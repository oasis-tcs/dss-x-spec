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w:t>
      </w:r>
      <w:ins w:id="0" w:author="Andreas Kuehne" w:date="2019-05-25T14:07:00Z">
        <w:r w:rsidR="008E612F">
          <w:rPr>
            <w:lang w:val="en-GB"/>
          </w:rPr>
          <w:t>.1</w:t>
        </w:r>
      </w:ins>
      <w:r w:rsidR="003857AC">
        <w:rPr>
          <w:lang w:val="en-GB"/>
        </w:rPr>
        <w:t xml:space="preserve"> /</w:t>
      </w:r>
      <w:r w:rsidR="003857AC">
        <w:rPr>
          <w:lang w:val="en-GB"/>
        </w:rPr>
        <w:br/>
        <w:t>Public Review Draft 03</w:t>
      </w:r>
    </w:p>
    <w:p w:rsidR="00286EC7" w:rsidRPr="003A06D0" w:rsidRDefault="008B5BF1" w:rsidP="008C100C">
      <w:pPr>
        <w:pStyle w:val="Untertitel"/>
        <w:rPr>
          <w:lang w:val="en-GB"/>
        </w:rPr>
      </w:pPr>
      <w:del w:id="1" w:author="Andreas Kuehne" w:date="2019-05-25T14:07:00Z">
        <w:r w:rsidDel="008E612F">
          <w:rPr>
            <w:lang w:val="en-GB"/>
          </w:rPr>
          <w:delText>13</w:delText>
        </w:r>
        <w:r w:rsidR="004B584D" w:rsidRPr="003A06D0" w:rsidDel="008E612F">
          <w:rPr>
            <w:lang w:val="en-GB"/>
          </w:rPr>
          <w:delText xml:space="preserve"> </w:delText>
        </w:r>
      </w:del>
      <w:ins w:id="2" w:author="Andreas Kuehne" w:date="2019-05-25T14:07:00Z">
        <w:r w:rsidR="008E612F">
          <w:rPr>
            <w:lang w:val="en-GB"/>
          </w:rPr>
          <w:t>25</w:t>
        </w:r>
        <w:r w:rsidR="008E612F" w:rsidRPr="003A06D0">
          <w:rPr>
            <w:lang w:val="en-GB"/>
          </w:rPr>
          <w:t xml:space="preserve"> </w:t>
        </w:r>
      </w:ins>
      <w:del w:id="3" w:author="Andreas Kuehne" w:date="2019-05-25T14:07:00Z">
        <w:r w:rsidR="003857AC" w:rsidDel="008E612F">
          <w:rPr>
            <w:lang w:val="en-GB"/>
          </w:rPr>
          <w:delText>Febr</w:delText>
        </w:r>
        <w:r w:rsidR="001725A5" w:rsidRPr="003A06D0" w:rsidDel="008E612F">
          <w:rPr>
            <w:lang w:val="en-GB"/>
          </w:rPr>
          <w:delText>uary</w:delText>
        </w:r>
        <w:r w:rsidR="00B03FBA" w:rsidRPr="003A06D0" w:rsidDel="008E612F">
          <w:rPr>
            <w:lang w:val="en-GB"/>
          </w:rPr>
          <w:delText xml:space="preserve"> </w:delText>
        </w:r>
      </w:del>
      <w:ins w:id="4" w:author="Andreas Kuehne" w:date="2019-05-25T14:07:00Z">
        <w:r w:rsidR="008E612F">
          <w:rPr>
            <w:lang w:val="en-GB"/>
          </w:rPr>
          <w:t>May</w:t>
        </w:r>
        <w:r w:rsidR="008E612F" w:rsidRPr="003A06D0">
          <w:rPr>
            <w:lang w:val="en-GB"/>
          </w:rPr>
          <w:t xml:space="preserve"> </w:t>
        </w:r>
      </w:ins>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F847D3" w:rsidP="00D54431">
      <w:pPr>
        <w:pStyle w:val="Titlepageinfodescription"/>
        <w:rPr>
          <w:rStyle w:val="Hyperlink"/>
          <w:color w:val="auto"/>
          <w:lang w:val="en-GB"/>
        </w:rPr>
      </w:pPr>
      <w:hyperlink r:id="rId9" w:history="1">
        <w:r w:rsidR="00302159" w:rsidRPr="00EA4738">
          <w:rPr>
            <w:rStyle w:val="Hyperlink"/>
            <w:lang w:val="en-GB"/>
          </w:rPr>
          <w:t>http://docs.oasis-open.org/dss-x/dss-core/v2.0/csprd02/dss-core-v2.0-csprd03.docx</w:t>
        </w:r>
      </w:hyperlink>
      <w:r w:rsidR="002659E9" w:rsidRPr="003A06D0">
        <w:rPr>
          <w:rStyle w:val="Hyperlink"/>
          <w:color w:val="auto"/>
          <w:lang w:val="en-GB"/>
        </w:rPr>
        <w:t xml:space="preserve"> (Authoritative)</w:t>
      </w:r>
    </w:p>
    <w:bookmarkStart w:id="5" w:name="_Hlk522724236"/>
    <w:p w:rsidR="00FC06F0" w:rsidRPr="003A06D0" w:rsidRDefault="00302159"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302159">
        <w:rPr>
          <w:rStyle w:val="Hyperlink"/>
          <w:lang w:val="en-GB"/>
        </w:rPr>
        <w:instrText>http://docs.oasis-open.org/dss-x/dss-core/v2.0/csprd02/dss-core-v2.0-csprd03.html</w:instrText>
      </w:r>
      <w:r>
        <w:rPr>
          <w:rStyle w:val="Hyperlink"/>
          <w:lang w:val="en-GB"/>
        </w:rPr>
        <w:instrText xml:space="preserve">" </w:instrText>
      </w:r>
      <w:r>
        <w:rPr>
          <w:rStyle w:val="Hyperlink"/>
          <w:lang w:val="en-GB"/>
        </w:rPr>
        <w:fldChar w:fldCharType="separate"/>
      </w:r>
      <w:r w:rsidRPr="00EA4738">
        <w:rPr>
          <w:rStyle w:val="Hyperlink"/>
          <w:lang w:val="en-GB"/>
        </w:rPr>
        <w:t>http://docs.oasis-open.org/dss-x/dss-core/v2.0/csprd02/</w:t>
      </w:r>
      <w:bookmarkEnd w:id="5"/>
      <w:r w:rsidRPr="00EA4738">
        <w:rPr>
          <w:rStyle w:val="Hyperlink"/>
          <w:lang w:val="en-GB"/>
        </w:rPr>
        <w:t>dss-core-v2.0-csprd03.html</w:t>
      </w:r>
      <w:r>
        <w:rPr>
          <w:rStyle w:val="Hyperlink"/>
          <w:lang w:val="en-GB"/>
        </w:rPr>
        <w:fldChar w:fldCharType="end"/>
      </w:r>
    </w:p>
    <w:p w:rsidR="00CF629C" w:rsidRPr="003A06D0" w:rsidRDefault="00F847D3" w:rsidP="00CF629C">
      <w:pPr>
        <w:pStyle w:val="Titlepageinfodescription"/>
        <w:rPr>
          <w:rStyle w:val="Hyperlink"/>
          <w:color w:val="auto"/>
          <w:lang w:val="en-GB"/>
        </w:rPr>
      </w:pPr>
      <w:hyperlink r:id="rId10" w:history="1">
        <w:r w:rsidR="00302159" w:rsidRPr="00EA4738">
          <w:rPr>
            <w:rStyle w:val="Hyperlink"/>
            <w:lang w:val="en-GB"/>
          </w:rPr>
          <w:t>http://docs.oasis-open.org/dss-x/dss-core/v2.0/csprd02/dss-core-v2.0-csprd03.pdf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F847D3"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F847D3"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F847D3"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F847D3"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6" w:name="AdditionalArtifacts"/>
      <w:r w:rsidRPr="003A06D0">
        <w:rPr>
          <w:lang w:val="en-GB"/>
        </w:rPr>
        <w:t>Additional</w:t>
      </w:r>
      <w:r w:rsidR="00560795" w:rsidRPr="003A06D0">
        <w:rPr>
          <w:lang w:val="en-GB"/>
        </w:rPr>
        <w:t xml:space="preserve"> </w:t>
      </w:r>
      <w:bookmarkEnd w:id="6"/>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7" w:name="RelatedWork"/>
      <w:r w:rsidRPr="003A06D0">
        <w:rPr>
          <w:lang w:val="en-GB"/>
        </w:rPr>
        <w:t>Related work</w:t>
      </w:r>
      <w:bookmarkEnd w:id="7"/>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F847D3"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F847D3"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EF7265" w:rsidRDefault="00294283">
      <w:pPr>
        <w:pStyle w:val="Verzeichnis1"/>
        <w:rPr>
          <w:ins w:id="8" w:author="Andreas Kuehne" w:date="2019-05-25T13:55:00Z"/>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ins w:id="9" w:author="Andreas Kuehne" w:date="2019-05-25T13:55:00Z">
        <w:r w:rsidR="00EF7265" w:rsidRPr="009D7E36">
          <w:rPr>
            <w:rStyle w:val="Hyperlink"/>
            <w:noProof/>
          </w:rPr>
          <w:fldChar w:fldCharType="begin"/>
        </w:r>
        <w:r w:rsidR="00EF7265" w:rsidRPr="009D7E36">
          <w:rPr>
            <w:rStyle w:val="Hyperlink"/>
            <w:noProof/>
          </w:rPr>
          <w:instrText xml:space="preserve"> </w:instrText>
        </w:r>
        <w:r w:rsidR="00EF7265">
          <w:rPr>
            <w:noProof/>
          </w:rPr>
          <w:instrText>HYPERLINK \l "_Toc9684913"</w:instrText>
        </w:r>
        <w:r w:rsidR="00EF7265" w:rsidRPr="009D7E36">
          <w:rPr>
            <w:rStyle w:val="Hyperlink"/>
            <w:noProof/>
          </w:rPr>
          <w:instrText xml:space="preserve"> </w:instrText>
        </w:r>
        <w:r w:rsidR="00EF7265" w:rsidRPr="009D7E36">
          <w:rPr>
            <w:rStyle w:val="Hyperlink"/>
            <w:noProof/>
          </w:rPr>
          <w:fldChar w:fldCharType="separate"/>
        </w:r>
        <w:r w:rsidR="00EF7265" w:rsidRPr="009D7E36">
          <w:rPr>
            <w:rStyle w:val="Hyperlink"/>
            <w:noProof/>
            <w:lang w:val="en-GB"/>
          </w:rPr>
          <w:t>1</w:t>
        </w:r>
        <w:r w:rsidR="00EF7265">
          <w:rPr>
            <w:rFonts w:asciiTheme="minorHAnsi" w:eastAsiaTheme="minorEastAsia" w:hAnsiTheme="minorHAnsi" w:cstheme="minorBidi"/>
            <w:noProof/>
            <w:sz w:val="22"/>
            <w:szCs w:val="22"/>
            <w:lang w:val="en-GB" w:eastAsia="en-GB"/>
          </w:rPr>
          <w:tab/>
        </w:r>
        <w:r w:rsidR="00EF7265" w:rsidRPr="009D7E36">
          <w:rPr>
            <w:rStyle w:val="Hyperlink"/>
            <w:noProof/>
            <w:lang w:val="en-GB"/>
          </w:rPr>
          <w:t>Introduction</w:t>
        </w:r>
        <w:r w:rsidR="00EF7265">
          <w:rPr>
            <w:noProof/>
            <w:webHidden/>
          </w:rPr>
          <w:tab/>
        </w:r>
        <w:r w:rsidR="00EF7265">
          <w:rPr>
            <w:noProof/>
            <w:webHidden/>
          </w:rPr>
          <w:fldChar w:fldCharType="begin"/>
        </w:r>
        <w:r w:rsidR="00EF7265">
          <w:rPr>
            <w:noProof/>
            <w:webHidden/>
          </w:rPr>
          <w:instrText xml:space="preserve"> PAGEREF _Toc9684913 \h </w:instrText>
        </w:r>
      </w:ins>
      <w:r w:rsidR="00EF7265">
        <w:rPr>
          <w:noProof/>
          <w:webHidden/>
        </w:rPr>
      </w:r>
      <w:r w:rsidR="00EF7265">
        <w:rPr>
          <w:noProof/>
          <w:webHidden/>
        </w:rPr>
        <w:fldChar w:fldCharType="separate"/>
      </w:r>
      <w:ins w:id="10" w:author="Andreas Kuehne" w:date="2019-05-25T13:55:00Z">
        <w:r w:rsidR="00EF7265">
          <w:rPr>
            <w:noProof/>
            <w:webHidden/>
          </w:rPr>
          <w:t>11</w:t>
        </w:r>
        <w:r w:rsidR="00EF7265">
          <w:rPr>
            <w:noProof/>
            <w:webHidden/>
          </w:rPr>
          <w:fldChar w:fldCharType="end"/>
        </w:r>
        <w:r w:rsidR="00EF7265" w:rsidRPr="009D7E36">
          <w:rPr>
            <w:rStyle w:val="Hyperlink"/>
            <w:noProof/>
          </w:rPr>
          <w:fldChar w:fldCharType="end"/>
        </w:r>
      </w:ins>
    </w:p>
    <w:p w:rsidR="00EF7265" w:rsidRDefault="00EF7265">
      <w:pPr>
        <w:pStyle w:val="Verzeichnis2"/>
        <w:tabs>
          <w:tab w:val="right" w:leader="dot" w:pos="9350"/>
        </w:tabs>
        <w:rPr>
          <w:ins w:id="11" w:author="Andreas Kuehne" w:date="2019-05-25T13:55:00Z"/>
          <w:rFonts w:asciiTheme="minorHAnsi" w:eastAsiaTheme="minorEastAsia" w:hAnsiTheme="minorHAnsi" w:cstheme="minorBidi"/>
          <w:noProof/>
          <w:sz w:val="22"/>
          <w:szCs w:val="22"/>
          <w:lang w:val="en-GB" w:eastAsia="en-GB"/>
        </w:rPr>
      </w:pPr>
      <w:ins w:id="1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1.1 IPR Policy</w:t>
        </w:r>
        <w:r>
          <w:rPr>
            <w:noProof/>
            <w:webHidden/>
          </w:rPr>
          <w:tab/>
        </w:r>
        <w:r>
          <w:rPr>
            <w:noProof/>
            <w:webHidden/>
          </w:rPr>
          <w:fldChar w:fldCharType="begin"/>
        </w:r>
        <w:r>
          <w:rPr>
            <w:noProof/>
            <w:webHidden/>
          </w:rPr>
          <w:instrText xml:space="preserve"> PAGEREF _Toc9684914 \h </w:instrText>
        </w:r>
      </w:ins>
      <w:r>
        <w:rPr>
          <w:noProof/>
          <w:webHidden/>
        </w:rPr>
      </w:r>
      <w:r>
        <w:rPr>
          <w:noProof/>
          <w:webHidden/>
        </w:rPr>
        <w:fldChar w:fldCharType="separate"/>
      </w:r>
      <w:ins w:id="13" w:author="Andreas Kuehne" w:date="2019-05-25T13:55:00Z">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14" w:author="Andreas Kuehne" w:date="2019-05-25T13:55:00Z"/>
          <w:rFonts w:asciiTheme="minorHAnsi" w:eastAsiaTheme="minorEastAsia" w:hAnsiTheme="minorHAnsi" w:cstheme="minorBidi"/>
          <w:noProof/>
          <w:sz w:val="22"/>
          <w:szCs w:val="22"/>
          <w:lang w:val="en-GB" w:eastAsia="en-GB"/>
        </w:rPr>
      </w:pPr>
      <w:ins w:id="1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1.2 Terminology</w:t>
        </w:r>
        <w:r>
          <w:rPr>
            <w:noProof/>
            <w:webHidden/>
          </w:rPr>
          <w:tab/>
        </w:r>
        <w:r>
          <w:rPr>
            <w:noProof/>
            <w:webHidden/>
          </w:rPr>
          <w:fldChar w:fldCharType="begin"/>
        </w:r>
        <w:r>
          <w:rPr>
            <w:noProof/>
            <w:webHidden/>
          </w:rPr>
          <w:instrText xml:space="preserve"> PAGEREF _Toc9684915 \h </w:instrText>
        </w:r>
      </w:ins>
      <w:r>
        <w:rPr>
          <w:noProof/>
          <w:webHidden/>
        </w:rPr>
      </w:r>
      <w:r>
        <w:rPr>
          <w:noProof/>
          <w:webHidden/>
        </w:rPr>
        <w:fldChar w:fldCharType="separate"/>
      </w:r>
      <w:ins w:id="16" w:author="Andreas Kuehne" w:date="2019-05-25T13:55:00Z">
        <w:r>
          <w:rPr>
            <w:noProof/>
            <w:webHidden/>
          </w:rPr>
          <w:t>11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7" w:author="Andreas Kuehne" w:date="2019-05-25T13:55:00Z"/>
          <w:rFonts w:asciiTheme="minorHAnsi" w:eastAsiaTheme="minorEastAsia" w:hAnsiTheme="minorHAnsi" w:cstheme="minorBidi"/>
          <w:noProof/>
          <w:sz w:val="22"/>
          <w:szCs w:val="22"/>
          <w:lang w:val="en-GB" w:eastAsia="en-GB"/>
        </w:rPr>
      </w:pPr>
      <w:ins w:id="1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1.2.1</w:t>
        </w:r>
        <w:r w:rsidRPr="009D7E36">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_Toc9684916 \h </w:instrText>
        </w:r>
      </w:ins>
      <w:r>
        <w:rPr>
          <w:noProof/>
          <w:webHidden/>
        </w:rPr>
      </w:r>
      <w:r>
        <w:rPr>
          <w:noProof/>
          <w:webHidden/>
        </w:rPr>
        <w:fldChar w:fldCharType="separate"/>
      </w:r>
      <w:ins w:id="19" w:author="Andreas Kuehne" w:date="2019-05-25T13:55:00Z">
        <w:r>
          <w:rPr>
            <w:noProof/>
            <w:webHidden/>
          </w:rPr>
          <w:t>11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0" w:author="Andreas Kuehne" w:date="2019-05-25T13:55:00Z"/>
          <w:rFonts w:asciiTheme="minorHAnsi" w:eastAsiaTheme="minorEastAsia" w:hAnsiTheme="minorHAnsi" w:cstheme="minorBidi"/>
          <w:noProof/>
          <w:sz w:val="22"/>
          <w:szCs w:val="22"/>
          <w:lang w:val="en-GB" w:eastAsia="en-GB"/>
        </w:rPr>
      </w:pPr>
      <w:ins w:id="2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1.2.2</w:t>
        </w:r>
        <w:r w:rsidRPr="009D7E36">
          <w:rPr>
            <w:rStyle w:val="Hyperlink"/>
            <w:noProof/>
            <w:lang w:val="en-GB"/>
          </w:rPr>
          <w:t xml:space="preserve"> Abbreviated Terms</w:t>
        </w:r>
        <w:r>
          <w:rPr>
            <w:noProof/>
            <w:webHidden/>
          </w:rPr>
          <w:tab/>
        </w:r>
        <w:r>
          <w:rPr>
            <w:noProof/>
            <w:webHidden/>
          </w:rPr>
          <w:fldChar w:fldCharType="begin"/>
        </w:r>
        <w:r>
          <w:rPr>
            <w:noProof/>
            <w:webHidden/>
          </w:rPr>
          <w:instrText xml:space="preserve"> PAGEREF _Toc9684917 \h </w:instrText>
        </w:r>
      </w:ins>
      <w:r>
        <w:rPr>
          <w:noProof/>
          <w:webHidden/>
        </w:rPr>
      </w:r>
      <w:r>
        <w:rPr>
          <w:noProof/>
          <w:webHidden/>
        </w:rPr>
        <w:fldChar w:fldCharType="separate"/>
      </w:r>
      <w:ins w:id="22" w:author="Andreas Kuehne" w:date="2019-05-25T13:55:00Z">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23" w:author="Andreas Kuehne" w:date="2019-05-25T13:55:00Z"/>
          <w:rFonts w:asciiTheme="minorHAnsi" w:eastAsiaTheme="minorEastAsia" w:hAnsiTheme="minorHAnsi" w:cstheme="minorBidi"/>
          <w:noProof/>
          <w:sz w:val="22"/>
          <w:szCs w:val="22"/>
          <w:lang w:val="en-GB" w:eastAsia="en-GB"/>
        </w:rPr>
      </w:pPr>
      <w:ins w:id="2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1.3 Normative References</w:t>
        </w:r>
        <w:r>
          <w:rPr>
            <w:noProof/>
            <w:webHidden/>
          </w:rPr>
          <w:tab/>
        </w:r>
        <w:r>
          <w:rPr>
            <w:noProof/>
            <w:webHidden/>
          </w:rPr>
          <w:fldChar w:fldCharType="begin"/>
        </w:r>
        <w:r>
          <w:rPr>
            <w:noProof/>
            <w:webHidden/>
          </w:rPr>
          <w:instrText xml:space="preserve"> PAGEREF _Toc9684918 \h </w:instrText>
        </w:r>
      </w:ins>
      <w:r>
        <w:rPr>
          <w:noProof/>
          <w:webHidden/>
        </w:rPr>
      </w:r>
      <w:r>
        <w:rPr>
          <w:noProof/>
          <w:webHidden/>
        </w:rPr>
        <w:fldChar w:fldCharType="separate"/>
      </w:r>
      <w:ins w:id="25" w:author="Andreas Kuehne" w:date="2019-05-25T13:55:00Z">
        <w:r>
          <w:rPr>
            <w:noProof/>
            <w:webHidden/>
          </w:rPr>
          <w:t>11</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26" w:author="Andreas Kuehne" w:date="2019-05-25T13:55:00Z"/>
          <w:rFonts w:asciiTheme="minorHAnsi" w:eastAsiaTheme="minorEastAsia" w:hAnsiTheme="minorHAnsi" w:cstheme="minorBidi"/>
          <w:noProof/>
          <w:sz w:val="22"/>
          <w:szCs w:val="22"/>
          <w:lang w:val="en-GB" w:eastAsia="en-GB"/>
        </w:rPr>
      </w:pPr>
      <w:ins w:id="2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"_Toc9684919"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1.4 Non-Normative References</w:t>
        </w:r>
        <w:r>
          <w:rPr>
            <w:noProof/>
            <w:webHidden/>
          </w:rPr>
          <w:tab/>
        </w:r>
        <w:r>
          <w:rPr>
            <w:noProof/>
            <w:webHidden/>
          </w:rPr>
          <w:fldChar w:fldCharType="begin"/>
        </w:r>
        <w:r>
          <w:rPr>
            <w:noProof/>
            <w:webHidden/>
          </w:rPr>
          <w:instrText xml:space="preserve"> PAGEREF _Toc9684919 \h </w:instrText>
        </w:r>
      </w:ins>
      <w:r>
        <w:rPr>
          <w:noProof/>
          <w:webHidden/>
        </w:rPr>
      </w:r>
      <w:r>
        <w:rPr>
          <w:noProof/>
          <w:webHidden/>
        </w:rPr>
        <w:fldChar w:fldCharType="separate"/>
      </w:r>
      <w:ins w:id="28" w:author="Andreas Kuehne" w:date="2019-05-25T13:55:00Z">
        <w:r>
          <w:rPr>
            <w:noProof/>
            <w:webHidden/>
          </w:rPr>
          <w:t>13</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29" w:author="Andreas Kuehne" w:date="2019-05-25T13:55:00Z"/>
          <w:rFonts w:asciiTheme="minorHAnsi" w:eastAsiaTheme="minorEastAsia" w:hAnsiTheme="minorHAnsi" w:cstheme="minorBidi"/>
          <w:noProof/>
          <w:sz w:val="22"/>
          <w:szCs w:val="22"/>
          <w:lang w:val="en-GB" w:eastAsia="en-GB"/>
        </w:rPr>
      </w:pPr>
      <w:ins w:id="3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1.5 Typographical Conventions</w:t>
        </w:r>
        <w:r>
          <w:rPr>
            <w:noProof/>
            <w:webHidden/>
          </w:rPr>
          <w:tab/>
        </w:r>
        <w:r>
          <w:rPr>
            <w:noProof/>
            <w:webHidden/>
          </w:rPr>
          <w:fldChar w:fldCharType="begin"/>
        </w:r>
        <w:r>
          <w:rPr>
            <w:noProof/>
            <w:webHidden/>
          </w:rPr>
          <w:instrText xml:space="preserve"> PAGEREF _Toc9684920 \h </w:instrText>
        </w:r>
      </w:ins>
      <w:r>
        <w:rPr>
          <w:noProof/>
          <w:webHidden/>
        </w:rPr>
      </w:r>
      <w:r>
        <w:rPr>
          <w:noProof/>
          <w:webHidden/>
        </w:rPr>
        <w:fldChar w:fldCharType="separate"/>
      </w:r>
      <w:ins w:id="31" w:author="Andreas Kuehne" w:date="2019-05-25T13:55:00Z">
        <w:r>
          <w:rPr>
            <w:noProof/>
            <w:webHidden/>
          </w:rPr>
          <w:t>14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32" w:author="Andreas Kuehne" w:date="2019-05-25T13:55:00Z"/>
          <w:rFonts w:asciiTheme="minorHAnsi" w:eastAsiaTheme="minorEastAsia" w:hAnsiTheme="minorHAnsi" w:cstheme="minorBidi"/>
          <w:noProof/>
          <w:sz w:val="22"/>
          <w:szCs w:val="22"/>
          <w:lang w:val="en-GB" w:eastAsia="en-GB"/>
        </w:rPr>
      </w:pPr>
      <w:ins w:id="3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1.6 DSS Overview (Non-normative)</w:t>
        </w:r>
        <w:r>
          <w:rPr>
            <w:noProof/>
            <w:webHidden/>
          </w:rPr>
          <w:tab/>
        </w:r>
        <w:r>
          <w:rPr>
            <w:noProof/>
            <w:webHidden/>
          </w:rPr>
          <w:fldChar w:fldCharType="begin"/>
        </w:r>
        <w:r>
          <w:rPr>
            <w:noProof/>
            <w:webHidden/>
          </w:rPr>
          <w:instrText xml:space="preserve"> PAGEREF _Toc9684921 \h </w:instrText>
        </w:r>
      </w:ins>
      <w:r>
        <w:rPr>
          <w:noProof/>
          <w:webHidden/>
        </w:rPr>
      </w:r>
      <w:r>
        <w:rPr>
          <w:noProof/>
          <w:webHidden/>
        </w:rPr>
        <w:fldChar w:fldCharType="separate"/>
      </w:r>
      <w:ins w:id="34" w:author="Andreas Kuehne" w:date="2019-05-25T13:55:00Z">
        <w:r>
          <w:rPr>
            <w:noProof/>
            <w:webHidden/>
          </w:rPr>
          <w:t>14</w:t>
        </w:r>
        <w:r>
          <w:rPr>
            <w:noProof/>
            <w:webHidden/>
          </w:rPr>
          <w:fldChar w:fldCharType="end"/>
        </w:r>
        <w:r w:rsidRPr="009D7E36">
          <w:rPr>
            <w:rStyle w:val="Hyperlink"/>
            <w:noProof/>
          </w:rPr>
          <w:fldChar w:fldCharType="end"/>
        </w:r>
      </w:ins>
    </w:p>
    <w:p w:rsidR="00EF7265" w:rsidRDefault="00EF7265">
      <w:pPr>
        <w:pStyle w:val="Verzeichnis1"/>
        <w:rPr>
          <w:ins w:id="35" w:author="Andreas Kuehne" w:date="2019-05-25T13:55:00Z"/>
          <w:rFonts w:asciiTheme="minorHAnsi" w:eastAsiaTheme="minorEastAsia" w:hAnsiTheme="minorHAnsi" w:cstheme="minorBidi"/>
          <w:noProof/>
          <w:sz w:val="22"/>
          <w:szCs w:val="22"/>
          <w:lang w:val="en-GB" w:eastAsia="en-GB"/>
        </w:rPr>
      </w:pPr>
      <w:ins w:id="3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w:t>
        </w:r>
        <w:r>
          <w:rPr>
            <w:rFonts w:asciiTheme="minorHAnsi" w:eastAsiaTheme="minorEastAsia" w:hAnsiTheme="minorHAnsi" w:cstheme="minorBidi"/>
            <w:noProof/>
            <w:sz w:val="22"/>
            <w:szCs w:val="22"/>
            <w:lang w:val="en-GB" w:eastAsia="en-GB"/>
          </w:rPr>
          <w:tab/>
        </w:r>
        <w:r w:rsidRPr="009D7E36">
          <w:rPr>
            <w:rStyle w:val="Hyperlink"/>
            <w:noProof/>
            <w:lang w:val="en-GB"/>
          </w:rPr>
          <w:t>Design Considerations</w:t>
        </w:r>
        <w:r>
          <w:rPr>
            <w:noProof/>
            <w:webHidden/>
          </w:rPr>
          <w:tab/>
        </w:r>
        <w:r>
          <w:rPr>
            <w:noProof/>
            <w:webHidden/>
          </w:rPr>
          <w:fldChar w:fldCharType="begin"/>
        </w:r>
        <w:r>
          <w:rPr>
            <w:noProof/>
            <w:webHidden/>
          </w:rPr>
          <w:instrText xml:space="preserve"> PAGEREF _Toc9684922 \h </w:instrText>
        </w:r>
      </w:ins>
      <w:r>
        <w:rPr>
          <w:noProof/>
          <w:webHidden/>
        </w:rPr>
      </w:r>
      <w:r>
        <w:rPr>
          <w:noProof/>
          <w:webHidden/>
        </w:rPr>
        <w:fldChar w:fldCharType="separate"/>
      </w:r>
      <w:ins w:id="37" w:author="Andreas Kuehne" w:date="2019-05-25T13:55:00Z">
        <w:r>
          <w:rPr>
            <w:noProof/>
            <w:webHidden/>
          </w:rPr>
          <w:t>16</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38" w:author="Andreas Kuehne" w:date="2019-05-25T13:55:00Z"/>
          <w:rFonts w:asciiTheme="minorHAnsi" w:eastAsiaTheme="minorEastAsia" w:hAnsiTheme="minorHAnsi" w:cstheme="minorBidi"/>
          <w:noProof/>
          <w:sz w:val="22"/>
          <w:szCs w:val="22"/>
          <w:lang w:val="en-GB" w:eastAsia="en-GB"/>
        </w:rPr>
      </w:pPr>
      <w:ins w:id="3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2.1 Version 2.0 goal [non-normative]</w:t>
        </w:r>
        <w:r>
          <w:rPr>
            <w:noProof/>
            <w:webHidden/>
          </w:rPr>
          <w:tab/>
        </w:r>
        <w:r>
          <w:rPr>
            <w:noProof/>
            <w:webHidden/>
          </w:rPr>
          <w:fldChar w:fldCharType="begin"/>
        </w:r>
        <w:r>
          <w:rPr>
            <w:noProof/>
            <w:webHidden/>
          </w:rPr>
          <w:instrText xml:space="preserve"> PAGEREF _Toc9684923 \h </w:instrText>
        </w:r>
      </w:ins>
      <w:r>
        <w:rPr>
          <w:noProof/>
          <w:webHidden/>
        </w:rPr>
      </w:r>
      <w:r>
        <w:rPr>
          <w:noProof/>
          <w:webHidden/>
        </w:rPr>
        <w:fldChar w:fldCharType="separate"/>
      </w:r>
      <w:ins w:id="40" w:author="Andreas Kuehne" w:date="2019-05-25T13:55:00Z">
        <w:r>
          <w:rPr>
            <w:noProof/>
            <w:webHidden/>
          </w:rPr>
          <w:t>16</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41" w:author="Andreas Kuehne" w:date="2019-05-25T13:55:00Z"/>
          <w:rFonts w:asciiTheme="minorHAnsi" w:eastAsiaTheme="minorEastAsia" w:hAnsiTheme="minorHAnsi" w:cstheme="minorBidi"/>
          <w:noProof/>
          <w:sz w:val="22"/>
          <w:szCs w:val="22"/>
          <w:lang w:val="en-GB" w:eastAsia="en-GB"/>
        </w:rPr>
      </w:pPr>
      <w:ins w:id="4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2.2 Transforming DSS 1.0 into 2.0</w:t>
        </w:r>
        <w:r>
          <w:rPr>
            <w:noProof/>
            <w:webHidden/>
          </w:rPr>
          <w:tab/>
        </w:r>
        <w:r>
          <w:rPr>
            <w:noProof/>
            <w:webHidden/>
          </w:rPr>
          <w:fldChar w:fldCharType="begin"/>
        </w:r>
        <w:r>
          <w:rPr>
            <w:noProof/>
            <w:webHidden/>
          </w:rPr>
          <w:instrText xml:space="preserve"> PAGEREF _Toc9684924 \h </w:instrText>
        </w:r>
      </w:ins>
      <w:r>
        <w:rPr>
          <w:noProof/>
          <w:webHidden/>
        </w:rPr>
      </w:r>
      <w:r>
        <w:rPr>
          <w:noProof/>
          <w:webHidden/>
        </w:rPr>
        <w:fldChar w:fldCharType="separate"/>
      </w:r>
      <w:ins w:id="43" w:author="Andreas Kuehne" w:date="2019-05-25T13:55:00Z">
        <w:r>
          <w:rPr>
            <w:noProof/>
            <w:webHidden/>
          </w:rPr>
          <w:t>16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4" w:author="Andreas Kuehne" w:date="2019-05-25T13:55:00Z"/>
          <w:rFonts w:asciiTheme="minorHAnsi" w:eastAsiaTheme="minorEastAsia" w:hAnsiTheme="minorHAnsi" w:cstheme="minorBidi"/>
          <w:noProof/>
          <w:sz w:val="22"/>
          <w:szCs w:val="22"/>
          <w:lang w:val="en-GB" w:eastAsia="en-GB"/>
        </w:rPr>
      </w:pPr>
      <w:ins w:id="4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2.2.1</w:t>
        </w:r>
        <w:r w:rsidRPr="009D7E36">
          <w:rPr>
            <w:rStyle w:val="Hyperlink"/>
            <w:noProof/>
            <w:lang w:val="en-GB"/>
          </w:rPr>
          <w:t xml:space="preserve"> Circumventing xs:any</w:t>
        </w:r>
        <w:r>
          <w:rPr>
            <w:noProof/>
            <w:webHidden/>
          </w:rPr>
          <w:tab/>
        </w:r>
        <w:r>
          <w:rPr>
            <w:noProof/>
            <w:webHidden/>
          </w:rPr>
          <w:fldChar w:fldCharType="begin"/>
        </w:r>
        <w:r>
          <w:rPr>
            <w:noProof/>
            <w:webHidden/>
          </w:rPr>
          <w:instrText xml:space="preserve"> PAGEREF _Toc9684925 \h </w:instrText>
        </w:r>
      </w:ins>
      <w:r>
        <w:rPr>
          <w:noProof/>
          <w:webHidden/>
        </w:rPr>
      </w:r>
      <w:r>
        <w:rPr>
          <w:noProof/>
          <w:webHidden/>
        </w:rPr>
        <w:fldChar w:fldCharType="separate"/>
      </w:r>
      <w:ins w:id="46" w:author="Andreas Kuehne" w:date="2019-05-25T13:55:00Z">
        <w:r>
          <w:rPr>
            <w:noProof/>
            <w:webHidden/>
          </w:rPr>
          <w:t>16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7" w:author="Andreas Kuehne" w:date="2019-05-25T13:55:00Z"/>
          <w:rFonts w:asciiTheme="minorHAnsi" w:eastAsiaTheme="minorEastAsia" w:hAnsiTheme="minorHAnsi" w:cstheme="minorBidi"/>
          <w:noProof/>
          <w:sz w:val="22"/>
          <w:szCs w:val="22"/>
          <w:lang w:val="en-GB" w:eastAsia="en-GB"/>
        </w:rPr>
      </w:pPr>
      <w:ins w:id="4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2.2.2</w:t>
        </w:r>
        <w:r w:rsidRPr="009D7E36">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_Toc9684926 \h </w:instrText>
        </w:r>
      </w:ins>
      <w:r>
        <w:rPr>
          <w:noProof/>
          <w:webHidden/>
        </w:rPr>
      </w:r>
      <w:r>
        <w:rPr>
          <w:noProof/>
          <w:webHidden/>
        </w:rPr>
        <w:fldChar w:fldCharType="separate"/>
      </w:r>
      <w:ins w:id="49" w:author="Andreas Kuehne" w:date="2019-05-25T13:55:00Z">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0" w:author="Andreas Kuehne" w:date="2019-05-25T13:55:00Z"/>
          <w:rFonts w:asciiTheme="minorHAnsi" w:eastAsiaTheme="minorEastAsia" w:hAnsiTheme="minorHAnsi" w:cstheme="minorBidi"/>
          <w:noProof/>
          <w:sz w:val="22"/>
          <w:szCs w:val="22"/>
          <w:lang w:val="en-GB" w:eastAsia="en-GB"/>
        </w:rPr>
      </w:pPr>
      <w:ins w:id="5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2.2.3</w:t>
        </w:r>
        <w:r w:rsidRPr="009D7E36">
          <w:rPr>
            <w:rStyle w:val="Hyperlink"/>
            <w:noProof/>
            <w:lang w:val="en-GB"/>
          </w:rPr>
          <w:t xml:space="preserve"> Introducing the </w:t>
        </w:r>
        <w:r w:rsidRPr="009D7E36">
          <w:rPr>
            <w:rStyle w:val="Hyperlink"/>
            <w:rFonts w:ascii="Courier New" w:hAnsi="Courier New"/>
            <w:noProof/>
            <w:lang w:val="en-GB"/>
          </w:rPr>
          <w:t>NsPrefixMappingType</w:t>
        </w:r>
        <w:r w:rsidRPr="009D7E36">
          <w:rPr>
            <w:rStyle w:val="Hyperlink"/>
            <w:noProof/>
            <w:lang w:val="en-GB"/>
          </w:rPr>
          <w:t xml:space="preserve"> Component</w:t>
        </w:r>
        <w:r>
          <w:rPr>
            <w:noProof/>
            <w:webHidden/>
          </w:rPr>
          <w:tab/>
        </w:r>
        <w:r>
          <w:rPr>
            <w:noProof/>
            <w:webHidden/>
          </w:rPr>
          <w:fldChar w:fldCharType="begin"/>
        </w:r>
        <w:r>
          <w:rPr>
            <w:noProof/>
            <w:webHidden/>
          </w:rPr>
          <w:instrText xml:space="preserve"> PAGEREF _Toc9684927 \h </w:instrText>
        </w:r>
      </w:ins>
      <w:r>
        <w:rPr>
          <w:noProof/>
          <w:webHidden/>
        </w:rPr>
      </w:r>
      <w:r>
        <w:rPr>
          <w:noProof/>
          <w:webHidden/>
        </w:rPr>
        <w:fldChar w:fldCharType="separate"/>
      </w:r>
      <w:ins w:id="52" w:author="Andreas Kuehne" w:date="2019-05-25T13:55:00Z">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3" w:author="Andreas Kuehne" w:date="2019-05-25T13:55:00Z"/>
          <w:rFonts w:asciiTheme="minorHAnsi" w:eastAsiaTheme="minorEastAsia" w:hAnsiTheme="minorHAnsi" w:cstheme="minorBidi"/>
          <w:noProof/>
          <w:sz w:val="22"/>
          <w:szCs w:val="22"/>
          <w:lang w:val="en-GB" w:eastAsia="en-GB"/>
        </w:rPr>
      </w:pPr>
      <w:ins w:id="5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2.2.4</w:t>
        </w:r>
        <w:r w:rsidRPr="009D7E36">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_Toc9684928 \h </w:instrText>
        </w:r>
      </w:ins>
      <w:r>
        <w:rPr>
          <w:noProof/>
          <w:webHidden/>
        </w:rPr>
      </w:r>
      <w:r>
        <w:rPr>
          <w:noProof/>
          <w:webHidden/>
        </w:rPr>
        <w:fldChar w:fldCharType="separate"/>
      </w:r>
      <w:ins w:id="55" w:author="Andreas Kuehne" w:date="2019-05-25T13:55:00Z">
        <w:r>
          <w:rPr>
            <w:noProof/>
            <w:webHidden/>
          </w:rPr>
          <w:t>17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6" w:author="Andreas Kuehne" w:date="2019-05-25T13:55:00Z"/>
          <w:rFonts w:asciiTheme="minorHAnsi" w:eastAsiaTheme="minorEastAsia" w:hAnsiTheme="minorHAnsi" w:cstheme="minorBidi"/>
          <w:noProof/>
          <w:sz w:val="22"/>
          <w:szCs w:val="22"/>
          <w:lang w:val="en-GB" w:eastAsia="en-GB"/>
        </w:rPr>
      </w:pPr>
      <w:ins w:id="5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"_Toc9684929"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2.2.5</w:t>
        </w:r>
        <w:r w:rsidRPr="009D7E36">
          <w:rPr>
            <w:rStyle w:val="Hyperlink"/>
            <w:noProof/>
            <w:lang w:val="en-GB"/>
          </w:rPr>
          <w:t xml:space="preserve"> Syntax variants</w:t>
        </w:r>
        <w:r>
          <w:rPr>
            <w:noProof/>
            <w:webHidden/>
          </w:rPr>
          <w:tab/>
        </w:r>
        <w:r>
          <w:rPr>
            <w:noProof/>
            <w:webHidden/>
          </w:rPr>
          <w:fldChar w:fldCharType="begin"/>
        </w:r>
        <w:r>
          <w:rPr>
            <w:noProof/>
            <w:webHidden/>
          </w:rPr>
          <w:instrText xml:space="preserve"> PAGEREF _Toc9684929 \h </w:instrText>
        </w:r>
      </w:ins>
      <w:r>
        <w:rPr>
          <w:noProof/>
          <w:webHidden/>
        </w:rPr>
      </w:r>
      <w:r>
        <w:rPr>
          <w:noProof/>
          <w:webHidden/>
        </w:rPr>
        <w:fldChar w:fldCharType="separate"/>
      </w:r>
      <w:ins w:id="58" w:author="Andreas Kuehne" w:date="2019-05-25T13:55:00Z">
        <w:r>
          <w:rPr>
            <w:noProof/>
            <w:webHidden/>
          </w:rPr>
          <w:t>18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9" w:author="Andreas Kuehne" w:date="2019-05-25T13:55:00Z"/>
          <w:rFonts w:asciiTheme="minorHAnsi" w:eastAsiaTheme="minorEastAsia" w:hAnsiTheme="minorHAnsi" w:cstheme="minorBidi"/>
          <w:noProof/>
          <w:sz w:val="22"/>
          <w:szCs w:val="22"/>
          <w:lang w:val="en-GB" w:eastAsia="en-GB"/>
        </w:rPr>
      </w:pPr>
      <w:ins w:id="6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2.2.6</w:t>
        </w:r>
        <w:r w:rsidRPr="009D7E36">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_Toc9684930 \h </w:instrText>
        </w:r>
      </w:ins>
      <w:r>
        <w:rPr>
          <w:noProof/>
          <w:webHidden/>
        </w:rPr>
      </w:r>
      <w:r>
        <w:rPr>
          <w:noProof/>
          <w:webHidden/>
        </w:rPr>
        <w:fldChar w:fldCharType="separate"/>
      </w:r>
      <w:ins w:id="61" w:author="Andreas Kuehne" w:date="2019-05-25T13:55:00Z">
        <w:r>
          <w:rPr>
            <w:noProof/>
            <w:webHidden/>
          </w:rPr>
          <w:t>18</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2" w:author="Andreas Kuehne" w:date="2019-05-25T13:55:00Z"/>
          <w:rFonts w:asciiTheme="minorHAnsi" w:eastAsiaTheme="minorEastAsia" w:hAnsiTheme="minorHAnsi" w:cstheme="minorBidi"/>
          <w:noProof/>
          <w:sz w:val="22"/>
          <w:szCs w:val="22"/>
          <w:lang w:val="en-GB" w:eastAsia="en-GB"/>
        </w:rPr>
      </w:pPr>
      <w:ins w:id="6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2.3 Construction Principles</w:t>
        </w:r>
        <w:r>
          <w:rPr>
            <w:noProof/>
            <w:webHidden/>
          </w:rPr>
          <w:tab/>
        </w:r>
        <w:r>
          <w:rPr>
            <w:noProof/>
            <w:webHidden/>
          </w:rPr>
          <w:fldChar w:fldCharType="begin"/>
        </w:r>
        <w:r>
          <w:rPr>
            <w:noProof/>
            <w:webHidden/>
          </w:rPr>
          <w:instrText xml:space="preserve"> PAGEREF _Toc9684931 \h </w:instrText>
        </w:r>
      </w:ins>
      <w:r>
        <w:rPr>
          <w:noProof/>
          <w:webHidden/>
        </w:rPr>
      </w:r>
      <w:r>
        <w:rPr>
          <w:noProof/>
          <w:webHidden/>
        </w:rPr>
        <w:fldChar w:fldCharType="separate"/>
      </w:r>
      <w:ins w:id="64" w:author="Andreas Kuehne" w:date="2019-05-25T13:55:00Z">
        <w:r>
          <w:rPr>
            <w:noProof/>
            <w:webHidden/>
          </w:rPr>
          <w:t>18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5" w:author="Andreas Kuehne" w:date="2019-05-25T13:55:00Z"/>
          <w:rFonts w:asciiTheme="minorHAnsi" w:eastAsiaTheme="minorEastAsia" w:hAnsiTheme="minorHAnsi" w:cstheme="minorBidi"/>
          <w:noProof/>
          <w:sz w:val="22"/>
          <w:szCs w:val="22"/>
          <w:lang w:val="en-GB" w:eastAsia="en-GB"/>
        </w:rPr>
      </w:pPr>
      <w:ins w:id="6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2.3.1</w:t>
        </w:r>
        <w:r w:rsidRPr="009D7E36">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_Toc9684932 \h </w:instrText>
        </w:r>
      </w:ins>
      <w:r>
        <w:rPr>
          <w:noProof/>
          <w:webHidden/>
        </w:rPr>
      </w:r>
      <w:r>
        <w:rPr>
          <w:noProof/>
          <w:webHidden/>
        </w:rPr>
        <w:fldChar w:fldCharType="separate"/>
      </w:r>
      <w:ins w:id="67" w:author="Andreas Kuehne" w:date="2019-05-25T13:55:00Z">
        <w:r>
          <w:rPr>
            <w:noProof/>
            <w:webHidden/>
          </w:rPr>
          <w:t>18</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8" w:author="Andreas Kuehne" w:date="2019-05-25T13:55:00Z"/>
          <w:rFonts w:asciiTheme="minorHAnsi" w:eastAsiaTheme="minorEastAsia" w:hAnsiTheme="minorHAnsi" w:cstheme="minorBidi"/>
          <w:noProof/>
          <w:sz w:val="22"/>
          <w:szCs w:val="22"/>
          <w:lang w:val="en-GB" w:eastAsia="en-GB"/>
        </w:rPr>
      </w:pPr>
      <w:ins w:id="6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2.4 Schema Organization and Namespaces</w:t>
        </w:r>
        <w:r>
          <w:rPr>
            <w:noProof/>
            <w:webHidden/>
          </w:rPr>
          <w:tab/>
        </w:r>
        <w:r>
          <w:rPr>
            <w:noProof/>
            <w:webHidden/>
          </w:rPr>
          <w:fldChar w:fldCharType="begin"/>
        </w:r>
        <w:r>
          <w:rPr>
            <w:noProof/>
            <w:webHidden/>
          </w:rPr>
          <w:instrText xml:space="preserve"> PAGEREF _Toc9684933 \h </w:instrText>
        </w:r>
      </w:ins>
      <w:r>
        <w:rPr>
          <w:noProof/>
          <w:webHidden/>
        </w:rPr>
      </w:r>
      <w:r>
        <w:rPr>
          <w:noProof/>
          <w:webHidden/>
        </w:rPr>
        <w:fldChar w:fldCharType="separate"/>
      </w:r>
      <w:ins w:id="70" w:author="Andreas Kuehne" w:date="2019-05-25T13:55:00Z">
        <w:r>
          <w:rPr>
            <w:noProof/>
            <w:webHidden/>
          </w:rPr>
          <w:t>19</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1" w:author="Andreas Kuehne" w:date="2019-05-25T13:55:00Z"/>
          <w:rFonts w:asciiTheme="minorHAnsi" w:eastAsiaTheme="minorEastAsia" w:hAnsiTheme="minorHAnsi" w:cstheme="minorBidi"/>
          <w:noProof/>
          <w:sz w:val="22"/>
          <w:szCs w:val="22"/>
          <w:lang w:val="en-GB" w:eastAsia="en-GB"/>
        </w:rPr>
      </w:pPr>
      <w:ins w:id="7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2.5 DSS Component Overview</w:t>
        </w:r>
        <w:r>
          <w:rPr>
            <w:noProof/>
            <w:webHidden/>
          </w:rPr>
          <w:tab/>
        </w:r>
        <w:r>
          <w:rPr>
            <w:noProof/>
            <w:webHidden/>
          </w:rPr>
          <w:fldChar w:fldCharType="begin"/>
        </w:r>
        <w:r>
          <w:rPr>
            <w:noProof/>
            <w:webHidden/>
          </w:rPr>
          <w:instrText xml:space="preserve"> PAGEREF _Toc9684934 \h </w:instrText>
        </w:r>
      </w:ins>
      <w:r>
        <w:rPr>
          <w:noProof/>
          <w:webHidden/>
        </w:rPr>
      </w:r>
      <w:r>
        <w:rPr>
          <w:noProof/>
          <w:webHidden/>
        </w:rPr>
        <w:fldChar w:fldCharType="separate"/>
      </w:r>
      <w:ins w:id="73" w:author="Andreas Kuehne" w:date="2019-05-25T13:55:00Z">
        <w:r>
          <w:rPr>
            <w:noProof/>
            <w:webHidden/>
          </w:rPr>
          <w:t>19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4" w:author="Andreas Kuehne" w:date="2019-05-25T13:55:00Z"/>
          <w:rFonts w:asciiTheme="minorHAnsi" w:eastAsiaTheme="minorEastAsia" w:hAnsiTheme="minorHAnsi" w:cstheme="minorBidi"/>
          <w:noProof/>
          <w:sz w:val="22"/>
          <w:szCs w:val="22"/>
          <w:lang w:val="en-GB" w:eastAsia="en-GB"/>
        </w:rPr>
      </w:pPr>
      <w:ins w:id="7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2.5.1</w:t>
        </w:r>
        <w:r w:rsidRPr="009D7E36">
          <w:rPr>
            <w:rStyle w:val="Hyperlink"/>
            <w:noProof/>
            <w:lang w:val="en-GB"/>
          </w:rPr>
          <w:t xml:space="preserve"> Schema Extensions</w:t>
        </w:r>
        <w:r>
          <w:rPr>
            <w:noProof/>
            <w:webHidden/>
          </w:rPr>
          <w:tab/>
        </w:r>
        <w:r>
          <w:rPr>
            <w:noProof/>
            <w:webHidden/>
          </w:rPr>
          <w:fldChar w:fldCharType="begin"/>
        </w:r>
        <w:r>
          <w:rPr>
            <w:noProof/>
            <w:webHidden/>
          </w:rPr>
          <w:instrText xml:space="preserve"> PAGEREF _Toc9684935 \h </w:instrText>
        </w:r>
      </w:ins>
      <w:r>
        <w:rPr>
          <w:noProof/>
          <w:webHidden/>
        </w:rPr>
      </w:r>
      <w:r>
        <w:rPr>
          <w:noProof/>
          <w:webHidden/>
        </w:rPr>
        <w:fldChar w:fldCharType="separate"/>
      </w:r>
      <w:ins w:id="76" w:author="Andreas Kuehne" w:date="2019-05-25T13:55:00Z">
        <w:r>
          <w:rPr>
            <w:noProof/>
            <w:webHidden/>
          </w:rPr>
          <w:t>20</w:t>
        </w:r>
        <w:r>
          <w:rPr>
            <w:noProof/>
            <w:webHidden/>
          </w:rPr>
          <w:fldChar w:fldCharType="end"/>
        </w:r>
        <w:r w:rsidRPr="009D7E36">
          <w:rPr>
            <w:rStyle w:val="Hyperlink"/>
            <w:noProof/>
          </w:rPr>
          <w:fldChar w:fldCharType="end"/>
        </w:r>
      </w:ins>
    </w:p>
    <w:p w:rsidR="00EF7265" w:rsidRDefault="00EF7265">
      <w:pPr>
        <w:pStyle w:val="Verzeichnis1"/>
        <w:rPr>
          <w:ins w:id="77" w:author="Andreas Kuehne" w:date="2019-05-25T13:55:00Z"/>
          <w:rFonts w:asciiTheme="minorHAnsi" w:eastAsiaTheme="minorEastAsia" w:hAnsiTheme="minorHAnsi" w:cstheme="minorBidi"/>
          <w:noProof/>
          <w:sz w:val="22"/>
          <w:szCs w:val="22"/>
          <w:lang w:val="en-GB" w:eastAsia="en-GB"/>
        </w:rPr>
      </w:pPr>
      <w:ins w:id="7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w:t>
        </w:r>
        <w:r>
          <w:rPr>
            <w:rFonts w:asciiTheme="minorHAnsi" w:eastAsiaTheme="minorEastAsia" w:hAnsiTheme="minorHAnsi" w:cstheme="minorBidi"/>
            <w:noProof/>
            <w:sz w:val="22"/>
            <w:szCs w:val="22"/>
            <w:lang w:val="en-GB" w:eastAsia="en-GB"/>
          </w:rPr>
          <w:tab/>
        </w:r>
        <w:r w:rsidRPr="009D7E36">
          <w:rPr>
            <w:rStyle w:val="Hyperlink"/>
            <w:noProof/>
            <w:lang w:val="en-GB"/>
          </w:rPr>
          <w:t>Data Type Models</w:t>
        </w:r>
        <w:r>
          <w:rPr>
            <w:noProof/>
            <w:webHidden/>
          </w:rPr>
          <w:tab/>
        </w:r>
        <w:r>
          <w:rPr>
            <w:noProof/>
            <w:webHidden/>
          </w:rPr>
          <w:fldChar w:fldCharType="begin"/>
        </w:r>
        <w:r>
          <w:rPr>
            <w:noProof/>
            <w:webHidden/>
          </w:rPr>
          <w:instrText xml:space="preserve"> PAGEREF _Toc9684936 \h </w:instrText>
        </w:r>
      </w:ins>
      <w:r>
        <w:rPr>
          <w:noProof/>
          <w:webHidden/>
        </w:rPr>
      </w:r>
      <w:r>
        <w:rPr>
          <w:noProof/>
          <w:webHidden/>
        </w:rPr>
        <w:fldChar w:fldCharType="separate"/>
      </w:r>
      <w:ins w:id="79"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0" w:author="Andreas Kuehne" w:date="2019-05-25T13:55:00Z"/>
          <w:rFonts w:asciiTheme="minorHAnsi" w:eastAsiaTheme="minorEastAsia" w:hAnsiTheme="minorHAnsi" w:cstheme="minorBidi"/>
          <w:noProof/>
          <w:sz w:val="22"/>
          <w:szCs w:val="22"/>
          <w:lang w:val="en-GB" w:eastAsia="en-GB"/>
        </w:rPr>
      </w:pPr>
      <w:ins w:id="8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3.1 Boolean Model</w:t>
        </w:r>
        <w:r>
          <w:rPr>
            <w:noProof/>
            <w:webHidden/>
          </w:rPr>
          <w:tab/>
        </w:r>
        <w:r>
          <w:rPr>
            <w:noProof/>
            <w:webHidden/>
          </w:rPr>
          <w:fldChar w:fldCharType="begin"/>
        </w:r>
        <w:r>
          <w:rPr>
            <w:noProof/>
            <w:webHidden/>
          </w:rPr>
          <w:instrText xml:space="preserve"> PAGEREF _Toc9684937 \h </w:instrText>
        </w:r>
      </w:ins>
      <w:r>
        <w:rPr>
          <w:noProof/>
          <w:webHidden/>
        </w:rPr>
      </w:r>
      <w:r>
        <w:rPr>
          <w:noProof/>
          <w:webHidden/>
        </w:rPr>
        <w:fldChar w:fldCharType="separate"/>
      </w:r>
      <w:ins w:id="82"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3" w:author="Andreas Kuehne" w:date="2019-05-25T13:55:00Z"/>
          <w:rFonts w:asciiTheme="minorHAnsi" w:eastAsiaTheme="minorEastAsia" w:hAnsiTheme="minorHAnsi" w:cstheme="minorBidi"/>
          <w:noProof/>
          <w:sz w:val="22"/>
          <w:szCs w:val="22"/>
          <w:lang w:val="en-GB" w:eastAsia="en-GB"/>
        </w:rPr>
      </w:pPr>
      <w:ins w:id="8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3.2 Integer Model</w:t>
        </w:r>
        <w:r>
          <w:rPr>
            <w:noProof/>
            <w:webHidden/>
          </w:rPr>
          <w:tab/>
        </w:r>
        <w:r>
          <w:rPr>
            <w:noProof/>
            <w:webHidden/>
          </w:rPr>
          <w:fldChar w:fldCharType="begin"/>
        </w:r>
        <w:r>
          <w:rPr>
            <w:noProof/>
            <w:webHidden/>
          </w:rPr>
          <w:instrText xml:space="preserve"> PAGEREF _Toc9684938 \h </w:instrText>
        </w:r>
      </w:ins>
      <w:r>
        <w:rPr>
          <w:noProof/>
          <w:webHidden/>
        </w:rPr>
      </w:r>
      <w:r>
        <w:rPr>
          <w:noProof/>
          <w:webHidden/>
        </w:rPr>
        <w:fldChar w:fldCharType="separate"/>
      </w:r>
      <w:ins w:id="85"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6" w:author="Andreas Kuehne" w:date="2019-05-25T13:55:00Z"/>
          <w:rFonts w:asciiTheme="minorHAnsi" w:eastAsiaTheme="minorEastAsia" w:hAnsiTheme="minorHAnsi" w:cstheme="minorBidi"/>
          <w:noProof/>
          <w:sz w:val="22"/>
          <w:szCs w:val="22"/>
          <w:lang w:val="en-GB" w:eastAsia="en-GB"/>
        </w:rPr>
      </w:pPr>
      <w:ins w:id="8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"_Toc9684939"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3.3 String Model</w:t>
        </w:r>
        <w:r>
          <w:rPr>
            <w:noProof/>
            <w:webHidden/>
          </w:rPr>
          <w:tab/>
        </w:r>
        <w:r>
          <w:rPr>
            <w:noProof/>
            <w:webHidden/>
          </w:rPr>
          <w:fldChar w:fldCharType="begin"/>
        </w:r>
        <w:r>
          <w:rPr>
            <w:noProof/>
            <w:webHidden/>
          </w:rPr>
          <w:instrText xml:space="preserve"> PAGEREF _Toc9684939 \h </w:instrText>
        </w:r>
      </w:ins>
      <w:r>
        <w:rPr>
          <w:noProof/>
          <w:webHidden/>
        </w:rPr>
      </w:r>
      <w:r>
        <w:rPr>
          <w:noProof/>
          <w:webHidden/>
        </w:rPr>
        <w:fldChar w:fldCharType="separate"/>
      </w:r>
      <w:ins w:id="88"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9" w:author="Andreas Kuehne" w:date="2019-05-25T13:55:00Z"/>
          <w:rFonts w:asciiTheme="minorHAnsi" w:eastAsiaTheme="minorEastAsia" w:hAnsiTheme="minorHAnsi" w:cstheme="minorBidi"/>
          <w:noProof/>
          <w:sz w:val="22"/>
          <w:szCs w:val="22"/>
          <w:lang w:val="en-GB" w:eastAsia="en-GB"/>
        </w:rPr>
      </w:pPr>
      <w:ins w:id="9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3.4 Binary Data Model</w:t>
        </w:r>
        <w:r>
          <w:rPr>
            <w:noProof/>
            <w:webHidden/>
          </w:rPr>
          <w:tab/>
        </w:r>
        <w:r>
          <w:rPr>
            <w:noProof/>
            <w:webHidden/>
          </w:rPr>
          <w:fldChar w:fldCharType="begin"/>
        </w:r>
        <w:r>
          <w:rPr>
            <w:noProof/>
            <w:webHidden/>
          </w:rPr>
          <w:instrText xml:space="preserve"> PAGEREF _Toc9684940 \h </w:instrText>
        </w:r>
      </w:ins>
      <w:r>
        <w:rPr>
          <w:noProof/>
          <w:webHidden/>
        </w:rPr>
      </w:r>
      <w:r>
        <w:rPr>
          <w:noProof/>
          <w:webHidden/>
        </w:rPr>
        <w:fldChar w:fldCharType="separate"/>
      </w:r>
      <w:ins w:id="91"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92" w:author="Andreas Kuehne" w:date="2019-05-25T13:55:00Z"/>
          <w:rFonts w:asciiTheme="minorHAnsi" w:eastAsiaTheme="minorEastAsia" w:hAnsiTheme="minorHAnsi" w:cstheme="minorBidi"/>
          <w:noProof/>
          <w:sz w:val="22"/>
          <w:szCs w:val="22"/>
          <w:lang w:val="en-GB" w:eastAsia="en-GB"/>
        </w:rPr>
      </w:pPr>
      <w:ins w:id="9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3.5 URI Model</w:t>
        </w:r>
        <w:r>
          <w:rPr>
            <w:noProof/>
            <w:webHidden/>
          </w:rPr>
          <w:tab/>
        </w:r>
        <w:r>
          <w:rPr>
            <w:noProof/>
            <w:webHidden/>
          </w:rPr>
          <w:fldChar w:fldCharType="begin"/>
        </w:r>
        <w:r>
          <w:rPr>
            <w:noProof/>
            <w:webHidden/>
          </w:rPr>
          <w:instrText xml:space="preserve"> PAGEREF _Toc9684941 \h </w:instrText>
        </w:r>
      </w:ins>
      <w:r>
        <w:rPr>
          <w:noProof/>
          <w:webHidden/>
        </w:rPr>
      </w:r>
      <w:r>
        <w:rPr>
          <w:noProof/>
          <w:webHidden/>
        </w:rPr>
        <w:fldChar w:fldCharType="separate"/>
      </w:r>
      <w:ins w:id="94"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95" w:author="Andreas Kuehne" w:date="2019-05-25T13:55:00Z"/>
          <w:rFonts w:asciiTheme="minorHAnsi" w:eastAsiaTheme="minorEastAsia" w:hAnsiTheme="minorHAnsi" w:cstheme="minorBidi"/>
          <w:noProof/>
          <w:sz w:val="22"/>
          <w:szCs w:val="22"/>
          <w:lang w:val="en-GB" w:eastAsia="en-GB"/>
        </w:rPr>
      </w:pPr>
      <w:ins w:id="9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3.6 Unique Identifier Model</w:t>
        </w:r>
        <w:r>
          <w:rPr>
            <w:noProof/>
            <w:webHidden/>
          </w:rPr>
          <w:tab/>
        </w:r>
        <w:r>
          <w:rPr>
            <w:noProof/>
            <w:webHidden/>
          </w:rPr>
          <w:fldChar w:fldCharType="begin"/>
        </w:r>
        <w:r>
          <w:rPr>
            <w:noProof/>
            <w:webHidden/>
          </w:rPr>
          <w:instrText xml:space="preserve"> PAGEREF _Toc9684942 \h </w:instrText>
        </w:r>
      </w:ins>
      <w:r>
        <w:rPr>
          <w:noProof/>
          <w:webHidden/>
        </w:rPr>
      </w:r>
      <w:r>
        <w:rPr>
          <w:noProof/>
          <w:webHidden/>
        </w:rPr>
        <w:fldChar w:fldCharType="separate"/>
      </w:r>
      <w:ins w:id="97"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98" w:author="Andreas Kuehne" w:date="2019-05-25T13:55:00Z"/>
          <w:rFonts w:asciiTheme="minorHAnsi" w:eastAsiaTheme="minorEastAsia" w:hAnsiTheme="minorHAnsi" w:cstheme="minorBidi"/>
          <w:noProof/>
          <w:sz w:val="22"/>
          <w:szCs w:val="22"/>
          <w:lang w:val="en-GB" w:eastAsia="en-GB"/>
        </w:rPr>
      </w:pPr>
      <w:ins w:id="9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3.7 Date and Time Model</w:t>
        </w:r>
        <w:r>
          <w:rPr>
            <w:noProof/>
            <w:webHidden/>
          </w:rPr>
          <w:tab/>
        </w:r>
        <w:r>
          <w:rPr>
            <w:noProof/>
            <w:webHidden/>
          </w:rPr>
          <w:fldChar w:fldCharType="begin"/>
        </w:r>
        <w:r>
          <w:rPr>
            <w:noProof/>
            <w:webHidden/>
          </w:rPr>
          <w:instrText xml:space="preserve"> PAGEREF _Toc9684943 \h </w:instrText>
        </w:r>
      </w:ins>
      <w:r>
        <w:rPr>
          <w:noProof/>
          <w:webHidden/>
        </w:rPr>
      </w:r>
      <w:r>
        <w:rPr>
          <w:noProof/>
          <w:webHidden/>
        </w:rPr>
        <w:fldChar w:fldCharType="separate"/>
      </w:r>
      <w:ins w:id="100"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101" w:author="Andreas Kuehne" w:date="2019-05-25T13:55:00Z"/>
          <w:rFonts w:asciiTheme="minorHAnsi" w:eastAsiaTheme="minorEastAsia" w:hAnsiTheme="minorHAnsi" w:cstheme="minorBidi"/>
          <w:noProof/>
          <w:sz w:val="22"/>
          <w:szCs w:val="22"/>
          <w:lang w:val="en-GB" w:eastAsia="en-GB"/>
        </w:rPr>
      </w:pPr>
      <w:ins w:id="10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3.8 Lang Model</w:t>
        </w:r>
        <w:r>
          <w:rPr>
            <w:noProof/>
            <w:webHidden/>
          </w:rPr>
          <w:tab/>
        </w:r>
        <w:r>
          <w:rPr>
            <w:noProof/>
            <w:webHidden/>
          </w:rPr>
          <w:fldChar w:fldCharType="begin"/>
        </w:r>
        <w:r>
          <w:rPr>
            <w:noProof/>
            <w:webHidden/>
          </w:rPr>
          <w:instrText xml:space="preserve"> PAGEREF _Toc9684944 \h </w:instrText>
        </w:r>
      </w:ins>
      <w:r>
        <w:rPr>
          <w:noProof/>
          <w:webHidden/>
        </w:rPr>
      </w:r>
      <w:r>
        <w:rPr>
          <w:noProof/>
          <w:webHidden/>
        </w:rPr>
        <w:fldChar w:fldCharType="separate"/>
      </w:r>
      <w:ins w:id="103" w:author="Andreas Kuehne" w:date="2019-05-25T13:55:00Z">
        <w:r>
          <w:rPr>
            <w:noProof/>
            <w:webHidden/>
          </w:rPr>
          <w:t>22</w:t>
        </w:r>
        <w:r>
          <w:rPr>
            <w:noProof/>
            <w:webHidden/>
          </w:rPr>
          <w:fldChar w:fldCharType="end"/>
        </w:r>
        <w:r w:rsidRPr="009D7E36">
          <w:rPr>
            <w:rStyle w:val="Hyperlink"/>
            <w:noProof/>
          </w:rPr>
          <w:fldChar w:fldCharType="end"/>
        </w:r>
      </w:ins>
    </w:p>
    <w:p w:rsidR="00EF7265" w:rsidRDefault="00EF7265">
      <w:pPr>
        <w:pStyle w:val="Verzeichnis1"/>
        <w:rPr>
          <w:ins w:id="104" w:author="Andreas Kuehne" w:date="2019-05-25T13:55:00Z"/>
          <w:rFonts w:asciiTheme="minorHAnsi" w:eastAsiaTheme="minorEastAsia" w:hAnsiTheme="minorHAnsi" w:cstheme="minorBidi"/>
          <w:noProof/>
          <w:sz w:val="22"/>
          <w:szCs w:val="22"/>
          <w:lang w:val="en-GB" w:eastAsia="en-GB"/>
        </w:rPr>
      </w:pPr>
      <w:ins w:id="10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"_Toc9684945"</w:instrText>
        </w:r>
        <w:r w:rsidRPr="009D7E36">
          <w:rPr>
            <w:rStyle w:val="Hyperlink"/>
            <w:noProof/>
          </w:rPr>
          <w:instrText xml:space="preserve"> </w:instrText>
        </w:r>
        <w:r w:rsidRPr="009D7E36">
          <w:rPr>
            <w:rStyle w:val="Hyperlink"/>
            <w:noProof/>
          </w:rPr>
          <w:fldChar w:fldCharType="separate"/>
        </w:r>
        <w:r w:rsidRPr="009D7E36">
          <w:rPr>
            <w:rStyle w:val="Hyperlink"/>
            <w:noProof/>
          </w:rPr>
          <w:t>4</w:t>
        </w:r>
        <w:r>
          <w:rPr>
            <w:rFonts w:asciiTheme="minorHAnsi" w:eastAsiaTheme="minorEastAsia" w:hAnsiTheme="minorHAnsi" w:cstheme="minorBidi"/>
            <w:noProof/>
            <w:sz w:val="22"/>
            <w:szCs w:val="22"/>
            <w:lang w:val="en-GB" w:eastAsia="en-GB"/>
          </w:rPr>
          <w:tab/>
        </w:r>
        <w:r w:rsidRPr="009D7E36">
          <w:rPr>
            <w:rStyle w:val="Hyperlink"/>
            <w:noProof/>
          </w:rPr>
          <w:t>Data Structure Models</w:t>
        </w:r>
        <w:r>
          <w:rPr>
            <w:noProof/>
            <w:webHidden/>
          </w:rPr>
          <w:tab/>
        </w:r>
        <w:r>
          <w:rPr>
            <w:noProof/>
            <w:webHidden/>
          </w:rPr>
          <w:fldChar w:fldCharType="begin"/>
        </w:r>
        <w:r>
          <w:rPr>
            <w:noProof/>
            <w:webHidden/>
          </w:rPr>
          <w:instrText xml:space="preserve"> PAGEREF _Toc9684945 \h </w:instrText>
        </w:r>
      </w:ins>
      <w:r>
        <w:rPr>
          <w:noProof/>
          <w:webHidden/>
        </w:rPr>
      </w:r>
      <w:r>
        <w:rPr>
          <w:noProof/>
          <w:webHidden/>
        </w:rPr>
        <w:fldChar w:fldCharType="separate"/>
      </w:r>
      <w:ins w:id="106" w:author="Andreas Kuehne" w:date="2019-05-25T13:55:00Z">
        <w:r>
          <w:rPr>
            <w:noProof/>
            <w:webHidden/>
          </w:rPr>
          <w:t>23</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107" w:author="Andreas Kuehne" w:date="2019-05-25T13:55:00Z"/>
          <w:rFonts w:asciiTheme="minorHAnsi" w:eastAsiaTheme="minorEastAsia" w:hAnsiTheme="minorHAnsi" w:cstheme="minorBidi"/>
          <w:noProof/>
          <w:sz w:val="22"/>
          <w:szCs w:val="22"/>
          <w:lang w:val="en-GB" w:eastAsia="en-GB"/>
        </w:rPr>
      </w:pPr>
      <w:ins w:id="10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"_Toc9684946"</w:instrText>
        </w:r>
        <w:r w:rsidRPr="009D7E36">
          <w:rPr>
            <w:rStyle w:val="Hyperlink"/>
            <w:noProof/>
          </w:rPr>
          <w:instrText xml:space="preserve"> </w:instrText>
        </w:r>
        <w:r w:rsidRPr="009D7E36">
          <w:rPr>
            <w:rStyle w:val="Hyperlink"/>
            <w:noProof/>
          </w:rPr>
          <w:fldChar w:fldCharType="separate"/>
        </w:r>
        <w:r w:rsidRPr="009D7E36">
          <w:rPr>
            <w:rStyle w:val="Hyperlink"/>
            <w:noProof/>
          </w:rPr>
          <w:t>4.1 Data Structure Models defined in this document</w:t>
        </w:r>
        <w:r>
          <w:rPr>
            <w:noProof/>
            <w:webHidden/>
          </w:rPr>
          <w:tab/>
        </w:r>
        <w:r>
          <w:rPr>
            <w:noProof/>
            <w:webHidden/>
          </w:rPr>
          <w:fldChar w:fldCharType="begin"/>
        </w:r>
        <w:r>
          <w:rPr>
            <w:noProof/>
            <w:webHidden/>
          </w:rPr>
          <w:instrText xml:space="preserve"> PAGEREF _Toc9684946 \h </w:instrText>
        </w:r>
      </w:ins>
      <w:r>
        <w:rPr>
          <w:noProof/>
          <w:webHidden/>
        </w:rPr>
      </w:r>
      <w:r>
        <w:rPr>
          <w:noProof/>
          <w:webHidden/>
        </w:rPr>
        <w:fldChar w:fldCharType="separate"/>
      </w:r>
      <w:ins w:id="109" w:author="Andreas Kuehne" w:date="2019-05-25T13:55:00Z">
        <w:r>
          <w:rPr>
            <w:noProof/>
            <w:webHidden/>
          </w:rPr>
          <w:t>23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10" w:author="Andreas Kuehne" w:date="2019-05-25T13:55:00Z"/>
          <w:rFonts w:asciiTheme="minorHAnsi" w:eastAsiaTheme="minorEastAsia" w:hAnsiTheme="minorHAnsi" w:cstheme="minorBidi"/>
          <w:noProof/>
          <w:sz w:val="22"/>
          <w:szCs w:val="22"/>
          <w:lang w:val="en-GB" w:eastAsia="en-GB"/>
        </w:rPr>
      </w:pPr>
      <w:ins w:id="11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4.1.1</w:t>
        </w:r>
        <w:r w:rsidRPr="009D7E36">
          <w:rPr>
            <w:rStyle w:val="Hyperlink"/>
            <w:noProof/>
          </w:rPr>
          <w:t xml:space="preserve"> Component NsPrefixMapping</w:t>
        </w:r>
        <w:r>
          <w:rPr>
            <w:noProof/>
            <w:webHidden/>
          </w:rPr>
          <w:tab/>
        </w:r>
        <w:r>
          <w:rPr>
            <w:noProof/>
            <w:webHidden/>
          </w:rPr>
          <w:fldChar w:fldCharType="begin"/>
        </w:r>
        <w:r>
          <w:rPr>
            <w:noProof/>
            <w:webHidden/>
          </w:rPr>
          <w:instrText xml:space="preserve"> PAGEREF _Toc9684947 \h </w:instrText>
        </w:r>
      </w:ins>
      <w:r>
        <w:rPr>
          <w:noProof/>
          <w:webHidden/>
        </w:rPr>
      </w:r>
      <w:r>
        <w:rPr>
          <w:noProof/>
          <w:webHidden/>
        </w:rPr>
        <w:fldChar w:fldCharType="separate"/>
      </w:r>
      <w:ins w:id="112" w:author="Andreas Kuehne" w:date="2019-05-25T13:55:00Z">
        <w:r>
          <w:rPr>
            <w:noProof/>
            <w:webHidden/>
          </w:rPr>
          <w:t>23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13" w:author="Andreas Kuehne" w:date="2019-05-25T13:55:00Z"/>
          <w:rFonts w:asciiTheme="minorHAnsi" w:eastAsiaTheme="minorEastAsia" w:hAnsiTheme="minorHAnsi" w:cstheme="minorBidi"/>
          <w:noProof/>
          <w:sz w:val="22"/>
          <w:szCs w:val="22"/>
          <w:lang w:val="en-GB" w:eastAsia="en-GB"/>
        </w:rPr>
      </w:pPr>
      <w:ins w:id="11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4.1.1.1</w:t>
        </w:r>
        <w:r w:rsidRPr="009D7E36">
          <w:rPr>
            <w:rStyle w:val="Hyperlink"/>
            <w:noProof/>
          </w:rPr>
          <w:t xml:space="preserve"> NsPrefixMapping – JSON Syntax</w:t>
        </w:r>
        <w:r>
          <w:rPr>
            <w:noProof/>
            <w:webHidden/>
          </w:rPr>
          <w:tab/>
        </w:r>
        <w:r>
          <w:rPr>
            <w:noProof/>
            <w:webHidden/>
          </w:rPr>
          <w:fldChar w:fldCharType="begin"/>
        </w:r>
        <w:r>
          <w:rPr>
            <w:noProof/>
            <w:webHidden/>
          </w:rPr>
          <w:instrText xml:space="preserve"> PAGEREF _Toc9684948 \h </w:instrText>
        </w:r>
      </w:ins>
      <w:r>
        <w:rPr>
          <w:noProof/>
          <w:webHidden/>
        </w:rPr>
      </w:r>
      <w:r>
        <w:rPr>
          <w:noProof/>
          <w:webHidden/>
        </w:rPr>
        <w:fldChar w:fldCharType="separate"/>
      </w:r>
      <w:ins w:id="115" w:author="Andreas Kuehne" w:date="2019-05-25T13:55:00Z">
        <w:r>
          <w:rPr>
            <w:noProof/>
            <w:webHidden/>
          </w:rPr>
          <w:t>23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16" w:author="Andreas Kuehne" w:date="2019-05-25T13:55:00Z"/>
          <w:rFonts w:asciiTheme="minorHAnsi" w:eastAsiaTheme="minorEastAsia" w:hAnsiTheme="minorHAnsi" w:cstheme="minorBidi"/>
          <w:noProof/>
          <w:sz w:val="22"/>
          <w:szCs w:val="22"/>
          <w:lang w:val="en-GB" w:eastAsia="en-GB"/>
        </w:rPr>
      </w:pPr>
      <w:ins w:id="11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"_Toc9684949"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4.1.1.2</w:t>
        </w:r>
        <w:r w:rsidRPr="009D7E36">
          <w:rPr>
            <w:rStyle w:val="Hyperlink"/>
            <w:noProof/>
          </w:rPr>
          <w:t xml:space="preserve"> NsPrefixMapping – XML Syntax</w:t>
        </w:r>
        <w:r>
          <w:rPr>
            <w:noProof/>
            <w:webHidden/>
          </w:rPr>
          <w:tab/>
        </w:r>
        <w:r>
          <w:rPr>
            <w:noProof/>
            <w:webHidden/>
          </w:rPr>
          <w:fldChar w:fldCharType="begin"/>
        </w:r>
        <w:r>
          <w:rPr>
            <w:noProof/>
            <w:webHidden/>
          </w:rPr>
          <w:instrText xml:space="preserve"> PAGEREF _Toc9684949 \h </w:instrText>
        </w:r>
      </w:ins>
      <w:r>
        <w:rPr>
          <w:noProof/>
          <w:webHidden/>
        </w:rPr>
      </w:r>
      <w:r>
        <w:rPr>
          <w:noProof/>
          <w:webHidden/>
        </w:rPr>
        <w:fldChar w:fldCharType="separate"/>
      </w:r>
      <w:ins w:id="118" w:author="Andreas Kuehne" w:date="2019-05-25T13:55:00Z">
        <w:r>
          <w:rPr>
            <w:noProof/>
            <w:webHidden/>
          </w:rPr>
          <w:t>24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119" w:author="Andreas Kuehne" w:date="2019-05-25T13:55:00Z"/>
          <w:rFonts w:asciiTheme="minorHAnsi" w:eastAsiaTheme="minorEastAsia" w:hAnsiTheme="minorHAnsi" w:cstheme="minorBidi"/>
          <w:noProof/>
          <w:sz w:val="22"/>
          <w:szCs w:val="22"/>
          <w:lang w:val="en-GB" w:eastAsia="en-GB"/>
        </w:rPr>
      </w:pPr>
      <w:ins w:id="12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"_Toc9684950"</w:instrText>
        </w:r>
        <w:r w:rsidRPr="009D7E36">
          <w:rPr>
            <w:rStyle w:val="Hyperlink"/>
            <w:noProof/>
          </w:rPr>
          <w:instrText xml:space="preserve"> </w:instrText>
        </w:r>
        <w:r w:rsidRPr="009D7E36">
          <w:rPr>
            <w:rStyle w:val="Hyperlink"/>
            <w:noProof/>
          </w:rPr>
          <w:fldChar w:fldCharType="separate"/>
        </w:r>
        <w:r w:rsidRPr="009D7E36">
          <w:rPr>
            <w:rStyle w:val="Hyperlink"/>
            <w:noProof/>
          </w:rPr>
          <w:t>4.2 Data Structure Models defined in this document</w:t>
        </w:r>
        <w:r>
          <w:rPr>
            <w:noProof/>
            <w:webHidden/>
          </w:rPr>
          <w:tab/>
        </w:r>
        <w:r>
          <w:rPr>
            <w:noProof/>
            <w:webHidden/>
          </w:rPr>
          <w:fldChar w:fldCharType="begin"/>
        </w:r>
        <w:r>
          <w:rPr>
            <w:noProof/>
            <w:webHidden/>
          </w:rPr>
          <w:instrText xml:space="preserve"> PAGEREF _Toc9684950 \h </w:instrText>
        </w:r>
      </w:ins>
      <w:r>
        <w:rPr>
          <w:noProof/>
          <w:webHidden/>
        </w:rPr>
      </w:r>
      <w:r>
        <w:rPr>
          <w:noProof/>
          <w:webHidden/>
        </w:rPr>
        <w:fldChar w:fldCharType="separate"/>
      </w:r>
      <w:ins w:id="121" w:author="Andreas Kuehne" w:date="2019-05-25T13:55:00Z">
        <w:r>
          <w:rPr>
            <w:noProof/>
            <w:webHidden/>
          </w:rPr>
          <w:t>24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22" w:author="Andreas Kuehne" w:date="2019-05-25T13:55:00Z"/>
          <w:rFonts w:asciiTheme="minorHAnsi" w:eastAsiaTheme="minorEastAsia" w:hAnsiTheme="minorHAnsi" w:cstheme="minorBidi"/>
          <w:noProof/>
          <w:sz w:val="22"/>
          <w:szCs w:val="22"/>
          <w:lang w:val="en-GB" w:eastAsia="en-GB"/>
        </w:rPr>
      </w:pPr>
      <w:ins w:id="12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w:t>
        </w:r>
        <w:r w:rsidRPr="009D7E36">
          <w:rPr>
            <w:rStyle w:val="Hyperlink"/>
            <w:noProof/>
          </w:rPr>
          <w:t xml:space="preserve"> Component InternationalString</w:t>
        </w:r>
        <w:r>
          <w:rPr>
            <w:noProof/>
            <w:webHidden/>
          </w:rPr>
          <w:tab/>
        </w:r>
        <w:r>
          <w:rPr>
            <w:noProof/>
            <w:webHidden/>
          </w:rPr>
          <w:fldChar w:fldCharType="begin"/>
        </w:r>
        <w:r>
          <w:rPr>
            <w:noProof/>
            <w:webHidden/>
          </w:rPr>
          <w:instrText xml:space="preserve"> PAGEREF _Toc9684951 \h </w:instrText>
        </w:r>
      </w:ins>
      <w:r>
        <w:rPr>
          <w:noProof/>
          <w:webHidden/>
        </w:rPr>
      </w:r>
      <w:r>
        <w:rPr>
          <w:noProof/>
          <w:webHidden/>
        </w:rPr>
        <w:fldChar w:fldCharType="separate"/>
      </w:r>
      <w:ins w:id="124" w:author="Andreas Kuehne" w:date="2019-05-25T13:55:00Z">
        <w:r>
          <w:rPr>
            <w:noProof/>
            <w:webHidden/>
          </w:rPr>
          <w:t>24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25" w:author="Andreas Kuehne" w:date="2019-05-25T13:55:00Z"/>
          <w:rFonts w:asciiTheme="minorHAnsi" w:eastAsiaTheme="minorEastAsia" w:hAnsiTheme="minorHAnsi" w:cstheme="minorBidi"/>
          <w:noProof/>
          <w:sz w:val="22"/>
          <w:szCs w:val="22"/>
          <w:lang w:val="en-GB" w:eastAsia="en-GB"/>
        </w:rPr>
      </w:pPr>
      <w:ins w:id="12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4.2.1.1</w:t>
        </w:r>
        <w:r w:rsidRPr="009D7E36">
          <w:rPr>
            <w:rStyle w:val="Hyperlink"/>
            <w:noProof/>
          </w:rPr>
          <w:t xml:space="preserve"> InternationalString – JSON Syntax</w:t>
        </w:r>
        <w:r>
          <w:rPr>
            <w:noProof/>
            <w:webHidden/>
          </w:rPr>
          <w:tab/>
        </w:r>
        <w:r>
          <w:rPr>
            <w:noProof/>
            <w:webHidden/>
          </w:rPr>
          <w:fldChar w:fldCharType="begin"/>
        </w:r>
        <w:r>
          <w:rPr>
            <w:noProof/>
            <w:webHidden/>
          </w:rPr>
          <w:instrText xml:space="preserve"> PAGEREF _Toc9684952 \h </w:instrText>
        </w:r>
      </w:ins>
      <w:r>
        <w:rPr>
          <w:noProof/>
          <w:webHidden/>
        </w:rPr>
      </w:r>
      <w:r>
        <w:rPr>
          <w:noProof/>
          <w:webHidden/>
        </w:rPr>
        <w:fldChar w:fldCharType="separate"/>
      </w:r>
      <w:ins w:id="127" w:author="Andreas Kuehne" w:date="2019-05-25T13:55:00Z">
        <w:r>
          <w:rPr>
            <w:noProof/>
            <w:webHidden/>
          </w:rPr>
          <w:t>24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28" w:author="Andreas Kuehne" w:date="2019-05-25T13:55:00Z"/>
          <w:rFonts w:asciiTheme="minorHAnsi" w:eastAsiaTheme="minorEastAsia" w:hAnsiTheme="minorHAnsi" w:cstheme="minorBidi"/>
          <w:noProof/>
          <w:sz w:val="22"/>
          <w:szCs w:val="22"/>
          <w:lang w:val="en-GB" w:eastAsia="en-GB"/>
        </w:rPr>
      </w:pPr>
      <w:ins w:id="12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4.2.1.2</w:t>
        </w:r>
        <w:r w:rsidRPr="009D7E36">
          <w:rPr>
            <w:rStyle w:val="Hyperlink"/>
            <w:noProof/>
          </w:rPr>
          <w:t xml:space="preserve"> InternationalString – XML Syntax</w:t>
        </w:r>
        <w:r>
          <w:rPr>
            <w:noProof/>
            <w:webHidden/>
          </w:rPr>
          <w:tab/>
        </w:r>
        <w:r>
          <w:rPr>
            <w:noProof/>
            <w:webHidden/>
          </w:rPr>
          <w:fldChar w:fldCharType="begin"/>
        </w:r>
        <w:r>
          <w:rPr>
            <w:noProof/>
            <w:webHidden/>
          </w:rPr>
          <w:instrText xml:space="preserve"> PAGEREF _Toc9684953 \h </w:instrText>
        </w:r>
      </w:ins>
      <w:r>
        <w:rPr>
          <w:noProof/>
          <w:webHidden/>
        </w:rPr>
      </w:r>
      <w:r>
        <w:rPr>
          <w:noProof/>
          <w:webHidden/>
        </w:rPr>
        <w:fldChar w:fldCharType="separate"/>
      </w:r>
      <w:ins w:id="130" w:author="Andreas Kuehne" w:date="2019-05-25T13:55:00Z">
        <w:r>
          <w:rPr>
            <w:noProof/>
            <w:webHidden/>
          </w:rPr>
          <w:t>25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31" w:author="Andreas Kuehne" w:date="2019-05-25T13:55:00Z"/>
          <w:rFonts w:asciiTheme="minorHAnsi" w:eastAsiaTheme="minorEastAsia" w:hAnsiTheme="minorHAnsi" w:cstheme="minorBidi"/>
          <w:noProof/>
          <w:sz w:val="22"/>
          <w:szCs w:val="22"/>
          <w:lang w:val="en-GB" w:eastAsia="en-GB"/>
        </w:rPr>
      </w:pPr>
      <w:ins w:id="13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4.2.2</w:t>
        </w:r>
        <w:r w:rsidRPr="009D7E36">
          <w:rPr>
            <w:rStyle w:val="Hyperlink"/>
            <w:noProof/>
          </w:rPr>
          <w:t xml:space="preserve"> Component DigestInfo</w:t>
        </w:r>
        <w:r>
          <w:rPr>
            <w:noProof/>
            <w:webHidden/>
          </w:rPr>
          <w:tab/>
        </w:r>
        <w:r>
          <w:rPr>
            <w:noProof/>
            <w:webHidden/>
          </w:rPr>
          <w:fldChar w:fldCharType="begin"/>
        </w:r>
        <w:r>
          <w:rPr>
            <w:noProof/>
            <w:webHidden/>
          </w:rPr>
          <w:instrText xml:space="preserve"> PAGEREF _Toc9684954 \h </w:instrText>
        </w:r>
      </w:ins>
      <w:r>
        <w:rPr>
          <w:noProof/>
          <w:webHidden/>
        </w:rPr>
      </w:r>
      <w:r>
        <w:rPr>
          <w:noProof/>
          <w:webHidden/>
        </w:rPr>
        <w:fldChar w:fldCharType="separate"/>
      </w:r>
      <w:ins w:id="133" w:author="Andreas Kuehne" w:date="2019-05-25T13:55:00Z">
        <w:r>
          <w:rPr>
            <w:noProof/>
            <w:webHidden/>
          </w:rPr>
          <w:t>25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34" w:author="Andreas Kuehne" w:date="2019-05-25T13:55:00Z"/>
          <w:rFonts w:asciiTheme="minorHAnsi" w:eastAsiaTheme="minorEastAsia" w:hAnsiTheme="minorHAnsi" w:cstheme="minorBidi"/>
          <w:noProof/>
          <w:sz w:val="22"/>
          <w:szCs w:val="22"/>
          <w:lang w:val="en-GB" w:eastAsia="en-GB"/>
        </w:rPr>
      </w:pPr>
      <w:ins w:id="13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4.2.2.1</w:t>
        </w:r>
        <w:r w:rsidRPr="009D7E36">
          <w:rPr>
            <w:rStyle w:val="Hyperlink"/>
            <w:noProof/>
          </w:rPr>
          <w:t xml:space="preserve"> DigestInfo – JSON Syntax</w:t>
        </w:r>
        <w:r>
          <w:rPr>
            <w:noProof/>
            <w:webHidden/>
          </w:rPr>
          <w:tab/>
        </w:r>
        <w:r>
          <w:rPr>
            <w:noProof/>
            <w:webHidden/>
          </w:rPr>
          <w:fldChar w:fldCharType="begin"/>
        </w:r>
        <w:r>
          <w:rPr>
            <w:noProof/>
            <w:webHidden/>
          </w:rPr>
          <w:instrText xml:space="preserve"> PAGEREF _Toc9684955 \h </w:instrText>
        </w:r>
      </w:ins>
      <w:r>
        <w:rPr>
          <w:noProof/>
          <w:webHidden/>
        </w:rPr>
      </w:r>
      <w:r>
        <w:rPr>
          <w:noProof/>
          <w:webHidden/>
        </w:rPr>
        <w:fldChar w:fldCharType="separate"/>
      </w:r>
      <w:ins w:id="136" w:author="Andreas Kuehne" w:date="2019-05-25T13:55:00Z">
        <w:r>
          <w:rPr>
            <w:noProof/>
            <w:webHidden/>
          </w:rPr>
          <w:t>25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37" w:author="Andreas Kuehne" w:date="2019-05-25T13:55:00Z"/>
          <w:rFonts w:asciiTheme="minorHAnsi" w:eastAsiaTheme="minorEastAsia" w:hAnsiTheme="minorHAnsi" w:cstheme="minorBidi"/>
          <w:noProof/>
          <w:sz w:val="22"/>
          <w:szCs w:val="22"/>
          <w:lang w:val="en-GB" w:eastAsia="en-GB"/>
        </w:rPr>
      </w:pPr>
      <w:ins w:id="138"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"_Toc9684956"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4.2.2.2</w:t>
        </w:r>
        <w:r w:rsidRPr="009D7E36">
          <w:rPr>
            <w:rStyle w:val="Hyperlink"/>
            <w:noProof/>
          </w:rPr>
          <w:t xml:space="preserve"> DigestInfo – XML Syntax</w:t>
        </w:r>
        <w:r>
          <w:rPr>
            <w:noProof/>
            <w:webHidden/>
          </w:rPr>
          <w:tab/>
        </w:r>
        <w:r>
          <w:rPr>
            <w:noProof/>
            <w:webHidden/>
          </w:rPr>
          <w:fldChar w:fldCharType="begin"/>
        </w:r>
        <w:r>
          <w:rPr>
            <w:noProof/>
            <w:webHidden/>
          </w:rPr>
          <w:instrText xml:space="preserve"> PAGEREF _Toc9684956 \h </w:instrText>
        </w:r>
      </w:ins>
      <w:r>
        <w:rPr>
          <w:noProof/>
          <w:webHidden/>
        </w:rPr>
      </w:r>
      <w:r>
        <w:rPr>
          <w:noProof/>
          <w:webHidden/>
        </w:rPr>
        <w:fldChar w:fldCharType="separate"/>
      </w:r>
      <w:ins w:id="139" w:author="Andreas Kuehne" w:date="2019-05-25T13:55:00Z">
        <w:r>
          <w:rPr>
            <w:noProof/>
            <w:webHidden/>
          </w:rPr>
          <w:t>26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40" w:author="Andreas Kuehne" w:date="2019-05-25T13:55:00Z"/>
          <w:rFonts w:asciiTheme="minorHAnsi" w:eastAsiaTheme="minorEastAsia" w:hAnsiTheme="minorHAnsi" w:cstheme="minorBidi"/>
          <w:noProof/>
          <w:sz w:val="22"/>
          <w:szCs w:val="22"/>
          <w:lang w:val="en-GB" w:eastAsia="en-GB"/>
        </w:rPr>
      </w:pPr>
      <w:ins w:id="14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4.2.3</w:t>
        </w:r>
        <w:r w:rsidRPr="009D7E36">
          <w:rPr>
            <w:rStyle w:val="Hyperlink"/>
            <w:noProof/>
          </w:rPr>
          <w:t xml:space="preserve"> Component AttachmentReference</w:t>
        </w:r>
        <w:r>
          <w:rPr>
            <w:noProof/>
            <w:webHidden/>
          </w:rPr>
          <w:tab/>
        </w:r>
        <w:r>
          <w:rPr>
            <w:noProof/>
            <w:webHidden/>
          </w:rPr>
          <w:fldChar w:fldCharType="begin"/>
        </w:r>
        <w:r>
          <w:rPr>
            <w:noProof/>
            <w:webHidden/>
          </w:rPr>
          <w:instrText xml:space="preserve"> PAGEREF _Toc9684957 \h </w:instrText>
        </w:r>
      </w:ins>
      <w:r>
        <w:rPr>
          <w:noProof/>
          <w:webHidden/>
        </w:rPr>
      </w:r>
      <w:r>
        <w:rPr>
          <w:noProof/>
          <w:webHidden/>
        </w:rPr>
        <w:fldChar w:fldCharType="separate"/>
      </w:r>
      <w:ins w:id="142" w:author="Andreas Kuehne" w:date="2019-05-25T13:55:00Z">
        <w:r>
          <w:rPr>
            <w:noProof/>
            <w:webHidden/>
          </w:rPr>
          <w:t>26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43" w:author="Andreas Kuehne" w:date="2019-05-25T13:55:00Z"/>
          <w:rFonts w:asciiTheme="minorHAnsi" w:eastAsiaTheme="minorEastAsia" w:hAnsiTheme="minorHAnsi" w:cstheme="minorBidi"/>
          <w:noProof/>
          <w:sz w:val="22"/>
          <w:szCs w:val="22"/>
          <w:lang w:val="en-GB" w:eastAsia="en-GB"/>
        </w:rPr>
      </w:pPr>
      <w:ins w:id="14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4.2.3.1</w:t>
        </w:r>
        <w:r w:rsidRPr="009D7E36">
          <w:rPr>
            <w:rStyle w:val="Hyperlink"/>
            <w:noProof/>
          </w:rPr>
          <w:t xml:space="preserve"> AttachmentReference – JSON Syntax</w:t>
        </w:r>
        <w:r>
          <w:rPr>
            <w:noProof/>
            <w:webHidden/>
          </w:rPr>
          <w:tab/>
        </w:r>
        <w:r>
          <w:rPr>
            <w:noProof/>
            <w:webHidden/>
          </w:rPr>
          <w:fldChar w:fldCharType="begin"/>
        </w:r>
        <w:r>
          <w:rPr>
            <w:noProof/>
            <w:webHidden/>
          </w:rPr>
          <w:instrText xml:space="preserve"> PAGEREF _Toc9684958 \h </w:instrText>
        </w:r>
      </w:ins>
      <w:r>
        <w:rPr>
          <w:noProof/>
          <w:webHidden/>
        </w:rPr>
      </w:r>
      <w:r>
        <w:rPr>
          <w:noProof/>
          <w:webHidden/>
        </w:rPr>
        <w:fldChar w:fldCharType="separate"/>
      </w:r>
      <w:ins w:id="145" w:author="Andreas Kuehne" w:date="2019-05-25T13:55:00Z">
        <w:r>
          <w:rPr>
            <w:noProof/>
            <w:webHidden/>
          </w:rPr>
          <w:t>27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46" w:author="Andreas Kuehne" w:date="2019-05-25T13:55:00Z"/>
          <w:rFonts w:asciiTheme="minorHAnsi" w:eastAsiaTheme="minorEastAsia" w:hAnsiTheme="minorHAnsi" w:cstheme="minorBidi"/>
          <w:noProof/>
          <w:sz w:val="22"/>
          <w:szCs w:val="22"/>
          <w:lang w:val="en-GB" w:eastAsia="en-GB"/>
        </w:rPr>
      </w:pPr>
      <w:ins w:id="14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"_Toc9684959"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4.2.3.2</w:t>
        </w:r>
        <w:r w:rsidRPr="009D7E36">
          <w:rPr>
            <w:rStyle w:val="Hyperlink"/>
            <w:noProof/>
          </w:rPr>
          <w:t xml:space="preserve"> AttachmentReference – XML Syntax</w:t>
        </w:r>
        <w:r>
          <w:rPr>
            <w:noProof/>
            <w:webHidden/>
          </w:rPr>
          <w:tab/>
        </w:r>
        <w:r>
          <w:rPr>
            <w:noProof/>
            <w:webHidden/>
          </w:rPr>
          <w:fldChar w:fldCharType="begin"/>
        </w:r>
        <w:r>
          <w:rPr>
            <w:noProof/>
            <w:webHidden/>
          </w:rPr>
          <w:instrText xml:space="preserve"> PAGEREF _Toc9684959 \h </w:instrText>
        </w:r>
      </w:ins>
      <w:r>
        <w:rPr>
          <w:noProof/>
          <w:webHidden/>
        </w:rPr>
      </w:r>
      <w:r>
        <w:rPr>
          <w:noProof/>
          <w:webHidden/>
        </w:rPr>
        <w:fldChar w:fldCharType="separate"/>
      </w:r>
      <w:ins w:id="148" w:author="Andreas Kuehne" w:date="2019-05-25T13:55:00Z">
        <w:r>
          <w:rPr>
            <w:noProof/>
            <w:webHidden/>
          </w:rPr>
          <w:t>28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49" w:author="Andreas Kuehne" w:date="2019-05-25T13:55:00Z"/>
          <w:rFonts w:asciiTheme="minorHAnsi" w:eastAsiaTheme="minorEastAsia" w:hAnsiTheme="minorHAnsi" w:cstheme="minorBidi"/>
          <w:noProof/>
          <w:sz w:val="22"/>
          <w:szCs w:val="22"/>
          <w:lang w:val="en-GB" w:eastAsia="en-GB"/>
        </w:rPr>
      </w:pPr>
      <w:ins w:id="15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4.2.4</w:t>
        </w:r>
        <w:r w:rsidRPr="009D7E36">
          <w:rPr>
            <w:rStyle w:val="Hyperlink"/>
            <w:noProof/>
          </w:rPr>
          <w:t xml:space="preserve"> Component Any</w:t>
        </w:r>
        <w:r>
          <w:rPr>
            <w:noProof/>
            <w:webHidden/>
          </w:rPr>
          <w:tab/>
        </w:r>
        <w:r>
          <w:rPr>
            <w:noProof/>
            <w:webHidden/>
          </w:rPr>
          <w:fldChar w:fldCharType="begin"/>
        </w:r>
        <w:r>
          <w:rPr>
            <w:noProof/>
            <w:webHidden/>
          </w:rPr>
          <w:instrText xml:space="preserve"> PAGEREF _Toc9684960 \h </w:instrText>
        </w:r>
      </w:ins>
      <w:r>
        <w:rPr>
          <w:noProof/>
          <w:webHidden/>
        </w:rPr>
      </w:r>
      <w:r>
        <w:rPr>
          <w:noProof/>
          <w:webHidden/>
        </w:rPr>
        <w:fldChar w:fldCharType="separate"/>
      </w:r>
      <w:ins w:id="151" w:author="Andreas Kuehne" w:date="2019-05-25T13:55:00Z">
        <w:r>
          <w:rPr>
            <w:noProof/>
            <w:webHidden/>
          </w:rPr>
          <w:t>28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52" w:author="Andreas Kuehne" w:date="2019-05-25T13:55:00Z"/>
          <w:rFonts w:asciiTheme="minorHAnsi" w:eastAsiaTheme="minorEastAsia" w:hAnsiTheme="minorHAnsi" w:cstheme="minorBidi"/>
          <w:noProof/>
          <w:sz w:val="22"/>
          <w:szCs w:val="22"/>
          <w:lang w:val="en-GB" w:eastAsia="en-GB"/>
        </w:rPr>
      </w:pPr>
      <w:ins w:id="15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4.2.4.1</w:t>
        </w:r>
        <w:r w:rsidRPr="009D7E36">
          <w:rPr>
            <w:rStyle w:val="Hyperlink"/>
            <w:noProof/>
          </w:rPr>
          <w:t xml:space="preserve"> Any – JSON Syntax</w:t>
        </w:r>
        <w:r>
          <w:rPr>
            <w:noProof/>
            <w:webHidden/>
          </w:rPr>
          <w:tab/>
        </w:r>
        <w:r>
          <w:rPr>
            <w:noProof/>
            <w:webHidden/>
          </w:rPr>
          <w:fldChar w:fldCharType="begin"/>
        </w:r>
        <w:r>
          <w:rPr>
            <w:noProof/>
            <w:webHidden/>
          </w:rPr>
          <w:instrText xml:space="preserve"> PAGEREF _Toc9684961 \h </w:instrText>
        </w:r>
      </w:ins>
      <w:r>
        <w:rPr>
          <w:noProof/>
          <w:webHidden/>
        </w:rPr>
      </w:r>
      <w:r>
        <w:rPr>
          <w:noProof/>
          <w:webHidden/>
        </w:rPr>
        <w:fldChar w:fldCharType="separate"/>
      </w:r>
      <w:ins w:id="154" w:author="Andreas Kuehne" w:date="2019-05-25T13:55:00Z">
        <w:r>
          <w:rPr>
            <w:noProof/>
            <w:webHidden/>
          </w:rPr>
          <w:t>28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55" w:author="Andreas Kuehne" w:date="2019-05-25T13:55:00Z"/>
          <w:rFonts w:asciiTheme="minorHAnsi" w:eastAsiaTheme="minorEastAsia" w:hAnsiTheme="minorHAnsi" w:cstheme="minorBidi"/>
          <w:noProof/>
          <w:sz w:val="22"/>
          <w:szCs w:val="22"/>
          <w:lang w:val="en-GB" w:eastAsia="en-GB"/>
        </w:rPr>
      </w:pPr>
      <w:ins w:id="15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4.2.4.2</w:t>
        </w:r>
        <w:r w:rsidRPr="009D7E36">
          <w:rPr>
            <w:rStyle w:val="Hyperlink"/>
            <w:noProof/>
          </w:rPr>
          <w:t xml:space="preserve"> Any – XML Syntax</w:t>
        </w:r>
        <w:r>
          <w:rPr>
            <w:noProof/>
            <w:webHidden/>
          </w:rPr>
          <w:tab/>
        </w:r>
        <w:r>
          <w:rPr>
            <w:noProof/>
            <w:webHidden/>
          </w:rPr>
          <w:fldChar w:fldCharType="begin"/>
        </w:r>
        <w:r>
          <w:rPr>
            <w:noProof/>
            <w:webHidden/>
          </w:rPr>
          <w:instrText xml:space="preserve"> PAGEREF _Toc9684962 \h </w:instrText>
        </w:r>
      </w:ins>
      <w:r>
        <w:rPr>
          <w:noProof/>
          <w:webHidden/>
        </w:rPr>
      </w:r>
      <w:r>
        <w:rPr>
          <w:noProof/>
          <w:webHidden/>
        </w:rPr>
        <w:fldChar w:fldCharType="separate"/>
      </w:r>
      <w:ins w:id="157" w:author="Andreas Kuehne" w:date="2019-05-25T13:55:00Z">
        <w:r>
          <w:rPr>
            <w:noProof/>
            <w:webHidden/>
          </w:rPr>
          <w:t>29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58" w:author="Andreas Kuehne" w:date="2019-05-25T13:55:00Z"/>
          <w:rFonts w:asciiTheme="minorHAnsi" w:eastAsiaTheme="minorEastAsia" w:hAnsiTheme="minorHAnsi" w:cstheme="minorBidi"/>
          <w:noProof/>
          <w:sz w:val="22"/>
          <w:szCs w:val="22"/>
          <w:lang w:val="en-GB" w:eastAsia="en-GB"/>
        </w:rPr>
      </w:pPr>
      <w:ins w:id="15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4.2.5</w:t>
        </w:r>
        <w:r w:rsidRPr="009D7E36">
          <w:rPr>
            <w:rStyle w:val="Hyperlink"/>
            <w:noProof/>
          </w:rPr>
          <w:t xml:space="preserve"> Component Base64Data</w:t>
        </w:r>
        <w:r>
          <w:rPr>
            <w:noProof/>
            <w:webHidden/>
          </w:rPr>
          <w:tab/>
        </w:r>
        <w:r>
          <w:rPr>
            <w:noProof/>
            <w:webHidden/>
          </w:rPr>
          <w:fldChar w:fldCharType="begin"/>
        </w:r>
        <w:r>
          <w:rPr>
            <w:noProof/>
            <w:webHidden/>
          </w:rPr>
          <w:instrText xml:space="preserve"> PAGEREF _Toc9684963 \h </w:instrText>
        </w:r>
      </w:ins>
      <w:r>
        <w:rPr>
          <w:noProof/>
          <w:webHidden/>
        </w:rPr>
      </w:r>
      <w:r>
        <w:rPr>
          <w:noProof/>
          <w:webHidden/>
        </w:rPr>
        <w:fldChar w:fldCharType="separate"/>
      </w:r>
      <w:ins w:id="160" w:author="Andreas Kuehne" w:date="2019-05-25T13:55:00Z">
        <w:r>
          <w:rPr>
            <w:noProof/>
            <w:webHidden/>
          </w:rPr>
          <w:t>29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61" w:author="Andreas Kuehne" w:date="2019-05-25T13:55:00Z"/>
          <w:rFonts w:asciiTheme="minorHAnsi" w:eastAsiaTheme="minorEastAsia" w:hAnsiTheme="minorHAnsi" w:cstheme="minorBidi"/>
          <w:noProof/>
          <w:sz w:val="22"/>
          <w:szCs w:val="22"/>
          <w:lang w:val="en-GB" w:eastAsia="en-GB"/>
        </w:rPr>
      </w:pPr>
      <w:ins w:id="16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4.2.5.1</w:t>
        </w:r>
        <w:r w:rsidRPr="009D7E36">
          <w:rPr>
            <w:rStyle w:val="Hyperlink"/>
            <w:noProof/>
          </w:rPr>
          <w:t xml:space="preserve"> Base64Data – JSON Syntax</w:t>
        </w:r>
        <w:r>
          <w:rPr>
            <w:noProof/>
            <w:webHidden/>
          </w:rPr>
          <w:tab/>
        </w:r>
        <w:r>
          <w:rPr>
            <w:noProof/>
            <w:webHidden/>
          </w:rPr>
          <w:fldChar w:fldCharType="begin"/>
        </w:r>
        <w:r>
          <w:rPr>
            <w:noProof/>
            <w:webHidden/>
          </w:rPr>
          <w:instrText xml:space="preserve"> PAGEREF _Toc9684964 \h </w:instrText>
        </w:r>
      </w:ins>
      <w:r>
        <w:rPr>
          <w:noProof/>
          <w:webHidden/>
        </w:rPr>
      </w:r>
      <w:r>
        <w:rPr>
          <w:noProof/>
          <w:webHidden/>
        </w:rPr>
        <w:fldChar w:fldCharType="separate"/>
      </w:r>
      <w:ins w:id="163" w:author="Andreas Kuehne" w:date="2019-05-25T13:55:00Z">
        <w:r>
          <w:rPr>
            <w:noProof/>
            <w:webHidden/>
          </w:rPr>
          <w:t>30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64" w:author="Andreas Kuehne" w:date="2019-05-25T13:55:00Z"/>
          <w:rFonts w:asciiTheme="minorHAnsi" w:eastAsiaTheme="minorEastAsia" w:hAnsiTheme="minorHAnsi" w:cstheme="minorBidi"/>
          <w:noProof/>
          <w:sz w:val="22"/>
          <w:szCs w:val="22"/>
          <w:lang w:val="en-GB" w:eastAsia="en-GB"/>
        </w:rPr>
      </w:pPr>
      <w:ins w:id="16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4.2.5.2</w:t>
        </w:r>
        <w:r w:rsidRPr="009D7E36">
          <w:rPr>
            <w:rStyle w:val="Hyperlink"/>
            <w:noProof/>
          </w:rPr>
          <w:t xml:space="preserve"> Base64Data – XML Syntax</w:t>
        </w:r>
        <w:r>
          <w:rPr>
            <w:noProof/>
            <w:webHidden/>
          </w:rPr>
          <w:tab/>
        </w:r>
        <w:r>
          <w:rPr>
            <w:noProof/>
            <w:webHidden/>
          </w:rPr>
          <w:fldChar w:fldCharType="begin"/>
        </w:r>
        <w:r>
          <w:rPr>
            <w:noProof/>
            <w:webHidden/>
          </w:rPr>
          <w:instrText xml:space="preserve"> PAGEREF _Toc9684965 \h </w:instrText>
        </w:r>
      </w:ins>
      <w:r>
        <w:rPr>
          <w:noProof/>
          <w:webHidden/>
        </w:rPr>
      </w:r>
      <w:r>
        <w:rPr>
          <w:noProof/>
          <w:webHidden/>
        </w:rPr>
        <w:fldChar w:fldCharType="separate"/>
      </w:r>
      <w:ins w:id="166" w:author="Andreas Kuehne" w:date="2019-05-25T13:55:00Z">
        <w:r>
          <w:rPr>
            <w:noProof/>
            <w:webHidden/>
          </w:rPr>
          <w:t>31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67" w:author="Andreas Kuehne" w:date="2019-05-25T13:55:00Z"/>
          <w:rFonts w:asciiTheme="minorHAnsi" w:eastAsiaTheme="minorEastAsia" w:hAnsiTheme="minorHAnsi" w:cstheme="minorBidi"/>
          <w:noProof/>
          <w:sz w:val="22"/>
          <w:szCs w:val="22"/>
          <w:lang w:val="en-GB" w:eastAsia="en-GB"/>
        </w:rPr>
      </w:pPr>
      <w:ins w:id="16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4.2.6</w:t>
        </w:r>
        <w:r w:rsidRPr="009D7E36">
          <w:rPr>
            <w:rStyle w:val="Hyperlink"/>
            <w:noProof/>
          </w:rPr>
          <w:t xml:space="preserve"> Component SignaturePtr</w:t>
        </w:r>
        <w:r>
          <w:rPr>
            <w:noProof/>
            <w:webHidden/>
          </w:rPr>
          <w:tab/>
        </w:r>
        <w:r>
          <w:rPr>
            <w:noProof/>
            <w:webHidden/>
          </w:rPr>
          <w:fldChar w:fldCharType="begin"/>
        </w:r>
        <w:r>
          <w:rPr>
            <w:noProof/>
            <w:webHidden/>
          </w:rPr>
          <w:instrText xml:space="preserve"> PAGEREF _Toc9684966 \h </w:instrText>
        </w:r>
      </w:ins>
      <w:r>
        <w:rPr>
          <w:noProof/>
          <w:webHidden/>
        </w:rPr>
      </w:r>
      <w:r>
        <w:rPr>
          <w:noProof/>
          <w:webHidden/>
        </w:rPr>
        <w:fldChar w:fldCharType="separate"/>
      </w:r>
      <w:ins w:id="169" w:author="Andreas Kuehne" w:date="2019-05-25T13:55:00Z">
        <w:r>
          <w:rPr>
            <w:noProof/>
            <w:webHidden/>
          </w:rPr>
          <w:t>32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70" w:author="Andreas Kuehne" w:date="2019-05-25T13:55:00Z"/>
          <w:rFonts w:asciiTheme="minorHAnsi" w:eastAsiaTheme="minorEastAsia" w:hAnsiTheme="minorHAnsi" w:cstheme="minorBidi"/>
          <w:noProof/>
          <w:sz w:val="22"/>
          <w:szCs w:val="22"/>
          <w:lang w:val="en-GB" w:eastAsia="en-GB"/>
        </w:rPr>
      </w:pPr>
      <w:ins w:id="17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4.2.6.1</w:t>
        </w:r>
        <w:r w:rsidRPr="009D7E36">
          <w:rPr>
            <w:rStyle w:val="Hyperlink"/>
            <w:noProof/>
          </w:rPr>
          <w:t xml:space="preserve"> SignaturePtr – JSON Syntax</w:t>
        </w:r>
        <w:r>
          <w:rPr>
            <w:noProof/>
            <w:webHidden/>
          </w:rPr>
          <w:tab/>
        </w:r>
        <w:r>
          <w:rPr>
            <w:noProof/>
            <w:webHidden/>
          </w:rPr>
          <w:fldChar w:fldCharType="begin"/>
        </w:r>
        <w:r>
          <w:rPr>
            <w:noProof/>
            <w:webHidden/>
          </w:rPr>
          <w:instrText xml:space="preserve"> PAGEREF _Toc9684967 \h </w:instrText>
        </w:r>
      </w:ins>
      <w:r>
        <w:rPr>
          <w:noProof/>
          <w:webHidden/>
        </w:rPr>
      </w:r>
      <w:r>
        <w:rPr>
          <w:noProof/>
          <w:webHidden/>
        </w:rPr>
        <w:fldChar w:fldCharType="separate"/>
      </w:r>
      <w:ins w:id="172" w:author="Andreas Kuehne" w:date="2019-05-25T13:55:00Z">
        <w:r>
          <w:rPr>
            <w:noProof/>
            <w:webHidden/>
          </w:rPr>
          <w:t>32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73" w:author="Andreas Kuehne" w:date="2019-05-25T13:55:00Z"/>
          <w:rFonts w:asciiTheme="minorHAnsi" w:eastAsiaTheme="minorEastAsia" w:hAnsiTheme="minorHAnsi" w:cstheme="minorBidi"/>
          <w:noProof/>
          <w:sz w:val="22"/>
          <w:szCs w:val="22"/>
          <w:lang w:val="en-GB" w:eastAsia="en-GB"/>
        </w:rPr>
      </w:pPr>
      <w:ins w:id="17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4.2.6.2</w:t>
        </w:r>
        <w:r w:rsidRPr="009D7E36">
          <w:rPr>
            <w:rStyle w:val="Hyperlink"/>
            <w:noProof/>
          </w:rPr>
          <w:t xml:space="preserve"> SignaturePtr – XML Syntax</w:t>
        </w:r>
        <w:r>
          <w:rPr>
            <w:noProof/>
            <w:webHidden/>
          </w:rPr>
          <w:tab/>
        </w:r>
        <w:r>
          <w:rPr>
            <w:noProof/>
            <w:webHidden/>
          </w:rPr>
          <w:fldChar w:fldCharType="begin"/>
        </w:r>
        <w:r>
          <w:rPr>
            <w:noProof/>
            <w:webHidden/>
          </w:rPr>
          <w:instrText xml:space="preserve"> PAGEREF _Toc9684968 \h </w:instrText>
        </w:r>
      </w:ins>
      <w:r>
        <w:rPr>
          <w:noProof/>
          <w:webHidden/>
        </w:rPr>
      </w:r>
      <w:r>
        <w:rPr>
          <w:noProof/>
          <w:webHidden/>
        </w:rPr>
        <w:fldChar w:fldCharType="separate"/>
      </w:r>
      <w:ins w:id="175" w:author="Andreas Kuehne" w:date="2019-05-25T13:55:00Z">
        <w:r>
          <w:rPr>
            <w:noProof/>
            <w:webHidden/>
          </w:rPr>
          <w:t>33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76" w:author="Andreas Kuehne" w:date="2019-05-25T13:55:00Z"/>
          <w:rFonts w:asciiTheme="minorHAnsi" w:eastAsiaTheme="minorEastAsia" w:hAnsiTheme="minorHAnsi" w:cstheme="minorBidi"/>
          <w:noProof/>
          <w:sz w:val="22"/>
          <w:szCs w:val="22"/>
          <w:lang w:val="en-GB" w:eastAsia="en-GB"/>
        </w:rPr>
      </w:pPr>
      <w:ins w:id="17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"_Toc9684969"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4.2.7</w:t>
        </w:r>
        <w:r w:rsidRPr="009D7E36">
          <w:rPr>
            <w:rStyle w:val="Hyperlink"/>
            <w:noProof/>
          </w:rPr>
          <w:t xml:space="preserve"> Component Result</w:t>
        </w:r>
        <w:r>
          <w:rPr>
            <w:noProof/>
            <w:webHidden/>
          </w:rPr>
          <w:tab/>
        </w:r>
        <w:r>
          <w:rPr>
            <w:noProof/>
            <w:webHidden/>
          </w:rPr>
          <w:fldChar w:fldCharType="begin"/>
        </w:r>
        <w:r>
          <w:rPr>
            <w:noProof/>
            <w:webHidden/>
          </w:rPr>
          <w:instrText xml:space="preserve"> PAGEREF _Toc9684969 \h </w:instrText>
        </w:r>
      </w:ins>
      <w:r>
        <w:rPr>
          <w:noProof/>
          <w:webHidden/>
        </w:rPr>
      </w:r>
      <w:r>
        <w:rPr>
          <w:noProof/>
          <w:webHidden/>
        </w:rPr>
        <w:fldChar w:fldCharType="separate"/>
      </w:r>
      <w:ins w:id="178" w:author="Andreas Kuehne" w:date="2019-05-25T13:55:00Z">
        <w:r>
          <w:rPr>
            <w:noProof/>
            <w:webHidden/>
          </w:rPr>
          <w:t>34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79" w:author="Andreas Kuehne" w:date="2019-05-25T13:55:00Z"/>
          <w:rFonts w:asciiTheme="minorHAnsi" w:eastAsiaTheme="minorEastAsia" w:hAnsiTheme="minorHAnsi" w:cstheme="minorBidi"/>
          <w:noProof/>
          <w:sz w:val="22"/>
          <w:szCs w:val="22"/>
          <w:lang w:val="en-GB" w:eastAsia="en-GB"/>
        </w:rPr>
      </w:pPr>
      <w:ins w:id="18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4.2.7.1</w:t>
        </w:r>
        <w:r w:rsidRPr="009D7E36">
          <w:rPr>
            <w:rStyle w:val="Hyperlink"/>
            <w:noProof/>
          </w:rPr>
          <w:t xml:space="preserve"> Result – JSON Syntax</w:t>
        </w:r>
        <w:r>
          <w:rPr>
            <w:noProof/>
            <w:webHidden/>
          </w:rPr>
          <w:tab/>
        </w:r>
        <w:r>
          <w:rPr>
            <w:noProof/>
            <w:webHidden/>
          </w:rPr>
          <w:fldChar w:fldCharType="begin"/>
        </w:r>
        <w:r>
          <w:rPr>
            <w:noProof/>
            <w:webHidden/>
          </w:rPr>
          <w:instrText xml:space="preserve"> PAGEREF _Toc9684970 \h </w:instrText>
        </w:r>
      </w:ins>
      <w:r>
        <w:rPr>
          <w:noProof/>
          <w:webHidden/>
        </w:rPr>
      </w:r>
      <w:r>
        <w:rPr>
          <w:noProof/>
          <w:webHidden/>
        </w:rPr>
        <w:fldChar w:fldCharType="separate"/>
      </w:r>
      <w:ins w:id="181" w:author="Andreas Kuehne" w:date="2019-05-25T13:55:00Z">
        <w:r>
          <w:rPr>
            <w:noProof/>
            <w:webHidden/>
          </w:rPr>
          <w:t>34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82" w:author="Andreas Kuehne" w:date="2019-05-25T13:55:00Z"/>
          <w:rFonts w:asciiTheme="minorHAnsi" w:eastAsiaTheme="minorEastAsia" w:hAnsiTheme="minorHAnsi" w:cstheme="minorBidi"/>
          <w:noProof/>
          <w:sz w:val="22"/>
          <w:szCs w:val="22"/>
          <w:lang w:val="en-GB" w:eastAsia="en-GB"/>
        </w:rPr>
      </w:pPr>
      <w:ins w:id="18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4.2.7.2</w:t>
        </w:r>
        <w:r w:rsidRPr="009D7E36">
          <w:rPr>
            <w:rStyle w:val="Hyperlink"/>
            <w:noProof/>
          </w:rPr>
          <w:t xml:space="preserve"> Result – XML Syntax</w:t>
        </w:r>
        <w:r>
          <w:rPr>
            <w:noProof/>
            <w:webHidden/>
          </w:rPr>
          <w:tab/>
        </w:r>
        <w:r>
          <w:rPr>
            <w:noProof/>
            <w:webHidden/>
          </w:rPr>
          <w:fldChar w:fldCharType="begin"/>
        </w:r>
        <w:r>
          <w:rPr>
            <w:noProof/>
            <w:webHidden/>
          </w:rPr>
          <w:instrText xml:space="preserve"> PAGEREF _Toc9684971 \h </w:instrText>
        </w:r>
      </w:ins>
      <w:r>
        <w:rPr>
          <w:noProof/>
          <w:webHidden/>
        </w:rPr>
      </w:r>
      <w:r>
        <w:rPr>
          <w:noProof/>
          <w:webHidden/>
        </w:rPr>
        <w:fldChar w:fldCharType="separate"/>
      </w:r>
      <w:ins w:id="184" w:author="Andreas Kuehne" w:date="2019-05-25T13:55:00Z">
        <w:r>
          <w:rPr>
            <w:noProof/>
            <w:webHidden/>
          </w:rPr>
          <w:t>35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85" w:author="Andreas Kuehne" w:date="2019-05-25T13:55:00Z"/>
          <w:rFonts w:asciiTheme="minorHAnsi" w:eastAsiaTheme="minorEastAsia" w:hAnsiTheme="minorHAnsi" w:cstheme="minorBidi"/>
          <w:noProof/>
          <w:sz w:val="22"/>
          <w:szCs w:val="22"/>
          <w:lang w:val="en-GB" w:eastAsia="en-GB"/>
        </w:rPr>
      </w:pPr>
      <w:ins w:id="18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4.2.8</w:t>
        </w:r>
        <w:r w:rsidRPr="009D7E36">
          <w:rPr>
            <w:rStyle w:val="Hyperlink"/>
            <w:noProof/>
          </w:rPr>
          <w:t xml:space="preserve"> Component OptionalInputs</w:t>
        </w:r>
        <w:r>
          <w:rPr>
            <w:noProof/>
            <w:webHidden/>
          </w:rPr>
          <w:tab/>
        </w:r>
        <w:r>
          <w:rPr>
            <w:noProof/>
            <w:webHidden/>
          </w:rPr>
          <w:fldChar w:fldCharType="begin"/>
        </w:r>
        <w:r>
          <w:rPr>
            <w:noProof/>
            <w:webHidden/>
          </w:rPr>
          <w:instrText xml:space="preserve"> PAGEREF _Toc9684972 \h </w:instrText>
        </w:r>
      </w:ins>
      <w:r>
        <w:rPr>
          <w:noProof/>
          <w:webHidden/>
        </w:rPr>
      </w:r>
      <w:r>
        <w:rPr>
          <w:noProof/>
          <w:webHidden/>
        </w:rPr>
        <w:fldChar w:fldCharType="separate"/>
      </w:r>
      <w:ins w:id="187" w:author="Andreas Kuehne" w:date="2019-05-25T13:55:00Z">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88" w:author="Andreas Kuehne" w:date="2019-05-25T13:55:00Z"/>
          <w:rFonts w:asciiTheme="minorHAnsi" w:eastAsiaTheme="minorEastAsia" w:hAnsiTheme="minorHAnsi" w:cstheme="minorBidi"/>
          <w:noProof/>
          <w:sz w:val="22"/>
          <w:szCs w:val="22"/>
          <w:lang w:val="en-GB" w:eastAsia="en-GB"/>
        </w:rPr>
      </w:pPr>
      <w:ins w:id="18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4.2.8.1</w:t>
        </w:r>
        <w:r w:rsidRPr="009D7E36">
          <w:rPr>
            <w:rStyle w:val="Hyperlink"/>
            <w:noProof/>
          </w:rPr>
          <w:t xml:space="preserve"> OptionalInputs – JSON Syntax</w:t>
        </w:r>
        <w:r>
          <w:rPr>
            <w:noProof/>
            <w:webHidden/>
          </w:rPr>
          <w:tab/>
        </w:r>
        <w:r>
          <w:rPr>
            <w:noProof/>
            <w:webHidden/>
          </w:rPr>
          <w:fldChar w:fldCharType="begin"/>
        </w:r>
        <w:r>
          <w:rPr>
            <w:noProof/>
            <w:webHidden/>
          </w:rPr>
          <w:instrText xml:space="preserve"> PAGEREF _Toc9684973 \h </w:instrText>
        </w:r>
      </w:ins>
      <w:r>
        <w:rPr>
          <w:noProof/>
          <w:webHidden/>
        </w:rPr>
      </w:r>
      <w:r>
        <w:rPr>
          <w:noProof/>
          <w:webHidden/>
        </w:rPr>
        <w:fldChar w:fldCharType="separate"/>
      </w:r>
      <w:ins w:id="190" w:author="Andreas Kuehne" w:date="2019-05-25T13:55:00Z">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91" w:author="Andreas Kuehne" w:date="2019-05-25T13:55:00Z"/>
          <w:rFonts w:asciiTheme="minorHAnsi" w:eastAsiaTheme="minorEastAsia" w:hAnsiTheme="minorHAnsi" w:cstheme="minorBidi"/>
          <w:noProof/>
          <w:sz w:val="22"/>
          <w:szCs w:val="22"/>
          <w:lang w:val="en-GB" w:eastAsia="en-GB"/>
        </w:rPr>
      </w:pPr>
      <w:ins w:id="19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4.2.8.2</w:t>
        </w:r>
        <w:r w:rsidRPr="009D7E36">
          <w:rPr>
            <w:rStyle w:val="Hyperlink"/>
            <w:noProof/>
          </w:rPr>
          <w:t xml:space="preserve"> OptionalInputs – XML Syntax</w:t>
        </w:r>
        <w:r>
          <w:rPr>
            <w:noProof/>
            <w:webHidden/>
          </w:rPr>
          <w:tab/>
        </w:r>
        <w:r>
          <w:rPr>
            <w:noProof/>
            <w:webHidden/>
          </w:rPr>
          <w:fldChar w:fldCharType="begin"/>
        </w:r>
        <w:r>
          <w:rPr>
            <w:noProof/>
            <w:webHidden/>
          </w:rPr>
          <w:instrText xml:space="preserve"> PAGEREF _Toc9684974 \h </w:instrText>
        </w:r>
      </w:ins>
      <w:r>
        <w:rPr>
          <w:noProof/>
          <w:webHidden/>
        </w:rPr>
      </w:r>
      <w:r>
        <w:rPr>
          <w:noProof/>
          <w:webHidden/>
        </w:rPr>
        <w:fldChar w:fldCharType="separate"/>
      </w:r>
      <w:ins w:id="193" w:author="Andreas Kuehne" w:date="2019-05-25T13:55:00Z">
        <w:r>
          <w:rPr>
            <w:noProof/>
            <w:webHidden/>
          </w:rPr>
          <w:t>36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194" w:author="Andreas Kuehne" w:date="2019-05-25T13:55:00Z"/>
          <w:rFonts w:asciiTheme="minorHAnsi" w:eastAsiaTheme="minorEastAsia" w:hAnsiTheme="minorHAnsi" w:cstheme="minorBidi"/>
          <w:noProof/>
          <w:sz w:val="22"/>
          <w:szCs w:val="22"/>
          <w:lang w:val="en-GB" w:eastAsia="en-GB"/>
        </w:rPr>
      </w:pPr>
      <w:ins w:id="19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4.2.9</w:t>
        </w:r>
        <w:r w:rsidRPr="009D7E36">
          <w:rPr>
            <w:rStyle w:val="Hyperlink"/>
            <w:noProof/>
          </w:rPr>
          <w:t xml:space="preserve"> Component OptionalOutputs</w:t>
        </w:r>
        <w:r>
          <w:rPr>
            <w:noProof/>
            <w:webHidden/>
          </w:rPr>
          <w:tab/>
        </w:r>
        <w:r>
          <w:rPr>
            <w:noProof/>
            <w:webHidden/>
          </w:rPr>
          <w:fldChar w:fldCharType="begin"/>
        </w:r>
        <w:r>
          <w:rPr>
            <w:noProof/>
            <w:webHidden/>
          </w:rPr>
          <w:instrText xml:space="preserve"> PAGEREF _Toc9684975 \h </w:instrText>
        </w:r>
      </w:ins>
      <w:r>
        <w:rPr>
          <w:noProof/>
          <w:webHidden/>
        </w:rPr>
      </w:r>
      <w:r>
        <w:rPr>
          <w:noProof/>
          <w:webHidden/>
        </w:rPr>
        <w:fldChar w:fldCharType="separate"/>
      </w:r>
      <w:ins w:id="196" w:author="Andreas Kuehne" w:date="2019-05-25T13:55:00Z">
        <w:r>
          <w:rPr>
            <w:noProof/>
            <w:webHidden/>
          </w:rPr>
          <w:t>36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197" w:author="Andreas Kuehne" w:date="2019-05-25T13:55:00Z"/>
          <w:rFonts w:asciiTheme="minorHAnsi" w:eastAsiaTheme="minorEastAsia" w:hAnsiTheme="minorHAnsi" w:cstheme="minorBidi"/>
          <w:noProof/>
          <w:sz w:val="22"/>
          <w:szCs w:val="22"/>
          <w:lang w:val="en-GB" w:eastAsia="en-GB"/>
        </w:rPr>
      </w:pPr>
      <w:ins w:id="19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4.2.9.1</w:t>
        </w:r>
        <w:r w:rsidRPr="009D7E36">
          <w:rPr>
            <w:rStyle w:val="Hyperlink"/>
            <w:noProof/>
          </w:rPr>
          <w:t xml:space="preserve"> OptionalOutputs – JSON Syntax</w:t>
        </w:r>
        <w:r>
          <w:rPr>
            <w:noProof/>
            <w:webHidden/>
          </w:rPr>
          <w:tab/>
        </w:r>
        <w:r>
          <w:rPr>
            <w:noProof/>
            <w:webHidden/>
          </w:rPr>
          <w:fldChar w:fldCharType="begin"/>
        </w:r>
        <w:r>
          <w:rPr>
            <w:noProof/>
            <w:webHidden/>
          </w:rPr>
          <w:instrText xml:space="preserve"> PAGEREF _Toc9684976 \h </w:instrText>
        </w:r>
      </w:ins>
      <w:r>
        <w:rPr>
          <w:noProof/>
          <w:webHidden/>
        </w:rPr>
      </w:r>
      <w:r>
        <w:rPr>
          <w:noProof/>
          <w:webHidden/>
        </w:rPr>
        <w:fldChar w:fldCharType="separate"/>
      </w:r>
      <w:ins w:id="199" w:author="Andreas Kuehne" w:date="2019-05-25T13:55:00Z">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00" w:author="Andreas Kuehne" w:date="2019-05-25T13:55:00Z"/>
          <w:rFonts w:asciiTheme="minorHAnsi" w:eastAsiaTheme="minorEastAsia" w:hAnsiTheme="minorHAnsi" w:cstheme="minorBidi"/>
          <w:noProof/>
          <w:sz w:val="22"/>
          <w:szCs w:val="22"/>
          <w:lang w:val="en-GB" w:eastAsia="en-GB"/>
        </w:rPr>
      </w:pPr>
      <w:ins w:id="20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4.2.9.2</w:t>
        </w:r>
        <w:r w:rsidRPr="009D7E36">
          <w:rPr>
            <w:rStyle w:val="Hyperlink"/>
            <w:noProof/>
          </w:rPr>
          <w:t xml:space="preserve"> OptionalOutputs – XML Syntax</w:t>
        </w:r>
        <w:r>
          <w:rPr>
            <w:noProof/>
            <w:webHidden/>
          </w:rPr>
          <w:tab/>
        </w:r>
        <w:r>
          <w:rPr>
            <w:noProof/>
            <w:webHidden/>
          </w:rPr>
          <w:fldChar w:fldCharType="begin"/>
        </w:r>
        <w:r>
          <w:rPr>
            <w:noProof/>
            <w:webHidden/>
          </w:rPr>
          <w:instrText xml:space="preserve"> PAGEREF _Toc9684977 \h </w:instrText>
        </w:r>
      </w:ins>
      <w:r>
        <w:rPr>
          <w:noProof/>
          <w:webHidden/>
        </w:rPr>
      </w:r>
      <w:r>
        <w:rPr>
          <w:noProof/>
          <w:webHidden/>
        </w:rPr>
        <w:fldChar w:fldCharType="separate"/>
      </w:r>
      <w:ins w:id="202" w:author="Andreas Kuehne" w:date="2019-05-25T13:55:00Z">
        <w:r>
          <w:rPr>
            <w:noProof/>
            <w:webHidden/>
          </w:rPr>
          <w:t>37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03" w:author="Andreas Kuehne" w:date="2019-05-25T13:55:00Z"/>
          <w:rFonts w:asciiTheme="minorHAnsi" w:eastAsiaTheme="minorEastAsia" w:hAnsiTheme="minorHAnsi" w:cstheme="minorBidi"/>
          <w:noProof/>
          <w:sz w:val="22"/>
          <w:szCs w:val="22"/>
          <w:lang w:val="en-GB" w:eastAsia="en-GB"/>
        </w:rPr>
      </w:pPr>
      <w:ins w:id="20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4.2.10</w:t>
        </w:r>
        <w:r w:rsidRPr="009D7E36">
          <w:rPr>
            <w:rStyle w:val="Hyperlink"/>
            <w:noProof/>
          </w:rPr>
          <w:t xml:space="preserve"> Component RequestBase</w:t>
        </w:r>
        <w:r>
          <w:rPr>
            <w:noProof/>
            <w:webHidden/>
          </w:rPr>
          <w:tab/>
        </w:r>
        <w:r>
          <w:rPr>
            <w:noProof/>
            <w:webHidden/>
          </w:rPr>
          <w:fldChar w:fldCharType="begin"/>
        </w:r>
        <w:r>
          <w:rPr>
            <w:noProof/>
            <w:webHidden/>
          </w:rPr>
          <w:instrText xml:space="preserve"> PAGEREF _Toc9684978 \h </w:instrText>
        </w:r>
      </w:ins>
      <w:r>
        <w:rPr>
          <w:noProof/>
          <w:webHidden/>
        </w:rPr>
      </w:r>
      <w:r>
        <w:rPr>
          <w:noProof/>
          <w:webHidden/>
        </w:rPr>
        <w:fldChar w:fldCharType="separate"/>
      </w:r>
      <w:ins w:id="205" w:author="Andreas Kuehne" w:date="2019-05-25T13:55:00Z">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06" w:author="Andreas Kuehne" w:date="2019-05-25T13:55:00Z"/>
          <w:rFonts w:asciiTheme="minorHAnsi" w:eastAsiaTheme="minorEastAsia" w:hAnsiTheme="minorHAnsi" w:cstheme="minorBidi"/>
          <w:noProof/>
          <w:sz w:val="22"/>
          <w:szCs w:val="22"/>
          <w:lang w:val="en-GB" w:eastAsia="en-GB"/>
        </w:rPr>
      </w:pPr>
      <w:ins w:id="20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"_Toc9684979"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4.2.10.1</w:t>
        </w:r>
        <w:r w:rsidRPr="009D7E36">
          <w:rPr>
            <w:rStyle w:val="Hyperlink"/>
            <w:noProof/>
          </w:rPr>
          <w:t xml:space="preserve"> RequestBase – JSON Syntax</w:t>
        </w:r>
        <w:r>
          <w:rPr>
            <w:noProof/>
            <w:webHidden/>
          </w:rPr>
          <w:tab/>
        </w:r>
        <w:r>
          <w:rPr>
            <w:noProof/>
            <w:webHidden/>
          </w:rPr>
          <w:fldChar w:fldCharType="begin"/>
        </w:r>
        <w:r>
          <w:rPr>
            <w:noProof/>
            <w:webHidden/>
          </w:rPr>
          <w:instrText xml:space="preserve"> PAGEREF _Toc9684979 \h </w:instrText>
        </w:r>
      </w:ins>
      <w:r>
        <w:rPr>
          <w:noProof/>
          <w:webHidden/>
        </w:rPr>
      </w:r>
      <w:r>
        <w:rPr>
          <w:noProof/>
          <w:webHidden/>
        </w:rPr>
        <w:fldChar w:fldCharType="separate"/>
      </w:r>
      <w:ins w:id="208" w:author="Andreas Kuehne" w:date="2019-05-25T13:55:00Z">
        <w:r>
          <w:rPr>
            <w:noProof/>
            <w:webHidden/>
          </w:rPr>
          <w:t>37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09" w:author="Andreas Kuehne" w:date="2019-05-25T13:55:00Z"/>
          <w:rFonts w:asciiTheme="minorHAnsi" w:eastAsiaTheme="minorEastAsia" w:hAnsiTheme="minorHAnsi" w:cstheme="minorBidi"/>
          <w:noProof/>
          <w:sz w:val="22"/>
          <w:szCs w:val="22"/>
          <w:lang w:val="en-GB" w:eastAsia="en-GB"/>
        </w:rPr>
      </w:pPr>
      <w:ins w:id="21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4.2.10.2</w:t>
        </w:r>
        <w:r w:rsidRPr="009D7E36">
          <w:rPr>
            <w:rStyle w:val="Hyperlink"/>
            <w:noProof/>
          </w:rPr>
          <w:t xml:space="preserve"> RequestBase – XML Syntax</w:t>
        </w:r>
        <w:r>
          <w:rPr>
            <w:noProof/>
            <w:webHidden/>
          </w:rPr>
          <w:tab/>
        </w:r>
        <w:r>
          <w:rPr>
            <w:noProof/>
            <w:webHidden/>
          </w:rPr>
          <w:fldChar w:fldCharType="begin"/>
        </w:r>
        <w:r>
          <w:rPr>
            <w:noProof/>
            <w:webHidden/>
          </w:rPr>
          <w:instrText xml:space="preserve"> PAGEREF _Toc9684980 \h </w:instrText>
        </w:r>
      </w:ins>
      <w:r>
        <w:rPr>
          <w:noProof/>
          <w:webHidden/>
        </w:rPr>
      </w:r>
      <w:r>
        <w:rPr>
          <w:noProof/>
          <w:webHidden/>
        </w:rPr>
        <w:fldChar w:fldCharType="separate"/>
      </w:r>
      <w:ins w:id="211" w:author="Andreas Kuehne" w:date="2019-05-25T13:55:00Z">
        <w:r>
          <w:rPr>
            <w:noProof/>
            <w:webHidden/>
          </w:rPr>
          <w:t>38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12" w:author="Andreas Kuehne" w:date="2019-05-25T13:55:00Z"/>
          <w:rFonts w:asciiTheme="minorHAnsi" w:eastAsiaTheme="minorEastAsia" w:hAnsiTheme="minorHAnsi" w:cstheme="minorBidi"/>
          <w:noProof/>
          <w:sz w:val="22"/>
          <w:szCs w:val="22"/>
          <w:lang w:val="en-GB" w:eastAsia="en-GB"/>
        </w:rPr>
      </w:pPr>
      <w:ins w:id="21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4.2.11</w:t>
        </w:r>
        <w:r w:rsidRPr="009D7E36">
          <w:rPr>
            <w:rStyle w:val="Hyperlink"/>
            <w:noProof/>
          </w:rPr>
          <w:t xml:space="preserve"> Component ResponseBase</w:t>
        </w:r>
        <w:r>
          <w:rPr>
            <w:noProof/>
            <w:webHidden/>
          </w:rPr>
          <w:tab/>
        </w:r>
        <w:r>
          <w:rPr>
            <w:noProof/>
            <w:webHidden/>
          </w:rPr>
          <w:fldChar w:fldCharType="begin"/>
        </w:r>
        <w:r>
          <w:rPr>
            <w:noProof/>
            <w:webHidden/>
          </w:rPr>
          <w:instrText xml:space="preserve"> PAGEREF _Toc9684981 \h </w:instrText>
        </w:r>
      </w:ins>
      <w:r>
        <w:rPr>
          <w:noProof/>
          <w:webHidden/>
        </w:rPr>
      </w:r>
      <w:r>
        <w:rPr>
          <w:noProof/>
          <w:webHidden/>
        </w:rPr>
        <w:fldChar w:fldCharType="separate"/>
      </w:r>
      <w:ins w:id="214" w:author="Andreas Kuehne" w:date="2019-05-25T13:55:00Z">
        <w:r>
          <w:rPr>
            <w:noProof/>
            <w:webHidden/>
          </w:rPr>
          <w:t>38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15" w:author="Andreas Kuehne" w:date="2019-05-25T13:55:00Z"/>
          <w:rFonts w:asciiTheme="minorHAnsi" w:eastAsiaTheme="minorEastAsia" w:hAnsiTheme="minorHAnsi" w:cstheme="minorBidi"/>
          <w:noProof/>
          <w:sz w:val="22"/>
          <w:szCs w:val="22"/>
          <w:lang w:val="en-GB" w:eastAsia="en-GB"/>
        </w:rPr>
      </w:pPr>
      <w:ins w:id="21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4.2.11.1</w:t>
        </w:r>
        <w:r w:rsidRPr="009D7E36">
          <w:rPr>
            <w:rStyle w:val="Hyperlink"/>
            <w:noProof/>
          </w:rPr>
          <w:t xml:space="preserve"> ResponseBase – JSON Syntax</w:t>
        </w:r>
        <w:r>
          <w:rPr>
            <w:noProof/>
            <w:webHidden/>
          </w:rPr>
          <w:tab/>
        </w:r>
        <w:r>
          <w:rPr>
            <w:noProof/>
            <w:webHidden/>
          </w:rPr>
          <w:fldChar w:fldCharType="begin"/>
        </w:r>
        <w:r>
          <w:rPr>
            <w:noProof/>
            <w:webHidden/>
          </w:rPr>
          <w:instrText xml:space="preserve"> PAGEREF _Toc9684982 \h </w:instrText>
        </w:r>
      </w:ins>
      <w:r>
        <w:rPr>
          <w:noProof/>
          <w:webHidden/>
        </w:rPr>
      </w:r>
      <w:r>
        <w:rPr>
          <w:noProof/>
          <w:webHidden/>
        </w:rPr>
        <w:fldChar w:fldCharType="separate"/>
      </w:r>
      <w:ins w:id="217" w:author="Andreas Kuehne" w:date="2019-05-25T13:55:00Z">
        <w:r>
          <w:rPr>
            <w:noProof/>
            <w:webHidden/>
          </w:rPr>
          <w:t>38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18" w:author="Andreas Kuehne" w:date="2019-05-25T13:55:00Z"/>
          <w:rFonts w:asciiTheme="minorHAnsi" w:eastAsiaTheme="minorEastAsia" w:hAnsiTheme="minorHAnsi" w:cstheme="minorBidi"/>
          <w:noProof/>
          <w:sz w:val="22"/>
          <w:szCs w:val="22"/>
          <w:lang w:val="en-GB" w:eastAsia="en-GB"/>
        </w:rPr>
      </w:pPr>
      <w:ins w:id="21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4.2.11.2</w:t>
        </w:r>
        <w:r w:rsidRPr="009D7E36">
          <w:rPr>
            <w:rStyle w:val="Hyperlink"/>
            <w:noProof/>
          </w:rPr>
          <w:t xml:space="preserve"> ResponseBase – XML Syntax</w:t>
        </w:r>
        <w:r>
          <w:rPr>
            <w:noProof/>
            <w:webHidden/>
          </w:rPr>
          <w:tab/>
        </w:r>
        <w:r>
          <w:rPr>
            <w:noProof/>
            <w:webHidden/>
          </w:rPr>
          <w:fldChar w:fldCharType="begin"/>
        </w:r>
        <w:r>
          <w:rPr>
            <w:noProof/>
            <w:webHidden/>
          </w:rPr>
          <w:instrText xml:space="preserve"> PAGEREF _Toc9684983 \h </w:instrText>
        </w:r>
      </w:ins>
      <w:r>
        <w:rPr>
          <w:noProof/>
          <w:webHidden/>
        </w:rPr>
      </w:r>
      <w:r>
        <w:rPr>
          <w:noProof/>
          <w:webHidden/>
        </w:rPr>
        <w:fldChar w:fldCharType="separate"/>
      </w:r>
      <w:ins w:id="220" w:author="Andreas Kuehne" w:date="2019-05-25T13:55:00Z">
        <w:r>
          <w:rPr>
            <w:noProof/>
            <w:webHidden/>
          </w:rPr>
          <w:t>39</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221" w:author="Andreas Kuehne" w:date="2019-05-25T13:55:00Z"/>
          <w:rFonts w:asciiTheme="minorHAnsi" w:eastAsiaTheme="minorEastAsia" w:hAnsiTheme="minorHAnsi" w:cstheme="minorBidi"/>
          <w:noProof/>
          <w:sz w:val="22"/>
          <w:szCs w:val="22"/>
          <w:lang w:val="en-GB" w:eastAsia="en-GB"/>
        </w:rPr>
      </w:pPr>
      <w:ins w:id="22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"_Toc9684984"</w:instrText>
        </w:r>
        <w:r w:rsidRPr="009D7E36">
          <w:rPr>
            <w:rStyle w:val="Hyperlink"/>
            <w:noProof/>
          </w:rPr>
          <w:instrText xml:space="preserve"> </w:instrText>
        </w:r>
        <w:r w:rsidRPr="009D7E36">
          <w:rPr>
            <w:rStyle w:val="Hyperlink"/>
            <w:noProof/>
          </w:rPr>
          <w:fldChar w:fldCharType="separate"/>
        </w:r>
        <w:r w:rsidRPr="009D7E36">
          <w:rPr>
            <w:rStyle w:val="Hyperlink"/>
            <w:noProof/>
          </w:rPr>
          <w:t>4.3 Operation requests and responses</w:t>
        </w:r>
        <w:r>
          <w:rPr>
            <w:noProof/>
            <w:webHidden/>
          </w:rPr>
          <w:tab/>
        </w:r>
        <w:r>
          <w:rPr>
            <w:noProof/>
            <w:webHidden/>
          </w:rPr>
          <w:fldChar w:fldCharType="begin"/>
        </w:r>
        <w:r>
          <w:rPr>
            <w:noProof/>
            <w:webHidden/>
          </w:rPr>
          <w:instrText xml:space="preserve"> PAGEREF _Toc9684984 \h </w:instrText>
        </w:r>
      </w:ins>
      <w:r>
        <w:rPr>
          <w:noProof/>
          <w:webHidden/>
        </w:rPr>
      </w:r>
      <w:r>
        <w:rPr>
          <w:noProof/>
          <w:webHidden/>
        </w:rPr>
        <w:fldChar w:fldCharType="separate"/>
      </w:r>
      <w:ins w:id="223" w:author="Andreas Kuehne" w:date="2019-05-25T13:55:00Z">
        <w:r>
          <w:rPr>
            <w:noProof/>
            <w:webHidden/>
          </w:rPr>
          <w:t>39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24" w:author="Andreas Kuehne" w:date="2019-05-25T13:55:00Z"/>
          <w:rFonts w:asciiTheme="minorHAnsi" w:eastAsiaTheme="minorEastAsia" w:hAnsiTheme="minorHAnsi" w:cstheme="minorBidi"/>
          <w:noProof/>
          <w:sz w:val="22"/>
          <w:szCs w:val="22"/>
          <w:lang w:val="en-GB" w:eastAsia="en-GB"/>
        </w:rPr>
      </w:pPr>
      <w:ins w:id="22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4.3.1</w:t>
        </w:r>
        <w:r w:rsidRPr="009D7E36">
          <w:rPr>
            <w:rStyle w:val="Hyperlink"/>
            <w:noProof/>
          </w:rPr>
          <w:t xml:space="preserve"> Component SignRequest</w:t>
        </w:r>
        <w:r>
          <w:rPr>
            <w:noProof/>
            <w:webHidden/>
          </w:rPr>
          <w:tab/>
        </w:r>
        <w:r>
          <w:rPr>
            <w:noProof/>
            <w:webHidden/>
          </w:rPr>
          <w:fldChar w:fldCharType="begin"/>
        </w:r>
        <w:r>
          <w:rPr>
            <w:noProof/>
            <w:webHidden/>
          </w:rPr>
          <w:instrText xml:space="preserve"> PAGEREF _Toc9684985 \h </w:instrText>
        </w:r>
      </w:ins>
      <w:r>
        <w:rPr>
          <w:noProof/>
          <w:webHidden/>
        </w:rPr>
      </w:r>
      <w:r>
        <w:rPr>
          <w:noProof/>
          <w:webHidden/>
        </w:rPr>
        <w:fldChar w:fldCharType="separate"/>
      </w:r>
      <w:ins w:id="226" w:author="Andreas Kuehne" w:date="2019-05-25T13:55:00Z">
        <w:r>
          <w:rPr>
            <w:noProof/>
            <w:webHidden/>
          </w:rPr>
          <w:t>39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27" w:author="Andreas Kuehne" w:date="2019-05-25T13:55:00Z"/>
          <w:rFonts w:asciiTheme="minorHAnsi" w:eastAsiaTheme="minorEastAsia" w:hAnsiTheme="minorHAnsi" w:cstheme="minorBidi"/>
          <w:noProof/>
          <w:sz w:val="22"/>
          <w:szCs w:val="22"/>
          <w:lang w:val="en-GB" w:eastAsia="en-GB"/>
        </w:rPr>
      </w:pPr>
      <w:ins w:id="22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4.3.1.1</w:t>
        </w:r>
        <w:r w:rsidRPr="009D7E36">
          <w:rPr>
            <w:rStyle w:val="Hyperlink"/>
            <w:noProof/>
          </w:rPr>
          <w:t xml:space="preserve"> SignRequest – JSON Syntax</w:t>
        </w:r>
        <w:r>
          <w:rPr>
            <w:noProof/>
            <w:webHidden/>
          </w:rPr>
          <w:tab/>
        </w:r>
        <w:r>
          <w:rPr>
            <w:noProof/>
            <w:webHidden/>
          </w:rPr>
          <w:fldChar w:fldCharType="begin"/>
        </w:r>
        <w:r>
          <w:rPr>
            <w:noProof/>
            <w:webHidden/>
          </w:rPr>
          <w:instrText xml:space="preserve"> PAGEREF _Toc9684986 \h </w:instrText>
        </w:r>
      </w:ins>
      <w:r>
        <w:rPr>
          <w:noProof/>
          <w:webHidden/>
        </w:rPr>
      </w:r>
      <w:r>
        <w:rPr>
          <w:noProof/>
          <w:webHidden/>
        </w:rPr>
        <w:fldChar w:fldCharType="separate"/>
      </w:r>
      <w:ins w:id="229" w:author="Andreas Kuehne" w:date="2019-05-25T13:55:00Z">
        <w:r>
          <w:rPr>
            <w:noProof/>
            <w:webHidden/>
          </w:rPr>
          <w:t>40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30" w:author="Andreas Kuehne" w:date="2019-05-25T13:55:00Z"/>
          <w:rFonts w:asciiTheme="minorHAnsi" w:eastAsiaTheme="minorEastAsia" w:hAnsiTheme="minorHAnsi" w:cstheme="minorBidi"/>
          <w:noProof/>
          <w:sz w:val="22"/>
          <w:szCs w:val="22"/>
          <w:lang w:val="en-GB" w:eastAsia="en-GB"/>
        </w:rPr>
      </w:pPr>
      <w:ins w:id="23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4.3.1.2</w:t>
        </w:r>
        <w:r w:rsidRPr="009D7E36">
          <w:rPr>
            <w:rStyle w:val="Hyperlink"/>
            <w:noProof/>
          </w:rPr>
          <w:t xml:space="preserve"> SignRequest – XML Syntax</w:t>
        </w:r>
        <w:r>
          <w:rPr>
            <w:noProof/>
            <w:webHidden/>
          </w:rPr>
          <w:tab/>
        </w:r>
        <w:r>
          <w:rPr>
            <w:noProof/>
            <w:webHidden/>
          </w:rPr>
          <w:fldChar w:fldCharType="begin"/>
        </w:r>
        <w:r>
          <w:rPr>
            <w:noProof/>
            <w:webHidden/>
          </w:rPr>
          <w:instrText xml:space="preserve"> PAGEREF _Toc9684987 \h </w:instrText>
        </w:r>
      </w:ins>
      <w:r>
        <w:rPr>
          <w:noProof/>
          <w:webHidden/>
        </w:rPr>
      </w:r>
      <w:r>
        <w:rPr>
          <w:noProof/>
          <w:webHidden/>
        </w:rPr>
        <w:fldChar w:fldCharType="separate"/>
      </w:r>
      <w:ins w:id="232" w:author="Andreas Kuehne" w:date="2019-05-25T13:55:00Z">
        <w:r>
          <w:rPr>
            <w:noProof/>
            <w:webHidden/>
          </w:rPr>
          <w:t>41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33" w:author="Andreas Kuehne" w:date="2019-05-25T13:55:00Z"/>
          <w:rFonts w:asciiTheme="minorHAnsi" w:eastAsiaTheme="minorEastAsia" w:hAnsiTheme="minorHAnsi" w:cstheme="minorBidi"/>
          <w:noProof/>
          <w:sz w:val="22"/>
          <w:szCs w:val="22"/>
          <w:lang w:val="en-GB" w:eastAsia="en-GB"/>
        </w:rPr>
      </w:pPr>
      <w:ins w:id="23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4.3.2</w:t>
        </w:r>
        <w:r w:rsidRPr="009D7E36">
          <w:rPr>
            <w:rStyle w:val="Hyperlink"/>
            <w:noProof/>
          </w:rPr>
          <w:t xml:space="preserve"> Component SignResponse</w:t>
        </w:r>
        <w:r>
          <w:rPr>
            <w:noProof/>
            <w:webHidden/>
          </w:rPr>
          <w:tab/>
        </w:r>
        <w:r>
          <w:rPr>
            <w:noProof/>
            <w:webHidden/>
          </w:rPr>
          <w:fldChar w:fldCharType="begin"/>
        </w:r>
        <w:r>
          <w:rPr>
            <w:noProof/>
            <w:webHidden/>
          </w:rPr>
          <w:instrText xml:space="preserve"> PAGEREF _Toc9684988 \h </w:instrText>
        </w:r>
      </w:ins>
      <w:r>
        <w:rPr>
          <w:noProof/>
          <w:webHidden/>
        </w:rPr>
      </w:r>
      <w:r>
        <w:rPr>
          <w:noProof/>
          <w:webHidden/>
        </w:rPr>
        <w:fldChar w:fldCharType="separate"/>
      </w:r>
      <w:ins w:id="235" w:author="Andreas Kuehne" w:date="2019-05-25T13:55:00Z">
        <w:r>
          <w:rPr>
            <w:noProof/>
            <w:webHidden/>
          </w:rPr>
          <w:t>41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36" w:author="Andreas Kuehne" w:date="2019-05-25T13:55:00Z"/>
          <w:rFonts w:asciiTheme="minorHAnsi" w:eastAsiaTheme="minorEastAsia" w:hAnsiTheme="minorHAnsi" w:cstheme="minorBidi"/>
          <w:noProof/>
          <w:sz w:val="22"/>
          <w:szCs w:val="22"/>
          <w:lang w:val="en-GB" w:eastAsia="en-GB"/>
        </w:rPr>
      </w:pPr>
      <w:ins w:id="23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"_Toc9684989"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4.3.2.1</w:t>
        </w:r>
        <w:r w:rsidRPr="009D7E36">
          <w:rPr>
            <w:rStyle w:val="Hyperlink"/>
            <w:noProof/>
          </w:rPr>
          <w:t xml:space="preserve"> SignResponse – JSON Syntax</w:t>
        </w:r>
        <w:r>
          <w:rPr>
            <w:noProof/>
            <w:webHidden/>
          </w:rPr>
          <w:tab/>
        </w:r>
        <w:r>
          <w:rPr>
            <w:noProof/>
            <w:webHidden/>
          </w:rPr>
          <w:fldChar w:fldCharType="begin"/>
        </w:r>
        <w:r>
          <w:rPr>
            <w:noProof/>
            <w:webHidden/>
          </w:rPr>
          <w:instrText xml:space="preserve"> PAGEREF _Toc9684989 \h </w:instrText>
        </w:r>
      </w:ins>
      <w:r>
        <w:rPr>
          <w:noProof/>
          <w:webHidden/>
        </w:rPr>
      </w:r>
      <w:r>
        <w:rPr>
          <w:noProof/>
          <w:webHidden/>
        </w:rPr>
        <w:fldChar w:fldCharType="separate"/>
      </w:r>
      <w:ins w:id="238" w:author="Andreas Kuehne" w:date="2019-05-25T13:55:00Z">
        <w:r>
          <w:rPr>
            <w:noProof/>
            <w:webHidden/>
          </w:rPr>
          <w:t>41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39" w:author="Andreas Kuehne" w:date="2019-05-25T13:55:00Z"/>
          <w:rFonts w:asciiTheme="minorHAnsi" w:eastAsiaTheme="minorEastAsia" w:hAnsiTheme="minorHAnsi" w:cstheme="minorBidi"/>
          <w:noProof/>
          <w:sz w:val="22"/>
          <w:szCs w:val="22"/>
          <w:lang w:val="en-GB" w:eastAsia="en-GB"/>
        </w:rPr>
      </w:pPr>
      <w:ins w:id="24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4.3.2.2</w:t>
        </w:r>
        <w:r w:rsidRPr="009D7E36">
          <w:rPr>
            <w:rStyle w:val="Hyperlink"/>
            <w:noProof/>
          </w:rPr>
          <w:t xml:space="preserve"> SignResponse – XML Syntax</w:t>
        </w:r>
        <w:r>
          <w:rPr>
            <w:noProof/>
            <w:webHidden/>
          </w:rPr>
          <w:tab/>
        </w:r>
        <w:r>
          <w:rPr>
            <w:noProof/>
            <w:webHidden/>
          </w:rPr>
          <w:fldChar w:fldCharType="begin"/>
        </w:r>
        <w:r>
          <w:rPr>
            <w:noProof/>
            <w:webHidden/>
          </w:rPr>
          <w:instrText xml:space="preserve"> PAGEREF _Toc9684990 \h </w:instrText>
        </w:r>
      </w:ins>
      <w:r>
        <w:rPr>
          <w:noProof/>
          <w:webHidden/>
        </w:rPr>
      </w:r>
      <w:r>
        <w:rPr>
          <w:noProof/>
          <w:webHidden/>
        </w:rPr>
        <w:fldChar w:fldCharType="separate"/>
      </w:r>
      <w:ins w:id="241" w:author="Andreas Kuehne" w:date="2019-05-25T13:55:00Z">
        <w:r>
          <w:rPr>
            <w:noProof/>
            <w:webHidden/>
          </w:rPr>
          <w:t>42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42" w:author="Andreas Kuehne" w:date="2019-05-25T13:55:00Z"/>
          <w:rFonts w:asciiTheme="minorHAnsi" w:eastAsiaTheme="minorEastAsia" w:hAnsiTheme="minorHAnsi" w:cstheme="minorBidi"/>
          <w:noProof/>
          <w:sz w:val="22"/>
          <w:szCs w:val="22"/>
          <w:lang w:val="en-GB" w:eastAsia="en-GB"/>
        </w:rPr>
      </w:pPr>
      <w:ins w:id="24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4.3.3</w:t>
        </w:r>
        <w:r w:rsidRPr="009D7E36">
          <w:rPr>
            <w:rStyle w:val="Hyperlink"/>
            <w:noProof/>
          </w:rPr>
          <w:t xml:space="preserve"> Component VerifyRequest</w:t>
        </w:r>
        <w:r>
          <w:rPr>
            <w:noProof/>
            <w:webHidden/>
          </w:rPr>
          <w:tab/>
        </w:r>
        <w:r>
          <w:rPr>
            <w:noProof/>
            <w:webHidden/>
          </w:rPr>
          <w:fldChar w:fldCharType="begin"/>
        </w:r>
        <w:r>
          <w:rPr>
            <w:noProof/>
            <w:webHidden/>
          </w:rPr>
          <w:instrText xml:space="preserve"> PAGEREF _Toc9684991 \h </w:instrText>
        </w:r>
      </w:ins>
      <w:r>
        <w:rPr>
          <w:noProof/>
          <w:webHidden/>
        </w:rPr>
      </w:r>
      <w:r>
        <w:rPr>
          <w:noProof/>
          <w:webHidden/>
        </w:rPr>
        <w:fldChar w:fldCharType="separate"/>
      </w:r>
      <w:ins w:id="244" w:author="Andreas Kuehne" w:date="2019-05-25T13:55:00Z">
        <w:r>
          <w:rPr>
            <w:noProof/>
            <w:webHidden/>
          </w:rPr>
          <w:t>43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45" w:author="Andreas Kuehne" w:date="2019-05-25T13:55:00Z"/>
          <w:rFonts w:asciiTheme="minorHAnsi" w:eastAsiaTheme="minorEastAsia" w:hAnsiTheme="minorHAnsi" w:cstheme="minorBidi"/>
          <w:noProof/>
          <w:sz w:val="22"/>
          <w:szCs w:val="22"/>
          <w:lang w:val="en-GB" w:eastAsia="en-GB"/>
        </w:rPr>
      </w:pPr>
      <w:ins w:id="24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4.3.3.1</w:t>
        </w:r>
        <w:r w:rsidRPr="009D7E36">
          <w:rPr>
            <w:rStyle w:val="Hyperlink"/>
            <w:noProof/>
          </w:rPr>
          <w:t xml:space="preserve"> VerifyRequest – JSON Syntax</w:t>
        </w:r>
        <w:r>
          <w:rPr>
            <w:noProof/>
            <w:webHidden/>
          </w:rPr>
          <w:tab/>
        </w:r>
        <w:r>
          <w:rPr>
            <w:noProof/>
            <w:webHidden/>
          </w:rPr>
          <w:fldChar w:fldCharType="begin"/>
        </w:r>
        <w:r>
          <w:rPr>
            <w:noProof/>
            <w:webHidden/>
          </w:rPr>
          <w:instrText xml:space="preserve"> PAGEREF _Toc9684992 \h </w:instrText>
        </w:r>
      </w:ins>
      <w:r>
        <w:rPr>
          <w:noProof/>
          <w:webHidden/>
        </w:rPr>
      </w:r>
      <w:r>
        <w:rPr>
          <w:noProof/>
          <w:webHidden/>
        </w:rPr>
        <w:fldChar w:fldCharType="separate"/>
      </w:r>
      <w:ins w:id="247" w:author="Andreas Kuehne" w:date="2019-05-25T13:55:00Z">
        <w:r>
          <w:rPr>
            <w:noProof/>
            <w:webHidden/>
          </w:rPr>
          <w:t>43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48" w:author="Andreas Kuehne" w:date="2019-05-25T13:55:00Z"/>
          <w:rFonts w:asciiTheme="minorHAnsi" w:eastAsiaTheme="minorEastAsia" w:hAnsiTheme="minorHAnsi" w:cstheme="minorBidi"/>
          <w:noProof/>
          <w:sz w:val="22"/>
          <w:szCs w:val="22"/>
          <w:lang w:val="en-GB" w:eastAsia="en-GB"/>
        </w:rPr>
      </w:pPr>
      <w:ins w:id="24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4.3.3.2</w:t>
        </w:r>
        <w:r w:rsidRPr="009D7E36">
          <w:rPr>
            <w:rStyle w:val="Hyperlink"/>
            <w:noProof/>
          </w:rPr>
          <w:t xml:space="preserve"> VerifyRequest – XML Syntax</w:t>
        </w:r>
        <w:r>
          <w:rPr>
            <w:noProof/>
            <w:webHidden/>
          </w:rPr>
          <w:tab/>
        </w:r>
        <w:r>
          <w:rPr>
            <w:noProof/>
            <w:webHidden/>
          </w:rPr>
          <w:fldChar w:fldCharType="begin"/>
        </w:r>
        <w:r>
          <w:rPr>
            <w:noProof/>
            <w:webHidden/>
          </w:rPr>
          <w:instrText xml:space="preserve"> PAGEREF _Toc9684993 \h </w:instrText>
        </w:r>
      </w:ins>
      <w:r>
        <w:rPr>
          <w:noProof/>
          <w:webHidden/>
        </w:rPr>
      </w:r>
      <w:r>
        <w:rPr>
          <w:noProof/>
          <w:webHidden/>
        </w:rPr>
        <w:fldChar w:fldCharType="separate"/>
      </w:r>
      <w:ins w:id="250" w:author="Andreas Kuehne" w:date="2019-05-25T13:55:00Z">
        <w:r>
          <w:rPr>
            <w:noProof/>
            <w:webHidden/>
          </w:rPr>
          <w:t>44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51" w:author="Andreas Kuehne" w:date="2019-05-25T13:55:00Z"/>
          <w:rFonts w:asciiTheme="minorHAnsi" w:eastAsiaTheme="minorEastAsia" w:hAnsiTheme="minorHAnsi" w:cstheme="minorBidi"/>
          <w:noProof/>
          <w:sz w:val="22"/>
          <w:szCs w:val="22"/>
          <w:lang w:val="en-GB" w:eastAsia="en-GB"/>
        </w:rPr>
      </w:pPr>
      <w:ins w:id="25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4.3.4</w:t>
        </w:r>
        <w:r w:rsidRPr="009D7E36">
          <w:rPr>
            <w:rStyle w:val="Hyperlink"/>
            <w:noProof/>
          </w:rPr>
          <w:t xml:space="preserve"> Component VerifyResponse</w:t>
        </w:r>
        <w:r>
          <w:rPr>
            <w:noProof/>
            <w:webHidden/>
          </w:rPr>
          <w:tab/>
        </w:r>
        <w:r>
          <w:rPr>
            <w:noProof/>
            <w:webHidden/>
          </w:rPr>
          <w:fldChar w:fldCharType="begin"/>
        </w:r>
        <w:r>
          <w:rPr>
            <w:noProof/>
            <w:webHidden/>
          </w:rPr>
          <w:instrText xml:space="preserve"> PAGEREF _Toc9684994 \h </w:instrText>
        </w:r>
      </w:ins>
      <w:r>
        <w:rPr>
          <w:noProof/>
          <w:webHidden/>
        </w:rPr>
      </w:r>
      <w:r>
        <w:rPr>
          <w:noProof/>
          <w:webHidden/>
        </w:rPr>
        <w:fldChar w:fldCharType="separate"/>
      </w:r>
      <w:ins w:id="253" w:author="Andreas Kuehne" w:date="2019-05-25T13:55:00Z">
        <w:r>
          <w:rPr>
            <w:noProof/>
            <w:webHidden/>
          </w:rPr>
          <w:t>44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54" w:author="Andreas Kuehne" w:date="2019-05-25T13:55:00Z"/>
          <w:rFonts w:asciiTheme="minorHAnsi" w:eastAsiaTheme="minorEastAsia" w:hAnsiTheme="minorHAnsi" w:cstheme="minorBidi"/>
          <w:noProof/>
          <w:sz w:val="22"/>
          <w:szCs w:val="22"/>
          <w:lang w:val="en-GB" w:eastAsia="en-GB"/>
        </w:rPr>
      </w:pPr>
      <w:ins w:id="25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4.3.4.1</w:t>
        </w:r>
        <w:r w:rsidRPr="009D7E36">
          <w:rPr>
            <w:rStyle w:val="Hyperlink"/>
            <w:noProof/>
          </w:rPr>
          <w:t xml:space="preserve"> VerifyResponse – JSON Syntax</w:t>
        </w:r>
        <w:r>
          <w:rPr>
            <w:noProof/>
            <w:webHidden/>
          </w:rPr>
          <w:tab/>
        </w:r>
        <w:r>
          <w:rPr>
            <w:noProof/>
            <w:webHidden/>
          </w:rPr>
          <w:fldChar w:fldCharType="begin"/>
        </w:r>
        <w:r>
          <w:rPr>
            <w:noProof/>
            <w:webHidden/>
          </w:rPr>
          <w:instrText xml:space="preserve"> PAGEREF _Toc9684995 \h </w:instrText>
        </w:r>
      </w:ins>
      <w:r>
        <w:rPr>
          <w:noProof/>
          <w:webHidden/>
        </w:rPr>
      </w:r>
      <w:r>
        <w:rPr>
          <w:noProof/>
          <w:webHidden/>
        </w:rPr>
        <w:fldChar w:fldCharType="separate"/>
      </w:r>
      <w:ins w:id="256" w:author="Andreas Kuehne" w:date="2019-05-25T13:55:00Z">
        <w:r>
          <w:rPr>
            <w:noProof/>
            <w:webHidden/>
          </w:rPr>
          <w:t>45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57" w:author="Andreas Kuehne" w:date="2019-05-25T13:55:00Z"/>
          <w:rFonts w:asciiTheme="minorHAnsi" w:eastAsiaTheme="minorEastAsia" w:hAnsiTheme="minorHAnsi" w:cstheme="minorBidi"/>
          <w:noProof/>
          <w:sz w:val="22"/>
          <w:szCs w:val="22"/>
          <w:lang w:val="en-GB" w:eastAsia="en-GB"/>
        </w:rPr>
      </w:pPr>
      <w:ins w:id="25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4.3.4.2</w:t>
        </w:r>
        <w:r w:rsidRPr="009D7E36">
          <w:rPr>
            <w:rStyle w:val="Hyperlink"/>
            <w:noProof/>
          </w:rPr>
          <w:t xml:space="preserve"> VerifyResponse – XML Syntax</w:t>
        </w:r>
        <w:r>
          <w:rPr>
            <w:noProof/>
            <w:webHidden/>
          </w:rPr>
          <w:tab/>
        </w:r>
        <w:r>
          <w:rPr>
            <w:noProof/>
            <w:webHidden/>
          </w:rPr>
          <w:fldChar w:fldCharType="begin"/>
        </w:r>
        <w:r>
          <w:rPr>
            <w:noProof/>
            <w:webHidden/>
          </w:rPr>
          <w:instrText xml:space="preserve"> PAGEREF _Toc9684996 \h </w:instrText>
        </w:r>
      </w:ins>
      <w:r>
        <w:rPr>
          <w:noProof/>
          <w:webHidden/>
        </w:rPr>
      </w:r>
      <w:r>
        <w:rPr>
          <w:noProof/>
          <w:webHidden/>
        </w:rPr>
        <w:fldChar w:fldCharType="separate"/>
      </w:r>
      <w:ins w:id="259" w:author="Andreas Kuehne" w:date="2019-05-25T13:55:00Z">
        <w:r>
          <w:rPr>
            <w:noProof/>
            <w:webHidden/>
          </w:rPr>
          <w:t>45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60" w:author="Andreas Kuehne" w:date="2019-05-25T13:55:00Z"/>
          <w:rFonts w:asciiTheme="minorHAnsi" w:eastAsiaTheme="minorEastAsia" w:hAnsiTheme="minorHAnsi" w:cstheme="minorBidi"/>
          <w:noProof/>
          <w:sz w:val="22"/>
          <w:szCs w:val="22"/>
          <w:lang w:val="en-GB" w:eastAsia="en-GB"/>
        </w:rPr>
      </w:pPr>
      <w:ins w:id="26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4.3.5</w:t>
        </w:r>
        <w:r w:rsidRPr="009D7E36">
          <w:rPr>
            <w:rStyle w:val="Hyperlink"/>
            <w:noProof/>
          </w:rPr>
          <w:t xml:space="preserve"> Component PendingRequest</w:t>
        </w:r>
        <w:r>
          <w:rPr>
            <w:noProof/>
            <w:webHidden/>
          </w:rPr>
          <w:tab/>
        </w:r>
        <w:r>
          <w:rPr>
            <w:noProof/>
            <w:webHidden/>
          </w:rPr>
          <w:fldChar w:fldCharType="begin"/>
        </w:r>
        <w:r>
          <w:rPr>
            <w:noProof/>
            <w:webHidden/>
          </w:rPr>
          <w:instrText xml:space="preserve"> PAGEREF _Toc9684997 \h </w:instrText>
        </w:r>
      </w:ins>
      <w:r>
        <w:rPr>
          <w:noProof/>
          <w:webHidden/>
        </w:rPr>
      </w:r>
      <w:r>
        <w:rPr>
          <w:noProof/>
          <w:webHidden/>
        </w:rPr>
        <w:fldChar w:fldCharType="separate"/>
      </w:r>
      <w:ins w:id="262" w:author="Andreas Kuehne" w:date="2019-05-25T13:55:00Z">
        <w:r>
          <w:rPr>
            <w:noProof/>
            <w:webHidden/>
          </w:rPr>
          <w:t>46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63" w:author="Andreas Kuehne" w:date="2019-05-25T13:55:00Z"/>
          <w:rFonts w:asciiTheme="minorHAnsi" w:eastAsiaTheme="minorEastAsia" w:hAnsiTheme="minorHAnsi" w:cstheme="minorBidi"/>
          <w:noProof/>
          <w:sz w:val="22"/>
          <w:szCs w:val="22"/>
          <w:lang w:val="en-GB" w:eastAsia="en-GB"/>
        </w:rPr>
      </w:pPr>
      <w:ins w:id="26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4.3.5.1</w:t>
        </w:r>
        <w:r w:rsidRPr="009D7E36">
          <w:rPr>
            <w:rStyle w:val="Hyperlink"/>
            <w:noProof/>
          </w:rPr>
          <w:t xml:space="preserve"> PendingRequest – JSON Syntax</w:t>
        </w:r>
        <w:r>
          <w:rPr>
            <w:noProof/>
            <w:webHidden/>
          </w:rPr>
          <w:tab/>
        </w:r>
        <w:r>
          <w:rPr>
            <w:noProof/>
            <w:webHidden/>
          </w:rPr>
          <w:fldChar w:fldCharType="begin"/>
        </w:r>
        <w:r>
          <w:rPr>
            <w:noProof/>
            <w:webHidden/>
          </w:rPr>
          <w:instrText xml:space="preserve"> PAGEREF _Toc9684998 \h </w:instrText>
        </w:r>
      </w:ins>
      <w:r>
        <w:rPr>
          <w:noProof/>
          <w:webHidden/>
        </w:rPr>
      </w:r>
      <w:r>
        <w:rPr>
          <w:noProof/>
          <w:webHidden/>
        </w:rPr>
        <w:fldChar w:fldCharType="separate"/>
      </w:r>
      <w:ins w:id="265" w:author="Andreas Kuehne" w:date="2019-05-25T13:55:00Z">
        <w:r>
          <w:rPr>
            <w:noProof/>
            <w:webHidden/>
          </w:rPr>
          <w:t>46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66" w:author="Andreas Kuehne" w:date="2019-05-25T13:55:00Z"/>
          <w:rFonts w:asciiTheme="minorHAnsi" w:eastAsiaTheme="minorEastAsia" w:hAnsiTheme="minorHAnsi" w:cstheme="minorBidi"/>
          <w:noProof/>
          <w:sz w:val="22"/>
          <w:szCs w:val="22"/>
          <w:lang w:val="en-GB" w:eastAsia="en-GB"/>
        </w:rPr>
      </w:pPr>
      <w:ins w:id="26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"_Toc9684999"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4.3.5.2</w:t>
        </w:r>
        <w:r w:rsidRPr="009D7E36">
          <w:rPr>
            <w:rStyle w:val="Hyperlink"/>
            <w:noProof/>
          </w:rPr>
          <w:t xml:space="preserve"> PendingRequest – XML Syntax</w:t>
        </w:r>
        <w:r>
          <w:rPr>
            <w:noProof/>
            <w:webHidden/>
          </w:rPr>
          <w:tab/>
        </w:r>
        <w:r>
          <w:rPr>
            <w:noProof/>
            <w:webHidden/>
          </w:rPr>
          <w:fldChar w:fldCharType="begin"/>
        </w:r>
        <w:r>
          <w:rPr>
            <w:noProof/>
            <w:webHidden/>
          </w:rPr>
          <w:instrText xml:space="preserve"> PAGEREF _Toc9684999 \h </w:instrText>
        </w:r>
      </w:ins>
      <w:r>
        <w:rPr>
          <w:noProof/>
          <w:webHidden/>
        </w:rPr>
      </w:r>
      <w:r>
        <w:rPr>
          <w:noProof/>
          <w:webHidden/>
        </w:rPr>
        <w:fldChar w:fldCharType="separate"/>
      </w:r>
      <w:ins w:id="268" w:author="Andreas Kuehne" w:date="2019-05-25T13:55:00Z">
        <w:r>
          <w:rPr>
            <w:noProof/>
            <w:webHidden/>
          </w:rPr>
          <w:t>47</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269" w:author="Andreas Kuehne" w:date="2019-05-25T13:55:00Z"/>
          <w:rFonts w:asciiTheme="minorHAnsi" w:eastAsiaTheme="minorEastAsia" w:hAnsiTheme="minorHAnsi" w:cstheme="minorBidi"/>
          <w:noProof/>
          <w:sz w:val="22"/>
          <w:szCs w:val="22"/>
          <w:lang w:val="en-GB" w:eastAsia="en-GB"/>
        </w:rPr>
      </w:pPr>
      <w:ins w:id="27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"_Toc9685000"</w:instrText>
        </w:r>
        <w:r w:rsidRPr="009D7E36">
          <w:rPr>
            <w:rStyle w:val="Hyperlink"/>
            <w:noProof/>
          </w:rPr>
          <w:instrText xml:space="preserve"> </w:instrText>
        </w:r>
        <w:r w:rsidRPr="009D7E36">
          <w:rPr>
            <w:rStyle w:val="Hyperlink"/>
            <w:noProof/>
          </w:rPr>
          <w:fldChar w:fldCharType="separate"/>
        </w:r>
        <w:r w:rsidRPr="009D7E36">
          <w:rPr>
            <w:rStyle w:val="Hyperlink"/>
            <w:noProof/>
          </w:rPr>
          <w:t>4.4 Optional data structures defined in this document</w:t>
        </w:r>
        <w:r>
          <w:rPr>
            <w:noProof/>
            <w:webHidden/>
          </w:rPr>
          <w:tab/>
        </w:r>
        <w:r>
          <w:rPr>
            <w:noProof/>
            <w:webHidden/>
          </w:rPr>
          <w:fldChar w:fldCharType="begin"/>
        </w:r>
        <w:r>
          <w:rPr>
            <w:noProof/>
            <w:webHidden/>
          </w:rPr>
          <w:instrText xml:space="preserve"> PAGEREF _Toc9685000 \h </w:instrText>
        </w:r>
      </w:ins>
      <w:r>
        <w:rPr>
          <w:noProof/>
          <w:webHidden/>
        </w:rPr>
      </w:r>
      <w:r>
        <w:rPr>
          <w:noProof/>
          <w:webHidden/>
        </w:rPr>
        <w:fldChar w:fldCharType="separate"/>
      </w:r>
      <w:ins w:id="271" w:author="Andreas Kuehne" w:date="2019-05-25T13:55:00Z">
        <w:r>
          <w:rPr>
            <w:noProof/>
            <w:webHidden/>
          </w:rPr>
          <w:t>47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72" w:author="Andreas Kuehne" w:date="2019-05-25T13:55:00Z"/>
          <w:rFonts w:asciiTheme="minorHAnsi" w:eastAsiaTheme="minorEastAsia" w:hAnsiTheme="minorHAnsi" w:cstheme="minorBidi"/>
          <w:noProof/>
          <w:sz w:val="22"/>
          <w:szCs w:val="22"/>
          <w:lang w:val="en-GB" w:eastAsia="en-GB"/>
        </w:rPr>
      </w:pPr>
      <w:ins w:id="27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w:t>
        </w:r>
        <w:r w:rsidRPr="009D7E36">
          <w:rPr>
            <w:rStyle w:val="Hyperlink"/>
            <w:noProof/>
          </w:rPr>
          <w:t xml:space="preserve"> Component RequestID</w:t>
        </w:r>
        <w:r>
          <w:rPr>
            <w:noProof/>
            <w:webHidden/>
          </w:rPr>
          <w:tab/>
        </w:r>
        <w:r>
          <w:rPr>
            <w:noProof/>
            <w:webHidden/>
          </w:rPr>
          <w:fldChar w:fldCharType="begin"/>
        </w:r>
        <w:r>
          <w:rPr>
            <w:noProof/>
            <w:webHidden/>
          </w:rPr>
          <w:instrText xml:space="preserve"> PAGEREF _Toc9685001 \h </w:instrText>
        </w:r>
      </w:ins>
      <w:r>
        <w:rPr>
          <w:noProof/>
          <w:webHidden/>
        </w:rPr>
      </w:r>
      <w:r>
        <w:rPr>
          <w:noProof/>
          <w:webHidden/>
        </w:rPr>
        <w:fldChar w:fldCharType="separate"/>
      </w:r>
      <w:ins w:id="274" w:author="Andreas Kuehne" w:date="2019-05-25T13:55:00Z">
        <w:r>
          <w:rPr>
            <w:noProof/>
            <w:webHidden/>
          </w:rPr>
          <w:t>47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75" w:author="Andreas Kuehne" w:date="2019-05-25T13:55:00Z"/>
          <w:rFonts w:asciiTheme="minorHAnsi" w:eastAsiaTheme="minorEastAsia" w:hAnsiTheme="minorHAnsi" w:cstheme="minorBidi"/>
          <w:noProof/>
          <w:sz w:val="22"/>
          <w:szCs w:val="22"/>
          <w:lang w:val="en-GB" w:eastAsia="en-GB"/>
        </w:rPr>
      </w:pPr>
      <w:ins w:id="27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4.4.1.1</w:t>
        </w:r>
        <w:r w:rsidRPr="009D7E36">
          <w:rPr>
            <w:rStyle w:val="Hyperlink"/>
            <w:noProof/>
          </w:rPr>
          <w:t xml:space="preserve"> RequestID – JSON Syntax</w:t>
        </w:r>
        <w:r>
          <w:rPr>
            <w:noProof/>
            <w:webHidden/>
          </w:rPr>
          <w:tab/>
        </w:r>
        <w:r>
          <w:rPr>
            <w:noProof/>
            <w:webHidden/>
          </w:rPr>
          <w:fldChar w:fldCharType="begin"/>
        </w:r>
        <w:r>
          <w:rPr>
            <w:noProof/>
            <w:webHidden/>
          </w:rPr>
          <w:instrText xml:space="preserve"> PAGEREF _Toc9685002 \h </w:instrText>
        </w:r>
      </w:ins>
      <w:r>
        <w:rPr>
          <w:noProof/>
          <w:webHidden/>
        </w:rPr>
      </w:r>
      <w:r>
        <w:rPr>
          <w:noProof/>
          <w:webHidden/>
        </w:rPr>
        <w:fldChar w:fldCharType="separate"/>
      </w:r>
      <w:ins w:id="277" w:author="Andreas Kuehne" w:date="2019-05-25T13:55:00Z">
        <w:r>
          <w:rPr>
            <w:noProof/>
            <w:webHidden/>
          </w:rPr>
          <w:t>47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78" w:author="Andreas Kuehne" w:date="2019-05-25T13:55:00Z"/>
          <w:rFonts w:asciiTheme="minorHAnsi" w:eastAsiaTheme="minorEastAsia" w:hAnsiTheme="minorHAnsi" w:cstheme="minorBidi"/>
          <w:noProof/>
          <w:sz w:val="22"/>
          <w:szCs w:val="22"/>
          <w:lang w:val="en-GB" w:eastAsia="en-GB"/>
        </w:rPr>
      </w:pPr>
      <w:ins w:id="27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4.4.1.2</w:t>
        </w:r>
        <w:r w:rsidRPr="009D7E36">
          <w:rPr>
            <w:rStyle w:val="Hyperlink"/>
            <w:noProof/>
          </w:rPr>
          <w:t xml:space="preserve"> RequestID – XML Syntax</w:t>
        </w:r>
        <w:r>
          <w:rPr>
            <w:noProof/>
            <w:webHidden/>
          </w:rPr>
          <w:tab/>
        </w:r>
        <w:r>
          <w:rPr>
            <w:noProof/>
            <w:webHidden/>
          </w:rPr>
          <w:fldChar w:fldCharType="begin"/>
        </w:r>
        <w:r>
          <w:rPr>
            <w:noProof/>
            <w:webHidden/>
          </w:rPr>
          <w:instrText xml:space="preserve"> PAGEREF _Toc9685003 \h </w:instrText>
        </w:r>
      </w:ins>
      <w:r>
        <w:rPr>
          <w:noProof/>
          <w:webHidden/>
        </w:rPr>
      </w:r>
      <w:r>
        <w:rPr>
          <w:noProof/>
          <w:webHidden/>
        </w:rPr>
        <w:fldChar w:fldCharType="separate"/>
      </w:r>
      <w:ins w:id="280" w:author="Andreas Kuehne" w:date="2019-05-25T13:55:00Z">
        <w:r>
          <w:rPr>
            <w:noProof/>
            <w:webHidden/>
          </w:rPr>
          <w:t>47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81" w:author="Andreas Kuehne" w:date="2019-05-25T13:55:00Z"/>
          <w:rFonts w:asciiTheme="minorHAnsi" w:eastAsiaTheme="minorEastAsia" w:hAnsiTheme="minorHAnsi" w:cstheme="minorBidi"/>
          <w:noProof/>
          <w:sz w:val="22"/>
          <w:szCs w:val="22"/>
          <w:lang w:val="en-GB" w:eastAsia="en-GB"/>
        </w:rPr>
      </w:pPr>
      <w:ins w:id="282"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"_Toc9685004"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w:t>
        </w:r>
        <w:r w:rsidRPr="009D7E36">
          <w:rPr>
            <w:rStyle w:val="Hyperlink"/>
            <w:noProof/>
          </w:rPr>
          <w:t xml:space="preserve"> Component ResponseID</w:t>
        </w:r>
        <w:r>
          <w:rPr>
            <w:noProof/>
            <w:webHidden/>
          </w:rPr>
          <w:tab/>
        </w:r>
        <w:r>
          <w:rPr>
            <w:noProof/>
            <w:webHidden/>
          </w:rPr>
          <w:fldChar w:fldCharType="begin"/>
        </w:r>
        <w:r>
          <w:rPr>
            <w:noProof/>
            <w:webHidden/>
          </w:rPr>
          <w:instrText xml:space="preserve"> PAGEREF _Toc9685004 \h </w:instrText>
        </w:r>
      </w:ins>
      <w:r>
        <w:rPr>
          <w:noProof/>
          <w:webHidden/>
        </w:rPr>
      </w:r>
      <w:r>
        <w:rPr>
          <w:noProof/>
          <w:webHidden/>
        </w:rPr>
        <w:fldChar w:fldCharType="separate"/>
      </w:r>
      <w:ins w:id="283" w:author="Andreas Kuehne" w:date="2019-05-25T13:55:00Z">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84" w:author="Andreas Kuehne" w:date="2019-05-25T13:55:00Z"/>
          <w:rFonts w:asciiTheme="minorHAnsi" w:eastAsiaTheme="minorEastAsia" w:hAnsiTheme="minorHAnsi" w:cstheme="minorBidi"/>
          <w:noProof/>
          <w:sz w:val="22"/>
          <w:szCs w:val="22"/>
          <w:lang w:val="en-GB" w:eastAsia="en-GB"/>
        </w:rPr>
      </w:pPr>
      <w:ins w:id="28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4.4.2.1</w:t>
        </w:r>
        <w:r w:rsidRPr="009D7E36">
          <w:rPr>
            <w:rStyle w:val="Hyperlink"/>
            <w:noProof/>
          </w:rPr>
          <w:t xml:space="preserve"> ResponseID – JSON Syntax</w:t>
        </w:r>
        <w:r>
          <w:rPr>
            <w:noProof/>
            <w:webHidden/>
          </w:rPr>
          <w:tab/>
        </w:r>
        <w:r>
          <w:rPr>
            <w:noProof/>
            <w:webHidden/>
          </w:rPr>
          <w:fldChar w:fldCharType="begin"/>
        </w:r>
        <w:r>
          <w:rPr>
            <w:noProof/>
            <w:webHidden/>
          </w:rPr>
          <w:instrText xml:space="preserve"> PAGEREF _Toc9685005 \h </w:instrText>
        </w:r>
      </w:ins>
      <w:r>
        <w:rPr>
          <w:noProof/>
          <w:webHidden/>
        </w:rPr>
      </w:r>
      <w:r>
        <w:rPr>
          <w:noProof/>
          <w:webHidden/>
        </w:rPr>
        <w:fldChar w:fldCharType="separate"/>
      </w:r>
      <w:ins w:id="286" w:author="Andreas Kuehne" w:date="2019-05-25T13:55:00Z">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87" w:author="Andreas Kuehne" w:date="2019-05-25T13:55:00Z"/>
          <w:rFonts w:asciiTheme="minorHAnsi" w:eastAsiaTheme="minorEastAsia" w:hAnsiTheme="minorHAnsi" w:cstheme="minorBidi"/>
          <w:noProof/>
          <w:sz w:val="22"/>
          <w:szCs w:val="22"/>
          <w:lang w:val="en-GB" w:eastAsia="en-GB"/>
        </w:rPr>
      </w:pPr>
      <w:ins w:id="28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4.4.2.2</w:t>
        </w:r>
        <w:r w:rsidRPr="009D7E36">
          <w:rPr>
            <w:rStyle w:val="Hyperlink"/>
            <w:noProof/>
          </w:rPr>
          <w:t xml:space="preserve"> ResponseID – XML Syntax</w:t>
        </w:r>
        <w:r>
          <w:rPr>
            <w:noProof/>
            <w:webHidden/>
          </w:rPr>
          <w:tab/>
        </w:r>
        <w:r>
          <w:rPr>
            <w:noProof/>
            <w:webHidden/>
          </w:rPr>
          <w:fldChar w:fldCharType="begin"/>
        </w:r>
        <w:r>
          <w:rPr>
            <w:noProof/>
            <w:webHidden/>
          </w:rPr>
          <w:instrText xml:space="preserve"> PAGEREF _Toc9685006 \h </w:instrText>
        </w:r>
      </w:ins>
      <w:r>
        <w:rPr>
          <w:noProof/>
          <w:webHidden/>
        </w:rPr>
      </w:r>
      <w:r>
        <w:rPr>
          <w:noProof/>
          <w:webHidden/>
        </w:rPr>
        <w:fldChar w:fldCharType="separate"/>
      </w:r>
      <w:ins w:id="289" w:author="Andreas Kuehne" w:date="2019-05-25T13:55:00Z">
        <w:r>
          <w:rPr>
            <w:noProof/>
            <w:webHidden/>
          </w:rPr>
          <w:t>48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90" w:author="Andreas Kuehne" w:date="2019-05-25T13:55:00Z"/>
          <w:rFonts w:asciiTheme="minorHAnsi" w:eastAsiaTheme="minorEastAsia" w:hAnsiTheme="minorHAnsi" w:cstheme="minorBidi"/>
          <w:noProof/>
          <w:sz w:val="22"/>
          <w:szCs w:val="22"/>
          <w:lang w:val="en-GB" w:eastAsia="en-GB"/>
        </w:rPr>
      </w:pPr>
      <w:ins w:id="29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w:t>
        </w:r>
        <w:r w:rsidRPr="009D7E36">
          <w:rPr>
            <w:rStyle w:val="Hyperlink"/>
            <w:noProof/>
          </w:rPr>
          <w:t xml:space="preserve"> Component OptionalInputsBase</w:t>
        </w:r>
        <w:r>
          <w:rPr>
            <w:noProof/>
            <w:webHidden/>
          </w:rPr>
          <w:tab/>
        </w:r>
        <w:r>
          <w:rPr>
            <w:noProof/>
            <w:webHidden/>
          </w:rPr>
          <w:fldChar w:fldCharType="begin"/>
        </w:r>
        <w:r>
          <w:rPr>
            <w:noProof/>
            <w:webHidden/>
          </w:rPr>
          <w:instrText xml:space="preserve"> PAGEREF _Toc9685007 \h </w:instrText>
        </w:r>
      </w:ins>
      <w:r>
        <w:rPr>
          <w:noProof/>
          <w:webHidden/>
        </w:rPr>
      </w:r>
      <w:r>
        <w:rPr>
          <w:noProof/>
          <w:webHidden/>
        </w:rPr>
        <w:fldChar w:fldCharType="separate"/>
      </w:r>
      <w:ins w:id="292" w:author="Andreas Kuehne" w:date="2019-05-25T13:55:00Z">
        <w:r>
          <w:rPr>
            <w:noProof/>
            <w:webHidden/>
          </w:rPr>
          <w:t>48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93" w:author="Andreas Kuehne" w:date="2019-05-25T13:55:00Z"/>
          <w:rFonts w:asciiTheme="minorHAnsi" w:eastAsiaTheme="minorEastAsia" w:hAnsiTheme="minorHAnsi" w:cstheme="minorBidi"/>
          <w:noProof/>
          <w:sz w:val="22"/>
          <w:szCs w:val="22"/>
          <w:lang w:val="en-GB" w:eastAsia="en-GB"/>
        </w:rPr>
      </w:pPr>
      <w:ins w:id="29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4.4.3.1</w:t>
        </w:r>
        <w:r w:rsidRPr="009D7E36">
          <w:rPr>
            <w:rStyle w:val="Hyperlink"/>
            <w:noProof/>
          </w:rPr>
          <w:t xml:space="preserve"> OptionalInputsBase – JSON Syntax</w:t>
        </w:r>
        <w:r>
          <w:rPr>
            <w:noProof/>
            <w:webHidden/>
          </w:rPr>
          <w:tab/>
        </w:r>
        <w:r>
          <w:rPr>
            <w:noProof/>
            <w:webHidden/>
          </w:rPr>
          <w:fldChar w:fldCharType="begin"/>
        </w:r>
        <w:r>
          <w:rPr>
            <w:noProof/>
            <w:webHidden/>
          </w:rPr>
          <w:instrText xml:space="preserve"> PAGEREF _Toc9685008 \h </w:instrText>
        </w:r>
      </w:ins>
      <w:r>
        <w:rPr>
          <w:noProof/>
          <w:webHidden/>
        </w:rPr>
      </w:r>
      <w:r>
        <w:rPr>
          <w:noProof/>
          <w:webHidden/>
        </w:rPr>
        <w:fldChar w:fldCharType="separate"/>
      </w:r>
      <w:ins w:id="295" w:author="Andreas Kuehne" w:date="2019-05-25T13:55:00Z">
        <w:r>
          <w:rPr>
            <w:noProof/>
            <w:webHidden/>
          </w:rPr>
          <w:t>49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296" w:author="Andreas Kuehne" w:date="2019-05-25T13:55:00Z"/>
          <w:rFonts w:asciiTheme="minorHAnsi" w:eastAsiaTheme="minorEastAsia" w:hAnsiTheme="minorHAnsi" w:cstheme="minorBidi"/>
          <w:noProof/>
          <w:sz w:val="22"/>
          <w:szCs w:val="22"/>
          <w:lang w:val="en-GB" w:eastAsia="en-GB"/>
        </w:rPr>
      </w:pPr>
      <w:ins w:id="29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"_Toc9685009"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4.4.3.2</w:t>
        </w:r>
        <w:r w:rsidRPr="009D7E36">
          <w:rPr>
            <w:rStyle w:val="Hyperlink"/>
            <w:noProof/>
          </w:rPr>
          <w:t xml:space="preserve"> OptionalInputsBase – XML Syntax</w:t>
        </w:r>
        <w:r>
          <w:rPr>
            <w:noProof/>
            <w:webHidden/>
          </w:rPr>
          <w:tab/>
        </w:r>
        <w:r>
          <w:rPr>
            <w:noProof/>
            <w:webHidden/>
          </w:rPr>
          <w:fldChar w:fldCharType="begin"/>
        </w:r>
        <w:r>
          <w:rPr>
            <w:noProof/>
            <w:webHidden/>
          </w:rPr>
          <w:instrText xml:space="preserve"> PAGEREF _Toc9685009 \h </w:instrText>
        </w:r>
      </w:ins>
      <w:r>
        <w:rPr>
          <w:noProof/>
          <w:webHidden/>
        </w:rPr>
      </w:r>
      <w:r>
        <w:rPr>
          <w:noProof/>
          <w:webHidden/>
        </w:rPr>
        <w:fldChar w:fldCharType="separate"/>
      </w:r>
      <w:ins w:id="298" w:author="Andreas Kuehne" w:date="2019-05-25T13:55:00Z">
        <w:r>
          <w:rPr>
            <w:noProof/>
            <w:webHidden/>
          </w:rPr>
          <w:t>49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299" w:author="Andreas Kuehne" w:date="2019-05-25T13:55:00Z"/>
          <w:rFonts w:asciiTheme="minorHAnsi" w:eastAsiaTheme="minorEastAsia" w:hAnsiTheme="minorHAnsi" w:cstheme="minorBidi"/>
          <w:noProof/>
          <w:sz w:val="22"/>
          <w:szCs w:val="22"/>
          <w:lang w:val="en-GB" w:eastAsia="en-GB"/>
        </w:rPr>
      </w:pPr>
      <w:ins w:id="30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4.4.4</w:t>
        </w:r>
        <w:r w:rsidRPr="009D7E36">
          <w:rPr>
            <w:rStyle w:val="Hyperlink"/>
            <w:noProof/>
          </w:rPr>
          <w:t xml:space="preserve"> Component OptionalInputsSign</w:t>
        </w:r>
        <w:r>
          <w:rPr>
            <w:noProof/>
            <w:webHidden/>
          </w:rPr>
          <w:tab/>
        </w:r>
        <w:r>
          <w:rPr>
            <w:noProof/>
            <w:webHidden/>
          </w:rPr>
          <w:fldChar w:fldCharType="begin"/>
        </w:r>
        <w:r>
          <w:rPr>
            <w:noProof/>
            <w:webHidden/>
          </w:rPr>
          <w:instrText xml:space="preserve"> PAGEREF _Toc9685010 \h </w:instrText>
        </w:r>
      </w:ins>
      <w:r>
        <w:rPr>
          <w:noProof/>
          <w:webHidden/>
        </w:rPr>
      </w:r>
      <w:r>
        <w:rPr>
          <w:noProof/>
          <w:webHidden/>
        </w:rPr>
        <w:fldChar w:fldCharType="separate"/>
      </w:r>
      <w:ins w:id="301" w:author="Andreas Kuehne" w:date="2019-05-25T13:55:00Z">
        <w:r>
          <w:rPr>
            <w:noProof/>
            <w:webHidden/>
          </w:rPr>
          <w:t>50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02" w:author="Andreas Kuehne" w:date="2019-05-25T13:55:00Z"/>
          <w:rFonts w:asciiTheme="minorHAnsi" w:eastAsiaTheme="minorEastAsia" w:hAnsiTheme="minorHAnsi" w:cstheme="minorBidi"/>
          <w:noProof/>
          <w:sz w:val="22"/>
          <w:szCs w:val="22"/>
          <w:lang w:val="en-GB" w:eastAsia="en-GB"/>
        </w:rPr>
      </w:pPr>
      <w:ins w:id="30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4.4.4.1</w:t>
        </w:r>
        <w:r w:rsidRPr="009D7E36">
          <w:rPr>
            <w:rStyle w:val="Hyperlink"/>
            <w:noProof/>
          </w:rPr>
          <w:t xml:space="preserve"> OptionalInputsSign – JSON Syntax</w:t>
        </w:r>
        <w:r>
          <w:rPr>
            <w:noProof/>
            <w:webHidden/>
          </w:rPr>
          <w:tab/>
        </w:r>
        <w:r>
          <w:rPr>
            <w:noProof/>
            <w:webHidden/>
          </w:rPr>
          <w:fldChar w:fldCharType="begin"/>
        </w:r>
        <w:r>
          <w:rPr>
            <w:noProof/>
            <w:webHidden/>
          </w:rPr>
          <w:instrText xml:space="preserve"> PAGEREF _Toc9685011 \h </w:instrText>
        </w:r>
      </w:ins>
      <w:r>
        <w:rPr>
          <w:noProof/>
          <w:webHidden/>
        </w:rPr>
      </w:r>
      <w:r>
        <w:rPr>
          <w:noProof/>
          <w:webHidden/>
        </w:rPr>
        <w:fldChar w:fldCharType="separate"/>
      </w:r>
      <w:ins w:id="304" w:author="Andreas Kuehne" w:date="2019-05-25T13:55:00Z">
        <w:r>
          <w:rPr>
            <w:noProof/>
            <w:webHidden/>
          </w:rPr>
          <w:t>51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05" w:author="Andreas Kuehne" w:date="2019-05-25T13:55:00Z"/>
          <w:rFonts w:asciiTheme="minorHAnsi" w:eastAsiaTheme="minorEastAsia" w:hAnsiTheme="minorHAnsi" w:cstheme="minorBidi"/>
          <w:noProof/>
          <w:sz w:val="22"/>
          <w:szCs w:val="22"/>
          <w:lang w:val="en-GB" w:eastAsia="en-GB"/>
        </w:rPr>
      </w:pPr>
      <w:ins w:id="30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4.4.4.2</w:t>
        </w:r>
        <w:r w:rsidRPr="009D7E36">
          <w:rPr>
            <w:rStyle w:val="Hyperlink"/>
            <w:noProof/>
          </w:rPr>
          <w:t xml:space="preserve"> OptionalInputsSign – XML Syntax</w:t>
        </w:r>
        <w:r>
          <w:rPr>
            <w:noProof/>
            <w:webHidden/>
          </w:rPr>
          <w:tab/>
        </w:r>
        <w:r>
          <w:rPr>
            <w:noProof/>
            <w:webHidden/>
          </w:rPr>
          <w:fldChar w:fldCharType="begin"/>
        </w:r>
        <w:r>
          <w:rPr>
            <w:noProof/>
            <w:webHidden/>
          </w:rPr>
          <w:instrText xml:space="preserve"> PAGEREF _Toc9685012 \h </w:instrText>
        </w:r>
      </w:ins>
      <w:r>
        <w:rPr>
          <w:noProof/>
          <w:webHidden/>
        </w:rPr>
      </w:r>
      <w:r>
        <w:rPr>
          <w:noProof/>
          <w:webHidden/>
        </w:rPr>
        <w:fldChar w:fldCharType="separate"/>
      </w:r>
      <w:ins w:id="307" w:author="Andreas Kuehne" w:date="2019-05-25T13:55:00Z">
        <w:r>
          <w:rPr>
            <w:noProof/>
            <w:webHidden/>
          </w:rPr>
          <w:t>53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08" w:author="Andreas Kuehne" w:date="2019-05-25T13:55:00Z"/>
          <w:rFonts w:asciiTheme="minorHAnsi" w:eastAsiaTheme="minorEastAsia" w:hAnsiTheme="minorHAnsi" w:cstheme="minorBidi"/>
          <w:noProof/>
          <w:sz w:val="22"/>
          <w:szCs w:val="22"/>
          <w:lang w:val="en-GB" w:eastAsia="en-GB"/>
        </w:rPr>
      </w:pPr>
      <w:ins w:id="30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4.4.5</w:t>
        </w:r>
        <w:r w:rsidRPr="009D7E36">
          <w:rPr>
            <w:rStyle w:val="Hyperlink"/>
            <w:noProof/>
          </w:rPr>
          <w:t xml:space="preserve"> Component OptionalInputsVerify</w:t>
        </w:r>
        <w:r>
          <w:rPr>
            <w:noProof/>
            <w:webHidden/>
          </w:rPr>
          <w:tab/>
        </w:r>
        <w:r>
          <w:rPr>
            <w:noProof/>
            <w:webHidden/>
          </w:rPr>
          <w:fldChar w:fldCharType="begin"/>
        </w:r>
        <w:r>
          <w:rPr>
            <w:noProof/>
            <w:webHidden/>
          </w:rPr>
          <w:instrText xml:space="preserve"> PAGEREF _Toc9685013 \h </w:instrText>
        </w:r>
      </w:ins>
      <w:r>
        <w:rPr>
          <w:noProof/>
          <w:webHidden/>
        </w:rPr>
      </w:r>
      <w:r>
        <w:rPr>
          <w:noProof/>
          <w:webHidden/>
        </w:rPr>
        <w:fldChar w:fldCharType="separate"/>
      </w:r>
      <w:ins w:id="310" w:author="Andreas Kuehne" w:date="2019-05-25T13:55:00Z">
        <w:r>
          <w:rPr>
            <w:noProof/>
            <w:webHidden/>
          </w:rPr>
          <w:t>54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11" w:author="Andreas Kuehne" w:date="2019-05-25T13:55:00Z"/>
          <w:rFonts w:asciiTheme="minorHAnsi" w:eastAsiaTheme="minorEastAsia" w:hAnsiTheme="minorHAnsi" w:cstheme="minorBidi"/>
          <w:noProof/>
          <w:sz w:val="22"/>
          <w:szCs w:val="22"/>
          <w:lang w:val="en-GB" w:eastAsia="en-GB"/>
        </w:rPr>
      </w:pPr>
      <w:ins w:id="31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4.4.5.1</w:t>
        </w:r>
        <w:r w:rsidRPr="009D7E36">
          <w:rPr>
            <w:rStyle w:val="Hyperlink"/>
            <w:noProof/>
          </w:rPr>
          <w:t xml:space="preserve"> OptionalInputsVerify – JSON Syntax</w:t>
        </w:r>
        <w:r>
          <w:rPr>
            <w:noProof/>
            <w:webHidden/>
          </w:rPr>
          <w:tab/>
        </w:r>
        <w:r>
          <w:rPr>
            <w:noProof/>
            <w:webHidden/>
          </w:rPr>
          <w:fldChar w:fldCharType="begin"/>
        </w:r>
        <w:r>
          <w:rPr>
            <w:noProof/>
            <w:webHidden/>
          </w:rPr>
          <w:instrText xml:space="preserve"> PAGEREF _Toc9685014 \h </w:instrText>
        </w:r>
      </w:ins>
      <w:r>
        <w:rPr>
          <w:noProof/>
          <w:webHidden/>
        </w:rPr>
      </w:r>
      <w:r>
        <w:rPr>
          <w:noProof/>
          <w:webHidden/>
        </w:rPr>
        <w:fldChar w:fldCharType="separate"/>
      </w:r>
      <w:ins w:id="313" w:author="Andreas Kuehne" w:date="2019-05-25T13:55:00Z">
        <w:r>
          <w:rPr>
            <w:noProof/>
            <w:webHidden/>
          </w:rPr>
          <w:t>55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14" w:author="Andreas Kuehne" w:date="2019-05-25T13:55:00Z"/>
          <w:rFonts w:asciiTheme="minorHAnsi" w:eastAsiaTheme="minorEastAsia" w:hAnsiTheme="minorHAnsi" w:cstheme="minorBidi"/>
          <w:noProof/>
          <w:sz w:val="22"/>
          <w:szCs w:val="22"/>
          <w:lang w:val="en-GB" w:eastAsia="en-GB"/>
        </w:rPr>
      </w:pPr>
      <w:ins w:id="31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4.4.5.2</w:t>
        </w:r>
        <w:r w:rsidRPr="009D7E36">
          <w:rPr>
            <w:rStyle w:val="Hyperlink"/>
            <w:noProof/>
          </w:rPr>
          <w:t xml:space="preserve"> OptionalInputsVerify – XML Syntax</w:t>
        </w:r>
        <w:r>
          <w:rPr>
            <w:noProof/>
            <w:webHidden/>
          </w:rPr>
          <w:tab/>
        </w:r>
        <w:r>
          <w:rPr>
            <w:noProof/>
            <w:webHidden/>
          </w:rPr>
          <w:fldChar w:fldCharType="begin"/>
        </w:r>
        <w:r>
          <w:rPr>
            <w:noProof/>
            <w:webHidden/>
          </w:rPr>
          <w:instrText xml:space="preserve"> PAGEREF _Toc9685015 \h </w:instrText>
        </w:r>
      </w:ins>
      <w:r>
        <w:rPr>
          <w:noProof/>
          <w:webHidden/>
        </w:rPr>
      </w:r>
      <w:r>
        <w:rPr>
          <w:noProof/>
          <w:webHidden/>
        </w:rPr>
        <w:fldChar w:fldCharType="separate"/>
      </w:r>
      <w:ins w:id="316" w:author="Andreas Kuehne" w:date="2019-05-25T13:55:00Z">
        <w:r>
          <w:rPr>
            <w:noProof/>
            <w:webHidden/>
          </w:rPr>
          <w:t>57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17" w:author="Andreas Kuehne" w:date="2019-05-25T13:55:00Z"/>
          <w:rFonts w:asciiTheme="minorHAnsi" w:eastAsiaTheme="minorEastAsia" w:hAnsiTheme="minorHAnsi" w:cstheme="minorBidi"/>
          <w:noProof/>
          <w:sz w:val="22"/>
          <w:szCs w:val="22"/>
          <w:lang w:val="en-GB" w:eastAsia="en-GB"/>
        </w:rPr>
      </w:pPr>
      <w:ins w:id="31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4.4.6</w:t>
        </w:r>
        <w:r w:rsidRPr="009D7E36">
          <w:rPr>
            <w:rStyle w:val="Hyperlink"/>
            <w:noProof/>
          </w:rPr>
          <w:t xml:space="preserve"> Component OptionalOutputsBase</w:t>
        </w:r>
        <w:r>
          <w:rPr>
            <w:noProof/>
            <w:webHidden/>
          </w:rPr>
          <w:tab/>
        </w:r>
        <w:r>
          <w:rPr>
            <w:noProof/>
            <w:webHidden/>
          </w:rPr>
          <w:fldChar w:fldCharType="begin"/>
        </w:r>
        <w:r>
          <w:rPr>
            <w:noProof/>
            <w:webHidden/>
          </w:rPr>
          <w:instrText xml:space="preserve"> PAGEREF _Toc9685016 \h </w:instrText>
        </w:r>
      </w:ins>
      <w:r>
        <w:rPr>
          <w:noProof/>
          <w:webHidden/>
        </w:rPr>
      </w:r>
      <w:r>
        <w:rPr>
          <w:noProof/>
          <w:webHidden/>
        </w:rPr>
        <w:fldChar w:fldCharType="separate"/>
      </w:r>
      <w:ins w:id="319" w:author="Andreas Kuehne" w:date="2019-05-25T13:55:00Z">
        <w:r>
          <w:rPr>
            <w:noProof/>
            <w:webHidden/>
          </w:rPr>
          <w:t>58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20" w:author="Andreas Kuehne" w:date="2019-05-25T13:55:00Z"/>
          <w:rFonts w:asciiTheme="minorHAnsi" w:eastAsiaTheme="minorEastAsia" w:hAnsiTheme="minorHAnsi" w:cstheme="minorBidi"/>
          <w:noProof/>
          <w:sz w:val="22"/>
          <w:szCs w:val="22"/>
          <w:lang w:val="en-GB" w:eastAsia="en-GB"/>
        </w:rPr>
      </w:pPr>
      <w:ins w:id="32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4.4.6.1</w:t>
        </w:r>
        <w:r w:rsidRPr="009D7E36">
          <w:rPr>
            <w:rStyle w:val="Hyperlink"/>
            <w:noProof/>
          </w:rPr>
          <w:t xml:space="preserve"> OptionalOutputsBase – JSON Syntax</w:t>
        </w:r>
        <w:r>
          <w:rPr>
            <w:noProof/>
            <w:webHidden/>
          </w:rPr>
          <w:tab/>
        </w:r>
        <w:r>
          <w:rPr>
            <w:noProof/>
            <w:webHidden/>
          </w:rPr>
          <w:fldChar w:fldCharType="begin"/>
        </w:r>
        <w:r>
          <w:rPr>
            <w:noProof/>
            <w:webHidden/>
          </w:rPr>
          <w:instrText xml:space="preserve"> PAGEREF _Toc9685017 \h </w:instrText>
        </w:r>
      </w:ins>
      <w:r>
        <w:rPr>
          <w:noProof/>
          <w:webHidden/>
        </w:rPr>
      </w:r>
      <w:r>
        <w:rPr>
          <w:noProof/>
          <w:webHidden/>
        </w:rPr>
        <w:fldChar w:fldCharType="separate"/>
      </w:r>
      <w:ins w:id="322" w:author="Andreas Kuehne" w:date="2019-05-25T13:55:00Z">
        <w:r>
          <w:rPr>
            <w:noProof/>
            <w:webHidden/>
          </w:rPr>
          <w:t>58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23" w:author="Andreas Kuehne" w:date="2019-05-25T13:55:00Z"/>
          <w:rFonts w:asciiTheme="minorHAnsi" w:eastAsiaTheme="minorEastAsia" w:hAnsiTheme="minorHAnsi" w:cstheme="minorBidi"/>
          <w:noProof/>
          <w:sz w:val="22"/>
          <w:szCs w:val="22"/>
          <w:lang w:val="en-GB" w:eastAsia="en-GB"/>
        </w:rPr>
      </w:pPr>
      <w:ins w:id="32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4.4.6.2</w:t>
        </w:r>
        <w:r w:rsidRPr="009D7E36">
          <w:rPr>
            <w:rStyle w:val="Hyperlink"/>
            <w:noProof/>
          </w:rPr>
          <w:t xml:space="preserve"> OptionalOutputsBase – XML Syntax</w:t>
        </w:r>
        <w:r>
          <w:rPr>
            <w:noProof/>
            <w:webHidden/>
          </w:rPr>
          <w:tab/>
        </w:r>
        <w:r>
          <w:rPr>
            <w:noProof/>
            <w:webHidden/>
          </w:rPr>
          <w:fldChar w:fldCharType="begin"/>
        </w:r>
        <w:r>
          <w:rPr>
            <w:noProof/>
            <w:webHidden/>
          </w:rPr>
          <w:instrText xml:space="preserve"> PAGEREF _Toc9685018 \h </w:instrText>
        </w:r>
      </w:ins>
      <w:r>
        <w:rPr>
          <w:noProof/>
          <w:webHidden/>
        </w:rPr>
      </w:r>
      <w:r>
        <w:rPr>
          <w:noProof/>
          <w:webHidden/>
        </w:rPr>
        <w:fldChar w:fldCharType="separate"/>
      </w:r>
      <w:ins w:id="325" w:author="Andreas Kuehne" w:date="2019-05-25T13:55:00Z">
        <w:r>
          <w:rPr>
            <w:noProof/>
            <w:webHidden/>
          </w:rPr>
          <w:t>58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26" w:author="Andreas Kuehne" w:date="2019-05-25T13:55:00Z"/>
          <w:rFonts w:asciiTheme="minorHAnsi" w:eastAsiaTheme="minorEastAsia" w:hAnsiTheme="minorHAnsi" w:cstheme="minorBidi"/>
          <w:noProof/>
          <w:sz w:val="22"/>
          <w:szCs w:val="22"/>
          <w:lang w:val="en-GB" w:eastAsia="en-GB"/>
        </w:rPr>
      </w:pPr>
      <w:ins w:id="32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"_Toc9685019"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4.4.7</w:t>
        </w:r>
        <w:r w:rsidRPr="009D7E36">
          <w:rPr>
            <w:rStyle w:val="Hyperlink"/>
            <w:noProof/>
          </w:rPr>
          <w:t xml:space="preserve"> Component OptionalOutputsSign</w:t>
        </w:r>
        <w:r>
          <w:rPr>
            <w:noProof/>
            <w:webHidden/>
          </w:rPr>
          <w:tab/>
        </w:r>
        <w:r>
          <w:rPr>
            <w:noProof/>
            <w:webHidden/>
          </w:rPr>
          <w:fldChar w:fldCharType="begin"/>
        </w:r>
        <w:r>
          <w:rPr>
            <w:noProof/>
            <w:webHidden/>
          </w:rPr>
          <w:instrText xml:space="preserve"> PAGEREF _Toc9685019 \h </w:instrText>
        </w:r>
      </w:ins>
      <w:r>
        <w:rPr>
          <w:noProof/>
          <w:webHidden/>
        </w:rPr>
      </w:r>
      <w:r>
        <w:rPr>
          <w:noProof/>
          <w:webHidden/>
        </w:rPr>
        <w:fldChar w:fldCharType="separate"/>
      </w:r>
      <w:ins w:id="328" w:author="Andreas Kuehne" w:date="2019-05-25T13:55:00Z">
        <w:r>
          <w:rPr>
            <w:noProof/>
            <w:webHidden/>
          </w:rPr>
          <w:t>59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29" w:author="Andreas Kuehne" w:date="2019-05-25T13:55:00Z"/>
          <w:rFonts w:asciiTheme="minorHAnsi" w:eastAsiaTheme="minorEastAsia" w:hAnsiTheme="minorHAnsi" w:cstheme="minorBidi"/>
          <w:noProof/>
          <w:sz w:val="22"/>
          <w:szCs w:val="22"/>
          <w:lang w:val="en-GB" w:eastAsia="en-GB"/>
        </w:rPr>
      </w:pPr>
      <w:ins w:id="33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4.4.7.1</w:t>
        </w:r>
        <w:r w:rsidRPr="009D7E36">
          <w:rPr>
            <w:rStyle w:val="Hyperlink"/>
            <w:noProof/>
          </w:rPr>
          <w:t xml:space="preserve"> OptionalOutputsSign – JSON Syntax</w:t>
        </w:r>
        <w:r>
          <w:rPr>
            <w:noProof/>
            <w:webHidden/>
          </w:rPr>
          <w:tab/>
        </w:r>
        <w:r>
          <w:rPr>
            <w:noProof/>
            <w:webHidden/>
          </w:rPr>
          <w:fldChar w:fldCharType="begin"/>
        </w:r>
        <w:r>
          <w:rPr>
            <w:noProof/>
            <w:webHidden/>
          </w:rPr>
          <w:instrText xml:space="preserve"> PAGEREF _Toc9685020 \h </w:instrText>
        </w:r>
      </w:ins>
      <w:r>
        <w:rPr>
          <w:noProof/>
          <w:webHidden/>
        </w:rPr>
      </w:r>
      <w:r>
        <w:rPr>
          <w:noProof/>
          <w:webHidden/>
        </w:rPr>
        <w:fldChar w:fldCharType="separate"/>
      </w:r>
      <w:ins w:id="331" w:author="Andreas Kuehne" w:date="2019-05-25T13:55:00Z">
        <w:r>
          <w:rPr>
            <w:noProof/>
            <w:webHidden/>
          </w:rPr>
          <w:t>59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32" w:author="Andreas Kuehne" w:date="2019-05-25T13:55:00Z"/>
          <w:rFonts w:asciiTheme="minorHAnsi" w:eastAsiaTheme="minorEastAsia" w:hAnsiTheme="minorHAnsi" w:cstheme="minorBidi"/>
          <w:noProof/>
          <w:sz w:val="22"/>
          <w:szCs w:val="22"/>
          <w:lang w:val="en-GB" w:eastAsia="en-GB"/>
        </w:rPr>
      </w:pPr>
      <w:ins w:id="33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4.4.7.2</w:t>
        </w:r>
        <w:r w:rsidRPr="009D7E36">
          <w:rPr>
            <w:rStyle w:val="Hyperlink"/>
            <w:noProof/>
          </w:rPr>
          <w:t xml:space="preserve"> OptionalOutputsSign – XML Syntax</w:t>
        </w:r>
        <w:r>
          <w:rPr>
            <w:noProof/>
            <w:webHidden/>
          </w:rPr>
          <w:tab/>
        </w:r>
        <w:r>
          <w:rPr>
            <w:noProof/>
            <w:webHidden/>
          </w:rPr>
          <w:fldChar w:fldCharType="begin"/>
        </w:r>
        <w:r>
          <w:rPr>
            <w:noProof/>
            <w:webHidden/>
          </w:rPr>
          <w:instrText xml:space="preserve"> PAGEREF _Toc9685021 \h </w:instrText>
        </w:r>
      </w:ins>
      <w:r>
        <w:rPr>
          <w:noProof/>
          <w:webHidden/>
        </w:rPr>
      </w:r>
      <w:r>
        <w:rPr>
          <w:noProof/>
          <w:webHidden/>
        </w:rPr>
        <w:fldChar w:fldCharType="separate"/>
      </w:r>
      <w:ins w:id="334" w:author="Andreas Kuehne" w:date="2019-05-25T13:55:00Z">
        <w:r>
          <w:rPr>
            <w:noProof/>
            <w:webHidden/>
          </w:rPr>
          <w:t>60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35" w:author="Andreas Kuehne" w:date="2019-05-25T13:55:00Z"/>
          <w:rFonts w:asciiTheme="minorHAnsi" w:eastAsiaTheme="minorEastAsia" w:hAnsiTheme="minorHAnsi" w:cstheme="minorBidi"/>
          <w:noProof/>
          <w:sz w:val="22"/>
          <w:szCs w:val="22"/>
          <w:lang w:val="en-GB" w:eastAsia="en-GB"/>
        </w:rPr>
      </w:pPr>
      <w:ins w:id="33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4.4.8</w:t>
        </w:r>
        <w:r w:rsidRPr="009D7E36">
          <w:rPr>
            <w:rStyle w:val="Hyperlink"/>
            <w:noProof/>
          </w:rPr>
          <w:t xml:space="preserve"> Component OptionalOutputsVerify</w:t>
        </w:r>
        <w:r>
          <w:rPr>
            <w:noProof/>
            <w:webHidden/>
          </w:rPr>
          <w:tab/>
        </w:r>
        <w:r>
          <w:rPr>
            <w:noProof/>
            <w:webHidden/>
          </w:rPr>
          <w:fldChar w:fldCharType="begin"/>
        </w:r>
        <w:r>
          <w:rPr>
            <w:noProof/>
            <w:webHidden/>
          </w:rPr>
          <w:instrText xml:space="preserve"> PAGEREF _Toc9685022 \h </w:instrText>
        </w:r>
      </w:ins>
      <w:r>
        <w:rPr>
          <w:noProof/>
          <w:webHidden/>
        </w:rPr>
      </w:r>
      <w:r>
        <w:rPr>
          <w:noProof/>
          <w:webHidden/>
        </w:rPr>
        <w:fldChar w:fldCharType="separate"/>
      </w:r>
      <w:ins w:id="337" w:author="Andreas Kuehne" w:date="2019-05-25T13:55:00Z">
        <w:r>
          <w:rPr>
            <w:noProof/>
            <w:webHidden/>
          </w:rPr>
          <w:t>60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38" w:author="Andreas Kuehne" w:date="2019-05-25T13:55:00Z"/>
          <w:rFonts w:asciiTheme="minorHAnsi" w:eastAsiaTheme="minorEastAsia" w:hAnsiTheme="minorHAnsi" w:cstheme="minorBidi"/>
          <w:noProof/>
          <w:sz w:val="22"/>
          <w:szCs w:val="22"/>
          <w:lang w:val="en-GB" w:eastAsia="en-GB"/>
        </w:rPr>
      </w:pPr>
      <w:ins w:id="33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4.4.8.1</w:t>
        </w:r>
        <w:r w:rsidRPr="009D7E36">
          <w:rPr>
            <w:rStyle w:val="Hyperlink"/>
            <w:noProof/>
          </w:rPr>
          <w:t xml:space="preserve"> OptionalOutputsVerify – JSON Syntax</w:t>
        </w:r>
        <w:r>
          <w:rPr>
            <w:noProof/>
            <w:webHidden/>
          </w:rPr>
          <w:tab/>
        </w:r>
        <w:r>
          <w:rPr>
            <w:noProof/>
            <w:webHidden/>
          </w:rPr>
          <w:fldChar w:fldCharType="begin"/>
        </w:r>
        <w:r>
          <w:rPr>
            <w:noProof/>
            <w:webHidden/>
          </w:rPr>
          <w:instrText xml:space="preserve"> PAGEREF _Toc9685023 \h </w:instrText>
        </w:r>
      </w:ins>
      <w:r>
        <w:rPr>
          <w:noProof/>
          <w:webHidden/>
        </w:rPr>
      </w:r>
      <w:r>
        <w:rPr>
          <w:noProof/>
          <w:webHidden/>
        </w:rPr>
        <w:fldChar w:fldCharType="separate"/>
      </w:r>
      <w:ins w:id="340" w:author="Andreas Kuehne" w:date="2019-05-25T13:55:00Z">
        <w:r>
          <w:rPr>
            <w:noProof/>
            <w:webHidden/>
          </w:rPr>
          <w:t>61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41" w:author="Andreas Kuehne" w:date="2019-05-25T13:55:00Z"/>
          <w:rFonts w:asciiTheme="minorHAnsi" w:eastAsiaTheme="minorEastAsia" w:hAnsiTheme="minorHAnsi" w:cstheme="minorBidi"/>
          <w:noProof/>
          <w:sz w:val="22"/>
          <w:szCs w:val="22"/>
          <w:lang w:val="en-GB" w:eastAsia="en-GB"/>
        </w:rPr>
      </w:pPr>
      <w:ins w:id="34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4.4.8.2</w:t>
        </w:r>
        <w:r w:rsidRPr="009D7E36">
          <w:rPr>
            <w:rStyle w:val="Hyperlink"/>
            <w:noProof/>
          </w:rPr>
          <w:t xml:space="preserve"> OptionalOutputsVerify – XML Syntax</w:t>
        </w:r>
        <w:r>
          <w:rPr>
            <w:noProof/>
            <w:webHidden/>
          </w:rPr>
          <w:tab/>
        </w:r>
        <w:r>
          <w:rPr>
            <w:noProof/>
            <w:webHidden/>
          </w:rPr>
          <w:fldChar w:fldCharType="begin"/>
        </w:r>
        <w:r>
          <w:rPr>
            <w:noProof/>
            <w:webHidden/>
          </w:rPr>
          <w:instrText xml:space="preserve"> PAGEREF _Toc9685024 \h </w:instrText>
        </w:r>
      </w:ins>
      <w:r>
        <w:rPr>
          <w:noProof/>
          <w:webHidden/>
        </w:rPr>
      </w:r>
      <w:r>
        <w:rPr>
          <w:noProof/>
          <w:webHidden/>
        </w:rPr>
        <w:fldChar w:fldCharType="separate"/>
      </w:r>
      <w:ins w:id="343" w:author="Andreas Kuehne" w:date="2019-05-25T13:55:00Z">
        <w:r>
          <w:rPr>
            <w:noProof/>
            <w:webHidden/>
          </w:rPr>
          <w:t>62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44" w:author="Andreas Kuehne" w:date="2019-05-25T13:55:00Z"/>
          <w:rFonts w:asciiTheme="minorHAnsi" w:eastAsiaTheme="minorEastAsia" w:hAnsiTheme="minorHAnsi" w:cstheme="minorBidi"/>
          <w:noProof/>
          <w:sz w:val="22"/>
          <w:szCs w:val="22"/>
          <w:lang w:val="en-GB" w:eastAsia="en-GB"/>
        </w:rPr>
      </w:pPr>
      <w:ins w:id="34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4.4.9</w:t>
        </w:r>
        <w:r w:rsidRPr="009D7E36">
          <w:rPr>
            <w:rStyle w:val="Hyperlink"/>
            <w:noProof/>
          </w:rPr>
          <w:t xml:space="preserve"> Component ClaimedIdentity</w:t>
        </w:r>
        <w:r>
          <w:rPr>
            <w:noProof/>
            <w:webHidden/>
          </w:rPr>
          <w:tab/>
        </w:r>
        <w:r>
          <w:rPr>
            <w:noProof/>
            <w:webHidden/>
          </w:rPr>
          <w:fldChar w:fldCharType="begin"/>
        </w:r>
        <w:r>
          <w:rPr>
            <w:noProof/>
            <w:webHidden/>
          </w:rPr>
          <w:instrText xml:space="preserve"> PAGEREF _Toc9685025 \h </w:instrText>
        </w:r>
      </w:ins>
      <w:r>
        <w:rPr>
          <w:noProof/>
          <w:webHidden/>
        </w:rPr>
      </w:r>
      <w:r>
        <w:rPr>
          <w:noProof/>
          <w:webHidden/>
        </w:rPr>
        <w:fldChar w:fldCharType="separate"/>
      </w:r>
      <w:ins w:id="346" w:author="Andreas Kuehne" w:date="2019-05-25T13:55:00Z">
        <w:r>
          <w:rPr>
            <w:noProof/>
            <w:webHidden/>
          </w:rPr>
          <w:t>63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47" w:author="Andreas Kuehne" w:date="2019-05-25T13:55:00Z"/>
          <w:rFonts w:asciiTheme="minorHAnsi" w:eastAsiaTheme="minorEastAsia" w:hAnsiTheme="minorHAnsi" w:cstheme="minorBidi"/>
          <w:noProof/>
          <w:sz w:val="22"/>
          <w:szCs w:val="22"/>
          <w:lang w:val="en-GB" w:eastAsia="en-GB"/>
        </w:rPr>
      </w:pPr>
      <w:ins w:id="34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4.4.9.1</w:t>
        </w:r>
        <w:r w:rsidRPr="009D7E36">
          <w:rPr>
            <w:rStyle w:val="Hyperlink"/>
            <w:noProof/>
          </w:rPr>
          <w:t xml:space="preserve"> ClaimedIdentity – JSON Syntax</w:t>
        </w:r>
        <w:r>
          <w:rPr>
            <w:noProof/>
            <w:webHidden/>
          </w:rPr>
          <w:tab/>
        </w:r>
        <w:r>
          <w:rPr>
            <w:noProof/>
            <w:webHidden/>
          </w:rPr>
          <w:fldChar w:fldCharType="begin"/>
        </w:r>
        <w:r>
          <w:rPr>
            <w:noProof/>
            <w:webHidden/>
          </w:rPr>
          <w:instrText xml:space="preserve"> PAGEREF _Toc9685026 \h </w:instrText>
        </w:r>
      </w:ins>
      <w:r>
        <w:rPr>
          <w:noProof/>
          <w:webHidden/>
        </w:rPr>
      </w:r>
      <w:r>
        <w:rPr>
          <w:noProof/>
          <w:webHidden/>
        </w:rPr>
        <w:fldChar w:fldCharType="separate"/>
      </w:r>
      <w:ins w:id="349" w:author="Andreas Kuehne" w:date="2019-05-25T13:55:00Z">
        <w:r>
          <w:rPr>
            <w:noProof/>
            <w:webHidden/>
          </w:rPr>
          <w:t>63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50" w:author="Andreas Kuehne" w:date="2019-05-25T13:55:00Z"/>
          <w:rFonts w:asciiTheme="minorHAnsi" w:eastAsiaTheme="minorEastAsia" w:hAnsiTheme="minorHAnsi" w:cstheme="minorBidi"/>
          <w:noProof/>
          <w:sz w:val="22"/>
          <w:szCs w:val="22"/>
          <w:lang w:val="en-GB" w:eastAsia="en-GB"/>
        </w:rPr>
      </w:pPr>
      <w:ins w:id="35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4.4.9.2</w:t>
        </w:r>
        <w:r w:rsidRPr="009D7E36">
          <w:rPr>
            <w:rStyle w:val="Hyperlink"/>
            <w:noProof/>
          </w:rPr>
          <w:t xml:space="preserve"> ClaimedIdentity – XML Syntax</w:t>
        </w:r>
        <w:r>
          <w:rPr>
            <w:noProof/>
            <w:webHidden/>
          </w:rPr>
          <w:tab/>
        </w:r>
        <w:r>
          <w:rPr>
            <w:noProof/>
            <w:webHidden/>
          </w:rPr>
          <w:fldChar w:fldCharType="begin"/>
        </w:r>
        <w:r>
          <w:rPr>
            <w:noProof/>
            <w:webHidden/>
          </w:rPr>
          <w:instrText xml:space="preserve"> PAGEREF _Toc9685027 \h </w:instrText>
        </w:r>
      </w:ins>
      <w:r>
        <w:rPr>
          <w:noProof/>
          <w:webHidden/>
        </w:rPr>
      </w:r>
      <w:r>
        <w:rPr>
          <w:noProof/>
          <w:webHidden/>
        </w:rPr>
        <w:fldChar w:fldCharType="separate"/>
      </w:r>
      <w:ins w:id="352" w:author="Andreas Kuehne" w:date="2019-05-25T13:55:00Z">
        <w:r>
          <w:rPr>
            <w:noProof/>
            <w:webHidden/>
          </w:rPr>
          <w:t>64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53" w:author="Andreas Kuehne" w:date="2019-05-25T13:55:00Z"/>
          <w:rFonts w:asciiTheme="minorHAnsi" w:eastAsiaTheme="minorEastAsia" w:hAnsiTheme="minorHAnsi" w:cstheme="minorBidi"/>
          <w:noProof/>
          <w:sz w:val="22"/>
          <w:szCs w:val="22"/>
          <w:lang w:val="en-GB" w:eastAsia="en-GB"/>
        </w:rPr>
      </w:pPr>
      <w:ins w:id="35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4.4.10</w:t>
        </w:r>
        <w:r w:rsidRPr="009D7E36">
          <w:rPr>
            <w:rStyle w:val="Hyperlink"/>
            <w:noProof/>
          </w:rPr>
          <w:t xml:space="preserve"> Component Schemas</w:t>
        </w:r>
        <w:r>
          <w:rPr>
            <w:noProof/>
            <w:webHidden/>
          </w:rPr>
          <w:tab/>
        </w:r>
        <w:r>
          <w:rPr>
            <w:noProof/>
            <w:webHidden/>
          </w:rPr>
          <w:fldChar w:fldCharType="begin"/>
        </w:r>
        <w:r>
          <w:rPr>
            <w:noProof/>
            <w:webHidden/>
          </w:rPr>
          <w:instrText xml:space="preserve"> PAGEREF _Toc9685028 \h </w:instrText>
        </w:r>
      </w:ins>
      <w:r>
        <w:rPr>
          <w:noProof/>
          <w:webHidden/>
        </w:rPr>
      </w:r>
      <w:r>
        <w:rPr>
          <w:noProof/>
          <w:webHidden/>
        </w:rPr>
        <w:fldChar w:fldCharType="separate"/>
      </w:r>
      <w:ins w:id="355" w:author="Andreas Kuehne" w:date="2019-05-25T13:55:00Z">
        <w:r>
          <w:rPr>
            <w:noProof/>
            <w:webHidden/>
          </w:rPr>
          <w:t>64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56" w:author="Andreas Kuehne" w:date="2019-05-25T13:55:00Z"/>
          <w:rFonts w:asciiTheme="minorHAnsi" w:eastAsiaTheme="minorEastAsia" w:hAnsiTheme="minorHAnsi" w:cstheme="minorBidi"/>
          <w:noProof/>
          <w:sz w:val="22"/>
          <w:szCs w:val="22"/>
          <w:lang w:val="en-GB" w:eastAsia="en-GB"/>
        </w:rPr>
      </w:pPr>
      <w:ins w:id="35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"_Toc9685029"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4.4.10.1</w:t>
        </w:r>
        <w:r w:rsidRPr="009D7E36">
          <w:rPr>
            <w:rStyle w:val="Hyperlink"/>
            <w:noProof/>
          </w:rPr>
          <w:t xml:space="preserve"> Schemas – JSON Syntax</w:t>
        </w:r>
        <w:r>
          <w:rPr>
            <w:noProof/>
            <w:webHidden/>
          </w:rPr>
          <w:tab/>
        </w:r>
        <w:r>
          <w:rPr>
            <w:noProof/>
            <w:webHidden/>
          </w:rPr>
          <w:fldChar w:fldCharType="begin"/>
        </w:r>
        <w:r>
          <w:rPr>
            <w:noProof/>
            <w:webHidden/>
          </w:rPr>
          <w:instrText xml:space="preserve"> PAGEREF _Toc9685029 \h </w:instrText>
        </w:r>
      </w:ins>
      <w:r>
        <w:rPr>
          <w:noProof/>
          <w:webHidden/>
        </w:rPr>
      </w:r>
      <w:r>
        <w:rPr>
          <w:noProof/>
          <w:webHidden/>
        </w:rPr>
        <w:fldChar w:fldCharType="separate"/>
      </w:r>
      <w:ins w:id="358" w:author="Andreas Kuehne" w:date="2019-05-25T13:55:00Z">
        <w:r>
          <w:rPr>
            <w:noProof/>
            <w:webHidden/>
          </w:rPr>
          <w:t>65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59" w:author="Andreas Kuehne" w:date="2019-05-25T13:55:00Z"/>
          <w:rFonts w:asciiTheme="minorHAnsi" w:eastAsiaTheme="minorEastAsia" w:hAnsiTheme="minorHAnsi" w:cstheme="minorBidi"/>
          <w:noProof/>
          <w:sz w:val="22"/>
          <w:szCs w:val="22"/>
          <w:lang w:val="en-GB" w:eastAsia="en-GB"/>
        </w:rPr>
      </w:pPr>
      <w:ins w:id="36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4.4.10.2</w:t>
        </w:r>
        <w:r w:rsidRPr="009D7E36">
          <w:rPr>
            <w:rStyle w:val="Hyperlink"/>
            <w:noProof/>
          </w:rPr>
          <w:t xml:space="preserve"> Schemas – XML Syntax</w:t>
        </w:r>
        <w:r>
          <w:rPr>
            <w:noProof/>
            <w:webHidden/>
          </w:rPr>
          <w:tab/>
        </w:r>
        <w:r>
          <w:rPr>
            <w:noProof/>
            <w:webHidden/>
          </w:rPr>
          <w:fldChar w:fldCharType="begin"/>
        </w:r>
        <w:r>
          <w:rPr>
            <w:noProof/>
            <w:webHidden/>
          </w:rPr>
          <w:instrText xml:space="preserve"> PAGEREF _Toc9685030 \h </w:instrText>
        </w:r>
      </w:ins>
      <w:r>
        <w:rPr>
          <w:noProof/>
          <w:webHidden/>
        </w:rPr>
      </w:r>
      <w:r>
        <w:rPr>
          <w:noProof/>
          <w:webHidden/>
        </w:rPr>
        <w:fldChar w:fldCharType="separate"/>
      </w:r>
      <w:ins w:id="361" w:author="Andreas Kuehne" w:date="2019-05-25T13:55:00Z">
        <w:r>
          <w:rPr>
            <w:noProof/>
            <w:webHidden/>
          </w:rPr>
          <w:t>65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62" w:author="Andreas Kuehne" w:date="2019-05-25T13:55:00Z"/>
          <w:rFonts w:asciiTheme="minorHAnsi" w:eastAsiaTheme="minorEastAsia" w:hAnsiTheme="minorHAnsi" w:cstheme="minorBidi"/>
          <w:noProof/>
          <w:sz w:val="22"/>
          <w:szCs w:val="22"/>
          <w:lang w:val="en-GB" w:eastAsia="en-GB"/>
        </w:rPr>
      </w:pPr>
      <w:ins w:id="36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4.4.11</w:t>
        </w:r>
        <w:r w:rsidRPr="009D7E36">
          <w:rPr>
            <w:rStyle w:val="Hyperlink"/>
            <w:noProof/>
          </w:rPr>
          <w:t xml:space="preserve"> Component IntendedAudience</w:t>
        </w:r>
        <w:r>
          <w:rPr>
            <w:noProof/>
            <w:webHidden/>
          </w:rPr>
          <w:tab/>
        </w:r>
        <w:r>
          <w:rPr>
            <w:noProof/>
            <w:webHidden/>
          </w:rPr>
          <w:fldChar w:fldCharType="begin"/>
        </w:r>
        <w:r>
          <w:rPr>
            <w:noProof/>
            <w:webHidden/>
          </w:rPr>
          <w:instrText xml:space="preserve"> PAGEREF _Toc9685031 \h </w:instrText>
        </w:r>
      </w:ins>
      <w:r>
        <w:rPr>
          <w:noProof/>
          <w:webHidden/>
        </w:rPr>
      </w:r>
      <w:r>
        <w:rPr>
          <w:noProof/>
          <w:webHidden/>
        </w:rPr>
        <w:fldChar w:fldCharType="separate"/>
      </w:r>
      <w:ins w:id="364" w:author="Andreas Kuehne" w:date="2019-05-25T13:55:00Z">
        <w:r>
          <w:rPr>
            <w:noProof/>
            <w:webHidden/>
          </w:rPr>
          <w:t>65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65" w:author="Andreas Kuehne" w:date="2019-05-25T13:55:00Z"/>
          <w:rFonts w:asciiTheme="minorHAnsi" w:eastAsiaTheme="minorEastAsia" w:hAnsiTheme="minorHAnsi" w:cstheme="minorBidi"/>
          <w:noProof/>
          <w:sz w:val="22"/>
          <w:szCs w:val="22"/>
          <w:lang w:val="en-GB" w:eastAsia="en-GB"/>
        </w:rPr>
      </w:pPr>
      <w:ins w:id="36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4.4.11.1</w:t>
        </w:r>
        <w:r w:rsidRPr="009D7E36">
          <w:rPr>
            <w:rStyle w:val="Hyperlink"/>
            <w:noProof/>
          </w:rPr>
          <w:t xml:space="preserve"> IntendedAudience – JSON Syntax</w:t>
        </w:r>
        <w:r>
          <w:rPr>
            <w:noProof/>
            <w:webHidden/>
          </w:rPr>
          <w:tab/>
        </w:r>
        <w:r>
          <w:rPr>
            <w:noProof/>
            <w:webHidden/>
          </w:rPr>
          <w:fldChar w:fldCharType="begin"/>
        </w:r>
        <w:r>
          <w:rPr>
            <w:noProof/>
            <w:webHidden/>
          </w:rPr>
          <w:instrText xml:space="preserve"> PAGEREF _Toc9685032 \h </w:instrText>
        </w:r>
      </w:ins>
      <w:r>
        <w:rPr>
          <w:noProof/>
          <w:webHidden/>
        </w:rPr>
      </w:r>
      <w:r>
        <w:rPr>
          <w:noProof/>
          <w:webHidden/>
        </w:rPr>
        <w:fldChar w:fldCharType="separate"/>
      </w:r>
      <w:ins w:id="367" w:author="Andreas Kuehne" w:date="2019-05-25T13:55:00Z">
        <w:r>
          <w:rPr>
            <w:noProof/>
            <w:webHidden/>
          </w:rPr>
          <w:t>66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68" w:author="Andreas Kuehne" w:date="2019-05-25T13:55:00Z"/>
          <w:rFonts w:asciiTheme="minorHAnsi" w:eastAsiaTheme="minorEastAsia" w:hAnsiTheme="minorHAnsi" w:cstheme="minorBidi"/>
          <w:noProof/>
          <w:sz w:val="22"/>
          <w:szCs w:val="22"/>
          <w:lang w:val="en-GB" w:eastAsia="en-GB"/>
        </w:rPr>
      </w:pPr>
      <w:ins w:id="36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4.4.11.2</w:t>
        </w:r>
        <w:r w:rsidRPr="009D7E36">
          <w:rPr>
            <w:rStyle w:val="Hyperlink"/>
            <w:noProof/>
          </w:rPr>
          <w:t xml:space="preserve"> IntendedAudience – XML Syntax</w:t>
        </w:r>
        <w:r>
          <w:rPr>
            <w:noProof/>
            <w:webHidden/>
          </w:rPr>
          <w:tab/>
        </w:r>
        <w:r>
          <w:rPr>
            <w:noProof/>
            <w:webHidden/>
          </w:rPr>
          <w:fldChar w:fldCharType="begin"/>
        </w:r>
        <w:r>
          <w:rPr>
            <w:noProof/>
            <w:webHidden/>
          </w:rPr>
          <w:instrText xml:space="preserve"> PAGEREF _Toc9685033 \h </w:instrText>
        </w:r>
      </w:ins>
      <w:r>
        <w:rPr>
          <w:noProof/>
          <w:webHidden/>
        </w:rPr>
      </w:r>
      <w:r>
        <w:rPr>
          <w:noProof/>
          <w:webHidden/>
        </w:rPr>
        <w:fldChar w:fldCharType="separate"/>
      </w:r>
      <w:ins w:id="370" w:author="Andreas Kuehne" w:date="2019-05-25T13:55:00Z">
        <w:r>
          <w:rPr>
            <w:noProof/>
            <w:webHidden/>
          </w:rPr>
          <w:t>66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71" w:author="Andreas Kuehne" w:date="2019-05-25T13:55:00Z"/>
          <w:rFonts w:asciiTheme="minorHAnsi" w:eastAsiaTheme="minorEastAsia" w:hAnsiTheme="minorHAnsi" w:cstheme="minorBidi"/>
          <w:noProof/>
          <w:sz w:val="22"/>
          <w:szCs w:val="22"/>
          <w:lang w:val="en-GB" w:eastAsia="en-GB"/>
        </w:rPr>
      </w:pPr>
      <w:ins w:id="37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4.4.12</w:t>
        </w:r>
        <w:r w:rsidRPr="009D7E36">
          <w:rPr>
            <w:rStyle w:val="Hyperlink"/>
            <w:noProof/>
          </w:rPr>
          <w:t xml:space="preserve"> Component KeySelector</w:t>
        </w:r>
        <w:r>
          <w:rPr>
            <w:noProof/>
            <w:webHidden/>
          </w:rPr>
          <w:tab/>
        </w:r>
        <w:r>
          <w:rPr>
            <w:noProof/>
            <w:webHidden/>
          </w:rPr>
          <w:fldChar w:fldCharType="begin"/>
        </w:r>
        <w:r>
          <w:rPr>
            <w:noProof/>
            <w:webHidden/>
          </w:rPr>
          <w:instrText xml:space="preserve"> PAGEREF _Toc9685034 \h </w:instrText>
        </w:r>
      </w:ins>
      <w:r>
        <w:rPr>
          <w:noProof/>
          <w:webHidden/>
        </w:rPr>
      </w:r>
      <w:r>
        <w:rPr>
          <w:noProof/>
          <w:webHidden/>
        </w:rPr>
        <w:fldChar w:fldCharType="separate"/>
      </w:r>
      <w:ins w:id="373" w:author="Andreas Kuehne" w:date="2019-05-25T13:55:00Z">
        <w:r>
          <w:rPr>
            <w:noProof/>
            <w:webHidden/>
          </w:rPr>
          <w:t>67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74" w:author="Andreas Kuehne" w:date="2019-05-25T13:55:00Z"/>
          <w:rFonts w:asciiTheme="minorHAnsi" w:eastAsiaTheme="minorEastAsia" w:hAnsiTheme="minorHAnsi" w:cstheme="minorBidi"/>
          <w:noProof/>
          <w:sz w:val="22"/>
          <w:szCs w:val="22"/>
          <w:lang w:val="en-GB" w:eastAsia="en-GB"/>
        </w:rPr>
      </w:pPr>
      <w:ins w:id="37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4.4.12.1</w:t>
        </w:r>
        <w:r w:rsidRPr="009D7E36">
          <w:rPr>
            <w:rStyle w:val="Hyperlink"/>
            <w:noProof/>
          </w:rPr>
          <w:t xml:space="preserve"> KeySelector – JSON Syntax</w:t>
        </w:r>
        <w:r>
          <w:rPr>
            <w:noProof/>
            <w:webHidden/>
          </w:rPr>
          <w:tab/>
        </w:r>
        <w:r>
          <w:rPr>
            <w:noProof/>
            <w:webHidden/>
          </w:rPr>
          <w:fldChar w:fldCharType="begin"/>
        </w:r>
        <w:r>
          <w:rPr>
            <w:noProof/>
            <w:webHidden/>
          </w:rPr>
          <w:instrText xml:space="preserve"> PAGEREF _Toc9685035 \h </w:instrText>
        </w:r>
      </w:ins>
      <w:r>
        <w:rPr>
          <w:noProof/>
          <w:webHidden/>
        </w:rPr>
      </w:r>
      <w:r>
        <w:rPr>
          <w:noProof/>
          <w:webHidden/>
        </w:rPr>
        <w:fldChar w:fldCharType="separate"/>
      </w:r>
      <w:ins w:id="376" w:author="Andreas Kuehne" w:date="2019-05-25T13:55:00Z">
        <w:r>
          <w:rPr>
            <w:noProof/>
            <w:webHidden/>
          </w:rPr>
          <w:t>67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77" w:author="Andreas Kuehne" w:date="2019-05-25T13:55:00Z"/>
          <w:rFonts w:asciiTheme="minorHAnsi" w:eastAsiaTheme="minorEastAsia" w:hAnsiTheme="minorHAnsi" w:cstheme="minorBidi"/>
          <w:noProof/>
          <w:sz w:val="22"/>
          <w:szCs w:val="22"/>
          <w:lang w:val="en-GB" w:eastAsia="en-GB"/>
        </w:rPr>
      </w:pPr>
      <w:ins w:id="37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4.4.12.2</w:t>
        </w:r>
        <w:r w:rsidRPr="009D7E36">
          <w:rPr>
            <w:rStyle w:val="Hyperlink"/>
            <w:noProof/>
          </w:rPr>
          <w:t xml:space="preserve"> KeySelector – XML Syntax</w:t>
        </w:r>
        <w:r>
          <w:rPr>
            <w:noProof/>
            <w:webHidden/>
          </w:rPr>
          <w:tab/>
        </w:r>
        <w:r>
          <w:rPr>
            <w:noProof/>
            <w:webHidden/>
          </w:rPr>
          <w:fldChar w:fldCharType="begin"/>
        </w:r>
        <w:r>
          <w:rPr>
            <w:noProof/>
            <w:webHidden/>
          </w:rPr>
          <w:instrText xml:space="preserve"> PAGEREF _Toc9685036 \h </w:instrText>
        </w:r>
      </w:ins>
      <w:r>
        <w:rPr>
          <w:noProof/>
          <w:webHidden/>
        </w:rPr>
      </w:r>
      <w:r>
        <w:rPr>
          <w:noProof/>
          <w:webHidden/>
        </w:rPr>
        <w:fldChar w:fldCharType="separate"/>
      </w:r>
      <w:ins w:id="379" w:author="Andreas Kuehne" w:date="2019-05-25T13:55:00Z">
        <w:r>
          <w:rPr>
            <w:noProof/>
            <w:webHidden/>
          </w:rPr>
          <w:t>68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80" w:author="Andreas Kuehne" w:date="2019-05-25T13:55:00Z"/>
          <w:rFonts w:asciiTheme="minorHAnsi" w:eastAsiaTheme="minorEastAsia" w:hAnsiTheme="minorHAnsi" w:cstheme="minorBidi"/>
          <w:noProof/>
          <w:sz w:val="22"/>
          <w:szCs w:val="22"/>
          <w:lang w:val="en-GB" w:eastAsia="en-GB"/>
        </w:rPr>
      </w:pPr>
      <w:ins w:id="38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4.4.13</w:t>
        </w:r>
        <w:r w:rsidRPr="009D7E36">
          <w:rPr>
            <w:rStyle w:val="Hyperlink"/>
            <w:noProof/>
          </w:rPr>
          <w:t xml:space="preserve"> Component X509Digest</w:t>
        </w:r>
        <w:r>
          <w:rPr>
            <w:noProof/>
            <w:webHidden/>
          </w:rPr>
          <w:tab/>
        </w:r>
        <w:r>
          <w:rPr>
            <w:noProof/>
            <w:webHidden/>
          </w:rPr>
          <w:fldChar w:fldCharType="begin"/>
        </w:r>
        <w:r>
          <w:rPr>
            <w:noProof/>
            <w:webHidden/>
          </w:rPr>
          <w:instrText xml:space="preserve"> PAGEREF _Toc9685037 \h </w:instrText>
        </w:r>
      </w:ins>
      <w:r>
        <w:rPr>
          <w:noProof/>
          <w:webHidden/>
        </w:rPr>
      </w:r>
      <w:r>
        <w:rPr>
          <w:noProof/>
          <w:webHidden/>
        </w:rPr>
        <w:fldChar w:fldCharType="separate"/>
      </w:r>
      <w:ins w:id="382" w:author="Andreas Kuehne" w:date="2019-05-25T13:55:00Z">
        <w:r>
          <w:rPr>
            <w:noProof/>
            <w:webHidden/>
          </w:rPr>
          <w:t>68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83" w:author="Andreas Kuehne" w:date="2019-05-25T13:55:00Z"/>
          <w:rFonts w:asciiTheme="minorHAnsi" w:eastAsiaTheme="minorEastAsia" w:hAnsiTheme="minorHAnsi" w:cstheme="minorBidi"/>
          <w:noProof/>
          <w:sz w:val="22"/>
          <w:szCs w:val="22"/>
          <w:lang w:val="en-GB" w:eastAsia="en-GB"/>
        </w:rPr>
      </w:pPr>
      <w:ins w:id="38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4.4.13.1</w:t>
        </w:r>
        <w:r w:rsidRPr="009D7E36">
          <w:rPr>
            <w:rStyle w:val="Hyperlink"/>
            <w:noProof/>
          </w:rPr>
          <w:t xml:space="preserve"> X509Digest – JSON Syntax</w:t>
        </w:r>
        <w:r>
          <w:rPr>
            <w:noProof/>
            <w:webHidden/>
          </w:rPr>
          <w:tab/>
        </w:r>
        <w:r>
          <w:rPr>
            <w:noProof/>
            <w:webHidden/>
          </w:rPr>
          <w:fldChar w:fldCharType="begin"/>
        </w:r>
        <w:r>
          <w:rPr>
            <w:noProof/>
            <w:webHidden/>
          </w:rPr>
          <w:instrText xml:space="preserve"> PAGEREF _Toc9685038 \h </w:instrText>
        </w:r>
      </w:ins>
      <w:r>
        <w:rPr>
          <w:noProof/>
          <w:webHidden/>
        </w:rPr>
      </w:r>
      <w:r>
        <w:rPr>
          <w:noProof/>
          <w:webHidden/>
        </w:rPr>
        <w:fldChar w:fldCharType="separate"/>
      </w:r>
      <w:ins w:id="385" w:author="Andreas Kuehne" w:date="2019-05-25T13:55:00Z">
        <w:r>
          <w:rPr>
            <w:noProof/>
            <w:webHidden/>
          </w:rPr>
          <w:t>69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86" w:author="Andreas Kuehne" w:date="2019-05-25T13:55:00Z"/>
          <w:rFonts w:asciiTheme="minorHAnsi" w:eastAsiaTheme="minorEastAsia" w:hAnsiTheme="minorHAnsi" w:cstheme="minorBidi"/>
          <w:noProof/>
          <w:sz w:val="22"/>
          <w:szCs w:val="22"/>
          <w:lang w:val="en-GB" w:eastAsia="en-GB"/>
        </w:rPr>
      </w:pPr>
      <w:ins w:id="38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"_Toc9685039"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4.4.13.2</w:t>
        </w:r>
        <w:r w:rsidRPr="009D7E36">
          <w:rPr>
            <w:rStyle w:val="Hyperlink"/>
            <w:noProof/>
          </w:rPr>
          <w:t xml:space="preserve"> X509Digest – XML Syntax</w:t>
        </w:r>
        <w:r>
          <w:rPr>
            <w:noProof/>
            <w:webHidden/>
          </w:rPr>
          <w:tab/>
        </w:r>
        <w:r>
          <w:rPr>
            <w:noProof/>
            <w:webHidden/>
          </w:rPr>
          <w:fldChar w:fldCharType="begin"/>
        </w:r>
        <w:r>
          <w:rPr>
            <w:noProof/>
            <w:webHidden/>
          </w:rPr>
          <w:instrText xml:space="preserve"> PAGEREF _Toc9685039 \h </w:instrText>
        </w:r>
      </w:ins>
      <w:r>
        <w:rPr>
          <w:noProof/>
          <w:webHidden/>
        </w:rPr>
      </w:r>
      <w:r>
        <w:rPr>
          <w:noProof/>
          <w:webHidden/>
        </w:rPr>
        <w:fldChar w:fldCharType="separate"/>
      </w:r>
      <w:ins w:id="388" w:author="Andreas Kuehne" w:date="2019-05-25T13:55:00Z">
        <w:r>
          <w:rPr>
            <w:noProof/>
            <w:webHidden/>
          </w:rPr>
          <w:t>69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89" w:author="Andreas Kuehne" w:date="2019-05-25T13:55:00Z"/>
          <w:rFonts w:asciiTheme="minorHAnsi" w:eastAsiaTheme="minorEastAsia" w:hAnsiTheme="minorHAnsi" w:cstheme="minorBidi"/>
          <w:noProof/>
          <w:sz w:val="22"/>
          <w:szCs w:val="22"/>
          <w:lang w:val="en-GB" w:eastAsia="en-GB"/>
        </w:rPr>
      </w:pPr>
      <w:ins w:id="39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4.4.14</w:t>
        </w:r>
        <w:r w:rsidRPr="009D7E36">
          <w:rPr>
            <w:rStyle w:val="Hyperlink"/>
            <w:noProof/>
          </w:rPr>
          <w:t xml:space="preserve"> Component PropertiesHolder</w:t>
        </w:r>
        <w:r>
          <w:rPr>
            <w:noProof/>
            <w:webHidden/>
          </w:rPr>
          <w:tab/>
        </w:r>
        <w:r>
          <w:rPr>
            <w:noProof/>
            <w:webHidden/>
          </w:rPr>
          <w:fldChar w:fldCharType="begin"/>
        </w:r>
        <w:r>
          <w:rPr>
            <w:noProof/>
            <w:webHidden/>
          </w:rPr>
          <w:instrText xml:space="preserve"> PAGEREF _Toc9685040 \h </w:instrText>
        </w:r>
      </w:ins>
      <w:r>
        <w:rPr>
          <w:noProof/>
          <w:webHidden/>
        </w:rPr>
      </w:r>
      <w:r>
        <w:rPr>
          <w:noProof/>
          <w:webHidden/>
        </w:rPr>
        <w:fldChar w:fldCharType="separate"/>
      </w:r>
      <w:ins w:id="391" w:author="Andreas Kuehne" w:date="2019-05-25T13:55:00Z">
        <w:r>
          <w:rPr>
            <w:noProof/>
            <w:webHidden/>
          </w:rPr>
          <w:t>70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92" w:author="Andreas Kuehne" w:date="2019-05-25T13:55:00Z"/>
          <w:rFonts w:asciiTheme="minorHAnsi" w:eastAsiaTheme="minorEastAsia" w:hAnsiTheme="minorHAnsi" w:cstheme="minorBidi"/>
          <w:noProof/>
          <w:sz w:val="22"/>
          <w:szCs w:val="22"/>
          <w:lang w:val="en-GB" w:eastAsia="en-GB"/>
        </w:rPr>
      </w:pPr>
      <w:ins w:id="39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4.4.14.1</w:t>
        </w:r>
        <w:r w:rsidRPr="009D7E36">
          <w:rPr>
            <w:rStyle w:val="Hyperlink"/>
            <w:noProof/>
          </w:rPr>
          <w:t xml:space="preserve"> PropertiesHolder – JSON Syntax</w:t>
        </w:r>
        <w:r>
          <w:rPr>
            <w:noProof/>
            <w:webHidden/>
          </w:rPr>
          <w:tab/>
        </w:r>
        <w:r>
          <w:rPr>
            <w:noProof/>
            <w:webHidden/>
          </w:rPr>
          <w:fldChar w:fldCharType="begin"/>
        </w:r>
        <w:r>
          <w:rPr>
            <w:noProof/>
            <w:webHidden/>
          </w:rPr>
          <w:instrText xml:space="preserve"> PAGEREF _Toc9685041 \h </w:instrText>
        </w:r>
      </w:ins>
      <w:r>
        <w:rPr>
          <w:noProof/>
          <w:webHidden/>
        </w:rPr>
      </w:r>
      <w:r>
        <w:rPr>
          <w:noProof/>
          <w:webHidden/>
        </w:rPr>
        <w:fldChar w:fldCharType="separate"/>
      </w:r>
      <w:ins w:id="394" w:author="Andreas Kuehne" w:date="2019-05-25T13:55:00Z">
        <w:r>
          <w:rPr>
            <w:noProof/>
            <w:webHidden/>
          </w:rPr>
          <w:t>70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395" w:author="Andreas Kuehne" w:date="2019-05-25T13:55:00Z"/>
          <w:rFonts w:asciiTheme="minorHAnsi" w:eastAsiaTheme="minorEastAsia" w:hAnsiTheme="minorHAnsi" w:cstheme="minorBidi"/>
          <w:noProof/>
          <w:sz w:val="22"/>
          <w:szCs w:val="22"/>
          <w:lang w:val="en-GB" w:eastAsia="en-GB"/>
        </w:rPr>
      </w:pPr>
      <w:ins w:id="39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4.4.14.2</w:t>
        </w:r>
        <w:r w:rsidRPr="009D7E36">
          <w:rPr>
            <w:rStyle w:val="Hyperlink"/>
            <w:noProof/>
          </w:rPr>
          <w:t xml:space="preserve"> PropertiesHolder – XML Syntax</w:t>
        </w:r>
        <w:r>
          <w:rPr>
            <w:noProof/>
            <w:webHidden/>
          </w:rPr>
          <w:tab/>
        </w:r>
        <w:r>
          <w:rPr>
            <w:noProof/>
            <w:webHidden/>
          </w:rPr>
          <w:fldChar w:fldCharType="begin"/>
        </w:r>
        <w:r>
          <w:rPr>
            <w:noProof/>
            <w:webHidden/>
          </w:rPr>
          <w:instrText xml:space="preserve"> PAGEREF _Toc9685042 \h </w:instrText>
        </w:r>
      </w:ins>
      <w:r>
        <w:rPr>
          <w:noProof/>
          <w:webHidden/>
        </w:rPr>
      </w:r>
      <w:r>
        <w:rPr>
          <w:noProof/>
          <w:webHidden/>
        </w:rPr>
        <w:fldChar w:fldCharType="separate"/>
      </w:r>
      <w:ins w:id="397" w:author="Andreas Kuehne" w:date="2019-05-25T13:55:00Z">
        <w:r>
          <w:rPr>
            <w:noProof/>
            <w:webHidden/>
          </w:rPr>
          <w:t>70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398" w:author="Andreas Kuehne" w:date="2019-05-25T13:55:00Z"/>
          <w:rFonts w:asciiTheme="minorHAnsi" w:eastAsiaTheme="minorEastAsia" w:hAnsiTheme="minorHAnsi" w:cstheme="minorBidi"/>
          <w:noProof/>
          <w:sz w:val="22"/>
          <w:szCs w:val="22"/>
          <w:lang w:val="en-GB" w:eastAsia="en-GB"/>
        </w:rPr>
      </w:pPr>
      <w:ins w:id="39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4.4.15</w:t>
        </w:r>
        <w:r w:rsidRPr="009D7E36">
          <w:rPr>
            <w:rStyle w:val="Hyperlink"/>
            <w:noProof/>
          </w:rPr>
          <w:t xml:space="preserve"> Component Properties</w:t>
        </w:r>
        <w:r>
          <w:rPr>
            <w:noProof/>
            <w:webHidden/>
          </w:rPr>
          <w:tab/>
        </w:r>
        <w:r>
          <w:rPr>
            <w:noProof/>
            <w:webHidden/>
          </w:rPr>
          <w:fldChar w:fldCharType="begin"/>
        </w:r>
        <w:r>
          <w:rPr>
            <w:noProof/>
            <w:webHidden/>
          </w:rPr>
          <w:instrText xml:space="preserve"> PAGEREF _Toc9685043 \h </w:instrText>
        </w:r>
      </w:ins>
      <w:r>
        <w:rPr>
          <w:noProof/>
          <w:webHidden/>
        </w:rPr>
      </w:r>
      <w:r>
        <w:rPr>
          <w:noProof/>
          <w:webHidden/>
        </w:rPr>
        <w:fldChar w:fldCharType="separate"/>
      </w:r>
      <w:ins w:id="400" w:author="Andreas Kuehne" w:date="2019-05-25T13:55:00Z">
        <w:r>
          <w:rPr>
            <w:noProof/>
            <w:webHidden/>
          </w:rPr>
          <w:t>71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01" w:author="Andreas Kuehne" w:date="2019-05-25T13:55:00Z"/>
          <w:rFonts w:asciiTheme="minorHAnsi" w:eastAsiaTheme="minorEastAsia" w:hAnsiTheme="minorHAnsi" w:cstheme="minorBidi"/>
          <w:noProof/>
          <w:sz w:val="22"/>
          <w:szCs w:val="22"/>
          <w:lang w:val="en-GB" w:eastAsia="en-GB"/>
        </w:rPr>
      </w:pPr>
      <w:ins w:id="40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4.4.15.1</w:t>
        </w:r>
        <w:r w:rsidRPr="009D7E36">
          <w:rPr>
            <w:rStyle w:val="Hyperlink"/>
            <w:noProof/>
          </w:rPr>
          <w:t xml:space="preserve"> Properties – JSON Syntax</w:t>
        </w:r>
        <w:r>
          <w:rPr>
            <w:noProof/>
            <w:webHidden/>
          </w:rPr>
          <w:tab/>
        </w:r>
        <w:r>
          <w:rPr>
            <w:noProof/>
            <w:webHidden/>
          </w:rPr>
          <w:fldChar w:fldCharType="begin"/>
        </w:r>
        <w:r>
          <w:rPr>
            <w:noProof/>
            <w:webHidden/>
          </w:rPr>
          <w:instrText xml:space="preserve"> PAGEREF _Toc9685044 \h </w:instrText>
        </w:r>
      </w:ins>
      <w:r>
        <w:rPr>
          <w:noProof/>
          <w:webHidden/>
        </w:rPr>
      </w:r>
      <w:r>
        <w:rPr>
          <w:noProof/>
          <w:webHidden/>
        </w:rPr>
        <w:fldChar w:fldCharType="separate"/>
      </w:r>
      <w:ins w:id="403" w:author="Andreas Kuehne" w:date="2019-05-25T13:55:00Z">
        <w:r>
          <w:rPr>
            <w:noProof/>
            <w:webHidden/>
          </w:rPr>
          <w:t>71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04" w:author="Andreas Kuehne" w:date="2019-05-25T13:55:00Z"/>
          <w:rFonts w:asciiTheme="minorHAnsi" w:eastAsiaTheme="minorEastAsia" w:hAnsiTheme="minorHAnsi" w:cstheme="minorBidi"/>
          <w:noProof/>
          <w:sz w:val="22"/>
          <w:szCs w:val="22"/>
          <w:lang w:val="en-GB" w:eastAsia="en-GB"/>
        </w:rPr>
      </w:pPr>
      <w:ins w:id="40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4.4.15.2</w:t>
        </w:r>
        <w:r w:rsidRPr="009D7E36">
          <w:rPr>
            <w:rStyle w:val="Hyperlink"/>
            <w:noProof/>
          </w:rPr>
          <w:t xml:space="preserve"> Properties – XML Syntax</w:t>
        </w:r>
        <w:r>
          <w:rPr>
            <w:noProof/>
            <w:webHidden/>
          </w:rPr>
          <w:tab/>
        </w:r>
        <w:r>
          <w:rPr>
            <w:noProof/>
            <w:webHidden/>
          </w:rPr>
          <w:fldChar w:fldCharType="begin"/>
        </w:r>
        <w:r>
          <w:rPr>
            <w:noProof/>
            <w:webHidden/>
          </w:rPr>
          <w:instrText xml:space="preserve"> PAGEREF _Toc9685045 \h </w:instrText>
        </w:r>
      </w:ins>
      <w:r>
        <w:rPr>
          <w:noProof/>
          <w:webHidden/>
        </w:rPr>
      </w:r>
      <w:r>
        <w:rPr>
          <w:noProof/>
          <w:webHidden/>
        </w:rPr>
        <w:fldChar w:fldCharType="separate"/>
      </w:r>
      <w:ins w:id="406" w:author="Andreas Kuehne" w:date="2019-05-25T13:55:00Z">
        <w:r>
          <w:rPr>
            <w:noProof/>
            <w:webHidden/>
          </w:rPr>
          <w:t>72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07" w:author="Andreas Kuehne" w:date="2019-05-25T13:55:00Z"/>
          <w:rFonts w:asciiTheme="minorHAnsi" w:eastAsiaTheme="minorEastAsia" w:hAnsiTheme="minorHAnsi" w:cstheme="minorBidi"/>
          <w:noProof/>
          <w:sz w:val="22"/>
          <w:szCs w:val="22"/>
          <w:lang w:val="en-GB" w:eastAsia="en-GB"/>
        </w:rPr>
      </w:pPr>
      <w:ins w:id="40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4.4.16</w:t>
        </w:r>
        <w:r w:rsidRPr="009D7E36">
          <w:rPr>
            <w:rStyle w:val="Hyperlink"/>
            <w:noProof/>
          </w:rPr>
          <w:t xml:space="preserve"> Component Property</w:t>
        </w:r>
        <w:r>
          <w:rPr>
            <w:noProof/>
            <w:webHidden/>
          </w:rPr>
          <w:tab/>
        </w:r>
        <w:r>
          <w:rPr>
            <w:noProof/>
            <w:webHidden/>
          </w:rPr>
          <w:fldChar w:fldCharType="begin"/>
        </w:r>
        <w:r>
          <w:rPr>
            <w:noProof/>
            <w:webHidden/>
          </w:rPr>
          <w:instrText xml:space="preserve"> PAGEREF _Toc9685046 \h </w:instrText>
        </w:r>
      </w:ins>
      <w:r>
        <w:rPr>
          <w:noProof/>
          <w:webHidden/>
        </w:rPr>
      </w:r>
      <w:r>
        <w:rPr>
          <w:noProof/>
          <w:webHidden/>
        </w:rPr>
        <w:fldChar w:fldCharType="separate"/>
      </w:r>
      <w:ins w:id="409" w:author="Andreas Kuehne" w:date="2019-05-25T13:55:00Z">
        <w:r>
          <w:rPr>
            <w:noProof/>
            <w:webHidden/>
          </w:rPr>
          <w:t>72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10" w:author="Andreas Kuehne" w:date="2019-05-25T13:55:00Z"/>
          <w:rFonts w:asciiTheme="minorHAnsi" w:eastAsiaTheme="minorEastAsia" w:hAnsiTheme="minorHAnsi" w:cstheme="minorBidi"/>
          <w:noProof/>
          <w:sz w:val="22"/>
          <w:szCs w:val="22"/>
          <w:lang w:val="en-GB" w:eastAsia="en-GB"/>
        </w:rPr>
      </w:pPr>
      <w:ins w:id="41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4.4.16.1</w:t>
        </w:r>
        <w:r w:rsidRPr="009D7E36">
          <w:rPr>
            <w:rStyle w:val="Hyperlink"/>
            <w:noProof/>
          </w:rPr>
          <w:t xml:space="preserve"> Property – JSON Syntax</w:t>
        </w:r>
        <w:r>
          <w:rPr>
            <w:noProof/>
            <w:webHidden/>
          </w:rPr>
          <w:tab/>
        </w:r>
        <w:r>
          <w:rPr>
            <w:noProof/>
            <w:webHidden/>
          </w:rPr>
          <w:fldChar w:fldCharType="begin"/>
        </w:r>
        <w:r>
          <w:rPr>
            <w:noProof/>
            <w:webHidden/>
          </w:rPr>
          <w:instrText xml:space="preserve"> PAGEREF _Toc9685047 \h </w:instrText>
        </w:r>
      </w:ins>
      <w:r>
        <w:rPr>
          <w:noProof/>
          <w:webHidden/>
        </w:rPr>
      </w:r>
      <w:r>
        <w:rPr>
          <w:noProof/>
          <w:webHidden/>
        </w:rPr>
        <w:fldChar w:fldCharType="separate"/>
      </w:r>
      <w:ins w:id="412" w:author="Andreas Kuehne" w:date="2019-05-25T13:55:00Z">
        <w:r>
          <w:rPr>
            <w:noProof/>
            <w:webHidden/>
          </w:rPr>
          <w:t>72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13" w:author="Andreas Kuehne" w:date="2019-05-25T13:55:00Z"/>
          <w:rFonts w:asciiTheme="minorHAnsi" w:eastAsiaTheme="minorEastAsia" w:hAnsiTheme="minorHAnsi" w:cstheme="minorBidi"/>
          <w:noProof/>
          <w:sz w:val="22"/>
          <w:szCs w:val="22"/>
          <w:lang w:val="en-GB" w:eastAsia="en-GB"/>
        </w:rPr>
      </w:pPr>
      <w:ins w:id="41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4.4.16.2</w:t>
        </w:r>
        <w:r w:rsidRPr="009D7E36">
          <w:rPr>
            <w:rStyle w:val="Hyperlink"/>
            <w:noProof/>
          </w:rPr>
          <w:t xml:space="preserve"> Property – XML Syntax</w:t>
        </w:r>
        <w:r>
          <w:rPr>
            <w:noProof/>
            <w:webHidden/>
          </w:rPr>
          <w:tab/>
        </w:r>
        <w:r>
          <w:rPr>
            <w:noProof/>
            <w:webHidden/>
          </w:rPr>
          <w:fldChar w:fldCharType="begin"/>
        </w:r>
        <w:r>
          <w:rPr>
            <w:noProof/>
            <w:webHidden/>
          </w:rPr>
          <w:instrText xml:space="preserve"> PAGEREF _Toc9685048 \h </w:instrText>
        </w:r>
      </w:ins>
      <w:r>
        <w:rPr>
          <w:noProof/>
          <w:webHidden/>
        </w:rPr>
      </w:r>
      <w:r>
        <w:rPr>
          <w:noProof/>
          <w:webHidden/>
        </w:rPr>
        <w:fldChar w:fldCharType="separate"/>
      </w:r>
      <w:ins w:id="415" w:author="Andreas Kuehne" w:date="2019-05-25T13:55:00Z">
        <w:r>
          <w:rPr>
            <w:noProof/>
            <w:webHidden/>
          </w:rPr>
          <w:t>73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16" w:author="Andreas Kuehne" w:date="2019-05-25T13:55:00Z"/>
          <w:rFonts w:asciiTheme="minorHAnsi" w:eastAsiaTheme="minorEastAsia" w:hAnsiTheme="minorHAnsi" w:cstheme="minorBidi"/>
          <w:noProof/>
          <w:sz w:val="22"/>
          <w:szCs w:val="22"/>
          <w:lang w:val="en-GB" w:eastAsia="en-GB"/>
        </w:rPr>
      </w:pPr>
      <w:ins w:id="41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"_Toc9685049"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4.4.17</w:t>
        </w:r>
        <w:r w:rsidRPr="009D7E36">
          <w:rPr>
            <w:rStyle w:val="Hyperlink"/>
            <w:noProof/>
          </w:rPr>
          <w:t xml:space="preserve"> Component IncludeObject</w:t>
        </w:r>
        <w:r>
          <w:rPr>
            <w:noProof/>
            <w:webHidden/>
          </w:rPr>
          <w:tab/>
        </w:r>
        <w:r>
          <w:rPr>
            <w:noProof/>
            <w:webHidden/>
          </w:rPr>
          <w:fldChar w:fldCharType="begin"/>
        </w:r>
        <w:r>
          <w:rPr>
            <w:noProof/>
            <w:webHidden/>
          </w:rPr>
          <w:instrText xml:space="preserve"> PAGEREF _Toc9685049 \h </w:instrText>
        </w:r>
      </w:ins>
      <w:r>
        <w:rPr>
          <w:noProof/>
          <w:webHidden/>
        </w:rPr>
      </w:r>
      <w:r>
        <w:rPr>
          <w:noProof/>
          <w:webHidden/>
        </w:rPr>
        <w:fldChar w:fldCharType="separate"/>
      </w:r>
      <w:ins w:id="418" w:author="Andreas Kuehne" w:date="2019-05-25T13:55:00Z">
        <w:r>
          <w:rPr>
            <w:noProof/>
            <w:webHidden/>
          </w:rPr>
          <w:t>73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19" w:author="Andreas Kuehne" w:date="2019-05-25T13:55:00Z"/>
          <w:rFonts w:asciiTheme="minorHAnsi" w:eastAsiaTheme="minorEastAsia" w:hAnsiTheme="minorHAnsi" w:cstheme="minorBidi"/>
          <w:noProof/>
          <w:sz w:val="22"/>
          <w:szCs w:val="22"/>
          <w:lang w:val="en-GB" w:eastAsia="en-GB"/>
        </w:rPr>
      </w:pPr>
      <w:ins w:id="42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4.4.17.1</w:t>
        </w:r>
        <w:r w:rsidRPr="009D7E36">
          <w:rPr>
            <w:rStyle w:val="Hyperlink"/>
            <w:noProof/>
          </w:rPr>
          <w:t xml:space="preserve"> IncludeObject – JSON Syntax</w:t>
        </w:r>
        <w:r>
          <w:rPr>
            <w:noProof/>
            <w:webHidden/>
          </w:rPr>
          <w:tab/>
        </w:r>
        <w:r>
          <w:rPr>
            <w:noProof/>
            <w:webHidden/>
          </w:rPr>
          <w:fldChar w:fldCharType="begin"/>
        </w:r>
        <w:r>
          <w:rPr>
            <w:noProof/>
            <w:webHidden/>
          </w:rPr>
          <w:instrText xml:space="preserve"> PAGEREF _Toc9685050 \h </w:instrText>
        </w:r>
      </w:ins>
      <w:r>
        <w:rPr>
          <w:noProof/>
          <w:webHidden/>
        </w:rPr>
      </w:r>
      <w:r>
        <w:rPr>
          <w:noProof/>
          <w:webHidden/>
        </w:rPr>
        <w:fldChar w:fldCharType="separate"/>
      </w:r>
      <w:ins w:id="421" w:author="Andreas Kuehne" w:date="2019-05-25T13:55:00Z">
        <w:r>
          <w:rPr>
            <w:noProof/>
            <w:webHidden/>
          </w:rPr>
          <w:t>73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22" w:author="Andreas Kuehne" w:date="2019-05-25T13:55:00Z"/>
          <w:rFonts w:asciiTheme="minorHAnsi" w:eastAsiaTheme="minorEastAsia" w:hAnsiTheme="minorHAnsi" w:cstheme="minorBidi"/>
          <w:noProof/>
          <w:sz w:val="22"/>
          <w:szCs w:val="22"/>
          <w:lang w:val="en-GB" w:eastAsia="en-GB"/>
        </w:rPr>
      </w:pPr>
      <w:ins w:id="42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4.4.17.2</w:t>
        </w:r>
        <w:r w:rsidRPr="009D7E36">
          <w:rPr>
            <w:rStyle w:val="Hyperlink"/>
            <w:noProof/>
          </w:rPr>
          <w:t xml:space="preserve"> IncludeObject – XML Syntax</w:t>
        </w:r>
        <w:r>
          <w:rPr>
            <w:noProof/>
            <w:webHidden/>
          </w:rPr>
          <w:tab/>
        </w:r>
        <w:r>
          <w:rPr>
            <w:noProof/>
            <w:webHidden/>
          </w:rPr>
          <w:fldChar w:fldCharType="begin"/>
        </w:r>
        <w:r>
          <w:rPr>
            <w:noProof/>
            <w:webHidden/>
          </w:rPr>
          <w:instrText xml:space="preserve"> PAGEREF _Toc9685051 \h </w:instrText>
        </w:r>
      </w:ins>
      <w:r>
        <w:rPr>
          <w:noProof/>
          <w:webHidden/>
        </w:rPr>
      </w:r>
      <w:r>
        <w:rPr>
          <w:noProof/>
          <w:webHidden/>
        </w:rPr>
        <w:fldChar w:fldCharType="separate"/>
      </w:r>
      <w:ins w:id="424" w:author="Andreas Kuehne" w:date="2019-05-25T13:55:00Z">
        <w:r>
          <w:rPr>
            <w:noProof/>
            <w:webHidden/>
          </w:rPr>
          <w:t>74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25" w:author="Andreas Kuehne" w:date="2019-05-25T13:55:00Z"/>
          <w:rFonts w:asciiTheme="minorHAnsi" w:eastAsiaTheme="minorEastAsia" w:hAnsiTheme="minorHAnsi" w:cstheme="minorBidi"/>
          <w:noProof/>
          <w:sz w:val="22"/>
          <w:szCs w:val="22"/>
          <w:lang w:val="en-GB" w:eastAsia="en-GB"/>
        </w:rPr>
      </w:pPr>
      <w:ins w:id="426"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"_Toc9685052"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4.4.18</w:t>
        </w:r>
        <w:r w:rsidRPr="009D7E36">
          <w:rPr>
            <w:rStyle w:val="Hyperlink"/>
            <w:noProof/>
          </w:rPr>
          <w:t xml:space="preserve"> Component SignaturePlacement</w:t>
        </w:r>
        <w:r>
          <w:rPr>
            <w:noProof/>
            <w:webHidden/>
          </w:rPr>
          <w:tab/>
        </w:r>
        <w:r>
          <w:rPr>
            <w:noProof/>
            <w:webHidden/>
          </w:rPr>
          <w:fldChar w:fldCharType="begin"/>
        </w:r>
        <w:r>
          <w:rPr>
            <w:noProof/>
            <w:webHidden/>
          </w:rPr>
          <w:instrText xml:space="preserve"> PAGEREF _Toc9685052 \h </w:instrText>
        </w:r>
      </w:ins>
      <w:r>
        <w:rPr>
          <w:noProof/>
          <w:webHidden/>
        </w:rPr>
      </w:r>
      <w:r>
        <w:rPr>
          <w:noProof/>
          <w:webHidden/>
        </w:rPr>
        <w:fldChar w:fldCharType="separate"/>
      </w:r>
      <w:ins w:id="427" w:author="Andreas Kuehne" w:date="2019-05-25T13:55:00Z">
        <w:r>
          <w:rPr>
            <w:noProof/>
            <w:webHidden/>
          </w:rPr>
          <w:t>74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28" w:author="Andreas Kuehne" w:date="2019-05-25T13:55:00Z"/>
          <w:rFonts w:asciiTheme="minorHAnsi" w:eastAsiaTheme="minorEastAsia" w:hAnsiTheme="minorHAnsi" w:cstheme="minorBidi"/>
          <w:noProof/>
          <w:sz w:val="22"/>
          <w:szCs w:val="22"/>
          <w:lang w:val="en-GB" w:eastAsia="en-GB"/>
        </w:rPr>
      </w:pPr>
      <w:ins w:id="42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4.4.18.1</w:t>
        </w:r>
        <w:r w:rsidRPr="009D7E36">
          <w:rPr>
            <w:rStyle w:val="Hyperlink"/>
            <w:noProof/>
          </w:rPr>
          <w:t xml:space="preserve"> SignaturePlacement – JSON Syntax</w:t>
        </w:r>
        <w:r>
          <w:rPr>
            <w:noProof/>
            <w:webHidden/>
          </w:rPr>
          <w:tab/>
        </w:r>
        <w:r>
          <w:rPr>
            <w:noProof/>
            <w:webHidden/>
          </w:rPr>
          <w:fldChar w:fldCharType="begin"/>
        </w:r>
        <w:r>
          <w:rPr>
            <w:noProof/>
            <w:webHidden/>
          </w:rPr>
          <w:instrText xml:space="preserve"> PAGEREF _Toc9685053 \h </w:instrText>
        </w:r>
      </w:ins>
      <w:r>
        <w:rPr>
          <w:noProof/>
          <w:webHidden/>
        </w:rPr>
      </w:r>
      <w:r>
        <w:rPr>
          <w:noProof/>
          <w:webHidden/>
        </w:rPr>
        <w:fldChar w:fldCharType="separate"/>
      </w:r>
      <w:ins w:id="430" w:author="Andreas Kuehne" w:date="2019-05-25T13:55:00Z">
        <w:r>
          <w:rPr>
            <w:noProof/>
            <w:webHidden/>
          </w:rPr>
          <w:t>75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31" w:author="Andreas Kuehne" w:date="2019-05-25T13:55:00Z"/>
          <w:rFonts w:asciiTheme="minorHAnsi" w:eastAsiaTheme="minorEastAsia" w:hAnsiTheme="minorHAnsi" w:cstheme="minorBidi"/>
          <w:noProof/>
          <w:sz w:val="22"/>
          <w:szCs w:val="22"/>
          <w:lang w:val="en-GB" w:eastAsia="en-GB"/>
        </w:rPr>
      </w:pPr>
      <w:ins w:id="43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4.4.18.2</w:t>
        </w:r>
        <w:r w:rsidRPr="009D7E36">
          <w:rPr>
            <w:rStyle w:val="Hyperlink"/>
            <w:noProof/>
          </w:rPr>
          <w:t xml:space="preserve"> SignaturePlacement – XML Syntax</w:t>
        </w:r>
        <w:r>
          <w:rPr>
            <w:noProof/>
            <w:webHidden/>
          </w:rPr>
          <w:tab/>
        </w:r>
        <w:r>
          <w:rPr>
            <w:noProof/>
            <w:webHidden/>
          </w:rPr>
          <w:fldChar w:fldCharType="begin"/>
        </w:r>
        <w:r>
          <w:rPr>
            <w:noProof/>
            <w:webHidden/>
          </w:rPr>
          <w:instrText xml:space="preserve"> PAGEREF _Toc9685054 \h </w:instrText>
        </w:r>
      </w:ins>
      <w:r>
        <w:rPr>
          <w:noProof/>
          <w:webHidden/>
        </w:rPr>
      </w:r>
      <w:r>
        <w:rPr>
          <w:noProof/>
          <w:webHidden/>
        </w:rPr>
        <w:fldChar w:fldCharType="separate"/>
      </w:r>
      <w:ins w:id="433" w:author="Andreas Kuehne" w:date="2019-05-25T13:55:00Z">
        <w:r>
          <w:rPr>
            <w:noProof/>
            <w:webHidden/>
          </w:rPr>
          <w:t>76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34" w:author="Andreas Kuehne" w:date="2019-05-25T13:55:00Z"/>
          <w:rFonts w:asciiTheme="minorHAnsi" w:eastAsiaTheme="minorEastAsia" w:hAnsiTheme="minorHAnsi" w:cstheme="minorBidi"/>
          <w:noProof/>
          <w:sz w:val="22"/>
          <w:szCs w:val="22"/>
          <w:lang w:val="en-GB" w:eastAsia="en-GB"/>
        </w:rPr>
      </w:pPr>
      <w:ins w:id="43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4.4.19</w:t>
        </w:r>
        <w:r w:rsidRPr="009D7E36">
          <w:rPr>
            <w:rStyle w:val="Hyperlink"/>
            <w:noProof/>
          </w:rPr>
          <w:t xml:space="preserve"> Component DocumentWithSignature</w:t>
        </w:r>
        <w:r>
          <w:rPr>
            <w:noProof/>
            <w:webHidden/>
          </w:rPr>
          <w:tab/>
        </w:r>
        <w:r>
          <w:rPr>
            <w:noProof/>
            <w:webHidden/>
          </w:rPr>
          <w:fldChar w:fldCharType="begin"/>
        </w:r>
        <w:r>
          <w:rPr>
            <w:noProof/>
            <w:webHidden/>
          </w:rPr>
          <w:instrText xml:space="preserve"> PAGEREF _Toc9685055 \h </w:instrText>
        </w:r>
      </w:ins>
      <w:r>
        <w:rPr>
          <w:noProof/>
          <w:webHidden/>
        </w:rPr>
      </w:r>
      <w:r>
        <w:rPr>
          <w:noProof/>
          <w:webHidden/>
        </w:rPr>
        <w:fldChar w:fldCharType="separate"/>
      </w:r>
      <w:ins w:id="436" w:author="Andreas Kuehne" w:date="2019-05-25T13:55:00Z">
        <w:r>
          <w:rPr>
            <w:noProof/>
            <w:webHidden/>
          </w:rPr>
          <w:t>76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37" w:author="Andreas Kuehne" w:date="2019-05-25T13:55:00Z"/>
          <w:rFonts w:asciiTheme="minorHAnsi" w:eastAsiaTheme="minorEastAsia" w:hAnsiTheme="minorHAnsi" w:cstheme="minorBidi"/>
          <w:noProof/>
          <w:sz w:val="22"/>
          <w:szCs w:val="22"/>
          <w:lang w:val="en-GB" w:eastAsia="en-GB"/>
        </w:rPr>
      </w:pPr>
      <w:ins w:id="43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4.4.19.1</w:t>
        </w:r>
        <w:r w:rsidRPr="009D7E36">
          <w:rPr>
            <w:rStyle w:val="Hyperlink"/>
            <w:noProof/>
          </w:rPr>
          <w:t xml:space="preserve"> DocumentWithSignature – JSON Syntax</w:t>
        </w:r>
        <w:r>
          <w:rPr>
            <w:noProof/>
            <w:webHidden/>
          </w:rPr>
          <w:tab/>
        </w:r>
        <w:r>
          <w:rPr>
            <w:noProof/>
            <w:webHidden/>
          </w:rPr>
          <w:fldChar w:fldCharType="begin"/>
        </w:r>
        <w:r>
          <w:rPr>
            <w:noProof/>
            <w:webHidden/>
          </w:rPr>
          <w:instrText xml:space="preserve"> PAGEREF _Toc9685056 \h </w:instrText>
        </w:r>
      </w:ins>
      <w:r>
        <w:rPr>
          <w:noProof/>
          <w:webHidden/>
        </w:rPr>
      </w:r>
      <w:r>
        <w:rPr>
          <w:noProof/>
          <w:webHidden/>
        </w:rPr>
        <w:fldChar w:fldCharType="separate"/>
      </w:r>
      <w:ins w:id="439" w:author="Andreas Kuehne" w:date="2019-05-25T13:55:00Z">
        <w:r>
          <w:rPr>
            <w:noProof/>
            <w:webHidden/>
          </w:rPr>
          <w:t>77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40" w:author="Andreas Kuehne" w:date="2019-05-25T13:55:00Z"/>
          <w:rFonts w:asciiTheme="minorHAnsi" w:eastAsiaTheme="minorEastAsia" w:hAnsiTheme="minorHAnsi" w:cstheme="minorBidi"/>
          <w:noProof/>
          <w:sz w:val="22"/>
          <w:szCs w:val="22"/>
          <w:lang w:val="en-GB" w:eastAsia="en-GB"/>
        </w:rPr>
      </w:pPr>
      <w:ins w:id="44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4.4.19.2</w:t>
        </w:r>
        <w:r w:rsidRPr="009D7E36">
          <w:rPr>
            <w:rStyle w:val="Hyperlink"/>
            <w:noProof/>
          </w:rPr>
          <w:t xml:space="preserve"> DocumentWithSignature – XML Syntax</w:t>
        </w:r>
        <w:r>
          <w:rPr>
            <w:noProof/>
            <w:webHidden/>
          </w:rPr>
          <w:tab/>
        </w:r>
        <w:r>
          <w:rPr>
            <w:noProof/>
            <w:webHidden/>
          </w:rPr>
          <w:fldChar w:fldCharType="begin"/>
        </w:r>
        <w:r>
          <w:rPr>
            <w:noProof/>
            <w:webHidden/>
          </w:rPr>
          <w:instrText xml:space="preserve"> PAGEREF _Toc9685057 \h </w:instrText>
        </w:r>
      </w:ins>
      <w:r>
        <w:rPr>
          <w:noProof/>
          <w:webHidden/>
        </w:rPr>
      </w:r>
      <w:r>
        <w:rPr>
          <w:noProof/>
          <w:webHidden/>
        </w:rPr>
        <w:fldChar w:fldCharType="separate"/>
      </w:r>
      <w:ins w:id="442" w:author="Andreas Kuehne" w:date="2019-05-25T13:55:00Z">
        <w:r>
          <w:rPr>
            <w:noProof/>
            <w:webHidden/>
          </w:rPr>
          <w:t>77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43" w:author="Andreas Kuehne" w:date="2019-05-25T13:55:00Z"/>
          <w:rFonts w:asciiTheme="minorHAnsi" w:eastAsiaTheme="minorEastAsia" w:hAnsiTheme="minorHAnsi" w:cstheme="minorBidi"/>
          <w:noProof/>
          <w:sz w:val="22"/>
          <w:szCs w:val="22"/>
          <w:lang w:val="en-GB" w:eastAsia="en-GB"/>
        </w:rPr>
      </w:pPr>
      <w:ins w:id="44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4.4.20</w:t>
        </w:r>
        <w:r w:rsidRPr="009D7E36">
          <w:rPr>
            <w:rStyle w:val="Hyperlink"/>
            <w:noProof/>
          </w:rPr>
          <w:t xml:space="preserve"> Component SignedReferences</w:t>
        </w:r>
        <w:r>
          <w:rPr>
            <w:noProof/>
            <w:webHidden/>
          </w:rPr>
          <w:tab/>
        </w:r>
        <w:r>
          <w:rPr>
            <w:noProof/>
            <w:webHidden/>
          </w:rPr>
          <w:fldChar w:fldCharType="begin"/>
        </w:r>
        <w:r>
          <w:rPr>
            <w:noProof/>
            <w:webHidden/>
          </w:rPr>
          <w:instrText xml:space="preserve"> PAGEREF _Toc9685058 \h </w:instrText>
        </w:r>
      </w:ins>
      <w:r>
        <w:rPr>
          <w:noProof/>
          <w:webHidden/>
        </w:rPr>
      </w:r>
      <w:r>
        <w:rPr>
          <w:noProof/>
          <w:webHidden/>
        </w:rPr>
        <w:fldChar w:fldCharType="separate"/>
      </w:r>
      <w:ins w:id="445" w:author="Andreas Kuehne" w:date="2019-05-25T13:55:00Z">
        <w:r>
          <w:rPr>
            <w:noProof/>
            <w:webHidden/>
          </w:rPr>
          <w:t>78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46" w:author="Andreas Kuehne" w:date="2019-05-25T13:55:00Z"/>
          <w:rFonts w:asciiTheme="minorHAnsi" w:eastAsiaTheme="minorEastAsia" w:hAnsiTheme="minorHAnsi" w:cstheme="minorBidi"/>
          <w:noProof/>
          <w:sz w:val="22"/>
          <w:szCs w:val="22"/>
          <w:lang w:val="en-GB" w:eastAsia="en-GB"/>
        </w:rPr>
      </w:pPr>
      <w:ins w:id="44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"_Toc9685059"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4.4.20.1</w:t>
        </w:r>
        <w:r w:rsidRPr="009D7E36">
          <w:rPr>
            <w:rStyle w:val="Hyperlink"/>
            <w:noProof/>
          </w:rPr>
          <w:t xml:space="preserve"> SignedReferences – JSON Syntax</w:t>
        </w:r>
        <w:r>
          <w:rPr>
            <w:noProof/>
            <w:webHidden/>
          </w:rPr>
          <w:tab/>
        </w:r>
        <w:r>
          <w:rPr>
            <w:noProof/>
            <w:webHidden/>
          </w:rPr>
          <w:fldChar w:fldCharType="begin"/>
        </w:r>
        <w:r>
          <w:rPr>
            <w:noProof/>
            <w:webHidden/>
          </w:rPr>
          <w:instrText xml:space="preserve"> PAGEREF _Toc9685059 \h </w:instrText>
        </w:r>
      </w:ins>
      <w:r>
        <w:rPr>
          <w:noProof/>
          <w:webHidden/>
        </w:rPr>
      </w:r>
      <w:r>
        <w:rPr>
          <w:noProof/>
          <w:webHidden/>
        </w:rPr>
        <w:fldChar w:fldCharType="separate"/>
      </w:r>
      <w:ins w:id="448" w:author="Andreas Kuehne" w:date="2019-05-25T13:55:00Z">
        <w:r>
          <w:rPr>
            <w:noProof/>
            <w:webHidden/>
          </w:rPr>
          <w:t>78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49" w:author="Andreas Kuehne" w:date="2019-05-25T13:55:00Z"/>
          <w:rFonts w:asciiTheme="minorHAnsi" w:eastAsiaTheme="minorEastAsia" w:hAnsiTheme="minorHAnsi" w:cstheme="minorBidi"/>
          <w:noProof/>
          <w:sz w:val="22"/>
          <w:szCs w:val="22"/>
          <w:lang w:val="en-GB" w:eastAsia="en-GB"/>
        </w:rPr>
      </w:pPr>
      <w:ins w:id="45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4.4.20.2</w:t>
        </w:r>
        <w:r w:rsidRPr="009D7E36">
          <w:rPr>
            <w:rStyle w:val="Hyperlink"/>
            <w:noProof/>
          </w:rPr>
          <w:t xml:space="preserve"> SignedReferences – XML Syntax</w:t>
        </w:r>
        <w:r>
          <w:rPr>
            <w:noProof/>
            <w:webHidden/>
          </w:rPr>
          <w:tab/>
        </w:r>
        <w:r>
          <w:rPr>
            <w:noProof/>
            <w:webHidden/>
          </w:rPr>
          <w:fldChar w:fldCharType="begin"/>
        </w:r>
        <w:r>
          <w:rPr>
            <w:noProof/>
            <w:webHidden/>
          </w:rPr>
          <w:instrText xml:space="preserve"> PAGEREF _Toc9685060 \h </w:instrText>
        </w:r>
      </w:ins>
      <w:r>
        <w:rPr>
          <w:noProof/>
          <w:webHidden/>
        </w:rPr>
      </w:r>
      <w:r>
        <w:rPr>
          <w:noProof/>
          <w:webHidden/>
        </w:rPr>
        <w:fldChar w:fldCharType="separate"/>
      </w:r>
      <w:ins w:id="451" w:author="Andreas Kuehne" w:date="2019-05-25T13:55:00Z">
        <w:r>
          <w:rPr>
            <w:noProof/>
            <w:webHidden/>
          </w:rPr>
          <w:t>78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52" w:author="Andreas Kuehne" w:date="2019-05-25T13:55:00Z"/>
          <w:rFonts w:asciiTheme="minorHAnsi" w:eastAsiaTheme="minorEastAsia" w:hAnsiTheme="minorHAnsi" w:cstheme="minorBidi"/>
          <w:noProof/>
          <w:sz w:val="22"/>
          <w:szCs w:val="22"/>
          <w:lang w:val="en-GB" w:eastAsia="en-GB"/>
        </w:rPr>
      </w:pPr>
      <w:ins w:id="45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4.4.21</w:t>
        </w:r>
        <w:r w:rsidRPr="009D7E36">
          <w:rPr>
            <w:rStyle w:val="Hyperlink"/>
            <w:noProof/>
          </w:rPr>
          <w:t xml:space="preserve"> Component SignedReference</w:t>
        </w:r>
        <w:r>
          <w:rPr>
            <w:noProof/>
            <w:webHidden/>
          </w:rPr>
          <w:tab/>
        </w:r>
        <w:r>
          <w:rPr>
            <w:noProof/>
            <w:webHidden/>
          </w:rPr>
          <w:fldChar w:fldCharType="begin"/>
        </w:r>
        <w:r>
          <w:rPr>
            <w:noProof/>
            <w:webHidden/>
          </w:rPr>
          <w:instrText xml:space="preserve"> PAGEREF _Toc9685061 \h </w:instrText>
        </w:r>
      </w:ins>
      <w:r>
        <w:rPr>
          <w:noProof/>
          <w:webHidden/>
        </w:rPr>
      </w:r>
      <w:r>
        <w:rPr>
          <w:noProof/>
          <w:webHidden/>
        </w:rPr>
        <w:fldChar w:fldCharType="separate"/>
      </w:r>
      <w:ins w:id="454" w:author="Andreas Kuehne" w:date="2019-05-25T13:55:00Z">
        <w:r>
          <w:rPr>
            <w:noProof/>
            <w:webHidden/>
          </w:rPr>
          <w:t>79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55" w:author="Andreas Kuehne" w:date="2019-05-25T13:55:00Z"/>
          <w:rFonts w:asciiTheme="minorHAnsi" w:eastAsiaTheme="minorEastAsia" w:hAnsiTheme="minorHAnsi" w:cstheme="minorBidi"/>
          <w:noProof/>
          <w:sz w:val="22"/>
          <w:szCs w:val="22"/>
          <w:lang w:val="en-GB" w:eastAsia="en-GB"/>
        </w:rPr>
      </w:pPr>
      <w:ins w:id="45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4.4.21.1</w:t>
        </w:r>
        <w:r w:rsidRPr="009D7E36">
          <w:rPr>
            <w:rStyle w:val="Hyperlink"/>
            <w:noProof/>
          </w:rPr>
          <w:t xml:space="preserve"> SignedReference – JSON Syntax</w:t>
        </w:r>
        <w:r>
          <w:rPr>
            <w:noProof/>
            <w:webHidden/>
          </w:rPr>
          <w:tab/>
        </w:r>
        <w:r>
          <w:rPr>
            <w:noProof/>
            <w:webHidden/>
          </w:rPr>
          <w:fldChar w:fldCharType="begin"/>
        </w:r>
        <w:r>
          <w:rPr>
            <w:noProof/>
            <w:webHidden/>
          </w:rPr>
          <w:instrText xml:space="preserve"> PAGEREF _Toc9685062 \h </w:instrText>
        </w:r>
      </w:ins>
      <w:r>
        <w:rPr>
          <w:noProof/>
          <w:webHidden/>
        </w:rPr>
      </w:r>
      <w:r>
        <w:rPr>
          <w:noProof/>
          <w:webHidden/>
        </w:rPr>
        <w:fldChar w:fldCharType="separate"/>
      </w:r>
      <w:ins w:id="457" w:author="Andreas Kuehne" w:date="2019-05-25T13:55:00Z">
        <w:r>
          <w:rPr>
            <w:noProof/>
            <w:webHidden/>
          </w:rPr>
          <w:t>79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58" w:author="Andreas Kuehne" w:date="2019-05-25T13:55:00Z"/>
          <w:rFonts w:asciiTheme="minorHAnsi" w:eastAsiaTheme="minorEastAsia" w:hAnsiTheme="minorHAnsi" w:cstheme="minorBidi"/>
          <w:noProof/>
          <w:sz w:val="22"/>
          <w:szCs w:val="22"/>
          <w:lang w:val="en-GB" w:eastAsia="en-GB"/>
        </w:rPr>
      </w:pPr>
      <w:ins w:id="45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4.4.21.2</w:t>
        </w:r>
        <w:r w:rsidRPr="009D7E36">
          <w:rPr>
            <w:rStyle w:val="Hyperlink"/>
            <w:noProof/>
          </w:rPr>
          <w:t xml:space="preserve"> SignedReference – XML Syntax</w:t>
        </w:r>
        <w:r>
          <w:rPr>
            <w:noProof/>
            <w:webHidden/>
          </w:rPr>
          <w:tab/>
        </w:r>
        <w:r>
          <w:rPr>
            <w:noProof/>
            <w:webHidden/>
          </w:rPr>
          <w:fldChar w:fldCharType="begin"/>
        </w:r>
        <w:r>
          <w:rPr>
            <w:noProof/>
            <w:webHidden/>
          </w:rPr>
          <w:instrText xml:space="preserve"> PAGEREF _Toc9685063 \h </w:instrText>
        </w:r>
      </w:ins>
      <w:r>
        <w:rPr>
          <w:noProof/>
          <w:webHidden/>
        </w:rPr>
      </w:r>
      <w:r>
        <w:rPr>
          <w:noProof/>
          <w:webHidden/>
        </w:rPr>
        <w:fldChar w:fldCharType="separate"/>
      </w:r>
      <w:ins w:id="460" w:author="Andreas Kuehne" w:date="2019-05-25T13:55:00Z">
        <w:r>
          <w:rPr>
            <w:noProof/>
            <w:webHidden/>
          </w:rPr>
          <w:t>80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61" w:author="Andreas Kuehne" w:date="2019-05-25T13:55:00Z"/>
          <w:rFonts w:asciiTheme="minorHAnsi" w:eastAsiaTheme="minorEastAsia" w:hAnsiTheme="minorHAnsi" w:cstheme="minorBidi"/>
          <w:noProof/>
          <w:sz w:val="22"/>
          <w:szCs w:val="22"/>
          <w:lang w:val="en-GB" w:eastAsia="en-GB"/>
        </w:rPr>
      </w:pPr>
      <w:ins w:id="46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4.4.22</w:t>
        </w:r>
        <w:r w:rsidRPr="009D7E36">
          <w:rPr>
            <w:rStyle w:val="Hyperlink"/>
            <w:noProof/>
          </w:rPr>
          <w:t xml:space="preserve"> Component VerifyManifestResults</w:t>
        </w:r>
        <w:r>
          <w:rPr>
            <w:noProof/>
            <w:webHidden/>
          </w:rPr>
          <w:tab/>
        </w:r>
        <w:r>
          <w:rPr>
            <w:noProof/>
            <w:webHidden/>
          </w:rPr>
          <w:fldChar w:fldCharType="begin"/>
        </w:r>
        <w:r>
          <w:rPr>
            <w:noProof/>
            <w:webHidden/>
          </w:rPr>
          <w:instrText xml:space="preserve"> PAGEREF _Toc9685064 \h </w:instrText>
        </w:r>
      </w:ins>
      <w:r>
        <w:rPr>
          <w:noProof/>
          <w:webHidden/>
        </w:rPr>
      </w:r>
      <w:r>
        <w:rPr>
          <w:noProof/>
          <w:webHidden/>
        </w:rPr>
        <w:fldChar w:fldCharType="separate"/>
      </w:r>
      <w:ins w:id="463" w:author="Andreas Kuehne" w:date="2019-05-25T13:55:00Z">
        <w:r>
          <w:rPr>
            <w:noProof/>
            <w:webHidden/>
          </w:rPr>
          <w:t>80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64" w:author="Andreas Kuehne" w:date="2019-05-25T13:55:00Z"/>
          <w:rFonts w:asciiTheme="minorHAnsi" w:eastAsiaTheme="minorEastAsia" w:hAnsiTheme="minorHAnsi" w:cstheme="minorBidi"/>
          <w:noProof/>
          <w:sz w:val="22"/>
          <w:szCs w:val="22"/>
          <w:lang w:val="en-GB" w:eastAsia="en-GB"/>
        </w:rPr>
      </w:pPr>
      <w:ins w:id="46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4.4.22.1</w:t>
        </w:r>
        <w:r w:rsidRPr="009D7E36">
          <w:rPr>
            <w:rStyle w:val="Hyperlink"/>
            <w:noProof/>
          </w:rPr>
          <w:t xml:space="preserve"> VerifyManifestResults – JSON Syntax</w:t>
        </w:r>
        <w:r>
          <w:rPr>
            <w:noProof/>
            <w:webHidden/>
          </w:rPr>
          <w:tab/>
        </w:r>
        <w:r>
          <w:rPr>
            <w:noProof/>
            <w:webHidden/>
          </w:rPr>
          <w:fldChar w:fldCharType="begin"/>
        </w:r>
        <w:r>
          <w:rPr>
            <w:noProof/>
            <w:webHidden/>
          </w:rPr>
          <w:instrText xml:space="preserve"> PAGEREF _Toc9685065 \h </w:instrText>
        </w:r>
      </w:ins>
      <w:r>
        <w:rPr>
          <w:noProof/>
          <w:webHidden/>
        </w:rPr>
      </w:r>
      <w:r>
        <w:rPr>
          <w:noProof/>
          <w:webHidden/>
        </w:rPr>
        <w:fldChar w:fldCharType="separate"/>
      </w:r>
      <w:ins w:id="466" w:author="Andreas Kuehne" w:date="2019-05-25T13:55:00Z">
        <w:r>
          <w:rPr>
            <w:noProof/>
            <w:webHidden/>
          </w:rPr>
          <w:t>80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67" w:author="Andreas Kuehne" w:date="2019-05-25T13:55:00Z"/>
          <w:rFonts w:asciiTheme="minorHAnsi" w:eastAsiaTheme="minorEastAsia" w:hAnsiTheme="minorHAnsi" w:cstheme="minorBidi"/>
          <w:noProof/>
          <w:sz w:val="22"/>
          <w:szCs w:val="22"/>
          <w:lang w:val="en-GB" w:eastAsia="en-GB"/>
        </w:rPr>
      </w:pPr>
      <w:ins w:id="46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4.4.22.2</w:t>
        </w:r>
        <w:r w:rsidRPr="009D7E36">
          <w:rPr>
            <w:rStyle w:val="Hyperlink"/>
            <w:noProof/>
          </w:rPr>
          <w:t xml:space="preserve"> VerifyManifestResults – XML Syntax</w:t>
        </w:r>
        <w:r>
          <w:rPr>
            <w:noProof/>
            <w:webHidden/>
          </w:rPr>
          <w:tab/>
        </w:r>
        <w:r>
          <w:rPr>
            <w:noProof/>
            <w:webHidden/>
          </w:rPr>
          <w:fldChar w:fldCharType="begin"/>
        </w:r>
        <w:r>
          <w:rPr>
            <w:noProof/>
            <w:webHidden/>
          </w:rPr>
          <w:instrText xml:space="preserve"> PAGEREF _Toc9685066 \h </w:instrText>
        </w:r>
      </w:ins>
      <w:r>
        <w:rPr>
          <w:noProof/>
          <w:webHidden/>
        </w:rPr>
      </w:r>
      <w:r>
        <w:rPr>
          <w:noProof/>
          <w:webHidden/>
        </w:rPr>
        <w:fldChar w:fldCharType="separate"/>
      </w:r>
      <w:ins w:id="469" w:author="Andreas Kuehne" w:date="2019-05-25T13:55:00Z">
        <w:r>
          <w:rPr>
            <w:noProof/>
            <w:webHidden/>
          </w:rPr>
          <w:t>81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70" w:author="Andreas Kuehne" w:date="2019-05-25T13:55:00Z"/>
          <w:rFonts w:asciiTheme="minorHAnsi" w:eastAsiaTheme="minorEastAsia" w:hAnsiTheme="minorHAnsi" w:cstheme="minorBidi"/>
          <w:noProof/>
          <w:sz w:val="22"/>
          <w:szCs w:val="22"/>
          <w:lang w:val="en-GB" w:eastAsia="en-GB"/>
        </w:rPr>
      </w:pPr>
      <w:ins w:id="47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4.4.23</w:t>
        </w:r>
        <w:r w:rsidRPr="009D7E36">
          <w:rPr>
            <w:rStyle w:val="Hyperlink"/>
            <w:noProof/>
          </w:rPr>
          <w:t xml:space="preserve"> Component ManifestResult</w:t>
        </w:r>
        <w:r>
          <w:rPr>
            <w:noProof/>
            <w:webHidden/>
          </w:rPr>
          <w:tab/>
        </w:r>
        <w:r>
          <w:rPr>
            <w:noProof/>
            <w:webHidden/>
          </w:rPr>
          <w:fldChar w:fldCharType="begin"/>
        </w:r>
        <w:r>
          <w:rPr>
            <w:noProof/>
            <w:webHidden/>
          </w:rPr>
          <w:instrText xml:space="preserve"> PAGEREF _Toc9685067 \h </w:instrText>
        </w:r>
      </w:ins>
      <w:r>
        <w:rPr>
          <w:noProof/>
          <w:webHidden/>
        </w:rPr>
      </w:r>
      <w:r>
        <w:rPr>
          <w:noProof/>
          <w:webHidden/>
        </w:rPr>
        <w:fldChar w:fldCharType="separate"/>
      </w:r>
      <w:ins w:id="472" w:author="Andreas Kuehne" w:date="2019-05-25T13:55:00Z">
        <w:r>
          <w:rPr>
            <w:noProof/>
            <w:webHidden/>
          </w:rPr>
          <w:t>81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73" w:author="Andreas Kuehne" w:date="2019-05-25T13:55:00Z"/>
          <w:rFonts w:asciiTheme="minorHAnsi" w:eastAsiaTheme="minorEastAsia" w:hAnsiTheme="minorHAnsi" w:cstheme="minorBidi"/>
          <w:noProof/>
          <w:sz w:val="22"/>
          <w:szCs w:val="22"/>
          <w:lang w:val="en-GB" w:eastAsia="en-GB"/>
        </w:rPr>
      </w:pPr>
      <w:ins w:id="47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4.4.23.1</w:t>
        </w:r>
        <w:r w:rsidRPr="009D7E36">
          <w:rPr>
            <w:rStyle w:val="Hyperlink"/>
            <w:noProof/>
          </w:rPr>
          <w:t xml:space="preserve"> ManifestResult – JSON Syntax</w:t>
        </w:r>
        <w:r>
          <w:rPr>
            <w:noProof/>
            <w:webHidden/>
          </w:rPr>
          <w:tab/>
        </w:r>
        <w:r>
          <w:rPr>
            <w:noProof/>
            <w:webHidden/>
          </w:rPr>
          <w:fldChar w:fldCharType="begin"/>
        </w:r>
        <w:r>
          <w:rPr>
            <w:noProof/>
            <w:webHidden/>
          </w:rPr>
          <w:instrText xml:space="preserve"> PAGEREF _Toc9685068 \h </w:instrText>
        </w:r>
      </w:ins>
      <w:r>
        <w:rPr>
          <w:noProof/>
          <w:webHidden/>
        </w:rPr>
      </w:r>
      <w:r>
        <w:rPr>
          <w:noProof/>
          <w:webHidden/>
        </w:rPr>
        <w:fldChar w:fldCharType="separate"/>
      </w:r>
      <w:ins w:id="475" w:author="Andreas Kuehne" w:date="2019-05-25T13:55:00Z">
        <w:r>
          <w:rPr>
            <w:noProof/>
            <w:webHidden/>
          </w:rPr>
          <w:t>81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76" w:author="Andreas Kuehne" w:date="2019-05-25T13:55:00Z"/>
          <w:rFonts w:asciiTheme="minorHAnsi" w:eastAsiaTheme="minorEastAsia" w:hAnsiTheme="minorHAnsi" w:cstheme="minorBidi"/>
          <w:noProof/>
          <w:sz w:val="22"/>
          <w:szCs w:val="22"/>
          <w:lang w:val="en-GB" w:eastAsia="en-GB"/>
        </w:rPr>
      </w:pPr>
      <w:ins w:id="47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"_Toc9685069"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4.4.23.2</w:t>
        </w:r>
        <w:r w:rsidRPr="009D7E36">
          <w:rPr>
            <w:rStyle w:val="Hyperlink"/>
            <w:noProof/>
          </w:rPr>
          <w:t xml:space="preserve"> ManifestResult – XML Syntax</w:t>
        </w:r>
        <w:r>
          <w:rPr>
            <w:noProof/>
            <w:webHidden/>
          </w:rPr>
          <w:tab/>
        </w:r>
        <w:r>
          <w:rPr>
            <w:noProof/>
            <w:webHidden/>
          </w:rPr>
          <w:fldChar w:fldCharType="begin"/>
        </w:r>
        <w:r>
          <w:rPr>
            <w:noProof/>
            <w:webHidden/>
          </w:rPr>
          <w:instrText xml:space="preserve"> PAGEREF _Toc9685069 \h </w:instrText>
        </w:r>
      </w:ins>
      <w:r>
        <w:rPr>
          <w:noProof/>
          <w:webHidden/>
        </w:rPr>
      </w:r>
      <w:r>
        <w:rPr>
          <w:noProof/>
          <w:webHidden/>
        </w:rPr>
        <w:fldChar w:fldCharType="separate"/>
      </w:r>
      <w:ins w:id="478" w:author="Andreas Kuehne" w:date="2019-05-25T13:55:00Z">
        <w:r>
          <w:rPr>
            <w:noProof/>
            <w:webHidden/>
          </w:rPr>
          <w:t>82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79" w:author="Andreas Kuehne" w:date="2019-05-25T13:55:00Z"/>
          <w:rFonts w:asciiTheme="minorHAnsi" w:eastAsiaTheme="minorEastAsia" w:hAnsiTheme="minorHAnsi" w:cstheme="minorBidi"/>
          <w:noProof/>
          <w:sz w:val="22"/>
          <w:szCs w:val="22"/>
          <w:lang w:val="en-GB" w:eastAsia="en-GB"/>
        </w:rPr>
      </w:pPr>
      <w:ins w:id="48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4.4.24</w:t>
        </w:r>
        <w:r w:rsidRPr="009D7E36">
          <w:rPr>
            <w:rStyle w:val="Hyperlink"/>
            <w:noProof/>
          </w:rPr>
          <w:t xml:space="preserve"> Component UseVerificationTime</w:t>
        </w:r>
        <w:r>
          <w:rPr>
            <w:noProof/>
            <w:webHidden/>
          </w:rPr>
          <w:tab/>
        </w:r>
        <w:r>
          <w:rPr>
            <w:noProof/>
            <w:webHidden/>
          </w:rPr>
          <w:fldChar w:fldCharType="begin"/>
        </w:r>
        <w:r>
          <w:rPr>
            <w:noProof/>
            <w:webHidden/>
          </w:rPr>
          <w:instrText xml:space="preserve"> PAGEREF _Toc9685070 \h </w:instrText>
        </w:r>
      </w:ins>
      <w:r>
        <w:rPr>
          <w:noProof/>
          <w:webHidden/>
        </w:rPr>
      </w:r>
      <w:r>
        <w:rPr>
          <w:noProof/>
          <w:webHidden/>
        </w:rPr>
        <w:fldChar w:fldCharType="separate"/>
      </w:r>
      <w:ins w:id="481" w:author="Andreas Kuehne" w:date="2019-05-25T13:55:00Z">
        <w:r>
          <w:rPr>
            <w:noProof/>
            <w:webHidden/>
          </w:rPr>
          <w:t>83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82" w:author="Andreas Kuehne" w:date="2019-05-25T13:55:00Z"/>
          <w:rFonts w:asciiTheme="minorHAnsi" w:eastAsiaTheme="minorEastAsia" w:hAnsiTheme="minorHAnsi" w:cstheme="minorBidi"/>
          <w:noProof/>
          <w:sz w:val="22"/>
          <w:szCs w:val="22"/>
          <w:lang w:val="en-GB" w:eastAsia="en-GB"/>
        </w:rPr>
      </w:pPr>
      <w:ins w:id="48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4.4.24.1</w:t>
        </w:r>
        <w:r w:rsidRPr="009D7E36">
          <w:rPr>
            <w:rStyle w:val="Hyperlink"/>
            <w:noProof/>
          </w:rPr>
          <w:t xml:space="preserve"> UseVerificationTime – JSON Syntax</w:t>
        </w:r>
        <w:r>
          <w:rPr>
            <w:noProof/>
            <w:webHidden/>
          </w:rPr>
          <w:tab/>
        </w:r>
        <w:r>
          <w:rPr>
            <w:noProof/>
            <w:webHidden/>
          </w:rPr>
          <w:fldChar w:fldCharType="begin"/>
        </w:r>
        <w:r>
          <w:rPr>
            <w:noProof/>
            <w:webHidden/>
          </w:rPr>
          <w:instrText xml:space="preserve"> PAGEREF _Toc9685071 \h </w:instrText>
        </w:r>
      </w:ins>
      <w:r>
        <w:rPr>
          <w:noProof/>
          <w:webHidden/>
        </w:rPr>
      </w:r>
      <w:r>
        <w:rPr>
          <w:noProof/>
          <w:webHidden/>
        </w:rPr>
        <w:fldChar w:fldCharType="separate"/>
      </w:r>
      <w:ins w:id="484" w:author="Andreas Kuehne" w:date="2019-05-25T13:55:00Z">
        <w:r>
          <w:rPr>
            <w:noProof/>
            <w:webHidden/>
          </w:rPr>
          <w:t>83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85" w:author="Andreas Kuehne" w:date="2019-05-25T13:55:00Z"/>
          <w:rFonts w:asciiTheme="minorHAnsi" w:eastAsiaTheme="minorEastAsia" w:hAnsiTheme="minorHAnsi" w:cstheme="minorBidi"/>
          <w:noProof/>
          <w:sz w:val="22"/>
          <w:szCs w:val="22"/>
          <w:lang w:val="en-GB" w:eastAsia="en-GB"/>
        </w:rPr>
      </w:pPr>
      <w:ins w:id="48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4.4.24.2</w:t>
        </w:r>
        <w:r w:rsidRPr="009D7E36">
          <w:rPr>
            <w:rStyle w:val="Hyperlink"/>
            <w:noProof/>
          </w:rPr>
          <w:t xml:space="preserve"> UseVerificationTime – XML Syntax</w:t>
        </w:r>
        <w:r>
          <w:rPr>
            <w:noProof/>
            <w:webHidden/>
          </w:rPr>
          <w:tab/>
        </w:r>
        <w:r>
          <w:rPr>
            <w:noProof/>
            <w:webHidden/>
          </w:rPr>
          <w:fldChar w:fldCharType="begin"/>
        </w:r>
        <w:r>
          <w:rPr>
            <w:noProof/>
            <w:webHidden/>
          </w:rPr>
          <w:instrText xml:space="preserve"> PAGEREF _Toc9685072 \h </w:instrText>
        </w:r>
      </w:ins>
      <w:r>
        <w:rPr>
          <w:noProof/>
          <w:webHidden/>
        </w:rPr>
      </w:r>
      <w:r>
        <w:rPr>
          <w:noProof/>
          <w:webHidden/>
        </w:rPr>
        <w:fldChar w:fldCharType="separate"/>
      </w:r>
      <w:ins w:id="487" w:author="Andreas Kuehne" w:date="2019-05-25T13:55:00Z">
        <w:r>
          <w:rPr>
            <w:noProof/>
            <w:webHidden/>
          </w:rPr>
          <w:t>84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88" w:author="Andreas Kuehne" w:date="2019-05-25T13:55:00Z"/>
          <w:rFonts w:asciiTheme="minorHAnsi" w:eastAsiaTheme="minorEastAsia" w:hAnsiTheme="minorHAnsi" w:cstheme="minorBidi"/>
          <w:noProof/>
          <w:sz w:val="22"/>
          <w:szCs w:val="22"/>
          <w:lang w:val="en-GB" w:eastAsia="en-GB"/>
        </w:rPr>
      </w:pPr>
      <w:ins w:id="48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4.4.25</w:t>
        </w:r>
        <w:r w:rsidRPr="009D7E36">
          <w:rPr>
            <w:rStyle w:val="Hyperlink"/>
            <w:noProof/>
          </w:rPr>
          <w:t xml:space="preserve"> Component AdditionalTimeInfo</w:t>
        </w:r>
        <w:r>
          <w:rPr>
            <w:noProof/>
            <w:webHidden/>
          </w:rPr>
          <w:tab/>
        </w:r>
        <w:r>
          <w:rPr>
            <w:noProof/>
            <w:webHidden/>
          </w:rPr>
          <w:fldChar w:fldCharType="begin"/>
        </w:r>
        <w:r>
          <w:rPr>
            <w:noProof/>
            <w:webHidden/>
          </w:rPr>
          <w:instrText xml:space="preserve"> PAGEREF _Toc9685073 \h </w:instrText>
        </w:r>
      </w:ins>
      <w:r>
        <w:rPr>
          <w:noProof/>
          <w:webHidden/>
        </w:rPr>
      </w:r>
      <w:r>
        <w:rPr>
          <w:noProof/>
          <w:webHidden/>
        </w:rPr>
        <w:fldChar w:fldCharType="separate"/>
      </w:r>
      <w:ins w:id="490" w:author="Andreas Kuehne" w:date="2019-05-25T13:55:00Z">
        <w:r>
          <w:rPr>
            <w:noProof/>
            <w:webHidden/>
          </w:rPr>
          <w:t>84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91" w:author="Andreas Kuehne" w:date="2019-05-25T13:55:00Z"/>
          <w:rFonts w:asciiTheme="minorHAnsi" w:eastAsiaTheme="minorEastAsia" w:hAnsiTheme="minorHAnsi" w:cstheme="minorBidi"/>
          <w:noProof/>
          <w:sz w:val="22"/>
          <w:szCs w:val="22"/>
          <w:lang w:val="en-GB" w:eastAsia="en-GB"/>
        </w:rPr>
      </w:pPr>
      <w:ins w:id="49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4.4.25.1</w:t>
        </w:r>
        <w:r w:rsidRPr="009D7E36">
          <w:rPr>
            <w:rStyle w:val="Hyperlink"/>
            <w:noProof/>
          </w:rPr>
          <w:t xml:space="preserve"> AdditionalTimeInfo – JSON Syntax</w:t>
        </w:r>
        <w:r>
          <w:rPr>
            <w:noProof/>
            <w:webHidden/>
          </w:rPr>
          <w:tab/>
        </w:r>
        <w:r>
          <w:rPr>
            <w:noProof/>
            <w:webHidden/>
          </w:rPr>
          <w:fldChar w:fldCharType="begin"/>
        </w:r>
        <w:r>
          <w:rPr>
            <w:noProof/>
            <w:webHidden/>
          </w:rPr>
          <w:instrText xml:space="preserve"> PAGEREF _Toc9685074 \h </w:instrText>
        </w:r>
      </w:ins>
      <w:r>
        <w:rPr>
          <w:noProof/>
          <w:webHidden/>
        </w:rPr>
      </w:r>
      <w:r>
        <w:rPr>
          <w:noProof/>
          <w:webHidden/>
        </w:rPr>
        <w:fldChar w:fldCharType="separate"/>
      </w:r>
      <w:ins w:id="493" w:author="Andreas Kuehne" w:date="2019-05-25T13:55:00Z">
        <w:r>
          <w:rPr>
            <w:noProof/>
            <w:webHidden/>
          </w:rPr>
          <w:t>85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494" w:author="Andreas Kuehne" w:date="2019-05-25T13:55:00Z"/>
          <w:rFonts w:asciiTheme="minorHAnsi" w:eastAsiaTheme="minorEastAsia" w:hAnsiTheme="minorHAnsi" w:cstheme="minorBidi"/>
          <w:noProof/>
          <w:sz w:val="22"/>
          <w:szCs w:val="22"/>
          <w:lang w:val="en-GB" w:eastAsia="en-GB"/>
        </w:rPr>
      </w:pPr>
      <w:ins w:id="49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4.4.25.2</w:t>
        </w:r>
        <w:r w:rsidRPr="009D7E36">
          <w:rPr>
            <w:rStyle w:val="Hyperlink"/>
            <w:noProof/>
          </w:rPr>
          <w:t xml:space="preserve"> AdditionalTimeInfo – XML Syntax</w:t>
        </w:r>
        <w:r>
          <w:rPr>
            <w:noProof/>
            <w:webHidden/>
          </w:rPr>
          <w:tab/>
        </w:r>
        <w:r>
          <w:rPr>
            <w:noProof/>
            <w:webHidden/>
          </w:rPr>
          <w:fldChar w:fldCharType="begin"/>
        </w:r>
        <w:r>
          <w:rPr>
            <w:noProof/>
            <w:webHidden/>
          </w:rPr>
          <w:instrText xml:space="preserve"> PAGEREF _Toc9685075 \h </w:instrText>
        </w:r>
      </w:ins>
      <w:r>
        <w:rPr>
          <w:noProof/>
          <w:webHidden/>
        </w:rPr>
      </w:r>
      <w:r>
        <w:rPr>
          <w:noProof/>
          <w:webHidden/>
        </w:rPr>
        <w:fldChar w:fldCharType="separate"/>
      </w:r>
      <w:ins w:id="496" w:author="Andreas Kuehne" w:date="2019-05-25T13:55:00Z">
        <w:r>
          <w:rPr>
            <w:noProof/>
            <w:webHidden/>
          </w:rPr>
          <w:t>86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497" w:author="Andreas Kuehne" w:date="2019-05-25T13:55:00Z"/>
          <w:rFonts w:asciiTheme="minorHAnsi" w:eastAsiaTheme="minorEastAsia" w:hAnsiTheme="minorHAnsi" w:cstheme="minorBidi"/>
          <w:noProof/>
          <w:sz w:val="22"/>
          <w:szCs w:val="22"/>
          <w:lang w:val="en-GB" w:eastAsia="en-GB"/>
        </w:rPr>
      </w:pPr>
      <w:ins w:id="49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4.4.26</w:t>
        </w:r>
        <w:r w:rsidRPr="009D7E36">
          <w:rPr>
            <w:rStyle w:val="Hyperlink"/>
            <w:noProof/>
          </w:rPr>
          <w:t xml:space="preserve"> Component VerificationTimeInfo</w:t>
        </w:r>
        <w:r>
          <w:rPr>
            <w:noProof/>
            <w:webHidden/>
          </w:rPr>
          <w:tab/>
        </w:r>
        <w:r>
          <w:rPr>
            <w:noProof/>
            <w:webHidden/>
          </w:rPr>
          <w:fldChar w:fldCharType="begin"/>
        </w:r>
        <w:r>
          <w:rPr>
            <w:noProof/>
            <w:webHidden/>
          </w:rPr>
          <w:instrText xml:space="preserve"> PAGEREF _Toc9685076 \h </w:instrText>
        </w:r>
      </w:ins>
      <w:r>
        <w:rPr>
          <w:noProof/>
          <w:webHidden/>
        </w:rPr>
      </w:r>
      <w:r>
        <w:rPr>
          <w:noProof/>
          <w:webHidden/>
        </w:rPr>
        <w:fldChar w:fldCharType="separate"/>
      </w:r>
      <w:ins w:id="499" w:author="Andreas Kuehne" w:date="2019-05-25T13:55:00Z">
        <w:r>
          <w:rPr>
            <w:noProof/>
            <w:webHidden/>
          </w:rPr>
          <w:t>86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00" w:author="Andreas Kuehne" w:date="2019-05-25T13:55:00Z"/>
          <w:rFonts w:asciiTheme="minorHAnsi" w:eastAsiaTheme="minorEastAsia" w:hAnsiTheme="minorHAnsi" w:cstheme="minorBidi"/>
          <w:noProof/>
          <w:sz w:val="22"/>
          <w:szCs w:val="22"/>
          <w:lang w:val="en-GB" w:eastAsia="en-GB"/>
        </w:rPr>
      </w:pPr>
      <w:ins w:id="50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4.4.26.1</w:t>
        </w:r>
        <w:r w:rsidRPr="009D7E36">
          <w:rPr>
            <w:rStyle w:val="Hyperlink"/>
            <w:noProof/>
          </w:rPr>
          <w:t xml:space="preserve"> VerificationTimeInfo – JSON Syntax</w:t>
        </w:r>
        <w:r>
          <w:rPr>
            <w:noProof/>
            <w:webHidden/>
          </w:rPr>
          <w:tab/>
        </w:r>
        <w:r>
          <w:rPr>
            <w:noProof/>
            <w:webHidden/>
          </w:rPr>
          <w:fldChar w:fldCharType="begin"/>
        </w:r>
        <w:r>
          <w:rPr>
            <w:noProof/>
            <w:webHidden/>
          </w:rPr>
          <w:instrText xml:space="preserve"> PAGEREF _Toc9685077 \h </w:instrText>
        </w:r>
      </w:ins>
      <w:r>
        <w:rPr>
          <w:noProof/>
          <w:webHidden/>
        </w:rPr>
      </w:r>
      <w:r>
        <w:rPr>
          <w:noProof/>
          <w:webHidden/>
        </w:rPr>
        <w:fldChar w:fldCharType="separate"/>
      </w:r>
      <w:ins w:id="502" w:author="Andreas Kuehne" w:date="2019-05-25T13:55:00Z">
        <w:r>
          <w:rPr>
            <w:noProof/>
            <w:webHidden/>
          </w:rPr>
          <w:t>86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03" w:author="Andreas Kuehne" w:date="2019-05-25T13:55:00Z"/>
          <w:rFonts w:asciiTheme="minorHAnsi" w:eastAsiaTheme="minorEastAsia" w:hAnsiTheme="minorHAnsi" w:cstheme="minorBidi"/>
          <w:noProof/>
          <w:sz w:val="22"/>
          <w:szCs w:val="22"/>
          <w:lang w:val="en-GB" w:eastAsia="en-GB"/>
        </w:rPr>
      </w:pPr>
      <w:ins w:id="50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4.4.26.2</w:t>
        </w:r>
        <w:r w:rsidRPr="009D7E36">
          <w:rPr>
            <w:rStyle w:val="Hyperlink"/>
            <w:noProof/>
          </w:rPr>
          <w:t xml:space="preserve"> VerificationTimeInfo – XML Syntax</w:t>
        </w:r>
        <w:r>
          <w:rPr>
            <w:noProof/>
            <w:webHidden/>
          </w:rPr>
          <w:tab/>
        </w:r>
        <w:r>
          <w:rPr>
            <w:noProof/>
            <w:webHidden/>
          </w:rPr>
          <w:fldChar w:fldCharType="begin"/>
        </w:r>
        <w:r>
          <w:rPr>
            <w:noProof/>
            <w:webHidden/>
          </w:rPr>
          <w:instrText xml:space="preserve"> PAGEREF _Toc9685078 \h </w:instrText>
        </w:r>
      </w:ins>
      <w:r>
        <w:rPr>
          <w:noProof/>
          <w:webHidden/>
        </w:rPr>
      </w:r>
      <w:r>
        <w:rPr>
          <w:noProof/>
          <w:webHidden/>
        </w:rPr>
        <w:fldChar w:fldCharType="separate"/>
      </w:r>
      <w:ins w:id="505" w:author="Andreas Kuehne" w:date="2019-05-25T13:55:00Z">
        <w:r>
          <w:rPr>
            <w:noProof/>
            <w:webHidden/>
          </w:rPr>
          <w:t>87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06" w:author="Andreas Kuehne" w:date="2019-05-25T13:55:00Z"/>
          <w:rFonts w:asciiTheme="minorHAnsi" w:eastAsiaTheme="minorEastAsia" w:hAnsiTheme="minorHAnsi" w:cstheme="minorBidi"/>
          <w:noProof/>
          <w:sz w:val="22"/>
          <w:szCs w:val="22"/>
          <w:lang w:val="en-GB" w:eastAsia="en-GB"/>
        </w:rPr>
      </w:pPr>
      <w:ins w:id="50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"_Toc9685079"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4.4.27</w:t>
        </w:r>
        <w:r w:rsidRPr="009D7E36">
          <w:rPr>
            <w:rStyle w:val="Hyperlink"/>
            <w:noProof/>
          </w:rPr>
          <w:t xml:space="preserve"> Component AdditionalKeyInfo</w:t>
        </w:r>
        <w:r>
          <w:rPr>
            <w:noProof/>
            <w:webHidden/>
          </w:rPr>
          <w:tab/>
        </w:r>
        <w:r>
          <w:rPr>
            <w:noProof/>
            <w:webHidden/>
          </w:rPr>
          <w:fldChar w:fldCharType="begin"/>
        </w:r>
        <w:r>
          <w:rPr>
            <w:noProof/>
            <w:webHidden/>
          </w:rPr>
          <w:instrText xml:space="preserve"> PAGEREF _Toc9685079 \h </w:instrText>
        </w:r>
      </w:ins>
      <w:r>
        <w:rPr>
          <w:noProof/>
          <w:webHidden/>
        </w:rPr>
      </w:r>
      <w:r>
        <w:rPr>
          <w:noProof/>
          <w:webHidden/>
        </w:rPr>
        <w:fldChar w:fldCharType="separate"/>
      </w:r>
      <w:ins w:id="508" w:author="Andreas Kuehne" w:date="2019-05-25T13:55:00Z">
        <w:r>
          <w:rPr>
            <w:noProof/>
            <w:webHidden/>
          </w:rPr>
          <w:t>87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09" w:author="Andreas Kuehne" w:date="2019-05-25T13:55:00Z"/>
          <w:rFonts w:asciiTheme="minorHAnsi" w:eastAsiaTheme="minorEastAsia" w:hAnsiTheme="minorHAnsi" w:cstheme="minorBidi"/>
          <w:noProof/>
          <w:sz w:val="22"/>
          <w:szCs w:val="22"/>
          <w:lang w:val="en-GB" w:eastAsia="en-GB"/>
        </w:rPr>
      </w:pPr>
      <w:ins w:id="51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4.4.27.1</w:t>
        </w:r>
        <w:r w:rsidRPr="009D7E36">
          <w:rPr>
            <w:rStyle w:val="Hyperlink"/>
            <w:noProof/>
          </w:rPr>
          <w:t xml:space="preserve"> AdditionalKeyInfo – JSON Syntax</w:t>
        </w:r>
        <w:r>
          <w:rPr>
            <w:noProof/>
            <w:webHidden/>
          </w:rPr>
          <w:tab/>
        </w:r>
        <w:r>
          <w:rPr>
            <w:noProof/>
            <w:webHidden/>
          </w:rPr>
          <w:fldChar w:fldCharType="begin"/>
        </w:r>
        <w:r>
          <w:rPr>
            <w:noProof/>
            <w:webHidden/>
          </w:rPr>
          <w:instrText xml:space="preserve"> PAGEREF _Toc9685080 \h </w:instrText>
        </w:r>
      </w:ins>
      <w:r>
        <w:rPr>
          <w:noProof/>
          <w:webHidden/>
        </w:rPr>
      </w:r>
      <w:r>
        <w:rPr>
          <w:noProof/>
          <w:webHidden/>
        </w:rPr>
        <w:fldChar w:fldCharType="separate"/>
      </w:r>
      <w:ins w:id="511" w:author="Andreas Kuehne" w:date="2019-05-25T13:55:00Z">
        <w:r>
          <w:rPr>
            <w:noProof/>
            <w:webHidden/>
          </w:rPr>
          <w:t>88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12" w:author="Andreas Kuehne" w:date="2019-05-25T13:55:00Z"/>
          <w:rFonts w:asciiTheme="minorHAnsi" w:eastAsiaTheme="minorEastAsia" w:hAnsiTheme="minorHAnsi" w:cstheme="minorBidi"/>
          <w:noProof/>
          <w:sz w:val="22"/>
          <w:szCs w:val="22"/>
          <w:lang w:val="en-GB" w:eastAsia="en-GB"/>
        </w:rPr>
      </w:pPr>
      <w:ins w:id="51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4.4.27.2</w:t>
        </w:r>
        <w:r w:rsidRPr="009D7E36">
          <w:rPr>
            <w:rStyle w:val="Hyperlink"/>
            <w:noProof/>
          </w:rPr>
          <w:t xml:space="preserve"> AdditionalKeyInfo – XML Syntax</w:t>
        </w:r>
        <w:r>
          <w:rPr>
            <w:noProof/>
            <w:webHidden/>
          </w:rPr>
          <w:tab/>
        </w:r>
        <w:r>
          <w:rPr>
            <w:noProof/>
            <w:webHidden/>
          </w:rPr>
          <w:fldChar w:fldCharType="begin"/>
        </w:r>
        <w:r>
          <w:rPr>
            <w:noProof/>
            <w:webHidden/>
          </w:rPr>
          <w:instrText xml:space="preserve"> PAGEREF _Toc9685081 \h </w:instrText>
        </w:r>
      </w:ins>
      <w:r>
        <w:rPr>
          <w:noProof/>
          <w:webHidden/>
        </w:rPr>
      </w:r>
      <w:r>
        <w:rPr>
          <w:noProof/>
          <w:webHidden/>
        </w:rPr>
        <w:fldChar w:fldCharType="separate"/>
      </w:r>
      <w:ins w:id="514" w:author="Andreas Kuehne" w:date="2019-05-25T13:55:00Z">
        <w:r>
          <w:rPr>
            <w:noProof/>
            <w:webHidden/>
          </w:rPr>
          <w:t>89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15" w:author="Andreas Kuehne" w:date="2019-05-25T13:55:00Z"/>
          <w:rFonts w:asciiTheme="minorHAnsi" w:eastAsiaTheme="minorEastAsia" w:hAnsiTheme="minorHAnsi" w:cstheme="minorBidi"/>
          <w:noProof/>
          <w:sz w:val="22"/>
          <w:szCs w:val="22"/>
          <w:lang w:val="en-GB" w:eastAsia="en-GB"/>
        </w:rPr>
      </w:pPr>
      <w:ins w:id="51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4.4.28</w:t>
        </w:r>
        <w:r w:rsidRPr="009D7E36">
          <w:rPr>
            <w:rStyle w:val="Hyperlink"/>
            <w:noProof/>
          </w:rPr>
          <w:t xml:space="preserve"> Component ProcessingDetails</w:t>
        </w:r>
        <w:r>
          <w:rPr>
            <w:noProof/>
            <w:webHidden/>
          </w:rPr>
          <w:tab/>
        </w:r>
        <w:r>
          <w:rPr>
            <w:noProof/>
            <w:webHidden/>
          </w:rPr>
          <w:fldChar w:fldCharType="begin"/>
        </w:r>
        <w:r>
          <w:rPr>
            <w:noProof/>
            <w:webHidden/>
          </w:rPr>
          <w:instrText xml:space="preserve"> PAGEREF _Toc9685082 \h </w:instrText>
        </w:r>
      </w:ins>
      <w:r>
        <w:rPr>
          <w:noProof/>
          <w:webHidden/>
        </w:rPr>
      </w:r>
      <w:r>
        <w:rPr>
          <w:noProof/>
          <w:webHidden/>
        </w:rPr>
        <w:fldChar w:fldCharType="separate"/>
      </w:r>
      <w:ins w:id="517" w:author="Andreas Kuehne" w:date="2019-05-25T13:55:00Z">
        <w:r>
          <w:rPr>
            <w:noProof/>
            <w:webHidden/>
          </w:rPr>
          <w:t>90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18" w:author="Andreas Kuehne" w:date="2019-05-25T13:55:00Z"/>
          <w:rFonts w:asciiTheme="minorHAnsi" w:eastAsiaTheme="minorEastAsia" w:hAnsiTheme="minorHAnsi" w:cstheme="minorBidi"/>
          <w:noProof/>
          <w:sz w:val="22"/>
          <w:szCs w:val="22"/>
          <w:lang w:val="en-GB" w:eastAsia="en-GB"/>
        </w:rPr>
      </w:pPr>
      <w:ins w:id="51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4.4.28.1</w:t>
        </w:r>
        <w:r w:rsidRPr="009D7E36">
          <w:rPr>
            <w:rStyle w:val="Hyperlink"/>
            <w:noProof/>
          </w:rPr>
          <w:t xml:space="preserve"> ProcessingDetails – JSON Syntax</w:t>
        </w:r>
        <w:r>
          <w:rPr>
            <w:noProof/>
            <w:webHidden/>
          </w:rPr>
          <w:tab/>
        </w:r>
        <w:r>
          <w:rPr>
            <w:noProof/>
            <w:webHidden/>
          </w:rPr>
          <w:fldChar w:fldCharType="begin"/>
        </w:r>
        <w:r>
          <w:rPr>
            <w:noProof/>
            <w:webHidden/>
          </w:rPr>
          <w:instrText xml:space="preserve"> PAGEREF _Toc9685083 \h </w:instrText>
        </w:r>
      </w:ins>
      <w:r>
        <w:rPr>
          <w:noProof/>
          <w:webHidden/>
        </w:rPr>
      </w:r>
      <w:r>
        <w:rPr>
          <w:noProof/>
          <w:webHidden/>
        </w:rPr>
        <w:fldChar w:fldCharType="separate"/>
      </w:r>
      <w:ins w:id="520" w:author="Andreas Kuehne" w:date="2019-05-25T13:55:00Z">
        <w:r>
          <w:rPr>
            <w:noProof/>
            <w:webHidden/>
          </w:rPr>
          <w:t>90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21" w:author="Andreas Kuehne" w:date="2019-05-25T13:55:00Z"/>
          <w:rFonts w:asciiTheme="minorHAnsi" w:eastAsiaTheme="minorEastAsia" w:hAnsiTheme="minorHAnsi" w:cstheme="minorBidi"/>
          <w:noProof/>
          <w:sz w:val="22"/>
          <w:szCs w:val="22"/>
          <w:lang w:val="en-GB" w:eastAsia="en-GB"/>
        </w:rPr>
      </w:pPr>
      <w:ins w:id="52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4.4.28.2</w:t>
        </w:r>
        <w:r w:rsidRPr="009D7E36">
          <w:rPr>
            <w:rStyle w:val="Hyperlink"/>
            <w:noProof/>
          </w:rPr>
          <w:t xml:space="preserve"> ProcessingDetails – XML Syntax</w:t>
        </w:r>
        <w:r>
          <w:rPr>
            <w:noProof/>
            <w:webHidden/>
          </w:rPr>
          <w:tab/>
        </w:r>
        <w:r>
          <w:rPr>
            <w:noProof/>
            <w:webHidden/>
          </w:rPr>
          <w:fldChar w:fldCharType="begin"/>
        </w:r>
        <w:r>
          <w:rPr>
            <w:noProof/>
            <w:webHidden/>
          </w:rPr>
          <w:instrText xml:space="preserve"> PAGEREF _Toc9685084 \h </w:instrText>
        </w:r>
      </w:ins>
      <w:r>
        <w:rPr>
          <w:noProof/>
          <w:webHidden/>
        </w:rPr>
      </w:r>
      <w:r>
        <w:rPr>
          <w:noProof/>
          <w:webHidden/>
        </w:rPr>
        <w:fldChar w:fldCharType="separate"/>
      </w:r>
      <w:ins w:id="523" w:author="Andreas Kuehne" w:date="2019-05-25T13:55:00Z">
        <w:r>
          <w:rPr>
            <w:noProof/>
            <w:webHidden/>
          </w:rPr>
          <w:t>91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24" w:author="Andreas Kuehne" w:date="2019-05-25T13:55:00Z"/>
          <w:rFonts w:asciiTheme="minorHAnsi" w:eastAsiaTheme="minorEastAsia" w:hAnsiTheme="minorHAnsi" w:cstheme="minorBidi"/>
          <w:noProof/>
          <w:sz w:val="22"/>
          <w:szCs w:val="22"/>
          <w:lang w:val="en-GB" w:eastAsia="en-GB"/>
        </w:rPr>
      </w:pPr>
      <w:ins w:id="52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4.4.29</w:t>
        </w:r>
        <w:r w:rsidRPr="009D7E36">
          <w:rPr>
            <w:rStyle w:val="Hyperlink"/>
            <w:noProof/>
          </w:rPr>
          <w:t xml:space="preserve"> Component Detail</w:t>
        </w:r>
        <w:r>
          <w:rPr>
            <w:noProof/>
            <w:webHidden/>
          </w:rPr>
          <w:tab/>
        </w:r>
        <w:r>
          <w:rPr>
            <w:noProof/>
            <w:webHidden/>
          </w:rPr>
          <w:fldChar w:fldCharType="begin"/>
        </w:r>
        <w:r>
          <w:rPr>
            <w:noProof/>
            <w:webHidden/>
          </w:rPr>
          <w:instrText xml:space="preserve"> PAGEREF _Toc9685085 \h </w:instrText>
        </w:r>
      </w:ins>
      <w:r>
        <w:rPr>
          <w:noProof/>
          <w:webHidden/>
        </w:rPr>
      </w:r>
      <w:r>
        <w:rPr>
          <w:noProof/>
          <w:webHidden/>
        </w:rPr>
        <w:fldChar w:fldCharType="separate"/>
      </w:r>
      <w:ins w:id="526" w:author="Andreas Kuehne" w:date="2019-05-25T13:55:00Z">
        <w:r>
          <w:rPr>
            <w:noProof/>
            <w:webHidden/>
          </w:rPr>
          <w:t>91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27" w:author="Andreas Kuehne" w:date="2019-05-25T13:55:00Z"/>
          <w:rFonts w:asciiTheme="minorHAnsi" w:eastAsiaTheme="minorEastAsia" w:hAnsiTheme="minorHAnsi" w:cstheme="minorBidi"/>
          <w:noProof/>
          <w:sz w:val="22"/>
          <w:szCs w:val="22"/>
          <w:lang w:val="en-GB" w:eastAsia="en-GB"/>
        </w:rPr>
      </w:pPr>
      <w:ins w:id="52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4.4.29.1</w:t>
        </w:r>
        <w:r w:rsidRPr="009D7E36">
          <w:rPr>
            <w:rStyle w:val="Hyperlink"/>
            <w:noProof/>
          </w:rPr>
          <w:t xml:space="preserve"> Detail – JSON Syntax</w:t>
        </w:r>
        <w:r>
          <w:rPr>
            <w:noProof/>
            <w:webHidden/>
          </w:rPr>
          <w:tab/>
        </w:r>
        <w:r>
          <w:rPr>
            <w:noProof/>
            <w:webHidden/>
          </w:rPr>
          <w:fldChar w:fldCharType="begin"/>
        </w:r>
        <w:r>
          <w:rPr>
            <w:noProof/>
            <w:webHidden/>
          </w:rPr>
          <w:instrText xml:space="preserve"> PAGEREF _Toc9685086 \h </w:instrText>
        </w:r>
      </w:ins>
      <w:r>
        <w:rPr>
          <w:noProof/>
          <w:webHidden/>
        </w:rPr>
      </w:r>
      <w:r>
        <w:rPr>
          <w:noProof/>
          <w:webHidden/>
        </w:rPr>
        <w:fldChar w:fldCharType="separate"/>
      </w:r>
      <w:ins w:id="529" w:author="Andreas Kuehne" w:date="2019-05-25T13:55:00Z">
        <w:r>
          <w:rPr>
            <w:noProof/>
            <w:webHidden/>
          </w:rPr>
          <w:t>92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30" w:author="Andreas Kuehne" w:date="2019-05-25T13:55:00Z"/>
          <w:rFonts w:asciiTheme="minorHAnsi" w:eastAsiaTheme="minorEastAsia" w:hAnsiTheme="minorHAnsi" w:cstheme="minorBidi"/>
          <w:noProof/>
          <w:sz w:val="22"/>
          <w:szCs w:val="22"/>
          <w:lang w:val="en-GB" w:eastAsia="en-GB"/>
        </w:rPr>
      </w:pPr>
      <w:ins w:id="53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4.4.29.2</w:t>
        </w:r>
        <w:r w:rsidRPr="009D7E36">
          <w:rPr>
            <w:rStyle w:val="Hyperlink"/>
            <w:noProof/>
          </w:rPr>
          <w:t xml:space="preserve"> Detail – XML Syntax</w:t>
        </w:r>
        <w:r>
          <w:rPr>
            <w:noProof/>
            <w:webHidden/>
          </w:rPr>
          <w:tab/>
        </w:r>
        <w:r>
          <w:rPr>
            <w:noProof/>
            <w:webHidden/>
          </w:rPr>
          <w:fldChar w:fldCharType="begin"/>
        </w:r>
        <w:r>
          <w:rPr>
            <w:noProof/>
            <w:webHidden/>
          </w:rPr>
          <w:instrText xml:space="preserve"> PAGEREF _Toc9685087 \h </w:instrText>
        </w:r>
      </w:ins>
      <w:r>
        <w:rPr>
          <w:noProof/>
          <w:webHidden/>
        </w:rPr>
      </w:r>
      <w:r>
        <w:rPr>
          <w:noProof/>
          <w:webHidden/>
        </w:rPr>
        <w:fldChar w:fldCharType="separate"/>
      </w:r>
      <w:ins w:id="532" w:author="Andreas Kuehne" w:date="2019-05-25T13:55:00Z">
        <w:r>
          <w:rPr>
            <w:noProof/>
            <w:webHidden/>
          </w:rPr>
          <w:t>93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33" w:author="Andreas Kuehne" w:date="2019-05-25T13:55:00Z"/>
          <w:rFonts w:asciiTheme="minorHAnsi" w:eastAsiaTheme="minorEastAsia" w:hAnsiTheme="minorHAnsi" w:cstheme="minorBidi"/>
          <w:noProof/>
          <w:sz w:val="22"/>
          <w:szCs w:val="22"/>
          <w:lang w:val="en-GB" w:eastAsia="en-GB"/>
        </w:rPr>
      </w:pPr>
      <w:ins w:id="53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4.4.30</w:t>
        </w:r>
        <w:r w:rsidRPr="009D7E36">
          <w:rPr>
            <w:rStyle w:val="Hyperlink"/>
            <w:noProof/>
          </w:rPr>
          <w:t xml:space="preserve"> Component SigningTimeInfo</w:t>
        </w:r>
        <w:r>
          <w:rPr>
            <w:noProof/>
            <w:webHidden/>
          </w:rPr>
          <w:tab/>
        </w:r>
        <w:r>
          <w:rPr>
            <w:noProof/>
            <w:webHidden/>
          </w:rPr>
          <w:fldChar w:fldCharType="begin"/>
        </w:r>
        <w:r>
          <w:rPr>
            <w:noProof/>
            <w:webHidden/>
          </w:rPr>
          <w:instrText xml:space="preserve"> PAGEREF _Toc9685088 \h </w:instrText>
        </w:r>
      </w:ins>
      <w:r>
        <w:rPr>
          <w:noProof/>
          <w:webHidden/>
        </w:rPr>
      </w:r>
      <w:r>
        <w:rPr>
          <w:noProof/>
          <w:webHidden/>
        </w:rPr>
        <w:fldChar w:fldCharType="separate"/>
      </w:r>
      <w:ins w:id="535" w:author="Andreas Kuehne" w:date="2019-05-25T13:55:00Z">
        <w:r>
          <w:rPr>
            <w:noProof/>
            <w:webHidden/>
          </w:rPr>
          <w:t>93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36" w:author="Andreas Kuehne" w:date="2019-05-25T13:55:00Z"/>
          <w:rFonts w:asciiTheme="minorHAnsi" w:eastAsiaTheme="minorEastAsia" w:hAnsiTheme="minorHAnsi" w:cstheme="minorBidi"/>
          <w:noProof/>
          <w:sz w:val="22"/>
          <w:szCs w:val="22"/>
          <w:lang w:val="en-GB" w:eastAsia="en-GB"/>
        </w:rPr>
      </w:pPr>
      <w:ins w:id="53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"_Toc9685089"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4.4.30.1</w:t>
        </w:r>
        <w:r w:rsidRPr="009D7E36">
          <w:rPr>
            <w:rStyle w:val="Hyperlink"/>
            <w:noProof/>
          </w:rPr>
          <w:t xml:space="preserve"> SigningTimeInfo – JSON Syntax</w:t>
        </w:r>
        <w:r>
          <w:rPr>
            <w:noProof/>
            <w:webHidden/>
          </w:rPr>
          <w:tab/>
        </w:r>
        <w:r>
          <w:rPr>
            <w:noProof/>
            <w:webHidden/>
          </w:rPr>
          <w:fldChar w:fldCharType="begin"/>
        </w:r>
        <w:r>
          <w:rPr>
            <w:noProof/>
            <w:webHidden/>
          </w:rPr>
          <w:instrText xml:space="preserve"> PAGEREF _Toc9685089 \h </w:instrText>
        </w:r>
      </w:ins>
      <w:r>
        <w:rPr>
          <w:noProof/>
          <w:webHidden/>
        </w:rPr>
      </w:r>
      <w:r>
        <w:rPr>
          <w:noProof/>
          <w:webHidden/>
        </w:rPr>
        <w:fldChar w:fldCharType="separate"/>
      </w:r>
      <w:ins w:id="538" w:author="Andreas Kuehne" w:date="2019-05-25T13:55:00Z">
        <w:r>
          <w:rPr>
            <w:noProof/>
            <w:webHidden/>
          </w:rPr>
          <w:t>93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39" w:author="Andreas Kuehne" w:date="2019-05-25T13:55:00Z"/>
          <w:rFonts w:asciiTheme="minorHAnsi" w:eastAsiaTheme="minorEastAsia" w:hAnsiTheme="minorHAnsi" w:cstheme="minorBidi"/>
          <w:noProof/>
          <w:sz w:val="22"/>
          <w:szCs w:val="22"/>
          <w:lang w:val="en-GB" w:eastAsia="en-GB"/>
        </w:rPr>
      </w:pPr>
      <w:ins w:id="54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4.4.30.2</w:t>
        </w:r>
        <w:r w:rsidRPr="009D7E36">
          <w:rPr>
            <w:rStyle w:val="Hyperlink"/>
            <w:noProof/>
          </w:rPr>
          <w:t xml:space="preserve"> SigningTimeInfo – XML Syntax</w:t>
        </w:r>
        <w:r>
          <w:rPr>
            <w:noProof/>
            <w:webHidden/>
          </w:rPr>
          <w:tab/>
        </w:r>
        <w:r>
          <w:rPr>
            <w:noProof/>
            <w:webHidden/>
          </w:rPr>
          <w:fldChar w:fldCharType="begin"/>
        </w:r>
        <w:r>
          <w:rPr>
            <w:noProof/>
            <w:webHidden/>
          </w:rPr>
          <w:instrText xml:space="preserve"> PAGEREF _Toc9685090 \h </w:instrText>
        </w:r>
      </w:ins>
      <w:r>
        <w:rPr>
          <w:noProof/>
          <w:webHidden/>
        </w:rPr>
      </w:r>
      <w:r>
        <w:rPr>
          <w:noProof/>
          <w:webHidden/>
        </w:rPr>
        <w:fldChar w:fldCharType="separate"/>
      </w:r>
      <w:ins w:id="541" w:author="Andreas Kuehne" w:date="2019-05-25T13:55:00Z">
        <w:r>
          <w:rPr>
            <w:noProof/>
            <w:webHidden/>
          </w:rPr>
          <w:t>94</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42" w:author="Andreas Kuehne" w:date="2019-05-25T13:55:00Z"/>
          <w:rFonts w:asciiTheme="minorHAnsi" w:eastAsiaTheme="minorEastAsia" w:hAnsiTheme="minorHAnsi" w:cstheme="minorBidi"/>
          <w:noProof/>
          <w:sz w:val="22"/>
          <w:szCs w:val="22"/>
          <w:lang w:val="en-GB" w:eastAsia="en-GB"/>
        </w:rPr>
      </w:pPr>
      <w:ins w:id="54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4.4.31</w:t>
        </w:r>
        <w:r w:rsidRPr="009D7E36">
          <w:rPr>
            <w:rStyle w:val="Hyperlink"/>
            <w:noProof/>
          </w:rPr>
          <w:t xml:space="preserve"> Component SigningTimeBoundaries</w:t>
        </w:r>
        <w:r>
          <w:rPr>
            <w:noProof/>
            <w:webHidden/>
          </w:rPr>
          <w:tab/>
        </w:r>
        <w:r>
          <w:rPr>
            <w:noProof/>
            <w:webHidden/>
          </w:rPr>
          <w:fldChar w:fldCharType="begin"/>
        </w:r>
        <w:r>
          <w:rPr>
            <w:noProof/>
            <w:webHidden/>
          </w:rPr>
          <w:instrText xml:space="preserve"> PAGEREF _Toc9685091 \h </w:instrText>
        </w:r>
      </w:ins>
      <w:r>
        <w:rPr>
          <w:noProof/>
          <w:webHidden/>
        </w:rPr>
      </w:r>
      <w:r>
        <w:rPr>
          <w:noProof/>
          <w:webHidden/>
        </w:rPr>
        <w:fldChar w:fldCharType="separate"/>
      </w:r>
      <w:ins w:id="544" w:author="Andreas Kuehne" w:date="2019-05-25T13:55:00Z">
        <w:r>
          <w:rPr>
            <w:noProof/>
            <w:webHidden/>
          </w:rPr>
          <w:t>94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45" w:author="Andreas Kuehne" w:date="2019-05-25T13:55:00Z"/>
          <w:rFonts w:asciiTheme="minorHAnsi" w:eastAsiaTheme="minorEastAsia" w:hAnsiTheme="minorHAnsi" w:cstheme="minorBidi"/>
          <w:noProof/>
          <w:sz w:val="22"/>
          <w:szCs w:val="22"/>
          <w:lang w:val="en-GB" w:eastAsia="en-GB"/>
        </w:rPr>
      </w:pPr>
      <w:ins w:id="54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4.4.31.1</w:t>
        </w:r>
        <w:r w:rsidRPr="009D7E36">
          <w:rPr>
            <w:rStyle w:val="Hyperlink"/>
            <w:noProof/>
          </w:rPr>
          <w:t xml:space="preserve"> SigningTimeBoundaries – JSON Syntax</w:t>
        </w:r>
        <w:r>
          <w:rPr>
            <w:noProof/>
            <w:webHidden/>
          </w:rPr>
          <w:tab/>
        </w:r>
        <w:r>
          <w:rPr>
            <w:noProof/>
            <w:webHidden/>
          </w:rPr>
          <w:fldChar w:fldCharType="begin"/>
        </w:r>
        <w:r>
          <w:rPr>
            <w:noProof/>
            <w:webHidden/>
          </w:rPr>
          <w:instrText xml:space="preserve"> PAGEREF _Toc9685092 \h </w:instrText>
        </w:r>
      </w:ins>
      <w:r>
        <w:rPr>
          <w:noProof/>
          <w:webHidden/>
        </w:rPr>
      </w:r>
      <w:r>
        <w:rPr>
          <w:noProof/>
          <w:webHidden/>
        </w:rPr>
        <w:fldChar w:fldCharType="separate"/>
      </w:r>
      <w:ins w:id="547" w:author="Andreas Kuehne" w:date="2019-05-25T13:55:00Z">
        <w:r>
          <w:rPr>
            <w:noProof/>
            <w:webHidden/>
          </w:rPr>
          <w:t>94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48" w:author="Andreas Kuehne" w:date="2019-05-25T13:55:00Z"/>
          <w:rFonts w:asciiTheme="minorHAnsi" w:eastAsiaTheme="minorEastAsia" w:hAnsiTheme="minorHAnsi" w:cstheme="minorBidi"/>
          <w:noProof/>
          <w:sz w:val="22"/>
          <w:szCs w:val="22"/>
          <w:lang w:val="en-GB" w:eastAsia="en-GB"/>
        </w:rPr>
      </w:pPr>
      <w:ins w:id="54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4.4.31.2</w:t>
        </w:r>
        <w:r w:rsidRPr="009D7E36">
          <w:rPr>
            <w:rStyle w:val="Hyperlink"/>
            <w:noProof/>
          </w:rPr>
          <w:t xml:space="preserve"> SigningTimeBoundaries – XML Syntax</w:t>
        </w:r>
        <w:r>
          <w:rPr>
            <w:noProof/>
            <w:webHidden/>
          </w:rPr>
          <w:tab/>
        </w:r>
        <w:r>
          <w:rPr>
            <w:noProof/>
            <w:webHidden/>
          </w:rPr>
          <w:fldChar w:fldCharType="begin"/>
        </w:r>
        <w:r>
          <w:rPr>
            <w:noProof/>
            <w:webHidden/>
          </w:rPr>
          <w:instrText xml:space="preserve"> PAGEREF _Toc9685093 \h </w:instrText>
        </w:r>
      </w:ins>
      <w:r>
        <w:rPr>
          <w:noProof/>
          <w:webHidden/>
        </w:rPr>
      </w:r>
      <w:r>
        <w:rPr>
          <w:noProof/>
          <w:webHidden/>
        </w:rPr>
        <w:fldChar w:fldCharType="separate"/>
      </w:r>
      <w:ins w:id="550" w:author="Andreas Kuehne" w:date="2019-05-25T13:55:00Z">
        <w:r>
          <w:rPr>
            <w:noProof/>
            <w:webHidden/>
          </w:rPr>
          <w:t>95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51" w:author="Andreas Kuehne" w:date="2019-05-25T13:55:00Z"/>
          <w:rFonts w:asciiTheme="minorHAnsi" w:eastAsiaTheme="minorEastAsia" w:hAnsiTheme="minorHAnsi" w:cstheme="minorBidi"/>
          <w:noProof/>
          <w:sz w:val="22"/>
          <w:szCs w:val="22"/>
          <w:lang w:val="en-GB" w:eastAsia="en-GB"/>
        </w:rPr>
      </w:pPr>
      <w:ins w:id="55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4.4.32</w:t>
        </w:r>
        <w:r w:rsidRPr="009D7E36">
          <w:rPr>
            <w:rStyle w:val="Hyperlink"/>
            <w:noProof/>
          </w:rPr>
          <w:t xml:space="preserve"> Component AugmentedSignature</w:t>
        </w:r>
        <w:r>
          <w:rPr>
            <w:noProof/>
            <w:webHidden/>
          </w:rPr>
          <w:tab/>
        </w:r>
        <w:r>
          <w:rPr>
            <w:noProof/>
            <w:webHidden/>
          </w:rPr>
          <w:fldChar w:fldCharType="begin"/>
        </w:r>
        <w:r>
          <w:rPr>
            <w:noProof/>
            <w:webHidden/>
          </w:rPr>
          <w:instrText xml:space="preserve"> PAGEREF _Toc9685094 \h </w:instrText>
        </w:r>
      </w:ins>
      <w:r>
        <w:rPr>
          <w:noProof/>
          <w:webHidden/>
        </w:rPr>
      </w:r>
      <w:r>
        <w:rPr>
          <w:noProof/>
          <w:webHidden/>
        </w:rPr>
        <w:fldChar w:fldCharType="separate"/>
      </w:r>
      <w:ins w:id="553" w:author="Andreas Kuehne" w:date="2019-05-25T13:55:00Z">
        <w:r>
          <w:rPr>
            <w:noProof/>
            <w:webHidden/>
          </w:rPr>
          <w:t>95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54" w:author="Andreas Kuehne" w:date="2019-05-25T13:55:00Z"/>
          <w:rFonts w:asciiTheme="minorHAnsi" w:eastAsiaTheme="minorEastAsia" w:hAnsiTheme="minorHAnsi" w:cstheme="minorBidi"/>
          <w:noProof/>
          <w:sz w:val="22"/>
          <w:szCs w:val="22"/>
          <w:lang w:val="en-GB" w:eastAsia="en-GB"/>
        </w:rPr>
      </w:pPr>
      <w:ins w:id="55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4.4.32.1</w:t>
        </w:r>
        <w:r w:rsidRPr="009D7E36">
          <w:rPr>
            <w:rStyle w:val="Hyperlink"/>
            <w:noProof/>
          </w:rPr>
          <w:t xml:space="preserve"> AugmentedSignature – JSON Syntax</w:t>
        </w:r>
        <w:r>
          <w:rPr>
            <w:noProof/>
            <w:webHidden/>
          </w:rPr>
          <w:tab/>
        </w:r>
        <w:r>
          <w:rPr>
            <w:noProof/>
            <w:webHidden/>
          </w:rPr>
          <w:fldChar w:fldCharType="begin"/>
        </w:r>
        <w:r>
          <w:rPr>
            <w:noProof/>
            <w:webHidden/>
          </w:rPr>
          <w:instrText xml:space="preserve"> PAGEREF _Toc9685095 \h </w:instrText>
        </w:r>
      </w:ins>
      <w:r>
        <w:rPr>
          <w:noProof/>
          <w:webHidden/>
        </w:rPr>
      </w:r>
      <w:r>
        <w:rPr>
          <w:noProof/>
          <w:webHidden/>
        </w:rPr>
        <w:fldChar w:fldCharType="separate"/>
      </w:r>
      <w:ins w:id="556" w:author="Andreas Kuehne" w:date="2019-05-25T13:55:00Z">
        <w:r>
          <w:rPr>
            <w:noProof/>
            <w:webHidden/>
          </w:rPr>
          <w:t>96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57" w:author="Andreas Kuehne" w:date="2019-05-25T13:55:00Z"/>
          <w:rFonts w:asciiTheme="minorHAnsi" w:eastAsiaTheme="minorEastAsia" w:hAnsiTheme="minorHAnsi" w:cstheme="minorBidi"/>
          <w:noProof/>
          <w:sz w:val="22"/>
          <w:szCs w:val="22"/>
          <w:lang w:val="en-GB" w:eastAsia="en-GB"/>
        </w:rPr>
      </w:pPr>
      <w:ins w:id="55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4.4.32.2</w:t>
        </w:r>
        <w:r w:rsidRPr="009D7E36">
          <w:rPr>
            <w:rStyle w:val="Hyperlink"/>
            <w:noProof/>
          </w:rPr>
          <w:t xml:space="preserve"> AugmentedSignature – XML Syntax</w:t>
        </w:r>
        <w:r>
          <w:rPr>
            <w:noProof/>
            <w:webHidden/>
          </w:rPr>
          <w:tab/>
        </w:r>
        <w:r>
          <w:rPr>
            <w:noProof/>
            <w:webHidden/>
          </w:rPr>
          <w:fldChar w:fldCharType="begin"/>
        </w:r>
        <w:r>
          <w:rPr>
            <w:noProof/>
            <w:webHidden/>
          </w:rPr>
          <w:instrText xml:space="preserve"> PAGEREF _Toc9685096 \h </w:instrText>
        </w:r>
      </w:ins>
      <w:r>
        <w:rPr>
          <w:noProof/>
          <w:webHidden/>
        </w:rPr>
      </w:r>
      <w:r>
        <w:rPr>
          <w:noProof/>
          <w:webHidden/>
        </w:rPr>
        <w:fldChar w:fldCharType="separate"/>
      </w:r>
      <w:ins w:id="559" w:author="Andreas Kuehne" w:date="2019-05-25T13:55:00Z">
        <w:r>
          <w:rPr>
            <w:noProof/>
            <w:webHidden/>
          </w:rPr>
          <w:t>97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60" w:author="Andreas Kuehne" w:date="2019-05-25T13:55:00Z"/>
          <w:rFonts w:asciiTheme="minorHAnsi" w:eastAsiaTheme="minorEastAsia" w:hAnsiTheme="minorHAnsi" w:cstheme="minorBidi"/>
          <w:noProof/>
          <w:sz w:val="22"/>
          <w:szCs w:val="22"/>
          <w:lang w:val="en-GB" w:eastAsia="en-GB"/>
        </w:rPr>
      </w:pPr>
      <w:ins w:id="56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4.4.33</w:t>
        </w:r>
        <w:r w:rsidRPr="009D7E36">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_Toc9685097 \h </w:instrText>
        </w:r>
      </w:ins>
      <w:r>
        <w:rPr>
          <w:noProof/>
          <w:webHidden/>
        </w:rPr>
      </w:r>
      <w:r>
        <w:rPr>
          <w:noProof/>
          <w:webHidden/>
        </w:rPr>
        <w:fldChar w:fldCharType="separate"/>
      </w:r>
      <w:ins w:id="562" w:author="Andreas Kuehne" w:date="2019-05-25T13:55:00Z">
        <w:r>
          <w:rPr>
            <w:noProof/>
            <w:webHidden/>
          </w:rPr>
          <w:t>97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63" w:author="Andreas Kuehne" w:date="2019-05-25T13:55:00Z"/>
          <w:rFonts w:asciiTheme="minorHAnsi" w:eastAsiaTheme="minorEastAsia" w:hAnsiTheme="minorHAnsi" w:cstheme="minorBidi"/>
          <w:noProof/>
          <w:sz w:val="22"/>
          <w:szCs w:val="22"/>
          <w:lang w:val="en-GB" w:eastAsia="en-GB"/>
        </w:rPr>
      </w:pPr>
      <w:ins w:id="56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4.4.33.1</w:t>
        </w:r>
        <w:r w:rsidRPr="009D7E36">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_Toc9685098 \h </w:instrText>
        </w:r>
      </w:ins>
      <w:r>
        <w:rPr>
          <w:noProof/>
          <w:webHidden/>
        </w:rPr>
      </w:r>
      <w:r>
        <w:rPr>
          <w:noProof/>
          <w:webHidden/>
        </w:rPr>
        <w:fldChar w:fldCharType="separate"/>
      </w:r>
      <w:ins w:id="565" w:author="Andreas Kuehne" w:date="2019-05-25T13:55:00Z">
        <w:r>
          <w:rPr>
            <w:noProof/>
            <w:webHidden/>
          </w:rPr>
          <w:t>97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66" w:author="Andreas Kuehne" w:date="2019-05-25T13:55:00Z"/>
          <w:rFonts w:asciiTheme="minorHAnsi" w:eastAsiaTheme="minorEastAsia" w:hAnsiTheme="minorHAnsi" w:cstheme="minorBidi"/>
          <w:noProof/>
          <w:sz w:val="22"/>
          <w:szCs w:val="22"/>
          <w:lang w:val="en-GB" w:eastAsia="en-GB"/>
        </w:rPr>
      </w:pPr>
      <w:ins w:id="56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"_Toc9685099"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4.4.33.2</w:t>
        </w:r>
        <w:r w:rsidRPr="009D7E36">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_Toc9685099 \h </w:instrText>
        </w:r>
      </w:ins>
      <w:r>
        <w:rPr>
          <w:noProof/>
          <w:webHidden/>
        </w:rPr>
      </w:r>
      <w:r>
        <w:rPr>
          <w:noProof/>
          <w:webHidden/>
        </w:rPr>
        <w:fldChar w:fldCharType="separate"/>
      </w:r>
      <w:ins w:id="568" w:author="Andreas Kuehne" w:date="2019-05-25T13:55:00Z">
        <w:r>
          <w:rPr>
            <w:noProof/>
            <w:webHidden/>
          </w:rPr>
          <w:t>97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69" w:author="Andreas Kuehne" w:date="2019-05-25T13:55:00Z"/>
          <w:rFonts w:asciiTheme="minorHAnsi" w:eastAsiaTheme="minorEastAsia" w:hAnsiTheme="minorHAnsi" w:cstheme="minorBidi"/>
          <w:noProof/>
          <w:sz w:val="22"/>
          <w:szCs w:val="22"/>
          <w:lang w:val="en-GB" w:eastAsia="en-GB"/>
        </w:rPr>
      </w:pPr>
      <w:ins w:id="570"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"_Toc9685100"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4.4.34</w:t>
        </w:r>
        <w:r w:rsidRPr="009D7E36">
          <w:rPr>
            <w:rStyle w:val="Hyperlink"/>
            <w:noProof/>
          </w:rPr>
          <w:t xml:space="preserve"> Component TransformedDocument</w:t>
        </w:r>
        <w:r>
          <w:rPr>
            <w:noProof/>
            <w:webHidden/>
          </w:rPr>
          <w:tab/>
        </w:r>
        <w:r>
          <w:rPr>
            <w:noProof/>
            <w:webHidden/>
          </w:rPr>
          <w:fldChar w:fldCharType="begin"/>
        </w:r>
        <w:r>
          <w:rPr>
            <w:noProof/>
            <w:webHidden/>
          </w:rPr>
          <w:instrText xml:space="preserve"> PAGEREF _Toc9685100 \h </w:instrText>
        </w:r>
      </w:ins>
      <w:r>
        <w:rPr>
          <w:noProof/>
          <w:webHidden/>
        </w:rPr>
      </w:r>
      <w:r>
        <w:rPr>
          <w:noProof/>
          <w:webHidden/>
        </w:rPr>
        <w:fldChar w:fldCharType="separate"/>
      </w:r>
      <w:ins w:id="571" w:author="Andreas Kuehne" w:date="2019-05-25T13:55:00Z">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72" w:author="Andreas Kuehne" w:date="2019-05-25T13:55:00Z"/>
          <w:rFonts w:asciiTheme="minorHAnsi" w:eastAsiaTheme="minorEastAsia" w:hAnsiTheme="minorHAnsi" w:cstheme="minorBidi"/>
          <w:noProof/>
          <w:sz w:val="22"/>
          <w:szCs w:val="22"/>
          <w:lang w:val="en-GB" w:eastAsia="en-GB"/>
        </w:rPr>
      </w:pPr>
      <w:ins w:id="57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4.4.34.1</w:t>
        </w:r>
        <w:r w:rsidRPr="009D7E36">
          <w:rPr>
            <w:rStyle w:val="Hyperlink"/>
            <w:noProof/>
          </w:rPr>
          <w:t xml:space="preserve"> TransformedDocument – JSON Syntax</w:t>
        </w:r>
        <w:r>
          <w:rPr>
            <w:noProof/>
            <w:webHidden/>
          </w:rPr>
          <w:tab/>
        </w:r>
        <w:r>
          <w:rPr>
            <w:noProof/>
            <w:webHidden/>
          </w:rPr>
          <w:fldChar w:fldCharType="begin"/>
        </w:r>
        <w:r>
          <w:rPr>
            <w:noProof/>
            <w:webHidden/>
          </w:rPr>
          <w:instrText xml:space="preserve"> PAGEREF _Toc9685101 \h </w:instrText>
        </w:r>
      </w:ins>
      <w:r>
        <w:rPr>
          <w:noProof/>
          <w:webHidden/>
        </w:rPr>
      </w:r>
      <w:r>
        <w:rPr>
          <w:noProof/>
          <w:webHidden/>
        </w:rPr>
        <w:fldChar w:fldCharType="separate"/>
      </w:r>
      <w:ins w:id="574" w:author="Andreas Kuehne" w:date="2019-05-25T13:55:00Z">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75" w:author="Andreas Kuehne" w:date="2019-05-25T13:55:00Z"/>
          <w:rFonts w:asciiTheme="minorHAnsi" w:eastAsiaTheme="minorEastAsia" w:hAnsiTheme="minorHAnsi" w:cstheme="minorBidi"/>
          <w:noProof/>
          <w:sz w:val="22"/>
          <w:szCs w:val="22"/>
          <w:lang w:val="en-GB" w:eastAsia="en-GB"/>
        </w:rPr>
      </w:pPr>
      <w:ins w:id="57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4.4.34.2</w:t>
        </w:r>
        <w:r w:rsidRPr="009D7E36">
          <w:rPr>
            <w:rStyle w:val="Hyperlink"/>
            <w:noProof/>
          </w:rPr>
          <w:t xml:space="preserve"> TransformedDocument – XML Syntax</w:t>
        </w:r>
        <w:r>
          <w:rPr>
            <w:noProof/>
            <w:webHidden/>
          </w:rPr>
          <w:tab/>
        </w:r>
        <w:r>
          <w:rPr>
            <w:noProof/>
            <w:webHidden/>
          </w:rPr>
          <w:fldChar w:fldCharType="begin"/>
        </w:r>
        <w:r>
          <w:rPr>
            <w:noProof/>
            <w:webHidden/>
          </w:rPr>
          <w:instrText xml:space="preserve"> PAGEREF _Toc9685102 \h </w:instrText>
        </w:r>
      </w:ins>
      <w:r>
        <w:rPr>
          <w:noProof/>
          <w:webHidden/>
        </w:rPr>
      </w:r>
      <w:r>
        <w:rPr>
          <w:noProof/>
          <w:webHidden/>
        </w:rPr>
        <w:fldChar w:fldCharType="separate"/>
      </w:r>
      <w:ins w:id="577" w:author="Andreas Kuehne" w:date="2019-05-25T13:55:00Z">
        <w:r>
          <w:rPr>
            <w:noProof/>
            <w:webHidden/>
          </w:rPr>
          <w:t>98</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578" w:author="Andreas Kuehne" w:date="2019-05-25T13:55:00Z"/>
          <w:rFonts w:asciiTheme="minorHAnsi" w:eastAsiaTheme="minorEastAsia" w:hAnsiTheme="minorHAnsi" w:cstheme="minorBidi"/>
          <w:noProof/>
          <w:sz w:val="22"/>
          <w:szCs w:val="22"/>
          <w:lang w:val="en-GB" w:eastAsia="en-GB"/>
        </w:rPr>
      </w:pPr>
      <w:ins w:id="57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"_Toc9685103"</w:instrText>
        </w:r>
        <w:r w:rsidRPr="009D7E36">
          <w:rPr>
            <w:rStyle w:val="Hyperlink"/>
            <w:noProof/>
          </w:rPr>
          <w:instrText xml:space="preserve"> </w:instrText>
        </w:r>
        <w:r w:rsidRPr="009D7E36">
          <w:rPr>
            <w:rStyle w:val="Hyperlink"/>
            <w:noProof/>
          </w:rPr>
          <w:fldChar w:fldCharType="separate"/>
        </w:r>
        <w:r w:rsidRPr="009D7E36">
          <w:rPr>
            <w:rStyle w:val="Hyperlink"/>
            <w:noProof/>
          </w:rPr>
          <w:t>4.5 Request/Response related data structures defined in this document</w:t>
        </w:r>
        <w:r>
          <w:rPr>
            <w:noProof/>
            <w:webHidden/>
          </w:rPr>
          <w:tab/>
        </w:r>
        <w:r>
          <w:rPr>
            <w:noProof/>
            <w:webHidden/>
          </w:rPr>
          <w:fldChar w:fldCharType="begin"/>
        </w:r>
        <w:r>
          <w:rPr>
            <w:noProof/>
            <w:webHidden/>
          </w:rPr>
          <w:instrText xml:space="preserve"> PAGEREF _Toc9685103 \h </w:instrText>
        </w:r>
      </w:ins>
      <w:r>
        <w:rPr>
          <w:noProof/>
          <w:webHidden/>
        </w:rPr>
      </w:r>
      <w:r>
        <w:rPr>
          <w:noProof/>
          <w:webHidden/>
        </w:rPr>
        <w:fldChar w:fldCharType="separate"/>
      </w:r>
      <w:ins w:id="580" w:author="Andreas Kuehne" w:date="2019-05-25T13:55:00Z">
        <w:r>
          <w:rPr>
            <w:noProof/>
            <w:webHidden/>
          </w:rPr>
          <w:t>98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81" w:author="Andreas Kuehne" w:date="2019-05-25T13:55:00Z"/>
          <w:rFonts w:asciiTheme="minorHAnsi" w:eastAsiaTheme="minorEastAsia" w:hAnsiTheme="minorHAnsi" w:cstheme="minorBidi"/>
          <w:noProof/>
          <w:sz w:val="22"/>
          <w:szCs w:val="22"/>
          <w:lang w:val="en-GB" w:eastAsia="en-GB"/>
        </w:rPr>
      </w:pPr>
      <w:ins w:id="58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4.5.1</w:t>
        </w:r>
        <w:r w:rsidRPr="009D7E36">
          <w:rPr>
            <w:rStyle w:val="Hyperlink"/>
            <w:noProof/>
          </w:rPr>
          <w:t xml:space="preserve"> Component InputDocuments</w:t>
        </w:r>
        <w:r>
          <w:rPr>
            <w:noProof/>
            <w:webHidden/>
          </w:rPr>
          <w:tab/>
        </w:r>
        <w:r>
          <w:rPr>
            <w:noProof/>
            <w:webHidden/>
          </w:rPr>
          <w:fldChar w:fldCharType="begin"/>
        </w:r>
        <w:r>
          <w:rPr>
            <w:noProof/>
            <w:webHidden/>
          </w:rPr>
          <w:instrText xml:space="preserve"> PAGEREF _Toc9685104 \h </w:instrText>
        </w:r>
      </w:ins>
      <w:r>
        <w:rPr>
          <w:noProof/>
          <w:webHidden/>
        </w:rPr>
      </w:r>
      <w:r>
        <w:rPr>
          <w:noProof/>
          <w:webHidden/>
        </w:rPr>
        <w:fldChar w:fldCharType="separate"/>
      </w:r>
      <w:ins w:id="583" w:author="Andreas Kuehne" w:date="2019-05-25T13:55:00Z">
        <w:r>
          <w:rPr>
            <w:noProof/>
            <w:webHidden/>
          </w:rPr>
          <w:t>98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84" w:author="Andreas Kuehne" w:date="2019-05-25T13:55:00Z"/>
          <w:rFonts w:asciiTheme="minorHAnsi" w:eastAsiaTheme="minorEastAsia" w:hAnsiTheme="minorHAnsi" w:cstheme="minorBidi"/>
          <w:noProof/>
          <w:sz w:val="22"/>
          <w:szCs w:val="22"/>
          <w:lang w:val="en-GB" w:eastAsia="en-GB"/>
        </w:rPr>
      </w:pPr>
      <w:ins w:id="58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4.5.1.1</w:t>
        </w:r>
        <w:r w:rsidRPr="009D7E36">
          <w:rPr>
            <w:rStyle w:val="Hyperlink"/>
            <w:noProof/>
          </w:rPr>
          <w:t xml:space="preserve"> InputDocuments – JSON Syntax</w:t>
        </w:r>
        <w:r>
          <w:rPr>
            <w:noProof/>
            <w:webHidden/>
          </w:rPr>
          <w:tab/>
        </w:r>
        <w:r>
          <w:rPr>
            <w:noProof/>
            <w:webHidden/>
          </w:rPr>
          <w:fldChar w:fldCharType="begin"/>
        </w:r>
        <w:r>
          <w:rPr>
            <w:noProof/>
            <w:webHidden/>
          </w:rPr>
          <w:instrText xml:space="preserve"> PAGEREF _Toc9685105 \h </w:instrText>
        </w:r>
      </w:ins>
      <w:r>
        <w:rPr>
          <w:noProof/>
          <w:webHidden/>
        </w:rPr>
      </w:r>
      <w:r>
        <w:rPr>
          <w:noProof/>
          <w:webHidden/>
        </w:rPr>
        <w:fldChar w:fldCharType="separate"/>
      </w:r>
      <w:ins w:id="586" w:author="Andreas Kuehne" w:date="2019-05-25T13:55:00Z">
        <w:r>
          <w:rPr>
            <w:noProof/>
            <w:webHidden/>
          </w:rPr>
          <w:t>99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87" w:author="Andreas Kuehne" w:date="2019-05-25T13:55:00Z"/>
          <w:rFonts w:asciiTheme="minorHAnsi" w:eastAsiaTheme="minorEastAsia" w:hAnsiTheme="minorHAnsi" w:cstheme="minorBidi"/>
          <w:noProof/>
          <w:sz w:val="22"/>
          <w:szCs w:val="22"/>
          <w:lang w:val="en-GB" w:eastAsia="en-GB"/>
        </w:rPr>
      </w:pPr>
      <w:ins w:id="58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4.5.1.2</w:t>
        </w:r>
        <w:r w:rsidRPr="009D7E36">
          <w:rPr>
            <w:rStyle w:val="Hyperlink"/>
            <w:noProof/>
          </w:rPr>
          <w:t xml:space="preserve"> InputDocuments – XML Syntax</w:t>
        </w:r>
        <w:r>
          <w:rPr>
            <w:noProof/>
            <w:webHidden/>
          </w:rPr>
          <w:tab/>
        </w:r>
        <w:r>
          <w:rPr>
            <w:noProof/>
            <w:webHidden/>
          </w:rPr>
          <w:fldChar w:fldCharType="begin"/>
        </w:r>
        <w:r>
          <w:rPr>
            <w:noProof/>
            <w:webHidden/>
          </w:rPr>
          <w:instrText xml:space="preserve"> PAGEREF _Toc9685106 \h </w:instrText>
        </w:r>
      </w:ins>
      <w:r>
        <w:rPr>
          <w:noProof/>
          <w:webHidden/>
        </w:rPr>
      </w:r>
      <w:r>
        <w:rPr>
          <w:noProof/>
          <w:webHidden/>
        </w:rPr>
        <w:fldChar w:fldCharType="separate"/>
      </w:r>
      <w:ins w:id="589" w:author="Andreas Kuehne" w:date="2019-05-25T13:55:00Z">
        <w:r>
          <w:rPr>
            <w:noProof/>
            <w:webHidden/>
          </w:rPr>
          <w:t>100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90" w:author="Andreas Kuehne" w:date="2019-05-25T13:55:00Z"/>
          <w:rFonts w:asciiTheme="minorHAnsi" w:eastAsiaTheme="minorEastAsia" w:hAnsiTheme="minorHAnsi" w:cstheme="minorBidi"/>
          <w:noProof/>
          <w:sz w:val="22"/>
          <w:szCs w:val="22"/>
          <w:lang w:val="en-GB" w:eastAsia="en-GB"/>
        </w:rPr>
      </w:pPr>
      <w:ins w:id="59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4.5.2</w:t>
        </w:r>
        <w:r w:rsidRPr="009D7E36">
          <w:rPr>
            <w:rStyle w:val="Hyperlink"/>
            <w:noProof/>
          </w:rPr>
          <w:t xml:space="preserve"> Component DocumentBase</w:t>
        </w:r>
        <w:r>
          <w:rPr>
            <w:noProof/>
            <w:webHidden/>
          </w:rPr>
          <w:tab/>
        </w:r>
        <w:r>
          <w:rPr>
            <w:noProof/>
            <w:webHidden/>
          </w:rPr>
          <w:fldChar w:fldCharType="begin"/>
        </w:r>
        <w:r>
          <w:rPr>
            <w:noProof/>
            <w:webHidden/>
          </w:rPr>
          <w:instrText xml:space="preserve"> PAGEREF _Toc9685107 \h </w:instrText>
        </w:r>
      </w:ins>
      <w:r>
        <w:rPr>
          <w:noProof/>
          <w:webHidden/>
        </w:rPr>
      </w:r>
      <w:r>
        <w:rPr>
          <w:noProof/>
          <w:webHidden/>
        </w:rPr>
        <w:fldChar w:fldCharType="separate"/>
      </w:r>
      <w:ins w:id="592" w:author="Andreas Kuehne" w:date="2019-05-25T13:55:00Z">
        <w:r>
          <w:rPr>
            <w:noProof/>
            <w:webHidden/>
          </w:rPr>
          <w:t>100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93" w:author="Andreas Kuehne" w:date="2019-05-25T13:55:00Z"/>
          <w:rFonts w:asciiTheme="minorHAnsi" w:eastAsiaTheme="minorEastAsia" w:hAnsiTheme="minorHAnsi" w:cstheme="minorBidi"/>
          <w:noProof/>
          <w:sz w:val="22"/>
          <w:szCs w:val="22"/>
          <w:lang w:val="en-GB" w:eastAsia="en-GB"/>
        </w:rPr>
      </w:pPr>
      <w:ins w:id="59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4.5.2.1</w:t>
        </w:r>
        <w:r w:rsidRPr="009D7E36">
          <w:rPr>
            <w:rStyle w:val="Hyperlink"/>
            <w:noProof/>
          </w:rPr>
          <w:t xml:space="preserve"> DocumentBase – JSON Syntax</w:t>
        </w:r>
        <w:r>
          <w:rPr>
            <w:noProof/>
            <w:webHidden/>
          </w:rPr>
          <w:tab/>
        </w:r>
        <w:r>
          <w:rPr>
            <w:noProof/>
            <w:webHidden/>
          </w:rPr>
          <w:fldChar w:fldCharType="begin"/>
        </w:r>
        <w:r>
          <w:rPr>
            <w:noProof/>
            <w:webHidden/>
          </w:rPr>
          <w:instrText xml:space="preserve"> PAGEREF _Toc9685108 \h </w:instrText>
        </w:r>
      </w:ins>
      <w:r>
        <w:rPr>
          <w:noProof/>
          <w:webHidden/>
        </w:rPr>
      </w:r>
      <w:r>
        <w:rPr>
          <w:noProof/>
          <w:webHidden/>
        </w:rPr>
        <w:fldChar w:fldCharType="separate"/>
      </w:r>
      <w:ins w:id="595" w:author="Andreas Kuehne" w:date="2019-05-25T13:55:00Z">
        <w:r>
          <w:rPr>
            <w:noProof/>
            <w:webHidden/>
          </w:rPr>
          <w:t>101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596" w:author="Andreas Kuehne" w:date="2019-05-25T13:55:00Z"/>
          <w:rFonts w:asciiTheme="minorHAnsi" w:eastAsiaTheme="minorEastAsia" w:hAnsiTheme="minorHAnsi" w:cstheme="minorBidi"/>
          <w:noProof/>
          <w:sz w:val="22"/>
          <w:szCs w:val="22"/>
          <w:lang w:val="en-GB" w:eastAsia="en-GB"/>
        </w:rPr>
      </w:pPr>
      <w:ins w:id="59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"_Toc9685109"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4.5.2.2</w:t>
        </w:r>
        <w:r w:rsidRPr="009D7E36">
          <w:rPr>
            <w:rStyle w:val="Hyperlink"/>
            <w:noProof/>
          </w:rPr>
          <w:t xml:space="preserve"> DocumentBase – XML Syntax</w:t>
        </w:r>
        <w:r>
          <w:rPr>
            <w:noProof/>
            <w:webHidden/>
          </w:rPr>
          <w:tab/>
        </w:r>
        <w:r>
          <w:rPr>
            <w:noProof/>
            <w:webHidden/>
          </w:rPr>
          <w:fldChar w:fldCharType="begin"/>
        </w:r>
        <w:r>
          <w:rPr>
            <w:noProof/>
            <w:webHidden/>
          </w:rPr>
          <w:instrText xml:space="preserve"> PAGEREF _Toc9685109 \h </w:instrText>
        </w:r>
      </w:ins>
      <w:r>
        <w:rPr>
          <w:noProof/>
          <w:webHidden/>
        </w:rPr>
      </w:r>
      <w:r>
        <w:rPr>
          <w:noProof/>
          <w:webHidden/>
        </w:rPr>
        <w:fldChar w:fldCharType="separate"/>
      </w:r>
      <w:ins w:id="598" w:author="Andreas Kuehne" w:date="2019-05-25T13:55:00Z">
        <w:r>
          <w:rPr>
            <w:noProof/>
            <w:webHidden/>
          </w:rPr>
          <w:t>102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599" w:author="Andreas Kuehne" w:date="2019-05-25T13:55:00Z"/>
          <w:rFonts w:asciiTheme="minorHAnsi" w:eastAsiaTheme="minorEastAsia" w:hAnsiTheme="minorHAnsi" w:cstheme="minorBidi"/>
          <w:noProof/>
          <w:sz w:val="22"/>
          <w:szCs w:val="22"/>
          <w:lang w:val="en-GB" w:eastAsia="en-GB"/>
        </w:rPr>
      </w:pPr>
      <w:ins w:id="60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4.5.3</w:t>
        </w:r>
        <w:r w:rsidRPr="009D7E36">
          <w:rPr>
            <w:rStyle w:val="Hyperlink"/>
            <w:noProof/>
          </w:rPr>
          <w:t xml:space="preserve"> Component Document</w:t>
        </w:r>
        <w:r>
          <w:rPr>
            <w:noProof/>
            <w:webHidden/>
          </w:rPr>
          <w:tab/>
        </w:r>
        <w:r>
          <w:rPr>
            <w:noProof/>
            <w:webHidden/>
          </w:rPr>
          <w:fldChar w:fldCharType="begin"/>
        </w:r>
        <w:r>
          <w:rPr>
            <w:noProof/>
            <w:webHidden/>
          </w:rPr>
          <w:instrText xml:space="preserve"> PAGEREF _Toc9685110 \h </w:instrText>
        </w:r>
      </w:ins>
      <w:r>
        <w:rPr>
          <w:noProof/>
          <w:webHidden/>
        </w:rPr>
      </w:r>
      <w:r>
        <w:rPr>
          <w:noProof/>
          <w:webHidden/>
        </w:rPr>
        <w:fldChar w:fldCharType="separate"/>
      </w:r>
      <w:ins w:id="601" w:author="Andreas Kuehne" w:date="2019-05-25T13:55:00Z">
        <w:r>
          <w:rPr>
            <w:noProof/>
            <w:webHidden/>
          </w:rPr>
          <w:t>102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02" w:author="Andreas Kuehne" w:date="2019-05-25T13:55:00Z"/>
          <w:rFonts w:asciiTheme="minorHAnsi" w:eastAsiaTheme="minorEastAsia" w:hAnsiTheme="minorHAnsi" w:cstheme="minorBidi"/>
          <w:noProof/>
          <w:sz w:val="22"/>
          <w:szCs w:val="22"/>
          <w:lang w:val="en-GB" w:eastAsia="en-GB"/>
        </w:rPr>
      </w:pPr>
      <w:ins w:id="60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4.5.3.1</w:t>
        </w:r>
        <w:r w:rsidRPr="009D7E36">
          <w:rPr>
            <w:rStyle w:val="Hyperlink"/>
            <w:noProof/>
          </w:rPr>
          <w:t xml:space="preserve"> Document – JSON Syntax</w:t>
        </w:r>
        <w:r>
          <w:rPr>
            <w:noProof/>
            <w:webHidden/>
          </w:rPr>
          <w:tab/>
        </w:r>
        <w:r>
          <w:rPr>
            <w:noProof/>
            <w:webHidden/>
          </w:rPr>
          <w:fldChar w:fldCharType="begin"/>
        </w:r>
        <w:r>
          <w:rPr>
            <w:noProof/>
            <w:webHidden/>
          </w:rPr>
          <w:instrText xml:space="preserve"> PAGEREF _Toc9685111 \h </w:instrText>
        </w:r>
      </w:ins>
      <w:r>
        <w:rPr>
          <w:noProof/>
          <w:webHidden/>
        </w:rPr>
      </w:r>
      <w:r>
        <w:rPr>
          <w:noProof/>
          <w:webHidden/>
        </w:rPr>
        <w:fldChar w:fldCharType="separate"/>
      </w:r>
      <w:ins w:id="604" w:author="Andreas Kuehne" w:date="2019-05-25T13:55:00Z">
        <w:r>
          <w:rPr>
            <w:noProof/>
            <w:webHidden/>
          </w:rPr>
          <w:t>102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05" w:author="Andreas Kuehne" w:date="2019-05-25T13:55:00Z"/>
          <w:rFonts w:asciiTheme="minorHAnsi" w:eastAsiaTheme="minorEastAsia" w:hAnsiTheme="minorHAnsi" w:cstheme="minorBidi"/>
          <w:noProof/>
          <w:sz w:val="22"/>
          <w:szCs w:val="22"/>
          <w:lang w:val="en-GB" w:eastAsia="en-GB"/>
        </w:rPr>
      </w:pPr>
      <w:ins w:id="60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"_Toc9685112"</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4.5.3.2</w:t>
        </w:r>
        <w:r w:rsidRPr="009D7E36">
          <w:rPr>
            <w:rStyle w:val="Hyperlink"/>
            <w:noProof/>
          </w:rPr>
          <w:t xml:space="preserve"> Document – XML Syntax</w:t>
        </w:r>
        <w:r>
          <w:rPr>
            <w:noProof/>
            <w:webHidden/>
          </w:rPr>
          <w:tab/>
        </w:r>
        <w:r>
          <w:rPr>
            <w:noProof/>
            <w:webHidden/>
          </w:rPr>
          <w:fldChar w:fldCharType="begin"/>
        </w:r>
        <w:r>
          <w:rPr>
            <w:noProof/>
            <w:webHidden/>
          </w:rPr>
          <w:instrText xml:space="preserve"> PAGEREF _Toc9685112 \h </w:instrText>
        </w:r>
      </w:ins>
      <w:r>
        <w:rPr>
          <w:noProof/>
          <w:webHidden/>
        </w:rPr>
      </w:r>
      <w:r>
        <w:rPr>
          <w:noProof/>
          <w:webHidden/>
        </w:rPr>
        <w:fldChar w:fldCharType="separate"/>
      </w:r>
      <w:ins w:id="607" w:author="Andreas Kuehne" w:date="2019-05-25T13:55:00Z">
        <w:r>
          <w:rPr>
            <w:noProof/>
            <w:webHidden/>
          </w:rPr>
          <w:t>103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08" w:author="Andreas Kuehne" w:date="2019-05-25T13:55:00Z"/>
          <w:rFonts w:asciiTheme="minorHAnsi" w:eastAsiaTheme="minorEastAsia" w:hAnsiTheme="minorHAnsi" w:cstheme="minorBidi"/>
          <w:noProof/>
          <w:sz w:val="22"/>
          <w:szCs w:val="22"/>
          <w:lang w:val="en-GB" w:eastAsia="en-GB"/>
        </w:rPr>
      </w:pPr>
      <w:ins w:id="60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4.5.4</w:t>
        </w:r>
        <w:r w:rsidRPr="009D7E36">
          <w:rPr>
            <w:rStyle w:val="Hyperlink"/>
            <w:noProof/>
          </w:rPr>
          <w:t xml:space="preserve"> Component TransformedData</w:t>
        </w:r>
        <w:r>
          <w:rPr>
            <w:noProof/>
            <w:webHidden/>
          </w:rPr>
          <w:tab/>
        </w:r>
        <w:r>
          <w:rPr>
            <w:noProof/>
            <w:webHidden/>
          </w:rPr>
          <w:fldChar w:fldCharType="begin"/>
        </w:r>
        <w:r>
          <w:rPr>
            <w:noProof/>
            <w:webHidden/>
          </w:rPr>
          <w:instrText xml:space="preserve"> PAGEREF _Toc9685113 \h </w:instrText>
        </w:r>
      </w:ins>
      <w:r>
        <w:rPr>
          <w:noProof/>
          <w:webHidden/>
        </w:rPr>
      </w:r>
      <w:r>
        <w:rPr>
          <w:noProof/>
          <w:webHidden/>
        </w:rPr>
        <w:fldChar w:fldCharType="separate"/>
      </w:r>
      <w:ins w:id="610" w:author="Andreas Kuehne" w:date="2019-05-25T13:55:00Z">
        <w:r>
          <w:rPr>
            <w:noProof/>
            <w:webHidden/>
          </w:rPr>
          <w:t>103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11" w:author="Andreas Kuehne" w:date="2019-05-25T13:55:00Z"/>
          <w:rFonts w:asciiTheme="minorHAnsi" w:eastAsiaTheme="minorEastAsia" w:hAnsiTheme="minorHAnsi" w:cstheme="minorBidi"/>
          <w:noProof/>
          <w:sz w:val="22"/>
          <w:szCs w:val="22"/>
          <w:lang w:val="en-GB" w:eastAsia="en-GB"/>
        </w:rPr>
      </w:pPr>
      <w:ins w:id="61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4.5.4.1</w:t>
        </w:r>
        <w:r w:rsidRPr="009D7E36">
          <w:rPr>
            <w:rStyle w:val="Hyperlink"/>
            <w:noProof/>
          </w:rPr>
          <w:t xml:space="preserve"> TransformedData – JSON Syntax</w:t>
        </w:r>
        <w:r>
          <w:rPr>
            <w:noProof/>
            <w:webHidden/>
          </w:rPr>
          <w:tab/>
        </w:r>
        <w:r>
          <w:rPr>
            <w:noProof/>
            <w:webHidden/>
          </w:rPr>
          <w:fldChar w:fldCharType="begin"/>
        </w:r>
        <w:r>
          <w:rPr>
            <w:noProof/>
            <w:webHidden/>
          </w:rPr>
          <w:instrText xml:space="preserve"> PAGEREF _Toc9685114 \h </w:instrText>
        </w:r>
      </w:ins>
      <w:r>
        <w:rPr>
          <w:noProof/>
          <w:webHidden/>
        </w:rPr>
      </w:r>
      <w:r>
        <w:rPr>
          <w:noProof/>
          <w:webHidden/>
        </w:rPr>
        <w:fldChar w:fldCharType="separate"/>
      </w:r>
      <w:ins w:id="613" w:author="Andreas Kuehne" w:date="2019-05-25T13:55:00Z">
        <w:r>
          <w:rPr>
            <w:noProof/>
            <w:webHidden/>
          </w:rPr>
          <w:t>104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14" w:author="Andreas Kuehne" w:date="2019-05-25T13:55:00Z"/>
          <w:rFonts w:asciiTheme="minorHAnsi" w:eastAsiaTheme="minorEastAsia" w:hAnsiTheme="minorHAnsi" w:cstheme="minorBidi"/>
          <w:noProof/>
          <w:sz w:val="22"/>
          <w:szCs w:val="22"/>
          <w:lang w:val="en-GB" w:eastAsia="en-GB"/>
        </w:rPr>
      </w:pPr>
      <w:ins w:id="61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4.5.4.2</w:t>
        </w:r>
        <w:r w:rsidRPr="009D7E36">
          <w:rPr>
            <w:rStyle w:val="Hyperlink"/>
            <w:noProof/>
          </w:rPr>
          <w:t xml:space="preserve"> TransformedData – XML Syntax</w:t>
        </w:r>
        <w:r>
          <w:rPr>
            <w:noProof/>
            <w:webHidden/>
          </w:rPr>
          <w:tab/>
        </w:r>
        <w:r>
          <w:rPr>
            <w:noProof/>
            <w:webHidden/>
          </w:rPr>
          <w:fldChar w:fldCharType="begin"/>
        </w:r>
        <w:r>
          <w:rPr>
            <w:noProof/>
            <w:webHidden/>
          </w:rPr>
          <w:instrText xml:space="preserve"> PAGEREF _Toc9685115 \h </w:instrText>
        </w:r>
      </w:ins>
      <w:r>
        <w:rPr>
          <w:noProof/>
          <w:webHidden/>
        </w:rPr>
      </w:r>
      <w:r>
        <w:rPr>
          <w:noProof/>
          <w:webHidden/>
        </w:rPr>
        <w:fldChar w:fldCharType="separate"/>
      </w:r>
      <w:ins w:id="616" w:author="Andreas Kuehne" w:date="2019-05-25T13:55:00Z">
        <w:r>
          <w:rPr>
            <w:noProof/>
            <w:webHidden/>
          </w:rPr>
          <w:t>105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17" w:author="Andreas Kuehne" w:date="2019-05-25T13:55:00Z"/>
          <w:rFonts w:asciiTheme="minorHAnsi" w:eastAsiaTheme="minorEastAsia" w:hAnsiTheme="minorHAnsi" w:cstheme="minorBidi"/>
          <w:noProof/>
          <w:sz w:val="22"/>
          <w:szCs w:val="22"/>
          <w:lang w:val="en-GB" w:eastAsia="en-GB"/>
        </w:rPr>
      </w:pPr>
      <w:ins w:id="61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4.5.5</w:t>
        </w:r>
        <w:r w:rsidRPr="009D7E36">
          <w:rPr>
            <w:rStyle w:val="Hyperlink"/>
            <w:noProof/>
          </w:rPr>
          <w:t xml:space="preserve"> Component DocumentHash</w:t>
        </w:r>
        <w:r>
          <w:rPr>
            <w:noProof/>
            <w:webHidden/>
          </w:rPr>
          <w:tab/>
        </w:r>
        <w:r>
          <w:rPr>
            <w:noProof/>
            <w:webHidden/>
          </w:rPr>
          <w:fldChar w:fldCharType="begin"/>
        </w:r>
        <w:r>
          <w:rPr>
            <w:noProof/>
            <w:webHidden/>
          </w:rPr>
          <w:instrText xml:space="preserve"> PAGEREF _Toc9685116 \h </w:instrText>
        </w:r>
      </w:ins>
      <w:r>
        <w:rPr>
          <w:noProof/>
          <w:webHidden/>
        </w:rPr>
      </w:r>
      <w:r>
        <w:rPr>
          <w:noProof/>
          <w:webHidden/>
        </w:rPr>
        <w:fldChar w:fldCharType="separate"/>
      </w:r>
      <w:ins w:id="619" w:author="Andreas Kuehne" w:date="2019-05-25T13:55:00Z">
        <w:r>
          <w:rPr>
            <w:noProof/>
            <w:webHidden/>
          </w:rPr>
          <w:t>105</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20" w:author="Andreas Kuehne" w:date="2019-05-25T13:55:00Z"/>
          <w:rFonts w:asciiTheme="minorHAnsi" w:eastAsiaTheme="minorEastAsia" w:hAnsiTheme="minorHAnsi" w:cstheme="minorBidi"/>
          <w:noProof/>
          <w:sz w:val="22"/>
          <w:szCs w:val="22"/>
          <w:lang w:val="en-GB" w:eastAsia="en-GB"/>
        </w:rPr>
      </w:pPr>
      <w:ins w:id="62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4.5.5.1</w:t>
        </w:r>
        <w:r w:rsidRPr="009D7E36">
          <w:rPr>
            <w:rStyle w:val="Hyperlink"/>
            <w:noProof/>
          </w:rPr>
          <w:t xml:space="preserve"> DocumentHash – JSON Syntax</w:t>
        </w:r>
        <w:r>
          <w:rPr>
            <w:noProof/>
            <w:webHidden/>
          </w:rPr>
          <w:tab/>
        </w:r>
        <w:r>
          <w:rPr>
            <w:noProof/>
            <w:webHidden/>
          </w:rPr>
          <w:fldChar w:fldCharType="begin"/>
        </w:r>
        <w:r>
          <w:rPr>
            <w:noProof/>
            <w:webHidden/>
          </w:rPr>
          <w:instrText xml:space="preserve"> PAGEREF _Toc9685117 \h </w:instrText>
        </w:r>
      </w:ins>
      <w:r>
        <w:rPr>
          <w:noProof/>
          <w:webHidden/>
        </w:rPr>
      </w:r>
      <w:r>
        <w:rPr>
          <w:noProof/>
          <w:webHidden/>
        </w:rPr>
        <w:fldChar w:fldCharType="separate"/>
      </w:r>
      <w:ins w:id="622" w:author="Andreas Kuehne" w:date="2019-05-25T13:55:00Z">
        <w:r>
          <w:rPr>
            <w:noProof/>
            <w:webHidden/>
          </w:rPr>
          <w:t>106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23" w:author="Andreas Kuehne" w:date="2019-05-25T13:55:00Z"/>
          <w:rFonts w:asciiTheme="minorHAnsi" w:eastAsiaTheme="minorEastAsia" w:hAnsiTheme="minorHAnsi" w:cstheme="minorBidi"/>
          <w:noProof/>
          <w:sz w:val="22"/>
          <w:szCs w:val="22"/>
          <w:lang w:val="en-GB" w:eastAsia="en-GB"/>
        </w:rPr>
      </w:pPr>
      <w:ins w:id="62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4.5.5.2</w:t>
        </w:r>
        <w:r w:rsidRPr="009D7E36">
          <w:rPr>
            <w:rStyle w:val="Hyperlink"/>
            <w:noProof/>
          </w:rPr>
          <w:t xml:space="preserve"> DocumentHash – XML Syntax</w:t>
        </w:r>
        <w:r>
          <w:rPr>
            <w:noProof/>
            <w:webHidden/>
          </w:rPr>
          <w:tab/>
        </w:r>
        <w:r>
          <w:rPr>
            <w:noProof/>
            <w:webHidden/>
          </w:rPr>
          <w:fldChar w:fldCharType="begin"/>
        </w:r>
        <w:r>
          <w:rPr>
            <w:noProof/>
            <w:webHidden/>
          </w:rPr>
          <w:instrText xml:space="preserve"> PAGEREF _Toc9685118 \h </w:instrText>
        </w:r>
      </w:ins>
      <w:r>
        <w:rPr>
          <w:noProof/>
          <w:webHidden/>
        </w:rPr>
      </w:r>
      <w:r>
        <w:rPr>
          <w:noProof/>
          <w:webHidden/>
        </w:rPr>
        <w:fldChar w:fldCharType="separate"/>
      </w:r>
      <w:ins w:id="625" w:author="Andreas Kuehne" w:date="2019-05-25T13:55:00Z">
        <w:r>
          <w:rPr>
            <w:noProof/>
            <w:webHidden/>
          </w:rPr>
          <w:t>107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26" w:author="Andreas Kuehne" w:date="2019-05-25T13:55:00Z"/>
          <w:rFonts w:asciiTheme="minorHAnsi" w:eastAsiaTheme="minorEastAsia" w:hAnsiTheme="minorHAnsi" w:cstheme="minorBidi"/>
          <w:noProof/>
          <w:sz w:val="22"/>
          <w:szCs w:val="22"/>
          <w:lang w:val="en-GB" w:eastAsia="en-GB"/>
        </w:rPr>
      </w:pPr>
      <w:ins w:id="62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"_Toc9685119"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4.5.6</w:t>
        </w:r>
        <w:r w:rsidRPr="009D7E36">
          <w:rPr>
            <w:rStyle w:val="Hyperlink"/>
            <w:noProof/>
          </w:rPr>
          <w:t xml:space="preserve"> Component SignatureObject</w:t>
        </w:r>
        <w:r>
          <w:rPr>
            <w:noProof/>
            <w:webHidden/>
          </w:rPr>
          <w:tab/>
        </w:r>
        <w:r>
          <w:rPr>
            <w:noProof/>
            <w:webHidden/>
          </w:rPr>
          <w:fldChar w:fldCharType="begin"/>
        </w:r>
        <w:r>
          <w:rPr>
            <w:noProof/>
            <w:webHidden/>
          </w:rPr>
          <w:instrText xml:space="preserve"> PAGEREF _Toc9685119 \h </w:instrText>
        </w:r>
      </w:ins>
      <w:r>
        <w:rPr>
          <w:noProof/>
          <w:webHidden/>
        </w:rPr>
      </w:r>
      <w:r>
        <w:rPr>
          <w:noProof/>
          <w:webHidden/>
        </w:rPr>
        <w:fldChar w:fldCharType="separate"/>
      </w:r>
      <w:ins w:id="628" w:author="Andreas Kuehne" w:date="2019-05-25T13:55:00Z">
        <w:r>
          <w:rPr>
            <w:noProof/>
            <w:webHidden/>
          </w:rPr>
          <w:t>107</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29" w:author="Andreas Kuehne" w:date="2019-05-25T13:55:00Z"/>
          <w:rFonts w:asciiTheme="minorHAnsi" w:eastAsiaTheme="minorEastAsia" w:hAnsiTheme="minorHAnsi" w:cstheme="minorBidi"/>
          <w:noProof/>
          <w:sz w:val="22"/>
          <w:szCs w:val="22"/>
          <w:lang w:val="en-GB" w:eastAsia="en-GB"/>
        </w:rPr>
      </w:pPr>
      <w:ins w:id="63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4.5.6.1</w:t>
        </w:r>
        <w:r w:rsidRPr="009D7E36">
          <w:rPr>
            <w:rStyle w:val="Hyperlink"/>
            <w:noProof/>
          </w:rPr>
          <w:t xml:space="preserve"> SignatureObject – JSON Syntax</w:t>
        </w:r>
        <w:r>
          <w:rPr>
            <w:noProof/>
            <w:webHidden/>
          </w:rPr>
          <w:tab/>
        </w:r>
        <w:r>
          <w:rPr>
            <w:noProof/>
            <w:webHidden/>
          </w:rPr>
          <w:fldChar w:fldCharType="begin"/>
        </w:r>
        <w:r>
          <w:rPr>
            <w:noProof/>
            <w:webHidden/>
          </w:rPr>
          <w:instrText xml:space="preserve"> PAGEREF _Toc9685120 \h </w:instrText>
        </w:r>
      </w:ins>
      <w:r>
        <w:rPr>
          <w:noProof/>
          <w:webHidden/>
        </w:rPr>
      </w:r>
      <w:r>
        <w:rPr>
          <w:noProof/>
          <w:webHidden/>
        </w:rPr>
        <w:fldChar w:fldCharType="separate"/>
      </w:r>
      <w:ins w:id="631" w:author="Andreas Kuehne" w:date="2019-05-25T13:55:00Z">
        <w:r>
          <w:rPr>
            <w:noProof/>
            <w:webHidden/>
          </w:rPr>
          <w:t>108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32" w:author="Andreas Kuehne" w:date="2019-05-25T13:55:00Z"/>
          <w:rFonts w:asciiTheme="minorHAnsi" w:eastAsiaTheme="minorEastAsia" w:hAnsiTheme="minorHAnsi" w:cstheme="minorBidi"/>
          <w:noProof/>
          <w:sz w:val="22"/>
          <w:szCs w:val="22"/>
          <w:lang w:val="en-GB" w:eastAsia="en-GB"/>
        </w:rPr>
      </w:pPr>
      <w:ins w:id="63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4.5.6.2</w:t>
        </w:r>
        <w:r w:rsidRPr="009D7E36">
          <w:rPr>
            <w:rStyle w:val="Hyperlink"/>
            <w:noProof/>
          </w:rPr>
          <w:t xml:space="preserve"> SignatureObject – XML Syntax</w:t>
        </w:r>
        <w:r>
          <w:rPr>
            <w:noProof/>
            <w:webHidden/>
          </w:rPr>
          <w:tab/>
        </w:r>
        <w:r>
          <w:rPr>
            <w:noProof/>
            <w:webHidden/>
          </w:rPr>
          <w:fldChar w:fldCharType="begin"/>
        </w:r>
        <w:r>
          <w:rPr>
            <w:noProof/>
            <w:webHidden/>
          </w:rPr>
          <w:instrText xml:space="preserve"> PAGEREF _Toc9685121 \h </w:instrText>
        </w:r>
      </w:ins>
      <w:r>
        <w:rPr>
          <w:noProof/>
          <w:webHidden/>
        </w:rPr>
      </w:r>
      <w:r>
        <w:rPr>
          <w:noProof/>
          <w:webHidden/>
        </w:rPr>
        <w:fldChar w:fldCharType="separate"/>
      </w:r>
      <w:ins w:id="634" w:author="Andreas Kuehne" w:date="2019-05-25T13:55:00Z">
        <w:r>
          <w:rPr>
            <w:noProof/>
            <w:webHidden/>
          </w:rPr>
          <w:t>109</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35" w:author="Andreas Kuehne" w:date="2019-05-25T13:55:00Z"/>
          <w:rFonts w:asciiTheme="minorHAnsi" w:eastAsiaTheme="minorEastAsia" w:hAnsiTheme="minorHAnsi" w:cstheme="minorBidi"/>
          <w:noProof/>
          <w:sz w:val="22"/>
          <w:szCs w:val="22"/>
          <w:lang w:val="en-GB" w:eastAsia="en-GB"/>
        </w:rPr>
      </w:pPr>
      <w:ins w:id="63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"_Toc9685122"</w:instrText>
        </w:r>
        <w:r w:rsidRPr="009D7E36">
          <w:rPr>
            <w:rStyle w:val="Hyperlink"/>
            <w:noProof/>
          </w:rPr>
          <w:instrText xml:space="preserve"> </w:instrText>
        </w:r>
        <w:r w:rsidRPr="009D7E36">
          <w:rPr>
            <w:rStyle w:val="Hyperlink"/>
            <w:noProof/>
          </w:rPr>
          <w:fldChar w:fldCharType="separate"/>
        </w:r>
        <w:r w:rsidRPr="009D7E36">
          <w:rPr>
            <w:rStyle w:val="Hyperlink"/>
            <w:noProof/>
          </w:rPr>
          <w:t>4.6 Referenced Data Structure Models from other documents</w:t>
        </w:r>
        <w:r>
          <w:rPr>
            <w:noProof/>
            <w:webHidden/>
          </w:rPr>
          <w:tab/>
        </w:r>
        <w:r>
          <w:rPr>
            <w:noProof/>
            <w:webHidden/>
          </w:rPr>
          <w:fldChar w:fldCharType="begin"/>
        </w:r>
        <w:r>
          <w:rPr>
            <w:noProof/>
            <w:webHidden/>
          </w:rPr>
          <w:instrText xml:space="preserve"> PAGEREF _Toc9685122 \h </w:instrText>
        </w:r>
      </w:ins>
      <w:r>
        <w:rPr>
          <w:noProof/>
          <w:webHidden/>
        </w:rPr>
      </w:r>
      <w:r>
        <w:rPr>
          <w:noProof/>
          <w:webHidden/>
        </w:rPr>
        <w:fldChar w:fldCharType="separate"/>
      </w:r>
      <w:ins w:id="637" w:author="Andreas Kuehne" w:date="2019-05-25T13:55:00Z">
        <w:r>
          <w:rPr>
            <w:noProof/>
            <w:webHidden/>
          </w:rPr>
          <w:t>109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38" w:author="Andreas Kuehne" w:date="2019-05-25T13:55:00Z"/>
          <w:rFonts w:asciiTheme="minorHAnsi" w:eastAsiaTheme="minorEastAsia" w:hAnsiTheme="minorHAnsi" w:cstheme="minorBidi"/>
          <w:noProof/>
          <w:sz w:val="22"/>
          <w:szCs w:val="22"/>
          <w:lang w:val="en-GB" w:eastAsia="en-GB"/>
        </w:rPr>
      </w:pPr>
      <w:ins w:id="63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"_Toc9685123"</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4.6.1</w:t>
        </w:r>
        <w:r w:rsidRPr="009D7E36">
          <w:rPr>
            <w:rStyle w:val="Hyperlink"/>
            <w:noProof/>
          </w:rPr>
          <w:t xml:space="preserve"> Component NameID</w:t>
        </w:r>
        <w:r>
          <w:rPr>
            <w:noProof/>
            <w:webHidden/>
          </w:rPr>
          <w:tab/>
        </w:r>
        <w:r>
          <w:rPr>
            <w:noProof/>
            <w:webHidden/>
          </w:rPr>
          <w:fldChar w:fldCharType="begin"/>
        </w:r>
        <w:r>
          <w:rPr>
            <w:noProof/>
            <w:webHidden/>
          </w:rPr>
          <w:instrText xml:space="preserve"> PAGEREF _Toc9685123 \h </w:instrText>
        </w:r>
      </w:ins>
      <w:r>
        <w:rPr>
          <w:noProof/>
          <w:webHidden/>
        </w:rPr>
      </w:r>
      <w:r>
        <w:rPr>
          <w:noProof/>
          <w:webHidden/>
        </w:rPr>
        <w:fldChar w:fldCharType="separate"/>
      </w:r>
      <w:ins w:id="640" w:author="Andreas Kuehne" w:date="2019-05-25T13:55:00Z">
        <w:r>
          <w:rPr>
            <w:noProof/>
            <w:webHidden/>
          </w:rPr>
          <w:t>109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41" w:author="Andreas Kuehne" w:date="2019-05-25T13:55:00Z"/>
          <w:rFonts w:asciiTheme="minorHAnsi" w:eastAsiaTheme="minorEastAsia" w:hAnsiTheme="minorHAnsi" w:cstheme="minorBidi"/>
          <w:noProof/>
          <w:sz w:val="22"/>
          <w:szCs w:val="22"/>
          <w:lang w:val="en-GB" w:eastAsia="en-GB"/>
        </w:rPr>
      </w:pPr>
      <w:ins w:id="64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"_Toc9685124"</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4.6.1.1</w:t>
        </w:r>
        <w:r w:rsidRPr="009D7E36">
          <w:rPr>
            <w:rStyle w:val="Hyperlink"/>
            <w:noProof/>
          </w:rPr>
          <w:t xml:space="preserve"> NameID – JSON Syntax</w:t>
        </w:r>
        <w:r>
          <w:rPr>
            <w:noProof/>
            <w:webHidden/>
          </w:rPr>
          <w:tab/>
        </w:r>
        <w:r>
          <w:rPr>
            <w:noProof/>
            <w:webHidden/>
          </w:rPr>
          <w:fldChar w:fldCharType="begin"/>
        </w:r>
        <w:r>
          <w:rPr>
            <w:noProof/>
            <w:webHidden/>
          </w:rPr>
          <w:instrText xml:space="preserve"> PAGEREF _Toc9685124 \h </w:instrText>
        </w:r>
      </w:ins>
      <w:r>
        <w:rPr>
          <w:noProof/>
          <w:webHidden/>
        </w:rPr>
      </w:r>
      <w:r>
        <w:rPr>
          <w:noProof/>
          <w:webHidden/>
        </w:rPr>
        <w:fldChar w:fldCharType="separate"/>
      </w:r>
      <w:ins w:id="643" w:author="Andreas Kuehne" w:date="2019-05-25T13:55:00Z">
        <w:r>
          <w:rPr>
            <w:noProof/>
            <w:webHidden/>
          </w:rPr>
          <w:t>110</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44" w:author="Andreas Kuehne" w:date="2019-05-25T13:55:00Z"/>
          <w:rFonts w:asciiTheme="minorHAnsi" w:eastAsiaTheme="minorEastAsia" w:hAnsiTheme="minorHAnsi" w:cstheme="minorBidi"/>
          <w:noProof/>
          <w:sz w:val="22"/>
          <w:szCs w:val="22"/>
          <w:lang w:val="en-GB" w:eastAsia="en-GB"/>
        </w:rPr>
      </w:pPr>
      <w:ins w:id="64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"_Toc9685125"</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4.6.1.2</w:t>
        </w:r>
        <w:r w:rsidRPr="009D7E36">
          <w:rPr>
            <w:rStyle w:val="Hyperlink"/>
            <w:noProof/>
          </w:rPr>
          <w:t xml:space="preserve"> NameID – XML Syntax</w:t>
        </w:r>
        <w:r>
          <w:rPr>
            <w:noProof/>
            <w:webHidden/>
          </w:rPr>
          <w:tab/>
        </w:r>
        <w:r>
          <w:rPr>
            <w:noProof/>
            <w:webHidden/>
          </w:rPr>
          <w:fldChar w:fldCharType="begin"/>
        </w:r>
        <w:r>
          <w:rPr>
            <w:noProof/>
            <w:webHidden/>
          </w:rPr>
          <w:instrText xml:space="preserve"> PAGEREF _Toc9685125 \h </w:instrText>
        </w:r>
      </w:ins>
      <w:r>
        <w:rPr>
          <w:noProof/>
          <w:webHidden/>
        </w:rPr>
      </w:r>
      <w:r>
        <w:rPr>
          <w:noProof/>
          <w:webHidden/>
        </w:rPr>
        <w:fldChar w:fldCharType="separate"/>
      </w:r>
      <w:ins w:id="646" w:author="Andreas Kuehne" w:date="2019-05-25T13:55:00Z">
        <w:r>
          <w:rPr>
            <w:noProof/>
            <w:webHidden/>
          </w:rPr>
          <w:t>111</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47" w:author="Andreas Kuehne" w:date="2019-05-25T13:55:00Z"/>
          <w:rFonts w:asciiTheme="minorHAnsi" w:eastAsiaTheme="minorEastAsia" w:hAnsiTheme="minorHAnsi" w:cstheme="minorBidi"/>
          <w:noProof/>
          <w:sz w:val="22"/>
          <w:szCs w:val="22"/>
          <w:lang w:val="en-GB" w:eastAsia="en-GB"/>
        </w:rPr>
      </w:pPr>
      <w:ins w:id="64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"_Toc9685126"</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4.6.2</w:t>
        </w:r>
        <w:r w:rsidRPr="009D7E36">
          <w:rPr>
            <w:rStyle w:val="Hyperlink"/>
            <w:noProof/>
          </w:rPr>
          <w:t xml:space="preserve"> Component Transforms</w:t>
        </w:r>
        <w:r>
          <w:rPr>
            <w:noProof/>
            <w:webHidden/>
          </w:rPr>
          <w:tab/>
        </w:r>
        <w:r>
          <w:rPr>
            <w:noProof/>
            <w:webHidden/>
          </w:rPr>
          <w:fldChar w:fldCharType="begin"/>
        </w:r>
        <w:r>
          <w:rPr>
            <w:noProof/>
            <w:webHidden/>
          </w:rPr>
          <w:instrText xml:space="preserve"> PAGEREF _Toc9685126 \h </w:instrText>
        </w:r>
      </w:ins>
      <w:r>
        <w:rPr>
          <w:noProof/>
          <w:webHidden/>
        </w:rPr>
      </w:r>
      <w:r>
        <w:rPr>
          <w:noProof/>
          <w:webHidden/>
        </w:rPr>
        <w:fldChar w:fldCharType="separate"/>
      </w:r>
      <w:ins w:id="649" w:author="Andreas Kuehne" w:date="2019-05-25T13:55:00Z">
        <w:r>
          <w:rPr>
            <w:noProof/>
            <w:webHidden/>
          </w:rPr>
          <w:t>111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50" w:author="Andreas Kuehne" w:date="2019-05-25T13:55:00Z"/>
          <w:rFonts w:asciiTheme="minorHAnsi" w:eastAsiaTheme="minorEastAsia" w:hAnsiTheme="minorHAnsi" w:cstheme="minorBidi"/>
          <w:noProof/>
          <w:sz w:val="22"/>
          <w:szCs w:val="22"/>
          <w:lang w:val="en-GB" w:eastAsia="en-GB"/>
        </w:rPr>
      </w:pPr>
      <w:ins w:id="65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"_Toc9685127"</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4.6.2.1</w:t>
        </w:r>
        <w:r w:rsidRPr="009D7E36">
          <w:rPr>
            <w:rStyle w:val="Hyperlink"/>
            <w:noProof/>
          </w:rPr>
          <w:t xml:space="preserve"> Transforms – JSON Syntax</w:t>
        </w:r>
        <w:r>
          <w:rPr>
            <w:noProof/>
            <w:webHidden/>
          </w:rPr>
          <w:tab/>
        </w:r>
        <w:r>
          <w:rPr>
            <w:noProof/>
            <w:webHidden/>
          </w:rPr>
          <w:fldChar w:fldCharType="begin"/>
        </w:r>
        <w:r>
          <w:rPr>
            <w:noProof/>
            <w:webHidden/>
          </w:rPr>
          <w:instrText xml:space="preserve"> PAGEREF _Toc9685127 \h </w:instrText>
        </w:r>
      </w:ins>
      <w:r>
        <w:rPr>
          <w:noProof/>
          <w:webHidden/>
        </w:rPr>
      </w:r>
      <w:r>
        <w:rPr>
          <w:noProof/>
          <w:webHidden/>
        </w:rPr>
        <w:fldChar w:fldCharType="separate"/>
      </w:r>
      <w:ins w:id="652" w:author="Andreas Kuehne" w:date="2019-05-25T13:55:00Z">
        <w:r>
          <w:rPr>
            <w:noProof/>
            <w:webHidden/>
          </w:rPr>
          <w:t>111</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53" w:author="Andreas Kuehne" w:date="2019-05-25T13:55:00Z"/>
          <w:rFonts w:asciiTheme="minorHAnsi" w:eastAsiaTheme="minorEastAsia" w:hAnsiTheme="minorHAnsi" w:cstheme="minorBidi"/>
          <w:noProof/>
          <w:sz w:val="22"/>
          <w:szCs w:val="22"/>
          <w:lang w:val="en-GB" w:eastAsia="en-GB"/>
        </w:rPr>
      </w:pPr>
      <w:ins w:id="65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"_Toc9685128"</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4.6.2.2</w:t>
        </w:r>
        <w:r w:rsidRPr="009D7E36">
          <w:rPr>
            <w:rStyle w:val="Hyperlink"/>
            <w:noProof/>
          </w:rPr>
          <w:t xml:space="preserve"> Transforms – XML Syntax</w:t>
        </w:r>
        <w:r>
          <w:rPr>
            <w:noProof/>
            <w:webHidden/>
          </w:rPr>
          <w:tab/>
        </w:r>
        <w:r>
          <w:rPr>
            <w:noProof/>
            <w:webHidden/>
          </w:rPr>
          <w:fldChar w:fldCharType="begin"/>
        </w:r>
        <w:r>
          <w:rPr>
            <w:noProof/>
            <w:webHidden/>
          </w:rPr>
          <w:instrText xml:space="preserve"> PAGEREF _Toc9685128 \h </w:instrText>
        </w:r>
      </w:ins>
      <w:r>
        <w:rPr>
          <w:noProof/>
          <w:webHidden/>
        </w:rPr>
      </w:r>
      <w:r>
        <w:rPr>
          <w:noProof/>
          <w:webHidden/>
        </w:rPr>
        <w:fldChar w:fldCharType="separate"/>
      </w:r>
      <w:ins w:id="655" w:author="Andreas Kuehne" w:date="2019-05-25T13:55:00Z">
        <w:r>
          <w:rPr>
            <w:noProof/>
            <w:webHidden/>
          </w:rPr>
          <w:t>112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56" w:author="Andreas Kuehne" w:date="2019-05-25T13:55:00Z"/>
          <w:rFonts w:asciiTheme="minorHAnsi" w:eastAsiaTheme="minorEastAsia" w:hAnsiTheme="minorHAnsi" w:cstheme="minorBidi"/>
          <w:noProof/>
          <w:sz w:val="22"/>
          <w:szCs w:val="22"/>
          <w:lang w:val="en-GB" w:eastAsia="en-GB"/>
        </w:rPr>
      </w:pPr>
      <w:ins w:id="65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"_Toc9685129"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4.6.3</w:t>
        </w:r>
        <w:r w:rsidRPr="009D7E36">
          <w:rPr>
            <w:rStyle w:val="Hyperlink"/>
            <w:noProof/>
          </w:rPr>
          <w:t xml:space="preserve"> Component Transform</w:t>
        </w:r>
        <w:r>
          <w:rPr>
            <w:noProof/>
            <w:webHidden/>
          </w:rPr>
          <w:tab/>
        </w:r>
        <w:r>
          <w:rPr>
            <w:noProof/>
            <w:webHidden/>
          </w:rPr>
          <w:fldChar w:fldCharType="begin"/>
        </w:r>
        <w:r>
          <w:rPr>
            <w:noProof/>
            <w:webHidden/>
          </w:rPr>
          <w:instrText xml:space="preserve"> PAGEREF _Toc9685129 \h </w:instrText>
        </w:r>
      </w:ins>
      <w:r>
        <w:rPr>
          <w:noProof/>
          <w:webHidden/>
        </w:rPr>
      </w:r>
      <w:r>
        <w:rPr>
          <w:noProof/>
          <w:webHidden/>
        </w:rPr>
        <w:fldChar w:fldCharType="separate"/>
      </w:r>
      <w:ins w:id="658" w:author="Andreas Kuehne" w:date="2019-05-25T13:55:00Z">
        <w:r>
          <w:rPr>
            <w:noProof/>
            <w:webHidden/>
          </w:rPr>
          <w:t>112</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59" w:author="Andreas Kuehne" w:date="2019-05-25T13:55:00Z"/>
          <w:rFonts w:asciiTheme="minorHAnsi" w:eastAsiaTheme="minorEastAsia" w:hAnsiTheme="minorHAnsi" w:cstheme="minorBidi"/>
          <w:noProof/>
          <w:sz w:val="22"/>
          <w:szCs w:val="22"/>
          <w:lang w:val="en-GB" w:eastAsia="en-GB"/>
        </w:rPr>
      </w:pPr>
      <w:ins w:id="66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"_Toc9685130"</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4.6.3.1</w:t>
        </w:r>
        <w:r w:rsidRPr="009D7E36">
          <w:rPr>
            <w:rStyle w:val="Hyperlink"/>
            <w:noProof/>
          </w:rPr>
          <w:t xml:space="preserve"> Transform – JSON Syntax</w:t>
        </w:r>
        <w:r>
          <w:rPr>
            <w:noProof/>
            <w:webHidden/>
          </w:rPr>
          <w:tab/>
        </w:r>
        <w:r>
          <w:rPr>
            <w:noProof/>
            <w:webHidden/>
          </w:rPr>
          <w:fldChar w:fldCharType="begin"/>
        </w:r>
        <w:r>
          <w:rPr>
            <w:noProof/>
            <w:webHidden/>
          </w:rPr>
          <w:instrText xml:space="preserve"> PAGEREF _Toc9685130 \h </w:instrText>
        </w:r>
      </w:ins>
      <w:r>
        <w:rPr>
          <w:noProof/>
          <w:webHidden/>
        </w:rPr>
      </w:r>
      <w:r>
        <w:rPr>
          <w:noProof/>
          <w:webHidden/>
        </w:rPr>
        <w:fldChar w:fldCharType="separate"/>
      </w:r>
      <w:ins w:id="661" w:author="Andreas Kuehne" w:date="2019-05-25T13:55:00Z">
        <w:r>
          <w:rPr>
            <w:noProof/>
            <w:webHidden/>
          </w:rPr>
          <w:t>113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62" w:author="Andreas Kuehne" w:date="2019-05-25T13:55:00Z"/>
          <w:rFonts w:asciiTheme="minorHAnsi" w:eastAsiaTheme="minorEastAsia" w:hAnsiTheme="minorHAnsi" w:cstheme="minorBidi"/>
          <w:noProof/>
          <w:sz w:val="22"/>
          <w:szCs w:val="22"/>
          <w:lang w:val="en-GB" w:eastAsia="en-GB"/>
        </w:rPr>
      </w:pPr>
      <w:ins w:id="66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"_Toc9685131"</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4.6.3.2</w:t>
        </w:r>
        <w:r w:rsidRPr="009D7E36">
          <w:rPr>
            <w:rStyle w:val="Hyperlink"/>
            <w:noProof/>
          </w:rPr>
          <w:t xml:space="preserve"> Transform – XML Syntax</w:t>
        </w:r>
        <w:r>
          <w:rPr>
            <w:noProof/>
            <w:webHidden/>
          </w:rPr>
          <w:tab/>
        </w:r>
        <w:r>
          <w:rPr>
            <w:noProof/>
            <w:webHidden/>
          </w:rPr>
          <w:fldChar w:fldCharType="begin"/>
        </w:r>
        <w:r>
          <w:rPr>
            <w:noProof/>
            <w:webHidden/>
          </w:rPr>
          <w:instrText xml:space="preserve"> PAGEREF _Toc9685131 \h </w:instrText>
        </w:r>
      </w:ins>
      <w:r>
        <w:rPr>
          <w:noProof/>
          <w:webHidden/>
        </w:rPr>
      </w:r>
      <w:r>
        <w:rPr>
          <w:noProof/>
          <w:webHidden/>
        </w:rPr>
        <w:fldChar w:fldCharType="separate"/>
      </w:r>
      <w:ins w:id="664" w:author="Andreas Kuehne" w:date="2019-05-25T13:55:00Z">
        <w:r>
          <w:rPr>
            <w:noProof/>
            <w:webHidden/>
          </w:rPr>
          <w:t>114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65" w:author="Andreas Kuehne" w:date="2019-05-25T13:55:00Z"/>
          <w:rFonts w:asciiTheme="minorHAnsi" w:eastAsiaTheme="minorEastAsia" w:hAnsiTheme="minorHAnsi" w:cstheme="minorBidi"/>
          <w:noProof/>
          <w:sz w:val="22"/>
          <w:szCs w:val="22"/>
          <w:lang w:val="en-GB" w:eastAsia="en-GB"/>
        </w:rPr>
      </w:pPr>
      <w:ins w:id="66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"_Toc9685132"</w:instrText>
        </w:r>
        <w:r w:rsidRPr="009D7E36">
          <w:rPr>
            <w:rStyle w:val="Hyperlink"/>
            <w:noProof/>
          </w:rPr>
          <w:instrText xml:space="preserve"> </w:instrText>
        </w:r>
        <w:r w:rsidRPr="009D7E36">
          <w:rPr>
            <w:rStyle w:val="Hyperlink"/>
            <w:noProof/>
          </w:rPr>
          <w:fldChar w:fldCharType="separate"/>
        </w:r>
        <w:r w:rsidRPr="009D7E36">
          <w:rPr>
            <w:rStyle w:val="Hyperlink"/>
            <w:noProof/>
          </w:rPr>
          <w:t>4.7 Element / JSON name lookup tables</w:t>
        </w:r>
        <w:r>
          <w:rPr>
            <w:noProof/>
            <w:webHidden/>
          </w:rPr>
          <w:tab/>
        </w:r>
        <w:r>
          <w:rPr>
            <w:noProof/>
            <w:webHidden/>
          </w:rPr>
          <w:fldChar w:fldCharType="begin"/>
        </w:r>
        <w:r>
          <w:rPr>
            <w:noProof/>
            <w:webHidden/>
          </w:rPr>
          <w:instrText xml:space="preserve"> PAGEREF _Toc9685132 \h </w:instrText>
        </w:r>
      </w:ins>
      <w:r>
        <w:rPr>
          <w:noProof/>
          <w:webHidden/>
        </w:rPr>
      </w:r>
      <w:r>
        <w:rPr>
          <w:noProof/>
          <w:webHidden/>
        </w:rPr>
        <w:fldChar w:fldCharType="separate"/>
      </w:r>
      <w:ins w:id="667" w:author="Andreas Kuehne" w:date="2019-05-25T13:55:00Z">
        <w:r>
          <w:rPr>
            <w:noProof/>
            <w:webHidden/>
          </w:rPr>
          <w:t>114</w:t>
        </w:r>
        <w:r>
          <w:rPr>
            <w:noProof/>
            <w:webHidden/>
          </w:rPr>
          <w:fldChar w:fldCharType="end"/>
        </w:r>
        <w:r w:rsidRPr="009D7E36">
          <w:rPr>
            <w:rStyle w:val="Hyperlink"/>
            <w:noProof/>
          </w:rPr>
          <w:fldChar w:fldCharType="end"/>
        </w:r>
      </w:ins>
    </w:p>
    <w:p w:rsidR="00EF7265" w:rsidRDefault="00EF7265">
      <w:pPr>
        <w:pStyle w:val="Verzeichnis1"/>
        <w:rPr>
          <w:ins w:id="668" w:author="Andreas Kuehne" w:date="2019-05-25T13:55:00Z"/>
          <w:rFonts w:asciiTheme="minorHAnsi" w:eastAsiaTheme="minorEastAsia" w:hAnsiTheme="minorHAnsi" w:cstheme="minorBidi"/>
          <w:noProof/>
          <w:sz w:val="22"/>
          <w:szCs w:val="22"/>
          <w:lang w:val="en-GB" w:eastAsia="en-GB"/>
        </w:rPr>
      </w:pPr>
      <w:ins w:id="66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5</w:t>
        </w:r>
        <w:r>
          <w:rPr>
            <w:rFonts w:asciiTheme="minorHAnsi" w:eastAsiaTheme="minorEastAsia" w:hAnsiTheme="minorHAnsi" w:cstheme="minorBidi"/>
            <w:noProof/>
            <w:sz w:val="22"/>
            <w:szCs w:val="22"/>
            <w:lang w:val="en-GB" w:eastAsia="en-GB"/>
          </w:rPr>
          <w:tab/>
        </w:r>
        <w:r w:rsidRPr="009D7E36">
          <w:rPr>
            <w:rStyle w:val="Hyperlink"/>
            <w:noProof/>
            <w:lang w:val="en-GB"/>
          </w:rPr>
          <w:t>Data Processing Model for Signing</w:t>
        </w:r>
        <w:r>
          <w:rPr>
            <w:noProof/>
            <w:webHidden/>
          </w:rPr>
          <w:tab/>
        </w:r>
        <w:r>
          <w:rPr>
            <w:noProof/>
            <w:webHidden/>
          </w:rPr>
          <w:fldChar w:fldCharType="begin"/>
        </w:r>
        <w:r>
          <w:rPr>
            <w:noProof/>
            <w:webHidden/>
          </w:rPr>
          <w:instrText xml:space="preserve"> PAGEREF _Toc9685133 \h </w:instrText>
        </w:r>
      </w:ins>
      <w:r>
        <w:rPr>
          <w:noProof/>
          <w:webHidden/>
        </w:rPr>
      </w:r>
      <w:r>
        <w:rPr>
          <w:noProof/>
          <w:webHidden/>
        </w:rPr>
        <w:fldChar w:fldCharType="separate"/>
      </w:r>
      <w:ins w:id="670" w:author="Andreas Kuehne" w:date="2019-05-25T13:55:00Z">
        <w:r>
          <w:rPr>
            <w:noProof/>
            <w:webHidden/>
          </w:rPr>
          <w:t>123</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71" w:author="Andreas Kuehne" w:date="2019-05-25T13:55:00Z"/>
          <w:rFonts w:asciiTheme="minorHAnsi" w:eastAsiaTheme="minorEastAsia" w:hAnsiTheme="minorHAnsi" w:cstheme="minorBidi"/>
          <w:noProof/>
          <w:sz w:val="22"/>
          <w:szCs w:val="22"/>
          <w:lang w:val="en-GB" w:eastAsia="en-GB"/>
        </w:rPr>
      </w:pPr>
      <w:ins w:id="67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5.1 Processing for XML Signatures</w:t>
        </w:r>
        <w:r>
          <w:rPr>
            <w:noProof/>
            <w:webHidden/>
          </w:rPr>
          <w:tab/>
        </w:r>
        <w:r>
          <w:rPr>
            <w:noProof/>
            <w:webHidden/>
          </w:rPr>
          <w:fldChar w:fldCharType="begin"/>
        </w:r>
        <w:r>
          <w:rPr>
            <w:noProof/>
            <w:webHidden/>
          </w:rPr>
          <w:instrText xml:space="preserve"> PAGEREF _Toc9685134 \h </w:instrText>
        </w:r>
      </w:ins>
      <w:r>
        <w:rPr>
          <w:noProof/>
          <w:webHidden/>
        </w:rPr>
      </w:r>
      <w:r>
        <w:rPr>
          <w:noProof/>
          <w:webHidden/>
        </w:rPr>
        <w:fldChar w:fldCharType="separate"/>
      </w:r>
      <w:ins w:id="673" w:author="Andreas Kuehne" w:date="2019-05-25T13:55:00Z">
        <w:r>
          <w:rPr>
            <w:noProof/>
            <w:webHidden/>
          </w:rPr>
          <w:t>123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74" w:author="Andreas Kuehne" w:date="2019-05-25T13:55:00Z"/>
          <w:rFonts w:asciiTheme="minorHAnsi" w:eastAsiaTheme="minorEastAsia" w:hAnsiTheme="minorHAnsi" w:cstheme="minorBidi"/>
          <w:noProof/>
          <w:sz w:val="22"/>
          <w:szCs w:val="22"/>
          <w:lang w:val="en-GB" w:eastAsia="en-GB"/>
        </w:rPr>
      </w:pPr>
      <w:ins w:id="67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5.1.1</w:t>
        </w:r>
        <w:r w:rsidRPr="009D7E36">
          <w:rPr>
            <w:rStyle w:val="Hyperlink"/>
            <w:noProof/>
            <w:lang w:val="en-GB"/>
          </w:rPr>
          <w:t xml:space="preserve"> Sub process ‘</w:t>
        </w:r>
        <w:r w:rsidRPr="009D7E36">
          <w:rPr>
            <w:rStyle w:val="Hyperlink"/>
            <w:rFonts w:ascii="Courier New" w:hAnsi="Courier New"/>
            <w:noProof/>
            <w:lang w:val="en-GB"/>
          </w:rPr>
          <w:t>process references</w:t>
        </w:r>
        <w:r w:rsidRPr="009D7E36">
          <w:rPr>
            <w:rStyle w:val="Hyperlink"/>
            <w:noProof/>
            <w:lang w:val="en-GB"/>
          </w:rPr>
          <w:t>’</w:t>
        </w:r>
        <w:r>
          <w:rPr>
            <w:noProof/>
            <w:webHidden/>
          </w:rPr>
          <w:tab/>
        </w:r>
        <w:r>
          <w:rPr>
            <w:noProof/>
            <w:webHidden/>
          </w:rPr>
          <w:fldChar w:fldCharType="begin"/>
        </w:r>
        <w:r>
          <w:rPr>
            <w:noProof/>
            <w:webHidden/>
          </w:rPr>
          <w:instrText xml:space="preserve"> PAGEREF _Toc9685135 \h </w:instrText>
        </w:r>
      </w:ins>
      <w:r>
        <w:rPr>
          <w:noProof/>
          <w:webHidden/>
        </w:rPr>
      </w:r>
      <w:r>
        <w:rPr>
          <w:noProof/>
          <w:webHidden/>
        </w:rPr>
        <w:fldChar w:fldCharType="separate"/>
      </w:r>
      <w:ins w:id="676" w:author="Andreas Kuehne" w:date="2019-05-25T13:55:00Z">
        <w:r>
          <w:rPr>
            <w:noProof/>
            <w:webHidden/>
          </w:rPr>
          <w:t>123</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77" w:author="Andreas Kuehne" w:date="2019-05-25T13:55:00Z"/>
          <w:rFonts w:asciiTheme="minorHAnsi" w:eastAsiaTheme="minorEastAsia" w:hAnsiTheme="minorHAnsi" w:cstheme="minorBidi"/>
          <w:noProof/>
          <w:sz w:val="22"/>
          <w:szCs w:val="22"/>
          <w:lang w:val="en-GB" w:eastAsia="en-GB"/>
        </w:rPr>
      </w:pPr>
      <w:ins w:id="67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5.1.2</w:t>
        </w:r>
        <w:r w:rsidRPr="009D7E36">
          <w:rPr>
            <w:rStyle w:val="Hyperlink"/>
            <w:noProof/>
            <w:lang w:val="en-GB"/>
          </w:rPr>
          <w:t xml:space="preserve"> Sub process ‘</w:t>
        </w:r>
        <w:r w:rsidRPr="009D7E36">
          <w:rPr>
            <w:rStyle w:val="Hyperlink"/>
            <w:rFonts w:ascii="Courier New" w:hAnsi="Courier New"/>
            <w:noProof/>
            <w:lang w:val="en-GB"/>
          </w:rPr>
          <w:t>create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_Toc9685136 \h </w:instrText>
        </w:r>
      </w:ins>
      <w:r>
        <w:rPr>
          <w:noProof/>
          <w:webHidden/>
        </w:rPr>
      </w:r>
      <w:r>
        <w:rPr>
          <w:noProof/>
          <w:webHidden/>
        </w:rPr>
        <w:fldChar w:fldCharType="separate"/>
      </w:r>
      <w:ins w:id="679" w:author="Andreas Kuehne" w:date="2019-05-25T13:55:00Z">
        <w:r>
          <w:rPr>
            <w:noProof/>
            <w:webHidden/>
          </w:rPr>
          <w:t>124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680" w:author="Andreas Kuehne" w:date="2019-05-25T13:55:00Z"/>
          <w:rFonts w:asciiTheme="minorHAnsi" w:eastAsiaTheme="minorEastAsia" w:hAnsiTheme="minorHAnsi" w:cstheme="minorBidi"/>
          <w:noProof/>
          <w:sz w:val="22"/>
          <w:szCs w:val="22"/>
          <w:lang w:val="en-GB" w:eastAsia="en-GB"/>
        </w:rPr>
      </w:pPr>
      <w:ins w:id="68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"_Toc9685137"</w:instrText>
        </w:r>
        <w:r w:rsidRPr="009D7E36">
          <w:rPr>
            <w:rStyle w:val="Hyperlink"/>
            <w:noProof/>
          </w:rPr>
          <w:instrText xml:space="preserve"> </w:instrText>
        </w:r>
        <w:r w:rsidRPr="009D7E36">
          <w:rPr>
            <w:rStyle w:val="Hyperlink"/>
            <w:noProof/>
          </w:rPr>
          <w:fldChar w:fldCharType="separate"/>
        </w:r>
        <w:r w:rsidRPr="009D7E36">
          <w:rPr>
            <w:rStyle w:val="Hyperlink"/>
            <w:rFonts w:ascii="Courier New" w:hAnsi="Courier New"/>
            <w:noProof/>
            <w:lang w:val="en-GB"/>
            <w14:scene3d>
              <w14:camera w14:prst="orthographicFront"/>
              <w14:lightRig w14:rig="threePt" w14:dir="t">
                <w14:rot w14:lat="0" w14:lon="0" w14:rev="0"/>
              </w14:lightRig>
            </w14:scene3d>
          </w:rPr>
          <w:t>5.1.2.1</w:t>
        </w:r>
        <w:r w:rsidRPr="009D7E36">
          <w:rPr>
            <w:rStyle w:val="Hyperlink"/>
            <w:noProof/>
            <w:lang w:val="en-GB"/>
          </w:rPr>
          <w:t xml:space="preserve"> XML Signatures Variant Optional Input </w:t>
        </w:r>
        <w:r w:rsidRPr="009D7E36">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_Toc9685137 \h </w:instrText>
        </w:r>
      </w:ins>
      <w:r>
        <w:rPr>
          <w:noProof/>
          <w:webHidden/>
        </w:rPr>
      </w:r>
      <w:r>
        <w:rPr>
          <w:noProof/>
          <w:webHidden/>
        </w:rPr>
        <w:fldChar w:fldCharType="separate"/>
      </w:r>
      <w:ins w:id="682" w:author="Andreas Kuehne" w:date="2019-05-25T13:55:00Z">
        <w:r>
          <w:rPr>
            <w:noProof/>
            <w:webHidden/>
          </w:rPr>
          <w:t>125</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83" w:author="Andreas Kuehne" w:date="2019-05-25T13:55:00Z"/>
          <w:rFonts w:asciiTheme="minorHAnsi" w:eastAsiaTheme="minorEastAsia" w:hAnsiTheme="minorHAnsi" w:cstheme="minorBidi"/>
          <w:noProof/>
          <w:sz w:val="22"/>
          <w:szCs w:val="22"/>
          <w:lang w:val="en-GB" w:eastAsia="en-GB"/>
        </w:rPr>
      </w:pPr>
      <w:ins w:id="68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5.2 Processing for CMS Signatures</w:t>
        </w:r>
        <w:r>
          <w:rPr>
            <w:noProof/>
            <w:webHidden/>
          </w:rPr>
          <w:tab/>
        </w:r>
        <w:r>
          <w:rPr>
            <w:noProof/>
            <w:webHidden/>
          </w:rPr>
          <w:fldChar w:fldCharType="begin"/>
        </w:r>
        <w:r>
          <w:rPr>
            <w:noProof/>
            <w:webHidden/>
          </w:rPr>
          <w:instrText xml:space="preserve"> PAGEREF _Toc9685138 \h </w:instrText>
        </w:r>
      </w:ins>
      <w:r>
        <w:rPr>
          <w:noProof/>
          <w:webHidden/>
        </w:rPr>
      </w:r>
      <w:r>
        <w:rPr>
          <w:noProof/>
          <w:webHidden/>
        </w:rPr>
        <w:fldChar w:fldCharType="separate"/>
      </w:r>
      <w:ins w:id="685" w:author="Andreas Kuehne" w:date="2019-05-25T13:55:00Z">
        <w:r>
          <w:rPr>
            <w:noProof/>
            <w:webHidden/>
          </w:rPr>
          <w:t>126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86" w:author="Andreas Kuehne" w:date="2019-05-25T13:55:00Z"/>
          <w:rFonts w:asciiTheme="minorHAnsi" w:eastAsiaTheme="minorEastAsia" w:hAnsiTheme="minorHAnsi" w:cstheme="minorBidi"/>
          <w:noProof/>
          <w:sz w:val="22"/>
          <w:szCs w:val="22"/>
          <w:lang w:val="en-GB" w:eastAsia="en-GB"/>
        </w:rPr>
      </w:pPr>
      <w:ins w:id="68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"_Toc9685139"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5.2.1</w:t>
        </w:r>
        <w:r w:rsidRPr="009D7E36">
          <w:rPr>
            <w:rStyle w:val="Hyperlink"/>
            <w:noProof/>
            <w:lang w:val="en-GB"/>
          </w:rPr>
          <w:t xml:space="preserve"> Sub process ‘</w:t>
        </w:r>
        <w:r w:rsidRPr="009D7E36">
          <w:rPr>
            <w:rStyle w:val="Hyperlink"/>
            <w:rFonts w:ascii="Courier New" w:hAnsi="Courier New"/>
            <w:noProof/>
            <w:lang w:val="en-GB"/>
          </w:rPr>
          <w:t>process digest</w:t>
        </w:r>
        <w:r w:rsidRPr="009D7E36">
          <w:rPr>
            <w:rStyle w:val="Hyperlink"/>
            <w:noProof/>
            <w:lang w:val="en-GB"/>
          </w:rPr>
          <w:t>’</w:t>
        </w:r>
        <w:r>
          <w:rPr>
            <w:noProof/>
            <w:webHidden/>
          </w:rPr>
          <w:tab/>
        </w:r>
        <w:r>
          <w:rPr>
            <w:noProof/>
            <w:webHidden/>
          </w:rPr>
          <w:fldChar w:fldCharType="begin"/>
        </w:r>
        <w:r>
          <w:rPr>
            <w:noProof/>
            <w:webHidden/>
          </w:rPr>
          <w:instrText xml:space="preserve"> PAGEREF _Toc9685139 \h </w:instrText>
        </w:r>
      </w:ins>
      <w:r>
        <w:rPr>
          <w:noProof/>
          <w:webHidden/>
        </w:rPr>
      </w:r>
      <w:r>
        <w:rPr>
          <w:noProof/>
          <w:webHidden/>
        </w:rPr>
        <w:fldChar w:fldCharType="separate"/>
      </w:r>
      <w:ins w:id="688" w:author="Andreas Kuehne" w:date="2019-05-25T13:55:00Z">
        <w:r>
          <w:rPr>
            <w:noProof/>
            <w:webHidden/>
          </w:rPr>
          <w:t>126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89" w:author="Andreas Kuehne" w:date="2019-05-25T13:55:00Z"/>
          <w:rFonts w:asciiTheme="minorHAnsi" w:eastAsiaTheme="minorEastAsia" w:hAnsiTheme="minorHAnsi" w:cstheme="minorBidi"/>
          <w:noProof/>
          <w:sz w:val="22"/>
          <w:szCs w:val="22"/>
          <w:lang w:val="en-GB" w:eastAsia="en-GB"/>
        </w:rPr>
      </w:pPr>
      <w:ins w:id="69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5.2.2</w:t>
        </w:r>
        <w:r w:rsidRPr="009D7E36">
          <w:rPr>
            <w:rStyle w:val="Hyperlink"/>
            <w:noProof/>
            <w:lang w:val="en-GB"/>
          </w:rPr>
          <w:t xml:space="preserve"> Sub process ‘</w:t>
        </w:r>
        <w:r w:rsidRPr="009D7E36">
          <w:rPr>
            <w:rStyle w:val="Hyperlink"/>
            <w:rFonts w:ascii="Courier New" w:hAnsi="Courier New"/>
            <w:noProof/>
            <w:lang w:val="en-GB"/>
          </w:rPr>
          <w:t>create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_Toc9685140 \h </w:instrText>
        </w:r>
      </w:ins>
      <w:r>
        <w:rPr>
          <w:noProof/>
          <w:webHidden/>
        </w:rPr>
      </w:r>
      <w:r>
        <w:rPr>
          <w:noProof/>
          <w:webHidden/>
        </w:rPr>
        <w:fldChar w:fldCharType="separate"/>
      </w:r>
      <w:ins w:id="691" w:author="Andreas Kuehne" w:date="2019-05-25T13:55:00Z">
        <w:r>
          <w:rPr>
            <w:noProof/>
            <w:webHidden/>
          </w:rPr>
          <w:t>127</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692" w:author="Andreas Kuehne" w:date="2019-05-25T13:55:00Z"/>
          <w:rFonts w:asciiTheme="minorHAnsi" w:eastAsiaTheme="minorEastAsia" w:hAnsiTheme="minorHAnsi" w:cstheme="minorBidi"/>
          <w:noProof/>
          <w:sz w:val="22"/>
          <w:szCs w:val="22"/>
          <w:lang w:val="en-GB" w:eastAsia="en-GB"/>
        </w:rPr>
      </w:pPr>
      <w:ins w:id="69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5.3 General Timestamp Processing</w:t>
        </w:r>
        <w:r>
          <w:rPr>
            <w:noProof/>
            <w:webHidden/>
          </w:rPr>
          <w:tab/>
        </w:r>
        <w:r>
          <w:rPr>
            <w:noProof/>
            <w:webHidden/>
          </w:rPr>
          <w:fldChar w:fldCharType="begin"/>
        </w:r>
        <w:r>
          <w:rPr>
            <w:noProof/>
            <w:webHidden/>
          </w:rPr>
          <w:instrText xml:space="preserve"> PAGEREF _Toc9685141 \h </w:instrText>
        </w:r>
      </w:ins>
      <w:r>
        <w:rPr>
          <w:noProof/>
          <w:webHidden/>
        </w:rPr>
      </w:r>
      <w:r>
        <w:rPr>
          <w:noProof/>
          <w:webHidden/>
        </w:rPr>
        <w:fldChar w:fldCharType="separate"/>
      </w:r>
      <w:ins w:id="694" w:author="Andreas Kuehne" w:date="2019-05-25T13:55:00Z">
        <w:r>
          <w:rPr>
            <w:noProof/>
            <w:webHidden/>
          </w:rPr>
          <w:t>128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95" w:author="Andreas Kuehne" w:date="2019-05-25T13:55:00Z"/>
          <w:rFonts w:asciiTheme="minorHAnsi" w:eastAsiaTheme="minorEastAsia" w:hAnsiTheme="minorHAnsi" w:cstheme="minorBidi"/>
          <w:noProof/>
          <w:sz w:val="22"/>
          <w:szCs w:val="22"/>
          <w:lang w:val="en-GB" w:eastAsia="en-GB"/>
        </w:rPr>
      </w:pPr>
      <w:ins w:id="69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5.3.1</w:t>
        </w:r>
        <w:r w:rsidRPr="009D7E36">
          <w:rPr>
            <w:rStyle w:val="Hyperlink"/>
            <w:noProof/>
            <w:lang w:val="en-GB"/>
          </w:rPr>
          <w:t xml:space="preserve"> Multi-Signature Creation</w:t>
        </w:r>
        <w:r>
          <w:rPr>
            <w:noProof/>
            <w:webHidden/>
          </w:rPr>
          <w:tab/>
        </w:r>
        <w:r>
          <w:rPr>
            <w:noProof/>
            <w:webHidden/>
          </w:rPr>
          <w:fldChar w:fldCharType="begin"/>
        </w:r>
        <w:r>
          <w:rPr>
            <w:noProof/>
            <w:webHidden/>
          </w:rPr>
          <w:instrText xml:space="preserve"> PAGEREF _Toc9685142 \h </w:instrText>
        </w:r>
      </w:ins>
      <w:r>
        <w:rPr>
          <w:noProof/>
          <w:webHidden/>
        </w:rPr>
      </w:r>
      <w:r>
        <w:rPr>
          <w:noProof/>
          <w:webHidden/>
        </w:rPr>
        <w:fldChar w:fldCharType="separate"/>
      </w:r>
      <w:ins w:id="697" w:author="Andreas Kuehne" w:date="2019-05-25T13:55:00Z">
        <w:r>
          <w:rPr>
            <w:noProof/>
            <w:webHidden/>
          </w:rPr>
          <w:t>128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698" w:author="Andreas Kuehne" w:date="2019-05-25T13:55:00Z"/>
          <w:rFonts w:asciiTheme="minorHAnsi" w:eastAsiaTheme="minorEastAsia" w:hAnsiTheme="minorHAnsi" w:cstheme="minorBidi"/>
          <w:noProof/>
          <w:sz w:val="22"/>
          <w:szCs w:val="22"/>
          <w:lang w:val="en-GB" w:eastAsia="en-GB"/>
        </w:rPr>
      </w:pPr>
      <w:ins w:id="69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"_Toc9685143"</w:instrText>
        </w:r>
        <w:r w:rsidRPr="009D7E36">
          <w:rPr>
            <w:rStyle w:val="Hyperlink"/>
            <w:noProof/>
          </w:rPr>
          <w:instrText xml:space="preserve"> </w:instrText>
        </w:r>
        <w:r w:rsidRPr="009D7E36">
          <w:rPr>
            <w:rStyle w:val="Hyperlink"/>
            <w:noProof/>
          </w:rPr>
          <w:fldChar w:fldCharType="separate"/>
        </w:r>
        <w:r w:rsidRPr="009D7E36">
          <w:rPr>
            <w:rStyle w:val="Hyperlink"/>
            <w:rFonts w:ascii="Courier New" w:hAnsi="Courier New"/>
            <w:noProof/>
            <w:lang w:val="en-GB"/>
            <w14:scene3d>
              <w14:camera w14:prst="orthographicFront"/>
              <w14:lightRig w14:rig="threePt" w14:dir="t">
                <w14:rot w14:lat="0" w14:lon="0" w14:rev="0"/>
              </w14:lightRig>
            </w14:scene3d>
          </w:rPr>
          <w:t>5.3.2</w:t>
        </w:r>
        <w:r w:rsidRPr="009D7E36">
          <w:rPr>
            <w:rStyle w:val="Hyperlink"/>
            <w:noProof/>
            <w:lang w:val="en-GB"/>
          </w:rPr>
          <w:t xml:space="preserve"> Sub process ‘</w:t>
        </w:r>
        <w:r w:rsidRPr="009D7E36">
          <w:rPr>
            <w:rStyle w:val="Hyperlink"/>
            <w:rFonts w:ascii="Courier New" w:hAnsi="Courier New"/>
            <w:noProof/>
            <w:lang w:val="en-GB"/>
          </w:rPr>
          <w:t>add Timestamp</w:t>
        </w:r>
        <w:r w:rsidRPr="009D7E36">
          <w:rPr>
            <w:rStyle w:val="Hyperlink"/>
            <w:noProof/>
            <w:lang w:val="en-GB"/>
          </w:rPr>
          <w:t>’</w:t>
        </w:r>
        <w:r>
          <w:rPr>
            <w:noProof/>
            <w:webHidden/>
          </w:rPr>
          <w:tab/>
        </w:r>
        <w:r>
          <w:rPr>
            <w:noProof/>
            <w:webHidden/>
          </w:rPr>
          <w:fldChar w:fldCharType="begin"/>
        </w:r>
        <w:r>
          <w:rPr>
            <w:noProof/>
            <w:webHidden/>
          </w:rPr>
          <w:instrText xml:space="preserve"> PAGEREF _Toc9685143 \h </w:instrText>
        </w:r>
      </w:ins>
      <w:r>
        <w:rPr>
          <w:noProof/>
          <w:webHidden/>
        </w:rPr>
      </w:r>
      <w:r>
        <w:rPr>
          <w:noProof/>
          <w:webHidden/>
        </w:rPr>
        <w:fldChar w:fldCharType="separate"/>
      </w:r>
      <w:ins w:id="700" w:author="Andreas Kuehne" w:date="2019-05-25T13:55:00Z">
        <w:r>
          <w:rPr>
            <w:noProof/>
            <w:webHidden/>
          </w:rPr>
          <w:t>128</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01" w:author="Andreas Kuehne" w:date="2019-05-25T13:55:00Z"/>
          <w:rFonts w:asciiTheme="minorHAnsi" w:eastAsiaTheme="minorEastAsia" w:hAnsiTheme="minorHAnsi" w:cstheme="minorBidi"/>
          <w:noProof/>
          <w:sz w:val="22"/>
          <w:szCs w:val="22"/>
          <w:lang w:val="en-GB" w:eastAsia="en-GB"/>
        </w:rPr>
      </w:pPr>
      <w:ins w:id="70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5.3.2.1</w:t>
        </w:r>
        <w:r w:rsidRPr="009D7E36">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_Toc9685144 \h </w:instrText>
        </w:r>
      </w:ins>
      <w:r>
        <w:rPr>
          <w:noProof/>
          <w:webHidden/>
        </w:rPr>
      </w:r>
      <w:r>
        <w:rPr>
          <w:noProof/>
          <w:webHidden/>
        </w:rPr>
        <w:fldChar w:fldCharType="separate"/>
      </w:r>
      <w:ins w:id="703" w:author="Andreas Kuehne" w:date="2019-05-25T13:55:00Z">
        <w:r>
          <w:rPr>
            <w:noProof/>
            <w:webHidden/>
          </w:rPr>
          <w:t>129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04" w:author="Andreas Kuehne" w:date="2019-05-25T13:55:00Z"/>
          <w:rFonts w:asciiTheme="minorHAnsi" w:eastAsiaTheme="minorEastAsia" w:hAnsiTheme="minorHAnsi" w:cstheme="minorBidi"/>
          <w:noProof/>
          <w:sz w:val="22"/>
          <w:szCs w:val="22"/>
          <w:lang w:val="en-GB" w:eastAsia="en-GB"/>
        </w:rPr>
      </w:pPr>
      <w:ins w:id="70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5.3.2.2</w:t>
        </w:r>
        <w:r w:rsidRPr="009D7E36">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_Toc9685145 \h </w:instrText>
        </w:r>
      </w:ins>
      <w:r>
        <w:rPr>
          <w:noProof/>
          <w:webHidden/>
        </w:rPr>
      </w:r>
      <w:r>
        <w:rPr>
          <w:noProof/>
          <w:webHidden/>
        </w:rPr>
        <w:fldChar w:fldCharType="separate"/>
      </w:r>
      <w:ins w:id="706" w:author="Andreas Kuehne" w:date="2019-05-25T13:55:00Z">
        <w:r>
          <w:rPr>
            <w:noProof/>
            <w:webHidden/>
          </w:rPr>
          <w:t>129</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07" w:author="Andreas Kuehne" w:date="2019-05-25T13:55:00Z"/>
          <w:rFonts w:asciiTheme="minorHAnsi" w:eastAsiaTheme="minorEastAsia" w:hAnsiTheme="minorHAnsi" w:cstheme="minorBidi"/>
          <w:noProof/>
          <w:sz w:val="22"/>
          <w:szCs w:val="22"/>
          <w:lang w:val="en-GB" w:eastAsia="en-GB"/>
        </w:rPr>
      </w:pPr>
      <w:ins w:id="70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5.3.2.3</w:t>
        </w:r>
        <w:r w:rsidRPr="009D7E36">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_Toc9685146 \h </w:instrText>
        </w:r>
      </w:ins>
      <w:r>
        <w:rPr>
          <w:noProof/>
          <w:webHidden/>
        </w:rPr>
      </w:r>
      <w:r>
        <w:rPr>
          <w:noProof/>
          <w:webHidden/>
        </w:rPr>
        <w:fldChar w:fldCharType="separate"/>
      </w:r>
      <w:ins w:id="709" w:author="Andreas Kuehne" w:date="2019-05-25T13:55:00Z">
        <w:r>
          <w:rPr>
            <w:noProof/>
            <w:webHidden/>
          </w:rPr>
          <w:t>130</w:t>
        </w:r>
        <w:r>
          <w:rPr>
            <w:noProof/>
            <w:webHidden/>
          </w:rPr>
          <w:fldChar w:fldCharType="end"/>
        </w:r>
        <w:r w:rsidRPr="009D7E36">
          <w:rPr>
            <w:rStyle w:val="Hyperlink"/>
            <w:noProof/>
          </w:rPr>
          <w:fldChar w:fldCharType="end"/>
        </w:r>
      </w:ins>
    </w:p>
    <w:p w:rsidR="00EF7265" w:rsidRDefault="00EF7265">
      <w:pPr>
        <w:pStyle w:val="Verzeichnis1"/>
        <w:rPr>
          <w:ins w:id="710" w:author="Andreas Kuehne" w:date="2019-05-25T13:55:00Z"/>
          <w:rFonts w:asciiTheme="minorHAnsi" w:eastAsiaTheme="minorEastAsia" w:hAnsiTheme="minorHAnsi" w:cstheme="minorBidi"/>
          <w:noProof/>
          <w:sz w:val="22"/>
          <w:szCs w:val="22"/>
          <w:lang w:val="en-GB" w:eastAsia="en-GB"/>
        </w:rPr>
      </w:pPr>
      <w:ins w:id="711"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"_Toc9685147"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6</w:t>
        </w:r>
        <w:r>
          <w:rPr>
            <w:rFonts w:asciiTheme="minorHAnsi" w:eastAsiaTheme="minorEastAsia" w:hAnsiTheme="minorHAnsi" w:cstheme="minorBidi"/>
            <w:noProof/>
            <w:sz w:val="22"/>
            <w:szCs w:val="22"/>
            <w:lang w:val="en-GB" w:eastAsia="en-GB"/>
          </w:rPr>
          <w:tab/>
        </w:r>
        <w:r w:rsidRPr="009D7E36">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_Toc9685147 \h </w:instrText>
        </w:r>
      </w:ins>
      <w:r>
        <w:rPr>
          <w:noProof/>
          <w:webHidden/>
        </w:rPr>
      </w:r>
      <w:r>
        <w:rPr>
          <w:noProof/>
          <w:webHidden/>
        </w:rPr>
        <w:fldChar w:fldCharType="separate"/>
      </w:r>
      <w:ins w:id="712" w:author="Andreas Kuehne" w:date="2019-05-25T13:55:00Z">
        <w:r>
          <w:rPr>
            <w:noProof/>
            <w:webHidden/>
          </w:rPr>
          <w:t>131</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13" w:author="Andreas Kuehne" w:date="2019-05-25T13:55:00Z"/>
          <w:rFonts w:asciiTheme="minorHAnsi" w:eastAsiaTheme="minorEastAsia" w:hAnsiTheme="minorHAnsi" w:cstheme="minorBidi"/>
          <w:noProof/>
          <w:sz w:val="22"/>
          <w:szCs w:val="22"/>
          <w:lang w:val="en-GB" w:eastAsia="en-GB"/>
        </w:rPr>
      </w:pPr>
      <w:ins w:id="71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_Toc9685148 \h </w:instrText>
        </w:r>
      </w:ins>
      <w:r>
        <w:rPr>
          <w:noProof/>
          <w:webHidden/>
        </w:rPr>
      </w:r>
      <w:r>
        <w:rPr>
          <w:noProof/>
          <w:webHidden/>
        </w:rPr>
        <w:fldChar w:fldCharType="separate"/>
      </w:r>
      <w:ins w:id="715" w:author="Andreas Kuehne" w:date="2019-05-25T13:55:00Z">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16" w:author="Andreas Kuehne" w:date="2019-05-25T13:55:00Z"/>
          <w:rFonts w:asciiTheme="minorHAnsi" w:eastAsiaTheme="minorEastAsia" w:hAnsiTheme="minorHAnsi" w:cstheme="minorBidi"/>
          <w:noProof/>
          <w:sz w:val="22"/>
          <w:szCs w:val="22"/>
          <w:lang w:val="en-GB" w:eastAsia="en-GB"/>
        </w:rPr>
      </w:pPr>
      <w:ins w:id="71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"_Toc9685149"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6.1.1</w:t>
        </w:r>
        <w:r w:rsidRPr="009D7E36">
          <w:rPr>
            <w:rStyle w:val="Hyperlink"/>
            <w:noProof/>
            <w:lang w:val="en-GB"/>
          </w:rPr>
          <w:t xml:space="preserve"> Sub process ‘</w:t>
        </w:r>
        <w:r w:rsidRPr="009D7E36">
          <w:rPr>
            <w:rStyle w:val="Hyperlink"/>
            <w:rFonts w:ascii="Courier New" w:hAnsi="Courier New"/>
            <w:noProof/>
            <w:lang w:val="en-GB"/>
          </w:rPr>
          <w:t>retrieve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_Toc9685149 \h </w:instrText>
        </w:r>
      </w:ins>
      <w:r>
        <w:rPr>
          <w:noProof/>
          <w:webHidden/>
        </w:rPr>
      </w:r>
      <w:r>
        <w:rPr>
          <w:noProof/>
          <w:webHidden/>
        </w:rPr>
        <w:fldChar w:fldCharType="separate"/>
      </w:r>
      <w:ins w:id="718" w:author="Andreas Kuehne" w:date="2019-05-25T13:55:00Z">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19" w:author="Andreas Kuehne" w:date="2019-05-25T13:55:00Z"/>
          <w:rFonts w:asciiTheme="minorHAnsi" w:eastAsiaTheme="minorEastAsia" w:hAnsiTheme="minorHAnsi" w:cstheme="minorBidi"/>
          <w:noProof/>
          <w:sz w:val="22"/>
          <w:szCs w:val="22"/>
          <w:lang w:val="en-GB" w:eastAsia="en-GB"/>
        </w:rPr>
      </w:pPr>
      <w:ins w:id="72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6.1.2</w:t>
        </w:r>
        <w:r w:rsidRPr="009D7E36">
          <w:rPr>
            <w:rStyle w:val="Hyperlink"/>
            <w:noProof/>
            <w:lang w:val="en-GB"/>
          </w:rPr>
          <w:t xml:space="preserve"> Sub process ‘</w:t>
        </w:r>
        <w:r w:rsidRPr="009D7E36">
          <w:rPr>
            <w:rStyle w:val="Hyperlink"/>
            <w:rFonts w:ascii="Courier New" w:hAnsi="Courier New"/>
            <w:noProof/>
            <w:lang w:val="en-GB"/>
          </w:rPr>
          <w:t>recalculate references</w:t>
        </w:r>
        <w:r w:rsidRPr="009D7E36">
          <w:rPr>
            <w:rStyle w:val="Hyperlink"/>
            <w:noProof/>
            <w:lang w:val="en-GB"/>
          </w:rPr>
          <w:t>’</w:t>
        </w:r>
        <w:r>
          <w:rPr>
            <w:noProof/>
            <w:webHidden/>
          </w:rPr>
          <w:tab/>
        </w:r>
        <w:r>
          <w:rPr>
            <w:noProof/>
            <w:webHidden/>
          </w:rPr>
          <w:fldChar w:fldCharType="begin"/>
        </w:r>
        <w:r>
          <w:rPr>
            <w:noProof/>
            <w:webHidden/>
          </w:rPr>
          <w:instrText xml:space="preserve"> PAGEREF _Toc9685150 \h </w:instrText>
        </w:r>
      </w:ins>
      <w:r>
        <w:rPr>
          <w:noProof/>
          <w:webHidden/>
        </w:rPr>
      </w:r>
      <w:r>
        <w:rPr>
          <w:noProof/>
          <w:webHidden/>
        </w:rPr>
        <w:fldChar w:fldCharType="separate"/>
      </w:r>
      <w:ins w:id="721" w:author="Andreas Kuehne" w:date="2019-05-25T13:55:00Z">
        <w:r>
          <w:rPr>
            <w:noProof/>
            <w:webHidden/>
          </w:rPr>
          <w:t>132</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22" w:author="Andreas Kuehne" w:date="2019-05-25T13:55:00Z"/>
          <w:rFonts w:asciiTheme="minorHAnsi" w:eastAsiaTheme="minorEastAsia" w:hAnsiTheme="minorHAnsi" w:cstheme="minorBidi"/>
          <w:noProof/>
          <w:sz w:val="22"/>
          <w:szCs w:val="22"/>
          <w:lang w:val="en-GB" w:eastAsia="en-GB"/>
        </w:rPr>
      </w:pPr>
      <w:ins w:id="72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6.1.3</w:t>
        </w:r>
        <w:r w:rsidRPr="009D7E36">
          <w:rPr>
            <w:rStyle w:val="Hyperlink"/>
            <w:noProof/>
            <w:lang w:val="en-GB"/>
          </w:rPr>
          <w:t xml:space="preserve"> Sub process ‘</w:t>
        </w:r>
        <w:r w:rsidRPr="009D7E36">
          <w:rPr>
            <w:rStyle w:val="Hyperlink"/>
            <w:rFonts w:ascii="Courier New" w:hAnsi="Courier New"/>
            <w:noProof/>
            <w:lang w:val="en-GB"/>
          </w:rPr>
          <w:t>verify XML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_Toc9685151 \h </w:instrText>
        </w:r>
      </w:ins>
      <w:r>
        <w:rPr>
          <w:noProof/>
          <w:webHidden/>
        </w:rPr>
      </w:r>
      <w:r>
        <w:rPr>
          <w:noProof/>
          <w:webHidden/>
        </w:rPr>
        <w:fldChar w:fldCharType="separate"/>
      </w:r>
      <w:ins w:id="724" w:author="Andreas Kuehne" w:date="2019-05-25T13:55:00Z">
        <w:r>
          <w:rPr>
            <w:noProof/>
            <w:webHidden/>
          </w:rPr>
          <w:t>133</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25" w:author="Andreas Kuehne" w:date="2019-05-25T13:55:00Z"/>
          <w:rFonts w:asciiTheme="minorHAnsi" w:eastAsiaTheme="minorEastAsia" w:hAnsiTheme="minorHAnsi" w:cstheme="minorBidi"/>
          <w:noProof/>
          <w:sz w:val="22"/>
          <w:szCs w:val="22"/>
          <w:lang w:val="en-GB" w:eastAsia="en-GB"/>
        </w:rPr>
      </w:pPr>
      <w:ins w:id="72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6.1.3.1</w:t>
        </w:r>
        <w:r w:rsidRPr="009D7E36">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_Toc9685152 \h </w:instrText>
        </w:r>
      </w:ins>
      <w:r>
        <w:rPr>
          <w:noProof/>
          <w:webHidden/>
        </w:rPr>
      </w:r>
      <w:r>
        <w:rPr>
          <w:noProof/>
          <w:webHidden/>
        </w:rPr>
        <w:fldChar w:fldCharType="separate"/>
      </w:r>
      <w:ins w:id="727" w:author="Andreas Kuehne" w:date="2019-05-25T13:55:00Z">
        <w:r>
          <w:rPr>
            <w:noProof/>
            <w:webHidden/>
          </w:rPr>
          <w:t>134</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28" w:author="Andreas Kuehne" w:date="2019-05-25T13:55:00Z"/>
          <w:rFonts w:asciiTheme="minorHAnsi" w:eastAsiaTheme="minorEastAsia" w:hAnsiTheme="minorHAnsi" w:cstheme="minorBidi"/>
          <w:noProof/>
          <w:sz w:val="22"/>
          <w:szCs w:val="22"/>
          <w:lang w:val="en-GB" w:eastAsia="en-GB"/>
        </w:rPr>
      </w:pPr>
      <w:ins w:id="72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6.1.3.2</w:t>
        </w:r>
        <w:r w:rsidRPr="009D7E36">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_Toc9685153 \h </w:instrText>
        </w:r>
      </w:ins>
      <w:r>
        <w:rPr>
          <w:noProof/>
          <w:webHidden/>
        </w:rPr>
      </w:r>
      <w:r>
        <w:rPr>
          <w:noProof/>
          <w:webHidden/>
        </w:rPr>
        <w:fldChar w:fldCharType="separate"/>
      </w:r>
      <w:ins w:id="730" w:author="Andreas Kuehne" w:date="2019-05-25T13:55:00Z">
        <w:r>
          <w:rPr>
            <w:noProof/>
            <w:webHidden/>
          </w:rPr>
          <w:t>135</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31" w:author="Andreas Kuehne" w:date="2019-05-25T13:55:00Z"/>
          <w:rFonts w:asciiTheme="minorHAnsi" w:eastAsiaTheme="minorEastAsia" w:hAnsiTheme="minorHAnsi" w:cstheme="minorBidi"/>
          <w:noProof/>
          <w:sz w:val="22"/>
          <w:szCs w:val="22"/>
          <w:lang w:val="en-GB" w:eastAsia="en-GB"/>
        </w:rPr>
      </w:pPr>
      <w:ins w:id="73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_Toc9685154 \h </w:instrText>
        </w:r>
      </w:ins>
      <w:r>
        <w:rPr>
          <w:noProof/>
          <w:webHidden/>
        </w:rPr>
      </w:r>
      <w:r>
        <w:rPr>
          <w:noProof/>
          <w:webHidden/>
        </w:rPr>
        <w:fldChar w:fldCharType="separate"/>
      </w:r>
      <w:ins w:id="733" w:author="Andreas Kuehne" w:date="2019-05-25T13:55:00Z">
        <w:r>
          <w:rPr>
            <w:noProof/>
            <w:webHidden/>
          </w:rPr>
          <w:t>135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34" w:author="Andreas Kuehne" w:date="2019-05-25T13:55:00Z"/>
          <w:rFonts w:asciiTheme="minorHAnsi" w:eastAsiaTheme="minorEastAsia" w:hAnsiTheme="minorHAnsi" w:cstheme="minorBidi"/>
          <w:noProof/>
          <w:sz w:val="22"/>
          <w:szCs w:val="22"/>
          <w:lang w:val="en-GB" w:eastAsia="en-GB"/>
        </w:rPr>
      </w:pPr>
      <w:ins w:id="73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6.2.1</w:t>
        </w:r>
        <w:r w:rsidRPr="009D7E36">
          <w:rPr>
            <w:rStyle w:val="Hyperlink"/>
            <w:noProof/>
            <w:lang w:val="en-GB"/>
          </w:rPr>
          <w:t xml:space="preserve"> Sub process ‘</w:t>
        </w:r>
        <w:r w:rsidRPr="009D7E36">
          <w:rPr>
            <w:rStyle w:val="Hyperlink"/>
            <w:rFonts w:ascii="Courier New" w:hAnsi="Courier New"/>
            <w:noProof/>
            <w:lang w:val="en-GB"/>
          </w:rPr>
          <w:t>retrieve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_Toc9685155 \h </w:instrText>
        </w:r>
      </w:ins>
      <w:r>
        <w:rPr>
          <w:noProof/>
          <w:webHidden/>
        </w:rPr>
      </w:r>
      <w:r>
        <w:rPr>
          <w:noProof/>
          <w:webHidden/>
        </w:rPr>
        <w:fldChar w:fldCharType="separate"/>
      </w:r>
      <w:ins w:id="736" w:author="Andreas Kuehne" w:date="2019-05-25T13:55:00Z">
        <w:r>
          <w:rPr>
            <w:noProof/>
            <w:webHidden/>
          </w:rPr>
          <w:t>135</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37" w:author="Andreas Kuehne" w:date="2019-05-25T13:55:00Z"/>
          <w:rFonts w:asciiTheme="minorHAnsi" w:eastAsiaTheme="minorEastAsia" w:hAnsiTheme="minorHAnsi" w:cstheme="minorBidi"/>
          <w:noProof/>
          <w:sz w:val="22"/>
          <w:szCs w:val="22"/>
          <w:lang w:val="en-GB" w:eastAsia="en-GB"/>
        </w:rPr>
      </w:pPr>
      <w:ins w:id="73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6.2.2</w:t>
        </w:r>
        <w:r w:rsidRPr="009D7E36">
          <w:rPr>
            <w:rStyle w:val="Hyperlink"/>
            <w:noProof/>
            <w:lang w:val="en-GB"/>
          </w:rPr>
          <w:t xml:space="preserve"> Sub process ‘</w:t>
        </w:r>
        <w:r w:rsidRPr="009D7E36">
          <w:rPr>
            <w:rStyle w:val="Hyperlink"/>
            <w:rFonts w:ascii="Courier New" w:hAnsi="Courier New"/>
            <w:noProof/>
            <w:lang w:val="en-GB"/>
          </w:rPr>
          <w:t>verify CMS signature</w:t>
        </w:r>
        <w:r w:rsidRPr="009D7E36">
          <w:rPr>
            <w:rStyle w:val="Hyperlink"/>
            <w:noProof/>
            <w:lang w:val="en-GB"/>
          </w:rPr>
          <w:t>’</w:t>
        </w:r>
        <w:r>
          <w:rPr>
            <w:noProof/>
            <w:webHidden/>
          </w:rPr>
          <w:tab/>
        </w:r>
        <w:r>
          <w:rPr>
            <w:noProof/>
            <w:webHidden/>
          </w:rPr>
          <w:fldChar w:fldCharType="begin"/>
        </w:r>
        <w:r>
          <w:rPr>
            <w:noProof/>
            <w:webHidden/>
          </w:rPr>
          <w:instrText xml:space="preserve"> PAGEREF _Toc9685156 \h </w:instrText>
        </w:r>
      </w:ins>
      <w:r>
        <w:rPr>
          <w:noProof/>
          <w:webHidden/>
        </w:rPr>
      </w:r>
      <w:r>
        <w:rPr>
          <w:noProof/>
          <w:webHidden/>
        </w:rPr>
        <w:fldChar w:fldCharType="separate"/>
      </w:r>
      <w:ins w:id="739" w:author="Andreas Kuehne" w:date="2019-05-25T13:55:00Z">
        <w:r>
          <w:rPr>
            <w:noProof/>
            <w:webHidden/>
          </w:rPr>
          <w:t>136</w:t>
        </w:r>
        <w:r>
          <w:rPr>
            <w:noProof/>
            <w:webHidden/>
          </w:rPr>
          <w:fldChar w:fldCharType="end"/>
        </w:r>
        <w:r w:rsidRPr="009D7E36">
          <w:rPr>
            <w:rStyle w:val="Hyperlink"/>
            <w:noProof/>
          </w:rPr>
          <w:fldChar w:fldCharType="end"/>
        </w:r>
      </w:ins>
    </w:p>
    <w:p w:rsidR="00EF7265" w:rsidRDefault="00EF7265">
      <w:pPr>
        <w:pStyle w:val="Verzeichnis4"/>
        <w:tabs>
          <w:tab w:val="right" w:leader="dot" w:pos="9350"/>
        </w:tabs>
        <w:rPr>
          <w:ins w:id="740" w:author="Andreas Kuehne" w:date="2019-05-25T13:55:00Z"/>
          <w:rFonts w:asciiTheme="minorHAnsi" w:eastAsiaTheme="minorEastAsia" w:hAnsiTheme="minorHAnsi" w:cstheme="minorBidi"/>
          <w:noProof/>
          <w:sz w:val="22"/>
          <w:szCs w:val="22"/>
          <w:lang w:val="en-GB" w:eastAsia="en-GB"/>
        </w:rPr>
      </w:pPr>
      <w:ins w:id="74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6.2.2.1</w:t>
        </w:r>
        <w:r w:rsidRPr="009D7E36">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_Toc9685157 \h </w:instrText>
        </w:r>
      </w:ins>
      <w:r>
        <w:rPr>
          <w:noProof/>
          <w:webHidden/>
        </w:rPr>
      </w:r>
      <w:r>
        <w:rPr>
          <w:noProof/>
          <w:webHidden/>
        </w:rPr>
        <w:fldChar w:fldCharType="separate"/>
      </w:r>
      <w:ins w:id="742" w:author="Andreas Kuehne" w:date="2019-05-25T13:55:00Z">
        <w:r>
          <w:rPr>
            <w:noProof/>
            <w:webHidden/>
          </w:rPr>
          <w:t>137</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43" w:author="Andreas Kuehne" w:date="2019-05-25T13:55:00Z"/>
          <w:rFonts w:asciiTheme="minorHAnsi" w:eastAsiaTheme="minorEastAsia" w:hAnsiTheme="minorHAnsi" w:cstheme="minorBidi"/>
          <w:noProof/>
          <w:sz w:val="22"/>
          <w:szCs w:val="22"/>
          <w:lang w:val="en-GB" w:eastAsia="en-GB"/>
        </w:rPr>
      </w:pPr>
      <w:ins w:id="74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6.3 General Processing</w:t>
        </w:r>
        <w:r>
          <w:rPr>
            <w:noProof/>
            <w:webHidden/>
          </w:rPr>
          <w:tab/>
        </w:r>
        <w:r>
          <w:rPr>
            <w:noProof/>
            <w:webHidden/>
          </w:rPr>
          <w:fldChar w:fldCharType="begin"/>
        </w:r>
        <w:r>
          <w:rPr>
            <w:noProof/>
            <w:webHidden/>
          </w:rPr>
          <w:instrText xml:space="preserve"> PAGEREF _Toc9685158 \h </w:instrText>
        </w:r>
      </w:ins>
      <w:r>
        <w:rPr>
          <w:noProof/>
          <w:webHidden/>
        </w:rPr>
      </w:r>
      <w:r>
        <w:rPr>
          <w:noProof/>
          <w:webHidden/>
        </w:rPr>
        <w:fldChar w:fldCharType="separate"/>
      </w:r>
      <w:ins w:id="745" w:author="Andreas Kuehne" w:date="2019-05-25T13:55:00Z">
        <w:r>
          <w:rPr>
            <w:noProof/>
            <w:webHidden/>
          </w:rPr>
          <w:t>137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46" w:author="Andreas Kuehne" w:date="2019-05-25T13:55:00Z"/>
          <w:rFonts w:asciiTheme="minorHAnsi" w:eastAsiaTheme="minorEastAsia" w:hAnsiTheme="minorHAnsi" w:cstheme="minorBidi"/>
          <w:noProof/>
          <w:sz w:val="22"/>
          <w:szCs w:val="22"/>
          <w:lang w:val="en-GB" w:eastAsia="en-GB"/>
        </w:rPr>
      </w:pPr>
      <w:ins w:id="74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"_Toc9685159"</w:instrText>
        </w:r>
        <w:r w:rsidRPr="009D7E36">
          <w:rPr>
            <w:rStyle w:val="Hyperlink"/>
            <w:noProof/>
          </w:rPr>
          <w:instrText xml:space="preserve"> </w:instrText>
        </w:r>
        <w:r w:rsidRPr="009D7E36">
          <w:rPr>
            <w:rStyle w:val="Hyperlink"/>
            <w:noProof/>
          </w:rPr>
          <w:fldChar w:fldCharType="separate"/>
        </w:r>
        <w:r w:rsidRPr="009D7E36">
          <w:rPr>
            <w:rStyle w:val="Hyperlink"/>
            <w:noProof/>
            <w14:scene3d>
              <w14:camera w14:prst="orthographicFront"/>
              <w14:lightRig w14:rig="threePt" w14:dir="t">
                <w14:rot w14:lat="0" w14:lon="0" w14:rev="0"/>
              </w14:lightRig>
            </w14:scene3d>
          </w:rPr>
          <w:t>6.3.1</w:t>
        </w:r>
        <w:r w:rsidRPr="009D7E36">
          <w:rPr>
            <w:rStyle w:val="Hyperlink"/>
            <w:noProof/>
          </w:rPr>
          <w:t xml:space="preserve"> Multi-Signature Verification</w:t>
        </w:r>
        <w:r>
          <w:rPr>
            <w:noProof/>
            <w:webHidden/>
          </w:rPr>
          <w:tab/>
        </w:r>
        <w:r>
          <w:rPr>
            <w:noProof/>
            <w:webHidden/>
          </w:rPr>
          <w:fldChar w:fldCharType="begin"/>
        </w:r>
        <w:r>
          <w:rPr>
            <w:noProof/>
            <w:webHidden/>
          </w:rPr>
          <w:instrText xml:space="preserve"> PAGEREF _Toc9685159 \h </w:instrText>
        </w:r>
      </w:ins>
      <w:r>
        <w:rPr>
          <w:noProof/>
          <w:webHidden/>
        </w:rPr>
      </w:r>
      <w:r>
        <w:rPr>
          <w:noProof/>
          <w:webHidden/>
        </w:rPr>
        <w:fldChar w:fldCharType="separate"/>
      </w:r>
      <w:ins w:id="748" w:author="Andreas Kuehne" w:date="2019-05-25T13:55:00Z">
        <w:r>
          <w:rPr>
            <w:noProof/>
            <w:webHidden/>
          </w:rPr>
          <w:t>137</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49" w:author="Andreas Kuehne" w:date="2019-05-25T13:55:00Z"/>
          <w:rFonts w:asciiTheme="minorHAnsi" w:eastAsiaTheme="minorEastAsia" w:hAnsiTheme="minorHAnsi" w:cstheme="minorBidi"/>
          <w:noProof/>
          <w:sz w:val="22"/>
          <w:szCs w:val="22"/>
          <w:lang w:val="en-GB" w:eastAsia="en-GB"/>
        </w:rPr>
      </w:pPr>
      <w:ins w:id="75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"_Toc9685178"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6.3.2</w:t>
        </w:r>
        <w:r w:rsidRPr="009D7E36">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_Toc9685178 \h </w:instrText>
        </w:r>
      </w:ins>
      <w:r>
        <w:rPr>
          <w:noProof/>
          <w:webHidden/>
        </w:rPr>
      </w:r>
      <w:r>
        <w:rPr>
          <w:noProof/>
          <w:webHidden/>
        </w:rPr>
        <w:fldChar w:fldCharType="separate"/>
      </w:r>
      <w:ins w:id="751" w:author="Andreas Kuehne" w:date="2019-05-25T13:55:00Z">
        <w:r>
          <w:rPr>
            <w:noProof/>
            <w:webHidden/>
          </w:rPr>
          <w:t>138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52" w:author="Andreas Kuehne" w:date="2019-05-25T13:55:00Z"/>
          <w:rFonts w:asciiTheme="minorHAnsi" w:eastAsiaTheme="minorEastAsia" w:hAnsiTheme="minorHAnsi" w:cstheme="minorBidi"/>
          <w:noProof/>
          <w:sz w:val="22"/>
          <w:szCs w:val="22"/>
          <w:lang w:val="en-GB" w:eastAsia="en-GB"/>
        </w:rPr>
      </w:pPr>
      <w:ins w:id="75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"_Toc9685179"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6.3.3</w:t>
        </w:r>
        <w:r w:rsidRPr="009D7E36">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_Toc9685179 \h </w:instrText>
        </w:r>
      </w:ins>
      <w:r>
        <w:rPr>
          <w:noProof/>
          <w:webHidden/>
        </w:rPr>
      </w:r>
      <w:r>
        <w:rPr>
          <w:noProof/>
          <w:webHidden/>
        </w:rPr>
        <w:fldChar w:fldCharType="separate"/>
      </w:r>
      <w:ins w:id="754" w:author="Andreas Kuehne" w:date="2019-05-25T13:55:00Z">
        <w:r>
          <w:rPr>
            <w:noProof/>
            <w:webHidden/>
          </w:rPr>
          <w:t>139</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55" w:author="Andreas Kuehne" w:date="2019-05-25T13:55:00Z"/>
          <w:rFonts w:asciiTheme="minorHAnsi" w:eastAsiaTheme="minorEastAsia" w:hAnsiTheme="minorHAnsi" w:cstheme="minorBidi"/>
          <w:noProof/>
          <w:sz w:val="22"/>
          <w:szCs w:val="22"/>
          <w:lang w:val="en-GB" w:eastAsia="en-GB"/>
        </w:rPr>
      </w:pPr>
      <w:ins w:id="75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6.3.4</w:t>
        </w:r>
        <w:r w:rsidRPr="009D7E36">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_Toc9685180 \h </w:instrText>
        </w:r>
      </w:ins>
      <w:r>
        <w:rPr>
          <w:noProof/>
          <w:webHidden/>
        </w:rPr>
      </w:r>
      <w:r>
        <w:rPr>
          <w:noProof/>
          <w:webHidden/>
        </w:rPr>
        <w:fldChar w:fldCharType="separate"/>
      </w:r>
      <w:ins w:id="757" w:author="Andreas Kuehne" w:date="2019-05-25T13:55:00Z">
        <w:r>
          <w:rPr>
            <w:noProof/>
            <w:webHidden/>
          </w:rPr>
          <w:t>140</w:t>
        </w:r>
        <w:r>
          <w:rPr>
            <w:noProof/>
            <w:webHidden/>
          </w:rPr>
          <w:fldChar w:fldCharType="end"/>
        </w:r>
        <w:r w:rsidRPr="009D7E36">
          <w:rPr>
            <w:rStyle w:val="Hyperlink"/>
            <w:noProof/>
          </w:rPr>
          <w:fldChar w:fldCharType="end"/>
        </w:r>
      </w:ins>
    </w:p>
    <w:p w:rsidR="00EF7265" w:rsidRDefault="00EF7265">
      <w:pPr>
        <w:pStyle w:val="Verzeichnis1"/>
        <w:rPr>
          <w:ins w:id="758" w:author="Andreas Kuehne" w:date="2019-05-25T13:55:00Z"/>
          <w:rFonts w:asciiTheme="minorHAnsi" w:eastAsiaTheme="minorEastAsia" w:hAnsiTheme="minorHAnsi" w:cstheme="minorBidi"/>
          <w:noProof/>
          <w:sz w:val="22"/>
          <w:szCs w:val="22"/>
          <w:lang w:val="en-GB" w:eastAsia="en-GB"/>
        </w:rPr>
      </w:pPr>
      <w:ins w:id="75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7</w:t>
        </w:r>
        <w:r>
          <w:rPr>
            <w:rFonts w:asciiTheme="minorHAnsi" w:eastAsiaTheme="minorEastAsia" w:hAnsiTheme="minorHAnsi" w:cstheme="minorBidi"/>
            <w:noProof/>
            <w:sz w:val="22"/>
            <w:szCs w:val="22"/>
            <w:lang w:val="en-GB" w:eastAsia="en-GB"/>
          </w:rPr>
          <w:tab/>
        </w:r>
        <w:r w:rsidRPr="009D7E36">
          <w:rPr>
            <w:rStyle w:val="Hyperlink"/>
            <w:noProof/>
            <w:lang w:val="en-GB"/>
          </w:rPr>
          <w:t>Asynchronous Processing Model</w:t>
        </w:r>
        <w:r>
          <w:rPr>
            <w:noProof/>
            <w:webHidden/>
          </w:rPr>
          <w:tab/>
        </w:r>
        <w:r>
          <w:rPr>
            <w:noProof/>
            <w:webHidden/>
          </w:rPr>
          <w:fldChar w:fldCharType="begin"/>
        </w:r>
        <w:r>
          <w:rPr>
            <w:noProof/>
            <w:webHidden/>
          </w:rPr>
          <w:instrText xml:space="preserve"> PAGEREF _Toc9685181 \h </w:instrText>
        </w:r>
      </w:ins>
      <w:r>
        <w:rPr>
          <w:noProof/>
          <w:webHidden/>
        </w:rPr>
      </w:r>
      <w:r>
        <w:rPr>
          <w:noProof/>
          <w:webHidden/>
        </w:rPr>
        <w:fldChar w:fldCharType="separate"/>
      </w:r>
      <w:ins w:id="760" w:author="Andreas Kuehne" w:date="2019-05-25T13:55:00Z">
        <w:r>
          <w:rPr>
            <w:noProof/>
            <w:webHidden/>
          </w:rPr>
          <w:t>142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61" w:author="Andreas Kuehne" w:date="2019-05-25T13:55:00Z"/>
          <w:rFonts w:asciiTheme="minorHAnsi" w:eastAsiaTheme="minorEastAsia" w:hAnsiTheme="minorHAnsi" w:cstheme="minorBidi"/>
          <w:noProof/>
          <w:sz w:val="22"/>
          <w:szCs w:val="22"/>
          <w:lang w:val="en-GB" w:eastAsia="en-GB"/>
        </w:rPr>
      </w:pPr>
      <w:ins w:id="76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7.1 Asynchronous-only Processing</w:t>
        </w:r>
        <w:r>
          <w:rPr>
            <w:noProof/>
            <w:webHidden/>
          </w:rPr>
          <w:tab/>
        </w:r>
        <w:r>
          <w:rPr>
            <w:noProof/>
            <w:webHidden/>
          </w:rPr>
          <w:fldChar w:fldCharType="begin"/>
        </w:r>
        <w:r>
          <w:rPr>
            <w:noProof/>
            <w:webHidden/>
          </w:rPr>
          <w:instrText xml:space="preserve"> PAGEREF _Toc9685182 \h </w:instrText>
        </w:r>
      </w:ins>
      <w:r>
        <w:rPr>
          <w:noProof/>
          <w:webHidden/>
        </w:rPr>
      </w:r>
      <w:r>
        <w:rPr>
          <w:noProof/>
          <w:webHidden/>
        </w:rPr>
        <w:fldChar w:fldCharType="separate"/>
      </w:r>
      <w:ins w:id="763" w:author="Andreas Kuehne" w:date="2019-05-25T13:55:00Z">
        <w:r>
          <w:rPr>
            <w:noProof/>
            <w:webHidden/>
          </w:rPr>
          <w:t>142</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64" w:author="Andreas Kuehne" w:date="2019-05-25T13:55:00Z"/>
          <w:rFonts w:asciiTheme="minorHAnsi" w:eastAsiaTheme="minorEastAsia" w:hAnsiTheme="minorHAnsi" w:cstheme="minorBidi"/>
          <w:noProof/>
          <w:sz w:val="22"/>
          <w:szCs w:val="22"/>
          <w:lang w:val="en-GB" w:eastAsia="en-GB"/>
        </w:rPr>
      </w:pPr>
      <w:ins w:id="76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7.2 Enforcing Asynchronous Processing</w:t>
        </w:r>
        <w:r>
          <w:rPr>
            <w:noProof/>
            <w:webHidden/>
          </w:rPr>
          <w:tab/>
        </w:r>
        <w:r>
          <w:rPr>
            <w:noProof/>
            <w:webHidden/>
          </w:rPr>
          <w:fldChar w:fldCharType="begin"/>
        </w:r>
        <w:r>
          <w:rPr>
            <w:noProof/>
            <w:webHidden/>
          </w:rPr>
          <w:instrText xml:space="preserve"> PAGEREF _Toc9685183 \h </w:instrText>
        </w:r>
      </w:ins>
      <w:r>
        <w:rPr>
          <w:noProof/>
          <w:webHidden/>
        </w:rPr>
      </w:r>
      <w:r>
        <w:rPr>
          <w:noProof/>
          <w:webHidden/>
        </w:rPr>
        <w:fldChar w:fldCharType="separate"/>
      </w:r>
      <w:ins w:id="766" w:author="Andreas Kuehne" w:date="2019-05-25T13:55:00Z">
        <w:r>
          <w:rPr>
            <w:noProof/>
            <w:webHidden/>
          </w:rPr>
          <w:t>143</w:t>
        </w:r>
        <w:r>
          <w:rPr>
            <w:noProof/>
            <w:webHidden/>
          </w:rPr>
          <w:fldChar w:fldCharType="end"/>
        </w:r>
        <w:r w:rsidRPr="009D7E36">
          <w:rPr>
            <w:rStyle w:val="Hyperlink"/>
            <w:noProof/>
          </w:rPr>
          <w:fldChar w:fldCharType="end"/>
        </w:r>
      </w:ins>
    </w:p>
    <w:p w:rsidR="00EF7265" w:rsidRDefault="00EF7265">
      <w:pPr>
        <w:pStyle w:val="Verzeichnis1"/>
        <w:rPr>
          <w:ins w:id="767" w:author="Andreas Kuehne" w:date="2019-05-25T13:55:00Z"/>
          <w:rFonts w:asciiTheme="minorHAnsi" w:eastAsiaTheme="minorEastAsia" w:hAnsiTheme="minorHAnsi" w:cstheme="minorBidi"/>
          <w:noProof/>
          <w:sz w:val="22"/>
          <w:szCs w:val="22"/>
          <w:lang w:val="en-GB" w:eastAsia="en-GB"/>
        </w:rPr>
      </w:pPr>
      <w:ins w:id="76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8</w:t>
        </w:r>
        <w:r>
          <w:rPr>
            <w:rFonts w:asciiTheme="minorHAnsi" w:eastAsiaTheme="minorEastAsia" w:hAnsiTheme="minorHAnsi" w:cstheme="minorBidi"/>
            <w:noProof/>
            <w:sz w:val="22"/>
            <w:szCs w:val="22"/>
            <w:lang w:val="en-GB" w:eastAsia="en-GB"/>
          </w:rPr>
          <w:tab/>
        </w:r>
        <w:r w:rsidRPr="009D7E36">
          <w:rPr>
            <w:rStyle w:val="Hyperlink"/>
            <w:noProof/>
            <w:lang w:val="en-GB"/>
          </w:rPr>
          <w:t>DSS Core Bindings</w:t>
        </w:r>
        <w:r>
          <w:rPr>
            <w:noProof/>
            <w:webHidden/>
          </w:rPr>
          <w:tab/>
        </w:r>
        <w:r>
          <w:rPr>
            <w:noProof/>
            <w:webHidden/>
          </w:rPr>
          <w:fldChar w:fldCharType="begin"/>
        </w:r>
        <w:r>
          <w:rPr>
            <w:noProof/>
            <w:webHidden/>
          </w:rPr>
          <w:instrText xml:space="preserve"> PAGEREF _Toc9685184 \h </w:instrText>
        </w:r>
      </w:ins>
      <w:r>
        <w:rPr>
          <w:noProof/>
          <w:webHidden/>
        </w:rPr>
      </w:r>
      <w:r>
        <w:rPr>
          <w:noProof/>
          <w:webHidden/>
        </w:rPr>
        <w:fldChar w:fldCharType="separate"/>
      </w:r>
      <w:ins w:id="769" w:author="Andreas Kuehne" w:date="2019-05-25T13:55:00Z">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70" w:author="Andreas Kuehne" w:date="2019-05-25T13:55:00Z"/>
          <w:rFonts w:asciiTheme="minorHAnsi" w:eastAsiaTheme="minorEastAsia" w:hAnsiTheme="minorHAnsi" w:cstheme="minorBidi"/>
          <w:noProof/>
          <w:sz w:val="22"/>
          <w:szCs w:val="22"/>
          <w:lang w:val="en-GB" w:eastAsia="en-GB"/>
        </w:rPr>
      </w:pPr>
      <w:ins w:id="77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8.1 HTTP POST Transport Binding</w:t>
        </w:r>
        <w:r>
          <w:rPr>
            <w:noProof/>
            <w:webHidden/>
          </w:rPr>
          <w:tab/>
        </w:r>
        <w:r>
          <w:rPr>
            <w:noProof/>
            <w:webHidden/>
          </w:rPr>
          <w:fldChar w:fldCharType="begin"/>
        </w:r>
        <w:r>
          <w:rPr>
            <w:noProof/>
            <w:webHidden/>
          </w:rPr>
          <w:instrText xml:space="preserve"> PAGEREF _Toc9685185 \h </w:instrText>
        </w:r>
      </w:ins>
      <w:r>
        <w:rPr>
          <w:noProof/>
          <w:webHidden/>
        </w:rPr>
      </w:r>
      <w:r>
        <w:rPr>
          <w:noProof/>
          <w:webHidden/>
        </w:rPr>
        <w:fldChar w:fldCharType="separate"/>
      </w:r>
      <w:ins w:id="772" w:author="Andreas Kuehne" w:date="2019-05-25T13:55:00Z">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73" w:author="Andreas Kuehne" w:date="2019-05-25T13:55:00Z"/>
          <w:rFonts w:asciiTheme="minorHAnsi" w:eastAsiaTheme="minorEastAsia" w:hAnsiTheme="minorHAnsi" w:cstheme="minorBidi"/>
          <w:noProof/>
          <w:sz w:val="22"/>
          <w:szCs w:val="22"/>
          <w:lang w:val="en-GB" w:eastAsia="en-GB"/>
        </w:rPr>
      </w:pPr>
      <w:ins w:id="77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8.2 SOAP 1.2 Transport Binding</w:t>
        </w:r>
        <w:r>
          <w:rPr>
            <w:noProof/>
            <w:webHidden/>
          </w:rPr>
          <w:tab/>
        </w:r>
        <w:r>
          <w:rPr>
            <w:noProof/>
            <w:webHidden/>
          </w:rPr>
          <w:fldChar w:fldCharType="begin"/>
        </w:r>
        <w:r>
          <w:rPr>
            <w:noProof/>
            <w:webHidden/>
          </w:rPr>
          <w:instrText xml:space="preserve"> PAGEREF _Toc9685186 \h </w:instrText>
        </w:r>
      </w:ins>
      <w:r>
        <w:rPr>
          <w:noProof/>
          <w:webHidden/>
        </w:rPr>
      </w:r>
      <w:r>
        <w:rPr>
          <w:noProof/>
          <w:webHidden/>
        </w:rPr>
        <w:fldChar w:fldCharType="separate"/>
      </w:r>
      <w:ins w:id="775" w:author="Andreas Kuehne" w:date="2019-05-25T13:55:00Z">
        <w:r>
          <w:rPr>
            <w:noProof/>
            <w:webHidden/>
          </w:rPr>
          <w:t>144</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76" w:author="Andreas Kuehne" w:date="2019-05-25T13:55:00Z"/>
          <w:rFonts w:asciiTheme="minorHAnsi" w:eastAsiaTheme="minorEastAsia" w:hAnsiTheme="minorHAnsi" w:cstheme="minorBidi"/>
          <w:noProof/>
          <w:sz w:val="22"/>
          <w:szCs w:val="22"/>
          <w:lang w:val="en-GB" w:eastAsia="en-GB"/>
        </w:rPr>
      </w:pPr>
      <w:ins w:id="77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8.3 Security Bindings</w:t>
        </w:r>
        <w:r>
          <w:rPr>
            <w:noProof/>
            <w:webHidden/>
          </w:rPr>
          <w:tab/>
        </w:r>
        <w:r>
          <w:rPr>
            <w:noProof/>
            <w:webHidden/>
          </w:rPr>
          <w:fldChar w:fldCharType="begin"/>
        </w:r>
        <w:r>
          <w:rPr>
            <w:noProof/>
            <w:webHidden/>
          </w:rPr>
          <w:instrText xml:space="preserve"> PAGEREF _Toc9685187 \h </w:instrText>
        </w:r>
      </w:ins>
      <w:r>
        <w:rPr>
          <w:noProof/>
          <w:webHidden/>
        </w:rPr>
      </w:r>
      <w:r>
        <w:rPr>
          <w:noProof/>
          <w:webHidden/>
        </w:rPr>
        <w:fldChar w:fldCharType="separate"/>
      </w:r>
      <w:ins w:id="778" w:author="Andreas Kuehne" w:date="2019-05-25T13:55:00Z">
        <w:r>
          <w:rPr>
            <w:noProof/>
            <w:webHidden/>
          </w:rPr>
          <w:t>145</w:t>
        </w:r>
        <w:r>
          <w:rPr>
            <w:noProof/>
            <w:webHidden/>
          </w:rPr>
          <w:fldChar w:fldCharType="end"/>
        </w:r>
        <w:r w:rsidRPr="009D7E36">
          <w:rPr>
            <w:rStyle w:val="Hyperlink"/>
            <w:noProof/>
          </w:rPr>
          <w:fldChar w:fldCharType="end"/>
        </w:r>
      </w:ins>
    </w:p>
    <w:p w:rsidR="00EF7265" w:rsidRDefault="00EF7265">
      <w:pPr>
        <w:pStyle w:val="Verzeichnis1"/>
        <w:rPr>
          <w:ins w:id="779" w:author="Andreas Kuehne" w:date="2019-05-25T13:55:00Z"/>
          <w:rFonts w:asciiTheme="minorHAnsi" w:eastAsiaTheme="minorEastAsia" w:hAnsiTheme="minorHAnsi" w:cstheme="minorBidi"/>
          <w:noProof/>
          <w:sz w:val="22"/>
          <w:szCs w:val="22"/>
          <w:lang w:val="en-GB" w:eastAsia="en-GB"/>
        </w:rPr>
      </w:pPr>
      <w:ins w:id="78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9</w:t>
        </w:r>
        <w:r>
          <w:rPr>
            <w:rFonts w:asciiTheme="minorHAnsi" w:eastAsiaTheme="minorEastAsia" w:hAnsiTheme="minorHAnsi" w:cstheme="minorBidi"/>
            <w:noProof/>
            <w:sz w:val="22"/>
            <w:szCs w:val="22"/>
            <w:lang w:val="en-GB" w:eastAsia="en-GB"/>
          </w:rPr>
          <w:tab/>
        </w:r>
        <w:r w:rsidRPr="009D7E36">
          <w:rPr>
            <w:rStyle w:val="Hyperlink"/>
            <w:noProof/>
            <w:lang w:val="en-GB"/>
          </w:rPr>
          <w:t>DSS-Defined Identifiers</w:t>
        </w:r>
        <w:r>
          <w:rPr>
            <w:noProof/>
            <w:webHidden/>
          </w:rPr>
          <w:tab/>
        </w:r>
        <w:r>
          <w:rPr>
            <w:noProof/>
            <w:webHidden/>
          </w:rPr>
          <w:fldChar w:fldCharType="begin"/>
        </w:r>
        <w:r>
          <w:rPr>
            <w:noProof/>
            <w:webHidden/>
          </w:rPr>
          <w:instrText xml:space="preserve"> PAGEREF _Toc9685188 \h </w:instrText>
        </w:r>
      </w:ins>
      <w:r>
        <w:rPr>
          <w:noProof/>
          <w:webHidden/>
        </w:rPr>
      </w:r>
      <w:r>
        <w:rPr>
          <w:noProof/>
          <w:webHidden/>
        </w:rPr>
        <w:fldChar w:fldCharType="separate"/>
      </w:r>
      <w:ins w:id="781"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782" w:author="Andreas Kuehne" w:date="2019-05-25T13:55:00Z"/>
          <w:rFonts w:asciiTheme="minorHAnsi" w:eastAsiaTheme="minorEastAsia" w:hAnsiTheme="minorHAnsi" w:cstheme="minorBidi"/>
          <w:noProof/>
          <w:sz w:val="22"/>
          <w:szCs w:val="22"/>
          <w:lang w:val="en-GB" w:eastAsia="en-GB"/>
        </w:rPr>
      </w:pPr>
      <w:ins w:id="78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"_Toc9685189"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9.1 Signature Type Identifiers</w:t>
        </w:r>
        <w:r>
          <w:rPr>
            <w:noProof/>
            <w:webHidden/>
          </w:rPr>
          <w:tab/>
        </w:r>
        <w:r>
          <w:rPr>
            <w:noProof/>
            <w:webHidden/>
          </w:rPr>
          <w:fldChar w:fldCharType="begin"/>
        </w:r>
        <w:r>
          <w:rPr>
            <w:noProof/>
            <w:webHidden/>
          </w:rPr>
          <w:instrText xml:space="preserve"> PAGEREF _Toc9685189 \h </w:instrText>
        </w:r>
      </w:ins>
      <w:r>
        <w:rPr>
          <w:noProof/>
          <w:webHidden/>
        </w:rPr>
      </w:r>
      <w:r>
        <w:rPr>
          <w:noProof/>
          <w:webHidden/>
        </w:rPr>
        <w:fldChar w:fldCharType="separate"/>
      </w:r>
      <w:ins w:id="784"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85" w:author="Andreas Kuehne" w:date="2019-05-25T13:55:00Z"/>
          <w:rFonts w:asciiTheme="minorHAnsi" w:eastAsiaTheme="minorEastAsia" w:hAnsiTheme="minorHAnsi" w:cstheme="minorBidi"/>
          <w:noProof/>
          <w:sz w:val="22"/>
          <w:szCs w:val="22"/>
          <w:lang w:val="en-GB" w:eastAsia="en-GB"/>
        </w:rPr>
      </w:pPr>
      <w:ins w:id="78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9.1.1</w:t>
        </w:r>
        <w:r w:rsidRPr="009D7E36">
          <w:rPr>
            <w:rStyle w:val="Hyperlink"/>
            <w:noProof/>
            <w:lang w:val="en-GB"/>
          </w:rPr>
          <w:t xml:space="preserve"> XML Signature</w:t>
        </w:r>
        <w:r>
          <w:rPr>
            <w:noProof/>
            <w:webHidden/>
          </w:rPr>
          <w:tab/>
        </w:r>
        <w:r>
          <w:rPr>
            <w:noProof/>
            <w:webHidden/>
          </w:rPr>
          <w:fldChar w:fldCharType="begin"/>
        </w:r>
        <w:r>
          <w:rPr>
            <w:noProof/>
            <w:webHidden/>
          </w:rPr>
          <w:instrText xml:space="preserve"> PAGEREF _Toc9685190 \h </w:instrText>
        </w:r>
      </w:ins>
      <w:r>
        <w:rPr>
          <w:noProof/>
          <w:webHidden/>
        </w:rPr>
      </w:r>
      <w:r>
        <w:rPr>
          <w:noProof/>
          <w:webHidden/>
        </w:rPr>
        <w:fldChar w:fldCharType="separate"/>
      </w:r>
      <w:ins w:id="787"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88" w:author="Andreas Kuehne" w:date="2019-05-25T13:55:00Z"/>
          <w:rFonts w:asciiTheme="minorHAnsi" w:eastAsiaTheme="minorEastAsia" w:hAnsiTheme="minorHAnsi" w:cstheme="minorBidi"/>
          <w:noProof/>
          <w:sz w:val="22"/>
          <w:szCs w:val="22"/>
          <w:lang w:val="en-GB" w:eastAsia="en-GB"/>
        </w:rPr>
      </w:pPr>
      <w:ins w:id="78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9.1.2</w:t>
        </w:r>
        <w:r w:rsidRPr="009D7E36">
          <w:rPr>
            <w:rStyle w:val="Hyperlink"/>
            <w:noProof/>
            <w:lang w:val="en-GB"/>
          </w:rPr>
          <w:t xml:space="preserve"> XML TimeStampToken</w:t>
        </w:r>
        <w:r>
          <w:rPr>
            <w:noProof/>
            <w:webHidden/>
          </w:rPr>
          <w:tab/>
        </w:r>
        <w:r>
          <w:rPr>
            <w:noProof/>
            <w:webHidden/>
          </w:rPr>
          <w:fldChar w:fldCharType="begin"/>
        </w:r>
        <w:r>
          <w:rPr>
            <w:noProof/>
            <w:webHidden/>
          </w:rPr>
          <w:instrText xml:space="preserve"> PAGEREF _Toc9685191 \h </w:instrText>
        </w:r>
      </w:ins>
      <w:r>
        <w:rPr>
          <w:noProof/>
          <w:webHidden/>
        </w:rPr>
      </w:r>
      <w:r>
        <w:rPr>
          <w:noProof/>
          <w:webHidden/>
        </w:rPr>
        <w:fldChar w:fldCharType="separate"/>
      </w:r>
      <w:ins w:id="790"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91" w:author="Andreas Kuehne" w:date="2019-05-25T13:55:00Z"/>
          <w:rFonts w:asciiTheme="minorHAnsi" w:eastAsiaTheme="minorEastAsia" w:hAnsiTheme="minorHAnsi" w:cstheme="minorBidi"/>
          <w:noProof/>
          <w:sz w:val="22"/>
          <w:szCs w:val="22"/>
          <w:lang w:val="en-GB" w:eastAsia="en-GB"/>
        </w:rPr>
      </w:pPr>
      <w:ins w:id="79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9.1.3</w:t>
        </w:r>
        <w:r w:rsidRPr="009D7E36">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_Toc9685192 \h </w:instrText>
        </w:r>
      </w:ins>
      <w:r>
        <w:rPr>
          <w:noProof/>
          <w:webHidden/>
        </w:rPr>
      </w:r>
      <w:r>
        <w:rPr>
          <w:noProof/>
          <w:webHidden/>
        </w:rPr>
        <w:fldChar w:fldCharType="separate"/>
      </w:r>
      <w:ins w:id="793"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94" w:author="Andreas Kuehne" w:date="2019-05-25T13:55:00Z"/>
          <w:rFonts w:asciiTheme="minorHAnsi" w:eastAsiaTheme="minorEastAsia" w:hAnsiTheme="minorHAnsi" w:cstheme="minorBidi"/>
          <w:noProof/>
          <w:sz w:val="22"/>
          <w:szCs w:val="22"/>
          <w:lang w:val="en-GB" w:eastAsia="en-GB"/>
        </w:rPr>
      </w:pPr>
      <w:ins w:id="79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9.1.4</w:t>
        </w:r>
        <w:r w:rsidRPr="009D7E36">
          <w:rPr>
            <w:rStyle w:val="Hyperlink"/>
            <w:noProof/>
            <w:lang w:val="en-GB"/>
          </w:rPr>
          <w:t xml:space="preserve"> CMS Signature</w:t>
        </w:r>
        <w:r>
          <w:rPr>
            <w:noProof/>
            <w:webHidden/>
          </w:rPr>
          <w:tab/>
        </w:r>
        <w:r>
          <w:rPr>
            <w:noProof/>
            <w:webHidden/>
          </w:rPr>
          <w:fldChar w:fldCharType="begin"/>
        </w:r>
        <w:r>
          <w:rPr>
            <w:noProof/>
            <w:webHidden/>
          </w:rPr>
          <w:instrText xml:space="preserve"> PAGEREF _Toc9685193 \h </w:instrText>
        </w:r>
      </w:ins>
      <w:r>
        <w:rPr>
          <w:noProof/>
          <w:webHidden/>
        </w:rPr>
      </w:r>
      <w:r>
        <w:rPr>
          <w:noProof/>
          <w:webHidden/>
        </w:rPr>
        <w:fldChar w:fldCharType="separate"/>
      </w:r>
      <w:ins w:id="796"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797" w:author="Andreas Kuehne" w:date="2019-05-25T13:55:00Z"/>
          <w:rFonts w:asciiTheme="minorHAnsi" w:eastAsiaTheme="minorEastAsia" w:hAnsiTheme="minorHAnsi" w:cstheme="minorBidi"/>
          <w:noProof/>
          <w:sz w:val="22"/>
          <w:szCs w:val="22"/>
          <w:lang w:val="en-GB" w:eastAsia="en-GB"/>
        </w:rPr>
      </w:pPr>
      <w:ins w:id="79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9.1.5</w:t>
        </w:r>
        <w:r w:rsidRPr="009D7E36">
          <w:rPr>
            <w:rStyle w:val="Hyperlink"/>
            <w:noProof/>
            <w:lang w:val="en-GB"/>
          </w:rPr>
          <w:t xml:space="preserve"> PGP Signature</w:t>
        </w:r>
        <w:r>
          <w:rPr>
            <w:noProof/>
            <w:webHidden/>
          </w:rPr>
          <w:tab/>
        </w:r>
        <w:r>
          <w:rPr>
            <w:noProof/>
            <w:webHidden/>
          </w:rPr>
          <w:fldChar w:fldCharType="begin"/>
        </w:r>
        <w:r>
          <w:rPr>
            <w:noProof/>
            <w:webHidden/>
          </w:rPr>
          <w:instrText xml:space="preserve"> PAGEREF _Toc9685194 \h </w:instrText>
        </w:r>
      </w:ins>
      <w:r>
        <w:rPr>
          <w:noProof/>
          <w:webHidden/>
        </w:rPr>
      </w:r>
      <w:r>
        <w:rPr>
          <w:noProof/>
          <w:webHidden/>
        </w:rPr>
        <w:fldChar w:fldCharType="separate"/>
      </w:r>
      <w:ins w:id="799"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00" w:author="Andreas Kuehne" w:date="2019-05-25T13:55:00Z"/>
          <w:rFonts w:asciiTheme="minorHAnsi" w:eastAsiaTheme="minorEastAsia" w:hAnsiTheme="minorHAnsi" w:cstheme="minorBidi"/>
          <w:noProof/>
          <w:sz w:val="22"/>
          <w:szCs w:val="22"/>
          <w:lang w:val="en-GB" w:eastAsia="en-GB"/>
        </w:rPr>
      </w:pPr>
      <w:ins w:id="80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9.2 ResultMinors</w:t>
        </w:r>
        <w:r>
          <w:rPr>
            <w:noProof/>
            <w:webHidden/>
          </w:rPr>
          <w:tab/>
        </w:r>
        <w:r>
          <w:rPr>
            <w:noProof/>
            <w:webHidden/>
          </w:rPr>
          <w:fldChar w:fldCharType="begin"/>
        </w:r>
        <w:r>
          <w:rPr>
            <w:noProof/>
            <w:webHidden/>
          </w:rPr>
          <w:instrText xml:space="preserve"> PAGEREF _Toc9685195 \h </w:instrText>
        </w:r>
      </w:ins>
      <w:r>
        <w:rPr>
          <w:noProof/>
          <w:webHidden/>
        </w:rPr>
      </w:r>
      <w:r>
        <w:rPr>
          <w:noProof/>
          <w:webHidden/>
        </w:rPr>
        <w:fldChar w:fldCharType="separate"/>
      </w:r>
      <w:ins w:id="802" w:author="Andreas Kuehne" w:date="2019-05-25T13:55:00Z">
        <w:r>
          <w:rPr>
            <w:noProof/>
            <w:webHidden/>
          </w:rPr>
          <w:t>146</w:t>
        </w:r>
        <w:r>
          <w:rPr>
            <w:noProof/>
            <w:webHidden/>
          </w:rPr>
          <w:fldChar w:fldCharType="end"/>
        </w:r>
        <w:r w:rsidRPr="009D7E36">
          <w:rPr>
            <w:rStyle w:val="Hyperlink"/>
            <w:noProof/>
          </w:rPr>
          <w:fldChar w:fldCharType="end"/>
        </w:r>
      </w:ins>
    </w:p>
    <w:p w:rsidR="00EF7265" w:rsidRDefault="00EF7265">
      <w:pPr>
        <w:pStyle w:val="Verzeichnis1"/>
        <w:rPr>
          <w:ins w:id="803" w:author="Andreas Kuehne" w:date="2019-05-25T13:55:00Z"/>
          <w:rFonts w:asciiTheme="minorHAnsi" w:eastAsiaTheme="minorEastAsia" w:hAnsiTheme="minorHAnsi" w:cstheme="minorBidi"/>
          <w:noProof/>
          <w:sz w:val="22"/>
          <w:szCs w:val="22"/>
          <w:lang w:val="en-GB" w:eastAsia="en-GB"/>
        </w:rPr>
      </w:pPr>
      <w:ins w:id="80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10</w:t>
        </w:r>
        <w:r>
          <w:rPr>
            <w:rFonts w:asciiTheme="minorHAnsi" w:eastAsiaTheme="minorEastAsia" w:hAnsiTheme="minorHAnsi" w:cstheme="minorBidi"/>
            <w:noProof/>
            <w:sz w:val="22"/>
            <w:szCs w:val="22"/>
            <w:lang w:val="en-GB" w:eastAsia="en-GB"/>
          </w:rPr>
          <w:tab/>
        </w:r>
        <w:r w:rsidRPr="009D7E36">
          <w:rPr>
            <w:rStyle w:val="Hyperlink"/>
            <w:noProof/>
            <w:lang w:val="en-GB"/>
          </w:rPr>
          <w:t>Security Considerations</w:t>
        </w:r>
        <w:r>
          <w:rPr>
            <w:noProof/>
            <w:webHidden/>
          </w:rPr>
          <w:tab/>
        </w:r>
        <w:r>
          <w:rPr>
            <w:noProof/>
            <w:webHidden/>
          </w:rPr>
          <w:fldChar w:fldCharType="begin"/>
        </w:r>
        <w:r>
          <w:rPr>
            <w:noProof/>
            <w:webHidden/>
          </w:rPr>
          <w:instrText xml:space="preserve"> PAGEREF _Toc9685196 \h </w:instrText>
        </w:r>
      </w:ins>
      <w:r>
        <w:rPr>
          <w:noProof/>
          <w:webHidden/>
        </w:rPr>
      </w:r>
      <w:r>
        <w:rPr>
          <w:noProof/>
          <w:webHidden/>
        </w:rPr>
        <w:fldChar w:fldCharType="separate"/>
      </w:r>
      <w:ins w:id="805"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06" w:author="Andreas Kuehne" w:date="2019-05-25T13:55:00Z"/>
          <w:rFonts w:asciiTheme="minorHAnsi" w:eastAsiaTheme="minorEastAsia" w:hAnsiTheme="minorHAnsi" w:cstheme="minorBidi"/>
          <w:noProof/>
          <w:sz w:val="22"/>
          <w:szCs w:val="22"/>
          <w:lang w:val="en-GB" w:eastAsia="en-GB"/>
        </w:rPr>
      </w:pPr>
      <w:ins w:id="80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10.1 Well-Known Attack Vectors</w:t>
        </w:r>
        <w:r>
          <w:rPr>
            <w:noProof/>
            <w:webHidden/>
          </w:rPr>
          <w:tab/>
        </w:r>
        <w:r>
          <w:rPr>
            <w:noProof/>
            <w:webHidden/>
          </w:rPr>
          <w:fldChar w:fldCharType="begin"/>
        </w:r>
        <w:r>
          <w:rPr>
            <w:noProof/>
            <w:webHidden/>
          </w:rPr>
          <w:instrText xml:space="preserve"> PAGEREF _Toc9685197 \h </w:instrText>
        </w:r>
      </w:ins>
      <w:r>
        <w:rPr>
          <w:noProof/>
          <w:webHidden/>
        </w:rPr>
      </w:r>
      <w:r>
        <w:rPr>
          <w:noProof/>
          <w:webHidden/>
        </w:rPr>
        <w:fldChar w:fldCharType="separate"/>
      </w:r>
      <w:ins w:id="808"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09" w:author="Andreas Kuehne" w:date="2019-05-25T13:55:00Z"/>
          <w:rFonts w:asciiTheme="minorHAnsi" w:eastAsiaTheme="minorEastAsia" w:hAnsiTheme="minorHAnsi" w:cstheme="minorBidi"/>
          <w:noProof/>
          <w:sz w:val="22"/>
          <w:szCs w:val="22"/>
          <w:lang w:val="en-GB" w:eastAsia="en-GB"/>
        </w:rPr>
      </w:pPr>
      <w:ins w:id="81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10.1.1</w:t>
        </w:r>
        <w:r w:rsidRPr="009D7E36">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_Toc9685198 \h </w:instrText>
        </w:r>
      </w:ins>
      <w:r>
        <w:rPr>
          <w:noProof/>
          <w:webHidden/>
        </w:rPr>
      </w:r>
      <w:r>
        <w:rPr>
          <w:noProof/>
          <w:webHidden/>
        </w:rPr>
        <w:fldChar w:fldCharType="separate"/>
      </w:r>
      <w:ins w:id="811"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12" w:author="Andreas Kuehne" w:date="2019-05-25T13:55:00Z"/>
          <w:rFonts w:asciiTheme="minorHAnsi" w:eastAsiaTheme="minorEastAsia" w:hAnsiTheme="minorHAnsi" w:cstheme="minorBidi"/>
          <w:noProof/>
          <w:sz w:val="22"/>
          <w:szCs w:val="22"/>
          <w:lang w:val="en-GB" w:eastAsia="en-GB"/>
        </w:rPr>
      </w:pPr>
      <w:ins w:id="81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"_Toc9685199"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10.1.2</w:t>
        </w:r>
        <w:r w:rsidRPr="009D7E36">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_Toc9685199 \h </w:instrText>
        </w:r>
      </w:ins>
      <w:r>
        <w:rPr>
          <w:noProof/>
          <w:webHidden/>
        </w:rPr>
      </w:r>
      <w:r>
        <w:rPr>
          <w:noProof/>
          <w:webHidden/>
        </w:rPr>
        <w:fldChar w:fldCharType="separate"/>
      </w:r>
      <w:ins w:id="814"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15" w:author="Andreas Kuehne" w:date="2019-05-25T13:55:00Z"/>
          <w:rFonts w:asciiTheme="minorHAnsi" w:eastAsiaTheme="minorEastAsia" w:hAnsiTheme="minorHAnsi" w:cstheme="minorBidi"/>
          <w:noProof/>
          <w:sz w:val="22"/>
          <w:szCs w:val="22"/>
          <w:lang w:val="en-GB" w:eastAsia="en-GB"/>
        </w:rPr>
      </w:pPr>
      <w:ins w:id="816"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10.1.3</w:t>
        </w:r>
        <w:r w:rsidRPr="009D7E36">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_Toc9685200 \h </w:instrText>
        </w:r>
      </w:ins>
      <w:r>
        <w:rPr>
          <w:noProof/>
          <w:webHidden/>
        </w:rPr>
      </w:r>
      <w:r>
        <w:rPr>
          <w:noProof/>
          <w:webHidden/>
        </w:rPr>
        <w:fldChar w:fldCharType="separate"/>
      </w:r>
      <w:ins w:id="817"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18" w:author="Andreas Kuehne" w:date="2019-05-25T13:55:00Z"/>
          <w:rFonts w:asciiTheme="minorHAnsi" w:eastAsiaTheme="minorEastAsia" w:hAnsiTheme="minorHAnsi" w:cstheme="minorBidi"/>
          <w:noProof/>
          <w:sz w:val="22"/>
          <w:szCs w:val="22"/>
          <w:lang w:val="en-GB" w:eastAsia="en-GB"/>
        </w:rPr>
      </w:pPr>
      <w:ins w:id="81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10.1.4</w:t>
        </w:r>
        <w:r w:rsidRPr="009D7E36">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_Toc9685201 \h </w:instrText>
        </w:r>
      </w:ins>
      <w:r>
        <w:rPr>
          <w:noProof/>
          <w:webHidden/>
        </w:rPr>
      </w:r>
      <w:r>
        <w:rPr>
          <w:noProof/>
          <w:webHidden/>
        </w:rPr>
        <w:fldChar w:fldCharType="separate"/>
      </w:r>
      <w:ins w:id="820" w:author="Andreas Kuehne" w:date="2019-05-25T13:55:00Z">
        <w:r>
          <w:rPr>
            <w:noProof/>
            <w:webHidden/>
          </w:rPr>
          <w:t>148</w:t>
        </w:r>
        <w:r>
          <w:rPr>
            <w:noProof/>
            <w:webHidden/>
          </w:rPr>
          <w:fldChar w:fldCharType="end"/>
        </w:r>
        <w:r w:rsidRPr="009D7E36">
          <w:rPr>
            <w:rStyle w:val="Hyperlink"/>
            <w:noProof/>
          </w:rPr>
          <w:fldChar w:fldCharType="end"/>
        </w:r>
      </w:ins>
    </w:p>
    <w:p w:rsidR="00EF7265" w:rsidRDefault="00EF7265">
      <w:pPr>
        <w:pStyle w:val="Verzeichnis1"/>
        <w:rPr>
          <w:ins w:id="821" w:author="Andreas Kuehne" w:date="2019-05-25T13:55:00Z"/>
          <w:rFonts w:asciiTheme="minorHAnsi" w:eastAsiaTheme="minorEastAsia" w:hAnsiTheme="minorHAnsi" w:cstheme="minorBidi"/>
          <w:noProof/>
          <w:sz w:val="22"/>
          <w:szCs w:val="22"/>
          <w:lang w:val="en-GB" w:eastAsia="en-GB"/>
        </w:rPr>
      </w:pPr>
      <w:ins w:id="822"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"_Toc9685202"</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11</w:t>
        </w:r>
        <w:r>
          <w:rPr>
            <w:rFonts w:asciiTheme="minorHAnsi" w:eastAsiaTheme="minorEastAsia" w:hAnsiTheme="minorHAnsi" w:cstheme="minorBidi"/>
            <w:noProof/>
            <w:sz w:val="22"/>
            <w:szCs w:val="22"/>
            <w:lang w:val="en-GB" w:eastAsia="en-GB"/>
          </w:rPr>
          <w:tab/>
        </w:r>
        <w:r w:rsidRPr="009D7E36">
          <w:rPr>
            <w:rStyle w:val="Hyperlink"/>
            <w:noProof/>
            <w:lang w:val="en-GB"/>
          </w:rPr>
          <w:t>Conformance</w:t>
        </w:r>
        <w:r>
          <w:rPr>
            <w:noProof/>
            <w:webHidden/>
          </w:rPr>
          <w:tab/>
        </w:r>
        <w:r>
          <w:rPr>
            <w:noProof/>
            <w:webHidden/>
          </w:rPr>
          <w:fldChar w:fldCharType="begin"/>
        </w:r>
        <w:r>
          <w:rPr>
            <w:noProof/>
            <w:webHidden/>
          </w:rPr>
          <w:instrText xml:space="preserve"> PAGEREF _Toc9685202 \h </w:instrText>
        </w:r>
      </w:ins>
      <w:r>
        <w:rPr>
          <w:noProof/>
          <w:webHidden/>
        </w:rPr>
      </w:r>
      <w:r>
        <w:rPr>
          <w:noProof/>
          <w:webHidden/>
        </w:rPr>
        <w:fldChar w:fldCharType="separate"/>
      </w:r>
      <w:ins w:id="823"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2"/>
        <w:tabs>
          <w:tab w:val="right" w:leader="dot" w:pos="9350"/>
        </w:tabs>
        <w:rPr>
          <w:ins w:id="824" w:author="Andreas Kuehne" w:date="2019-05-25T13:55:00Z"/>
          <w:rFonts w:asciiTheme="minorHAnsi" w:eastAsiaTheme="minorEastAsia" w:hAnsiTheme="minorHAnsi" w:cstheme="minorBidi"/>
          <w:noProof/>
          <w:sz w:val="22"/>
          <w:szCs w:val="22"/>
          <w:lang w:val="en-GB" w:eastAsia="en-GB"/>
        </w:rPr>
      </w:pPr>
      <w:ins w:id="825"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"_Toc9685203"</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_Toc9685203 \h </w:instrText>
        </w:r>
      </w:ins>
      <w:r>
        <w:rPr>
          <w:noProof/>
          <w:webHidden/>
        </w:rPr>
      </w:r>
      <w:r>
        <w:rPr>
          <w:noProof/>
          <w:webHidden/>
        </w:rPr>
        <w:fldChar w:fldCharType="separate"/>
      </w:r>
      <w:ins w:id="826"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27" w:author="Andreas Kuehne" w:date="2019-05-25T13:55:00Z"/>
          <w:rFonts w:asciiTheme="minorHAnsi" w:eastAsiaTheme="minorEastAsia" w:hAnsiTheme="minorHAnsi" w:cstheme="minorBidi"/>
          <w:noProof/>
          <w:sz w:val="22"/>
          <w:szCs w:val="22"/>
          <w:lang w:val="en-GB" w:eastAsia="en-GB"/>
        </w:rPr>
      </w:pPr>
      <w:ins w:id="828"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"_Toc9685204"</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11.1.1</w:t>
        </w:r>
        <w:r w:rsidRPr="009D7E36">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_Toc9685204 \h </w:instrText>
        </w:r>
      </w:ins>
      <w:r>
        <w:rPr>
          <w:noProof/>
          <w:webHidden/>
        </w:rPr>
      </w:r>
      <w:r>
        <w:rPr>
          <w:noProof/>
          <w:webHidden/>
        </w:rPr>
        <w:fldChar w:fldCharType="separate"/>
      </w:r>
      <w:ins w:id="829"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30" w:author="Andreas Kuehne" w:date="2019-05-25T13:55:00Z"/>
          <w:rFonts w:asciiTheme="minorHAnsi" w:eastAsiaTheme="minorEastAsia" w:hAnsiTheme="minorHAnsi" w:cstheme="minorBidi"/>
          <w:noProof/>
          <w:sz w:val="22"/>
          <w:szCs w:val="22"/>
          <w:lang w:val="en-GB" w:eastAsia="en-GB"/>
        </w:rPr>
      </w:pPr>
      <w:ins w:id="831"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"_Toc9685205"</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11.1.2</w:t>
        </w:r>
        <w:r w:rsidRPr="009D7E36">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_Toc9685205 \h </w:instrText>
        </w:r>
      </w:ins>
      <w:r>
        <w:rPr>
          <w:noProof/>
          <w:webHidden/>
        </w:rPr>
      </w:r>
      <w:r>
        <w:rPr>
          <w:noProof/>
          <w:webHidden/>
        </w:rPr>
        <w:fldChar w:fldCharType="separate"/>
      </w:r>
      <w:ins w:id="832"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33" w:author="Andreas Kuehne" w:date="2019-05-25T13:55:00Z"/>
          <w:rFonts w:asciiTheme="minorHAnsi" w:eastAsiaTheme="minorEastAsia" w:hAnsiTheme="minorHAnsi" w:cstheme="minorBidi"/>
          <w:noProof/>
          <w:sz w:val="22"/>
          <w:szCs w:val="22"/>
          <w:lang w:val="en-GB" w:eastAsia="en-GB"/>
        </w:rPr>
      </w:pPr>
      <w:ins w:id="834"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"_Toc9685206"</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11.1.3</w:t>
        </w:r>
        <w:r w:rsidRPr="009D7E36">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_Toc9685206 \h </w:instrText>
        </w:r>
      </w:ins>
      <w:r>
        <w:rPr>
          <w:noProof/>
          <w:webHidden/>
        </w:rPr>
      </w:r>
      <w:r>
        <w:rPr>
          <w:noProof/>
          <w:webHidden/>
        </w:rPr>
        <w:fldChar w:fldCharType="separate"/>
      </w:r>
      <w:ins w:id="835"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3"/>
        <w:tabs>
          <w:tab w:val="right" w:leader="dot" w:pos="9350"/>
        </w:tabs>
        <w:rPr>
          <w:ins w:id="836" w:author="Andreas Kuehne" w:date="2019-05-25T13:55:00Z"/>
          <w:rFonts w:asciiTheme="minorHAnsi" w:eastAsiaTheme="minorEastAsia" w:hAnsiTheme="minorHAnsi" w:cstheme="minorBidi"/>
          <w:noProof/>
          <w:sz w:val="22"/>
          <w:szCs w:val="22"/>
          <w:lang w:val="en-GB" w:eastAsia="en-GB"/>
        </w:rPr>
      </w:pPr>
      <w:ins w:id="837"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"_Toc9685207"</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11.1.4</w:t>
        </w:r>
        <w:r w:rsidRPr="009D7E36">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_Toc9685207 \h </w:instrText>
        </w:r>
      </w:ins>
      <w:r>
        <w:rPr>
          <w:noProof/>
          <w:webHidden/>
        </w:rPr>
      </w:r>
      <w:r>
        <w:rPr>
          <w:noProof/>
          <w:webHidden/>
        </w:rPr>
        <w:fldChar w:fldCharType="separate"/>
      </w:r>
      <w:ins w:id="838" w:author="Andreas Kuehne" w:date="2019-05-25T13:55:00Z">
        <w:r>
          <w:rPr>
            <w:noProof/>
            <w:webHidden/>
          </w:rPr>
          <w:t>150</w:t>
        </w:r>
        <w:r>
          <w:rPr>
            <w:noProof/>
            <w:webHidden/>
          </w:rPr>
          <w:fldChar w:fldCharType="end"/>
        </w:r>
        <w:r w:rsidRPr="009D7E36">
          <w:rPr>
            <w:rStyle w:val="Hyperlink"/>
            <w:noProof/>
          </w:rPr>
          <w:fldChar w:fldCharType="end"/>
        </w:r>
      </w:ins>
    </w:p>
    <w:p w:rsidR="00EF7265" w:rsidRDefault="00EF7265">
      <w:pPr>
        <w:pStyle w:val="Verzeichnis1"/>
        <w:rPr>
          <w:ins w:id="839" w:author="Andreas Kuehne" w:date="2019-05-25T13:55:00Z"/>
          <w:rFonts w:asciiTheme="minorHAnsi" w:eastAsiaTheme="minorEastAsia" w:hAnsiTheme="minorHAnsi" w:cstheme="minorBidi"/>
          <w:noProof/>
          <w:sz w:val="22"/>
          <w:szCs w:val="22"/>
          <w:lang w:val="en-GB" w:eastAsia="en-GB"/>
        </w:rPr>
      </w:pPr>
      <w:ins w:id="840"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"_Toc9685208"</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Appendix A.</w:t>
        </w:r>
        <w:r w:rsidRPr="009D7E36">
          <w:rPr>
            <w:rStyle w:val="Hyperlink"/>
            <w:noProof/>
            <w:lang w:val="en-GB"/>
          </w:rPr>
          <w:t xml:space="preserve"> Acknowledgments</w:t>
        </w:r>
        <w:r>
          <w:rPr>
            <w:noProof/>
            <w:webHidden/>
          </w:rPr>
          <w:tab/>
        </w:r>
        <w:r>
          <w:rPr>
            <w:noProof/>
            <w:webHidden/>
          </w:rPr>
          <w:fldChar w:fldCharType="begin"/>
        </w:r>
        <w:r>
          <w:rPr>
            <w:noProof/>
            <w:webHidden/>
          </w:rPr>
          <w:instrText xml:space="preserve"> PAGEREF _Toc9685208 \h </w:instrText>
        </w:r>
      </w:ins>
      <w:r>
        <w:rPr>
          <w:noProof/>
          <w:webHidden/>
        </w:rPr>
      </w:r>
      <w:r>
        <w:rPr>
          <w:noProof/>
          <w:webHidden/>
        </w:rPr>
        <w:fldChar w:fldCharType="separate"/>
      </w:r>
      <w:ins w:id="841" w:author="Andreas Kuehne" w:date="2019-05-25T13:55:00Z">
        <w:r>
          <w:rPr>
            <w:noProof/>
            <w:webHidden/>
          </w:rPr>
          <w:t>151</w:t>
        </w:r>
        <w:r>
          <w:rPr>
            <w:noProof/>
            <w:webHidden/>
          </w:rPr>
          <w:fldChar w:fldCharType="end"/>
        </w:r>
        <w:r w:rsidRPr="009D7E36">
          <w:rPr>
            <w:rStyle w:val="Hyperlink"/>
            <w:noProof/>
          </w:rPr>
          <w:fldChar w:fldCharType="end"/>
        </w:r>
      </w:ins>
    </w:p>
    <w:p w:rsidR="00EF7265" w:rsidRDefault="00EF7265">
      <w:pPr>
        <w:pStyle w:val="Verzeichnis1"/>
        <w:rPr>
          <w:ins w:id="842" w:author="Andreas Kuehne" w:date="2019-05-25T13:55:00Z"/>
          <w:rFonts w:asciiTheme="minorHAnsi" w:eastAsiaTheme="minorEastAsia" w:hAnsiTheme="minorHAnsi" w:cstheme="minorBidi"/>
          <w:noProof/>
          <w:sz w:val="22"/>
          <w:szCs w:val="22"/>
          <w:lang w:val="en-GB" w:eastAsia="en-GB"/>
        </w:rPr>
      </w:pPr>
      <w:ins w:id="843"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"_Toc9685209"</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Appendix B.</w:t>
        </w:r>
        <w:r w:rsidRPr="009D7E36">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_Toc9685209 \h </w:instrText>
        </w:r>
      </w:ins>
      <w:r>
        <w:rPr>
          <w:noProof/>
          <w:webHidden/>
        </w:rPr>
      </w:r>
      <w:r>
        <w:rPr>
          <w:noProof/>
          <w:webHidden/>
        </w:rPr>
        <w:fldChar w:fldCharType="separate"/>
      </w:r>
      <w:ins w:id="844" w:author="Andreas Kuehne" w:date="2019-05-25T13:55:00Z">
        <w:r>
          <w:rPr>
            <w:noProof/>
            <w:webHidden/>
          </w:rPr>
          <w:t>152</w:t>
        </w:r>
        <w:r>
          <w:rPr>
            <w:noProof/>
            <w:webHidden/>
          </w:rPr>
          <w:fldChar w:fldCharType="end"/>
        </w:r>
        <w:r w:rsidRPr="009D7E36">
          <w:rPr>
            <w:rStyle w:val="Hyperlink"/>
            <w:noProof/>
          </w:rPr>
          <w:fldChar w:fldCharType="end"/>
        </w:r>
      </w:ins>
    </w:p>
    <w:p w:rsidR="00EF7265" w:rsidRDefault="00EF7265">
      <w:pPr>
        <w:pStyle w:val="Verzeichnis1"/>
        <w:rPr>
          <w:ins w:id="845" w:author="Andreas Kuehne" w:date="2019-05-25T13:55:00Z"/>
          <w:rFonts w:asciiTheme="minorHAnsi" w:eastAsiaTheme="minorEastAsia" w:hAnsiTheme="minorHAnsi" w:cstheme="minorBidi"/>
          <w:noProof/>
          <w:sz w:val="22"/>
          <w:szCs w:val="22"/>
          <w:lang w:val="en-GB" w:eastAsia="en-GB"/>
        </w:rPr>
      </w:pPr>
      <w:ins w:id="846" w:author="Andreas Kuehne" w:date="2019-05-25T13:55:00Z">
        <w:r w:rsidRPr="009D7E36">
          <w:rPr>
            <w:rStyle w:val="Hyperlink"/>
            <w:noProof/>
          </w:rPr>
          <w:lastRenderedPageBreak/>
          <w:fldChar w:fldCharType="begin"/>
        </w:r>
        <w:r w:rsidRPr="009D7E36">
          <w:rPr>
            <w:rStyle w:val="Hyperlink"/>
            <w:noProof/>
          </w:rPr>
          <w:instrText xml:space="preserve"> </w:instrText>
        </w:r>
        <w:r>
          <w:rPr>
            <w:noProof/>
          </w:rPr>
          <w:instrText>HYPERLINK \l "_Toc9685210"</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Appendix C.</w:t>
        </w:r>
        <w:r w:rsidRPr="009D7E36">
          <w:rPr>
            <w:rStyle w:val="Hyperlink"/>
            <w:noProof/>
            <w:lang w:val="en-GB"/>
          </w:rPr>
          <w:t xml:space="preserve"> List of Figures</w:t>
        </w:r>
        <w:r>
          <w:rPr>
            <w:noProof/>
            <w:webHidden/>
          </w:rPr>
          <w:tab/>
        </w:r>
        <w:r>
          <w:rPr>
            <w:noProof/>
            <w:webHidden/>
          </w:rPr>
          <w:fldChar w:fldCharType="begin"/>
        </w:r>
        <w:r>
          <w:rPr>
            <w:noProof/>
            <w:webHidden/>
          </w:rPr>
          <w:instrText xml:space="preserve"> PAGEREF _Toc9685210 \h </w:instrText>
        </w:r>
      </w:ins>
      <w:r>
        <w:rPr>
          <w:noProof/>
          <w:webHidden/>
        </w:rPr>
      </w:r>
      <w:r>
        <w:rPr>
          <w:noProof/>
          <w:webHidden/>
        </w:rPr>
        <w:fldChar w:fldCharType="separate"/>
      </w:r>
      <w:ins w:id="847" w:author="Andreas Kuehne" w:date="2019-05-25T13:55:00Z">
        <w:r>
          <w:rPr>
            <w:noProof/>
            <w:webHidden/>
          </w:rPr>
          <w:t>155</w:t>
        </w:r>
        <w:r>
          <w:rPr>
            <w:noProof/>
            <w:webHidden/>
          </w:rPr>
          <w:fldChar w:fldCharType="end"/>
        </w:r>
        <w:r w:rsidRPr="009D7E36">
          <w:rPr>
            <w:rStyle w:val="Hyperlink"/>
            <w:noProof/>
          </w:rPr>
          <w:fldChar w:fldCharType="end"/>
        </w:r>
      </w:ins>
    </w:p>
    <w:p w:rsidR="00EF7265" w:rsidRDefault="00EF7265">
      <w:pPr>
        <w:pStyle w:val="Verzeichnis1"/>
        <w:rPr>
          <w:ins w:id="848" w:author="Andreas Kuehne" w:date="2019-05-25T13:55:00Z"/>
          <w:rFonts w:asciiTheme="minorHAnsi" w:eastAsiaTheme="minorEastAsia" w:hAnsiTheme="minorHAnsi" w:cstheme="minorBidi"/>
          <w:noProof/>
          <w:sz w:val="22"/>
          <w:szCs w:val="22"/>
          <w:lang w:val="en-GB" w:eastAsia="en-GB"/>
        </w:rPr>
      </w:pPr>
      <w:ins w:id="849" w:author="Andreas Kuehne" w:date="2019-05-25T13:55:00Z">
        <w:r w:rsidRPr="009D7E36">
          <w:rPr>
            <w:rStyle w:val="Hyperlink"/>
            <w:noProof/>
          </w:rPr>
          <w:fldChar w:fldCharType="begin"/>
        </w:r>
        <w:r w:rsidRPr="009D7E36">
          <w:rPr>
            <w:rStyle w:val="Hyperlink"/>
            <w:noProof/>
          </w:rPr>
          <w:instrText xml:space="preserve"> </w:instrText>
        </w:r>
        <w:r>
          <w:rPr>
            <w:noProof/>
          </w:rPr>
          <w:instrText>HYPERLINK \l "_Toc9685211"</w:instrText>
        </w:r>
        <w:r w:rsidRPr="009D7E36">
          <w:rPr>
            <w:rStyle w:val="Hyperlink"/>
            <w:noProof/>
          </w:rPr>
          <w:instrText xml:space="preserve"> </w:instrText>
        </w:r>
        <w:r w:rsidRPr="009D7E36">
          <w:rPr>
            <w:rStyle w:val="Hyperlink"/>
            <w:noProof/>
          </w:rPr>
          <w:fldChar w:fldCharType="separate"/>
        </w:r>
        <w:r w:rsidRPr="009D7E36">
          <w:rPr>
            <w:rStyle w:val="Hyperlink"/>
            <w:noProof/>
            <w:lang w:val="en-GB"/>
            <w14:scene3d>
              <w14:camera w14:prst="orthographicFront"/>
              <w14:lightRig w14:rig="threePt" w14:dir="t">
                <w14:rot w14:lat="0" w14:lon="0" w14:rev="0"/>
              </w14:lightRig>
            </w14:scene3d>
          </w:rPr>
          <w:t>Appendix D.</w:t>
        </w:r>
        <w:r w:rsidRPr="009D7E36">
          <w:rPr>
            <w:rStyle w:val="Hyperlink"/>
            <w:noProof/>
            <w:lang w:val="en-GB"/>
          </w:rPr>
          <w:t xml:space="preserve"> Revision History</w:t>
        </w:r>
        <w:r>
          <w:rPr>
            <w:noProof/>
            <w:webHidden/>
          </w:rPr>
          <w:tab/>
        </w:r>
        <w:r>
          <w:rPr>
            <w:noProof/>
            <w:webHidden/>
          </w:rPr>
          <w:fldChar w:fldCharType="begin"/>
        </w:r>
        <w:r>
          <w:rPr>
            <w:noProof/>
            <w:webHidden/>
          </w:rPr>
          <w:instrText xml:space="preserve"> PAGEREF _Toc9685211 \h </w:instrText>
        </w:r>
      </w:ins>
      <w:r>
        <w:rPr>
          <w:noProof/>
          <w:webHidden/>
        </w:rPr>
      </w:r>
      <w:r>
        <w:rPr>
          <w:noProof/>
          <w:webHidden/>
        </w:rPr>
        <w:fldChar w:fldCharType="separate"/>
      </w:r>
      <w:ins w:id="850" w:author="Andreas Kuehne" w:date="2019-05-25T13:55:00Z">
        <w:r>
          <w:rPr>
            <w:noProof/>
            <w:webHidden/>
          </w:rPr>
          <w:t>156</w:t>
        </w:r>
        <w:r>
          <w:rPr>
            <w:noProof/>
            <w:webHidden/>
          </w:rPr>
          <w:fldChar w:fldCharType="end"/>
        </w:r>
        <w:r w:rsidRPr="009D7E36">
          <w:rPr>
            <w:rStyle w:val="Hyperlink"/>
            <w:noProof/>
          </w:rPr>
          <w:fldChar w:fldCharType="end"/>
        </w:r>
      </w:ins>
    </w:p>
    <w:p w:rsidR="00166BB7" w:rsidDel="00EF7265" w:rsidRDefault="00166BB7">
      <w:pPr>
        <w:pStyle w:val="Verzeichnis1"/>
        <w:rPr>
          <w:del w:id="851" w:author="Andreas Kuehne" w:date="2019-05-25T13:55:00Z"/>
          <w:rFonts w:asciiTheme="minorHAnsi" w:eastAsiaTheme="minorEastAsia" w:hAnsiTheme="minorHAnsi" w:cstheme="minorBidi"/>
          <w:noProof/>
          <w:sz w:val="22"/>
          <w:szCs w:val="22"/>
          <w:lang w:val="en-GB" w:eastAsia="en-GB"/>
        </w:rPr>
      </w:pPr>
      <w:del w:id="852" w:author="Andreas Kuehne" w:date="2019-05-25T13:55:00Z">
        <w:r w:rsidRPr="00EF7265" w:rsidDel="00EF7265">
          <w:rPr>
            <w:rStyle w:val="Hyperlink"/>
            <w:noProof/>
            <w:lang w:val="en-GB"/>
          </w:rPr>
          <w:delText>1</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Introduction</w:delText>
        </w:r>
        <w:r w:rsidDel="00EF7265">
          <w:rPr>
            <w:noProof/>
            <w:webHidden/>
          </w:rPr>
          <w:tab/>
          <w:delText>11</w:delText>
        </w:r>
      </w:del>
    </w:p>
    <w:p w:rsidR="00166BB7" w:rsidDel="00EF7265" w:rsidRDefault="00166BB7">
      <w:pPr>
        <w:pStyle w:val="Verzeichnis2"/>
        <w:tabs>
          <w:tab w:val="right" w:leader="dot" w:pos="9350"/>
        </w:tabs>
        <w:rPr>
          <w:del w:id="853" w:author="Andreas Kuehne" w:date="2019-05-25T13:55:00Z"/>
          <w:rFonts w:asciiTheme="minorHAnsi" w:eastAsiaTheme="minorEastAsia" w:hAnsiTheme="minorHAnsi" w:cstheme="minorBidi"/>
          <w:noProof/>
          <w:sz w:val="22"/>
          <w:szCs w:val="22"/>
          <w:lang w:val="en-GB" w:eastAsia="en-GB"/>
        </w:rPr>
      </w:pPr>
      <w:del w:id="854" w:author="Andreas Kuehne" w:date="2019-05-25T13:55:00Z">
        <w:r w:rsidRPr="00EF7265" w:rsidDel="00EF7265">
          <w:rPr>
            <w:rStyle w:val="Hyperlink"/>
            <w:noProof/>
            <w:lang w:val="en-GB"/>
          </w:rPr>
          <w:delText>1.1 IPR Policy</w:delText>
        </w:r>
        <w:r w:rsidDel="00EF7265">
          <w:rPr>
            <w:noProof/>
            <w:webHidden/>
          </w:rPr>
          <w:tab/>
          <w:delText>11</w:delText>
        </w:r>
      </w:del>
    </w:p>
    <w:p w:rsidR="00166BB7" w:rsidDel="00EF7265" w:rsidRDefault="00166BB7">
      <w:pPr>
        <w:pStyle w:val="Verzeichnis2"/>
        <w:tabs>
          <w:tab w:val="right" w:leader="dot" w:pos="9350"/>
        </w:tabs>
        <w:rPr>
          <w:del w:id="855" w:author="Andreas Kuehne" w:date="2019-05-25T13:55:00Z"/>
          <w:rFonts w:asciiTheme="minorHAnsi" w:eastAsiaTheme="minorEastAsia" w:hAnsiTheme="minorHAnsi" w:cstheme="minorBidi"/>
          <w:noProof/>
          <w:sz w:val="22"/>
          <w:szCs w:val="22"/>
          <w:lang w:val="en-GB" w:eastAsia="en-GB"/>
        </w:rPr>
      </w:pPr>
      <w:del w:id="856" w:author="Andreas Kuehne" w:date="2019-05-25T13:55:00Z">
        <w:r w:rsidRPr="00EF7265" w:rsidDel="00EF7265">
          <w:rPr>
            <w:rStyle w:val="Hyperlink"/>
            <w:noProof/>
            <w:lang w:val="en-GB"/>
          </w:rPr>
          <w:delText>1.2 Terminology</w:delText>
        </w:r>
        <w:r w:rsidDel="00EF7265">
          <w:rPr>
            <w:noProof/>
            <w:webHidden/>
          </w:rPr>
          <w:tab/>
          <w:delText>11</w:delText>
        </w:r>
      </w:del>
    </w:p>
    <w:p w:rsidR="00166BB7" w:rsidDel="00EF7265" w:rsidRDefault="00166BB7">
      <w:pPr>
        <w:pStyle w:val="Verzeichnis3"/>
        <w:tabs>
          <w:tab w:val="right" w:leader="dot" w:pos="9350"/>
        </w:tabs>
        <w:rPr>
          <w:del w:id="857" w:author="Andreas Kuehne" w:date="2019-05-25T13:55:00Z"/>
          <w:rFonts w:asciiTheme="minorHAnsi" w:eastAsiaTheme="minorEastAsia" w:hAnsiTheme="minorHAnsi" w:cstheme="minorBidi"/>
          <w:noProof/>
          <w:sz w:val="22"/>
          <w:szCs w:val="22"/>
          <w:lang w:val="en-GB" w:eastAsia="en-GB"/>
        </w:rPr>
      </w:pPr>
      <w:del w:id="85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1.2.1</w:delText>
        </w:r>
        <w:r w:rsidRPr="00EF7265" w:rsidDel="00EF7265">
          <w:rPr>
            <w:rStyle w:val="Hyperlink"/>
            <w:noProof/>
            <w:lang w:val="en-GB"/>
          </w:rPr>
          <w:delText xml:space="preserve"> Terms and Definitions</w:delText>
        </w:r>
        <w:r w:rsidDel="00EF7265">
          <w:rPr>
            <w:noProof/>
            <w:webHidden/>
          </w:rPr>
          <w:tab/>
          <w:delText>11</w:delText>
        </w:r>
      </w:del>
    </w:p>
    <w:p w:rsidR="00166BB7" w:rsidDel="00EF7265" w:rsidRDefault="00166BB7">
      <w:pPr>
        <w:pStyle w:val="Verzeichnis3"/>
        <w:tabs>
          <w:tab w:val="right" w:leader="dot" w:pos="9350"/>
        </w:tabs>
        <w:rPr>
          <w:del w:id="859" w:author="Andreas Kuehne" w:date="2019-05-25T13:55:00Z"/>
          <w:rFonts w:asciiTheme="minorHAnsi" w:eastAsiaTheme="minorEastAsia" w:hAnsiTheme="minorHAnsi" w:cstheme="minorBidi"/>
          <w:noProof/>
          <w:sz w:val="22"/>
          <w:szCs w:val="22"/>
          <w:lang w:val="en-GB" w:eastAsia="en-GB"/>
        </w:rPr>
      </w:pPr>
      <w:del w:id="86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1.2.2</w:delText>
        </w:r>
        <w:r w:rsidRPr="00EF7265" w:rsidDel="00EF7265">
          <w:rPr>
            <w:rStyle w:val="Hyperlink"/>
            <w:noProof/>
            <w:lang w:val="en-GB"/>
          </w:rPr>
          <w:delText xml:space="preserve"> Abbreviated Terms</w:delText>
        </w:r>
        <w:r w:rsidDel="00EF7265">
          <w:rPr>
            <w:noProof/>
            <w:webHidden/>
          </w:rPr>
          <w:tab/>
          <w:delText>11</w:delText>
        </w:r>
      </w:del>
    </w:p>
    <w:p w:rsidR="00166BB7" w:rsidDel="00EF7265" w:rsidRDefault="00166BB7">
      <w:pPr>
        <w:pStyle w:val="Verzeichnis2"/>
        <w:tabs>
          <w:tab w:val="right" w:leader="dot" w:pos="9350"/>
        </w:tabs>
        <w:rPr>
          <w:del w:id="861" w:author="Andreas Kuehne" w:date="2019-05-25T13:55:00Z"/>
          <w:rFonts w:asciiTheme="minorHAnsi" w:eastAsiaTheme="minorEastAsia" w:hAnsiTheme="minorHAnsi" w:cstheme="minorBidi"/>
          <w:noProof/>
          <w:sz w:val="22"/>
          <w:szCs w:val="22"/>
          <w:lang w:val="en-GB" w:eastAsia="en-GB"/>
        </w:rPr>
      </w:pPr>
      <w:del w:id="862" w:author="Andreas Kuehne" w:date="2019-05-25T13:55:00Z">
        <w:r w:rsidRPr="00EF7265" w:rsidDel="00EF7265">
          <w:rPr>
            <w:rStyle w:val="Hyperlink"/>
            <w:noProof/>
            <w:lang w:val="en-GB"/>
          </w:rPr>
          <w:delText>1.3 Normative References</w:delText>
        </w:r>
        <w:r w:rsidDel="00EF7265">
          <w:rPr>
            <w:noProof/>
            <w:webHidden/>
          </w:rPr>
          <w:tab/>
          <w:delText>11</w:delText>
        </w:r>
      </w:del>
    </w:p>
    <w:p w:rsidR="00166BB7" w:rsidDel="00EF7265" w:rsidRDefault="00166BB7">
      <w:pPr>
        <w:pStyle w:val="Verzeichnis2"/>
        <w:tabs>
          <w:tab w:val="right" w:leader="dot" w:pos="9350"/>
        </w:tabs>
        <w:rPr>
          <w:del w:id="863" w:author="Andreas Kuehne" w:date="2019-05-25T13:55:00Z"/>
          <w:rFonts w:asciiTheme="minorHAnsi" w:eastAsiaTheme="minorEastAsia" w:hAnsiTheme="minorHAnsi" w:cstheme="minorBidi"/>
          <w:noProof/>
          <w:sz w:val="22"/>
          <w:szCs w:val="22"/>
          <w:lang w:val="en-GB" w:eastAsia="en-GB"/>
        </w:rPr>
      </w:pPr>
      <w:del w:id="864" w:author="Andreas Kuehne" w:date="2019-05-25T13:55:00Z">
        <w:r w:rsidRPr="00EF7265" w:rsidDel="00EF7265">
          <w:rPr>
            <w:rStyle w:val="Hyperlink"/>
            <w:noProof/>
            <w:lang w:val="en-GB"/>
          </w:rPr>
          <w:delText>1.4 Non-Normative References</w:delText>
        </w:r>
        <w:r w:rsidDel="00EF7265">
          <w:rPr>
            <w:noProof/>
            <w:webHidden/>
          </w:rPr>
          <w:tab/>
          <w:delText>13</w:delText>
        </w:r>
      </w:del>
    </w:p>
    <w:p w:rsidR="00166BB7" w:rsidDel="00EF7265" w:rsidRDefault="00166BB7">
      <w:pPr>
        <w:pStyle w:val="Verzeichnis2"/>
        <w:tabs>
          <w:tab w:val="right" w:leader="dot" w:pos="9350"/>
        </w:tabs>
        <w:rPr>
          <w:del w:id="865" w:author="Andreas Kuehne" w:date="2019-05-25T13:55:00Z"/>
          <w:rFonts w:asciiTheme="minorHAnsi" w:eastAsiaTheme="minorEastAsia" w:hAnsiTheme="minorHAnsi" w:cstheme="minorBidi"/>
          <w:noProof/>
          <w:sz w:val="22"/>
          <w:szCs w:val="22"/>
          <w:lang w:val="en-GB" w:eastAsia="en-GB"/>
        </w:rPr>
      </w:pPr>
      <w:del w:id="866" w:author="Andreas Kuehne" w:date="2019-05-25T13:55:00Z">
        <w:r w:rsidRPr="00EF7265" w:rsidDel="00EF7265">
          <w:rPr>
            <w:rStyle w:val="Hyperlink"/>
            <w:noProof/>
            <w:lang w:val="en-GB"/>
          </w:rPr>
          <w:delText>1.5 Typographical Conventions</w:delText>
        </w:r>
        <w:r w:rsidDel="00EF7265">
          <w:rPr>
            <w:noProof/>
            <w:webHidden/>
          </w:rPr>
          <w:tab/>
          <w:delText>14</w:delText>
        </w:r>
      </w:del>
    </w:p>
    <w:p w:rsidR="00166BB7" w:rsidDel="00EF7265" w:rsidRDefault="00166BB7">
      <w:pPr>
        <w:pStyle w:val="Verzeichnis2"/>
        <w:tabs>
          <w:tab w:val="right" w:leader="dot" w:pos="9350"/>
        </w:tabs>
        <w:rPr>
          <w:del w:id="867" w:author="Andreas Kuehne" w:date="2019-05-25T13:55:00Z"/>
          <w:rFonts w:asciiTheme="minorHAnsi" w:eastAsiaTheme="minorEastAsia" w:hAnsiTheme="minorHAnsi" w:cstheme="minorBidi"/>
          <w:noProof/>
          <w:sz w:val="22"/>
          <w:szCs w:val="22"/>
          <w:lang w:val="en-GB" w:eastAsia="en-GB"/>
        </w:rPr>
      </w:pPr>
      <w:del w:id="868" w:author="Andreas Kuehne" w:date="2019-05-25T13:55:00Z">
        <w:r w:rsidRPr="00EF7265" w:rsidDel="00EF7265">
          <w:rPr>
            <w:rStyle w:val="Hyperlink"/>
            <w:noProof/>
            <w:lang w:val="en-GB"/>
          </w:rPr>
          <w:delText>1.6 DSS Overview (Non-normative)</w:delText>
        </w:r>
        <w:r w:rsidDel="00EF7265">
          <w:rPr>
            <w:noProof/>
            <w:webHidden/>
          </w:rPr>
          <w:tab/>
          <w:delText>14</w:delText>
        </w:r>
      </w:del>
    </w:p>
    <w:p w:rsidR="00166BB7" w:rsidDel="00EF7265" w:rsidRDefault="00166BB7">
      <w:pPr>
        <w:pStyle w:val="Verzeichnis1"/>
        <w:rPr>
          <w:del w:id="869" w:author="Andreas Kuehne" w:date="2019-05-25T13:55:00Z"/>
          <w:rFonts w:asciiTheme="minorHAnsi" w:eastAsiaTheme="minorEastAsia" w:hAnsiTheme="minorHAnsi" w:cstheme="minorBidi"/>
          <w:noProof/>
          <w:sz w:val="22"/>
          <w:szCs w:val="22"/>
          <w:lang w:val="en-GB" w:eastAsia="en-GB"/>
        </w:rPr>
      </w:pPr>
      <w:del w:id="870" w:author="Andreas Kuehne" w:date="2019-05-25T13:55:00Z">
        <w:r w:rsidRPr="00EF7265" w:rsidDel="00EF7265">
          <w:rPr>
            <w:rStyle w:val="Hyperlink"/>
            <w:noProof/>
            <w:lang w:val="en-GB"/>
          </w:rPr>
          <w:delText>2</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Design Considerations</w:delText>
        </w:r>
        <w:r w:rsidDel="00EF7265">
          <w:rPr>
            <w:noProof/>
            <w:webHidden/>
          </w:rPr>
          <w:tab/>
          <w:delText>16</w:delText>
        </w:r>
      </w:del>
    </w:p>
    <w:p w:rsidR="00166BB7" w:rsidDel="00EF7265" w:rsidRDefault="00166BB7">
      <w:pPr>
        <w:pStyle w:val="Verzeichnis2"/>
        <w:tabs>
          <w:tab w:val="right" w:leader="dot" w:pos="9350"/>
        </w:tabs>
        <w:rPr>
          <w:del w:id="871" w:author="Andreas Kuehne" w:date="2019-05-25T13:55:00Z"/>
          <w:rFonts w:asciiTheme="minorHAnsi" w:eastAsiaTheme="minorEastAsia" w:hAnsiTheme="minorHAnsi" w:cstheme="minorBidi"/>
          <w:noProof/>
          <w:sz w:val="22"/>
          <w:szCs w:val="22"/>
          <w:lang w:val="en-GB" w:eastAsia="en-GB"/>
        </w:rPr>
      </w:pPr>
      <w:del w:id="872" w:author="Andreas Kuehne" w:date="2019-05-25T13:55:00Z">
        <w:r w:rsidRPr="00EF7265" w:rsidDel="00EF7265">
          <w:rPr>
            <w:rStyle w:val="Hyperlink"/>
            <w:noProof/>
            <w:lang w:val="en-GB"/>
          </w:rPr>
          <w:delText>2.1 Version 2.0 goal [non-normative]</w:delText>
        </w:r>
        <w:r w:rsidDel="00EF7265">
          <w:rPr>
            <w:noProof/>
            <w:webHidden/>
          </w:rPr>
          <w:tab/>
          <w:delText>16</w:delText>
        </w:r>
      </w:del>
    </w:p>
    <w:p w:rsidR="00166BB7" w:rsidDel="00EF7265" w:rsidRDefault="00166BB7">
      <w:pPr>
        <w:pStyle w:val="Verzeichnis2"/>
        <w:tabs>
          <w:tab w:val="right" w:leader="dot" w:pos="9350"/>
        </w:tabs>
        <w:rPr>
          <w:del w:id="873" w:author="Andreas Kuehne" w:date="2019-05-25T13:55:00Z"/>
          <w:rFonts w:asciiTheme="minorHAnsi" w:eastAsiaTheme="minorEastAsia" w:hAnsiTheme="minorHAnsi" w:cstheme="minorBidi"/>
          <w:noProof/>
          <w:sz w:val="22"/>
          <w:szCs w:val="22"/>
          <w:lang w:val="en-GB" w:eastAsia="en-GB"/>
        </w:rPr>
      </w:pPr>
      <w:del w:id="874" w:author="Andreas Kuehne" w:date="2019-05-25T13:55:00Z">
        <w:r w:rsidRPr="00EF7265" w:rsidDel="00EF7265">
          <w:rPr>
            <w:rStyle w:val="Hyperlink"/>
            <w:noProof/>
            <w:lang w:val="en-GB"/>
          </w:rPr>
          <w:delText>2.2 Transforming DSS 1.0 into 2.0</w:delText>
        </w:r>
        <w:r w:rsidDel="00EF7265">
          <w:rPr>
            <w:noProof/>
            <w:webHidden/>
          </w:rPr>
          <w:tab/>
          <w:delText>16</w:delText>
        </w:r>
      </w:del>
    </w:p>
    <w:p w:rsidR="00166BB7" w:rsidDel="00EF7265" w:rsidRDefault="00166BB7">
      <w:pPr>
        <w:pStyle w:val="Verzeichnis3"/>
        <w:tabs>
          <w:tab w:val="right" w:leader="dot" w:pos="9350"/>
        </w:tabs>
        <w:rPr>
          <w:del w:id="875" w:author="Andreas Kuehne" w:date="2019-05-25T13:55:00Z"/>
          <w:rFonts w:asciiTheme="minorHAnsi" w:eastAsiaTheme="minorEastAsia" w:hAnsiTheme="minorHAnsi" w:cstheme="minorBidi"/>
          <w:noProof/>
          <w:sz w:val="22"/>
          <w:szCs w:val="22"/>
          <w:lang w:val="en-GB" w:eastAsia="en-GB"/>
        </w:rPr>
      </w:pPr>
      <w:del w:id="87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2.2.1</w:delText>
        </w:r>
        <w:r w:rsidRPr="00EF7265" w:rsidDel="00EF7265">
          <w:rPr>
            <w:rStyle w:val="Hyperlink"/>
            <w:noProof/>
            <w:lang w:val="en-GB"/>
          </w:rPr>
          <w:delText xml:space="preserve"> Circumventing xs:any</w:delText>
        </w:r>
        <w:r w:rsidDel="00EF7265">
          <w:rPr>
            <w:noProof/>
            <w:webHidden/>
          </w:rPr>
          <w:tab/>
          <w:delText>16</w:delText>
        </w:r>
      </w:del>
    </w:p>
    <w:p w:rsidR="00166BB7" w:rsidDel="00EF7265" w:rsidRDefault="00166BB7">
      <w:pPr>
        <w:pStyle w:val="Verzeichnis3"/>
        <w:tabs>
          <w:tab w:val="right" w:leader="dot" w:pos="9350"/>
        </w:tabs>
        <w:rPr>
          <w:del w:id="877" w:author="Andreas Kuehne" w:date="2019-05-25T13:55:00Z"/>
          <w:rFonts w:asciiTheme="minorHAnsi" w:eastAsiaTheme="minorEastAsia" w:hAnsiTheme="minorHAnsi" w:cstheme="minorBidi"/>
          <w:noProof/>
          <w:sz w:val="22"/>
          <w:szCs w:val="22"/>
          <w:lang w:val="en-GB" w:eastAsia="en-GB"/>
        </w:rPr>
      </w:pPr>
      <w:del w:id="87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2.2.2</w:delText>
        </w:r>
        <w:r w:rsidRPr="00EF7265" w:rsidDel="00EF7265">
          <w:rPr>
            <w:rStyle w:val="Hyperlink"/>
            <w:noProof/>
            <w:lang w:val="en-GB"/>
          </w:rPr>
          <w:delText xml:space="preserve"> Substituting the mixed Schema Attribute</w:delText>
        </w:r>
        <w:r w:rsidDel="00EF7265">
          <w:rPr>
            <w:noProof/>
            <w:webHidden/>
          </w:rPr>
          <w:tab/>
          <w:delText>17</w:delText>
        </w:r>
      </w:del>
    </w:p>
    <w:p w:rsidR="00166BB7" w:rsidDel="00EF7265" w:rsidRDefault="00166BB7">
      <w:pPr>
        <w:pStyle w:val="Verzeichnis3"/>
        <w:tabs>
          <w:tab w:val="right" w:leader="dot" w:pos="9350"/>
        </w:tabs>
        <w:rPr>
          <w:del w:id="879" w:author="Andreas Kuehne" w:date="2019-05-25T13:55:00Z"/>
          <w:rFonts w:asciiTheme="minorHAnsi" w:eastAsiaTheme="minorEastAsia" w:hAnsiTheme="minorHAnsi" w:cstheme="minorBidi"/>
          <w:noProof/>
          <w:sz w:val="22"/>
          <w:szCs w:val="22"/>
          <w:lang w:val="en-GB" w:eastAsia="en-GB"/>
        </w:rPr>
      </w:pPr>
      <w:del w:id="88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2.2.3</w:delText>
        </w:r>
        <w:r w:rsidRPr="00EF7265" w:rsidDel="00EF7265">
          <w:rPr>
            <w:rStyle w:val="Hyperlink"/>
            <w:noProof/>
            <w:lang w:val="en-GB"/>
          </w:rPr>
          <w:delText xml:space="preserve"> Introducing the </w:delText>
        </w:r>
        <w:r w:rsidRPr="00EF7265" w:rsidDel="00EF7265">
          <w:rPr>
            <w:rStyle w:val="Hyperlink"/>
            <w:rFonts w:ascii="Courier New" w:hAnsi="Courier New"/>
            <w:noProof/>
            <w:lang w:val="en-GB"/>
          </w:rPr>
          <w:delText>NsPrefixMappingType</w:delText>
        </w:r>
        <w:r w:rsidRPr="00EF7265" w:rsidDel="00EF7265">
          <w:rPr>
            <w:rStyle w:val="Hyperlink"/>
            <w:noProof/>
            <w:lang w:val="en-GB"/>
          </w:rPr>
          <w:delText xml:space="preserve"> Component</w:delText>
        </w:r>
        <w:r w:rsidDel="00EF7265">
          <w:rPr>
            <w:noProof/>
            <w:webHidden/>
          </w:rPr>
          <w:tab/>
          <w:delText>17</w:delText>
        </w:r>
      </w:del>
    </w:p>
    <w:p w:rsidR="00166BB7" w:rsidDel="00EF7265" w:rsidRDefault="00166BB7">
      <w:pPr>
        <w:pStyle w:val="Verzeichnis3"/>
        <w:tabs>
          <w:tab w:val="right" w:leader="dot" w:pos="9350"/>
        </w:tabs>
        <w:rPr>
          <w:del w:id="881" w:author="Andreas Kuehne" w:date="2019-05-25T13:55:00Z"/>
          <w:rFonts w:asciiTheme="minorHAnsi" w:eastAsiaTheme="minorEastAsia" w:hAnsiTheme="minorHAnsi" w:cstheme="minorBidi"/>
          <w:noProof/>
          <w:sz w:val="22"/>
          <w:szCs w:val="22"/>
          <w:lang w:val="en-GB" w:eastAsia="en-GB"/>
        </w:rPr>
      </w:pPr>
      <w:del w:id="88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2.2.4</w:delText>
        </w:r>
        <w:r w:rsidRPr="00EF7265" w:rsidDel="00EF7265">
          <w:rPr>
            <w:rStyle w:val="Hyperlink"/>
            <w:noProof/>
            <w:lang w:val="en-GB"/>
          </w:rPr>
          <w:delText xml:space="preserve"> Imported XML schemes</w:delText>
        </w:r>
        <w:r w:rsidDel="00EF7265">
          <w:rPr>
            <w:noProof/>
            <w:webHidden/>
          </w:rPr>
          <w:tab/>
          <w:delText>17</w:delText>
        </w:r>
      </w:del>
    </w:p>
    <w:p w:rsidR="00166BB7" w:rsidDel="00EF7265" w:rsidRDefault="00166BB7">
      <w:pPr>
        <w:pStyle w:val="Verzeichnis3"/>
        <w:tabs>
          <w:tab w:val="right" w:leader="dot" w:pos="9350"/>
        </w:tabs>
        <w:rPr>
          <w:del w:id="883" w:author="Andreas Kuehne" w:date="2019-05-25T13:55:00Z"/>
          <w:rFonts w:asciiTheme="minorHAnsi" w:eastAsiaTheme="minorEastAsia" w:hAnsiTheme="minorHAnsi" w:cstheme="minorBidi"/>
          <w:noProof/>
          <w:sz w:val="22"/>
          <w:szCs w:val="22"/>
          <w:lang w:val="en-GB" w:eastAsia="en-GB"/>
        </w:rPr>
      </w:pPr>
      <w:del w:id="88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2.2.5</w:delText>
        </w:r>
        <w:r w:rsidRPr="00EF7265" w:rsidDel="00EF7265">
          <w:rPr>
            <w:rStyle w:val="Hyperlink"/>
            <w:noProof/>
            <w:lang w:val="en-GB"/>
          </w:rPr>
          <w:delText xml:space="preserve"> Syntax variants</w:delText>
        </w:r>
        <w:r w:rsidDel="00EF7265">
          <w:rPr>
            <w:noProof/>
            <w:webHidden/>
          </w:rPr>
          <w:tab/>
          <w:delText>18</w:delText>
        </w:r>
      </w:del>
    </w:p>
    <w:p w:rsidR="00166BB7" w:rsidDel="00EF7265" w:rsidRDefault="00166BB7">
      <w:pPr>
        <w:pStyle w:val="Verzeichnis3"/>
        <w:tabs>
          <w:tab w:val="right" w:leader="dot" w:pos="9350"/>
        </w:tabs>
        <w:rPr>
          <w:del w:id="885" w:author="Andreas Kuehne" w:date="2019-05-25T13:55:00Z"/>
          <w:rFonts w:asciiTheme="minorHAnsi" w:eastAsiaTheme="minorEastAsia" w:hAnsiTheme="minorHAnsi" w:cstheme="minorBidi"/>
          <w:noProof/>
          <w:sz w:val="22"/>
          <w:szCs w:val="22"/>
          <w:lang w:val="en-GB" w:eastAsia="en-GB"/>
        </w:rPr>
      </w:pPr>
      <w:del w:id="88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2.2.6</w:delText>
        </w:r>
        <w:r w:rsidRPr="00EF7265" w:rsidDel="00EF7265">
          <w:rPr>
            <w:rStyle w:val="Hyperlink"/>
            <w:noProof/>
            <w:lang w:val="en-GB"/>
          </w:rPr>
          <w:delText xml:space="preserve"> JSON Syntax Extensions</w:delText>
        </w:r>
        <w:r w:rsidDel="00EF7265">
          <w:rPr>
            <w:noProof/>
            <w:webHidden/>
          </w:rPr>
          <w:tab/>
          <w:delText>18</w:delText>
        </w:r>
      </w:del>
    </w:p>
    <w:p w:rsidR="00166BB7" w:rsidDel="00EF7265" w:rsidRDefault="00166BB7">
      <w:pPr>
        <w:pStyle w:val="Verzeichnis2"/>
        <w:tabs>
          <w:tab w:val="right" w:leader="dot" w:pos="9350"/>
        </w:tabs>
        <w:rPr>
          <w:del w:id="887" w:author="Andreas Kuehne" w:date="2019-05-25T13:55:00Z"/>
          <w:rFonts w:asciiTheme="minorHAnsi" w:eastAsiaTheme="minorEastAsia" w:hAnsiTheme="minorHAnsi" w:cstheme="minorBidi"/>
          <w:noProof/>
          <w:sz w:val="22"/>
          <w:szCs w:val="22"/>
          <w:lang w:val="en-GB" w:eastAsia="en-GB"/>
        </w:rPr>
      </w:pPr>
      <w:del w:id="888" w:author="Andreas Kuehne" w:date="2019-05-25T13:55:00Z">
        <w:r w:rsidRPr="00EF7265" w:rsidDel="00EF7265">
          <w:rPr>
            <w:rStyle w:val="Hyperlink"/>
            <w:noProof/>
            <w:lang w:val="en-GB"/>
          </w:rPr>
          <w:delText>2.3 Construction Principles</w:delText>
        </w:r>
        <w:r w:rsidDel="00EF7265">
          <w:rPr>
            <w:noProof/>
            <w:webHidden/>
          </w:rPr>
          <w:tab/>
          <w:delText>18</w:delText>
        </w:r>
      </w:del>
    </w:p>
    <w:p w:rsidR="00166BB7" w:rsidDel="00EF7265" w:rsidRDefault="00166BB7">
      <w:pPr>
        <w:pStyle w:val="Verzeichnis3"/>
        <w:tabs>
          <w:tab w:val="right" w:leader="dot" w:pos="9350"/>
        </w:tabs>
        <w:rPr>
          <w:del w:id="889" w:author="Andreas Kuehne" w:date="2019-05-25T13:55:00Z"/>
          <w:rFonts w:asciiTheme="minorHAnsi" w:eastAsiaTheme="minorEastAsia" w:hAnsiTheme="minorHAnsi" w:cstheme="minorBidi"/>
          <w:noProof/>
          <w:sz w:val="22"/>
          <w:szCs w:val="22"/>
          <w:lang w:val="en-GB" w:eastAsia="en-GB"/>
        </w:rPr>
      </w:pPr>
      <w:del w:id="89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2.3.1</w:delText>
        </w:r>
        <w:r w:rsidRPr="00EF7265" w:rsidDel="00EF7265">
          <w:rPr>
            <w:rStyle w:val="Hyperlink"/>
            <w:noProof/>
            <w:lang w:val="en-GB"/>
          </w:rPr>
          <w:delText xml:space="preserve"> Multi Syntax approach</w:delText>
        </w:r>
        <w:r w:rsidDel="00EF7265">
          <w:rPr>
            <w:noProof/>
            <w:webHidden/>
          </w:rPr>
          <w:tab/>
          <w:delText>18</w:delText>
        </w:r>
      </w:del>
    </w:p>
    <w:p w:rsidR="00166BB7" w:rsidDel="00EF7265" w:rsidRDefault="00166BB7">
      <w:pPr>
        <w:pStyle w:val="Verzeichnis2"/>
        <w:tabs>
          <w:tab w:val="right" w:leader="dot" w:pos="9350"/>
        </w:tabs>
        <w:rPr>
          <w:del w:id="891" w:author="Andreas Kuehne" w:date="2019-05-25T13:55:00Z"/>
          <w:rFonts w:asciiTheme="minorHAnsi" w:eastAsiaTheme="minorEastAsia" w:hAnsiTheme="minorHAnsi" w:cstheme="minorBidi"/>
          <w:noProof/>
          <w:sz w:val="22"/>
          <w:szCs w:val="22"/>
          <w:lang w:val="en-GB" w:eastAsia="en-GB"/>
        </w:rPr>
      </w:pPr>
      <w:del w:id="892" w:author="Andreas Kuehne" w:date="2019-05-25T13:55:00Z">
        <w:r w:rsidRPr="00EF7265" w:rsidDel="00EF7265">
          <w:rPr>
            <w:rStyle w:val="Hyperlink"/>
            <w:noProof/>
            <w:lang w:val="en-GB"/>
          </w:rPr>
          <w:delText>2.4 Schema Organization and Namespaces</w:delText>
        </w:r>
        <w:r w:rsidDel="00EF7265">
          <w:rPr>
            <w:noProof/>
            <w:webHidden/>
          </w:rPr>
          <w:tab/>
          <w:delText>19</w:delText>
        </w:r>
      </w:del>
    </w:p>
    <w:p w:rsidR="00166BB7" w:rsidDel="00EF7265" w:rsidRDefault="00166BB7">
      <w:pPr>
        <w:pStyle w:val="Verzeichnis2"/>
        <w:tabs>
          <w:tab w:val="right" w:leader="dot" w:pos="9350"/>
        </w:tabs>
        <w:rPr>
          <w:del w:id="893" w:author="Andreas Kuehne" w:date="2019-05-25T13:55:00Z"/>
          <w:rFonts w:asciiTheme="minorHAnsi" w:eastAsiaTheme="minorEastAsia" w:hAnsiTheme="minorHAnsi" w:cstheme="minorBidi"/>
          <w:noProof/>
          <w:sz w:val="22"/>
          <w:szCs w:val="22"/>
          <w:lang w:val="en-GB" w:eastAsia="en-GB"/>
        </w:rPr>
      </w:pPr>
      <w:del w:id="894" w:author="Andreas Kuehne" w:date="2019-05-25T13:55:00Z">
        <w:r w:rsidRPr="00EF7265" w:rsidDel="00EF7265">
          <w:rPr>
            <w:rStyle w:val="Hyperlink"/>
            <w:noProof/>
            <w:lang w:val="en-GB"/>
          </w:rPr>
          <w:delText>2.5 DSS Component Overview</w:delText>
        </w:r>
        <w:r w:rsidDel="00EF7265">
          <w:rPr>
            <w:noProof/>
            <w:webHidden/>
          </w:rPr>
          <w:tab/>
          <w:delText>19</w:delText>
        </w:r>
      </w:del>
    </w:p>
    <w:p w:rsidR="00166BB7" w:rsidDel="00EF7265" w:rsidRDefault="00166BB7">
      <w:pPr>
        <w:pStyle w:val="Verzeichnis3"/>
        <w:tabs>
          <w:tab w:val="right" w:leader="dot" w:pos="9350"/>
        </w:tabs>
        <w:rPr>
          <w:del w:id="895" w:author="Andreas Kuehne" w:date="2019-05-25T13:55:00Z"/>
          <w:rFonts w:asciiTheme="minorHAnsi" w:eastAsiaTheme="minorEastAsia" w:hAnsiTheme="minorHAnsi" w:cstheme="minorBidi"/>
          <w:noProof/>
          <w:sz w:val="22"/>
          <w:szCs w:val="22"/>
          <w:lang w:val="en-GB" w:eastAsia="en-GB"/>
        </w:rPr>
      </w:pPr>
      <w:del w:id="89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2.5.1</w:delText>
        </w:r>
        <w:r w:rsidRPr="00EF7265" w:rsidDel="00EF7265">
          <w:rPr>
            <w:rStyle w:val="Hyperlink"/>
            <w:noProof/>
            <w:lang w:val="en-GB"/>
          </w:rPr>
          <w:delText xml:space="preserve"> Schema Extensions</w:delText>
        </w:r>
        <w:r w:rsidDel="00EF7265">
          <w:rPr>
            <w:noProof/>
            <w:webHidden/>
          </w:rPr>
          <w:tab/>
          <w:delText>20</w:delText>
        </w:r>
      </w:del>
    </w:p>
    <w:p w:rsidR="00166BB7" w:rsidDel="00EF7265" w:rsidRDefault="00166BB7">
      <w:pPr>
        <w:pStyle w:val="Verzeichnis1"/>
        <w:rPr>
          <w:del w:id="897" w:author="Andreas Kuehne" w:date="2019-05-25T13:55:00Z"/>
          <w:rFonts w:asciiTheme="minorHAnsi" w:eastAsiaTheme="minorEastAsia" w:hAnsiTheme="minorHAnsi" w:cstheme="minorBidi"/>
          <w:noProof/>
          <w:sz w:val="22"/>
          <w:szCs w:val="22"/>
          <w:lang w:val="en-GB" w:eastAsia="en-GB"/>
        </w:rPr>
      </w:pPr>
      <w:del w:id="898" w:author="Andreas Kuehne" w:date="2019-05-25T13:55:00Z">
        <w:r w:rsidRPr="00EF7265" w:rsidDel="00EF7265">
          <w:rPr>
            <w:rStyle w:val="Hyperlink"/>
            <w:noProof/>
            <w:lang w:val="en-GB"/>
          </w:rPr>
          <w:delText>3</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Data Type Models</w:delText>
        </w:r>
        <w:r w:rsidDel="00EF7265">
          <w:rPr>
            <w:noProof/>
            <w:webHidden/>
          </w:rPr>
          <w:tab/>
          <w:delText>22</w:delText>
        </w:r>
      </w:del>
    </w:p>
    <w:p w:rsidR="00166BB7" w:rsidDel="00EF7265" w:rsidRDefault="00166BB7">
      <w:pPr>
        <w:pStyle w:val="Verzeichnis2"/>
        <w:tabs>
          <w:tab w:val="right" w:leader="dot" w:pos="9350"/>
        </w:tabs>
        <w:rPr>
          <w:del w:id="899" w:author="Andreas Kuehne" w:date="2019-05-25T13:55:00Z"/>
          <w:rFonts w:asciiTheme="minorHAnsi" w:eastAsiaTheme="minorEastAsia" w:hAnsiTheme="minorHAnsi" w:cstheme="minorBidi"/>
          <w:noProof/>
          <w:sz w:val="22"/>
          <w:szCs w:val="22"/>
          <w:lang w:val="en-GB" w:eastAsia="en-GB"/>
        </w:rPr>
      </w:pPr>
      <w:del w:id="900" w:author="Andreas Kuehne" w:date="2019-05-25T13:55:00Z">
        <w:r w:rsidRPr="00EF7265" w:rsidDel="00EF7265">
          <w:rPr>
            <w:rStyle w:val="Hyperlink"/>
            <w:noProof/>
            <w:lang w:val="en-GB"/>
          </w:rPr>
          <w:delText>3.1 Boolean Model</w:delText>
        </w:r>
        <w:r w:rsidDel="00EF7265">
          <w:rPr>
            <w:noProof/>
            <w:webHidden/>
          </w:rPr>
          <w:tab/>
          <w:delText>22</w:delText>
        </w:r>
      </w:del>
    </w:p>
    <w:p w:rsidR="00166BB7" w:rsidDel="00EF7265" w:rsidRDefault="00166BB7">
      <w:pPr>
        <w:pStyle w:val="Verzeichnis2"/>
        <w:tabs>
          <w:tab w:val="right" w:leader="dot" w:pos="9350"/>
        </w:tabs>
        <w:rPr>
          <w:del w:id="901" w:author="Andreas Kuehne" w:date="2019-05-25T13:55:00Z"/>
          <w:rFonts w:asciiTheme="minorHAnsi" w:eastAsiaTheme="minorEastAsia" w:hAnsiTheme="minorHAnsi" w:cstheme="minorBidi"/>
          <w:noProof/>
          <w:sz w:val="22"/>
          <w:szCs w:val="22"/>
          <w:lang w:val="en-GB" w:eastAsia="en-GB"/>
        </w:rPr>
      </w:pPr>
      <w:del w:id="902" w:author="Andreas Kuehne" w:date="2019-05-25T13:55:00Z">
        <w:r w:rsidRPr="00EF7265" w:rsidDel="00EF7265">
          <w:rPr>
            <w:rStyle w:val="Hyperlink"/>
            <w:noProof/>
            <w:lang w:val="en-GB"/>
          </w:rPr>
          <w:delText>3.2 Integer Model</w:delText>
        </w:r>
        <w:r w:rsidDel="00EF7265">
          <w:rPr>
            <w:noProof/>
            <w:webHidden/>
          </w:rPr>
          <w:tab/>
          <w:delText>22</w:delText>
        </w:r>
      </w:del>
    </w:p>
    <w:p w:rsidR="00166BB7" w:rsidDel="00EF7265" w:rsidRDefault="00166BB7">
      <w:pPr>
        <w:pStyle w:val="Verzeichnis2"/>
        <w:tabs>
          <w:tab w:val="right" w:leader="dot" w:pos="9350"/>
        </w:tabs>
        <w:rPr>
          <w:del w:id="903" w:author="Andreas Kuehne" w:date="2019-05-25T13:55:00Z"/>
          <w:rFonts w:asciiTheme="minorHAnsi" w:eastAsiaTheme="minorEastAsia" w:hAnsiTheme="minorHAnsi" w:cstheme="minorBidi"/>
          <w:noProof/>
          <w:sz w:val="22"/>
          <w:szCs w:val="22"/>
          <w:lang w:val="en-GB" w:eastAsia="en-GB"/>
        </w:rPr>
      </w:pPr>
      <w:del w:id="904" w:author="Andreas Kuehne" w:date="2019-05-25T13:55:00Z">
        <w:r w:rsidRPr="00EF7265" w:rsidDel="00EF7265">
          <w:rPr>
            <w:rStyle w:val="Hyperlink"/>
            <w:noProof/>
            <w:lang w:val="en-GB"/>
          </w:rPr>
          <w:delText>3.3 String Model</w:delText>
        </w:r>
        <w:r w:rsidDel="00EF7265">
          <w:rPr>
            <w:noProof/>
            <w:webHidden/>
          </w:rPr>
          <w:tab/>
          <w:delText>22</w:delText>
        </w:r>
      </w:del>
    </w:p>
    <w:p w:rsidR="00166BB7" w:rsidDel="00EF7265" w:rsidRDefault="00166BB7">
      <w:pPr>
        <w:pStyle w:val="Verzeichnis2"/>
        <w:tabs>
          <w:tab w:val="right" w:leader="dot" w:pos="9350"/>
        </w:tabs>
        <w:rPr>
          <w:del w:id="905" w:author="Andreas Kuehne" w:date="2019-05-25T13:55:00Z"/>
          <w:rFonts w:asciiTheme="minorHAnsi" w:eastAsiaTheme="minorEastAsia" w:hAnsiTheme="minorHAnsi" w:cstheme="minorBidi"/>
          <w:noProof/>
          <w:sz w:val="22"/>
          <w:szCs w:val="22"/>
          <w:lang w:val="en-GB" w:eastAsia="en-GB"/>
        </w:rPr>
      </w:pPr>
      <w:del w:id="906" w:author="Andreas Kuehne" w:date="2019-05-25T13:55:00Z">
        <w:r w:rsidRPr="00EF7265" w:rsidDel="00EF7265">
          <w:rPr>
            <w:rStyle w:val="Hyperlink"/>
            <w:noProof/>
            <w:lang w:val="en-GB"/>
          </w:rPr>
          <w:delText>3.4 Binary Data Model</w:delText>
        </w:r>
        <w:r w:rsidDel="00EF7265">
          <w:rPr>
            <w:noProof/>
            <w:webHidden/>
          </w:rPr>
          <w:tab/>
          <w:delText>22</w:delText>
        </w:r>
      </w:del>
    </w:p>
    <w:p w:rsidR="00166BB7" w:rsidDel="00EF7265" w:rsidRDefault="00166BB7">
      <w:pPr>
        <w:pStyle w:val="Verzeichnis2"/>
        <w:tabs>
          <w:tab w:val="right" w:leader="dot" w:pos="9350"/>
        </w:tabs>
        <w:rPr>
          <w:del w:id="907" w:author="Andreas Kuehne" w:date="2019-05-25T13:55:00Z"/>
          <w:rFonts w:asciiTheme="minorHAnsi" w:eastAsiaTheme="minorEastAsia" w:hAnsiTheme="minorHAnsi" w:cstheme="minorBidi"/>
          <w:noProof/>
          <w:sz w:val="22"/>
          <w:szCs w:val="22"/>
          <w:lang w:val="en-GB" w:eastAsia="en-GB"/>
        </w:rPr>
      </w:pPr>
      <w:del w:id="908" w:author="Andreas Kuehne" w:date="2019-05-25T13:55:00Z">
        <w:r w:rsidRPr="00EF7265" w:rsidDel="00EF7265">
          <w:rPr>
            <w:rStyle w:val="Hyperlink"/>
            <w:noProof/>
            <w:lang w:val="en-GB"/>
          </w:rPr>
          <w:delText>3.5 URI Model</w:delText>
        </w:r>
        <w:r w:rsidDel="00EF7265">
          <w:rPr>
            <w:noProof/>
            <w:webHidden/>
          </w:rPr>
          <w:tab/>
          <w:delText>22</w:delText>
        </w:r>
      </w:del>
    </w:p>
    <w:p w:rsidR="00166BB7" w:rsidDel="00EF7265" w:rsidRDefault="00166BB7">
      <w:pPr>
        <w:pStyle w:val="Verzeichnis2"/>
        <w:tabs>
          <w:tab w:val="right" w:leader="dot" w:pos="9350"/>
        </w:tabs>
        <w:rPr>
          <w:del w:id="909" w:author="Andreas Kuehne" w:date="2019-05-25T13:55:00Z"/>
          <w:rFonts w:asciiTheme="minorHAnsi" w:eastAsiaTheme="minorEastAsia" w:hAnsiTheme="minorHAnsi" w:cstheme="minorBidi"/>
          <w:noProof/>
          <w:sz w:val="22"/>
          <w:szCs w:val="22"/>
          <w:lang w:val="en-GB" w:eastAsia="en-GB"/>
        </w:rPr>
      </w:pPr>
      <w:del w:id="910" w:author="Andreas Kuehne" w:date="2019-05-25T13:55:00Z">
        <w:r w:rsidRPr="00EF7265" w:rsidDel="00EF7265">
          <w:rPr>
            <w:rStyle w:val="Hyperlink"/>
            <w:noProof/>
            <w:lang w:val="en-GB"/>
          </w:rPr>
          <w:delText>3.6 Unique Identifier Model</w:delText>
        </w:r>
        <w:r w:rsidDel="00EF7265">
          <w:rPr>
            <w:noProof/>
            <w:webHidden/>
          </w:rPr>
          <w:tab/>
          <w:delText>22</w:delText>
        </w:r>
      </w:del>
    </w:p>
    <w:p w:rsidR="00166BB7" w:rsidDel="00EF7265" w:rsidRDefault="00166BB7">
      <w:pPr>
        <w:pStyle w:val="Verzeichnis2"/>
        <w:tabs>
          <w:tab w:val="right" w:leader="dot" w:pos="9350"/>
        </w:tabs>
        <w:rPr>
          <w:del w:id="911" w:author="Andreas Kuehne" w:date="2019-05-25T13:55:00Z"/>
          <w:rFonts w:asciiTheme="minorHAnsi" w:eastAsiaTheme="minorEastAsia" w:hAnsiTheme="minorHAnsi" w:cstheme="minorBidi"/>
          <w:noProof/>
          <w:sz w:val="22"/>
          <w:szCs w:val="22"/>
          <w:lang w:val="en-GB" w:eastAsia="en-GB"/>
        </w:rPr>
      </w:pPr>
      <w:del w:id="912" w:author="Andreas Kuehne" w:date="2019-05-25T13:55:00Z">
        <w:r w:rsidRPr="00EF7265" w:rsidDel="00EF7265">
          <w:rPr>
            <w:rStyle w:val="Hyperlink"/>
            <w:noProof/>
            <w:lang w:val="en-GB"/>
          </w:rPr>
          <w:delText>3.7 Date and Time Model</w:delText>
        </w:r>
        <w:r w:rsidDel="00EF7265">
          <w:rPr>
            <w:noProof/>
            <w:webHidden/>
          </w:rPr>
          <w:tab/>
          <w:delText>22</w:delText>
        </w:r>
      </w:del>
    </w:p>
    <w:p w:rsidR="00166BB7" w:rsidDel="00EF7265" w:rsidRDefault="00166BB7">
      <w:pPr>
        <w:pStyle w:val="Verzeichnis2"/>
        <w:tabs>
          <w:tab w:val="right" w:leader="dot" w:pos="9350"/>
        </w:tabs>
        <w:rPr>
          <w:del w:id="913" w:author="Andreas Kuehne" w:date="2019-05-25T13:55:00Z"/>
          <w:rFonts w:asciiTheme="minorHAnsi" w:eastAsiaTheme="minorEastAsia" w:hAnsiTheme="minorHAnsi" w:cstheme="minorBidi"/>
          <w:noProof/>
          <w:sz w:val="22"/>
          <w:szCs w:val="22"/>
          <w:lang w:val="en-GB" w:eastAsia="en-GB"/>
        </w:rPr>
      </w:pPr>
      <w:del w:id="914" w:author="Andreas Kuehne" w:date="2019-05-25T13:55:00Z">
        <w:r w:rsidRPr="00EF7265" w:rsidDel="00EF7265">
          <w:rPr>
            <w:rStyle w:val="Hyperlink"/>
            <w:noProof/>
            <w:lang w:val="en-GB"/>
          </w:rPr>
          <w:delText>3.8 Lang Model</w:delText>
        </w:r>
        <w:r w:rsidDel="00EF7265">
          <w:rPr>
            <w:noProof/>
            <w:webHidden/>
          </w:rPr>
          <w:tab/>
          <w:delText>22</w:delText>
        </w:r>
      </w:del>
    </w:p>
    <w:p w:rsidR="00166BB7" w:rsidDel="00EF7265" w:rsidRDefault="00166BB7">
      <w:pPr>
        <w:pStyle w:val="Verzeichnis1"/>
        <w:rPr>
          <w:del w:id="915" w:author="Andreas Kuehne" w:date="2019-05-25T13:55:00Z"/>
          <w:rFonts w:asciiTheme="minorHAnsi" w:eastAsiaTheme="minorEastAsia" w:hAnsiTheme="minorHAnsi" w:cstheme="minorBidi"/>
          <w:noProof/>
          <w:sz w:val="22"/>
          <w:szCs w:val="22"/>
          <w:lang w:val="en-GB" w:eastAsia="en-GB"/>
        </w:rPr>
      </w:pPr>
      <w:del w:id="916" w:author="Andreas Kuehne" w:date="2019-05-25T13:55:00Z">
        <w:r w:rsidRPr="00EF7265" w:rsidDel="00EF7265">
          <w:rPr>
            <w:rStyle w:val="Hyperlink"/>
            <w:noProof/>
          </w:rPr>
          <w:delText>4</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rPr>
          <w:delText>Data Structure Models</w:delText>
        </w:r>
        <w:r w:rsidDel="00EF7265">
          <w:rPr>
            <w:noProof/>
            <w:webHidden/>
          </w:rPr>
          <w:tab/>
          <w:delText>23</w:delText>
        </w:r>
      </w:del>
    </w:p>
    <w:p w:rsidR="00166BB7" w:rsidDel="00EF7265" w:rsidRDefault="00166BB7">
      <w:pPr>
        <w:pStyle w:val="Verzeichnis2"/>
        <w:tabs>
          <w:tab w:val="right" w:leader="dot" w:pos="9350"/>
        </w:tabs>
        <w:rPr>
          <w:del w:id="917" w:author="Andreas Kuehne" w:date="2019-05-25T13:55:00Z"/>
          <w:rFonts w:asciiTheme="minorHAnsi" w:eastAsiaTheme="minorEastAsia" w:hAnsiTheme="minorHAnsi" w:cstheme="minorBidi"/>
          <w:noProof/>
          <w:sz w:val="22"/>
          <w:szCs w:val="22"/>
          <w:lang w:val="en-GB" w:eastAsia="en-GB"/>
        </w:rPr>
      </w:pPr>
      <w:del w:id="918" w:author="Andreas Kuehne" w:date="2019-05-25T13:55:00Z">
        <w:r w:rsidRPr="00EF7265" w:rsidDel="00EF7265">
          <w:rPr>
            <w:rStyle w:val="Hyperlink"/>
            <w:noProof/>
          </w:rPr>
          <w:delText>4.1 Data Structure Models defined in this document</w:delText>
        </w:r>
        <w:r w:rsidDel="00EF7265">
          <w:rPr>
            <w:noProof/>
            <w:webHidden/>
          </w:rPr>
          <w:tab/>
          <w:delText>23</w:delText>
        </w:r>
      </w:del>
    </w:p>
    <w:p w:rsidR="00166BB7" w:rsidDel="00EF7265" w:rsidRDefault="00166BB7">
      <w:pPr>
        <w:pStyle w:val="Verzeichnis3"/>
        <w:tabs>
          <w:tab w:val="right" w:leader="dot" w:pos="9350"/>
        </w:tabs>
        <w:rPr>
          <w:del w:id="919" w:author="Andreas Kuehne" w:date="2019-05-25T13:55:00Z"/>
          <w:rFonts w:asciiTheme="minorHAnsi" w:eastAsiaTheme="minorEastAsia" w:hAnsiTheme="minorHAnsi" w:cstheme="minorBidi"/>
          <w:noProof/>
          <w:sz w:val="22"/>
          <w:szCs w:val="22"/>
          <w:lang w:val="en-GB" w:eastAsia="en-GB"/>
        </w:rPr>
      </w:pPr>
      <w:del w:id="920" w:author="Andreas Kuehne" w:date="2019-05-25T13:55:00Z">
        <w:r w:rsidRPr="00EF7265" w:rsidDel="00EF7265">
          <w:rPr>
            <w:rStyle w:val="Hyperlink"/>
            <w:noProof/>
            <w14:scene3d>
              <w14:camera w14:prst="orthographicFront"/>
              <w14:lightRig w14:rig="threePt" w14:dir="t">
                <w14:rot w14:lat="0" w14:lon="0" w14:rev="0"/>
              </w14:lightRig>
            </w14:scene3d>
          </w:rPr>
          <w:delText>4.1.1</w:delText>
        </w:r>
        <w:r w:rsidRPr="00EF7265" w:rsidDel="00EF7265">
          <w:rPr>
            <w:rStyle w:val="Hyperlink"/>
            <w:noProof/>
          </w:rPr>
          <w:delText xml:space="preserve"> Component NsPrefixMapping</w:delText>
        </w:r>
        <w:r w:rsidDel="00EF7265">
          <w:rPr>
            <w:noProof/>
            <w:webHidden/>
          </w:rPr>
          <w:tab/>
          <w:delText>23</w:delText>
        </w:r>
      </w:del>
    </w:p>
    <w:p w:rsidR="00166BB7" w:rsidDel="00EF7265" w:rsidRDefault="00166BB7">
      <w:pPr>
        <w:pStyle w:val="Verzeichnis4"/>
        <w:tabs>
          <w:tab w:val="right" w:leader="dot" w:pos="9350"/>
        </w:tabs>
        <w:rPr>
          <w:del w:id="921" w:author="Andreas Kuehne" w:date="2019-05-25T13:55:00Z"/>
          <w:rFonts w:asciiTheme="minorHAnsi" w:eastAsiaTheme="minorEastAsia" w:hAnsiTheme="minorHAnsi" w:cstheme="minorBidi"/>
          <w:noProof/>
          <w:sz w:val="22"/>
          <w:szCs w:val="22"/>
          <w:lang w:val="en-GB" w:eastAsia="en-GB"/>
        </w:rPr>
      </w:pPr>
      <w:del w:id="922" w:author="Andreas Kuehne" w:date="2019-05-25T13:55:00Z">
        <w:r w:rsidRPr="00EF7265" w:rsidDel="00EF7265">
          <w:rPr>
            <w:rStyle w:val="Hyperlink"/>
            <w:noProof/>
            <w14:scene3d>
              <w14:camera w14:prst="orthographicFront"/>
              <w14:lightRig w14:rig="threePt" w14:dir="t">
                <w14:rot w14:lat="0" w14:lon="0" w14:rev="0"/>
              </w14:lightRig>
            </w14:scene3d>
          </w:rPr>
          <w:delText>4.1.1.1</w:delText>
        </w:r>
        <w:r w:rsidRPr="00EF7265" w:rsidDel="00EF7265">
          <w:rPr>
            <w:rStyle w:val="Hyperlink"/>
            <w:noProof/>
          </w:rPr>
          <w:delText xml:space="preserve"> NsPrefixMapping – JSON Syntax</w:delText>
        </w:r>
        <w:r w:rsidDel="00EF7265">
          <w:rPr>
            <w:noProof/>
            <w:webHidden/>
          </w:rPr>
          <w:tab/>
          <w:delText>23</w:delText>
        </w:r>
      </w:del>
    </w:p>
    <w:p w:rsidR="00166BB7" w:rsidDel="00EF7265" w:rsidRDefault="00166BB7">
      <w:pPr>
        <w:pStyle w:val="Verzeichnis4"/>
        <w:tabs>
          <w:tab w:val="right" w:leader="dot" w:pos="9350"/>
        </w:tabs>
        <w:rPr>
          <w:del w:id="923" w:author="Andreas Kuehne" w:date="2019-05-25T13:55:00Z"/>
          <w:rFonts w:asciiTheme="minorHAnsi" w:eastAsiaTheme="minorEastAsia" w:hAnsiTheme="minorHAnsi" w:cstheme="minorBidi"/>
          <w:noProof/>
          <w:sz w:val="22"/>
          <w:szCs w:val="22"/>
          <w:lang w:val="en-GB" w:eastAsia="en-GB"/>
        </w:rPr>
      </w:pPr>
      <w:del w:id="924" w:author="Andreas Kuehne" w:date="2019-05-25T13:55:00Z">
        <w:r w:rsidRPr="00EF7265" w:rsidDel="00EF7265">
          <w:rPr>
            <w:rStyle w:val="Hyperlink"/>
            <w:noProof/>
            <w14:scene3d>
              <w14:camera w14:prst="orthographicFront"/>
              <w14:lightRig w14:rig="threePt" w14:dir="t">
                <w14:rot w14:lat="0" w14:lon="0" w14:rev="0"/>
              </w14:lightRig>
            </w14:scene3d>
          </w:rPr>
          <w:delText>4.1.1.2</w:delText>
        </w:r>
        <w:r w:rsidRPr="00EF7265" w:rsidDel="00EF7265">
          <w:rPr>
            <w:rStyle w:val="Hyperlink"/>
            <w:noProof/>
          </w:rPr>
          <w:delText xml:space="preserve"> NsPrefixMapping – XML Syntax</w:delText>
        </w:r>
        <w:r w:rsidDel="00EF7265">
          <w:rPr>
            <w:noProof/>
            <w:webHidden/>
          </w:rPr>
          <w:tab/>
          <w:delText>24</w:delText>
        </w:r>
      </w:del>
    </w:p>
    <w:p w:rsidR="00166BB7" w:rsidDel="00EF7265" w:rsidRDefault="00166BB7">
      <w:pPr>
        <w:pStyle w:val="Verzeichnis3"/>
        <w:tabs>
          <w:tab w:val="right" w:leader="dot" w:pos="9350"/>
        </w:tabs>
        <w:rPr>
          <w:del w:id="925" w:author="Andreas Kuehne" w:date="2019-05-25T13:55:00Z"/>
          <w:rFonts w:asciiTheme="minorHAnsi" w:eastAsiaTheme="minorEastAsia" w:hAnsiTheme="minorHAnsi" w:cstheme="minorBidi"/>
          <w:noProof/>
          <w:sz w:val="22"/>
          <w:szCs w:val="22"/>
          <w:lang w:val="en-GB" w:eastAsia="en-GB"/>
        </w:rPr>
      </w:pPr>
      <w:del w:id="926" w:author="Andreas Kuehne" w:date="2019-05-25T13:55:00Z">
        <w:r w:rsidRPr="00EF7265" w:rsidDel="00EF7265">
          <w:rPr>
            <w:rStyle w:val="Hyperlink"/>
            <w:noProof/>
            <w14:scene3d>
              <w14:camera w14:prst="orthographicFront"/>
              <w14:lightRig w14:rig="threePt" w14:dir="t">
                <w14:rot w14:lat="0" w14:lon="0" w14:rev="0"/>
              </w14:lightRig>
            </w14:scene3d>
          </w:rPr>
          <w:delText>4.1.2</w:delText>
        </w:r>
        <w:r w:rsidRPr="00EF7265" w:rsidDel="00EF7265">
          <w:rPr>
            <w:rStyle w:val="Hyperlink"/>
            <w:noProof/>
          </w:rPr>
          <w:delText xml:space="preserve"> Component Any</w:delText>
        </w:r>
        <w:r w:rsidDel="00EF7265">
          <w:rPr>
            <w:noProof/>
            <w:webHidden/>
          </w:rPr>
          <w:tab/>
          <w:delText>24</w:delText>
        </w:r>
      </w:del>
    </w:p>
    <w:p w:rsidR="00166BB7" w:rsidDel="00EF7265" w:rsidRDefault="00166BB7">
      <w:pPr>
        <w:pStyle w:val="Verzeichnis4"/>
        <w:tabs>
          <w:tab w:val="right" w:leader="dot" w:pos="9350"/>
        </w:tabs>
        <w:rPr>
          <w:del w:id="927" w:author="Andreas Kuehne" w:date="2019-05-25T13:55:00Z"/>
          <w:rFonts w:asciiTheme="minorHAnsi" w:eastAsiaTheme="minorEastAsia" w:hAnsiTheme="minorHAnsi" w:cstheme="minorBidi"/>
          <w:noProof/>
          <w:sz w:val="22"/>
          <w:szCs w:val="22"/>
          <w:lang w:val="en-GB" w:eastAsia="en-GB"/>
        </w:rPr>
      </w:pPr>
      <w:del w:id="928" w:author="Andreas Kuehne" w:date="2019-05-25T13:55:00Z">
        <w:r w:rsidRPr="00EF7265" w:rsidDel="00EF7265">
          <w:rPr>
            <w:rStyle w:val="Hyperlink"/>
            <w:noProof/>
            <w14:scene3d>
              <w14:camera w14:prst="orthographicFront"/>
              <w14:lightRig w14:rig="threePt" w14:dir="t">
                <w14:rot w14:lat="0" w14:lon="0" w14:rev="0"/>
              </w14:lightRig>
            </w14:scene3d>
          </w:rPr>
          <w:delText>4.1.2.1</w:delText>
        </w:r>
        <w:r w:rsidRPr="00EF7265" w:rsidDel="00EF7265">
          <w:rPr>
            <w:rStyle w:val="Hyperlink"/>
            <w:noProof/>
          </w:rPr>
          <w:delText xml:space="preserve"> Any – JSON Syntax</w:delText>
        </w:r>
        <w:r w:rsidDel="00EF7265">
          <w:rPr>
            <w:noProof/>
            <w:webHidden/>
          </w:rPr>
          <w:tab/>
          <w:delText>24</w:delText>
        </w:r>
      </w:del>
    </w:p>
    <w:p w:rsidR="00166BB7" w:rsidDel="00EF7265" w:rsidRDefault="00166BB7">
      <w:pPr>
        <w:pStyle w:val="Verzeichnis4"/>
        <w:tabs>
          <w:tab w:val="right" w:leader="dot" w:pos="9350"/>
        </w:tabs>
        <w:rPr>
          <w:del w:id="929" w:author="Andreas Kuehne" w:date="2019-05-25T13:55:00Z"/>
          <w:rFonts w:asciiTheme="minorHAnsi" w:eastAsiaTheme="minorEastAsia" w:hAnsiTheme="minorHAnsi" w:cstheme="minorBidi"/>
          <w:noProof/>
          <w:sz w:val="22"/>
          <w:szCs w:val="22"/>
          <w:lang w:val="en-GB" w:eastAsia="en-GB"/>
        </w:rPr>
      </w:pPr>
      <w:del w:id="930" w:author="Andreas Kuehne" w:date="2019-05-25T13:55:00Z">
        <w:r w:rsidRPr="00EF7265" w:rsidDel="00EF7265">
          <w:rPr>
            <w:rStyle w:val="Hyperlink"/>
            <w:noProof/>
            <w14:scene3d>
              <w14:camera w14:prst="orthographicFront"/>
              <w14:lightRig w14:rig="threePt" w14:dir="t">
                <w14:rot w14:lat="0" w14:lon="0" w14:rev="0"/>
              </w14:lightRig>
            </w14:scene3d>
          </w:rPr>
          <w:delText>4.1.2.2</w:delText>
        </w:r>
        <w:r w:rsidRPr="00EF7265" w:rsidDel="00EF7265">
          <w:rPr>
            <w:rStyle w:val="Hyperlink"/>
            <w:noProof/>
          </w:rPr>
          <w:delText xml:space="preserve"> Any – XML Syntax</w:delText>
        </w:r>
        <w:r w:rsidDel="00EF7265">
          <w:rPr>
            <w:noProof/>
            <w:webHidden/>
          </w:rPr>
          <w:tab/>
          <w:delText>25</w:delText>
        </w:r>
      </w:del>
    </w:p>
    <w:p w:rsidR="00166BB7" w:rsidDel="00EF7265" w:rsidRDefault="00166BB7">
      <w:pPr>
        <w:pStyle w:val="Verzeichnis3"/>
        <w:tabs>
          <w:tab w:val="right" w:leader="dot" w:pos="9350"/>
        </w:tabs>
        <w:rPr>
          <w:del w:id="931" w:author="Andreas Kuehne" w:date="2019-05-25T13:55:00Z"/>
          <w:rFonts w:asciiTheme="minorHAnsi" w:eastAsiaTheme="minorEastAsia" w:hAnsiTheme="minorHAnsi" w:cstheme="minorBidi"/>
          <w:noProof/>
          <w:sz w:val="22"/>
          <w:szCs w:val="22"/>
          <w:lang w:val="en-GB" w:eastAsia="en-GB"/>
        </w:rPr>
      </w:pPr>
      <w:del w:id="932" w:author="Andreas Kuehne" w:date="2019-05-25T13:55:00Z">
        <w:r w:rsidRPr="00EF7265" w:rsidDel="00EF7265">
          <w:rPr>
            <w:rStyle w:val="Hyperlink"/>
            <w:noProof/>
            <w14:scene3d>
              <w14:camera w14:prst="orthographicFront"/>
              <w14:lightRig w14:rig="threePt" w14:dir="t">
                <w14:rot w14:lat="0" w14:lon="0" w14:rev="0"/>
              </w14:lightRig>
            </w14:scene3d>
          </w:rPr>
          <w:delText>4.1.3</w:delText>
        </w:r>
        <w:r w:rsidRPr="00EF7265" w:rsidDel="00EF7265">
          <w:rPr>
            <w:rStyle w:val="Hyperlink"/>
            <w:noProof/>
          </w:rPr>
          <w:delText xml:space="preserve"> Component InternationalString</w:delText>
        </w:r>
        <w:r w:rsidDel="00EF7265">
          <w:rPr>
            <w:noProof/>
            <w:webHidden/>
          </w:rPr>
          <w:tab/>
          <w:delText>25</w:delText>
        </w:r>
      </w:del>
    </w:p>
    <w:p w:rsidR="00166BB7" w:rsidDel="00EF7265" w:rsidRDefault="00166BB7">
      <w:pPr>
        <w:pStyle w:val="Verzeichnis4"/>
        <w:tabs>
          <w:tab w:val="right" w:leader="dot" w:pos="9350"/>
        </w:tabs>
        <w:rPr>
          <w:del w:id="933" w:author="Andreas Kuehne" w:date="2019-05-25T13:55:00Z"/>
          <w:rFonts w:asciiTheme="minorHAnsi" w:eastAsiaTheme="minorEastAsia" w:hAnsiTheme="minorHAnsi" w:cstheme="minorBidi"/>
          <w:noProof/>
          <w:sz w:val="22"/>
          <w:szCs w:val="22"/>
          <w:lang w:val="en-GB" w:eastAsia="en-GB"/>
        </w:rPr>
      </w:pPr>
      <w:del w:id="934" w:author="Andreas Kuehne" w:date="2019-05-25T13:55:00Z">
        <w:r w:rsidRPr="00EF7265" w:rsidDel="00EF7265">
          <w:rPr>
            <w:rStyle w:val="Hyperlink"/>
            <w:noProof/>
            <w14:scene3d>
              <w14:camera w14:prst="orthographicFront"/>
              <w14:lightRig w14:rig="threePt" w14:dir="t">
                <w14:rot w14:lat="0" w14:lon="0" w14:rev="0"/>
              </w14:lightRig>
            </w14:scene3d>
          </w:rPr>
          <w:delText>4.1.3.1</w:delText>
        </w:r>
        <w:r w:rsidRPr="00EF7265" w:rsidDel="00EF7265">
          <w:rPr>
            <w:rStyle w:val="Hyperlink"/>
            <w:noProof/>
          </w:rPr>
          <w:delText xml:space="preserve"> InternationalString – JSON Syntax</w:delText>
        </w:r>
        <w:r w:rsidDel="00EF7265">
          <w:rPr>
            <w:noProof/>
            <w:webHidden/>
          </w:rPr>
          <w:tab/>
          <w:delText>25</w:delText>
        </w:r>
      </w:del>
    </w:p>
    <w:p w:rsidR="00166BB7" w:rsidDel="00EF7265" w:rsidRDefault="00166BB7">
      <w:pPr>
        <w:pStyle w:val="Verzeichnis4"/>
        <w:tabs>
          <w:tab w:val="right" w:leader="dot" w:pos="9350"/>
        </w:tabs>
        <w:rPr>
          <w:del w:id="935" w:author="Andreas Kuehne" w:date="2019-05-25T13:55:00Z"/>
          <w:rFonts w:asciiTheme="minorHAnsi" w:eastAsiaTheme="minorEastAsia" w:hAnsiTheme="minorHAnsi" w:cstheme="minorBidi"/>
          <w:noProof/>
          <w:sz w:val="22"/>
          <w:szCs w:val="22"/>
          <w:lang w:val="en-GB" w:eastAsia="en-GB"/>
        </w:rPr>
      </w:pPr>
      <w:del w:id="936" w:author="Andreas Kuehne" w:date="2019-05-25T13:55:00Z">
        <w:r w:rsidRPr="00EF7265" w:rsidDel="00EF7265">
          <w:rPr>
            <w:rStyle w:val="Hyperlink"/>
            <w:noProof/>
            <w14:scene3d>
              <w14:camera w14:prst="orthographicFront"/>
              <w14:lightRig w14:rig="threePt" w14:dir="t">
                <w14:rot w14:lat="0" w14:lon="0" w14:rev="0"/>
              </w14:lightRig>
            </w14:scene3d>
          </w:rPr>
          <w:delText>4.1.3.2</w:delText>
        </w:r>
        <w:r w:rsidRPr="00EF7265" w:rsidDel="00EF7265">
          <w:rPr>
            <w:rStyle w:val="Hyperlink"/>
            <w:noProof/>
          </w:rPr>
          <w:delText xml:space="preserve"> InternationalString – XML Syntax</w:delText>
        </w:r>
        <w:r w:rsidDel="00EF7265">
          <w:rPr>
            <w:noProof/>
            <w:webHidden/>
          </w:rPr>
          <w:tab/>
          <w:delText>26</w:delText>
        </w:r>
      </w:del>
    </w:p>
    <w:p w:rsidR="00166BB7" w:rsidDel="00EF7265" w:rsidRDefault="00166BB7">
      <w:pPr>
        <w:pStyle w:val="Verzeichnis3"/>
        <w:tabs>
          <w:tab w:val="right" w:leader="dot" w:pos="9350"/>
        </w:tabs>
        <w:rPr>
          <w:del w:id="937" w:author="Andreas Kuehne" w:date="2019-05-25T13:55:00Z"/>
          <w:rFonts w:asciiTheme="minorHAnsi" w:eastAsiaTheme="minorEastAsia" w:hAnsiTheme="minorHAnsi" w:cstheme="minorBidi"/>
          <w:noProof/>
          <w:sz w:val="22"/>
          <w:szCs w:val="22"/>
          <w:lang w:val="en-GB" w:eastAsia="en-GB"/>
        </w:rPr>
      </w:pPr>
      <w:del w:id="938" w:author="Andreas Kuehne" w:date="2019-05-25T13:55:00Z">
        <w:r w:rsidRPr="00EF7265" w:rsidDel="00EF7265">
          <w:rPr>
            <w:rStyle w:val="Hyperlink"/>
            <w:noProof/>
            <w14:scene3d>
              <w14:camera w14:prst="orthographicFront"/>
              <w14:lightRig w14:rig="threePt" w14:dir="t">
                <w14:rot w14:lat="0" w14:lon="0" w14:rev="0"/>
              </w14:lightRig>
            </w14:scene3d>
          </w:rPr>
          <w:delText>4.1.4</w:delText>
        </w:r>
        <w:r w:rsidRPr="00EF7265" w:rsidDel="00EF7265">
          <w:rPr>
            <w:rStyle w:val="Hyperlink"/>
            <w:noProof/>
          </w:rPr>
          <w:delText xml:space="preserve"> Component DigestInfo</w:delText>
        </w:r>
        <w:r w:rsidDel="00EF7265">
          <w:rPr>
            <w:noProof/>
            <w:webHidden/>
          </w:rPr>
          <w:tab/>
          <w:delText>26</w:delText>
        </w:r>
      </w:del>
    </w:p>
    <w:p w:rsidR="00166BB7" w:rsidDel="00EF7265" w:rsidRDefault="00166BB7">
      <w:pPr>
        <w:pStyle w:val="Verzeichnis4"/>
        <w:tabs>
          <w:tab w:val="right" w:leader="dot" w:pos="9350"/>
        </w:tabs>
        <w:rPr>
          <w:del w:id="939" w:author="Andreas Kuehne" w:date="2019-05-25T13:55:00Z"/>
          <w:rFonts w:asciiTheme="minorHAnsi" w:eastAsiaTheme="minorEastAsia" w:hAnsiTheme="minorHAnsi" w:cstheme="minorBidi"/>
          <w:noProof/>
          <w:sz w:val="22"/>
          <w:szCs w:val="22"/>
          <w:lang w:val="en-GB" w:eastAsia="en-GB"/>
        </w:rPr>
      </w:pPr>
      <w:del w:id="940" w:author="Andreas Kuehne" w:date="2019-05-25T13:55:00Z">
        <w:r w:rsidRPr="00EF7265" w:rsidDel="00EF7265">
          <w:rPr>
            <w:rStyle w:val="Hyperlink"/>
            <w:noProof/>
            <w14:scene3d>
              <w14:camera w14:prst="orthographicFront"/>
              <w14:lightRig w14:rig="threePt" w14:dir="t">
                <w14:rot w14:lat="0" w14:lon="0" w14:rev="0"/>
              </w14:lightRig>
            </w14:scene3d>
          </w:rPr>
          <w:delText>4.1.4.1</w:delText>
        </w:r>
        <w:r w:rsidRPr="00EF7265" w:rsidDel="00EF7265">
          <w:rPr>
            <w:rStyle w:val="Hyperlink"/>
            <w:noProof/>
          </w:rPr>
          <w:delText xml:space="preserve"> DigestInfo – JSON Syntax</w:delText>
        </w:r>
        <w:r w:rsidDel="00EF7265">
          <w:rPr>
            <w:noProof/>
            <w:webHidden/>
          </w:rPr>
          <w:tab/>
          <w:delText>26</w:delText>
        </w:r>
      </w:del>
    </w:p>
    <w:p w:rsidR="00166BB7" w:rsidDel="00EF7265" w:rsidRDefault="00166BB7">
      <w:pPr>
        <w:pStyle w:val="Verzeichnis4"/>
        <w:tabs>
          <w:tab w:val="right" w:leader="dot" w:pos="9350"/>
        </w:tabs>
        <w:rPr>
          <w:del w:id="941" w:author="Andreas Kuehne" w:date="2019-05-25T13:55:00Z"/>
          <w:rFonts w:asciiTheme="minorHAnsi" w:eastAsiaTheme="minorEastAsia" w:hAnsiTheme="minorHAnsi" w:cstheme="minorBidi"/>
          <w:noProof/>
          <w:sz w:val="22"/>
          <w:szCs w:val="22"/>
          <w:lang w:val="en-GB" w:eastAsia="en-GB"/>
        </w:rPr>
      </w:pPr>
      <w:del w:id="942" w:author="Andreas Kuehne" w:date="2019-05-25T13:55:00Z">
        <w:r w:rsidRPr="00EF7265" w:rsidDel="00EF7265">
          <w:rPr>
            <w:rStyle w:val="Hyperlink"/>
            <w:noProof/>
            <w14:scene3d>
              <w14:camera w14:prst="orthographicFront"/>
              <w14:lightRig w14:rig="threePt" w14:dir="t">
                <w14:rot w14:lat="0" w14:lon="0" w14:rev="0"/>
              </w14:lightRig>
            </w14:scene3d>
          </w:rPr>
          <w:delText>4.1.4.2</w:delText>
        </w:r>
        <w:r w:rsidRPr="00EF7265" w:rsidDel="00EF7265">
          <w:rPr>
            <w:rStyle w:val="Hyperlink"/>
            <w:noProof/>
          </w:rPr>
          <w:delText xml:space="preserve"> DigestInfo – XML Syntax</w:delText>
        </w:r>
        <w:r w:rsidDel="00EF7265">
          <w:rPr>
            <w:noProof/>
            <w:webHidden/>
          </w:rPr>
          <w:tab/>
          <w:delText>27</w:delText>
        </w:r>
      </w:del>
    </w:p>
    <w:p w:rsidR="00166BB7" w:rsidDel="00EF7265" w:rsidRDefault="00166BB7">
      <w:pPr>
        <w:pStyle w:val="Verzeichnis3"/>
        <w:tabs>
          <w:tab w:val="right" w:leader="dot" w:pos="9350"/>
        </w:tabs>
        <w:rPr>
          <w:del w:id="943" w:author="Andreas Kuehne" w:date="2019-05-25T13:55:00Z"/>
          <w:rFonts w:asciiTheme="minorHAnsi" w:eastAsiaTheme="minorEastAsia" w:hAnsiTheme="minorHAnsi" w:cstheme="minorBidi"/>
          <w:noProof/>
          <w:sz w:val="22"/>
          <w:szCs w:val="22"/>
          <w:lang w:val="en-GB" w:eastAsia="en-GB"/>
        </w:rPr>
      </w:pPr>
      <w:del w:id="944" w:author="Andreas Kuehne" w:date="2019-05-25T13:55:00Z">
        <w:r w:rsidRPr="00EF7265" w:rsidDel="00EF7265">
          <w:rPr>
            <w:rStyle w:val="Hyperlink"/>
            <w:noProof/>
            <w14:scene3d>
              <w14:camera w14:prst="orthographicFront"/>
              <w14:lightRig w14:rig="threePt" w14:dir="t">
                <w14:rot w14:lat="0" w14:lon="0" w14:rev="0"/>
              </w14:lightRig>
            </w14:scene3d>
          </w:rPr>
          <w:delText>4.1.5</w:delText>
        </w:r>
        <w:r w:rsidRPr="00EF7265" w:rsidDel="00EF7265">
          <w:rPr>
            <w:rStyle w:val="Hyperlink"/>
            <w:noProof/>
          </w:rPr>
          <w:delText xml:space="preserve"> Component AttachmentReference</w:delText>
        </w:r>
        <w:r w:rsidDel="00EF7265">
          <w:rPr>
            <w:noProof/>
            <w:webHidden/>
          </w:rPr>
          <w:tab/>
          <w:delText>27</w:delText>
        </w:r>
      </w:del>
    </w:p>
    <w:p w:rsidR="00166BB7" w:rsidDel="00EF7265" w:rsidRDefault="00166BB7">
      <w:pPr>
        <w:pStyle w:val="Verzeichnis4"/>
        <w:tabs>
          <w:tab w:val="right" w:leader="dot" w:pos="9350"/>
        </w:tabs>
        <w:rPr>
          <w:del w:id="945" w:author="Andreas Kuehne" w:date="2019-05-25T13:55:00Z"/>
          <w:rFonts w:asciiTheme="minorHAnsi" w:eastAsiaTheme="minorEastAsia" w:hAnsiTheme="minorHAnsi" w:cstheme="minorBidi"/>
          <w:noProof/>
          <w:sz w:val="22"/>
          <w:szCs w:val="22"/>
          <w:lang w:val="en-GB" w:eastAsia="en-GB"/>
        </w:rPr>
      </w:pPr>
      <w:del w:id="946" w:author="Andreas Kuehne" w:date="2019-05-25T13:55:00Z">
        <w:r w:rsidRPr="00EF7265" w:rsidDel="00EF7265">
          <w:rPr>
            <w:rStyle w:val="Hyperlink"/>
            <w:noProof/>
            <w14:scene3d>
              <w14:camera w14:prst="orthographicFront"/>
              <w14:lightRig w14:rig="threePt" w14:dir="t">
                <w14:rot w14:lat="0" w14:lon="0" w14:rev="0"/>
              </w14:lightRig>
            </w14:scene3d>
          </w:rPr>
          <w:delText>4.1.5.1</w:delText>
        </w:r>
        <w:r w:rsidRPr="00EF7265" w:rsidDel="00EF7265">
          <w:rPr>
            <w:rStyle w:val="Hyperlink"/>
            <w:noProof/>
          </w:rPr>
          <w:delText xml:space="preserve"> AttachmentReference – JSON Syntax</w:delText>
        </w:r>
        <w:r w:rsidDel="00EF7265">
          <w:rPr>
            <w:noProof/>
            <w:webHidden/>
          </w:rPr>
          <w:tab/>
          <w:delText>28</w:delText>
        </w:r>
      </w:del>
    </w:p>
    <w:p w:rsidR="00166BB7" w:rsidDel="00EF7265" w:rsidRDefault="00166BB7">
      <w:pPr>
        <w:pStyle w:val="Verzeichnis4"/>
        <w:tabs>
          <w:tab w:val="right" w:leader="dot" w:pos="9350"/>
        </w:tabs>
        <w:rPr>
          <w:del w:id="947" w:author="Andreas Kuehne" w:date="2019-05-25T13:55:00Z"/>
          <w:rFonts w:asciiTheme="minorHAnsi" w:eastAsiaTheme="minorEastAsia" w:hAnsiTheme="minorHAnsi" w:cstheme="minorBidi"/>
          <w:noProof/>
          <w:sz w:val="22"/>
          <w:szCs w:val="22"/>
          <w:lang w:val="en-GB" w:eastAsia="en-GB"/>
        </w:rPr>
      </w:pPr>
      <w:del w:id="948" w:author="Andreas Kuehne" w:date="2019-05-25T13:55:00Z">
        <w:r w:rsidRPr="00EF7265" w:rsidDel="00EF7265">
          <w:rPr>
            <w:rStyle w:val="Hyperlink"/>
            <w:noProof/>
            <w14:scene3d>
              <w14:camera w14:prst="orthographicFront"/>
              <w14:lightRig w14:rig="threePt" w14:dir="t">
                <w14:rot w14:lat="0" w14:lon="0" w14:rev="0"/>
              </w14:lightRig>
            </w14:scene3d>
          </w:rPr>
          <w:delText>4.1.5.2</w:delText>
        </w:r>
        <w:r w:rsidRPr="00EF7265" w:rsidDel="00EF7265">
          <w:rPr>
            <w:rStyle w:val="Hyperlink"/>
            <w:noProof/>
          </w:rPr>
          <w:delText xml:space="preserve"> AttachmentReference – XML Syntax</w:delText>
        </w:r>
        <w:r w:rsidDel="00EF7265">
          <w:rPr>
            <w:noProof/>
            <w:webHidden/>
          </w:rPr>
          <w:tab/>
          <w:delText>29</w:delText>
        </w:r>
      </w:del>
    </w:p>
    <w:p w:rsidR="00166BB7" w:rsidDel="00EF7265" w:rsidRDefault="00166BB7">
      <w:pPr>
        <w:pStyle w:val="Verzeichnis3"/>
        <w:tabs>
          <w:tab w:val="right" w:leader="dot" w:pos="9350"/>
        </w:tabs>
        <w:rPr>
          <w:del w:id="949" w:author="Andreas Kuehne" w:date="2019-05-25T13:55:00Z"/>
          <w:rFonts w:asciiTheme="minorHAnsi" w:eastAsiaTheme="minorEastAsia" w:hAnsiTheme="minorHAnsi" w:cstheme="minorBidi"/>
          <w:noProof/>
          <w:sz w:val="22"/>
          <w:szCs w:val="22"/>
          <w:lang w:val="en-GB" w:eastAsia="en-GB"/>
        </w:rPr>
      </w:pPr>
      <w:del w:id="950" w:author="Andreas Kuehne" w:date="2019-05-25T13:55:00Z">
        <w:r w:rsidRPr="00EF7265" w:rsidDel="00EF7265">
          <w:rPr>
            <w:rStyle w:val="Hyperlink"/>
            <w:noProof/>
            <w14:scene3d>
              <w14:camera w14:prst="orthographicFront"/>
              <w14:lightRig w14:rig="threePt" w14:dir="t">
                <w14:rot w14:lat="0" w14:lon="0" w14:rev="0"/>
              </w14:lightRig>
            </w14:scene3d>
          </w:rPr>
          <w:delText>4.1.6</w:delText>
        </w:r>
        <w:r w:rsidRPr="00EF7265" w:rsidDel="00EF7265">
          <w:rPr>
            <w:rStyle w:val="Hyperlink"/>
            <w:noProof/>
          </w:rPr>
          <w:delText xml:space="preserve"> Component Base64Data</w:delText>
        </w:r>
        <w:r w:rsidDel="00EF7265">
          <w:rPr>
            <w:noProof/>
            <w:webHidden/>
          </w:rPr>
          <w:tab/>
          <w:delText>29</w:delText>
        </w:r>
      </w:del>
    </w:p>
    <w:p w:rsidR="00166BB7" w:rsidDel="00EF7265" w:rsidRDefault="00166BB7">
      <w:pPr>
        <w:pStyle w:val="Verzeichnis4"/>
        <w:tabs>
          <w:tab w:val="right" w:leader="dot" w:pos="9350"/>
        </w:tabs>
        <w:rPr>
          <w:del w:id="951" w:author="Andreas Kuehne" w:date="2019-05-25T13:55:00Z"/>
          <w:rFonts w:asciiTheme="minorHAnsi" w:eastAsiaTheme="minorEastAsia" w:hAnsiTheme="minorHAnsi" w:cstheme="minorBidi"/>
          <w:noProof/>
          <w:sz w:val="22"/>
          <w:szCs w:val="22"/>
          <w:lang w:val="en-GB" w:eastAsia="en-GB"/>
        </w:rPr>
      </w:pPr>
      <w:del w:id="952" w:author="Andreas Kuehne" w:date="2019-05-25T13:55:00Z">
        <w:r w:rsidRPr="00EF7265" w:rsidDel="00EF7265">
          <w:rPr>
            <w:rStyle w:val="Hyperlink"/>
            <w:noProof/>
            <w14:scene3d>
              <w14:camera w14:prst="orthographicFront"/>
              <w14:lightRig w14:rig="threePt" w14:dir="t">
                <w14:rot w14:lat="0" w14:lon="0" w14:rev="0"/>
              </w14:lightRig>
            </w14:scene3d>
          </w:rPr>
          <w:delText>4.1.6.1</w:delText>
        </w:r>
        <w:r w:rsidRPr="00EF7265" w:rsidDel="00EF7265">
          <w:rPr>
            <w:rStyle w:val="Hyperlink"/>
            <w:noProof/>
          </w:rPr>
          <w:delText xml:space="preserve"> Base64Data – JSON Syntax</w:delText>
        </w:r>
        <w:r w:rsidDel="00EF7265">
          <w:rPr>
            <w:noProof/>
            <w:webHidden/>
          </w:rPr>
          <w:tab/>
          <w:delText>30</w:delText>
        </w:r>
      </w:del>
    </w:p>
    <w:p w:rsidR="00166BB7" w:rsidDel="00EF7265" w:rsidRDefault="00166BB7">
      <w:pPr>
        <w:pStyle w:val="Verzeichnis4"/>
        <w:tabs>
          <w:tab w:val="right" w:leader="dot" w:pos="9350"/>
        </w:tabs>
        <w:rPr>
          <w:del w:id="953" w:author="Andreas Kuehne" w:date="2019-05-25T13:55:00Z"/>
          <w:rFonts w:asciiTheme="minorHAnsi" w:eastAsiaTheme="minorEastAsia" w:hAnsiTheme="minorHAnsi" w:cstheme="minorBidi"/>
          <w:noProof/>
          <w:sz w:val="22"/>
          <w:szCs w:val="22"/>
          <w:lang w:val="en-GB" w:eastAsia="en-GB"/>
        </w:rPr>
      </w:pPr>
      <w:del w:id="954" w:author="Andreas Kuehne" w:date="2019-05-25T13:55:00Z">
        <w:r w:rsidRPr="00EF7265" w:rsidDel="00EF7265">
          <w:rPr>
            <w:rStyle w:val="Hyperlink"/>
            <w:noProof/>
            <w14:scene3d>
              <w14:camera w14:prst="orthographicFront"/>
              <w14:lightRig w14:rig="threePt" w14:dir="t">
                <w14:rot w14:lat="0" w14:lon="0" w14:rev="0"/>
              </w14:lightRig>
            </w14:scene3d>
          </w:rPr>
          <w:delText>4.1.6.2</w:delText>
        </w:r>
        <w:r w:rsidRPr="00EF7265" w:rsidDel="00EF7265">
          <w:rPr>
            <w:rStyle w:val="Hyperlink"/>
            <w:noProof/>
          </w:rPr>
          <w:delText xml:space="preserve"> Base64Data – XML Syntax</w:delText>
        </w:r>
        <w:r w:rsidDel="00EF7265">
          <w:rPr>
            <w:noProof/>
            <w:webHidden/>
          </w:rPr>
          <w:tab/>
          <w:delText>31</w:delText>
        </w:r>
      </w:del>
    </w:p>
    <w:p w:rsidR="00166BB7" w:rsidDel="00EF7265" w:rsidRDefault="00166BB7">
      <w:pPr>
        <w:pStyle w:val="Verzeichnis3"/>
        <w:tabs>
          <w:tab w:val="right" w:leader="dot" w:pos="9350"/>
        </w:tabs>
        <w:rPr>
          <w:del w:id="955" w:author="Andreas Kuehne" w:date="2019-05-25T13:55:00Z"/>
          <w:rFonts w:asciiTheme="minorHAnsi" w:eastAsiaTheme="minorEastAsia" w:hAnsiTheme="minorHAnsi" w:cstheme="minorBidi"/>
          <w:noProof/>
          <w:sz w:val="22"/>
          <w:szCs w:val="22"/>
          <w:lang w:val="en-GB" w:eastAsia="en-GB"/>
        </w:rPr>
      </w:pPr>
      <w:del w:id="956" w:author="Andreas Kuehne" w:date="2019-05-25T13:55:00Z">
        <w:r w:rsidRPr="00EF7265" w:rsidDel="00EF7265">
          <w:rPr>
            <w:rStyle w:val="Hyperlink"/>
            <w:noProof/>
            <w14:scene3d>
              <w14:camera w14:prst="orthographicFront"/>
              <w14:lightRig w14:rig="threePt" w14:dir="t">
                <w14:rot w14:lat="0" w14:lon="0" w14:rev="0"/>
              </w14:lightRig>
            </w14:scene3d>
          </w:rPr>
          <w:delText>4.1.7</w:delText>
        </w:r>
        <w:r w:rsidRPr="00EF7265" w:rsidDel="00EF7265">
          <w:rPr>
            <w:rStyle w:val="Hyperlink"/>
            <w:noProof/>
          </w:rPr>
          <w:delText xml:space="preserve"> Component SignaturePtr</w:delText>
        </w:r>
        <w:r w:rsidDel="00EF7265">
          <w:rPr>
            <w:noProof/>
            <w:webHidden/>
          </w:rPr>
          <w:tab/>
          <w:delText>32</w:delText>
        </w:r>
      </w:del>
    </w:p>
    <w:p w:rsidR="00166BB7" w:rsidDel="00EF7265" w:rsidRDefault="00166BB7">
      <w:pPr>
        <w:pStyle w:val="Verzeichnis4"/>
        <w:tabs>
          <w:tab w:val="right" w:leader="dot" w:pos="9350"/>
        </w:tabs>
        <w:rPr>
          <w:del w:id="957" w:author="Andreas Kuehne" w:date="2019-05-25T13:55:00Z"/>
          <w:rFonts w:asciiTheme="minorHAnsi" w:eastAsiaTheme="minorEastAsia" w:hAnsiTheme="minorHAnsi" w:cstheme="minorBidi"/>
          <w:noProof/>
          <w:sz w:val="22"/>
          <w:szCs w:val="22"/>
          <w:lang w:val="en-GB" w:eastAsia="en-GB"/>
        </w:rPr>
      </w:pPr>
      <w:del w:id="958" w:author="Andreas Kuehne" w:date="2019-05-25T13:55:00Z">
        <w:r w:rsidRPr="00EF7265" w:rsidDel="00EF7265">
          <w:rPr>
            <w:rStyle w:val="Hyperlink"/>
            <w:noProof/>
            <w14:scene3d>
              <w14:camera w14:prst="orthographicFront"/>
              <w14:lightRig w14:rig="threePt" w14:dir="t">
                <w14:rot w14:lat="0" w14:lon="0" w14:rev="0"/>
              </w14:lightRig>
            </w14:scene3d>
          </w:rPr>
          <w:delText>4.1.7.1</w:delText>
        </w:r>
        <w:r w:rsidRPr="00EF7265" w:rsidDel="00EF7265">
          <w:rPr>
            <w:rStyle w:val="Hyperlink"/>
            <w:noProof/>
          </w:rPr>
          <w:delText xml:space="preserve"> SignaturePtr – JSON Syntax</w:delText>
        </w:r>
        <w:r w:rsidDel="00EF7265">
          <w:rPr>
            <w:noProof/>
            <w:webHidden/>
          </w:rPr>
          <w:tab/>
          <w:delText>32</w:delText>
        </w:r>
      </w:del>
    </w:p>
    <w:p w:rsidR="00166BB7" w:rsidDel="00EF7265" w:rsidRDefault="00166BB7">
      <w:pPr>
        <w:pStyle w:val="Verzeichnis4"/>
        <w:tabs>
          <w:tab w:val="right" w:leader="dot" w:pos="9350"/>
        </w:tabs>
        <w:rPr>
          <w:del w:id="959" w:author="Andreas Kuehne" w:date="2019-05-25T13:55:00Z"/>
          <w:rFonts w:asciiTheme="minorHAnsi" w:eastAsiaTheme="minorEastAsia" w:hAnsiTheme="minorHAnsi" w:cstheme="minorBidi"/>
          <w:noProof/>
          <w:sz w:val="22"/>
          <w:szCs w:val="22"/>
          <w:lang w:val="en-GB" w:eastAsia="en-GB"/>
        </w:rPr>
      </w:pPr>
      <w:del w:id="960" w:author="Andreas Kuehne" w:date="2019-05-25T13:55:00Z">
        <w:r w:rsidRPr="00EF7265" w:rsidDel="00EF7265">
          <w:rPr>
            <w:rStyle w:val="Hyperlink"/>
            <w:noProof/>
            <w14:scene3d>
              <w14:camera w14:prst="orthographicFront"/>
              <w14:lightRig w14:rig="threePt" w14:dir="t">
                <w14:rot w14:lat="0" w14:lon="0" w14:rev="0"/>
              </w14:lightRig>
            </w14:scene3d>
          </w:rPr>
          <w:delText>4.1.7.2</w:delText>
        </w:r>
        <w:r w:rsidRPr="00EF7265" w:rsidDel="00EF7265">
          <w:rPr>
            <w:rStyle w:val="Hyperlink"/>
            <w:noProof/>
          </w:rPr>
          <w:delText xml:space="preserve"> SignaturePtr – XML Syntax</w:delText>
        </w:r>
        <w:r w:rsidDel="00EF7265">
          <w:rPr>
            <w:noProof/>
            <w:webHidden/>
          </w:rPr>
          <w:tab/>
          <w:delText>33</w:delText>
        </w:r>
      </w:del>
    </w:p>
    <w:p w:rsidR="00166BB7" w:rsidDel="00EF7265" w:rsidRDefault="00166BB7">
      <w:pPr>
        <w:pStyle w:val="Verzeichnis3"/>
        <w:tabs>
          <w:tab w:val="right" w:leader="dot" w:pos="9350"/>
        </w:tabs>
        <w:rPr>
          <w:del w:id="961" w:author="Andreas Kuehne" w:date="2019-05-25T13:55:00Z"/>
          <w:rFonts w:asciiTheme="minorHAnsi" w:eastAsiaTheme="minorEastAsia" w:hAnsiTheme="minorHAnsi" w:cstheme="minorBidi"/>
          <w:noProof/>
          <w:sz w:val="22"/>
          <w:szCs w:val="22"/>
          <w:lang w:val="en-GB" w:eastAsia="en-GB"/>
        </w:rPr>
      </w:pPr>
      <w:del w:id="962" w:author="Andreas Kuehne" w:date="2019-05-25T13:55:00Z">
        <w:r w:rsidRPr="00EF7265" w:rsidDel="00EF7265">
          <w:rPr>
            <w:rStyle w:val="Hyperlink"/>
            <w:noProof/>
            <w14:scene3d>
              <w14:camera w14:prst="orthographicFront"/>
              <w14:lightRig w14:rig="threePt" w14:dir="t">
                <w14:rot w14:lat="0" w14:lon="0" w14:rev="0"/>
              </w14:lightRig>
            </w14:scene3d>
          </w:rPr>
          <w:delText>4.1.8</w:delText>
        </w:r>
        <w:r w:rsidRPr="00EF7265" w:rsidDel="00EF7265">
          <w:rPr>
            <w:rStyle w:val="Hyperlink"/>
            <w:noProof/>
          </w:rPr>
          <w:delText xml:space="preserve"> Component Result</w:delText>
        </w:r>
        <w:r w:rsidDel="00EF7265">
          <w:rPr>
            <w:noProof/>
            <w:webHidden/>
          </w:rPr>
          <w:tab/>
          <w:delText>34</w:delText>
        </w:r>
      </w:del>
    </w:p>
    <w:p w:rsidR="00166BB7" w:rsidDel="00EF7265" w:rsidRDefault="00166BB7">
      <w:pPr>
        <w:pStyle w:val="Verzeichnis4"/>
        <w:tabs>
          <w:tab w:val="right" w:leader="dot" w:pos="9350"/>
        </w:tabs>
        <w:rPr>
          <w:del w:id="963" w:author="Andreas Kuehne" w:date="2019-05-25T13:55:00Z"/>
          <w:rFonts w:asciiTheme="minorHAnsi" w:eastAsiaTheme="minorEastAsia" w:hAnsiTheme="minorHAnsi" w:cstheme="minorBidi"/>
          <w:noProof/>
          <w:sz w:val="22"/>
          <w:szCs w:val="22"/>
          <w:lang w:val="en-GB" w:eastAsia="en-GB"/>
        </w:rPr>
      </w:pPr>
      <w:del w:id="964" w:author="Andreas Kuehne" w:date="2019-05-25T13:55:00Z">
        <w:r w:rsidRPr="00EF7265" w:rsidDel="00EF7265">
          <w:rPr>
            <w:rStyle w:val="Hyperlink"/>
            <w:noProof/>
            <w14:scene3d>
              <w14:camera w14:prst="orthographicFront"/>
              <w14:lightRig w14:rig="threePt" w14:dir="t">
                <w14:rot w14:lat="0" w14:lon="0" w14:rev="0"/>
              </w14:lightRig>
            </w14:scene3d>
          </w:rPr>
          <w:delText>4.1.8.1</w:delText>
        </w:r>
        <w:r w:rsidRPr="00EF7265" w:rsidDel="00EF7265">
          <w:rPr>
            <w:rStyle w:val="Hyperlink"/>
            <w:noProof/>
          </w:rPr>
          <w:delText xml:space="preserve"> Result – JSON Syntax</w:delText>
        </w:r>
        <w:r w:rsidDel="00EF7265">
          <w:rPr>
            <w:noProof/>
            <w:webHidden/>
          </w:rPr>
          <w:tab/>
          <w:delText>34</w:delText>
        </w:r>
      </w:del>
    </w:p>
    <w:p w:rsidR="00166BB7" w:rsidDel="00EF7265" w:rsidRDefault="00166BB7">
      <w:pPr>
        <w:pStyle w:val="Verzeichnis4"/>
        <w:tabs>
          <w:tab w:val="right" w:leader="dot" w:pos="9350"/>
        </w:tabs>
        <w:rPr>
          <w:del w:id="965" w:author="Andreas Kuehne" w:date="2019-05-25T13:55:00Z"/>
          <w:rFonts w:asciiTheme="minorHAnsi" w:eastAsiaTheme="minorEastAsia" w:hAnsiTheme="minorHAnsi" w:cstheme="minorBidi"/>
          <w:noProof/>
          <w:sz w:val="22"/>
          <w:szCs w:val="22"/>
          <w:lang w:val="en-GB" w:eastAsia="en-GB"/>
        </w:rPr>
      </w:pPr>
      <w:del w:id="966" w:author="Andreas Kuehne" w:date="2019-05-25T13:55:00Z">
        <w:r w:rsidRPr="00EF7265" w:rsidDel="00EF7265">
          <w:rPr>
            <w:rStyle w:val="Hyperlink"/>
            <w:noProof/>
            <w14:scene3d>
              <w14:camera w14:prst="orthographicFront"/>
              <w14:lightRig w14:rig="threePt" w14:dir="t">
                <w14:rot w14:lat="0" w14:lon="0" w14:rev="0"/>
              </w14:lightRig>
            </w14:scene3d>
          </w:rPr>
          <w:delText>4.1.8.2</w:delText>
        </w:r>
        <w:r w:rsidRPr="00EF7265" w:rsidDel="00EF7265">
          <w:rPr>
            <w:rStyle w:val="Hyperlink"/>
            <w:noProof/>
          </w:rPr>
          <w:delText xml:space="preserve"> Result – XML Syntax</w:delText>
        </w:r>
        <w:r w:rsidDel="00EF7265">
          <w:rPr>
            <w:noProof/>
            <w:webHidden/>
          </w:rPr>
          <w:tab/>
          <w:delText>35</w:delText>
        </w:r>
      </w:del>
    </w:p>
    <w:p w:rsidR="00166BB7" w:rsidDel="00EF7265" w:rsidRDefault="00166BB7">
      <w:pPr>
        <w:pStyle w:val="Verzeichnis3"/>
        <w:tabs>
          <w:tab w:val="right" w:leader="dot" w:pos="9350"/>
        </w:tabs>
        <w:rPr>
          <w:del w:id="967" w:author="Andreas Kuehne" w:date="2019-05-25T13:55:00Z"/>
          <w:rFonts w:asciiTheme="minorHAnsi" w:eastAsiaTheme="minorEastAsia" w:hAnsiTheme="minorHAnsi" w:cstheme="minorBidi"/>
          <w:noProof/>
          <w:sz w:val="22"/>
          <w:szCs w:val="22"/>
          <w:lang w:val="en-GB" w:eastAsia="en-GB"/>
        </w:rPr>
      </w:pPr>
      <w:del w:id="968" w:author="Andreas Kuehne" w:date="2019-05-25T13:55:00Z">
        <w:r w:rsidRPr="00EF7265" w:rsidDel="00EF7265">
          <w:rPr>
            <w:rStyle w:val="Hyperlink"/>
            <w:noProof/>
            <w14:scene3d>
              <w14:camera w14:prst="orthographicFront"/>
              <w14:lightRig w14:rig="threePt" w14:dir="t">
                <w14:rot w14:lat="0" w14:lon="0" w14:rev="0"/>
              </w14:lightRig>
            </w14:scene3d>
          </w:rPr>
          <w:delText>4.1.9</w:delText>
        </w:r>
        <w:r w:rsidRPr="00EF7265" w:rsidDel="00EF7265">
          <w:rPr>
            <w:rStyle w:val="Hyperlink"/>
            <w:noProof/>
          </w:rPr>
          <w:delText xml:space="preserve"> Component OptionalInputs</w:delText>
        </w:r>
        <w:r w:rsidDel="00EF7265">
          <w:rPr>
            <w:noProof/>
            <w:webHidden/>
          </w:rPr>
          <w:tab/>
          <w:delText>36</w:delText>
        </w:r>
      </w:del>
    </w:p>
    <w:p w:rsidR="00166BB7" w:rsidDel="00EF7265" w:rsidRDefault="00166BB7">
      <w:pPr>
        <w:pStyle w:val="Verzeichnis4"/>
        <w:tabs>
          <w:tab w:val="right" w:leader="dot" w:pos="9350"/>
        </w:tabs>
        <w:rPr>
          <w:del w:id="969" w:author="Andreas Kuehne" w:date="2019-05-25T13:55:00Z"/>
          <w:rFonts w:asciiTheme="minorHAnsi" w:eastAsiaTheme="minorEastAsia" w:hAnsiTheme="minorHAnsi" w:cstheme="minorBidi"/>
          <w:noProof/>
          <w:sz w:val="22"/>
          <w:szCs w:val="22"/>
          <w:lang w:val="en-GB" w:eastAsia="en-GB"/>
        </w:rPr>
      </w:pPr>
      <w:del w:id="970" w:author="Andreas Kuehne" w:date="2019-05-25T13:55:00Z">
        <w:r w:rsidRPr="00EF7265" w:rsidDel="00EF7265">
          <w:rPr>
            <w:rStyle w:val="Hyperlink"/>
            <w:noProof/>
            <w14:scene3d>
              <w14:camera w14:prst="orthographicFront"/>
              <w14:lightRig w14:rig="threePt" w14:dir="t">
                <w14:rot w14:lat="0" w14:lon="0" w14:rev="0"/>
              </w14:lightRig>
            </w14:scene3d>
          </w:rPr>
          <w:delText>4.1.9.1</w:delText>
        </w:r>
        <w:r w:rsidRPr="00EF7265" w:rsidDel="00EF7265">
          <w:rPr>
            <w:rStyle w:val="Hyperlink"/>
            <w:noProof/>
          </w:rPr>
          <w:delText xml:space="preserve"> OptionalInputs – JSON Syntax</w:delText>
        </w:r>
        <w:r w:rsidDel="00EF7265">
          <w:rPr>
            <w:noProof/>
            <w:webHidden/>
          </w:rPr>
          <w:tab/>
          <w:delText>36</w:delText>
        </w:r>
      </w:del>
    </w:p>
    <w:p w:rsidR="00166BB7" w:rsidDel="00EF7265" w:rsidRDefault="00166BB7">
      <w:pPr>
        <w:pStyle w:val="Verzeichnis4"/>
        <w:tabs>
          <w:tab w:val="right" w:leader="dot" w:pos="9350"/>
        </w:tabs>
        <w:rPr>
          <w:del w:id="971" w:author="Andreas Kuehne" w:date="2019-05-25T13:55:00Z"/>
          <w:rFonts w:asciiTheme="minorHAnsi" w:eastAsiaTheme="minorEastAsia" w:hAnsiTheme="minorHAnsi" w:cstheme="minorBidi"/>
          <w:noProof/>
          <w:sz w:val="22"/>
          <w:szCs w:val="22"/>
          <w:lang w:val="en-GB" w:eastAsia="en-GB"/>
        </w:rPr>
      </w:pPr>
      <w:del w:id="972" w:author="Andreas Kuehne" w:date="2019-05-25T13:55:00Z">
        <w:r w:rsidRPr="00EF7265" w:rsidDel="00EF7265">
          <w:rPr>
            <w:rStyle w:val="Hyperlink"/>
            <w:noProof/>
            <w14:scene3d>
              <w14:camera w14:prst="orthographicFront"/>
              <w14:lightRig w14:rig="threePt" w14:dir="t">
                <w14:rot w14:lat="0" w14:lon="0" w14:rev="0"/>
              </w14:lightRig>
            </w14:scene3d>
          </w:rPr>
          <w:delText>4.1.9.2</w:delText>
        </w:r>
        <w:r w:rsidRPr="00EF7265" w:rsidDel="00EF7265">
          <w:rPr>
            <w:rStyle w:val="Hyperlink"/>
            <w:noProof/>
          </w:rPr>
          <w:delText xml:space="preserve"> OptionalInputs – XML Syntax</w:delText>
        </w:r>
        <w:r w:rsidDel="00EF7265">
          <w:rPr>
            <w:noProof/>
            <w:webHidden/>
          </w:rPr>
          <w:tab/>
          <w:delText>36</w:delText>
        </w:r>
      </w:del>
    </w:p>
    <w:p w:rsidR="00166BB7" w:rsidDel="00EF7265" w:rsidRDefault="00166BB7">
      <w:pPr>
        <w:pStyle w:val="Verzeichnis3"/>
        <w:tabs>
          <w:tab w:val="right" w:leader="dot" w:pos="9350"/>
        </w:tabs>
        <w:rPr>
          <w:del w:id="973" w:author="Andreas Kuehne" w:date="2019-05-25T13:55:00Z"/>
          <w:rFonts w:asciiTheme="minorHAnsi" w:eastAsiaTheme="minorEastAsia" w:hAnsiTheme="minorHAnsi" w:cstheme="minorBidi"/>
          <w:noProof/>
          <w:sz w:val="22"/>
          <w:szCs w:val="22"/>
          <w:lang w:val="en-GB" w:eastAsia="en-GB"/>
        </w:rPr>
      </w:pPr>
      <w:del w:id="974" w:author="Andreas Kuehne" w:date="2019-05-25T13:55:00Z">
        <w:r w:rsidRPr="00EF7265" w:rsidDel="00EF7265">
          <w:rPr>
            <w:rStyle w:val="Hyperlink"/>
            <w:noProof/>
            <w14:scene3d>
              <w14:camera w14:prst="orthographicFront"/>
              <w14:lightRig w14:rig="threePt" w14:dir="t">
                <w14:rot w14:lat="0" w14:lon="0" w14:rev="0"/>
              </w14:lightRig>
            </w14:scene3d>
          </w:rPr>
          <w:delText>4.1.10</w:delText>
        </w:r>
        <w:r w:rsidRPr="00EF7265" w:rsidDel="00EF7265">
          <w:rPr>
            <w:rStyle w:val="Hyperlink"/>
            <w:noProof/>
          </w:rPr>
          <w:delText xml:space="preserve"> Component OptionalOutputs</w:delText>
        </w:r>
        <w:r w:rsidDel="00EF7265">
          <w:rPr>
            <w:noProof/>
            <w:webHidden/>
          </w:rPr>
          <w:tab/>
          <w:delText>36</w:delText>
        </w:r>
      </w:del>
    </w:p>
    <w:p w:rsidR="00166BB7" w:rsidDel="00EF7265" w:rsidRDefault="00166BB7">
      <w:pPr>
        <w:pStyle w:val="Verzeichnis4"/>
        <w:tabs>
          <w:tab w:val="right" w:leader="dot" w:pos="9350"/>
        </w:tabs>
        <w:rPr>
          <w:del w:id="975" w:author="Andreas Kuehne" w:date="2019-05-25T13:55:00Z"/>
          <w:rFonts w:asciiTheme="minorHAnsi" w:eastAsiaTheme="minorEastAsia" w:hAnsiTheme="minorHAnsi" w:cstheme="minorBidi"/>
          <w:noProof/>
          <w:sz w:val="22"/>
          <w:szCs w:val="22"/>
          <w:lang w:val="en-GB" w:eastAsia="en-GB"/>
        </w:rPr>
      </w:pPr>
      <w:del w:id="976" w:author="Andreas Kuehne" w:date="2019-05-25T13:55:00Z">
        <w:r w:rsidRPr="00EF7265" w:rsidDel="00EF7265">
          <w:rPr>
            <w:rStyle w:val="Hyperlink"/>
            <w:noProof/>
            <w14:scene3d>
              <w14:camera w14:prst="orthographicFront"/>
              <w14:lightRig w14:rig="threePt" w14:dir="t">
                <w14:rot w14:lat="0" w14:lon="0" w14:rev="0"/>
              </w14:lightRig>
            </w14:scene3d>
          </w:rPr>
          <w:delText>4.1.10.1</w:delText>
        </w:r>
        <w:r w:rsidRPr="00EF7265" w:rsidDel="00EF7265">
          <w:rPr>
            <w:rStyle w:val="Hyperlink"/>
            <w:noProof/>
          </w:rPr>
          <w:delText xml:space="preserve"> OptionalOutputs – JSON Syntax</w:delText>
        </w:r>
        <w:r w:rsidDel="00EF7265">
          <w:rPr>
            <w:noProof/>
            <w:webHidden/>
          </w:rPr>
          <w:tab/>
          <w:delText>37</w:delText>
        </w:r>
      </w:del>
    </w:p>
    <w:p w:rsidR="00166BB7" w:rsidDel="00EF7265" w:rsidRDefault="00166BB7">
      <w:pPr>
        <w:pStyle w:val="Verzeichnis4"/>
        <w:tabs>
          <w:tab w:val="right" w:leader="dot" w:pos="9350"/>
        </w:tabs>
        <w:rPr>
          <w:del w:id="977" w:author="Andreas Kuehne" w:date="2019-05-25T13:55:00Z"/>
          <w:rFonts w:asciiTheme="minorHAnsi" w:eastAsiaTheme="minorEastAsia" w:hAnsiTheme="minorHAnsi" w:cstheme="minorBidi"/>
          <w:noProof/>
          <w:sz w:val="22"/>
          <w:szCs w:val="22"/>
          <w:lang w:val="en-GB" w:eastAsia="en-GB"/>
        </w:rPr>
      </w:pPr>
      <w:del w:id="978" w:author="Andreas Kuehne" w:date="2019-05-25T13:55:00Z">
        <w:r w:rsidRPr="00EF7265" w:rsidDel="00EF7265">
          <w:rPr>
            <w:rStyle w:val="Hyperlink"/>
            <w:noProof/>
            <w14:scene3d>
              <w14:camera w14:prst="orthographicFront"/>
              <w14:lightRig w14:rig="threePt" w14:dir="t">
                <w14:rot w14:lat="0" w14:lon="0" w14:rev="0"/>
              </w14:lightRig>
            </w14:scene3d>
          </w:rPr>
          <w:delText>4.1.10.2</w:delText>
        </w:r>
        <w:r w:rsidRPr="00EF7265" w:rsidDel="00EF7265">
          <w:rPr>
            <w:rStyle w:val="Hyperlink"/>
            <w:noProof/>
          </w:rPr>
          <w:delText xml:space="preserve"> OptionalOutputs – XML Syntax</w:delText>
        </w:r>
        <w:r w:rsidDel="00EF7265">
          <w:rPr>
            <w:noProof/>
            <w:webHidden/>
          </w:rPr>
          <w:tab/>
          <w:delText>37</w:delText>
        </w:r>
      </w:del>
    </w:p>
    <w:p w:rsidR="00166BB7" w:rsidDel="00EF7265" w:rsidRDefault="00166BB7">
      <w:pPr>
        <w:pStyle w:val="Verzeichnis3"/>
        <w:tabs>
          <w:tab w:val="right" w:leader="dot" w:pos="9350"/>
        </w:tabs>
        <w:rPr>
          <w:del w:id="979" w:author="Andreas Kuehne" w:date="2019-05-25T13:55:00Z"/>
          <w:rFonts w:asciiTheme="minorHAnsi" w:eastAsiaTheme="minorEastAsia" w:hAnsiTheme="minorHAnsi" w:cstheme="minorBidi"/>
          <w:noProof/>
          <w:sz w:val="22"/>
          <w:szCs w:val="22"/>
          <w:lang w:val="en-GB" w:eastAsia="en-GB"/>
        </w:rPr>
      </w:pPr>
      <w:del w:id="980" w:author="Andreas Kuehne" w:date="2019-05-25T13:55:00Z">
        <w:r w:rsidRPr="00EF7265" w:rsidDel="00EF7265">
          <w:rPr>
            <w:rStyle w:val="Hyperlink"/>
            <w:noProof/>
            <w14:scene3d>
              <w14:camera w14:prst="orthographicFront"/>
              <w14:lightRig w14:rig="threePt" w14:dir="t">
                <w14:rot w14:lat="0" w14:lon="0" w14:rev="0"/>
              </w14:lightRig>
            </w14:scene3d>
          </w:rPr>
          <w:delText>4.1.11</w:delText>
        </w:r>
        <w:r w:rsidRPr="00EF7265" w:rsidDel="00EF7265">
          <w:rPr>
            <w:rStyle w:val="Hyperlink"/>
            <w:noProof/>
          </w:rPr>
          <w:delText xml:space="preserve"> Component RequestBase</w:delText>
        </w:r>
        <w:r w:rsidDel="00EF7265">
          <w:rPr>
            <w:noProof/>
            <w:webHidden/>
          </w:rPr>
          <w:tab/>
          <w:delText>37</w:delText>
        </w:r>
      </w:del>
    </w:p>
    <w:p w:rsidR="00166BB7" w:rsidDel="00EF7265" w:rsidRDefault="00166BB7">
      <w:pPr>
        <w:pStyle w:val="Verzeichnis4"/>
        <w:tabs>
          <w:tab w:val="right" w:leader="dot" w:pos="9350"/>
        </w:tabs>
        <w:rPr>
          <w:del w:id="981" w:author="Andreas Kuehne" w:date="2019-05-25T13:55:00Z"/>
          <w:rFonts w:asciiTheme="minorHAnsi" w:eastAsiaTheme="minorEastAsia" w:hAnsiTheme="minorHAnsi" w:cstheme="minorBidi"/>
          <w:noProof/>
          <w:sz w:val="22"/>
          <w:szCs w:val="22"/>
          <w:lang w:val="en-GB" w:eastAsia="en-GB"/>
        </w:rPr>
      </w:pPr>
      <w:del w:id="982" w:author="Andreas Kuehne" w:date="2019-05-25T13:55:00Z">
        <w:r w:rsidRPr="00EF7265" w:rsidDel="00EF7265">
          <w:rPr>
            <w:rStyle w:val="Hyperlink"/>
            <w:noProof/>
            <w14:scene3d>
              <w14:camera w14:prst="orthographicFront"/>
              <w14:lightRig w14:rig="threePt" w14:dir="t">
                <w14:rot w14:lat="0" w14:lon="0" w14:rev="0"/>
              </w14:lightRig>
            </w14:scene3d>
          </w:rPr>
          <w:delText>4.1.11.1</w:delText>
        </w:r>
        <w:r w:rsidRPr="00EF7265" w:rsidDel="00EF7265">
          <w:rPr>
            <w:rStyle w:val="Hyperlink"/>
            <w:noProof/>
          </w:rPr>
          <w:delText xml:space="preserve"> RequestBase – JSON Syntax</w:delText>
        </w:r>
        <w:r w:rsidDel="00EF7265">
          <w:rPr>
            <w:noProof/>
            <w:webHidden/>
          </w:rPr>
          <w:tab/>
          <w:delText>37</w:delText>
        </w:r>
      </w:del>
    </w:p>
    <w:p w:rsidR="00166BB7" w:rsidDel="00EF7265" w:rsidRDefault="00166BB7">
      <w:pPr>
        <w:pStyle w:val="Verzeichnis4"/>
        <w:tabs>
          <w:tab w:val="right" w:leader="dot" w:pos="9350"/>
        </w:tabs>
        <w:rPr>
          <w:del w:id="983" w:author="Andreas Kuehne" w:date="2019-05-25T13:55:00Z"/>
          <w:rFonts w:asciiTheme="minorHAnsi" w:eastAsiaTheme="minorEastAsia" w:hAnsiTheme="minorHAnsi" w:cstheme="minorBidi"/>
          <w:noProof/>
          <w:sz w:val="22"/>
          <w:szCs w:val="22"/>
          <w:lang w:val="en-GB" w:eastAsia="en-GB"/>
        </w:rPr>
      </w:pPr>
      <w:del w:id="984" w:author="Andreas Kuehne" w:date="2019-05-25T13:55:00Z">
        <w:r w:rsidRPr="00EF7265" w:rsidDel="00EF7265">
          <w:rPr>
            <w:rStyle w:val="Hyperlink"/>
            <w:noProof/>
            <w14:scene3d>
              <w14:camera w14:prst="orthographicFront"/>
              <w14:lightRig w14:rig="threePt" w14:dir="t">
                <w14:rot w14:lat="0" w14:lon="0" w14:rev="0"/>
              </w14:lightRig>
            </w14:scene3d>
          </w:rPr>
          <w:delText>4.1.11.2</w:delText>
        </w:r>
        <w:r w:rsidRPr="00EF7265" w:rsidDel="00EF7265">
          <w:rPr>
            <w:rStyle w:val="Hyperlink"/>
            <w:noProof/>
          </w:rPr>
          <w:delText xml:space="preserve"> RequestBase – XML Syntax</w:delText>
        </w:r>
        <w:r w:rsidDel="00EF7265">
          <w:rPr>
            <w:noProof/>
            <w:webHidden/>
          </w:rPr>
          <w:tab/>
          <w:delText>38</w:delText>
        </w:r>
      </w:del>
    </w:p>
    <w:p w:rsidR="00166BB7" w:rsidDel="00EF7265" w:rsidRDefault="00166BB7">
      <w:pPr>
        <w:pStyle w:val="Verzeichnis3"/>
        <w:tabs>
          <w:tab w:val="right" w:leader="dot" w:pos="9350"/>
        </w:tabs>
        <w:rPr>
          <w:del w:id="985" w:author="Andreas Kuehne" w:date="2019-05-25T13:55:00Z"/>
          <w:rFonts w:asciiTheme="minorHAnsi" w:eastAsiaTheme="minorEastAsia" w:hAnsiTheme="minorHAnsi" w:cstheme="minorBidi"/>
          <w:noProof/>
          <w:sz w:val="22"/>
          <w:szCs w:val="22"/>
          <w:lang w:val="en-GB" w:eastAsia="en-GB"/>
        </w:rPr>
      </w:pPr>
      <w:del w:id="986" w:author="Andreas Kuehne" w:date="2019-05-25T13:55:00Z">
        <w:r w:rsidRPr="00EF7265" w:rsidDel="00EF7265">
          <w:rPr>
            <w:rStyle w:val="Hyperlink"/>
            <w:noProof/>
            <w14:scene3d>
              <w14:camera w14:prst="orthographicFront"/>
              <w14:lightRig w14:rig="threePt" w14:dir="t">
                <w14:rot w14:lat="0" w14:lon="0" w14:rev="0"/>
              </w14:lightRig>
            </w14:scene3d>
          </w:rPr>
          <w:delText>4.1.12</w:delText>
        </w:r>
        <w:r w:rsidRPr="00EF7265" w:rsidDel="00EF7265">
          <w:rPr>
            <w:rStyle w:val="Hyperlink"/>
            <w:noProof/>
          </w:rPr>
          <w:delText xml:space="preserve"> Component ResponseBase</w:delText>
        </w:r>
        <w:r w:rsidDel="00EF7265">
          <w:rPr>
            <w:noProof/>
            <w:webHidden/>
          </w:rPr>
          <w:tab/>
          <w:delText>38</w:delText>
        </w:r>
      </w:del>
    </w:p>
    <w:p w:rsidR="00166BB7" w:rsidDel="00EF7265" w:rsidRDefault="00166BB7">
      <w:pPr>
        <w:pStyle w:val="Verzeichnis4"/>
        <w:tabs>
          <w:tab w:val="right" w:leader="dot" w:pos="9350"/>
        </w:tabs>
        <w:rPr>
          <w:del w:id="987" w:author="Andreas Kuehne" w:date="2019-05-25T13:55:00Z"/>
          <w:rFonts w:asciiTheme="minorHAnsi" w:eastAsiaTheme="minorEastAsia" w:hAnsiTheme="minorHAnsi" w:cstheme="minorBidi"/>
          <w:noProof/>
          <w:sz w:val="22"/>
          <w:szCs w:val="22"/>
          <w:lang w:val="en-GB" w:eastAsia="en-GB"/>
        </w:rPr>
      </w:pPr>
      <w:del w:id="988" w:author="Andreas Kuehne" w:date="2019-05-25T13:55:00Z">
        <w:r w:rsidRPr="00EF7265" w:rsidDel="00EF7265">
          <w:rPr>
            <w:rStyle w:val="Hyperlink"/>
            <w:noProof/>
            <w14:scene3d>
              <w14:camera w14:prst="orthographicFront"/>
              <w14:lightRig w14:rig="threePt" w14:dir="t">
                <w14:rot w14:lat="0" w14:lon="0" w14:rev="0"/>
              </w14:lightRig>
            </w14:scene3d>
          </w:rPr>
          <w:delText>4.1.12.1</w:delText>
        </w:r>
        <w:r w:rsidRPr="00EF7265" w:rsidDel="00EF7265">
          <w:rPr>
            <w:rStyle w:val="Hyperlink"/>
            <w:noProof/>
          </w:rPr>
          <w:delText xml:space="preserve"> ResponseBase – JSON Syntax</w:delText>
        </w:r>
        <w:r w:rsidDel="00EF7265">
          <w:rPr>
            <w:noProof/>
            <w:webHidden/>
          </w:rPr>
          <w:tab/>
          <w:delText>38</w:delText>
        </w:r>
      </w:del>
    </w:p>
    <w:p w:rsidR="00166BB7" w:rsidDel="00EF7265" w:rsidRDefault="00166BB7">
      <w:pPr>
        <w:pStyle w:val="Verzeichnis4"/>
        <w:tabs>
          <w:tab w:val="right" w:leader="dot" w:pos="9350"/>
        </w:tabs>
        <w:rPr>
          <w:del w:id="989" w:author="Andreas Kuehne" w:date="2019-05-25T13:55:00Z"/>
          <w:rFonts w:asciiTheme="minorHAnsi" w:eastAsiaTheme="minorEastAsia" w:hAnsiTheme="minorHAnsi" w:cstheme="minorBidi"/>
          <w:noProof/>
          <w:sz w:val="22"/>
          <w:szCs w:val="22"/>
          <w:lang w:val="en-GB" w:eastAsia="en-GB"/>
        </w:rPr>
      </w:pPr>
      <w:del w:id="990" w:author="Andreas Kuehne" w:date="2019-05-25T13:55:00Z">
        <w:r w:rsidRPr="00EF7265" w:rsidDel="00EF7265">
          <w:rPr>
            <w:rStyle w:val="Hyperlink"/>
            <w:noProof/>
            <w14:scene3d>
              <w14:camera w14:prst="orthographicFront"/>
              <w14:lightRig w14:rig="threePt" w14:dir="t">
                <w14:rot w14:lat="0" w14:lon="0" w14:rev="0"/>
              </w14:lightRig>
            </w14:scene3d>
          </w:rPr>
          <w:delText>4.1.12.2</w:delText>
        </w:r>
        <w:r w:rsidRPr="00EF7265" w:rsidDel="00EF7265">
          <w:rPr>
            <w:rStyle w:val="Hyperlink"/>
            <w:noProof/>
          </w:rPr>
          <w:delText xml:space="preserve"> ResponseBase – XML Syntax</w:delText>
        </w:r>
        <w:r w:rsidDel="00EF7265">
          <w:rPr>
            <w:noProof/>
            <w:webHidden/>
          </w:rPr>
          <w:tab/>
          <w:delText>39</w:delText>
        </w:r>
      </w:del>
    </w:p>
    <w:p w:rsidR="00166BB7" w:rsidDel="00EF7265" w:rsidRDefault="00166BB7">
      <w:pPr>
        <w:pStyle w:val="Verzeichnis2"/>
        <w:tabs>
          <w:tab w:val="right" w:leader="dot" w:pos="9350"/>
        </w:tabs>
        <w:rPr>
          <w:del w:id="991" w:author="Andreas Kuehne" w:date="2019-05-25T13:55:00Z"/>
          <w:rFonts w:asciiTheme="minorHAnsi" w:eastAsiaTheme="minorEastAsia" w:hAnsiTheme="minorHAnsi" w:cstheme="minorBidi"/>
          <w:noProof/>
          <w:sz w:val="22"/>
          <w:szCs w:val="22"/>
          <w:lang w:val="en-GB" w:eastAsia="en-GB"/>
        </w:rPr>
      </w:pPr>
      <w:del w:id="992" w:author="Andreas Kuehne" w:date="2019-05-25T13:55:00Z">
        <w:r w:rsidRPr="00EF7265" w:rsidDel="00EF7265">
          <w:rPr>
            <w:rStyle w:val="Hyperlink"/>
            <w:noProof/>
          </w:rPr>
          <w:delText>4.2 Operation requests and responses</w:delText>
        </w:r>
        <w:r w:rsidDel="00EF7265">
          <w:rPr>
            <w:noProof/>
            <w:webHidden/>
          </w:rPr>
          <w:tab/>
          <w:delText>39</w:delText>
        </w:r>
      </w:del>
    </w:p>
    <w:p w:rsidR="00166BB7" w:rsidDel="00EF7265" w:rsidRDefault="00166BB7">
      <w:pPr>
        <w:pStyle w:val="Verzeichnis3"/>
        <w:tabs>
          <w:tab w:val="right" w:leader="dot" w:pos="9350"/>
        </w:tabs>
        <w:rPr>
          <w:del w:id="993" w:author="Andreas Kuehne" w:date="2019-05-25T13:55:00Z"/>
          <w:rFonts w:asciiTheme="minorHAnsi" w:eastAsiaTheme="minorEastAsia" w:hAnsiTheme="minorHAnsi" w:cstheme="minorBidi"/>
          <w:noProof/>
          <w:sz w:val="22"/>
          <w:szCs w:val="22"/>
          <w:lang w:val="en-GB" w:eastAsia="en-GB"/>
        </w:rPr>
      </w:pPr>
      <w:del w:id="994" w:author="Andreas Kuehne" w:date="2019-05-25T13:55:00Z">
        <w:r w:rsidRPr="00EF7265" w:rsidDel="00EF7265">
          <w:rPr>
            <w:rStyle w:val="Hyperlink"/>
            <w:noProof/>
            <w14:scene3d>
              <w14:camera w14:prst="orthographicFront"/>
              <w14:lightRig w14:rig="threePt" w14:dir="t">
                <w14:rot w14:lat="0" w14:lon="0" w14:rev="0"/>
              </w14:lightRig>
            </w14:scene3d>
          </w:rPr>
          <w:delText>4.2.1</w:delText>
        </w:r>
        <w:r w:rsidRPr="00EF7265" w:rsidDel="00EF7265">
          <w:rPr>
            <w:rStyle w:val="Hyperlink"/>
            <w:noProof/>
          </w:rPr>
          <w:delText xml:space="preserve"> Component SignRequest</w:delText>
        </w:r>
        <w:r w:rsidDel="00EF7265">
          <w:rPr>
            <w:noProof/>
            <w:webHidden/>
          </w:rPr>
          <w:tab/>
          <w:delText>39</w:delText>
        </w:r>
      </w:del>
    </w:p>
    <w:p w:rsidR="00166BB7" w:rsidDel="00EF7265" w:rsidRDefault="00166BB7">
      <w:pPr>
        <w:pStyle w:val="Verzeichnis4"/>
        <w:tabs>
          <w:tab w:val="right" w:leader="dot" w:pos="9350"/>
        </w:tabs>
        <w:rPr>
          <w:del w:id="995" w:author="Andreas Kuehne" w:date="2019-05-25T13:55:00Z"/>
          <w:rFonts w:asciiTheme="minorHAnsi" w:eastAsiaTheme="minorEastAsia" w:hAnsiTheme="minorHAnsi" w:cstheme="minorBidi"/>
          <w:noProof/>
          <w:sz w:val="22"/>
          <w:szCs w:val="22"/>
          <w:lang w:val="en-GB" w:eastAsia="en-GB"/>
        </w:rPr>
      </w:pPr>
      <w:del w:id="996" w:author="Andreas Kuehne" w:date="2019-05-25T13:55:00Z">
        <w:r w:rsidRPr="00EF7265" w:rsidDel="00EF7265">
          <w:rPr>
            <w:rStyle w:val="Hyperlink"/>
            <w:noProof/>
            <w14:scene3d>
              <w14:camera w14:prst="orthographicFront"/>
              <w14:lightRig w14:rig="threePt" w14:dir="t">
                <w14:rot w14:lat="0" w14:lon="0" w14:rev="0"/>
              </w14:lightRig>
            </w14:scene3d>
          </w:rPr>
          <w:delText>4.2.1.1</w:delText>
        </w:r>
        <w:r w:rsidRPr="00EF7265" w:rsidDel="00EF7265">
          <w:rPr>
            <w:rStyle w:val="Hyperlink"/>
            <w:noProof/>
          </w:rPr>
          <w:delText xml:space="preserve"> SignRequest – JSON Syntax</w:delText>
        </w:r>
        <w:r w:rsidDel="00EF7265">
          <w:rPr>
            <w:noProof/>
            <w:webHidden/>
          </w:rPr>
          <w:tab/>
          <w:delText>40</w:delText>
        </w:r>
      </w:del>
    </w:p>
    <w:p w:rsidR="00166BB7" w:rsidDel="00EF7265" w:rsidRDefault="00166BB7">
      <w:pPr>
        <w:pStyle w:val="Verzeichnis4"/>
        <w:tabs>
          <w:tab w:val="right" w:leader="dot" w:pos="9350"/>
        </w:tabs>
        <w:rPr>
          <w:del w:id="997" w:author="Andreas Kuehne" w:date="2019-05-25T13:55:00Z"/>
          <w:rFonts w:asciiTheme="minorHAnsi" w:eastAsiaTheme="minorEastAsia" w:hAnsiTheme="minorHAnsi" w:cstheme="minorBidi"/>
          <w:noProof/>
          <w:sz w:val="22"/>
          <w:szCs w:val="22"/>
          <w:lang w:val="en-GB" w:eastAsia="en-GB"/>
        </w:rPr>
      </w:pPr>
      <w:del w:id="998" w:author="Andreas Kuehne" w:date="2019-05-25T13:55:00Z">
        <w:r w:rsidRPr="00EF7265" w:rsidDel="00EF7265">
          <w:rPr>
            <w:rStyle w:val="Hyperlink"/>
            <w:noProof/>
            <w14:scene3d>
              <w14:camera w14:prst="orthographicFront"/>
              <w14:lightRig w14:rig="threePt" w14:dir="t">
                <w14:rot w14:lat="0" w14:lon="0" w14:rev="0"/>
              </w14:lightRig>
            </w14:scene3d>
          </w:rPr>
          <w:delText>4.2.1.2</w:delText>
        </w:r>
        <w:r w:rsidRPr="00EF7265" w:rsidDel="00EF7265">
          <w:rPr>
            <w:rStyle w:val="Hyperlink"/>
            <w:noProof/>
          </w:rPr>
          <w:delText xml:space="preserve"> SignRequest – XML Syntax</w:delText>
        </w:r>
        <w:r w:rsidDel="00EF7265">
          <w:rPr>
            <w:noProof/>
            <w:webHidden/>
          </w:rPr>
          <w:tab/>
          <w:delText>41</w:delText>
        </w:r>
      </w:del>
    </w:p>
    <w:p w:rsidR="00166BB7" w:rsidDel="00EF7265" w:rsidRDefault="00166BB7">
      <w:pPr>
        <w:pStyle w:val="Verzeichnis3"/>
        <w:tabs>
          <w:tab w:val="right" w:leader="dot" w:pos="9350"/>
        </w:tabs>
        <w:rPr>
          <w:del w:id="999" w:author="Andreas Kuehne" w:date="2019-05-25T13:55:00Z"/>
          <w:rFonts w:asciiTheme="minorHAnsi" w:eastAsiaTheme="minorEastAsia" w:hAnsiTheme="minorHAnsi" w:cstheme="minorBidi"/>
          <w:noProof/>
          <w:sz w:val="22"/>
          <w:szCs w:val="22"/>
          <w:lang w:val="en-GB" w:eastAsia="en-GB"/>
        </w:rPr>
      </w:pPr>
      <w:del w:id="1000" w:author="Andreas Kuehne" w:date="2019-05-25T13:55:00Z">
        <w:r w:rsidRPr="00EF7265" w:rsidDel="00EF7265">
          <w:rPr>
            <w:rStyle w:val="Hyperlink"/>
            <w:noProof/>
            <w14:scene3d>
              <w14:camera w14:prst="orthographicFront"/>
              <w14:lightRig w14:rig="threePt" w14:dir="t">
                <w14:rot w14:lat="0" w14:lon="0" w14:rev="0"/>
              </w14:lightRig>
            </w14:scene3d>
          </w:rPr>
          <w:delText>4.2.2</w:delText>
        </w:r>
        <w:r w:rsidRPr="00EF7265" w:rsidDel="00EF7265">
          <w:rPr>
            <w:rStyle w:val="Hyperlink"/>
            <w:noProof/>
          </w:rPr>
          <w:delText xml:space="preserve"> Component SignResponse</w:delText>
        </w:r>
        <w:r w:rsidDel="00EF7265">
          <w:rPr>
            <w:noProof/>
            <w:webHidden/>
          </w:rPr>
          <w:tab/>
          <w:delText>41</w:delText>
        </w:r>
      </w:del>
    </w:p>
    <w:p w:rsidR="00166BB7" w:rsidDel="00EF7265" w:rsidRDefault="00166BB7">
      <w:pPr>
        <w:pStyle w:val="Verzeichnis4"/>
        <w:tabs>
          <w:tab w:val="right" w:leader="dot" w:pos="9350"/>
        </w:tabs>
        <w:rPr>
          <w:del w:id="1001" w:author="Andreas Kuehne" w:date="2019-05-25T13:55:00Z"/>
          <w:rFonts w:asciiTheme="minorHAnsi" w:eastAsiaTheme="minorEastAsia" w:hAnsiTheme="minorHAnsi" w:cstheme="minorBidi"/>
          <w:noProof/>
          <w:sz w:val="22"/>
          <w:szCs w:val="22"/>
          <w:lang w:val="en-GB" w:eastAsia="en-GB"/>
        </w:rPr>
      </w:pPr>
      <w:del w:id="1002" w:author="Andreas Kuehne" w:date="2019-05-25T13:55:00Z">
        <w:r w:rsidRPr="00EF7265" w:rsidDel="00EF7265">
          <w:rPr>
            <w:rStyle w:val="Hyperlink"/>
            <w:noProof/>
            <w14:scene3d>
              <w14:camera w14:prst="orthographicFront"/>
              <w14:lightRig w14:rig="threePt" w14:dir="t">
                <w14:rot w14:lat="0" w14:lon="0" w14:rev="0"/>
              </w14:lightRig>
            </w14:scene3d>
          </w:rPr>
          <w:delText>4.2.2.1</w:delText>
        </w:r>
        <w:r w:rsidRPr="00EF7265" w:rsidDel="00EF7265">
          <w:rPr>
            <w:rStyle w:val="Hyperlink"/>
            <w:noProof/>
          </w:rPr>
          <w:delText xml:space="preserve"> SignResponse – JSON Syntax</w:delText>
        </w:r>
        <w:r w:rsidDel="00EF7265">
          <w:rPr>
            <w:noProof/>
            <w:webHidden/>
          </w:rPr>
          <w:tab/>
          <w:delText>41</w:delText>
        </w:r>
      </w:del>
    </w:p>
    <w:p w:rsidR="00166BB7" w:rsidDel="00EF7265" w:rsidRDefault="00166BB7">
      <w:pPr>
        <w:pStyle w:val="Verzeichnis4"/>
        <w:tabs>
          <w:tab w:val="right" w:leader="dot" w:pos="9350"/>
        </w:tabs>
        <w:rPr>
          <w:del w:id="1003" w:author="Andreas Kuehne" w:date="2019-05-25T13:55:00Z"/>
          <w:rFonts w:asciiTheme="minorHAnsi" w:eastAsiaTheme="minorEastAsia" w:hAnsiTheme="minorHAnsi" w:cstheme="minorBidi"/>
          <w:noProof/>
          <w:sz w:val="22"/>
          <w:szCs w:val="22"/>
          <w:lang w:val="en-GB" w:eastAsia="en-GB"/>
        </w:rPr>
      </w:pPr>
      <w:del w:id="1004" w:author="Andreas Kuehne" w:date="2019-05-25T13:55:00Z">
        <w:r w:rsidRPr="00EF7265" w:rsidDel="00EF7265">
          <w:rPr>
            <w:rStyle w:val="Hyperlink"/>
            <w:noProof/>
            <w14:scene3d>
              <w14:camera w14:prst="orthographicFront"/>
              <w14:lightRig w14:rig="threePt" w14:dir="t">
                <w14:rot w14:lat="0" w14:lon="0" w14:rev="0"/>
              </w14:lightRig>
            </w14:scene3d>
          </w:rPr>
          <w:delText>4.2.2.2</w:delText>
        </w:r>
        <w:r w:rsidRPr="00EF7265" w:rsidDel="00EF7265">
          <w:rPr>
            <w:rStyle w:val="Hyperlink"/>
            <w:noProof/>
          </w:rPr>
          <w:delText xml:space="preserve"> SignResponse – XML Syntax</w:delText>
        </w:r>
        <w:r w:rsidDel="00EF7265">
          <w:rPr>
            <w:noProof/>
            <w:webHidden/>
          </w:rPr>
          <w:tab/>
          <w:delText>42</w:delText>
        </w:r>
      </w:del>
    </w:p>
    <w:p w:rsidR="00166BB7" w:rsidDel="00EF7265" w:rsidRDefault="00166BB7">
      <w:pPr>
        <w:pStyle w:val="Verzeichnis3"/>
        <w:tabs>
          <w:tab w:val="right" w:leader="dot" w:pos="9350"/>
        </w:tabs>
        <w:rPr>
          <w:del w:id="1005" w:author="Andreas Kuehne" w:date="2019-05-25T13:55:00Z"/>
          <w:rFonts w:asciiTheme="minorHAnsi" w:eastAsiaTheme="minorEastAsia" w:hAnsiTheme="minorHAnsi" w:cstheme="minorBidi"/>
          <w:noProof/>
          <w:sz w:val="22"/>
          <w:szCs w:val="22"/>
          <w:lang w:val="en-GB" w:eastAsia="en-GB"/>
        </w:rPr>
      </w:pPr>
      <w:del w:id="1006" w:author="Andreas Kuehne" w:date="2019-05-25T13:55:00Z">
        <w:r w:rsidRPr="00EF7265" w:rsidDel="00EF7265">
          <w:rPr>
            <w:rStyle w:val="Hyperlink"/>
            <w:noProof/>
            <w14:scene3d>
              <w14:camera w14:prst="orthographicFront"/>
              <w14:lightRig w14:rig="threePt" w14:dir="t">
                <w14:rot w14:lat="0" w14:lon="0" w14:rev="0"/>
              </w14:lightRig>
            </w14:scene3d>
          </w:rPr>
          <w:delText>4.2.3</w:delText>
        </w:r>
        <w:r w:rsidRPr="00EF7265" w:rsidDel="00EF7265">
          <w:rPr>
            <w:rStyle w:val="Hyperlink"/>
            <w:noProof/>
          </w:rPr>
          <w:delText xml:space="preserve"> Component VerifyRequest</w:delText>
        </w:r>
        <w:r w:rsidDel="00EF7265">
          <w:rPr>
            <w:noProof/>
            <w:webHidden/>
          </w:rPr>
          <w:tab/>
          <w:delText>43</w:delText>
        </w:r>
      </w:del>
    </w:p>
    <w:p w:rsidR="00166BB7" w:rsidDel="00EF7265" w:rsidRDefault="00166BB7">
      <w:pPr>
        <w:pStyle w:val="Verzeichnis4"/>
        <w:tabs>
          <w:tab w:val="right" w:leader="dot" w:pos="9350"/>
        </w:tabs>
        <w:rPr>
          <w:del w:id="1007" w:author="Andreas Kuehne" w:date="2019-05-25T13:55:00Z"/>
          <w:rFonts w:asciiTheme="minorHAnsi" w:eastAsiaTheme="minorEastAsia" w:hAnsiTheme="minorHAnsi" w:cstheme="minorBidi"/>
          <w:noProof/>
          <w:sz w:val="22"/>
          <w:szCs w:val="22"/>
          <w:lang w:val="en-GB" w:eastAsia="en-GB"/>
        </w:rPr>
      </w:pPr>
      <w:del w:id="1008" w:author="Andreas Kuehne" w:date="2019-05-25T13:55:00Z">
        <w:r w:rsidRPr="00EF7265" w:rsidDel="00EF7265">
          <w:rPr>
            <w:rStyle w:val="Hyperlink"/>
            <w:noProof/>
            <w14:scene3d>
              <w14:camera w14:prst="orthographicFront"/>
              <w14:lightRig w14:rig="threePt" w14:dir="t">
                <w14:rot w14:lat="0" w14:lon="0" w14:rev="0"/>
              </w14:lightRig>
            </w14:scene3d>
          </w:rPr>
          <w:delText>4.2.3.1</w:delText>
        </w:r>
        <w:r w:rsidRPr="00EF7265" w:rsidDel="00EF7265">
          <w:rPr>
            <w:rStyle w:val="Hyperlink"/>
            <w:noProof/>
          </w:rPr>
          <w:delText xml:space="preserve"> VerifyRequest – JSON Syntax</w:delText>
        </w:r>
        <w:r w:rsidDel="00EF7265">
          <w:rPr>
            <w:noProof/>
            <w:webHidden/>
          </w:rPr>
          <w:tab/>
          <w:delText>43</w:delText>
        </w:r>
      </w:del>
    </w:p>
    <w:p w:rsidR="00166BB7" w:rsidDel="00EF7265" w:rsidRDefault="00166BB7">
      <w:pPr>
        <w:pStyle w:val="Verzeichnis4"/>
        <w:tabs>
          <w:tab w:val="right" w:leader="dot" w:pos="9350"/>
        </w:tabs>
        <w:rPr>
          <w:del w:id="1009" w:author="Andreas Kuehne" w:date="2019-05-25T13:55:00Z"/>
          <w:rFonts w:asciiTheme="minorHAnsi" w:eastAsiaTheme="minorEastAsia" w:hAnsiTheme="minorHAnsi" w:cstheme="minorBidi"/>
          <w:noProof/>
          <w:sz w:val="22"/>
          <w:szCs w:val="22"/>
          <w:lang w:val="en-GB" w:eastAsia="en-GB"/>
        </w:rPr>
      </w:pPr>
      <w:del w:id="1010" w:author="Andreas Kuehne" w:date="2019-05-25T13:55:00Z">
        <w:r w:rsidRPr="00EF7265" w:rsidDel="00EF7265">
          <w:rPr>
            <w:rStyle w:val="Hyperlink"/>
            <w:noProof/>
            <w14:scene3d>
              <w14:camera w14:prst="orthographicFront"/>
              <w14:lightRig w14:rig="threePt" w14:dir="t">
                <w14:rot w14:lat="0" w14:lon="0" w14:rev="0"/>
              </w14:lightRig>
            </w14:scene3d>
          </w:rPr>
          <w:delText>4.2.3.2</w:delText>
        </w:r>
        <w:r w:rsidRPr="00EF7265" w:rsidDel="00EF7265">
          <w:rPr>
            <w:rStyle w:val="Hyperlink"/>
            <w:noProof/>
          </w:rPr>
          <w:delText xml:space="preserve"> VerifyRequest – XML Syntax</w:delText>
        </w:r>
        <w:r w:rsidDel="00EF7265">
          <w:rPr>
            <w:noProof/>
            <w:webHidden/>
          </w:rPr>
          <w:tab/>
          <w:delText>44</w:delText>
        </w:r>
      </w:del>
    </w:p>
    <w:p w:rsidR="00166BB7" w:rsidDel="00EF7265" w:rsidRDefault="00166BB7">
      <w:pPr>
        <w:pStyle w:val="Verzeichnis3"/>
        <w:tabs>
          <w:tab w:val="right" w:leader="dot" w:pos="9350"/>
        </w:tabs>
        <w:rPr>
          <w:del w:id="1011" w:author="Andreas Kuehne" w:date="2019-05-25T13:55:00Z"/>
          <w:rFonts w:asciiTheme="minorHAnsi" w:eastAsiaTheme="minorEastAsia" w:hAnsiTheme="minorHAnsi" w:cstheme="minorBidi"/>
          <w:noProof/>
          <w:sz w:val="22"/>
          <w:szCs w:val="22"/>
          <w:lang w:val="en-GB" w:eastAsia="en-GB"/>
        </w:rPr>
      </w:pPr>
      <w:del w:id="1012" w:author="Andreas Kuehne" w:date="2019-05-25T13:55:00Z">
        <w:r w:rsidRPr="00EF7265" w:rsidDel="00EF7265">
          <w:rPr>
            <w:rStyle w:val="Hyperlink"/>
            <w:noProof/>
            <w14:scene3d>
              <w14:camera w14:prst="orthographicFront"/>
              <w14:lightRig w14:rig="threePt" w14:dir="t">
                <w14:rot w14:lat="0" w14:lon="0" w14:rev="0"/>
              </w14:lightRig>
            </w14:scene3d>
          </w:rPr>
          <w:delText>4.2.4</w:delText>
        </w:r>
        <w:r w:rsidRPr="00EF7265" w:rsidDel="00EF7265">
          <w:rPr>
            <w:rStyle w:val="Hyperlink"/>
            <w:noProof/>
          </w:rPr>
          <w:delText xml:space="preserve"> Component VerifyResponse</w:delText>
        </w:r>
        <w:r w:rsidDel="00EF7265">
          <w:rPr>
            <w:noProof/>
            <w:webHidden/>
          </w:rPr>
          <w:tab/>
          <w:delText>44</w:delText>
        </w:r>
      </w:del>
    </w:p>
    <w:p w:rsidR="00166BB7" w:rsidDel="00EF7265" w:rsidRDefault="00166BB7">
      <w:pPr>
        <w:pStyle w:val="Verzeichnis4"/>
        <w:tabs>
          <w:tab w:val="right" w:leader="dot" w:pos="9350"/>
        </w:tabs>
        <w:rPr>
          <w:del w:id="1013" w:author="Andreas Kuehne" w:date="2019-05-25T13:55:00Z"/>
          <w:rFonts w:asciiTheme="minorHAnsi" w:eastAsiaTheme="minorEastAsia" w:hAnsiTheme="minorHAnsi" w:cstheme="minorBidi"/>
          <w:noProof/>
          <w:sz w:val="22"/>
          <w:szCs w:val="22"/>
          <w:lang w:val="en-GB" w:eastAsia="en-GB"/>
        </w:rPr>
      </w:pPr>
      <w:del w:id="1014" w:author="Andreas Kuehne" w:date="2019-05-25T13:55:00Z">
        <w:r w:rsidRPr="00EF7265" w:rsidDel="00EF7265">
          <w:rPr>
            <w:rStyle w:val="Hyperlink"/>
            <w:noProof/>
            <w14:scene3d>
              <w14:camera w14:prst="orthographicFront"/>
              <w14:lightRig w14:rig="threePt" w14:dir="t">
                <w14:rot w14:lat="0" w14:lon="0" w14:rev="0"/>
              </w14:lightRig>
            </w14:scene3d>
          </w:rPr>
          <w:delText>4.2.4.1</w:delText>
        </w:r>
        <w:r w:rsidRPr="00EF7265" w:rsidDel="00EF7265">
          <w:rPr>
            <w:rStyle w:val="Hyperlink"/>
            <w:noProof/>
          </w:rPr>
          <w:delText xml:space="preserve"> VerifyResponse – JSON Syntax</w:delText>
        </w:r>
        <w:r w:rsidDel="00EF7265">
          <w:rPr>
            <w:noProof/>
            <w:webHidden/>
          </w:rPr>
          <w:tab/>
          <w:delText>44</w:delText>
        </w:r>
      </w:del>
    </w:p>
    <w:p w:rsidR="00166BB7" w:rsidDel="00EF7265" w:rsidRDefault="00166BB7">
      <w:pPr>
        <w:pStyle w:val="Verzeichnis4"/>
        <w:tabs>
          <w:tab w:val="right" w:leader="dot" w:pos="9350"/>
        </w:tabs>
        <w:rPr>
          <w:del w:id="1015" w:author="Andreas Kuehne" w:date="2019-05-25T13:55:00Z"/>
          <w:rFonts w:asciiTheme="minorHAnsi" w:eastAsiaTheme="minorEastAsia" w:hAnsiTheme="minorHAnsi" w:cstheme="minorBidi"/>
          <w:noProof/>
          <w:sz w:val="22"/>
          <w:szCs w:val="22"/>
          <w:lang w:val="en-GB" w:eastAsia="en-GB"/>
        </w:rPr>
      </w:pPr>
      <w:del w:id="1016" w:author="Andreas Kuehne" w:date="2019-05-25T13:55:00Z">
        <w:r w:rsidRPr="00EF7265" w:rsidDel="00EF7265">
          <w:rPr>
            <w:rStyle w:val="Hyperlink"/>
            <w:noProof/>
            <w14:scene3d>
              <w14:camera w14:prst="orthographicFront"/>
              <w14:lightRig w14:rig="threePt" w14:dir="t">
                <w14:rot w14:lat="0" w14:lon="0" w14:rev="0"/>
              </w14:lightRig>
            </w14:scene3d>
          </w:rPr>
          <w:delText>4.2.4.2</w:delText>
        </w:r>
        <w:r w:rsidRPr="00EF7265" w:rsidDel="00EF7265">
          <w:rPr>
            <w:rStyle w:val="Hyperlink"/>
            <w:noProof/>
          </w:rPr>
          <w:delText xml:space="preserve"> VerifyResponse – XML Syntax</w:delText>
        </w:r>
        <w:r w:rsidDel="00EF7265">
          <w:rPr>
            <w:noProof/>
            <w:webHidden/>
          </w:rPr>
          <w:tab/>
          <w:delText>45</w:delText>
        </w:r>
      </w:del>
    </w:p>
    <w:p w:rsidR="00166BB7" w:rsidDel="00EF7265" w:rsidRDefault="00166BB7">
      <w:pPr>
        <w:pStyle w:val="Verzeichnis3"/>
        <w:tabs>
          <w:tab w:val="right" w:leader="dot" w:pos="9350"/>
        </w:tabs>
        <w:rPr>
          <w:del w:id="1017" w:author="Andreas Kuehne" w:date="2019-05-25T13:55:00Z"/>
          <w:rFonts w:asciiTheme="minorHAnsi" w:eastAsiaTheme="minorEastAsia" w:hAnsiTheme="minorHAnsi" w:cstheme="minorBidi"/>
          <w:noProof/>
          <w:sz w:val="22"/>
          <w:szCs w:val="22"/>
          <w:lang w:val="en-GB" w:eastAsia="en-GB"/>
        </w:rPr>
      </w:pPr>
      <w:del w:id="1018" w:author="Andreas Kuehne" w:date="2019-05-25T13:55:00Z">
        <w:r w:rsidRPr="00EF7265" w:rsidDel="00EF7265">
          <w:rPr>
            <w:rStyle w:val="Hyperlink"/>
            <w:noProof/>
            <w14:scene3d>
              <w14:camera w14:prst="orthographicFront"/>
              <w14:lightRig w14:rig="threePt" w14:dir="t">
                <w14:rot w14:lat="0" w14:lon="0" w14:rev="0"/>
              </w14:lightRig>
            </w14:scene3d>
          </w:rPr>
          <w:delText>4.2.5</w:delText>
        </w:r>
        <w:r w:rsidRPr="00EF7265" w:rsidDel="00EF7265">
          <w:rPr>
            <w:rStyle w:val="Hyperlink"/>
            <w:noProof/>
          </w:rPr>
          <w:delText xml:space="preserve"> Component PendingRequest</w:delText>
        </w:r>
        <w:r w:rsidDel="00EF7265">
          <w:rPr>
            <w:noProof/>
            <w:webHidden/>
          </w:rPr>
          <w:tab/>
          <w:delText>46</w:delText>
        </w:r>
      </w:del>
    </w:p>
    <w:p w:rsidR="00166BB7" w:rsidDel="00EF7265" w:rsidRDefault="00166BB7">
      <w:pPr>
        <w:pStyle w:val="Verzeichnis4"/>
        <w:tabs>
          <w:tab w:val="right" w:leader="dot" w:pos="9350"/>
        </w:tabs>
        <w:rPr>
          <w:del w:id="1019" w:author="Andreas Kuehne" w:date="2019-05-25T13:55:00Z"/>
          <w:rFonts w:asciiTheme="minorHAnsi" w:eastAsiaTheme="minorEastAsia" w:hAnsiTheme="minorHAnsi" w:cstheme="minorBidi"/>
          <w:noProof/>
          <w:sz w:val="22"/>
          <w:szCs w:val="22"/>
          <w:lang w:val="en-GB" w:eastAsia="en-GB"/>
        </w:rPr>
      </w:pPr>
      <w:del w:id="1020" w:author="Andreas Kuehne" w:date="2019-05-25T13:55:00Z">
        <w:r w:rsidRPr="00EF7265" w:rsidDel="00EF7265">
          <w:rPr>
            <w:rStyle w:val="Hyperlink"/>
            <w:noProof/>
            <w14:scene3d>
              <w14:camera w14:prst="orthographicFront"/>
              <w14:lightRig w14:rig="threePt" w14:dir="t">
                <w14:rot w14:lat="0" w14:lon="0" w14:rev="0"/>
              </w14:lightRig>
            </w14:scene3d>
          </w:rPr>
          <w:delText>4.2.5.1</w:delText>
        </w:r>
        <w:r w:rsidRPr="00EF7265" w:rsidDel="00EF7265">
          <w:rPr>
            <w:rStyle w:val="Hyperlink"/>
            <w:noProof/>
          </w:rPr>
          <w:delText xml:space="preserve"> PendingRequest – JSON Syntax</w:delText>
        </w:r>
        <w:r w:rsidDel="00EF7265">
          <w:rPr>
            <w:noProof/>
            <w:webHidden/>
          </w:rPr>
          <w:tab/>
          <w:delText>46</w:delText>
        </w:r>
      </w:del>
    </w:p>
    <w:p w:rsidR="00166BB7" w:rsidDel="00EF7265" w:rsidRDefault="00166BB7">
      <w:pPr>
        <w:pStyle w:val="Verzeichnis4"/>
        <w:tabs>
          <w:tab w:val="right" w:leader="dot" w:pos="9350"/>
        </w:tabs>
        <w:rPr>
          <w:del w:id="1021" w:author="Andreas Kuehne" w:date="2019-05-25T13:55:00Z"/>
          <w:rFonts w:asciiTheme="minorHAnsi" w:eastAsiaTheme="minorEastAsia" w:hAnsiTheme="minorHAnsi" w:cstheme="minorBidi"/>
          <w:noProof/>
          <w:sz w:val="22"/>
          <w:szCs w:val="22"/>
          <w:lang w:val="en-GB" w:eastAsia="en-GB"/>
        </w:rPr>
      </w:pPr>
      <w:del w:id="1022" w:author="Andreas Kuehne" w:date="2019-05-25T13:55:00Z">
        <w:r w:rsidRPr="00EF7265" w:rsidDel="00EF7265">
          <w:rPr>
            <w:rStyle w:val="Hyperlink"/>
            <w:noProof/>
            <w14:scene3d>
              <w14:camera w14:prst="orthographicFront"/>
              <w14:lightRig w14:rig="threePt" w14:dir="t">
                <w14:rot w14:lat="0" w14:lon="0" w14:rev="0"/>
              </w14:lightRig>
            </w14:scene3d>
          </w:rPr>
          <w:delText>4.2.5.2</w:delText>
        </w:r>
        <w:r w:rsidRPr="00EF7265" w:rsidDel="00EF7265">
          <w:rPr>
            <w:rStyle w:val="Hyperlink"/>
            <w:noProof/>
          </w:rPr>
          <w:delText xml:space="preserve"> PendingRequest – XML Syntax</w:delText>
        </w:r>
        <w:r w:rsidDel="00EF7265">
          <w:rPr>
            <w:noProof/>
            <w:webHidden/>
          </w:rPr>
          <w:tab/>
          <w:delText>46</w:delText>
        </w:r>
      </w:del>
    </w:p>
    <w:p w:rsidR="00166BB7" w:rsidDel="00EF7265" w:rsidRDefault="00166BB7">
      <w:pPr>
        <w:pStyle w:val="Verzeichnis2"/>
        <w:tabs>
          <w:tab w:val="right" w:leader="dot" w:pos="9350"/>
        </w:tabs>
        <w:rPr>
          <w:del w:id="1023" w:author="Andreas Kuehne" w:date="2019-05-25T13:55:00Z"/>
          <w:rFonts w:asciiTheme="minorHAnsi" w:eastAsiaTheme="minorEastAsia" w:hAnsiTheme="minorHAnsi" w:cstheme="minorBidi"/>
          <w:noProof/>
          <w:sz w:val="22"/>
          <w:szCs w:val="22"/>
          <w:lang w:val="en-GB" w:eastAsia="en-GB"/>
        </w:rPr>
      </w:pPr>
      <w:del w:id="1024" w:author="Andreas Kuehne" w:date="2019-05-25T13:55:00Z">
        <w:r w:rsidRPr="00EF7265" w:rsidDel="00EF7265">
          <w:rPr>
            <w:rStyle w:val="Hyperlink"/>
            <w:noProof/>
          </w:rPr>
          <w:delText>4.3 Optional data structures defined in this document</w:delText>
        </w:r>
        <w:r w:rsidDel="00EF7265">
          <w:rPr>
            <w:noProof/>
            <w:webHidden/>
          </w:rPr>
          <w:tab/>
          <w:delText>47</w:delText>
        </w:r>
      </w:del>
    </w:p>
    <w:p w:rsidR="00166BB7" w:rsidDel="00EF7265" w:rsidRDefault="00166BB7">
      <w:pPr>
        <w:pStyle w:val="Verzeichnis3"/>
        <w:tabs>
          <w:tab w:val="right" w:leader="dot" w:pos="9350"/>
        </w:tabs>
        <w:rPr>
          <w:del w:id="1025" w:author="Andreas Kuehne" w:date="2019-05-25T13:55:00Z"/>
          <w:rFonts w:asciiTheme="minorHAnsi" w:eastAsiaTheme="minorEastAsia" w:hAnsiTheme="minorHAnsi" w:cstheme="minorBidi"/>
          <w:noProof/>
          <w:sz w:val="22"/>
          <w:szCs w:val="22"/>
          <w:lang w:val="en-GB" w:eastAsia="en-GB"/>
        </w:rPr>
      </w:pPr>
      <w:del w:id="1026" w:author="Andreas Kuehne" w:date="2019-05-25T13:55:00Z">
        <w:r w:rsidRPr="00EF7265" w:rsidDel="00EF7265">
          <w:rPr>
            <w:rStyle w:val="Hyperlink"/>
            <w:noProof/>
            <w14:scene3d>
              <w14:camera w14:prst="orthographicFront"/>
              <w14:lightRig w14:rig="threePt" w14:dir="t">
                <w14:rot w14:lat="0" w14:lon="0" w14:rev="0"/>
              </w14:lightRig>
            </w14:scene3d>
          </w:rPr>
          <w:delText>4.3.1</w:delText>
        </w:r>
        <w:r w:rsidRPr="00EF7265" w:rsidDel="00EF7265">
          <w:rPr>
            <w:rStyle w:val="Hyperlink"/>
            <w:noProof/>
          </w:rPr>
          <w:delText xml:space="preserve"> Component RequestID</w:delText>
        </w:r>
        <w:r w:rsidDel="00EF7265">
          <w:rPr>
            <w:noProof/>
            <w:webHidden/>
          </w:rPr>
          <w:tab/>
          <w:delText>47</w:delText>
        </w:r>
      </w:del>
    </w:p>
    <w:p w:rsidR="00166BB7" w:rsidDel="00EF7265" w:rsidRDefault="00166BB7">
      <w:pPr>
        <w:pStyle w:val="Verzeichnis4"/>
        <w:tabs>
          <w:tab w:val="right" w:leader="dot" w:pos="9350"/>
        </w:tabs>
        <w:rPr>
          <w:del w:id="1027" w:author="Andreas Kuehne" w:date="2019-05-25T13:55:00Z"/>
          <w:rFonts w:asciiTheme="minorHAnsi" w:eastAsiaTheme="minorEastAsia" w:hAnsiTheme="minorHAnsi" w:cstheme="minorBidi"/>
          <w:noProof/>
          <w:sz w:val="22"/>
          <w:szCs w:val="22"/>
          <w:lang w:val="en-GB" w:eastAsia="en-GB"/>
        </w:rPr>
      </w:pPr>
      <w:del w:id="1028" w:author="Andreas Kuehne" w:date="2019-05-25T13:55:00Z">
        <w:r w:rsidRPr="00EF7265" w:rsidDel="00EF7265">
          <w:rPr>
            <w:rStyle w:val="Hyperlink"/>
            <w:noProof/>
            <w14:scene3d>
              <w14:camera w14:prst="orthographicFront"/>
              <w14:lightRig w14:rig="threePt" w14:dir="t">
                <w14:rot w14:lat="0" w14:lon="0" w14:rev="0"/>
              </w14:lightRig>
            </w14:scene3d>
          </w:rPr>
          <w:delText>4.3.1.1</w:delText>
        </w:r>
        <w:r w:rsidRPr="00EF7265" w:rsidDel="00EF7265">
          <w:rPr>
            <w:rStyle w:val="Hyperlink"/>
            <w:noProof/>
          </w:rPr>
          <w:delText xml:space="preserve"> RequestID – JSON Syntax</w:delText>
        </w:r>
        <w:r w:rsidDel="00EF7265">
          <w:rPr>
            <w:noProof/>
            <w:webHidden/>
          </w:rPr>
          <w:tab/>
          <w:delText>47</w:delText>
        </w:r>
      </w:del>
    </w:p>
    <w:p w:rsidR="00166BB7" w:rsidDel="00EF7265" w:rsidRDefault="00166BB7">
      <w:pPr>
        <w:pStyle w:val="Verzeichnis4"/>
        <w:tabs>
          <w:tab w:val="right" w:leader="dot" w:pos="9350"/>
        </w:tabs>
        <w:rPr>
          <w:del w:id="1029" w:author="Andreas Kuehne" w:date="2019-05-25T13:55:00Z"/>
          <w:rFonts w:asciiTheme="minorHAnsi" w:eastAsiaTheme="minorEastAsia" w:hAnsiTheme="minorHAnsi" w:cstheme="minorBidi"/>
          <w:noProof/>
          <w:sz w:val="22"/>
          <w:szCs w:val="22"/>
          <w:lang w:val="en-GB" w:eastAsia="en-GB"/>
        </w:rPr>
      </w:pPr>
      <w:del w:id="1030" w:author="Andreas Kuehne" w:date="2019-05-25T13:55:00Z">
        <w:r w:rsidRPr="00EF7265" w:rsidDel="00EF7265">
          <w:rPr>
            <w:rStyle w:val="Hyperlink"/>
            <w:noProof/>
            <w14:scene3d>
              <w14:camera w14:prst="orthographicFront"/>
              <w14:lightRig w14:rig="threePt" w14:dir="t">
                <w14:rot w14:lat="0" w14:lon="0" w14:rev="0"/>
              </w14:lightRig>
            </w14:scene3d>
          </w:rPr>
          <w:delText>4.3.1.2</w:delText>
        </w:r>
        <w:r w:rsidRPr="00EF7265" w:rsidDel="00EF7265">
          <w:rPr>
            <w:rStyle w:val="Hyperlink"/>
            <w:noProof/>
          </w:rPr>
          <w:delText xml:space="preserve"> RequestID – XML Syntax</w:delText>
        </w:r>
        <w:r w:rsidDel="00EF7265">
          <w:rPr>
            <w:noProof/>
            <w:webHidden/>
          </w:rPr>
          <w:tab/>
          <w:delText>47</w:delText>
        </w:r>
      </w:del>
    </w:p>
    <w:p w:rsidR="00166BB7" w:rsidDel="00EF7265" w:rsidRDefault="00166BB7">
      <w:pPr>
        <w:pStyle w:val="Verzeichnis3"/>
        <w:tabs>
          <w:tab w:val="right" w:leader="dot" w:pos="9350"/>
        </w:tabs>
        <w:rPr>
          <w:del w:id="1031" w:author="Andreas Kuehne" w:date="2019-05-25T13:55:00Z"/>
          <w:rFonts w:asciiTheme="minorHAnsi" w:eastAsiaTheme="minorEastAsia" w:hAnsiTheme="minorHAnsi" w:cstheme="minorBidi"/>
          <w:noProof/>
          <w:sz w:val="22"/>
          <w:szCs w:val="22"/>
          <w:lang w:val="en-GB" w:eastAsia="en-GB"/>
        </w:rPr>
      </w:pPr>
      <w:del w:id="1032" w:author="Andreas Kuehne" w:date="2019-05-25T13:55:00Z">
        <w:r w:rsidRPr="00EF7265" w:rsidDel="00EF7265">
          <w:rPr>
            <w:rStyle w:val="Hyperlink"/>
            <w:noProof/>
            <w14:scene3d>
              <w14:camera w14:prst="orthographicFront"/>
              <w14:lightRig w14:rig="threePt" w14:dir="t">
                <w14:rot w14:lat="0" w14:lon="0" w14:rev="0"/>
              </w14:lightRig>
            </w14:scene3d>
          </w:rPr>
          <w:delText>4.3.2</w:delText>
        </w:r>
        <w:r w:rsidRPr="00EF7265" w:rsidDel="00EF7265">
          <w:rPr>
            <w:rStyle w:val="Hyperlink"/>
            <w:noProof/>
          </w:rPr>
          <w:delText xml:space="preserve"> Component ResponseID</w:delText>
        </w:r>
        <w:r w:rsidDel="00EF7265">
          <w:rPr>
            <w:noProof/>
            <w:webHidden/>
          </w:rPr>
          <w:tab/>
          <w:delText>47</w:delText>
        </w:r>
      </w:del>
    </w:p>
    <w:p w:rsidR="00166BB7" w:rsidDel="00EF7265" w:rsidRDefault="00166BB7">
      <w:pPr>
        <w:pStyle w:val="Verzeichnis4"/>
        <w:tabs>
          <w:tab w:val="right" w:leader="dot" w:pos="9350"/>
        </w:tabs>
        <w:rPr>
          <w:del w:id="1033" w:author="Andreas Kuehne" w:date="2019-05-25T13:55:00Z"/>
          <w:rFonts w:asciiTheme="minorHAnsi" w:eastAsiaTheme="minorEastAsia" w:hAnsiTheme="minorHAnsi" w:cstheme="minorBidi"/>
          <w:noProof/>
          <w:sz w:val="22"/>
          <w:szCs w:val="22"/>
          <w:lang w:val="en-GB" w:eastAsia="en-GB"/>
        </w:rPr>
      </w:pPr>
      <w:del w:id="1034" w:author="Andreas Kuehne" w:date="2019-05-25T13:55:00Z">
        <w:r w:rsidRPr="00EF7265" w:rsidDel="00EF7265">
          <w:rPr>
            <w:rStyle w:val="Hyperlink"/>
            <w:noProof/>
            <w14:scene3d>
              <w14:camera w14:prst="orthographicFront"/>
              <w14:lightRig w14:rig="threePt" w14:dir="t">
                <w14:rot w14:lat="0" w14:lon="0" w14:rev="0"/>
              </w14:lightRig>
            </w14:scene3d>
          </w:rPr>
          <w:delText>4.3.2.1</w:delText>
        </w:r>
        <w:r w:rsidRPr="00EF7265" w:rsidDel="00EF7265">
          <w:rPr>
            <w:rStyle w:val="Hyperlink"/>
            <w:noProof/>
          </w:rPr>
          <w:delText xml:space="preserve"> ResponseID – JSON Syntax</w:delText>
        </w:r>
        <w:r w:rsidDel="00EF7265">
          <w:rPr>
            <w:noProof/>
            <w:webHidden/>
          </w:rPr>
          <w:tab/>
          <w:delText>48</w:delText>
        </w:r>
      </w:del>
    </w:p>
    <w:p w:rsidR="00166BB7" w:rsidDel="00EF7265" w:rsidRDefault="00166BB7">
      <w:pPr>
        <w:pStyle w:val="Verzeichnis4"/>
        <w:tabs>
          <w:tab w:val="right" w:leader="dot" w:pos="9350"/>
        </w:tabs>
        <w:rPr>
          <w:del w:id="1035" w:author="Andreas Kuehne" w:date="2019-05-25T13:55:00Z"/>
          <w:rFonts w:asciiTheme="minorHAnsi" w:eastAsiaTheme="minorEastAsia" w:hAnsiTheme="minorHAnsi" w:cstheme="minorBidi"/>
          <w:noProof/>
          <w:sz w:val="22"/>
          <w:szCs w:val="22"/>
          <w:lang w:val="en-GB" w:eastAsia="en-GB"/>
        </w:rPr>
      </w:pPr>
      <w:del w:id="1036" w:author="Andreas Kuehne" w:date="2019-05-25T13:55:00Z">
        <w:r w:rsidRPr="00EF7265" w:rsidDel="00EF7265">
          <w:rPr>
            <w:rStyle w:val="Hyperlink"/>
            <w:noProof/>
            <w14:scene3d>
              <w14:camera w14:prst="orthographicFront"/>
              <w14:lightRig w14:rig="threePt" w14:dir="t">
                <w14:rot w14:lat="0" w14:lon="0" w14:rev="0"/>
              </w14:lightRig>
            </w14:scene3d>
          </w:rPr>
          <w:delText>4.3.2.2</w:delText>
        </w:r>
        <w:r w:rsidRPr="00EF7265" w:rsidDel="00EF7265">
          <w:rPr>
            <w:rStyle w:val="Hyperlink"/>
            <w:noProof/>
          </w:rPr>
          <w:delText xml:space="preserve"> ResponseID – XML Syntax</w:delText>
        </w:r>
        <w:r w:rsidDel="00EF7265">
          <w:rPr>
            <w:noProof/>
            <w:webHidden/>
          </w:rPr>
          <w:tab/>
          <w:delText>48</w:delText>
        </w:r>
      </w:del>
    </w:p>
    <w:p w:rsidR="00166BB7" w:rsidDel="00EF7265" w:rsidRDefault="00166BB7">
      <w:pPr>
        <w:pStyle w:val="Verzeichnis3"/>
        <w:tabs>
          <w:tab w:val="right" w:leader="dot" w:pos="9350"/>
        </w:tabs>
        <w:rPr>
          <w:del w:id="1037" w:author="Andreas Kuehne" w:date="2019-05-25T13:55:00Z"/>
          <w:rFonts w:asciiTheme="minorHAnsi" w:eastAsiaTheme="minorEastAsia" w:hAnsiTheme="minorHAnsi" w:cstheme="minorBidi"/>
          <w:noProof/>
          <w:sz w:val="22"/>
          <w:szCs w:val="22"/>
          <w:lang w:val="en-GB" w:eastAsia="en-GB"/>
        </w:rPr>
      </w:pPr>
      <w:del w:id="1038" w:author="Andreas Kuehne" w:date="2019-05-25T13:55:00Z">
        <w:r w:rsidRPr="00EF7265" w:rsidDel="00EF7265">
          <w:rPr>
            <w:rStyle w:val="Hyperlink"/>
            <w:noProof/>
            <w14:scene3d>
              <w14:camera w14:prst="orthographicFront"/>
              <w14:lightRig w14:rig="threePt" w14:dir="t">
                <w14:rot w14:lat="0" w14:lon="0" w14:rev="0"/>
              </w14:lightRig>
            </w14:scene3d>
          </w:rPr>
          <w:delText>4.3.3</w:delText>
        </w:r>
        <w:r w:rsidRPr="00EF7265" w:rsidDel="00EF7265">
          <w:rPr>
            <w:rStyle w:val="Hyperlink"/>
            <w:noProof/>
          </w:rPr>
          <w:delText xml:space="preserve"> Component OptionalInputsBase</w:delText>
        </w:r>
        <w:r w:rsidDel="00EF7265">
          <w:rPr>
            <w:noProof/>
            <w:webHidden/>
          </w:rPr>
          <w:tab/>
          <w:delText>48</w:delText>
        </w:r>
      </w:del>
    </w:p>
    <w:p w:rsidR="00166BB7" w:rsidDel="00EF7265" w:rsidRDefault="00166BB7">
      <w:pPr>
        <w:pStyle w:val="Verzeichnis4"/>
        <w:tabs>
          <w:tab w:val="right" w:leader="dot" w:pos="9350"/>
        </w:tabs>
        <w:rPr>
          <w:del w:id="1039" w:author="Andreas Kuehne" w:date="2019-05-25T13:55:00Z"/>
          <w:rFonts w:asciiTheme="minorHAnsi" w:eastAsiaTheme="minorEastAsia" w:hAnsiTheme="minorHAnsi" w:cstheme="minorBidi"/>
          <w:noProof/>
          <w:sz w:val="22"/>
          <w:szCs w:val="22"/>
          <w:lang w:val="en-GB" w:eastAsia="en-GB"/>
        </w:rPr>
      </w:pPr>
      <w:del w:id="1040" w:author="Andreas Kuehne" w:date="2019-05-25T13:55:00Z">
        <w:r w:rsidRPr="00EF7265" w:rsidDel="00EF7265">
          <w:rPr>
            <w:rStyle w:val="Hyperlink"/>
            <w:noProof/>
            <w14:scene3d>
              <w14:camera w14:prst="orthographicFront"/>
              <w14:lightRig w14:rig="threePt" w14:dir="t">
                <w14:rot w14:lat="0" w14:lon="0" w14:rev="0"/>
              </w14:lightRig>
            </w14:scene3d>
          </w:rPr>
          <w:delText>4.3.3.1</w:delText>
        </w:r>
        <w:r w:rsidRPr="00EF7265" w:rsidDel="00EF7265">
          <w:rPr>
            <w:rStyle w:val="Hyperlink"/>
            <w:noProof/>
          </w:rPr>
          <w:delText xml:space="preserve"> OptionalInputsBase – JSON Syntax</w:delText>
        </w:r>
        <w:r w:rsidDel="00EF7265">
          <w:rPr>
            <w:noProof/>
            <w:webHidden/>
          </w:rPr>
          <w:tab/>
          <w:delText>49</w:delText>
        </w:r>
      </w:del>
    </w:p>
    <w:p w:rsidR="00166BB7" w:rsidDel="00EF7265" w:rsidRDefault="00166BB7">
      <w:pPr>
        <w:pStyle w:val="Verzeichnis4"/>
        <w:tabs>
          <w:tab w:val="right" w:leader="dot" w:pos="9350"/>
        </w:tabs>
        <w:rPr>
          <w:del w:id="1041" w:author="Andreas Kuehne" w:date="2019-05-25T13:55:00Z"/>
          <w:rFonts w:asciiTheme="minorHAnsi" w:eastAsiaTheme="minorEastAsia" w:hAnsiTheme="minorHAnsi" w:cstheme="minorBidi"/>
          <w:noProof/>
          <w:sz w:val="22"/>
          <w:szCs w:val="22"/>
          <w:lang w:val="en-GB" w:eastAsia="en-GB"/>
        </w:rPr>
      </w:pPr>
      <w:del w:id="1042" w:author="Andreas Kuehne" w:date="2019-05-25T13:55:00Z">
        <w:r w:rsidRPr="00EF7265" w:rsidDel="00EF7265">
          <w:rPr>
            <w:rStyle w:val="Hyperlink"/>
            <w:noProof/>
            <w14:scene3d>
              <w14:camera w14:prst="orthographicFront"/>
              <w14:lightRig w14:rig="threePt" w14:dir="t">
                <w14:rot w14:lat="0" w14:lon="0" w14:rev="0"/>
              </w14:lightRig>
            </w14:scene3d>
          </w:rPr>
          <w:delText>4.3.3.2</w:delText>
        </w:r>
        <w:r w:rsidRPr="00EF7265" w:rsidDel="00EF7265">
          <w:rPr>
            <w:rStyle w:val="Hyperlink"/>
            <w:noProof/>
          </w:rPr>
          <w:delText xml:space="preserve"> OptionalInputsBase – XML Syntax</w:delText>
        </w:r>
        <w:r w:rsidDel="00EF7265">
          <w:rPr>
            <w:noProof/>
            <w:webHidden/>
          </w:rPr>
          <w:tab/>
          <w:delText>49</w:delText>
        </w:r>
      </w:del>
    </w:p>
    <w:p w:rsidR="00166BB7" w:rsidDel="00EF7265" w:rsidRDefault="00166BB7">
      <w:pPr>
        <w:pStyle w:val="Verzeichnis3"/>
        <w:tabs>
          <w:tab w:val="right" w:leader="dot" w:pos="9350"/>
        </w:tabs>
        <w:rPr>
          <w:del w:id="1043" w:author="Andreas Kuehne" w:date="2019-05-25T13:55:00Z"/>
          <w:rFonts w:asciiTheme="minorHAnsi" w:eastAsiaTheme="minorEastAsia" w:hAnsiTheme="minorHAnsi" w:cstheme="minorBidi"/>
          <w:noProof/>
          <w:sz w:val="22"/>
          <w:szCs w:val="22"/>
          <w:lang w:val="en-GB" w:eastAsia="en-GB"/>
        </w:rPr>
      </w:pPr>
      <w:del w:id="1044" w:author="Andreas Kuehne" w:date="2019-05-25T13:55:00Z">
        <w:r w:rsidRPr="00EF7265" w:rsidDel="00EF7265">
          <w:rPr>
            <w:rStyle w:val="Hyperlink"/>
            <w:noProof/>
            <w14:scene3d>
              <w14:camera w14:prst="orthographicFront"/>
              <w14:lightRig w14:rig="threePt" w14:dir="t">
                <w14:rot w14:lat="0" w14:lon="0" w14:rev="0"/>
              </w14:lightRig>
            </w14:scene3d>
          </w:rPr>
          <w:delText>4.3.4</w:delText>
        </w:r>
        <w:r w:rsidRPr="00EF7265" w:rsidDel="00EF7265">
          <w:rPr>
            <w:rStyle w:val="Hyperlink"/>
            <w:noProof/>
          </w:rPr>
          <w:delText xml:space="preserve"> Component OptionalInputsSign</w:delText>
        </w:r>
        <w:r w:rsidDel="00EF7265">
          <w:rPr>
            <w:noProof/>
            <w:webHidden/>
          </w:rPr>
          <w:tab/>
          <w:delText>50</w:delText>
        </w:r>
      </w:del>
    </w:p>
    <w:p w:rsidR="00166BB7" w:rsidDel="00EF7265" w:rsidRDefault="00166BB7">
      <w:pPr>
        <w:pStyle w:val="Verzeichnis4"/>
        <w:tabs>
          <w:tab w:val="right" w:leader="dot" w:pos="9350"/>
        </w:tabs>
        <w:rPr>
          <w:del w:id="1045" w:author="Andreas Kuehne" w:date="2019-05-25T13:55:00Z"/>
          <w:rFonts w:asciiTheme="minorHAnsi" w:eastAsiaTheme="minorEastAsia" w:hAnsiTheme="minorHAnsi" w:cstheme="minorBidi"/>
          <w:noProof/>
          <w:sz w:val="22"/>
          <w:szCs w:val="22"/>
          <w:lang w:val="en-GB" w:eastAsia="en-GB"/>
        </w:rPr>
      </w:pPr>
      <w:del w:id="1046" w:author="Andreas Kuehne" w:date="2019-05-25T13:55:00Z">
        <w:r w:rsidRPr="00EF7265" w:rsidDel="00EF7265">
          <w:rPr>
            <w:rStyle w:val="Hyperlink"/>
            <w:noProof/>
            <w14:scene3d>
              <w14:camera w14:prst="orthographicFront"/>
              <w14:lightRig w14:rig="threePt" w14:dir="t">
                <w14:rot w14:lat="0" w14:lon="0" w14:rev="0"/>
              </w14:lightRig>
            </w14:scene3d>
          </w:rPr>
          <w:delText>4.3.4.1</w:delText>
        </w:r>
        <w:r w:rsidRPr="00EF7265" w:rsidDel="00EF7265">
          <w:rPr>
            <w:rStyle w:val="Hyperlink"/>
            <w:noProof/>
          </w:rPr>
          <w:delText xml:space="preserve"> OptionalInputsSign – JSON Syntax</w:delText>
        </w:r>
        <w:r w:rsidDel="00EF7265">
          <w:rPr>
            <w:noProof/>
            <w:webHidden/>
          </w:rPr>
          <w:tab/>
          <w:delText>51</w:delText>
        </w:r>
      </w:del>
    </w:p>
    <w:p w:rsidR="00166BB7" w:rsidDel="00EF7265" w:rsidRDefault="00166BB7">
      <w:pPr>
        <w:pStyle w:val="Verzeichnis4"/>
        <w:tabs>
          <w:tab w:val="right" w:leader="dot" w:pos="9350"/>
        </w:tabs>
        <w:rPr>
          <w:del w:id="1047" w:author="Andreas Kuehne" w:date="2019-05-25T13:55:00Z"/>
          <w:rFonts w:asciiTheme="minorHAnsi" w:eastAsiaTheme="minorEastAsia" w:hAnsiTheme="minorHAnsi" w:cstheme="minorBidi"/>
          <w:noProof/>
          <w:sz w:val="22"/>
          <w:szCs w:val="22"/>
          <w:lang w:val="en-GB" w:eastAsia="en-GB"/>
        </w:rPr>
      </w:pPr>
      <w:del w:id="1048" w:author="Andreas Kuehne" w:date="2019-05-25T13:55:00Z">
        <w:r w:rsidRPr="00EF7265" w:rsidDel="00EF7265">
          <w:rPr>
            <w:rStyle w:val="Hyperlink"/>
            <w:noProof/>
            <w14:scene3d>
              <w14:camera w14:prst="orthographicFront"/>
              <w14:lightRig w14:rig="threePt" w14:dir="t">
                <w14:rot w14:lat="0" w14:lon="0" w14:rev="0"/>
              </w14:lightRig>
            </w14:scene3d>
          </w:rPr>
          <w:delText>4.3.4.2</w:delText>
        </w:r>
        <w:r w:rsidRPr="00EF7265" w:rsidDel="00EF7265">
          <w:rPr>
            <w:rStyle w:val="Hyperlink"/>
            <w:noProof/>
          </w:rPr>
          <w:delText xml:space="preserve"> OptionalInputsSign – XML Syntax</w:delText>
        </w:r>
        <w:r w:rsidDel="00EF7265">
          <w:rPr>
            <w:noProof/>
            <w:webHidden/>
          </w:rPr>
          <w:tab/>
          <w:delText>53</w:delText>
        </w:r>
      </w:del>
    </w:p>
    <w:p w:rsidR="00166BB7" w:rsidDel="00EF7265" w:rsidRDefault="00166BB7">
      <w:pPr>
        <w:pStyle w:val="Verzeichnis3"/>
        <w:tabs>
          <w:tab w:val="right" w:leader="dot" w:pos="9350"/>
        </w:tabs>
        <w:rPr>
          <w:del w:id="1049" w:author="Andreas Kuehne" w:date="2019-05-25T13:55:00Z"/>
          <w:rFonts w:asciiTheme="minorHAnsi" w:eastAsiaTheme="minorEastAsia" w:hAnsiTheme="minorHAnsi" w:cstheme="minorBidi"/>
          <w:noProof/>
          <w:sz w:val="22"/>
          <w:szCs w:val="22"/>
          <w:lang w:val="en-GB" w:eastAsia="en-GB"/>
        </w:rPr>
      </w:pPr>
      <w:del w:id="1050" w:author="Andreas Kuehne" w:date="2019-05-25T13:55:00Z">
        <w:r w:rsidRPr="00EF7265" w:rsidDel="00EF7265">
          <w:rPr>
            <w:rStyle w:val="Hyperlink"/>
            <w:noProof/>
            <w14:scene3d>
              <w14:camera w14:prst="orthographicFront"/>
              <w14:lightRig w14:rig="threePt" w14:dir="t">
                <w14:rot w14:lat="0" w14:lon="0" w14:rev="0"/>
              </w14:lightRig>
            </w14:scene3d>
          </w:rPr>
          <w:delText>4.3.5</w:delText>
        </w:r>
        <w:r w:rsidRPr="00EF7265" w:rsidDel="00EF7265">
          <w:rPr>
            <w:rStyle w:val="Hyperlink"/>
            <w:noProof/>
          </w:rPr>
          <w:delText xml:space="preserve"> Component OptionalInputsVerify</w:delText>
        </w:r>
        <w:r w:rsidDel="00EF7265">
          <w:rPr>
            <w:noProof/>
            <w:webHidden/>
          </w:rPr>
          <w:tab/>
          <w:delText>54</w:delText>
        </w:r>
      </w:del>
    </w:p>
    <w:p w:rsidR="00166BB7" w:rsidDel="00EF7265" w:rsidRDefault="00166BB7">
      <w:pPr>
        <w:pStyle w:val="Verzeichnis4"/>
        <w:tabs>
          <w:tab w:val="right" w:leader="dot" w:pos="9350"/>
        </w:tabs>
        <w:rPr>
          <w:del w:id="1051" w:author="Andreas Kuehne" w:date="2019-05-25T13:55:00Z"/>
          <w:rFonts w:asciiTheme="minorHAnsi" w:eastAsiaTheme="minorEastAsia" w:hAnsiTheme="minorHAnsi" w:cstheme="minorBidi"/>
          <w:noProof/>
          <w:sz w:val="22"/>
          <w:szCs w:val="22"/>
          <w:lang w:val="en-GB" w:eastAsia="en-GB"/>
        </w:rPr>
      </w:pPr>
      <w:del w:id="1052" w:author="Andreas Kuehne" w:date="2019-05-25T13:55:00Z">
        <w:r w:rsidRPr="00EF7265" w:rsidDel="00EF7265">
          <w:rPr>
            <w:rStyle w:val="Hyperlink"/>
            <w:noProof/>
            <w14:scene3d>
              <w14:camera w14:prst="orthographicFront"/>
              <w14:lightRig w14:rig="threePt" w14:dir="t">
                <w14:rot w14:lat="0" w14:lon="0" w14:rev="0"/>
              </w14:lightRig>
            </w14:scene3d>
          </w:rPr>
          <w:delText>4.3.5.1</w:delText>
        </w:r>
        <w:r w:rsidRPr="00EF7265" w:rsidDel="00EF7265">
          <w:rPr>
            <w:rStyle w:val="Hyperlink"/>
            <w:noProof/>
          </w:rPr>
          <w:delText xml:space="preserve"> OptionalInputsVerify – JSON Syntax</w:delText>
        </w:r>
        <w:r w:rsidDel="00EF7265">
          <w:rPr>
            <w:noProof/>
            <w:webHidden/>
          </w:rPr>
          <w:tab/>
          <w:delText>55</w:delText>
        </w:r>
      </w:del>
    </w:p>
    <w:p w:rsidR="00166BB7" w:rsidDel="00EF7265" w:rsidRDefault="00166BB7">
      <w:pPr>
        <w:pStyle w:val="Verzeichnis4"/>
        <w:tabs>
          <w:tab w:val="right" w:leader="dot" w:pos="9350"/>
        </w:tabs>
        <w:rPr>
          <w:del w:id="1053" w:author="Andreas Kuehne" w:date="2019-05-25T13:55:00Z"/>
          <w:rFonts w:asciiTheme="minorHAnsi" w:eastAsiaTheme="minorEastAsia" w:hAnsiTheme="minorHAnsi" w:cstheme="minorBidi"/>
          <w:noProof/>
          <w:sz w:val="22"/>
          <w:szCs w:val="22"/>
          <w:lang w:val="en-GB" w:eastAsia="en-GB"/>
        </w:rPr>
      </w:pPr>
      <w:del w:id="1054" w:author="Andreas Kuehne" w:date="2019-05-25T13:55:00Z">
        <w:r w:rsidRPr="00EF7265" w:rsidDel="00EF7265">
          <w:rPr>
            <w:rStyle w:val="Hyperlink"/>
            <w:noProof/>
            <w14:scene3d>
              <w14:camera w14:prst="orthographicFront"/>
              <w14:lightRig w14:rig="threePt" w14:dir="t">
                <w14:rot w14:lat="0" w14:lon="0" w14:rev="0"/>
              </w14:lightRig>
            </w14:scene3d>
          </w:rPr>
          <w:delText>4.3.5.2</w:delText>
        </w:r>
        <w:r w:rsidRPr="00EF7265" w:rsidDel="00EF7265">
          <w:rPr>
            <w:rStyle w:val="Hyperlink"/>
            <w:noProof/>
          </w:rPr>
          <w:delText xml:space="preserve"> OptionalInputsVerify – XML Syntax</w:delText>
        </w:r>
        <w:r w:rsidDel="00EF7265">
          <w:rPr>
            <w:noProof/>
            <w:webHidden/>
          </w:rPr>
          <w:tab/>
          <w:delText>57</w:delText>
        </w:r>
      </w:del>
    </w:p>
    <w:p w:rsidR="00166BB7" w:rsidDel="00EF7265" w:rsidRDefault="00166BB7">
      <w:pPr>
        <w:pStyle w:val="Verzeichnis3"/>
        <w:tabs>
          <w:tab w:val="right" w:leader="dot" w:pos="9350"/>
        </w:tabs>
        <w:rPr>
          <w:del w:id="1055" w:author="Andreas Kuehne" w:date="2019-05-25T13:55:00Z"/>
          <w:rFonts w:asciiTheme="minorHAnsi" w:eastAsiaTheme="minorEastAsia" w:hAnsiTheme="minorHAnsi" w:cstheme="minorBidi"/>
          <w:noProof/>
          <w:sz w:val="22"/>
          <w:szCs w:val="22"/>
          <w:lang w:val="en-GB" w:eastAsia="en-GB"/>
        </w:rPr>
      </w:pPr>
      <w:del w:id="1056" w:author="Andreas Kuehne" w:date="2019-05-25T13:55:00Z">
        <w:r w:rsidRPr="00EF7265" w:rsidDel="00EF7265">
          <w:rPr>
            <w:rStyle w:val="Hyperlink"/>
            <w:noProof/>
            <w14:scene3d>
              <w14:camera w14:prst="orthographicFront"/>
              <w14:lightRig w14:rig="threePt" w14:dir="t">
                <w14:rot w14:lat="0" w14:lon="0" w14:rev="0"/>
              </w14:lightRig>
            </w14:scene3d>
          </w:rPr>
          <w:delText>4.3.6</w:delText>
        </w:r>
        <w:r w:rsidRPr="00EF7265" w:rsidDel="00EF7265">
          <w:rPr>
            <w:rStyle w:val="Hyperlink"/>
            <w:noProof/>
          </w:rPr>
          <w:delText xml:space="preserve"> Component OptionalOutputsBase</w:delText>
        </w:r>
        <w:r w:rsidDel="00EF7265">
          <w:rPr>
            <w:noProof/>
            <w:webHidden/>
          </w:rPr>
          <w:tab/>
          <w:delText>58</w:delText>
        </w:r>
      </w:del>
    </w:p>
    <w:p w:rsidR="00166BB7" w:rsidDel="00EF7265" w:rsidRDefault="00166BB7">
      <w:pPr>
        <w:pStyle w:val="Verzeichnis4"/>
        <w:tabs>
          <w:tab w:val="right" w:leader="dot" w:pos="9350"/>
        </w:tabs>
        <w:rPr>
          <w:del w:id="1057" w:author="Andreas Kuehne" w:date="2019-05-25T13:55:00Z"/>
          <w:rFonts w:asciiTheme="minorHAnsi" w:eastAsiaTheme="minorEastAsia" w:hAnsiTheme="minorHAnsi" w:cstheme="minorBidi"/>
          <w:noProof/>
          <w:sz w:val="22"/>
          <w:szCs w:val="22"/>
          <w:lang w:val="en-GB" w:eastAsia="en-GB"/>
        </w:rPr>
      </w:pPr>
      <w:del w:id="1058" w:author="Andreas Kuehne" w:date="2019-05-25T13:55:00Z">
        <w:r w:rsidRPr="00EF7265" w:rsidDel="00EF7265">
          <w:rPr>
            <w:rStyle w:val="Hyperlink"/>
            <w:noProof/>
            <w14:scene3d>
              <w14:camera w14:prst="orthographicFront"/>
              <w14:lightRig w14:rig="threePt" w14:dir="t">
                <w14:rot w14:lat="0" w14:lon="0" w14:rev="0"/>
              </w14:lightRig>
            </w14:scene3d>
          </w:rPr>
          <w:delText>4.3.6.1</w:delText>
        </w:r>
        <w:r w:rsidRPr="00EF7265" w:rsidDel="00EF7265">
          <w:rPr>
            <w:rStyle w:val="Hyperlink"/>
            <w:noProof/>
          </w:rPr>
          <w:delText xml:space="preserve"> OptionalOutputsBase – JSON Syntax</w:delText>
        </w:r>
        <w:r w:rsidDel="00EF7265">
          <w:rPr>
            <w:noProof/>
            <w:webHidden/>
          </w:rPr>
          <w:tab/>
          <w:delText>58</w:delText>
        </w:r>
      </w:del>
    </w:p>
    <w:p w:rsidR="00166BB7" w:rsidDel="00EF7265" w:rsidRDefault="00166BB7">
      <w:pPr>
        <w:pStyle w:val="Verzeichnis4"/>
        <w:tabs>
          <w:tab w:val="right" w:leader="dot" w:pos="9350"/>
        </w:tabs>
        <w:rPr>
          <w:del w:id="1059" w:author="Andreas Kuehne" w:date="2019-05-25T13:55:00Z"/>
          <w:rFonts w:asciiTheme="minorHAnsi" w:eastAsiaTheme="minorEastAsia" w:hAnsiTheme="minorHAnsi" w:cstheme="minorBidi"/>
          <w:noProof/>
          <w:sz w:val="22"/>
          <w:szCs w:val="22"/>
          <w:lang w:val="en-GB" w:eastAsia="en-GB"/>
        </w:rPr>
      </w:pPr>
      <w:del w:id="1060" w:author="Andreas Kuehne" w:date="2019-05-25T13:55:00Z">
        <w:r w:rsidRPr="00EF7265" w:rsidDel="00EF7265">
          <w:rPr>
            <w:rStyle w:val="Hyperlink"/>
            <w:noProof/>
            <w14:scene3d>
              <w14:camera w14:prst="orthographicFront"/>
              <w14:lightRig w14:rig="threePt" w14:dir="t">
                <w14:rot w14:lat="0" w14:lon="0" w14:rev="0"/>
              </w14:lightRig>
            </w14:scene3d>
          </w:rPr>
          <w:delText>4.3.6.2</w:delText>
        </w:r>
        <w:r w:rsidRPr="00EF7265" w:rsidDel="00EF7265">
          <w:rPr>
            <w:rStyle w:val="Hyperlink"/>
            <w:noProof/>
          </w:rPr>
          <w:delText xml:space="preserve"> OptionalOutputsBase – XML Syntax</w:delText>
        </w:r>
        <w:r w:rsidDel="00EF7265">
          <w:rPr>
            <w:noProof/>
            <w:webHidden/>
          </w:rPr>
          <w:tab/>
          <w:delText>58</w:delText>
        </w:r>
      </w:del>
    </w:p>
    <w:p w:rsidR="00166BB7" w:rsidDel="00EF7265" w:rsidRDefault="00166BB7">
      <w:pPr>
        <w:pStyle w:val="Verzeichnis3"/>
        <w:tabs>
          <w:tab w:val="right" w:leader="dot" w:pos="9350"/>
        </w:tabs>
        <w:rPr>
          <w:del w:id="1061" w:author="Andreas Kuehne" w:date="2019-05-25T13:55:00Z"/>
          <w:rFonts w:asciiTheme="minorHAnsi" w:eastAsiaTheme="minorEastAsia" w:hAnsiTheme="minorHAnsi" w:cstheme="minorBidi"/>
          <w:noProof/>
          <w:sz w:val="22"/>
          <w:szCs w:val="22"/>
          <w:lang w:val="en-GB" w:eastAsia="en-GB"/>
        </w:rPr>
      </w:pPr>
      <w:del w:id="1062" w:author="Andreas Kuehne" w:date="2019-05-25T13:55:00Z">
        <w:r w:rsidRPr="00EF7265" w:rsidDel="00EF7265">
          <w:rPr>
            <w:rStyle w:val="Hyperlink"/>
            <w:noProof/>
            <w14:scene3d>
              <w14:camera w14:prst="orthographicFront"/>
              <w14:lightRig w14:rig="threePt" w14:dir="t">
                <w14:rot w14:lat="0" w14:lon="0" w14:rev="0"/>
              </w14:lightRig>
            </w14:scene3d>
          </w:rPr>
          <w:delText>4.3.7</w:delText>
        </w:r>
        <w:r w:rsidRPr="00EF7265" w:rsidDel="00EF7265">
          <w:rPr>
            <w:rStyle w:val="Hyperlink"/>
            <w:noProof/>
          </w:rPr>
          <w:delText xml:space="preserve"> Component OptionalOutputsSign</w:delText>
        </w:r>
        <w:r w:rsidDel="00EF7265">
          <w:rPr>
            <w:noProof/>
            <w:webHidden/>
          </w:rPr>
          <w:tab/>
          <w:delText>59</w:delText>
        </w:r>
      </w:del>
    </w:p>
    <w:p w:rsidR="00166BB7" w:rsidDel="00EF7265" w:rsidRDefault="00166BB7">
      <w:pPr>
        <w:pStyle w:val="Verzeichnis4"/>
        <w:tabs>
          <w:tab w:val="right" w:leader="dot" w:pos="9350"/>
        </w:tabs>
        <w:rPr>
          <w:del w:id="1063" w:author="Andreas Kuehne" w:date="2019-05-25T13:55:00Z"/>
          <w:rFonts w:asciiTheme="minorHAnsi" w:eastAsiaTheme="minorEastAsia" w:hAnsiTheme="minorHAnsi" w:cstheme="minorBidi"/>
          <w:noProof/>
          <w:sz w:val="22"/>
          <w:szCs w:val="22"/>
          <w:lang w:val="en-GB" w:eastAsia="en-GB"/>
        </w:rPr>
      </w:pPr>
      <w:del w:id="1064" w:author="Andreas Kuehne" w:date="2019-05-25T13:55:00Z">
        <w:r w:rsidRPr="00EF7265" w:rsidDel="00EF7265">
          <w:rPr>
            <w:rStyle w:val="Hyperlink"/>
            <w:noProof/>
            <w14:scene3d>
              <w14:camera w14:prst="orthographicFront"/>
              <w14:lightRig w14:rig="threePt" w14:dir="t">
                <w14:rot w14:lat="0" w14:lon="0" w14:rev="0"/>
              </w14:lightRig>
            </w14:scene3d>
          </w:rPr>
          <w:delText>4.3.7.1</w:delText>
        </w:r>
        <w:r w:rsidRPr="00EF7265" w:rsidDel="00EF7265">
          <w:rPr>
            <w:rStyle w:val="Hyperlink"/>
            <w:noProof/>
          </w:rPr>
          <w:delText xml:space="preserve"> OptionalOutputsSign – JSON Syntax</w:delText>
        </w:r>
        <w:r w:rsidDel="00EF7265">
          <w:rPr>
            <w:noProof/>
            <w:webHidden/>
          </w:rPr>
          <w:tab/>
          <w:delText>59</w:delText>
        </w:r>
      </w:del>
    </w:p>
    <w:p w:rsidR="00166BB7" w:rsidDel="00EF7265" w:rsidRDefault="00166BB7">
      <w:pPr>
        <w:pStyle w:val="Verzeichnis4"/>
        <w:tabs>
          <w:tab w:val="right" w:leader="dot" w:pos="9350"/>
        </w:tabs>
        <w:rPr>
          <w:del w:id="1065" w:author="Andreas Kuehne" w:date="2019-05-25T13:55:00Z"/>
          <w:rFonts w:asciiTheme="minorHAnsi" w:eastAsiaTheme="minorEastAsia" w:hAnsiTheme="minorHAnsi" w:cstheme="minorBidi"/>
          <w:noProof/>
          <w:sz w:val="22"/>
          <w:szCs w:val="22"/>
          <w:lang w:val="en-GB" w:eastAsia="en-GB"/>
        </w:rPr>
      </w:pPr>
      <w:del w:id="1066" w:author="Andreas Kuehne" w:date="2019-05-25T13:55:00Z">
        <w:r w:rsidRPr="00EF7265" w:rsidDel="00EF7265">
          <w:rPr>
            <w:rStyle w:val="Hyperlink"/>
            <w:noProof/>
            <w14:scene3d>
              <w14:camera w14:prst="orthographicFront"/>
              <w14:lightRig w14:rig="threePt" w14:dir="t">
                <w14:rot w14:lat="0" w14:lon="0" w14:rev="0"/>
              </w14:lightRig>
            </w14:scene3d>
          </w:rPr>
          <w:delText>4.3.7.2</w:delText>
        </w:r>
        <w:r w:rsidRPr="00EF7265" w:rsidDel="00EF7265">
          <w:rPr>
            <w:rStyle w:val="Hyperlink"/>
            <w:noProof/>
          </w:rPr>
          <w:delText xml:space="preserve"> OptionalOutputsSign – XML Syntax</w:delText>
        </w:r>
        <w:r w:rsidDel="00EF7265">
          <w:rPr>
            <w:noProof/>
            <w:webHidden/>
          </w:rPr>
          <w:tab/>
          <w:delText>60</w:delText>
        </w:r>
      </w:del>
    </w:p>
    <w:p w:rsidR="00166BB7" w:rsidDel="00EF7265" w:rsidRDefault="00166BB7">
      <w:pPr>
        <w:pStyle w:val="Verzeichnis3"/>
        <w:tabs>
          <w:tab w:val="right" w:leader="dot" w:pos="9350"/>
        </w:tabs>
        <w:rPr>
          <w:del w:id="1067" w:author="Andreas Kuehne" w:date="2019-05-25T13:55:00Z"/>
          <w:rFonts w:asciiTheme="minorHAnsi" w:eastAsiaTheme="minorEastAsia" w:hAnsiTheme="minorHAnsi" w:cstheme="minorBidi"/>
          <w:noProof/>
          <w:sz w:val="22"/>
          <w:szCs w:val="22"/>
          <w:lang w:val="en-GB" w:eastAsia="en-GB"/>
        </w:rPr>
      </w:pPr>
      <w:del w:id="1068" w:author="Andreas Kuehne" w:date="2019-05-25T13:55:00Z">
        <w:r w:rsidRPr="00EF7265" w:rsidDel="00EF7265">
          <w:rPr>
            <w:rStyle w:val="Hyperlink"/>
            <w:noProof/>
            <w14:scene3d>
              <w14:camera w14:prst="orthographicFront"/>
              <w14:lightRig w14:rig="threePt" w14:dir="t">
                <w14:rot w14:lat="0" w14:lon="0" w14:rev="0"/>
              </w14:lightRig>
            </w14:scene3d>
          </w:rPr>
          <w:delText>4.3.8</w:delText>
        </w:r>
        <w:r w:rsidRPr="00EF7265" w:rsidDel="00EF7265">
          <w:rPr>
            <w:rStyle w:val="Hyperlink"/>
            <w:noProof/>
          </w:rPr>
          <w:delText xml:space="preserve"> Component OptionalOutputsVerify</w:delText>
        </w:r>
        <w:r w:rsidDel="00EF7265">
          <w:rPr>
            <w:noProof/>
            <w:webHidden/>
          </w:rPr>
          <w:tab/>
          <w:delText>60</w:delText>
        </w:r>
      </w:del>
    </w:p>
    <w:p w:rsidR="00166BB7" w:rsidDel="00EF7265" w:rsidRDefault="00166BB7">
      <w:pPr>
        <w:pStyle w:val="Verzeichnis4"/>
        <w:tabs>
          <w:tab w:val="right" w:leader="dot" w:pos="9350"/>
        </w:tabs>
        <w:rPr>
          <w:del w:id="1069" w:author="Andreas Kuehne" w:date="2019-05-25T13:55:00Z"/>
          <w:rFonts w:asciiTheme="minorHAnsi" w:eastAsiaTheme="minorEastAsia" w:hAnsiTheme="minorHAnsi" w:cstheme="minorBidi"/>
          <w:noProof/>
          <w:sz w:val="22"/>
          <w:szCs w:val="22"/>
          <w:lang w:val="en-GB" w:eastAsia="en-GB"/>
        </w:rPr>
      </w:pPr>
      <w:del w:id="1070" w:author="Andreas Kuehne" w:date="2019-05-25T13:55:00Z">
        <w:r w:rsidRPr="00EF7265" w:rsidDel="00EF7265">
          <w:rPr>
            <w:rStyle w:val="Hyperlink"/>
            <w:noProof/>
            <w14:scene3d>
              <w14:camera w14:prst="orthographicFront"/>
              <w14:lightRig w14:rig="threePt" w14:dir="t">
                <w14:rot w14:lat="0" w14:lon="0" w14:rev="0"/>
              </w14:lightRig>
            </w14:scene3d>
          </w:rPr>
          <w:delText>4.3.8.1</w:delText>
        </w:r>
        <w:r w:rsidRPr="00EF7265" w:rsidDel="00EF7265">
          <w:rPr>
            <w:rStyle w:val="Hyperlink"/>
            <w:noProof/>
          </w:rPr>
          <w:delText xml:space="preserve"> OptionalOutputsVerify – JSON Syntax</w:delText>
        </w:r>
        <w:r w:rsidDel="00EF7265">
          <w:rPr>
            <w:noProof/>
            <w:webHidden/>
          </w:rPr>
          <w:tab/>
          <w:delText>61</w:delText>
        </w:r>
      </w:del>
    </w:p>
    <w:p w:rsidR="00166BB7" w:rsidDel="00EF7265" w:rsidRDefault="00166BB7">
      <w:pPr>
        <w:pStyle w:val="Verzeichnis4"/>
        <w:tabs>
          <w:tab w:val="right" w:leader="dot" w:pos="9350"/>
        </w:tabs>
        <w:rPr>
          <w:del w:id="1071" w:author="Andreas Kuehne" w:date="2019-05-25T13:55:00Z"/>
          <w:rFonts w:asciiTheme="minorHAnsi" w:eastAsiaTheme="minorEastAsia" w:hAnsiTheme="minorHAnsi" w:cstheme="minorBidi"/>
          <w:noProof/>
          <w:sz w:val="22"/>
          <w:szCs w:val="22"/>
          <w:lang w:val="en-GB" w:eastAsia="en-GB"/>
        </w:rPr>
      </w:pPr>
      <w:del w:id="1072" w:author="Andreas Kuehne" w:date="2019-05-25T13:55:00Z">
        <w:r w:rsidRPr="00EF7265" w:rsidDel="00EF7265">
          <w:rPr>
            <w:rStyle w:val="Hyperlink"/>
            <w:noProof/>
            <w14:scene3d>
              <w14:camera w14:prst="orthographicFront"/>
              <w14:lightRig w14:rig="threePt" w14:dir="t">
                <w14:rot w14:lat="0" w14:lon="0" w14:rev="0"/>
              </w14:lightRig>
            </w14:scene3d>
          </w:rPr>
          <w:delText>4.3.8.2</w:delText>
        </w:r>
        <w:r w:rsidRPr="00EF7265" w:rsidDel="00EF7265">
          <w:rPr>
            <w:rStyle w:val="Hyperlink"/>
            <w:noProof/>
          </w:rPr>
          <w:delText xml:space="preserve"> OptionalOutputsVerify – XML Syntax</w:delText>
        </w:r>
        <w:r w:rsidDel="00EF7265">
          <w:rPr>
            <w:noProof/>
            <w:webHidden/>
          </w:rPr>
          <w:tab/>
          <w:delText>62</w:delText>
        </w:r>
      </w:del>
    </w:p>
    <w:p w:rsidR="00166BB7" w:rsidDel="00EF7265" w:rsidRDefault="00166BB7">
      <w:pPr>
        <w:pStyle w:val="Verzeichnis3"/>
        <w:tabs>
          <w:tab w:val="right" w:leader="dot" w:pos="9350"/>
        </w:tabs>
        <w:rPr>
          <w:del w:id="1073" w:author="Andreas Kuehne" w:date="2019-05-25T13:55:00Z"/>
          <w:rFonts w:asciiTheme="minorHAnsi" w:eastAsiaTheme="minorEastAsia" w:hAnsiTheme="minorHAnsi" w:cstheme="minorBidi"/>
          <w:noProof/>
          <w:sz w:val="22"/>
          <w:szCs w:val="22"/>
          <w:lang w:val="en-GB" w:eastAsia="en-GB"/>
        </w:rPr>
      </w:pPr>
      <w:del w:id="1074" w:author="Andreas Kuehne" w:date="2019-05-25T13:55:00Z">
        <w:r w:rsidRPr="00EF7265" w:rsidDel="00EF7265">
          <w:rPr>
            <w:rStyle w:val="Hyperlink"/>
            <w:noProof/>
            <w14:scene3d>
              <w14:camera w14:prst="orthographicFront"/>
              <w14:lightRig w14:rig="threePt" w14:dir="t">
                <w14:rot w14:lat="0" w14:lon="0" w14:rev="0"/>
              </w14:lightRig>
            </w14:scene3d>
          </w:rPr>
          <w:delText>4.3.9</w:delText>
        </w:r>
        <w:r w:rsidRPr="00EF7265" w:rsidDel="00EF7265">
          <w:rPr>
            <w:rStyle w:val="Hyperlink"/>
            <w:noProof/>
          </w:rPr>
          <w:delText xml:space="preserve"> Component ClaimedIdentity</w:delText>
        </w:r>
        <w:r w:rsidDel="00EF7265">
          <w:rPr>
            <w:noProof/>
            <w:webHidden/>
          </w:rPr>
          <w:tab/>
          <w:delText>63</w:delText>
        </w:r>
      </w:del>
    </w:p>
    <w:p w:rsidR="00166BB7" w:rsidDel="00EF7265" w:rsidRDefault="00166BB7">
      <w:pPr>
        <w:pStyle w:val="Verzeichnis4"/>
        <w:tabs>
          <w:tab w:val="right" w:leader="dot" w:pos="9350"/>
        </w:tabs>
        <w:rPr>
          <w:del w:id="1075" w:author="Andreas Kuehne" w:date="2019-05-25T13:55:00Z"/>
          <w:rFonts w:asciiTheme="minorHAnsi" w:eastAsiaTheme="minorEastAsia" w:hAnsiTheme="minorHAnsi" w:cstheme="minorBidi"/>
          <w:noProof/>
          <w:sz w:val="22"/>
          <w:szCs w:val="22"/>
          <w:lang w:val="en-GB" w:eastAsia="en-GB"/>
        </w:rPr>
      </w:pPr>
      <w:del w:id="1076" w:author="Andreas Kuehne" w:date="2019-05-25T13:55:00Z">
        <w:r w:rsidRPr="00EF7265" w:rsidDel="00EF7265">
          <w:rPr>
            <w:rStyle w:val="Hyperlink"/>
            <w:noProof/>
            <w14:scene3d>
              <w14:camera w14:prst="orthographicFront"/>
              <w14:lightRig w14:rig="threePt" w14:dir="t">
                <w14:rot w14:lat="0" w14:lon="0" w14:rev="0"/>
              </w14:lightRig>
            </w14:scene3d>
          </w:rPr>
          <w:delText>4.3.9.1</w:delText>
        </w:r>
        <w:r w:rsidRPr="00EF7265" w:rsidDel="00EF7265">
          <w:rPr>
            <w:rStyle w:val="Hyperlink"/>
            <w:noProof/>
          </w:rPr>
          <w:delText xml:space="preserve"> ClaimedIdentity – JSON Syntax</w:delText>
        </w:r>
        <w:r w:rsidDel="00EF7265">
          <w:rPr>
            <w:noProof/>
            <w:webHidden/>
          </w:rPr>
          <w:tab/>
          <w:delText>63</w:delText>
        </w:r>
      </w:del>
    </w:p>
    <w:p w:rsidR="00166BB7" w:rsidDel="00EF7265" w:rsidRDefault="00166BB7">
      <w:pPr>
        <w:pStyle w:val="Verzeichnis4"/>
        <w:tabs>
          <w:tab w:val="right" w:leader="dot" w:pos="9350"/>
        </w:tabs>
        <w:rPr>
          <w:del w:id="1077" w:author="Andreas Kuehne" w:date="2019-05-25T13:55:00Z"/>
          <w:rFonts w:asciiTheme="minorHAnsi" w:eastAsiaTheme="minorEastAsia" w:hAnsiTheme="minorHAnsi" w:cstheme="minorBidi"/>
          <w:noProof/>
          <w:sz w:val="22"/>
          <w:szCs w:val="22"/>
          <w:lang w:val="en-GB" w:eastAsia="en-GB"/>
        </w:rPr>
      </w:pPr>
      <w:del w:id="1078" w:author="Andreas Kuehne" w:date="2019-05-25T13:55:00Z">
        <w:r w:rsidRPr="00EF7265" w:rsidDel="00EF7265">
          <w:rPr>
            <w:rStyle w:val="Hyperlink"/>
            <w:noProof/>
            <w14:scene3d>
              <w14:camera w14:prst="orthographicFront"/>
              <w14:lightRig w14:rig="threePt" w14:dir="t">
                <w14:rot w14:lat="0" w14:lon="0" w14:rev="0"/>
              </w14:lightRig>
            </w14:scene3d>
          </w:rPr>
          <w:delText>4.3.9.2</w:delText>
        </w:r>
        <w:r w:rsidRPr="00EF7265" w:rsidDel="00EF7265">
          <w:rPr>
            <w:rStyle w:val="Hyperlink"/>
            <w:noProof/>
          </w:rPr>
          <w:delText xml:space="preserve"> ClaimedIdentity – XML Syntax</w:delText>
        </w:r>
        <w:r w:rsidDel="00EF7265">
          <w:rPr>
            <w:noProof/>
            <w:webHidden/>
          </w:rPr>
          <w:tab/>
          <w:delText>64</w:delText>
        </w:r>
      </w:del>
    </w:p>
    <w:p w:rsidR="00166BB7" w:rsidDel="00EF7265" w:rsidRDefault="00166BB7">
      <w:pPr>
        <w:pStyle w:val="Verzeichnis3"/>
        <w:tabs>
          <w:tab w:val="right" w:leader="dot" w:pos="9350"/>
        </w:tabs>
        <w:rPr>
          <w:del w:id="1079" w:author="Andreas Kuehne" w:date="2019-05-25T13:55:00Z"/>
          <w:rFonts w:asciiTheme="minorHAnsi" w:eastAsiaTheme="minorEastAsia" w:hAnsiTheme="minorHAnsi" w:cstheme="minorBidi"/>
          <w:noProof/>
          <w:sz w:val="22"/>
          <w:szCs w:val="22"/>
          <w:lang w:val="en-GB" w:eastAsia="en-GB"/>
        </w:rPr>
      </w:pPr>
      <w:del w:id="1080" w:author="Andreas Kuehne" w:date="2019-05-25T13:55:00Z">
        <w:r w:rsidRPr="00EF7265" w:rsidDel="00EF7265">
          <w:rPr>
            <w:rStyle w:val="Hyperlink"/>
            <w:noProof/>
            <w14:scene3d>
              <w14:camera w14:prst="orthographicFront"/>
              <w14:lightRig w14:rig="threePt" w14:dir="t">
                <w14:rot w14:lat="0" w14:lon="0" w14:rev="0"/>
              </w14:lightRig>
            </w14:scene3d>
          </w:rPr>
          <w:delText>4.3.10</w:delText>
        </w:r>
        <w:r w:rsidRPr="00EF7265" w:rsidDel="00EF7265">
          <w:rPr>
            <w:rStyle w:val="Hyperlink"/>
            <w:noProof/>
          </w:rPr>
          <w:delText xml:space="preserve"> Component Schemas</w:delText>
        </w:r>
        <w:r w:rsidDel="00EF7265">
          <w:rPr>
            <w:noProof/>
            <w:webHidden/>
          </w:rPr>
          <w:tab/>
          <w:delText>64</w:delText>
        </w:r>
      </w:del>
    </w:p>
    <w:p w:rsidR="00166BB7" w:rsidDel="00EF7265" w:rsidRDefault="00166BB7">
      <w:pPr>
        <w:pStyle w:val="Verzeichnis4"/>
        <w:tabs>
          <w:tab w:val="right" w:leader="dot" w:pos="9350"/>
        </w:tabs>
        <w:rPr>
          <w:del w:id="1081" w:author="Andreas Kuehne" w:date="2019-05-25T13:55:00Z"/>
          <w:rFonts w:asciiTheme="minorHAnsi" w:eastAsiaTheme="minorEastAsia" w:hAnsiTheme="minorHAnsi" w:cstheme="minorBidi"/>
          <w:noProof/>
          <w:sz w:val="22"/>
          <w:szCs w:val="22"/>
          <w:lang w:val="en-GB" w:eastAsia="en-GB"/>
        </w:rPr>
      </w:pPr>
      <w:del w:id="1082" w:author="Andreas Kuehne" w:date="2019-05-25T13:55:00Z">
        <w:r w:rsidRPr="00EF7265" w:rsidDel="00EF7265">
          <w:rPr>
            <w:rStyle w:val="Hyperlink"/>
            <w:noProof/>
            <w14:scene3d>
              <w14:camera w14:prst="orthographicFront"/>
              <w14:lightRig w14:rig="threePt" w14:dir="t">
                <w14:rot w14:lat="0" w14:lon="0" w14:rev="0"/>
              </w14:lightRig>
            </w14:scene3d>
          </w:rPr>
          <w:delText>4.3.10.1</w:delText>
        </w:r>
        <w:r w:rsidRPr="00EF7265" w:rsidDel="00EF7265">
          <w:rPr>
            <w:rStyle w:val="Hyperlink"/>
            <w:noProof/>
          </w:rPr>
          <w:delText xml:space="preserve"> Schemas – JSON Syntax</w:delText>
        </w:r>
        <w:r w:rsidDel="00EF7265">
          <w:rPr>
            <w:noProof/>
            <w:webHidden/>
          </w:rPr>
          <w:tab/>
          <w:delText>65</w:delText>
        </w:r>
      </w:del>
    </w:p>
    <w:p w:rsidR="00166BB7" w:rsidDel="00EF7265" w:rsidRDefault="00166BB7">
      <w:pPr>
        <w:pStyle w:val="Verzeichnis4"/>
        <w:tabs>
          <w:tab w:val="right" w:leader="dot" w:pos="9350"/>
        </w:tabs>
        <w:rPr>
          <w:del w:id="1083" w:author="Andreas Kuehne" w:date="2019-05-25T13:55:00Z"/>
          <w:rFonts w:asciiTheme="minorHAnsi" w:eastAsiaTheme="minorEastAsia" w:hAnsiTheme="minorHAnsi" w:cstheme="minorBidi"/>
          <w:noProof/>
          <w:sz w:val="22"/>
          <w:szCs w:val="22"/>
          <w:lang w:val="en-GB" w:eastAsia="en-GB"/>
        </w:rPr>
      </w:pPr>
      <w:del w:id="1084" w:author="Andreas Kuehne" w:date="2019-05-25T13:55:00Z">
        <w:r w:rsidRPr="00EF7265" w:rsidDel="00EF7265">
          <w:rPr>
            <w:rStyle w:val="Hyperlink"/>
            <w:noProof/>
            <w14:scene3d>
              <w14:camera w14:prst="orthographicFront"/>
              <w14:lightRig w14:rig="threePt" w14:dir="t">
                <w14:rot w14:lat="0" w14:lon="0" w14:rev="0"/>
              </w14:lightRig>
            </w14:scene3d>
          </w:rPr>
          <w:delText>4.3.10.2</w:delText>
        </w:r>
        <w:r w:rsidRPr="00EF7265" w:rsidDel="00EF7265">
          <w:rPr>
            <w:rStyle w:val="Hyperlink"/>
            <w:noProof/>
          </w:rPr>
          <w:delText xml:space="preserve"> Schemas – XML Syntax</w:delText>
        </w:r>
        <w:r w:rsidDel="00EF7265">
          <w:rPr>
            <w:noProof/>
            <w:webHidden/>
          </w:rPr>
          <w:tab/>
          <w:delText>65</w:delText>
        </w:r>
      </w:del>
    </w:p>
    <w:p w:rsidR="00166BB7" w:rsidDel="00EF7265" w:rsidRDefault="00166BB7">
      <w:pPr>
        <w:pStyle w:val="Verzeichnis3"/>
        <w:tabs>
          <w:tab w:val="right" w:leader="dot" w:pos="9350"/>
        </w:tabs>
        <w:rPr>
          <w:del w:id="1085" w:author="Andreas Kuehne" w:date="2019-05-25T13:55:00Z"/>
          <w:rFonts w:asciiTheme="minorHAnsi" w:eastAsiaTheme="minorEastAsia" w:hAnsiTheme="minorHAnsi" w:cstheme="minorBidi"/>
          <w:noProof/>
          <w:sz w:val="22"/>
          <w:szCs w:val="22"/>
          <w:lang w:val="en-GB" w:eastAsia="en-GB"/>
        </w:rPr>
      </w:pPr>
      <w:del w:id="1086" w:author="Andreas Kuehne" w:date="2019-05-25T13:55:00Z">
        <w:r w:rsidRPr="00EF7265" w:rsidDel="00EF7265">
          <w:rPr>
            <w:rStyle w:val="Hyperlink"/>
            <w:noProof/>
            <w14:scene3d>
              <w14:camera w14:prst="orthographicFront"/>
              <w14:lightRig w14:rig="threePt" w14:dir="t">
                <w14:rot w14:lat="0" w14:lon="0" w14:rev="0"/>
              </w14:lightRig>
            </w14:scene3d>
          </w:rPr>
          <w:delText>4.3.11</w:delText>
        </w:r>
        <w:r w:rsidRPr="00EF7265" w:rsidDel="00EF7265">
          <w:rPr>
            <w:rStyle w:val="Hyperlink"/>
            <w:noProof/>
          </w:rPr>
          <w:delText xml:space="preserve"> Component IntendedAudience</w:delText>
        </w:r>
        <w:r w:rsidDel="00EF7265">
          <w:rPr>
            <w:noProof/>
            <w:webHidden/>
          </w:rPr>
          <w:tab/>
          <w:delText>65</w:delText>
        </w:r>
      </w:del>
    </w:p>
    <w:p w:rsidR="00166BB7" w:rsidDel="00EF7265" w:rsidRDefault="00166BB7">
      <w:pPr>
        <w:pStyle w:val="Verzeichnis4"/>
        <w:tabs>
          <w:tab w:val="right" w:leader="dot" w:pos="9350"/>
        </w:tabs>
        <w:rPr>
          <w:del w:id="1087" w:author="Andreas Kuehne" w:date="2019-05-25T13:55:00Z"/>
          <w:rFonts w:asciiTheme="minorHAnsi" w:eastAsiaTheme="minorEastAsia" w:hAnsiTheme="minorHAnsi" w:cstheme="minorBidi"/>
          <w:noProof/>
          <w:sz w:val="22"/>
          <w:szCs w:val="22"/>
          <w:lang w:val="en-GB" w:eastAsia="en-GB"/>
        </w:rPr>
      </w:pPr>
      <w:del w:id="1088" w:author="Andreas Kuehne" w:date="2019-05-25T13:55:00Z">
        <w:r w:rsidRPr="00EF7265" w:rsidDel="00EF7265">
          <w:rPr>
            <w:rStyle w:val="Hyperlink"/>
            <w:noProof/>
            <w14:scene3d>
              <w14:camera w14:prst="orthographicFront"/>
              <w14:lightRig w14:rig="threePt" w14:dir="t">
                <w14:rot w14:lat="0" w14:lon="0" w14:rev="0"/>
              </w14:lightRig>
            </w14:scene3d>
          </w:rPr>
          <w:delText>4.3.11.1</w:delText>
        </w:r>
        <w:r w:rsidRPr="00EF7265" w:rsidDel="00EF7265">
          <w:rPr>
            <w:rStyle w:val="Hyperlink"/>
            <w:noProof/>
          </w:rPr>
          <w:delText xml:space="preserve"> IntendedAudience – JSON Syntax</w:delText>
        </w:r>
        <w:r w:rsidDel="00EF7265">
          <w:rPr>
            <w:noProof/>
            <w:webHidden/>
          </w:rPr>
          <w:tab/>
          <w:delText>66</w:delText>
        </w:r>
      </w:del>
    </w:p>
    <w:p w:rsidR="00166BB7" w:rsidDel="00EF7265" w:rsidRDefault="00166BB7">
      <w:pPr>
        <w:pStyle w:val="Verzeichnis4"/>
        <w:tabs>
          <w:tab w:val="right" w:leader="dot" w:pos="9350"/>
        </w:tabs>
        <w:rPr>
          <w:del w:id="1089" w:author="Andreas Kuehne" w:date="2019-05-25T13:55:00Z"/>
          <w:rFonts w:asciiTheme="minorHAnsi" w:eastAsiaTheme="minorEastAsia" w:hAnsiTheme="minorHAnsi" w:cstheme="minorBidi"/>
          <w:noProof/>
          <w:sz w:val="22"/>
          <w:szCs w:val="22"/>
          <w:lang w:val="en-GB" w:eastAsia="en-GB"/>
        </w:rPr>
      </w:pPr>
      <w:del w:id="1090" w:author="Andreas Kuehne" w:date="2019-05-25T13:55:00Z">
        <w:r w:rsidRPr="00EF7265" w:rsidDel="00EF7265">
          <w:rPr>
            <w:rStyle w:val="Hyperlink"/>
            <w:noProof/>
            <w14:scene3d>
              <w14:camera w14:prst="orthographicFront"/>
              <w14:lightRig w14:rig="threePt" w14:dir="t">
                <w14:rot w14:lat="0" w14:lon="0" w14:rev="0"/>
              </w14:lightRig>
            </w14:scene3d>
          </w:rPr>
          <w:delText>4.3.11.2</w:delText>
        </w:r>
        <w:r w:rsidRPr="00EF7265" w:rsidDel="00EF7265">
          <w:rPr>
            <w:rStyle w:val="Hyperlink"/>
            <w:noProof/>
          </w:rPr>
          <w:delText xml:space="preserve"> IntendedAudience – XML Syntax</w:delText>
        </w:r>
        <w:r w:rsidDel="00EF7265">
          <w:rPr>
            <w:noProof/>
            <w:webHidden/>
          </w:rPr>
          <w:tab/>
          <w:delText>66</w:delText>
        </w:r>
      </w:del>
    </w:p>
    <w:p w:rsidR="00166BB7" w:rsidDel="00EF7265" w:rsidRDefault="00166BB7">
      <w:pPr>
        <w:pStyle w:val="Verzeichnis3"/>
        <w:tabs>
          <w:tab w:val="right" w:leader="dot" w:pos="9350"/>
        </w:tabs>
        <w:rPr>
          <w:del w:id="1091" w:author="Andreas Kuehne" w:date="2019-05-25T13:55:00Z"/>
          <w:rFonts w:asciiTheme="minorHAnsi" w:eastAsiaTheme="minorEastAsia" w:hAnsiTheme="minorHAnsi" w:cstheme="minorBidi"/>
          <w:noProof/>
          <w:sz w:val="22"/>
          <w:szCs w:val="22"/>
          <w:lang w:val="en-GB" w:eastAsia="en-GB"/>
        </w:rPr>
      </w:pPr>
      <w:del w:id="1092" w:author="Andreas Kuehne" w:date="2019-05-25T13:55:00Z">
        <w:r w:rsidRPr="00EF7265" w:rsidDel="00EF7265">
          <w:rPr>
            <w:rStyle w:val="Hyperlink"/>
            <w:noProof/>
            <w14:scene3d>
              <w14:camera w14:prst="orthographicFront"/>
              <w14:lightRig w14:rig="threePt" w14:dir="t">
                <w14:rot w14:lat="0" w14:lon="0" w14:rev="0"/>
              </w14:lightRig>
            </w14:scene3d>
          </w:rPr>
          <w:delText>4.3.12</w:delText>
        </w:r>
        <w:r w:rsidRPr="00EF7265" w:rsidDel="00EF7265">
          <w:rPr>
            <w:rStyle w:val="Hyperlink"/>
            <w:noProof/>
          </w:rPr>
          <w:delText xml:space="preserve"> Component KeySelector</w:delText>
        </w:r>
        <w:r w:rsidDel="00EF7265">
          <w:rPr>
            <w:noProof/>
            <w:webHidden/>
          </w:rPr>
          <w:tab/>
          <w:delText>67</w:delText>
        </w:r>
      </w:del>
    </w:p>
    <w:p w:rsidR="00166BB7" w:rsidDel="00EF7265" w:rsidRDefault="00166BB7">
      <w:pPr>
        <w:pStyle w:val="Verzeichnis4"/>
        <w:tabs>
          <w:tab w:val="right" w:leader="dot" w:pos="9350"/>
        </w:tabs>
        <w:rPr>
          <w:del w:id="1093" w:author="Andreas Kuehne" w:date="2019-05-25T13:55:00Z"/>
          <w:rFonts w:asciiTheme="minorHAnsi" w:eastAsiaTheme="minorEastAsia" w:hAnsiTheme="minorHAnsi" w:cstheme="minorBidi"/>
          <w:noProof/>
          <w:sz w:val="22"/>
          <w:szCs w:val="22"/>
          <w:lang w:val="en-GB" w:eastAsia="en-GB"/>
        </w:rPr>
      </w:pPr>
      <w:del w:id="1094" w:author="Andreas Kuehne" w:date="2019-05-25T13:55:00Z">
        <w:r w:rsidRPr="00EF7265" w:rsidDel="00EF7265">
          <w:rPr>
            <w:rStyle w:val="Hyperlink"/>
            <w:noProof/>
            <w14:scene3d>
              <w14:camera w14:prst="orthographicFront"/>
              <w14:lightRig w14:rig="threePt" w14:dir="t">
                <w14:rot w14:lat="0" w14:lon="0" w14:rev="0"/>
              </w14:lightRig>
            </w14:scene3d>
          </w:rPr>
          <w:delText>4.3.12.1</w:delText>
        </w:r>
        <w:r w:rsidRPr="00EF7265" w:rsidDel="00EF7265">
          <w:rPr>
            <w:rStyle w:val="Hyperlink"/>
            <w:noProof/>
          </w:rPr>
          <w:delText xml:space="preserve"> KeySelector – JSON Syntax</w:delText>
        </w:r>
        <w:r w:rsidDel="00EF7265">
          <w:rPr>
            <w:noProof/>
            <w:webHidden/>
          </w:rPr>
          <w:tab/>
          <w:delText>67</w:delText>
        </w:r>
      </w:del>
    </w:p>
    <w:p w:rsidR="00166BB7" w:rsidDel="00EF7265" w:rsidRDefault="00166BB7">
      <w:pPr>
        <w:pStyle w:val="Verzeichnis4"/>
        <w:tabs>
          <w:tab w:val="right" w:leader="dot" w:pos="9350"/>
        </w:tabs>
        <w:rPr>
          <w:del w:id="1095" w:author="Andreas Kuehne" w:date="2019-05-25T13:55:00Z"/>
          <w:rFonts w:asciiTheme="minorHAnsi" w:eastAsiaTheme="minorEastAsia" w:hAnsiTheme="minorHAnsi" w:cstheme="minorBidi"/>
          <w:noProof/>
          <w:sz w:val="22"/>
          <w:szCs w:val="22"/>
          <w:lang w:val="en-GB" w:eastAsia="en-GB"/>
        </w:rPr>
      </w:pPr>
      <w:del w:id="1096" w:author="Andreas Kuehne" w:date="2019-05-25T13:55:00Z">
        <w:r w:rsidRPr="00EF7265" w:rsidDel="00EF7265">
          <w:rPr>
            <w:rStyle w:val="Hyperlink"/>
            <w:noProof/>
            <w14:scene3d>
              <w14:camera w14:prst="orthographicFront"/>
              <w14:lightRig w14:rig="threePt" w14:dir="t">
                <w14:rot w14:lat="0" w14:lon="0" w14:rev="0"/>
              </w14:lightRig>
            </w14:scene3d>
          </w:rPr>
          <w:delText>4.3.12.2</w:delText>
        </w:r>
        <w:r w:rsidRPr="00EF7265" w:rsidDel="00EF7265">
          <w:rPr>
            <w:rStyle w:val="Hyperlink"/>
            <w:noProof/>
          </w:rPr>
          <w:delText xml:space="preserve"> KeySelector – XML Syntax</w:delText>
        </w:r>
        <w:r w:rsidDel="00EF7265">
          <w:rPr>
            <w:noProof/>
            <w:webHidden/>
          </w:rPr>
          <w:tab/>
          <w:delText>68</w:delText>
        </w:r>
      </w:del>
    </w:p>
    <w:p w:rsidR="00166BB7" w:rsidDel="00EF7265" w:rsidRDefault="00166BB7">
      <w:pPr>
        <w:pStyle w:val="Verzeichnis3"/>
        <w:tabs>
          <w:tab w:val="right" w:leader="dot" w:pos="9350"/>
        </w:tabs>
        <w:rPr>
          <w:del w:id="1097" w:author="Andreas Kuehne" w:date="2019-05-25T13:55:00Z"/>
          <w:rFonts w:asciiTheme="minorHAnsi" w:eastAsiaTheme="minorEastAsia" w:hAnsiTheme="minorHAnsi" w:cstheme="minorBidi"/>
          <w:noProof/>
          <w:sz w:val="22"/>
          <w:szCs w:val="22"/>
          <w:lang w:val="en-GB" w:eastAsia="en-GB"/>
        </w:rPr>
      </w:pPr>
      <w:del w:id="1098" w:author="Andreas Kuehne" w:date="2019-05-25T13:55:00Z">
        <w:r w:rsidRPr="00EF7265" w:rsidDel="00EF7265">
          <w:rPr>
            <w:rStyle w:val="Hyperlink"/>
            <w:noProof/>
            <w14:scene3d>
              <w14:camera w14:prst="orthographicFront"/>
              <w14:lightRig w14:rig="threePt" w14:dir="t">
                <w14:rot w14:lat="0" w14:lon="0" w14:rev="0"/>
              </w14:lightRig>
            </w14:scene3d>
          </w:rPr>
          <w:delText>4.3.13</w:delText>
        </w:r>
        <w:r w:rsidRPr="00EF7265" w:rsidDel="00EF7265">
          <w:rPr>
            <w:rStyle w:val="Hyperlink"/>
            <w:noProof/>
          </w:rPr>
          <w:delText xml:space="preserve"> Component X509Digest</w:delText>
        </w:r>
        <w:r w:rsidDel="00EF7265">
          <w:rPr>
            <w:noProof/>
            <w:webHidden/>
          </w:rPr>
          <w:tab/>
          <w:delText>68</w:delText>
        </w:r>
      </w:del>
    </w:p>
    <w:p w:rsidR="00166BB7" w:rsidDel="00EF7265" w:rsidRDefault="00166BB7">
      <w:pPr>
        <w:pStyle w:val="Verzeichnis4"/>
        <w:tabs>
          <w:tab w:val="right" w:leader="dot" w:pos="9350"/>
        </w:tabs>
        <w:rPr>
          <w:del w:id="1099" w:author="Andreas Kuehne" w:date="2019-05-25T13:55:00Z"/>
          <w:rFonts w:asciiTheme="minorHAnsi" w:eastAsiaTheme="minorEastAsia" w:hAnsiTheme="minorHAnsi" w:cstheme="minorBidi"/>
          <w:noProof/>
          <w:sz w:val="22"/>
          <w:szCs w:val="22"/>
          <w:lang w:val="en-GB" w:eastAsia="en-GB"/>
        </w:rPr>
      </w:pPr>
      <w:del w:id="1100" w:author="Andreas Kuehne" w:date="2019-05-25T13:55:00Z">
        <w:r w:rsidRPr="00EF7265" w:rsidDel="00EF7265">
          <w:rPr>
            <w:rStyle w:val="Hyperlink"/>
            <w:noProof/>
            <w14:scene3d>
              <w14:camera w14:prst="orthographicFront"/>
              <w14:lightRig w14:rig="threePt" w14:dir="t">
                <w14:rot w14:lat="0" w14:lon="0" w14:rev="0"/>
              </w14:lightRig>
            </w14:scene3d>
          </w:rPr>
          <w:delText>4.3.13.1</w:delText>
        </w:r>
        <w:r w:rsidRPr="00EF7265" w:rsidDel="00EF7265">
          <w:rPr>
            <w:rStyle w:val="Hyperlink"/>
            <w:noProof/>
          </w:rPr>
          <w:delText xml:space="preserve"> X509Digest – JSON Syntax</w:delText>
        </w:r>
        <w:r w:rsidDel="00EF7265">
          <w:rPr>
            <w:noProof/>
            <w:webHidden/>
          </w:rPr>
          <w:tab/>
          <w:delText>69</w:delText>
        </w:r>
      </w:del>
    </w:p>
    <w:p w:rsidR="00166BB7" w:rsidDel="00EF7265" w:rsidRDefault="00166BB7">
      <w:pPr>
        <w:pStyle w:val="Verzeichnis4"/>
        <w:tabs>
          <w:tab w:val="right" w:leader="dot" w:pos="9350"/>
        </w:tabs>
        <w:rPr>
          <w:del w:id="1101" w:author="Andreas Kuehne" w:date="2019-05-25T13:55:00Z"/>
          <w:rFonts w:asciiTheme="minorHAnsi" w:eastAsiaTheme="minorEastAsia" w:hAnsiTheme="minorHAnsi" w:cstheme="minorBidi"/>
          <w:noProof/>
          <w:sz w:val="22"/>
          <w:szCs w:val="22"/>
          <w:lang w:val="en-GB" w:eastAsia="en-GB"/>
        </w:rPr>
      </w:pPr>
      <w:del w:id="1102" w:author="Andreas Kuehne" w:date="2019-05-25T13:55:00Z">
        <w:r w:rsidRPr="00EF7265" w:rsidDel="00EF7265">
          <w:rPr>
            <w:rStyle w:val="Hyperlink"/>
            <w:noProof/>
            <w14:scene3d>
              <w14:camera w14:prst="orthographicFront"/>
              <w14:lightRig w14:rig="threePt" w14:dir="t">
                <w14:rot w14:lat="0" w14:lon="0" w14:rev="0"/>
              </w14:lightRig>
            </w14:scene3d>
          </w:rPr>
          <w:delText>4.3.13.2</w:delText>
        </w:r>
        <w:r w:rsidRPr="00EF7265" w:rsidDel="00EF7265">
          <w:rPr>
            <w:rStyle w:val="Hyperlink"/>
            <w:noProof/>
          </w:rPr>
          <w:delText xml:space="preserve"> X509Digest – XML Syntax</w:delText>
        </w:r>
        <w:r w:rsidDel="00EF7265">
          <w:rPr>
            <w:noProof/>
            <w:webHidden/>
          </w:rPr>
          <w:tab/>
          <w:delText>69</w:delText>
        </w:r>
      </w:del>
    </w:p>
    <w:p w:rsidR="00166BB7" w:rsidDel="00EF7265" w:rsidRDefault="00166BB7">
      <w:pPr>
        <w:pStyle w:val="Verzeichnis3"/>
        <w:tabs>
          <w:tab w:val="right" w:leader="dot" w:pos="9350"/>
        </w:tabs>
        <w:rPr>
          <w:del w:id="1103" w:author="Andreas Kuehne" w:date="2019-05-25T13:55:00Z"/>
          <w:rFonts w:asciiTheme="minorHAnsi" w:eastAsiaTheme="minorEastAsia" w:hAnsiTheme="minorHAnsi" w:cstheme="minorBidi"/>
          <w:noProof/>
          <w:sz w:val="22"/>
          <w:szCs w:val="22"/>
          <w:lang w:val="en-GB" w:eastAsia="en-GB"/>
        </w:rPr>
      </w:pPr>
      <w:del w:id="1104" w:author="Andreas Kuehne" w:date="2019-05-25T13:55:00Z">
        <w:r w:rsidRPr="00EF7265" w:rsidDel="00EF7265">
          <w:rPr>
            <w:rStyle w:val="Hyperlink"/>
            <w:noProof/>
            <w14:scene3d>
              <w14:camera w14:prst="orthographicFront"/>
              <w14:lightRig w14:rig="threePt" w14:dir="t">
                <w14:rot w14:lat="0" w14:lon="0" w14:rev="0"/>
              </w14:lightRig>
            </w14:scene3d>
          </w:rPr>
          <w:delText>4.3.14</w:delText>
        </w:r>
        <w:r w:rsidRPr="00EF7265" w:rsidDel="00EF7265">
          <w:rPr>
            <w:rStyle w:val="Hyperlink"/>
            <w:noProof/>
          </w:rPr>
          <w:delText xml:space="preserve"> Component PropertiesHolder</w:delText>
        </w:r>
        <w:r w:rsidDel="00EF7265">
          <w:rPr>
            <w:noProof/>
            <w:webHidden/>
          </w:rPr>
          <w:tab/>
          <w:delText>70</w:delText>
        </w:r>
      </w:del>
    </w:p>
    <w:p w:rsidR="00166BB7" w:rsidDel="00EF7265" w:rsidRDefault="00166BB7">
      <w:pPr>
        <w:pStyle w:val="Verzeichnis4"/>
        <w:tabs>
          <w:tab w:val="right" w:leader="dot" w:pos="9350"/>
        </w:tabs>
        <w:rPr>
          <w:del w:id="1105" w:author="Andreas Kuehne" w:date="2019-05-25T13:55:00Z"/>
          <w:rFonts w:asciiTheme="minorHAnsi" w:eastAsiaTheme="minorEastAsia" w:hAnsiTheme="minorHAnsi" w:cstheme="minorBidi"/>
          <w:noProof/>
          <w:sz w:val="22"/>
          <w:szCs w:val="22"/>
          <w:lang w:val="en-GB" w:eastAsia="en-GB"/>
        </w:rPr>
      </w:pPr>
      <w:del w:id="1106" w:author="Andreas Kuehne" w:date="2019-05-25T13:55:00Z">
        <w:r w:rsidRPr="00EF7265" w:rsidDel="00EF7265">
          <w:rPr>
            <w:rStyle w:val="Hyperlink"/>
            <w:noProof/>
            <w14:scene3d>
              <w14:camera w14:prst="orthographicFront"/>
              <w14:lightRig w14:rig="threePt" w14:dir="t">
                <w14:rot w14:lat="0" w14:lon="0" w14:rev="0"/>
              </w14:lightRig>
            </w14:scene3d>
          </w:rPr>
          <w:delText>4.3.14.1</w:delText>
        </w:r>
        <w:r w:rsidRPr="00EF7265" w:rsidDel="00EF7265">
          <w:rPr>
            <w:rStyle w:val="Hyperlink"/>
            <w:noProof/>
          </w:rPr>
          <w:delText xml:space="preserve"> PropertiesHolder – JSON Syntax</w:delText>
        </w:r>
        <w:r w:rsidDel="00EF7265">
          <w:rPr>
            <w:noProof/>
            <w:webHidden/>
          </w:rPr>
          <w:tab/>
          <w:delText>70</w:delText>
        </w:r>
      </w:del>
    </w:p>
    <w:p w:rsidR="00166BB7" w:rsidDel="00EF7265" w:rsidRDefault="00166BB7">
      <w:pPr>
        <w:pStyle w:val="Verzeichnis4"/>
        <w:tabs>
          <w:tab w:val="right" w:leader="dot" w:pos="9350"/>
        </w:tabs>
        <w:rPr>
          <w:del w:id="1107" w:author="Andreas Kuehne" w:date="2019-05-25T13:55:00Z"/>
          <w:rFonts w:asciiTheme="minorHAnsi" w:eastAsiaTheme="minorEastAsia" w:hAnsiTheme="minorHAnsi" w:cstheme="minorBidi"/>
          <w:noProof/>
          <w:sz w:val="22"/>
          <w:szCs w:val="22"/>
          <w:lang w:val="en-GB" w:eastAsia="en-GB"/>
        </w:rPr>
      </w:pPr>
      <w:del w:id="1108" w:author="Andreas Kuehne" w:date="2019-05-25T13:55:00Z">
        <w:r w:rsidRPr="00EF7265" w:rsidDel="00EF7265">
          <w:rPr>
            <w:rStyle w:val="Hyperlink"/>
            <w:noProof/>
            <w14:scene3d>
              <w14:camera w14:prst="orthographicFront"/>
              <w14:lightRig w14:rig="threePt" w14:dir="t">
                <w14:rot w14:lat="0" w14:lon="0" w14:rev="0"/>
              </w14:lightRig>
            </w14:scene3d>
          </w:rPr>
          <w:delText>4.3.14.2</w:delText>
        </w:r>
        <w:r w:rsidRPr="00EF7265" w:rsidDel="00EF7265">
          <w:rPr>
            <w:rStyle w:val="Hyperlink"/>
            <w:noProof/>
          </w:rPr>
          <w:delText xml:space="preserve"> PropertiesHolder – XML Syntax</w:delText>
        </w:r>
        <w:r w:rsidDel="00EF7265">
          <w:rPr>
            <w:noProof/>
            <w:webHidden/>
          </w:rPr>
          <w:tab/>
          <w:delText>70</w:delText>
        </w:r>
      </w:del>
    </w:p>
    <w:p w:rsidR="00166BB7" w:rsidDel="00EF7265" w:rsidRDefault="00166BB7">
      <w:pPr>
        <w:pStyle w:val="Verzeichnis3"/>
        <w:tabs>
          <w:tab w:val="right" w:leader="dot" w:pos="9350"/>
        </w:tabs>
        <w:rPr>
          <w:del w:id="1109" w:author="Andreas Kuehne" w:date="2019-05-25T13:55:00Z"/>
          <w:rFonts w:asciiTheme="minorHAnsi" w:eastAsiaTheme="minorEastAsia" w:hAnsiTheme="minorHAnsi" w:cstheme="minorBidi"/>
          <w:noProof/>
          <w:sz w:val="22"/>
          <w:szCs w:val="22"/>
          <w:lang w:val="en-GB" w:eastAsia="en-GB"/>
        </w:rPr>
      </w:pPr>
      <w:del w:id="1110" w:author="Andreas Kuehne" w:date="2019-05-25T13:55:00Z">
        <w:r w:rsidRPr="00EF7265" w:rsidDel="00EF7265">
          <w:rPr>
            <w:rStyle w:val="Hyperlink"/>
            <w:noProof/>
            <w14:scene3d>
              <w14:camera w14:prst="orthographicFront"/>
              <w14:lightRig w14:rig="threePt" w14:dir="t">
                <w14:rot w14:lat="0" w14:lon="0" w14:rev="0"/>
              </w14:lightRig>
            </w14:scene3d>
          </w:rPr>
          <w:delText>4.3.15</w:delText>
        </w:r>
        <w:r w:rsidRPr="00EF7265" w:rsidDel="00EF7265">
          <w:rPr>
            <w:rStyle w:val="Hyperlink"/>
            <w:noProof/>
          </w:rPr>
          <w:delText xml:space="preserve"> Component Properties</w:delText>
        </w:r>
        <w:r w:rsidDel="00EF7265">
          <w:rPr>
            <w:noProof/>
            <w:webHidden/>
          </w:rPr>
          <w:tab/>
          <w:delText>71</w:delText>
        </w:r>
      </w:del>
    </w:p>
    <w:p w:rsidR="00166BB7" w:rsidDel="00EF7265" w:rsidRDefault="00166BB7">
      <w:pPr>
        <w:pStyle w:val="Verzeichnis4"/>
        <w:tabs>
          <w:tab w:val="right" w:leader="dot" w:pos="9350"/>
        </w:tabs>
        <w:rPr>
          <w:del w:id="1111" w:author="Andreas Kuehne" w:date="2019-05-25T13:55:00Z"/>
          <w:rFonts w:asciiTheme="minorHAnsi" w:eastAsiaTheme="minorEastAsia" w:hAnsiTheme="minorHAnsi" w:cstheme="minorBidi"/>
          <w:noProof/>
          <w:sz w:val="22"/>
          <w:szCs w:val="22"/>
          <w:lang w:val="en-GB" w:eastAsia="en-GB"/>
        </w:rPr>
      </w:pPr>
      <w:del w:id="1112" w:author="Andreas Kuehne" w:date="2019-05-25T13:55:00Z">
        <w:r w:rsidRPr="00EF7265" w:rsidDel="00EF7265">
          <w:rPr>
            <w:rStyle w:val="Hyperlink"/>
            <w:noProof/>
            <w14:scene3d>
              <w14:camera w14:prst="orthographicFront"/>
              <w14:lightRig w14:rig="threePt" w14:dir="t">
                <w14:rot w14:lat="0" w14:lon="0" w14:rev="0"/>
              </w14:lightRig>
            </w14:scene3d>
          </w:rPr>
          <w:delText>4.3.15.1</w:delText>
        </w:r>
        <w:r w:rsidRPr="00EF7265" w:rsidDel="00EF7265">
          <w:rPr>
            <w:rStyle w:val="Hyperlink"/>
            <w:noProof/>
          </w:rPr>
          <w:delText xml:space="preserve"> Properties – JSON Syntax</w:delText>
        </w:r>
        <w:r w:rsidDel="00EF7265">
          <w:rPr>
            <w:noProof/>
            <w:webHidden/>
          </w:rPr>
          <w:tab/>
          <w:delText>71</w:delText>
        </w:r>
      </w:del>
    </w:p>
    <w:p w:rsidR="00166BB7" w:rsidDel="00EF7265" w:rsidRDefault="00166BB7">
      <w:pPr>
        <w:pStyle w:val="Verzeichnis4"/>
        <w:tabs>
          <w:tab w:val="right" w:leader="dot" w:pos="9350"/>
        </w:tabs>
        <w:rPr>
          <w:del w:id="1113" w:author="Andreas Kuehne" w:date="2019-05-25T13:55:00Z"/>
          <w:rFonts w:asciiTheme="minorHAnsi" w:eastAsiaTheme="minorEastAsia" w:hAnsiTheme="minorHAnsi" w:cstheme="minorBidi"/>
          <w:noProof/>
          <w:sz w:val="22"/>
          <w:szCs w:val="22"/>
          <w:lang w:val="en-GB" w:eastAsia="en-GB"/>
        </w:rPr>
      </w:pPr>
      <w:del w:id="1114" w:author="Andreas Kuehne" w:date="2019-05-25T13:55:00Z">
        <w:r w:rsidRPr="00EF7265" w:rsidDel="00EF7265">
          <w:rPr>
            <w:rStyle w:val="Hyperlink"/>
            <w:noProof/>
            <w14:scene3d>
              <w14:camera w14:prst="orthographicFront"/>
              <w14:lightRig w14:rig="threePt" w14:dir="t">
                <w14:rot w14:lat="0" w14:lon="0" w14:rev="0"/>
              </w14:lightRig>
            </w14:scene3d>
          </w:rPr>
          <w:delText>4.3.15.2</w:delText>
        </w:r>
        <w:r w:rsidRPr="00EF7265" w:rsidDel="00EF7265">
          <w:rPr>
            <w:rStyle w:val="Hyperlink"/>
            <w:noProof/>
          </w:rPr>
          <w:delText xml:space="preserve"> Properties – XML Syntax</w:delText>
        </w:r>
        <w:r w:rsidDel="00EF7265">
          <w:rPr>
            <w:noProof/>
            <w:webHidden/>
          </w:rPr>
          <w:tab/>
          <w:delText>72</w:delText>
        </w:r>
      </w:del>
    </w:p>
    <w:p w:rsidR="00166BB7" w:rsidDel="00EF7265" w:rsidRDefault="00166BB7">
      <w:pPr>
        <w:pStyle w:val="Verzeichnis3"/>
        <w:tabs>
          <w:tab w:val="right" w:leader="dot" w:pos="9350"/>
        </w:tabs>
        <w:rPr>
          <w:del w:id="1115" w:author="Andreas Kuehne" w:date="2019-05-25T13:55:00Z"/>
          <w:rFonts w:asciiTheme="minorHAnsi" w:eastAsiaTheme="minorEastAsia" w:hAnsiTheme="minorHAnsi" w:cstheme="minorBidi"/>
          <w:noProof/>
          <w:sz w:val="22"/>
          <w:szCs w:val="22"/>
          <w:lang w:val="en-GB" w:eastAsia="en-GB"/>
        </w:rPr>
      </w:pPr>
      <w:del w:id="1116" w:author="Andreas Kuehne" w:date="2019-05-25T13:55:00Z">
        <w:r w:rsidRPr="00EF7265" w:rsidDel="00EF7265">
          <w:rPr>
            <w:rStyle w:val="Hyperlink"/>
            <w:noProof/>
            <w14:scene3d>
              <w14:camera w14:prst="orthographicFront"/>
              <w14:lightRig w14:rig="threePt" w14:dir="t">
                <w14:rot w14:lat="0" w14:lon="0" w14:rev="0"/>
              </w14:lightRig>
            </w14:scene3d>
          </w:rPr>
          <w:delText>4.3.16</w:delText>
        </w:r>
        <w:r w:rsidRPr="00EF7265" w:rsidDel="00EF7265">
          <w:rPr>
            <w:rStyle w:val="Hyperlink"/>
            <w:noProof/>
          </w:rPr>
          <w:delText xml:space="preserve"> Component Property</w:delText>
        </w:r>
        <w:r w:rsidDel="00EF7265">
          <w:rPr>
            <w:noProof/>
            <w:webHidden/>
          </w:rPr>
          <w:tab/>
          <w:delText>72</w:delText>
        </w:r>
      </w:del>
    </w:p>
    <w:p w:rsidR="00166BB7" w:rsidDel="00EF7265" w:rsidRDefault="00166BB7">
      <w:pPr>
        <w:pStyle w:val="Verzeichnis4"/>
        <w:tabs>
          <w:tab w:val="right" w:leader="dot" w:pos="9350"/>
        </w:tabs>
        <w:rPr>
          <w:del w:id="1117" w:author="Andreas Kuehne" w:date="2019-05-25T13:55:00Z"/>
          <w:rFonts w:asciiTheme="minorHAnsi" w:eastAsiaTheme="minorEastAsia" w:hAnsiTheme="minorHAnsi" w:cstheme="minorBidi"/>
          <w:noProof/>
          <w:sz w:val="22"/>
          <w:szCs w:val="22"/>
          <w:lang w:val="en-GB" w:eastAsia="en-GB"/>
        </w:rPr>
      </w:pPr>
      <w:del w:id="1118" w:author="Andreas Kuehne" w:date="2019-05-25T13:55:00Z">
        <w:r w:rsidRPr="00EF7265" w:rsidDel="00EF7265">
          <w:rPr>
            <w:rStyle w:val="Hyperlink"/>
            <w:noProof/>
            <w14:scene3d>
              <w14:camera w14:prst="orthographicFront"/>
              <w14:lightRig w14:rig="threePt" w14:dir="t">
                <w14:rot w14:lat="0" w14:lon="0" w14:rev="0"/>
              </w14:lightRig>
            </w14:scene3d>
          </w:rPr>
          <w:delText>4.3.16.1</w:delText>
        </w:r>
        <w:r w:rsidRPr="00EF7265" w:rsidDel="00EF7265">
          <w:rPr>
            <w:rStyle w:val="Hyperlink"/>
            <w:noProof/>
          </w:rPr>
          <w:delText xml:space="preserve"> Property – JSON Syntax</w:delText>
        </w:r>
        <w:r w:rsidDel="00EF7265">
          <w:rPr>
            <w:noProof/>
            <w:webHidden/>
          </w:rPr>
          <w:tab/>
          <w:delText>72</w:delText>
        </w:r>
      </w:del>
    </w:p>
    <w:p w:rsidR="00166BB7" w:rsidDel="00EF7265" w:rsidRDefault="00166BB7">
      <w:pPr>
        <w:pStyle w:val="Verzeichnis4"/>
        <w:tabs>
          <w:tab w:val="right" w:leader="dot" w:pos="9350"/>
        </w:tabs>
        <w:rPr>
          <w:del w:id="1119" w:author="Andreas Kuehne" w:date="2019-05-25T13:55:00Z"/>
          <w:rFonts w:asciiTheme="minorHAnsi" w:eastAsiaTheme="minorEastAsia" w:hAnsiTheme="minorHAnsi" w:cstheme="minorBidi"/>
          <w:noProof/>
          <w:sz w:val="22"/>
          <w:szCs w:val="22"/>
          <w:lang w:val="en-GB" w:eastAsia="en-GB"/>
        </w:rPr>
      </w:pPr>
      <w:del w:id="1120" w:author="Andreas Kuehne" w:date="2019-05-25T13:55:00Z">
        <w:r w:rsidRPr="00EF7265" w:rsidDel="00EF7265">
          <w:rPr>
            <w:rStyle w:val="Hyperlink"/>
            <w:noProof/>
            <w14:scene3d>
              <w14:camera w14:prst="orthographicFront"/>
              <w14:lightRig w14:rig="threePt" w14:dir="t">
                <w14:rot w14:lat="0" w14:lon="0" w14:rev="0"/>
              </w14:lightRig>
            </w14:scene3d>
          </w:rPr>
          <w:delText>4.3.16.2</w:delText>
        </w:r>
        <w:r w:rsidRPr="00EF7265" w:rsidDel="00EF7265">
          <w:rPr>
            <w:rStyle w:val="Hyperlink"/>
            <w:noProof/>
          </w:rPr>
          <w:delText xml:space="preserve"> Property – XML Syntax</w:delText>
        </w:r>
        <w:r w:rsidDel="00EF7265">
          <w:rPr>
            <w:noProof/>
            <w:webHidden/>
          </w:rPr>
          <w:tab/>
          <w:delText>73</w:delText>
        </w:r>
      </w:del>
    </w:p>
    <w:p w:rsidR="00166BB7" w:rsidDel="00EF7265" w:rsidRDefault="00166BB7">
      <w:pPr>
        <w:pStyle w:val="Verzeichnis3"/>
        <w:tabs>
          <w:tab w:val="right" w:leader="dot" w:pos="9350"/>
        </w:tabs>
        <w:rPr>
          <w:del w:id="1121" w:author="Andreas Kuehne" w:date="2019-05-25T13:55:00Z"/>
          <w:rFonts w:asciiTheme="minorHAnsi" w:eastAsiaTheme="minorEastAsia" w:hAnsiTheme="minorHAnsi" w:cstheme="minorBidi"/>
          <w:noProof/>
          <w:sz w:val="22"/>
          <w:szCs w:val="22"/>
          <w:lang w:val="en-GB" w:eastAsia="en-GB"/>
        </w:rPr>
      </w:pPr>
      <w:del w:id="1122" w:author="Andreas Kuehne" w:date="2019-05-25T13:55:00Z">
        <w:r w:rsidRPr="00EF7265" w:rsidDel="00EF7265">
          <w:rPr>
            <w:rStyle w:val="Hyperlink"/>
            <w:noProof/>
            <w14:scene3d>
              <w14:camera w14:prst="orthographicFront"/>
              <w14:lightRig w14:rig="threePt" w14:dir="t">
                <w14:rot w14:lat="0" w14:lon="0" w14:rev="0"/>
              </w14:lightRig>
            </w14:scene3d>
          </w:rPr>
          <w:delText>4.3.17</w:delText>
        </w:r>
        <w:r w:rsidRPr="00EF7265" w:rsidDel="00EF7265">
          <w:rPr>
            <w:rStyle w:val="Hyperlink"/>
            <w:noProof/>
          </w:rPr>
          <w:delText xml:space="preserve"> Component IncludeObject</w:delText>
        </w:r>
        <w:r w:rsidDel="00EF7265">
          <w:rPr>
            <w:noProof/>
            <w:webHidden/>
          </w:rPr>
          <w:tab/>
          <w:delText>73</w:delText>
        </w:r>
      </w:del>
    </w:p>
    <w:p w:rsidR="00166BB7" w:rsidDel="00EF7265" w:rsidRDefault="00166BB7">
      <w:pPr>
        <w:pStyle w:val="Verzeichnis4"/>
        <w:tabs>
          <w:tab w:val="right" w:leader="dot" w:pos="9350"/>
        </w:tabs>
        <w:rPr>
          <w:del w:id="1123" w:author="Andreas Kuehne" w:date="2019-05-25T13:55:00Z"/>
          <w:rFonts w:asciiTheme="minorHAnsi" w:eastAsiaTheme="minorEastAsia" w:hAnsiTheme="minorHAnsi" w:cstheme="minorBidi"/>
          <w:noProof/>
          <w:sz w:val="22"/>
          <w:szCs w:val="22"/>
          <w:lang w:val="en-GB" w:eastAsia="en-GB"/>
        </w:rPr>
      </w:pPr>
      <w:del w:id="1124" w:author="Andreas Kuehne" w:date="2019-05-25T13:55:00Z">
        <w:r w:rsidRPr="00EF7265" w:rsidDel="00EF7265">
          <w:rPr>
            <w:rStyle w:val="Hyperlink"/>
            <w:noProof/>
            <w14:scene3d>
              <w14:camera w14:prst="orthographicFront"/>
              <w14:lightRig w14:rig="threePt" w14:dir="t">
                <w14:rot w14:lat="0" w14:lon="0" w14:rev="0"/>
              </w14:lightRig>
            </w14:scene3d>
          </w:rPr>
          <w:delText>4.3.17.1</w:delText>
        </w:r>
        <w:r w:rsidRPr="00EF7265" w:rsidDel="00EF7265">
          <w:rPr>
            <w:rStyle w:val="Hyperlink"/>
            <w:noProof/>
          </w:rPr>
          <w:delText xml:space="preserve"> IncludeObject – JSON Syntax</w:delText>
        </w:r>
        <w:r w:rsidDel="00EF7265">
          <w:rPr>
            <w:noProof/>
            <w:webHidden/>
          </w:rPr>
          <w:tab/>
          <w:delText>73</w:delText>
        </w:r>
      </w:del>
    </w:p>
    <w:p w:rsidR="00166BB7" w:rsidDel="00EF7265" w:rsidRDefault="00166BB7">
      <w:pPr>
        <w:pStyle w:val="Verzeichnis4"/>
        <w:tabs>
          <w:tab w:val="right" w:leader="dot" w:pos="9350"/>
        </w:tabs>
        <w:rPr>
          <w:del w:id="1125" w:author="Andreas Kuehne" w:date="2019-05-25T13:55:00Z"/>
          <w:rFonts w:asciiTheme="minorHAnsi" w:eastAsiaTheme="minorEastAsia" w:hAnsiTheme="minorHAnsi" w:cstheme="minorBidi"/>
          <w:noProof/>
          <w:sz w:val="22"/>
          <w:szCs w:val="22"/>
          <w:lang w:val="en-GB" w:eastAsia="en-GB"/>
        </w:rPr>
      </w:pPr>
      <w:del w:id="1126" w:author="Andreas Kuehne" w:date="2019-05-25T13:55:00Z">
        <w:r w:rsidRPr="00EF7265" w:rsidDel="00EF7265">
          <w:rPr>
            <w:rStyle w:val="Hyperlink"/>
            <w:noProof/>
            <w14:scene3d>
              <w14:camera w14:prst="orthographicFront"/>
              <w14:lightRig w14:rig="threePt" w14:dir="t">
                <w14:rot w14:lat="0" w14:lon="0" w14:rev="0"/>
              </w14:lightRig>
            </w14:scene3d>
          </w:rPr>
          <w:delText>4.3.17.2</w:delText>
        </w:r>
        <w:r w:rsidRPr="00EF7265" w:rsidDel="00EF7265">
          <w:rPr>
            <w:rStyle w:val="Hyperlink"/>
            <w:noProof/>
          </w:rPr>
          <w:delText xml:space="preserve"> IncludeObject – XML Syntax</w:delText>
        </w:r>
        <w:r w:rsidDel="00EF7265">
          <w:rPr>
            <w:noProof/>
            <w:webHidden/>
          </w:rPr>
          <w:tab/>
          <w:delText>74</w:delText>
        </w:r>
      </w:del>
    </w:p>
    <w:p w:rsidR="00166BB7" w:rsidDel="00EF7265" w:rsidRDefault="00166BB7">
      <w:pPr>
        <w:pStyle w:val="Verzeichnis3"/>
        <w:tabs>
          <w:tab w:val="right" w:leader="dot" w:pos="9350"/>
        </w:tabs>
        <w:rPr>
          <w:del w:id="1127" w:author="Andreas Kuehne" w:date="2019-05-25T13:55:00Z"/>
          <w:rFonts w:asciiTheme="minorHAnsi" w:eastAsiaTheme="minorEastAsia" w:hAnsiTheme="minorHAnsi" w:cstheme="minorBidi"/>
          <w:noProof/>
          <w:sz w:val="22"/>
          <w:szCs w:val="22"/>
          <w:lang w:val="en-GB" w:eastAsia="en-GB"/>
        </w:rPr>
      </w:pPr>
      <w:del w:id="1128" w:author="Andreas Kuehne" w:date="2019-05-25T13:55:00Z">
        <w:r w:rsidRPr="00EF7265" w:rsidDel="00EF7265">
          <w:rPr>
            <w:rStyle w:val="Hyperlink"/>
            <w:noProof/>
            <w14:scene3d>
              <w14:camera w14:prst="orthographicFront"/>
              <w14:lightRig w14:rig="threePt" w14:dir="t">
                <w14:rot w14:lat="0" w14:lon="0" w14:rev="0"/>
              </w14:lightRig>
            </w14:scene3d>
          </w:rPr>
          <w:delText>4.3.18</w:delText>
        </w:r>
        <w:r w:rsidRPr="00EF7265" w:rsidDel="00EF7265">
          <w:rPr>
            <w:rStyle w:val="Hyperlink"/>
            <w:noProof/>
          </w:rPr>
          <w:delText xml:space="preserve"> Component SignaturePlacement</w:delText>
        </w:r>
        <w:r w:rsidDel="00EF7265">
          <w:rPr>
            <w:noProof/>
            <w:webHidden/>
          </w:rPr>
          <w:tab/>
          <w:delText>74</w:delText>
        </w:r>
      </w:del>
    </w:p>
    <w:p w:rsidR="00166BB7" w:rsidDel="00EF7265" w:rsidRDefault="00166BB7">
      <w:pPr>
        <w:pStyle w:val="Verzeichnis4"/>
        <w:tabs>
          <w:tab w:val="right" w:leader="dot" w:pos="9350"/>
        </w:tabs>
        <w:rPr>
          <w:del w:id="1129" w:author="Andreas Kuehne" w:date="2019-05-25T13:55:00Z"/>
          <w:rFonts w:asciiTheme="minorHAnsi" w:eastAsiaTheme="minorEastAsia" w:hAnsiTheme="minorHAnsi" w:cstheme="minorBidi"/>
          <w:noProof/>
          <w:sz w:val="22"/>
          <w:szCs w:val="22"/>
          <w:lang w:val="en-GB" w:eastAsia="en-GB"/>
        </w:rPr>
      </w:pPr>
      <w:del w:id="1130" w:author="Andreas Kuehne" w:date="2019-05-25T13:55:00Z">
        <w:r w:rsidRPr="00EF7265" w:rsidDel="00EF7265">
          <w:rPr>
            <w:rStyle w:val="Hyperlink"/>
            <w:noProof/>
            <w14:scene3d>
              <w14:camera w14:prst="orthographicFront"/>
              <w14:lightRig w14:rig="threePt" w14:dir="t">
                <w14:rot w14:lat="0" w14:lon="0" w14:rev="0"/>
              </w14:lightRig>
            </w14:scene3d>
          </w:rPr>
          <w:delText>4.3.18.1</w:delText>
        </w:r>
        <w:r w:rsidRPr="00EF7265" w:rsidDel="00EF7265">
          <w:rPr>
            <w:rStyle w:val="Hyperlink"/>
            <w:noProof/>
          </w:rPr>
          <w:delText xml:space="preserve"> SignaturePlacement – JSON Syntax</w:delText>
        </w:r>
        <w:r w:rsidDel="00EF7265">
          <w:rPr>
            <w:noProof/>
            <w:webHidden/>
          </w:rPr>
          <w:tab/>
          <w:delText>75</w:delText>
        </w:r>
      </w:del>
    </w:p>
    <w:p w:rsidR="00166BB7" w:rsidDel="00EF7265" w:rsidRDefault="00166BB7">
      <w:pPr>
        <w:pStyle w:val="Verzeichnis4"/>
        <w:tabs>
          <w:tab w:val="right" w:leader="dot" w:pos="9350"/>
        </w:tabs>
        <w:rPr>
          <w:del w:id="1131" w:author="Andreas Kuehne" w:date="2019-05-25T13:55:00Z"/>
          <w:rFonts w:asciiTheme="minorHAnsi" w:eastAsiaTheme="minorEastAsia" w:hAnsiTheme="minorHAnsi" w:cstheme="minorBidi"/>
          <w:noProof/>
          <w:sz w:val="22"/>
          <w:szCs w:val="22"/>
          <w:lang w:val="en-GB" w:eastAsia="en-GB"/>
        </w:rPr>
      </w:pPr>
      <w:del w:id="1132" w:author="Andreas Kuehne" w:date="2019-05-25T13:55:00Z">
        <w:r w:rsidRPr="00EF7265" w:rsidDel="00EF7265">
          <w:rPr>
            <w:rStyle w:val="Hyperlink"/>
            <w:noProof/>
            <w14:scene3d>
              <w14:camera w14:prst="orthographicFront"/>
              <w14:lightRig w14:rig="threePt" w14:dir="t">
                <w14:rot w14:lat="0" w14:lon="0" w14:rev="0"/>
              </w14:lightRig>
            </w14:scene3d>
          </w:rPr>
          <w:delText>4.3.18.2</w:delText>
        </w:r>
        <w:r w:rsidRPr="00EF7265" w:rsidDel="00EF7265">
          <w:rPr>
            <w:rStyle w:val="Hyperlink"/>
            <w:noProof/>
          </w:rPr>
          <w:delText xml:space="preserve"> SignaturePlacement – XML Syntax</w:delText>
        </w:r>
        <w:r w:rsidDel="00EF7265">
          <w:rPr>
            <w:noProof/>
            <w:webHidden/>
          </w:rPr>
          <w:tab/>
          <w:delText>76</w:delText>
        </w:r>
      </w:del>
    </w:p>
    <w:p w:rsidR="00166BB7" w:rsidDel="00EF7265" w:rsidRDefault="00166BB7">
      <w:pPr>
        <w:pStyle w:val="Verzeichnis3"/>
        <w:tabs>
          <w:tab w:val="right" w:leader="dot" w:pos="9350"/>
        </w:tabs>
        <w:rPr>
          <w:del w:id="1133" w:author="Andreas Kuehne" w:date="2019-05-25T13:55:00Z"/>
          <w:rFonts w:asciiTheme="minorHAnsi" w:eastAsiaTheme="minorEastAsia" w:hAnsiTheme="minorHAnsi" w:cstheme="minorBidi"/>
          <w:noProof/>
          <w:sz w:val="22"/>
          <w:szCs w:val="22"/>
          <w:lang w:val="en-GB" w:eastAsia="en-GB"/>
        </w:rPr>
      </w:pPr>
      <w:del w:id="1134" w:author="Andreas Kuehne" w:date="2019-05-25T13:55:00Z">
        <w:r w:rsidRPr="00EF7265" w:rsidDel="00EF7265">
          <w:rPr>
            <w:rStyle w:val="Hyperlink"/>
            <w:noProof/>
            <w14:scene3d>
              <w14:camera w14:prst="orthographicFront"/>
              <w14:lightRig w14:rig="threePt" w14:dir="t">
                <w14:rot w14:lat="0" w14:lon="0" w14:rev="0"/>
              </w14:lightRig>
            </w14:scene3d>
          </w:rPr>
          <w:delText>4.3.19</w:delText>
        </w:r>
        <w:r w:rsidRPr="00EF7265" w:rsidDel="00EF7265">
          <w:rPr>
            <w:rStyle w:val="Hyperlink"/>
            <w:noProof/>
          </w:rPr>
          <w:delText xml:space="preserve"> Component DocumentWithSignature</w:delText>
        </w:r>
        <w:r w:rsidDel="00EF7265">
          <w:rPr>
            <w:noProof/>
            <w:webHidden/>
          </w:rPr>
          <w:tab/>
          <w:delText>76</w:delText>
        </w:r>
      </w:del>
    </w:p>
    <w:p w:rsidR="00166BB7" w:rsidDel="00EF7265" w:rsidRDefault="00166BB7">
      <w:pPr>
        <w:pStyle w:val="Verzeichnis4"/>
        <w:tabs>
          <w:tab w:val="right" w:leader="dot" w:pos="9350"/>
        </w:tabs>
        <w:rPr>
          <w:del w:id="1135" w:author="Andreas Kuehne" w:date="2019-05-25T13:55:00Z"/>
          <w:rFonts w:asciiTheme="minorHAnsi" w:eastAsiaTheme="minorEastAsia" w:hAnsiTheme="minorHAnsi" w:cstheme="minorBidi"/>
          <w:noProof/>
          <w:sz w:val="22"/>
          <w:szCs w:val="22"/>
          <w:lang w:val="en-GB" w:eastAsia="en-GB"/>
        </w:rPr>
      </w:pPr>
      <w:del w:id="1136" w:author="Andreas Kuehne" w:date="2019-05-25T13:55:00Z">
        <w:r w:rsidRPr="00EF7265" w:rsidDel="00EF7265">
          <w:rPr>
            <w:rStyle w:val="Hyperlink"/>
            <w:noProof/>
            <w14:scene3d>
              <w14:camera w14:prst="orthographicFront"/>
              <w14:lightRig w14:rig="threePt" w14:dir="t">
                <w14:rot w14:lat="0" w14:lon="0" w14:rev="0"/>
              </w14:lightRig>
            </w14:scene3d>
          </w:rPr>
          <w:delText>4.3.19.1</w:delText>
        </w:r>
        <w:r w:rsidRPr="00EF7265" w:rsidDel="00EF7265">
          <w:rPr>
            <w:rStyle w:val="Hyperlink"/>
            <w:noProof/>
          </w:rPr>
          <w:delText xml:space="preserve"> DocumentWithSignature – JSON Syntax</w:delText>
        </w:r>
        <w:r w:rsidDel="00EF7265">
          <w:rPr>
            <w:noProof/>
            <w:webHidden/>
          </w:rPr>
          <w:tab/>
          <w:delText>77</w:delText>
        </w:r>
      </w:del>
    </w:p>
    <w:p w:rsidR="00166BB7" w:rsidDel="00EF7265" w:rsidRDefault="00166BB7">
      <w:pPr>
        <w:pStyle w:val="Verzeichnis4"/>
        <w:tabs>
          <w:tab w:val="right" w:leader="dot" w:pos="9350"/>
        </w:tabs>
        <w:rPr>
          <w:del w:id="1137" w:author="Andreas Kuehne" w:date="2019-05-25T13:55:00Z"/>
          <w:rFonts w:asciiTheme="minorHAnsi" w:eastAsiaTheme="minorEastAsia" w:hAnsiTheme="minorHAnsi" w:cstheme="minorBidi"/>
          <w:noProof/>
          <w:sz w:val="22"/>
          <w:szCs w:val="22"/>
          <w:lang w:val="en-GB" w:eastAsia="en-GB"/>
        </w:rPr>
      </w:pPr>
      <w:del w:id="1138" w:author="Andreas Kuehne" w:date="2019-05-25T13:55:00Z">
        <w:r w:rsidRPr="00EF7265" w:rsidDel="00EF7265">
          <w:rPr>
            <w:rStyle w:val="Hyperlink"/>
            <w:noProof/>
            <w14:scene3d>
              <w14:camera w14:prst="orthographicFront"/>
              <w14:lightRig w14:rig="threePt" w14:dir="t">
                <w14:rot w14:lat="0" w14:lon="0" w14:rev="0"/>
              </w14:lightRig>
            </w14:scene3d>
          </w:rPr>
          <w:delText>4.3.19.2</w:delText>
        </w:r>
        <w:r w:rsidRPr="00EF7265" w:rsidDel="00EF7265">
          <w:rPr>
            <w:rStyle w:val="Hyperlink"/>
            <w:noProof/>
          </w:rPr>
          <w:delText xml:space="preserve"> DocumentWithSignature – XML Syntax</w:delText>
        </w:r>
        <w:r w:rsidDel="00EF7265">
          <w:rPr>
            <w:noProof/>
            <w:webHidden/>
          </w:rPr>
          <w:tab/>
          <w:delText>77</w:delText>
        </w:r>
      </w:del>
    </w:p>
    <w:p w:rsidR="00166BB7" w:rsidDel="00EF7265" w:rsidRDefault="00166BB7">
      <w:pPr>
        <w:pStyle w:val="Verzeichnis3"/>
        <w:tabs>
          <w:tab w:val="right" w:leader="dot" w:pos="9350"/>
        </w:tabs>
        <w:rPr>
          <w:del w:id="1139" w:author="Andreas Kuehne" w:date="2019-05-25T13:55:00Z"/>
          <w:rFonts w:asciiTheme="minorHAnsi" w:eastAsiaTheme="minorEastAsia" w:hAnsiTheme="minorHAnsi" w:cstheme="minorBidi"/>
          <w:noProof/>
          <w:sz w:val="22"/>
          <w:szCs w:val="22"/>
          <w:lang w:val="en-GB" w:eastAsia="en-GB"/>
        </w:rPr>
      </w:pPr>
      <w:del w:id="1140" w:author="Andreas Kuehne" w:date="2019-05-25T13:55:00Z">
        <w:r w:rsidRPr="00EF7265" w:rsidDel="00EF7265">
          <w:rPr>
            <w:rStyle w:val="Hyperlink"/>
            <w:noProof/>
            <w14:scene3d>
              <w14:camera w14:prst="orthographicFront"/>
              <w14:lightRig w14:rig="threePt" w14:dir="t">
                <w14:rot w14:lat="0" w14:lon="0" w14:rev="0"/>
              </w14:lightRig>
            </w14:scene3d>
          </w:rPr>
          <w:delText>4.3.20</w:delText>
        </w:r>
        <w:r w:rsidRPr="00EF7265" w:rsidDel="00EF7265">
          <w:rPr>
            <w:rStyle w:val="Hyperlink"/>
            <w:noProof/>
          </w:rPr>
          <w:delText xml:space="preserve"> Component SignedReferences</w:delText>
        </w:r>
        <w:r w:rsidDel="00EF7265">
          <w:rPr>
            <w:noProof/>
            <w:webHidden/>
          </w:rPr>
          <w:tab/>
          <w:delText>78</w:delText>
        </w:r>
      </w:del>
    </w:p>
    <w:p w:rsidR="00166BB7" w:rsidDel="00EF7265" w:rsidRDefault="00166BB7">
      <w:pPr>
        <w:pStyle w:val="Verzeichnis4"/>
        <w:tabs>
          <w:tab w:val="right" w:leader="dot" w:pos="9350"/>
        </w:tabs>
        <w:rPr>
          <w:del w:id="1141" w:author="Andreas Kuehne" w:date="2019-05-25T13:55:00Z"/>
          <w:rFonts w:asciiTheme="minorHAnsi" w:eastAsiaTheme="minorEastAsia" w:hAnsiTheme="minorHAnsi" w:cstheme="minorBidi"/>
          <w:noProof/>
          <w:sz w:val="22"/>
          <w:szCs w:val="22"/>
          <w:lang w:val="en-GB" w:eastAsia="en-GB"/>
        </w:rPr>
      </w:pPr>
      <w:del w:id="1142" w:author="Andreas Kuehne" w:date="2019-05-25T13:55:00Z">
        <w:r w:rsidRPr="00EF7265" w:rsidDel="00EF7265">
          <w:rPr>
            <w:rStyle w:val="Hyperlink"/>
            <w:noProof/>
            <w14:scene3d>
              <w14:camera w14:prst="orthographicFront"/>
              <w14:lightRig w14:rig="threePt" w14:dir="t">
                <w14:rot w14:lat="0" w14:lon="0" w14:rev="0"/>
              </w14:lightRig>
            </w14:scene3d>
          </w:rPr>
          <w:delText>4.3.20.1</w:delText>
        </w:r>
        <w:r w:rsidRPr="00EF7265" w:rsidDel="00EF7265">
          <w:rPr>
            <w:rStyle w:val="Hyperlink"/>
            <w:noProof/>
          </w:rPr>
          <w:delText xml:space="preserve"> SignedReferences – JSON Syntax</w:delText>
        </w:r>
        <w:r w:rsidDel="00EF7265">
          <w:rPr>
            <w:noProof/>
            <w:webHidden/>
          </w:rPr>
          <w:tab/>
          <w:delText>78</w:delText>
        </w:r>
      </w:del>
    </w:p>
    <w:p w:rsidR="00166BB7" w:rsidDel="00EF7265" w:rsidRDefault="00166BB7">
      <w:pPr>
        <w:pStyle w:val="Verzeichnis4"/>
        <w:tabs>
          <w:tab w:val="right" w:leader="dot" w:pos="9350"/>
        </w:tabs>
        <w:rPr>
          <w:del w:id="1143" w:author="Andreas Kuehne" w:date="2019-05-25T13:55:00Z"/>
          <w:rFonts w:asciiTheme="minorHAnsi" w:eastAsiaTheme="minorEastAsia" w:hAnsiTheme="minorHAnsi" w:cstheme="minorBidi"/>
          <w:noProof/>
          <w:sz w:val="22"/>
          <w:szCs w:val="22"/>
          <w:lang w:val="en-GB" w:eastAsia="en-GB"/>
        </w:rPr>
      </w:pPr>
      <w:del w:id="1144" w:author="Andreas Kuehne" w:date="2019-05-25T13:55:00Z">
        <w:r w:rsidRPr="00EF7265" w:rsidDel="00EF7265">
          <w:rPr>
            <w:rStyle w:val="Hyperlink"/>
            <w:noProof/>
            <w14:scene3d>
              <w14:camera w14:prst="orthographicFront"/>
              <w14:lightRig w14:rig="threePt" w14:dir="t">
                <w14:rot w14:lat="0" w14:lon="0" w14:rev="0"/>
              </w14:lightRig>
            </w14:scene3d>
          </w:rPr>
          <w:delText>4.3.20.2</w:delText>
        </w:r>
        <w:r w:rsidRPr="00EF7265" w:rsidDel="00EF7265">
          <w:rPr>
            <w:rStyle w:val="Hyperlink"/>
            <w:noProof/>
          </w:rPr>
          <w:delText xml:space="preserve"> SignedReferences – XML Syntax</w:delText>
        </w:r>
        <w:r w:rsidDel="00EF7265">
          <w:rPr>
            <w:noProof/>
            <w:webHidden/>
          </w:rPr>
          <w:tab/>
          <w:delText>78</w:delText>
        </w:r>
      </w:del>
    </w:p>
    <w:p w:rsidR="00166BB7" w:rsidDel="00EF7265" w:rsidRDefault="00166BB7">
      <w:pPr>
        <w:pStyle w:val="Verzeichnis3"/>
        <w:tabs>
          <w:tab w:val="right" w:leader="dot" w:pos="9350"/>
        </w:tabs>
        <w:rPr>
          <w:del w:id="1145" w:author="Andreas Kuehne" w:date="2019-05-25T13:55:00Z"/>
          <w:rFonts w:asciiTheme="minorHAnsi" w:eastAsiaTheme="minorEastAsia" w:hAnsiTheme="minorHAnsi" w:cstheme="minorBidi"/>
          <w:noProof/>
          <w:sz w:val="22"/>
          <w:szCs w:val="22"/>
          <w:lang w:val="en-GB" w:eastAsia="en-GB"/>
        </w:rPr>
      </w:pPr>
      <w:del w:id="1146" w:author="Andreas Kuehne" w:date="2019-05-25T13:55:00Z">
        <w:r w:rsidRPr="00EF7265" w:rsidDel="00EF7265">
          <w:rPr>
            <w:rStyle w:val="Hyperlink"/>
            <w:noProof/>
            <w14:scene3d>
              <w14:camera w14:prst="orthographicFront"/>
              <w14:lightRig w14:rig="threePt" w14:dir="t">
                <w14:rot w14:lat="0" w14:lon="0" w14:rev="0"/>
              </w14:lightRig>
            </w14:scene3d>
          </w:rPr>
          <w:delText>4.3.21</w:delText>
        </w:r>
        <w:r w:rsidRPr="00EF7265" w:rsidDel="00EF7265">
          <w:rPr>
            <w:rStyle w:val="Hyperlink"/>
            <w:noProof/>
          </w:rPr>
          <w:delText xml:space="preserve"> Component SignedReference</w:delText>
        </w:r>
        <w:r w:rsidDel="00EF7265">
          <w:rPr>
            <w:noProof/>
            <w:webHidden/>
          </w:rPr>
          <w:tab/>
          <w:delText>79</w:delText>
        </w:r>
      </w:del>
    </w:p>
    <w:p w:rsidR="00166BB7" w:rsidDel="00EF7265" w:rsidRDefault="00166BB7">
      <w:pPr>
        <w:pStyle w:val="Verzeichnis4"/>
        <w:tabs>
          <w:tab w:val="right" w:leader="dot" w:pos="9350"/>
        </w:tabs>
        <w:rPr>
          <w:del w:id="1147" w:author="Andreas Kuehne" w:date="2019-05-25T13:55:00Z"/>
          <w:rFonts w:asciiTheme="minorHAnsi" w:eastAsiaTheme="minorEastAsia" w:hAnsiTheme="minorHAnsi" w:cstheme="minorBidi"/>
          <w:noProof/>
          <w:sz w:val="22"/>
          <w:szCs w:val="22"/>
          <w:lang w:val="en-GB" w:eastAsia="en-GB"/>
        </w:rPr>
      </w:pPr>
      <w:del w:id="1148" w:author="Andreas Kuehne" w:date="2019-05-25T13:55:00Z">
        <w:r w:rsidRPr="00EF7265" w:rsidDel="00EF7265">
          <w:rPr>
            <w:rStyle w:val="Hyperlink"/>
            <w:noProof/>
            <w14:scene3d>
              <w14:camera w14:prst="orthographicFront"/>
              <w14:lightRig w14:rig="threePt" w14:dir="t">
                <w14:rot w14:lat="0" w14:lon="0" w14:rev="0"/>
              </w14:lightRig>
            </w14:scene3d>
          </w:rPr>
          <w:delText>4.3.21.1</w:delText>
        </w:r>
        <w:r w:rsidRPr="00EF7265" w:rsidDel="00EF7265">
          <w:rPr>
            <w:rStyle w:val="Hyperlink"/>
            <w:noProof/>
          </w:rPr>
          <w:delText xml:space="preserve"> SignedReference – JSON Syntax</w:delText>
        </w:r>
        <w:r w:rsidDel="00EF7265">
          <w:rPr>
            <w:noProof/>
            <w:webHidden/>
          </w:rPr>
          <w:tab/>
          <w:delText>79</w:delText>
        </w:r>
      </w:del>
    </w:p>
    <w:p w:rsidR="00166BB7" w:rsidDel="00EF7265" w:rsidRDefault="00166BB7">
      <w:pPr>
        <w:pStyle w:val="Verzeichnis4"/>
        <w:tabs>
          <w:tab w:val="right" w:leader="dot" w:pos="9350"/>
        </w:tabs>
        <w:rPr>
          <w:del w:id="1149" w:author="Andreas Kuehne" w:date="2019-05-25T13:55:00Z"/>
          <w:rFonts w:asciiTheme="minorHAnsi" w:eastAsiaTheme="minorEastAsia" w:hAnsiTheme="minorHAnsi" w:cstheme="minorBidi"/>
          <w:noProof/>
          <w:sz w:val="22"/>
          <w:szCs w:val="22"/>
          <w:lang w:val="en-GB" w:eastAsia="en-GB"/>
        </w:rPr>
      </w:pPr>
      <w:del w:id="1150" w:author="Andreas Kuehne" w:date="2019-05-25T13:55:00Z">
        <w:r w:rsidRPr="00EF7265" w:rsidDel="00EF7265">
          <w:rPr>
            <w:rStyle w:val="Hyperlink"/>
            <w:noProof/>
            <w14:scene3d>
              <w14:camera w14:prst="orthographicFront"/>
              <w14:lightRig w14:rig="threePt" w14:dir="t">
                <w14:rot w14:lat="0" w14:lon="0" w14:rev="0"/>
              </w14:lightRig>
            </w14:scene3d>
          </w:rPr>
          <w:delText>4.3.21.2</w:delText>
        </w:r>
        <w:r w:rsidRPr="00EF7265" w:rsidDel="00EF7265">
          <w:rPr>
            <w:rStyle w:val="Hyperlink"/>
            <w:noProof/>
          </w:rPr>
          <w:delText xml:space="preserve"> SignedReference – XML Syntax</w:delText>
        </w:r>
        <w:r w:rsidDel="00EF7265">
          <w:rPr>
            <w:noProof/>
            <w:webHidden/>
          </w:rPr>
          <w:tab/>
          <w:delText>80</w:delText>
        </w:r>
      </w:del>
    </w:p>
    <w:p w:rsidR="00166BB7" w:rsidDel="00EF7265" w:rsidRDefault="00166BB7">
      <w:pPr>
        <w:pStyle w:val="Verzeichnis3"/>
        <w:tabs>
          <w:tab w:val="right" w:leader="dot" w:pos="9350"/>
        </w:tabs>
        <w:rPr>
          <w:del w:id="1151" w:author="Andreas Kuehne" w:date="2019-05-25T13:55:00Z"/>
          <w:rFonts w:asciiTheme="minorHAnsi" w:eastAsiaTheme="minorEastAsia" w:hAnsiTheme="minorHAnsi" w:cstheme="minorBidi"/>
          <w:noProof/>
          <w:sz w:val="22"/>
          <w:szCs w:val="22"/>
          <w:lang w:val="en-GB" w:eastAsia="en-GB"/>
        </w:rPr>
      </w:pPr>
      <w:del w:id="1152" w:author="Andreas Kuehne" w:date="2019-05-25T13:55:00Z">
        <w:r w:rsidRPr="00EF7265" w:rsidDel="00EF7265">
          <w:rPr>
            <w:rStyle w:val="Hyperlink"/>
            <w:noProof/>
            <w14:scene3d>
              <w14:camera w14:prst="orthographicFront"/>
              <w14:lightRig w14:rig="threePt" w14:dir="t">
                <w14:rot w14:lat="0" w14:lon="0" w14:rev="0"/>
              </w14:lightRig>
            </w14:scene3d>
          </w:rPr>
          <w:delText>4.3.22</w:delText>
        </w:r>
        <w:r w:rsidRPr="00EF7265" w:rsidDel="00EF7265">
          <w:rPr>
            <w:rStyle w:val="Hyperlink"/>
            <w:noProof/>
          </w:rPr>
          <w:delText xml:space="preserve"> Component VerifyManifestResults</w:delText>
        </w:r>
        <w:r w:rsidDel="00EF7265">
          <w:rPr>
            <w:noProof/>
            <w:webHidden/>
          </w:rPr>
          <w:tab/>
          <w:delText>80</w:delText>
        </w:r>
      </w:del>
    </w:p>
    <w:p w:rsidR="00166BB7" w:rsidDel="00EF7265" w:rsidRDefault="00166BB7">
      <w:pPr>
        <w:pStyle w:val="Verzeichnis4"/>
        <w:tabs>
          <w:tab w:val="right" w:leader="dot" w:pos="9350"/>
        </w:tabs>
        <w:rPr>
          <w:del w:id="1153" w:author="Andreas Kuehne" w:date="2019-05-25T13:55:00Z"/>
          <w:rFonts w:asciiTheme="minorHAnsi" w:eastAsiaTheme="minorEastAsia" w:hAnsiTheme="minorHAnsi" w:cstheme="minorBidi"/>
          <w:noProof/>
          <w:sz w:val="22"/>
          <w:szCs w:val="22"/>
          <w:lang w:val="en-GB" w:eastAsia="en-GB"/>
        </w:rPr>
      </w:pPr>
      <w:del w:id="1154" w:author="Andreas Kuehne" w:date="2019-05-25T13:55:00Z">
        <w:r w:rsidRPr="00EF7265" w:rsidDel="00EF7265">
          <w:rPr>
            <w:rStyle w:val="Hyperlink"/>
            <w:noProof/>
            <w14:scene3d>
              <w14:camera w14:prst="orthographicFront"/>
              <w14:lightRig w14:rig="threePt" w14:dir="t">
                <w14:rot w14:lat="0" w14:lon="0" w14:rev="0"/>
              </w14:lightRig>
            </w14:scene3d>
          </w:rPr>
          <w:delText>4.3.22.1</w:delText>
        </w:r>
        <w:r w:rsidRPr="00EF7265" w:rsidDel="00EF7265">
          <w:rPr>
            <w:rStyle w:val="Hyperlink"/>
            <w:noProof/>
          </w:rPr>
          <w:delText xml:space="preserve"> VerifyManifestResults – JSON Syntax</w:delText>
        </w:r>
        <w:r w:rsidDel="00EF7265">
          <w:rPr>
            <w:noProof/>
            <w:webHidden/>
          </w:rPr>
          <w:tab/>
          <w:delText>80</w:delText>
        </w:r>
      </w:del>
    </w:p>
    <w:p w:rsidR="00166BB7" w:rsidDel="00EF7265" w:rsidRDefault="00166BB7">
      <w:pPr>
        <w:pStyle w:val="Verzeichnis4"/>
        <w:tabs>
          <w:tab w:val="right" w:leader="dot" w:pos="9350"/>
        </w:tabs>
        <w:rPr>
          <w:del w:id="1155" w:author="Andreas Kuehne" w:date="2019-05-25T13:55:00Z"/>
          <w:rFonts w:asciiTheme="minorHAnsi" w:eastAsiaTheme="minorEastAsia" w:hAnsiTheme="minorHAnsi" w:cstheme="minorBidi"/>
          <w:noProof/>
          <w:sz w:val="22"/>
          <w:szCs w:val="22"/>
          <w:lang w:val="en-GB" w:eastAsia="en-GB"/>
        </w:rPr>
      </w:pPr>
      <w:del w:id="1156" w:author="Andreas Kuehne" w:date="2019-05-25T13:55:00Z">
        <w:r w:rsidRPr="00EF7265" w:rsidDel="00EF7265">
          <w:rPr>
            <w:rStyle w:val="Hyperlink"/>
            <w:noProof/>
            <w14:scene3d>
              <w14:camera w14:prst="orthographicFront"/>
              <w14:lightRig w14:rig="threePt" w14:dir="t">
                <w14:rot w14:lat="0" w14:lon="0" w14:rev="0"/>
              </w14:lightRig>
            </w14:scene3d>
          </w:rPr>
          <w:delText>4.3.22.2</w:delText>
        </w:r>
        <w:r w:rsidRPr="00EF7265" w:rsidDel="00EF7265">
          <w:rPr>
            <w:rStyle w:val="Hyperlink"/>
            <w:noProof/>
          </w:rPr>
          <w:delText xml:space="preserve"> VerifyManifestResults – XML Syntax</w:delText>
        </w:r>
        <w:r w:rsidDel="00EF7265">
          <w:rPr>
            <w:noProof/>
            <w:webHidden/>
          </w:rPr>
          <w:tab/>
          <w:delText>81</w:delText>
        </w:r>
      </w:del>
    </w:p>
    <w:p w:rsidR="00166BB7" w:rsidDel="00EF7265" w:rsidRDefault="00166BB7">
      <w:pPr>
        <w:pStyle w:val="Verzeichnis3"/>
        <w:tabs>
          <w:tab w:val="right" w:leader="dot" w:pos="9350"/>
        </w:tabs>
        <w:rPr>
          <w:del w:id="1157" w:author="Andreas Kuehne" w:date="2019-05-25T13:55:00Z"/>
          <w:rFonts w:asciiTheme="minorHAnsi" w:eastAsiaTheme="minorEastAsia" w:hAnsiTheme="minorHAnsi" w:cstheme="minorBidi"/>
          <w:noProof/>
          <w:sz w:val="22"/>
          <w:szCs w:val="22"/>
          <w:lang w:val="en-GB" w:eastAsia="en-GB"/>
        </w:rPr>
      </w:pPr>
      <w:del w:id="1158" w:author="Andreas Kuehne" w:date="2019-05-25T13:55:00Z">
        <w:r w:rsidRPr="00EF7265" w:rsidDel="00EF7265">
          <w:rPr>
            <w:rStyle w:val="Hyperlink"/>
            <w:noProof/>
            <w14:scene3d>
              <w14:camera w14:prst="orthographicFront"/>
              <w14:lightRig w14:rig="threePt" w14:dir="t">
                <w14:rot w14:lat="0" w14:lon="0" w14:rev="0"/>
              </w14:lightRig>
            </w14:scene3d>
          </w:rPr>
          <w:delText>4.3.23</w:delText>
        </w:r>
        <w:r w:rsidRPr="00EF7265" w:rsidDel="00EF7265">
          <w:rPr>
            <w:rStyle w:val="Hyperlink"/>
            <w:noProof/>
          </w:rPr>
          <w:delText xml:space="preserve"> Component ManifestResult</w:delText>
        </w:r>
        <w:r w:rsidDel="00EF7265">
          <w:rPr>
            <w:noProof/>
            <w:webHidden/>
          </w:rPr>
          <w:tab/>
          <w:delText>81</w:delText>
        </w:r>
      </w:del>
    </w:p>
    <w:p w:rsidR="00166BB7" w:rsidDel="00EF7265" w:rsidRDefault="00166BB7">
      <w:pPr>
        <w:pStyle w:val="Verzeichnis4"/>
        <w:tabs>
          <w:tab w:val="right" w:leader="dot" w:pos="9350"/>
        </w:tabs>
        <w:rPr>
          <w:del w:id="1159" w:author="Andreas Kuehne" w:date="2019-05-25T13:55:00Z"/>
          <w:rFonts w:asciiTheme="minorHAnsi" w:eastAsiaTheme="minorEastAsia" w:hAnsiTheme="minorHAnsi" w:cstheme="minorBidi"/>
          <w:noProof/>
          <w:sz w:val="22"/>
          <w:szCs w:val="22"/>
          <w:lang w:val="en-GB" w:eastAsia="en-GB"/>
        </w:rPr>
      </w:pPr>
      <w:del w:id="1160" w:author="Andreas Kuehne" w:date="2019-05-25T13:55:00Z">
        <w:r w:rsidRPr="00EF7265" w:rsidDel="00EF7265">
          <w:rPr>
            <w:rStyle w:val="Hyperlink"/>
            <w:noProof/>
            <w14:scene3d>
              <w14:camera w14:prst="orthographicFront"/>
              <w14:lightRig w14:rig="threePt" w14:dir="t">
                <w14:rot w14:lat="0" w14:lon="0" w14:rev="0"/>
              </w14:lightRig>
            </w14:scene3d>
          </w:rPr>
          <w:delText>4.3.23.1</w:delText>
        </w:r>
        <w:r w:rsidRPr="00EF7265" w:rsidDel="00EF7265">
          <w:rPr>
            <w:rStyle w:val="Hyperlink"/>
            <w:noProof/>
          </w:rPr>
          <w:delText xml:space="preserve"> ManifestResult – JSON Syntax</w:delText>
        </w:r>
        <w:r w:rsidDel="00EF7265">
          <w:rPr>
            <w:noProof/>
            <w:webHidden/>
          </w:rPr>
          <w:tab/>
          <w:delText>81</w:delText>
        </w:r>
      </w:del>
    </w:p>
    <w:p w:rsidR="00166BB7" w:rsidDel="00EF7265" w:rsidRDefault="00166BB7">
      <w:pPr>
        <w:pStyle w:val="Verzeichnis4"/>
        <w:tabs>
          <w:tab w:val="right" w:leader="dot" w:pos="9350"/>
        </w:tabs>
        <w:rPr>
          <w:del w:id="1161" w:author="Andreas Kuehne" w:date="2019-05-25T13:55:00Z"/>
          <w:rFonts w:asciiTheme="minorHAnsi" w:eastAsiaTheme="minorEastAsia" w:hAnsiTheme="minorHAnsi" w:cstheme="minorBidi"/>
          <w:noProof/>
          <w:sz w:val="22"/>
          <w:szCs w:val="22"/>
          <w:lang w:val="en-GB" w:eastAsia="en-GB"/>
        </w:rPr>
      </w:pPr>
      <w:del w:id="1162" w:author="Andreas Kuehne" w:date="2019-05-25T13:55:00Z">
        <w:r w:rsidRPr="00EF7265" w:rsidDel="00EF7265">
          <w:rPr>
            <w:rStyle w:val="Hyperlink"/>
            <w:noProof/>
            <w14:scene3d>
              <w14:camera w14:prst="orthographicFront"/>
              <w14:lightRig w14:rig="threePt" w14:dir="t">
                <w14:rot w14:lat="0" w14:lon="0" w14:rev="0"/>
              </w14:lightRig>
            </w14:scene3d>
          </w:rPr>
          <w:delText>4.3.23.2</w:delText>
        </w:r>
        <w:r w:rsidRPr="00EF7265" w:rsidDel="00EF7265">
          <w:rPr>
            <w:rStyle w:val="Hyperlink"/>
            <w:noProof/>
          </w:rPr>
          <w:delText xml:space="preserve"> ManifestResult – XML Syntax</w:delText>
        </w:r>
        <w:r w:rsidDel="00EF7265">
          <w:rPr>
            <w:noProof/>
            <w:webHidden/>
          </w:rPr>
          <w:tab/>
          <w:delText>82</w:delText>
        </w:r>
      </w:del>
    </w:p>
    <w:p w:rsidR="00166BB7" w:rsidDel="00EF7265" w:rsidRDefault="00166BB7">
      <w:pPr>
        <w:pStyle w:val="Verzeichnis3"/>
        <w:tabs>
          <w:tab w:val="right" w:leader="dot" w:pos="9350"/>
        </w:tabs>
        <w:rPr>
          <w:del w:id="1163" w:author="Andreas Kuehne" w:date="2019-05-25T13:55:00Z"/>
          <w:rFonts w:asciiTheme="minorHAnsi" w:eastAsiaTheme="minorEastAsia" w:hAnsiTheme="minorHAnsi" w:cstheme="minorBidi"/>
          <w:noProof/>
          <w:sz w:val="22"/>
          <w:szCs w:val="22"/>
          <w:lang w:val="en-GB" w:eastAsia="en-GB"/>
        </w:rPr>
      </w:pPr>
      <w:del w:id="1164" w:author="Andreas Kuehne" w:date="2019-05-25T13:55:00Z">
        <w:r w:rsidRPr="00EF7265" w:rsidDel="00EF7265">
          <w:rPr>
            <w:rStyle w:val="Hyperlink"/>
            <w:noProof/>
            <w14:scene3d>
              <w14:camera w14:prst="orthographicFront"/>
              <w14:lightRig w14:rig="threePt" w14:dir="t">
                <w14:rot w14:lat="0" w14:lon="0" w14:rev="0"/>
              </w14:lightRig>
            </w14:scene3d>
          </w:rPr>
          <w:delText>4.3.24</w:delText>
        </w:r>
        <w:r w:rsidRPr="00EF7265" w:rsidDel="00EF7265">
          <w:rPr>
            <w:rStyle w:val="Hyperlink"/>
            <w:noProof/>
          </w:rPr>
          <w:delText xml:space="preserve"> Component UseVerificationTime</w:delText>
        </w:r>
        <w:r w:rsidDel="00EF7265">
          <w:rPr>
            <w:noProof/>
            <w:webHidden/>
          </w:rPr>
          <w:tab/>
          <w:delText>83</w:delText>
        </w:r>
      </w:del>
    </w:p>
    <w:p w:rsidR="00166BB7" w:rsidDel="00EF7265" w:rsidRDefault="00166BB7">
      <w:pPr>
        <w:pStyle w:val="Verzeichnis4"/>
        <w:tabs>
          <w:tab w:val="right" w:leader="dot" w:pos="9350"/>
        </w:tabs>
        <w:rPr>
          <w:del w:id="1165" w:author="Andreas Kuehne" w:date="2019-05-25T13:55:00Z"/>
          <w:rFonts w:asciiTheme="minorHAnsi" w:eastAsiaTheme="minorEastAsia" w:hAnsiTheme="minorHAnsi" w:cstheme="minorBidi"/>
          <w:noProof/>
          <w:sz w:val="22"/>
          <w:szCs w:val="22"/>
          <w:lang w:val="en-GB" w:eastAsia="en-GB"/>
        </w:rPr>
      </w:pPr>
      <w:del w:id="1166" w:author="Andreas Kuehne" w:date="2019-05-25T13:55:00Z">
        <w:r w:rsidRPr="00EF7265" w:rsidDel="00EF7265">
          <w:rPr>
            <w:rStyle w:val="Hyperlink"/>
            <w:noProof/>
            <w14:scene3d>
              <w14:camera w14:prst="orthographicFront"/>
              <w14:lightRig w14:rig="threePt" w14:dir="t">
                <w14:rot w14:lat="0" w14:lon="0" w14:rev="0"/>
              </w14:lightRig>
            </w14:scene3d>
          </w:rPr>
          <w:delText>4.3.24.1</w:delText>
        </w:r>
        <w:r w:rsidRPr="00EF7265" w:rsidDel="00EF7265">
          <w:rPr>
            <w:rStyle w:val="Hyperlink"/>
            <w:noProof/>
          </w:rPr>
          <w:delText xml:space="preserve"> UseVerificationTime – JSON Syntax</w:delText>
        </w:r>
        <w:r w:rsidDel="00EF7265">
          <w:rPr>
            <w:noProof/>
            <w:webHidden/>
          </w:rPr>
          <w:tab/>
          <w:delText>83</w:delText>
        </w:r>
      </w:del>
    </w:p>
    <w:p w:rsidR="00166BB7" w:rsidDel="00EF7265" w:rsidRDefault="00166BB7">
      <w:pPr>
        <w:pStyle w:val="Verzeichnis4"/>
        <w:tabs>
          <w:tab w:val="right" w:leader="dot" w:pos="9350"/>
        </w:tabs>
        <w:rPr>
          <w:del w:id="1167" w:author="Andreas Kuehne" w:date="2019-05-25T13:55:00Z"/>
          <w:rFonts w:asciiTheme="minorHAnsi" w:eastAsiaTheme="minorEastAsia" w:hAnsiTheme="minorHAnsi" w:cstheme="minorBidi"/>
          <w:noProof/>
          <w:sz w:val="22"/>
          <w:szCs w:val="22"/>
          <w:lang w:val="en-GB" w:eastAsia="en-GB"/>
        </w:rPr>
      </w:pPr>
      <w:del w:id="1168" w:author="Andreas Kuehne" w:date="2019-05-25T13:55:00Z">
        <w:r w:rsidRPr="00EF7265" w:rsidDel="00EF7265">
          <w:rPr>
            <w:rStyle w:val="Hyperlink"/>
            <w:noProof/>
            <w14:scene3d>
              <w14:camera w14:prst="orthographicFront"/>
              <w14:lightRig w14:rig="threePt" w14:dir="t">
                <w14:rot w14:lat="0" w14:lon="0" w14:rev="0"/>
              </w14:lightRig>
            </w14:scene3d>
          </w:rPr>
          <w:delText>4.3.24.2</w:delText>
        </w:r>
        <w:r w:rsidRPr="00EF7265" w:rsidDel="00EF7265">
          <w:rPr>
            <w:rStyle w:val="Hyperlink"/>
            <w:noProof/>
          </w:rPr>
          <w:delText xml:space="preserve"> UseVerificationTime – XML Syntax</w:delText>
        </w:r>
        <w:r w:rsidDel="00EF7265">
          <w:rPr>
            <w:noProof/>
            <w:webHidden/>
          </w:rPr>
          <w:tab/>
          <w:delText>84</w:delText>
        </w:r>
      </w:del>
    </w:p>
    <w:p w:rsidR="00166BB7" w:rsidDel="00EF7265" w:rsidRDefault="00166BB7">
      <w:pPr>
        <w:pStyle w:val="Verzeichnis3"/>
        <w:tabs>
          <w:tab w:val="right" w:leader="dot" w:pos="9350"/>
        </w:tabs>
        <w:rPr>
          <w:del w:id="1169" w:author="Andreas Kuehne" w:date="2019-05-25T13:55:00Z"/>
          <w:rFonts w:asciiTheme="minorHAnsi" w:eastAsiaTheme="minorEastAsia" w:hAnsiTheme="minorHAnsi" w:cstheme="minorBidi"/>
          <w:noProof/>
          <w:sz w:val="22"/>
          <w:szCs w:val="22"/>
          <w:lang w:val="en-GB" w:eastAsia="en-GB"/>
        </w:rPr>
      </w:pPr>
      <w:del w:id="1170" w:author="Andreas Kuehne" w:date="2019-05-25T13:55:00Z">
        <w:r w:rsidRPr="00EF7265" w:rsidDel="00EF7265">
          <w:rPr>
            <w:rStyle w:val="Hyperlink"/>
            <w:noProof/>
            <w14:scene3d>
              <w14:camera w14:prst="orthographicFront"/>
              <w14:lightRig w14:rig="threePt" w14:dir="t">
                <w14:rot w14:lat="0" w14:lon="0" w14:rev="0"/>
              </w14:lightRig>
            </w14:scene3d>
          </w:rPr>
          <w:delText>4.3.25</w:delText>
        </w:r>
        <w:r w:rsidRPr="00EF7265" w:rsidDel="00EF7265">
          <w:rPr>
            <w:rStyle w:val="Hyperlink"/>
            <w:noProof/>
          </w:rPr>
          <w:delText xml:space="preserve"> Component AdditionalTimeInfo</w:delText>
        </w:r>
        <w:r w:rsidDel="00EF7265">
          <w:rPr>
            <w:noProof/>
            <w:webHidden/>
          </w:rPr>
          <w:tab/>
          <w:delText>84</w:delText>
        </w:r>
      </w:del>
    </w:p>
    <w:p w:rsidR="00166BB7" w:rsidDel="00EF7265" w:rsidRDefault="00166BB7">
      <w:pPr>
        <w:pStyle w:val="Verzeichnis4"/>
        <w:tabs>
          <w:tab w:val="right" w:leader="dot" w:pos="9350"/>
        </w:tabs>
        <w:rPr>
          <w:del w:id="1171" w:author="Andreas Kuehne" w:date="2019-05-25T13:55:00Z"/>
          <w:rFonts w:asciiTheme="minorHAnsi" w:eastAsiaTheme="minorEastAsia" w:hAnsiTheme="minorHAnsi" w:cstheme="minorBidi"/>
          <w:noProof/>
          <w:sz w:val="22"/>
          <w:szCs w:val="22"/>
          <w:lang w:val="en-GB" w:eastAsia="en-GB"/>
        </w:rPr>
      </w:pPr>
      <w:del w:id="1172" w:author="Andreas Kuehne" w:date="2019-05-25T13:55:00Z">
        <w:r w:rsidRPr="00EF7265" w:rsidDel="00EF7265">
          <w:rPr>
            <w:rStyle w:val="Hyperlink"/>
            <w:noProof/>
            <w14:scene3d>
              <w14:camera w14:prst="orthographicFront"/>
              <w14:lightRig w14:rig="threePt" w14:dir="t">
                <w14:rot w14:lat="0" w14:lon="0" w14:rev="0"/>
              </w14:lightRig>
            </w14:scene3d>
          </w:rPr>
          <w:delText>4.3.25.1</w:delText>
        </w:r>
        <w:r w:rsidRPr="00EF7265" w:rsidDel="00EF7265">
          <w:rPr>
            <w:rStyle w:val="Hyperlink"/>
            <w:noProof/>
          </w:rPr>
          <w:delText xml:space="preserve"> AdditionalTimeInfo – JSON Syntax</w:delText>
        </w:r>
        <w:r w:rsidDel="00EF7265">
          <w:rPr>
            <w:noProof/>
            <w:webHidden/>
          </w:rPr>
          <w:tab/>
          <w:delText>85</w:delText>
        </w:r>
      </w:del>
    </w:p>
    <w:p w:rsidR="00166BB7" w:rsidDel="00EF7265" w:rsidRDefault="00166BB7">
      <w:pPr>
        <w:pStyle w:val="Verzeichnis4"/>
        <w:tabs>
          <w:tab w:val="right" w:leader="dot" w:pos="9350"/>
        </w:tabs>
        <w:rPr>
          <w:del w:id="1173" w:author="Andreas Kuehne" w:date="2019-05-25T13:55:00Z"/>
          <w:rFonts w:asciiTheme="minorHAnsi" w:eastAsiaTheme="minorEastAsia" w:hAnsiTheme="minorHAnsi" w:cstheme="minorBidi"/>
          <w:noProof/>
          <w:sz w:val="22"/>
          <w:szCs w:val="22"/>
          <w:lang w:val="en-GB" w:eastAsia="en-GB"/>
        </w:rPr>
      </w:pPr>
      <w:del w:id="1174" w:author="Andreas Kuehne" w:date="2019-05-25T13:55:00Z">
        <w:r w:rsidRPr="00EF7265" w:rsidDel="00EF7265">
          <w:rPr>
            <w:rStyle w:val="Hyperlink"/>
            <w:noProof/>
            <w14:scene3d>
              <w14:camera w14:prst="orthographicFront"/>
              <w14:lightRig w14:rig="threePt" w14:dir="t">
                <w14:rot w14:lat="0" w14:lon="0" w14:rev="0"/>
              </w14:lightRig>
            </w14:scene3d>
          </w:rPr>
          <w:delText>4.3.25.2</w:delText>
        </w:r>
        <w:r w:rsidRPr="00EF7265" w:rsidDel="00EF7265">
          <w:rPr>
            <w:rStyle w:val="Hyperlink"/>
            <w:noProof/>
          </w:rPr>
          <w:delText xml:space="preserve"> AdditionalTimeInfo – XML Syntax</w:delText>
        </w:r>
        <w:r w:rsidDel="00EF7265">
          <w:rPr>
            <w:noProof/>
            <w:webHidden/>
          </w:rPr>
          <w:tab/>
          <w:delText>86</w:delText>
        </w:r>
      </w:del>
    </w:p>
    <w:p w:rsidR="00166BB7" w:rsidDel="00EF7265" w:rsidRDefault="00166BB7">
      <w:pPr>
        <w:pStyle w:val="Verzeichnis3"/>
        <w:tabs>
          <w:tab w:val="right" w:leader="dot" w:pos="9350"/>
        </w:tabs>
        <w:rPr>
          <w:del w:id="1175" w:author="Andreas Kuehne" w:date="2019-05-25T13:55:00Z"/>
          <w:rFonts w:asciiTheme="minorHAnsi" w:eastAsiaTheme="minorEastAsia" w:hAnsiTheme="minorHAnsi" w:cstheme="minorBidi"/>
          <w:noProof/>
          <w:sz w:val="22"/>
          <w:szCs w:val="22"/>
          <w:lang w:val="en-GB" w:eastAsia="en-GB"/>
        </w:rPr>
      </w:pPr>
      <w:del w:id="1176" w:author="Andreas Kuehne" w:date="2019-05-25T13:55:00Z">
        <w:r w:rsidRPr="00EF7265" w:rsidDel="00EF7265">
          <w:rPr>
            <w:rStyle w:val="Hyperlink"/>
            <w:noProof/>
            <w14:scene3d>
              <w14:camera w14:prst="orthographicFront"/>
              <w14:lightRig w14:rig="threePt" w14:dir="t">
                <w14:rot w14:lat="0" w14:lon="0" w14:rev="0"/>
              </w14:lightRig>
            </w14:scene3d>
          </w:rPr>
          <w:delText>4.3.26</w:delText>
        </w:r>
        <w:r w:rsidRPr="00EF7265" w:rsidDel="00EF7265">
          <w:rPr>
            <w:rStyle w:val="Hyperlink"/>
            <w:noProof/>
          </w:rPr>
          <w:delText xml:space="preserve"> Component VerificationTimeInfo</w:delText>
        </w:r>
        <w:r w:rsidDel="00EF7265">
          <w:rPr>
            <w:noProof/>
            <w:webHidden/>
          </w:rPr>
          <w:tab/>
          <w:delText>86</w:delText>
        </w:r>
      </w:del>
    </w:p>
    <w:p w:rsidR="00166BB7" w:rsidDel="00EF7265" w:rsidRDefault="00166BB7">
      <w:pPr>
        <w:pStyle w:val="Verzeichnis4"/>
        <w:tabs>
          <w:tab w:val="right" w:leader="dot" w:pos="9350"/>
        </w:tabs>
        <w:rPr>
          <w:del w:id="1177" w:author="Andreas Kuehne" w:date="2019-05-25T13:55:00Z"/>
          <w:rFonts w:asciiTheme="minorHAnsi" w:eastAsiaTheme="minorEastAsia" w:hAnsiTheme="minorHAnsi" w:cstheme="minorBidi"/>
          <w:noProof/>
          <w:sz w:val="22"/>
          <w:szCs w:val="22"/>
          <w:lang w:val="en-GB" w:eastAsia="en-GB"/>
        </w:rPr>
      </w:pPr>
      <w:del w:id="1178" w:author="Andreas Kuehne" w:date="2019-05-25T13:55:00Z">
        <w:r w:rsidRPr="00EF7265" w:rsidDel="00EF7265">
          <w:rPr>
            <w:rStyle w:val="Hyperlink"/>
            <w:noProof/>
            <w14:scene3d>
              <w14:camera w14:prst="orthographicFront"/>
              <w14:lightRig w14:rig="threePt" w14:dir="t">
                <w14:rot w14:lat="0" w14:lon="0" w14:rev="0"/>
              </w14:lightRig>
            </w14:scene3d>
          </w:rPr>
          <w:delText>4.3.26.1</w:delText>
        </w:r>
        <w:r w:rsidRPr="00EF7265" w:rsidDel="00EF7265">
          <w:rPr>
            <w:rStyle w:val="Hyperlink"/>
            <w:noProof/>
          </w:rPr>
          <w:delText xml:space="preserve"> VerificationTimeInfo – JSON Syntax</w:delText>
        </w:r>
        <w:r w:rsidDel="00EF7265">
          <w:rPr>
            <w:noProof/>
            <w:webHidden/>
          </w:rPr>
          <w:tab/>
          <w:delText>86</w:delText>
        </w:r>
      </w:del>
    </w:p>
    <w:p w:rsidR="00166BB7" w:rsidDel="00EF7265" w:rsidRDefault="00166BB7">
      <w:pPr>
        <w:pStyle w:val="Verzeichnis4"/>
        <w:tabs>
          <w:tab w:val="right" w:leader="dot" w:pos="9350"/>
        </w:tabs>
        <w:rPr>
          <w:del w:id="1179" w:author="Andreas Kuehne" w:date="2019-05-25T13:55:00Z"/>
          <w:rFonts w:asciiTheme="minorHAnsi" w:eastAsiaTheme="minorEastAsia" w:hAnsiTheme="minorHAnsi" w:cstheme="minorBidi"/>
          <w:noProof/>
          <w:sz w:val="22"/>
          <w:szCs w:val="22"/>
          <w:lang w:val="en-GB" w:eastAsia="en-GB"/>
        </w:rPr>
      </w:pPr>
      <w:del w:id="1180" w:author="Andreas Kuehne" w:date="2019-05-25T13:55:00Z">
        <w:r w:rsidRPr="00EF7265" w:rsidDel="00EF7265">
          <w:rPr>
            <w:rStyle w:val="Hyperlink"/>
            <w:noProof/>
            <w14:scene3d>
              <w14:camera w14:prst="orthographicFront"/>
              <w14:lightRig w14:rig="threePt" w14:dir="t">
                <w14:rot w14:lat="0" w14:lon="0" w14:rev="0"/>
              </w14:lightRig>
            </w14:scene3d>
          </w:rPr>
          <w:delText>4.3.26.2</w:delText>
        </w:r>
        <w:r w:rsidRPr="00EF7265" w:rsidDel="00EF7265">
          <w:rPr>
            <w:rStyle w:val="Hyperlink"/>
            <w:noProof/>
          </w:rPr>
          <w:delText xml:space="preserve"> VerificationTimeInfo – XML Syntax</w:delText>
        </w:r>
        <w:r w:rsidDel="00EF7265">
          <w:rPr>
            <w:noProof/>
            <w:webHidden/>
          </w:rPr>
          <w:tab/>
          <w:delText>87</w:delText>
        </w:r>
      </w:del>
    </w:p>
    <w:p w:rsidR="00166BB7" w:rsidDel="00EF7265" w:rsidRDefault="00166BB7">
      <w:pPr>
        <w:pStyle w:val="Verzeichnis3"/>
        <w:tabs>
          <w:tab w:val="right" w:leader="dot" w:pos="9350"/>
        </w:tabs>
        <w:rPr>
          <w:del w:id="1181" w:author="Andreas Kuehne" w:date="2019-05-25T13:55:00Z"/>
          <w:rFonts w:asciiTheme="minorHAnsi" w:eastAsiaTheme="minorEastAsia" w:hAnsiTheme="minorHAnsi" w:cstheme="minorBidi"/>
          <w:noProof/>
          <w:sz w:val="22"/>
          <w:szCs w:val="22"/>
          <w:lang w:val="en-GB" w:eastAsia="en-GB"/>
        </w:rPr>
      </w:pPr>
      <w:del w:id="1182" w:author="Andreas Kuehne" w:date="2019-05-25T13:55:00Z">
        <w:r w:rsidRPr="00EF7265" w:rsidDel="00EF7265">
          <w:rPr>
            <w:rStyle w:val="Hyperlink"/>
            <w:noProof/>
            <w14:scene3d>
              <w14:camera w14:prst="orthographicFront"/>
              <w14:lightRig w14:rig="threePt" w14:dir="t">
                <w14:rot w14:lat="0" w14:lon="0" w14:rev="0"/>
              </w14:lightRig>
            </w14:scene3d>
          </w:rPr>
          <w:delText>4.3.27</w:delText>
        </w:r>
        <w:r w:rsidRPr="00EF7265" w:rsidDel="00EF7265">
          <w:rPr>
            <w:rStyle w:val="Hyperlink"/>
            <w:noProof/>
          </w:rPr>
          <w:delText xml:space="preserve"> Component AdditionalKeyInfo</w:delText>
        </w:r>
        <w:r w:rsidDel="00EF7265">
          <w:rPr>
            <w:noProof/>
            <w:webHidden/>
          </w:rPr>
          <w:tab/>
          <w:delText>87</w:delText>
        </w:r>
      </w:del>
    </w:p>
    <w:p w:rsidR="00166BB7" w:rsidDel="00EF7265" w:rsidRDefault="00166BB7">
      <w:pPr>
        <w:pStyle w:val="Verzeichnis4"/>
        <w:tabs>
          <w:tab w:val="right" w:leader="dot" w:pos="9350"/>
        </w:tabs>
        <w:rPr>
          <w:del w:id="1183" w:author="Andreas Kuehne" w:date="2019-05-25T13:55:00Z"/>
          <w:rFonts w:asciiTheme="minorHAnsi" w:eastAsiaTheme="minorEastAsia" w:hAnsiTheme="minorHAnsi" w:cstheme="minorBidi"/>
          <w:noProof/>
          <w:sz w:val="22"/>
          <w:szCs w:val="22"/>
          <w:lang w:val="en-GB" w:eastAsia="en-GB"/>
        </w:rPr>
      </w:pPr>
      <w:del w:id="1184" w:author="Andreas Kuehne" w:date="2019-05-25T13:55:00Z">
        <w:r w:rsidRPr="00EF7265" w:rsidDel="00EF7265">
          <w:rPr>
            <w:rStyle w:val="Hyperlink"/>
            <w:noProof/>
            <w14:scene3d>
              <w14:camera w14:prst="orthographicFront"/>
              <w14:lightRig w14:rig="threePt" w14:dir="t">
                <w14:rot w14:lat="0" w14:lon="0" w14:rev="0"/>
              </w14:lightRig>
            </w14:scene3d>
          </w:rPr>
          <w:delText>4.3.27.1</w:delText>
        </w:r>
        <w:r w:rsidRPr="00EF7265" w:rsidDel="00EF7265">
          <w:rPr>
            <w:rStyle w:val="Hyperlink"/>
            <w:noProof/>
          </w:rPr>
          <w:delText xml:space="preserve"> AdditionalKeyInfo – JSON Syntax</w:delText>
        </w:r>
        <w:r w:rsidDel="00EF7265">
          <w:rPr>
            <w:noProof/>
            <w:webHidden/>
          </w:rPr>
          <w:tab/>
          <w:delText>88</w:delText>
        </w:r>
      </w:del>
    </w:p>
    <w:p w:rsidR="00166BB7" w:rsidDel="00EF7265" w:rsidRDefault="00166BB7">
      <w:pPr>
        <w:pStyle w:val="Verzeichnis4"/>
        <w:tabs>
          <w:tab w:val="right" w:leader="dot" w:pos="9350"/>
        </w:tabs>
        <w:rPr>
          <w:del w:id="1185" w:author="Andreas Kuehne" w:date="2019-05-25T13:55:00Z"/>
          <w:rFonts w:asciiTheme="minorHAnsi" w:eastAsiaTheme="minorEastAsia" w:hAnsiTheme="minorHAnsi" w:cstheme="minorBidi"/>
          <w:noProof/>
          <w:sz w:val="22"/>
          <w:szCs w:val="22"/>
          <w:lang w:val="en-GB" w:eastAsia="en-GB"/>
        </w:rPr>
      </w:pPr>
      <w:del w:id="1186" w:author="Andreas Kuehne" w:date="2019-05-25T13:55:00Z">
        <w:r w:rsidRPr="00EF7265" w:rsidDel="00EF7265">
          <w:rPr>
            <w:rStyle w:val="Hyperlink"/>
            <w:noProof/>
            <w14:scene3d>
              <w14:camera w14:prst="orthographicFront"/>
              <w14:lightRig w14:rig="threePt" w14:dir="t">
                <w14:rot w14:lat="0" w14:lon="0" w14:rev="0"/>
              </w14:lightRig>
            </w14:scene3d>
          </w:rPr>
          <w:delText>4.3.27.2</w:delText>
        </w:r>
        <w:r w:rsidRPr="00EF7265" w:rsidDel="00EF7265">
          <w:rPr>
            <w:rStyle w:val="Hyperlink"/>
            <w:noProof/>
          </w:rPr>
          <w:delText xml:space="preserve"> AdditionalKeyInfo – XML Syntax</w:delText>
        </w:r>
        <w:r w:rsidDel="00EF7265">
          <w:rPr>
            <w:noProof/>
            <w:webHidden/>
          </w:rPr>
          <w:tab/>
          <w:delText>89</w:delText>
        </w:r>
      </w:del>
    </w:p>
    <w:p w:rsidR="00166BB7" w:rsidDel="00EF7265" w:rsidRDefault="00166BB7">
      <w:pPr>
        <w:pStyle w:val="Verzeichnis3"/>
        <w:tabs>
          <w:tab w:val="right" w:leader="dot" w:pos="9350"/>
        </w:tabs>
        <w:rPr>
          <w:del w:id="1187" w:author="Andreas Kuehne" w:date="2019-05-25T13:55:00Z"/>
          <w:rFonts w:asciiTheme="minorHAnsi" w:eastAsiaTheme="minorEastAsia" w:hAnsiTheme="minorHAnsi" w:cstheme="minorBidi"/>
          <w:noProof/>
          <w:sz w:val="22"/>
          <w:szCs w:val="22"/>
          <w:lang w:val="en-GB" w:eastAsia="en-GB"/>
        </w:rPr>
      </w:pPr>
      <w:del w:id="1188" w:author="Andreas Kuehne" w:date="2019-05-25T13:55:00Z">
        <w:r w:rsidRPr="00EF7265" w:rsidDel="00EF7265">
          <w:rPr>
            <w:rStyle w:val="Hyperlink"/>
            <w:noProof/>
            <w14:scene3d>
              <w14:camera w14:prst="orthographicFront"/>
              <w14:lightRig w14:rig="threePt" w14:dir="t">
                <w14:rot w14:lat="0" w14:lon="0" w14:rev="0"/>
              </w14:lightRig>
            </w14:scene3d>
          </w:rPr>
          <w:delText>4.3.28</w:delText>
        </w:r>
        <w:r w:rsidRPr="00EF7265" w:rsidDel="00EF7265">
          <w:rPr>
            <w:rStyle w:val="Hyperlink"/>
            <w:noProof/>
          </w:rPr>
          <w:delText xml:space="preserve"> Component ProcessingDetails</w:delText>
        </w:r>
        <w:r w:rsidDel="00EF7265">
          <w:rPr>
            <w:noProof/>
            <w:webHidden/>
          </w:rPr>
          <w:tab/>
          <w:delText>90</w:delText>
        </w:r>
      </w:del>
    </w:p>
    <w:p w:rsidR="00166BB7" w:rsidDel="00EF7265" w:rsidRDefault="00166BB7">
      <w:pPr>
        <w:pStyle w:val="Verzeichnis4"/>
        <w:tabs>
          <w:tab w:val="right" w:leader="dot" w:pos="9350"/>
        </w:tabs>
        <w:rPr>
          <w:del w:id="1189" w:author="Andreas Kuehne" w:date="2019-05-25T13:55:00Z"/>
          <w:rFonts w:asciiTheme="minorHAnsi" w:eastAsiaTheme="minorEastAsia" w:hAnsiTheme="minorHAnsi" w:cstheme="minorBidi"/>
          <w:noProof/>
          <w:sz w:val="22"/>
          <w:szCs w:val="22"/>
          <w:lang w:val="en-GB" w:eastAsia="en-GB"/>
        </w:rPr>
      </w:pPr>
      <w:del w:id="1190" w:author="Andreas Kuehne" w:date="2019-05-25T13:55:00Z">
        <w:r w:rsidRPr="00EF7265" w:rsidDel="00EF7265">
          <w:rPr>
            <w:rStyle w:val="Hyperlink"/>
            <w:noProof/>
            <w14:scene3d>
              <w14:camera w14:prst="orthographicFront"/>
              <w14:lightRig w14:rig="threePt" w14:dir="t">
                <w14:rot w14:lat="0" w14:lon="0" w14:rev="0"/>
              </w14:lightRig>
            </w14:scene3d>
          </w:rPr>
          <w:delText>4.3.28.1</w:delText>
        </w:r>
        <w:r w:rsidRPr="00EF7265" w:rsidDel="00EF7265">
          <w:rPr>
            <w:rStyle w:val="Hyperlink"/>
            <w:noProof/>
          </w:rPr>
          <w:delText xml:space="preserve"> ProcessingDetails – JSON Syntax</w:delText>
        </w:r>
        <w:r w:rsidDel="00EF7265">
          <w:rPr>
            <w:noProof/>
            <w:webHidden/>
          </w:rPr>
          <w:tab/>
          <w:delText>90</w:delText>
        </w:r>
      </w:del>
    </w:p>
    <w:p w:rsidR="00166BB7" w:rsidDel="00EF7265" w:rsidRDefault="00166BB7">
      <w:pPr>
        <w:pStyle w:val="Verzeichnis4"/>
        <w:tabs>
          <w:tab w:val="right" w:leader="dot" w:pos="9350"/>
        </w:tabs>
        <w:rPr>
          <w:del w:id="1191" w:author="Andreas Kuehne" w:date="2019-05-25T13:55:00Z"/>
          <w:rFonts w:asciiTheme="minorHAnsi" w:eastAsiaTheme="minorEastAsia" w:hAnsiTheme="minorHAnsi" w:cstheme="minorBidi"/>
          <w:noProof/>
          <w:sz w:val="22"/>
          <w:szCs w:val="22"/>
          <w:lang w:val="en-GB" w:eastAsia="en-GB"/>
        </w:rPr>
      </w:pPr>
      <w:del w:id="1192" w:author="Andreas Kuehne" w:date="2019-05-25T13:55:00Z">
        <w:r w:rsidRPr="00EF7265" w:rsidDel="00EF7265">
          <w:rPr>
            <w:rStyle w:val="Hyperlink"/>
            <w:noProof/>
            <w14:scene3d>
              <w14:camera w14:prst="orthographicFront"/>
              <w14:lightRig w14:rig="threePt" w14:dir="t">
                <w14:rot w14:lat="0" w14:lon="0" w14:rev="0"/>
              </w14:lightRig>
            </w14:scene3d>
          </w:rPr>
          <w:delText>4.3.28.2</w:delText>
        </w:r>
        <w:r w:rsidRPr="00EF7265" w:rsidDel="00EF7265">
          <w:rPr>
            <w:rStyle w:val="Hyperlink"/>
            <w:noProof/>
          </w:rPr>
          <w:delText xml:space="preserve"> ProcessingDetails – XML Syntax</w:delText>
        </w:r>
        <w:r w:rsidDel="00EF7265">
          <w:rPr>
            <w:noProof/>
            <w:webHidden/>
          </w:rPr>
          <w:tab/>
          <w:delText>91</w:delText>
        </w:r>
      </w:del>
    </w:p>
    <w:p w:rsidR="00166BB7" w:rsidDel="00EF7265" w:rsidRDefault="00166BB7">
      <w:pPr>
        <w:pStyle w:val="Verzeichnis3"/>
        <w:tabs>
          <w:tab w:val="right" w:leader="dot" w:pos="9350"/>
        </w:tabs>
        <w:rPr>
          <w:del w:id="1193" w:author="Andreas Kuehne" w:date="2019-05-25T13:55:00Z"/>
          <w:rFonts w:asciiTheme="minorHAnsi" w:eastAsiaTheme="minorEastAsia" w:hAnsiTheme="minorHAnsi" w:cstheme="minorBidi"/>
          <w:noProof/>
          <w:sz w:val="22"/>
          <w:szCs w:val="22"/>
          <w:lang w:val="en-GB" w:eastAsia="en-GB"/>
        </w:rPr>
      </w:pPr>
      <w:del w:id="1194" w:author="Andreas Kuehne" w:date="2019-05-25T13:55:00Z">
        <w:r w:rsidRPr="00EF7265" w:rsidDel="00EF7265">
          <w:rPr>
            <w:rStyle w:val="Hyperlink"/>
            <w:noProof/>
            <w14:scene3d>
              <w14:camera w14:prst="orthographicFront"/>
              <w14:lightRig w14:rig="threePt" w14:dir="t">
                <w14:rot w14:lat="0" w14:lon="0" w14:rev="0"/>
              </w14:lightRig>
            </w14:scene3d>
          </w:rPr>
          <w:delText>4.3.29</w:delText>
        </w:r>
        <w:r w:rsidRPr="00EF7265" w:rsidDel="00EF7265">
          <w:rPr>
            <w:rStyle w:val="Hyperlink"/>
            <w:noProof/>
          </w:rPr>
          <w:delText xml:space="preserve"> Component Detail</w:delText>
        </w:r>
        <w:r w:rsidDel="00EF7265">
          <w:rPr>
            <w:noProof/>
            <w:webHidden/>
          </w:rPr>
          <w:tab/>
          <w:delText>91</w:delText>
        </w:r>
      </w:del>
    </w:p>
    <w:p w:rsidR="00166BB7" w:rsidDel="00EF7265" w:rsidRDefault="00166BB7">
      <w:pPr>
        <w:pStyle w:val="Verzeichnis4"/>
        <w:tabs>
          <w:tab w:val="right" w:leader="dot" w:pos="9350"/>
        </w:tabs>
        <w:rPr>
          <w:del w:id="1195" w:author="Andreas Kuehne" w:date="2019-05-25T13:55:00Z"/>
          <w:rFonts w:asciiTheme="minorHAnsi" w:eastAsiaTheme="minorEastAsia" w:hAnsiTheme="minorHAnsi" w:cstheme="minorBidi"/>
          <w:noProof/>
          <w:sz w:val="22"/>
          <w:szCs w:val="22"/>
          <w:lang w:val="en-GB" w:eastAsia="en-GB"/>
        </w:rPr>
      </w:pPr>
      <w:del w:id="1196" w:author="Andreas Kuehne" w:date="2019-05-25T13:55:00Z">
        <w:r w:rsidRPr="00EF7265" w:rsidDel="00EF7265">
          <w:rPr>
            <w:rStyle w:val="Hyperlink"/>
            <w:noProof/>
            <w14:scene3d>
              <w14:camera w14:prst="orthographicFront"/>
              <w14:lightRig w14:rig="threePt" w14:dir="t">
                <w14:rot w14:lat="0" w14:lon="0" w14:rev="0"/>
              </w14:lightRig>
            </w14:scene3d>
          </w:rPr>
          <w:delText>4.3.29.1</w:delText>
        </w:r>
        <w:r w:rsidRPr="00EF7265" w:rsidDel="00EF7265">
          <w:rPr>
            <w:rStyle w:val="Hyperlink"/>
            <w:noProof/>
          </w:rPr>
          <w:delText xml:space="preserve"> Detail – JSON Syntax</w:delText>
        </w:r>
        <w:r w:rsidDel="00EF7265">
          <w:rPr>
            <w:noProof/>
            <w:webHidden/>
          </w:rPr>
          <w:tab/>
          <w:delText>92</w:delText>
        </w:r>
      </w:del>
    </w:p>
    <w:p w:rsidR="00166BB7" w:rsidDel="00EF7265" w:rsidRDefault="00166BB7">
      <w:pPr>
        <w:pStyle w:val="Verzeichnis4"/>
        <w:tabs>
          <w:tab w:val="right" w:leader="dot" w:pos="9350"/>
        </w:tabs>
        <w:rPr>
          <w:del w:id="1197" w:author="Andreas Kuehne" w:date="2019-05-25T13:55:00Z"/>
          <w:rFonts w:asciiTheme="minorHAnsi" w:eastAsiaTheme="minorEastAsia" w:hAnsiTheme="minorHAnsi" w:cstheme="minorBidi"/>
          <w:noProof/>
          <w:sz w:val="22"/>
          <w:szCs w:val="22"/>
          <w:lang w:val="en-GB" w:eastAsia="en-GB"/>
        </w:rPr>
      </w:pPr>
      <w:del w:id="1198" w:author="Andreas Kuehne" w:date="2019-05-25T13:55:00Z">
        <w:r w:rsidRPr="00EF7265" w:rsidDel="00EF7265">
          <w:rPr>
            <w:rStyle w:val="Hyperlink"/>
            <w:noProof/>
            <w14:scene3d>
              <w14:camera w14:prst="orthographicFront"/>
              <w14:lightRig w14:rig="threePt" w14:dir="t">
                <w14:rot w14:lat="0" w14:lon="0" w14:rev="0"/>
              </w14:lightRig>
            </w14:scene3d>
          </w:rPr>
          <w:delText>4.3.29.2</w:delText>
        </w:r>
        <w:r w:rsidRPr="00EF7265" w:rsidDel="00EF7265">
          <w:rPr>
            <w:rStyle w:val="Hyperlink"/>
            <w:noProof/>
          </w:rPr>
          <w:delText xml:space="preserve"> Detail – XML Syntax</w:delText>
        </w:r>
        <w:r w:rsidDel="00EF7265">
          <w:rPr>
            <w:noProof/>
            <w:webHidden/>
          </w:rPr>
          <w:tab/>
          <w:delText>93</w:delText>
        </w:r>
      </w:del>
    </w:p>
    <w:p w:rsidR="00166BB7" w:rsidDel="00EF7265" w:rsidRDefault="00166BB7">
      <w:pPr>
        <w:pStyle w:val="Verzeichnis3"/>
        <w:tabs>
          <w:tab w:val="right" w:leader="dot" w:pos="9350"/>
        </w:tabs>
        <w:rPr>
          <w:del w:id="1199" w:author="Andreas Kuehne" w:date="2019-05-25T13:55:00Z"/>
          <w:rFonts w:asciiTheme="minorHAnsi" w:eastAsiaTheme="minorEastAsia" w:hAnsiTheme="minorHAnsi" w:cstheme="minorBidi"/>
          <w:noProof/>
          <w:sz w:val="22"/>
          <w:szCs w:val="22"/>
          <w:lang w:val="en-GB" w:eastAsia="en-GB"/>
        </w:rPr>
      </w:pPr>
      <w:del w:id="1200" w:author="Andreas Kuehne" w:date="2019-05-25T13:55:00Z">
        <w:r w:rsidRPr="00EF7265" w:rsidDel="00EF7265">
          <w:rPr>
            <w:rStyle w:val="Hyperlink"/>
            <w:noProof/>
            <w14:scene3d>
              <w14:camera w14:prst="orthographicFront"/>
              <w14:lightRig w14:rig="threePt" w14:dir="t">
                <w14:rot w14:lat="0" w14:lon="0" w14:rev="0"/>
              </w14:lightRig>
            </w14:scene3d>
          </w:rPr>
          <w:delText>4.3.30</w:delText>
        </w:r>
        <w:r w:rsidRPr="00EF7265" w:rsidDel="00EF7265">
          <w:rPr>
            <w:rStyle w:val="Hyperlink"/>
            <w:noProof/>
          </w:rPr>
          <w:delText xml:space="preserve"> Component SigningTimeInfo</w:delText>
        </w:r>
        <w:r w:rsidDel="00EF7265">
          <w:rPr>
            <w:noProof/>
            <w:webHidden/>
          </w:rPr>
          <w:tab/>
          <w:delText>93</w:delText>
        </w:r>
      </w:del>
    </w:p>
    <w:p w:rsidR="00166BB7" w:rsidDel="00EF7265" w:rsidRDefault="00166BB7">
      <w:pPr>
        <w:pStyle w:val="Verzeichnis4"/>
        <w:tabs>
          <w:tab w:val="right" w:leader="dot" w:pos="9350"/>
        </w:tabs>
        <w:rPr>
          <w:del w:id="1201" w:author="Andreas Kuehne" w:date="2019-05-25T13:55:00Z"/>
          <w:rFonts w:asciiTheme="minorHAnsi" w:eastAsiaTheme="minorEastAsia" w:hAnsiTheme="minorHAnsi" w:cstheme="minorBidi"/>
          <w:noProof/>
          <w:sz w:val="22"/>
          <w:szCs w:val="22"/>
          <w:lang w:val="en-GB" w:eastAsia="en-GB"/>
        </w:rPr>
      </w:pPr>
      <w:del w:id="1202" w:author="Andreas Kuehne" w:date="2019-05-25T13:55:00Z">
        <w:r w:rsidRPr="00EF7265" w:rsidDel="00EF7265">
          <w:rPr>
            <w:rStyle w:val="Hyperlink"/>
            <w:noProof/>
            <w14:scene3d>
              <w14:camera w14:prst="orthographicFront"/>
              <w14:lightRig w14:rig="threePt" w14:dir="t">
                <w14:rot w14:lat="0" w14:lon="0" w14:rev="0"/>
              </w14:lightRig>
            </w14:scene3d>
          </w:rPr>
          <w:delText>4.3.30.1</w:delText>
        </w:r>
        <w:r w:rsidRPr="00EF7265" w:rsidDel="00EF7265">
          <w:rPr>
            <w:rStyle w:val="Hyperlink"/>
            <w:noProof/>
          </w:rPr>
          <w:delText xml:space="preserve"> SigningTimeInfo – JSON Syntax</w:delText>
        </w:r>
        <w:r w:rsidDel="00EF7265">
          <w:rPr>
            <w:noProof/>
            <w:webHidden/>
          </w:rPr>
          <w:tab/>
          <w:delText>93</w:delText>
        </w:r>
      </w:del>
    </w:p>
    <w:p w:rsidR="00166BB7" w:rsidDel="00EF7265" w:rsidRDefault="00166BB7">
      <w:pPr>
        <w:pStyle w:val="Verzeichnis4"/>
        <w:tabs>
          <w:tab w:val="right" w:leader="dot" w:pos="9350"/>
        </w:tabs>
        <w:rPr>
          <w:del w:id="1203" w:author="Andreas Kuehne" w:date="2019-05-25T13:55:00Z"/>
          <w:rFonts w:asciiTheme="minorHAnsi" w:eastAsiaTheme="minorEastAsia" w:hAnsiTheme="minorHAnsi" w:cstheme="minorBidi"/>
          <w:noProof/>
          <w:sz w:val="22"/>
          <w:szCs w:val="22"/>
          <w:lang w:val="en-GB" w:eastAsia="en-GB"/>
        </w:rPr>
      </w:pPr>
      <w:del w:id="1204" w:author="Andreas Kuehne" w:date="2019-05-25T13:55:00Z">
        <w:r w:rsidRPr="00EF7265" w:rsidDel="00EF7265">
          <w:rPr>
            <w:rStyle w:val="Hyperlink"/>
            <w:noProof/>
            <w14:scene3d>
              <w14:camera w14:prst="orthographicFront"/>
              <w14:lightRig w14:rig="threePt" w14:dir="t">
                <w14:rot w14:lat="0" w14:lon="0" w14:rev="0"/>
              </w14:lightRig>
            </w14:scene3d>
          </w:rPr>
          <w:delText>4.3.30.2</w:delText>
        </w:r>
        <w:r w:rsidRPr="00EF7265" w:rsidDel="00EF7265">
          <w:rPr>
            <w:rStyle w:val="Hyperlink"/>
            <w:noProof/>
          </w:rPr>
          <w:delText xml:space="preserve"> SigningTimeInfo – XML Syntax</w:delText>
        </w:r>
        <w:r w:rsidDel="00EF7265">
          <w:rPr>
            <w:noProof/>
            <w:webHidden/>
          </w:rPr>
          <w:tab/>
          <w:delText>94</w:delText>
        </w:r>
      </w:del>
    </w:p>
    <w:p w:rsidR="00166BB7" w:rsidDel="00EF7265" w:rsidRDefault="00166BB7">
      <w:pPr>
        <w:pStyle w:val="Verzeichnis3"/>
        <w:tabs>
          <w:tab w:val="right" w:leader="dot" w:pos="9350"/>
        </w:tabs>
        <w:rPr>
          <w:del w:id="1205" w:author="Andreas Kuehne" w:date="2019-05-25T13:55:00Z"/>
          <w:rFonts w:asciiTheme="minorHAnsi" w:eastAsiaTheme="minorEastAsia" w:hAnsiTheme="minorHAnsi" w:cstheme="minorBidi"/>
          <w:noProof/>
          <w:sz w:val="22"/>
          <w:szCs w:val="22"/>
          <w:lang w:val="en-GB" w:eastAsia="en-GB"/>
        </w:rPr>
      </w:pPr>
      <w:del w:id="1206" w:author="Andreas Kuehne" w:date="2019-05-25T13:55:00Z">
        <w:r w:rsidRPr="00EF7265" w:rsidDel="00EF7265">
          <w:rPr>
            <w:rStyle w:val="Hyperlink"/>
            <w:noProof/>
            <w14:scene3d>
              <w14:camera w14:prst="orthographicFront"/>
              <w14:lightRig w14:rig="threePt" w14:dir="t">
                <w14:rot w14:lat="0" w14:lon="0" w14:rev="0"/>
              </w14:lightRig>
            </w14:scene3d>
          </w:rPr>
          <w:delText>4.3.31</w:delText>
        </w:r>
        <w:r w:rsidRPr="00EF7265" w:rsidDel="00EF7265">
          <w:rPr>
            <w:rStyle w:val="Hyperlink"/>
            <w:noProof/>
          </w:rPr>
          <w:delText xml:space="preserve"> Component SigningTimeBoundaries</w:delText>
        </w:r>
        <w:r w:rsidDel="00EF7265">
          <w:rPr>
            <w:noProof/>
            <w:webHidden/>
          </w:rPr>
          <w:tab/>
          <w:delText>94</w:delText>
        </w:r>
      </w:del>
    </w:p>
    <w:p w:rsidR="00166BB7" w:rsidDel="00EF7265" w:rsidRDefault="00166BB7">
      <w:pPr>
        <w:pStyle w:val="Verzeichnis4"/>
        <w:tabs>
          <w:tab w:val="right" w:leader="dot" w:pos="9350"/>
        </w:tabs>
        <w:rPr>
          <w:del w:id="1207" w:author="Andreas Kuehne" w:date="2019-05-25T13:55:00Z"/>
          <w:rFonts w:asciiTheme="minorHAnsi" w:eastAsiaTheme="minorEastAsia" w:hAnsiTheme="minorHAnsi" w:cstheme="minorBidi"/>
          <w:noProof/>
          <w:sz w:val="22"/>
          <w:szCs w:val="22"/>
          <w:lang w:val="en-GB" w:eastAsia="en-GB"/>
        </w:rPr>
      </w:pPr>
      <w:del w:id="1208" w:author="Andreas Kuehne" w:date="2019-05-25T13:55:00Z">
        <w:r w:rsidRPr="00EF7265" w:rsidDel="00EF7265">
          <w:rPr>
            <w:rStyle w:val="Hyperlink"/>
            <w:noProof/>
            <w14:scene3d>
              <w14:camera w14:prst="orthographicFront"/>
              <w14:lightRig w14:rig="threePt" w14:dir="t">
                <w14:rot w14:lat="0" w14:lon="0" w14:rev="0"/>
              </w14:lightRig>
            </w14:scene3d>
          </w:rPr>
          <w:delText>4.3.31.1</w:delText>
        </w:r>
        <w:r w:rsidRPr="00EF7265" w:rsidDel="00EF7265">
          <w:rPr>
            <w:rStyle w:val="Hyperlink"/>
            <w:noProof/>
          </w:rPr>
          <w:delText xml:space="preserve"> SigningTimeBoundaries – JSON Syntax</w:delText>
        </w:r>
        <w:r w:rsidDel="00EF7265">
          <w:rPr>
            <w:noProof/>
            <w:webHidden/>
          </w:rPr>
          <w:tab/>
          <w:delText>94</w:delText>
        </w:r>
      </w:del>
    </w:p>
    <w:p w:rsidR="00166BB7" w:rsidDel="00EF7265" w:rsidRDefault="00166BB7">
      <w:pPr>
        <w:pStyle w:val="Verzeichnis4"/>
        <w:tabs>
          <w:tab w:val="right" w:leader="dot" w:pos="9350"/>
        </w:tabs>
        <w:rPr>
          <w:del w:id="1209" w:author="Andreas Kuehne" w:date="2019-05-25T13:55:00Z"/>
          <w:rFonts w:asciiTheme="minorHAnsi" w:eastAsiaTheme="minorEastAsia" w:hAnsiTheme="minorHAnsi" w:cstheme="minorBidi"/>
          <w:noProof/>
          <w:sz w:val="22"/>
          <w:szCs w:val="22"/>
          <w:lang w:val="en-GB" w:eastAsia="en-GB"/>
        </w:rPr>
      </w:pPr>
      <w:del w:id="1210" w:author="Andreas Kuehne" w:date="2019-05-25T13:55:00Z">
        <w:r w:rsidRPr="00EF7265" w:rsidDel="00EF7265">
          <w:rPr>
            <w:rStyle w:val="Hyperlink"/>
            <w:noProof/>
            <w14:scene3d>
              <w14:camera w14:prst="orthographicFront"/>
              <w14:lightRig w14:rig="threePt" w14:dir="t">
                <w14:rot w14:lat="0" w14:lon="0" w14:rev="0"/>
              </w14:lightRig>
            </w14:scene3d>
          </w:rPr>
          <w:delText>4.3.31.2</w:delText>
        </w:r>
        <w:r w:rsidRPr="00EF7265" w:rsidDel="00EF7265">
          <w:rPr>
            <w:rStyle w:val="Hyperlink"/>
            <w:noProof/>
          </w:rPr>
          <w:delText xml:space="preserve"> SigningTimeBoundaries – XML Syntax</w:delText>
        </w:r>
        <w:r w:rsidDel="00EF7265">
          <w:rPr>
            <w:noProof/>
            <w:webHidden/>
          </w:rPr>
          <w:tab/>
          <w:delText>95</w:delText>
        </w:r>
      </w:del>
    </w:p>
    <w:p w:rsidR="00166BB7" w:rsidDel="00EF7265" w:rsidRDefault="00166BB7">
      <w:pPr>
        <w:pStyle w:val="Verzeichnis3"/>
        <w:tabs>
          <w:tab w:val="right" w:leader="dot" w:pos="9350"/>
        </w:tabs>
        <w:rPr>
          <w:del w:id="1211" w:author="Andreas Kuehne" w:date="2019-05-25T13:55:00Z"/>
          <w:rFonts w:asciiTheme="minorHAnsi" w:eastAsiaTheme="minorEastAsia" w:hAnsiTheme="minorHAnsi" w:cstheme="minorBidi"/>
          <w:noProof/>
          <w:sz w:val="22"/>
          <w:szCs w:val="22"/>
          <w:lang w:val="en-GB" w:eastAsia="en-GB"/>
        </w:rPr>
      </w:pPr>
      <w:del w:id="1212" w:author="Andreas Kuehne" w:date="2019-05-25T13:55:00Z">
        <w:r w:rsidRPr="00EF7265" w:rsidDel="00EF7265">
          <w:rPr>
            <w:rStyle w:val="Hyperlink"/>
            <w:noProof/>
            <w14:scene3d>
              <w14:camera w14:prst="orthographicFront"/>
              <w14:lightRig w14:rig="threePt" w14:dir="t">
                <w14:rot w14:lat="0" w14:lon="0" w14:rev="0"/>
              </w14:lightRig>
            </w14:scene3d>
          </w:rPr>
          <w:delText>4.3.32</w:delText>
        </w:r>
        <w:r w:rsidRPr="00EF7265" w:rsidDel="00EF7265">
          <w:rPr>
            <w:rStyle w:val="Hyperlink"/>
            <w:noProof/>
          </w:rPr>
          <w:delText xml:space="preserve"> Component AugmentedSignature</w:delText>
        </w:r>
        <w:r w:rsidDel="00EF7265">
          <w:rPr>
            <w:noProof/>
            <w:webHidden/>
          </w:rPr>
          <w:tab/>
          <w:delText>95</w:delText>
        </w:r>
      </w:del>
    </w:p>
    <w:p w:rsidR="00166BB7" w:rsidDel="00EF7265" w:rsidRDefault="00166BB7">
      <w:pPr>
        <w:pStyle w:val="Verzeichnis4"/>
        <w:tabs>
          <w:tab w:val="right" w:leader="dot" w:pos="9350"/>
        </w:tabs>
        <w:rPr>
          <w:del w:id="1213" w:author="Andreas Kuehne" w:date="2019-05-25T13:55:00Z"/>
          <w:rFonts w:asciiTheme="minorHAnsi" w:eastAsiaTheme="minorEastAsia" w:hAnsiTheme="minorHAnsi" w:cstheme="minorBidi"/>
          <w:noProof/>
          <w:sz w:val="22"/>
          <w:szCs w:val="22"/>
          <w:lang w:val="en-GB" w:eastAsia="en-GB"/>
        </w:rPr>
      </w:pPr>
      <w:del w:id="1214" w:author="Andreas Kuehne" w:date="2019-05-25T13:55:00Z">
        <w:r w:rsidRPr="00EF7265" w:rsidDel="00EF7265">
          <w:rPr>
            <w:rStyle w:val="Hyperlink"/>
            <w:noProof/>
            <w14:scene3d>
              <w14:camera w14:prst="orthographicFront"/>
              <w14:lightRig w14:rig="threePt" w14:dir="t">
                <w14:rot w14:lat="0" w14:lon="0" w14:rev="0"/>
              </w14:lightRig>
            </w14:scene3d>
          </w:rPr>
          <w:delText>4.3.32.1</w:delText>
        </w:r>
        <w:r w:rsidRPr="00EF7265" w:rsidDel="00EF7265">
          <w:rPr>
            <w:rStyle w:val="Hyperlink"/>
            <w:noProof/>
          </w:rPr>
          <w:delText xml:space="preserve"> AugmentedSignature – JSON Syntax</w:delText>
        </w:r>
        <w:r w:rsidDel="00EF7265">
          <w:rPr>
            <w:noProof/>
            <w:webHidden/>
          </w:rPr>
          <w:tab/>
          <w:delText>96</w:delText>
        </w:r>
      </w:del>
    </w:p>
    <w:p w:rsidR="00166BB7" w:rsidDel="00EF7265" w:rsidRDefault="00166BB7">
      <w:pPr>
        <w:pStyle w:val="Verzeichnis4"/>
        <w:tabs>
          <w:tab w:val="right" w:leader="dot" w:pos="9350"/>
        </w:tabs>
        <w:rPr>
          <w:del w:id="1215" w:author="Andreas Kuehne" w:date="2019-05-25T13:55:00Z"/>
          <w:rFonts w:asciiTheme="minorHAnsi" w:eastAsiaTheme="minorEastAsia" w:hAnsiTheme="minorHAnsi" w:cstheme="minorBidi"/>
          <w:noProof/>
          <w:sz w:val="22"/>
          <w:szCs w:val="22"/>
          <w:lang w:val="en-GB" w:eastAsia="en-GB"/>
        </w:rPr>
      </w:pPr>
      <w:del w:id="1216" w:author="Andreas Kuehne" w:date="2019-05-25T13:55:00Z">
        <w:r w:rsidRPr="00EF7265" w:rsidDel="00EF7265">
          <w:rPr>
            <w:rStyle w:val="Hyperlink"/>
            <w:noProof/>
            <w14:scene3d>
              <w14:camera w14:prst="orthographicFront"/>
              <w14:lightRig w14:rig="threePt" w14:dir="t">
                <w14:rot w14:lat="0" w14:lon="0" w14:rev="0"/>
              </w14:lightRig>
            </w14:scene3d>
          </w:rPr>
          <w:delText>4.3.32.2</w:delText>
        </w:r>
        <w:r w:rsidRPr="00EF7265" w:rsidDel="00EF7265">
          <w:rPr>
            <w:rStyle w:val="Hyperlink"/>
            <w:noProof/>
          </w:rPr>
          <w:delText xml:space="preserve"> AugmentedSignature – XML Syntax</w:delText>
        </w:r>
        <w:r w:rsidDel="00EF7265">
          <w:rPr>
            <w:noProof/>
            <w:webHidden/>
          </w:rPr>
          <w:tab/>
          <w:delText>97</w:delText>
        </w:r>
      </w:del>
    </w:p>
    <w:p w:rsidR="00166BB7" w:rsidDel="00EF7265" w:rsidRDefault="00166BB7">
      <w:pPr>
        <w:pStyle w:val="Verzeichnis3"/>
        <w:tabs>
          <w:tab w:val="right" w:leader="dot" w:pos="9350"/>
        </w:tabs>
        <w:rPr>
          <w:del w:id="1217" w:author="Andreas Kuehne" w:date="2019-05-25T13:55:00Z"/>
          <w:rFonts w:asciiTheme="minorHAnsi" w:eastAsiaTheme="minorEastAsia" w:hAnsiTheme="minorHAnsi" w:cstheme="minorBidi"/>
          <w:noProof/>
          <w:sz w:val="22"/>
          <w:szCs w:val="22"/>
          <w:lang w:val="en-GB" w:eastAsia="en-GB"/>
        </w:rPr>
      </w:pPr>
      <w:del w:id="1218" w:author="Andreas Kuehne" w:date="2019-05-25T13:55:00Z">
        <w:r w:rsidRPr="00EF7265" w:rsidDel="00EF7265">
          <w:rPr>
            <w:rStyle w:val="Hyperlink"/>
            <w:noProof/>
            <w14:scene3d>
              <w14:camera w14:prst="orthographicFront"/>
              <w14:lightRig w14:rig="threePt" w14:dir="t">
                <w14:rot w14:lat="0" w14:lon="0" w14:rev="0"/>
              </w14:lightRig>
            </w14:scene3d>
          </w:rPr>
          <w:delText>4.3.33</w:delText>
        </w:r>
        <w:r w:rsidRPr="00EF7265" w:rsidDel="00EF7265">
          <w:rPr>
            <w:rStyle w:val="Hyperlink"/>
            <w:noProof/>
          </w:rPr>
          <w:delText xml:space="preserve"> Component ReturnTransformedDocument</w:delText>
        </w:r>
        <w:r w:rsidDel="00EF7265">
          <w:rPr>
            <w:noProof/>
            <w:webHidden/>
          </w:rPr>
          <w:tab/>
          <w:delText>97</w:delText>
        </w:r>
      </w:del>
    </w:p>
    <w:p w:rsidR="00166BB7" w:rsidDel="00EF7265" w:rsidRDefault="00166BB7">
      <w:pPr>
        <w:pStyle w:val="Verzeichnis4"/>
        <w:tabs>
          <w:tab w:val="right" w:leader="dot" w:pos="9350"/>
        </w:tabs>
        <w:rPr>
          <w:del w:id="1219" w:author="Andreas Kuehne" w:date="2019-05-25T13:55:00Z"/>
          <w:rFonts w:asciiTheme="minorHAnsi" w:eastAsiaTheme="minorEastAsia" w:hAnsiTheme="minorHAnsi" w:cstheme="minorBidi"/>
          <w:noProof/>
          <w:sz w:val="22"/>
          <w:szCs w:val="22"/>
          <w:lang w:val="en-GB" w:eastAsia="en-GB"/>
        </w:rPr>
      </w:pPr>
      <w:del w:id="1220" w:author="Andreas Kuehne" w:date="2019-05-25T13:55:00Z">
        <w:r w:rsidRPr="00EF7265" w:rsidDel="00EF7265">
          <w:rPr>
            <w:rStyle w:val="Hyperlink"/>
            <w:noProof/>
            <w14:scene3d>
              <w14:camera w14:prst="orthographicFront"/>
              <w14:lightRig w14:rig="threePt" w14:dir="t">
                <w14:rot w14:lat="0" w14:lon="0" w14:rev="0"/>
              </w14:lightRig>
            </w14:scene3d>
          </w:rPr>
          <w:delText>4.3.33.1</w:delText>
        </w:r>
        <w:r w:rsidRPr="00EF7265" w:rsidDel="00EF7265">
          <w:rPr>
            <w:rStyle w:val="Hyperlink"/>
            <w:noProof/>
          </w:rPr>
          <w:delText xml:space="preserve"> ReturnTransformedDocument – JSON Syntax</w:delText>
        </w:r>
        <w:r w:rsidDel="00EF7265">
          <w:rPr>
            <w:noProof/>
            <w:webHidden/>
          </w:rPr>
          <w:tab/>
          <w:delText>97</w:delText>
        </w:r>
      </w:del>
    </w:p>
    <w:p w:rsidR="00166BB7" w:rsidDel="00EF7265" w:rsidRDefault="00166BB7">
      <w:pPr>
        <w:pStyle w:val="Verzeichnis4"/>
        <w:tabs>
          <w:tab w:val="right" w:leader="dot" w:pos="9350"/>
        </w:tabs>
        <w:rPr>
          <w:del w:id="1221" w:author="Andreas Kuehne" w:date="2019-05-25T13:55:00Z"/>
          <w:rFonts w:asciiTheme="minorHAnsi" w:eastAsiaTheme="minorEastAsia" w:hAnsiTheme="minorHAnsi" w:cstheme="minorBidi"/>
          <w:noProof/>
          <w:sz w:val="22"/>
          <w:szCs w:val="22"/>
          <w:lang w:val="en-GB" w:eastAsia="en-GB"/>
        </w:rPr>
      </w:pPr>
      <w:del w:id="1222" w:author="Andreas Kuehne" w:date="2019-05-25T13:55:00Z">
        <w:r w:rsidRPr="00EF7265" w:rsidDel="00EF7265">
          <w:rPr>
            <w:rStyle w:val="Hyperlink"/>
            <w:noProof/>
            <w14:scene3d>
              <w14:camera w14:prst="orthographicFront"/>
              <w14:lightRig w14:rig="threePt" w14:dir="t">
                <w14:rot w14:lat="0" w14:lon="0" w14:rev="0"/>
              </w14:lightRig>
            </w14:scene3d>
          </w:rPr>
          <w:delText>4.3.33.2</w:delText>
        </w:r>
        <w:r w:rsidRPr="00EF7265" w:rsidDel="00EF7265">
          <w:rPr>
            <w:rStyle w:val="Hyperlink"/>
            <w:noProof/>
          </w:rPr>
          <w:delText xml:space="preserve"> ReturnTransformedDocument – XML Syntax</w:delText>
        </w:r>
        <w:r w:rsidDel="00EF7265">
          <w:rPr>
            <w:noProof/>
            <w:webHidden/>
          </w:rPr>
          <w:tab/>
          <w:delText>97</w:delText>
        </w:r>
      </w:del>
    </w:p>
    <w:p w:rsidR="00166BB7" w:rsidDel="00EF7265" w:rsidRDefault="00166BB7">
      <w:pPr>
        <w:pStyle w:val="Verzeichnis3"/>
        <w:tabs>
          <w:tab w:val="right" w:leader="dot" w:pos="9350"/>
        </w:tabs>
        <w:rPr>
          <w:del w:id="1223" w:author="Andreas Kuehne" w:date="2019-05-25T13:55:00Z"/>
          <w:rFonts w:asciiTheme="minorHAnsi" w:eastAsiaTheme="minorEastAsia" w:hAnsiTheme="minorHAnsi" w:cstheme="minorBidi"/>
          <w:noProof/>
          <w:sz w:val="22"/>
          <w:szCs w:val="22"/>
          <w:lang w:val="en-GB" w:eastAsia="en-GB"/>
        </w:rPr>
      </w:pPr>
      <w:del w:id="1224" w:author="Andreas Kuehne" w:date="2019-05-25T13:55:00Z">
        <w:r w:rsidRPr="00EF7265" w:rsidDel="00EF7265">
          <w:rPr>
            <w:rStyle w:val="Hyperlink"/>
            <w:noProof/>
            <w14:scene3d>
              <w14:camera w14:prst="orthographicFront"/>
              <w14:lightRig w14:rig="threePt" w14:dir="t">
                <w14:rot w14:lat="0" w14:lon="0" w14:rev="0"/>
              </w14:lightRig>
            </w14:scene3d>
          </w:rPr>
          <w:delText>4.3.34</w:delText>
        </w:r>
        <w:r w:rsidRPr="00EF7265" w:rsidDel="00EF7265">
          <w:rPr>
            <w:rStyle w:val="Hyperlink"/>
            <w:noProof/>
          </w:rPr>
          <w:delText xml:space="preserve"> Component TransformedDocument</w:delText>
        </w:r>
        <w:r w:rsidDel="00EF7265">
          <w:rPr>
            <w:noProof/>
            <w:webHidden/>
          </w:rPr>
          <w:tab/>
          <w:delText>98</w:delText>
        </w:r>
      </w:del>
    </w:p>
    <w:p w:rsidR="00166BB7" w:rsidDel="00EF7265" w:rsidRDefault="00166BB7">
      <w:pPr>
        <w:pStyle w:val="Verzeichnis4"/>
        <w:tabs>
          <w:tab w:val="right" w:leader="dot" w:pos="9350"/>
        </w:tabs>
        <w:rPr>
          <w:del w:id="1225" w:author="Andreas Kuehne" w:date="2019-05-25T13:55:00Z"/>
          <w:rFonts w:asciiTheme="minorHAnsi" w:eastAsiaTheme="minorEastAsia" w:hAnsiTheme="minorHAnsi" w:cstheme="minorBidi"/>
          <w:noProof/>
          <w:sz w:val="22"/>
          <w:szCs w:val="22"/>
          <w:lang w:val="en-GB" w:eastAsia="en-GB"/>
        </w:rPr>
      </w:pPr>
      <w:del w:id="1226" w:author="Andreas Kuehne" w:date="2019-05-25T13:55:00Z">
        <w:r w:rsidRPr="00EF7265" w:rsidDel="00EF7265">
          <w:rPr>
            <w:rStyle w:val="Hyperlink"/>
            <w:noProof/>
            <w14:scene3d>
              <w14:camera w14:prst="orthographicFront"/>
              <w14:lightRig w14:rig="threePt" w14:dir="t">
                <w14:rot w14:lat="0" w14:lon="0" w14:rev="0"/>
              </w14:lightRig>
            </w14:scene3d>
          </w:rPr>
          <w:delText>4.3.34.1</w:delText>
        </w:r>
        <w:r w:rsidRPr="00EF7265" w:rsidDel="00EF7265">
          <w:rPr>
            <w:rStyle w:val="Hyperlink"/>
            <w:noProof/>
          </w:rPr>
          <w:delText xml:space="preserve"> TransformedDocument – JSON Syntax</w:delText>
        </w:r>
        <w:r w:rsidDel="00EF7265">
          <w:rPr>
            <w:noProof/>
            <w:webHidden/>
          </w:rPr>
          <w:tab/>
          <w:delText>98</w:delText>
        </w:r>
      </w:del>
    </w:p>
    <w:p w:rsidR="00166BB7" w:rsidDel="00EF7265" w:rsidRDefault="00166BB7">
      <w:pPr>
        <w:pStyle w:val="Verzeichnis4"/>
        <w:tabs>
          <w:tab w:val="right" w:leader="dot" w:pos="9350"/>
        </w:tabs>
        <w:rPr>
          <w:del w:id="1227" w:author="Andreas Kuehne" w:date="2019-05-25T13:55:00Z"/>
          <w:rFonts w:asciiTheme="minorHAnsi" w:eastAsiaTheme="minorEastAsia" w:hAnsiTheme="minorHAnsi" w:cstheme="minorBidi"/>
          <w:noProof/>
          <w:sz w:val="22"/>
          <w:szCs w:val="22"/>
          <w:lang w:val="en-GB" w:eastAsia="en-GB"/>
        </w:rPr>
      </w:pPr>
      <w:del w:id="1228" w:author="Andreas Kuehne" w:date="2019-05-25T13:55:00Z">
        <w:r w:rsidRPr="00EF7265" w:rsidDel="00EF7265">
          <w:rPr>
            <w:rStyle w:val="Hyperlink"/>
            <w:noProof/>
            <w14:scene3d>
              <w14:camera w14:prst="orthographicFront"/>
              <w14:lightRig w14:rig="threePt" w14:dir="t">
                <w14:rot w14:lat="0" w14:lon="0" w14:rev="0"/>
              </w14:lightRig>
            </w14:scene3d>
          </w:rPr>
          <w:delText>4.3.34.2</w:delText>
        </w:r>
        <w:r w:rsidRPr="00EF7265" w:rsidDel="00EF7265">
          <w:rPr>
            <w:rStyle w:val="Hyperlink"/>
            <w:noProof/>
          </w:rPr>
          <w:delText xml:space="preserve"> TransformedDocument – XML Syntax</w:delText>
        </w:r>
        <w:r w:rsidDel="00EF7265">
          <w:rPr>
            <w:noProof/>
            <w:webHidden/>
          </w:rPr>
          <w:tab/>
          <w:delText>98</w:delText>
        </w:r>
      </w:del>
    </w:p>
    <w:p w:rsidR="00166BB7" w:rsidDel="00EF7265" w:rsidRDefault="00166BB7">
      <w:pPr>
        <w:pStyle w:val="Verzeichnis2"/>
        <w:tabs>
          <w:tab w:val="right" w:leader="dot" w:pos="9350"/>
        </w:tabs>
        <w:rPr>
          <w:del w:id="1229" w:author="Andreas Kuehne" w:date="2019-05-25T13:55:00Z"/>
          <w:rFonts w:asciiTheme="minorHAnsi" w:eastAsiaTheme="minorEastAsia" w:hAnsiTheme="minorHAnsi" w:cstheme="minorBidi"/>
          <w:noProof/>
          <w:sz w:val="22"/>
          <w:szCs w:val="22"/>
          <w:lang w:val="en-GB" w:eastAsia="en-GB"/>
        </w:rPr>
      </w:pPr>
      <w:del w:id="1230" w:author="Andreas Kuehne" w:date="2019-05-25T13:55:00Z">
        <w:r w:rsidRPr="00EF7265" w:rsidDel="00EF7265">
          <w:rPr>
            <w:rStyle w:val="Hyperlink"/>
            <w:noProof/>
          </w:rPr>
          <w:delText>4.4 Request/Response related data structures defined in this document</w:delText>
        </w:r>
        <w:r w:rsidDel="00EF7265">
          <w:rPr>
            <w:noProof/>
            <w:webHidden/>
          </w:rPr>
          <w:tab/>
          <w:delText>98</w:delText>
        </w:r>
      </w:del>
    </w:p>
    <w:p w:rsidR="00166BB7" w:rsidDel="00EF7265" w:rsidRDefault="00166BB7">
      <w:pPr>
        <w:pStyle w:val="Verzeichnis3"/>
        <w:tabs>
          <w:tab w:val="right" w:leader="dot" w:pos="9350"/>
        </w:tabs>
        <w:rPr>
          <w:del w:id="1231" w:author="Andreas Kuehne" w:date="2019-05-25T13:55:00Z"/>
          <w:rFonts w:asciiTheme="minorHAnsi" w:eastAsiaTheme="minorEastAsia" w:hAnsiTheme="minorHAnsi" w:cstheme="minorBidi"/>
          <w:noProof/>
          <w:sz w:val="22"/>
          <w:szCs w:val="22"/>
          <w:lang w:val="en-GB" w:eastAsia="en-GB"/>
        </w:rPr>
      </w:pPr>
      <w:del w:id="1232" w:author="Andreas Kuehne" w:date="2019-05-25T13:55:00Z">
        <w:r w:rsidRPr="00EF7265" w:rsidDel="00EF7265">
          <w:rPr>
            <w:rStyle w:val="Hyperlink"/>
            <w:noProof/>
            <w14:scene3d>
              <w14:camera w14:prst="orthographicFront"/>
              <w14:lightRig w14:rig="threePt" w14:dir="t">
                <w14:rot w14:lat="0" w14:lon="0" w14:rev="0"/>
              </w14:lightRig>
            </w14:scene3d>
          </w:rPr>
          <w:delText>4.4.1</w:delText>
        </w:r>
        <w:r w:rsidRPr="00EF7265" w:rsidDel="00EF7265">
          <w:rPr>
            <w:rStyle w:val="Hyperlink"/>
            <w:noProof/>
          </w:rPr>
          <w:delText xml:space="preserve"> Component InputDocuments</w:delText>
        </w:r>
        <w:r w:rsidDel="00EF7265">
          <w:rPr>
            <w:noProof/>
            <w:webHidden/>
          </w:rPr>
          <w:tab/>
          <w:delText>98</w:delText>
        </w:r>
      </w:del>
    </w:p>
    <w:p w:rsidR="00166BB7" w:rsidDel="00EF7265" w:rsidRDefault="00166BB7">
      <w:pPr>
        <w:pStyle w:val="Verzeichnis4"/>
        <w:tabs>
          <w:tab w:val="right" w:leader="dot" w:pos="9350"/>
        </w:tabs>
        <w:rPr>
          <w:del w:id="1233" w:author="Andreas Kuehne" w:date="2019-05-25T13:55:00Z"/>
          <w:rFonts w:asciiTheme="minorHAnsi" w:eastAsiaTheme="minorEastAsia" w:hAnsiTheme="minorHAnsi" w:cstheme="minorBidi"/>
          <w:noProof/>
          <w:sz w:val="22"/>
          <w:szCs w:val="22"/>
          <w:lang w:val="en-GB" w:eastAsia="en-GB"/>
        </w:rPr>
      </w:pPr>
      <w:del w:id="1234" w:author="Andreas Kuehne" w:date="2019-05-25T13:55:00Z">
        <w:r w:rsidRPr="00EF7265" w:rsidDel="00EF7265">
          <w:rPr>
            <w:rStyle w:val="Hyperlink"/>
            <w:noProof/>
            <w14:scene3d>
              <w14:camera w14:prst="orthographicFront"/>
              <w14:lightRig w14:rig="threePt" w14:dir="t">
                <w14:rot w14:lat="0" w14:lon="0" w14:rev="0"/>
              </w14:lightRig>
            </w14:scene3d>
          </w:rPr>
          <w:delText>4.4.1.1</w:delText>
        </w:r>
        <w:r w:rsidRPr="00EF7265" w:rsidDel="00EF7265">
          <w:rPr>
            <w:rStyle w:val="Hyperlink"/>
            <w:noProof/>
          </w:rPr>
          <w:delText xml:space="preserve"> InputDocuments – JSON Syntax</w:delText>
        </w:r>
        <w:r w:rsidDel="00EF7265">
          <w:rPr>
            <w:noProof/>
            <w:webHidden/>
          </w:rPr>
          <w:tab/>
          <w:delText>99</w:delText>
        </w:r>
      </w:del>
    </w:p>
    <w:p w:rsidR="00166BB7" w:rsidDel="00EF7265" w:rsidRDefault="00166BB7">
      <w:pPr>
        <w:pStyle w:val="Verzeichnis4"/>
        <w:tabs>
          <w:tab w:val="right" w:leader="dot" w:pos="9350"/>
        </w:tabs>
        <w:rPr>
          <w:del w:id="1235" w:author="Andreas Kuehne" w:date="2019-05-25T13:55:00Z"/>
          <w:rFonts w:asciiTheme="minorHAnsi" w:eastAsiaTheme="minorEastAsia" w:hAnsiTheme="minorHAnsi" w:cstheme="minorBidi"/>
          <w:noProof/>
          <w:sz w:val="22"/>
          <w:szCs w:val="22"/>
          <w:lang w:val="en-GB" w:eastAsia="en-GB"/>
        </w:rPr>
      </w:pPr>
      <w:del w:id="1236" w:author="Andreas Kuehne" w:date="2019-05-25T13:55:00Z">
        <w:r w:rsidRPr="00EF7265" w:rsidDel="00EF7265">
          <w:rPr>
            <w:rStyle w:val="Hyperlink"/>
            <w:noProof/>
            <w14:scene3d>
              <w14:camera w14:prst="orthographicFront"/>
              <w14:lightRig w14:rig="threePt" w14:dir="t">
                <w14:rot w14:lat="0" w14:lon="0" w14:rev="0"/>
              </w14:lightRig>
            </w14:scene3d>
          </w:rPr>
          <w:delText>4.4.1.2</w:delText>
        </w:r>
        <w:r w:rsidRPr="00EF7265" w:rsidDel="00EF7265">
          <w:rPr>
            <w:rStyle w:val="Hyperlink"/>
            <w:noProof/>
          </w:rPr>
          <w:delText xml:space="preserve"> InputDocuments – XML Syntax</w:delText>
        </w:r>
        <w:r w:rsidDel="00EF7265">
          <w:rPr>
            <w:noProof/>
            <w:webHidden/>
          </w:rPr>
          <w:tab/>
          <w:delText>100</w:delText>
        </w:r>
      </w:del>
    </w:p>
    <w:p w:rsidR="00166BB7" w:rsidDel="00EF7265" w:rsidRDefault="00166BB7">
      <w:pPr>
        <w:pStyle w:val="Verzeichnis3"/>
        <w:tabs>
          <w:tab w:val="right" w:leader="dot" w:pos="9350"/>
        </w:tabs>
        <w:rPr>
          <w:del w:id="1237" w:author="Andreas Kuehne" w:date="2019-05-25T13:55:00Z"/>
          <w:rFonts w:asciiTheme="minorHAnsi" w:eastAsiaTheme="minorEastAsia" w:hAnsiTheme="minorHAnsi" w:cstheme="minorBidi"/>
          <w:noProof/>
          <w:sz w:val="22"/>
          <w:szCs w:val="22"/>
          <w:lang w:val="en-GB" w:eastAsia="en-GB"/>
        </w:rPr>
      </w:pPr>
      <w:del w:id="1238" w:author="Andreas Kuehne" w:date="2019-05-25T13:55:00Z">
        <w:r w:rsidRPr="00EF7265" w:rsidDel="00EF7265">
          <w:rPr>
            <w:rStyle w:val="Hyperlink"/>
            <w:noProof/>
            <w14:scene3d>
              <w14:camera w14:prst="orthographicFront"/>
              <w14:lightRig w14:rig="threePt" w14:dir="t">
                <w14:rot w14:lat="0" w14:lon="0" w14:rev="0"/>
              </w14:lightRig>
            </w14:scene3d>
          </w:rPr>
          <w:delText>4.4.2</w:delText>
        </w:r>
        <w:r w:rsidRPr="00EF7265" w:rsidDel="00EF7265">
          <w:rPr>
            <w:rStyle w:val="Hyperlink"/>
            <w:noProof/>
          </w:rPr>
          <w:delText xml:space="preserve"> Component DocumentBase</w:delText>
        </w:r>
        <w:r w:rsidDel="00EF7265">
          <w:rPr>
            <w:noProof/>
            <w:webHidden/>
          </w:rPr>
          <w:tab/>
          <w:delText>100</w:delText>
        </w:r>
      </w:del>
    </w:p>
    <w:p w:rsidR="00166BB7" w:rsidDel="00EF7265" w:rsidRDefault="00166BB7">
      <w:pPr>
        <w:pStyle w:val="Verzeichnis4"/>
        <w:tabs>
          <w:tab w:val="right" w:leader="dot" w:pos="9350"/>
        </w:tabs>
        <w:rPr>
          <w:del w:id="1239" w:author="Andreas Kuehne" w:date="2019-05-25T13:55:00Z"/>
          <w:rFonts w:asciiTheme="minorHAnsi" w:eastAsiaTheme="minorEastAsia" w:hAnsiTheme="minorHAnsi" w:cstheme="minorBidi"/>
          <w:noProof/>
          <w:sz w:val="22"/>
          <w:szCs w:val="22"/>
          <w:lang w:val="en-GB" w:eastAsia="en-GB"/>
        </w:rPr>
      </w:pPr>
      <w:del w:id="1240" w:author="Andreas Kuehne" w:date="2019-05-25T13:55:00Z">
        <w:r w:rsidRPr="00EF7265" w:rsidDel="00EF7265">
          <w:rPr>
            <w:rStyle w:val="Hyperlink"/>
            <w:noProof/>
            <w14:scene3d>
              <w14:camera w14:prst="orthographicFront"/>
              <w14:lightRig w14:rig="threePt" w14:dir="t">
                <w14:rot w14:lat="0" w14:lon="0" w14:rev="0"/>
              </w14:lightRig>
            </w14:scene3d>
          </w:rPr>
          <w:delText>4.4.2.1</w:delText>
        </w:r>
        <w:r w:rsidRPr="00EF7265" w:rsidDel="00EF7265">
          <w:rPr>
            <w:rStyle w:val="Hyperlink"/>
            <w:noProof/>
          </w:rPr>
          <w:delText xml:space="preserve"> DocumentBase – JSON Syntax</w:delText>
        </w:r>
        <w:r w:rsidDel="00EF7265">
          <w:rPr>
            <w:noProof/>
            <w:webHidden/>
          </w:rPr>
          <w:tab/>
          <w:delText>101</w:delText>
        </w:r>
      </w:del>
    </w:p>
    <w:p w:rsidR="00166BB7" w:rsidDel="00EF7265" w:rsidRDefault="00166BB7">
      <w:pPr>
        <w:pStyle w:val="Verzeichnis4"/>
        <w:tabs>
          <w:tab w:val="right" w:leader="dot" w:pos="9350"/>
        </w:tabs>
        <w:rPr>
          <w:del w:id="1241" w:author="Andreas Kuehne" w:date="2019-05-25T13:55:00Z"/>
          <w:rFonts w:asciiTheme="minorHAnsi" w:eastAsiaTheme="minorEastAsia" w:hAnsiTheme="minorHAnsi" w:cstheme="minorBidi"/>
          <w:noProof/>
          <w:sz w:val="22"/>
          <w:szCs w:val="22"/>
          <w:lang w:val="en-GB" w:eastAsia="en-GB"/>
        </w:rPr>
      </w:pPr>
      <w:del w:id="1242" w:author="Andreas Kuehne" w:date="2019-05-25T13:55:00Z">
        <w:r w:rsidRPr="00EF7265" w:rsidDel="00EF7265">
          <w:rPr>
            <w:rStyle w:val="Hyperlink"/>
            <w:noProof/>
            <w14:scene3d>
              <w14:camera w14:prst="orthographicFront"/>
              <w14:lightRig w14:rig="threePt" w14:dir="t">
                <w14:rot w14:lat="0" w14:lon="0" w14:rev="0"/>
              </w14:lightRig>
            </w14:scene3d>
          </w:rPr>
          <w:delText>4.4.2.2</w:delText>
        </w:r>
        <w:r w:rsidRPr="00EF7265" w:rsidDel="00EF7265">
          <w:rPr>
            <w:rStyle w:val="Hyperlink"/>
            <w:noProof/>
          </w:rPr>
          <w:delText xml:space="preserve"> DocumentBase – XML Syntax</w:delText>
        </w:r>
        <w:r w:rsidDel="00EF7265">
          <w:rPr>
            <w:noProof/>
            <w:webHidden/>
          </w:rPr>
          <w:tab/>
          <w:delText>102</w:delText>
        </w:r>
      </w:del>
    </w:p>
    <w:p w:rsidR="00166BB7" w:rsidDel="00EF7265" w:rsidRDefault="00166BB7">
      <w:pPr>
        <w:pStyle w:val="Verzeichnis3"/>
        <w:tabs>
          <w:tab w:val="right" w:leader="dot" w:pos="9350"/>
        </w:tabs>
        <w:rPr>
          <w:del w:id="1243" w:author="Andreas Kuehne" w:date="2019-05-25T13:55:00Z"/>
          <w:rFonts w:asciiTheme="minorHAnsi" w:eastAsiaTheme="minorEastAsia" w:hAnsiTheme="minorHAnsi" w:cstheme="minorBidi"/>
          <w:noProof/>
          <w:sz w:val="22"/>
          <w:szCs w:val="22"/>
          <w:lang w:val="en-GB" w:eastAsia="en-GB"/>
        </w:rPr>
      </w:pPr>
      <w:del w:id="1244" w:author="Andreas Kuehne" w:date="2019-05-25T13:55:00Z">
        <w:r w:rsidRPr="00EF7265" w:rsidDel="00EF7265">
          <w:rPr>
            <w:rStyle w:val="Hyperlink"/>
            <w:noProof/>
            <w14:scene3d>
              <w14:camera w14:prst="orthographicFront"/>
              <w14:lightRig w14:rig="threePt" w14:dir="t">
                <w14:rot w14:lat="0" w14:lon="0" w14:rev="0"/>
              </w14:lightRig>
            </w14:scene3d>
          </w:rPr>
          <w:delText>4.4.3</w:delText>
        </w:r>
        <w:r w:rsidRPr="00EF7265" w:rsidDel="00EF7265">
          <w:rPr>
            <w:rStyle w:val="Hyperlink"/>
            <w:noProof/>
          </w:rPr>
          <w:delText xml:space="preserve"> Component Document</w:delText>
        </w:r>
        <w:r w:rsidDel="00EF7265">
          <w:rPr>
            <w:noProof/>
            <w:webHidden/>
          </w:rPr>
          <w:tab/>
          <w:delText>102</w:delText>
        </w:r>
      </w:del>
    </w:p>
    <w:p w:rsidR="00166BB7" w:rsidDel="00EF7265" w:rsidRDefault="00166BB7">
      <w:pPr>
        <w:pStyle w:val="Verzeichnis4"/>
        <w:tabs>
          <w:tab w:val="right" w:leader="dot" w:pos="9350"/>
        </w:tabs>
        <w:rPr>
          <w:del w:id="1245" w:author="Andreas Kuehne" w:date="2019-05-25T13:55:00Z"/>
          <w:rFonts w:asciiTheme="minorHAnsi" w:eastAsiaTheme="minorEastAsia" w:hAnsiTheme="minorHAnsi" w:cstheme="minorBidi"/>
          <w:noProof/>
          <w:sz w:val="22"/>
          <w:szCs w:val="22"/>
          <w:lang w:val="en-GB" w:eastAsia="en-GB"/>
        </w:rPr>
      </w:pPr>
      <w:del w:id="1246" w:author="Andreas Kuehne" w:date="2019-05-25T13:55:00Z">
        <w:r w:rsidRPr="00EF7265" w:rsidDel="00EF7265">
          <w:rPr>
            <w:rStyle w:val="Hyperlink"/>
            <w:noProof/>
            <w14:scene3d>
              <w14:camera w14:prst="orthographicFront"/>
              <w14:lightRig w14:rig="threePt" w14:dir="t">
                <w14:rot w14:lat="0" w14:lon="0" w14:rev="0"/>
              </w14:lightRig>
            </w14:scene3d>
          </w:rPr>
          <w:delText>4.4.3.1</w:delText>
        </w:r>
        <w:r w:rsidRPr="00EF7265" w:rsidDel="00EF7265">
          <w:rPr>
            <w:rStyle w:val="Hyperlink"/>
            <w:noProof/>
          </w:rPr>
          <w:delText xml:space="preserve"> Document – JSON Syntax</w:delText>
        </w:r>
        <w:r w:rsidDel="00EF7265">
          <w:rPr>
            <w:noProof/>
            <w:webHidden/>
          </w:rPr>
          <w:tab/>
          <w:delText>102</w:delText>
        </w:r>
      </w:del>
    </w:p>
    <w:p w:rsidR="00166BB7" w:rsidDel="00EF7265" w:rsidRDefault="00166BB7">
      <w:pPr>
        <w:pStyle w:val="Verzeichnis4"/>
        <w:tabs>
          <w:tab w:val="right" w:leader="dot" w:pos="9350"/>
        </w:tabs>
        <w:rPr>
          <w:del w:id="1247" w:author="Andreas Kuehne" w:date="2019-05-25T13:55:00Z"/>
          <w:rFonts w:asciiTheme="minorHAnsi" w:eastAsiaTheme="minorEastAsia" w:hAnsiTheme="minorHAnsi" w:cstheme="minorBidi"/>
          <w:noProof/>
          <w:sz w:val="22"/>
          <w:szCs w:val="22"/>
          <w:lang w:val="en-GB" w:eastAsia="en-GB"/>
        </w:rPr>
      </w:pPr>
      <w:del w:id="1248" w:author="Andreas Kuehne" w:date="2019-05-25T13:55:00Z">
        <w:r w:rsidRPr="00EF7265" w:rsidDel="00EF7265">
          <w:rPr>
            <w:rStyle w:val="Hyperlink"/>
            <w:noProof/>
            <w14:scene3d>
              <w14:camera w14:prst="orthographicFront"/>
              <w14:lightRig w14:rig="threePt" w14:dir="t">
                <w14:rot w14:lat="0" w14:lon="0" w14:rev="0"/>
              </w14:lightRig>
            </w14:scene3d>
          </w:rPr>
          <w:delText>4.4.3.2</w:delText>
        </w:r>
        <w:r w:rsidRPr="00EF7265" w:rsidDel="00EF7265">
          <w:rPr>
            <w:rStyle w:val="Hyperlink"/>
            <w:noProof/>
          </w:rPr>
          <w:delText xml:space="preserve"> Document – XML Syntax</w:delText>
        </w:r>
        <w:r w:rsidDel="00EF7265">
          <w:rPr>
            <w:noProof/>
            <w:webHidden/>
          </w:rPr>
          <w:tab/>
          <w:delText>103</w:delText>
        </w:r>
      </w:del>
    </w:p>
    <w:p w:rsidR="00166BB7" w:rsidDel="00EF7265" w:rsidRDefault="00166BB7">
      <w:pPr>
        <w:pStyle w:val="Verzeichnis3"/>
        <w:tabs>
          <w:tab w:val="right" w:leader="dot" w:pos="9350"/>
        </w:tabs>
        <w:rPr>
          <w:del w:id="1249" w:author="Andreas Kuehne" w:date="2019-05-25T13:55:00Z"/>
          <w:rFonts w:asciiTheme="minorHAnsi" w:eastAsiaTheme="minorEastAsia" w:hAnsiTheme="minorHAnsi" w:cstheme="minorBidi"/>
          <w:noProof/>
          <w:sz w:val="22"/>
          <w:szCs w:val="22"/>
          <w:lang w:val="en-GB" w:eastAsia="en-GB"/>
        </w:rPr>
      </w:pPr>
      <w:del w:id="1250" w:author="Andreas Kuehne" w:date="2019-05-25T13:55:00Z">
        <w:r w:rsidRPr="00EF7265" w:rsidDel="00EF7265">
          <w:rPr>
            <w:rStyle w:val="Hyperlink"/>
            <w:noProof/>
            <w14:scene3d>
              <w14:camera w14:prst="orthographicFront"/>
              <w14:lightRig w14:rig="threePt" w14:dir="t">
                <w14:rot w14:lat="0" w14:lon="0" w14:rev="0"/>
              </w14:lightRig>
            </w14:scene3d>
          </w:rPr>
          <w:delText>4.4.4</w:delText>
        </w:r>
        <w:r w:rsidRPr="00EF7265" w:rsidDel="00EF7265">
          <w:rPr>
            <w:rStyle w:val="Hyperlink"/>
            <w:noProof/>
          </w:rPr>
          <w:delText xml:space="preserve"> Component TransformedData</w:delText>
        </w:r>
        <w:r w:rsidDel="00EF7265">
          <w:rPr>
            <w:noProof/>
            <w:webHidden/>
          </w:rPr>
          <w:tab/>
          <w:delText>103</w:delText>
        </w:r>
      </w:del>
    </w:p>
    <w:p w:rsidR="00166BB7" w:rsidDel="00EF7265" w:rsidRDefault="00166BB7">
      <w:pPr>
        <w:pStyle w:val="Verzeichnis4"/>
        <w:tabs>
          <w:tab w:val="right" w:leader="dot" w:pos="9350"/>
        </w:tabs>
        <w:rPr>
          <w:del w:id="1251" w:author="Andreas Kuehne" w:date="2019-05-25T13:55:00Z"/>
          <w:rFonts w:asciiTheme="minorHAnsi" w:eastAsiaTheme="minorEastAsia" w:hAnsiTheme="minorHAnsi" w:cstheme="minorBidi"/>
          <w:noProof/>
          <w:sz w:val="22"/>
          <w:szCs w:val="22"/>
          <w:lang w:val="en-GB" w:eastAsia="en-GB"/>
        </w:rPr>
      </w:pPr>
      <w:del w:id="1252" w:author="Andreas Kuehne" w:date="2019-05-25T13:55:00Z">
        <w:r w:rsidRPr="00EF7265" w:rsidDel="00EF7265">
          <w:rPr>
            <w:rStyle w:val="Hyperlink"/>
            <w:noProof/>
            <w14:scene3d>
              <w14:camera w14:prst="orthographicFront"/>
              <w14:lightRig w14:rig="threePt" w14:dir="t">
                <w14:rot w14:lat="0" w14:lon="0" w14:rev="0"/>
              </w14:lightRig>
            </w14:scene3d>
          </w:rPr>
          <w:delText>4.4.4.1</w:delText>
        </w:r>
        <w:r w:rsidRPr="00EF7265" w:rsidDel="00EF7265">
          <w:rPr>
            <w:rStyle w:val="Hyperlink"/>
            <w:noProof/>
          </w:rPr>
          <w:delText xml:space="preserve"> TransformedData – JSON Syntax</w:delText>
        </w:r>
        <w:r w:rsidDel="00EF7265">
          <w:rPr>
            <w:noProof/>
            <w:webHidden/>
          </w:rPr>
          <w:tab/>
          <w:delText>104</w:delText>
        </w:r>
      </w:del>
    </w:p>
    <w:p w:rsidR="00166BB7" w:rsidDel="00EF7265" w:rsidRDefault="00166BB7">
      <w:pPr>
        <w:pStyle w:val="Verzeichnis4"/>
        <w:tabs>
          <w:tab w:val="right" w:leader="dot" w:pos="9350"/>
        </w:tabs>
        <w:rPr>
          <w:del w:id="1253" w:author="Andreas Kuehne" w:date="2019-05-25T13:55:00Z"/>
          <w:rFonts w:asciiTheme="minorHAnsi" w:eastAsiaTheme="minorEastAsia" w:hAnsiTheme="minorHAnsi" w:cstheme="minorBidi"/>
          <w:noProof/>
          <w:sz w:val="22"/>
          <w:szCs w:val="22"/>
          <w:lang w:val="en-GB" w:eastAsia="en-GB"/>
        </w:rPr>
      </w:pPr>
      <w:del w:id="1254" w:author="Andreas Kuehne" w:date="2019-05-25T13:55:00Z">
        <w:r w:rsidRPr="00EF7265" w:rsidDel="00EF7265">
          <w:rPr>
            <w:rStyle w:val="Hyperlink"/>
            <w:noProof/>
            <w14:scene3d>
              <w14:camera w14:prst="orthographicFront"/>
              <w14:lightRig w14:rig="threePt" w14:dir="t">
                <w14:rot w14:lat="0" w14:lon="0" w14:rev="0"/>
              </w14:lightRig>
            </w14:scene3d>
          </w:rPr>
          <w:delText>4.4.4.2</w:delText>
        </w:r>
        <w:r w:rsidRPr="00EF7265" w:rsidDel="00EF7265">
          <w:rPr>
            <w:rStyle w:val="Hyperlink"/>
            <w:noProof/>
          </w:rPr>
          <w:delText xml:space="preserve"> TransformedData – XML Syntax</w:delText>
        </w:r>
        <w:r w:rsidDel="00EF7265">
          <w:rPr>
            <w:noProof/>
            <w:webHidden/>
          </w:rPr>
          <w:tab/>
          <w:delText>105</w:delText>
        </w:r>
      </w:del>
    </w:p>
    <w:p w:rsidR="00166BB7" w:rsidDel="00EF7265" w:rsidRDefault="00166BB7">
      <w:pPr>
        <w:pStyle w:val="Verzeichnis3"/>
        <w:tabs>
          <w:tab w:val="right" w:leader="dot" w:pos="9350"/>
        </w:tabs>
        <w:rPr>
          <w:del w:id="1255" w:author="Andreas Kuehne" w:date="2019-05-25T13:55:00Z"/>
          <w:rFonts w:asciiTheme="minorHAnsi" w:eastAsiaTheme="minorEastAsia" w:hAnsiTheme="minorHAnsi" w:cstheme="minorBidi"/>
          <w:noProof/>
          <w:sz w:val="22"/>
          <w:szCs w:val="22"/>
          <w:lang w:val="en-GB" w:eastAsia="en-GB"/>
        </w:rPr>
      </w:pPr>
      <w:del w:id="1256" w:author="Andreas Kuehne" w:date="2019-05-25T13:55:00Z">
        <w:r w:rsidRPr="00EF7265" w:rsidDel="00EF7265">
          <w:rPr>
            <w:rStyle w:val="Hyperlink"/>
            <w:noProof/>
            <w14:scene3d>
              <w14:camera w14:prst="orthographicFront"/>
              <w14:lightRig w14:rig="threePt" w14:dir="t">
                <w14:rot w14:lat="0" w14:lon="0" w14:rev="0"/>
              </w14:lightRig>
            </w14:scene3d>
          </w:rPr>
          <w:delText>4.4.5</w:delText>
        </w:r>
        <w:r w:rsidRPr="00EF7265" w:rsidDel="00EF7265">
          <w:rPr>
            <w:rStyle w:val="Hyperlink"/>
            <w:noProof/>
          </w:rPr>
          <w:delText xml:space="preserve"> Component DocumentHash</w:delText>
        </w:r>
        <w:r w:rsidDel="00EF7265">
          <w:rPr>
            <w:noProof/>
            <w:webHidden/>
          </w:rPr>
          <w:tab/>
          <w:delText>105</w:delText>
        </w:r>
      </w:del>
    </w:p>
    <w:p w:rsidR="00166BB7" w:rsidDel="00EF7265" w:rsidRDefault="00166BB7">
      <w:pPr>
        <w:pStyle w:val="Verzeichnis4"/>
        <w:tabs>
          <w:tab w:val="right" w:leader="dot" w:pos="9350"/>
        </w:tabs>
        <w:rPr>
          <w:del w:id="1257" w:author="Andreas Kuehne" w:date="2019-05-25T13:55:00Z"/>
          <w:rFonts w:asciiTheme="minorHAnsi" w:eastAsiaTheme="minorEastAsia" w:hAnsiTheme="minorHAnsi" w:cstheme="minorBidi"/>
          <w:noProof/>
          <w:sz w:val="22"/>
          <w:szCs w:val="22"/>
          <w:lang w:val="en-GB" w:eastAsia="en-GB"/>
        </w:rPr>
      </w:pPr>
      <w:del w:id="1258" w:author="Andreas Kuehne" w:date="2019-05-25T13:55:00Z">
        <w:r w:rsidRPr="00EF7265" w:rsidDel="00EF7265">
          <w:rPr>
            <w:rStyle w:val="Hyperlink"/>
            <w:noProof/>
            <w14:scene3d>
              <w14:camera w14:prst="orthographicFront"/>
              <w14:lightRig w14:rig="threePt" w14:dir="t">
                <w14:rot w14:lat="0" w14:lon="0" w14:rev="0"/>
              </w14:lightRig>
            </w14:scene3d>
          </w:rPr>
          <w:delText>4.4.5.1</w:delText>
        </w:r>
        <w:r w:rsidRPr="00EF7265" w:rsidDel="00EF7265">
          <w:rPr>
            <w:rStyle w:val="Hyperlink"/>
            <w:noProof/>
          </w:rPr>
          <w:delText xml:space="preserve"> DocumentHash – JSON Syntax</w:delText>
        </w:r>
        <w:r w:rsidDel="00EF7265">
          <w:rPr>
            <w:noProof/>
            <w:webHidden/>
          </w:rPr>
          <w:tab/>
          <w:delText>106</w:delText>
        </w:r>
      </w:del>
    </w:p>
    <w:p w:rsidR="00166BB7" w:rsidDel="00EF7265" w:rsidRDefault="00166BB7">
      <w:pPr>
        <w:pStyle w:val="Verzeichnis4"/>
        <w:tabs>
          <w:tab w:val="right" w:leader="dot" w:pos="9350"/>
        </w:tabs>
        <w:rPr>
          <w:del w:id="1259" w:author="Andreas Kuehne" w:date="2019-05-25T13:55:00Z"/>
          <w:rFonts w:asciiTheme="minorHAnsi" w:eastAsiaTheme="minorEastAsia" w:hAnsiTheme="minorHAnsi" w:cstheme="minorBidi"/>
          <w:noProof/>
          <w:sz w:val="22"/>
          <w:szCs w:val="22"/>
          <w:lang w:val="en-GB" w:eastAsia="en-GB"/>
        </w:rPr>
      </w:pPr>
      <w:del w:id="1260" w:author="Andreas Kuehne" w:date="2019-05-25T13:55:00Z">
        <w:r w:rsidRPr="00EF7265" w:rsidDel="00EF7265">
          <w:rPr>
            <w:rStyle w:val="Hyperlink"/>
            <w:noProof/>
            <w14:scene3d>
              <w14:camera w14:prst="orthographicFront"/>
              <w14:lightRig w14:rig="threePt" w14:dir="t">
                <w14:rot w14:lat="0" w14:lon="0" w14:rev="0"/>
              </w14:lightRig>
            </w14:scene3d>
          </w:rPr>
          <w:delText>4.4.5.2</w:delText>
        </w:r>
        <w:r w:rsidRPr="00EF7265" w:rsidDel="00EF7265">
          <w:rPr>
            <w:rStyle w:val="Hyperlink"/>
            <w:noProof/>
          </w:rPr>
          <w:delText xml:space="preserve"> DocumentHash – XML Syntax</w:delText>
        </w:r>
        <w:r w:rsidDel="00EF7265">
          <w:rPr>
            <w:noProof/>
            <w:webHidden/>
          </w:rPr>
          <w:tab/>
          <w:delText>107</w:delText>
        </w:r>
      </w:del>
    </w:p>
    <w:p w:rsidR="00166BB7" w:rsidDel="00EF7265" w:rsidRDefault="00166BB7">
      <w:pPr>
        <w:pStyle w:val="Verzeichnis3"/>
        <w:tabs>
          <w:tab w:val="right" w:leader="dot" w:pos="9350"/>
        </w:tabs>
        <w:rPr>
          <w:del w:id="1261" w:author="Andreas Kuehne" w:date="2019-05-25T13:55:00Z"/>
          <w:rFonts w:asciiTheme="minorHAnsi" w:eastAsiaTheme="minorEastAsia" w:hAnsiTheme="minorHAnsi" w:cstheme="minorBidi"/>
          <w:noProof/>
          <w:sz w:val="22"/>
          <w:szCs w:val="22"/>
          <w:lang w:val="en-GB" w:eastAsia="en-GB"/>
        </w:rPr>
      </w:pPr>
      <w:del w:id="1262" w:author="Andreas Kuehne" w:date="2019-05-25T13:55:00Z">
        <w:r w:rsidRPr="00EF7265" w:rsidDel="00EF7265">
          <w:rPr>
            <w:rStyle w:val="Hyperlink"/>
            <w:noProof/>
            <w14:scene3d>
              <w14:camera w14:prst="orthographicFront"/>
              <w14:lightRig w14:rig="threePt" w14:dir="t">
                <w14:rot w14:lat="0" w14:lon="0" w14:rev="0"/>
              </w14:lightRig>
            </w14:scene3d>
          </w:rPr>
          <w:delText>4.4.6</w:delText>
        </w:r>
        <w:r w:rsidRPr="00EF7265" w:rsidDel="00EF7265">
          <w:rPr>
            <w:rStyle w:val="Hyperlink"/>
            <w:noProof/>
          </w:rPr>
          <w:delText xml:space="preserve"> Component SignatureObject</w:delText>
        </w:r>
        <w:r w:rsidDel="00EF7265">
          <w:rPr>
            <w:noProof/>
            <w:webHidden/>
          </w:rPr>
          <w:tab/>
          <w:delText>107</w:delText>
        </w:r>
      </w:del>
    </w:p>
    <w:p w:rsidR="00166BB7" w:rsidDel="00EF7265" w:rsidRDefault="00166BB7">
      <w:pPr>
        <w:pStyle w:val="Verzeichnis4"/>
        <w:tabs>
          <w:tab w:val="right" w:leader="dot" w:pos="9350"/>
        </w:tabs>
        <w:rPr>
          <w:del w:id="1263" w:author="Andreas Kuehne" w:date="2019-05-25T13:55:00Z"/>
          <w:rFonts w:asciiTheme="minorHAnsi" w:eastAsiaTheme="minorEastAsia" w:hAnsiTheme="minorHAnsi" w:cstheme="minorBidi"/>
          <w:noProof/>
          <w:sz w:val="22"/>
          <w:szCs w:val="22"/>
          <w:lang w:val="en-GB" w:eastAsia="en-GB"/>
        </w:rPr>
      </w:pPr>
      <w:del w:id="1264" w:author="Andreas Kuehne" w:date="2019-05-25T13:55:00Z">
        <w:r w:rsidRPr="00EF7265" w:rsidDel="00EF7265">
          <w:rPr>
            <w:rStyle w:val="Hyperlink"/>
            <w:noProof/>
            <w14:scene3d>
              <w14:camera w14:prst="orthographicFront"/>
              <w14:lightRig w14:rig="threePt" w14:dir="t">
                <w14:rot w14:lat="0" w14:lon="0" w14:rev="0"/>
              </w14:lightRig>
            </w14:scene3d>
          </w:rPr>
          <w:delText>4.4.6.1</w:delText>
        </w:r>
        <w:r w:rsidRPr="00EF7265" w:rsidDel="00EF7265">
          <w:rPr>
            <w:rStyle w:val="Hyperlink"/>
            <w:noProof/>
          </w:rPr>
          <w:delText xml:space="preserve"> SignatureObject – JSON Syntax</w:delText>
        </w:r>
        <w:r w:rsidDel="00EF7265">
          <w:rPr>
            <w:noProof/>
            <w:webHidden/>
          </w:rPr>
          <w:tab/>
          <w:delText>108</w:delText>
        </w:r>
      </w:del>
    </w:p>
    <w:p w:rsidR="00166BB7" w:rsidDel="00EF7265" w:rsidRDefault="00166BB7">
      <w:pPr>
        <w:pStyle w:val="Verzeichnis4"/>
        <w:tabs>
          <w:tab w:val="right" w:leader="dot" w:pos="9350"/>
        </w:tabs>
        <w:rPr>
          <w:del w:id="1265" w:author="Andreas Kuehne" w:date="2019-05-25T13:55:00Z"/>
          <w:rFonts w:asciiTheme="minorHAnsi" w:eastAsiaTheme="minorEastAsia" w:hAnsiTheme="minorHAnsi" w:cstheme="minorBidi"/>
          <w:noProof/>
          <w:sz w:val="22"/>
          <w:szCs w:val="22"/>
          <w:lang w:val="en-GB" w:eastAsia="en-GB"/>
        </w:rPr>
      </w:pPr>
      <w:del w:id="1266" w:author="Andreas Kuehne" w:date="2019-05-25T13:55:00Z">
        <w:r w:rsidRPr="00EF7265" w:rsidDel="00EF7265">
          <w:rPr>
            <w:rStyle w:val="Hyperlink"/>
            <w:noProof/>
            <w14:scene3d>
              <w14:camera w14:prst="orthographicFront"/>
              <w14:lightRig w14:rig="threePt" w14:dir="t">
                <w14:rot w14:lat="0" w14:lon="0" w14:rev="0"/>
              </w14:lightRig>
            </w14:scene3d>
          </w:rPr>
          <w:delText>4.4.6.2</w:delText>
        </w:r>
        <w:r w:rsidRPr="00EF7265" w:rsidDel="00EF7265">
          <w:rPr>
            <w:rStyle w:val="Hyperlink"/>
            <w:noProof/>
          </w:rPr>
          <w:delText xml:space="preserve"> SignatureObject – XML Syntax</w:delText>
        </w:r>
        <w:r w:rsidDel="00EF7265">
          <w:rPr>
            <w:noProof/>
            <w:webHidden/>
          </w:rPr>
          <w:tab/>
          <w:delText>109</w:delText>
        </w:r>
      </w:del>
    </w:p>
    <w:p w:rsidR="00166BB7" w:rsidDel="00EF7265" w:rsidRDefault="00166BB7">
      <w:pPr>
        <w:pStyle w:val="Verzeichnis2"/>
        <w:tabs>
          <w:tab w:val="right" w:leader="dot" w:pos="9350"/>
        </w:tabs>
        <w:rPr>
          <w:del w:id="1267" w:author="Andreas Kuehne" w:date="2019-05-25T13:55:00Z"/>
          <w:rFonts w:asciiTheme="minorHAnsi" w:eastAsiaTheme="minorEastAsia" w:hAnsiTheme="minorHAnsi" w:cstheme="minorBidi"/>
          <w:noProof/>
          <w:sz w:val="22"/>
          <w:szCs w:val="22"/>
          <w:lang w:val="en-GB" w:eastAsia="en-GB"/>
        </w:rPr>
      </w:pPr>
      <w:del w:id="1268" w:author="Andreas Kuehne" w:date="2019-05-25T13:55:00Z">
        <w:r w:rsidRPr="00EF7265" w:rsidDel="00EF7265">
          <w:rPr>
            <w:rStyle w:val="Hyperlink"/>
            <w:noProof/>
          </w:rPr>
          <w:delText>4.5 Referenced Data Structure Models from other documents</w:delText>
        </w:r>
        <w:r w:rsidDel="00EF7265">
          <w:rPr>
            <w:noProof/>
            <w:webHidden/>
          </w:rPr>
          <w:tab/>
          <w:delText>109</w:delText>
        </w:r>
      </w:del>
    </w:p>
    <w:p w:rsidR="00166BB7" w:rsidDel="00EF7265" w:rsidRDefault="00166BB7">
      <w:pPr>
        <w:pStyle w:val="Verzeichnis3"/>
        <w:tabs>
          <w:tab w:val="right" w:leader="dot" w:pos="9350"/>
        </w:tabs>
        <w:rPr>
          <w:del w:id="1269" w:author="Andreas Kuehne" w:date="2019-05-25T13:55:00Z"/>
          <w:rFonts w:asciiTheme="minorHAnsi" w:eastAsiaTheme="minorEastAsia" w:hAnsiTheme="minorHAnsi" w:cstheme="minorBidi"/>
          <w:noProof/>
          <w:sz w:val="22"/>
          <w:szCs w:val="22"/>
          <w:lang w:val="en-GB" w:eastAsia="en-GB"/>
        </w:rPr>
      </w:pPr>
      <w:del w:id="1270" w:author="Andreas Kuehne" w:date="2019-05-25T13:55:00Z">
        <w:r w:rsidRPr="00EF7265" w:rsidDel="00EF7265">
          <w:rPr>
            <w:rStyle w:val="Hyperlink"/>
            <w:noProof/>
            <w14:scene3d>
              <w14:camera w14:prst="orthographicFront"/>
              <w14:lightRig w14:rig="threePt" w14:dir="t">
                <w14:rot w14:lat="0" w14:lon="0" w14:rev="0"/>
              </w14:lightRig>
            </w14:scene3d>
          </w:rPr>
          <w:delText>4.5.1</w:delText>
        </w:r>
        <w:r w:rsidRPr="00EF7265" w:rsidDel="00EF7265">
          <w:rPr>
            <w:rStyle w:val="Hyperlink"/>
            <w:noProof/>
          </w:rPr>
          <w:delText xml:space="preserve"> Component NameID</w:delText>
        </w:r>
        <w:r w:rsidDel="00EF7265">
          <w:rPr>
            <w:noProof/>
            <w:webHidden/>
          </w:rPr>
          <w:tab/>
          <w:delText>109</w:delText>
        </w:r>
      </w:del>
    </w:p>
    <w:p w:rsidR="00166BB7" w:rsidDel="00EF7265" w:rsidRDefault="00166BB7">
      <w:pPr>
        <w:pStyle w:val="Verzeichnis4"/>
        <w:tabs>
          <w:tab w:val="right" w:leader="dot" w:pos="9350"/>
        </w:tabs>
        <w:rPr>
          <w:del w:id="1271" w:author="Andreas Kuehne" w:date="2019-05-25T13:55:00Z"/>
          <w:rFonts w:asciiTheme="minorHAnsi" w:eastAsiaTheme="minorEastAsia" w:hAnsiTheme="minorHAnsi" w:cstheme="minorBidi"/>
          <w:noProof/>
          <w:sz w:val="22"/>
          <w:szCs w:val="22"/>
          <w:lang w:val="en-GB" w:eastAsia="en-GB"/>
        </w:rPr>
      </w:pPr>
      <w:del w:id="1272" w:author="Andreas Kuehne" w:date="2019-05-25T13:55:00Z">
        <w:r w:rsidRPr="00EF7265" w:rsidDel="00EF7265">
          <w:rPr>
            <w:rStyle w:val="Hyperlink"/>
            <w:noProof/>
            <w14:scene3d>
              <w14:camera w14:prst="orthographicFront"/>
              <w14:lightRig w14:rig="threePt" w14:dir="t">
                <w14:rot w14:lat="0" w14:lon="0" w14:rev="0"/>
              </w14:lightRig>
            </w14:scene3d>
          </w:rPr>
          <w:delText>4.5.1.1</w:delText>
        </w:r>
        <w:r w:rsidRPr="00EF7265" w:rsidDel="00EF7265">
          <w:rPr>
            <w:rStyle w:val="Hyperlink"/>
            <w:noProof/>
          </w:rPr>
          <w:delText xml:space="preserve"> NameID – JSON Syntax</w:delText>
        </w:r>
        <w:r w:rsidDel="00EF7265">
          <w:rPr>
            <w:noProof/>
            <w:webHidden/>
          </w:rPr>
          <w:tab/>
          <w:delText>110</w:delText>
        </w:r>
      </w:del>
    </w:p>
    <w:p w:rsidR="00166BB7" w:rsidDel="00EF7265" w:rsidRDefault="00166BB7">
      <w:pPr>
        <w:pStyle w:val="Verzeichnis4"/>
        <w:tabs>
          <w:tab w:val="right" w:leader="dot" w:pos="9350"/>
        </w:tabs>
        <w:rPr>
          <w:del w:id="1273" w:author="Andreas Kuehne" w:date="2019-05-25T13:55:00Z"/>
          <w:rFonts w:asciiTheme="minorHAnsi" w:eastAsiaTheme="minorEastAsia" w:hAnsiTheme="minorHAnsi" w:cstheme="minorBidi"/>
          <w:noProof/>
          <w:sz w:val="22"/>
          <w:szCs w:val="22"/>
          <w:lang w:val="en-GB" w:eastAsia="en-GB"/>
        </w:rPr>
      </w:pPr>
      <w:del w:id="1274" w:author="Andreas Kuehne" w:date="2019-05-25T13:55:00Z">
        <w:r w:rsidRPr="00EF7265" w:rsidDel="00EF7265">
          <w:rPr>
            <w:rStyle w:val="Hyperlink"/>
            <w:noProof/>
            <w14:scene3d>
              <w14:camera w14:prst="orthographicFront"/>
              <w14:lightRig w14:rig="threePt" w14:dir="t">
                <w14:rot w14:lat="0" w14:lon="0" w14:rev="0"/>
              </w14:lightRig>
            </w14:scene3d>
          </w:rPr>
          <w:delText>4.5.1.2</w:delText>
        </w:r>
        <w:r w:rsidRPr="00EF7265" w:rsidDel="00EF7265">
          <w:rPr>
            <w:rStyle w:val="Hyperlink"/>
            <w:noProof/>
          </w:rPr>
          <w:delText xml:space="preserve"> NameID – XML Syntax</w:delText>
        </w:r>
        <w:r w:rsidDel="00EF7265">
          <w:rPr>
            <w:noProof/>
            <w:webHidden/>
          </w:rPr>
          <w:tab/>
          <w:delText>111</w:delText>
        </w:r>
      </w:del>
    </w:p>
    <w:p w:rsidR="00166BB7" w:rsidDel="00EF7265" w:rsidRDefault="00166BB7">
      <w:pPr>
        <w:pStyle w:val="Verzeichnis3"/>
        <w:tabs>
          <w:tab w:val="right" w:leader="dot" w:pos="9350"/>
        </w:tabs>
        <w:rPr>
          <w:del w:id="1275" w:author="Andreas Kuehne" w:date="2019-05-25T13:55:00Z"/>
          <w:rFonts w:asciiTheme="minorHAnsi" w:eastAsiaTheme="minorEastAsia" w:hAnsiTheme="minorHAnsi" w:cstheme="minorBidi"/>
          <w:noProof/>
          <w:sz w:val="22"/>
          <w:szCs w:val="22"/>
          <w:lang w:val="en-GB" w:eastAsia="en-GB"/>
        </w:rPr>
      </w:pPr>
      <w:del w:id="1276" w:author="Andreas Kuehne" w:date="2019-05-25T13:55:00Z">
        <w:r w:rsidRPr="00EF7265" w:rsidDel="00EF7265">
          <w:rPr>
            <w:rStyle w:val="Hyperlink"/>
            <w:noProof/>
            <w14:scene3d>
              <w14:camera w14:prst="orthographicFront"/>
              <w14:lightRig w14:rig="threePt" w14:dir="t">
                <w14:rot w14:lat="0" w14:lon="0" w14:rev="0"/>
              </w14:lightRig>
            </w14:scene3d>
          </w:rPr>
          <w:delText>4.5.2</w:delText>
        </w:r>
        <w:r w:rsidRPr="00EF7265" w:rsidDel="00EF7265">
          <w:rPr>
            <w:rStyle w:val="Hyperlink"/>
            <w:noProof/>
          </w:rPr>
          <w:delText xml:space="preserve"> Component Transforms</w:delText>
        </w:r>
        <w:r w:rsidDel="00EF7265">
          <w:rPr>
            <w:noProof/>
            <w:webHidden/>
          </w:rPr>
          <w:tab/>
          <w:delText>111</w:delText>
        </w:r>
      </w:del>
    </w:p>
    <w:p w:rsidR="00166BB7" w:rsidDel="00EF7265" w:rsidRDefault="00166BB7">
      <w:pPr>
        <w:pStyle w:val="Verzeichnis4"/>
        <w:tabs>
          <w:tab w:val="right" w:leader="dot" w:pos="9350"/>
        </w:tabs>
        <w:rPr>
          <w:del w:id="1277" w:author="Andreas Kuehne" w:date="2019-05-25T13:55:00Z"/>
          <w:rFonts w:asciiTheme="minorHAnsi" w:eastAsiaTheme="minorEastAsia" w:hAnsiTheme="minorHAnsi" w:cstheme="minorBidi"/>
          <w:noProof/>
          <w:sz w:val="22"/>
          <w:szCs w:val="22"/>
          <w:lang w:val="en-GB" w:eastAsia="en-GB"/>
        </w:rPr>
      </w:pPr>
      <w:del w:id="1278" w:author="Andreas Kuehne" w:date="2019-05-25T13:55:00Z">
        <w:r w:rsidRPr="00EF7265" w:rsidDel="00EF7265">
          <w:rPr>
            <w:rStyle w:val="Hyperlink"/>
            <w:noProof/>
            <w14:scene3d>
              <w14:camera w14:prst="orthographicFront"/>
              <w14:lightRig w14:rig="threePt" w14:dir="t">
                <w14:rot w14:lat="0" w14:lon="0" w14:rev="0"/>
              </w14:lightRig>
            </w14:scene3d>
          </w:rPr>
          <w:delText>4.5.2.1</w:delText>
        </w:r>
        <w:r w:rsidRPr="00EF7265" w:rsidDel="00EF7265">
          <w:rPr>
            <w:rStyle w:val="Hyperlink"/>
            <w:noProof/>
          </w:rPr>
          <w:delText xml:space="preserve"> Transforms – JSON Syntax</w:delText>
        </w:r>
        <w:r w:rsidDel="00EF7265">
          <w:rPr>
            <w:noProof/>
            <w:webHidden/>
          </w:rPr>
          <w:tab/>
          <w:delText>111</w:delText>
        </w:r>
      </w:del>
    </w:p>
    <w:p w:rsidR="00166BB7" w:rsidDel="00EF7265" w:rsidRDefault="00166BB7">
      <w:pPr>
        <w:pStyle w:val="Verzeichnis4"/>
        <w:tabs>
          <w:tab w:val="right" w:leader="dot" w:pos="9350"/>
        </w:tabs>
        <w:rPr>
          <w:del w:id="1279" w:author="Andreas Kuehne" w:date="2019-05-25T13:55:00Z"/>
          <w:rFonts w:asciiTheme="minorHAnsi" w:eastAsiaTheme="minorEastAsia" w:hAnsiTheme="minorHAnsi" w:cstheme="minorBidi"/>
          <w:noProof/>
          <w:sz w:val="22"/>
          <w:szCs w:val="22"/>
          <w:lang w:val="en-GB" w:eastAsia="en-GB"/>
        </w:rPr>
      </w:pPr>
      <w:del w:id="1280" w:author="Andreas Kuehne" w:date="2019-05-25T13:55:00Z">
        <w:r w:rsidRPr="00EF7265" w:rsidDel="00EF7265">
          <w:rPr>
            <w:rStyle w:val="Hyperlink"/>
            <w:noProof/>
            <w14:scene3d>
              <w14:camera w14:prst="orthographicFront"/>
              <w14:lightRig w14:rig="threePt" w14:dir="t">
                <w14:rot w14:lat="0" w14:lon="0" w14:rev="0"/>
              </w14:lightRig>
            </w14:scene3d>
          </w:rPr>
          <w:delText>4.5.2.2</w:delText>
        </w:r>
        <w:r w:rsidRPr="00EF7265" w:rsidDel="00EF7265">
          <w:rPr>
            <w:rStyle w:val="Hyperlink"/>
            <w:noProof/>
          </w:rPr>
          <w:delText xml:space="preserve"> Transforms – XML Syntax</w:delText>
        </w:r>
        <w:r w:rsidDel="00EF7265">
          <w:rPr>
            <w:noProof/>
            <w:webHidden/>
          </w:rPr>
          <w:tab/>
          <w:delText>112</w:delText>
        </w:r>
      </w:del>
    </w:p>
    <w:p w:rsidR="00166BB7" w:rsidDel="00EF7265" w:rsidRDefault="00166BB7">
      <w:pPr>
        <w:pStyle w:val="Verzeichnis3"/>
        <w:tabs>
          <w:tab w:val="right" w:leader="dot" w:pos="9350"/>
        </w:tabs>
        <w:rPr>
          <w:del w:id="1281" w:author="Andreas Kuehne" w:date="2019-05-25T13:55:00Z"/>
          <w:rFonts w:asciiTheme="minorHAnsi" w:eastAsiaTheme="minorEastAsia" w:hAnsiTheme="minorHAnsi" w:cstheme="minorBidi"/>
          <w:noProof/>
          <w:sz w:val="22"/>
          <w:szCs w:val="22"/>
          <w:lang w:val="en-GB" w:eastAsia="en-GB"/>
        </w:rPr>
      </w:pPr>
      <w:del w:id="1282" w:author="Andreas Kuehne" w:date="2019-05-25T13:55:00Z">
        <w:r w:rsidRPr="00EF7265" w:rsidDel="00EF7265">
          <w:rPr>
            <w:rStyle w:val="Hyperlink"/>
            <w:noProof/>
            <w14:scene3d>
              <w14:camera w14:prst="orthographicFront"/>
              <w14:lightRig w14:rig="threePt" w14:dir="t">
                <w14:rot w14:lat="0" w14:lon="0" w14:rev="0"/>
              </w14:lightRig>
            </w14:scene3d>
          </w:rPr>
          <w:delText>4.5.3</w:delText>
        </w:r>
        <w:r w:rsidRPr="00EF7265" w:rsidDel="00EF7265">
          <w:rPr>
            <w:rStyle w:val="Hyperlink"/>
            <w:noProof/>
          </w:rPr>
          <w:delText xml:space="preserve"> Component Transform</w:delText>
        </w:r>
        <w:r w:rsidDel="00EF7265">
          <w:rPr>
            <w:noProof/>
            <w:webHidden/>
          </w:rPr>
          <w:tab/>
          <w:delText>112</w:delText>
        </w:r>
      </w:del>
    </w:p>
    <w:p w:rsidR="00166BB7" w:rsidDel="00EF7265" w:rsidRDefault="00166BB7">
      <w:pPr>
        <w:pStyle w:val="Verzeichnis4"/>
        <w:tabs>
          <w:tab w:val="right" w:leader="dot" w:pos="9350"/>
        </w:tabs>
        <w:rPr>
          <w:del w:id="1283" w:author="Andreas Kuehne" w:date="2019-05-25T13:55:00Z"/>
          <w:rFonts w:asciiTheme="minorHAnsi" w:eastAsiaTheme="minorEastAsia" w:hAnsiTheme="minorHAnsi" w:cstheme="minorBidi"/>
          <w:noProof/>
          <w:sz w:val="22"/>
          <w:szCs w:val="22"/>
          <w:lang w:val="en-GB" w:eastAsia="en-GB"/>
        </w:rPr>
      </w:pPr>
      <w:del w:id="1284" w:author="Andreas Kuehne" w:date="2019-05-25T13:55:00Z">
        <w:r w:rsidRPr="00EF7265" w:rsidDel="00EF7265">
          <w:rPr>
            <w:rStyle w:val="Hyperlink"/>
            <w:noProof/>
            <w14:scene3d>
              <w14:camera w14:prst="orthographicFront"/>
              <w14:lightRig w14:rig="threePt" w14:dir="t">
                <w14:rot w14:lat="0" w14:lon="0" w14:rev="0"/>
              </w14:lightRig>
            </w14:scene3d>
          </w:rPr>
          <w:delText>4.5.3.1</w:delText>
        </w:r>
        <w:r w:rsidRPr="00EF7265" w:rsidDel="00EF7265">
          <w:rPr>
            <w:rStyle w:val="Hyperlink"/>
            <w:noProof/>
          </w:rPr>
          <w:delText xml:space="preserve"> Transform – JSON Syntax</w:delText>
        </w:r>
        <w:r w:rsidDel="00EF7265">
          <w:rPr>
            <w:noProof/>
            <w:webHidden/>
          </w:rPr>
          <w:tab/>
          <w:delText>113</w:delText>
        </w:r>
      </w:del>
    </w:p>
    <w:p w:rsidR="00166BB7" w:rsidDel="00EF7265" w:rsidRDefault="00166BB7">
      <w:pPr>
        <w:pStyle w:val="Verzeichnis4"/>
        <w:tabs>
          <w:tab w:val="right" w:leader="dot" w:pos="9350"/>
        </w:tabs>
        <w:rPr>
          <w:del w:id="1285" w:author="Andreas Kuehne" w:date="2019-05-25T13:55:00Z"/>
          <w:rFonts w:asciiTheme="minorHAnsi" w:eastAsiaTheme="minorEastAsia" w:hAnsiTheme="minorHAnsi" w:cstheme="minorBidi"/>
          <w:noProof/>
          <w:sz w:val="22"/>
          <w:szCs w:val="22"/>
          <w:lang w:val="en-GB" w:eastAsia="en-GB"/>
        </w:rPr>
      </w:pPr>
      <w:del w:id="1286" w:author="Andreas Kuehne" w:date="2019-05-25T13:55:00Z">
        <w:r w:rsidRPr="00EF7265" w:rsidDel="00EF7265">
          <w:rPr>
            <w:rStyle w:val="Hyperlink"/>
            <w:noProof/>
            <w14:scene3d>
              <w14:camera w14:prst="orthographicFront"/>
              <w14:lightRig w14:rig="threePt" w14:dir="t">
                <w14:rot w14:lat="0" w14:lon="0" w14:rev="0"/>
              </w14:lightRig>
            </w14:scene3d>
          </w:rPr>
          <w:delText>4.5.3.2</w:delText>
        </w:r>
        <w:r w:rsidRPr="00EF7265" w:rsidDel="00EF7265">
          <w:rPr>
            <w:rStyle w:val="Hyperlink"/>
            <w:noProof/>
          </w:rPr>
          <w:delText xml:space="preserve"> Transform – XML Syntax</w:delText>
        </w:r>
        <w:r w:rsidDel="00EF7265">
          <w:rPr>
            <w:noProof/>
            <w:webHidden/>
          </w:rPr>
          <w:tab/>
          <w:delText>114</w:delText>
        </w:r>
      </w:del>
    </w:p>
    <w:p w:rsidR="00166BB7" w:rsidDel="00EF7265" w:rsidRDefault="00166BB7">
      <w:pPr>
        <w:pStyle w:val="Verzeichnis2"/>
        <w:tabs>
          <w:tab w:val="right" w:leader="dot" w:pos="9350"/>
        </w:tabs>
        <w:rPr>
          <w:del w:id="1287" w:author="Andreas Kuehne" w:date="2019-05-25T13:55:00Z"/>
          <w:rFonts w:asciiTheme="minorHAnsi" w:eastAsiaTheme="minorEastAsia" w:hAnsiTheme="minorHAnsi" w:cstheme="minorBidi"/>
          <w:noProof/>
          <w:sz w:val="22"/>
          <w:szCs w:val="22"/>
          <w:lang w:val="en-GB" w:eastAsia="en-GB"/>
        </w:rPr>
      </w:pPr>
      <w:del w:id="1288" w:author="Andreas Kuehne" w:date="2019-05-25T13:55:00Z">
        <w:r w:rsidRPr="00EF7265" w:rsidDel="00EF7265">
          <w:rPr>
            <w:rStyle w:val="Hyperlink"/>
            <w:noProof/>
          </w:rPr>
          <w:delText>4.6 Element / JSON name lookup tables</w:delText>
        </w:r>
        <w:r w:rsidDel="00EF7265">
          <w:rPr>
            <w:noProof/>
            <w:webHidden/>
          </w:rPr>
          <w:tab/>
          <w:delText>114</w:delText>
        </w:r>
      </w:del>
    </w:p>
    <w:p w:rsidR="00166BB7" w:rsidDel="00EF7265" w:rsidRDefault="00166BB7">
      <w:pPr>
        <w:pStyle w:val="Verzeichnis1"/>
        <w:rPr>
          <w:del w:id="1289" w:author="Andreas Kuehne" w:date="2019-05-25T13:55:00Z"/>
          <w:rFonts w:asciiTheme="minorHAnsi" w:eastAsiaTheme="minorEastAsia" w:hAnsiTheme="minorHAnsi" w:cstheme="minorBidi"/>
          <w:noProof/>
          <w:sz w:val="22"/>
          <w:szCs w:val="22"/>
          <w:lang w:val="en-GB" w:eastAsia="en-GB"/>
        </w:rPr>
      </w:pPr>
      <w:del w:id="1290" w:author="Andreas Kuehne" w:date="2019-05-25T13:55:00Z">
        <w:r w:rsidRPr="00EF7265" w:rsidDel="00EF7265">
          <w:rPr>
            <w:rStyle w:val="Hyperlink"/>
            <w:noProof/>
            <w:lang w:val="en-GB"/>
          </w:rPr>
          <w:delText>5</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Data Processing Model for Signing</w:delText>
        </w:r>
        <w:r w:rsidDel="00EF7265">
          <w:rPr>
            <w:noProof/>
            <w:webHidden/>
          </w:rPr>
          <w:tab/>
          <w:delText>123</w:delText>
        </w:r>
      </w:del>
    </w:p>
    <w:p w:rsidR="00166BB7" w:rsidDel="00EF7265" w:rsidRDefault="00166BB7">
      <w:pPr>
        <w:pStyle w:val="Verzeichnis2"/>
        <w:tabs>
          <w:tab w:val="right" w:leader="dot" w:pos="9350"/>
        </w:tabs>
        <w:rPr>
          <w:del w:id="1291" w:author="Andreas Kuehne" w:date="2019-05-25T13:55:00Z"/>
          <w:rFonts w:asciiTheme="minorHAnsi" w:eastAsiaTheme="minorEastAsia" w:hAnsiTheme="minorHAnsi" w:cstheme="minorBidi"/>
          <w:noProof/>
          <w:sz w:val="22"/>
          <w:szCs w:val="22"/>
          <w:lang w:val="en-GB" w:eastAsia="en-GB"/>
        </w:rPr>
      </w:pPr>
      <w:del w:id="1292" w:author="Andreas Kuehne" w:date="2019-05-25T13:55:00Z">
        <w:r w:rsidRPr="00EF7265" w:rsidDel="00EF7265">
          <w:rPr>
            <w:rStyle w:val="Hyperlink"/>
            <w:noProof/>
            <w:lang w:val="en-GB"/>
          </w:rPr>
          <w:delText>5.1 Processing for XML Signatures</w:delText>
        </w:r>
        <w:r w:rsidDel="00EF7265">
          <w:rPr>
            <w:noProof/>
            <w:webHidden/>
          </w:rPr>
          <w:tab/>
          <w:delText>123</w:delText>
        </w:r>
      </w:del>
    </w:p>
    <w:p w:rsidR="00166BB7" w:rsidDel="00EF7265" w:rsidRDefault="00166BB7">
      <w:pPr>
        <w:pStyle w:val="Verzeichnis3"/>
        <w:tabs>
          <w:tab w:val="right" w:leader="dot" w:pos="9350"/>
        </w:tabs>
        <w:rPr>
          <w:del w:id="1293" w:author="Andreas Kuehne" w:date="2019-05-25T13:55:00Z"/>
          <w:rFonts w:asciiTheme="minorHAnsi" w:eastAsiaTheme="minorEastAsia" w:hAnsiTheme="minorHAnsi" w:cstheme="minorBidi"/>
          <w:noProof/>
          <w:sz w:val="22"/>
          <w:szCs w:val="22"/>
          <w:lang w:val="en-GB" w:eastAsia="en-GB"/>
        </w:rPr>
      </w:pPr>
      <w:del w:id="129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5.1.1</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process references</w:delText>
        </w:r>
        <w:r w:rsidRPr="00EF7265" w:rsidDel="00EF7265">
          <w:rPr>
            <w:rStyle w:val="Hyperlink"/>
            <w:noProof/>
            <w:lang w:val="en-GB"/>
          </w:rPr>
          <w:delText>’</w:delText>
        </w:r>
        <w:r w:rsidDel="00EF7265">
          <w:rPr>
            <w:noProof/>
            <w:webHidden/>
          </w:rPr>
          <w:tab/>
          <w:delText>123</w:delText>
        </w:r>
      </w:del>
    </w:p>
    <w:p w:rsidR="00166BB7" w:rsidDel="00EF7265" w:rsidRDefault="00166BB7">
      <w:pPr>
        <w:pStyle w:val="Verzeichnis3"/>
        <w:tabs>
          <w:tab w:val="right" w:leader="dot" w:pos="9350"/>
        </w:tabs>
        <w:rPr>
          <w:del w:id="1295" w:author="Andreas Kuehne" w:date="2019-05-25T13:55:00Z"/>
          <w:rFonts w:asciiTheme="minorHAnsi" w:eastAsiaTheme="minorEastAsia" w:hAnsiTheme="minorHAnsi" w:cstheme="minorBidi"/>
          <w:noProof/>
          <w:sz w:val="22"/>
          <w:szCs w:val="22"/>
          <w:lang w:val="en-GB" w:eastAsia="en-GB"/>
        </w:rPr>
      </w:pPr>
      <w:del w:id="129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5.1.2</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create XML signature</w:delText>
        </w:r>
        <w:r w:rsidRPr="00EF7265" w:rsidDel="00EF7265">
          <w:rPr>
            <w:rStyle w:val="Hyperlink"/>
            <w:noProof/>
            <w:lang w:val="en-GB"/>
          </w:rPr>
          <w:delText>’</w:delText>
        </w:r>
        <w:r w:rsidDel="00EF7265">
          <w:rPr>
            <w:noProof/>
            <w:webHidden/>
          </w:rPr>
          <w:tab/>
          <w:delText>124</w:delText>
        </w:r>
      </w:del>
    </w:p>
    <w:p w:rsidR="00166BB7" w:rsidDel="00EF7265" w:rsidRDefault="00166BB7">
      <w:pPr>
        <w:pStyle w:val="Verzeichnis4"/>
        <w:tabs>
          <w:tab w:val="right" w:leader="dot" w:pos="9350"/>
        </w:tabs>
        <w:rPr>
          <w:del w:id="1297" w:author="Andreas Kuehne" w:date="2019-05-25T13:55:00Z"/>
          <w:rFonts w:asciiTheme="minorHAnsi" w:eastAsiaTheme="minorEastAsia" w:hAnsiTheme="minorHAnsi" w:cstheme="minorBidi"/>
          <w:noProof/>
          <w:sz w:val="22"/>
          <w:szCs w:val="22"/>
          <w:lang w:val="en-GB" w:eastAsia="en-GB"/>
        </w:rPr>
      </w:pPr>
      <w:del w:id="1298" w:author="Andreas Kuehne" w:date="2019-05-25T13:55:00Z">
        <w:r w:rsidRPr="00EF7265" w:rsidDel="00EF7265">
          <w:rPr>
            <w:rStyle w:val="Hyperlink"/>
            <w:rFonts w:ascii="Courier New" w:hAnsi="Courier New"/>
            <w:noProof/>
            <w:lang w:val="en-GB"/>
            <w14:scene3d>
              <w14:camera w14:prst="orthographicFront"/>
              <w14:lightRig w14:rig="threePt" w14:dir="t">
                <w14:rot w14:lat="0" w14:lon="0" w14:rev="0"/>
              </w14:lightRig>
            </w14:scene3d>
          </w:rPr>
          <w:delText>5.1.2.1</w:delText>
        </w:r>
        <w:r w:rsidRPr="00EF7265" w:rsidDel="00EF7265">
          <w:rPr>
            <w:rStyle w:val="Hyperlink"/>
            <w:noProof/>
            <w:lang w:val="en-GB"/>
          </w:rPr>
          <w:delText xml:space="preserve"> XML Signatures Variant Optional Input </w:delText>
        </w:r>
        <w:r w:rsidRPr="00EF7265" w:rsidDel="00EF7265">
          <w:rPr>
            <w:rStyle w:val="Hyperlink"/>
            <w:rFonts w:ascii="Courier New" w:hAnsi="Courier New"/>
            <w:noProof/>
            <w:lang w:val="en-GB"/>
          </w:rPr>
          <w:delText>IncludeObject</w:delText>
        </w:r>
        <w:r w:rsidDel="00EF7265">
          <w:rPr>
            <w:noProof/>
            <w:webHidden/>
          </w:rPr>
          <w:tab/>
          <w:delText>125</w:delText>
        </w:r>
      </w:del>
    </w:p>
    <w:p w:rsidR="00166BB7" w:rsidDel="00EF7265" w:rsidRDefault="00166BB7">
      <w:pPr>
        <w:pStyle w:val="Verzeichnis2"/>
        <w:tabs>
          <w:tab w:val="right" w:leader="dot" w:pos="9350"/>
        </w:tabs>
        <w:rPr>
          <w:del w:id="1299" w:author="Andreas Kuehne" w:date="2019-05-25T13:55:00Z"/>
          <w:rFonts w:asciiTheme="minorHAnsi" w:eastAsiaTheme="minorEastAsia" w:hAnsiTheme="minorHAnsi" w:cstheme="minorBidi"/>
          <w:noProof/>
          <w:sz w:val="22"/>
          <w:szCs w:val="22"/>
          <w:lang w:val="en-GB" w:eastAsia="en-GB"/>
        </w:rPr>
      </w:pPr>
      <w:del w:id="1300" w:author="Andreas Kuehne" w:date="2019-05-25T13:55:00Z">
        <w:r w:rsidRPr="00EF7265" w:rsidDel="00EF7265">
          <w:rPr>
            <w:rStyle w:val="Hyperlink"/>
            <w:noProof/>
            <w:lang w:val="en-GB"/>
          </w:rPr>
          <w:delText>5.2 Processing for CMS Signatures</w:delText>
        </w:r>
        <w:r w:rsidDel="00EF7265">
          <w:rPr>
            <w:noProof/>
            <w:webHidden/>
          </w:rPr>
          <w:tab/>
          <w:delText>126</w:delText>
        </w:r>
      </w:del>
    </w:p>
    <w:p w:rsidR="00166BB7" w:rsidDel="00EF7265" w:rsidRDefault="00166BB7">
      <w:pPr>
        <w:pStyle w:val="Verzeichnis3"/>
        <w:tabs>
          <w:tab w:val="right" w:leader="dot" w:pos="9350"/>
        </w:tabs>
        <w:rPr>
          <w:del w:id="1301" w:author="Andreas Kuehne" w:date="2019-05-25T13:55:00Z"/>
          <w:rFonts w:asciiTheme="minorHAnsi" w:eastAsiaTheme="minorEastAsia" w:hAnsiTheme="minorHAnsi" w:cstheme="minorBidi"/>
          <w:noProof/>
          <w:sz w:val="22"/>
          <w:szCs w:val="22"/>
          <w:lang w:val="en-GB" w:eastAsia="en-GB"/>
        </w:rPr>
      </w:pPr>
      <w:del w:id="130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5.2.1</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process digest</w:delText>
        </w:r>
        <w:r w:rsidRPr="00EF7265" w:rsidDel="00EF7265">
          <w:rPr>
            <w:rStyle w:val="Hyperlink"/>
            <w:noProof/>
            <w:lang w:val="en-GB"/>
          </w:rPr>
          <w:delText>’</w:delText>
        </w:r>
        <w:r w:rsidDel="00EF7265">
          <w:rPr>
            <w:noProof/>
            <w:webHidden/>
          </w:rPr>
          <w:tab/>
          <w:delText>126</w:delText>
        </w:r>
      </w:del>
    </w:p>
    <w:p w:rsidR="00166BB7" w:rsidDel="00EF7265" w:rsidRDefault="00166BB7">
      <w:pPr>
        <w:pStyle w:val="Verzeichnis3"/>
        <w:tabs>
          <w:tab w:val="right" w:leader="dot" w:pos="9350"/>
        </w:tabs>
        <w:rPr>
          <w:del w:id="1303" w:author="Andreas Kuehne" w:date="2019-05-25T13:55:00Z"/>
          <w:rFonts w:asciiTheme="minorHAnsi" w:eastAsiaTheme="minorEastAsia" w:hAnsiTheme="minorHAnsi" w:cstheme="minorBidi"/>
          <w:noProof/>
          <w:sz w:val="22"/>
          <w:szCs w:val="22"/>
          <w:lang w:val="en-GB" w:eastAsia="en-GB"/>
        </w:rPr>
      </w:pPr>
      <w:del w:id="130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5.2.2</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create CMS signature</w:delText>
        </w:r>
        <w:r w:rsidRPr="00EF7265" w:rsidDel="00EF7265">
          <w:rPr>
            <w:rStyle w:val="Hyperlink"/>
            <w:noProof/>
            <w:lang w:val="en-GB"/>
          </w:rPr>
          <w:delText>’</w:delText>
        </w:r>
        <w:r w:rsidDel="00EF7265">
          <w:rPr>
            <w:noProof/>
            <w:webHidden/>
          </w:rPr>
          <w:tab/>
          <w:delText>127</w:delText>
        </w:r>
      </w:del>
    </w:p>
    <w:p w:rsidR="00166BB7" w:rsidDel="00EF7265" w:rsidRDefault="00166BB7">
      <w:pPr>
        <w:pStyle w:val="Verzeichnis2"/>
        <w:tabs>
          <w:tab w:val="right" w:leader="dot" w:pos="9350"/>
        </w:tabs>
        <w:rPr>
          <w:del w:id="1305" w:author="Andreas Kuehne" w:date="2019-05-25T13:55:00Z"/>
          <w:rFonts w:asciiTheme="minorHAnsi" w:eastAsiaTheme="minorEastAsia" w:hAnsiTheme="minorHAnsi" w:cstheme="minorBidi"/>
          <w:noProof/>
          <w:sz w:val="22"/>
          <w:szCs w:val="22"/>
          <w:lang w:val="en-GB" w:eastAsia="en-GB"/>
        </w:rPr>
      </w:pPr>
      <w:del w:id="1306" w:author="Andreas Kuehne" w:date="2019-05-25T13:55:00Z">
        <w:r w:rsidRPr="00EF7265" w:rsidDel="00EF7265">
          <w:rPr>
            <w:rStyle w:val="Hyperlink"/>
            <w:noProof/>
            <w:lang w:val="en-GB"/>
          </w:rPr>
          <w:delText>5.3 General Timestamp Processing</w:delText>
        </w:r>
        <w:r w:rsidDel="00EF7265">
          <w:rPr>
            <w:noProof/>
            <w:webHidden/>
          </w:rPr>
          <w:tab/>
          <w:delText>128</w:delText>
        </w:r>
      </w:del>
    </w:p>
    <w:p w:rsidR="00166BB7" w:rsidDel="00EF7265" w:rsidRDefault="00166BB7">
      <w:pPr>
        <w:pStyle w:val="Verzeichnis3"/>
        <w:tabs>
          <w:tab w:val="right" w:leader="dot" w:pos="9350"/>
        </w:tabs>
        <w:rPr>
          <w:del w:id="1307" w:author="Andreas Kuehne" w:date="2019-05-25T13:55:00Z"/>
          <w:rFonts w:asciiTheme="minorHAnsi" w:eastAsiaTheme="minorEastAsia" w:hAnsiTheme="minorHAnsi" w:cstheme="minorBidi"/>
          <w:noProof/>
          <w:sz w:val="22"/>
          <w:szCs w:val="22"/>
          <w:lang w:val="en-GB" w:eastAsia="en-GB"/>
        </w:rPr>
      </w:pPr>
      <w:del w:id="1308" w:author="Andreas Kuehne" w:date="2019-05-25T13:55:00Z">
        <w:r w:rsidRPr="00EF7265" w:rsidDel="00EF7265">
          <w:rPr>
            <w:rStyle w:val="Hyperlink"/>
            <w:rFonts w:ascii="Courier New" w:hAnsi="Courier New"/>
            <w:noProof/>
            <w:lang w:val="en-GB"/>
            <w14:scene3d>
              <w14:camera w14:prst="orthographicFront"/>
              <w14:lightRig w14:rig="threePt" w14:dir="t">
                <w14:rot w14:lat="0" w14:lon="0" w14:rev="0"/>
              </w14:lightRig>
            </w14:scene3d>
          </w:rPr>
          <w:delText>5.3.1</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add Timestamp</w:delText>
        </w:r>
        <w:r w:rsidRPr="00EF7265" w:rsidDel="00EF7265">
          <w:rPr>
            <w:rStyle w:val="Hyperlink"/>
            <w:noProof/>
            <w:lang w:val="en-GB"/>
          </w:rPr>
          <w:delText>’</w:delText>
        </w:r>
        <w:r w:rsidDel="00EF7265">
          <w:rPr>
            <w:noProof/>
            <w:webHidden/>
          </w:rPr>
          <w:tab/>
          <w:delText>128</w:delText>
        </w:r>
      </w:del>
    </w:p>
    <w:p w:rsidR="00166BB7" w:rsidDel="00EF7265" w:rsidRDefault="00166BB7">
      <w:pPr>
        <w:pStyle w:val="Verzeichnis4"/>
        <w:tabs>
          <w:tab w:val="right" w:leader="dot" w:pos="9350"/>
        </w:tabs>
        <w:rPr>
          <w:del w:id="1309" w:author="Andreas Kuehne" w:date="2019-05-25T13:55:00Z"/>
          <w:rFonts w:asciiTheme="minorHAnsi" w:eastAsiaTheme="minorEastAsia" w:hAnsiTheme="minorHAnsi" w:cstheme="minorBidi"/>
          <w:noProof/>
          <w:sz w:val="22"/>
          <w:szCs w:val="22"/>
          <w:lang w:val="en-GB" w:eastAsia="en-GB"/>
        </w:rPr>
      </w:pPr>
      <w:del w:id="131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5.3.1.1</w:delText>
        </w:r>
        <w:r w:rsidRPr="00EF7265" w:rsidDel="00EF7265">
          <w:rPr>
            <w:rStyle w:val="Hyperlink"/>
            <w:noProof/>
            <w:lang w:val="en-GB"/>
          </w:rPr>
          <w:delText xml:space="preserve"> Processing for CMS signatures time-stamping</w:delText>
        </w:r>
        <w:r w:rsidDel="00EF7265">
          <w:rPr>
            <w:noProof/>
            <w:webHidden/>
          </w:rPr>
          <w:tab/>
          <w:delText>128</w:delText>
        </w:r>
      </w:del>
    </w:p>
    <w:p w:rsidR="00166BB7" w:rsidDel="00EF7265" w:rsidRDefault="00166BB7">
      <w:pPr>
        <w:pStyle w:val="Verzeichnis4"/>
        <w:tabs>
          <w:tab w:val="right" w:leader="dot" w:pos="9350"/>
        </w:tabs>
        <w:rPr>
          <w:del w:id="1311" w:author="Andreas Kuehne" w:date="2019-05-25T13:55:00Z"/>
          <w:rFonts w:asciiTheme="minorHAnsi" w:eastAsiaTheme="minorEastAsia" w:hAnsiTheme="minorHAnsi" w:cstheme="minorBidi"/>
          <w:noProof/>
          <w:sz w:val="22"/>
          <w:szCs w:val="22"/>
          <w:lang w:val="en-GB" w:eastAsia="en-GB"/>
        </w:rPr>
      </w:pPr>
      <w:del w:id="131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5.3.1.2</w:delText>
        </w:r>
        <w:r w:rsidRPr="00EF7265" w:rsidDel="00EF7265">
          <w:rPr>
            <w:rStyle w:val="Hyperlink"/>
            <w:noProof/>
            <w:lang w:val="en-GB"/>
          </w:rPr>
          <w:delText xml:space="preserve"> Processing for XML Timestamps on XML signatures</w:delText>
        </w:r>
        <w:r w:rsidDel="00EF7265">
          <w:rPr>
            <w:noProof/>
            <w:webHidden/>
          </w:rPr>
          <w:tab/>
          <w:delText>129</w:delText>
        </w:r>
      </w:del>
    </w:p>
    <w:p w:rsidR="00166BB7" w:rsidDel="00EF7265" w:rsidRDefault="00166BB7">
      <w:pPr>
        <w:pStyle w:val="Verzeichnis4"/>
        <w:tabs>
          <w:tab w:val="right" w:leader="dot" w:pos="9350"/>
        </w:tabs>
        <w:rPr>
          <w:del w:id="1313" w:author="Andreas Kuehne" w:date="2019-05-25T13:55:00Z"/>
          <w:rFonts w:asciiTheme="minorHAnsi" w:eastAsiaTheme="minorEastAsia" w:hAnsiTheme="minorHAnsi" w:cstheme="minorBidi"/>
          <w:noProof/>
          <w:sz w:val="22"/>
          <w:szCs w:val="22"/>
          <w:lang w:val="en-GB" w:eastAsia="en-GB"/>
        </w:rPr>
      </w:pPr>
      <w:del w:id="131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5.3.1.3</w:delText>
        </w:r>
        <w:r w:rsidRPr="00EF7265" w:rsidDel="00EF7265">
          <w:rPr>
            <w:rStyle w:val="Hyperlink"/>
            <w:noProof/>
            <w:lang w:val="en-GB"/>
          </w:rPr>
          <w:delText xml:space="preserve"> Processing for RFC 3161 Timestamps on XML signatures</w:delText>
        </w:r>
        <w:r w:rsidDel="00EF7265">
          <w:rPr>
            <w:noProof/>
            <w:webHidden/>
          </w:rPr>
          <w:tab/>
          <w:delText>129</w:delText>
        </w:r>
      </w:del>
    </w:p>
    <w:p w:rsidR="00166BB7" w:rsidDel="00EF7265" w:rsidRDefault="00166BB7">
      <w:pPr>
        <w:pStyle w:val="Verzeichnis1"/>
        <w:rPr>
          <w:del w:id="1315" w:author="Andreas Kuehne" w:date="2019-05-25T13:55:00Z"/>
          <w:rFonts w:asciiTheme="minorHAnsi" w:eastAsiaTheme="minorEastAsia" w:hAnsiTheme="minorHAnsi" w:cstheme="minorBidi"/>
          <w:noProof/>
          <w:sz w:val="22"/>
          <w:szCs w:val="22"/>
          <w:lang w:val="en-GB" w:eastAsia="en-GB"/>
        </w:rPr>
      </w:pPr>
      <w:del w:id="1316" w:author="Andreas Kuehne" w:date="2019-05-25T13:55:00Z">
        <w:r w:rsidRPr="00EF7265" w:rsidDel="00EF7265">
          <w:rPr>
            <w:rStyle w:val="Hyperlink"/>
            <w:noProof/>
            <w:lang w:val="en-GB"/>
          </w:rPr>
          <w:delText>6</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Data Processing Model for Verification</w:delText>
        </w:r>
        <w:r w:rsidDel="00EF7265">
          <w:rPr>
            <w:noProof/>
            <w:webHidden/>
          </w:rPr>
          <w:tab/>
          <w:delText>130</w:delText>
        </w:r>
      </w:del>
    </w:p>
    <w:p w:rsidR="00166BB7" w:rsidDel="00EF7265" w:rsidRDefault="00166BB7">
      <w:pPr>
        <w:pStyle w:val="Verzeichnis2"/>
        <w:tabs>
          <w:tab w:val="right" w:leader="dot" w:pos="9350"/>
        </w:tabs>
        <w:rPr>
          <w:del w:id="1317" w:author="Andreas Kuehne" w:date="2019-05-25T13:55:00Z"/>
          <w:rFonts w:asciiTheme="minorHAnsi" w:eastAsiaTheme="minorEastAsia" w:hAnsiTheme="minorHAnsi" w:cstheme="minorBidi"/>
          <w:noProof/>
          <w:sz w:val="22"/>
          <w:szCs w:val="22"/>
          <w:lang w:val="en-GB" w:eastAsia="en-GB"/>
        </w:rPr>
      </w:pPr>
      <w:del w:id="1318" w:author="Andreas Kuehne" w:date="2019-05-25T13:55:00Z">
        <w:r w:rsidRPr="00EF7265" w:rsidDel="00EF7265">
          <w:rPr>
            <w:rStyle w:val="Hyperlink"/>
            <w:noProof/>
            <w:lang w:val="en-GB"/>
          </w:rPr>
          <w:delText>6.1 Processing for XML Signature Verification</w:delText>
        </w:r>
        <w:r w:rsidDel="00EF7265">
          <w:rPr>
            <w:noProof/>
            <w:webHidden/>
          </w:rPr>
          <w:tab/>
          <w:delText>131</w:delText>
        </w:r>
      </w:del>
    </w:p>
    <w:p w:rsidR="00166BB7" w:rsidDel="00EF7265" w:rsidRDefault="00166BB7">
      <w:pPr>
        <w:pStyle w:val="Verzeichnis3"/>
        <w:tabs>
          <w:tab w:val="right" w:leader="dot" w:pos="9350"/>
        </w:tabs>
        <w:rPr>
          <w:del w:id="1319" w:author="Andreas Kuehne" w:date="2019-05-25T13:55:00Z"/>
          <w:rFonts w:asciiTheme="minorHAnsi" w:eastAsiaTheme="minorEastAsia" w:hAnsiTheme="minorHAnsi" w:cstheme="minorBidi"/>
          <w:noProof/>
          <w:sz w:val="22"/>
          <w:szCs w:val="22"/>
          <w:lang w:val="en-GB" w:eastAsia="en-GB"/>
        </w:rPr>
      </w:pPr>
      <w:del w:id="132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6.1.1</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retrieve XML signature</w:delText>
        </w:r>
        <w:r w:rsidRPr="00EF7265" w:rsidDel="00EF7265">
          <w:rPr>
            <w:rStyle w:val="Hyperlink"/>
            <w:noProof/>
            <w:lang w:val="en-GB"/>
          </w:rPr>
          <w:delText>’</w:delText>
        </w:r>
        <w:r w:rsidDel="00EF7265">
          <w:rPr>
            <w:noProof/>
            <w:webHidden/>
          </w:rPr>
          <w:tab/>
          <w:delText>131</w:delText>
        </w:r>
      </w:del>
    </w:p>
    <w:p w:rsidR="00166BB7" w:rsidDel="00EF7265" w:rsidRDefault="00166BB7">
      <w:pPr>
        <w:pStyle w:val="Verzeichnis3"/>
        <w:tabs>
          <w:tab w:val="right" w:leader="dot" w:pos="9350"/>
        </w:tabs>
        <w:rPr>
          <w:del w:id="1321" w:author="Andreas Kuehne" w:date="2019-05-25T13:55:00Z"/>
          <w:rFonts w:asciiTheme="minorHAnsi" w:eastAsiaTheme="minorEastAsia" w:hAnsiTheme="minorHAnsi" w:cstheme="minorBidi"/>
          <w:noProof/>
          <w:sz w:val="22"/>
          <w:szCs w:val="22"/>
          <w:lang w:val="en-GB" w:eastAsia="en-GB"/>
        </w:rPr>
      </w:pPr>
      <w:del w:id="132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6.1.2</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recalculate references</w:delText>
        </w:r>
        <w:r w:rsidRPr="00EF7265" w:rsidDel="00EF7265">
          <w:rPr>
            <w:rStyle w:val="Hyperlink"/>
            <w:noProof/>
            <w:lang w:val="en-GB"/>
          </w:rPr>
          <w:delText>’</w:delText>
        </w:r>
        <w:r w:rsidDel="00EF7265">
          <w:rPr>
            <w:noProof/>
            <w:webHidden/>
          </w:rPr>
          <w:tab/>
          <w:delText>131</w:delText>
        </w:r>
      </w:del>
    </w:p>
    <w:p w:rsidR="00166BB7" w:rsidDel="00EF7265" w:rsidRDefault="00166BB7">
      <w:pPr>
        <w:pStyle w:val="Verzeichnis3"/>
        <w:tabs>
          <w:tab w:val="right" w:leader="dot" w:pos="9350"/>
        </w:tabs>
        <w:rPr>
          <w:del w:id="1323" w:author="Andreas Kuehne" w:date="2019-05-25T13:55:00Z"/>
          <w:rFonts w:asciiTheme="minorHAnsi" w:eastAsiaTheme="minorEastAsia" w:hAnsiTheme="minorHAnsi" w:cstheme="minorBidi"/>
          <w:noProof/>
          <w:sz w:val="22"/>
          <w:szCs w:val="22"/>
          <w:lang w:val="en-GB" w:eastAsia="en-GB"/>
        </w:rPr>
      </w:pPr>
      <w:del w:id="132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6.1.3</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verify XML signature</w:delText>
        </w:r>
        <w:r w:rsidRPr="00EF7265" w:rsidDel="00EF7265">
          <w:rPr>
            <w:rStyle w:val="Hyperlink"/>
            <w:noProof/>
            <w:lang w:val="en-GB"/>
          </w:rPr>
          <w:delText>’</w:delText>
        </w:r>
        <w:r w:rsidDel="00EF7265">
          <w:rPr>
            <w:noProof/>
            <w:webHidden/>
          </w:rPr>
          <w:tab/>
          <w:delText>132</w:delText>
        </w:r>
      </w:del>
    </w:p>
    <w:p w:rsidR="00166BB7" w:rsidDel="00EF7265" w:rsidRDefault="00166BB7">
      <w:pPr>
        <w:pStyle w:val="Verzeichnis4"/>
        <w:tabs>
          <w:tab w:val="right" w:leader="dot" w:pos="9350"/>
        </w:tabs>
        <w:rPr>
          <w:del w:id="1325" w:author="Andreas Kuehne" w:date="2019-05-25T13:55:00Z"/>
          <w:rFonts w:asciiTheme="minorHAnsi" w:eastAsiaTheme="minorEastAsia" w:hAnsiTheme="minorHAnsi" w:cstheme="minorBidi"/>
          <w:noProof/>
          <w:sz w:val="22"/>
          <w:szCs w:val="22"/>
          <w:lang w:val="en-GB" w:eastAsia="en-GB"/>
        </w:rPr>
      </w:pPr>
      <w:del w:id="132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6.1.3.1</w:delText>
        </w:r>
        <w:r w:rsidRPr="00EF7265" w:rsidDel="00EF7265">
          <w:rPr>
            <w:rStyle w:val="Hyperlink"/>
            <w:noProof/>
            <w:lang w:val="en-GB"/>
          </w:rPr>
          <w:delText xml:space="preserve"> Processing for RFC 3161 timestamp tokens on XML Signatures</w:delText>
        </w:r>
        <w:r w:rsidDel="00EF7265">
          <w:rPr>
            <w:noProof/>
            <w:webHidden/>
          </w:rPr>
          <w:tab/>
          <w:delText>133</w:delText>
        </w:r>
      </w:del>
    </w:p>
    <w:p w:rsidR="00166BB7" w:rsidDel="00EF7265" w:rsidRDefault="00166BB7">
      <w:pPr>
        <w:pStyle w:val="Verzeichnis4"/>
        <w:tabs>
          <w:tab w:val="right" w:leader="dot" w:pos="9350"/>
        </w:tabs>
        <w:rPr>
          <w:del w:id="1327" w:author="Andreas Kuehne" w:date="2019-05-25T13:55:00Z"/>
          <w:rFonts w:asciiTheme="minorHAnsi" w:eastAsiaTheme="minorEastAsia" w:hAnsiTheme="minorHAnsi" w:cstheme="minorBidi"/>
          <w:noProof/>
          <w:sz w:val="22"/>
          <w:szCs w:val="22"/>
          <w:lang w:val="en-GB" w:eastAsia="en-GB"/>
        </w:rPr>
      </w:pPr>
      <w:del w:id="132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6.1.3.2</w:delText>
        </w:r>
        <w:r w:rsidRPr="00EF7265" w:rsidDel="00EF7265">
          <w:rPr>
            <w:rStyle w:val="Hyperlink"/>
            <w:noProof/>
            <w:lang w:val="en-GB"/>
          </w:rPr>
          <w:delText xml:space="preserve"> Processing for XML timestamp tokens on XML signatures</w:delText>
        </w:r>
        <w:r w:rsidDel="00EF7265">
          <w:rPr>
            <w:noProof/>
            <w:webHidden/>
          </w:rPr>
          <w:tab/>
          <w:delText>134</w:delText>
        </w:r>
      </w:del>
    </w:p>
    <w:p w:rsidR="00166BB7" w:rsidDel="00EF7265" w:rsidRDefault="00166BB7">
      <w:pPr>
        <w:pStyle w:val="Verzeichnis2"/>
        <w:tabs>
          <w:tab w:val="right" w:leader="dot" w:pos="9350"/>
        </w:tabs>
        <w:rPr>
          <w:del w:id="1329" w:author="Andreas Kuehne" w:date="2019-05-25T13:55:00Z"/>
          <w:rFonts w:asciiTheme="minorHAnsi" w:eastAsiaTheme="minorEastAsia" w:hAnsiTheme="minorHAnsi" w:cstheme="minorBidi"/>
          <w:noProof/>
          <w:sz w:val="22"/>
          <w:szCs w:val="22"/>
          <w:lang w:val="en-GB" w:eastAsia="en-GB"/>
        </w:rPr>
      </w:pPr>
      <w:del w:id="1330" w:author="Andreas Kuehne" w:date="2019-05-25T13:55:00Z">
        <w:r w:rsidRPr="00EF7265" w:rsidDel="00EF7265">
          <w:rPr>
            <w:rStyle w:val="Hyperlink"/>
            <w:noProof/>
            <w:lang w:val="en-GB"/>
          </w:rPr>
          <w:delText>6.2 Processing for CMS Signature Verification</w:delText>
        </w:r>
        <w:r w:rsidDel="00EF7265">
          <w:rPr>
            <w:noProof/>
            <w:webHidden/>
          </w:rPr>
          <w:tab/>
          <w:delText>134</w:delText>
        </w:r>
      </w:del>
    </w:p>
    <w:p w:rsidR="00166BB7" w:rsidDel="00EF7265" w:rsidRDefault="00166BB7">
      <w:pPr>
        <w:pStyle w:val="Verzeichnis3"/>
        <w:tabs>
          <w:tab w:val="right" w:leader="dot" w:pos="9350"/>
        </w:tabs>
        <w:rPr>
          <w:del w:id="1331" w:author="Andreas Kuehne" w:date="2019-05-25T13:55:00Z"/>
          <w:rFonts w:asciiTheme="minorHAnsi" w:eastAsiaTheme="minorEastAsia" w:hAnsiTheme="minorHAnsi" w:cstheme="minorBidi"/>
          <w:noProof/>
          <w:sz w:val="22"/>
          <w:szCs w:val="22"/>
          <w:lang w:val="en-GB" w:eastAsia="en-GB"/>
        </w:rPr>
      </w:pPr>
      <w:del w:id="133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6.2.1</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retrieve CMS signature</w:delText>
        </w:r>
        <w:r w:rsidRPr="00EF7265" w:rsidDel="00EF7265">
          <w:rPr>
            <w:rStyle w:val="Hyperlink"/>
            <w:noProof/>
            <w:lang w:val="en-GB"/>
          </w:rPr>
          <w:delText>’</w:delText>
        </w:r>
        <w:r w:rsidDel="00EF7265">
          <w:rPr>
            <w:noProof/>
            <w:webHidden/>
          </w:rPr>
          <w:tab/>
          <w:delText>134</w:delText>
        </w:r>
      </w:del>
    </w:p>
    <w:p w:rsidR="00166BB7" w:rsidDel="00EF7265" w:rsidRDefault="00166BB7">
      <w:pPr>
        <w:pStyle w:val="Verzeichnis3"/>
        <w:tabs>
          <w:tab w:val="right" w:leader="dot" w:pos="9350"/>
        </w:tabs>
        <w:rPr>
          <w:del w:id="1333" w:author="Andreas Kuehne" w:date="2019-05-25T13:55:00Z"/>
          <w:rFonts w:asciiTheme="minorHAnsi" w:eastAsiaTheme="minorEastAsia" w:hAnsiTheme="minorHAnsi" w:cstheme="minorBidi"/>
          <w:noProof/>
          <w:sz w:val="22"/>
          <w:szCs w:val="22"/>
          <w:lang w:val="en-GB" w:eastAsia="en-GB"/>
        </w:rPr>
      </w:pPr>
      <w:del w:id="133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6.2.2</w:delText>
        </w:r>
        <w:r w:rsidRPr="00EF7265" w:rsidDel="00EF7265">
          <w:rPr>
            <w:rStyle w:val="Hyperlink"/>
            <w:noProof/>
            <w:lang w:val="en-GB"/>
          </w:rPr>
          <w:delText xml:space="preserve"> Sub process ‘</w:delText>
        </w:r>
        <w:r w:rsidRPr="00EF7265" w:rsidDel="00EF7265">
          <w:rPr>
            <w:rStyle w:val="Hyperlink"/>
            <w:rFonts w:ascii="Courier New" w:hAnsi="Courier New"/>
            <w:noProof/>
            <w:lang w:val="en-GB"/>
          </w:rPr>
          <w:delText>verify CMS signature</w:delText>
        </w:r>
        <w:r w:rsidRPr="00EF7265" w:rsidDel="00EF7265">
          <w:rPr>
            <w:rStyle w:val="Hyperlink"/>
            <w:noProof/>
            <w:lang w:val="en-GB"/>
          </w:rPr>
          <w:delText>’</w:delText>
        </w:r>
        <w:r w:rsidDel="00EF7265">
          <w:rPr>
            <w:noProof/>
            <w:webHidden/>
          </w:rPr>
          <w:tab/>
          <w:delText>135</w:delText>
        </w:r>
      </w:del>
    </w:p>
    <w:p w:rsidR="00166BB7" w:rsidDel="00EF7265" w:rsidRDefault="00166BB7">
      <w:pPr>
        <w:pStyle w:val="Verzeichnis4"/>
        <w:tabs>
          <w:tab w:val="right" w:leader="dot" w:pos="9350"/>
        </w:tabs>
        <w:rPr>
          <w:del w:id="1335" w:author="Andreas Kuehne" w:date="2019-05-25T13:55:00Z"/>
          <w:rFonts w:asciiTheme="minorHAnsi" w:eastAsiaTheme="minorEastAsia" w:hAnsiTheme="minorHAnsi" w:cstheme="minorBidi"/>
          <w:noProof/>
          <w:sz w:val="22"/>
          <w:szCs w:val="22"/>
          <w:lang w:val="en-GB" w:eastAsia="en-GB"/>
        </w:rPr>
      </w:pPr>
      <w:del w:id="133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6.2.2.1</w:delText>
        </w:r>
        <w:r w:rsidRPr="00EF7265" w:rsidDel="00EF7265">
          <w:rPr>
            <w:rStyle w:val="Hyperlink"/>
            <w:noProof/>
            <w:lang w:val="en-GB"/>
          </w:rPr>
          <w:delText xml:space="preserve"> Processing for RFC 3161 Timestamp tokens on CMS Signatures.</w:delText>
        </w:r>
        <w:r w:rsidDel="00EF7265">
          <w:rPr>
            <w:noProof/>
            <w:webHidden/>
          </w:rPr>
          <w:tab/>
          <w:delText>135</w:delText>
        </w:r>
      </w:del>
    </w:p>
    <w:p w:rsidR="00166BB7" w:rsidDel="00EF7265" w:rsidRDefault="00166BB7">
      <w:pPr>
        <w:pStyle w:val="Verzeichnis2"/>
        <w:tabs>
          <w:tab w:val="right" w:leader="dot" w:pos="9350"/>
        </w:tabs>
        <w:rPr>
          <w:del w:id="1337" w:author="Andreas Kuehne" w:date="2019-05-25T13:55:00Z"/>
          <w:rFonts w:asciiTheme="minorHAnsi" w:eastAsiaTheme="minorEastAsia" w:hAnsiTheme="minorHAnsi" w:cstheme="minorBidi"/>
          <w:noProof/>
          <w:sz w:val="22"/>
          <w:szCs w:val="22"/>
          <w:lang w:val="en-GB" w:eastAsia="en-GB"/>
        </w:rPr>
      </w:pPr>
      <w:del w:id="1338" w:author="Andreas Kuehne" w:date="2019-05-25T13:55:00Z">
        <w:r w:rsidRPr="00EF7265" w:rsidDel="00EF7265">
          <w:rPr>
            <w:rStyle w:val="Hyperlink"/>
            <w:noProof/>
            <w:lang w:val="en-GB"/>
          </w:rPr>
          <w:delText>6.3 General Processing</w:delText>
        </w:r>
        <w:r w:rsidDel="00EF7265">
          <w:rPr>
            <w:noProof/>
            <w:webHidden/>
          </w:rPr>
          <w:tab/>
          <w:delText>136</w:delText>
        </w:r>
      </w:del>
    </w:p>
    <w:p w:rsidR="00166BB7" w:rsidDel="00EF7265" w:rsidRDefault="00166BB7">
      <w:pPr>
        <w:pStyle w:val="Verzeichnis3"/>
        <w:tabs>
          <w:tab w:val="right" w:leader="dot" w:pos="9350"/>
        </w:tabs>
        <w:rPr>
          <w:del w:id="1339" w:author="Andreas Kuehne" w:date="2019-05-25T13:55:00Z"/>
          <w:rFonts w:asciiTheme="minorHAnsi" w:eastAsiaTheme="minorEastAsia" w:hAnsiTheme="minorHAnsi" w:cstheme="minorBidi"/>
          <w:noProof/>
          <w:sz w:val="22"/>
          <w:szCs w:val="22"/>
          <w:lang w:val="en-GB" w:eastAsia="en-GB"/>
        </w:rPr>
      </w:pPr>
      <w:del w:id="134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6.3.1</w:delText>
        </w:r>
        <w:r w:rsidRPr="00EF7265" w:rsidDel="00EF7265">
          <w:rPr>
            <w:rStyle w:val="Hyperlink"/>
            <w:noProof/>
            <w:lang w:val="en-GB"/>
          </w:rPr>
          <w:delText xml:space="preserve"> Multi-Signature Creation</w:delText>
        </w:r>
        <w:r w:rsidDel="00EF7265">
          <w:rPr>
            <w:noProof/>
            <w:webHidden/>
          </w:rPr>
          <w:tab/>
          <w:delText>136</w:delText>
        </w:r>
      </w:del>
    </w:p>
    <w:p w:rsidR="00166BB7" w:rsidDel="00EF7265" w:rsidRDefault="00166BB7">
      <w:pPr>
        <w:pStyle w:val="Verzeichnis3"/>
        <w:tabs>
          <w:tab w:val="right" w:leader="dot" w:pos="9350"/>
        </w:tabs>
        <w:rPr>
          <w:del w:id="1341" w:author="Andreas Kuehne" w:date="2019-05-25T13:55:00Z"/>
          <w:rFonts w:asciiTheme="minorHAnsi" w:eastAsiaTheme="minorEastAsia" w:hAnsiTheme="minorHAnsi" w:cstheme="minorBidi"/>
          <w:noProof/>
          <w:sz w:val="22"/>
          <w:szCs w:val="22"/>
          <w:lang w:val="en-GB" w:eastAsia="en-GB"/>
        </w:rPr>
      </w:pPr>
      <w:del w:id="1342" w:author="Andreas Kuehne" w:date="2019-05-25T13:55:00Z">
        <w:r w:rsidRPr="00EF7265" w:rsidDel="00EF7265">
          <w:rPr>
            <w:rStyle w:val="Hyperlink"/>
            <w:noProof/>
            <w14:scene3d>
              <w14:camera w14:prst="orthographicFront"/>
              <w14:lightRig w14:rig="threePt" w14:dir="t">
                <w14:rot w14:lat="0" w14:lon="0" w14:rev="0"/>
              </w14:lightRig>
            </w14:scene3d>
          </w:rPr>
          <w:delText>6.3.2</w:delText>
        </w:r>
        <w:r w:rsidRPr="00EF7265" w:rsidDel="00EF7265">
          <w:rPr>
            <w:rStyle w:val="Hyperlink"/>
            <w:noProof/>
          </w:rPr>
          <w:delText xml:space="preserve"> Multi-Signature Verification</w:delText>
        </w:r>
        <w:r w:rsidDel="00EF7265">
          <w:rPr>
            <w:noProof/>
            <w:webHidden/>
          </w:rPr>
          <w:tab/>
          <w:delText>136</w:delText>
        </w:r>
      </w:del>
    </w:p>
    <w:p w:rsidR="00166BB7" w:rsidDel="00EF7265" w:rsidRDefault="00166BB7">
      <w:pPr>
        <w:pStyle w:val="Verzeichnis3"/>
        <w:tabs>
          <w:tab w:val="right" w:leader="dot" w:pos="9350"/>
        </w:tabs>
        <w:rPr>
          <w:del w:id="1343" w:author="Andreas Kuehne" w:date="2019-05-25T13:55:00Z"/>
          <w:rFonts w:asciiTheme="minorHAnsi" w:eastAsiaTheme="minorEastAsia" w:hAnsiTheme="minorHAnsi" w:cstheme="minorBidi"/>
          <w:noProof/>
          <w:sz w:val="22"/>
          <w:szCs w:val="22"/>
          <w:lang w:val="en-GB" w:eastAsia="en-GB"/>
        </w:rPr>
      </w:pPr>
      <w:del w:id="134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6.3.3</w:delText>
        </w:r>
        <w:r w:rsidRPr="00EF7265" w:rsidDel="00EF7265">
          <w:rPr>
            <w:rStyle w:val="Hyperlink"/>
            <w:noProof/>
            <w:lang w:val="en-GB"/>
          </w:rPr>
          <w:delText xml:space="preserve"> Sub process ‘augment Signature’</w:delText>
        </w:r>
        <w:r w:rsidDel="00EF7265">
          <w:rPr>
            <w:noProof/>
            <w:webHidden/>
          </w:rPr>
          <w:tab/>
          <w:delText>137</w:delText>
        </w:r>
      </w:del>
    </w:p>
    <w:p w:rsidR="00166BB7" w:rsidDel="00EF7265" w:rsidRDefault="00166BB7">
      <w:pPr>
        <w:pStyle w:val="Verzeichnis3"/>
        <w:tabs>
          <w:tab w:val="right" w:leader="dot" w:pos="9350"/>
        </w:tabs>
        <w:rPr>
          <w:del w:id="1345" w:author="Andreas Kuehne" w:date="2019-05-25T13:55:00Z"/>
          <w:rFonts w:asciiTheme="minorHAnsi" w:eastAsiaTheme="minorEastAsia" w:hAnsiTheme="minorHAnsi" w:cstheme="minorBidi"/>
          <w:noProof/>
          <w:sz w:val="22"/>
          <w:szCs w:val="22"/>
          <w:lang w:val="en-GB" w:eastAsia="en-GB"/>
        </w:rPr>
      </w:pPr>
      <w:del w:id="134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6.3.4</w:delText>
        </w:r>
        <w:r w:rsidRPr="00EF7265" w:rsidDel="00EF7265">
          <w:rPr>
            <w:rStyle w:val="Hyperlink"/>
            <w:noProof/>
            <w:lang w:val="en-GB"/>
          </w:rPr>
          <w:delText xml:space="preserve"> Sub process ‘timestamp Signature’</w:delText>
        </w:r>
        <w:r w:rsidDel="00EF7265">
          <w:rPr>
            <w:noProof/>
            <w:webHidden/>
          </w:rPr>
          <w:tab/>
          <w:delText>138</w:delText>
        </w:r>
      </w:del>
    </w:p>
    <w:p w:rsidR="00166BB7" w:rsidDel="00EF7265" w:rsidRDefault="00166BB7">
      <w:pPr>
        <w:pStyle w:val="Verzeichnis3"/>
        <w:tabs>
          <w:tab w:val="right" w:leader="dot" w:pos="9350"/>
        </w:tabs>
        <w:rPr>
          <w:del w:id="1347" w:author="Andreas Kuehne" w:date="2019-05-25T13:55:00Z"/>
          <w:rFonts w:asciiTheme="minorHAnsi" w:eastAsiaTheme="minorEastAsia" w:hAnsiTheme="minorHAnsi" w:cstheme="minorBidi"/>
          <w:noProof/>
          <w:sz w:val="22"/>
          <w:szCs w:val="22"/>
          <w:lang w:val="en-GB" w:eastAsia="en-GB"/>
        </w:rPr>
      </w:pPr>
      <w:del w:id="134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6.3.5</w:delText>
        </w:r>
        <w:r w:rsidRPr="00EF7265" w:rsidDel="00EF7265">
          <w:rPr>
            <w:rStyle w:val="Hyperlink"/>
            <w:noProof/>
            <w:lang w:val="en-GB"/>
          </w:rPr>
          <w:delText xml:space="preserve"> Task ‘build VerifyResponse’</w:delText>
        </w:r>
        <w:r w:rsidDel="00EF7265">
          <w:rPr>
            <w:noProof/>
            <w:webHidden/>
          </w:rPr>
          <w:tab/>
          <w:delText>139</w:delText>
        </w:r>
      </w:del>
    </w:p>
    <w:p w:rsidR="00166BB7" w:rsidDel="00EF7265" w:rsidRDefault="00166BB7">
      <w:pPr>
        <w:pStyle w:val="Verzeichnis1"/>
        <w:rPr>
          <w:del w:id="1349" w:author="Andreas Kuehne" w:date="2019-05-25T13:55:00Z"/>
          <w:rFonts w:asciiTheme="minorHAnsi" w:eastAsiaTheme="minorEastAsia" w:hAnsiTheme="minorHAnsi" w:cstheme="minorBidi"/>
          <w:noProof/>
          <w:sz w:val="22"/>
          <w:szCs w:val="22"/>
          <w:lang w:val="en-GB" w:eastAsia="en-GB"/>
        </w:rPr>
      </w:pPr>
      <w:del w:id="1350" w:author="Andreas Kuehne" w:date="2019-05-25T13:55:00Z">
        <w:r w:rsidRPr="00EF7265" w:rsidDel="00EF7265">
          <w:rPr>
            <w:rStyle w:val="Hyperlink"/>
            <w:noProof/>
            <w:lang w:val="en-GB"/>
          </w:rPr>
          <w:delText>7</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Asynchronous Processing Model</w:delText>
        </w:r>
        <w:r w:rsidDel="00EF7265">
          <w:rPr>
            <w:noProof/>
            <w:webHidden/>
          </w:rPr>
          <w:tab/>
          <w:delText>141</w:delText>
        </w:r>
      </w:del>
    </w:p>
    <w:p w:rsidR="00166BB7" w:rsidDel="00EF7265" w:rsidRDefault="00166BB7">
      <w:pPr>
        <w:pStyle w:val="Verzeichnis2"/>
        <w:tabs>
          <w:tab w:val="right" w:leader="dot" w:pos="9350"/>
        </w:tabs>
        <w:rPr>
          <w:del w:id="1351" w:author="Andreas Kuehne" w:date="2019-05-25T13:55:00Z"/>
          <w:rFonts w:asciiTheme="minorHAnsi" w:eastAsiaTheme="minorEastAsia" w:hAnsiTheme="minorHAnsi" w:cstheme="minorBidi"/>
          <w:noProof/>
          <w:sz w:val="22"/>
          <w:szCs w:val="22"/>
          <w:lang w:val="en-GB" w:eastAsia="en-GB"/>
        </w:rPr>
      </w:pPr>
      <w:del w:id="1352" w:author="Andreas Kuehne" w:date="2019-05-25T13:55:00Z">
        <w:r w:rsidRPr="00EF7265" w:rsidDel="00EF7265">
          <w:rPr>
            <w:rStyle w:val="Hyperlink"/>
            <w:noProof/>
            <w:lang w:val="en-GB"/>
          </w:rPr>
          <w:delText>7.1 Asynchronous-only Processing</w:delText>
        </w:r>
        <w:r w:rsidDel="00EF7265">
          <w:rPr>
            <w:noProof/>
            <w:webHidden/>
          </w:rPr>
          <w:tab/>
          <w:delText>141</w:delText>
        </w:r>
      </w:del>
    </w:p>
    <w:p w:rsidR="00166BB7" w:rsidDel="00EF7265" w:rsidRDefault="00166BB7">
      <w:pPr>
        <w:pStyle w:val="Verzeichnis2"/>
        <w:tabs>
          <w:tab w:val="right" w:leader="dot" w:pos="9350"/>
        </w:tabs>
        <w:rPr>
          <w:del w:id="1353" w:author="Andreas Kuehne" w:date="2019-05-25T13:55:00Z"/>
          <w:rFonts w:asciiTheme="minorHAnsi" w:eastAsiaTheme="minorEastAsia" w:hAnsiTheme="minorHAnsi" w:cstheme="minorBidi"/>
          <w:noProof/>
          <w:sz w:val="22"/>
          <w:szCs w:val="22"/>
          <w:lang w:val="en-GB" w:eastAsia="en-GB"/>
        </w:rPr>
      </w:pPr>
      <w:del w:id="1354" w:author="Andreas Kuehne" w:date="2019-05-25T13:55:00Z">
        <w:r w:rsidRPr="00EF7265" w:rsidDel="00EF7265">
          <w:rPr>
            <w:rStyle w:val="Hyperlink"/>
            <w:noProof/>
            <w:lang w:val="en-GB"/>
          </w:rPr>
          <w:delText>7.2 Enforcing Asynchronous Processing</w:delText>
        </w:r>
        <w:r w:rsidDel="00EF7265">
          <w:rPr>
            <w:noProof/>
            <w:webHidden/>
          </w:rPr>
          <w:tab/>
          <w:delText>142</w:delText>
        </w:r>
      </w:del>
    </w:p>
    <w:p w:rsidR="00166BB7" w:rsidDel="00EF7265" w:rsidRDefault="00166BB7">
      <w:pPr>
        <w:pStyle w:val="Verzeichnis1"/>
        <w:rPr>
          <w:del w:id="1355" w:author="Andreas Kuehne" w:date="2019-05-25T13:55:00Z"/>
          <w:rFonts w:asciiTheme="minorHAnsi" w:eastAsiaTheme="minorEastAsia" w:hAnsiTheme="minorHAnsi" w:cstheme="minorBidi"/>
          <w:noProof/>
          <w:sz w:val="22"/>
          <w:szCs w:val="22"/>
          <w:lang w:val="en-GB" w:eastAsia="en-GB"/>
        </w:rPr>
      </w:pPr>
      <w:del w:id="1356" w:author="Andreas Kuehne" w:date="2019-05-25T13:55:00Z">
        <w:r w:rsidRPr="00EF7265" w:rsidDel="00EF7265">
          <w:rPr>
            <w:rStyle w:val="Hyperlink"/>
            <w:noProof/>
            <w:lang w:val="en-GB"/>
          </w:rPr>
          <w:delText>8</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DSS Core Bindings</w:delText>
        </w:r>
        <w:r w:rsidDel="00EF7265">
          <w:rPr>
            <w:noProof/>
            <w:webHidden/>
          </w:rPr>
          <w:tab/>
          <w:delText>143</w:delText>
        </w:r>
      </w:del>
    </w:p>
    <w:p w:rsidR="00166BB7" w:rsidDel="00EF7265" w:rsidRDefault="00166BB7">
      <w:pPr>
        <w:pStyle w:val="Verzeichnis2"/>
        <w:tabs>
          <w:tab w:val="right" w:leader="dot" w:pos="9350"/>
        </w:tabs>
        <w:rPr>
          <w:del w:id="1357" w:author="Andreas Kuehne" w:date="2019-05-25T13:55:00Z"/>
          <w:rFonts w:asciiTheme="minorHAnsi" w:eastAsiaTheme="minorEastAsia" w:hAnsiTheme="minorHAnsi" w:cstheme="minorBidi"/>
          <w:noProof/>
          <w:sz w:val="22"/>
          <w:szCs w:val="22"/>
          <w:lang w:val="en-GB" w:eastAsia="en-GB"/>
        </w:rPr>
      </w:pPr>
      <w:del w:id="1358" w:author="Andreas Kuehne" w:date="2019-05-25T13:55:00Z">
        <w:r w:rsidRPr="00EF7265" w:rsidDel="00EF7265">
          <w:rPr>
            <w:rStyle w:val="Hyperlink"/>
            <w:noProof/>
            <w:lang w:val="en-GB"/>
          </w:rPr>
          <w:delText>8.1 HTTP POST Transport Binding</w:delText>
        </w:r>
        <w:r w:rsidDel="00EF7265">
          <w:rPr>
            <w:noProof/>
            <w:webHidden/>
          </w:rPr>
          <w:tab/>
          <w:delText>143</w:delText>
        </w:r>
      </w:del>
    </w:p>
    <w:p w:rsidR="00166BB7" w:rsidDel="00EF7265" w:rsidRDefault="00166BB7">
      <w:pPr>
        <w:pStyle w:val="Verzeichnis2"/>
        <w:tabs>
          <w:tab w:val="right" w:leader="dot" w:pos="9350"/>
        </w:tabs>
        <w:rPr>
          <w:del w:id="1359" w:author="Andreas Kuehne" w:date="2019-05-25T13:55:00Z"/>
          <w:rFonts w:asciiTheme="minorHAnsi" w:eastAsiaTheme="minorEastAsia" w:hAnsiTheme="minorHAnsi" w:cstheme="minorBidi"/>
          <w:noProof/>
          <w:sz w:val="22"/>
          <w:szCs w:val="22"/>
          <w:lang w:val="en-GB" w:eastAsia="en-GB"/>
        </w:rPr>
      </w:pPr>
      <w:del w:id="1360" w:author="Andreas Kuehne" w:date="2019-05-25T13:55:00Z">
        <w:r w:rsidRPr="00EF7265" w:rsidDel="00EF7265">
          <w:rPr>
            <w:rStyle w:val="Hyperlink"/>
            <w:noProof/>
            <w:lang w:val="en-GB"/>
          </w:rPr>
          <w:delText>8.2 SOAP 1.2 Transport Binding</w:delText>
        </w:r>
        <w:r w:rsidDel="00EF7265">
          <w:rPr>
            <w:noProof/>
            <w:webHidden/>
          </w:rPr>
          <w:tab/>
          <w:delText>143</w:delText>
        </w:r>
      </w:del>
    </w:p>
    <w:p w:rsidR="00166BB7" w:rsidDel="00EF7265" w:rsidRDefault="00166BB7">
      <w:pPr>
        <w:pStyle w:val="Verzeichnis2"/>
        <w:tabs>
          <w:tab w:val="right" w:leader="dot" w:pos="9350"/>
        </w:tabs>
        <w:rPr>
          <w:del w:id="1361" w:author="Andreas Kuehne" w:date="2019-05-25T13:55:00Z"/>
          <w:rFonts w:asciiTheme="minorHAnsi" w:eastAsiaTheme="minorEastAsia" w:hAnsiTheme="minorHAnsi" w:cstheme="minorBidi"/>
          <w:noProof/>
          <w:sz w:val="22"/>
          <w:szCs w:val="22"/>
          <w:lang w:val="en-GB" w:eastAsia="en-GB"/>
        </w:rPr>
      </w:pPr>
      <w:del w:id="1362" w:author="Andreas Kuehne" w:date="2019-05-25T13:55:00Z">
        <w:r w:rsidRPr="00EF7265" w:rsidDel="00EF7265">
          <w:rPr>
            <w:rStyle w:val="Hyperlink"/>
            <w:noProof/>
            <w:lang w:val="en-GB"/>
          </w:rPr>
          <w:delText>8.3 Security Bindings</w:delText>
        </w:r>
        <w:r w:rsidDel="00EF7265">
          <w:rPr>
            <w:noProof/>
            <w:webHidden/>
          </w:rPr>
          <w:tab/>
          <w:delText>144</w:delText>
        </w:r>
      </w:del>
    </w:p>
    <w:p w:rsidR="00166BB7" w:rsidDel="00EF7265" w:rsidRDefault="00166BB7">
      <w:pPr>
        <w:pStyle w:val="Verzeichnis1"/>
        <w:rPr>
          <w:del w:id="1363" w:author="Andreas Kuehne" w:date="2019-05-25T13:55:00Z"/>
          <w:rFonts w:asciiTheme="minorHAnsi" w:eastAsiaTheme="minorEastAsia" w:hAnsiTheme="minorHAnsi" w:cstheme="minorBidi"/>
          <w:noProof/>
          <w:sz w:val="22"/>
          <w:szCs w:val="22"/>
          <w:lang w:val="en-GB" w:eastAsia="en-GB"/>
        </w:rPr>
      </w:pPr>
      <w:del w:id="1364" w:author="Andreas Kuehne" w:date="2019-05-25T13:55:00Z">
        <w:r w:rsidRPr="00EF7265" w:rsidDel="00EF7265">
          <w:rPr>
            <w:rStyle w:val="Hyperlink"/>
            <w:noProof/>
            <w:lang w:val="en-GB"/>
          </w:rPr>
          <w:delText>9</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DSS-Defined Identifiers</w:delText>
        </w:r>
        <w:r w:rsidDel="00EF7265">
          <w:rPr>
            <w:noProof/>
            <w:webHidden/>
          </w:rPr>
          <w:tab/>
          <w:delText>145</w:delText>
        </w:r>
      </w:del>
    </w:p>
    <w:p w:rsidR="00166BB7" w:rsidDel="00EF7265" w:rsidRDefault="00166BB7">
      <w:pPr>
        <w:pStyle w:val="Verzeichnis2"/>
        <w:tabs>
          <w:tab w:val="right" w:leader="dot" w:pos="9350"/>
        </w:tabs>
        <w:rPr>
          <w:del w:id="1365" w:author="Andreas Kuehne" w:date="2019-05-25T13:55:00Z"/>
          <w:rFonts w:asciiTheme="minorHAnsi" w:eastAsiaTheme="minorEastAsia" w:hAnsiTheme="minorHAnsi" w:cstheme="minorBidi"/>
          <w:noProof/>
          <w:sz w:val="22"/>
          <w:szCs w:val="22"/>
          <w:lang w:val="en-GB" w:eastAsia="en-GB"/>
        </w:rPr>
      </w:pPr>
      <w:del w:id="1366" w:author="Andreas Kuehne" w:date="2019-05-25T13:55:00Z">
        <w:r w:rsidRPr="00EF7265" w:rsidDel="00EF7265">
          <w:rPr>
            <w:rStyle w:val="Hyperlink"/>
            <w:noProof/>
            <w:lang w:val="en-GB"/>
          </w:rPr>
          <w:delText>9.1 Signature Type Identifiers</w:delText>
        </w:r>
        <w:r w:rsidDel="00EF7265">
          <w:rPr>
            <w:noProof/>
            <w:webHidden/>
          </w:rPr>
          <w:tab/>
          <w:delText>145</w:delText>
        </w:r>
      </w:del>
    </w:p>
    <w:p w:rsidR="00166BB7" w:rsidDel="00EF7265" w:rsidRDefault="00166BB7">
      <w:pPr>
        <w:pStyle w:val="Verzeichnis3"/>
        <w:tabs>
          <w:tab w:val="right" w:leader="dot" w:pos="9350"/>
        </w:tabs>
        <w:rPr>
          <w:del w:id="1367" w:author="Andreas Kuehne" w:date="2019-05-25T13:55:00Z"/>
          <w:rFonts w:asciiTheme="minorHAnsi" w:eastAsiaTheme="minorEastAsia" w:hAnsiTheme="minorHAnsi" w:cstheme="minorBidi"/>
          <w:noProof/>
          <w:sz w:val="22"/>
          <w:szCs w:val="22"/>
          <w:lang w:val="en-GB" w:eastAsia="en-GB"/>
        </w:rPr>
      </w:pPr>
      <w:del w:id="136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9.1.1</w:delText>
        </w:r>
        <w:r w:rsidRPr="00EF7265" w:rsidDel="00EF7265">
          <w:rPr>
            <w:rStyle w:val="Hyperlink"/>
            <w:noProof/>
            <w:lang w:val="en-GB"/>
          </w:rPr>
          <w:delText xml:space="preserve"> XML Signature</w:delText>
        </w:r>
        <w:r w:rsidDel="00EF7265">
          <w:rPr>
            <w:noProof/>
            <w:webHidden/>
          </w:rPr>
          <w:tab/>
          <w:delText>145</w:delText>
        </w:r>
      </w:del>
    </w:p>
    <w:p w:rsidR="00166BB7" w:rsidDel="00EF7265" w:rsidRDefault="00166BB7">
      <w:pPr>
        <w:pStyle w:val="Verzeichnis3"/>
        <w:tabs>
          <w:tab w:val="right" w:leader="dot" w:pos="9350"/>
        </w:tabs>
        <w:rPr>
          <w:del w:id="1369" w:author="Andreas Kuehne" w:date="2019-05-25T13:55:00Z"/>
          <w:rFonts w:asciiTheme="minorHAnsi" w:eastAsiaTheme="minorEastAsia" w:hAnsiTheme="minorHAnsi" w:cstheme="minorBidi"/>
          <w:noProof/>
          <w:sz w:val="22"/>
          <w:szCs w:val="22"/>
          <w:lang w:val="en-GB" w:eastAsia="en-GB"/>
        </w:rPr>
      </w:pPr>
      <w:del w:id="137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9.1.2</w:delText>
        </w:r>
        <w:r w:rsidRPr="00EF7265" w:rsidDel="00EF7265">
          <w:rPr>
            <w:rStyle w:val="Hyperlink"/>
            <w:noProof/>
            <w:lang w:val="en-GB"/>
          </w:rPr>
          <w:delText xml:space="preserve"> XML TimeStampToken</w:delText>
        </w:r>
        <w:r w:rsidDel="00EF7265">
          <w:rPr>
            <w:noProof/>
            <w:webHidden/>
          </w:rPr>
          <w:tab/>
          <w:delText>145</w:delText>
        </w:r>
      </w:del>
    </w:p>
    <w:p w:rsidR="00166BB7" w:rsidDel="00EF7265" w:rsidRDefault="00166BB7">
      <w:pPr>
        <w:pStyle w:val="Verzeichnis3"/>
        <w:tabs>
          <w:tab w:val="right" w:leader="dot" w:pos="9350"/>
        </w:tabs>
        <w:rPr>
          <w:del w:id="1371" w:author="Andreas Kuehne" w:date="2019-05-25T13:55:00Z"/>
          <w:rFonts w:asciiTheme="minorHAnsi" w:eastAsiaTheme="minorEastAsia" w:hAnsiTheme="minorHAnsi" w:cstheme="minorBidi"/>
          <w:noProof/>
          <w:sz w:val="22"/>
          <w:szCs w:val="22"/>
          <w:lang w:val="en-GB" w:eastAsia="en-GB"/>
        </w:rPr>
      </w:pPr>
      <w:del w:id="137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9.1.3</w:delText>
        </w:r>
        <w:r w:rsidRPr="00EF7265" w:rsidDel="00EF7265">
          <w:rPr>
            <w:rStyle w:val="Hyperlink"/>
            <w:noProof/>
            <w:lang w:val="en-GB"/>
          </w:rPr>
          <w:delText xml:space="preserve"> RFC 3161 TimeStampToken</w:delText>
        </w:r>
        <w:r w:rsidDel="00EF7265">
          <w:rPr>
            <w:noProof/>
            <w:webHidden/>
          </w:rPr>
          <w:tab/>
          <w:delText>145</w:delText>
        </w:r>
      </w:del>
    </w:p>
    <w:p w:rsidR="00166BB7" w:rsidDel="00EF7265" w:rsidRDefault="00166BB7">
      <w:pPr>
        <w:pStyle w:val="Verzeichnis3"/>
        <w:tabs>
          <w:tab w:val="right" w:leader="dot" w:pos="9350"/>
        </w:tabs>
        <w:rPr>
          <w:del w:id="1373" w:author="Andreas Kuehne" w:date="2019-05-25T13:55:00Z"/>
          <w:rFonts w:asciiTheme="minorHAnsi" w:eastAsiaTheme="minorEastAsia" w:hAnsiTheme="minorHAnsi" w:cstheme="minorBidi"/>
          <w:noProof/>
          <w:sz w:val="22"/>
          <w:szCs w:val="22"/>
          <w:lang w:val="en-GB" w:eastAsia="en-GB"/>
        </w:rPr>
      </w:pPr>
      <w:del w:id="137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9.1.4</w:delText>
        </w:r>
        <w:r w:rsidRPr="00EF7265" w:rsidDel="00EF7265">
          <w:rPr>
            <w:rStyle w:val="Hyperlink"/>
            <w:noProof/>
            <w:lang w:val="en-GB"/>
          </w:rPr>
          <w:delText xml:space="preserve"> CMS Signature</w:delText>
        </w:r>
        <w:r w:rsidDel="00EF7265">
          <w:rPr>
            <w:noProof/>
            <w:webHidden/>
          </w:rPr>
          <w:tab/>
          <w:delText>145</w:delText>
        </w:r>
      </w:del>
    </w:p>
    <w:p w:rsidR="00166BB7" w:rsidDel="00EF7265" w:rsidRDefault="00166BB7">
      <w:pPr>
        <w:pStyle w:val="Verzeichnis3"/>
        <w:tabs>
          <w:tab w:val="right" w:leader="dot" w:pos="9350"/>
        </w:tabs>
        <w:rPr>
          <w:del w:id="1375" w:author="Andreas Kuehne" w:date="2019-05-25T13:55:00Z"/>
          <w:rFonts w:asciiTheme="minorHAnsi" w:eastAsiaTheme="minorEastAsia" w:hAnsiTheme="minorHAnsi" w:cstheme="minorBidi"/>
          <w:noProof/>
          <w:sz w:val="22"/>
          <w:szCs w:val="22"/>
          <w:lang w:val="en-GB" w:eastAsia="en-GB"/>
        </w:rPr>
      </w:pPr>
      <w:del w:id="137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9.1.5</w:delText>
        </w:r>
        <w:r w:rsidRPr="00EF7265" w:rsidDel="00EF7265">
          <w:rPr>
            <w:rStyle w:val="Hyperlink"/>
            <w:noProof/>
            <w:lang w:val="en-GB"/>
          </w:rPr>
          <w:delText xml:space="preserve"> PGP Signature</w:delText>
        </w:r>
        <w:r w:rsidDel="00EF7265">
          <w:rPr>
            <w:noProof/>
            <w:webHidden/>
          </w:rPr>
          <w:tab/>
          <w:delText>145</w:delText>
        </w:r>
      </w:del>
    </w:p>
    <w:p w:rsidR="00166BB7" w:rsidDel="00EF7265" w:rsidRDefault="00166BB7">
      <w:pPr>
        <w:pStyle w:val="Verzeichnis2"/>
        <w:tabs>
          <w:tab w:val="right" w:leader="dot" w:pos="9350"/>
        </w:tabs>
        <w:rPr>
          <w:del w:id="1377" w:author="Andreas Kuehne" w:date="2019-05-25T13:55:00Z"/>
          <w:rFonts w:asciiTheme="minorHAnsi" w:eastAsiaTheme="minorEastAsia" w:hAnsiTheme="minorHAnsi" w:cstheme="minorBidi"/>
          <w:noProof/>
          <w:sz w:val="22"/>
          <w:szCs w:val="22"/>
          <w:lang w:val="en-GB" w:eastAsia="en-GB"/>
        </w:rPr>
      </w:pPr>
      <w:del w:id="1378" w:author="Andreas Kuehne" w:date="2019-05-25T13:55:00Z">
        <w:r w:rsidRPr="00EF7265" w:rsidDel="00EF7265">
          <w:rPr>
            <w:rStyle w:val="Hyperlink"/>
            <w:noProof/>
            <w:lang w:val="en-GB"/>
          </w:rPr>
          <w:delText>9.2 ResultMinors</w:delText>
        </w:r>
        <w:r w:rsidDel="00EF7265">
          <w:rPr>
            <w:noProof/>
            <w:webHidden/>
          </w:rPr>
          <w:tab/>
          <w:delText>145</w:delText>
        </w:r>
      </w:del>
    </w:p>
    <w:p w:rsidR="00166BB7" w:rsidDel="00EF7265" w:rsidRDefault="00166BB7">
      <w:pPr>
        <w:pStyle w:val="Verzeichnis1"/>
        <w:rPr>
          <w:del w:id="1379" w:author="Andreas Kuehne" w:date="2019-05-25T13:55:00Z"/>
          <w:rFonts w:asciiTheme="minorHAnsi" w:eastAsiaTheme="minorEastAsia" w:hAnsiTheme="minorHAnsi" w:cstheme="minorBidi"/>
          <w:noProof/>
          <w:sz w:val="22"/>
          <w:szCs w:val="22"/>
          <w:lang w:val="en-GB" w:eastAsia="en-GB"/>
        </w:rPr>
      </w:pPr>
      <w:del w:id="1380" w:author="Andreas Kuehne" w:date="2019-05-25T13:55:00Z">
        <w:r w:rsidRPr="00EF7265" w:rsidDel="00EF7265">
          <w:rPr>
            <w:rStyle w:val="Hyperlink"/>
            <w:noProof/>
            <w:lang w:val="en-GB"/>
          </w:rPr>
          <w:delText>10</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Security Considerations</w:delText>
        </w:r>
        <w:r w:rsidDel="00EF7265">
          <w:rPr>
            <w:noProof/>
            <w:webHidden/>
          </w:rPr>
          <w:tab/>
          <w:delText>147</w:delText>
        </w:r>
      </w:del>
    </w:p>
    <w:p w:rsidR="00166BB7" w:rsidDel="00EF7265" w:rsidRDefault="00166BB7">
      <w:pPr>
        <w:pStyle w:val="Verzeichnis2"/>
        <w:tabs>
          <w:tab w:val="right" w:leader="dot" w:pos="9350"/>
        </w:tabs>
        <w:rPr>
          <w:del w:id="1381" w:author="Andreas Kuehne" w:date="2019-05-25T13:55:00Z"/>
          <w:rFonts w:asciiTheme="minorHAnsi" w:eastAsiaTheme="minorEastAsia" w:hAnsiTheme="minorHAnsi" w:cstheme="minorBidi"/>
          <w:noProof/>
          <w:sz w:val="22"/>
          <w:szCs w:val="22"/>
          <w:lang w:val="en-GB" w:eastAsia="en-GB"/>
        </w:rPr>
      </w:pPr>
      <w:del w:id="1382" w:author="Andreas Kuehne" w:date="2019-05-25T13:55:00Z">
        <w:r w:rsidRPr="00EF7265" w:rsidDel="00EF7265">
          <w:rPr>
            <w:rStyle w:val="Hyperlink"/>
            <w:noProof/>
            <w:lang w:val="en-GB"/>
          </w:rPr>
          <w:delText>10.1 Well-Known Attack Vectors</w:delText>
        </w:r>
        <w:r w:rsidDel="00EF7265">
          <w:rPr>
            <w:noProof/>
            <w:webHidden/>
          </w:rPr>
          <w:tab/>
          <w:delText>147</w:delText>
        </w:r>
      </w:del>
    </w:p>
    <w:p w:rsidR="00166BB7" w:rsidDel="00EF7265" w:rsidRDefault="00166BB7">
      <w:pPr>
        <w:pStyle w:val="Verzeichnis3"/>
        <w:tabs>
          <w:tab w:val="right" w:leader="dot" w:pos="9350"/>
        </w:tabs>
        <w:rPr>
          <w:del w:id="1383" w:author="Andreas Kuehne" w:date="2019-05-25T13:55:00Z"/>
          <w:rFonts w:asciiTheme="minorHAnsi" w:eastAsiaTheme="minorEastAsia" w:hAnsiTheme="minorHAnsi" w:cstheme="minorBidi"/>
          <w:noProof/>
          <w:sz w:val="22"/>
          <w:szCs w:val="22"/>
          <w:lang w:val="en-GB" w:eastAsia="en-GB"/>
        </w:rPr>
      </w:pPr>
      <w:del w:id="138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10.1.1</w:delText>
        </w:r>
        <w:r w:rsidRPr="00EF7265" w:rsidDel="00EF7265">
          <w:rPr>
            <w:rStyle w:val="Hyperlink"/>
            <w:noProof/>
            <w:lang w:val="en-GB"/>
          </w:rPr>
          <w:delText xml:space="preserve"> XML Parsing Vulnerabilities [non-normative]</w:delText>
        </w:r>
        <w:r w:rsidDel="00EF7265">
          <w:rPr>
            <w:noProof/>
            <w:webHidden/>
          </w:rPr>
          <w:tab/>
          <w:delText>147</w:delText>
        </w:r>
      </w:del>
    </w:p>
    <w:p w:rsidR="00166BB7" w:rsidDel="00EF7265" w:rsidRDefault="00166BB7">
      <w:pPr>
        <w:pStyle w:val="Verzeichnis3"/>
        <w:tabs>
          <w:tab w:val="right" w:leader="dot" w:pos="9350"/>
        </w:tabs>
        <w:rPr>
          <w:del w:id="1385" w:author="Andreas Kuehne" w:date="2019-05-25T13:55:00Z"/>
          <w:rFonts w:asciiTheme="minorHAnsi" w:eastAsiaTheme="minorEastAsia" w:hAnsiTheme="minorHAnsi" w:cstheme="minorBidi"/>
          <w:noProof/>
          <w:sz w:val="22"/>
          <w:szCs w:val="22"/>
          <w:lang w:val="en-GB" w:eastAsia="en-GB"/>
        </w:rPr>
      </w:pPr>
      <w:del w:id="138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10.1.2</w:delText>
        </w:r>
        <w:r w:rsidRPr="00EF7265" w:rsidDel="00EF7265">
          <w:rPr>
            <w:rStyle w:val="Hyperlink"/>
            <w:noProof/>
            <w:lang w:val="en-GB"/>
          </w:rPr>
          <w:delText xml:space="preserve"> XML Canonicalization Vulnerabilities [non-normative]</w:delText>
        </w:r>
        <w:r w:rsidDel="00EF7265">
          <w:rPr>
            <w:noProof/>
            <w:webHidden/>
          </w:rPr>
          <w:tab/>
          <w:delText>147</w:delText>
        </w:r>
      </w:del>
    </w:p>
    <w:p w:rsidR="00166BB7" w:rsidDel="00EF7265" w:rsidRDefault="00166BB7">
      <w:pPr>
        <w:pStyle w:val="Verzeichnis3"/>
        <w:tabs>
          <w:tab w:val="right" w:leader="dot" w:pos="9350"/>
        </w:tabs>
        <w:rPr>
          <w:del w:id="1387" w:author="Andreas Kuehne" w:date="2019-05-25T13:55:00Z"/>
          <w:rFonts w:asciiTheme="minorHAnsi" w:eastAsiaTheme="minorEastAsia" w:hAnsiTheme="minorHAnsi" w:cstheme="minorBidi"/>
          <w:noProof/>
          <w:sz w:val="22"/>
          <w:szCs w:val="22"/>
          <w:lang w:val="en-GB" w:eastAsia="en-GB"/>
        </w:rPr>
      </w:pPr>
      <w:del w:id="138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10.1.3</w:delText>
        </w:r>
        <w:r w:rsidRPr="00EF7265" w:rsidDel="00EF7265">
          <w:rPr>
            <w:rStyle w:val="Hyperlink"/>
            <w:noProof/>
            <w:lang w:val="en-GB"/>
          </w:rPr>
          <w:delText xml:space="preserve"> Injection Attacks [non-normative]</w:delText>
        </w:r>
        <w:r w:rsidDel="00EF7265">
          <w:rPr>
            <w:noProof/>
            <w:webHidden/>
          </w:rPr>
          <w:tab/>
          <w:delText>147</w:delText>
        </w:r>
      </w:del>
    </w:p>
    <w:p w:rsidR="00166BB7" w:rsidDel="00EF7265" w:rsidRDefault="00166BB7">
      <w:pPr>
        <w:pStyle w:val="Verzeichnis3"/>
        <w:tabs>
          <w:tab w:val="right" w:leader="dot" w:pos="9350"/>
        </w:tabs>
        <w:rPr>
          <w:del w:id="1389" w:author="Andreas Kuehne" w:date="2019-05-25T13:55:00Z"/>
          <w:rFonts w:asciiTheme="minorHAnsi" w:eastAsiaTheme="minorEastAsia" w:hAnsiTheme="minorHAnsi" w:cstheme="minorBidi"/>
          <w:noProof/>
          <w:sz w:val="22"/>
          <w:szCs w:val="22"/>
          <w:lang w:val="en-GB" w:eastAsia="en-GB"/>
        </w:rPr>
      </w:pPr>
      <w:del w:id="139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10.1.4</w:delText>
        </w:r>
        <w:r w:rsidRPr="00EF7265" w:rsidDel="00EF7265">
          <w:rPr>
            <w:rStyle w:val="Hyperlink"/>
            <w:noProof/>
            <w:lang w:val="en-GB"/>
          </w:rPr>
          <w:delText xml:space="preserve"> JSON Deserialization Through Evaluation Attacks [non-normative]</w:delText>
        </w:r>
        <w:r w:rsidDel="00EF7265">
          <w:rPr>
            <w:noProof/>
            <w:webHidden/>
          </w:rPr>
          <w:tab/>
          <w:delText>147</w:delText>
        </w:r>
      </w:del>
    </w:p>
    <w:p w:rsidR="00166BB7" w:rsidDel="00EF7265" w:rsidRDefault="00166BB7">
      <w:pPr>
        <w:pStyle w:val="Verzeichnis1"/>
        <w:rPr>
          <w:del w:id="1391" w:author="Andreas Kuehne" w:date="2019-05-25T13:55:00Z"/>
          <w:rFonts w:asciiTheme="minorHAnsi" w:eastAsiaTheme="minorEastAsia" w:hAnsiTheme="minorHAnsi" w:cstheme="minorBidi"/>
          <w:noProof/>
          <w:sz w:val="22"/>
          <w:szCs w:val="22"/>
          <w:lang w:val="en-GB" w:eastAsia="en-GB"/>
        </w:rPr>
      </w:pPr>
      <w:del w:id="1392" w:author="Andreas Kuehne" w:date="2019-05-25T13:55:00Z">
        <w:r w:rsidRPr="00EF7265" w:rsidDel="00EF7265">
          <w:rPr>
            <w:rStyle w:val="Hyperlink"/>
            <w:noProof/>
            <w:lang w:val="en-GB"/>
          </w:rPr>
          <w:delText>11</w:delText>
        </w:r>
        <w:r w:rsidDel="00EF7265">
          <w:rPr>
            <w:rFonts w:asciiTheme="minorHAnsi" w:eastAsiaTheme="minorEastAsia" w:hAnsiTheme="minorHAnsi" w:cstheme="minorBidi"/>
            <w:noProof/>
            <w:sz w:val="22"/>
            <w:szCs w:val="22"/>
            <w:lang w:val="en-GB" w:eastAsia="en-GB"/>
          </w:rPr>
          <w:tab/>
        </w:r>
        <w:r w:rsidRPr="00EF7265" w:rsidDel="00EF7265">
          <w:rPr>
            <w:rStyle w:val="Hyperlink"/>
            <w:noProof/>
            <w:lang w:val="en-GB"/>
          </w:rPr>
          <w:delText>Conformance</w:delText>
        </w:r>
        <w:r w:rsidDel="00EF7265">
          <w:rPr>
            <w:noProof/>
            <w:webHidden/>
          </w:rPr>
          <w:tab/>
          <w:delText>149</w:delText>
        </w:r>
      </w:del>
    </w:p>
    <w:p w:rsidR="00166BB7" w:rsidDel="00EF7265" w:rsidRDefault="00166BB7">
      <w:pPr>
        <w:pStyle w:val="Verzeichnis2"/>
        <w:tabs>
          <w:tab w:val="right" w:leader="dot" w:pos="9350"/>
        </w:tabs>
        <w:rPr>
          <w:del w:id="1393" w:author="Andreas Kuehne" w:date="2019-05-25T13:55:00Z"/>
          <w:rFonts w:asciiTheme="minorHAnsi" w:eastAsiaTheme="minorEastAsia" w:hAnsiTheme="minorHAnsi" w:cstheme="minorBidi"/>
          <w:noProof/>
          <w:sz w:val="22"/>
          <w:szCs w:val="22"/>
          <w:lang w:val="en-GB" w:eastAsia="en-GB"/>
        </w:rPr>
      </w:pPr>
      <w:del w:id="1394" w:author="Andreas Kuehne" w:date="2019-05-25T13:55:00Z">
        <w:r w:rsidRPr="00EF7265" w:rsidDel="00EF7265">
          <w:rPr>
            <w:rStyle w:val="Hyperlink"/>
            <w:noProof/>
            <w:lang w:val="en-GB"/>
          </w:rPr>
          <w:delText>11.1 Conformance as a DSS version 2.0 document</w:delText>
        </w:r>
        <w:r w:rsidDel="00EF7265">
          <w:rPr>
            <w:noProof/>
            <w:webHidden/>
          </w:rPr>
          <w:tab/>
          <w:delText>149</w:delText>
        </w:r>
      </w:del>
    </w:p>
    <w:p w:rsidR="00166BB7" w:rsidDel="00EF7265" w:rsidRDefault="00166BB7">
      <w:pPr>
        <w:pStyle w:val="Verzeichnis3"/>
        <w:tabs>
          <w:tab w:val="right" w:leader="dot" w:pos="9350"/>
        </w:tabs>
        <w:rPr>
          <w:del w:id="1395" w:author="Andreas Kuehne" w:date="2019-05-25T13:55:00Z"/>
          <w:rFonts w:asciiTheme="minorHAnsi" w:eastAsiaTheme="minorEastAsia" w:hAnsiTheme="minorHAnsi" w:cstheme="minorBidi"/>
          <w:noProof/>
          <w:sz w:val="22"/>
          <w:szCs w:val="22"/>
          <w:lang w:val="en-GB" w:eastAsia="en-GB"/>
        </w:rPr>
      </w:pPr>
      <w:del w:id="139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11.1.1</w:delText>
        </w:r>
        <w:r w:rsidRPr="00EF7265" w:rsidDel="00EF7265">
          <w:rPr>
            <w:rStyle w:val="Hyperlink"/>
            <w:noProof/>
            <w:lang w:val="en-GB"/>
          </w:rPr>
          <w:delText xml:space="preserve"> Conformance for JSON format</w:delText>
        </w:r>
        <w:r w:rsidDel="00EF7265">
          <w:rPr>
            <w:noProof/>
            <w:webHidden/>
          </w:rPr>
          <w:tab/>
          <w:delText>149</w:delText>
        </w:r>
      </w:del>
    </w:p>
    <w:p w:rsidR="00166BB7" w:rsidDel="00EF7265" w:rsidRDefault="00166BB7">
      <w:pPr>
        <w:pStyle w:val="Verzeichnis3"/>
        <w:tabs>
          <w:tab w:val="right" w:leader="dot" w:pos="9350"/>
        </w:tabs>
        <w:rPr>
          <w:del w:id="1397" w:author="Andreas Kuehne" w:date="2019-05-25T13:55:00Z"/>
          <w:rFonts w:asciiTheme="minorHAnsi" w:eastAsiaTheme="minorEastAsia" w:hAnsiTheme="minorHAnsi" w:cstheme="minorBidi"/>
          <w:noProof/>
          <w:sz w:val="22"/>
          <w:szCs w:val="22"/>
          <w:lang w:val="en-GB" w:eastAsia="en-GB"/>
        </w:rPr>
      </w:pPr>
      <w:del w:id="139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11.1.2</w:delText>
        </w:r>
        <w:r w:rsidRPr="00EF7265" w:rsidDel="00EF7265">
          <w:rPr>
            <w:rStyle w:val="Hyperlink"/>
            <w:noProof/>
            <w:lang w:val="en-GB"/>
          </w:rPr>
          <w:delText xml:space="preserve"> Conformance for XML format</w:delText>
        </w:r>
        <w:r w:rsidDel="00EF7265">
          <w:rPr>
            <w:noProof/>
            <w:webHidden/>
          </w:rPr>
          <w:tab/>
          <w:delText>149</w:delText>
        </w:r>
      </w:del>
    </w:p>
    <w:p w:rsidR="00166BB7" w:rsidDel="00EF7265" w:rsidRDefault="00166BB7">
      <w:pPr>
        <w:pStyle w:val="Verzeichnis3"/>
        <w:tabs>
          <w:tab w:val="right" w:leader="dot" w:pos="9350"/>
        </w:tabs>
        <w:rPr>
          <w:del w:id="1399" w:author="Andreas Kuehne" w:date="2019-05-25T13:55:00Z"/>
          <w:rFonts w:asciiTheme="minorHAnsi" w:eastAsiaTheme="minorEastAsia" w:hAnsiTheme="minorHAnsi" w:cstheme="minorBidi"/>
          <w:noProof/>
          <w:sz w:val="22"/>
          <w:szCs w:val="22"/>
          <w:lang w:val="en-GB" w:eastAsia="en-GB"/>
        </w:rPr>
      </w:pPr>
      <w:del w:id="140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11.1.3</w:delText>
        </w:r>
        <w:r w:rsidRPr="00EF7265" w:rsidDel="00EF7265">
          <w:rPr>
            <w:rStyle w:val="Hyperlink"/>
            <w:noProof/>
            <w:lang w:val="en-GB"/>
          </w:rPr>
          <w:delText xml:space="preserve"> Conformance for DSS Server</w:delText>
        </w:r>
        <w:r w:rsidDel="00EF7265">
          <w:rPr>
            <w:noProof/>
            <w:webHidden/>
          </w:rPr>
          <w:tab/>
          <w:delText>149</w:delText>
        </w:r>
      </w:del>
    </w:p>
    <w:p w:rsidR="00166BB7" w:rsidDel="00EF7265" w:rsidRDefault="00166BB7">
      <w:pPr>
        <w:pStyle w:val="Verzeichnis3"/>
        <w:tabs>
          <w:tab w:val="right" w:leader="dot" w:pos="9350"/>
        </w:tabs>
        <w:rPr>
          <w:del w:id="1401" w:author="Andreas Kuehne" w:date="2019-05-25T13:55:00Z"/>
          <w:rFonts w:asciiTheme="minorHAnsi" w:eastAsiaTheme="minorEastAsia" w:hAnsiTheme="minorHAnsi" w:cstheme="minorBidi"/>
          <w:noProof/>
          <w:sz w:val="22"/>
          <w:szCs w:val="22"/>
          <w:lang w:val="en-GB" w:eastAsia="en-GB"/>
        </w:rPr>
      </w:pPr>
      <w:del w:id="1402"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11.1.4</w:delText>
        </w:r>
        <w:r w:rsidRPr="00EF7265" w:rsidDel="00EF7265">
          <w:rPr>
            <w:rStyle w:val="Hyperlink"/>
            <w:noProof/>
            <w:lang w:val="en-GB"/>
          </w:rPr>
          <w:delText xml:space="preserve"> Conformance for DSS Client</w:delText>
        </w:r>
        <w:r w:rsidDel="00EF7265">
          <w:rPr>
            <w:noProof/>
            <w:webHidden/>
          </w:rPr>
          <w:tab/>
          <w:delText>149</w:delText>
        </w:r>
      </w:del>
    </w:p>
    <w:p w:rsidR="00166BB7" w:rsidDel="00EF7265" w:rsidRDefault="00166BB7">
      <w:pPr>
        <w:pStyle w:val="Verzeichnis1"/>
        <w:rPr>
          <w:del w:id="1403" w:author="Andreas Kuehne" w:date="2019-05-25T13:55:00Z"/>
          <w:rFonts w:asciiTheme="minorHAnsi" w:eastAsiaTheme="minorEastAsia" w:hAnsiTheme="minorHAnsi" w:cstheme="minorBidi"/>
          <w:noProof/>
          <w:sz w:val="22"/>
          <w:szCs w:val="22"/>
          <w:lang w:val="en-GB" w:eastAsia="en-GB"/>
        </w:rPr>
      </w:pPr>
      <w:del w:id="1404"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Appendix A.</w:delText>
        </w:r>
        <w:r w:rsidRPr="00EF7265" w:rsidDel="00EF7265">
          <w:rPr>
            <w:rStyle w:val="Hyperlink"/>
            <w:noProof/>
            <w:lang w:val="en-GB"/>
          </w:rPr>
          <w:delText xml:space="preserve"> Acknowledgments</w:delText>
        </w:r>
        <w:r w:rsidDel="00EF7265">
          <w:rPr>
            <w:noProof/>
            <w:webHidden/>
          </w:rPr>
          <w:tab/>
          <w:delText>150</w:delText>
        </w:r>
      </w:del>
    </w:p>
    <w:p w:rsidR="00166BB7" w:rsidDel="00EF7265" w:rsidRDefault="00166BB7">
      <w:pPr>
        <w:pStyle w:val="Verzeichnis1"/>
        <w:rPr>
          <w:del w:id="1405" w:author="Andreas Kuehne" w:date="2019-05-25T13:55:00Z"/>
          <w:rFonts w:asciiTheme="minorHAnsi" w:eastAsiaTheme="minorEastAsia" w:hAnsiTheme="minorHAnsi" w:cstheme="minorBidi"/>
          <w:noProof/>
          <w:sz w:val="22"/>
          <w:szCs w:val="22"/>
          <w:lang w:val="en-GB" w:eastAsia="en-GB"/>
        </w:rPr>
      </w:pPr>
      <w:del w:id="1406"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Appendix B.</w:delText>
        </w:r>
        <w:r w:rsidRPr="00EF7265" w:rsidDel="00EF7265">
          <w:rPr>
            <w:rStyle w:val="Hyperlink"/>
            <w:noProof/>
            <w:lang w:val="en-GB"/>
          </w:rPr>
          <w:delText xml:space="preserve"> Index of Components and Elements</w:delText>
        </w:r>
        <w:r w:rsidDel="00EF7265">
          <w:rPr>
            <w:noProof/>
            <w:webHidden/>
          </w:rPr>
          <w:tab/>
          <w:delText>151</w:delText>
        </w:r>
      </w:del>
    </w:p>
    <w:p w:rsidR="00166BB7" w:rsidDel="00EF7265" w:rsidRDefault="00166BB7">
      <w:pPr>
        <w:pStyle w:val="Verzeichnis1"/>
        <w:rPr>
          <w:del w:id="1407" w:author="Andreas Kuehne" w:date="2019-05-25T13:55:00Z"/>
          <w:rFonts w:asciiTheme="minorHAnsi" w:eastAsiaTheme="minorEastAsia" w:hAnsiTheme="minorHAnsi" w:cstheme="minorBidi"/>
          <w:noProof/>
          <w:sz w:val="22"/>
          <w:szCs w:val="22"/>
          <w:lang w:val="en-GB" w:eastAsia="en-GB"/>
        </w:rPr>
      </w:pPr>
      <w:del w:id="1408"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Appendix C.</w:delText>
        </w:r>
        <w:r w:rsidRPr="00EF7265" w:rsidDel="00EF7265">
          <w:rPr>
            <w:rStyle w:val="Hyperlink"/>
            <w:noProof/>
            <w:lang w:val="en-GB"/>
          </w:rPr>
          <w:delText xml:space="preserve"> List of Figures</w:delText>
        </w:r>
        <w:r w:rsidDel="00EF7265">
          <w:rPr>
            <w:noProof/>
            <w:webHidden/>
          </w:rPr>
          <w:tab/>
          <w:delText>154</w:delText>
        </w:r>
      </w:del>
    </w:p>
    <w:p w:rsidR="00166BB7" w:rsidDel="00EF7265" w:rsidRDefault="00166BB7">
      <w:pPr>
        <w:pStyle w:val="Verzeichnis1"/>
        <w:rPr>
          <w:del w:id="1409" w:author="Andreas Kuehne" w:date="2019-05-25T13:55:00Z"/>
          <w:rFonts w:asciiTheme="minorHAnsi" w:eastAsiaTheme="minorEastAsia" w:hAnsiTheme="minorHAnsi" w:cstheme="minorBidi"/>
          <w:noProof/>
          <w:sz w:val="22"/>
          <w:szCs w:val="22"/>
          <w:lang w:val="en-GB" w:eastAsia="en-GB"/>
        </w:rPr>
      </w:pPr>
      <w:del w:id="1410" w:author="Andreas Kuehne" w:date="2019-05-25T13:55:00Z">
        <w:r w:rsidRPr="00EF7265" w:rsidDel="00EF7265">
          <w:rPr>
            <w:rStyle w:val="Hyperlink"/>
            <w:noProof/>
            <w:lang w:val="en-GB"/>
            <w14:scene3d>
              <w14:camera w14:prst="orthographicFront"/>
              <w14:lightRig w14:rig="threePt" w14:dir="t">
                <w14:rot w14:lat="0" w14:lon="0" w14:rev="0"/>
              </w14:lightRig>
            </w14:scene3d>
          </w:rPr>
          <w:delText>Appendix D.</w:delText>
        </w:r>
        <w:r w:rsidRPr="00EF7265" w:rsidDel="00EF7265">
          <w:rPr>
            <w:rStyle w:val="Hyperlink"/>
            <w:noProof/>
            <w:lang w:val="en-GB"/>
          </w:rPr>
          <w:delText xml:space="preserve"> Revision History</w:delText>
        </w:r>
        <w:r w:rsidDel="00EF7265">
          <w:rPr>
            <w:noProof/>
            <w:webHidden/>
          </w:rPr>
          <w:tab/>
          <w:delText>155</w:delText>
        </w:r>
      </w:del>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1416" w:name="_Toc480914659"/>
      <w:bookmarkStart w:id="1417" w:name="_Toc481064850"/>
      <w:bookmarkStart w:id="1418" w:name="_Ref512158346"/>
      <w:bookmarkStart w:id="1419" w:name="_Ref514173371"/>
      <w:bookmarkStart w:id="1420" w:name="_Toc522668476"/>
      <w:bookmarkStart w:id="1421" w:name="_Ref534804142"/>
      <w:bookmarkStart w:id="1422" w:name="_Ref534804148"/>
      <w:bookmarkStart w:id="1423" w:name="_Ref534804150"/>
      <w:bookmarkStart w:id="1424" w:name="_Toc9684913"/>
      <w:r w:rsidRPr="003A06D0">
        <w:rPr>
          <w:lang w:val="en-GB"/>
        </w:rPr>
        <w:lastRenderedPageBreak/>
        <w:t>Introduction</w:t>
      </w:r>
      <w:bookmarkEnd w:id="1416"/>
      <w:bookmarkEnd w:id="1417"/>
      <w:bookmarkEnd w:id="1418"/>
      <w:bookmarkEnd w:id="1419"/>
      <w:bookmarkEnd w:id="1420"/>
      <w:bookmarkEnd w:id="1421"/>
      <w:bookmarkEnd w:id="1422"/>
      <w:bookmarkEnd w:id="1423"/>
      <w:bookmarkEnd w:id="1424"/>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425" w:name="_Toc485123858"/>
      <w:bookmarkStart w:id="1426" w:name="_Toc522668477"/>
      <w:bookmarkStart w:id="1427" w:name="_Toc9684914"/>
      <w:r w:rsidRPr="003A06D0">
        <w:rPr>
          <w:lang w:val="en-GB"/>
        </w:rPr>
        <w:t>IPR Policy</w:t>
      </w:r>
      <w:bookmarkEnd w:id="1425"/>
      <w:bookmarkEnd w:id="1426"/>
      <w:bookmarkEnd w:id="1427"/>
    </w:p>
    <w:p w:rsidR="00BF4F83" w:rsidRPr="003A06D0" w:rsidRDefault="00BF4F83" w:rsidP="00BF4F83">
      <w:pPr>
        <w:pStyle w:val="Abstract"/>
        <w:ind w:left="0"/>
        <w:rPr>
          <w:lang w:val="en-GB"/>
        </w:rPr>
      </w:pPr>
      <w:bookmarkStart w:id="1428"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428"/>
    </w:p>
    <w:p w:rsidR="00BF4F83" w:rsidRPr="003A06D0" w:rsidRDefault="00BF4F83" w:rsidP="00AA52F6">
      <w:pPr>
        <w:pStyle w:val="berschrift2"/>
        <w:numPr>
          <w:ilvl w:val="1"/>
          <w:numId w:val="3"/>
        </w:numPr>
        <w:rPr>
          <w:lang w:val="en-GB"/>
        </w:rPr>
      </w:pPr>
      <w:bookmarkStart w:id="1429" w:name="_Toc85472893"/>
      <w:bookmarkStart w:id="1430" w:name="_Toc287332007"/>
      <w:bookmarkStart w:id="1431" w:name="_Toc480914661"/>
      <w:bookmarkStart w:id="1432" w:name="_Toc481064852"/>
      <w:bookmarkStart w:id="1433" w:name="_Toc516357994"/>
      <w:bookmarkStart w:id="1434" w:name="_Toc522668478"/>
      <w:bookmarkStart w:id="1435" w:name="_Toc9684915"/>
      <w:r w:rsidRPr="003A06D0">
        <w:rPr>
          <w:lang w:val="en-GB"/>
        </w:rPr>
        <w:t>Terminology</w:t>
      </w:r>
      <w:bookmarkEnd w:id="1429"/>
      <w:bookmarkEnd w:id="1430"/>
      <w:bookmarkEnd w:id="1431"/>
      <w:bookmarkEnd w:id="1432"/>
      <w:bookmarkEnd w:id="1433"/>
      <w:bookmarkEnd w:id="1434"/>
      <w:bookmarkEnd w:id="1435"/>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1436" w:name="_Toc478074531"/>
      <w:bookmarkStart w:id="1437" w:name="_Toc480914662"/>
      <w:bookmarkStart w:id="1438" w:name="_Toc481064853"/>
      <w:bookmarkStart w:id="1439" w:name="_Toc516359662"/>
      <w:bookmarkStart w:id="1440" w:name="_Toc522668479"/>
      <w:bookmarkStart w:id="1441" w:name="_Toc9684916"/>
      <w:r w:rsidRPr="003A06D0">
        <w:rPr>
          <w:lang w:val="en-GB"/>
        </w:rPr>
        <w:t>Terms and Definitions</w:t>
      </w:r>
      <w:bookmarkEnd w:id="1436"/>
      <w:bookmarkEnd w:id="1437"/>
      <w:bookmarkEnd w:id="1438"/>
      <w:bookmarkEnd w:id="1439"/>
      <w:bookmarkEnd w:id="1440"/>
      <w:bookmarkEnd w:id="1441"/>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1442" w:name="_Toc478074532"/>
      <w:bookmarkStart w:id="1443" w:name="_Toc480914663"/>
      <w:bookmarkStart w:id="1444" w:name="_Toc481064854"/>
      <w:bookmarkStart w:id="1445" w:name="_Toc516359663"/>
      <w:bookmarkStart w:id="1446" w:name="_Toc522668480"/>
      <w:bookmarkStart w:id="1447" w:name="_Toc9684917"/>
      <w:r w:rsidRPr="003A06D0">
        <w:rPr>
          <w:lang w:val="en-GB"/>
        </w:rPr>
        <w:t>Abbreviated Terms</w:t>
      </w:r>
      <w:bookmarkEnd w:id="1442"/>
      <w:bookmarkEnd w:id="1443"/>
      <w:bookmarkEnd w:id="1444"/>
      <w:bookmarkEnd w:id="1445"/>
      <w:bookmarkEnd w:id="1446"/>
      <w:bookmarkEnd w:id="1447"/>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1448" w:name="_Ref7502892"/>
      <w:bookmarkStart w:id="1449" w:name="_Toc12011611"/>
      <w:bookmarkStart w:id="1450" w:name="_Toc85472894"/>
      <w:bookmarkStart w:id="1451" w:name="_Toc287332008"/>
      <w:bookmarkStart w:id="1452" w:name="_Toc480914664"/>
      <w:bookmarkStart w:id="1453" w:name="_Toc481064855"/>
      <w:bookmarkStart w:id="1454" w:name="_Toc516357995"/>
      <w:bookmarkStart w:id="1455" w:name="_Toc522668481"/>
      <w:bookmarkStart w:id="1456" w:name="_Toc9684918"/>
      <w:r w:rsidRPr="003A06D0">
        <w:rPr>
          <w:lang w:val="en-GB"/>
        </w:rPr>
        <w:t>Normative</w:t>
      </w:r>
      <w:bookmarkEnd w:id="1448"/>
      <w:bookmarkEnd w:id="1449"/>
      <w:r w:rsidRPr="003A06D0">
        <w:rPr>
          <w:lang w:val="en-GB"/>
        </w:rPr>
        <w:t xml:space="preserve"> References</w:t>
      </w:r>
      <w:bookmarkEnd w:id="1450"/>
      <w:bookmarkEnd w:id="1451"/>
      <w:bookmarkEnd w:id="1452"/>
      <w:bookmarkEnd w:id="1453"/>
      <w:bookmarkEnd w:id="1454"/>
      <w:bookmarkEnd w:id="1455"/>
      <w:bookmarkEnd w:id="1456"/>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1457" w:name="ref_DSS1Core"/>
      <w:r w:rsidRPr="003A06D0">
        <w:rPr>
          <w:rStyle w:val="Refterm"/>
          <w:lang w:val="en-GB"/>
        </w:rPr>
        <w:t>[DSS1Core]</w:t>
      </w:r>
      <w:bookmarkEnd w:id="1457"/>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F847D3"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1458" w:name="RFC2119"/>
      <w:bookmarkStart w:id="1459" w:name="refRFC2119"/>
      <w:r w:rsidRPr="003A06D0">
        <w:rPr>
          <w:rStyle w:val="Refterm"/>
          <w:lang w:val="en-GB"/>
        </w:rPr>
        <w:t>RFC2119</w:t>
      </w:r>
      <w:bookmarkEnd w:id="1458"/>
      <w:bookmarkEnd w:id="1459"/>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1460" w:name="refRFC2396"/>
      <w:r w:rsidRPr="003A06D0">
        <w:rPr>
          <w:b/>
          <w:lang w:val="en-GB"/>
        </w:rPr>
        <w:t>RFC2396</w:t>
      </w:r>
      <w:bookmarkEnd w:id="1460"/>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1461" w:name="refRFC5652"/>
      <w:r w:rsidRPr="003A06D0">
        <w:rPr>
          <w:b/>
          <w:lang w:val="en-GB"/>
        </w:rPr>
        <w:t>RFC 5652</w:t>
      </w:r>
      <w:bookmarkEnd w:id="1461"/>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1462" w:name="ref_RFC8259"/>
      <w:r w:rsidRPr="003A06D0">
        <w:rPr>
          <w:b/>
          <w:lang w:val="en-GB"/>
        </w:rPr>
        <w:t>[RFC8259]</w:t>
      </w:r>
      <w:bookmarkEnd w:id="1462"/>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1463"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1463"/>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1464" w:name="refXML_Schema_1"/>
      <w:r w:rsidRPr="003A06D0">
        <w:rPr>
          <w:rStyle w:val="Refterm"/>
          <w:lang w:val="en-GB"/>
        </w:rPr>
        <w:t>XML-Schema-1</w:t>
      </w:r>
      <w:bookmarkEnd w:id="1464"/>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1465" w:name="BMXMLSchema2"/>
      <w:bookmarkStart w:id="1466" w:name="refXML_Schema_2"/>
      <w:r w:rsidRPr="003A06D0">
        <w:rPr>
          <w:rStyle w:val="Refterm"/>
          <w:lang w:val="en-GB"/>
        </w:rPr>
        <w:t>XML-Schema-2</w:t>
      </w:r>
      <w:bookmarkEnd w:id="1465"/>
      <w:bookmarkEnd w:id="1466"/>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1467" w:name="_Toc85472895"/>
      <w:bookmarkStart w:id="1468" w:name="_Toc287332009"/>
      <w:bookmarkStart w:id="1469" w:name="_Toc480914665"/>
      <w:bookmarkStart w:id="1470" w:name="_Toc481064856"/>
      <w:bookmarkStart w:id="1471" w:name="_Toc516357996"/>
      <w:bookmarkStart w:id="1472" w:name="_Toc522668482"/>
      <w:bookmarkStart w:id="1473" w:name="_Toc9684919"/>
      <w:r w:rsidRPr="003A06D0">
        <w:rPr>
          <w:lang w:val="en-GB"/>
        </w:rPr>
        <w:t>Non-Normative References</w:t>
      </w:r>
      <w:bookmarkEnd w:id="1467"/>
      <w:bookmarkEnd w:id="1468"/>
      <w:bookmarkEnd w:id="1469"/>
      <w:bookmarkEnd w:id="1470"/>
      <w:bookmarkEnd w:id="1471"/>
      <w:bookmarkEnd w:id="1472"/>
      <w:bookmarkEnd w:id="1473"/>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1474" w:name="refISO8601"/>
      <w:r w:rsidRPr="003A06D0">
        <w:rPr>
          <w:rStyle w:val="Refterm"/>
          <w:lang w:val="en-GB"/>
        </w:rPr>
        <w:t>ISO8601</w:t>
      </w:r>
      <w:bookmarkEnd w:id="1474"/>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1475" w:name="refISO639_1"/>
      <w:r w:rsidRPr="003A06D0">
        <w:rPr>
          <w:rStyle w:val="Refterm"/>
          <w:lang w:val="en-GB"/>
        </w:rPr>
        <w:t>[ISO639-1]</w:t>
      </w:r>
      <w:bookmarkEnd w:id="1475"/>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1476" w:name="refJENSEN2009"/>
      <w:bookmarkStart w:id="1477" w:name="refRFC7049"/>
      <w:r w:rsidRPr="003A06D0">
        <w:rPr>
          <w:rStyle w:val="Refterm"/>
          <w:lang w:val="en-GB"/>
        </w:rPr>
        <w:t>[JENSEN-2009]</w:t>
      </w:r>
      <w:bookmarkEnd w:id="1476"/>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1477"/>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1478" w:name="refRFC7515"/>
      <w:r w:rsidRPr="003A06D0">
        <w:rPr>
          <w:b/>
          <w:lang w:val="en-GB"/>
        </w:rPr>
        <w:t xml:space="preserve">[RFC7515] </w:t>
      </w:r>
      <w:bookmarkEnd w:id="1478"/>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1479" w:name="_Toc478074535"/>
      <w:bookmarkStart w:id="1480" w:name="_Toc480914666"/>
      <w:bookmarkStart w:id="1481" w:name="_Toc481064857"/>
      <w:bookmarkStart w:id="1482" w:name="_Toc516357997"/>
      <w:bookmarkStart w:id="1483" w:name="_Toc522668483"/>
      <w:bookmarkStart w:id="1484" w:name="_Toc9684920"/>
      <w:r w:rsidRPr="003A06D0">
        <w:rPr>
          <w:lang w:val="en-GB"/>
        </w:rPr>
        <w:lastRenderedPageBreak/>
        <w:t>Typographical Conventions</w:t>
      </w:r>
      <w:bookmarkEnd w:id="1479"/>
      <w:bookmarkEnd w:id="1480"/>
      <w:bookmarkEnd w:id="1481"/>
      <w:bookmarkEnd w:id="1482"/>
      <w:bookmarkEnd w:id="1483"/>
      <w:bookmarkEnd w:id="1484"/>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1485" w:name="_Toc516357998"/>
      <w:bookmarkStart w:id="1486" w:name="_Toc516359664"/>
      <w:r w:rsidRPr="003A06D0">
        <w:rPr>
          <w:lang w:val="en-GB"/>
        </w:rPr>
        <w:t>Representation-Specific Headline</w:t>
      </w:r>
      <w:bookmarkEnd w:id="1485"/>
      <w:bookmarkEnd w:id="1486"/>
    </w:p>
    <w:p w:rsidR="00BF4F83" w:rsidRPr="003A06D0" w:rsidRDefault="00BF4F83" w:rsidP="00BF4F83">
      <w:pPr>
        <w:pStyle w:val="Member"/>
        <w:rPr>
          <w:lang w:val="en-GB"/>
        </w:rPr>
      </w:pPr>
      <w:bookmarkStart w:id="1487" w:name="_Toc516359665"/>
      <w:r w:rsidRPr="003A06D0">
        <w:rPr>
          <w:lang w:val="en-GB"/>
        </w:rPr>
        <w:t>Normative representation-specific text</w:t>
      </w:r>
      <w:bookmarkEnd w:id="1487"/>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1488" w:name="_Toc477207085"/>
      <w:bookmarkStart w:id="1489" w:name="_Toc477245605"/>
      <w:bookmarkStart w:id="1490" w:name="_Toc477257709"/>
      <w:bookmarkStart w:id="1491" w:name="_Toc477260062"/>
      <w:bookmarkStart w:id="1492" w:name="_Toc477267469"/>
      <w:bookmarkStart w:id="1493" w:name="_Toc477298449"/>
      <w:bookmarkStart w:id="1494" w:name="_Toc477298722"/>
      <w:bookmarkStart w:id="1495" w:name="_Toc477299172"/>
      <w:bookmarkStart w:id="1496" w:name="_Toc477346350"/>
      <w:bookmarkStart w:id="1497" w:name="_Toc477382561"/>
      <w:bookmarkStart w:id="1498" w:name="_Toc477425004"/>
      <w:bookmarkStart w:id="1499" w:name="_Toc477207086"/>
      <w:bookmarkStart w:id="1500" w:name="_Toc477245606"/>
      <w:bookmarkStart w:id="1501" w:name="_Toc477257710"/>
      <w:bookmarkStart w:id="1502" w:name="_Toc477260063"/>
      <w:bookmarkStart w:id="1503" w:name="_Toc477267470"/>
      <w:bookmarkStart w:id="1504" w:name="_Toc477298450"/>
      <w:bookmarkStart w:id="1505" w:name="_Toc477298723"/>
      <w:bookmarkStart w:id="1506" w:name="_Toc477299173"/>
      <w:bookmarkStart w:id="1507" w:name="_Toc477346351"/>
      <w:bookmarkStart w:id="1508" w:name="_Toc477382562"/>
      <w:bookmarkStart w:id="1509" w:name="_Toc477425005"/>
      <w:bookmarkStart w:id="1510" w:name="_Toc477207087"/>
      <w:bookmarkStart w:id="1511" w:name="_Toc477245607"/>
      <w:bookmarkStart w:id="1512" w:name="_Toc477257711"/>
      <w:bookmarkStart w:id="1513" w:name="_Toc477260064"/>
      <w:bookmarkStart w:id="1514" w:name="_Toc477267471"/>
      <w:bookmarkStart w:id="1515" w:name="_Toc477298451"/>
      <w:bookmarkStart w:id="1516" w:name="_Toc477298724"/>
      <w:bookmarkStart w:id="1517" w:name="_Toc477299174"/>
      <w:bookmarkStart w:id="1518" w:name="_Toc477346352"/>
      <w:bookmarkStart w:id="1519" w:name="_Toc477382563"/>
      <w:bookmarkStart w:id="1520" w:name="_Toc477425006"/>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p>
    <w:p w:rsidR="00BF4F83" w:rsidRPr="003A06D0" w:rsidRDefault="00BF4F83" w:rsidP="00AA52F6">
      <w:pPr>
        <w:pStyle w:val="berschrift2"/>
        <w:numPr>
          <w:ilvl w:val="1"/>
          <w:numId w:val="3"/>
        </w:numPr>
        <w:jc w:val="both"/>
        <w:rPr>
          <w:lang w:val="en-GB"/>
        </w:rPr>
      </w:pPr>
      <w:bookmarkStart w:id="1521" w:name="_Toc114309475"/>
      <w:bookmarkStart w:id="1522" w:name="_Ref114333742"/>
      <w:bookmarkStart w:id="1523" w:name="_Toc157224992"/>
      <w:bookmarkStart w:id="1524" w:name="_Toc158797459"/>
      <w:bookmarkStart w:id="1525" w:name="_Toc159076027"/>
      <w:bookmarkStart w:id="1526" w:name="_Toc480914672"/>
      <w:bookmarkStart w:id="1527" w:name="_Toc481064863"/>
      <w:bookmarkStart w:id="1528" w:name="_Toc516357999"/>
      <w:bookmarkStart w:id="1529" w:name="_Toc522668484"/>
      <w:bookmarkStart w:id="1530" w:name="_Toc9684921"/>
      <w:bookmarkStart w:id="1531" w:name="_Ref476950153"/>
      <w:bookmarkStart w:id="1532" w:name="_Toc478074536"/>
      <w:bookmarkStart w:id="1533" w:name="_Toc480914667"/>
      <w:bookmarkStart w:id="1534" w:name="_Toc481064858"/>
      <w:r w:rsidRPr="003A06D0">
        <w:rPr>
          <w:lang w:val="en-GB"/>
        </w:rPr>
        <w:t>DSS Overview (Non-normative)</w:t>
      </w:r>
      <w:bookmarkEnd w:id="1521"/>
      <w:bookmarkEnd w:id="1522"/>
      <w:bookmarkEnd w:id="1523"/>
      <w:bookmarkEnd w:id="1524"/>
      <w:bookmarkEnd w:id="1525"/>
      <w:bookmarkEnd w:id="1526"/>
      <w:bookmarkEnd w:id="1527"/>
      <w:bookmarkEnd w:id="1528"/>
      <w:bookmarkEnd w:id="1529"/>
      <w:bookmarkEnd w:id="1530"/>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535"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536" w:name="_Toc9684922"/>
      <w:bookmarkStart w:id="1537" w:name="_Toc522668485"/>
      <w:r w:rsidRPr="003A06D0">
        <w:rPr>
          <w:rStyle w:val="Hyperlink"/>
          <w:lang w:val="en-GB"/>
        </w:rPr>
        <w:t>Design Considerations</w:t>
      </w:r>
      <w:bookmarkEnd w:id="1531"/>
      <w:bookmarkEnd w:id="1532"/>
      <w:bookmarkEnd w:id="1533"/>
      <w:bookmarkEnd w:id="1534"/>
      <w:bookmarkEnd w:id="1535"/>
      <w:bookmarkEnd w:id="1536"/>
      <w:bookmarkEnd w:id="1537"/>
      <w:r w:rsidRPr="003A06D0">
        <w:rPr>
          <w:lang w:val="en-GB"/>
        </w:rPr>
        <w:fldChar w:fldCharType="end"/>
      </w:r>
    </w:p>
    <w:bookmarkStart w:id="1538" w:name="sec_ver2goal"/>
    <w:bookmarkStart w:id="1539" w:name="_Toc516358000"/>
    <w:bookmarkStart w:id="1540" w:name="_Toc478074537"/>
    <w:bookmarkStart w:id="1541" w:name="_Toc480914668"/>
    <w:bookmarkStart w:id="1542" w:name="_Toc481064859"/>
    <w:bookmarkEnd w:id="153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543" w:name="_Toc522668486"/>
      <w:bookmarkStart w:id="1544" w:name="_Toc9684923"/>
      <w:r w:rsidRPr="003A06D0">
        <w:rPr>
          <w:rStyle w:val="Hyperlink"/>
          <w:lang w:val="en-GB"/>
        </w:rPr>
        <w:t>Version 2.0 goal</w:t>
      </w:r>
      <w:r w:rsidRPr="003A06D0">
        <w:rPr>
          <w:lang w:val="en-GB"/>
        </w:rPr>
        <w:fldChar w:fldCharType="end"/>
      </w:r>
      <w:r w:rsidRPr="003A06D0">
        <w:rPr>
          <w:lang w:val="en-GB"/>
        </w:rPr>
        <w:t xml:space="preserve"> [non-normative]</w:t>
      </w:r>
      <w:bookmarkEnd w:id="1539"/>
      <w:bookmarkEnd w:id="1543"/>
      <w:bookmarkEnd w:id="1544"/>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Default="00BF4F83" w:rsidP="0001259E">
      <w:pPr>
        <w:pStyle w:val="Listenabsatz"/>
        <w:numPr>
          <w:ilvl w:val="0"/>
          <w:numId w:val="36"/>
        </w:numPr>
        <w:rPr>
          <w:ins w:id="1545" w:author="Andreas Kuehne" w:date="2019-05-25T13:56:00Z"/>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EF7265" w:rsidRPr="003A06D0" w:rsidRDefault="00EF7265" w:rsidP="0001259E">
      <w:pPr>
        <w:pStyle w:val="Listenabsatz"/>
        <w:numPr>
          <w:ilvl w:val="0"/>
          <w:numId w:val="36"/>
        </w:numPr>
        <w:rPr>
          <w:lang w:val="en-GB"/>
        </w:rPr>
      </w:pPr>
      <w:ins w:id="1546" w:author="Andreas Kuehne" w:date="2019-05-25T13:56:00Z">
        <w:r>
          <w:rPr>
            <w:lang w:val="en-GB"/>
          </w:rPr>
          <w:t xml:space="preserve">Enable profiles to define </w:t>
        </w:r>
      </w:ins>
      <w:ins w:id="1547" w:author="Andreas Kuehne" w:date="2019-05-25T13:57:00Z">
        <w:r>
          <w:rPr>
            <w:lang w:val="en-GB"/>
          </w:rPr>
          <w:t>multi-signature processing by ch</w:t>
        </w:r>
      </w:ins>
      <w:ins w:id="1548" w:author="Andreas Kuehne" w:date="2019-05-25T13:58:00Z">
        <w:r>
          <w:rPr>
            <w:lang w:val="en-GB"/>
          </w:rPr>
          <w:t>a</w:t>
        </w:r>
      </w:ins>
      <w:ins w:id="1549" w:author="Andreas Kuehne" w:date="2019-05-25T13:57:00Z">
        <w:r>
          <w:rPr>
            <w:lang w:val="en-GB"/>
          </w:rPr>
          <w:t xml:space="preserve">nging to </w:t>
        </w:r>
      </w:ins>
      <w:ins w:id="1550" w:author="Andreas Kuehne" w:date="2019-05-25T13:58:00Z">
        <w:r>
          <w:rPr>
            <w:lang w:val="en-GB"/>
          </w:rPr>
          <w:t xml:space="preserve">cardinality of </w:t>
        </w:r>
      </w:ins>
      <w:ins w:id="1551" w:author="Andreas Kuehne" w:date="2019-05-25T14:01:00Z">
        <w:r>
          <w:rPr>
            <w:lang w:val="en-GB"/>
          </w:rPr>
          <w:t>s</w:t>
        </w:r>
      </w:ins>
      <w:ins w:id="1552" w:author="Andreas Kuehne" w:date="2019-05-25T13:58:00Z">
        <w:r>
          <w:rPr>
            <w:lang w:val="en-GB"/>
          </w:rPr>
          <w:t xml:space="preserve">ignature objects to </w:t>
        </w:r>
      </w:ins>
      <w:ins w:id="1553" w:author="Andreas Kuehne" w:date="2019-05-25T13:59:00Z">
        <w:r>
          <w:rPr>
            <w:lang w:val="en-GB"/>
          </w:rPr>
          <w:t>‘</w:t>
        </w:r>
      </w:ins>
      <w:ins w:id="1554" w:author="Andreas Kuehne" w:date="2019-05-25T13:58:00Z">
        <w:r>
          <w:rPr>
            <w:lang w:val="en-GB"/>
          </w:rPr>
          <w:t>unbounded</w:t>
        </w:r>
      </w:ins>
      <w:ins w:id="1555" w:author="Andreas Kuehne" w:date="2019-05-25T13:59:00Z">
        <w:r>
          <w:rPr>
            <w:lang w:val="en-GB"/>
          </w:rPr>
          <w:t>’</w:t>
        </w:r>
      </w:ins>
      <w:ins w:id="1556" w:author="Andreas Kuehne" w:date="2019-05-25T14:00:00Z">
        <w:r>
          <w:rPr>
            <w:lang w:val="en-GB"/>
          </w:rPr>
          <w:t>. This document does not define mechanism for ad</w:t>
        </w:r>
      </w:ins>
      <w:ins w:id="1557" w:author="Andreas Kuehne" w:date="2019-05-25T14:01:00Z">
        <w:r>
          <w:rPr>
            <w:lang w:val="en-GB"/>
          </w:rPr>
          <w:t>dr</w:t>
        </w:r>
      </w:ins>
      <w:ins w:id="1558" w:author="Andreas Kuehne" w:date="2019-05-25T14:00:00Z">
        <w:r>
          <w:rPr>
            <w:lang w:val="en-GB"/>
          </w:rPr>
          <w:t xml:space="preserve">essing and processing </w:t>
        </w:r>
      </w:ins>
      <w:ins w:id="1559" w:author="Andreas Kuehne" w:date="2019-05-25T14:01:00Z">
        <w:r>
          <w:rPr>
            <w:lang w:val="en-GB"/>
          </w:rPr>
          <w:t>of multiple signature within on</w:t>
        </w:r>
      </w:ins>
      <w:ins w:id="1560" w:author="Andreas Kuehne" w:date="2019-05-25T14:02:00Z">
        <w:r>
          <w:rPr>
            <w:lang w:val="en-GB"/>
          </w:rPr>
          <w:t>e</w:t>
        </w:r>
      </w:ins>
      <w:ins w:id="1561" w:author="Andreas Kuehne" w:date="2019-05-25T14:01:00Z">
        <w:r>
          <w:rPr>
            <w:lang w:val="en-GB"/>
          </w:rPr>
          <w:t xml:space="preserve"> call.</w:t>
        </w:r>
      </w:ins>
      <w:ins w:id="1562" w:author="Andreas Kuehne" w:date="2019-05-25T14:02:00Z">
        <w:r w:rsidR="00383A67">
          <w:rPr>
            <w:lang w:val="en-GB"/>
          </w:rPr>
          <w:t xml:space="preserve"> Th</w:t>
        </w:r>
        <w:r>
          <w:rPr>
            <w:lang w:val="en-GB"/>
          </w:rPr>
          <w:t xml:space="preserve">is is left to </w:t>
        </w:r>
        <w:r w:rsidR="00383A67">
          <w:rPr>
            <w:lang w:val="en-GB"/>
          </w:rPr>
          <w:t>specific profiles.</w:t>
        </w:r>
      </w:ins>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563" w:name="sec_vtransform1to2"/>
    <w:bookmarkStart w:id="1564" w:name="_Ref512170125"/>
    <w:bookmarkStart w:id="1565" w:name="_Ref512178900"/>
    <w:bookmarkStart w:id="1566" w:name="_Toc516358001"/>
    <w:bookmarkEnd w:id="156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567" w:name="_Toc9684924"/>
      <w:bookmarkStart w:id="1568" w:name="_Toc522668487"/>
      <w:r w:rsidRPr="003A06D0">
        <w:rPr>
          <w:rStyle w:val="Hyperlink"/>
          <w:lang w:val="en-GB"/>
        </w:rPr>
        <w:t>Transforming DSS 1.0 into 2.0</w:t>
      </w:r>
      <w:bookmarkEnd w:id="1564"/>
      <w:bookmarkEnd w:id="1565"/>
      <w:bookmarkEnd w:id="1566"/>
      <w:bookmarkEnd w:id="1567"/>
      <w:bookmarkEnd w:id="156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569" w:name="sec_avoidXsdAny"/>
    <w:bookmarkStart w:id="1570" w:name="_Ref512179255"/>
    <w:bookmarkStart w:id="1571" w:name="_Toc516359666"/>
    <w:bookmarkEnd w:id="156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572" w:name="_Toc9684925"/>
      <w:bookmarkStart w:id="1573" w:name="_Toc522668488"/>
      <w:bookmarkStart w:id="1574" w:name="_Ref516417089"/>
      <w:r w:rsidRPr="003A06D0">
        <w:rPr>
          <w:rStyle w:val="Hyperlink"/>
          <w:lang w:val="en-GB"/>
        </w:rPr>
        <w:t>Circumventing xs:any</w:t>
      </w:r>
      <w:bookmarkEnd w:id="1570"/>
      <w:bookmarkEnd w:id="1571"/>
      <w:bookmarkEnd w:id="1572"/>
      <w:bookmarkEnd w:id="1573"/>
      <w:bookmarkEnd w:id="157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lastRenderedPageBreak/>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575" w:name="sec_substituteMixedSchemaAttribute"/>
    <w:bookmarkStart w:id="1576" w:name="_Ref512179279"/>
    <w:bookmarkStart w:id="1577" w:name="_Toc516359667"/>
    <w:bookmarkEnd w:id="15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578" w:name="_Toc9684926"/>
      <w:bookmarkStart w:id="1579" w:name="_Toc522668489"/>
      <w:bookmarkStart w:id="1580" w:name="_Ref516417139"/>
      <w:r w:rsidRPr="003A06D0">
        <w:rPr>
          <w:rStyle w:val="Hyperlink"/>
          <w:lang w:val="en-GB"/>
        </w:rPr>
        <w:t>Substituting the mixed Schema Attribute</w:t>
      </w:r>
      <w:bookmarkEnd w:id="1576"/>
      <w:bookmarkEnd w:id="1577"/>
      <w:bookmarkEnd w:id="1578"/>
      <w:bookmarkEnd w:id="1579"/>
      <w:bookmarkEnd w:id="158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81" w:name="sec_introduceNsPrefixMappingTypeComp"/>
    <w:bookmarkStart w:id="1582" w:name="_Ref512179291"/>
    <w:bookmarkStart w:id="1583" w:name="_Toc516359668"/>
    <w:bookmarkEnd w:id="158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84" w:name="_Toc9684927"/>
      <w:bookmarkStart w:id="1585" w:name="_Toc522668490"/>
      <w:bookmarkStart w:id="1586" w:name="_Ref51641726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82"/>
      <w:bookmarkEnd w:id="1583"/>
      <w:bookmarkEnd w:id="1584"/>
      <w:bookmarkEnd w:id="1585"/>
      <w:bookmarkEnd w:id="158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87" w:name="sec_importedXmlSchemas"/>
    <w:bookmarkStart w:id="1588" w:name="_Ref506461409"/>
    <w:bookmarkStart w:id="1589" w:name="_Toc516359669"/>
    <w:bookmarkEnd w:id="158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0" w:name="_Toc9684928"/>
      <w:bookmarkStart w:id="1591" w:name="_Toc522668491"/>
      <w:r w:rsidRPr="003A06D0">
        <w:rPr>
          <w:rStyle w:val="Hyperlink"/>
          <w:lang w:val="en-GB"/>
        </w:rPr>
        <w:t>Imported XML schemes</w:t>
      </w:r>
      <w:bookmarkEnd w:id="1588"/>
      <w:bookmarkEnd w:id="1589"/>
      <w:bookmarkEnd w:id="1590"/>
      <w:bookmarkEnd w:id="159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592" w:name="_Toc480914674"/>
      <w:bookmarkStart w:id="1593" w:name="_Toc481064865"/>
    </w:p>
    <w:bookmarkStart w:id="1594" w:name="sec_SyntaxVariants"/>
    <w:bookmarkStart w:id="1595" w:name="_Toc516359670"/>
    <w:bookmarkEnd w:id="159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596" w:name="_Toc9684929"/>
      <w:bookmarkStart w:id="1597" w:name="_Toc522668492"/>
      <w:r w:rsidRPr="003A06D0">
        <w:rPr>
          <w:rStyle w:val="Hyperlink"/>
          <w:lang w:val="en-GB"/>
        </w:rPr>
        <w:t>Syntax variants</w:t>
      </w:r>
      <w:bookmarkEnd w:id="1592"/>
      <w:bookmarkEnd w:id="1593"/>
      <w:bookmarkEnd w:id="1595"/>
      <w:bookmarkEnd w:id="1596"/>
      <w:bookmarkEnd w:id="159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598" w:name="sec_JsonSyntaxVExtensions"/>
    <w:bookmarkEnd w:id="159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599" w:name="_Toc9684930"/>
      <w:bookmarkStart w:id="1600" w:name="_Toc522668493"/>
      <w:r w:rsidRPr="003A06D0">
        <w:rPr>
          <w:rStyle w:val="Hyperlink"/>
          <w:lang w:val="en-GB"/>
        </w:rPr>
        <w:t>JSON Syntax Extensions</w:t>
      </w:r>
      <w:bookmarkEnd w:id="1599"/>
      <w:bookmarkEnd w:id="160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601" w:name="sec_JConstructionPrinciples"/>
    <w:bookmarkStart w:id="1602" w:name="_Toc516358002"/>
    <w:bookmarkEnd w:id="160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603" w:name="_Toc9684931"/>
      <w:bookmarkStart w:id="1604" w:name="_Toc522668494"/>
      <w:r w:rsidRPr="003A06D0">
        <w:rPr>
          <w:rStyle w:val="Hyperlink"/>
          <w:lang w:val="en-GB"/>
        </w:rPr>
        <w:t>Construction Principles</w:t>
      </w:r>
      <w:bookmarkEnd w:id="1540"/>
      <w:bookmarkEnd w:id="1541"/>
      <w:bookmarkEnd w:id="1542"/>
      <w:bookmarkEnd w:id="1602"/>
      <w:bookmarkEnd w:id="1603"/>
      <w:bookmarkEnd w:id="1604"/>
      <w:r w:rsidRPr="003A06D0">
        <w:rPr>
          <w:lang w:val="en-GB"/>
        </w:rPr>
        <w:fldChar w:fldCharType="end"/>
      </w:r>
    </w:p>
    <w:bookmarkStart w:id="1605" w:name="sec_MultiSyntaxApproach"/>
    <w:bookmarkStart w:id="1606" w:name="_Toc516359671"/>
    <w:bookmarkEnd w:id="160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607" w:name="_Toc9684932"/>
      <w:bookmarkStart w:id="1608" w:name="_Toc522668495"/>
      <w:r w:rsidRPr="003A06D0">
        <w:rPr>
          <w:rStyle w:val="Hyperlink"/>
          <w:lang w:val="en-GB"/>
        </w:rPr>
        <w:t>Multi Syntax approach</w:t>
      </w:r>
      <w:bookmarkEnd w:id="1606"/>
      <w:bookmarkEnd w:id="1607"/>
      <w:bookmarkEnd w:id="160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609" w:name="sec_SchemaOrgaAndNamespaces"/>
    <w:bookmarkStart w:id="1610" w:name="_Toc532467446"/>
    <w:bookmarkStart w:id="1611" w:name="_Ref532470129"/>
    <w:bookmarkStart w:id="1612" w:name="_Ref532470160"/>
    <w:bookmarkStart w:id="1613" w:name="_Toc37218176"/>
    <w:bookmarkStart w:id="1614" w:name="_Toc39658672"/>
    <w:bookmarkStart w:id="1615" w:name="_Toc39641701"/>
    <w:bookmarkStart w:id="1616" w:name="_Toc39664478"/>
    <w:bookmarkStart w:id="1617" w:name="_Toc47165200"/>
    <w:bookmarkStart w:id="1618" w:name="_Toc114309474"/>
    <w:bookmarkStart w:id="1619" w:name="_Toc157224991"/>
    <w:bookmarkStart w:id="1620" w:name="_Toc158797458"/>
    <w:bookmarkStart w:id="1621" w:name="_Toc159076026"/>
    <w:bookmarkStart w:id="1622" w:name="_Toc480914671"/>
    <w:bookmarkStart w:id="1623" w:name="_Toc481064862"/>
    <w:bookmarkStart w:id="1624" w:name="_Toc516358003"/>
    <w:bookmarkEnd w:id="160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625" w:name="_Toc9684933"/>
      <w:bookmarkStart w:id="1626" w:name="_Toc522668496"/>
      <w:r w:rsidRPr="003A06D0">
        <w:rPr>
          <w:rStyle w:val="Hyperlink"/>
          <w:lang w:val="en-GB"/>
        </w:rPr>
        <w:t>Schema Organization and Namespaces</w:t>
      </w:r>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627" w:name="sec_DssComponentsOverview"/>
    <w:bookmarkStart w:id="1628" w:name="_Toc516358004"/>
    <w:bookmarkStart w:id="1629" w:name="_Toc480914673"/>
    <w:bookmarkStart w:id="1630" w:name="_Toc481064864"/>
    <w:bookmarkEnd w:id="16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1631" w:name="_Toc9684934"/>
      <w:bookmarkStart w:id="1632" w:name="_Toc522668497"/>
      <w:r w:rsidRPr="003A06D0">
        <w:rPr>
          <w:rStyle w:val="Hyperlink"/>
          <w:lang w:val="en-GB"/>
        </w:rPr>
        <w:t>DSS Component Overview</w:t>
      </w:r>
      <w:bookmarkEnd w:id="1628"/>
      <w:bookmarkEnd w:id="1631"/>
      <w:bookmarkEnd w:id="163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163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163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67.75pt" o:ole="">
            <v:imagedata r:id="rId80" o:title=""/>
          </v:shape>
          <o:OLEObject Type="Embed" ProgID="PowerPoint.Show.12" ShapeID="_x0000_i1025" DrawAspect="Content" ObjectID="_1620797966"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1634" w:name="sec_SchemaExtensions"/>
    <w:bookmarkStart w:id="1635" w:name="_Ref502971053"/>
    <w:bookmarkStart w:id="1636" w:name="_Toc516359672"/>
    <w:bookmarkEnd w:id="163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1637" w:name="_Toc9684935"/>
      <w:bookmarkStart w:id="1638" w:name="_Toc522668498"/>
      <w:bookmarkStart w:id="1639" w:name="_Ref534995923"/>
      <w:r w:rsidRPr="003A06D0">
        <w:rPr>
          <w:rStyle w:val="Hyperlink"/>
          <w:lang w:val="en-GB"/>
        </w:rPr>
        <w:t>Schema Extensions</w:t>
      </w:r>
      <w:bookmarkEnd w:id="1635"/>
      <w:bookmarkEnd w:id="1636"/>
      <w:bookmarkEnd w:id="1637"/>
      <w:bookmarkEnd w:id="1638"/>
      <w:bookmarkEnd w:id="163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1640" w:name="sec_DataTypeModels"/>
    <w:bookmarkStart w:id="1641" w:name="_Toc478074542"/>
    <w:bookmarkStart w:id="1642" w:name="_Toc480914669"/>
    <w:bookmarkStart w:id="1643" w:name="_Toc481064860"/>
    <w:bookmarkStart w:id="1644" w:name="_Ref477103266"/>
    <w:bookmarkEnd w:id="1629"/>
    <w:bookmarkEnd w:id="1630"/>
    <w:bookmarkEnd w:id="164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1645" w:name="_Toc9684936"/>
      <w:bookmarkStart w:id="1646" w:name="_Toc522668499"/>
      <w:r w:rsidRPr="003A06D0">
        <w:rPr>
          <w:rStyle w:val="Hyperlink"/>
          <w:lang w:val="en-GB"/>
        </w:rPr>
        <w:t>Data Type Models</w:t>
      </w:r>
      <w:bookmarkEnd w:id="1641"/>
      <w:bookmarkEnd w:id="1642"/>
      <w:bookmarkEnd w:id="1643"/>
      <w:bookmarkEnd w:id="1645"/>
      <w:bookmarkEnd w:id="1646"/>
      <w:r w:rsidRPr="003A06D0">
        <w:rPr>
          <w:lang w:val="en-GB"/>
        </w:rPr>
        <w:fldChar w:fldCharType="end"/>
      </w:r>
    </w:p>
    <w:bookmarkStart w:id="1647" w:name="_Date_and_Time_1"/>
    <w:bookmarkStart w:id="1648" w:name="_Date_and_Time_2"/>
    <w:bookmarkStart w:id="1649" w:name="sec_BooleanModel"/>
    <w:bookmarkStart w:id="1650" w:name="_Toc516358005"/>
    <w:bookmarkStart w:id="1651" w:name="_Ref477270652"/>
    <w:bookmarkStart w:id="1652" w:name="_Ref477328216"/>
    <w:bookmarkStart w:id="1653" w:name="_Toc478074543"/>
    <w:bookmarkStart w:id="1654" w:name="_Toc480914670"/>
    <w:bookmarkStart w:id="1655" w:name="_Toc481064861"/>
    <w:bookmarkEnd w:id="1647"/>
    <w:bookmarkEnd w:id="1648"/>
    <w:bookmarkEnd w:id="164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1656" w:name="_Toc9684937"/>
      <w:bookmarkStart w:id="1657" w:name="_Toc522668500"/>
      <w:r w:rsidRPr="003A06D0">
        <w:rPr>
          <w:rStyle w:val="Hyperlink"/>
          <w:lang w:val="en-GB"/>
        </w:rPr>
        <w:t>Boolean Model</w:t>
      </w:r>
      <w:bookmarkEnd w:id="1650"/>
      <w:bookmarkEnd w:id="1656"/>
      <w:bookmarkEnd w:id="165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1658" w:name="sec_IntegerModel"/>
    <w:bookmarkStart w:id="1659" w:name="_Toc516358006"/>
    <w:bookmarkEnd w:id="165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1660" w:name="_Toc9684938"/>
      <w:bookmarkStart w:id="1661" w:name="_Toc522668501"/>
      <w:r w:rsidRPr="003A06D0">
        <w:rPr>
          <w:rStyle w:val="Hyperlink"/>
          <w:lang w:val="en-GB"/>
        </w:rPr>
        <w:t>Integer Model</w:t>
      </w:r>
      <w:bookmarkEnd w:id="1659"/>
      <w:bookmarkEnd w:id="1660"/>
      <w:bookmarkEnd w:id="166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1662" w:name="sec_StringModel"/>
    <w:bookmarkStart w:id="1663" w:name="_Toc516358007"/>
    <w:bookmarkEnd w:id="166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1664" w:name="_Toc9684939"/>
      <w:bookmarkStart w:id="1665" w:name="_Toc522668502"/>
      <w:r w:rsidRPr="003A06D0">
        <w:rPr>
          <w:rStyle w:val="Hyperlink"/>
          <w:lang w:val="en-GB"/>
        </w:rPr>
        <w:t>String Model</w:t>
      </w:r>
      <w:bookmarkEnd w:id="1663"/>
      <w:bookmarkEnd w:id="1664"/>
      <w:bookmarkEnd w:id="166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1666" w:name="sec_BinaryDataModel"/>
    <w:bookmarkStart w:id="1667" w:name="_Toc516358008"/>
    <w:bookmarkEnd w:id="166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1668" w:name="_Toc9684940"/>
      <w:bookmarkStart w:id="1669" w:name="_Toc522668503"/>
      <w:r w:rsidRPr="003A06D0">
        <w:rPr>
          <w:rStyle w:val="Hyperlink"/>
          <w:lang w:val="en-GB"/>
        </w:rPr>
        <w:t>Binary Data Model</w:t>
      </w:r>
      <w:bookmarkEnd w:id="1667"/>
      <w:bookmarkEnd w:id="1668"/>
      <w:bookmarkEnd w:id="166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1670" w:name="sec_URIModel"/>
    <w:bookmarkStart w:id="1671" w:name="_Toc516358009"/>
    <w:bookmarkEnd w:id="16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1672" w:name="_Toc9684941"/>
      <w:bookmarkStart w:id="1673" w:name="_Toc522668504"/>
      <w:r w:rsidRPr="003A06D0">
        <w:rPr>
          <w:rStyle w:val="Hyperlink"/>
          <w:lang w:val="en-GB"/>
        </w:rPr>
        <w:t>URI Model</w:t>
      </w:r>
      <w:bookmarkEnd w:id="1671"/>
      <w:bookmarkEnd w:id="1672"/>
      <w:bookmarkEnd w:id="167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1674" w:name="sec_UniqueIdentifierModel"/>
    <w:bookmarkStart w:id="1675" w:name="_Toc516358010"/>
    <w:bookmarkEnd w:id="167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1676" w:name="_Toc9684942"/>
      <w:bookmarkStart w:id="1677" w:name="_Toc522668505"/>
      <w:r w:rsidRPr="003A06D0">
        <w:rPr>
          <w:rStyle w:val="Hyperlink"/>
          <w:lang w:val="en-GB"/>
        </w:rPr>
        <w:t>Unique Identifier Model</w:t>
      </w:r>
      <w:bookmarkEnd w:id="1675"/>
      <w:bookmarkEnd w:id="1676"/>
      <w:bookmarkEnd w:id="167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1678" w:name="sec_DateAndTimeModel"/>
    <w:bookmarkStart w:id="1679" w:name="_Toc516358011"/>
    <w:bookmarkEnd w:id="1644"/>
    <w:bookmarkEnd w:id="1651"/>
    <w:bookmarkEnd w:id="1652"/>
    <w:bookmarkEnd w:id="1653"/>
    <w:bookmarkEnd w:id="1654"/>
    <w:bookmarkEnd w:id="1655"/>
    <w:bookmarkEnd w:id="167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1680" w:name="_Toc9684943"/>
      <w:bookmarkStart w:id="1681" w:name="_Toc522668506"/>
      <w:r w:rsidRPr="003A06D0">
        <w:rPr>
          <w:rStyle w:val="Hyperlink"/>
          <w:lang w:val="en-GB"/>
        </w:rPr>
        <w:t>Date and Time Model</w:t>
      </w:r>
      <w:bookmarkEnd w:id="1679"/>
      <w:bookmarkEnd w:id="1680"/>
      <w:bookmarkEnd w:id="168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1682" w:name="DateTime"/>
      <w:bookmarkEnd w:id="168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1683" w:name="confDateTimeFormat"/>
      <w:r w:rsidRPr="003A06D0">
        <w:rPr>
          <w:color w:val="FF0000"/>
          <w:lang w:val="en-GB"/>
        </w:rPr>
        <w:t>DSS-3.7-1</w:t>
      </w:r>
      <w:bookmarkEnd w:id="1683"/>
      <w:r w:rsidRPr="003A06D0">
        <w:rPr>
          <w:lang w:val="en-GB"/>
        </w:rPr>
        <w:t xml:space="preserve">]. </w:t>
      </w:r>
    </w:p>
    <w:bookmarkStart w:id="1684" w:name="sec_LangModel"/>
    <w:bookmarkStart w:id="1685" w:name="_Toc516358012"/>
    <w:bookmarkEnd w:id="168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1686" w:name="_Toc9684944"/>
      <w:bookmarkStart w:id="1687" w:name="_Toc522668507"/>
      <w:r w:rsidRPr="003A06D0">
        <w:rPr>
          <w:rStyle w:val="Hyperlink"/>
          <w:lang w:val="en-GB"/>
        </w:rPr>
        <w:t>Lang Model</w:t>
      </w:r>
      <w:bookmarkEnd w:id="1685"/>
      <w:bookmarkEnd w:id="1686"/>
      <w:bookmarkEnd w:id="168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1688" w:name="Language"/>
      <w:bookmarkEnd w:id="168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00FE06C1" w:rsidRDefault="00CA3A8E" w:rsidP="00FE06C1">
      <w:pPr>
        <w:pStyle w:val="berschrift1"/>
      </w:pPr>
      <w:bookmarkStart w:id="1689" w:name="_Toc9684945"/>
      <w:r>
        <w:lastRenderedPageBreak/>
        <w:t>Data Structure Models</w:t>
      </w:r>
      <w:bookmarkEnd w:id="1689"/>
    </w:p>
    <w:p w:rsidR="006D31DB" w:rsidRDefault="00CA3A8E" w:rsidP="00FE06C1">
      <w:pPr>
        <w:pStyle w:val="berschrift2"/>
      </w:pPr>
      <w:bookmarkStart w:id="1690" w:name="_Toc9684946"/>
      <w:r>
        <w:t>Data Structure Models defined in this document</w:t>
      </w:r>
      <w:bookmarkEnd w:id="1690"/>
    </w:p>
    <w:p w:rsidR="00FE06C1" w:rsidRPr="5404FA76" w:rsidRDefault="00CA3A8E" w:rsidP="00FE06C1">
      <w:r w:rsidRPr="0CCF9147">
        <w:t>The XML elements of this section are defined in the XML namespace '</w:t>
      </w:r>
      <w:r w:rsidRPr="002062A5">
        <w:rPr>
          <w:rFonts w:ascii="Courier New" w:eastAsia="Courier New" w:hAnsi="Courier New" w:cs="Courier New"/>
        </w:rPr>
        <w:t>http://docs.oasis-open.org/dss-x/ns/nsList</w:t>
      </w:r>
      <w:r w:rsidRPr="005A6FFD">
        <w:t>'.</w:t>
      </w:r>
    </w:p>
    <w:p w:rsidR="00FE06C1" w:rsidRDefault="00F847D3" w:rsidP="00FE06C1">
      <w:sdt>
        <w:sdtPr>
          <w:tag w:val="http://docs.oasis-open.org/dss-x/ns/nsList.-explain"/>
          <w:id w:val="-1204394268"/>
          <w:showingPlcHdr/>
        </w:sdtPr>
        <w:sdtContent>
          <w:r w:rsidR="00CA3A8E">
            <w:rPr>
              <w:color w:val="19D131"/>
            </w:rPr>
            <w:t>[namespace http://docs.oasis-open.org/dss-x/ns/nsList explanation]</w:t>
          </w:r>
        </w:sdtContent>
      </w:sdt>
    </w:p>
    <w:p w:rsidR="00FE06C1" w:rsidRDefault="00CA3A8E" w:rsidP="00FE06C1">
      <w:pPr>
        <w:pStyle w:val="berschrift3"/>
      </w:pPr>
      <w:bookmarkStart w:id="1691" w:name="_RefCompF8551B33"/>
      <w:bookmarkStart w:id="1692" w:name="_Toc9684947"/>
      <w:r>
        <w:t>Component NsPrefixMapping</w:t>
      </w:r>
      <w:bookmarkEnd w:id="1691"/>
      <w:bookmarkEnd w:id="1692"/>
    </w:p>
    <w:sdt>
      <w:sdtPr>
        <w:tag w:val="nsl-NsPrefixMappingType.-normative"/>
        <w:id w:val="-1554375164"/>
      </w:sdtPr>
      <w:sdtContent>
        <w:p w:rsidR="00FE06C1" w:rsidRDefault="00CA3A8E" w:rsidP="00FE06C1">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sdtContent>
    </w:sdt>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NamespaceURI</w:t>
      </w:r>
      <w:r>
        <w:t xml:space="preserve"> element MUST contain one instance of a URI. </w:t>
      </w:r>
      <w:sdt>
        <w:sdtPr>
          <w:alias w:val="nsl-NsPrefixMappingType.uri"/>
          <w:tag w:val="nsl-NsPrefixMappingType.NamespaceURI"/>
          <w:id w:val="-1075741396"/>
          <w:showingPlcHdr/>
        </w:sdtPr>
        <w:sdtContent>
          <w:r>
            <w:rPr>
              <w:color w:val="19D131"/>
            </w:rPr>
            <w:t>[sub component NamespaceURI details]</w:t>
          </w:r>
        </w:sdtContent>
      </w:sdt>
    </w:p>
    <w:p w:rsidR="00FE06C1" w:rsidRDefault="00CA3A8E" w:rsidP="00FE06C1">
      <w:pPr>
        <w:pStyle w:val="Member"/>
      </w:pPr>
      <w:r>
        <w:t xml:space="preserve">The </w:t>
      </w:r>
      <w:r w:rsidRPr="35C1378D">
        <w:rPr>
          <w:rStyle w:val="Datatype"/>
        </w:rPr>
        <w:t>NamespacePrefix</w:t>
      </w:r>
      <w:r>
        <w:t xml:space="preserve"> element MUST contain one instance of a string. </w:t>
      </w:r>
      <w:sdt>
        <w:sdtPr>
          <w:alias w:val="nsl-NsPrefixMappingType.pre"/>
          <w:tag w:val="nsl-NsPrefixMappingType.NamespacePrefix"/>
          <w:id w:val="1680697871"/>
          <w:showingPlcHdr/>
        </w:sdtPr>
        <w:sdtContent>
          <w:r>
            <w:rPr>
              <w:color w:val="19D131"/>
            </w:rPr>
            <w:t>[sub component NamespacePrefix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nsl-NsPrefixMappingType.-nonNormative"/>
          <w:id w:val="372891812"/>
          <w:showingPlcHdr/>
        </w:sdtPr>
        <w:sdtContent>
          <w:r w:rsidR="00CA3A8E">
            <w:rPr>
              <w:color w:val="19D131"/>
            </w:rPr>
            <w:t>[component NsPrefixMapping non normative details]</w:t>
          </w:r>
        </w:sdtContent>
      </w:sdt>
    </w:p>
    <w:p w:rsidR="00FE06C1" w:rsidRDefault="00CA3A8E" w:rsidP="00FE06C1">
      <w:pPr>
        <w:pStyle w:val="berschrift4"/>
      </w:pPr>
      <w:bookmarkStart w:id="1693" w:name="_Toc9684948"/>
      <w:r>
        <w:t>NsPrefixMapping – JSON Syntax</w:t>
      </w:r>
      <w:bookmarkEnd w:id="1693"/>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NamespaceURI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nsl-NsPrefixMappingType.uri"/>
                <w:tag w:val="nsl-NsPrefixMappingType.-jsonComment.NamespaceURI"/>
                <w:id w:val="130312263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NamespacePrefix</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nsl-NsPrefixMappingType.pre"/>
                <w:tag w:val="nsl-NsPrefixMappingType.-jsonComment.NamespacePrefix"/>
                <w:id w:val="-1940125944"/>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"nsl-NsPrefixMappingType"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"uri", "pre"</w:t>
      </w:r>
      <w:r>
        <w:t>]</w:t>
      </w:r>
    </w:p>
    <w:p w:rsidR="00FE06C1" w:rsidRDefault="00CA3A8E" w:rsidP="00FE06C1">
      <w:pPr>
        <w:pStyle w:val="Code"/>
        <w:spacing w:line="259" w:lineRule="auto"/>
      </w:pPr>
      <w:r>
        <w:t>}</w:t>
      </w:r>
    </w:p>
    <w:p w:rsidR="00FE06C1" w:rsidRDefault="00F847D3" w:rsidP="00FE06C1">
      <w:sdt>
        <w:sdtPr>
          <w:tag w:val="nsl-NsPrefixMappingType.-jsonSchema"/>
          <w:id w:val="-84696222"/>
          <w:showingPlcHdr/>
        </w:sdtPr>
        <w:sdtContent>
          <w:r w:rsidR="00CA3A8E">
            <w:rPr>
              <w:color w:val="19D131"/>
            </w:rPr>
            <w:t>[component NsPrefixMapping JSON schema details]</w:t>
          </w:r>
        </w:sdtContent>
      </w:sdt>
    </w:p>
    <w:p w:rsidR="00FE06C1" w:rsidRDefault="00CA3A8E" w:rsidP="00FE06C1">
      <w:pPr>
        <w:pStyle w:val="berschrift4"/>
      </w:pPr>
      <w:bookmarkStart w:id="1694" w:name="_Toc9684949"/>
      <w:r>
        <w:lastRenderedPageBreak/>
        <w:t>NsPrefixMapping – XML Syntax</w:t>
      </w:r>
      <w:bookmarkEnd w:id="1694"/>
    </w:p>
    <w:p w:rsidR="00FE06C1" w:rsidRPr="5404FA76" w:rsidRDefault="00CA3A8E" w:rsidP="00FE06C1">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nsl-NsPrefixMappingType.-xmlSchema"/>
          <w:id w:val="917446346"/>
          <w:showingPlcHdr/>
        </w:sdtPr>
        <w:sdtContent>
          <w:r>
            <w:rPr>
              <w:color w:val="19D131"/>
            </w:rPr>
            <w:t>[component NsPrefixMapping XML schema details]</w:t>
          </w:r>
        </w:sdtContent>
      </w:sdt>
    </w:p>
    <w:p w:rsidR="006D31DB" w:rsidRDefault="00CA3A8E" w:rsidP="00FE06C1">
      <w:pPr>
        <w:pStyle w:val="berschrift2"/>
      </w:pPr>
      <w:bookmarkStart w:id="1695" w:name="_Toc9684950"/>
      <w:r>
        <w:t>Data Structure Models defined in this document</w:t>
      </w:r>
      <w:bookmarkEnd w:id="1695"/>
    </w:p>
    <w:p w:rsidR="00FE06C1" w:rsidRPr="5404FA76" w:rsidRDefault="00CA3A8E" w:rsidP="00FE06C1">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00FE06C1" w:rsidRDefault="00F847D3" w:rsidP="00FE06C1">
      <w:sdt>
        <w:sdtPr>
          <w:tag w:val="http://docs.oasis-open.org/dss-x/ns/base.-explain"/>
          <w:id w:val="-2105410857"/>
          <w:showingPlcHdr/>
        </w:sdtPr>
        <w:sdtContent>
          <w:r w:rsidR="00CA3A8E">
            <w:rPr>
              <w:color w:val="19D131"/>
            </w:rPr>
            <w:t>[namespace http://docs.oasis-open.org/dss-x/ns/base explanation]</w:t>
          </w:r>
        </w:sdtContent>
      </w:sdt>
    </w:p>
    <w:p w:rsidR="00FE06C1" w:rsidRDefault="00CA3A8E" w:rsidP="00FE06C1">
      <w:pPr>
        <w:pStyle w:val="berschrift3"/>
      </w:pPr>
      <w:bookmarkStart w:id="1696" w:name="_RefComp73C343FC"/>
      <w:bookmarkStart w:id="1697" w:name="_Toc9684951"/>
      <w:r>
        <w:t>Component InternationalString</w:t>
      </w:r>
      <w:bookmarkEnd w:id="1696"/>
      <w:bookmarkEnd w:id="1697"/>
    </w:p>
    <w:p w:rsidR="00FE06C1" w:rsidRDefault="00F847D3" w:rsidP="00FE06C1">
      <w:sdt>
        <w:sdtPr>
          <w:tag w:val="dsb-InternationalStringType.-normative"/>
          <w:id w:val="2019027906"/>
        </w:sdtPr>
        <w:sdtContent>
          <w:r w:rsidR="001725A5" w:rsidRPr="003A06D0">
            <w:rPr>
              <w:color w:val="19D131"/>
              <w:szCs w:val="20"/>
              <w:lang w:val="en-GB"/>
            </w:rPr>
            <w:t>This element attaches an element to a human-readable string to specify the string’s language.</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value</w:t>
      </w:r>
      <w:r>
        <w:t xml:space="preserve"> element MUST contain one instance of a string. </w:t>
      </w:r>
      <w:sdt>
        <w:sdtPr>
          <w:tag w:val="dsb-InternationalStringType.value"/>
          <w:id w:val="-343480196"/>
        </w:sdtPr>
        <w:sdtContent>
          <w:r w:rsidRPr="003A06D0">
            <w:rPr>
              <w:color w:val="19D131"/>
              <w:lang w:val="en-GB"/>
            </w:rPr>
            <w:t>The human readable string. In non-XML representations the value element contains the textual content.</w:t>
          </w:r>
        </w:sdtContent>
      </w:sdt>
    </w:p>
    <w:p w:rsidR="00FE06C1" w:rsidRDefault="00CA3A8E" w:rsidP="00FE06C1">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410961727"/>
        </w:sdt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InternationalStringType.-nonNormative"/>
          <w:id w:val="2065215752"/>
          <w:showingPlcHdr/>
        </w:sdtPr>
        <w:sdtContent>
          <w:r w:rsidR="00CA3A8E">
            <w:rPr>
              <w:color w:val="19D131"/>
            </w:rPr>
            <w:t>[component InternationalString non normative details]</w:t>
          </w:r>
        </w:sdtContent>
      </w:sdt>
    </w:p>
    <w:p w:rsidR="00FE06C1" w:rsidRDefault="00CA3A8E" w:rsidP="00FE06C1">
      <w:pPr>
        <w:pStyle w:val="berschrift4"/>
      </w:pPr>
      <w:bookmarkStart w:id="1698" w:name="_Toc9684952"/>
      <w:r>
        <w:t>InternationalString – JSON Syntax</w:t>
      </w:r>
      <w:bookmarkEnd w:id="169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44823595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lang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206684416"/>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"dsb-InternationalStringType"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"value"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"lang"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"lang"</w:t>
      </w:r>
      <w:r>
        <w:t>]</w:t>
      </w:r>
    </w:p>
    <w:p w:rsidR="00FE06C1" w:rsidRDefault="00CA3A8E" w:rsidP="00FE06C1">
      <w:pPr>
        <w:pStyle w:val="Code"/>
        <w:spacing w:line="259" w:lineRule="auto"/>
      </w:pPr>
      <w:r>
        <w:t>}</w:t>
      </w:r>
    </w:p>
    <w:p w:rsidR="00FE06C1" w:rsidRDefault="00F847D3" w:rsidP="00FE06C1">
      <w:sdt>
        <w:sdtPr>
          <w:tag w:val="dsb-InternationalStringType.-jsonSchema"/>
          <w:id w:val="-1826268115"/>
          <w:showingPlcHdr/>
        </w:sdtPr>
        <w:sdtContent>
          <w:r w:rsidR="00CA3A8E">
            <w:rPr>
              <w:color w:val="19D131"/>
            </w:rPr>
            <w:t>[component InternationalString JSON schema details]</w:t>
          </w:r>
        </w:sdtContent>
      </w:sdt>
    </w:p>
    <w:p w:rsidR="00FE06C1" w:rsidRDefault="00CA3A8E" w:rsidP="00FE06C1">
      <w:pPr>
        <w:pStyle w:val="berschrift4"/>
      </w:pPr>
      <w:bookmarkStart w:id="1699" w:name="_Toc9684953"/>
      <w:r>
        <w:t>InternationalString – XML Syntax</w:t>
      </w:r>
      <w:bookmarkEnd w:id="1699"/>
    </w:p>
    <w:p w:rsidR="00FE06C1" w:rsidRPr="5404FA76" w:rsidRDefault="00CA3A8E" w:rsidP="00FE06C1">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074768325"/>
          <w:showingPlcHdr/>
        </w:sdtPr>
        <w:sdtContent>
          <w:r>
            <w:rPr>
              <w:color w:val="19D131"/>
            </w:rPr>
            <w:t>[component InternationalString XML schema details]</w:t>
          </w:r>
        </w:sdtContent>
      </w:sdt>
    </w:p>
    <w:p w:rsidR="00FE06C1" w:rsidRDefault="00CA3A8E" w:rsidP="00FE06C1">
      <w:pPr>
        <w:pStyle w:val="berschrift3"/>
      </w:pPr>
      <w:bookmarkStart w:id="1700" w:name="_RefComp96A5B17F"/>
      <w:bookmarkStart w:id="1701" w:name="_Toc9684954"/>
      <w:r>
        <w:t>Component DigestInfo</w:t>
      </w:r>
      <w:bookmarkEnd w:id="1700"/>
      <w:bookmarkEnd w:id="1701"/>
    </w:p>
    <w:p w:rsidR="00FE06C1" w:rsidRDefault="00F847D3" w:rsidP="00FE06C1">
      <w:sdt>
        <w:sdtPr>
          <w:tag w:val="dsb-DigestInfoType.-normative"/>
          <w:id w:val="-1281873023"/>
        </w:sdt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264883783"/>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FE06C1" w:rsidRDefault="00CA3A8E" w:rsidP="00FE06C1">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1031302543"/>
          <w:showingPlcHdr/>
        </w:sdtPr>
        <w:sdtContent>
          <w:r>
            <w:rPr>
              <w:color w:val="19D131"/>
            </w:rPr>
            <w:t>[sub component DigestValue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DigestInfoType.-nonNormative"/>
          <w:id w:val="1924756811"/>
          <w:showingPlcHdr/>
        </w:sdtPr>
        <w:sdtContent>
          <w:r w:rsidR="00CA3A8E">
            <w:rPr>
              <w:color w:val="19D131"/>
            </w:rPr>
            <w:t>[component DigestInfo non normative details]</w:t>
          </w:r>
        </w:sdtContent>
      </w:sdt>
    </w:p>
    <w:p w:rsidR="00FE06C1" w:rsidRDefault="00CA3A8E" w:rsidP="00FE06C1">
      <w:pPr>
        <w:pStyle w:val="berschrift4"/>
      </w:pPr>
      <w:bookmarkStart w:id="1702" w:name="_Toc9684955"/>
      <w:r>
        <w:t>DigestInfo – JSON Syntax</w:t>
      </w:r>
      <w:bookmarkEnd w:id="170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DigestMethod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31360856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DigestValue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93368166"/>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"dsb-DigestInfoType"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"alg"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"alg", "val"</w:t>
      </w:r>
      <w:r>
        <w:t>]</w:t>
      </w:r>
    </w:p>
    <w:p w:rsidR="00FE06C1" w:rsidRDefault="00CA3A8E" w:rsidP="00FE06C1">
      <w:pPr>
        <w:pStyle w:val="Code"/>
        <w:spacing w:line="259" w:lineRule="auto"/>
      </w:pPr>
      <w:r>
        <w:t>}</w:t>
      </w:r>
    </w:p>
    <w:p w:rsidR="00FE06C1" w:rsidRDefault="00F847D3" w:rsidP="00FE06C1">
      <w:sdt>
        <w:sdtPr>
          <w:tag w:val="dsb-DigestInfoType.-jsonSchema"/>
          <w:id w:val="-1043587116"/>
          <w:showingPlcHdr/>
        </w:sdtPr>
        <w:sdtContent>
          <w:r w:rsidR="00CA3A8E">
            <w:rPr>
              <w:color w:val="19D131"/>
            </w:rPr>
            <w:t>[component DigestInfo JSON schema details]</w:t>
          </w:r>
        </w:sdtContent>
      </w:sdt>
    </w:p>
    <w:p w:rsidR="00FE06C1" w:rsidRDefault="00CA3A8E" w:rsidP="00FE06C1">
      <w:pPr>
        <w:pStyle w:val="berschrift4"/>
      </w:pPr>
      <w:bookmarkStart w:id="1703" w:name="_Toc9684956"/>
      <w:r>
        <w:t>DigestInfo – XML Syntax</w:t>
      </w:r>
      <w:bookmarkEnd w:id="1703"/>
    </w:p>
    <w:p w:rsidR="00FE06C1" w:rsidRPr="5404FA76" w:rsidRDefault="00CA3A8E" w:rsidP="00FE06C1">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509791978"/>
          <w:showingPlcHdr/>
        </w:sdtPr>
        <w:sdtContent>
          <w:r>
            <w:rPr>
              <w:color w:val="19D131"/>
            </w:rPr>
            <w:t>[component DigestInfo XML schema details]</w:t>
          </w:r>
        </w:sdtContent>
      </w:sdt>
    </w:p>
    <w:p w:rsidR="00FE06C1" w:rsidRDefault="00CA3A8E" w:rsidP="00FE06C1">
      <w:pPr>
        <w:pStyle w:val="berschrift3"/>
      </w:pPr>
      <w:bookmarkStart w:id="1704" w:name="_RefComp23E43D4E"/>
      <w:bookmarkStart w:id="1705" w:name="_Toc9684957"/>
      <w:r>
        <w:t>Component AttachmentReference</w:t>
      </w:r>
      <w:bookmarkEnd w:id="1704"/>
      <w:bookmarkEnd w:id="1705"/>
    </w:p>
    <w:p w:rsidR="00FE06C1" w:rsidRDefault="00F847D3" w:rsidP="00FE06C1">
      <w:sdt>
        <w:sdtPr>
          <w:tag w:val="dsb-AttachmentReferenceType.-normative"/>
          <w:id w:val="-1432806595"/>
        </w:sdt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892075416"/>
        </w:sdt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00FE06C1" w:rsidRDefault="00CA3A8E" w:rsidP="00FE06C1">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826012166"/>
        </w:sdt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AttachmentReferenceType.-nonNormative"/>
          <w:id w:val="1236285717"/>
          <w:showingPlcHdr/>
        </w:sdtPr>
        <w:sdtContent>
          <w:r w:rsidR="00CA3A8E">
            <w:rPr>
              <w:color w:val="19D131"/>
            </w:rPr>
            <w:t>[component AttachmentReference non normative details]</w:t>
          </w:r>
        </w:sdtContent>
      </w:sdt>
    </w:p>
    <w:p w:rsidR="00FE06C1" w:rsidRDefault="00CA3A8E" w:rsidP="00FE06C1">
      <w:pPr>
        <w:pStyle w:val="berschrift4"/>
      </w:pPr>
      <w:bookmarkStart w:id="1706" w:name="_Toc9684958"/>
      <w:r>
        <w:t>AttachmentReference – JSON Syntax</w:t>
      </w:r>
      <w:bookmarkEnd w:id="170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50595447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AttRefURI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35006910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"dsb-AttachmentReferenceType"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"di"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"attURI"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"attURI"</w:t>
      </w:r>
      <w:r>
        <w:t>]</w:t>
      </w:r>
    </w:p>
    <w:p w:rsidR="00FE06C1" w:rsidRDefault="00CA3A8E" w:rsidP="00FE06C1">
      <w:pPr>
        <w:pStyle w:val="Code"/>
        <w:spacing w:line="259" w:lineRule="auto"/>
      </w:pPr>
      <w:r>
        <w:t>}</w:t>
      </w:r>
    </w:p>
    <w:p w:rsidR="00FE06C1" w:rsidRDefault="00F847D3" w:rsidP="00FE06C1">
      <w:sdt>
        <w:sdtPr>
          <w:tag w:val="dsb-AttachmentReferenceType.-jsonSchema"/>
          <w:id w:val="-1148432283"/>
          <w:showingPlcHdr/>
        </w:sdtPr>
        <w:sdtContent>
          <w:r w:rsidR="00CA3A8E">
            <w:rPr>
              <w:color w:val="19D131"/>
            </w:rPr>
            <w:t>[component AttachmentReference JSON schema details]</w:t>
          </w:r>
        </w:sdtContent>
      </w:sdt>
    </w:p>
    <w:p w:rsidR="00FE06C1" w:rsidRDefault="00CA3A8E" w:rsidP="00FE06C1">
      <w:pPr>
        <w:pStyle w:val="berschrift4"/>
      </w:pPr>
      <w:bookmarkStart w:id="1707" w:name="_Toc9684959"/>
      <w:r>
        <w:lastRenderedPageBreak/>
        <w:t>AttachmentReference – XML Syntax</w:t>
      </w:r>
      <w:bookmarkEnd w:id="1707"/>
    </w:p>
    <w:p w:rsidR="00FE06C1" w:rsidRPr="5404FA76" w:rsidRDefault="00CA3A8E" w:rsidP="00FE06C1">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2107301903"/>
          <w:showingPlcHdr/>
        </w:sdtPr>
        <w:sdtContent>
          <w:r>
            <w:rPr>
              <w:color w:val="19D131"/>
            </w:rPr>
            <w:t>[component AttachmentReference XML schema details]</w:t>
          </w:r>
        </w:sdtContent>
      </w:sdt>
    </w:p>
    <w:p w:rsidR="00FE06C1" w:rsidRDefault="00CA3A8E" w:rsidP="00FE06C1">
      <w:pPr>
        <w:pStyle w:val="berschrift3"/>
      </w:pPr>
      <w:bookmarkStart w:id="1708" w:name="_RefComp2CFDDCC6"/>
      <w:bookmarkStart w:id="1709" w:name="_Toc9684960"/>
      <w:r>
        <w:t>Component Any</w:t>
      </w:r>
      <w:bookmarkEnd w:id="1708"/>
      <w:bookmarkEnd w:id="1709"/>
    </w:p>
    <w:p w:rsidR="00FE06C1" w:rsidRDefault="00F847D3" w:rsidP="00FE06C1">
      <w:sdt>
        <w:sdtPr>
          <w:tag w:val="dsb-AnyType.-normative"/>
          <w:id w:val="300435612"/>
        </w:sdtPr>
        <w:sdtContent>
          <w:r w:rsidR="001725A5" w:rsidRPr="003A06D0">
            <w:rPr>
              <w:color w:val="19D131"/>
              <w:lang w:val="en-GB"/>
            </w:rPr>
            <w:t>This element MAY hold a set of base64 encoded arbitrary data. To help the processing of the data it may be qualified by the mime type element.</w:t>
          </w:r>
        </w:sdtContent>
      </w:sdt>
    </w:p>
    <w:p w:rsidR="00FE06C1" w:rsidRDefault="00CA3A8E" w:rsidP="00FE06C1">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Non-normativeCommentHeading"/>
      </w:pPr>
      <w:r>
        <w:t>Non-normative Comment:</w:t>
      </w:r>
    </w:p>
    <w:p w:rsidR="00FE06C1" w:rsidRDefault="00F847D3" w:rsidP="00FE06C1">
      <w:pPr>
        <w:pStyle w:val="Non-normativeComment"/>
      </w:pPr>
      <w:sdt>
        <w:sdtPr>
          <w:tag w:val="dsb-AnyType.-nonNormative"/>
          <w:id w:val="-689986271"/>
        </w:sdt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00FE06C1" w:rsidRDefault="00CA3A8E" w:rsidP="00FE06C1">
      <w:pPr>
        <w:pStyle w:val="berschrift4"/>
      </w:pPr>
      <w:bookmarkStart w:id="1710" w:name="_Toc9684961"/>
      <w:r>
        <w:t>Any – JSON Syntax</w:t>
      </w:r>
      <w:bookmarkEnd w:id="171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"dsb-AnyType"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"attRef"</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"transforms"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"mimeType"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"idRef"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b-AnyType.-jsonSchema"/>
          <w:id w:val="846059049"/>
          <w:showingPlcHdr/>
        </w:sdtPr>
        <w:sdtContent>
          <w:r w:rsidR="00CA3A8E">
            <w:rPr>
              <w:color w:val="19D131"/>
            </w:rPr>
            <w:t>[component Any JSON schema details]</w:t>
          </w:r>
        </w:sdtContent>
      </w:sdt>
    </w:p>
    <w:p w:rsidR="00FE06C1" w:rsidRDefault="00CA3A8E" w:rsidP="00FE06C1">
      <w:pPr>
        <w:pStyle w:val="berschrift4"/>
      </w:pPr>
      <w:bookmarkStart w:id="1711" w:name="_Toc9684962"/>
      <w:r>
        <w:t>Any – XML Syntax</w:t>
      </w:r>
      <w:bookmarkEnd w:id="1711"/>
    </w:p>
    <w:p w:rsidR="00FE06C1" w:rsidRPr="5404FA76" w:rsidRDefault="00CA3A8E" w:rsidP="00FE06C1">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358699100"/>
        </w:sdtPr>
        <w:sdtContent/>
      </w:sdt>
    </w:p>
    <w:p w:rsidR="00FE06C1" w:rsidRDefault="00CA3A8E" w:rsidP="00FE06C1">
      <w:pPr>
        <w:pStyle w:val="berschrift3"/>
      </w:pPr>
      <w:bookmarkStart w:id="1712" w:name="_RefComp2EB1F1FA"/>
      <w:bookmarkStart w:id="1713" w:name="_Toc9684963"/>
      <w:r>
        <w:t>Component Base64Data</w:t>
      </w:r>
      <w:bookmarkEnd w:id="1712"/>
      <w:bookmarkEnd w:id="1713"/>
    </w:p>
    <w:p w:rsidR="00FE06C1" w:rsidRDefault="00F847D3" w:rsidP="00FE06C1">
      <w:sdt>
        <w:sdtPr>
          <w:tag w:val="dsb-Base64DataType.-normative"/>
          <w:id w:val="-1886093379"/>
        </w:sdt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879858955"/>
        </w:sdtPr>
        <w:sdtContent>
          <w:r w:rsidRPr="003A06D0">
            <w:rPr>
              <w:color w:val="19D131"/>
              <w:lang w:val="en-GB"/>
            </w:rPr>
            <w:t>This element holds an instance of generic content. This could be a document to be signed, a signature, a schema or other data.</w:t>
          </w:r>
        </w:sdtContent>
      </w:sdt>
    </w:p>
    <w:p w:rsidR="00FE06C1" w:rsidRDefault="00CA3A8E" w:rsidP="00FE06C1">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775707374"/>
        </w:sdt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00FE06C1" w:rsidRDefault="00CA3A8E" w:rsidP="00FE06C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b-Base64DataType.transforms"/>
          <w:tag w:val="dsb-Base64DataType.Transforms"/>
          <w:id w:val="-1720593138"/>
        </w:sdt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w:rsidR="00FE06C1" w:rsidRDefault="00CA3A8E" w:rsidP="00FE06C1">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27147423"/>
        </w:sdtPr>
        <w:sdtContent>
          <w:r w:rsidRPr="003A06D0">
            <w:rPr>
              <w:color w:val="19D131"/>
              <w:lang w:val="en-GB"/>
            </w:rPr>
            <w:t xml:space="preserve">This element is denoting the type of the arbitrary data in the value element or the referenced attachment. </w:t>
          </w:r>
        </w:sdtContent>
      </w:sdt>
    </w:p>
    <w:p w:rsidR="00FE06C1" w:rsidRDefault="00CA3A8E" w:rsidP="00FE06C1">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100455274"/>
        </w:sdt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00FE06C1" w:rsidRDefault="00CA3A8E" w:rsidP="00FE06C1">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058901606"/>
        </w:sdt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Base64DataType.-nonNormative"/>
          <w:id w:val="1072085222"/>
        </w:sdt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w:rsidR="00FE06C1" w:rsidRDefault="00CA3A8E" w:rsidP="00FE06C1">
      <w:pPr>
        <w:pStyle w:val="berschrift4"/>
      </w:pPr>
      <w:bookmarkStart w:id="1714" w:name="_Toc9684964"/>
      <w:r>
        <w:t>Base64Data – JSON Syntax</w:t>
      </w:r>
      <w:bookmarkEnd w:id="171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36112846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AttRef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55846686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transforms"/>
                <w:tag w:val="dsb-Base64DataType.-jsonComment.Transforms"/>
                <w:id w:val="156551897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MimeType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109298037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98839906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IdRef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20945674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"dsb-Base64DataType"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"attRef"</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"transforms"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"mimeType"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"idRef"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b-Base64DataType.-jsonSchema"/>
          <w:id w:val="58989962"/>
          <w:showingPlcHdr/>
        </w:sdtPr>
        <w:sdtContent>
          <w:r w:rsidR="00CA3A8E">
            <w:rPr>
              <w:color w:val="19D131"/>
            </w:rPr>
            <w:t>[component Base64Data JSON schema details]</w:t>
          </w:r>
        </w:sdtContent>
      </w:sdt>
    </w:p>
    <w:p w:rsidR="00FE06C1" w:rsidRDefault="00CA3A8E" w:rsidP="00FE06C1">
      <w:pPr>
        <w:pStyle w:val="berschrift4"/>
      </w:pPr>
      <w:bookmarkStart w:id="1715" w:name="_Toc9684965"/>
      <w:r>
        <w:t>Base64Data – XML Syntax</w:t>
      </w:r>
      <w:bookmarkEnd w:id="1715"/>
    </w:p>
    <w:p w:rsidR="00FE06C1" w:rsidRPr="5404FA76" w:rsidRDefault="00CA3A8E" w:rsidP="00FE06C1">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2111727436"/>
        </w:sdtPr>
        <w:sdtContent>
          <w:r w:rsidRPr="003A06D0">
            <w:rPr>
              <w:color w:val="19D131"/>
              <w:lang w:val="en-GB"/>
            </w:rPr>
            <w:t>The elements ‘Id’ and ‘IdRef’ have slightly different names (‘ID’ and ‘IDREF’) within XML syntax to match the XML schema standards for unique identifiers and their reference.</w:t>
          </w:r>
        </w:sdtContent>
      </w:sdt>
    </w:p>
    <w:p w:rsidR="00FE06C1" w:rsidRDefault="00CA3A8E" w:rsidP="00FE06C1">
      <w:pPr>
        <w:pStyle w:val="berschrift3"/>
      </w:pPr>
      <w:bookmarkStart w:id="1716" w:name="_RefComp69B8F57B"/>
      <w:bookmarkStart w:id="1717" w:name="_Toc9684966"/>
      <w:r>
        <w:lastRenderedPageBreak/>
        <w:t>Component SignaturePtr</w:t>
      </w:r>
      <w:bookmarkEnd w:id="1716"/>
      <w:bookmarkEnd w:id="1717"/>
    </w:p>
    <w:p w:rsidR="00FE06C1" w:rsidRDefault="00F847D3" w:rsidP="00FE06C1">
      <w:sdt>
        <w:sdtPr>
          <w:tag w:val="dsb-SignaturePtrType.-normative"/>
          <w:id w:val="-2012052181"/>
        </w:sdt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561064253"/>
          <w:showingPlcHdr/>
        </w:sdtPr>
        <w:sdtContent>
          <w:r>
            <w:rPr>
              <w:color w:val="19D131"/>
            </w:rPr>
            <w:t>[sub component NsPrefixMapping details]</w:t>
          </w:r>
        </w:sdtContent>
      </w:sdt>
    </w:p>
    <w:p w:rsidR="00FE06C1" w:rsidRDefault="00CA3A8E" w:rsidP="00FE06C1">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1467930252"/>
        </w:sdt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00FE06C1" w:rsidRDefault="00CA3A8E" w:rsidP="00FE06C1">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532622168"/>
        </w:sdt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00FE06C1" w:rsidRDefault="00CA3A8E" w:rsidP="00FE06C1">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678706478"/>
        </w:sdt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SignaturePtrType.-nonNormative"/>
          <w:id w:val="1529139365"/>
          <w:showingPlcHdr/>
        </w:sdtPr>
        <w:sdtContent>
          <w:r w:rsidR="00CA3A8E">
            <w:rPr>
              <w:color w:val="19D131"/>
            </w:rPr>
            <w:t>[component SignaturePtr non normative details]</w:t>
          </w:r>
        </w:sdtContent>
      </w:sdt>
    </w:p>
    <w:p w:rsidR="00FE06C1" w:rsidRDefault="00CA3A8E" w:rsidP="00FE06C1">
      <w:pPr>
        <w:pStyle w:val="berschrift4"/>
      </w:pPr>
      <w:bookmarkStart w:id="1718" w:name="_Toc9684967"/>
      <w:r>
        <w:t>SignaturePtr – JSON Syntax</w:t>
      </w:r>
      <w:bookmarkEnd w:id="171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NsPrefixMapping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143813828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163536590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73550399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XPathQualifier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43256383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"dsb-SignaturePtrType"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"xpath"</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"xpathQualifier"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"nsDecl"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"whichData"</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"xPathQual"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"whichData"</w:t>
      </w:r>
      <w:r>
        <w:t>]</w:t>
      </w:r>
    </w:p>
    <w:p w:rsidR="00FE06C1" w:rsidRDefault="00CA3A8E" w:rsidP="00FE06C1">
      <w:pPr>
        <w:pStyle w:val="Code"/>
        <w:spacing w:line="259" w:lineRule="auto"/>
      </w:pPr>
      <w:r>
        <w:t>}</w:t>
      </w:r>
    </w:p>
    <w:p w:rsidR="00FE06C1" w:rsidRDefault="00F847D3" w:rsidP="00FE06C1">
      <w:sdt>
        <w:sdtPr>
          <w:tag w:val="dsb-SignaturePtrType.-jsonSchema"/>
          <w:id w:val="1037469806"/>
          <w:showingPlcHdr/>
        </w:sdtPr>
        <w:sdtContent>
          <w:r w:rsidR="00CA3A8E">
            <w:rPr>
              <w:color w:val="19D131"/>
            </w:rPr>
            <w:t>[component SignaturePtr JSON schema details]</w:t>
          </w:r>
        </w:sdtContent>
      </w:sdt>
    </w:p>
    <w:p w:rsidR="00FE06C1" w:rsidRDefault="00CA3A8E" w:rsidP="00FE06C1">
      <w:pPr>
        <w:pStyle w:val="berschrift4"/>
      </w:pPr>
      <w:bookmarkStart w:id="1719" w:name="_Toc9684968"/>
      <w:r>
        <w:t>SignaturePtr – XML Syntax</w:t>
      </w:r>
      <w:bookmarkEnd w:id="1719"/>
    </w:p>
    <w:p w:rsidR="00FE06C1" w:rsidRPr="5404FA76" w:rsidRDefault="00CA3A8E" w:rsidP="00FE06C1">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lastRenderedPageBreak/>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395013890"/>
          <w:showingPlcHdr/>
        </w:sdtPr>
        <w:sdtContent>
          <w:r>
            <w:rPr>
              <w:color w:val="19D131"/>
            </w:rPr>
            <w:t>[component SignaturePtr XML schema details]</w:t>
          </w:r>
        </w:sdtContent>
      </w:sdt>
    </w:p>
    <w:p w:rsidR="00FE06C1" w:rsidRDefault="00CA3A8E" w:rsidP="00FE06C1">
      <w:pPr>
        <w:pStyle w:val="berschrift3"/>
      </w:pPr>
      <w:bookmarkStart w:id="1720" w:name="_RefComp9481086E"/>
      <w:bookmarkStart w:id="1721" w:name="_Toc9684969"/>
      <w:r>
        <w:t>Component Result</w:t>
      </w:r>
      <w:bookmarkEnd w:id="1720"/>
      <w:bookmarkEnd w:id="1721"/>
    </w:p>
    <w:p w:rsidR="00FE06C1" w:rsidRDefault="00F847D3" w:rsidP="00FE06C1">
      <w:sdt>
        <w:sdtPr>
          <w:tag w:val="dsb-ResultType.-normative"/>
          <w:id w:val="1506854590"/>
        </w:sdt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955408473"/>
        </w:sdt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00FE06C1" w:rsidRDefault="00CA3A8E" w:rsidP="00FE06C1">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894622152"/>
        </w:sdtPr>
        <w:sdtContent/>
      </w:sdt>
    </w:p>
    <w:p w:rsidR="00FE06C1" w:rsidRDefault="00CA3A8E" w:rsidP="00FE06C1">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826328564"/>
        </w:sdtPr>
        <w:sdtContent>
          <w:r w:rsidRPr="003A06D0">
            <w:rPr>
              <w:color w:val="19D131"/>
              <w:lang w:val="en-GB"/>
            </w:rPr>
            <w:t>It represents a message which MAY be returned to an operator, logged by the client, used for debugging, etc.</w:t>
          </w:r>
        </w:sdtContent>
      </w:sdt>
    </w:p>
    <w:p w:rsidR="00FE06C1" w:rsidRDefault="00CA3A8E" w:rsidP="00FE06C1">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1810159013"/>
        </w:sdt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ResultType.-nonNormative"/>
          <w:id w:val="1118796147"/>
          <w:showingPlcHdr/>
        </w:sdtPr>
        <w:sdtContent>
          <w:r w:rsidR="00CA3A8E">
            <w:rPr>
              <w:color w:val="19D131"/>
            </w:rPr>
            <w:t>[component Result non normative details]</w:t>
          </w:r>
        </w:sdtContent>
      </w:sdt>
    </w:p>
    <w:p w:rsidR="00FE06C1" w:rsidRDefault="00CA3A8E" w:rsidP="00FE06C1">
      <w:pPr>
        <w:pStyle w:val="berschrift4"/>
      </w:pPr>
      <w:bookmarkStart w:id="1722" w:name="_Toc9684970"/>
      <w:r>
        <w:t>Result – JSON Syntax</w:t>
      </w:r>
      <w:bookmarkEnd w:id="172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ResultMajor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214144489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ResultMinor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8032855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ResultMessage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64747418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ProblemReference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82146693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lastRenderedPageBreak/>
        <w:t>"dsb-ResultType"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"maj"</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"min"</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"msg"</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"maj"</w:t>
      </w:r>
      <w:r>
        <w:t>]</w:t>
      </w:r>
    </w:p>
    <w:p w:rsidR="00FE06C1" w:rsidRDefault="00CA3A8E" w:rsidP="00FE06C1">
      <w:pPr>
        <w:pStyle w:val="Code"/>
        <w:spacing w:line="259" w:lineRule="auto"/>
      </w:pPr>
      <w:r>
        <w:t>}</w:t>
      </w:r>
    </w:p>
    <w:p w:rsidR="00FE06C1" w:rsidRDefault="00F847D3" w:rsidP="00FE06C1">
      <w:sdt>
        <w:sdtPr>
          <w:tag w:val="dsb-ResultType.-jsonSchema"/>
          <w:id w:val="-1819419457"/>
          <w:showingPlcHdr/>
        </w:sdtPr>
        <w:sdtContent>
          <w:r w:rsidR="00CA3A8E">
            <w:rPr>
              <w:color w:val="19D131"/>
            </w:rPr>
            <w:t>[component Result JSON schema details]</w:t>
          </w:r>
        </w:sdtContent>
      </w:sdt>
    </w:p>
    <w:p w:rsidR="00FE06C1" w:rsidRDefault="00CA3A8E" w:rsidP="00FE06C1">
      <w:pPr>
        <w:pStyle w:val="berschrift4"/>
      </w:pPr>
      <w:bookmarkStart w:id="1723" w:name="_Toc9684971"/>
      <w:r>
        <w:t>Result – XML Syntax</w:t>
      </w:r>
      <w:bookmarkEnd w:id="1723"/>
    </w:p>
    <w:p w:rsidR="00FE06C1" w:rsidRPr="5404FA76" w:rsidRDefault="00CA3A8E" w:rsidP="00FE06C1">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&lt;/xs:restriction&gt;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&lt;/xs:element&gt;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182099"/>
          <w:showingPlcHdr/>
        </w:sdtPr>
        <w:sdtContent>
          <w:r>
            <w:rPr>
              <w:color w:val="19D131"/>
            </w:rPr>
            <w:t>[component Result XML schema details]</w:t>
          </w:r>
        </w:sdtContent>
      </w:sdt>
    </w:p>
    <w:p w:rsidR="00FE06C1" w:rsidRDefault="00CA3A8E" w:rsidP="00FE06C1">
      <w:pPr>
        <w:pStyle w:val="berschrift3"/>
      </w:pPr>
      <w:bookmarkStart w:id="1724" w:name="_RefCompD7570695"/>
      <w:bookmarkStart w:id="1725" w:name="_Toc9684972"/>
      <w:bookmarkStart w:id="1726" w:name="_GoBack"/>
      <w:bookmarkEnd w:id="1726"/>
      <w:r>
        <w:lastRenderedPageBreak/>
        <w:t>Component OptionalInputs</w:t>
      </w:r>
      <w:bookmarkEnd w:id="1724"/>
      <w:bookmarkEnd w:id="1725"/>
    </w:p>
    <w:p w:rsidR="00FE06C1" w:rsidRDefault="00F847D3" w:rsidP="00FE06C1">
      <w:sdt>
        <w:sdtPr>
          <w:tag w:val="dsb-OptionalInputsType.-normative"/>
          <w:id w:val="-1897579508"/>
          <w:showingPlcHdr/>
        </w:sdtPr>
        <w:sdtContent>
          <w:r w:rsidR="00CA3A8E">
            <w:rPr>
              <w:color w:val="19D131"/>
            </w:rPr>
            <w:t>[component OptionalInputs normative details]</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611284031"/>
        </w:sdt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00FE06C1" w:rsidRDefault="00CA3A8E" w:rsidP="00FE06C1">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642583920"/>
        </w:sdt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00FE06C1" w:rsidRDefault="00CA3A8E" w:rsidP="00FE06C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358124865"/>
        </w:sdt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OptionalInputsType.-nonNormative"/>
          <w:id w:val="1993676834"/>
          <w:showingPlcHdr/>
        </w:sdtPr>
        <w:sdtContent>
          <w:r w:rsidR="00CA3A8E">
            <w:rPr>
              <w:color w:val="19D131"/>
            </w:rPr>
            <w:t>[component OptionalInputs non normative details]</w:t>
          </w:r>
        </w:sdtContent>
      </w:sdt>
    </w:p>
    <w:p w:rsidR="00FE06C1" w:rsidRDefault="00CA3A8E" w:rsidP="00FE06C1">
      <w:pPr>
        <w:pStyle w:val="berschrift4"/>
      </w:pPr>
      <w:bookmarkStart w:id="1727" w:name="_Toc9684973"/>
      <w:r>
        <w:t>OptionalInputs – JSON Syntax</w:t>
      </w:r>
      <w:bookmarkEnd w:id="1727"/>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00FE06C1" w:rsidRDefault="00F847D3" w:rsidP="00FE06C1">
      <w:sdt>
        <w:sdtPr>
          <w:tag w:val="dsb-OptionalInputsType.-jsonSchema"/>
          <w:id w:val="246623357"/>
          <w:showingPlcHdr/>
        </w:sdtPr>
        <w:sdtContent>
          <w:r w:rsidR="00CA3A8E">
            <w:rPr>
              <w:color w:val="19D131"/>
            </w:rPr>
            <w:t>[component OptionalInputs JSON schema details]</w:t>
          </w:r>
        </w:sdtContent>
      </w:sdt>
    </w:p>
    <w:p w:rsidR="00FE06C1" w:rsidRDefault="00CA3A8E" w:rsidP="00FE06C1">
      <w:pPr>
        <w:pStyle w:val="berschrift4"/>
      </w:pPr>
      <w:bookmarkStart w:id="1728" w:name="_Toc9684974"/>
      <w:r>
        <w:t>OptionalInputs – XML Syntax</w:t>
      </w:r>
      <w:bookmarkEnd w:id="1728"/>
    </w:p>
    <w:p w:rsidR="00FE06C1" w:rsidRPr="5404FA76" w:rsidRDefault="00CA3A8E" w:rsidP="00FE06C1">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42876027"/>
          <w:showingPlcHdr/>
        </w:sdtPr>
        <w:sdtContent>
          <w:r>
            <w:rPr>
              <w:color w:val="19D131"/>
            </w:rPr>
            <w:t>[component OptionalInputs XML schema details]</w:t>
          </w:r>
        </w:sdtContent>
      </w:sdt>
    </w:p>
    <w:p w:rsidR="00FE06C1" w:rsidRDefault="00CA3A8E" w:rsidP="00FE06C1">
      <w:pPr>
        <w:pStyle w:val="berschrift3"/>
      </w:pPr>
      <w:bookmarkStart w:id="1729" w:name="_RefComp8DCB9802"/>
      <w:bookmarkStart w:id="1730" w:name="_Toc9684975"/>
      <w:r>
        <w:t>Component OptionalOutputs</w:t>
      </w:r>
      <w:bookmarkEnd w:id="1729"/>
      <w:bookmarkEnd w:id="1730"/>
    </w:p>
    <w:p w:rsidR="00FE06C1" w:rsidRDefault="00F847D3" w:rsidP="00FE06C1">
      <w:sdt>
        <w:sdtPr>
          <w:tag w:val="dsb-OptionalOutputsType.-normative"/>
          <w:id w:val="-1712030855"/>
          <w:showingPlcHdr/>
        </w:sdtPr>
        <w:sdtContent>
          <w:r w:rsidR="00CA3A8E">
            <w:rPr>
              <w:color w:val="19D131"/>
            </w:rPr>
            <w:t>[component OptionalOutputs normative details]</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841359698"/>
        </w:sdtPr>
        <w:sdtContent>
          <w:r w:rsidRPr="003A06D0">
            <w:rPr>
              <w:color w:val="19D131"/>
              <w:lang w:val="en-GB"/>
            </w:rPr>
            <w:t>This element lists the set of DSS policies used by the server.</w:t>
          </w:r>
        </w:sdtContent>
      </w:sdt>
    </w:p>
    <w:p w:rsidR="00FE06C1" w:rsidRDefault="00CA3A8E" w:rsidP="00FE06C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1988688548"/>
        </w:sdtPr>
        <w:sdtContent>
          <w:r w:rsidRPr="003A06D0">
            <w:rPr>
              <w:color w:val="19D131"/>
              <w:lang w:val="en-GB"/>
            </w:rPr>
            <w:t>Other may contain arbitrary content that may be specified in a profile and can be used to extend the Protocol.</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OptionalOutputsType.-nonNormative"/>
          <w:id w:val="-403366765"/>
          <w:showingPlcHdr/>
        </w:sdtPr>
        <w:sdtContent>
          <w:r w:rsidR="00CA3A8E">
            <w:rPr>
              <w:color w:val="19D131"/>
            </w:rPr>
            <w:t>[component OptionalOutputs non normative details]</w:t>
          </w:r>
        </w:sdtContent>
      </w:sdt>
    </w:p>
    <w:p w:rsidR="00FE06C1" w:rsidRDefault="00CA3A8E" w:rsidP="00FE06C1">
      <w:pPr>
        <w:pStyle w:val="berschrift4"/>
      </w:pPr>
      <w:bookmarkStart w:id="1731" w:name="_Toc9684976"/>
      <w:r>
        <w:t>OptionalOutputs – JSON Syntax</w:t>
      </w:r>
      <w:bookmarkEnd w:id="1731"/>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00FE06C1" w:rsidRDefault="00F847D3" w:rsidP="00FE06C1">
      <w:sdt>
        <w:sdtPr>
          <w:tag w:val="dsb-OptionalOutputsType.-jsonSchema"/>
          <w:id w:val="1866176078"/>
          <w:showingPlcHdr/>
        </w:sdtPr>
        <w:sdtContent>
          <w:r w:rsidR="00CA3A8E">
            <w:rPr>
              <w:color w:val="19D131"/>
            </w:rPr>
            <w:t>[component OptionalOutputs JSON schema details]</w:t>
          </w:r>
        </w:sdtContent>
      </w:sdt>
    </w:p>
    <w:p w:rsidR="00FE06C1" w:rsidRDefault="00CA3A8E" w:rsidP="00FE06C1">
      <w:pPr>
        <w:pStyle w:val="berschrift4"/>
      </w:pPr>
      <w:bookmarkStart w:id="1732" w:name="_Toc9684977"/>
      <w:r>
        <w:t>OptionalOutputs – XML Syntax</w:t>
      </w:r>
      <w:bookmarkEnd w:id="1732"/>
    </w:p>
    <w:p w:rsidR="00FE06C1" w:rsidRPr="5404FA76" w:rsidRDefault="00CA3A8E" w:rsidP="00FE06C1">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646270929"/>
          <w:showingPlcHdr/>
        </w:sdtPr>
        <w:sdtContent>
          <w:r>
            <w:rPr>
              <w:color w:val="19D131"/>
            </w:rPr>
            <w:t>[component OptionalOutputs XML schema details]</w:t>
          </w:r>
        </w:sdtContent>
      </w:sdt>
    </w:p>
    <w:p w:rsidR="00FE06C1" w:rsidRDefault="00CA3A8E" w:rsidP="00FE06C1">
      <w:pPr>
        <w:pStyle w:val="berschrift3"/>
      </w:pPr>
      <w:bookmarkStart w:id="1733" w:name="_RefComp82EE85A6"/>
      <w:bookmarkStart w:id="1734" w:name="_Toc9684978"/>
      <w:r>
        <w:t>Component RequestBase</w:t>
      </w:r>
      <w:bookmarkEnd w:id="1733"/>
      <w:bookmarkEnd w:id="1734"/>
    </w:p>
    <w:p w:rsidR="00FE06C1" w:rsidRDefault="00F847D3" w:rsidP="00FE06C1">
      <w:sdt>
        <w:sdtPr>
          <w:tag w:val="dsb-RequestBaseType.-normative"/>
          <w:id w:val="283858653"/>
        </w:sdt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1463959366"/>
        </w:sdtPr>
        <w:sdtContent>
          <w:r w:rsidRPr="003A06D0">
            <w:rPr>
              <w:color w:val="19D131"/>
              <w:lang w:val="en-GB"/>
            </w:rPr>
            <w:t>This element indicates a set of DSS profiles. It is used by the client to select profiles the server supports.</w:t>
          </w:r>
        </w:sdtContent>
      </w:sdt>
    </w:p>
    <w:p w:rsidR="00FE06C1" w:rsidRDefault="00CA3A8E" w:rsidP="00FE06C1">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44488779"/>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RequestBaseType.-nonNormative"/>
          <w:id w:val="625748659"/>
          <w:showingPlcHdr/>
        </w:sdtPr>
        <w:sdtContent>
          <w:r w:rsidR="00CA3A8E">
            <w:rPr>
              <w:color w:val="19D131"/>
            </w:rPr>
            <w:t>[component RequestBase non normative details]</w:t>
          </w:r>
        </w:sdtContent>
      </w:sdt>
    </w:p>
    <w:p w:rsidR="00FE06C1" w:rsidRDefault="00CA3A8E" w:rsidP="00FE06C1">
      <w:pPr>
        <w:pStyle w:val="berschrift4"/>
      </w:pPr>
      <w:bookmarkStart w:id="1735" w:name="_Toc9684979"/>
      <w:r>
        <w:t>RequestBase – JSON Syntax</w:t>
      </w:r>
      <w:bookmarkEnd w:id="1735"/>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00FE06C1" w:rsidRDefault="00F847D3" w:rsidP="00FE06C1">
      <w:sdt>
        <w:sdtPr>
          <w:tag w:val="dsb-RequestBaseType.-jsonSchema"/>
          <w:id w:val="1895082613"/>
          <w:showingPlcHdr/>
        </w:sdtPr>
        <w:sdtContent>
          <w:r w:rsidR="00CA3A8E">
            <w:rPr>
              <w:color w:val="19D131"/>
            </w:rPr>
            <w:t>[component RequestBase JSON schema details]</w:t>
          </w:r>
        </w:sdtContent>
      </w:sdt>
    </w:p>
    <w:p w:rsidR="00FE06C1" w:rsidRDefault="00CA3A8E" w:rsidP="00FE06C1">
      <w:pPr>
        <w:pStyle w:val="berschrift4"/>
      </w:pPr>
      <w:bookmarkStart w:id="1736" w:name="_Toc9684980"/>
      <w:r>
        <w:lastRenderedPageBreak/>
        <w:t>RequestBase – XML Syntax</w:t>
      </w:r>
      <w:bookmarkEnd w:id="1736"/>
    </w:p>
    <w:p w:rsidR="00FE06C1" w:rsidRPr="5404FA76" w:rsidRDefault="00CA3A8E" w:rsidP="00FE06C1">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1277329280"/>
          <w:showingPlcHdr/>
        </w:sdtPr>
        <w:sdtContent>
          <w:r>
            <w:rPr>
              <w:color w:val="19D131"/>
            </w:rPr>
            <w:t>[component RequestBase XML schema details]</w:t>
          </w:r>
        </w:sdtContent>
      </w:sdt>
    </w:p>
    <w:p w:rsidR="00FE06C1" w:rsidRDefault="00CA3A8E" w:rsidP="00FE06C1">
      <w:pPr>
        <w:pStyle w:val="berschrift3"/>
      </w:pPr>
      <w:bookmarkStart w:id="1737" w:name="_RefComp131BCFE5"/>
      <w:bookmarkStart w:id="1738" w:name="_Toc9684981"/>
      <w:r>
        <w:t>Component ResponseBase</w:t>
      </w:r>
      <w:bookmarkEnd w:id="1737"/>
      <w:bookmarkEnd w:id="1738"/>
    </w:p>
    <w:p w:rsidR="00FE06C1" w:rsidRDefault="00F847D3" w:rsidP="00FE06C1">
      <w:sdt>
        <w:sdtPr>
          <w:tag w:val="dsb-ResponseBaseType.-normative"/>
          <w:id w:val="52276278"/>
        </w:sdt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9954960"/>
        </w:sdt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w:rsidR="00FE06C1" w:rsidRDefault="00CA3A8E" w:rsidP="00FE06C1">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1970577124"/>
        </w:sdt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00FE06C1" w:rsidRDefault="00CA3A8E" w:rsidP="00FE06C1">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699550141"/>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00FE06C1" w:rsidRDefault="00CA3A8E" w:rsidP="00FE06C1">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2079502499"/>
        </w:sdt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b-ResponseBaseType.-nonNormative"/>
          <w:id w:val="-290055392"/>
          <w:showingPlcHdr/>
        </w:sdtPr>
        <w:sdtContent>
          <w:r w:rsidR="00CA3A8E">
            <w:rPr>
              <w:color w:val="19D131"/>
            </w:rPr>
            <w:t>[component ResponseBase non normative details]</w:t>
          </w:r>
        </w:sdtContent>
      </w:sdt>
    </w:p>
    <w:p w:rsidR="00FE06C1" w:rsidRDefault="00CA3A8E" w:rsidP="00FE06C1">
      <w:pPr>
        <w:pStyle w:val="berschrift4"/>
      </w:pPr>
      <w:bookmarkStart w:id="1739" w:name="_Toc9684982"/>
      <w:r>
        <w:t>ResponseBase – JSON Syntax</w:t>
      </w:r>
      <w:bookmarkEnd w:id="1739"/>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63256270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AppliedProfile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31398722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RequestID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87553684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ResponseID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46947975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"dsb-ResponseBaseType"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"result"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"respID"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"result"</w:t>
      </w:r>
      <w:r>
        <w:t>]</w:t>
      </w:r>
    </w:p>
    <w:p w:rsidR="00FE06C1" w:rsidRDefault="00CA3A8E" w:rsidP="00FE06C1">
      <w:pPr>
        <w:pStyle w:val="Code"/>
        <w:spacing w:line="259" w:lineRule="auto"/>
      </w:pPr>
      <w:r>
        <w:t>}</w:t>
      </w:r>
    </w:p>
    <w:p w:rsidR="00FE06C1" w:rsidRDefault="00F847D3" w:rsidP="00FE06C1">
      <w:sdt>
        <w:sdtPr>
          <w:tag w:val="dsb-ResponseBaseType.-jsonSchema"/>
          <w:id w:val="1541867586"/>
          <w:showingPlcHdr/>
        </w:sdtPr>
        <w:sdtContent>
          <w:r w:rsidR="00CA3A8E">
            <w:rPr>
              <w:color w:val="19D131"/>
            </w:rPr>
            <w:t>[component ResponseBase JSON schema details]</w:t>
          </w:r>
        </w:sdtContent>
      </w:sdt>
    </w:p>
    <w:p w:rsidR="00FE06C1" w:rsidRDefault="00CA3A8E" w:rsidP="00FE06C1">
      <w:pPr>
        <w:pStyle w:val="berschrift4"/>
      </w:pPr>
      <w:bookmarkStart w:id="1740" w:name="_Toc9684983"/>
      <w:r>
        <w:t>ResponseBase – XML Syntax</w:t>
      </w:r>
      <w:bookmarkEnd w:id="1740"/>
    </w:p>
    <w:p w:rsidR="00FE06C1" w:rsidRPr="5404FA76" w:rsidRDefault="00CA3A8E" w:rsidP="00FE06C1">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384917500"/>
          <w:showingPlcHdr/>
        </w:sdtPr>
        <w:sdtContent>
          <w:r>
            <w:rPr>
              <w:color w:val="19D131"/>
            </w:rPr>
            <w:t>[component ResponseBase XML schema details]</w:t>
          </w:r>
        </w:sdtContent>
      </w:sdt>
    </w:p>
    <w:p w:rsidR="006D31DB" w:rsidRDefault="00CA3A8E" w:rsidP="00FE06C1">
      <w:pPr>
        <w:pStyle w:val="berschrift2"/>
      </w:pPr>
      <w:bookmarkStart w:id="1741" w:name="_Toc9684984"/>
      <w:r>
        <w:t>Operation requests and responses</w:t>
      </w:r>
      <w:bookmarkEnd w:id="1741"/>
    </w:p>
    <w:p w:rsidR="00FE06C1" w:rsidRPr="5404FA76" w:rsidRDefault="00CA3A8E" w:rsidP="00FE06C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FE06C1" w:rsidRDefault="00F847D3" w:rsidP="00FE06C1">
      <w:sdt>
        <w:sdtPr>
          <w:tag w:val="http://docs.oasis-open.org/dss-x/ns/core-operation.-explain"/>
          <w:id w:val="-1373612214"/>
          <w:showingPlcHdr/>
        </w:sdtPr>
        <w:sdtContent>
          <w:r w:rsidR="00CA3A8E">
            <w:rPr>
              <w:color w:val="19D131"/>
            </w:rPr>
            <w:t>[category operation in namespace http://docs.oasis-open.org/dss-x/ns/core explanation]</w:t>
          </w:r>
        </w:sdtContent>
      </w:sdt>
    </w:p>
    <w:p w:rsidR="00FE06C1" w:rsidRDefault="00CA3A8E" w:rsidP="00FE06C1">
      <w:pPr>
        <w:pStyle w:val="berschrift3"/>
      </w:pPr>
      <w:bookmarkStart w:id="1742" w:name="_RefComp43E75166"/>
      <w:bookmarkStart w:id="1743" w:name="_Toc9684985"/>
      <w:r>
        <w:t>Component SignRequest</w:t>
      </w:r>
      <w:bookmarkEnd w:id="1742"/>
      <w:bookmarkEnd w:id="1743"/>
    </w:p>
    <w:p w:rsidR="00FE06C1" w:rsidRDefault="00F847D3" w:rsidP="00FE06C1">
      <w:sdt>
        <w:sdtPr>
          <w:tag w:val="dss2-SignRequestType.-normative"/>
          <w:id w:val="304361519"/>
        </w:sdt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00FE06C1" w:rsidRDefault="00CA3A8E" w:rsidP="00FE06C1">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653753550"/>
          <w:showingPlcHdr/>
        </w:sdtPr>
        <w:sdtContent>
          <w:r>
            <w:rPr>
              <w:color w:val="19D131"/>
            </w:rPr>
            <w:t>[sub component InputDocuments details]</w:t>
          </w:r>
        </w:sdtContent>
      </w:sdt>
    </w:p>
    <w:p w:rsidR="00FE06C1" w:rsidRDefault="00CA3A8E" w:rsidP="00FE06C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1605607030"/>
        </w:sdtPr>
        <w:sdtContent>
          <w:r w:rsidRPr="003A06D0">
            <w:rPr>
              <w:color w:val="19D131"/>
              <w:lang w:val="en-GB"/>
            </w:rPr>
            <w:t>It is intended to transport additional input elements of the signing request.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RequestType.-nonNormative"/>
          <w:id w:val="1720714259"/>
          <w:showingPlcHdr/>
        </w:sdtPr>
        <w:sdtContent>
          <w:r w:rsidR="00CA3A8E">
            <w:rPr>
              <w:color w:val="19D131"/>
            </w:rPr>
            <w:t>[component SignRequest non normative details]</w:t>
          </w:r>
        </w:sdtContent>
      </w:sdt>
    </w:p>
    <w:p w:rsidR="00FE06C1" w:rsidRDefault="00CA3A8E" w:rsidP="00FE06C1">
      <w:pPr>
        <w:pStyle w:val="berschrift4"/>
      </w:pPr>
      <w:bookmarkStart w:id="1744" w:name="_Toc9684986"/>
      <w:r>
        <w:t>SignRequest – JSON Syntax</w:t>
      </w:r>
      <w:bookmarkEnd w:id="174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InputDocuments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88439731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OptionalInputs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2109959650"/>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"dss2-SignRequestType"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"inDocs"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"optInp"</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SignRequestType.-jsonSchema"/>
          <w:id w:val="-659770478"/>
          <w:showingPlcHdr/>
        </w:sdtPr>
        <w:sdtContent>
          <w:r w:rsidR="00CA3A8E">
            <w:rPr>
              <w:color w:val="19D131"/>
            </w:rPr>
            <w:t>[component SignRequest JSON schema details]</w:t>
          </w:r>
        </w:sdtContent>
      </w:sdt>
    </w:p>
    <w:p w:rsidR="00FE06C1" w:rsidRDefault="00CA3A8E" w:rsidP="00FE06C1">
      <w:pPr>
        <w:pStyle w:val="berschrift4"/>
      </w:pPr>
      <w:bookmarkStart w:id="1745" w:name="_Toc9684987"/>
      <w:r>
        <w:lastRenderedPageBreak/>
        <w:t>SignRequest – XML Syntax</w:t>
      </w:r>
      <w:bookmarkEnd w:id="1745"/>
    </w:p>
    <w:p w:rsidR="00FE06C1" w:rsidRPr="5404FA76" w:rsidRDefault="00CA3A8E" w:rsidP="00FE06C1">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407178224"/>
          <w:showingPlcHdr/>
        </w:sdtPr>
        <w:sdtContent>
          <w:r>
            <w:rPr>
              <w:color w:val="19D131"/>
            </w:rPr>
            <w:t>[component SignRequest XML schema details]</w:t>
          </w:r>
        </w:sdtContent>
      </w:sdt>
    </w:p>
    <w:p w:rsidR="00FE06C1" w:rsidRDefault="00CA3A8E" w:rsidP="00FE06C1">
      <w:pPr>
        <w:pStyle w:val="berschrift3"/>
      </w:pPr>
      <w:bookmarkStart w:id="1746" w:name="_RefCompE03D9D8F"/>
      <w:bookmarkStart w:id="1747" w:name="_Toc9684988"/>
      <w:r>
        <w:t>Component SignResponse</w:t>
      </w:r>
      <w:bookmarkEnd w:id="1746"/>
      <w:bookmarkEnd w:id="1747"/>
    </w:p>
    <w:p w:rsidR="00FE06C1" w:rsidRDefault="00F847D3" w:rsidP="00FE06C1">
      <w:sdt>
        <w:sdtPr>
          <w:tag w:val="dss2-SignResponseType.-normative"/>
          <w:id w:val="-1239635895"/>
        </w:sdt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00FE06C1" w:rsidRDefault="00CA3A8E" w:rsidP="00FE06C1">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1361310302"/>
        </w:sdt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00FE06C1" w:rsidRDefault="00CA3A8E" w:rsidP="00FE06C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2092031009"/>
        </w:sdtPr>
        <w:sdtEndPr>
          <w:rPr>
            <w:color w:val="19D131"/>
          </w:rPr>
        </w:sdtEndPr>
        <w:sdtContent>
          <w:r w:rsidR="008C58DA" w:rsidRPr="008C58DA">
            <w:rPr>
              <w:color w:val="19D131"/>
            </w:rPr>
            <w:t>«</w:t>
          </w:r>
          <w:moveFromRangeStart w:id="1748" w:author="Andreas Kuehne" w:date="2019-05-24T21:55:00Z" w:name="move9627344"/>
          <w:moveFrom w:id="1749" w:author="Andreas Kuehne" w:date="2019-05-24T21:55:00Z">
            <w:r w:rsidR="008C58DA" w:rsidRPr="008C58DA" w:rsidDel="00FE06C1">
              <w:rPr>
                <w:color w:val="19D131"/>
              </w:rPr>
              <w:t xml:space="preserve"> For uses cases defined in this document the cardinality of this element MUST be zero or one. » [DSS-4.3.2-4]  Profiles MAY define processing rules how to handle unbounded cardinality. These profiles MUST define the semantics of signature processing for multiple SignatureObjects</w:t>
            </w:r>
          </w:moveFrom>
          <w:moveFromRangeEnd w:id="1748"/>
          <w:moveToRangeStart w:id="1750" w:author="Andreas Kuehne" w:date="2019-05-24T21:55:00Z" w:name="move9627344"/>
          <w:moveTo w:id="1751" w:author="Andreas Kuehne" w:date="2019-05-24T21:55:00Z">
            <w:r w:rsidR="00FE06C1" w:rsidRPr="008C58DA">
              <w:rPr>
                <w:color w:val="19D131"/>
              </w:rPr>
              <w:t>For uses cases defined in this document the cardinality of this element MUST be zero or one. » [DSS-4.3.2-</w:t>
            </w:r>
          </w:moveTo>
          <w:ins w:id="1752" w:author="Andreas Kuehne" w:date="2019-05-25T14:17:00Z">
            <w:r w:rsidR="003C5A42">
              <w:rPr>
                <w:color w:val="19D131"/>
              </w:rPr>
              <w:t>1</w:t>
            </w:r>
          </w:ins>
          <w:moveTo w:id="1753" w:author="Andreas Kuehne" w:date="2019-05-24T21:55:00Z">
            <w:del w:id="1754" w:author="Andreas Kuehne" w:date="2019-05-25T14:17:00Z">
              <w:r w:rsidR="00FE06C1" w:rsidRPr="008C58DA" w:rsidDel="003C5A42">
                <w:rPr>
                  <w:color w:val="19D131"/>
                </w:rPr>
                <w:delText>4</w:delText>
              </w:r>
            </w:del>
            <w:r w:rsidR="00FE06C1" w:rsidRPr="008C58DA">
              <w:rPr>
                <w:color w:val="19D131"/>
              </w:rPr>
              <w:t xml:space="preserve">]  Profiles MAY define processing rules how to handle unbounded cardinality. These profiles MUST define the semantics of signature processing for multiple </w:t>
            </w:r>
          </w:moveTo>
          <w:ins w:id="1755" w:author="Andreas Kuehne" w:date="2019-05-27T14:20:00Z">
            <w:r w:rsidR="00F847D3">
              <w:rPr>
                <w:color w:val="19D131"/>
              </w:rPr>
              <w:t>s</w:t>
            </w:r>
          </w:ins>
          <w:moveTo w:id="1756" w:author="Andreas Kuehne" w:date="2019-05-24T21:55:00Z">
            <w:del w:id="1757" w:author="Andreas Kuehne" w:date="2019-05-27T14:20:00Z">
              <w:r w:rsidR="00FE06C1" w:rsidRPr="008C58DA" w:rsidDel="00F847D3">
                <w:rPr>
                  <w:color w:val="19D131"/>
                </w:rPr>
                <w:delText>S</w:delText>
              </w:r>
            </w:del>
            <w:r w:rsidR="00FE06C1" w:rsidRPr="008C58DA">
              <w:rPr>
                <w:color w:val="19D131"/>
              </w:rPr>
              <w:t>ignature</w:t>
            </w:r>
          </w:moveTo>
          <w:ins w:id="1758" w:author="Andreas Kuehne" w:date="2019-05-27T14:20:00Z">
            <w:r w:rsidR="00F847D3">
              <w:rPr>
                <w:color w:val="19D131"/>
              </w:rPr>
              <w:t xml:space="preserve"> o</w:t>
            </w:r>
          </w:ins>
          <w:moveTo w:id="1759" w:author="Andreas Kuehne" w:date="2019-05-24T21:55:00Z">
            <w:del w:id="1760" w:author="Andreas Kuehne" w:date="2019-05-27T14:20:00Z">
              <w:r w:rsidR="00FE06C1" w:rsidRPr="008C58DA" w:rsidDel="00F847D3">
                <w:rPr>
                  <w:color w:val="19D131"/>
                </w:rPr>
                <w:delText>O</w:delText>
              </w:r>
            </w:del>
            <w:r w:rsidR="00FE06C1" w:rsidRPr="008C58DA">
              <w:rPr>
                <w:color w:val="19D131"/>
              </w:rPr>
              <w:t>bjects</w:t>
            </w:r>
          </w:moveTo>
          <w:moveToRangeEnd w:id="1750"/>
          <w:r w:rsidR="008C58DA" w:rsidRPr="008C58DA">
            <w:rPr>
              <w:color w:val="19D131"/>
            </w:rPr>
            <w: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ResponseType.-nonNormative"/>
          <w:id w:val="1118725130"/>
          <w:showingPlcHdr/>
        </w:sdtPr>
        <w:sdtContent>
          <w:r w:rsidR="00CA3A8E">
            <w:rPr>
              <w:color w:val="19D131"/>
            </w:rPr>
            <w:t>[component SignResponse non normative details]</w:t>
          </w:r>
        </w:sdtContent>
      </w:sdt>
    </w:p>
    <w:p w:rsidR="00FE06C1" w:rsidRDefault="00CA3A8E" w:rsidP="00FE06C1">
      <w:pPr>
        <w:pStyle w:val="berschrift4"/>
      </w:pPr>
      <w:bookmarkStart w:id="1761" w:name="_Toc9684989"/>
      <w:r>
        <w:t>SignResponse – JSON Syntax</w:t>
      </w:r>
      <w:bookmarkEnd w:id="1761"/>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OptionalOutputs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84437334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97848757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"dss2-SignResponseType"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"result"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"respID"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"optOutp"</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"sigObj"</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SignResponseType.-jsonSchema"/>
          <w:id w:val="-1398124616"/>
          <w:showingPlcHdr/>
        </w:sdtPr>
        <w:sdtContent>
          <w:r w:rsidR="00CA3A8E">
            <w:rPr>
              <w:color w:val="19D131"/>
            </w:rPr>
            <w:t>[component SignResponse JSON schema details]</w:t>
          </w:r>
        </w:sdtContent>
      </w:sdt>
    </w:p>
    <w:p w:rsidR="00FE06C1" w:rsidRDefault="00CA3A8E" w:rsidP="00FE06C1">
      <w:pPr>
        <w:pStyle w:val="berschrift4"/>
      </w:pPr>
      <w:bookmarkStart w:id="1762" w:name="_Toc9684990"/>
      <w:r>
        <w:t>SignResponse – XML Syntax</w:t>
      </w:r>
      <w:bookmarkEnd w:id="1762"/>
    </w:p>
    <w:p w:rsidR="00FE06C1" w:rsidRPr="5404FA76" w:rsidRDefault="00CA3A8E" w:rsidP="00FE06C1">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538114791"/>
          <w:showingPlcHdr/>
        </w:sdtPr>
        <w:sdtContent>
          <w:r>
            <w:rPr>
              <w:color w:val="19D131"/>
            </w:rPr>
            <w:t>[component SignResponse XML schema details]</w:t>
          </w:r>
        </w:sdtContent>
      </w:sdt>
    </w:p>
    <w:p w:rsidR="00FE06C1" w:rsidRDefault="00CA3A8E" w:rsidP="00FE06C1">
      <w:pPr>
        <w:pStyle w:val="berschrift3"/>
      </w:pPr>
      <w:bookmarkStart w:id="1763" w:name="_RefComp8509F686"/>
      <w:bookmarkStart w:id="1764" w:name="_Toc9684991"/>
      <w:r>
        <w:lastRenderedPageBreak/>
        <w:t>Component VerifyRequest</w:t>
      </w:r>
      <w:bookmarkEnd w:id="1763"/>
      <w:bookmarkEnd w:id="1764"/>
    </w:p>
    <w:p w:rsidR="00FE06C1" w:rsidRDefault="00F847D3" w:rsidP="00FE06C1">
      <w:sdt>
        <w:sdtPr>
          <w:tag w:val="dss2-VerifyRequestType.-normative"/>
          <w:id w:val="-1922936617"/>
        </w:sdt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00FE06C1" w:rsidRDefault="00CA3A8E" w:rsidP="00FE06C1">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600023450"/>
          <w:showingPlcHdr/>
        </w:sdtPr>
        <w:sdtContent>
          <w:r>
            <w:rPr>
              <w:color w:val="19D131"/>
            </w:rPr>
            <w:t>[sub component InputDocuments details]</w:t>
          </w:r>
        </w:sdtContent>
      </w:sdt>
    </w:p>
    <w:p w:rsidR="00FE06C1" w:rsidRDefault="00CA3A8E" w:rsidP="00FE06C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714776144"/>
          <w:showingPlcHdr/>
        </w:sdtPr>
        <w:sdtContent>
          <w:r>
            <w:rPr>
              <w:color w:val="19D131"/>
            </w:rPr>
            <w:t>[sub component OptionalInputs details]</w:t>
          </w:r>
        </w:sdtContent>
      </w:sdt>
    </w:p>
    <w:p w:rsidR="00FE06C1" w:rsidRDefault="00CA3A8E" w:rsidP="00FE06C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moveFromRangeStart w:id="1765" w:author="Andreas Kuehne" w:date="2019-05-24T21:55:00Z" w:name="move9627368"/>
      <w:sdt>
        <w:sdtPr>
          <w:alias w:val="dss2-VerifyRequestType.sigObj"/>
          <w:tag w:val="dss2-VerifyRequestType.SignatureObject"/>
          <w:id w:val="290262650"/>
        </w:sdtPr>
        <w:sdtContent>
          <w:moveFrom w:id="1766" w:author="Andreas Kuehne" w:date="2019-05-24T21:55:00Z">
            <w:r w:rsidR="008C58DA" w:rsidRPr="008C58DA" w:rsidDel="00FE06C1">
              <w:t>« For uses cases defined in this document the cardinality of this element M</w:t>
            </w:r>
            <w:r w:rsidR="008C58DA" w:rsidDel="00FE06C1">
              <w:t>UST be zero or one. » [DSS-4.3.3-1</w:t>
            </w:r>
            <w:r w:rsidR="008C58DA" w:rsidRPr="008C58DA" w:rsidDel="00FE06C1">
              <w:t>]</w:t>
            </w:r>
            <w:r w:rsidR="008C58DA" w:rsidDel="00FE06C1">
              <w:t xml:space="preserve">. </w:t>
            </w:r>
            <w:r w:rsidR="008C58DA" w:rsidRPr="008C58DA" w:rsidDel="00FE06C1">
              <w:t xml:space="preserve">Profiles MAY define processing rules how to handle unbounded cardinality. These profiles MUST define the semantics of </w:t>
            </w:r>
            <w:r w:rsidR="008C58DA" w:rsidDel="00FE06C1">
              <w:t>verification</w:t>
            </w:r>
            <w:r w:rsidR="008C58DA" w:rsidRPr="008C58DA" w:rsidDel="00FE06C1">
              <w:t xml:space="preserve"> for multiple SignatureObjects. </w:t>
            </w:r>
            <w:r w:rsidRPr="003A06D0" w:rsidDel="00FE06C1">
              <w:rPr>
                <w:color w:val="19D131"/>
                <w:lang w:val="en-GB"/>
              </w:rPr>
              <w:t xml:space="preserve">The </w:t>
            </w:r>
            <w:r w:rsidRPr="003A06D0" w:rsidDel="00FE06C1">
              <w:rPr>
                <w:rStyle w:val="Datatype"/>
                <w:lang w:val="en-GB"/>
              </w:rPr>
              <w:t>SignatureObject</w:t>
            </w:r>
            <w:r w:rsidRPr="003A06D0" w:rsidDel="00FE06C1">
              <w:rPr>
                <w:color w:val="19D131"/>
                <w:lang w:val="en-GB"/>
              </w:rPr>
              <w:t xml:space="preserve"> element contains a signature</w:t>
            </w:r>
            <w:r w:rsidR="008C58DA" w:rsidDel="00FE06C1">
              <w:rPr>
                <w:color w:val="19D131"/>
                <w:lang w:val="en-GB"/>
              </w:rPr>
              <w:t>s</w:t>
            </w:r>
            <w:r w:rsidRPr="003A06D0" w:rsidDel="00FE06C1">
              <w:rPr>
                <w:color w:val="19D131"/>
                <w:lang w:val="en-GB"/>
              </w:rPr>
              <w:t xml:space="preserve"> or timestamp</w:t>
            </w:r>
            <w:r w:rsidR="008C58DA" w:rsidDel="00FE06C1">
              <w:rPr>
                <w:color w:val="19D131"/>
                <w:lang w:val="en-GB"/>
              </w:rPr>
              <w:t>s</w:t>
            </w:r>
            <w:r w:rsidRPr="003A06D0" w:rsidDel="00FE06C1">
              <w:rPr>
                <w:color w:val="19D131"/>
                <w:lang w:val="en-GB"/>
              </w:rPr>
              <w:t>, o</w:t>
            </w:r>
            <w:r w:rsidR="008C58DA" w:rsidDel="00FE06C1">
              <w:rPr>
                <w:color w:val="19D131"/>
                <w:lang w:val="en-GB"/>
              </w:rPr>
              <w:t>r else contains</w:t>
            </w:r>
            <w:r w:rsidR="00602B81" w:rsidDel="00FE06C1">
              <w:rPr>
                <w:color w:val="19D131"/>
                <w:lang w:val="en-GB"/>
              </w:rPr>
              <w:t xml:space="preserve"> </w:t>
            </w:r>
            <w:r w:rsidR="00602B81" w:rsidRPr="00602B81" w:rsidDel="00FE06C1">
              <w:rPr>
                <w:rStyle w:val="Datatype"/>
              </w:rPr>
              <w:t>SignaturePtr</w:t>
            </w:r>
            <w:r w:rsidR="008C58DA" w:rsidDel="00FE06C1">
              <w:rPr>
                <w:rStyle w:val="Datatype"/>
              </w:rPr>
              <w:t>s</w:t>
            </w:r>
            <w:r w:rsidRPr="003A06D0" w:rsidDel="00FE06C1">
              <w:rPr>
                <w:color w:val="19D131"/>
                <w:lang w:val="en-GB"/>
              </w:rPr>
              <w:t xml:space="preserve"> that points to an XML signature in </w:t>
            </w:r>
            <w:r w:rsidR="008C58DA" w:rsidDel="00FE06C1">
              <w:rPr>
                <w:color w:val="19D131"/>
                <w:lang w:val="en-GB"/>
              </w:rPr>
              <w:t>an</w:t>
            </w:r>
            <w:r w:rsidRPr="003A06D0" w:rsidDel="00FE06C1">
              <w:rPr>
                <w:color w:val="19D131"/>
                <w:lang w:val="en-GB"/>
              </w:rPr>
              <w:t xml:space="preserve"> input documents.</w:t>
            </w:r>
          </w:moveFrom>
        </w:sdtContent>
      </w:sdt>
      <w:moveFromRangeEnd w:id="1765"/>
      <w:moveToRangeStart w:id="1767" w:author="Andreas Kuehne" w:date="2019-05-24T21:55:00Z" w:name="move9627368"/>
      <w:sdt>
        <w:sdtPr>
          <w:alias w:val="dss2-VerifyRequestType.sigObj"/>
          <w:tag w:val="dss2-VerifyRequestType.SignatureObject"/>
          <w:id w:val="-2043117531"/>
        </w:sdtPr>
        <w:sdtContent>
          <w:moveTo w:id="1768" w:author="Andreas Kuehne" w:date="2019-05-24T21:55:00Z">
            <w:r w:rsidR="00FE06C1" w:rsidRPr="008C58DA">
              <w:t>« For uses cases defined in this document the cardinality of this element M</w:t>
            </w:r>
            <w:r w:rsidR="00FE06C1">
              <w:t>UST be zero or one. » [DSS-4.3.3-1</w:t>
            </w:r>
            <w:r w:rsidR="00FE06C1" w:rsidRPr="008C58DA">
              <w:t>]</w:t>
            </w:r>
            <w:r w:rsidR="00FE06C1">
              <w:t xml:space="preserve">. </w:t>
            </w:r>
            <w:r w:rsidR="00FE06C1" w:rsidRPr="008C58DA">
              <w:t xml:space="preserve">Profiles MAY define processing rules how to handle unbounded cardinality. These profiles MUST define the semantics of </w:t>
            </w:r>
            <w:r w:rsidR="00FE06C1">
              <w:t>verification</w:t>
            </w:r>
            <w:r w:rsidR="00FE06C1" w:rsidRPr="008C58DA">
              <w:t xml:space="preserve"> for multiple </w:t>
            </w:r>
          </w:moveTo>
          <w:ins w:id="1769" w:author="Andreas Kuehne" w:date="2019-05-27T14:21:00Z">
            <w:r w:rsidR="00F847D3">
              <w:t>s</w:t>
            </w:r>
          </w:ins>
          <w:moveTo w:id="1770" w:author="Andreas Kuehne" w:date="2019-05-24T21:55:00Z">
            <w:del w:id="1771" w:author="Andreas Kuehne" w:date="2019-05-27T14:21:00Z">
              <w:r w:rsidR="00FE06C1" w:rsidRPr="008C58DA" w:rsidDel="00F847D3">
                <w:delText>S</w:delText>
              </w:r>
            </w:del>
            <w:r w:rsidR="00FE06C1" w:rsidRPr="008C58DA">
              <w:t>ignature</w:t>
            </w:r>
          </w:moveTo>
          <w:ins w:id="1772" w:author="Andreas Kuehne" w:date="2019-05-27T14:21:00Z">
            <w:r w:rsidR="00F847D3">
              <w:t xml:space="preserve"> o</w:t>
            </w:r>
          </w:ins>
          <w:moveTo w:id="1773" w:author="Andreas Kuehne" w:date="2019-05-24T21:55:00Z">
            <w:del w:id="1774" w:author="Andreas Kuehne" w:date="2019-05-27T14:21:00Z">
              <w:r w:rsidR="00FE06C1" w:rsidRPr="008C58DA" w:rsidDel="00F847D3">
                <w:delText>O</w:delText>
              </w:r>
            </w:del>
            <w:r w:rsidR="00FE06C1" w:rsidRPr="008C58DA">
              <w:t xml:space="preserve">bjects. </w:t>
            </w:r>
            <w:r w:rsidR="00FE06C1" w:rsidRPr="003A06D0">
              <w:rPr>
                <w:color w:val="19D131"/>
                <w:lang w:val="en-GB"/>
              </w:rPr>
              <w:t xml:space="preserve">The </w:t>
            </w:r>
            <w:r w:rsidR="00FE06C1" w:rsidRPr="003A06D0">
              <w:rPr>
                <w:rStyle w:val="Datatype"/>
                <w:lang w:val="en-GB"/>
              </w:rPr>
              <w:t>SignatureObject</w:t>
            </w:r>
            <w:r w:rsidR="00FE06C1" w:rsidRPr="003A06D0">
              <w:rPr>
                <w:color w:val="19D131"/>
                <w:lang w:val="en-GB"/>
              </w:rPr>
              <w:t xml:space="preserve"> element contains a signature</w:t>
            </w:r>
            <w:r w:rsidR="00FE06C1">
              <w:rPr>
                <w:color w:val="19D131"/>
                <w:lang w:val="en-GB"/>
              </w:rPr>
              <w:t>s</w:t>
            </w:r>
            <w:r w:rsidR="00FE06C1" w:rsidRPr="003A06D0">
              <w:rPr>
                <w:color w:val="19D131"/>
                <w:lang w:val="en-GB"/>
              </w:rPr>
              <w:t xml:space="preserve"> or timestamp</w:t>
            </w:r>
            <w:r w:rsidR="00FE06C1">
              <w:rPr>
                <w:color w:val="19D131"/>
                <w:lang w:val="en-GB"/>
              </w:rPr>
              <w:t>s</w:t>
            </w:r>
            <w:r w:rsidR="00FE06C1" w:rsidRPr="003A06D0">
              <w:rPr>
                <w:color w:val="19D131"/>
                <w:lang w:val="en-GB"/>
              </w:rPr>
              <w:t>, o</w:t>
            </w:r>
            <w:r w:rsidR="00FE06C1">
              <w:rPr>
                <w:color w:val="19D131"/>
                <w:lang w:val="en-GB"/>
              </w:rPr>
              <w:t xml:space="preserve">r else contains </w:t>
            </w:r>
            <w:r w:rsidR="00FE06C1" w:rsidRPr="00602B81">
              <w:rPr>
                <w:rStyle w:val="Datatype"/>
              </w:rPr>
              <w:t>SignaturePtr</w:t>
            </w:r>
            <w:r w:rsidR="00FE06C1">
              <w:rPr>
                <w:rStyle w:val="Datatype"/>
              </w:rPr>
              <w:t>s</w:t>
            </w:r>
            <w:r w:rsidR="00FE06C1" w:rsidRPr="003A06D0">
              <w:rPr>
                <w:color w:val="19D131"/>
                <w:lang w:val="en-GB"/>
              </w:rPr>
              <w:t xml:space="preserve"> that points to an XML signature in </w:t>
            </w:r>
            <w:r w:rsidR="00FE06C1">
              <w:rPr>
                <w:color w:val="19D131"/>
                <w:lang w:val="en-GB"/>
              </w:rPr>
              <w:t>an</w:t>
            </w:r>
            <w:r w:rsidR="00FE06C1" w:rsidRPr="003A06D0">
              <w:rPr>
                <w:color w:val="19D131"/>
                <w:lang w:val="en-GB"/>
              </w:rPr>
              <w:t xml:space="preserve"> input documents.</w:t>
            </w:r>
          </w:moveTo>
        </w:sdtContent>
      </w:sdt>
      <w:moveToRangeEnd w:id="1767"/>
    </w:p>
    <w:p w:rsidR="00FE06C1" w:rsidRDefault="00CA3A8E" w:rsidP="00FE06C1">
      <w:pPr>
        <w:pStyle w:val="Non-normativeCommentHeading"/>
      </w:pPr>
      <w:r>
        <w:t>Non-normative Comment:</w:t>
      </w:r>
    </w:p>
    <w:p w:rsidR="00FE06C1" w:rsidRDefault="00F847D3" w:rsidP="00FE06C1">
      <w:pPr>
        <w:pStyle w:val="Non-normativeComment"/>
      </w:pPr>
      <w:sdt>
        <w:sdtPr>
          <w:tag w:val="dss2-VerifyRequestType.-nonNormative"/>
          <w:id w:val="-1156531480"/>
          <w:showingPlcHdr/>
        </w:sdtPr>
        <w:sdtContent>
          <w:r w:rsidR="00CA3A8E">
            <w:rPr>
              <w:color w:val="19D131"/>
            </w:rPr>
            <w:t>[component VerifyRequest non normative details]</w:t>
          </w:r>
        </w:sdtContent>
      </w:sdt>
    </w:p>
    <w:p w:rsidR="00FE06C1" w:rsidRDefault="00CA3A8E" w:rsidP="00FE06C1">
      <w:pPr>
        <w:pStyle w:val="berschrift4"/>
      </w:pPr>
      <w:bookmarkStart w:id="1775" w:name="_Toc9684992"/>
      <w:r>
        <w:t>VerifyRequest – JSON Syntax</w:t>
      </w:r>
      <w:bookmarkEnd w:id="1775"/>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InputDocuments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96103592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OptionalInputs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23277586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46296560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"dss2-VerifyRequestType"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"inDocs"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"optInp"</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"sigObj"</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VerifyRequestType.-jsonSchema"/>
          <w:id w:val="1252398401"/>
          <w:showingPlcHdr/>
        </w:sdtPr>
        <w:sdtContent>
          <w:r w:rsidR="00CA3A8E">
            <w:rPr>
              <w:color w:val="19D131"/>
            </w:rPr>
            <w:t>[component VerifyRequest JSON schema details]</w:t>
          </w:r>
        </w:sdtContent>
      </w:sdt>
    </w:p>
    <w:p w:rsidR="00FE06C1" w:rsidRDefault="00CA3A8E" w:rsidP="00FE06C1">
      <w:pPr>
        <w:pStyle w:val="berschrift4"/>
      </w:pPr>
      <w:bookmarkStart w:id="1776" w:name="_Toc9684993"/>
      <w:r>
        <w:t>VerifyRequest – XML Syntax</w:t>
      </w:r>
      <w:bookmarkEnd w:id="1776"/>
    </w:p>
    <w:p w:rsidR="00FE06C1" w:rsidRPr="5404FA76" w:rsidRDefault="00CA3A8E" w:rsidP="00FE06C1">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300836681"/>
          <w:showingPlcHdr/>
        </w:sdtPr>
        <w:sdtContent>
          <w:r>
            <w:rPr>
              <w:color w:val="19D131"/>
            </w:rPr>
            <w:t>[component VerifyRequest XML schema details]</w:t>
          </w:r>
        </w:sdtContent>
      </w:sdt>
    </w:p>
    <w:p w:rsidR="00FE06C1" w:rsidRDefault="00CA3A8E" w:rsidP="00FE06C1">
      <w:pPr>
        <w:pStyle w:val="berschrift3"/>
      </w:pPr>
      <w:bookmarkStart w:id="1777" w:name="_RefCompD8D7E99B"/>
      <w:bookmarkStart w:id="1778" w:name="_Toc9684994"/>
      <w:r>
        <w:t>Component VerifyResponse</w:t>
      </w:r>
      <w:bookmarkEnd w:id="1777"/>
      <w:bookmarkEnd w:id="1778"/>
    </w:p>
    <w:p w:rsidR="00FE06C1" w:rsidRDefault="00F847D3" w:rsidP="00FE06C1">
      <w:sdt>
        <w:sdtPr>
          <w:tag w:val="dss2-VerifyResponseType.-normative"/>
          <w:id w:val="-1368829953"/>
        </w:sdt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00FE06C1" w:rsidRDefault="00CA3A8E" w:rsidP="00FE06C1">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318837993"/>
          <w:showingPlcHdr/>
        </w:sdtPr>
        <w:sdtContent>
          <w:r>
            <w:rPr>
              <w:color w:val="19D131"/>
            </w:rPr>
            <w:t>[sub component OptionalOutputs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VerifyResponseType.-nonNormative"/>
          <w:id w:val="-232386938"/>
          <w:showingPlcHdr/>
        </w:sdtPr>
        <w:sdtContent>
          <w:r w:rsidR="00CA3A8E">
            <w:rPr>
              <w:color w:val="19D131"/>
            </w:rPr>
            <w:t>[component VerifyResponse non normative details]</w:t>
          </w:r>
        </w:sdtContent>
      </w:sdt>
    </w:p>
    <w:p w:rsidR="00FE06C1" w:rsidRDefault="00CA3A8E" w:rsidP="00FE06C1">
      <w:pPr>
        <w:pStyle w:val="berschrift4"/>
      </w:pPr>
      <w:bookmarkStart w:id="1779" w:name="_Toc9684995"/>
      <w:r>
        <w:t>VerifyResponse – JSON Syntax</w:t>
      </w:r>
      <w:bookmarkEnd w:id="1779"/>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OptionalOutputs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205014086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"dss2-VerifyResponseType"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"result"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"respID"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"optOutp"</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VerifyResponseType.-jsonSchema"/>
          <w:id w:val="1199668672"/>
          <w:showingPlcHdr/>
        </w:sdtPr>
        <w:sdtContent>
          <w:r w:rsidR="00CA3A8E">
            <w:rPr>
              <w:color w:val="19D131"/>
            </w:rPr>
            <w:t>[component VerifyResponse JSON schema details]</w:t>
          </w:r>
        </w:sdtContent>
      </w:sdt>
    </w:p>
    <w:p w:rsidR="00FE06C1" w:rsidRDefault="00CA3A8E" w:rsidP="00FE06C1">
      <w:pPr>
        <w:pStyle w:val="berschrift4"/>
      </w:pPr>
      <w:bookmarkStart w:id="1780" w:name="_Toc9684996"/>
      <w:r>
        <w:t>VerifyResponse – XML Syntax</w:t>
      </w:r>
      <w:bookmarkEnd w:id="1780"/>
    </w:p>
    <w:p w:rsidR="00FE06C1" w:rsidRPr="5404FA76" w:rsidRDefault="00CA3A8E" w:rsidP="00FE06C1">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lastRenderedPageBreak/>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2064087847"/>
          <w:showingPlcHdr/>
        </w:sdtPr>
        <w:sdtContent>
          <w:r>
            <w:rPr>
              <w:color w:val="19D131"/>
            </w:rPr>
            <w:t>[component VerifyResponse XML schema details]</w:t>
          </w:r>
        </w:sdtContent>
      </w:sdt>
    </w:p>
    <w:p w:rsidR="00FE06C1" w:rsidRDefault="00CA3A8E" w:rsidP="00FE06C1">
      <w:pPr>
        <w:pStyle w:val="berschrift3"/>
      </w:pPr>
      <w:bookmarkStart w:id="1781" w:name="_RefCompD39ED54B"/>
      <w:bookmarkStart w:id="1782" w:name="_Toc9684997"/>
      <w:r>
        <w:t>Component PendingRequest</w:t>
      </w:r>
      <w:bookmarkEnd w:id="1781"/>
      <w:bookmarkEnd w:id="1782"/>
    </w:p>
    <w:p w:rsidR="00FE06C1" w:rsidRDefault="00F847D3" w:rsidP="00FE06C1">
      <w:sdt>
        <w:sdtPr>
          <w:tag w:val="dss2-PendingRequestType.-normative"/>
          <w:id w:val="-778792966"/>
        </w:sdt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00FE06C1" w:rsidRDefault="00CA3A8E" w:rsidP="00FE06C1">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946547289"/>
        </w:sdtPr>
        <w:sdtContent>
          <w:r w:rsidRPr="003A06D0">
            <w:rPr>
              <w:color w:val="19D131"/>
              <w:lang w:val="en-GB"/>
            </w:rPr>
            <w:t>This element allows the authentication of the requestor.</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PendingRequestType.-nonNormative"/>
          <w:id w:val="-891042716"/>
          <w:showingPlcHdr/>
        </w:sdtPr>
        <w:sdtContent>
          <w:r w:rsidR="00CA3A8E">
            <w:rPr>
              <w:color w:val="19D131"/>
            </w:rPr>
            <w:t>[component PendingRequest non normative details]</w:t>
          </w:r>
        </w:sdtContent>
      </w:sdt>
    </w:p>
    <w:p w:rsidR="00FE06C1" w:rsidRDefault="00CA3A8E" w:rsidP="00FE06C1">
      <w:pPr>
        <w:pStyle w:val="berschrift4"/>
      </w:pPr>
      <w:bookmarkStart w:id="1783" w:name="_Toc9684998"/>
      <w:r>
        <w:t>PendingRequest – JSON Syntax</w:t>
      </w:r>
      <w:bookmarkEnd w:id="1783"/>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ClaimedIdentity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489783018"/>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"dss2-PendingRequestType"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"profile"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"claimedIdentity"</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lastRenderedPageBreak/>
        <w:t>}</w:t>
      </w:r>
    </w:p>
    <w:p w:rsidR="00FE06C1" w:rsidRDefault="00F847D3" w:rsidP="00FE06C1">
      <w:sdt>
        <w:sdtPr>
          <w:tag w:val="dss2-PendingRequestType.-jsonSchema"/>
          <w:id w:val="609096394"/>
          <w:showingPlcHdr/>
        </w:sdtPr>
        <w:sdtContent>
          <w:r w:rsidR="00CA3A8E">
            <w:rPr>
              <w:color w:val="19D131"/>
            </w:rPr>
            <w:t>[component PendingRequest JSON schema details]</w:t>
          </w:r>
        </w:sdtContent>
      </w:sdt>
    </w:p>
    <w:p w:rsidR="00FE06C1" w:rsidRDefault="00CA3A8E" w:rsidP="00FE06C1">
      <w:pPr>
        <w:pStyle w:val="berschrift4"/>
      </w:pPr>
      <w:bookmarkStart w:id="1784" w:name="_Toc9684999"/>
      <w:r>
        <w:t>PendingRequest – XML Syntax</w:t>
      </w:r>
      <w:bookmarkEnd w:id="1784"/>
    </w:p>
    <w:p w:rsidR="00FE06C1" w:rsidRPr="5404FA76" w:rsidRDefault="00CA3A8E" w:rsidP="00FE06C1">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632061389"/>
          <w:showingPlcHdr/>
        </w:sdtPr>
        <w:sdtContent>
          <w:r>
            <w:rPr>
              <w:color w:val="19D131"/>
            </w:rPr>
            <w:t>[component PendingRequest XML schema details]</w:t>
          </w:r>
        </w:sdtContent>
      </w:sdt>
    </w:p>
    <w:p w:rsidR="006D31DB" w:rsidRDefault="00CA3A8E" w:rsidP="00FE06C1">
      <w:pPr>
        <w:pStyle w:val="berschrift2"/>
      </w:pPr>
      <w:bookmarkStart w:id="1785" w:name="_Toc9685000"/>
      <w:r>
        <w:t>Optional data structures defined in this document</w:t>
      </w:r>
      <w:bookmarkEnd w:id="1785"/>
    </w:p>
    <w:p w:rsidR="00FE06C1" w:rsidRPr="5404FA76" w:rsidRDefault="00CA3A8E" w:rsidP="00FE06C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FE06C1" w:rsidRDefault="00F847D3" w:rsidP="00FE06C1">
      <w:sdt>
        <w:sdtPr>
          <w:tag w:val="http://docs.oasis-open.org/dss-x/ns/core-optionals.-explain"/>
          <w:id w:val="2141608118"/>
          <w:showingPlcHdr/>
        </w:sdtPr>
        <w:sdtContent>
          <w:r w:rsidR="00CA3A8E">
            <w:rPr>
              <w:color w:val="19D131"/>
            </w:rPr>
            <w:t>[category optionals in namespace http://docs.oasis-open.org/dss-x/ns/core explanation]</w:t>
          </w:r>
        </w:sdtContent>
      </w:sdt>
    </w:p>
    <w:p w:rsidR="00FE06C1" w:rsidRDefault="00CA3A8E" w:rsidP="00FE06C1">
      <w:pPr>
        <w:pStyle w:val="berschrift3"/>
      </w:pPr>
      <w:bookmarkStart w:id="1786" w:name="_RefCompDACDADA1"/>
      <w:bookmarkStart w:id="1787" w:name="_Toc9685001"/>
      <w:r>
        <w:t>Component RequestID</w:t>
      </w:r>
      <w:bookmarkEnd w:id="1786"/>
      <w:bookmarkEnd w:id="1787"/>
    </w:p>
    <w:p w:rsidR="00FE06C1" w:rsidRDefault="00F847D3" w:rsidP="00FE06C1">
      <w:sdt>
        <w:sdtPr>
          <w:tag w:val="dss2-RequestID.-normative"/>
          <w:id w:val="-1649276956"/>
          <w:showingPlcHdr/>
        </w:sdtPr>
        <w:sdtContent>
          <w:r w:rsidR="00CA3A8E">
            <w:rPr>
              <w:color w:val="19D131"/>
            </w:rPr>
            <w:t>[component RequestID normative details]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value</w:t>
      </w:r>
      <w:r>
        <w:t xml:space="preserve"> element MUST contain one instance of a string. </w:t>
      </w:r>
      <w:sdt>
        <w:sdtPr>
          <w:tag w:val="dss2-RequestID.value"/>
          <w:id w:val="-277489022"/>
          <w:showingPlcHdr/>
        </w:sdtPr>
        <w:sdtContent>
          <w:r>
            <w:rPr>
              <w:color w:val="19D131"/>
            </w:rPr>
            <w:t>[sub component value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RequestID.-nonNormative"/>
          <w:id w:val="562766221"/>
          <w:showingPlcHdr/>
        </w:sdtPr>
        <w:sdtContent>
          <w:r w:rsidR="00CA3A8E">
            <w:rPr>
              <w:color w:val="19D131"/>
            </w:rPr>
            <w:t>[component RequestID non normative details]</w:t>
          </w:r>
        </w:sdtContent>
      </w:sdt>
    </w:p>
    <w:p w:rsidR="00FE06C1" w:rsidRDefault="00CA3A8E" w:rsidP="00FE06C1">
      <w:pPr>
        <w:pStyle w:val="berschrift4"/>
      </w:pPr>
      <w:bookmarkStart w:id="1788" w:name="_Toc9685002"/>
      <w:r>
        <w:t>RequestID – JSON Syntax</w:t>
      </w:r>
      <w:bookmarkEnd w:id="1788"/>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00FE06C1" w:rsidRDefault="00F847D3" w:rsidP="00FE06C1">
      <w:sdt>
        <w:sdtPr>
          <w:tag w:val="dss2-RequestID.-jsonSchema"/>
          <w:id w:val="1820927224"/>
          <w:showingPlcHdr/>
        </w:sdtPr>
        <w:sdtContent>
          <w:r w:rsidR="00CA3A8E">
            <w:rPr>
              <w:color w:val="19D131"/>
            </w:rPr>
            <w:t>[component RequestID JSON schema details]</w:t>
          </w:r>
        </w:sdtContent>
      </w:sdt>
    </w:p>
    <w:p w:rsidR="00FE06C1" w:rsidRDefault="00CA3A8E" w:rsidP="00FE06C1">
      <w:pPr>
        <w:pStyle w:val="berschrift4"/>
      </w:pPr>
      <w:bookmarkStart w:id="1789" w:name="_Toc9685003"/>
      <w:r>
        <w:t>RequestID – XML Syntax</w:t>
      </w:r>
      <w:bookmarkEnd w:id="1789"/>
    </w:p>
    <w:p w:rsidR="00FE06C1" w:rsidRPr="5404FA76" w:rsidRDefault="00CA3A8E" w:rsidP="00FE06C1">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&lt;/xs:simpleType&gt;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2141027513"/>
          <w:showingPlcHdr/>
        </w:sdtPr>
        <w:sdtContent>
          <w:r>
            <w:rPr>
              <w:color w:val="19D131"/>
            </w:rPr>
            <w:t>[component RequestID XML schema details]</w:t>
          </w:r>
        </w:sdtContent>
      </w:sdt>
    </w:p>
    <w:p w:rsidR="00FE06C1" w:rsidRDefault="00CA3A8E" w:rsidP="00FE06C1">
      <w:pPr>
        <w:pStyle w:val="berschrift3"/>
      </w:pPr>
      <w:bookmarkStart w:id="1790" w:name="_RefComp854EF302"/>
      <w:bookmarkStart w:id="1791" w:name="_Toc9685004"/>
      <w:r>
        <w:lastRenderedPageBreak/>
        <w:t>Component ResponseID</w:t>
      </w:r>
      <w:bookmarkEnd w:id="1790"/>
      <w:bookmarkEnd w:id="1791"/>
    </w:p>
    <w:p w:rsidR="00FE06C1" w:rsidRDefault="00F847D3" w:rsidP="00FE06C1">
      <w:sdt>
        <w:sdtPr>
          <w:tag w:val="dss2-ResponseID.-normative"/>
          <w:id w:val="-1731833719"/>
          <w:showingPlcHdr/>
        </w:sdtPr>
        <w:sdtContent>
          <w:r w:rsidR="00CA3A8E">
            <w:rPr>
              <w:color w:val="19D131"/>
            </w:rPr>
            <w:t>[component ResponseID normative details]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value</w:t>
      </w:r>
      <w:r>
        <w:t xml:space="preserve"> element MUST contain one instance of a string. </w:t>
      </w:r>
      <w:sdt>
        <w:sdtPr>
          <w:tag w:val="dss2-ResponseID.value"/>
          <w:id w:val="-302162395"/>
          <w:showingPlcHdr/>
        </w:sdtPr>
        <w:sdtContent>
          <w:r>
            <w:rPr>
              <w:color w:val="19D131"/>
            </w:rPr>
            <w:t>[sub component value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ResponseID.-nonNormative"/>
          <w:id w:val="21908800"/>
          <w:showingPlcHdr/>
        </w:sdtPr>
        <w:sdtContent>
          <w:r w:rsidR="00CA3A8E">
            <w:rPr>
              <w:color w:val="19D131"/>
            </w:rPr>
            <w:t>[component ResponseID non normative details]</w:t>
          </w:r>
        </w:sdtContent>
      </w:sdt>
    </w:p>
    <w:p w:rsidR="00FE06C1" w:rsidRDefault="00CA3A8E" w:rsidP="00FE06C1">
      <w:pPr>
        <w:pStyle w:val="berschrift4"/>
      </w:pPr>
      <w:bookmarkStart w:id="1792" w:name="_Toc9685005"/>
      <w:r>
        <w:t>ResponseID – JSON Syntax</w:t>
      </w:r>
      <w:bookmarkEnd w:id="1792"/>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00FE06C1" w:rsidRDefault="00F847D3" w:rsidP="00FE06C1">
      <w:sdt>
        <w:sdtPr>
          <w:tag w:val="dss2-ResponseID.-jsonSchema"/>
          <w:id w:val="-745105399"/>
          <w:showingPlcHdr/>
        </w:sdtPr>
        <w:sdtContent>
          <w:r w:rsidR="00CA3A8E">
            <w:rPr>
              <w:color w:val="19D131"/>
            </w:rPr>
            <w:t>[component ResponseID JSON schema details]</w:t>
          </w:r>
        </w:sdtContent>
      </w:sdt>
    </w:p>
    <w:p w:rsidR="00FE06C1" w:rsidRDefault="00CA3A8E" w:rsidP="00FE06C1">
      <w:pPr>
        <w:pStyle w:val="berschrift4"/>
      </w:pPr>
      <w:bookmarkStart w:id="1793" w:name="_Toc9685006"/>
      <w:r>
        <w:t>ResponseID – XML Syntax</w:t>
      </w:r>
      <w:bookmarkEnd w:id="1793"/>
    </w:p>
    <w:p w:rsidR="00FE06C1" w:rsidRPr="5404FA76" w:rsidRDefault="00CA3A8E" w:rsidP="00FE06C1">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&lt;/xs:simpleType&gt;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471144651"/>
          <w:showingPlcHdr/>
        </w:sdtPr>
        <w:sdtContent>
          <w:r>
            <w:rPr>
              <w:color w:val="19D131"/>
            </w:rPr>
            <w:t>[component ResponseID XML schema details]</w:t>
          </w:r>
        </w:sdtContent>
      </w:sdt>
    </w:p>
    <w:p w:rsidR="00FE06C1" w:rsidRDefault="00CA3A8E" w:rsidP="00FE06C1">
      <w:pPr>
        <w:pStyle w:val="berschrift3"/>
      </w:pPr>
      <w:bookmarkStart w:id="1794" w:name="_RefCompE88C5C04"/>
      <w:bookmarkStart w:id="1795" w:name="_Toc9685007"/>
      <w:r>
        <w:t>Component OptionalInputsBase</w:t>
      </w:r>
      <w:bookmarkEnd w:id="1794"/>
      <w:bookmarkEnd w:id="1795"/>
    </w:p>
    <w:p w:rsidR="00FE06C1" w:rsidRDefault="00F847D3" w:rsidP="00FE06C1">
      <w:sdt>
        <w:sdtPr>
          <w:tag w:val="dss2-OptionalInputsBaseType.-normative"/>
          <w:id w:val="1130981580"/>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00FE06C1" w:rsidRDefault="00CA3A8E" w:rsidP="00FE06C1">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387950438"/>
        </w:sdt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FE06C1" w:rsidRDefault="00CA3A8E" w:rsidP="00FE06C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92979010"/>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00FE06C1" w:rsidRDefault="00CA3A8E" w:rsidP="00FE06C1">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1281573100"/>
        </w:sdt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00FE06C1" w:rsidRDefault="00CA3A8E" w:rsidP="00FE06C1">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926267303"/>
          <w:showingPlcHdr/>
        </w:sdtPr>
        <w:sdtContent>
          <w:r>
            <w:rPr>
              <w:color w:val="19D131"/>
            </w:rPr>
            <w:t>[sub component EnforceAsynchronousProcessing details]</w:t>
          </w:r>
        </w:sdtContent>
      </w:sdt>
    </w:p>
    <w:p w:rsidR="00FE06C1" w:rsidRDefault="00CA3A8E" w:rsidP="00FE06C1">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541128011"/>
        </w:sdtPr>
        <w:sdtContent>
          <w:r w:rsidR="001F57CC" w:rsidRPr="003A06D0">
            <w:rPr>
              <w:lang w:val="en-GB"/>
            </w:rPr>
            <w:t>The Nonce element MAY be used to provide a large random number to enable the client correlate a timestamp request with the response.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InputsBaseType.-nonNormative"/>
          <w:id w:val="268979171"/>
          <w:showingPlcHdr/>
        </w:sdtPr>
        <w:sdtContent>
          <w:r w:rsidR="00CA3A8E">
            <w:rPr>
              <w:color w:val="19D131"/>
            </w:rPr>
            <w:t>[component OptionalInputsBase non normative details]</w:t>
          </w:r>
        </w:sdtContent>
      </w:sdt>
    </w:p>
    <w:p w:rsidR="00FE06C1" w:rsidRDefault="00CA3A8E" w:rsidP="00FE06C1">
      <w:pPr>
        <w:pStyle w:val="berschrift4"/>
      </w:pPr>
      <w:bookmarkStart w:id="1796" w:name="_Toc9685008"/>
      <w:r>
        <w:t>OptionalInputsBase – JSON Syntax</w:t>
      </w:r>
      <w:bookmarkEnd w:id="1796"/>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00FE06C1" w:rsidRDefault="00F847D3" w:rsidP="00FE06C1">
      <w:sdt>
        <w:sdtPr>
          <w:tag w:val="dss2-OptionalInputsBaseType.-jsonSchema"/>
          <w:id w:val="-1488779854"/>
          <w:showingPlcHdr/>
        </w:sdtPr>
        <w:sdtContent>
          <w:r w:rsidR="00CA3A8E">
            <w:rPr>
              <w:color w:val="19D131"/>
            </w:rPr>
            <w:t>[component OptionalInputsBase JSON schema details]</w:t>
          </w:r>
        </w:sdtContent>
      </w:sdt>
    </w:p>
    <w:p w:rsidR="00FE06C1" w:rsidRDefault="00CA3A8E" w:rsidP="00FE06C1">
      <w:pPr>
        <w:pStyle w:val="berschrift4"/>
      </w:pPr>
      <w:bookmarkStart w:id="1797" w:name="_Toc9685009"/>
      <w:r>
        <w:t>OptionalInputsBase – XML Syntax</w:t>
      </w:r>
      <w:bookmarkEnd w:id="1797"/>
    </w:p>
    <w:p w:rsidR="00FE06C1" w:rsidRPr="5404FA76" w:rsidRDefault="00CA3A8E" w:rsidP="00FE06C1">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lastRenderedPageBreak/>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731157283"/>
          <w:showingPlcHdr/>
        </w:sdtPr>
        <w:sdtContent>
          <w:r>
            <w:rPr>
              <w:color w:val="19D131"/>
            </w:rPr>
            <w:t>[component OptionalInputsBase XML schema details]</w:t>
          </w:r>
        </w:sdtContent>
      </w:sdt>
    </w:p>
    <w:p w:rsidR="00FE06C1" w:rsidRDefault="00CA3A8E" w:rsidP="00FE06C1">
      <w:pPr>
        <w:pStyle w:val="berschrift3"/>
      </w:pPr>
      <w:bookmarkStart w:id="1798" w:name="_RefComp84D46F92"/>
      <w:bookmarkStart w:id="1799" w:name="_Toc9685010"/>
      <w:r>
        <w:t>Component OptionalInputsSign</w:t>
      </w:r>
      <w:bookmarkEnd w:id="1798"/>
      <w:bookmarkEnd w:id="1799"/>
    </w:p>
    <w:p w:rsidR="00FE06C1" w:rsidRDefault="00F847D3" w:rsidP="00FE06C1">
      <w:sdt>
        <w:sdtPr>
          <w:tag w:val="dss2-OptionalInputsSignType.-normative"/>
          <w:id w:val="-1392346552"/>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FE06C1" w:rsidRDefault="00CA3A8E" w:rsidP="00FE06C1">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2118281999"/>
        </w:sdt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00FE06C1" w:rsidRDefault="00CA3A8E" w:rsidP="00FE06C1">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963156291"/>
        </w:sdtPr>
        <w:sdtContent>
          <w:r w:rsidRPr="003A06D0">
            <w:rPr>
              <w:color w:val="19D131"/>
              <w:lang w:val="en-GB"/>
            </w:rPr>
            <w:t>This element gives a hint regarding the target audience of the requested signature.</w:t>
          </w:r>
        </w:sdtContent>
      </w:sdt>
    </w:p>
    <w:p w:rsidR="00FE06C1" w:rsidRDefault="00CA3A8E" w:rsidP="00FE06C1">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285630621"/>
        </w:sdt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00FE06C1" w:rsidRDefault="00CA3A8E" w:rsidP="00FE06C1">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131323163"/>
        </w:sdt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00FE06C1" w:rsidRDefault="00CA3A8E" w:rsidP="00FE06C1">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923326628"/>
        </w:sdt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00FE06C1" w:rsidRDefault="00CA3A8E" w:rsidP="00FE06C1">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291056561"/>
        </w:sdt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00FE06C1" w:rsidRDefault="00CA3A8E" w:rsidP="00FE06C1">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942427830"/>
        </w:sdt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00FE06C1" w:rsidRDefault="00CA3A8E" w:rsidP="00FE06C1">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65887166"/>
        </w:sdt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00FE06C1" w:rsidRDefault="00CA3A8E" w:rsidP="00FE06C1">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557405536"/>
        </w:sdt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00FE06C1" w:rsidRDefault="00CA3A8E" w:rsidP="00FE06C1">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677394687"/>
        </w:sdt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InputsSignType.-nonNormative"/>
          <w:id w:val="-738166489"/>
          <w:showingPlcHdr/>
        </w:sdtPr>
        <w:sdtContent>
          <w:r w:rsidR="00CA3A8E">
            <w:rPr>
              <w:color w:val="19D131"/>
            </w:rPr>
            <w:t>[component OptionalInputsSign non normative details]</w:t>
          </w:r>
        </w:sdtContent>
      </w:sdt>
    </w:p>
    <w:p w:rsidR="00FE06C1" w:rsidRDefault="00CA3A8E" w:rsidP="00FE06C1">
      <w:pPr>
        <w:pStyle w:val="berschrift4"/>
      </w:pPr>
      <w:bookmarkStart w:id="1800" w:name="_Toc9685011"/>
      <w:r>
        <w:t>OptionalInputsSign – JSON Syntax</w:t>
      </w:r>
      <w:bookmarkEnd w:id="1800"/>
    </w:p>
    <w:p w:rsidR="00FE06C1" w:rsidRPr="0248A3D1" w:rsidRDefault="00CA3A8E" w:rsidP="00FE06C1">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97203438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IntendedAudience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84475989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KeySelector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3286110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72819379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IncludeObject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88823428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IncludeEContent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76298823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SignaturePlacement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7148004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SignedReferences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7986228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SignatureAlgorithm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91968057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SignatureQualityLevel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86075408"/>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"dss2-OptionalInputsSignType"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"policy"</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"lang"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"other"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"claimedIdentity"</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"addTimestamp"</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"enforceAsync"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"nonce"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"aud"</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"keySel"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"props"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"incObj"</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"incContent"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"sigPlacement"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"signedRefs"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"sigAlgo"</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"quality"</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OptionalInputsSignType.-jsonSchema"/>
          <w:id w:val="959613087"/>
          <w:showingPlcHdr/>
        </w:sdtPr>
        <w:sdtContent>
          <w:r w:rsidR="00CA3A8E">
            <w:rPr>
              <w:color w:val="19D131"/>
            </w:rPr>
            <w:t>[component OptionalInputsSign JSON schema details]</w:t>
          </w:r>
        </w:sdtContent>
      </w:sdt>
    </w:p>
    <w:p w:rsidR="00FE06C1" w:rsidRDefault="00CA3A8E" w:rsidP="00FE06C1">
      <w:pPr>
        <w:pStyle w:val="berschrift4"/>
      </w:pPr>
      <w:bookmarkStart w:id="1801" w:name="_Toc9685012"/>
      <w:r>
        <w:t>OptionalInputsSign – XML Syntax</w:t>
      </w:r>
      <w:bookmarkEnd w:id="1801"/>
    </w:p>
    <w:p w:rsidR="00FE06C1" w:rsidRPr="5404FA76" w:rsidRDefault="00CA3A8E" w:rsidP="00FE06C1">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lastRenderedPageBreak/>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513595856"/>
          <w:showingPlcHdr/>
        </w:sdtPr>
        <w:sdtContent>
          <w:r>
            <w:rPr>
              <w:color w:val="19D131"/>
            </w:rPr>
            <w:t>[component OptionalInputsSign XML schema details]</w:t>
          </w:r>
        </w:sdtContent>
      </w:sdt>
    </w:p>
    <w:p w:rsidR="00FE06C1" w:rsidRDefault="00CA3A8E" w:rsidP="00FE06C1">
      <w:pPr>
        <w:pStyle w:val="berschrift3"/>
      </w:pPr>
      <w:bookmarkStart w:id="1802" w:name="_RefComp5BA2A20A"/>
      <w:bookmarkStart w:id="1803" w:name="_Toc9685013"/>
      <w:r>
        <w:t>Component OptionalInputsVerify</w:t>
      </w:r>
      <w:bookmarkEnd w:id="1802"/>
      <w:bookmarkEnd w:id="1803"/>
    </w:p>
    <w:p w:rsidR="00FE06C1" w:rsidRDefault="00F847D3" w:rsidP="00FE06C1">
      <w:sdt>
        <w:sdtPr>
          <w:tag w:val="dss2-OptionalInputsVerifyType.-normative"/>
          <w:id w:val="-229079196"/>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FE06C1" w:rsidRDefault="00CA3A8E" w:rsidP="00FE06C1">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376665515"/>
        </w:sdt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00FE06C1" w:rsidRDefault="00CA3A8E" w:rsidP="00FE06C1">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390037608"/>
        </w:sdtPr>
        <w:sdtContent>
          <w:r w:rsidRPr="003A06D0">
            <w:rPr>
              <w:color w:val="19D131"/>
              <w:lang w:val="en-GB"/>
            </w:rPr>
            <w:t>This element cam be used by the client to obtain the time instant used by the server to validate the signature.</w:t>
          </w:r>
        </w:sdtContent>
      </w:sdt>
    </w:p>
    <w:p w:rsidR="00FE06C1" w:rsidRDefault="00CA3A8E" w:rsidP="00FE06C1">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091055978"/>
        </w:sdt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00FE06C1" w:rsidRDefault="00CA3A8E" w:rsidP="00FE06C1">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64389035"/>
        </w:sdt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00FE06C1" w:rsidRDefault="00CA3A8E" w:rsidP="00FE06C1">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849764644"/>
        </w:sdt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00FE06C1" w:rsidRDefault="00CA3A8E" w:rsidP="00FE06C1">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24141028"/>
        </w:sdtPr>
        <w:sdtContent>
          <w:r w:rsidRPr="003A06D0">
            <w:rPr>
              <w:color w:val="19D131"/>
              <w:lang w:val="en-GB"/>
            </w:rPr>
            <w:t xml:space="preserve"> </w:t>
          </w:r>
        </w:sdtContent>
      </w:sdt>
    </w:p>
    <w:p w:rsidR="00FE06C1" w:rsidRDefault="00CA3A8E" w:rsidP="00FE06C1">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236778023"/>
        </w:sdt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00FE06C1" w:rsidRDefault="00CA3A8E" w:rsidP="00FE06C1">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1859648187"/>
        </w:sdt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00FE06C1" w:rsidRDefault="00CA3A8E" w:rsidP="00FE06C1">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2102792994"/>
        </w:sdtPr>
        <w:sdtContent>
          <w:r w:rsidRPr="003A06D0">
            <w:rPr>
              <w:color w:val="19D131"/>
              <w:lang w:val="en-GB"/>
            </w:rPr>
            <w:t>This element is allowed in multi-signature verification requests.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InputsVerifyType.-nonNormative"/>
          <w:id w:val="1636836034"/>
          <w:showingPlcHdr/>
        </w:sdtPr>
        <w:sdtContent>
          <w:r w:rsidR="00CA3A8E">
            <w:rPr>
              <w:color w:val="19D131"/>
            </w:rPr>
            <w:t>[component OptionalInputsVerify non normative details]</w:t>
          </w:r>
        </w:sdtContent>
      </w:sdt>
    </w:p>
    <w:p w:rsidR="00FE06C1" w:rsidRDefault="00CA3A8E" w:rsidP="00FE06C1">
      <w:pPr>
        <w:pStyle w:val="berschrift4"/>
      </w:pPr>
      <w:bookmarkStart w:id="1804" w:name="_Toc9685014"/>
      <w:r>
        <w:t>OptionalInputsVerify – JSON Syntax</w:t>
      </w:r>
      <w:bookmarkEnd w:id="180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UseVerificationTime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02880148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ReturnVerificationTimeInfo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91809284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AdditionalKeyInfo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96387242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ReturnProcessingDetails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3967422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ReturnSigningTimeInfo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94437261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ReturnSignerIdentity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101195626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ReturnAugmentedSignature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34815065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ReturnTimestampedSignature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35226854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VerifyManifests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58684330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"dss2-OptionalInputsVerifyType"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"policy"</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"lang"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"other"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"claimedIdentity"</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"addTimestamp"</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"enforceAsync"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"nonce"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"useVerificationTime"</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"returnVerificationTime"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"addKeyInfo"</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"returnProcDetails"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"returnSigningTime"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"returnSigner"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"returnAugmented"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"returnTimestamped"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"verifyManifests"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OptionalInputsVerifyType.-jsonSchema"/>
          <w:id w:val="1914123223"/>
          <w:showingPlcHdr/>
        </w:sdtPr>
        <w:sdtContent>
          <w:r w:rsidR="00CA3A8E">
            <w:rPr>
              <w:color w:val="19D131"/>
            </w:rPr>
            <w:t>[component OptionalInputsVerify JSON schema details]</w:t>
          </w:r>
        </w:sdtContent>
      </w:sdt>
    </w:p>
    <w:p w:rsidR="00FE06C1" w:rsidRDefault="00CA3A8E" w:rsidP="00FE06C1">
      <w:pPr>
        <w:pStyle w:val="berschrift4"/>
      </w:pPr>
      <w:bookmarkStart w:id="1805" w:name="_Toc9685015"/>
      <w:r>
        <w:t>OptionalInputsVerify – XML Syntax</w:t>
      </w:r>
      <w:bookmarkEnd w:id="1805"/>
    </w:p>
    <w:p w:rsidR="00FE06C1" w:rsidRPr="5404FA76" w:rsidRDefault="00CA3A8E" w:rsidP="00FE06C1">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203373253"/>
          <w:showingPlcHdr/>
        </w:sdtPr>
        <w:sdtContent>
          <w:r>
            <w:rPr>
              <w:color w:val="19D131"/>
            </w:rPr>
            <w:t>[component OptionalInputsVerify XML schema details]</w:t>
          </w:r>
        </w:sdtContent>
      </w:sdt>
    </w:p>
    <w:p w:rsidR="00FE06C1" w:rsidRDefault="00CA3A8E" w:rsidP="00FE06C1">
      <w:pPr>
        <w:pStyle w:val="berschrift3"/>
      </w:pPr>
      <w:bookmarkStart w:id="1806" w:name="_RefComp66F5F9F8"/>
      <w:bookmarkStart w:id="1807" w:name="_Toc9685016"/>
      <w:r>
        <w:t>Component OptionalOutputsBase</w:t>
      </w:r>
      <w:bookmarkEnd w:id="1806"/>
      <w:bookmarkEnd w:id="1807"/>
    </w:p>
    <w:p w:rsidR="00FE06C1" w:rsidRDefault="00F847D3" w:rsidP="00FE06C1">
      <w:sdt>
        <w:sdtPr>
          <w:tag w:val="dss2-OptionalOutputsBaseType.-normative"/>
          <w:id w:val="-275636437"/>
        </w:sdt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00FE06C1" w:rsidRDefault="00CA3A8E" w:rsidP="00FE06C1">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239374246"/>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OutputsBaseType.-nonNormative"/>
          <w:id w:val="1153097956"/>
          <w:showingPlcHdr/>
        </w:sdtPr>
        <w:sdtContent>
          <w:r w:rsidR="00CA3A8E">
            <w:rPr>
              <w:color w:val="19D131"/>
            </w:rPr>
            <w:t>[component OptionalOutputsBase non normative details]</w:t>
          </w:r>
        </w:sdtContent>
      </w:sdt>
    </w:p>
    <w:p w:rsidR="00FE06C1" w:rsidRDefault="00CA3A8E" w:rsidP="00FE06C1">
      <w:pPr>
        <w:pStyle w:val="berschrift4"/>
      </w:pPr>
      <w:bookmarkStart w:id="1808" w:name="_Toc9685017"/>
      <w:r>
        <w:t>OptionalOutputsBase – JSON Syntax</w:t>
      </w:r>
      <w:bookmarkEnd w:id="1808"/>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00FE06C1" w:rsidRDefault="00F847D3" w:rsidP="00FE06C1">
      <w:sdt>
        <w:sdtPr>
          <w:tag w:val="dss2-OptionalOutputsBaseType.-jsonSchema"/>
          <w:id w:val="46275929"/>
          <w:showingPlcHdr/>
        </w:sdtPr>
        <w:sdtContent>
          <w:r w:rsidR="00CA3A8E">
            <w:rPr>
              <w:color w:val="19D131"/>
            </w:rPr>
            <w:t>[component OptionalOutputsBase JSON schema details]</w:t>
          </w:r>
        </w:sdtContent>
      </w:sdt>
    </w:p>
    <w:p w:rsidR="00FE06C1" w:rsidRDefault="00CA3A8E" w:rsidP="00FE06C1">
      <w:pPr>
        <w:pStyle w:val="berschrift4"/>
      </w:pPr>
      <w:bookmarkStart w:id="1809" w:name="_Toc9685018"/>
      <w:r>
        <w:t>OptionalOutputsBase – XML Syntax</w:t>
      </w:r>
      <w:bookmarkEnd w:id="1809"/>
    </w:p>
    <w:p w:rsidR="00FE06C1" w:rsidRPr="5404FA76" w:rsidRDefault="00CA3A8E" w:rsidP="00FE06C1">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lastRenderedPageBreak/>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712783043"/>
          <w:showingPlcHdr/>
        </w:sdtPr>
        <w:sdtContent>
          <w:r>
            <w:rPr>
              <w:color w:val="19D131"/>
            </w:rPr>
            <w:t>[component OptionalOutputsBase XML schema details]</w:t>
          </w:r>
        </w:sdtContent>
      </w:sdt>
    </w:p>
    <w:p w:rsidR="00FE06C1" w:rsidRDefault="00CA3A8E" w:rsidP="00FE06C1">
      <w:pPr>
        <w:pStyle w:val="berschrift3"/>
      </w:pPr>
      <w:bookmarkStart w:id="1810" w:name="_RefCompF7F54724"/>
      <w:bookmarkStart w:id="1811" w:name="_Toc9685019"/>
      <w:r>
        <w:t>Component OptionalOutputsSign</w:t>
      </w:r>
      <w:bookmarkEnd w:id="1810"/>
      <w:bookmarkEnd w:id="1811"/>
    </w:p>
    <w:p w:rsidR="00FE06C1" w:rsidRDefault="00F847D3" w:rsidP="00FE06C1">
      <w:sdt>
        <w:sdtPr>
          <w:tag w:val="dss2-OptionalOutputsSignType.-normative"/>
          <w:id w:val="1645468886"/>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00FE06C1" w:rsidRDefault="00CA3A8E" w:rsidP="00FE06C1">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1682541434"/>
        </w:sdtPr>
        <w:sdtContent>
          <w:r w:rsidR="00333ECA" w:rsidRPr="00333ECA">
            <w:rPr>
              <w:color w:val="19D131"/>
            </w:rPr>
            <w:t>The use cases described in this document assume zero or one document including a signature being returned by this element. Profiles may define processing rules how to handle unbounded cardinality.</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OutputsSignType.-nonNormative"/>
          <w:id w:val="455373459"/>
          <w:showingPlcHdr/>
        </w:sdtPr>
        <w:sdtContent>
          <w:r w:rsidR="00CA3A8E">
            <w:rPr>
              <w:color w:val="19D131"/>
            </w:rPr>
            <w:t>[component OptionalOutputsSign non normative details]</w:t>
          </w:r>
        </w:sdtContent>
      </w:sdt>
    </w:p>
    <w:p w:rsidR="00FE06C1" w:rsidRDefault="00CA3A8E" w:rsidP="00FE06C1">
      <w:pPr>
        <w:pStyle w:val="berschrift4"/>
      </w:pPr>
      <w:bookmarkStart w:id="1812" w:name="_Toc9685020"/>
      <w:r>
        <w:t>OptionalOutputsSign – JSON Syntax</w:t>
      </w:r>
      <w:bookmarkEnd w:id="181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DocumentWithSignature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01776522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"dss2-OptionalOutputsSignType"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"policy"</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"other"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lastRenderedPageBreak/>
        <w:t xml:space="preserve">    "docWithSignature"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OptionalOutputsSignType.-jsonSchema"/>
          <w:id w:val="-1110128717"/>
          <w:showingPlcHdr/>
        </w:sdtPr>
        <w:sdtContent>
          <w:r w:rsidR="00CA3A8E">
            <w:rPr>
              <w:color w:val="19D131"/>
            </w:rPr>
            <w:t>[component OptionalOutputsSign JSON schema details]</w:t>
          </w:r>
        </w:sdtContent>
      </w:sdt>
    </w:p>
    <w:p w:rsidR="00FE06C1" w:rsidRDefault="00CA3A8E" w:rsidP="00FE06C1">
      <w:pPr>
        <w:pStyle w:val="berschrift4"/>
      </w:pPr>
      <w:bookmarkStart w:id="1813" w:name="_Toc9685021"/>
      <w:r>
        <w:t>OptionalOutputsSign – XML Syntax</w:t>
      </w:r>
      <w:bookmarkEnd w:id="1813"/>
    </w:p>
    <w:p w:rsidR="00FE06C1" w:rsidRPr="5404FA76" w:rsidRDefault="00CA3A8E" w:rsidP="00FE06C1">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959376161"/>
          <w:showingPlcHdr/>
        </w:sdtPr>
        <w:sdtContent>
          <w:r>
            <w:rPr>
              <w:color w:val="19D131"/>
            </w:rPr>
            <w:t>[component OptionalOutputsSign XML schema details]</w:t>
          </w:r>
        </w:sdtContent>
      </w:sdt>
    </w:p>
    <w:p w:rsidR="00FE06C1" w:rsidRDefault="00CA3A8E" w:rsidP="00FE06C1">
      <w:pPr>
        <w:pStyle w:val="berschrift3"/>
      </w:pPr>
      <w:bookmarkStart w:id="1814" w:name="_RefComp66C2CB3B"/>
      <w:bookmarkStart w:id="1815" w:name="_Toc9685022"/>
      <w:r>
        <w:t>Component OptionalOutputsVerify</w:t>
      </w:r>
      <w:bookmarkEnd w:id="1814"/>
      <w:bookmarkEnd w:id="1815"/>
    </w:p>
    <w:p w:rsidR="00FE06C1" w:rsidRDefault="00F847D3" w:rsidP="00FE06C1">
      <w:sdt>
        <w:sdtPr>
          <w:tag w:val="dss2-OptionalOutputsVerifyType.-normative"/>
          <w:id w:val="-1066107144"/>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00FE06C1" w:rsidRDefault="00CA3A8E" w:rsidP="00FE06C1">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118801206"/>
          <w:showingPlcHdr/>
        </w:sdtPr>
        <w:sdtContent>
          <w:r>
            <w:rPr>
              <w:color w:val="19D131"/>
            </w:rPr>
            <w:t>[sub component VerifyManifestResults details]</w:t>
          </w:r>
        </w:sdtContent>
      </w:sdt>
    </w:p>
    <w:p w:rsidR="00FE06C1" w:rsidRDefault="00CA3A8E" w:rsidP="00FE06C1">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1588691872"/>
        </w:sdt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00FE06C1" w:rsidRDefault="00CA3A8E" w:rsidP="00FE06C1">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735789115"/>
        </w:sdt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00FE06C1" w:rsidRDefault="00CA3A8E" w:rsidP="00FE06C1">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056431686"/>
        </w:sdt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00FE06C1" w:rsidRDefault="00CA3A8E" w:rsidP="00FE06C1">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1778165263"/>
        </w:sdt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00FE06C1" w:rsidRDefault="00CA3A8E" w:rsidP="00FE06C1">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753124172"/>
        </w:sdtPr>
        <w:sdtContent>
          <w:r w:rsidRPr="003A06D0">
            <w:rPr>
              <w:color w:val="19D131"/>
              <w:lang w:val="en-GB"/>
            </w:rPr>
            <w:t>This element contains the processed signature.</w:t>
          </w:r>
        </w:sdtContent>
      </w:sdt>
    </w:p>
    <w:p w:rsidR="00FE06C1" w:rsidRDefault="00CA3A8E" w:rsidP="00FE06C1">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303278013"/>
        </w:sdt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OptionalOutputsVerifyType.-nonNormative"/>
          <w:id w:val="1726863924"/>
          <w:showingPlcHdr/>
        </w:sdtPr>
        <w:sdtContent>
          <w:r w:rsidR="00CA3A8E">
            <w:rPr>
              <w:color w:val="19D131"/>
            </w:rPr>
            <w:t>[component OptionalOutputsVerify non normative details]</w:t>
          </w:r>
        </w:sdtContent>
      </w:sdt>
    </w:p>
    <w:p w:rsidR="00FE06C1" w:rsidRDefault="00CA3A8E" w:rsidP="00FE06C1">
      <w:pPr>
        <w:pStyle w:val="berschrift4"/>
      </w:pPr>
      <w:bookmarkStart w:id="1816" w:name="_Toc9685023"/>
      <w:r>
        <w:t>OptionalOutputsVerify – JSON Syntax</w:t>
      </w:r>
      <w:bookmarkEnd w:id="181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VerifyManifestResults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87164905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95105226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91369623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ProcessingDetails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94400243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SignerIdentity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27717259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AugmentedSignature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69477531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TimestampedSignature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135916122"/>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"dss2-OptionalOutputsVerifyType"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"policy"</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"other"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"result"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"signingTimeInfo"</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"verificationTimeInfo"</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"procDetails"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"signerIdentity"</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"augSig"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"timestampedSig"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OptionalOutputsVerifyType.-jsonSchema"/>
          <w:id w:val="1207381556"/>
          <w:showingPlcHdr/>
        </w:sdtPr>
        <w:sdtContent>
          <w:r w:rsidR="00CA3A8E">
            <w:rPr>
              <w:color w:val="19D131"/>
            </w:rPr>
            <w:t>[component OptionalOutputsVerify JSON schema details]</w:t>
          </w:r>
        </w:sdtContent>
      </w:sdt>
    </w:p>
    <w:p w:rsidR="00FE06C1" w:rsidRDefault="00CA3A8E" w:rsidP="00FE06C1">
      <w:pPr>
        <w:pStyle w:val="berschrift4"/>
      </w:pPr>
      <w:bookmarkStart w:id="1817" w:name="_Toc9685024"/>
      <w:r>
        <w:t>OptionalOutputsVerify – XML Syntax</w:t>
      </w:r>
      <w:bookmarkEnd w:id="1817"/>
    </w:p>
    <w:p w:rsidR="00FE06C1" w:rsidRPr="5404FA76" w:rsidRDefault="00CA3A8E" w:rsidP="00FE06C1">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00FE06C1" w:rsidRDefault="00CA3A8E" w:rsidP="00FE06C1">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734932731"/>
          <w:showingPlcHdr/>
        </w:sdtPr>
        <w:sdtContent>
          <w:r>
            <w:rPr>
              <w:color w:val="19D131"/>
            </w:rPr>
            <w:t>[component OptionalOutputsVerify XML schema details]</w:t>
          </w:r>
        </w:sdtContent>
      </w:sdt>
    </w:p>
    <w:p w:rsidR="00FE06C1" w:rsidRDefault="00CA3A8E" w:rsidP="00FE06C1">
      <w:pPr>
        <w:pStyle w:val="berschrift3"/>
      </w:pPr>
      <w:bookmarkStart w:id="1818" w:name="_RefComp6228F725"/>
      <w:bookmarkStart w:id="1819" w:name="_Toc9685025"/>
      <w:r>
        <w:t>Component ClaimedIdentity</w:t>
      </w:r>
      <w:bookmarkEnd w:id="1818"/>
      <w:bookmarkEnd w:id="1819"/>
    </w:p>
    <w:p w:rsidR="00FE06C1" w:rsidRDefault="00F847D3" w:rsidP="00FE06C1">
      <w:sdt>
        <w:sdtPr>
          <w:tag w:val="dss2-ClaimedIdentityType.-normative"/>
          <w:id w:val="523133666"/>
        </w:sdt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006900806"/>
        </w:sdt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00FE06C1" w:rsidRDefault="00CA3A8E" w:rsidP="00FE06C1">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553322748"/>
        </w:sdt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ClaimedIdentityType.-nonNormative"/>
          <w:id w:val="-1053078983"/>
          <w:showingPlcHdr/>
        </w:sdtPr>
        <w:sdtContent>
          <w:r w:rsidR="00CA3A8E">
            <w:rPr>
              <w:color w:val="19D131"/>
            </w:rPr>
            <w:t>[component ClaimedIdentity non normative details]</w:t>
          </w:r>
        </w:sdtContent>
      </w:sdt>
    </w:p>
    <w:p w:rsidR="00FE06C1" w:rsidRDefault="00CA3A8E" w:rsidP="00FE06C1">
      <w:pPr>
        <w:pStyle w:val="berschrift4"/>
      </w:pPr>
      <w:bookmarkStart w:id="1820" w:name="_Toc9685026"/>
      <w:r>
        <w:t>ClaimedIdentity – JSON Syntax</w:t>
      </w:r>
      <w:bookmarkEnd w:id="182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121326839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SupportingInfo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83918483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"dss2-ClaimedIdentityType"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"name"</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"suppInfo"</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"name"</w:t>
      </w:r>
      <w:r>
        <w:t>]</w:t>
      </w:r>
    </w:p>
    <w:p w:rsidR="00FE06C1" w:rsidRDefault="00CA3A8E" w:rsidP="00FE06C1">
      <w:pPr>
        <w:pStyle w:val="Code"/>
        <w:spacing w:line="259" w:lineRule="auto"/>
      </w:pPr>
      <w:r>
        <w:t>}</w:t>
      </w:r>
    </w:p>
    <w:p w:rsidR="00FE06C1" w:rsidRDefault="00F847D3" w:rsidP="00FE06C1">
      <w:sdt>
        <w:sdtPr>
          <w:tag w:val="dss2-ClaimedIdentityType.-jsonSchema"/>
          <w:id w:val="832103986"/>
          <w:showingPlcHdr/>
        </w:sdtPr>
        <w:sdtContent>
          <w:r w:rsidR="00CA3A8E">
            <w:rPr>
              <w:color w:val="19D131"/>
            </w:rPr>
            <w:t>[component ClaimedIdentity JSON schema details]</w:t>
          </w:r>
        </w:sdtContent>
      </w:sdt>
    </w:p>
    <w:p w:rsidR="00FE06C1" w:rsidRDefault="00CA3A8E" w:rsidP="00FE06C1">
      <w:pPr>
        <w:pStyle w:val="berschrift4"/>
      </w:pPr>
      <w:bookmarkStart w:id="1821" w:name="_Toc9685027"/>
      <w:r>
        <w:t>ClaimedIdentity – XML Syntax</w:t>
      </w:r>
      <w:bookmarkEnd w:id="1821"/>
    </w:p>
    <w:p w:rsidR="00FE06C1" w:rsidRPr="5404FA76" w:rsidRDefault="00CA3A8E" w:rsidP="00FE06C1">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2042617523"/>
          <w:showingPlcHdr/>
        </w:sdtPr>
        <w:sdtContent>
          <w:r>
            <w:rPr>
              <w:color w:val="19D131"/>
            </w:rPr>
            <w:t>[component ClaimedIdentity XML schema details]</w:t>
          </w:r>
        </w:sdtContent>
      </w:sdt>
    </w:p>
    <w:p w:rsidR="00FE06C1" w:rsidRDefault="00CA3A8E" w:rsidP="00FE06C1">
      <w:pPr>
        <w:pStyle w:val="berschrift3"/>
      </w:pPr>
      <w:bookmarkStart w:id="1822" w:name="_RefComp94AB9E83"/>
      <w:bookmarkStart w:id="1823" w:name="_Toc9685028"/>
      <w:r>
        <w:t>Component Schemas</w:t>
      </w:r>
      <w:bookmarkEnd w:id="1822"/>
      <w:bookmarkEnd w:id="1823"/>
    </w:p>
    <w:p w:rsidR="00FE06C1" w:rsidRDefault="00F847D3" w:rsidP="00FE06C1">
      <w:sdt>
        <w:sdtPr>
          <w:tag w:val="dss2-SchemasType.-normative"/>
          <w:id w:val="-227528300"/>
        </w:sdt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191032239"/>
          <w:showingPlcHdr/>
        </w:sdtPr>
        <w:sdtContent>
          <w:r>
            <w:rPr>
              <w:color w:val="19D131"/>
            </w:rPr>
            <w:t>[sub component Schema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chemasType.-nonNormative"/>
          <w:id w:val="1543407602"/>
        </w:sdt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00FE06C1" w:rsidRDefault="00CA3A8E" w:rsidP="00FE06C1">
      <w:pPr>
        <w:pStyle w:val="berschrift4"/>
      </w:pPr>
      <w:bookmarkStart w:id="1824" w:name="_Toc9685029"/>
      <w:r>
        <w:t>Schemas – JSON Syntax</w:t>
      </w:r>
      <w:bookmarkEnd w:id="182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149156123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"dss2-SchemasType"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"schema"</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"schema"</w:t>
      </w:r>
      <w:r>
        <w:t>]</w:t>
      </w:r>
    </w:p>
    <w:p w:rsidR="00FE06C1" w:rsidRDefault="00CA3A8E" w:rsidP="00FE06C1">
      <w:pPr>
        <w:pStyle w:val="Code"/>
        <w:spacing w:line="259" w:lineRule="auto"/>
      </w:pPr>
      <w:r>
        <w:t>}</w:t>
      </w:r>
    </w:p>
    <w:p w:rsidR="00FE06C1" w:rsidRDefault="00F847D3" w:rsidP="00FE06C1">
      <w:sdt>
        <w:sdtPr>
          <w:tag w:val="dss2-SchemasType.-jsonSchema"/>
          <w:id w:val="1312207981"/>
          <w:showingPlcHdr/>
        </w:sdtPr>
        <w:sdtContent>
          <w:r w:rsidR="00CA3A8E">
            <w:rPr>
              <w:color w:val="19D131"/>
            </w:rPr>
            <w:t>[component Schemas JSON schema details]</w:t>
          </w:r>
        </w:sdtContent>
      </w:sdt>
    </w:p>
    <w:p w:rsidR="00FE06C1" w:rsidRDefault="00CA3A8E" w:rsidP="00FE06C1">
      <w:pPr>
        <w:pStyle w:val="berschrift4"/>
      </w:pPr>
      <w:bookmarkStart w:id="1825" w:name="_Toc9685030"/>
      <w:r>
        <w:t>Schemas – XML Syntax</w:t>
      </w:r>
      <w:bookmarkEnd w:id="1825"/>
    </w:p>
    <w:p w:rsidR="00FE06C1" w:rsidRPr="5404FA76" w:rsidRDefault="00CA3A8E" w:rsidP="00FE06C1">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368491284"/>
          <w:showingPlcHdr/>
        </w:sdtPr>
        <w:sdtContent>
          <w:r>
            <w:rPr>
              <w:color w:val="19D131"/>
            </w:rPr>
            <w:t>[component Schemas XML schema details]</w:t>
          </w:r>
        </w:sdtContent>
      </w:sdt>
    </w:p>
    <w:p w:rsidR="00FE06C1" w:rsidRDefault="00CA3A8E" w:rsidP="00FE06C1">
      <w:pPr>
        <w:pStyle w:val="berschrift3"/>
      </w:pPr>
      <w:bookmarkStart w:id="1826" w:name="_RefCompCA0B0FDF"/>
      <w:bookmarkStart w:id="1827" w:name="_Toc9685031"/>
      <w:r>
        <w:t>Component IntendedAudience</w:t>
      </w:r>
      <w:bookmarkEnd w:id="1826"/>
      <w:bookmarkEnd w:id="1827"/>
    </w:p>
    <w:p w:rsidR="00FE06C1" w:rsidRDefault="00F847D3" w:rsidP="00FE06C1">
      <w:sdt>
        <w:sdtPr>
          <w:tag w:val="dss2-IntendedAudienceType.-normative"/>
          <w:id w:val="1127736851"/>
        </w:sdt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00FE06C1" w:rsidRDefault="00CA3A8E" w:rsidP="00FE06C1">
      <w:r>
        <w:lastRenderedPageBreak/>
        <w:t>Below follows a list of the sub-components that constitute this component:</w:t>
      </w:r>
    </w:p>
    <w:p w:rsidR="00FE06C1" w:rsidRDefault="00CA3A8E" w:rsidP="00FE06C1">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807394532"/>
          <w:showingPlcHdr/>
        </w:sdtPr>
        <w:sdtContent>
          <w:r>
            <w:rPr>
              <w:color w:val="19D131"/>
            </w:rPr>
            <w:t>[sub component Recipient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IntendedAudienceType.-nonNormative"/>
          <w:id w:val="1014507579"/>
          <w:showingPlcHdr/>
        </w:sdtPr>
        <w:sdtContent>
          <w:r w:rsidR="00CA3A8E">
            <w:rPr>
              <w:color w:val="19D131"/>
            </w:rPr>
            <w:t>[component IntendedAudience non normative details]</w:t>
          </w:r>
        </w:sdtContent>
      </w:sdt>
    </w:p>
    <w:p w:rsidR="00FE06C1" w:rsidRDefault="00CA3A8E" w:rsidP="00FE06C1">
      <w:pPr>
        <w:pStyle w:val="berschrift4"/>
      </w:pPr>
      <w:bookmarkStart w:id="1828" w:name="_Toc9685032"/>
      <w:r>
        <w:t>IntendedAudience – JSON Syntax</w:t>
      </w:r>
      <w:bookmarkEnd w:id="182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Recipient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48183212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"dss2-IntendedAudienceType"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"recipient"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"recipient"</w:t>
      </w:r>
      <w:r>
        <w:t>]</w:t>
      </w:r>
    </w:p>
    <w:p w:rsidR="00FE06C1" w:rsidRDefault="00CA3A8E" w:rsidP="00FE06C1">
      <w:pPr>
        <w:pStyle w:val="Code"/>
        <w:spacing w:line="259" w:lineRule="auto"/>
      </w:pPr>
      <w:r>
        <w:t>}</w:t>
      </w:r>
    </w:p>
    <w:p w:rsidR="00FE06C1" w:rsidRDefault="00F847D3" w:rsidP="00FE06C1">
      <w:sdt>
        <w:sdtPr>
          <w:tag w:val="dss2-IntendedAudienceType.-jsonSchema"/>
          <w:id w:val="-264072390"/>
          <w:showingPlcHdr/>
        </w:sdtPr>
        <w:sdtContent>
          <w:r w:rsidR="00CA3A8E">
            <w:rPr>
              <w:color w:val="19D131"/>
            </w:rPr>
            <w:t>[component IntendedAudience JSON schema details]</w:t>
          </w:r>
        </w:sdtContent>
      </w:sdt>
    </w:p>
    <w:p w:rsidR="00FE06C1" w:rsidRDefault="00CA3A8E" w:rsidP="00FE06C1">
      <w:pPr>
        <w:pStyle w:val="berschrift4"/>
      </w:pPr>
      <w:bookmarkStart w:id="1829" w:name="_Toc9685033"/>
      <w:r>
        <w:t>IntendedAudience – XML Syntax</w:t>
      </w:r>
      <w:bookmarkEnd w:id="1829"/>
    </w:p>
    <w:p w:rsidR="00FE06C1" w:rsidRPr="5404FA76" w:rsidRDefault="00CA3A8E" w:rsidP="00FE06C1">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1853842810"/>
          <w:showingPlcHdr/>
        </w:sdtPr>
        <w:sdtContent>
          <w:r>
            <w:rPr>
              <w:color w:val="19D131"/>
            </w:rPr>
            <w:t>[component IntendedAudience XML schema details]</w:t>
          </w:r>
        </w:sdtContent>
      </w:sdt>
    </w:p>
    <w:p w:rsidR="00FE06C1" w:rsidRDefault="00CA3A8E" w:rsidP="00FE06C1">
      <w:pPr>
        <w:pStyle w:val="berschrift3"/>
      </w:pPr>
      <w:bookmarkStart w:id="1830" w:name="_RefCompA7F4B833"/>
      <w:bookmarkStart w:id="1831" w:name="_Toc9685034"/>
      <w:r>
        <w:lastRenderedPageBreak/>
        <w:t>Component KeySelector</w:t>
      </w:r>
      <w:bookmarkEnd w:id="1830"/>
      <w:bookmarkEnd w:id="1831"/>
    </w:p>
    <w:p w:rsidR="00FE06C1" w:rsidRDefault="00F847D3" w:rsidP="00FE06C1">
      <w:sdt>
        <w:sdtPr>
          <w:tag w:val="dss2-KeySelectorType.-normative"/>
          <w:id w:val="1374272975"/>
        </w:sdt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340136261"/>
          <w:showingPlcHdr/>
        </w:sdtPr>
        <w:sdtContent>
          <w:r>
            <w:rPr>
              <w:color w:val="19D131"/>
            </w:rPr>
            <w:t>[sub component X509Digest details]</w:t>
          </w:r>
        </w:sdtContent>
      </w:sdt>
    </w:p>
    <w:p w:rsidR="00FE06C1" w:rsidRDefault="00CA3A8E" w:rsidP="00FE06C1">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773092030"/>
        </w:sdt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00FE06C1" w:rsidRDefault="00CA3A8E" w:rsidP="00FE06C1">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966086524"/>
        </w:sdt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00FE06C1" w:rsidRDefault="00CA3A8E" w:rsidP="00FE06C1">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449092127"/>
        </w:sdt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00FE06C1" w:rsidRDefault="00CA3A8E" w:rsidP="00FE06C1">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027944838"/>
        </w:sdt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KeySelectorType.-nonNormative"/>
          <w:id w:val="-1796751560"/>
          <w:showingPlcHdr/>
        </w:sdtPr>
        <w:sdtContent>
          <w:r w:rsidR="00CA3A8E">
            <w:rPr>
              <w:color w:val="19D131"/>
            </w:rPr>
            <w:t>[component KeySelector non normative details]</w:t>
          </w:r>
        </w:sdtContent>
      </w:sdt>
    </w:p>
    <w:p w:rsidR="00FE06C1" w:rsidRDefault="00CA3A8E" w:rsidP="00FE06C1">
      <w:pPr>
        <w:pStyle w:val="berschrift4"/>
      </w:pPr>
      <w:bookmarkStart w:id="1832" w:name="_Toc9685035"/>
      <w:r>
        <w:t>KeySelector – JSON Syntax</w:t>
      </w:r>
      <w:bookmarkEnd w:id="183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X509Digest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57325326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X509SubjectName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78141988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X509SKI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41137783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X509Certificate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67472361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70694787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"dss2-KeySelectorType"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"x509Digest"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lastRenderedPageBreak/>
        <w:t xml:space="preserve">    "sub"</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"ski"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"cert"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"name"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FE06C1" w:rsidRDefault="00CA3A8E" w:rsidP="00FE06C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FE06C1" w:rsidRDefault="00CA3A8E" w:rsidP="00FE06C1">
      <w:pPr>
        <w:pStyle w:val="Code"/>
        <w:spacing w:line="259" w:lineRule="auto"/>
      </w:pPr>
      <w:r>
        <w:t>}</w:t>
      </w:r>
    </w:p>
    <w:p w:rsidR="00FE06C1" w:rsidRDefault="00F847D3" w:rsidP="00FE06C1">
      <w:sdt>
        <w:sdtPr>
          <w:tag w:val="dss2-KeySelectorType.-jsonSchema"/>
          <w:id w:val="-818727339"/>
          <w:showingPlcHdr/>
        </w:sdtPr>
        <w:sdtContent>
          <w:r w:rsidR="00CA3A8E">
            <w:rPr>
              <w:color w:val="19D131"/>
            </w:rPr>
            <w:t>[component KeySelector JSON schema details]</w:t>
          </w:r>
        </w:sdtContent>
      </w:sdt>
    </w:p>
    <w:p w:rsidR="00FE06C1" w:rsidRDefault="00CA3A8E" w:rsidP="00FE06C1">
      <w:pPr>
        <w:pStyle w:val="berschrift4"/>
      </w:pPr>
      <w:bookmarkStart w:id="1833" w:name="_Toc9685036"/>
      <w:r>
        <w:t>KeySelector – XML Syntax</w:t>
      </w:r>
      <w:bookmarkEnd w:id="1833"/>
    </w:p>
    <w:p w:rsidR="00FE06C1" w:rsidRPr="5404FA76" w:rsidRDefault="00CA3A8E" w:rsidP="00FE06C1">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527332216"/>
          <w:showingPlcHdr/>
        </w:sdtPr>
        <w:sdtContent>
          <w:r>
            <w:rPr>
              <w:color w:val="19D131"/>
            </w:rPr>
            <w:t>[component KeySelector XML schema details]</w:t>
          </w:r>
        </w:sdtContent>
      </w:sdt>
    </w:p>
    <w:p w:rsidR="00FE06C1" w:rsidRDefault="00CA3A8E" w:rsidP="00FE06C1">
      <w:pPr>
        <w:pStyle w:val="berschrift3"/>
      </w:pPr>
      <w:bookmarkStart w:id="1834" w:name="_RefComp6A5A0489"/>
      <w:bookmarkStart w:id="1835" w:name="_Toc9685037"/>
      <w:r>
        <w:t>Component X509Digest</w:t>
      </w:r>
      <w:bookmarkEnd w:id="1834"/>
      <w:bookmarkEnd w:id="1835"/>
    </w:p>
    <w:p w:rsidR="00FE06C1" w:rsidRDefault="00F847D3" w:rsidP="00FE06C1">
      <w:sdt>
        <w:sdtPr>
          <w:tag w:val="dss2-X509DigestType.-normative"/>
          <w:id w:val="964389955"/>
        </w:sdt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380697494"/>
          <w:showingPlcHdr/>
        </w:sdtPr>
        <w:sdtContent>
          <w:r>
            <w:rPr>
              <w:color w:val="19D131"/>
            </w:rPr>
            <w:t>[sub component value details]</w:t>
          </w:r>
        </w:sdtContent>
      </w:sdt>
    </w:p>
    <w:p w:rsidR="00FE06C1" w:rsidRDefault="00CA3A8E" w:rsidP="00FE06C1">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328016358"/>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X509DigestType.-nonNormative"/>
          <w:id w:val="1255869393"/>
          <w:showingPlcHdr/>
        </w:sdtPr>
        <w:sdtContent>
          <w:r w:rsidR="00CA3A8E">
            <w:rPr>
              <w:color w:val="19D131"/>
            </w:rPr>
            <w:t>[component X509Digest non normative details]</w:t>
          </w:r>
        </w:sdtContent>
      </w:sdt>
    </w:p>
    <w:p w:rsidR="00FE06C1" w:rsidRDefault="00CA3A8E" w:rsidP="00FE06C1">
      <w:pPr>
        <w:pStyle w:val="berschrift4"/>
      </w:pPr>
      <w:bookmarkStart w:id="1836" w:name="_Toc9685038"/>
      <w:r>
        <w:t>X509Digest – JSON Syntax</w:t>
      </w:r>
      <w:bookmarkEnd w:id="183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92263490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Algorithm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44374595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"dss2-X509DigestType"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"value"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"alg"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"alg"</w:t>
      </w:r>
      <w:r>
        <w:t>]</w:t>
      </w:r>
    </w:p>
    <w:p w:rsidR="00FE06C1" w:rsidRDefault="00CA3A8E" w:rsidP="00FE06C1">
      <w:pPr>
        <w:pStyle w:val="Code"/>
        <w:spacing w:line="259" w:lineRule="auto"/>
      </w:pPr>
      <w:r>
        <w:t>}</w:t>
      </w:r>
    </w:p>
    <w:p w:rsidR="00FE06C1" w:rsidRDefault="00F847D3" w:rsidP="00FE06C1">
      <w:sdt>
        <w:sdtPr>
          <w:tag w:val="dss2-X509DigestType.-jsonSchema"/>
          <w:id w:val="1903716717"/>
          <w:showingPlcHdr/>
        </w:sdtPr>
        <w:sdtContent>
          <w:r w:rsidR="00CA3A8E">
            <w:rPr>
              <w:color w:val="19D131"/>
            </w:rPr>
            <w:t>[component X509Digest JSON schema details]</w:t>
          </w:r>
        </w:sdtContent>
      </w:sdt>
    </w:p>
    <w:p w:rsidR="00FE06C1" w:rsidRDefault="00CA3A8E" w:rsidP="00FE06C1">
      <w:pPr>
        <w:pStyle w:val="berschrift4"/>
      </w:pPr>
      <w:bookmarkStart w:id="1837" w:name="_Toc9685039"/>
      <w:r>
        <w:t>X509Digest – XML Syntax</w:t>
      </w:r>
      <w:bookmarkEnd w:id="1837"/>
    </w:p>
    <w:p w:rsidR="00FE06C1" w:rsidRPr="5404FA76" w:rsidRDefault="00CA3A8E" w:rsidP="00FE06C1">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1027173667"/>
          <w:showingPlcHdr/>
        </w:sdtPr>
        <w:sdtContent>
          <w:r>
            <w:rPr>
              <w:color w:val="19D131"/>
            </w:rPr>
            <w:t>[component X509Digest XML schema details]</w:t>
          </w:r>
        </w:sdtContent>
      </w:sdt>
    </w:p>
    <w:p w:rsidR="00FE06C1" w:rsidRDefault="00CA3A8E" w:rsidP="00FE06C1">
      <w:pPr>
        <w:pStyle w:val="berschrift3"/>
      </w:pPr>
      <w:bookmarkStart w:id="1838" w:name="_RefComp4FDBD855"/>
      <w:bookmarkStart w:id="1839" w:name="_Toc9685040"/>
      <w:r>
        <w:t>Component PropertiesHolder</w:t>
      </w:r>
      <w:bookmarkEnd w:id="1838"/>
      <w:bookmarkEnd w:id="1839"/>
    </w:p>
    <w:p w:rsidR="00FE06C1" w:rsidRDefault="00F847D3" w:rsidP="00FE06C1">
      <w:sdt>
        <w:sdtPr>
          <w:tag w:val="dss2-PropertiesHolderType.-normative"/>
          <w:id w:val="1955822498"/>
        </w:sdt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314460214"/>
        </w:sdtPr>
        <w:sdtContent>
          <w:r w:rsidRPr="003A06D0">
            <w:rPr>
              <w:color w:val="19D131"/>
              <w:lang w:val="en-GB"/>
            </w:rPr>
            <w:t>These properties will be covered by the signature.</w:t>
          </w:r>
        </w:sdtContent>
      </w:sdt>
    </w:p>
    <w:p w:rsidR="00FE06C1" w:rsidRDefault="00CA3A8E" w:rsidP="00FE06C1">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233470805"/>
        </w:sdt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PropertiesHolderType.-nonNormative"/>
          <w:id w:val="-161089028"/>
          <w:showingPlcHdr/>
        </w:sdtPr>
        <w:sdtContent>
          <w:r w:rsidR="00CA3A8E">
            <w:rPr>
              <w:color w:val="19D131"/>
            </w:rPr>
            <w:t>[component PropertiesHolder non normative details]</w:t>
          </w:r>
        </w:sdtContent>
      </w:sdt>
    </w:p>
    <w:p w:rsidR="00FE06C1" w:rsidRDefault="00CA3A8E" w:rsidP="00FE06C1">
      <w:pPr>
        <w:pStyle w:val="berschrift4"/>
      </w:pPr>
      <w:bookmarkStart w:id="1840" w:name="_Toc9685041"/>
      <w:r>
        <w:t>PropertiesHolder – JSON Syntax</w:t>
      </w:r>
      <w:bookmarkEnd w:id="184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37824200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UnsignedProperties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719719716"/>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"dss2-PropertiesHolderType"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"signedProps"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"unsignedProps"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PropertiesHolderType.-jsonSchema"/>
          <w:id w:val="1937859913"/>
          <w:showingPlcHdr/>
        </w:sdtPr>
        <w:sdtContent>
          <w:r w:rsidR="00CA3A8E">
            <w:rPr>
              <w:color w:val="19D131"/>
            </w:rPr>
            <w:t>[component PropertiesHolder JSON schema details]</w:t>
          </w:r>
        </w:sdtContent>
      </w:sdt>
    </w:p>
    <w:p w:rsidR="00FE06C1" w:rsidRDefault="00CA3A8E" w:rsidP="00FE06C1">
      <w:pPr>
        <w:pStyle w:val="berschrift4"/>
      </w:pPr>
      <w:bookmarkStart w:id="1841" w:name="_Toc9685042"/>
      <w:r>
        <w:t>PropertiesHolder – XML Syntax</w:t>
      </w:r>
      <w:bookmarkEnd w:id="1841"/>
    </w:p>
    <w:p w:rsidR="00FE06C1" w:rsidRPr="5404FA76" w:rsidRDefault="00CA3A8E" w:rsidP="00FE06C1">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00FE06C1" w:rsidRDefault="00CA3A8E" w:rsidP="00FE06C1">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91418265"/>
          <w:showingPlcHdr/>
        </w:sdtPr>
        <w:sdtContent>
          <w:r>
            <w:rPr>
              <w:color w:val="19D131"/>
            </w:rPr>
            <w:t>[component PropertiesHolder XML schema details]</w:t>
          </w:r>
        </w:sdtContent>
      </w:sdt>
    </w:p>
    <w:p w:rsidR="00FE06C1" w:rsidRDefault="00CA3A8E" w:rsidP="00FE06C1">
      <w:pPr>
        <w:pStyle w:val="berschrift3"/>
      </w:pPr>
      <w:bookmarkStart w:id="1842" w:name="_RefComp73991475"/>
      <w:bookmarkStart w:id="1843" w:name="_Toc9685043"/>
      <w:r>
        <w:t>Component Properties</w:t>
      </w:r>
      <w:bookmarkEnd w:id="1842"/>
      <w:bookmarkEnd w:id="1843"/>
    </w:p>
    <w:p w:rsidR="00FE06C1" w:rsidRDefault="00F847D3" w:rsidP="00FE06C1">
      <w:sdt>
        <w:sdtPr>
          <w:tag w:val="dss2-PropertiesType.-normative"/>
          <w:id w:val="-1718577494"/>
          <w:showingPlcHdr/>
        </w:sdtPr>
        <w:sdtContent>
          <w:r w:rsidR="00CA3A8E">
            <w:rPr>
              <w:color w:val="19D131"/>
            </w:rPr>
            <w:t>[component Properties normative details]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235434349"/>
          <w:showingPlcHdr/>
        </w:sdtPr>
        <w:sdtContent>
          <w:r>
            <w:rPr>
              <w:color w:val="19D131"/>
            </w:rPr>
            <w:t>[sub component Property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PropertiesType.-nonNormative"/>
          <w:id w:val="595365500"/>
          <w:showingPlcHdr/>
        </w:sdtPr>
        <w:sdtContent>
          <w:r w:rsidR="00CA3A8E">
            <w:rPr>
              <w:color w:val="19D131"/>
            </w:rPr>
            <w:t>[component Properties non normative details]</w:t>
          </w:r>
        </w:sdtContent>
      </w:sdt>
    </w:p>
    <w:p w:rsidR="00FE06C1" w:rsidRDefault="00CA3A8E" w:rsidP="00FE06C1">
      <w:pPr>
        <w:pStyle w:val="berschrift4"/>
      </w:pPr>
      <w:bookmarkStart w:id="1844" w:name="_Toc9685044"/>
      <w:r>
        <w:t>Properties – JSON Syntax</w:t>
      </w:r>
      <w:bookmarkEnd w:id="184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Property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826193378"/>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"dss2-PropertiesType"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"prop"</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"prop"</w:t>
      </w:r>
      <w:r>
        <w:t>]</w:t>
      </w:r>
    </w:p>
    <w:p w:rsidR="00FE06C1" w:rsidRDefault="00CA3A8E" w:rsidP="00FE06C1">
      <w:pPr>
        <w:pStyle w:val="Code"/>
        <w:spacing w:line="259" w:lineRule="auto"/>
      </w:pPr>
      <w:r>
        <w:t>}</w:t>
      </w:r>
    </w:p>
    <w:p w:rsidR="00FE06C1" w:rsidRDefault="00F847D3" w:rsidP="00FE06C1">
      <w:sdt>
        <w:sdtPr>
          <w:tag w:val="dss2-PropertiesType.-jsonSchema"/>
          <w:id w:val="1224877077"/>
          <w:showingPlcHdr/>
        </w:sdtPr>
        <w:sdtContent>
          <w:r w:rsidR="00CA3A8E">
            <w:rPr>
              <w:color w:val="19D131"/>
            </w:rPr>
            <w:t>[component Properties JSON schema details]</w:t>
          </w:r>
        </w:sdtContent>
      </w:sdt>
    </w:p>
    <w:p w:rsidR="00FE06C1" w:rsidRDefault="00CA3A8E" w:rsidP="00FE06C1">
      <w:pPr>
        <w:pStyle w:val="berschrift4"/>
      </w:pPr>
      <w:bookmarkStart w:id="1845" w:name="_Toc9685045"/>
      <w:r>
        <w:lastRenderedPageBreak/>
        <w:t>Properties – XML Syntax</w:t>
      </w:r>
      <w:bookmarkEnd w:id="1845"/>
    </w:p>
    <w:p w:rsidR="00FE06C1" w:rsidRPr="5404FA76" w:rsidRDefault="00CA3A8E" w:rsidP="00FE06C1">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975255883"/>
          <w:showingPlcHdr/>
        </w:sdtPr>
        <w:sdtContent>
          <w:r>
            <w:rPr>
              <w:color w:val="19D131"/>
            </w:rPr>
            <w:t>[component Properties XML schema details]</w:t>
          </w:r>
        </w:sdtContent>
      </w:sdt>
    </w:p>
    <w:p w:rsidR="00FE06C1" w:rsidRDefault="00CA3A8E" w:rsidP="00FE06C1">
      <w:pPr>
        <w:pStyle w:val="berschrift3"/>
      </w:pPr>
      <w:bookmarkStart w:id="1846" w:name="_RefComp9C78EDE7"/>
      <w:bookmarkStart w:id="1847" w:name="_Toc9685046"/>
      <w:r>
        <w:t>Component Property</w:t>
      </w:r>
      <w:bookmarkEnd w:id="1846"/>
      <w:bookmarkEnd w:id="1847"/>
    </w:p>
    <w:p w:rsidR="00FE06C1" w:rsidRDefault="00F847D3" w:rsidP="00FE06C1">
      <w:sdt>
        <w:sdtPr>
          <w:tag w:val="dss2-PropertyType.-normative"/>
          <w:id w:val="-1854182699"/>
          <w:showingPlcHdr/>
        </w:sdtPr>
        <w:sdtContent>
          <w:r w:rsidR="00CA3A8E">
            <w:rPr>
              <w:color w:val="19D131"/>
            </w:rPr>
            <w:t>[component Property normative details]</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791978068"/>
        </w:sdtPr>
        <w:sdtContent/>
      </w:sdt>
    </w:p>
    <w:p w:rsidR="00FE06C1" w:rsidRDefault="00CA3A8E" w:rsidP="00FE06C1">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756438914"/>
        </w:sdt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PropertyType.-nonNormative"/>
          <w:id w:val="-353272879"/>
          <w:showingPlcHdr/>
        </w:sdtPr>
        <w:sdtContent>
          <w:r w:rsidR="00CA3A8E">
            <w:rPr>
              <w:color w:val="19D131"/>
            </w:rPr>
            <w:t>[component Property non normative details]</w:t>
          </w:r>
        </w:sdtContent>
      </w:sdt>
    </w:p>
    <w:p w:rsidR="00FE06C1" w:rsidRDefault="00CA3A8E" w:rsidP="00FE06C1">
      <w:pPr>
        <w:pStyle w:val="berschrift4"/>
      </w:pPr>
      <w:bookmarkStart w:id="1848" w:name="_Toc9685047"/>
      <w:r>
        <w:t>Property – JSON Syntax</w:t>
      </w:r>
      <w:bookmarkEnd w:id="184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Identifier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37450679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022590187"/>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"dss2-PropertyType"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"id"</w:t>
      </w:r>
      <w:r>
        <w:t>]</w:t>
      </w:r>
    </w:p>
    <w:p w:rsidR="00FE06C1" w:rsidRDefault="00CA3A8E" w:rsidP="00FE06C1">
      <w:pPr>
        <w:pStyle w:val="Code"/>
        <w:spacing w:line="259" w:lineRule="auto"/>
      </w:pPr>
      <w:r>
        <w:lastRenderedPageBreak/>
        <w:t>}</w:t>
      </w:r>
    </w:p>
    <w:p w:rsidR="00FE06C1" w:rsidRDefault="00F847D3" w:rsidP="00FE06C1">
      <w:sdt>
        <w:sdtPr>
          <w:tag w:val="dss2-PropertyType.-jsonSchema"/>
          <w:id w:val="-1923710706"/>
          <w:showingPlcHdr/>
        </w:sdtPr>
        <w:sdtContent>
          <w:r w:rsidR="00CA3A8E">
            <w:rPr>
              <w:color w:val="19D131"/>
            </w:rPr>
            <w:t>[component Property JSON schema details]</w:t>
          </w:r>
        </w:sdtContent>
      </w:sdt>
    </w:p>
    <w:p w:rsidR="00FE06C1" w:rsidRDefault="00CA3A8E" w:rsidP="00FE06C1">
      <w:pPr>
        <w:pStyle w:val="berschrift4"/>
      </w:pPr>
      <w:bookmarkStart w:id="1849" w:name="_Toc9685048"/>
      <w:r>
        <w:t>Property – XML Syntax</w:t>
      </w:r>
      <w:bookmarkEnd w:id="1849"/>
    </w:p>
    <w:p w:rsidR="00FE06C1" w:rsidRPr="5404FA76" w:rsidRDefault="00CA3A8E" w:rsidP="00FE06C1">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666740702"/>
        </w:sdtPr>
        <w:sdtContent>
          <w:r w:rsidRPr="003A06D0">
            <w:rPr>
              <w:color w:val="19D131"/>
              <w:lang w:val="en-GB"/>
            </w:rPr>
            <w:t>. Therefore it occurs in the XML schema, too.</w:t>
          </w:r>
        </w:sdtContent>
      </w:sdt>
    </w:p>
    <w:p w:rsidR="00FE06C1" w:rsidRDefault="00CA3A8E" w:rsidP="00FE06C1">
      <w:pPr>
        <w:pStyle w:val="berschrift3"/>
      </w:pPr>
      <w:bookmarkStart w:id="1850" w:name="_RefCompDAECD6A5"/>
      <w:bookmarkStart w:id="1851" w:name="_Toc9685049"/>
      <w:r>
        <w:t>Component IncludeObject</w:t>
      </w:r>
      <w:bookmarkEnd w:id="1850"/>
      <w:bookmarkEnd w:id="1851"/>
    </w:p>
    <w:p w:rsidR="00FE06C1" w:rsidRDefault="00F847D3" w:rsidP="00FE06C1">
      <w:sdt>
        <w:sdtPr>
          <w:tag w:val="dss2-IncludeObjectType.-normative"/>
          <w:id w:val="-1543738771"/>
        </w:sdt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958448435"/>
        </w:sdt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00FE06C1" w:rsidRDefault="00CA3A8E" w:rsidP="00FE06C1">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494643140"/>
          <w:showingPlcHdr/>
        </w:sdtPr>
        <w:sdtContent>
          <w:r>
            <w:rPr>
              <w:color w:val="19D131"/>
            </w:rPr>
            <w:t>[sub component HasObjectTagsAndAttributesSet details]</w:t>
          </w:r>
        </w:sdtContent>
      </w:sdt>
    </w:p>
    <w:p w:rsidR="00FE06C1" w:rsidRDefault="00CA3A8E" w:rsidP="00FE06C1">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1062680026"/>
        </w:sdt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00FE06C1" w:rsidRDefault="00CA3A8E" w:rsidP="00FE06C1">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274127819"/>
        </w:sdt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IncludeObjectType.-nonNormative"/>
          <w:id w:val="-1169405105"/>
          <w:showingPlcHdr/>
        </w:sdtPr>
        <w:sdtContent>
          <w:r w:rsidR="00CA3A8E">
            <w:rPr>
              <w:color w:val="19D131"/>
            </w:rPr>
            <w:t>[component IncludeObject non normative details]</w:t>
          </w:r>
        </w:sdtContent>
      </w:sdt>
    </w:p>
    <w:p w:rsidR="00FE06C1" w:rsidRDefault="00CA3A8E" w:rsidP="00FE06C1">
      <w:pPr>
        <w:pStyle w:val="berschrift4"/>
      </w:pPr>
      <w:bookmarkStart w:id="1852" w:name="_Toc9685050"/>
      <w:r>
        <w:t>IncludeObject – JSON Syntax</w:t>
      </w:r>
      <w:bookmarkEnd w:id="185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190071001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HasObjectTagsAndAttributesSet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23289558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ObjId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35516181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209897845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"dss2-IncludeObjectType"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"whichData"</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"hasObjectTagsAndAttributesSet"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"objId"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"createRef"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"true"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IncludeObjectType.-jsonSchema"/>
          <w:id w:val="988220629"/>
          <w:showingPlcHdr/>
        </w:sdtPr>
        <w:sdtContent>
          <w:r w:rsidR="00CA3A8E">
            <w:rPr>
              <w:color w:val="19D131"/>
            </w:rPr>
            <w:t>[component IncludeObject JSON schema details]</w:t>
          </w:r>
        </w:sdtContent>
      </w:sdt>
    </w:p>
    <w:p w:rsidR="00FE06C1" w:rsidRDefault="00CA3A8E" w:rsidP="00FE06C1">
      <w:pPr>
        <w:pStyle w:val="berschrift4"/>
      </w:pPr>
      <w:bookmarkStart w:id="1853" w:name="_Toc9685051"/>
      <w:r>
        <w:t>IncludeObject – XML Syntax</w:t>
      </w:r>
      <w:bookmarkEnd w:id="1853"/>
    </w:p>
    <w:p w:rsidR="00FE06C1" w:rsidRPr="5404FA76" w:rsidRDefault="00CA3A8E" w:rsidP="00FE06C1">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1718808151"/>
          <w:showingPlcHdr/>
        </w:sdtPr>
        <w:sdtContent>
          <w:r>
            <w:rPr>
              <w:color w:val="19D131"/>
            </w:rPr>
            <w:t>[component IncludeObject XML schema details]</w:t>
          </w:r>
        </w:sdtContent>
      </w:sdt>
    </w:p>
    <w:p w:rsidR="00FE06C1" w:rsidRDefault="00CA3A8E" w:rsidP="00FE06C1">
      <w:pPr>
        <w:pStyle w:val="berschrift3"/>
      </w:pPr>
      <w:bookmarkStart w:id="1854" w:name="_RefCompB8907B72"/>
      <w:bookmarkStart w:id="1855" w:name="_Toc9685052"/>
      <w:r>
        <w:t>Component SignaturePlacement</w:t>
      </w:r>
      <w:bookmarkEnd w:id="1854"/>
      <w:bookmarkEnd w:id="1855"/>
    </w:p>
    <w:p w:rsidR="00FE06C1" w:rsidRDefault="00F847D3" w:rsidP="00FE06C1">
      <w:sdt>
        <w:sdtPr>
          <w:tag w:val="dss2-SignaturePlacementType.-normative"/>
          <w:id w:val="-1044283717"/>
        </w:sdt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870496731"/>
        </w:sdt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rsidR="00FE06C1" w:rsidRDefault="00CA3A8E" w:rsidP="00FE06C1">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770893052"/>
        </w:sdt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rsidR="00FE06C1" w:rsidRDefault="00CA3A8E" w:rsidP="00FE06C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480493697"/>
          <w:showingPlcHdr/>
        </w:sdtPr>
        <w:sdtContent>
          <w:r>
            <w:rPr>
              <w:color w:val="19D131"/>
            </w:rPr>
            <w:t>[sub component NsPrefixMapping details]</w:t>
          </w:r>
        </w:sdtContent>
      </w:sdt>
    </w:p>
    <w:p w:rsidR="00FE06C1" w:rsidRDefault="00CA3A8E" w:rsidP="00FE06C1">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988943819"/>
        </w:sdt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00FE06C1" w:rsidRDefault="00CA3A8E" w:rsidP="00FE06C1">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342561023"/>
        </w:sdt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aturePlacementType.-nonNormative"/>
          <w:id w:val="1455671122"/>
          <w:showingPlcHdr/>
        </w:sdtPr>
        <w:sdtContent>
          <w:r w:rsidR="00CA3A8E">
            <w:rPr>
              <w:color w:val="19D131"/>
            </w:rPr>
            <w:t>[component SignaturePlacement non normative details]</w:t>
          </w:r>
        </w:sdtContent>
      </w:sdt>
    </w:p>
    <w:p w:rsidR="00FE06C1" w:rsidRDefault="00CA3A8E" w:rsidP="00FE06C1">
      <w:pPr>
        <w:pStyle w:val="berschrift4"/>
      </w:pPr>
      <w:bookmarkStart w:id="1856" w:name="_Toc9685053"/>
      <w:r>
        <w:t>SignaturePlacement – JSON Syntax</w:t>
      </w:r>
      <w:bookmarkEnd w:id="185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XPathAfter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9137376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XPathFirstChildOf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24718758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NsPrefixMapping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84562653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103967267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CreateEnvelopedSignature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798183127"/>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"dss2-SignaturePlacementType"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"xpathAfter"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"xpathFirstChildOf"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"xPathAfter"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"xPathFirstChildOf"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"nsDecl"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"whichData"</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"createEnvelopedSignature"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"true"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SignaturePlacementType.-jsonSchema"/>
          <w:id w:val="705215781"/>
          <w:showingPlcHdr/>
        </w:sdtPr>
        <w:sdtContent>
          <w:r w:rsidR="00CA3A8E">
            <w:rPr>
              <w:color w:val="19D131"/>
            </w:rPr>
            <w:t>[component SignaturePlacement JSON schema details]</w:t>
          </w:r>
        </w:sdtContent>
      </w:sdt>
    </w:p>
    <w:p w:rsidR="00FE06C1" w:rsidRDefault="00CA3A8E" w:rsidP="00FE06C1">
      <w:pPr>
        <w:pStyle w:val="berschrift4"/>
      </w:pPr>
      <w:bookmarkStart w:id="1857" w:name="_Toc9685054"/>
      <w:r>
        <w:t>SignaturePlacement – XML Syntax</w:t>
      </w:r>
      <w:bookmarkEnd w:id="1857"/>
    </w:p>
    <w:p w:rsidR="00FE06C1" w:rsidRPr="5404FA76" w:rsidRDefault="00CA3A8E" w:rsidP="00FE06C1">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921700936"/>
          <w:showingPlcHdr/>
        </w:sdtPr>
        <w:sdtContent>
          <w:r>
            <w:rPr>
              <w:color w:val="19D131"/>
            </w:rPr>
            <w:t>[component SignaturePlacement XML schema details]</w:t>
          </w:r>
        </w:sdtContent>
      </w:sdt>
    </w:p>
    <w:p w:rsidR="00FE06C1" w:rsidRDefault="00CA3A8E" w:rsidP="00FE06C1">
      <w:pPr>
        <w:pStyle w:val="berschrift3"/>
      </w:pPr>
      <w:bookmarkStart w:id="1858" w:name="_RefComp8A57247D"/>
      <w:bookmarkStart w:id="1859" w:name="_Toc9685055"/>
      <w:r>
        <w:t>Component DocumentWithSignature</w:t>
      </w:r>
      <w:bookmarkEnd w:id="1858"/>
      <w:bookmarkEnd w:id="1859"/>
    </w:p>
    <w:p w:rsidR="00FE06C1" w:rsidRDefault="00F847D3" w:rsidP="00FE06C1">
      <w:sdt>
        <w:sdtPr>
          <w:tag w:val="dss2-DocumentWithSignatureType.-normative"/>
          <w:id w:val="-2110199511"/>
        </w:sdt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964708114"/>
        </w:sdtPr>
        <w:sdtContent>
          <w:r w:rsidRPr="003A06D0">
            <w:rPr>
              <w:color w:val="19D131"/>
              <w:lang w:val="en-GB"/>
            </w:rPr>
            <w:t>This contains the input document with a signature inserted in some fashion.</w:t>
          </w:r>
        </w:sdtContent>
      </w:sdt>
    </w:p>
    <w:p w:rsidR="00FE06C1" w:rsidRDefault="00CA3A8E" w:rsidP="00FE06C1">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925260901"/>
          <w:showingPlcHdr/>
        </w:sdtPr>
        <w:sdtContent>
          <w:r>
            <w:rPr>
              <w:color w:val="19D131"/>
            </w:rPr>
            <w:t>[sub component WhichDoc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DocumentWithSignatureType.-nonNormative"/>
          <w:id w:val="-754283991"/>
          <w:showingPlcHdr/>
        </w:sdtPr>
        <w:sdtContent>
          <w:r w:rsidR="00CA3A8E">
            <w:rPr>
              <w:color w:val="19D131"/>
            </w:rPr>
            <w:t>[component DocumentWithSignature non normative details]</w:t>
          </w:r>
        </w:sdtContent>
      </w:sdt>
    </w:p>
    <w:p w:rsidR="00FE06C1" w:rsidRDefault="00CA3A8E" w:rsidP="00FE06C1">
      <w:pPr>
        <w:pStyle w:val="berschrift4"/>
      </w:pPr>
      <w:bookmarkStart w:id="1860" w:name="_Toc9685056"/>
      <w:r>
        <w:t>DocumentWithSignature – JSON Syntax</w:t>
      </w:r>
      <w:bookmarkEnd w:id="186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36759121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16500923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"dss2-DocumentWithSignatureType"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"doc"</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"whichDoc"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"doc"</w:t>
      </w:r>
      <w:r>
        <w:t>]</w:t>
      </w:r>
    </w:p>
    <w:p w:rsidR="00FE06C1" w:rsidRDefault="00CA3A8E" w:rsidP="00FE06C1">
      <w:pPr>
        <w:pStyle w:val="Code"/>
        <w:spacing w:line="259" w:lineRule="auto"/>
      </w:pPr>
      <w:r>
        <w:t>}</w:t>
      </w:r>
    </w:p>
    <w:p w:rsidR="00FE06C1" w:rsidRDefault="00F847D3" w:rsidP="00FE06C1">
      <w:sdt>
        <w:sdtPr>
          <w:tag w:val="dss2-DocumentWithSignatureType.-jsonSchema"/>
          <w:id w:val="1448747774"/>
          <w:showingPlcHdr/>
        </w:sdtPr>
        <w:sdtContent>
          <w:r w:rsidR="00CA3A8E">
            <w:rPr>
              <w:color w:val="19D131"/>
            </w:rPr>
            <w:t>[component DocumentWithSignature JSON schema details]</w:t>
          </w:r>
        </w:sdtContent>
      </w:sdt>
    </w:p>
    <w:p w:rsidR="00FE06C1" w:rsidRDefault="00CA3A8E" w:rsidP="00FE06C1">
      <w:pPr>
        <w:pStyle w:val="berschrift4"/>
      </w:pPr>
      <w:bookmarkStart w:id="1861" w:name="_Toc9685057"/>
      <w:r>
        <w:t>DocumentWithSignature – XML Syntax</w:t>
      </w:r>
      <w:bookmarkEnd w:id="1861"/>
    </w:p>
    <w:p w:rsidR="00FE06C1" w:rsidRPr="5404FA76" w:rsidRDefault="00CA3A8E" w:rsidP="00FE06C1">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948690024"/>
          <w:showingPlcHdr/>
        </w:sdtPr>
        <w:sdtContent>
          <w:r>
            <w:rPr>
              <w:color w:val="19D131"/>
            </w:rPr>
            <w:t>[component DocumentWithSignature XML schema details]</w:t>
          </w:r>
        </w:sdtContent>
      </w:sdt>
    </w:p>
    <w:p w:rsidR="00FE06C1" w:rsidRDefault="00CA3A8E" w:rsidP="00FE06C1">
      <w:pPr>
        <w:pStyle w:val="berschrift3"/>
      </w:pPr>
      <w:bookmarkStart w:id="1862" w:name="_RefComp3A028835"/>
      <w:bookmarkStart w:id="1863" w:name="_Toc9685058"/>
      <w:r>
        <w:lastRenderedPageBreak/>
        <w:t>Component SignedReferences</w:t>
      </w:r>
      <w:bookmarkEnd w:id="1862"/>
      <w:bookmarkEnd w:id="1863"/>
    </w:p>
    <w:p w:rsidR="00FE06C1" w:rsidRDefault="00F847D3" w:rsidP="00FE06C1">
      <w:sdt>
        <w:sdtPr>
          <w:tag w:val="dss2-SignedReferencesType.-normative"/>
          <w:id w:val="-643350096"/>
        </w:sdt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327783577"/>
          <w:showingPlcHdr/>
        </w:sdtPr>
        <w:sdtContent>
          <w:r>
            <w:rPr>
              <w:color w:val="19D131"/>
            </w:rPr>
            <w:t>[sub component SignedReference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edReferencesType.-nonNormative"/>
          <w:id w:val="1671750937"/>
          <w:showingPlcHdr/>
        </w:sdtPr>
        <w:sdtContent>
          <w:r w:rsidR="00CA3A8E">
            <w:rPr>
              <w:color w:val="19D131"/>
            </w:rPr>
            <w:t>[component SignedReferences non normative details]</w:t>
          </w:r>
        </w:sdtContent>
      </w:sdt>
    </w:p>
    <w:p w:rsidR="00FE06C1" w:rsidRDefault="00CA3A8E" w:rsidP="00FE06C1">
      <w:pPr>
        <w:pStyle w:val="berschrift4"/>
      </w:pPr>
      <w:bookmarkStart w:id="1864" w:name="_Toc9685059"/>
      <w:r>
        <w:t>SignedReferences – JSON Syntax</w:t>
      </w:r>
      <w:bookmarkEnd w:id="186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1830027635"/>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"dss2-SignedReferencesType"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"signedRef"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"signedRef"</w:t>
      </w:r>
      <w:r>
        <w:t>]</w:t>
      </w:r>
    </w:p>
    <w:p w:rsidR="00FE06C1" w:rsidRDefault="00CA3A8E" w:rsidP="00FE06C1">
      <w:pPr>
        <w:pStyle w:val="Code"/>
        <w:spacing w:line="259" w:lineRule="auto"/>
      </w:pPr>
      <w:r>
        <w:t>}</w:t>
      </w:r>
    </w:p>
    <w:p w:rsidR="00FE06C1" w:rsidRDefault="00F847D3" w:rsidP="00FE06C1">
      <w:sdt>
        <w:sdtPr>
          <w:tag w:val="dss2-SignedReferencesType.-jsonSchema"/>
          <w:id w:val="-284126502"/>
          <w:showingPlcHdr/>
        </w:sdtPr>
        <w:sdtContent>
          <w:r w:rsidR="00CA3A8E">
            <w:rPr>
              <w:color w:val="19D131"/>
            </w:rPr>
            <w:t>[component SignedReferences JSON schema details]</w:t>
          </w:r>
        </w:sdtContent>
      </w:sdt>
    </w:p>
    <w:p w:rsidR="00FE06C1" w:rsidRDefault="00CA3A8E" w:rsidP="00FE06C1">
      <w:pPr>
        <w:pStyle w:val="berschrift4"/>
      </w:pPr>
      <w:bookmarkStart w:id="1865" w:name="_Toc9685060"/>
      <w:r>
        <w:t>SignedReferences – XML Syntax</w:t>
      </w:r>
      <w:bookmarkEnd w:id="1865"/>
    </w:p>
    <w:p w:rsidR="00FE06C1" w:rsidRPr="5404FA76" w:rsidRDefault="00CA3A8E" w:rsidP="00FE06C1">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543019090"/>
          <w:showingPlcHdr/>
        </w:sdtPr>
        <w:sdtContent>
          <w:r>
            <w:rPr>
              <w:color w:val="19D131"/>
            </w:rPr>
            <w:t>[component SignedReferences XML schema details]</w:t>
          </w:r>
        </w:sdtContent>
      </w:sdt>
    </w:p>
    <w:p w:rsidR="00FE06C1" w:rsidRDefault="00CA3A8E" w:rsidP="00FE06C1">
      <w:pPr>
        <w:pStyle w:val="berschrift3"/>
      </w:pPr>
      <w:bookmarkStart w:id="1866" w:name="_RefComp4D2F9EE5"/>
      <w:bookmarkStart w:id="1867" w:name="_Toc9685061"/>
      <w:r>
        <w:lastRenderedPageBreak/>
        <w:t>Component SignedReference</w:t>
      </w:r>
      <w:bookmarkEnd w:id="1866"/>
      <w:bookmarkEnd w:id="1867"/>
    </w:p>
    <w:p w:rsidR="00FE06C1" w:rsidRDefault="00F847D3" w:rsidP="00FE06C1">
      <w:sdt>
        <w:sdtPr>
          <w:tag w:val="dss2-SignedReferenceType.-normative"/>
          <w:id w:val="980889012"/>
        </w:sdt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1769308933"/>
        </w:sdt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00FE06C1" w:rsidRDefault="00CA3A8E" w:rsidP="00FE06C1">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315608977"/>
        </w:sdt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00FE06C1" w:rsidRDefault="00CA3A8E" w:rsidP="00FE06C1">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1491979226"/>
        </w:sdt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00FE06C1" w:rsidRDefault="00CA3A8E" w:rsidP="00FE06C1">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846712750"/>
        </w:sdt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edReferenceType.-nonNormative"/>
          <w:id w:val="-97342244"/>
          <w:showingPlcHdr/>
        </w:sdtPr>
        <w:sdtContent>
          <w:r w:rsidR="00CA3A8E">
            <w:rPr>
              <w:color w:val="19D131"/>
            </w:rPr>
            <w:t>[component SignedReference non normative details]</w:t>
          </w:r>
        </w:sdtContent>
      </w:sdt>
    </w:p>
    <w:p w:rsidR="00FE06C1" w:rsidRDefault="00CA3A8E" w:rsidP="00FE06C1">
      <w:pPr>
        <w:pStyle w:val="berschrift4"/>
      </w:pPr>
      <w:bookmarkStart w:id="1868" w:name="_Toc9685062"/>
      <w:r>
        <w:t>SignedReference – JSON Syntax</w:t>
      </w:r>
      <w:bookmarkEnd w:id="186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9709362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WhichDocument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213852657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01391531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924446144"/>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"dss2-SignedReferenceType"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"transforms"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"whichDoc"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"refId"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"whichDoc"</w:t>
      </w:r>
      <w:r>
        <w:t>]</w:t>
      </w:r>
    </w:p>
    <w:p w:rsidR="00FE06C1" w:rsidRDefault="00CA3A8E" w:rsidP="00FE06C1">
      <w:pPr>
        <w:pStyle w:val="Code"/>
        <w:spacing w:line="259" w:lineRule="auto"/>
      </w:pPr>
      <w:r>
        <w:t>}</w:t>
      </w:r>
    </w:p>
    <w:p w:rsidR="00FE06C1" w:rsidRDefault="00F847D3" w:rsidP="00FE06C1">
      <w:sdt>
        <w:sdtPr>
          <w:tag w:val="dss2-SignedReferenceType.-jsonSchema"/>
          <w:id w:val="-1411301902"/>
          <w:showingPlcHdr/>
        </w:sdtPr>
        <w:sdtContent>
          <w:r w:rsidR="00CA3A8E">
            <w:rPr>
              <w:color w:val="19D131"/>
            </w:rPr>
            <w:t>[component SignedReference JSON schema details]</w:t>
          </w:r>
        </w:sdtContent>
      </w:sdt>
    </w:p>
    <w:p w:rsidR="00FE06C1" w:rsidRDefault="00CA3A8E" w:rsidP="00FE06C1">
      <w:pPr>
        <w:pStyle w:val="berschrift4"/>
      </w:pPr>
      <w:bookmarkStart w:id="1869" w:name="_Toc9685063"/>
      <w:r>
        <w:t>SignedReference – XML Syntax</w:t>
      </w:r>
      <w:bookmarkEnd w:id="1869"/>
    </w:p>
    <w:p w:rsidR="00FE06C1" w:rsidRPr="5404FA76" w:rsidRDefault="00CA3A8E" w:rsidP="00FE06C1">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993785015"/>
          <w:showingPlcHdr/>
        </w:sdtPr>
        <w:sdtContent>
          <w:r>
            <w:rPr>
              <w:color w:val="19D131"/>
            </w:rPr>
            <w:t>[component SignedReference XML schema details]</w:t>
          </w:r>
        </w:sdtContent>
      </w:sdt>
    </w:p>
    <w:p w:rsidR="00FE06C1" w:rsidRDefault="00CA3A8E" w:rsidP="00FE06C1">
      <w:pPr>
        <w:pStyle w:val="berschrift3"/>
      </w:pPr>
      <w:bookmarkStart w:id="1870" w:name="_RefCompE4381A2D"/>
      <w:bookmarkStart w:id="1871" w:name="_Toc9685064"/>
      <w:r>
        <w:t>Component VerifyManifestResults</w:t>
      </w:r>
      <w:bookmarkEnd w:id="1870"/>
      <w:bookmarkEnd w:id="1871"/>
    </w:p>
    <w:p w:rsidR="00FE06C1" w:rsidRDefault="00F847D3" w:rsidP="00FE06C1">
      <w:sdt>
        <w:sdtPr>
          <w:tag w:val="dss2-VerifyManifestResultsType.-normative"/>
          <w:id w:val="893548360"/>
        </w:sdt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1668293898"/>
          <w:showingPlcHdr/>
        </w:sdtPr>
        <w:sdtContent>
          <w:r>
            <w:rPr>
              <w:color w:val="19D131"/>
            </w:rPr>
            <w:t>[sub component ManifestResult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VerifyManifestResultsType.-nonNormative"/>
          <w:id w:val="818540703"/>
          <w:showingPlcHdr/>
        </w:sdtPr>
        <w:sdtContent>
          <w:r w:rsidR="00CA3A8E">
            <w:rPr>
              <w:color w:val="19D131"/>
            </w:rPr>
            <w:t>[component VerifyManifestResults non normative details]</w:t>
          </w:r>
        </w:sdtContent>
      </w:sdt>
    </w:p>
    <w:p w:rsidR="00FE06C1" w:rsidRDefault="00CA3A8E" w:rsidP="00FE06C1">
      <w:pPr>
        <w:pStyle w:val="berschrift4"/>
      </w:pPr>
      <w:bookmarkStart w:id="1872" w:name="_Toc9685065"/>
      <w:r>
        <w:t>VerifyManifestResults – JSON Syntax</w:t>
      </w:r>
      <w:bookmarkEnd w:id="187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ManifestResult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957064702"/>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"dss2-VerifyManifestResultsType"</w:t>
      </w:r>
      <w:r>
        <w:t>: {</w:t>
      </w:r>
    </w:p>
    <w:p w:rsidR="00FE06C1" w:rsidRDefault="00CA3A8E" w:rsidP="00FE06C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"result"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"result"</w:t>
      </w:r>
      <w:r>
        <w:t>]</w:t>
      </w:r>
    </w:p>
    <w:p w:rsidR="00FE06C1" w:rsidRDefault="00CA3A8E" w:rsidP="00FE06C1">
      <w:pPr>
        <w:pStyle w:val="Code"/>
        <w:spacing w:line="259" w:lineRule="auto"/>
      </w:pPr>
      <w:r>
        <w:t>}</w:t>
      </w:r>
    </w:p>
    <w:p w:rsidR="00FE06C1" w:rsidRDefault="00F847D3" w:rsidP="00FE06C1">
      <w:sdt>
        <w:sdtPr>
          <w:tag w:val="dss2-VerifyManifestResultsType.-jsonSchema"/>
          <w:id w:val="-1038810267"/>
          <w:showingPlcHdr/>
        </w:sdtPr>
        <w:sdtContent>
          <w:r w:rsidR="00CA3A8E">
            <w:rPr>
              <w:color w:val="19D131"/>
            </w:rPr>
            <w:t>[component VerifyManifestResults JSON schema details]</w:t>
          </w:r>
        </w:sdtContent>
      </w:sdt>
    </w:p>
    <w:p w:rsidR="00FE06C1" w:rsidRDefault="00CA3A8E" w:rsidP="00FE06C1">
      <w:pPr>
        <w:pStyle w:val="berschrift4"/>
      </w:pPr>
      <w:bookmarkStart w:id="1873" w:name="_Toc9685066"/>
      <w:r>
        <w:t>VerifyManifestResults – XML Syntax</w:t>
      </w:r>
      <w:bookmarkEnd w:id="1873"/>
    </w:p>
    <w:p w:rsidR="00FE06C1" w:rsidRPr="5404FA76" w:rsidRDefault="00CA3A8E" w:rsidP="00FE06C1">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889097584"/>
          <w:showingPlcHdr/>
        </w:sdtPr>
        <w:sdtContent>
          <w:r>
            <w:rPr>
              <w:color w:val="19D131"/>
            </w:rPr>
            <w:t>[component VerifyManifestResults XML schema details]</w:t>
          </w:r>
        </w:sdtContent>
      </w:sdt>
    </w:p>
    <w:p w:rsidR="00FE06C1" w:rsidRDefault="00CA3A8E" w:rsidP="00FE06C1">
      <w:pPr>
        <w:pStyle w:val="berschrift3"/>
      </w:pPr>
      <w:bookmarkStart w:id="1874" w:name="_RefComp436DAB8C"/>
      <w:bookmarkStart w:id="1875" w:name="_Toc9685067"/>
      <w:r>
        <w:t>Component ManifestResult</w:t>
      </w:r>
      <w:bookmarkEnd w:id="1874"/>
      <w:bookmarkEnd w:id="1875"/>
    </w:p>
    <w:p w:rsidR="00FE06C1" w:rsidRDefault="00F847D3" w:rsidP="00FE06C1">
      <w:sdt>
        <w:sdtPr>
          <w:tag w:val="dss2-ManifestResultType.-normative"/>
          <w:id w:val="200441583"/>
        </w:sdt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213117664"/>
        </w:sdtPr>
        <w:sdtContent>
          <w:r w:rsidRPr="003A06D0">
            <w:rPr>
              <w:color w:val="19D131"/>
              <w:lang w:val="en-GB"/>
            </w:rPr>
            <w:t>This element identifies the manifest reference, in the XML signature, to which this result pertains.</w:t>
          </w:r>
        </w:sdtContent>
      </w:sdt>
    </w:p>
    <w:p w:rsidR="00FE06C1" w:rsidRDefault="00CA3A8E" w:rsidP="00FE06C1">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1297445422"/>
        </w:sdtPr>
        <w:sdtContent>
          <w:r w:rsidRPr="003A06D0">
            <w:rPr>
              <w:color w:val="19D131"/>
              <w:lang w:val="en-GB"/>
            </w:rPr>
            <w:t xml:space="preserve">This element indicates the manifest validation outcome. </w:t>
          </w:r>
        </w:sdtContent>
      </w:sdt>
    </w:p>
    <w:p w:rsidR="00FE06C1" w:rsidRDefault="00CA3A8E" w:rsidP="00FE06C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119356052"/>
          <w:showingPlcHdr/>
        </w:sdtPr>
        <w:sdtContent>
          <w:r>
            <w:rPr>
              <w:color w:val="19D131"/>
            </w:rPr>
            <w:t>[sub component NsPrefixMapping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ManifestResultType.-nonNormative"/>
          <w:id w:val="-2037107560"/>
          <w:showingPlcHdr/>
        </w:sdtPr>
        <w:sdtContent>
          <w:r w:rsidR="00CA3A8E">
            <w:rPr>
              <w:color w:val="19D131"/>
            </w:rPr>
            <w:t>[component ManifestResult non normative details]</w:t>
          </w:r>
        </w:sdtContent>
      </w:sdt>
    </w:p>
    <w:p w:rsidR="00FE06C1" w:rsidRDefault="00CA3A8E" w:rsidP="00FE06C1">
      <w:pPr>
        <w:pStyle w:val="berschrift4"/>
      </w:pPr>
      <w:bookmarkStart w:id="1876" w:name="_Toc9685068"/>
      <w:r>
        <w:t>ManifestResult – JSON Syntax</w:t>
      </w:r>
      <w:bookmarkEnd w:id="187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ReferenceXpath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3571831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Status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30274666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NsPrefixMapping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239799538"/>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"dss2-ManifestResultType"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"xPath"</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"status"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"nsDecl"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"xPath", "status"</w:t>
      </w:r>
      <w:r>
        <w:t>]</w:t>
      </w:r>
    </w:p>
    <w:p w:rsidR="00FE06C1" w:rsidRDefault="00CA3A8E" w:rsidP="00FE06C1">
      <w:pPr>
        <w:pStyle w:val="Code"/>
        <w:spacing w:line="259" w:lineRule="auto"/>
      </w:pPr>
      <w:r>
        <w:t>}</w:t>
      </w:r>
    </w:p>
    <w:p w:rsidR="00FE06C1" w:rsidRDefault="00F847D3" w:rsidP="00FE06C1">
      <w:sdt>
        <w:sdtPr>
          <w:tag w:val="dss2-ManifestResultType.-jsonSchema"/>
          <w:id w:val="-831529439"/>
          <w:showingPlcHdr/>
        </w:sdtPr>
        <w:sdtContent>
          <w:r w:rsidR="00CA3A8E">
            <w:rPr>
              <w:color w:val="19D131"/>
            </w:rPr>
            <w:t>[component ManifestResult JSON schema details]</w:t>
          </w:r>
        </w:sdtContent>
      </w:sdt>
    </w:p>
    <w:p w:rsidR="00FE06C1" w:rsidRDefault="00CA3A8E" w:rsidP="00FE06C1">
      <w:pPr>
        <w:pStyle w:val="berschrift4"/>
      </w:pPr>
      <w:bookmarkStart w:id="1877" w:name="_Toc9685069"/>
      <w:r>
        <w:t>ManifestResult – XML Syntax</w:t>
      </w:r>
      <w:bookmarkEnd w:id="1877"/>
    </w:p>
    <w:p w:rsidR="00FE06C1" w:rsidRPr="5404FA76" w:rsidRDefault="00CA3A8E" w:rsidP="00FE06C1">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&lt;/xs:restriction&gt;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&lt;/xs:element&gt;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lastRenderedPageBreak/>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110945416"/>
          <w:showingPlcHdr/>
        </w:sdtPr>
        <w:sdtContent>
          <w:r>
            <w:rPr>
              <w:color w:val="19D131"/>
            </w:rPr>
            <w:t>[component ManifestResult XML schema details]</w:t>
          </w:r>
        </w:sdtContent>
      </w:sdt>
    </w:p>
    <w:p w:rsidR="00FE06C1" w:rsidRDefault="00CA3A8E" w:rsidP="00FE06C1">
      <w:pPr>
        <w:pStyle w:val="berschrift3"/>
      </w:pPr>
      <w:bookmarkStart w:id="1878" w:name="_RefComp6E7DE514"/>
      <w:bookmarkStart w:id="1879" w:name="_Toc9685070"/>
      <w:r>
        <w:t>Component UseVerificationTime</w:t>
      </w:r>
      <w:bookmarkEnd w:id="1878"/>
      <w:bookmarkEnd w:id="1879"/>
    </w:p>
    <w:p w:rsidR="00FE06C1" w:rsidRDefault="00F847D3" w:rsidP="00FE06C1">
      <w:sdt>
        <w:sdtPr>
          <w:tag w:val="dss2-UseVerificationTimeType.-normative"/>
          <w:id w:val="-1447612108"/>
        </w:sdt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640799824"/>
        </w:sdtPr>
        <w:sdtContent>
          <w:r w:rsidRPr="003A06D0">
            <w:rPr>
              <w:color w:val="19D131"/>
              <w:lang w:val="en-GB"/>
            </w:rPr>
            <w:t>This element instructs the server to use its current time (normally the time associated with the server-side request processing).</w:t>
          </w:r>
        </w:sdtContent>
      </w:sdt>
    </w:p>
    <w:p w:rsidR="00FE06C1" w:rsidRDefault="00CA3A8E" w:rsidP="00FE06C1">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280923494"/>
        </w:sdt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00FE06C1" w:rsidRDefault="00CA3A8E" w:rsidP="00FE06C1">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1145860529"/>
        </w:sdt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UseVerificationTimeType.-nonNormative"/>
          <w:id w:val="-227773131"/>
          <w:showingPlcHdr/>
        </w:sdtPr>
        <w:sdtContent>
          <w:r w:rsidR="00CA3A8E">
            <w:rPr>
              <w:color w:val="19D131"/>
            </w:rPr>
            <w:t>[component UseVerificationTime non normative details]</w:t>
          </w:r>
        </w:sdtContent>
      </w:sdt>
    </w:p>
    <w:p w:rsidR="00FE06C1" w:rsidRDefault="00CA3A8E" w:rsidP="00FE06C1">
      <w:pPr>
        <w:pStyle w:val="berschrift4"/>
      </w:pPr>
      <w:bookmarkStart w:id="1880" w:name="_Toc9685071"/>
      <w:r>
        <w:t>UseVerificationTime – JSON Syntax</w:t>
      </w:r>
      <w:bookmarkEnd w:id="188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CurrentTime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92664867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SpecificTime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00736367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652939592"/>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"dss2-UseVerificationTimeType"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"currTime"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"boolean",</w:t>
      </w:r>
    </w:p>
    <w:p w:rsidR="00FE06C1" w:rsidRDefault="00CA3A8E" w:rsidP="00FE06C1">
      <w:pPr>
        <w:pStyle w:val="Code"/>
        <w:spacing w:line="259" w:lineRule="auto"/>
      </w:pPr>
      <w:r>
        <w:rPr>
          <w:color w:val="31849B" w:themeColor="accent5" w:themeShade="BF"/>
        </w:rPr>
        <w:t xml:space="preserve">      "default"</w:t>
      </w:r>
      <w:r>
        <w:t xml:space="preserve">: </w:t>
      </w:r>
      <w:r>
        <w:rPr>
          <w:color w:val="244061" w:themeColor="accent1" w:themeShade="80"/>
        </w:rPr>
        <w:t>"false"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"specTime"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"b64Content"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FE06C1" w:rsidRDefault="00CA3A8E" w:rsidP="00FE06C1">
      <w:pPr>
        <w:pStyle w:val="Code"/>
        <w:spacing w:line="259" w:lineRule="auto"/>
      </w:pPr>
      <w:r>
        <w:rPr>
          <w:color w:val="31849B" w:themeColor="accent5" w:themeShade="BF"/>
        </w:rPr>
        <w:lastRenderedPageBreak/>
        <w:t xml:space="preserve">  "maxProperties"</w:t>
      </w:r>
      <w:r>
        <w:t xml:space="preserve">: </w:t>
      </w:r>
      <w:r>
        <w:rPr>
          <w:color w:val="244061" w:themeColor="accent1" w:themeShade="80"/>
        </w:rPr>
        <w:t>1</w:t>
      </w:r>
    </w:p>
    <w:p w:rsidR="00FE06C1" w:rsidRDefault="00CA3A8E" w:rsidP="00FE06C1">
      <w:pPr>
        <w:pStyle w:val="Code"/>
        <w:spacing w:line="259" w:lineRule="auto"/>
      </w:pPr>
      <w:r>
        <w:t>}</w:t>
      </w:r>
    </w:p>
    <w:p w:rsidR="00FE06C1" w:rsidRDefault="00F847D3" w:rsidP="00FE06C1">
      <w:sdt>
        <w:sdtPr>
          <w:tag w:val="dss2-UseVerificationTimeType.-jsonSchema"/>
          <w:id w:val="-1149822152"/>
          <w:showingPlcHdr/>
        </w:sdtPr>
        <w:sdtContent>
          <w:r w:rsidR="00CA3A8E">
            <w:rPr>
              <w:color w:val="19D131"/>
            </w:rPr>
            <w:t>[component UseVerificationTime JSON schema details]</w:t>
          </w:r>
        </w:sdtContent>
      </w:sdt>
    </w:p>
    <w:p w:rsidR="00FE06C1" w:rsidRDefault="00CA3A8E" w:rsidP="00FE06C1">
      <w:pPr>
        <w:pStyle w:val="berschrift4"/>
      </w:pPr>
      <w:bookmarkStart w:id="1881" w:name="_Toc9685072"/>
      <w:r>
        <w:t>UseVerificationTime – XML Syntax</w:t>
      </w:r>
      <w:bookmarkEnd w:id="1881"/>
    </w:p>
    <w:p w:rsidR="00FE06C1" w:rsidRPr="5404FA76" w:rsidRDefault="00CA3A8E" w:rsidP="00FE06C1">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941432847"/>
          <w:showingPlcHdr/>
        </w:sdtPr>
        <w:sdtContent>
          <w:r>
            <w:rPr>
              <w:color w:val="19D131"/>
            </w:rPr>
            <w:t>[component UseVerificationTime XML schema details]</w:t>
          </w:r>
        </w:sdtContent>
      </w:sdt>
    </w:p>
    <w:p w:rsidR="00FE06C1" w:rsidRDefault="00CA3A8E" w:rsidP="00FE06C1">
      <w:pPr>
        <w:pStyle w:val="berschrift3"/>
      </w:pPr>
      <w:bookmarkStart w:id="1882" w:name="_RefComp00F39FBD"/>
      <w:bookmarkStart w:id="1883" w:name="_Toc9685073"/>
      <w:r>
        <w:t>Component AdditionalTimeInfo</w:t>
      </w:r>
      <w:bookmarkEnd w:id="1882"/>
      <w:bookmarkEnd w:id="1883"/>
    </w:p>
    <w:p w:rsidR="00FE06C1" w:rsidRDefault="00F847D3" w:rsidP="00FE06C1">
      <w:sdt>
        <w:sdtPr>
          <w:tag w:val="dss2-AdditionalTimeInfoType.-normative"/>
          <w:id w:val="102001112"/>
        </w:sdt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value</w:t>
      </w:r>
      <w:r>
        <w:t xml:space="preserve"> element MUST contain one instance of a date/time value. </w:t>
      </w:r>
      <w:sdt>
        <w:sdtPr>
          <w:tag w:val="dss2-AdditionalTimeInfoType.value"/>
          <w:id w:val="-525783740"/>
          <w:showingPlcHdr/>
        </w:sdtPr>
        <w:sdtContent>
          <w:r>
            <w:rPr>
              <w:color w:val="19D131"/>
            </w:rPr>
            <w:t>[sub component value details]</w:t>
          </w:r>
        </w:sdtContent>
      </w:sdt>
    </w:p>
    <w:p w:rsidR="00FE06C1" w:rsidRDefault="00CA3A8E" w:rsidP="00FE06C1">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709409618"/>
        </w:sdt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00FE06C1" w:rsidRDefault="00CA3A8E" w:rsidP="00FE06C1">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720181130"/>
        </w:sdt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AdditionalTimeInfoType.-nonNormative"/>
          <w:id w:val="1413749816"/>
          <w:showingPlcHdr/>
        </w:sdtPr>
        <w:sdtContent>
          <w:r w:rsidR="00CA3A8E">
            <w:rPr>
              <w:color w:val="19D131"/>
            </w:rPr>
            <w:t>[component AdditionalTimeInfo non normative details]</w:t>
          </w:r>
        </w:sdtContent>
      </w:sdt>
    </w:p>
    <w:p w:rsidR="00FE06C1" w:rsidRDefault="00CA3A8E" w:rsidP="00FE06C1">
      <w:pPr>
        <w:pStyle w:val="berschrift4"/>
      </w:pPr>
      <w:bookmarkStart w:id="1884" w:name="_Toc9685074"/>
      <w:r>
        <w:t>AdditionalTimeInfo – JSON Syntax</w:t>
      </w:r>
      <w:bookmarkEnd w:id="188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48701408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69438766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514736612"/>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"dss2-AdditionalTimeInfoType"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"value"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"uri"</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"type"</w:t>
      </w:r>
      <w:r>
        <w:t>]</w:t>
      </w:r>
    </w:p>
    <w:p w:rsidR="00FE06C1" w:rsidRDefault="00CA3A8E" w:rsidP="00FE06C1">
      <w:pPr>
        <w:pStyle w:val="Code"/>
        <w:spacing w:line="259" w:lineRule="auto"/>
      </w:pPr>
      <w:r>
        <w:t>}</w:t>
      </w:r>
    </w:p>
    <w:p w:rsidR="00FE06C1" w:rsidRDefault="00F847D3" w:rsidP="00FE06C1">
      <w:sdt>
        <w:sdtPr>
          <w:tag w:val="dss2-AdditionalTimeInfoType.-jsonSchema"/>
          <w:id w:val="662282420"/>
          <w:showingPlcHdr/>
        </w:sdtPr>
        <w:sdtContent>
          <w:r w:rsidR="00CA3A8E">
            <w:rPr>
              <w:color w:val="19D131"/>
            </w:rPr>
            <w:t>[component AdditionalTimeInfo JSON schema details]</w:t>
          </w:r>
        </w:sdtContent>
      </w:sdt>
    </w:p>
    <w:p w:rsidR="00FE06C1" w:rsidRDefault="00CA3A8E" w:rsidP="00FE06C1">
      <w:pPr>
        <w:pStyle w:val="berschrift4"/>
      </w:pPr>
      <w:bookmarkStart w:id="1885" w:name="_Toc9685075"/>
      <w:r>
        <w:t>AdditionalTimeInfo – XML Syntax</w:t>
      </w:r>
      <w:bookmarkEnd w:id="1885"/>
    </w:p>
    <w:p w:rsidR="00FE06C1" w:rsidRPr="5404FA76" w:rsidRDefault="00CA3A8E" w:rsidP="00FE06C1">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&lt;/xs:restriction&gt;</w:t>
      </w:r>
    </w:p>
    <w:p w:rsidR="00FE06C1" w:rsidRDefault="00CA3A8E" w:rsidP="00FE06C1">
      <w:pPr>
        <w:pStyle w:val="Code"/>
      </w:pPr>
      <w:r>
        <w:rPr>
          <w:color w:val="31849B" w:themeColor="accent5" w:themeShade="BF"/>
        </w:rPr>
        <w:t xml:space="preserve">        &lt;/xs:simpleType&gt;</w:t>
      </w:r>
    </w:p>
    <w:p w:rsidR="00FE06C1" w:rsidRDefault="00CA3A8E" w:rsidP="00FE06C1">
      <w:pPr>
        <w:pStyle w:val="Code"/>
      </w:pPr>
      <w:r>
        <w:rPr>
          <w:color w:val="31849B" w:themeColor="accent5" w:themeShade="BF"/>
        </w:rPr>
        <w:t xml:space="preserve">      &lt;/xs:attribute&gt;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&lt;/xs:simpleContent&gt;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2039888952"/>
          <w:showingPlcHdr/>
        </w:sdtPr>
        <w:sdtContent>
          <w:r>
            <w:rPr>
              <w:color w:val="19D131"/>
            </w:rPr>
            <w:t>[component AdditionalTimeInfo XML schema details]</w:t>
          </w:r>
        </w:sdtContent>
      </w:sdt>
    </w:p>
    <w:p w:rsidR="00FE06C1" w:rsidRDefault="00CA3A8E" w:rsidP="00FE06C1">
      <w:pPr>
        <w:pStyle w:val="berschrift3"/>
      </w:pPr>
      <w:bookmarkStart w:id="1886" w:name="_RefCompADA9612D"/>
      <w:bookmarkStart w:id="1887" w:name="_Toc9685076"/>
      <w:r>
        <w:t>Component VerificationTimeInfo</w:t>
      </w:r>
      <w:bookmarkEnd w:id="1886"/>
      <w:bookmarkEnd w:id="1887"/>
    </w:p>
    <w:p w:rsidR="00FE06C1" w:rsidRDefault="00F847D3" w:rsidP="00FE06C1">
      <w:sdt>
        <w:sdtPr>
          <w:tag w:val="dss2-VerificationTimeInfoType.-normative"/>
          <w:id w:val="649326256"/>
        </w:sdt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1069003411"/>
        </w:sdt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00FE06C1" w:rsidRDefault="00CA3A8E" w:rsidP="00FE06C1">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239062774"/>
        </w:sdt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VerificationTimeInfoType.-nonNormative"/>
          <w:id w:val="423609961"/>
          <w:showingPlcHdr/>
        </w:sdtPr>
        <w:sdtContent>
          <w:r w:rsidR="00CA3A8E">
            <w:rPr>
              <w:color w:val="19D131"/>
            </w:rPr>
            <w:t>[component VerificationTimeInfo non normative details]</w:t>
          </w:r>
        </w:sdtContent>
      </w:sdt>
    </w:p>
    <w:p w:rsidR="00FE06C1" w:rsidRDefault="00CA3A8E" w:rsidP="00FE06C1">
      <w:pPr>
        <w:pStyle w:val="berschrift4"/>
      </w:pPr>
      <w:bookmarkStart w:id="1888" w:name="_Toc9685077"/>
      <w:r>
        <w:t>VerificationTimeInfo – JSON Syntax</w:t>
      </w:r>
      <w:bookmarkEnd w:id="188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951904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AdditionalTimeInfo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825884685"/>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"dss2-VerificationTimeInfoType"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"verificationTime"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"additionalTimeInfo"</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00FE06C1" w:rsidRDefault="00CA3A8E" w:rsidP="00FE06C1">
      <w:pPr>
        <w:pStyle w:val="Code"/>
        <w:spacing w:line="259" w:lineRule="auto"/>
      </w:pPr>
      <w:r>
        <w:t>}</w:t>
      </w:r>
    </w:p>
    <w:p w:rsidR="00FE06C1" w:rsidRDefault="00F847D3" w:rsidP="00FE06C1">
      <w:sdt>
        <w:sdtPr>
          <w:tag w:val="dss2-VerificationTimeInfoType.-jsonSchema"/>
          <w:id w:val="-27713976"/>
          <w:showingPlcHdr/>
        </w:sdtPr>
        <w:sdtContent>
          <w:r w:rsidR="00CA3A8E">
            <w:rPr>
              <w:color w:val="19D131"/>
            </w:rPr>
            <w:t>[component VerificationTimeInfo JSON schema details]</w:t>
          </w:r>
        </w:sdtContent>
      </w:sdt>
    </w:p>
    <w:p w:rsidR="00FE06C1" w:rsidRDefault="00CA3A8E" w:rsidP="00FE06C1">
      <w:pPr>
        <w:pStyle w:val="berschrift4"/>
      </w:pPr>
      <w:bookmarkStart w:id="1889" w:name="_Toc9685078"/>
      <w:r>
        <w:lastRenderedPageBreak/>
        <w:t>VerificationTimeInfo – XML Syntax</w:t>
      </w:r>
      <w:bookmarkEnd w:id="1889"/>
    </w:p>
    <w:p w:rsidR="00FE06C1" w:rsidRPr="5404FA76" w:rsidRDefault="00CA3A8E" w:rsidP="00FE06C1">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57398239"/>
          <w:showingPlcHdr/>
        </w:sdtPr>
        <w:sdtContent>
          <w:r>
            <w:rPr>
              <w:color w:val="19D131"/>
            </w:rPr>
            <w:t>[component VerificationTimeInfo XML schema details]</w:t>
          </w:r>
        </w:sdtContent>
      </w:sdt>
    </w:p>
    <w:p w:rsidR="00FE06C1" w:rsidRDefault="00CA3A8E" w:rsidP="00FE06C1">
      <w:pPr>
        <w:pStyle w:val="berschrift3"/>
      </w:pPr>
      <w:bookmarkStart w:id="1890" w:name="_RefCompB4921F5C"/>
      <w:bookmarkStart w:id="1891" w:name="_Toc9685079"/>
      <w:r>
        <w:t>Component AdditionalKeyInfo</w:t>
      </w:r>
      <w:bookmarkEnd w:id="1890"/>
      <w:bookmarkEnd w:id="1891"/>
    </w:p>
    <w:p w:rsidR="00FE06C1" w:rsidRDefault="00F847D3" w:rsidP="00FE06C1">
      <w:sdt>
        <w:sdtPr>
          <w:tag w:val="dss2-AdditionalKeyInfoType.-normative"/>
          <w:id w:val="719629358"/>
        </w:sdt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1216659366"/>
        </w:sdtPr>
        <w:sdtContent>
          <w:r w:rsidRPr="003A06D0">
            <w:rPr>
              <w:color w:val="19D131"/>
              <w:lang w:val="en-GB"/>
            </w:rPr>
            <w:t>This element contains a base64-encoded digest of a certificate.</w:t>
          </w:r>
        </w:sdtContent>
      </w:sdt>
    </w:p>
    <w:p w:rsidR="00FE06C1" w:rsidRDefault="00CA3A8E" w:rsidP="00FE06C1">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268673285"/>
        </w:sdtPr>
        <w:sdtContent>
          <w:r w:rsidRPr="003A06D0">
            <w:rPr>
              <w:color w:val="19D131"/>
              <w:lang w:val="en-GB"/>
            </w:rPr>
            <w:t>This element contains an X.509 subject distinguished name that is represented as a string.</w:t>
          </w:r>
        </w:sdtContent>
      </w:sdt>
    </w:p>
    <w:p w:rsidR="00FE06C1" w:rsidRDefault="00CA3A8E" w:rsidP="00FE06C1">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1906911881"/>
        </w:sdtPr>
        <w:sdtContent>
          <w:r w:rsidRPr="003A06D0">
            <w:rPr>
              <w:color w:val="19D131"/>
              <w:lang w:val="en-GB"/>
            </w:rPr>
            <w:t>This element contains the base64 encoded value of a X509 V.3 SubjectKeyIdentifier.</w:t>
          </w:r>
        </w:sdtContent>
      </w:sdt>
    </w:p>
    <w:p w:rsidR="00FE06C1" w:rsidRDefault="00CA3A8E" w:rsidP="00FE06C1">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673337355"/>
        </w:sdtPr>
        <w:sdtContent>
          <w:r w:rsidRPr="003A06D0">
            <w:rPr>
              <w:color w:val="19D131"/>
              <w:lang w:val="en-GB"/>
            </w:rPr>
            <w:t>This element MAY contain certificates useful to build a certificate chain.</w:t>
          </w:r>
        </w:sdtContent>
      </w:sdt>
    </w:p>
    <w:p w:rsidR="00FE06C1" w:rsidRDefault="00CA3A8E" w:rsidP="00FE06C1">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505709753"/>
        </w:sdtPr>
        <w:sdtContent>
          <w:r w:rsidRPr="003A06D0">
            <w:rPr>
              <w:color w:val="19D131"/>
              <w:lang w:val="en-GB"/>
            </w:rPr>
            <w:t xml:space="preserve">It contains a string value to identify the key. </w:t>
          </w:r>
        </w:sdtContent>
      </w:sdt>
    </w:p>
    <w:p w:rsidR="00FE06C1" w:rsidRDefault="00CA3A8E" w:rsidP="00FE06C1">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548650124"/>
        </w:sdt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00FE06C1" w:rsidRDefault="00CA3A8E" w:rsidP="00FE06C1">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105891118"/>
        </w:sdtPr>
        <w:sdtContent>
          <w:r w:rsidRPr="003A06D0">
            <w:rPr>
              <w:color w:val="19D131"/>
              <w:lang w:val="en-GB"/>
            </w:rPr>
            <w:t xml:space="preserve">This element can be used by the client to provide available OCSP information. The server MAY consider this information. </w:t>
          </w:r>
        </w:sdtContent>
      </w:sdt>
    </w:p>
    <w:p w:rsidR="00FE06C1" w:rsidRDefault="00CA3A8E" w:rsidP="00FE06C1">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381175580"/>
        </w:sdtPr>
        <w:sdtContent>
          <w:r w:rsidRPr="003A06D0">
            <w:rPr>
              <w:color w:val="19D131"/>
              <w:lang w:val="en-GB"/>
            </w:rPr>
            <w:t>This element can be used by the client to provide ‘Proof of Existence’ data. Valid information MAY be considered within the validation process.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AdditionalKeyInfoType.-nonNormative"/>
          <w:id w:val="1678079835"/>
          <w:showingPlcHdr/>
        </w:sdtPr>
        <w:sdtContent>
          <w:r w:rsidR="00CA3A8E">
            <w:rPr>
              <w:color w:val="19D131"/>
            </w:rPr>
            <w:t>[component AdditionalKeyInfo non normative details]</w:t>
          </w:r>
        </w:sdtContent>
      </w:sdt>
    </w:p>
    <w:p w:rsidR="00FE06C1" w:rsidRDefault="00CA3A8E" w:rsidP="00FE06C1">
      <w:pPr>
        <w:pStyle w:val="berschrift4"/>
      </w:pPr>
      <w:bookmarkStart w:id="1892" w:name="_Toc9685080"/>
      <w:r>
        <w:t>AdditionalKeyInfo – JSON Syntax</w:t>
      </w:r>
      <w:bookmarkEnd w:id="189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X509Digest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80620181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X509SubjectName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81100334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X509SKI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48250916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X509Certificate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546655464"/>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02409672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X509CRL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07893186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OCSPResponse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59316805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PoE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772241767"/>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"dss2-AdditionalKeyInfoType"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"ocspresponse"</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"x509Digest"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"sub"</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"ski"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"cert"</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"name"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"crl"</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"ocsp"</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"poe"</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FE06C1" w:rsidRDefault="00CA3A8E" w:rsidP="00FE06C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FE06C1" w:rsidRDefault="00CA3A8E" w:rsidP="00FE06C1">
      <w:pPr>
        <w:pStyle w:val="Code"/>
        <w:spacing w:line="259" w:lineRule="auto"/>
      </w:pPr>
      <w:r>
        <w:t>}</w:t>
      </w:r>
    </w:p>
    <w:p w:rsidR="00FE06C1" w:rsidRDefault="00F847D3" w:rsidP="00FE06C1">
      <w:sdt>
        <w:sdtPr>
          <w:tag w:val="dss2-AdditionalKeyInfoType.-jsonSchema"/>
          <w:id w:val="-1793664855"/>
          <w:showingPlcHdr/>
        </w:sdtPr>
        <w:sdtContent>
          <w:r w:rsidR="00CA3A8E">
            <w:rPr>
              <w:color w:val="19D131"/>
            </w:rPr>
            <w:t>[component AdditionalKeyInfo JSON schema details]</w:t>
          </w:r>
        </w:sdtContent>
      </w:sdt>
    </w:p>
    <w:p w:rsidR="00FE06C1" w:rsidRDefault="00CA3A8E" w:rsidP="00FE06C1">
      <w:pPr>
        <w:pStyle w:val="berschrift4"/>
      </w:pPr>
      <w:bookmarkStart w:id="1893" w:name="_Toc9685081"/>
      <w:r>
        <w:t>AdditionalKeyInfo – XML Syntax</w:t>
      </w:r>
      <w:bookmarkEnd w:id="1893"/>
    </w:p>
    <w:p w:rsidR="00FE06C1" w:rsidRPr="5404FA76" w:rsidRDefault="00CA3A8E" w:rsidP="00FE06C1">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lastRenderedPageBreak/>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771979287"/>
          <w:showingPlcHdr/>
        </w:sdtPr>
        <w:sdtContent>
          <w:r>
            <w:rPr>
              <w:color w:val="19D131"/>
            </w:rPr>
            <w:t>[component AdditionalKeyInfo XML schema details]</w:t>
          </w:r>
        </w:sdtContent>
      </w:sdt>
    </w:p>
    <w:p w:rsidR="00FE06C1" w:rsidRDefault="00CA3A8E" w:rsidP="00FE06C1">
      <w:pPr>
        <w:pStyle w:val="berschrift3"/>
      </w:pPr>
      <w:bookmarkStart w:id="1894" w:name="_RefCompE64F9E9A"/>
      <w:bookmarkStart w:id="1895" w:name="_Toc9685082"/>
      <w:r>
        <w:t>Component ProcessingDetails</w:t>
      </w:r>
      <w:bookmarkEnd w:id="1894"/>
      <w:bookmarkEnd w:id="1895"/>
    </w:p>
    <w:p w:rsidR="00FE06C1" w:rsidRDefault="00F847D3" w:rsidP="00FE06C1">
      <w:sdt>
        <w:sdtPr>
          <w:tag w:val="dss2-ProcessingDetailsType.-normative"/>
          <w:id w:val="1669603668"/>
        </w:sdt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2033712215"/>
        </w:sdt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00FE06C1" w:rsidRDefault="00CA3A8E" w:rsidP="00FE06C1">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43563173"/>
        </w:sdt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00FE06C1" w:rsidRDefault="00CA3A8E" w:rsidP="00FE06C1">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251973002"/>
        </w:sdt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ProcessingDetailsType.-nonNormative"/>
          <w:id w:val="703058607"/>
          <w:showingPlcHdr/>
        </w:sdtPr>
        <w:sdtContent>
          <w:r w:rsidR="00CA3A8E">
            <w:rPr>
              <w:color w:val="19D131"/>
            </w:rPr>
            <w:t>[component ProcessingDetails non normative details]</w:t>
          </w:r>
        </w:sdtContent>
      </w:sdt>
    </w:p>
    <w:p w:rsidR="00FE06C1" w:rsidRDefault="00CA3A8E" w:rsidP="00FE06C1">
      <w:pPr>
        <w:pStyle w:val="berschrift4"/>
      </w:pPr>
      <w:bookmarkStart w:id="1896" w:name="_Toc9685083"/>
      <w:r>
        <w:t>ProcessingDetails – JSON Syntax</w:t>
      </w:r>
      <w:bookmarkEnd w:id="1896"/>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ValidDetail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64358108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IndeterminateDetail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9140825"/>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InvalidDetail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1539887678"/>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"dss2-ProcessingDetailsType"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"valid"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lastRenderedPageBreak/>
        <w:t xml:space="preserve">    "indeterminate"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"invalid"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ProcessingDetailsType.-jsonSchema"/>
          <w:id w:val="-965351001"/>
          <w:showingPlcHdr/>
        </w:sdtPr>
        <w:sdtContent>
          <w:r w:rsidR="00CA3A8E">
            <w:rPr>
              <w:color w:val="19D131"/>
            </w:rPr>
            <w:t>[component ProcessingDetails JSON schema details]</w:t>
          </w:r>
        </w:sdtContent>
      </w:sdt>
    </w:p>
    <w:p w:rsidR="00FE06C1" w:rsidRDefault="00CA3A8E" w:rsidP="00FE06C1">
      <w:pPr>
        <w:pStyle w:val="berschrift4"/>
      </w:pPr>
      <w:bookmarkStart w:id="1897" w:name="_Toc9685084"/>
      <w:r>
        <w:t>ProcessingDetails – XML Syntax</w:t>
      </w:r>
      <w:bookmarkEnd w:id="1897"/>
    </w:p>
    <w:p w:rsidR="00FE06C1" w:rsidRPr="5404FA76" w:rsidRDefault="00CA3A8E" w:rsidP="00FE06C1">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688107856"/>
          <w:showingPlcHdr/>
        </w:sdtPr>
        <w:sdtContent>
          <w:r>
            <w:rPr>
              <w:color w:val="19D131"/>
            </w:rPr>
            <w:t>[component ProcessingDetails XML schema details]</w:t>
          </w:r>
        </w:sdtContent>
      </w:sdt>
    </w:p>
    <w:p w:rsidR="00FE06C1" w:rsidRDefault="00CA3A8E" w:rsidP="00FE06C1">
      <w:pPr>
        <w:pStyle w:val="berschrift3"/>
      </w:pPr>
      <w:bookmarkStart w:id="1898" w:name="_RefComp3EB09C19"/>
      <w:bookmarkStart w:id="1899" w:name="_Toc9685085"/>
      <w:r>
        <w:t>Component Detail</w:t>
      </w:r>
      <w:bookmarkEnd w:id="1898"/>
      <w:bookmarkEnd w:id="1899"/>
    </w:p>
    <w:p w:rsidR="00FE06C1" w:rsidRDefault="00F847D3" w:rsidP="00FE06C1">
      <w:sdt>
        <w:sdtPr>
          <w:tag w:val="dss2-DetailType.-normative"/>
          <w:id w:val="-1537500628"/>
          <w:showingPlcHdr/>
        </w:sdtPr>
        <w:sdtContent>
          <w:r w:rsidR="00CA3A8E">
            <w:rPr>
              <w:color w:val="19D131"/>
            </w:rPr>
            <w:t>[component Detail normative details]</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361832143"/>
        </w:sdt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00FE06C1" w:rsidRDefault="00CA3A8E" w:rsidP="00FE06C1">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2000617717"/>
        </w:sdtPr>
        <w:sdtContent>
          <w:r w:rsidRPr="003A06D0">
            <w:rPr>
              <w:color w:val="19D131"/>
              <w:lang w:val="en-GB"/>
            </w:rPr>
            <w:t>This is a human-readable message which MAY be logged, used for debugging, etc.</w:t>
          </w:r>
        </w:sdtContent>
      </w:sdt>
    </w:p>
    <w:p w:rsidR="00FE06C1" w:rsidRDefault="00CA3A8E" w:rsidP="00FE06C1">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102027881"/>
        </w:sdtPr>
        <w:sdtContent/>
      </w:sdt>
    </w:p>
    <w:p w:rsidR="00FE06C1" w:rsidRDefault="00CA3A8E" w:rsidP="00FE06C1">
      <w:pPr>
        <w:pStyle w:val="Member"/>
      </w:pPr>
      <w:r>
        <w:t xml:space="preserve">The </w:t>
      </w:r>
      <w:r w:rsidRPr="35C1378D">
        <w:rPr>
          <w:rStyle w:val="Datatype"/>
        </w:rPr>
        <w:t>Type</w:t>
      </w:r>
      <w:r>
        <w:t xml:space="preserve"> element MUST contain one instance of a URI. </w:t>
      </w:r>
      <w:sdt>
        <w:sdtPr>
          <w:alias w:val="dss2-DetailType.type"/>
          <w:tag w:val="dss2-DetailType.Type"/>
          <w:id w:val="1339729702"/>
        </w:sdt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DetailType.-nonNormative"/>
          <w:id w:val="-784041267"/>
        </w:sdt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00FE06C1" w:rsidRDefault="00CA3A8E" w:rsidP="00FE06C1">
      <w:pPr>
        <w:pStyle w:val="berschrift4"/>
      </w:pPr>
      <w:bookmarkStart w:id="1900" w:name="_Toc9685086"/>
      <w:r>
        <w:t>Detail – JSON Syntax</w:t>
      </w:r>
      <w:bookmarkEnd w:id="1900"/>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Code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84404699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Message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201552605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44273403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1048527549"/>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"dss2-DetailType"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"code"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"msg"</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"b64Content"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"type"</w:t>
      </w:r>
      <w:r>
        <w:t>: {</w:t>
      </w:r>
    </w:p>
    <w:p w:rsidR="00FE06C1" w:rsidRDefault="00CA3A8E" w:rsidP="00FE06C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"uri"</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"type"</w:t>
      </w:r>
      <w:r>
        <w:t>]</w:t>
      </w:r>
    </w:p>
    <w:p w:rsidR="00FE06C1" w:rsidRDefault="00CA3A8E" w:rsidP="00FE06C1">
      <w:pPr>
        <w:pStyle w:val="Code"/>
        <w:spacing w:line="259" w:lineRule="auto"/>
      </w:pPr>
      <w:r>
        <w:t>}</w:t>
      </w:r>
    </w:p>
    <w:p w:rsidR="00FE06C1" w:rsidRDefault="00F847D3" w:rsidP="00FE06C1">
      <w:sdt>
        <w:sdtPr>
          <w:tag w:val="dss2-DetailType.-jsonSchema"/>
          <w:id w:val="652345915"/>
          <w:showingPlcHdr/>
        </w:sdtPr>
        <w:sdtContent>
          <w:r w:rsidR="00CA3A8E">
            <w:rPr>
              <w:color w:val="19D131"/>
            </w:rPr>
            <w:t>[component Detail JSON schema details]</w:t>
          </w:r>
        </w:sdtContent>
      </w:sdt>
    </w:p>
    <w:p w:rsidR="00FE06C1" w:rsidRDefault="00CA3A8E" w:rsidP="00FE06C1">
      <w:pPr>
        <w:pStyle w:val="berschrift4"/>
      </w:pPr>
      <w:bookmarkStart w:id="1901" w:name="_Toc9685087"/>
      <w:r>
        <w:t>Detail – XML Syntax</w:t>
      </w:r>
      <w:bookmarkEnd w:id="1901"/>
    </w:p>
    <w:p w:rsidR="00FE06C1" w:rsidRPr="5404FA76" w:rsidRDefault="00CA3A8E" w:rsidP="00FE06C1">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719210933"/>
          <w:showingPlcHdr/>
        </w:sdtPr>
        <w:sdtContent>
          <w:r>
            <w:rPr>
              <w:color w:val="19D131"/>
            </w:rPr>
            <w:t>[component Detail XML schema details]</w:t>
          </w:r>
        </w:sdtContent>
      </w:sdt>
    </w:p>
    <w:p w:rsidR="00FE06C1" w:rsidRDefault="00CA3A8E" w:rsidP="00FE06C1">
      <w:pPr>
        <w:pStyle w:val="berschrift3"/>
      </w:pPr>
      <w:bookmarkStart w:id="1902" w:name="_RefComp02F13485"/>
      <w:bookmarkStart w:id="1903" w:name="_Toc9685088"/>
      <w:r>
        <w:t>Component SigningTimeInfo</w:t>
      </w:r>
      <w:bookmarkEnd w:id="1902"/>
      <w:bookmarkEnd w:id="1903"/>
    </w:p>
    <w:p w:rsidR="00FE06C1" w:rsidRDefault="00F847D3" w:rsidP="00FE06C1">
      <w:sdt>
        <w:sdtPr>
          <w:tag w:val="dss2-SigningTimeInfoType.-normative"/>
          <w:id w:val="-1226841603"/>
        </w:sdt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214631222"/>
        </w:sdtPr>
        <w:sdtContent>
          <w:r w:rsidRPr="003A06D0">
            <w:rPr>
              <w:color w:val="19D131"/>
              <w:lang w:val="en-GB"/>
            </w:rPr>
            <w:t>This element returns the time value considered by the server to be the signature creation time.</w:t>
          </w:r>
        </w:sdtContent>
      </w:sdt>
    </w:p>
    <w:p w:rsidR="00FE06C1" w:rsidRDefault="00CA3A8E" w:rsidP="00FE06C1">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2082489011"/>
        </w:sdtPr>
        <w:sdtContent>
          <w:r w:rsidRPr="003A06D0">
            <w:rPr>
              <w:color w:val="19D131"/>
              <w:lang w:val="en-GB"/>
            </w:rPr>
            <w:t>This element returns the trusted time values considered as lower and upper limits for the signing time.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ingTimeInfoType.-nonNormative"/>
          <w:id w:val="650027806"/>
          <w:showingPlcHdr/>
        </w:sdtPr>
        <w:sdtContent>
          <w:r w:rsidR="00CA3A8E">
            <w:rPr>
              <w:color w:val="19D131"/>
            </w:rPr>
            <w:t>[component SigningTimeInfo non normative details]</w:t>
          </w:r>
        </w:sdtContent>
      </w:sdt>
    </w:p>
    <w:p w:rsidR="00FE06C1" w:rsidRDefault="00CA3A8E" w:rsidP="00FE06C1">
      <w:pPr>
        <w:pStyle w:val="berschrift4"/>
      </w:pPr>
      <w:bookmarkStart w:id="1904" w:name="_Toc9685089"/>
      <w:r>
        <w:t>SigningTimeInfo – JSON Syntax</w:t>
      </w:r>
      <w:bookmarkEnd w:id="1904"/>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38337739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SigningTimeBoundaries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03807923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"dss2-SigningTimeInfoType"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"signingTime"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"bounds"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"signingTime"</w:t>
      </w:r>
      <w:r>
        <w:t>]</w:t>
      </w:r>
    </w:p>
    <w:p w:rsidR="00FE06C1" w:rsidRDefault="00CA3A8E" w:rsidP="00FE06C1">
      <w:pPr>
        <w:pStyle w:val="Code"/>
        <w:spacing w:line="259" w:lineRule="auto"/>
      </w:pPr>
      <w:r>
        <w:t>}</w:t>
      </w:r>
    </w:p>
    <w:p w:rsidR="00FE06C1" w:rsidRDefault="00F847D3" w:rsidP="00FE06C1">
      <w:sdt>
        <w:sdtPr>
          <w:tag w:val="dss2-SigningTimeInfoType.-jsonSchema"/>
          <w:id w:val="-1681574036"/>
          <w:showingPlcHdr/>
        </w:sdtPr>
        <w:sdtContent>
          <w:r w:rsidR="00CA3A8E">
            <w:rPr>
              <w:color w:val="19D131"/>
            </w:rPr>
            <w:t>[component SigningTimeInfo JSON schema details]</w:t>
          </w:r>
        </w:sdtContent>
      </w:sdt>
    </w:p>
    <w:p w:rsidR="00FE06C1" w:rsidRDefault="00CA3A8E" w:rsidP="00FE06C1">
      <w:pPr>
        <w:pStyle w:val="berschrift4"/>
      </w:pPr>
      <w:bookmarkStart w:id="1905" w:name="_Toc9685090"/>
      <w:r>
        <w:t>SigningTimeInfo – XML Syntax</w:t>
      </w:r>
      <w:bookmarkEnd w:id="1905"/>
    </w:p>
    <w:p w:rsidR="00FE06C1" w:rsidRPr="5404FA76" w:rsidRDefault="00CA3A8E" w:rsidP="00FE06C1">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872260972"/>
          <w:showingPlcHdr/>
        </w:sdtPr>
        <w:sdtContent>
          <w:r>
            <w:rPr>
              <w:color w:val="19D131"/>
            </w:rPr>
            <w:t>[component SigningTimeInfo XML schema details]</w:t>
          </w:r>
        </w:sdtContent>
      </w:sdt>
    </w:p>
    <w:p w:rsidR="00FE06C1" w:rsidRDefault="00CA3A8E" w:rsidP="00FE06C1">
      <w:pPr>
        <w:pStyle w:val="berschrift3"/>
      </w:pPr>
      <w:bookmarkStart w:id="1906" w:name="_RefComp2836BDF5"/>
      <w:bookmarkStart w:id="1907" w:name="_Toc9685091"/>
      <w:r>
        <w:t>Component SigningTimeBoundaries</w:t>
      </w:r>
      <w:bookmarkEnd w:id="1906"/>
      <w:bookmarkEnd w:id="1907"/>
    </w:p>
    <w:p w:rsidR="00FE06C1" w:rsidRDefault="00F847D3" w:rsidP="00FE06C1">
      <w:sdt>
        <w:sdtPr>
          <w:tag w:val="dss2-SigningTimeBoundariesType.-normative"/>
          <w:id w:val="-340789607"/>
        </w:sdtPr>
        <w:sdtContent>
          <w:r w:rsidR="000F26C3" w:rsidRPr="009D448F">
            <w:rPr>
              <w:color w:val="19D131"/>
            </w:rPr>
            <w:t>This element returns the trusted time values considered as lower and upper limits for the signing time.</w:t>
          </w:r>
        </w:sdtContent>
      </w:sdt>
    </w:p>
    <w:p w:rsidR="00FE06C1" w:rsidRDefault="00CA3A8E" w:rsidP="00FE06C1">
      <w:r>
        <w:t>Below follows a list of the sub-components that constitute this component:</w:t>
      </w:r>
    </w:p>
    <w:p w:rsidR="00FE06C1" w:rsidRDefault="00CA3A8E" w:rsidP="00FE06C1">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1494255971"/>
          <w:showingPlcHdr/>
        </w:sdtPr>
        <w:sdtContent>
          <w:r>
            <w:rPr>
              <w:color w:val="19D131"/>
            </w:rPr>
            <w:t>[sub component LowerBoundary details]</w:t>
          </w:r>
        </w:sdtContent>
      </w:sdt>
    </w:p>
    <w:p w:rsidR="00FE06C1" w:rsidRDefault="00CA3A8E" w:rsidP="00FE06C1">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1293666320"/>
          <w:showingPlcHdr/>
        </w:sdtPr>
        <w:sdtContent>
          <w:r>
            <w:rPr>
              <w:color w:val="19D131"/>
            </w:rPr>
            <w:t>[sub component UpperBoundary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ingTimeBoundariesType.-nonNormative"/>
          <w:id w:val="1109238120"/>
          <w:showingPlcHdr/>
        </w:sdtPr>
        <w:sdtContent>
          <w:r w:rsidR="00CA3A8E">
            <w:rPr>
              <w:color w:val="19D131"/>
            </w:rPr>
            <w:t>[component SigningTimeBoundaries non normative details]</w:t>
          </w:r>
        </w:sdtContent>
      </w:sdt>
    </w:p>
    <w:p w:rsidR="00FE06C1" w:rsidRDefault="00CA3A8E" w:rsidP="00FE06C1">
      <w:pPr>
        <w:pStyle w:val="berschrift4"/>
      </w:pPr>
      <w:bookmarkStart w:id="1908" w:name="_Toc9685092"/>
      <w:r>
        <w:t>SigningTimeBoundaries – JSON Syntax</w:t>
      </w:r>
      <w:bookmarkEnd w:id="1908"/>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LowerBoundary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206336888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UpperBoundary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2016259705"/>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"dss2-SigningTimeBoundariesType"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"lowerBound"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"upperBound"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SigningTimeBoundariesType.-jsonSchema"/>
          <w:id w:val="-992327489"/>
          <w:showingPlcHdr/>
        </w:sdtPr>
        <w:sdtContent>
          <w:r w:rsidR="00CA3A8E">
            <w:rPr>
              <w:color w:val="19D131"/>
            </w:rPr>
            <w:t>[component SigningTimeBoundaries JSON schema details]</w:t>
          </w:r>
        </w:sdtContent>
      </w:sdt>
    </w:p>
    <w:p w:rsidR="00FE06C1" w:rsidRDefault="00CA3A8E" w:rsidP="00FE06C1">
      <w:pPr>
        <w:pStyle w:val="berschrift4"/>
      </w:pPr>
      <w:bookmarkStart w:id="1909" w:name="_Toc9685093"/>
      <w:r>
        <w:t>SigningTimeBoundaries – XML Syntax</w:t>
      </w:r>
      <w:bookmarkEnd w:id="1909"/>
    </w:p>
    <w:p w:rsidR="00FE06C1" w:rsidRPr="5404FA76" w:rsidRDefault="00CA3A8E" w:rsidP="00FE06C1">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359868541"/>
          <w:showingPlcHdr/>
        </w:sdtPr>
        <w:sdtContent>
          <w:r>
            <w:rPr>
              <w:color w:val="19D131"/>
            </w:rPr>
            <w:t>[component SigningTimeBoundaries XML schema details]</w:t>
          </w:r>
        </w:sdtContent>
      </w:sdt>
    </w:p>
    <w:p w:rsidR="00FE06C1" w:rsidRDefault="00CA3A8E" w:rsidP="00FE06C1">
      <w:pPr>
        <w:pStyle w:val="berschrift3"/>
      </w:pPr>
      <w:bookmarkStart w:id="1910" w:name="_RefCompD541428D"/>
      <w:bookmarkStart w:id="1911" w:name="_Toc9685094"/>
      <w:r>
        <w:t>Component AugmentedSignature</w:t>
      </w:r>
      <w:bookmarkEnd w:id="1910"/>
      <w:bookmarkEnd w:id="1911"/>
    </w:p>
    <w:p w:rsidR="00FE06C1" w:rsidRDefault="00F847D3" w:rsidP="00FE06C1">
      <w:sdt>
        <w:sdtPr>
          <w:tag w:val="dss2-AugmentedSignatureType.-normative"/>
          <w:id w:val="-1774786648"/>
        </w:sdt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2127456902"/>
        </w:sdt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00FE06C1" w:rsidRDefault="00CA3A8E" w:rsidP="00FE06C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606432716"/>
        </w:sdt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rsidR="00FE06C1" w:rsidRDefault="00CA3A8E" w:rsidP="00FE06C1">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700985005"/>
        </w:sdt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AugmentedSignatureType.-nonNormative"/>
          <w:id w:val="-513913630"/>
          <w:showingPlcHdr/>
        </w:sdtPr>
        <w:sdtContent>
          <w:r w:rsidR="00CA3A8E">
            <w:rPr>
              <w:color w:val="19D131"/>
            </w:rPr>
            <w:t>[component AugmentedSignature non normative details]</w:t>
          </w:r>
        </w:sdtContent>
      </w:sdt>
    </w:p>
    <w:p w:rsidR="00FE06C1" w:rsidRDefault="00CA3A8E" w:rsidP="00FE06C1">
      <w:pPr>
        <w:pStyle w:val="berschrift4"/>
      </w:pPr>
      <w:bookmarkStart w:id="1912" w:name="_Toc9685095"/>
      <w:r>
        <w:t>AugmentedSignature – JSON Syntax</w:t>
      </w:r>
      <w:bookmarkEnd w:id="191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912157899"/>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DocumentWithSignature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12160517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66508673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"dss2-AugmentedSignatureType"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"sigObj"</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"docWithSignature"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rPr>
          <w:color w:val="31849B" w:themeColor="accent5" w:themeShade="BF"/>
        </w:rPr>
        <w:t xml:space="preserve">      "format"</w:t>
      </w:r>
      <w:r>
        <w:t xml:space="preserve">: </w:t>
      </w:r>
      <w:r>
        <w:rPr>
          <w:color w:val="244061" w:themeColor="accent1" w:themeShade="80"/>
        </w:rPr>
        <w:t>"uri"</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lastRenderedPageBreak/>
        <w:t>}</w:t>
      </w:r>
    </w:p>
    <w:p w:rsidR="00FE06C1" w:rsidRDefault="00F847D3" w:rsidP="00FE06C1">
      <w:sdt>
        <w:sdtPr>
          <w:tag w:val="dss2-AugmentedSignatureType.-jsonSchema"/>
          <w:id w:val="-1953616870"/>
          <w:showingPlcHdr/>
        </w:sdtPr>
        <w:sdtContent>
          <w:r w:rsidR="00CA3A8E">
            <w:rPr>
              <w:color w:val="19D131"/>
            </w:rPr>
            <w:t>[component AugmentedSignature JSON schema details]</w:t>
          </w:r>
        </w:sdtContent>
      </w:sdt>
    </w:p>
    <w:p w:rsidR="00FE06C1" w:rsidRDefault="00CA3A8E" w:rsidP="00FE06C1">
      <w:pPr>
        <w:pStyle w:val="berschrift4"/>
      </w:pPr>
      <w:bookmarkStart w:id="1913" w:name="_Toc9685096"/>
      <w:r>
        <w:t>AugmentedSignature – XML Syntax</w:t>
      </w:r>
      <w:bookmarkEnd w:id="1913"/>
    </w:p>
    <w:p w:rsidR="00FE06C1" w:rsidRPr="5404FA76" w:rsidRDefault="00CA3A8E" w:rsidP="00FE06C1">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919595546"/>
          <w:showingPlcHdr/>
        </w:sdtPr>
        <w:sdtContent>
          <w:r>
            <w:rPr>
              <w:color w:val="19D131"/>
            </w:rPr>
            <w:t>[component AugmentedSignature XML schema details]</w:t>
          </w:r>
        </w:sdtContent>
      </w:sdt>
    </w:p>
    <w:p w:rsidR="00FE06C1" w:rsidRDefault="00CA3A8E" w:rsidP="00FE06C1">
      <w:pPr>
        <w:pStyle w:val="berschrift3"/>
      </w:pPr>
      <w:bookmarkStart w:id="1914" w:name="_RefCompC89CFE11"/>
      <w:bookmarkStart w:id="1915" w:name="_Toc9685097"/>
      <w:r>
        <w:t>Component ReturnTransformedDocument</w:t>
      </w:r>
      <w:bookmarkEnd w:id="1914"/>
      <w:bookmarkEnd w:id="1915"/>
    </w:p>
    <w:p w:rsidR="00FE06C1" w:rsidRDefault="00F847D3" w:rsidP="00FE06C1">
      <w:sdt>
        <w:sdtPr>
          <w:tag w:val="dss2-ReturnTransformedDocumentType.-normative"/>
          <w:id w:val="1351215051"/>
        </w:sdt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1196236042"/>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ReturnTransformedDocumentType.-nonNormative"/>
          <w:id w:val="1966154330"/>
          <w:showingPlcHdr/>
        </w:sdtPr>
        <w:sdtContent>
          <w:r w:rsidR="00CA3A8E">
            <w:rPr>
              <w:color w:val="19D131"/>
            </w:rPr>
            <w:t>[component ReturnTransformedDocument non normative details]</w:t>
          </w:r>
        </w:sdtContent>
      </w:sdt>
    </w:p>
    <w:p w:rsidR="00FE06C1" w:rsidRDefault="00CA3A8E" w:rsidP="00FE06C1">
      <w:pPr>
        <w:pStyle w:val="berschrift4"/>
      </w:pPr>
      <w:bookmarkStart w:id="1916" w:name="_Toc9685098"/>
      <w:r>
        <w:t>ReturnTransformedDocument – JSON Syntax</w:t>
      </w:r>
      <w:bookmarkEnd w:id="1916"/>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00FE06C1" w:rsidRDefault="00F847D3" w:rsidP="00FE06C1">
      <w:sdt>
        <w:sdtPr>
          <w:tag w:val="dss2-ReturnTransformedDocumentType.-jsonSchema"/>
          <w:id w:val="602070197"/>
          <w:showingPlcHdr/>
        </w:sdtPr>
        <w:sdtContent>
          <w:r w:rsidR="00CA3A8E">
            <w:rPr>
              <w:color w:val="19D131"/>
            </w:rPr>
            <w:t>[component ReturnTransformedDocument JSON schema details]</w:t>
          </w:r>
        </w:sdtContent>
      </w:sdt>
    </w:p>
    <w:p w:rsidR="00FE06C1" w:rsidRDefault="00CA3A8E" w:rsidP="00FE06C1">
      <w:pPr>
        <w:pStyle w:val="berschrift4"/>
      </w:pPr>
      <w:bookmarkStart w:id="1917" w:name="_Toc9685099"/>
      <w:r>
        <w:t>ReturnTransformedDocument – XML Syntax</w:t>
      </w:r>
      <w:bookmarkEnd w:id="1917"/>
    </w:p>
    <w:p w:rsidR="00FE06C1" w:rsidRPr="5404FA76" w:rsidRDefault="00CA3A8E" w:rsidP="00FE06C1">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lastRenderedPageBreak/>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784379065"/>
          <w:showingPlcHdr/>
        </w:sdtPr>
        <w:sdtContent>
          <w:r>
            <w:rPr>
              <w:color w:val="19D131"/>
            </w:rPr>
            <w:t>[component ReturnTransformedDocument XML schema details]</w:t>
          </w:r>
        </w:sdtContent>
      </w:sdt>
    </w:p>
    <w:p w:rsidR="00FE06C1" w:rsidRDefault="00CA3A8E" w:rsidP="00FE06C1">
      <w:pPr>
        <w:pStyle w:val="berschrift3"/>
      </w:pPr>
      <w:bookmarkStart w:id="1918" w:name="_RefComp842082FB"/>
      <w:bookmarkStart w:id="1919" w:name="_Toc9685100"/>
      <w:r>
        <w:t>Component TransformedDocument</w:t>
      </w:r>
      <w:bookmarkEnd w:id="1918"/>
      <w:bookmarkEnd w:id="1919"/>
    </w:p>
    <w:p w:rsidR="00FE06C1" w:rsidRDefault="00F847D3" w:rsidP="00FE06C1">
      <w:sdt>
        <w:sdtPr>
          <w:tag w:val="dss2-TransformedDocumentType.-normative"/>
          <w:id w:val="-453942604"/>
        </w:sdt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562260972"/>
        </w:sdtPr>
        <w:sdtContent>
          <w:r w:rsidRPr="003A06D0">
            <w:rPr>
              <w:color w:val="19D131"/>
              <w:lang w:val="en-GB"/>
            </w:rPr>
            <w:t>This element contains the transformed document.</w:t>
          </w:r>
        </w:sdtContent>
      </w:sdt>
    </w:p>
    <w:p w:rsidR="00FE06C1" w:rsidRDefault="00CA3A8E" w:rsidP="00FE06C1">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310459166"/>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TransformedDocumentType.-nonNormative"/>
          <w:id w:val="1073389583"/>
          <w:showingPlcHdr/>
        </w:sdtPr>
        <w:sdtContent>
          <w:r w:rsidR="00CA3A8E">
            <w:rPr>
              <w:color w:val="19D131"/>
            </w:rPr>
            <w:t>[component TransformedDocument non normative details]</w:t>
          </w:r>
        </w:sdtContent>
      </w:sdt>
    </w:p>
    <w:p w:rsidR="00FE06C1" w:rsidRDefault="00CA3A8E" w:rsidP="00FE06C1">
      <w:pPr>
        <w:pStyle w:val="berschrift4"/>
      </w:pPr>
      <w:bookmarkStart w:id="1920" w:name="_Toc9685101"/>
      <w:r>
        <w:t>TransformedDocument – JSON Syntax</w:t>
      </w:r>
      <w:bookmarkEnd w:id="1920"/>
    </w:p>
    <w:p w:rsidR="00FE06C1" w:rsidRPr="4593A2D4" w:rsidRDefault="00CA3A8E" w:rsidP="00FE06C1">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00FE06C1" w:rsidRDefault="00F847D3" w:rsidP="00FE06C1">
      <w:sdt>
        <w:sdtPr>
          <w:tag w:val="dss2-TransformedDocumentType.-jsonSchema"/>
          <w:id w:val="-871305469"/>
          <w:showingPlcHdr/>
        </w:sdtPr>
        <w:sdtContent>
          <w:r w:rsidR="00CA3A8E">
            <w:rPr>
              <w:color w:val="19D131"/>
            </w:rPr>
            <w:t>[component TransformedDocument JSON schema details]</w:t>
          </w:r>
        </w:sdtContent>
      </w:sdt>
    </w:p>
    <w:p w:rsidR="00FE06C1" w:rsidRDefault="00CA3A8E" w:rsidP="00FE06C1">
      <w:pPr>
        <w:pStyle w:val="berschrift4"/>
      </w:pPr>
      <w:bookmarkStart w:id="1921" w:name="_Toc9685102"/>
      <w:r>
        <w:t>TransformedDocument – XML Syntax</w:t>
      </w:r>
      <w:bookmarkEnd w:id="1921"/>
    </w:p>
    <w:p w:rsidR="00FE06C1" w:rsidRPr="5404FA76" w:rsidRDefault="00CA3A8E" w:rsidP="00FE06C1">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257522684"/>
          <w:showingPlcHdr/>
        </w:sdtPr>
        <w:sdtContent>
          <w:r>
            <w:rPr>
              <w:color w:val="19D131"/>
            </w:rPr>
            <w:t>[component TransformedDocument XML schema details]</w:t>
          </w:r>
        </w:sdtContent>
      </w:sdt>
    </w:p>
    <w:p w:rsidR="006D31DB" w:rsidRDefault="00CA3A8E" w:rsidP="00FE06C1">
      <w:pPr>
        <w:pStyle w:val="berschrift2"/>
      </w:pPr>
      <w:bookmarkStart w:id="1922" w:name="_Toc9685103"/>
      <w:r>
        <w:t>Request/Response related data structures defined in this document</w:t>
      </w:r>
      <w:bookmarkEnd w:id="1922"/>
    </w:p>
    <w:p w:rsidR="00FE06C1" w:rsidRPr="5404FA76" w:rsidRDefault="00CA3A8E" w:rsidP="00FE06C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FE06C1" w:rsidRDefault="00F847D3" w:rsidP="00FE06C1">
      <w:sdt>
        <w:sdtPr>
          <w:tag w:val="http://docs.oasis-open.org/dss-x/ns/core-request.-explain"/>
          <w:id w:val="-1828506391"/>
          <w:showingPlcHdr/>
        </w:sdtPr>
        <w:sdtContent>
          <w:r w:rsidR="00CA3A8E">
            <w:rPr>
              <w:color w:val="19D131"/>
            </w:rPr>
            <w:t>[category request in namespace http://docs.oasis-open.org/dss-x/ns/core explanation]</w:t>
          </w:r>
        </w:sdtContent>
      </w:sdt>
    </w:p>
    <w:p w:rsidR="00FE06C1" w:rsidRDefault="00CA3A8E" w:rsidP="00FE06C1">
      <w:pPr>
        <w:pStyle w:val="berschrift3"/>
      </w:pPr>
      <w:bookmarkStart w:id="1923" w:name="_RefComp22BB140F"/>
      <w:bookmarkStart w:id="1924" w:name="_Toc9685104"/>
      <w:r>
        <w:t>Component InputDocuments</w:t>
      </w:r>
      <w:bookmarkEnd w:id="1923"/>
      <w:bookmarkEnd w:id="1924"/>
    </w:p>
    <w:p w:rsidR="00FE06C1" w:rsidRDefault="00F847D3" w:rsidP="00FE06C1">
      <w:sdt>
        <w:sdtPr>
          <w:tag w:val="dss2-InputDocumentsType.-normative"/>
          <w:id w:val="399490335"/>
        </w:sdt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1513136799"/>
          <w:showingPlcHdr/>
        </w:sdtPr>
        <w:sdtContent>
          <w:r>
            <w:rPr>
              <w:color w:val="19D131"/>
            </w:rPr>
            <w:t>[sub component Document details]</w:t>
          </w:r>
        </w:sdtContent>
      </w:sdt>
    </w:p>
    <w:p w:rsidR="00FE06C1" w:rsidRDefault="00CA3A8E" w:rsidP="00FE06C1">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1495485557"/>
        </w:sdtPr>
        <w:sdtContent>
          <w:r w:rsidRPr="003A06D0">
            <w:rPr>
              <w:color w:val="19D131"/>
              <w:szCs w:val="20"/>
              <w:lang w:val="en-GB"/>
            </w:rPr>
            <w:t>It contains the binary output of a chain of transforms applied by a client.</w:t>
          </w:r>
        </w:sdtContent>
      </w:sdt>
    </w:p>
    <w:p w:rsidR="00FE06C1" w:rsidRDefault="00CA3A8E" w:rsidP="00FE06C1">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794947987"/>
        </w:sdt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InputDocumentsType.-nonNormative"/>
          <w:id w:val="120662440"/>
          <w:showingPlcHdr/>
        </w:sdtPr>
        <w:sdtContent>
          <w:r w:rsidR="00CA3A8E">
            <w:rPr>
              <w:color w:val="19D131"/>
            </w:rPr>
            <w:t>[component InputDocuments non normative details]</w:t>
          </w:r>
        </w:sdtContent>
      </w:sdt>
    </w:p>
    <w:p w:rsidR="00FE06C1" w:rsidRDefault="00CA3A8E" w:rsidP="00FE06C1">
      <w:pPr>
        <w:pStyle w:val="berschrift4"/>
      </w:pPr>
      <w:bookmarkStart w:id="1925" w:name="_Toc9685105"/>
      <w:r>
        <w:t>InputDocuments – JSON Syntax</w:t>
      </w:r>
      <w:bookmarkEnd w:id="1925"/>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634833344"/>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TransformedData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65798473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DocumentHash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389026176"/>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"dss2-InputDocumentsType"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"doc"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"transformed"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"docHash"</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00FE06C1" w:rsidRDefault="00CA3A8E" w:rsidP="00FE06C1">
      <w:pPr>
        <w:pStyle w:val="Code"/>
        <w:spacing w:line="259" w:lineRule="auto"/>
      </w:pPr>
      <w:r>
        <w:t xml:space="preserve">      }</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InputDocumentsType.-jsonSchema"/>
          <w:id w:val="-2077511268"/>
          <w:showingPlcHdr/>
        </w:sdtPr>
        <w:sdtContent>
          <w:r w:rsidR="00CA3A8E">
            <w:rPr>
              <w:color w:val="19D131"/>
            </w:rPr>
            <w:t>[component InputDocuments JSON schema details]</w:t>
          </w:r>
        </w:sdtContent>
      </w:sdt>
    </w:p>
    <w:p w:rsidR="00FE06C1" w:rsidRDefault="00CA3A8E" w:rsidP="00FE06C1">
      <w:pPr>
        <w:pStyle w:val="berschrift4"/>
      </w:pPr>
      <w:bookmarkStart w:id="1926" w:name="_Toc9685106"/>
      <w:r>
        <w:t>InputDocuments – XML Syntax</w:t>
      </w:r>
      <w:bookmarkEnd w:id="1926"/>
    </w:p>
    <w:p w:rsidR="00FE06C1" w:rsidRPr="5404FA76" w:rsidRDefault="00CA3A8E" w:rsidP="00FE06C1">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375204730"/>
          <w:showingPlcHdr/>
        </w:sdtPr>
        <w:sdtContent>
          <w:r>
            <w:rPr>
              <w:color w:val="19D131"/>
            </w:rPr>
            <w:t>[component InputDocuments XML schema details]</w:t>
          </w:r>
        </w:sdtContent>
      </w:sdt>
    </w:p>
    <w:p w:rsidR="00FE06C1" w:rsidRDefault="00CA3A8E" w:rsidP="00FE06C1">
      <w:pPr>
        <w:pStyle w:val="berschrift3"/>
      </w:pPr>
      <w:bookmarkStart w:id="1927" w:name="_RefComp8554D474"/>
      <w:bookmarkStart w:id="1928" w:name="_Toc9685107"/>
      <w:r>
        <w:t>Component DocumentBase</w:t>
      </w:r>
      <w:bookmarkEnd w:id="1927"/>
      <w:bookmarkEnd w:id="1928"/>
    </w:p>
    <w:p w:rsidR="00FE06C1" w:rsidRDefault="00F847D3" w:rsidP="00FE06C1">
      <w:sdt>
        <w:sdtPr>
          <w:tag w:val="dss2-DocumentBaseType.-normative"/>
          <w:id w:val="988444520"/>
        </w:sdt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982969347"/>
        </w:sdt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00FE06C1" w:rsidRDefault="00CA3A8E" w:rsidP="00FE06C1">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736008406"/>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00FE06C1" w:rsidRDefault="00CA3A8E" w:rsidP="00FE06C1">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1018538613"/>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00FE06C1" w:rsidRDefault="00CA3A8E" w:rsidP="00FE06C1">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37567179"/>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DocumentBaseType.-nonNormative"/>
          <w:id w:val="-1037422676"/>
        </w:sdt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00FE06C1" w:rsidRDefault="00CA3A8E" w:rsidP="00FE06C1">
      <w:pPr>
        <w:pStyle w:val="berschrift4"/>
      </w:pPr>
      <w:bookmarkStart w:id="1929" w:name="_Toc9685108"/>
      <w:r>
        <w:t>DocumentBase – JSON Syntax</w:t>
      </w:r>
      <w:bookmarkEnd w:id="1929"/>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54411132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20075754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37642975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SchemaRefs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8269010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"dss2-DocumentBaseType"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lastRenderedPageBreak/>
        <w:t xml:space="preserve">    "refURI"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"schemaRefs"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dss2-DocumentBaseType.-jsonSchema"/>
          <w:id w:val="1181085263"/>
          <w:showingPlcHdr/>
        </w:sdtPr>
        <w:sdtContent>
          <w:r w:rsidR="00CA3A8E">
            <w:rPr>
              <w:color w:val="19D131"/>
            </w:rPr>
            <w:t>[component DocumentBase JSON schema details]</w:t>
          </w:r>
        </w:sdtContent>
      </w:sdt>
    </w:p>
    <w:p w:rsidR="00FE06C1" w:rsidRDefault="00CA3A8E" w:rsidP="00FE06C1">
      <w:pPr>
        <w:pStyle w:val="berschrift4"/>
      </w:pPr>
      <w:bookmarkStart w:id="1930" w:name="_Toc9685109"/>
      <w:r>
        <w:t>DocumentBase – XML Syntax</w:t>
      </w:r>
      <w:bookmarkEnd w:id="1930"/>
    </w:p>
    <w:p w:rsidR="00FE06C1" w:rsidRPr="5404FA76" w:rsidRDefault="00CA3A8E" w:rsidP="00FE06C1">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353341747"/>
          <w:showingPlcHdr/>
        </w:sdtPr>
        <w:sdtContent>
          <w:r>
            <w:rPr>
              <w:color w:val="19D131"/>
            </w:rPr>
            <w:t>[component DocumentBase XML schema details]</w:t>
          </w:r>
        </w:sdtContent>
      </w:sdt>
    </w:p>
    <w:p w:rsidR="00FE06C1" w:rsidRDefault="00CA3A8E" w:rsidP="00FE06C1">
      <w:pPr>
        <w:pStyle w:val="berschrift3"/>
      </w:pPr>
      <w:bookmarkStart w:id="1931" w:name="_RefComp1F72664D"/>
      <w:bookmarkStart w:id="1932" w:name="_Toc9685110"/>
      <w:r>
        <w:t>Component Document</w:t>
      </w:r>
      <w:bookmarkEnd w:id="1931"/>
      <w:bookmarkEnd w:id="1932"/>
    </w:p>
    <w:p w:rsidR="00FE06C1" w:rsidRDefault="00F847D3" w:rsidP="00FE06C1">
      <w:sdt>
        <w:sdtPr>
          <w:tag w:val="dss2-DocumentType.-normative"/>
          <w:id w:val="-1143498620"/>
        </w:sdt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00FE06C1" w:rsidRDefault="00CA3A8E" w:rsidP="00FE06C1">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1367714915"/>
          <w:showingPlcHdr/>
        </w:sdtPr>
        <w:sdtContent>
          <w:r>
            <w:rPr>
              <w:color w:val="19D131"/>
            </w:rPr>
            <w:t>[sub component Base64Data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DocumentType.-nonNormative"/>
          <w:id w:val="-1182435998"/>
          <w:showingPlcHdr/>
        </w:sdtPr>
        <w:sdtContent>
          <w:r w:rsidR="00CA3A8E">
            <w:rPr>
              <w:color w:val="19D131"/>
            </w:rPr>
            <w:t>[component Document non normative details]</w:t>
          </w:r>
        </w:sdtContent>
      </w:sdt>
    </w:p>
    <w:p w:rsidR="00FE06C1" w:rsidRDefault="00CA3A8E" w:rsidP="00FE06C1">
      <w:pPr>
        <w:pStyle w:val="berschrift4"/>
      </w:pPr>
      <w:bookmarkStart w:id="1933" w:name="_Toc9685111"/>
      <w:r>
        <w:t>Document – JSON Syntax</w:t>
      </w:r>
      <w:bookmarkEnd w:id="1933"/>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Base64Data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85317610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"dss2-DocumentType"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"schemaRefs"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"b64Data"</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"b64Data"</w:t>
      </w:r>
      <w:r>
        <w:t>]</w:t>
      </w:r>
    </w:p>
    <w:p w:rsidR="00FE06C1" w:rsidRDefault="00CA3A8E" w:rsidP="00FE06C1">
      <w:pPr>
        <w:pStyle w:val="Code"/>
        <w:spacing w:line="259" w:lineRule="auto"/>
      </w:pPr>
      <w:r>
        <w:t>}</w:t>
      </w:r>
    </w:p>
    <w:p w:rsidR="00FE06C1" w:rsidRDefault="00F847D3" w:rsidP="00FE06C1">
      <w:sdt>
        <w:sdtPr>
          <w:tag w:val="dss2-DocumentType.-jsonSchema"/>
          <w:id w:val="662277255"/>
          <w:showingPlcHdr/>
        </w:sdtPr>
        <w:sdtContent>
          <w:r w:rsidR="00CA3A8E">
            <w:rPr>
              <w:color w:val="19D131"/>
            </w:rPr>
            <w:t>[component Document JSON schema details]</w:t>
          </w:r>
        </w:sdtContent>
      </w:sdt>
    </w:p>
    <w:p w:rsidR="00FE06C1" w:rsidRDefault="00CA3A8E" w:rsidP="00FE06C1">
      <w:pPr>
        <w:pStyle w:val="berschrift4"/>
      </w:pPr>
      <w:bookmarkStart w:id="1934" w:name="_Toc9685112"/>
      <w:r>
        <w:t>Document – XML Syntax</w:t>
      </w:r>
      <w:bookmarkEnd w:id="1934"/>
    </w:p>
    <w:p w:rsidR="00FE06C1" w:rsidRPr="5404FA76" w:rsidRDefault="00CA3A8E" w:rsidP="00FE06C1">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2039151707"/>
          <w:showingPlcHdr/>
        </w:sdtPr>
        <w:sdtContent>
          <w:r>
            <w:rPr>
              <w:color w:val="19D131"/>
            </w:rPr>
            <w:t>[component Document XML schema details]</w:t>
          </w:r>
        </w:sdtContent>
      </w:sdt>
    </w:p>
    <w:p w:rsidR="00FE06C1" w:rsidRDefault="00CA3A8E" w:rsidP="00FE06C1">
      <w:pPr>
        <w:pStyle w:val="berschrift3"/>
      </w:pPr>
      <w:bookmarkStart w:id="1935" w:name="_RefComp89952E90"/>
      <w:bookmarkStart w:id="1936" w:name="_Toc9685113"/>
      <w:r>
        <w:t>Component TransformedData</w:t>
      </w:r>
      <w:bookmarkEnd w:id="1935"/>
      <w:bookmarkEnd w:id="1936"/>
    </w:p>
    <w:p w:rsidR="00FE06C1" w:rsidRDefault="00F847D3" w:rsidP="00FE06C1">
      <w:sdt>
        <w:sdtPr>
          <w:tag w:val="dss2-TransformedDataType.-normative"/>
          <w:id w:val="-1658992409"/>
          <w:showingPlcHdr/>
        </w:sdtPr>
        <w:sdtContent>
          <w:r w:rsidR="00CA3A8E">
            <w:rPr>
              <w:color w:val="19D131"/>
            </w:rPr>
            <w:t>[component TransformedData normative details]</w:t>
          </w:r>
        </w:sdtContent>
      </w:sdt>
    </w:p>
    <w:p w:rsidR="00FE06C1" w:rsidRDefault="00CA3A8E" w:rsidP="00FE06C1">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504125682"/>
        </w:sdt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rsidR="00FE06C1" w:rsidRDefault="00CA3A8E" w:rsidP="00FE06C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794063314"/>
        </w:sdtPr>
        <w:sdtContent>
          <w:r w:rsidRPr="003A06D0">
            <w:rPr>
              <w:color w:val="19D131"/>
              <w:lang w:val="en-GB"/>
            </w:rPr>
            <w:t>This element gives the binary output of a sequence of transforms to be hashed at the server side.</w:t>
          </w:r>
        </w:sdtContent>
      </w:sdt>
    </w:p>
    <w:p w:rsidR="00FE06C1" w:rsidRDefault="00CA3A8E" w:rsidP="00FE06C1">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677499044"/>
        </w:sdt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TransformedDataType.-nonNormative"/>
          <w:id w:val="465248414"/>
        </w:sdt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00FE06C1" w:rsidRDefault="00CA3A8E" w:rsidP="00FE06C1">
      <w:pPr>
        <w:pStyle w:val="berschrift4"/>
      </w:pPr>
      <w:bookmarkStart w:id="1937" w:name="_Toc9685114"/>
      <w:r>
        <w:t>TransformedData – JSON Syntax</w:t>
      </w:r>
      <w:bookmarkEnd w:id="1937"/>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713105328"/>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05889765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1458676734"/>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"dss2-TransformedDataType"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lastRenderedPageBreak/>
        <w:t xml:space="preserve">    "refType"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"schemaRefs"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"transforms"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"b64Data"</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"b64Data"</w:t>
      </w:r>
      <w:r>
        <w:t>]</w:t>
      </w:r>
    </w:p>
    <w:p w:rsidR="00FE06C1" w:rsidRDefault="00CA3A8E" w:rsidP="00FE06C1">
      <w:pPr>
        <w:pStyle w:val="Code"/>
        <w:spacing w:line="259" w:lineRule="auto"/>
      </w:pPr>
      <w:r>
        <w:t>}</w:t>
      </w:r>
    </w:p>
    <w:p w:rsidR="00FE06C1" w:rsidRDefault="00F847D3" w:rsidP="00FE06C1">
      <w:sdt>
        <w:sdtPr>
          <w:tag w:val="dss2-TransformedDataType.-jsonSchema"/>
          <w:id w:val="-1204323022"/>
          <w:showingPlcHdr/>
        </w:sdtPr>
        <w:sdtContent>
          <w:r w:rsidR="00CA3A8E">
            <w:rPr>
              <w:color w:val="19D131"/>
            </w:rPr>
            <w:t>[component TransformedData JSON schema details]</w:t>
          </w:r>
        </w:sdtContent>
      </w:sdt>
    </w:p>
    <w:p w:rsidR="00FE06C1" w:rsidRDefault="00CA3A8E" w:rsidP="00FE06C1">
      <w:pPr>
        <w:pStyle w:val="berschrift4"/>
      </w:pPr>
      <w:bookmarkStart w:id="1938" w:name="_Toc9685115"/>
      <w:r>
        <w:t>TransformedData – XML Syntax</w:t>
      </w:r>
      <w:bookmarkEnd w:id="1938"/>
    </w:p>
    <w:p w:rsidR="00FE06C1" w:rsidRPr="5404FA76" w:rsidRDefault="00CA3A8E" w:rsidP="00FE06C1">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037158136"/>
          <w:showingPlcHdr/>
        </w:sdtPr>
        <w:sdtContent>
          <w:r>
            <w:rPr>
              <w:color w:val="19D131"/>
            </w:rPr>
            <w:t>[component TransformedData XML schema details]</w:t>
          </w:r>
        </w:sdtContent>
      </w:sdt>
    </w:p>
    <w:p w:rsidR="00FE06C1" w:rsidRDefault="00CA3A8E" w:rsidP="00FE06C1">
      <w:pPr>
        <w:pStyle w:val="berschrift3"/>
      </w:pPr>
      <w:bookmarkStart w:id="1939" w:name="_RefComp51B1EBF5"/>
      <w:bookmarkStart w:id="1940" w:name="_Toc9685116"/>
      <w:r>
        <w:t>Component DocumentHash</w:t>
      </w:r>
      <w:bookmarkEnd w:id="1939"/>
      <w:bookmarkEnd w:id="1940"/>
    </w:p>
    <w:p w:rsidR="00FE06C1" w:rsidRDefault="00F847D3" w:rsidP="00FE06C1">
      <w:sdt>
        <w:sdtPr>
          <w:tag w:val="dss2-DocumentHashType.-normative"/>
          <w:id w:val="-2005192511"/>
        </w:sdt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00FE06C1" w:rsidRDefault="00CA3A8E" w:rsidP="00FE06C1">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1499957944"/>
        </w:sdt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00FE06C1" w:rsidRDefault="00CA3A8E" w:rsidP="00FE06C1">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598546085"/>
        </w:sdt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00FE06C1" w:rsidRDefault="00CA3A8E" w:rsidP="00FE06C1">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00730775"/>
        </w:sdt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DocumentHashType.-nonNormative"/>
          <w:id w:val="-431366502"/>
          <w:showingPlcHdr/>
        </w:sdtPr>
        <w:sdtContent>
          <w:r w:rsidR="00CA3A8E">
            <w:rPr>
              <w:color w:val="19D131"/>
            </w:rPr>
            <w:t>[component DocumentHash non normative details]</w:t>
          </w:r>
        </w:sdtContent>
      </w:sdt>
    </w:p>
    <w:p w:rsidR="00FE06C1" w:rsidRDefault="00CA3A8E" w:rsidP="00FE06C1">
      <w:pPr>
        <w:pStyle w:val="berschrift4"/>
      </w:pPr>
      <w:bookmarkStart w:id="1941" w:name="_Toc9685117"/>
      <w:r>
        <w:t>DocumentHash – JSON Syntax</w:t>
      </w:r>
      <w:bookmarkEnd w:id="1941"/>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436795973"/>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DigestInfos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52570812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762386011"/>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"dss2-DocumentHashType"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"refURI"</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"refType"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lastRenderedPageBreak/>
        <w:t xml:space="preserve">    },</w:t>
      </w:r>
    </w:p>
    <w:p w:rsidR="00FE06C1" w:rsidRDefault="00CA3A8E" w:rsidP="00FE06C1">
      <w:pPr>
        <w:pStyle w:val="Code"/>
        <w:spacing w:line="259" w:lineRule="auto"/>
      </w:pPr>
      <w:r>
        <w:rPr>
          <w:color w:val="31849B" w:themeColor="accent5" w:themeShade="BF"/>
        </w:rPr>
        <w:t xml:space="preserve">    "schemaRefs"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"transforms"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"dis"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"whichRef"</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"integer"</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"dis"</w:t>
      </w:r>
      <w:r>
        <w:t>]</w:t>
      </w:r>
    </w:p>
    <w:p w:rsidR="00FE06C1" w:rsidRDefault="00CA3A8E" w:rsidP="00FE06C1">
      <w:pPr>
        <w:pStyle w:val="Code"/>
        <w:spacing w:line="259" w:lineRule="auto"/>
      </w:pPr>
      <w:r>
        <w:t>}</w:t>
      </w:r>
    </w:p>
    <w:p w:rsidR="00FE06C1" w:rsidRDefault="00F847D3" w:rsidP="00FE06C1">
      <w:sdt>
        <w:sdtPr>
          <w:tag w:val="dss2-DocumentHashType.-jsonSchema"/>
          <w:id w:val="-797071650"/>
          <w:showingPlcHdr/>
        </w:sdtPr>
        <w:sdtContent>
          <w:r w:rsidR="00CA3A8E">
            <w:rPr>
              <w:color w:val="19D131"/>
            </w:rPr>
            <w:t>[component DocumentHash JSON schema details]</w:t>
          </w:r>
        </w:sdtContent>
      </w:sdt>
    </w:p>
    <w:p w:rsidR="00FE06C1" w:rsidRDefault="00CA3A8E" w:rsidP="00FE06C1">
      <w:pPr>
        <w:pStyle w:val="berschrift4"/>
      </w:pPr>
      <w:bookmarkStart w:id="1942" w:name="_Toc9685118"/>
      <w:r>
        <w:t>DocumentHash – XML Syntax</w:t>
      </w:r>
      <w:bookmarkEnd w:id="1942"/>
    </w:p>
    <w:p w:rsidR="00FE06C1" w:rsidRPr="5404FA76" w:rsidRDefault="00CA3A8E" w:rsidP="00FE06C1">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&lt;/xs:extension&gt;</w:t>
      </w:r>
    </w:p>
    <w:p w:rsidR="00FE06C1" w:rsidRDefault="00CA3A8E" w:rsidP="00FE06C1">
      <w:pPr>
        <w:pStyle w:val="Code"/>
      </w:pPr>
      <w:r>
        <w:rPr>
          <w:color w:val="31849B" w:themeColor="accent5" w:themeShade="BF"/>
        </w:rPr>
        <w:t xml:space="preserve">  &lt;/xs:complexContent&gt;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220139450"/>
          <w:showingPlcHdr/>
        </w:sdtPr>
        <w:sdtContent>
          <w:r>
            <w:rPr>
              <w:color w:val="19D131"/>
            </w:rPr>
            <w:t>[component DocumentHash XML schema details]</w:t>
          </w:r>
        </w:sdtContent>
      </w:sdt>
    </w:p>
    <w:p w:rsidR="00FE06C1" w:rsidRDefault="00CA3A8E" w:rsidP="00FE06C1">
      <w:pPr>
        <w:pStyle w:val="berschrift3"/>
      </w:pPr>
      <w:bookmarkStart w:id="1943" w:name="_RefCompA5E5C69F"/>
      <w:bookmarkStart w:id="1944" w:name="_Toc9685119"/>
      <w:r>
        <w:t>Component SignatureObject</w:t>
      </w:r>
      <w:bookmarkEnd w:id="1943"/>
      <w:bookmarkEnd w:id="1944"/>
    </w:p>
    <w:p w:rsidR="00FE06C1" w:rsidRDefault="00F847D3" w:rsidP="00FE06C1">
      <w:sdt>
        <w:sdtPr>
          <w:tag w:val="dss2-SignatureObjectType.-normative"/>
          <w:id w:val="498553405"/>
        </w:sdt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436488536"/>
        </w:sdt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00FE06C1" w:rsidRDefault="00CA3A8E" w:rsidP="00FE06C1">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1600444521"/>
        </w:sdtPr>
        <w:sdtContent>
          <w:r w:rsidRPr="003A06D0">
            <w:rPr>
              <w:color w:val="19D131"/>
              <w:lang w:val="en-GB"/>
            </w:rPr>
            <w:t>This element is used to point to an XML signature in an input (for a verify request) or output (for a sign response) document in which a signature is enveloped.</w:t>
          </w:r>
        </w:sdtContent>
      </w:sdt>
    </w:p>
    <w:p w:rsidR="00FE06C1" w:rsidRDefault="00CA3A8E" w:rsidP="00FE06C1">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1879308026"/>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00FE06C1" w:rsidRDefault="00CA3A8E" w:rsidP="00FE06C1">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2110495298"/>
        </w:sdt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s2-SignatureObjectType.-nonNormative"/>
          <w:id w:val="-2126374087"/>
        </w:sdtPr>
        <w:sdtContent>
          <w:r w:rsidR="00D55226">
            <w:rPr>
              <w:color w:val="19D131"/>
            </w:rPr>
            <w:t xml:space="preserve">Proposed format of the </w:t>
          </w:r>
          <w:r w:rsidR="00D55226" w:rsidRPr="35C1378D">
            <w:rPr>
              <w:rStyle w:val="Datatype"/>
            </w:rPr>
            <w:t>WhichDoc</w:t>
          </w:r>
          <w:r w:rsidR="00D55226">
            <w:rPr>
              <w:color w:val="19D131"/>
            </w:rPr>
            <w:t xml:space="preserve"> element: scheme ‘dssReq’, the path contains the value of the value of the </w:t>
          </w:r>
          <w:r w:rsidR="00D55226" w:rsidRPr="00D55226">
            <w:rPr>
              <w:rStyle w:val="Datatype"/>
            </w:rPr>
            <w:t>RequestId</w:t>
          </w:r>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w:rsidR="00FE06C1" w:rsidRDefault="00CA3A8E" w:rsidP="00FE06C1">
      <w:pPr>
        <w:pStyle w:val="berschrift4"/>
      </w:pPr>
      <w:bookmarkStart w:id="1945" w:name="_Toc9685120"/>
      <w:r>
        <w:t>SignatureObject – JSON Syntax</w:t>
      </w:r>
      <w:bookmarkEnd w:id="1945"/>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587992526"/>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SignaturePtr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25100384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SchemaRefs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89684071"/>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957245073"/>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"dss2-SignatureObjectType"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"b64Sig"</w:t>
      </w:r>
      <w:r>
        <w:t>: {</w:t>
      </w:r>
    </w:p>
    <w:p w:rsidR="00FE06C1" w:rsidRDefault="00CA3A8E" w:rsidP="00FE06C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"#/definitions/dsb-Base64DataType"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"sigPtr"</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"schemaRefs"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"whichDoc"</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FE06C1" w:rsidRDefault="00CA3A8E" w:rsidP="00FE06C1">
      <w:pPr>
        <w:pStyle w:val="Code"/>
        <w:spacing w:line="259" w:lineRule="auto"/>
      </w:pPr>
      <w:r>
        <w:t>}</w:t>
      </w:r>
    </w:p>
    <w:p w:rsidR="00FE06C1" w:rsidRDefault="00F847D3" w:rsidP="00FE06C1">
      <w:sdt>
        <w:sdtPr>
          <w:tag w:val="dss2-SignatureObjectType.-jsonSchema"/>
          <w:id w:val="1244522329"/>
          <w:showingPlcHdr/>
        </w:sdtPr>
        <w:sdtContent>
          <w:r w:rsidR="00CA3A8E">
            <w:rPr>
              <w:color w:val="19D131"/>
            </w:rPr>
            <w:t>[component SignatureObject JSON schema details]</w:t>
          </w:r>
        </w:sdtContent>
      </w:sdt>
    </w:p>
    <w:p w:rsidR="00FE06C1" w:rsidRDefault="00CA3A8E" w:rsidP="00FE06C1">
      <w:pPr>
        <w:pStyle w:val="berschrift4"/>
      </w:pPr>
      <w:bookmarkStart w:id="1946" w:name="_Toc9685121"/>
      <w:r>
        <w:t>SignatureObject – XML Syntax</w:t>
      </w:r>
      <w:bookmarkEnd w:id="1946"/>
    </w:p>
    <w:p w:rsidR="00FE06C1" w:rsidRPr="5404FA76" w:rsidRDefault="00CA3A8E" w:rsidP="00FE06C1">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&lt;/xs:choice&gt;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1598324497"/>
          <w:showingPlcHdr/>
        </w:sdtPr>
        <w:sdtContent>
          <w:r>
            <w:rPr>
              <w:color w:val="19D131"/>
            </w:rPr>
            <w:t>[component SignatureObject XML schema details]</w:t>
          </w:r>
        </w:sdtContent>
      </w:sdt>
    </w:p>
    <w:p w:rsidR="00FE06C1" w:rsidRDefault="00CA3A8E" w:rsidP="00FE06C1">
      <w:pPr>
        <w:pStyle w:val="berschrift2"/>
      </w:pPr>
      <w:bookmarkStart w:id="1947" w:name="_Toc480914675"/>
      <w:bookmarkStart w:id="1948" w:name="_Toc481064866"/>
      <w:bookmarkStart w:id="1949" w:name="_Toc482893711"/>
      <w:bookmarkStart w:id="1950" w:name="_Toc9685122"/>
      <w:r>
        <w:t>Referenced Data Structure Models from other documents</w:t>
      </w:r>
      <w:bookmarkEnd w:id="1947"/>
      <w:bookmarkEnd w:id="1948"/>
      <w:bookmarkEnd w:id="1949"/>
      <w:bookmarkEnd w:id="1950"/>
    </w:p>
    <w:p w:rsidR="00FE06C1" w:rsidRDefault="00CA3A8E" w:rsidP="00FE06C1">
      <w:pPr>
        <w:pStyle w:val="berschrift3"/>
      </w:pPr>
      <w:bookmarkStart w:id="1951" w:name="_RefComp26F1F54E"/>
      <w:bookmarkStart w:id="1952" w:name="_Toc9685123"/>
      <w:r>
        <w:t>Component NameID</w:t>
      </w:r>
      <w:bookmarkEnd w:id="1951"/>
      <w:bookmarkEnd w:id="1952"/>
    </w:p>
    <w:p w:rsidR="00FE06C1" w:rsidRDefault="00F847D3" w:rsidP="00FE06C1">
      <w:sdt>
        <w:sdtPr>
          <w:tag w:val="saml2rw-NameIDType.-normative"/>
          <w:id w:val="-1488385062"/>
        </w:sdt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w:t>
      </w:r>
      <w:r w:rsidRPr="35C1378D">
        <w:rPr>
          <w:rStyle w:val="Datatype"/>
        </w:rPr>
        <w:t>value</w:t>
      </w:r>
      <w:r>
        <w:t xml:space="preserve"> element MUST contain one instance of a string. </w:t>
      </w:r>
      <w:sdt>
        <w:sdtPr>
          <w:tag w:val="saml2rw-NameIDType.value"/>
          <w:id w:val="-396355431"/>
        </w:sdt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00FE06C1" w:rsidRDefault="00CA3A8E" w:rsidP="00FE06C1">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213581086"/>
        </w:sdt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00FE06C1" w:rsidRDefault="00CA3A8E" w:rsidP="00FE06C1">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794132335"/>
        </w:sdt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00FE06C1" w:rsidRDefault="00CA3A8E" w:rsidP="00FE06C1">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799600530"/>
        </w:sdt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00FE06C1" w:rsidRDefault="00CA3A8E" w:rsidP="00FE06C1">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340888729"/>
        </w:sdt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saml2rw-NameIDType.-nonNormative"/>
          <w:id w:val="1878204705"/>
          <w:showingPlcHdr/>
        </w:sdtPr>
        <w:sdtContent>
          <w:r w:rsidR="00CA3A8E">
            <w:rPr>
              <w:color w:val="19D131"/>
            </w:rPr>
            <w:t>[component NameID non normative details]</w:t>
          </w:r>
        </w:sdtContent>
      </w:sdt>
    </w:p>
    <w:p w:rsidR="00FE06C1" w:rsidRDefault="00CA3A8E" w:rsidP="00FE06C1">
      <w:pPr>
        <w:pStyle w:val="berschrift4"/>
      </w:pPr>
      <w:bookmarkStart w:id="1953" w:name="_Toc9685124"/>
      <w:r>
        <w:t>NameID – JSON Syntax</w:t>
      </w:r>
      <w:bookmarkEnd w:id="1953"/>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31885136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Format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34977914"/>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SPProvidedID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82070137"/>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NameQualifier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144480111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SPNameQualifier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053814000"/>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"saml2rw-NameIDType"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"spprovidedID"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"spnameQualifier"</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"value"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"format"</w:t>
      </w:r>
      <w:r>
        <w:t>: {</w:t>
      </w:r>
    </w:p>
    <w:p w:rsidR="00FE06C1" w:rsidRDefault="00CA3A8E" w:rsidP="00FE06C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"provId"</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"nameQual"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"spNameQual"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w:t>
      </w:r>
    </w:p>
    <w:p w:rsidR="00FE06C1" w:rsidRDefault="00F847D3" w:rsidP="00FE06C1">
      <w:sdt>
        <w:sdtPr>
          <w:tag w:val="saml2rw-NameIDType.-jsonSchema"/>
          <w:id w:val="553059601"/>
          <w:showingPlcHdr/>
        </w:sdtPr>
        <w:sdtContent>
          <w:r w:rsidR="00CA3A8E">
            <w:rPr>
              <w:color w:val="19D131"/>
            </w:rPr>
            <w:t>[component NameID JSON schema details]</w:t>
          </w:r>
        </w:sdtContent>
      </w:sdt>
    </w:p>
    <w:p w:rsidR="00FE06C1" w:rsidRDefault="00CA3A8E" w:rsidP="00FE06C1">
      <w:pPr>
        <w:pStyle w:val="berschrift4"/>
      </w:pPr>
      <w:bookmarkStart w:id="1954" w:name="_Toc9685125"/>
      <w:r>
        <w:t>NameID – XML Syntax</w:t>
      </w:r>
      <w:bookmarkEnd w:id="1954"/>
    </w:p>
    <w:p w:rsidR="00FE06C1" w:rsidRPr="5404FA76" w:rsidRDefault="00CA3A8E" w:rsidP="00FE06C1">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00FE06C1" w:rsidRDefault="00CA3A8E" w:rsidP="00FE06C1">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&lt;simpleContent&gt;</w:t>
      </w:r>
    </w:p>
    <w:p w:rsidR="00FE06C1" w:rsidRDefault="00CA3A8E" w:rsidP="00FE06C1">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&lt;/extension&gt;</w:t>
      </w:r>
    </w:p>
    <w:p w:rsidR="00FE06C1" w:rsidRDefault="00CA3A8E" w:rsidP="00FE06C1">
      <w:pPr>
        <w:pStyle w:val="Code"/>
      </w:pPr>
      <w:r>
        <w:rPr>
          <w:color w:val="31849B" w:themeColor="accent5" w:themeShade="BF"/>
        </w:rPr>
        <w:t xml:space="preserve">  &lt;/simpleContent&gt;</w:t>
      </w:r>
    </w:p>
    <w:p w:rsidR="00FE06C1" w:rsidRDefault="00CA3A8E" w:rsidP="00FE06C1">
      <w:pPr>
        <w:pStyle w:val="Code"/>
      </w:pPr>
      <w:r>
        <w:rPr>
          <w:color w:val="31849B" w:themeColor="accent5" w:themeShade="BF"/>
        </w:rPr>
        <w:t>&lt;/complexType&gt;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554226172"/>
          <w:showingPlcHdr/>
        </w:sdtPr>
        <w:sdtContent>
          <w:r>
            <w:rPr>
              <w:color w:val="19D131"/>
            </w:rPr>
            <w:t>[component NameID XML schema details]</w:t>
          </w:r>
        </w:sdtContent>
      </w:sdt>
    </w:p>
    <w:p w:rsidR="00FE06C1" w:rsidRDefault="00CA3A8E" w:rsidP="00FE06C1">
      <w:pPr>
        <w:pStyle w:val="berschrift3"/>
      </w:pPr>
      <w:bookmarkStart w:id="1955" w:name="_RefComp2EFBB742"/>
      <w:bookmarkStart w:id="1956" w:name="_Toc9685126"/>
      <w:r>
        <w:t>Component Transforms</w:t>
      </w:r>
      <w:bookmarkEnd w:id="1955"/>
      <w:bookmarkEnd w:id="1956"/>
    </w:p>
    <w:p w:rsidR="00FE06C1" w:rsidRDefault="00F847D3" w:rsidP="00FE06C1">
      <w:sdt>
        <w:sdtPr>
          <w:tag w:val="dsigrw-TransformsType.-normative"/>
          <w:id w:val="922308194"/>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00FE06C1" w:rsidRDefault="00CA3A8E" w:rsidP="00FE06C1">
      <w:r>
        <w:t>Below follows a list of the sub-components that constitute this component:</w:t>
      </w:r>
    </w:p>
    <w:p w:rsidR="00FE06C1" w:rsidRDefault="00CA3A8E" w:rsidP="00FE06C1">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272817461"/>
          <w:showingPlcHdr/>
        </w:sdtPr>
        <w:sdtContent>
          <w:r>
            <w:rPr>
              <w:color w:val="19D131"/>
            </w:rPr>
            <w:t>[sub component Transform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igrw-TransformsType.-nonNormative"/>
          <w:id w:val="129604569"/>
          <w:showingPlcHdr/>
        </w:sdtPr>
        <w:sdtContent>
          <w:r w:rsidR="00CA3A8E">
            <w:rPr>
              <w:color w:val="19D131"/>
            </w:rPr>
            <w:t>[component Transforms non normative details]</w:t>
          </w:r>
        </w:sdtContent>
      </w:sdt>
    </w:p>
    <w:p w:rsidR="00FE06C1" w:rsidRDefault="00CA3A8E" w:rsidP="00FE06C1">
      <w:pPr>
        <w:pStyle w:val="berschrift4"/>
      </w:pPr>
      <w:bookmarkStart w:id="1957" w:name="_Toc9685127"/>
      <w:r>
        <w:t>Transforms – JSON Syntax</w:t>
      </w:r>
      <w:bookmarkEnd w:id="1957"/>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lastRenderedPageBreak/>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918762936"/>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"dsigrw-TransformsType"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"transform"</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"transform"</w:t>
      </w:r>
      <w:r>
        <w:t>]</w:t>
      </w:r>
    </w:p>
    <w:p w:rsidR="00FE06C1" w:rsidRDefault="00CA3A8E" w:rsidP="00FE06C1">
      <w:pPr>
        <w:pStyle w:val="Code"/>
        <w:spacing w:line="259" w:lineRule="auto"/>
      </w:pPr>
      <w:r>
        <w:t>}</w:t>
      </w:r>
    </w:p>
    <w:p w:rsidR="00FE06C1" w:rsidRDefault="00F847D3" w:rsidP="00FE06C1">
      <w:sdt>
        <w:sdtPr>
          <w:tag w:val="dsigrw-TransformsType.-jsonSchema"/>
          <w:id w:val="404267180"/>
          <w:showingPlcHdr/>
        </w:sdtPr>
        <w:sdtContent>
          <w:r w:rsidR="00CA3A8E">
            <w:rPr>
              <w:color w:val="19D131"/>
            </w:rPr>
            <w:t>[component Transforms JSON schema details]</w:t>
          </w:r>
        </w:sdtContent>
      </w:sdt>
    </w:p>
    <w:p w:rsidR="00FE06C1" w:rsidRDefault="00CA3A8E" w:rsidP="00FE06C1">
      <w:pPr>
        <w:pStyle w:val="berschrift4"/>
      </w:pPr>
      <w:bookmarkStart w:id="1958" w:name="_Toc9685128"/>
      <w:r>
        <w:t>Transforms – XML Syntax</w:t>
      </w:r>
      <w:bookmarkEnd w:id="1958"/>
    </w:p>
    <w:p w:rsidR="00FE06C1" w:rsidRPr="5404FA76" w:rsidRDefault="00CA3A8E" w:rsidP="00FE06C1">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FE06C1" w:rsidRDefault="00CA3A8E" w:rsidP="00FE06C1">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&lt;/sequence&gt;</w:t>
      </w:r>
    </w:p>
    <w:p w:rsidR="00FE06C1" w:rsidRDefault="00CA3A8E" w:rsidP="00FE06C1">
      <w:pPr>
        <w:pStyle w:val="Code"/>
      </w:pPr>
      <w:r>
        <w:rPr>
          <w:color w:val="31849B" w:themeColor="accent5" w:themeShade="BF"/>
        </w:rPr>
        <w:t>&lt;/complexType&gt;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449746355"/>
          <w:showingPlcHdr/>
        </w:sdtPr>
        <w:sdtContent>
          <w:r>
            <w:rPr>
              <w:color w:val="19D131"/>
            </w:rPr>
            <w:t>[component Transforms XML schema details]</w:t>
          </w:r>
        </w:sdtContent>
      </w:sdt>
    </w:p>
    <w:p w:rsidR="00FE06C1" w:rsidRDefault="00CA3A8E" w:rsidP="00FE06C1">
      <w:pPr>
        <w:pStyle w:val="berschrift3"/>
      </w:pPr>
      <w:bookmarkStart w:id="1959" w:name="_RefCompBC5B5A4B"/>
      <w:bookmarkStart w:id="1960" w:name="_Toc9685129"/>
      <w:r>
        <w:t>Component Transform</w:t>
      </w:r>
      <w:bookmarkEnd w:id="1959"/>
      <w:bookmarkEnd w:id="1960"/>
    </w:p>
    <w:p w:rsidR="00FE06C1" w:rsidRDefault="00F847D3" w:rsidP="00FE06C1">
      <w:sdt>
        <w:sdtPr>
          <w:tag w:val="dsigrw-TransformType.-normative"/>
          <w:id w:val="-1505046279"/>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00FE06C1" w:rsidRDefault="00CA3A8E" w:rsidP="00FE06C1">
      <w:r>
        <w:t>Below follows a list of the sub-components that constitute this component:</w:t>
      </w:r>
    </w:p>
    <w:p w:rsidR="00FE06C1" w:rsidRDefault="00CA3A8E" w:rsidP="00FE06C1">
      <w:pPr>
        <w:pStyle w:val="Member"/>
      </w:pPr>
      <w:r>
        <w:lastRenderedPageBreak/>
        <w:t xml:space="preserve">The OPTIONAL </w:t>
      </w:r>
      <w:r w:rsidRPr="35C1378D">
        <w:rPr>
          <w:rStyle w:val="Datatype"/>
        </w:rPr>
        <w:t>value</w:t>
      </w:r>
      <w:r>
        <w:t xml:space="preserve"> element, if present, MUST contain a string. </w:t>
      </w:r>
      <w:sdt>
        <w:sdtPr>
          <w:alias w:val="dsigrw-TransformType.val"/>
          <w:tag w:val="dsigrw-TransformType.value"/>
          <w:id w:val="1540777300"/>
        </w:sdtPr>
        <w:sdtContent>
          <w:r w:rsidRPr="003A06D0">
            <w:rPr>
              <w:color w:val="19D131"/>
              <w:lang w:val="en-GB"/>
            </w:rPr>
            <w:t>This string holds the text content part of a ‘mixed’ XML element.</w:t>
          </w:r>
        </w:sdtContent>
      </w:sdt>
    </w:p>
    <w:p w:rsidR="00FE06C1" w:rsidRDefault="00CA3A8E" w:rsidP="00FE06C1">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835369479"/>
        </w:sdtPr>
        <w:sdtContent/>
      </w:sdt>
    </w:p>
    <w:p w:rsidR="00FE06C1" w:rsidRDefault="00CA3A8E" w:rsidP="00FE06C1">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1788310396"/>
          <w:showingPlcHdr/>
        </w:sdtPr>
        <w:sdtContent>
          <w:r>
            <w:rPr>
              <w:color w:val="19D131"/>
            </w:rPr>
            <w:t>[sub component XPath details]</w:t>
          </w:r>
        </w:sdtContent>
      </w:sdt>
    </w:p>
    <w:p w:rsidR="00FE06C1" w:rsidRDefault="00CA3A8E" w:rsidP="00FE06C1">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929347086"/>
        </w:sdt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00FE06C1" w:rsidRDefault="00CA3A8E" w:rsidP="00FE06C1">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560370300"/>
          <w:showingPlcHdr/>
        </w:sdtPr>
        <w:sdtContent>
          <w:r>
            <w:rPr>
              <w:color w:val="19D131"/>
            </w:rPr>
            <w:t>[sub component Algorithm details]</w:t>
          </w:r>
        </w:sdtContent>
      </w:sdt>
    </w:p>
    <w:p w:rsidR="00FE06C1" w:rsidRDefault="00CA3A8E" w:rsidP="00FE06C1">
      <w:pPr>
        <w:pStyle w:val="Non-normativeCommentHeading"/>
      </w:pPr>
      <w:r>
        <w:t>Non-normative Comment:</w:t>
      </w:r>
    </w:p>
    <w:p w:rsidR="00FE06C1" w:rsidRDefault="00F847D3" w:rsidP="00FE06C1">
      <w:pPr>
        <w:pStyle w:val="Non-normativeComment"/>
      </w:pPr>
      <w:sdt>
        <w:sdtPr>
          <w:tag w:val="dsigrw-TransformType.-nonNormative"/>
          <w:id w:val="253093114"/>
          <w:showingPlcHdr/>
        </w:sdtPr>
        <w:sdtContent>
          <w:r w:rsidR="00CA3A8E">
            <w:rPr>
              <w:color w:val="19D131"/>
            </w:rPr>
            <w:t>[component Transform non normative details]</w:t>
          </w:r>
        </w:sdtContent>
      </w:sdt>
    </w:p>
    <w:p w:rsidR="00FE06C1" w:rsidRDefault="00CA3A8E" w:rsidP="00FE06C1">
      <w:pPr>
        <w:pStyle w:val="berschrift4"/>
      </w:pPr>
      <w:bookmarkStart w:id="1961" w:name="_Toc482893917"/>
      <w:bookmarkStart w:id="1962" w:name="_Toc9685130"/>
      <w:r>
        <w:t>Transform – JSON Syntax</w:t>
      </w:r>
      <w:bookmarkEnd w:id="1961"/>
      <w:bookmarkEnd w:id="1962"/>
    </w:p>
    <w:p w:rsidR="00FE06C1" w:rsidRPr="0248A3D1" w:rsidRDefault="00CA3A8E" w:rsidP="00FE06C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00FE06C1" w:rsidRPr="C2430093" w:rsidRDefault="00CA3A8E" w:rsidP="00FE06C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9602504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940833640"/>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75134480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NsPrefixMapping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441885752"/>
                <w:showingPlcHdr/>
              </w:sdtPr>
              <w:sdtContent>
                <w:r w:rsidR="00CA3A8E">
                  <w:rPr>
                    <w:color w:val="19D131"/>
                  </w:rPr>
                  <w:t>[]</w:t>
                </w:r>
              </w:sdtContent>
            </w:sdt>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Algorithm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FE06C1" w:rsidRDefault="00F847D3" w:rsidP="00FE06C1">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1687250790"/>
                <w:showingPlcHdr/>
              </w:sdtPr>
              <w:sdtContent>
                <w:r w:rsidR="00CA3A8E">
                  <w:rPr>
                    <w:color w:val="19D131"/>
                  </w:rPr>
                  <w:t>[]</w:t>
                </w:r>
              </w:sdtContent>
            </w:sdt>
          </w:p>
        </w:tc>
      </w:tr>
    </w:tbl>
    <w:p w:rsidR="00FE06C1" w:rsidRPr="0202B381" w:rsidRDefault="00CA3A8E" w:rsidP="00FE06C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FE06C1" w:rsidRDefault="00CA3A8E" w:rsidP="00FE06C1">
      <w:pPr>
        <w:pStyle w:val="Code"/>
        <w:spacing w:line="259" w:lineRule="auto"/>
      </w:pPr>
      <w:r>
        <w:rPr>
          <w:color w:val="31849B" w:themeColor="accent5" w:themeShade="BF"/>
        </w:rPr>
        <w:t>"dsigrw-TransformType"</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"object",</w:t>
      </w:r>
    </w:p>
    <w:p w:rsidR="00FE06C1" w:rsidRDefault="00CA3A8E" w:rsidP="00FE06C1">
      <w:pPr>
        <w:pStyle w:val="Code"/>
        <w:spacing w:line="259" w:lineRule="auto"/>
      </w:pPr>
      <w:r>
        <w:rPr>
          <w:color w:val="31849B" w:themeColor="accent5" w:themeShade="BF"/>
        </w:rPr>
        <w:t xml:space="preserve">  "properties"</w:t>
      </w:r>
      <w:r>
        <w:t>: {</w:t>
      </w:r>
    </w:p>
    <w:p w:rsidR="00FE06C1" w:rsidRDefault="00CA3A8E" w:rsidP="00FE06C1">
      <w:pPr>
        <w:pStyle w:val="Code"/>
        <w:spacing w:line="259" w:lineRule="auto"/>
      </w:pPr>
      <w:r>
        <w:rPr>
          <w:color w:val="31849B" w:themeColor="accent5" w:themeShade="BF"/>
        </w:rPr>
        <w:t xml:space="preserve">    "xpath"</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"val"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"b64Content"</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"xPath"</w:t>
      </w:r>
      <w:r>
        <w:t>: {</w:t>
      </w:r>
    </w:p>
    <w:p w:rsidR="00FE06C1" w:rsidRDefault="00CA3A8E" w:rsidP="00FE06C1">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"nsDecl"</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"array",</w:t>
      </w:r>
    </w:p>
    <w:p w:rsidR="00FE06C1" w:rsidRDefault="00CA3A8E" w:rsidP="00FE06C1">
      <w:pPr>
        <w:pStyle w:val="Code"/>
        <w:spacing w:line="259" w:lineRule="auto"/>
      </w:pPr>
      <w:r>
        <w:rPr>
          <w:color w:val="31849B" w:themeColor="accent5" w:themeShade="BF"/>
        </w:rPr>
        <w:t xml:space="preserve">      "items"</w:t>
      </w:r>
      <w:r>
        <w:t>: {</w:t>
      </w:r>
    </w:p>
    <w:p w:rsidR="00FE06C1" w:rsidRDefault="00CA3A8E" w:rsidP="00FE06C1">
      <w:pPr>
        <w:pStyle w:val="Code"/>
        <w:spacing w:line="259" w:lineRule="auto"/>
      </w:pPr>
      <w:r>
        <w:rPr>
          <w:color w:val="31849B" w:themeColor="accent5" w:themeShade="BF"/>
        </w:rPr>
        <w:t xml:space="preserve">        "$ref"</w:t>
      </w:r>
      <w:r>
        <w:t xml:space="preserve">: </w:t>
      </w:r>
      <w:r>
        <w:rPr>
          <w:color w:val="244061" w:themeColor="accent1" w:themeShade="80"/>
        </w:rPr>
        <w:t>"#/definitions/nsl-NsPrefixMappingType"</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"alg"</w:t>
      </w:r>
      <w:r>
        <w:t>: {</w:t>
      </w:r>
    </w:p>
    <w:p w:rsidR="00FE06C1" w:rsidRDefault="00CA3A8E" w:rsidP="00FE06C1">
      <w:pPr>
        <w:pStyle w:val="Code"/>
        <w:spacing w:line="259" w:lineRule="auto"/>
      </w:pPr>
      <w:r>
        <w:rPr>
          <w:color w:val="31849B" w:themeColor="accent5" w:themeShade="BF"/>
        </w:rPr>
        <w:t xml:space="preserve">      "type"</w:t>
      </w:r>
      <w:r>
        <w:t xml:space="preserve">: </w:t>
      </w:r>
      <w:r>
        <w:rPr>
          <w:color w:val="244061" w:themeColor="accent1" w:themeShade="80"/>
        </w:rPr>
        <w:t>"string"</w:t>
      </w:r>
    </w:p>
    <w:p w:rsidR="00FE06C1" w:rsidRDefault="00CA3A8E" w:rsidP="00FE06C1">
      <w:pPr>
        <w:pStyle w:val="Code"/>
        <w:spacing w:line="259" w:lineRule="auto"/>
      </w:pPr>
      <w:r>
        <w:t xml:space="preserve">    }</w:t>
      </w:r>
    </w:p>
    <w:p w:rsidR="00FE06C1" w:rsidRDefault="00CA3A8E" w:rsidP="00FE06C1">
      <w:pPr>
        <w:pStyle w:val="Code"/>
        <w:spacing w:line="259" w:lineRule="auto"/>
      </w:pPr>
      <w:r>
        <w:t xml:space="preserve">  },</w:t>
      </w:r>
    </w:p>
    <w:p w:rsidR="00FE06C1" w:rsidRDefault="00CA3A8E" w:rsidP="00FE06C1">
      <w:pPr>
        <w:pStyle w:val="Code"/>
        <w:spacing w:line="259" w:lineRule="auto"/>
      </w:pPr>
      <w:r>
        <w:rPr>
          <w:color w:val="31849B" w:themeColor="accent5" w:themeShade="BF"/>
        </w:rPr>
        <w:t xml:space="preserve">  "required"</w:t>
      </w:r>
      <w:r>
        <w:t>: [</w:t>
      </w:r>
      <w:r>
        <w:rPr>
          <w:color w:val="244061" w:themeColor="accent1" w:themeShade="80"/>
        </w:rPr>
        <w:t>"alg"</w:t>
      </w:r>
      <w:r>
        <w:t>]</w:t>
      </w:r>
    </w:p>
    <w:p w:rsidR="00FE06C1" w:rsidRDefault="00CA3A8E" w:rsidP="00FE06C1">
      <w:pPr>
        <w:pStyle w:val="Code"/>
        <w:spacing w:line="259" w:lineRule="auto"/>
      </w:pPr>
      <w:r>
        <w:t>}</w:t>
      </w:r>
    </w:p>
    <w:p w:rsidR="00FE06C1" w:rsidRDefault="00F847D3" w:rsidP="00FE06C1">
      <w:sdt>
        <w:sdtPr>
          <w:tag w:val="dsigrw-TransformType.-jsonSchema"/>
          <w:id w:val="-42831277"/>
          <w:showingPlcHdr/>
        </w:sdtPr>
        <w:sdtContent>
          <w:r w:rsidR="00CA3A8E">
            <w:rPr>
              <w:color w:val="19D131"/>
            </w:rPr>
            <w:t>[component Transform JSON schema details]</w:t>
          </w:r>
        </w:sdtContent>
      </w:sdt>
    </w:p>
    <w:p w:rsidR="00FE06C1" w:rsidRDefault="00CA3A8E" w:rsidP="00FE06C1">
      <w:pPr>
        <w:pStyle w:val="berschrift4"/>
      </w:pPr>
      <w:bookmarkStart w:id="1963" w:name="_Toc482893916"/>
      <w:bookmarkStart w:id="1964" w:name="_Toc9685131"/>
      <w:r>
        <w:t>Transform – XML Syntax</w:t>
      </w:r>
      <w:bookmarkEnd w:id="1963"/>
      <w:bookmarkEnd w:id="1964"/>
    </w:p>
    <w:p w:rsidR="00FE06C1" w:rsidRPr="5404FA76" w:rsidRDefault="00CA3A8E" w:rsidP="00FE06C1">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00FE06C1" w:rsidRDefault="00CA3A8E" w:rsidP="00FE06C1">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FE06C1" w:rsidRDefault="00CA3A8E" w:rsidP="00FE06C1">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nsl:NsPrefixMappingType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 xml:space="preserve">  &lt;/xs:sequence&gt;</w:t>
      </w:r>
    </w:p>
    <w:p w:rsidR="00FE06C1" w:rsidRDefault="00CA3A8E" w:rsidP="00FE06C1">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FE06C1" w:rsidRDefault="00CA3A8E" w:rsidP="00FE06C1">
      <w:pPr>
        <w:pStyle w:val="Code"/>
      </w:pPr>
      <w:r>
        <w:rPr>
          <w:color w:val="31849B" w:themeColor="accent5" w:themeShade="BF"/>
        </w:rPr>
        <w:t>&lt;/xs:complexType&gt;</w:t>
      </w:r>
    </w:p>
    <w:p w:rsidR="00FE06C1" w:rsidRDefault="00CA3A8E" w:rsidP="00FE06C1">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581646550"/>
          <w:showingPlcHdr/>
        </w:sdtPr>
        <w:sdtContent>
          <w:r>
            <w:rPr>
              <w:color w:val="19D131"/>
            </w:rPr>
            <w:t>[component Transform XML schema details]</w:t>
          </w:r>
        </w:sdtContent>
      </w:sdt>
    </w:p>
    <w:p w:rsidR="00FE06C1" w:rsidRDefault="00CA3A8E" w:rsidP="00FE06C1">
      <w:pPr>
        <w:pStyle w:val="berschrift2"/>
      </w:pPr>
      <w:bookmarkStart w:id="1965" w:name="_Toc9685132"/>
      <w:r>
        <w:t>Element / JSON name lookup tables</w:t>
      </w:r>
      <w:bookmarkEnd w:id="1965"/>
    </w:p>
    <w:p w:rsidR="00FE06C1" w:rsidRDefault="00CA3A8E" w:rsidP="00FE06C1">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JSON member name</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additionalTimeInfo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addKeyInfo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alg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DigestMethod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attRef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attURI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aud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augSig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b64Content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b64Data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b64Sig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bounds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cert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claimedIdentity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code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createEnvelopedSignature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currTime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docWithSignature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format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hasObjectTagsAndAttributesSet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incObj</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indeterminate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inDocs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invalid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keySel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lowerBound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maj</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mimeType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min</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msg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nsDecl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objId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ocsp</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optInp</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optOutp</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poe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procDetails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profile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provId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quality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recipient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reqID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respID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returnAugmented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returnProcDetails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returnSigningTime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returnTimestamped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schemaRefs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sigAlgo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signedProps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signerIdentity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sigObj</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sigPlacement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sigPtr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ski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specTime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status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sub</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suppInfo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timestampedSig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unsignedProps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upperBound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useVerificationTime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verifyManifests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x509Digest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xPathAfter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xPathFirstChildOf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xPathQual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705B41" w:rsidRDefault="00705B41"/>
    <w:p w:rsidR="00FE06C1" w:rsidRDefault="00CA3A8E" w:rsidP="00FE06C1">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FE06C1" w:rsidTr="00FE0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06C1" w:rsidRDefault="00CA3A8E" w:rsidP="00FE06C1">
            <w:pPr>
              <w:pStyle w:val="Beschriftung"/>
            </w:pPr>
            <w:r>
              <w:t>Element</w:t>
            </w:r>
          </w:p>
        </w:tc>
        <w:tc>
          <w:tcPr>
            <w:tcW w:w="4675" w:type="dxa"/>
          </w:tcPr>
          <w:p w:rsidR="00FE06C1" w:rsidRDefault="00CA3A8E" w:rsidP="00FE06C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AdditionalKeyInfo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AdditionalTimeInfo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Algorithm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AppliedProfile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AttRef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AttRefURI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AugmentedSignature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Base64Signature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ClaimedIdentity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Code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CreateEnvelopedSignature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createReference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CurrentTime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DigestInfos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DigestMethod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DigestValue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DocumentWithSignature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Format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HasObjectTagsAndAttributesSet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Identifier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IdRef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IncludeEContent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IncludeObject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IndeterminateDetail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InputDocuments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IntendedAudience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InvalidDetail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KeySelector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LowerBoundary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ManifestResult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Message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MimeType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NamespacePrefix</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NamespaceURI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NsPrefixMapping</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ObjId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OCSPResponse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OptionalInputs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OptionalOutputs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PoE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ProblemReference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ProcessingDetails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Property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Recipient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ReferenceXpath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RefURI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RequestID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ResponseID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ResultMajor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ResultMessage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ResultMinor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ReturnAugmentedSignature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ReturnProcessingDetails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ReturnSignerIdentity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ReturnSigningTimeInfo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ReturnTimestampedSignature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ReturnVerificationTimeInfo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SchemaRefs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SignatureAlgorithm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SignatureObject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SignaturePlacement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SignaturePtr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SignatureQualityLevel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SignatureType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SignedReferences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SignerIdentity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SigningTimeBoundaries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SigningTimeInfo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SpecificTime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SPProvidedID</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Status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SupportingInfo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TimestampedSignature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lastRenderedPageBreak/>
              <w:t>Transform</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Transforms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Type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UnsignedProperties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UpperBoundary</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UseVerificationTime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ValidDetail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Value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VerificationTimeInfo</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VerifyManifestResults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VerifyManifests</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WhichData</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WhichDocument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WhichReference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X509Certificate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X509CRL</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X509Digest</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X509SKI</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X509SubjectName</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XPathAfter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XPathFirstChildOf</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FE06C1" w:rsidTr="00FE06C1">
        <w:tc>
          <w:tcPr>
            <w:cnfStyle w:val="001000000000" w:firstRow="0" w:lastRow="0" w:firstColumn="1" w:lastColumn="0" w:oddVBand="0" w:evenVBand="0" w:oddHBand="0" w:evenHBand="0" w:firstRowFirstColumn="0" w:firstRowLastColumn="0" w:lastRowFirstColumn="0" w:lastRowLastColumn="0"/>
            <w:tcW w:w="4675" w:type="dxa"/>
          </w:tcPr>
          <w:p w:rsidR="00FE06C1" w:rsidRPr="002062A5" w:rsidRDefault="00CA3A8E" w:rsidP="00FE06C1">
            <w:pPr>
              <w:pStyle w:val="Beschriftung"/>
              <w:rPr>
                <w:rStyle w:val="Datatype"/>
                <w:b w:val="0"/>
                <w:bCs w:val="0"/>
              </w:rPr>
            </w:pPr>
            <w:r w:rsidRPr="002062A5">
              <w:rPr>
                <w:rStyle w:val="Datatype"/>
              </w:rPr>
              <w:t>XPathQualifier</w:t>
            </w:r>
          </w:p>
        </w:tc>
        <w:tc>
          <w:tcPr>
            <w:tcW w:w="4675" w:type="dxa"/>
          </w:tcPr>
          <w:p w:rsidR="00FE06C1" w:rsidRPr="002062A5" w:rsidRDefault="00CA3A8E" w:rsidP="00FE06C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1966" w:name="sec_DataStructureModelsdefinedInThisDoc"/>
    <w:bookmarkStart w:id="1967" w:name="componentNsPrefixMapping"/>
    <w:bookmarkStart w:id="1968" w:name="json_NsPrefixMapping"/>
    <w:bookmarkStart w:id="1969" w:name="xml_NsPrefixMapping"/>
    <w:bookmarkStart w:id="1970" w:name="componentAny"/>
    <w:bookmarkStart w:id="1971" w:name="json_Any"/>
    <w:bookmarkStart w:id="1972" w:name="xml_Any"/>
    <w:bookmarkStart w:id="1973" w:name="componentInternationalString"/>
    <w:bookmarkStart w:id="1974" w:name="json_InternationalString"/>
    <w:bookmarkStart w:id="1975" w:name="xml_InternationalString"/>
    <w:bookmarkStart w:id="1976" w:name="componentDigestInfo"/>
    <w:bookmarkStart w:id="1977" w:name="json_DigestInfo"/>
    <w:bookmarkStart w:id="1978" w:name="xml_DigestInfo"/>
    <w:bookmarkStart w:id="1979" w:name="componentAttachmentReference"/>
    <w:bookmarkStart w:id="1980" w:name="json_AttachmentReference"/>
    <w:bookmarkStart w:id="1981" w:name="xml_AttachmentReference"/>
    <w:bookmarkStart w:id="1982" w:name="componentBase64Data"/>
    <w:bookmarkStart w:id="1983" w:name="json_Base64Data"/>
    <w:bookmarkStart w:id="1984" w:name="xml_Base64Data"/>
    <w:bookmarkStart w:id="1985" w:name="componentResult"/>
    <w:bookmarkStart w:id="1986" w:name="_Component_Result"/>
    <w:bookmarkStart w:id="1987" w:name="json_Result"/>
    <w:bookmarkStart w:id="1988" w:name="xml_Result"/>
    <w:bookmarkStart w:id="1989" w:name="componentOptionalInputs"/>
    <w:bookmarkStart w:id="1990" w:name="json_OptionalInputs"/>
    <w:bookmarkStart w:id="1991" w:name="xml_OptionalInputs"/>
    <w:bookmarkStart w:id="1992" w:name="componentOptionalOutputs"/>
    <w:bookmarkStart w:id="1993" w:name="json_OptionalOutputs"/>
    <w:bookmarkStart w:id="1994" w:name="xml_OptionalOutputs"/>
    <w:bookmarkStart w:id="1995" w:name="componentRequestBase"/>
    <w:bookmarkStart w:id="1996" w:name="json_RequestBase"/>
    <w:bookmarkStart w:id="1997" w:name="xml_RequestBase"/>
    <w:bookmarkStart w:id="1998" w:name="componentResponseBase"/>
    <w:bookmarkStart w:id="1999" w:name="json_ResponseBase"/>
    <w:bookmarkStart w:id="2000" w:name="xml_ResponseBase"/>
    <w:bookmarkStart w:id="2001" w:name="sec_ReqRespRelatedDataStructsDefinedHere"/>
    <w:bookmarkStart w:id="2002" w:name="componentInputDocuments"/>
    <w:bookmarkStart w:id="2003" w:name="json_InputDocuments"/>
    <w:bookmarkStart w:id="2004" w:name="xml_InputDocuments"/>
    <w:bookmarkStart w:id="2005" w:name="componentDocumentBase"/>
    <w:bookmarkStart w:id="2006" w:name="json_DocumentBase"/>
    <w:bookmarkStart w:id="2007" w:name="xml_DocumentBase"/>
    <w:bookmarkStart w:id="2008" w:name="componentDocument"/>
    <w:bookmarkStart w:id="2009" w:name="_Component_Document"/>
    <w:bookmarkStart w:id="2010" w:name="json_Document"/>
    <w:bookmarkStart w:id="2011" w:name="xml_Document"/>
    <w:bookmarkStart w:id="2012" w:name="componentTransformedData"/>
    <w:bookmarkStart w:id="2013" w:name="json_TransformedData"/>
    <w:bookmarkStart w:id="2014" w:name="xml_TransformedData"/>
    <w:bookmarkStart w:id="2015" w:name="componentDocumentHash"/>
    <w:bookmarkStart w:id="2016" w:name="json_DocumentHash"/>
    <w:bookmarkStart w:id="2017" w:name="xml_DocumentHash"/>
    <w:bookmarkStart w:id="2018" w:name="json_SignRequest"/>
    <w:bookmarkStart w:id="2019" w:name="xml_SignRequest"/>
    <w:bookmarkStart w:id="2020" w:name="componentSignResponse"/>
    <w:bookmarkStart w:id="2021" w:name="json_SignResponse"/>
    <w:bookmarkStart w:id="2022" w:name="xml_SignResponse"/>
    <w:bookmarkStart w:id="2023" w:name="componentSignatureObject"/>
    <w:bookmarkStart w:id="2024" w:name="json_SignatureObject"/>
    <w:bookmarkStart w:id="2025" w:name="xml_SignatureObject"/>
    <w:bookmarkStart w:id="2026" w:name="componentSignaturePtr"/>
    <w:bookmarkStart w:id="2027" w:name="json_SignaturePtr"/>
    <w:bookmarkStart w:id="2028" w:name="xml_SignaturePtr"/>
    <w:bookmarkStart w:id="2029" w:name="componentVerifyRequest"/>
    <w:bookmarkStart w:id="2030" w:name="json_VerifyRequest"/>
    <w:bookmarkStart w:id="2031" w:name="xml_VerifyRequest"/>
    <w:bookmarkStart w:id="2032" w:name="componentVerifyResponse"/>
    <w:bookmarkStart w:id="2033" w:name="json_VerifyResponse"/>
    <w:bookmarkStart w:id="2034" w:name="xml_VerifyResponse"/>
    <w:bookmarkStart w:id="2035" w:name="componentPendingRequest"/>
    <w:bookmarkStart w:id="2036" w:name="json_PendingRequest"/>
    <w:bookmarkStart w:id="2037" w:name="xml_PendingRequest"/>
    <w:bookmarkStart w:id="2038" w:name="sec_OptionalDataStructsDefinedHere"/>
    <w:bookmarkStart w:id="2039" w:name="componentRequestID"/>
    <w:bookmarkStart w:id="2040" w:name="json_RequestID"/>
    <w:bookmarkStart w:id="2041" w:name="xml_RequestID"/>
    <w:bookmarkStart w:id="2042" w:name="componentResponseID"/>
    <w:bookmarkStart w:id="2043" w:name="json_ResponseID"/>
    <w:bookmarkStart w:id="2044" w:name="xml_ResponseID"/>
    <w:bookmarkStart w:id="2045" w:name="componentOptionalInputsBase"/>
    <w:bookmarkStart w:id="2046" w:name="json_OptionalInputsBase"/>
    <w:bookmarkStart w:id="2047" w:name="xml_OptionalInputsBase"/>
    <w:bookmarkStart w:id="2048" w:name="componentOptionalInputsSign"/>
    <w:bookmarkStart w:id="2049" w:name="json_OptionalInputsSign"/>
    <w:bookmarkStart w:id="2050" w:name="xml_OptionalInputsSign"/>
    <w:bookmarkStart w:id="2051" w:name="componentOptionalInputsVerify"/>
    <w:bookmarkStart w:id="2052" w:name="json_OptionalInputsVerify"/>
    <w:bookmarkStart w:id="2053" w:name="xml_OptionalInputsVerify"/>
    <w:bookmarkStart w:id="2054" w:name="componentOptionalOutputsBase"/>
    <w:bookmarkStart w:id="2055" w:name="json_OptionalOutputsBase"/>
    <w:bookmarkStart w:id="2056" w:name="xml_OptionalOutputsBase"/>
    <w:bookmarkStart w:id="2057" w:name="componentOptionalOutputsSign"/>
    <w:bookmarkStart w:id="2058" w:name="json_OptionalOutputsSign"/>
    <w:bookmarkStart w:id="2059" w:name="xml_OptionalOutputsSign"/>
    <w:bookmarkStart w:id="2060" w:name="componentOptionalOutputsVerify"/>
    <w:bookmarkStart w:id="2061" w:name="json_OptionalOutputsVerify"/>
    <w:bookmarkStart w:id="2062" w:name="xml_OptionalOutputsVerify"/>
    <w:bookmarkStart w:id="2063" w:name="componentClaimedIdentity"/>
    <w:bookmarkStart w:id="2064" w:name="json_ClaimedIdentity"/>
    <w:bookmarkStart w:id="2065" w:name="xml_ClaimedIdentity"/>
    <w:bookmarkStart w:id="2066" w:name="componentSchemas"/>
    <w:bookmarkStart w:id="2067" w:name="json_Schemas"/>
    <w:bookmarkStart w:id="2068" w:name="xml_Schemas"/>
    <w:bookmarkStart w:id="2069" w:name="componentAugmentSignatureInstruction"/>
    <w:bookmarkStart w:id="2070" w:name="json_AugmentSignatureInstruction"/>
    <w:bookmarkStart w:id="2071" w:name="xml_AugmentSignatureInstruction"/>
    <w:bookmarkStart w:id="2072" w:name="componentIntendedAudience"/>
    <w:bookmarkStart w:id="2073" w:name="json_IntendedAudience"/>
    <w:bookmarkStart w:id="2074" w:name="xml_IntendedAudience"/>
    <w:bookmarkStart w:id="2075" w:name="componentKeySelector"/>
    <w:bookmarkStart w:id="2076" w:name="json_KeySelector"/>
    <w:bookmarkStart w:id="2077" w:name="xml_KeySelector"/>
    <w:bookmarkStart w:id="2078" w:name="componentX509Digest"/>
    <w:bookmarkStart w:id="2079" w:name="json_X509Digest"/>
    <w:bookmarkStart w:id="2080" w:name="xml_X509Digest"/>
    <w:bookmarkStart w:id="2081" w:name="componentPropertiesHolder"/>
    <w:bookmarkStart w:id="2082" w:name="json_PropertiesHolder"/>
    <w:bookmarkStart w:id="2083" w:name="xml_PropertiesHolder"/>
    <w:bookmarkStart w:id="2084" w:name="componentProperties"/>
    <w:bookmarkStart w:id="2085" w:name="json_Properties"/>
    <w:bookmarkStart w:id="2086" w:name="xml_Properties"/>
    <w:bookmarkStart w:id="2087" w:name="componentProperty"/>
    <w:bookmarkStart w:id="2088" w:name="json_Property"/>
    <w:bookmarkStart w:id="2089" w:name="xml_Property"/>
    <w:bookmarkStart w:id="2090" w:name="componentIncludeObject"/>
    <w:bookmarkStart w:id="2091" w:name="json_IncludeObject"/>
    <w:bookmarkStart w:id="2092" w:name="xml_IncludeObject"/>
    <w:bookmarkStart w:id="2093" w:name="componentSignaturePlacement"/>
    <w:bookmarkStart w:id="2094" w:name="json_SignaturePlacement"/>
    <w:bookmarkStart w:id="2095" w:name="xml_SignaturePlacement"/>
    <w:bookmarkStart w:id="2096" w:name="componentDocumentWithSignature"/>
    <w:bookmarkStart w:id="2097" w:name="json_DocumentWithSignature"/>
    <w:bookmarkStart w:id="2098" w:name="xml_DocumentWithSignature"/>
    <w:bookmarkStart w:id="2099" w:name="componentSignedReferences"/>
    <w:bookmarkStart w:id="2100" w:name="json_SignedReferences"/>
    <w:bookmarkStart w:id="2101" w:name="xml_SignedReferences"/>
    <w:bookmarkStart w:id="2102" w:name="componentSignedReference"/>
    <w:bookmarkStart w:id="2103" w:name="json_SignedReference"/>
    <w:bookmarkStart w:id="2104" w:name="xml_SignedReference"/>
    <w:bookmarkStart w:id="2105" w:name="componentVerifyManifestResults"/>
    <w:bookmarkStart w:id="2106" w:name="json_VerifyManifestResults"/>
    <w:bookmarkStart w:id="2107" w:name="xml_VerifyManifestResults"/>
    <w:bookmarkStart w:id="2108" w:name="componentManifestResult"/>
    <w:bookmarkStart w:id="2109" w:name="json_ManifestResult"/>
    <w:bookmarkStart w:id="2110" w:name="xml_ManifestResult"/>
    <w:bookmarkStart w:id="2111" w:name="componentUseVerificationTime"/>
    <w:bookmarkStart w:id="2112" w:name="json_UseVerificationTime"/>
    <w:bookmarkStart w:id="2113" w:name="xml_UseVerificationTime"/>
    <w:bookmarkStart w:id="2114" w:name="componentAdditionalTimeInfo"/>
    <w:bookmarkStart w:id="2115" w:name="json_AdditionalTimeInfo"/>
    <w:bookmarkStart w:id="2116" w:name="xml_AdditionalTimeInfo"/>
    <w:bookmarkStart w:id="2117" w:name="componentVerificationTimeInfo"/>
    <w:bookmarkStart w:id="2118" w:name="json_VerificationTimeInfo"/>
    <w:bookmarkStart w:id="2119" w:name="xml_VerificationTimeInfo"/>
    <w:bookmarkStart w:id="2120" w:name="componentAdditionalKeyInfo"/>
    <w:bookmarkStart w:id="2121" w:name="json_AdditionalKeyInfo"/>
    <w:bookmarkStart w:id="2122" w:name="xml_AdditionalKeyInfo"/>
    <w:bookmarkStart w:id="2123" w:name="componentProcessingDetails"/>
    <w:bookmarkStart w:id="2124" w:name="json_ProcessingDetails"/>
    <w:bookmarkStart w:id="2125" w:name="xml_ProcessingDetails"/>
    <w:bookmarkStart w:id="2126" w:name="componentDetail"/>
    <w:bookmarkStart w:id="2127" w:name="json_Detail"/>
    <w:bookmarkStart w:id="2128" w:name="xml_Detail"/>
    <w:bookmarkStart w:id="2129" w:name="componentSigningTimeInfo"/>
    <w:bookmarkStart w:id="2130" w:name="json_SigningTimeInfo"/>
    <w:bookmarkStart w:id="2131" w:name="xml_SigningTimeInfo"/>
    <w:bookmarkStart w:id="2132" w:name="componentAugmentedSignature"/>
    <w:bookmarkStart w:id="2133" w:name="json_AugmentedSignature"/>
    <w:bookmarkStart w:id="2134" w:name="xml_AugmentedSignature"/>
    <w:bookmarkStart w:id="2135" w:name="componentReturnTransformedDocument"/>
    <w:bookmarkStart w:id="2136" w:name="json_ReturnTransformedDocument"/>
    <w:bookmarkStart w:id="2137" w:name="xml_ReturnTransformedDocument"/>
    <w:bookmarkStart w:id="2138" w:name="componentTransformedDocument"/>
    <w:bookmarkStart w:id="2139" w:name="json_TransformedDocument"/>
    <w:bookmarkStart w:id="2140" w:name="xml_TransformedDocument"/>
    <w:bookmarkStart w:id="2141" w:name="sec_ReferencedDataStructsDefinedOutside"/>
    <w:bookmarkStart w:id="2142" w:name="componentNameID"/>
    <w:bookmarkStart w:id="2143" w:name="json_NameID"/>
    <w:bookmarkStart w:id="2144" w:name="xml_NameID"/>
    <w:bookmarkStart w:id="2145" w:name="componentTransforms"/>
    <w:bookmarkStart w:id="2146" w:name="json_Transforms"/>
    <w:bookmarkStart w:id="2147" w:name="xml_Transforms"/>
    <w:bookmarkStart w:id="2148" w:name="componentTransform"/>
    <w:bookmarkStart w:id="2149" w:name="json_Transform"/>
    <w:bookmarkStart w:id="2150" w:name="xml_Transform"/>
    <w:bookmarkStart w:id="2151" w:name="sec_ElementJsonNameLookUpTables"/>
    <w:bookmarkStart w:id="2152" w:name="sec_DataProcessingModelForSigning"/>
    <w:bookmarkStart w:id="2153" w:name="_Toc114309493"/>
    <w:bookmarkStart w:id="2154" w:name="_Toc157225016"/>
    <w:bookmarkStart w:id="2155" w:name="_Toc158797483"/>
    <w:bookmarkStart w:id="2156" w:name="_Toc159076051"/>
    <w:bookmarkStart w:id="2157" w:name="_Toc480914730"/>
    <w:bookmarkStart w:id="2158" w:name="_Toc481064933"/>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2159" w:name="_Toc9685133"/>
      <w:bookmarkStart w:id="2160" w:name="_Toc522668696"/>
      <w:r w:rsidRPr="003A06D0">
        <w:rPr>
          <w:rStyle w:val="Hyperlink"/>
          <w:lang w:val="en-GB"/>
        </w:rPr>
        <w:t>Data Processing Model for Signing</w:t>
      </w:r>
      <w:bookmarkEnd w:id="2153"/>
      <w:bookmarkEnd w:id="2154"/>
      <w:bookmarkEnd w:id="2155"/>
      <w:bookmarkEnd w:id="2156"/>
      <w:bookmarkEnd w:id="2157"/>
      <w:bookmarkEnd w:id="2158"/>
      <w:bookmarkEnd w:id="2159"/>
      <w:bookmarkEnd w:id="2160"/>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2161"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2161"/>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2162" w:name="sec_ProcessingForXmlSignatures"/>
    <w:bookmarkStart w:id="2163" w:name="_Toc114309496"/>
    <w:bookmarkStart w:id="2164" w:name="_Toc157225019"/>
    <w:bookmarkStart w:id="2165" w:name="_Toc158797486"/>
    <w:bookmarkStart w:id="2166" w:name="_Toc159076054"/>
    <w:bookmarkStart w:id="2167" w:name="_Toc480914737"/>
    <w:bookmarkStart w:id="2168" w:name="_Toc481064940"/>
    <w:bookmarkStart w:id="2169" w:name="_Toc516358018"/>
    <w:bookmarkEnd w:id="216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2170" w:name="_Toc9685134"/>
      <w:bookmarkStart w:id="2171" w:name="_Toc522668697"/>
      <w:r w:rsidRPr="003A06D0">
        <w:rPr>
          <w:rStyle w:val="Hyperlink"/>
          <w:lang w:val="en-GB"/>
        </w:rPr>
        <w:t>Processing for XML Signatures</w:t>
      </w:r>
      <w:bookmarkEnd w:id="2163"/>
      <w:bookmarkEnd w:id="2164"/>
      <w:bookmarkEnd w:id="2165"/>
      <w:bookmarkEnd w:id="2166"/>
      <w:bookmarkEnd w:id="2167"/>
      <w:bookmarkEnd w:id="2168"/>
      <w:bookmarkEnd w:id="2169"/>
      <w:bookmarkEnd w:id="2170"/>
      <w:bookmarkEnd w:id="2171"/>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2172" w:name="_Toc516359903"/>
      <w:bookmarkStart w:id="2173" w:name="_Toc522668698"/>
      <w:bookmarkStart w:id="2174" w:name="_Toc9685135"/>
      <w:r w:rsidRPr="003A06D0">
        <w:rPr>
          <w:lang w:val="en-GB"/>
        </w:rPr>
        <w:t>Sub process ‘</w:t>
      </w:r>
      <w:r w:rsidRPr="003A06D0">
        <w:rPr>
          <w:rStyle w:val="Datatype"/>
          <w:lang w:val="en-GB"/>
        </w:rPr>
        <w:t>process references</w:t>
      </w:r>
      <w:r w:rsidRPr="003A06D0">
        <w:rPr>
          <w:lang w:val="en-GB"/>
        </w:rPr>
        <w:t>’</w:t>
      </w:r>
      <w:bookmarkEnd w:id="2172"/>
      <w:bookmarkEnd w:id="2173"/>
      <w:bookmarkEnd w:id="2174"/>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2175"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2175"/>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2176"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2176"/>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2177" w:name="_Toc516359904"/>
      <w:bookmarkStart w:id="2178" w:name="_Toc522668699"/>
      <w:bookmarkStart w:id="2179" w:name="_Toc9685136"/>
      <w:r w:rsidRPr="003A06D0">
        <w:rPr>
          <w:lang w:val="en-GB"/>
        </w:rPr>
        <w:t>Sub process ‘</w:t>
      </w:r>
      <w:r w:rsidRPr="003A06D0">
        <w:rPr>
          <w:rStyle w:val="Datatype"/>
          <w:lang w:val="en-GB"/>
        </w:rPr>
        <w:t>create XML signature</w:t>
      </w:r>
      <w:r w:rsidRPr="003A06D0">
        <w:rPr>
          <w:lang w:val="en-GB"/>
        </w:rPr>
        <w:t>’</w:t>
      </w:r>
      <w:bookmarkEnd w:id="2177"/>
      <w:bookmarkEnd w:id="2178"/>
      <w:bookmarkEnd w:id="2179"/>
      <w:r w:rsidRPr="003A06D0">
        <w:rPr>
          <w:lang w:val="en-GB"/>
        </w:rPr>
        <w:t xml:space="preserve"> </w:t>
      </w:r>
    </w:p>
    <w:p w:rsidR="00BF4F83" w:rsidRPr="003A06D0" w:rsidRDefault="00BF4F83" w:rsidP="0005213E">
      <w:pPr>
        <w:pStyle w:val="Beschriftung"/>
        <w:rPr>
          <w:lang w:val="en-GB"/>
        </w:rPr>
      </w:pPr>
      <w:bookmarkStart w:id="2180"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2180"/>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2181" w:name="_Toc522668700"/>
      <w:bookmarkStart w:id="2182" w:name="_Toc9685137"/>
      <w:r w:rsidRPr="003A06D0">
        <w:rPr>
          <w:lang w:val="en-GB"/>
        </w:rPr>
        <w:t xml:space="preserve">XML Signatures Variant Optional Input </w:t>
      </w:r>
      <w:r w:rsidRPr="003A06D0">
        <w:rPr>
          <w:rStyle w:val="Datatype"/>
          <w:lang w:val="en-GB"/>
        </w:rPr>
        <w:t>IncludeObject</w:t>
      </w:r>
      <w:bookmarkEnd w:id="2181"/>
      <w:bookmarkEnd w:id="2182"/>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2183" w:name="sec_ProcessingForCmsSignatures"/>
    <w:bookmarkStart w:id="2184" w:name="_Toc516358019"/>
    <w:bookmarkEnd w:id="21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2185" w:name="_Toc9685138"/>
      <w:bookmarkStart w:id="2186" w:name="_Toc522668701"/>
      <w:r w:rsidRPr="003A06D0">
        <w:rPr>
          <w:rStyle w:val="Hyperlink"/>
          <w:lang w:val="en-GB"/>
        </w:rPr>
        <w:t>Processing for CMS Signatures</w:t>
      </w:r>
      <w:bookmarkEnd w:id="2184"/>
      <w:bookmarkEnd w:id="2185"/>
      <w:bookmarkEnd w:id="2186"/>
      <w:r w:rsidRPr="003A06D0">
        <w:rPr>
          <w:lang w:val="en-GB"/>
        </w:rPr>
        <w:fldChar w:fldCharType="end"/>
      </w:r>
    </w:p>
    <w:p w:rsidR="00BF4F83" w:rsidRPr="003A06D0" w:rsidRDefault="00BF4F83" w:rsidP="00AA52F6">
      <w:pPr>
        <w:pStyle w:val="berschrift3"/>
        <w:numPr>
          <w:ilvl w:val="2"/>
          <w:numId w:val="3"/>
        </w:numPr>
        <w:rPr>
          <w:lang w:val="en-GB"/>
        </w:rPr>
      </w:pPr>
      <w:bookmarkStart w:id="2187" w:name="_Toc516359905"/>
      <w:bookmarkStart w:id="2188" w:name="_Toc522668702"/>
      <w:bookmarkStart w:id="2189" w:name="_Toc9685139"/>
      <w:r w:rsidRPr="003A06D0">
        <w:rPr>
          <w:lang w:val="en-GB"/>
        </w:rPr>
        <w:t>Sub process ‘</w:t>
      </w:r>
      <w:r w:rsidRPr="003A06D0">
        <w:rPr>
          <w:rStyle w:val="Datatype"/>
          <w:lang w:val="en-GB"/>
        </w:rPr>
        <w:t>process digest</w:t>
      </w:r>
      <w:r w:rsidRPr="003A06D0">
        <w:rPr>
          <w:lang w:val="en-GB"/>
        </w:rPr>
        <w:t>’</w:t>
      </w:r>
      <w:bookmarkEnd w:id="2187"/>
      <w:bookmarkEnd w:id="2188"/>
      <w:bookmarkEnd w:id="2189"/>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2190"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2190"/>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2191" w:name="_Toc516359906"/>
      <w:bookmarkStart w:id="2192" w:name="_Toc522668703"/>
      <w:bookmarkStart w:id="2193" w:name="_Toc9685140"/>
      <w:r w:rsidRPr="003A06D0">
        <w:rPr>
          <w:lang w:val="en-GB"/>
        </w:rPr>
        <w:t>Sub process ‘</w:t>
      </w:r>
      <w:r w:rsidRPr="003A06D0">
        <w:rPr>
          <w:rStyle w:val="Datatype"/>
          <w:lang w:val="en-GB"/>
        </w:rPr>
        <w:t>create CMS signature</w:t>
      </w:r>
      <w:r w:rsidRPr="003A06D0">
        <w:rPr>
          <w:lang w:val="en-GB"/>
        </w:rPr>
        <w:t>’</w:t>
      </w:r>
      <w:bookmarkEnd w:id="2191"/>
      <w:bookmarkEnd w:id="2192"/>
      <w:bookmarkEnd w:id="2193"/>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2194"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2194"/>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2195" w:name="sec_GeneralTimestampProcessing"/>
    <w:bookmarkStart w:id="2196" w:name="_General_Timestamp_Processing"/>
    <w:bookmarkStart w:id="2197" w:name="_Ref516355628"/>
    <w:bookmarkStart w:id="2198" w:name="_Toc516358020"/>
    <w:bookmarkEnd w:id="2195"/>
    <w:bookmarkEnd w:id="2196"/>
    <w:p w:rsidR="00BF4F83" w:rsidRDefault="00BF4F83" w:rsidP="00AA52F6">
      <w:pPr>
        <w:pStyle w:val="berschrift2"/>
        <w:numPr>
          <w:ilvl w:val="1"/>
          <w:numId w:val="3"/>
        </w:numPr>
        <w:rPr>
          <w:ins w:id="2199" w:author="Andreas Kuehne" w:date="2019-05-24T22:01:00Z"/>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2200" w:name="_Toc9685141"/>
      <w:bookmarkStart w:id="2201" w:name="_Toc522668704"/>
      <w:bookmarkStart w:id="2202" w:name="_Ref522558898"/>
      <w:r w:rsidRPr="003A06D0">
        <w:rPr>
          <w:rStyle w:val="Hyperlink"/>
          <w:lang w:val="en-GB"/>
        </w:rPr>
        <w:t xml:space="preserve">General </w:t>
      </w:r>
      <w:del w:id="2203" w:author="Andreas Kuehne" w:date="2019-05-27T14:17:00Z">
        <w:r w:rsidRPr="003A06D0" w:rsidDel="00F847D3">
          <w:rPr>
            <w:rStyle w:val="Hyperlink"/>
            <w:lang w:val="en-GB"/>
          </w:rPr>
          <w:delText xml:space="preserve">Timestamp </w:delText>
        </w:r>
      </w:del>
      <w:r w:rsidRPr="003A06D0">
        <w:rPr>
          <w:rStyle w:val="Hyperlink"/>
          <w:lang w:val="en-GB"/>
        </w:rPr>
        <w:t>Processing</w:t>
      </w:r>
      <w:bookmarkEnd w:id="2197"/>
      <w:bookmarkEnd w:id="2198"/>
      <w:bookmarkEnd w:id="2200"/>
      <w:bookmarkEnd w:id="2201"/>
      <w:bookmarkEnd w:id="2202"/>
      <w:r w:rsidRPr="003A06D0">
        <w:rPr>
          <w:lang w:val="en-GB"/>
        </w:rPr>
        <w:fldChar w:fldCharType="end"/>
      </w:r>
    </w:p>
    <w:p w:rsidR="002C29CC" w:rsidRDefault="002C29CC" w:rsidP="002C29CC">
      <w:pPr>
        <w:pStyle w:val="berschrift3"/>
        <w:rPr>
          <w:ins w:id="2204" w:author="Andreas Kuehne" w:date="2019-05-24T22:01:00Z"/>
          <w:lang w:val="en-GB"/>
        </w:rPr>
      </w:pPr>
      <w:bookmarkStart w:id="2205" w:name="_Toc9685142"/>
      <w:ins w:id="2206" w:author="Andreas Kuehne" w:date="2019-05-24T22:01:00Z">
        <w:r>
          <w:rPr>
            <w:lang w:val="en-GB"/>
          </w:rPr>
          <w:t>Multi-Signature Creation</w:t>
        </w:r>
        <w:bookmarkEnd w:id="2205"/>
      </w:ins>
    </w:p>
    <w:p w:rsidR="002C29CC" w:rsidRDefault="002C29CC" w:rsidP="002C29CC">
      <w:pPr>
        <w:rPr>
          <w:ins w:id="2207" w:author="Andreas Kuehne" w:date="2019-05-24T22:01:00Z"/>
          <w:lang w:val="en-GB"/>
        </w:rPr>
      </w:pPr>
      <w:ins w:id="2208" w:author="Andreas Kuehne" w:date="2019-05-24T22:01:00Z">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w:t>
        </w:r>
      </w:ins>
      <w:ins w:id="2209" w:author="Andreas Kuehne" w:date="2019-05-27T14:18:00Z">
        <w:r w:rsidR="00F847D3">
          <w:rPr>
            <w:lang w:val="en-GB"/>
          </w:rPr>
          <w:t xml:space="preserve"> single</w:t>
        </w:r>
      </w:ins>
      <w:ins w:id="2210" w:author="Andreas Kuehne" w:date="2019-05-24T22:01:00Z">
        <w:r>
          <w:rPr>
            <w:lang w:val="en-GB"/>
          </w:rPr>
          <w:t xml:space="preserve"> PIN entry</w:t>
        </w:r>
      </w:ins>
      <w:ins w:id="2211" w:author="Andreas Kuehne" w:date="2019-05-27T14:18:00Z">
        <w:r w:rsidR="00F847D3">
          <w:rPr>
            <w:lang w:val="en-GB"/>
          </w:rPr>
          <w:t xml:space="preserve"> for signing multiple documents</w:t>
        </w:r>
      </w:ins>
      <w:ins w:id="2212" w:author="Andreas Kuehne" w:date="2019-05-24T22:01:00Z">
        <w:r>
          <w:rPr>
            <w:lang w:val="en-GB"/>
          </w:rPr>
          <w:t>. On the other hand, there are several restrictions apply to this approach:</w:t>
        </w:r>
      </w:ins>
    </w:p>
    <w:p w:rsidR="002C29CC" w:rsidRDefault="002C29CC" w:rsidP="002C29CC">
      <w:pPr>
        <w:pStyle w:val="Listenabsatz"/>
        <w:numPr>
          <w:ilvl w:val="0"/>
          <w:numId w:val="51"/>
        </w:numPr>
        <w:rPr>
          <w:ins w:id="2213" w:author="Andreas Kuehne" w:date="2019-05-24T22:01:00Z"/>
          <w:lang w:val="en-GB"/>
        </w:rPr>
      </w:pPr>
      <w:ins w:id="2214" w:author="Andreas Kuehne" w:date="2019-05-24T22:01:00Z">
        <w:r>
          <w:rPr>
            <w:lang w:val="en-GB"/>
          </w:rPr>
          <w:t>All signature</w:t>
        </w:r>
      </w:ins>
      <w:ins w:id="2215" w:author="Andreas Kuehne" w:date="2019-05-27T14:19:00Z">
        <w:r w:rsidR="00F847D3">
          <w:rPr>
            <w:lang w:val="en-GB"/>
          </w:rPr>
          <w:t>s</w:t>
        </w:r>
      </w:ins>
      <w:ins w:id="2216" w:author="Andreas Kuehne" w:date="2019-05-24T22:01:00Z">
        <w:r>
          <w:rPr>
            <w:lang w:val="en-GB"/>
          </w:rPr>
          <w:t xml:space="preserve"> MUST be of the same type produced with the same set of optional inputs and profiles</w:t>
        </w:r>
      </w:ins>
    </w:p>
    <w:p w:rsidR="002C29CC" w:rsidRDefault="002C29CC" w:rsidP="002C29CC">
      <w:pPr>
        <w:pStyle w:val="Listenabsatz"/>
        <w:numPr>
          <w:ilvl w:val="0"/>
          <w:numId w:val="51"/>
        </w:numPr>
        <w:rPr>
          <w:ins w:id="2217" w:author="Andreas Kuehne" w:date="2019-05-24T22:01:00Z"/>
          <w:lang w:val="en-GB"/>
        </w:rPr>
      </w:pPr>
      <w:ins w:id="2218" w:author="Andreas Kuehne" w:date="2019-05-24T22:01:00Z">
        <w:r>
          <w:rPr>
            <w:lang w:val="en-GB"/>
          </w:rPr>
          <w:t>There MUST be a clear relationship between a single input document and the corresponding signature</w:t>
        </w:r>
      </w:ins>
    </w:p>
    <w:p w:rsidR="002C29CC" w:rsidRDefault="002C29CC" w:rsidP="002C29CC">
      <w:pPr>
        <w:pStyle w:val="Listenabsatz"/>
        <w:numPr>
          <w:ilvl w:val="0"/>
          <w:numId w:val="51"/>
        </w:numPr>
        <w:rPr>
          <w:ins w:id="2219" w:author="Andreas Kuehne" w:date="2019-05-24T22:01:00Z"/>
          <w:lang w:val="en-GB"/>
        </w:rPr>
      </w:pPr>
      <w:ins w:id="2220" w:author="Andreas Kuehne" w:date="2019-05-24T22:01:00Z">
        <w:r>
          <w:rPr>
            <w:lang w:val="en-GB"/>
          </w:rPr>
          <w:t>The handling of processing errors requires additional description, especially in the case of partial processing</w:t>
        </w:r>
      </w:ins>
    </w:p>
    <w:p w:rsidR="002C29CC" w:rsidRDefault="002C29CC" w:rsidP="002C29CC">
      <w:pPr>
        <w:pStyle w:val="Listenabsatz"/>
        <w:numPr>
          <w:ilvl w:val="0"/>
          <w:numId w:val="51"/>
        </w:numPr>
        <w:rPr>
          <w:ins w:id="2221" w:author="Andreas Kuehne" w:date="2019-05-24T22:01:00Z"/>
          <w:lang w:val="en-GB"/>
        </w:rPr>
      </w:pPr>
      <w:ins w:id="2222" w:author="Andreas Kuehne" w:date="2019-05-24T22:01:00Z">
        <w:r>
          <w:rPr>
            <w:lang w:val="en-GB"/>
          </w:rPr>
          <w:t xml:space="preserve">The asynchronous processing model described in this document (see section </w:t>
        </w:r>
        <w:r>
          <w:rPr>
            <w:lang w:val="en-GB"/>
          </w:rPr>
          <w:fldChar w:fldCharType="begin"/>
        </w:r>
        <w:r>
          <w:rPr>
            <w:lang w:val="en-GB"/>
          </w:rPr>
          <w:instrText xml:space="preserve"> REF _Ref628073 \r \h </w:instrText>
        </w:r>
      </w:ins>
      <w:r>
        <w:rPr>
          <w:lang w:val="en-GB"/>
        </w:rPr>
      </w:r>
      <w:ins w:id="2223" w:author="Andreas Kuehne" w:date="2019-05-24T22:01:00Z">
        <w:r>
          <w:rPr>
            <w:lang w:val="en-GB"/>
          </w:rPr>
          <w:fldChar w:fldCharType="separate"/>
        </w:r>
        <w:r>
          <w:rPr>
            <w:lang w:val="en-GB"/>
          </w:rPr>
          <w:t>7</w:t>
        </w:r>
        <w:r>
          <w:rPr>
            <w:lang w:val="en-GB"/>
          </w:rPr>
          <w:fldChar w:fldCharType="end"/>
        </w:r>
        <w:r>
          <w:rPr>
            <w:lang w:val="en-GB"/>
          </w:rPr>
          <w:t>) cannot be used to return partial results</w:t>
        </w:r>
      </w:ins>
    </w:p>
    <w:p w:rsidR="002C29CC" w:rsidRPr="00EE4E37" w:rsidRDefault="002C29CC" w:rsidP="002C29CC">
      <w:pPr>
        <w:rPr>
          <w:ins w:id="2224" w:author="Andreas Kuehne" w:date="2019-05-24T22:01:00Z"/>
          <w:lang w:val="en-GB"/>
        </w:rPr>
      </w:pPr>
      <w:ins w:id="2225" w:author="Andreas Kuehne" w:date="2019-05-24T22:01:00Z">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ins>
    </w:p>
    <w:p w:rsidR="002C29CC" w:rsidRPr="002C29CC" w:rsidRDefault="002C29CC">
      <w:pPr>
        <w:rPr>
          <w:lang w:val="en-GB"/>
          <w:rPrChange w:id="2226" w:author="Andreas Kuehne" w:date="2019-05-24T22:01:00Z">
            <w:rPr>
              <w:lang w:val="en-GB"/>
            </w:rPr>
          </w:rPrChange>
        </w:rPr>
        <w:pPrChange w:id="2227" w:author="Andreas Kuehne" w:date="2019-05-24T22:01:00Z">
          <w:pPr>
            <w:pStyle w:val="berschrift2"/>
            <w:numPr>
              <w:numId w:val="3"/>
            </w:numPr>
          </w:pPr>
        </w:pPrChange>
      </w:pPr>
    </w:p>
    <w:p w:rsidR="00BF4F83" w:rsidRPr="003A06D0" w:rsidRDefault="00BF4F83" w:rsidP="00827213">
      <w:pPr>
        <w:pStyle w:val="berschrift3"/>
        <w:rPr>
          <w:rStyle w:val="Datatype"/>
          <w:lang w:val="en-GB"/>
        </w:rPr>
      </w:pPr>
      <w:bookmarkStart w:id="2228" w:name="_Toc516359907"/>
      <w:bookmarkStart w:id="2229" w:name="_Toc522668705"/>
      <w:bookmarkStart w:id="2230" w:name="_Toc9685143"/>
      <w:r w:rsidRPr="003A06D0">
        <w:rPr>
          <w:lang w:val="en-GB"/>
        </w:rPr>
        <w:t>Sub process ‘</w:t>
      </w:r>
      <w:r w:rsidRPr="003A06D0">
        <w:rPr>
          <w:rStyle w:val="Datatype"/>
          <w:lang w:val="en-GB"/>
        </w:rPr>
        <w:t>add Timestamp</w:t>
      </w:r>
      <w:r w:rsidRPr="003A06D0">
        <w:rPr>
          <w:rStyle w:val="Datatype"/>
          <w:rFonts w:ascii="Arial" w:hAnsi="Arial"/>
          <w:lang w:val="en-GB"/>
        </w:rPr>
        <w:t>’</w:t>
      </w:r>
      <w:bookmarkStart w:id="2231" w:name="_Toc114796904"/>
      <w:bookmarkStart w:id="2232" w:name="_Ref117356633"/>
      <w:bookmarkStart w:id="2233" w:name="_Ref141010346"/>
      <w:bookmarkStart w:id="2234" w:name="_Ref141010463"/>
      <w:bookmarkStart w:id="2235" w:name="_Ref141010752"/>
      <w:bookmarkStart w:id="2236" w:name="_Ref141011063"/>
      <w:bookmarkStart w:id="2237" w:name="_Ref141011978"/>
      <w:bookmarkStart w:id="2238" w:name="_Ref157223898"/>
      <w:bookmarkStart w:id="2239" w:name="_Toc157225020"/>
      <w:bookmarkStart w:id="2240" w:name="_Toc158797487"/>
      <w:bookmarkStart w:id="2241" w:name="_Toc159076055"/>
      <w:bookmarkStart w:id="2242" w:name="_Ref480910545"/>
      <w:bookmarkStart w:id="2243" w:name="_Ref480910612"/>
      <w:bookmarkStart w:id="2244" w:name="_Ref480910630"/>
      <w:bookmarkStart w:id="2245" w:name="_Ref480910640"/>
      <w:bookmarkStart w:id="2246" w:name="_Ref480910650"/>
      <w:bookmarkStart w:id="2247" w:name="_Ref480910838"/>
      <w:bookmarkStart w:id="2248" w:name="_Ref480910847"/>
      <w:bookmarkStart w:id="2249" w:name="_Toc480914738"/>
      <w:bookmarkStart w:id="2250" w:name="_Ref480925346"/>
      <w:bookmarkStart w:id="2251" w:name="_Ref480925384"/>
      <w:bookmarkStart w:id="2252" w:name="_Ref480925566"/>
      <w:bookmarkStart w:id="2253" w:name="_Ref481007082"/>
      <w:bookmarkStart w:id="2254" w:name="_Ref481007115"/>
      <w:bookmarkStart w:id="2255" w:name="_Ref481007144"/>
      <w:bookmarkStart w:id="2256" w:name="_Ref481007151"/>
      <w:bookmarkStart w:id="2257" w:name="_Ref481007306"/>
      <w:bookmarkStart w:id="2258" w:name="_Ref481007320"/>
      <w:bookmarkStart w:id="2259" w:name="_Ref481007626"/>
      <w:bookmarkStart w:id="2260" w:name="_Ref481007637"/>
      <w:bookmarkStart w:id="2261" w:name="_Ref481007894"/>
      <w:bookmarkStart w:id="2262" w:name="_Ref481010962"/>
      <w:bookmarkStart w:id="2263" w:name="_Toc481064941"/>
      <w:bookmarkStart w:id="2264" w:name="_Ref481065071"/>
      <w:bookmarkStart w:id="2265" w:name="_Ref481065072"/>
      <w:bookmarkStart w:id="2266" w:name="_Ref481065073"/>
      <w:bookmarkStart w:id="2267" w:name="_Ref481065074"/>
      <w:bookmarkStart w:id="2268" w:name="_Ref481065076"/>
      <w:bookmarkStart w:id="2269" w:name="_Ref498356076"/>
      <w:bookmarkStart w:id="2270" w:name="_Ref498356098"/>
      <w:bookmarkStart w:id="2271" w:name="_Ref498356124"/>
      <w:bookmarkStart w:id="2272" w:name="_Ref498356431"/>
      <w:bookmarkStart w:id="2273" w:name="_Ref498356992"/>
      <w:bookmarkStart w:id="2274" w:name="_Ref498357004"/>
      <w:bookmarkStart w:id="2275" w:name="_Ref498357018"/>
      <w:bookmarkStart w:id="2276" w:name="_Ref498357033"/>
      <w:bookmarkStart w:id="2277" w:name="_Ref498357043"/>
      <w:bookmarkStart w:id="2278" w:name="_Ref498357053"/>
      <w:bookmarkStart w:id="2279" w:name="_Ref498357068"/>
      <w:bookmarkStart w:id="2280" w:name="_Ref498357080"/>
      <w:bookmarkStart w:id="2281" w:name="_Ref498357090"/>
      <w:bookmarkStart w:id="2282" w:name="_Ref498357098"/>
      <w:bookmarkStart w:id="2283" w:name="_Toc114309497"/>
      <w:bookmarkStart w:id="2284" w:name="_Ref114333266"/>
      <w:bookmarkStart w:id="2285" w:name="_Ref114333579"/>
      <w:bookmarkStart w:id="2286" w:name="_Ref114333702"/>
      <w:bookmarkStart w:id="2287" w:name="_Ref114344391"/>
      <w:bookmarkStart w:id="2288" w:name="_Ref114347706"/>
      <w:bookmarkStart w:id="2289" w:name="_Ref114383136"/>
      <w:bookmarkStart w:id="2290" w:name="_Ref114384849"/>
      <w:bookmarkStart w:id="2291" w:name="_Ref114389698"/>
      <w:bookmarkStart w:id="2292" w:name="_Ref114484546"/>
      <w:bookmarkStart w:id="2293" w:name="_Toc114309498"/>
      <w:bookmarkEnd w:id="2228"/>
      <w:bookmarkEnd w:id="2229"/>
      <w:bookmarkEnd w:id="2230"/>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229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2294"/>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lastRenderedPageBreak/>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2295" w:name="_Toc522668706"/>
      <w:bookmarkStart w:id="2296" w:name="_Toc9685144"/>
      <w:r w:rsidRPr="003A06D0">
        <w:rPr>
          <w:lang w:val="en-GB"/>
        </w:rPr>
        <w:t>Processing for CMS signatures time-stamping</w:t>
      </w:r>
      <w:bookmarkEnd w:id="2295"/>
      <w:bookmarkEnd w:id="2296"/>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r w:rsidR="00BF4F83" w:rsidRPr="003A06D0">
        <w:rPr>
          <w:rStyle w:val="Datatype"/>
          <w:lang w:val="en-GB"/>
        </w:rPr>
        <w:t>iso(1)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2297" w:name="_Processing_for_XML"/>
      <w:bookmarkStart w:id="2298" w:name="_Ref522558700"/>
      <w:bookmarkStart w:id="2299" w:name="_Toc522668707"/>
      <w:bookmarkStart w:id="2300" w:name="_Toc9685145"/>
      <w:bookmarkEnd w:id="2297"/>
      <w:r w:rsidRPr="003A06D0">
        <w:rPr>
          <w:lang w:val="en-GB"/>
        </w:rPr>
        <w:t>Processing for XML Timestamps on XML signatures</w:t>
      </w:r>
      <w:bookmarkEnd w:id="2298"/>
      <w:bookmarkEnd w:id="2299"/>
      <w:bookmarkEnd w:id="2300"/>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2301" w:name="_Toc522668708"/>
      <w:bookmarkStart w:id="2302" w:name="_Toc9685146"/>
      <w:r w:rsidRPr="003A06D0">
        <w:rPr>
          <w:rStyle w:val="berschrift4Zchn"/>
          <w:b/>
          <w:iCs/>
          <w:lang w:val="en-GB"/>
        </w:rPr>
        <w:lastRenderedPageBreak/>
        <w:t>Processing for RFC 3161 Timestamps on XML signatures</w:t>
      </w:r>
      <w:bookmarkEnd w:id="2301"/>
      <w:bookmarkEnd w:id="2302"/>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2303" w:name="sec_DataProcessingModelForVerification"/>
    <w:bookmarkStart w:id="2304" w:name="sec_AsyncProcessingModel"/>
    <w:bookmarkStart w:id="2305" w:name="_Toc114309513"/>
    <w:bookmarkStart w:id="2306" w:name="_Toc157225038"/>
    <w:bookmarkStart w:id="2307" w:name="_Toc158797505"/>
    <w:bookmarkStart w:id="2308" w:name="_Toc159076073"/>
    <w:bookmarkStart w:id="2309" w:name="_Toc481064980"/>
    <w:bookmarkStart w:id="2310" w:name="_Toc114309535"/>
    <w:bookmarkStart w:id="2311" w:name="_Toc157225061"/>
    <w:bookmarkStart w:id="2312" w:name="_Toc158797528"/>
    <w:bookmarkStart w:id="2313" w:name="_Toc159076096"/>
    <w:bookmarkStart w:id="2314" w:name="_Toc481065033"/>
    <w:bookmarkStart w:id="2315" w:name="_Ref501707689"/>
    <w:bookmarkStart w:id="2316" w:name="_Ref512158370"/>
    <w:bookmarkStart w:id="2317" w:name="_Toc480914754"/>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303"/>
    <w:bookmarkEnd w:id="2304"/>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2318" w:name="_Toc9685147"/>
      <w:bookmarkStart w:id="2319" w:name="_Toc534748898"/>
      <w:bookmarkStart w:id="2320" w:name="_Toc522668709"/>
      <w:r w:rsidRPr="003A06D0">
        <w:rPr>
          <w:rStyle w:val="Hyperlink"/>
          <w:lang w:val="en-GB"/>
        </w:rPr>
        <w:t>Data Processing Model for Verif</w:t>
      </w:r>
      <w:bookmarkEnd w:id="2305"/>
      <w:bookmarkEnd w:id="2306"/>
      <w:bookmarkEnd w:id="2307"/>
      <w:bookmarkEnd w:id="2308"/>
      <w:bookmarkEnd w:id="2309"/>
      <w:r w:rsidRPr="003A06D0">
        <w:rPr>
          <w:rStyle w:val="Hyperlink"/>
          <w:lang w:val="en-GB"/>
        </w:rPr>
        <w:t>ication</w:t>
      </w:r>
      <w:bookmarkEnd w:id="2318"/>
      <w:bookmarkEnd w:id="2319"/>
      <w:bookmarkEnd w:id="2320"/>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2321" w:name="_Toc534748581"/>
      <w:bookmarkStart w:id="232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2321"/>
      <w:bookmarkEnd w:id="2322"/>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2323" w:name="sec_ProcessingXmlSignatureVerification"/>
    <w:bookmarkStart w:id="2324" w:name="_Toc114309516"/>
    <w:bookmarkStart w:id="2325" w:name="_Ref114325054"/>
    <w:bookmarkStart w:id="2326" w:name="_Ref114330611"/>
    <w:bookmarkStart w:id="2327" w:name="_Ref157224083"/>
    <w:bookmarkStart w:id="2328" w:name="_Toc157225041"/>
    <w:bookmarkStart w:id="2329" w:name="_Toc158797508"/>
    <w:bookmarkStart w:id="2330" w:name="_Toc159076076"/>
    <w:bookmarkStart w:id="2331" w:name="_Ref481011359"/>
    <w:bookmarkStart w:id="2332" w:name="_Toc481064986"/>
    <w:bookmarkStart w:id="2333" w:name="_Toc516358021"/>
    <w:bookmarkEnd w:id="2323"/>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2334" w:name="_Toc9685148"/>
      <w:bookmarkStart w:id="2335" w:name="_Toc534748899"/>
      <w:bookmarkStart w:id="2336" w:name="_Toc522668710"/>
      <w:r w:rsidRPr="003A06D0">
        <w:rPr>
          <w:rStyle w:val="Hyperlink"/>
          <w:lang w:val="en-GB"/>
        </w:rPr>
        <w:t>Processing for XML Signature</w:t>
      </w:r>
      <w:bookmarkEnd w:id="2324"/>
      <w:bookmarkEnd w:id="2325"/>
      <w:bookmarkEnd w:id="2326"/>
      <w:bookmarkEnd w:id="2327"/>
      <w:bookmarkEnd w:id="2328"/>
      <w:bookmarkEnd w:id="2329"/>
      <w:bookmarkEnd w:id="2330"/>
      <w:bookmarkEnd w:id="2331"/>
      <w:bookmarkEnd w:id="2332"/>
      <w:bookmarkEnd w:id="2333"/>
      <w:r w:rsidRPr="003A06D0">
        <w:rPr>
          <w:rStyle w:val="Hyperlink"/>
          <w:lang w:val="en-GB"/>
        </w:rPr>
        <w:t xml:space="preserve"> Verification</w:t>
      </w:r>
      <w:bookmarkEnd w:id="2334"/>
      <w:bookmarkEnd w:id="2335"/>
      <w:bookmarkEnd w:id="2336"/>
      <w:r w:rsidRPr="003A06D0">
        <w:rPr>
          <w:lang w:val="en-GB"/>
        </w:rPr>
        <w:fldChar w:fldCharType="end"/>
      </w:r>
    </w:p>
    <w:p w:rsidR="009D4EF5" w:rsidRPr="003A06D0" w:rsidRDefault="009D4EF5" w:rsidP="009D4EF5">
      <w:pPr>
        <w:pStyle w:val="berschrift3"/>
        <w:numPr>
          <w:ilvl w:val="2"/>
          <w:numId w:val="3"/>
        </w:numPr>
        <w:rPr>
          <w:lang w:val="en-GB"/>
        </w:rPr>
      </w:pPr>
      <w:bookmarkStart w:id="2337" w:name="_Toc516359908"/>
      <w:bookmarkStart w:id="2338" w:name="_Toc522668711"/>
      <w:bookmarkStart w:id="2339" w:name="_Toc534748900"/>
      <w:bookmarkStart w:id="2340" w:name="_Toc9685149"/>
      <w:r w:rsidRPr="003A06D0">
        <w:rPr>
          <w:lang w:val="en-GB"/>
        </w:rPr>
        <w:t>Sub process ‘</w:t>
      </w:r>
      <w:r w:rsidRPr="003A06D0">
        <w:rPr>
          <w:rStyle w:val="Datatype"/>
          <w:lang w:val="en-GB"/>
        </w:rPr>
        <w:t>retrieve XML signature</w:t>
      </w:r>
      <w:r w:rsidRPr="003A06D0">
        <w:rPr>
          <w:lang w:val="en-GB"/>
        </w:rPr>
        <w:t>’</w:t>
      </w:r>
      <w:bookmarkEnd w:id="2337"/>
      <w:bookmarkEnd w:id="2338"/>
      <w:bookmarkEnd w:id="2339"/>
      <w:bookmarkEnd w:id="2340"/>
      <w:r w:rsidRPr="003A06D0">
        <w:rPr>
          <w:lang w:val="en-GB"/>
        </w:rPr>
        <w:t xml:space="preserve"> </w:t>
      </w:r>
    </w:p>
    <w:p w:rsidR="009D4EF5" w:rsidRPr="003A06D0" w:rsidRDefault="009D4EF5" w:rsidP="009D4EF5">
      <w:pPr>
        <w:pStyle w:val="Beschriftung"/>
        <w:rPr>
          <w:lang w:val="en-GB"/>
        </w:rPr>
      </w:pPr>
      <w:bookmarkStart w:id="2341" w:name="_Toc534748582"/>
      <w:bookmarkStart w:id="234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2341"/>
      <w:bookmarkEnd w:id="2342"/>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38331B" w:rsidRPr="002C29CC" w:rsidRDefault="002C29CC">
      <w:pPr>
        <w:pStyle w:val="Aufzhlungszeichen"/>
        <w:numPr>
          <w:ilvl w:val="0"/>
          <w:numId w:val="0"/>
        </w:numPr>
        <w:jc w:val="both"/>
        <w:rPr>
          <w:lang w:val="en-GB"/>
          <w:rPrChange w:id="2343" w:author="Andreas Kuehne" w:date="2019-05-24T21:59:00Z">
            <w:rPr>
              <w:lang w:val="de-DE"/>
            </w:rPr>
          </w:rPrChange>
        </w:rPr>
        <w:pPrChange w:id="2344" w:author="Andreas Kuehne" w:date="2019-05-24T21:59:00Z">
          <w:pPr/>
        </w:pPrChange>
      </w:pPr>
      <w:ins w:id="2345" w:author="Andreas Kuehne" w:date="2019-05-24T21:59:00Z">
        <w:r>
          <w:rPr>
            <w:lang w:val="en-GB"/>
          </w:rPr>
          <w:t>This document describes uses cases for zero or one signatur</w:t>
        </w:r>
        <w:r w:rsidRPr="0038331B">
          <w:rPr>
            <w:lang w:val="en-GB"/>
          </w:rPr>
          <w:t xml:space="preserve">e. </w:t>
        </w:r>
        <w:r w:rsidRPr="00FE06C1">
          <w:rPr>
            <w:lang w:val="en-GB"/>
          </w:rPr>
          <w:t xml:space="preserve"> </w:t>
        </w:r>
        <w:r w:rsidRPr="0038331B">
          <w:rPr>
            <w:lang w:val="en-GB"/>
          </w:rPr>
          <w:t xml:space="preserve">Nevertheless, this sub process describes the retrieval process for an unlimited number of signatures as it may be required </w:t>
        </w:r>
        <w:r>
          <w:rPr>
            <w:lang w:val="en-GB"/>
          </w:rPr>
          <w:t>by specific</w:t>
        </w:r>
        <w:r w:rsidRPr="0038331B">
          <w:rPr>
            <w:lang w:val="en-GB"/>
          </w:rPr>
          <w:t xml:space="preserve"> profiles.</w:t>
        </w:r>
      </w:ins>
      <w:del w:id="2346" w:author="Andreas Kuehne" w:date="2019-05-24T21:59:00Z">
        <w:r w:rsidR="0038331B" w:rsidDel="002C29CC">
          <w:rPr>
            <w:lang w:val="en-GB"/>
          </w:rPr>
          <w:delText>This document describes uses cases for zero or one signatur</w:delText>
        </w:r>
        <w:r w:rsidR="0038331B" w:rsidRPr="0038331B" w:rsidDel="002C29CC">
          <w:rPr>
            <w:lang w:val="en-GB"/>
          </w:rPr>
          <w:delText xml:space="preserve">e. </w:delText>
        </w:r>
      </w:del>
      <w:moveFromRangeStart w:id="2347" w:author="Andreas Kuehne" w:date="2019-05-24T21:54:00Z" w:name="move9627288"/>
      <w:moveFrom w:id="2348" w:author="Andreas Kuehne" w:date="2019-05-24T21:54:00Z">
        <w:del w:id="2349" w:author="Andreas Kuehne" w:date="2019-05-24T21:59:00Z">
          <w:r w:rsidR="0038331B" w:rsidRPr="0038331B" w:rsidDel="002C29CC">
            <w:rPr>
              <w:lang w:val="en-GB"/>
            </w:rPr>
            <w:delText>Nevertheless, this sub process describes the retrieval process for an unlimited number of signatures as it may be required for profiles.</w:delText>
          </w:r>
        </w:del>
      </w:moveFrom>
      <w:moveFromRangeEnd w:id="2347"/>
      <w:moveToRangeStart w:id="2350" w:author="Andreas Kuehne" w:date="2019-05-24T21:54:00Z" w:name="move9627288"/>
      <w:moveTo w:id="2351" w:author="Andreas Kuehne" w:date="2019-05-24T21:54:00Z">
        <w:del w:id="2352" w:author="Andreas Kuehne" w:date="2019-05-24T21:59:00Z">
          <w:r w:rsidR="00FE06C1" w:rsidRPr="0038331B" w:rsidDel="002C29CC">
            <w:rPr>
              <w:lang w:val="en-GB"/>
            </w:rPr>
            <w:delText>Nevertheless, this sub process describes the retrieval process for an unlimited number of signatures as it may be required for profiles.</w:delText>
          </w:r>
        </w:del>
      </w:moveTo>
      <w:moveToRangeEnd w:id="2350"/>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2353" w:name="_Toc516359909"/>
      <w:bookmarkStart w:id="2354" w:name="_Toc522668713"/>
      <w:bookmarkStart w:id="2355" w:name="_Toc534748902"/>
      <w:bookmarkStart w:id="2356" w:name="_Toc9685150"/>
      <w:r w:rsidRPr="003A06D0">
        <w:rPr>
          <w:lang w:val="en-GB"/>
        </w:rPr>
        <w:t>Sub process ‘</w:t>
      </w:r>
      <w:r w:rsidRPr="003A06D0">
        <w:rPr>
          <w:rStyle w:val="Datatype"/>
          <w:lang w:val="en-GB"/>
        </w:rPr>
        <w:t>recalculate references</w:t>
      </w:r>
      <w:r w:rsidRPr="003A06D0">
        <w:rPr>
          <w:lang w:val="en-GB"/>
        </w:rPr>
        <w:t>’</w:t>
      </w:r>
      <w:bookmarkEnd w:id="2353"/>
      <w:bookmarkEnd w:id="2354"/>
      <w:bookmarkEnd w:id="2355"/>
      <w:bookmarkEnd w:id="2356"/>
      <w:r w:rsidRPr="003A06D0">
        <w:rPr>
          <w:lang w:val="en-GB"/>
        </w:rPr>
        <w:t xml:space="preserve"> </w:t>
      </w:r>
    </w:p>
    <w:p w:rsidR="009D4EF5" w:rsidRPr="003A06D0" w:rsidRDefault="009D4EF5" w:rsidP="009D4EF5">
      <w:pPr>
        <w:pStyle w:val="Beschriftung"/>
        <w:rPr>
          <w:lang w:val="en-GB"/>
        </w:rPr>
      </w:pPr>
      <w:bookmarkStart w:id="2357" w:name="_Toc534748583"/>
      <w:bookmarkStart w:id="235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2357"/>
      <w:bookmarkEnd w:id="2358"/>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2359"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2360" w:name="_Ref157224127"/>
      <w:bookmarkEnd w:id="2359"/>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2360"/>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2361" w:name="_Toc516359910"/>
      <w:bookmarkStart w:id="2362" w:name="_Toc522668714"/>
      <w:bookmarkStart w:id="2363" w:name="_Toc534748903"/>
      <w:bookmarkStart w:id="2364" w:name="_Toc9685151"/>
      <w:r w:rsidRPr="003A06D0">
        <w:rPr>
          <w:lang w:val="en-GB"/>
        </w:rPr>
        <w:t>Sub process ‘</w:t>
      </w:r>
      <w:r w:rsidRPr="003A06D0">
        <w:rPr>
          <w:rStyle w:val="Datatype"/>
          <w:lang w:val="en-GB"/>
        </w:rPr>
        <w:t>verify XML signature</w:t>
      </w:r>
      <w:r w:rsidRPr="003A06D0">
        <w:rPr>
          <w:lang w:val="en-GB"/>
        </w:rPr>
        <w:t>’</w:t>
      </w:r>
      <w:bookmarkEnd w:id="2361"/>
      <w:bookmarkEnd w:id="2362"/>
      <w:bookmarkEnd w:id="2363"/>
      <w:bookmarkEnd w:id="2364"/>
    </w:p>
    <w:p w:rsidR="009D4EF5" w:rsidRPr="003A06D0" w:rsidRDefault="009D4EF5" w:rsidP="009D4EF5">
      <w:pPr>
        <w:pStyle w:val="Beschriftung"/>
        <w:rPr>
          <w:lang w:val="en-GB"/>
        </w:rPr>
      </w:pPr>
      <w:bookmarkStart w:id="2365" w:name="_Toc534748584"/>
      <w:bookmarkStart w:id="236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2365"/>
      <w:bookmarkEnd w:id="2366"/>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2C29CC" w:rsidDel="002C29CC" w:rsidRDefault="009D4EF5">
      <w:pPr>
        <w:rPr>
          <w:del w:id="2367" w:author="Andreas Kuehne" w:date="2019-05-24T22:01:00Z"/>
          <w:moveTo w:id="2368" w:author="Andreas Kuehne" w:date="2019-05-24T22:00:00Z"/>
          <w:lang w:val="en-GB"/>
        </w:rPr>
        <w:pPrChange w:id="2369" w:author="Andreas Kuehne" w:date="2019-05-24T22:02:00Z">
          <w:pPr>
            <w:pStyle w:val="berschrift3"/>
          </w:pPr>
        </w:pPrChange>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ins w:id="2370" w:author="Andreas Kuehne" w:date="2019-05-24T22:02:00Z">
        <w:r w:rsidR="002C29CC" w:rsidDel="002C29CC">
          <w:rPr>
            <w:lang w:val="en-GB"/>
          </w:rPr>
          <w:t xml:space="preserve"> </w:t>
        </w:r>
      </w:ins>
      <w:moveToRangeStart w:id="2371" w:author="Andreas Kuehne" w:date="2019-05-24T22:00:00Z" w:name="move9627656"/>
      <w:moveTo w:id="2372" w:author="Andreas Kuehne" w:date="2019-05-24T22:00:00Z">
        <w:del w:id="2373" w:author="Andreas Kuehne" w:date="2019-05-24T22:01:00Z">
          <w:r w:rsidR="002C29CC" w:rsidDel="002C29CC">
            <w:rPr>
              <w:lang w:val="en-GB"/>
            </w:rPr>
            <w:delText>Multi-Signature Creation</w:delText>
          </w:r>
        </w:del>
      </w:moveTo>
    </w:p>
    <w:p w:rsidR="002C29CC" w:rsidDel="002C29CC" w:rsidRDefault="002C29CC">
      <w:pPr>
        <w:rPr>
          <w:del w:id="2374" w:author="Andreas Kuehne" w:date="2019-05-24T22:01:00Z"/>
          <w:moveTo w:id="2375" w:author="Andreas Kuehne" w:date="2019-05-24T22:00:00Z"/>
          <w:lang w:val="en-GB"/>
        </w:rPr>
      </w:pPr>
      <w:moveTo w:id="2376" w:author="Andreas Kuehne" w:date="2019-05-24T22:00:00Z">
        <w:del w:id="2377" w:author="Andreas Kuehne" w:date="2019-05-24T22:01:00Z">
          <w:r w:rsidDel="002C29CC">
            <w:rPr>
              <w:lang w:val="en-GB"/>
            </w:rPr>
            <w:delTex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delText>
          </w:r>
        </w:del>
      </w:moveTo>
    </w:p>
    <w:p w:rsidR="002C29CC" w:rsidDel="002C29CC" w:rsidRDefault="002C29CC">
      <w:pPr>
        <w:rPr>
          <w:del w:id="2378" w:author="Andreas Kuehne" w:date="2019-05-24T22:01:00Z"/>
          <w:moveTo w:id="2379" w:author="Andreas Kuehne" w:date="2019-05-24T22:00:00Z"/>
          <w:lang w:val="en-GB"/>
        </w:rPr>
        <w:pPrChange w:id="2380" w:author="Andreas Kuehne" w:date="2019-05-24T22:02:00Z">
          <w:pPr>
            <w:pStyle w:val="Listenabsatz"/>
            <w:numPr>
              <w:numId w:val="51"/>
            </w:numPr>
            <w:ind w:hanging="360"/>
          </w:pPr>
        </w:pPrChange>
      </w:pPr>
      <w:moveTo w:id="2381" w:author="Andreas Kuehne" w:date="2019-05-24T22:00:00Z">
        <w:del w:id="2382" w:author="Andreas Kuehne" w:date="2019-05-24T22:01:00Z">
          <w:r w:rsidDel="002C29CC">
            <w:rPr>
              <w:lang w:val="en-GB"/>
            </w:rPr>
            <w:delText>All signature MUST be of the same type produced with the same set of optional inputs and profiles</w:delText>
          </w:r>
        </w:del>
      </w:moveTo>
    </w:p>
    <w:p w:rsidR="002C29CC" w:rsidDel="002C29CC" w:rsidRDefault="002C29CC">
      <w:pPr>
        <w:rPr>
          <w:del w:id="2383" w:author="Andreas Kuehne" w:date="2019-05-24T22:01:00Z"/>
          <w:moveTo w:id="2384" w:author="Andreas Kuehne" w:date="2019-05-24T22:00:00Z"/>
          <w:lang w:val="en-GB"/>
        </w:rPr>
        <w:pPrChange w:id="2385" w:author="Andreas Kuehne" w:date="2019-05-24T22:02:00Z">
          <w:pPr>
            <w:pStyle w:val="Listenabsatz"/>
            <w:numPr>
              <w:numId w:val="51"/>
            </w:numPr>
            <w:ind w:hanging="360"/>
          </w:pPr>
        </w:pPrChange>
      </w:pPr>
      <w:moveTo w:id="2386" w:author="Andreas Kuehne" w:date="2019-05-24T22:00:00Z">
        <w:del w:id="2387" w:author="Andreas Kuehne" w:date="2019-05-24T22:01:00Z">
          <w:r w:rsidDel="002C29CC">
            <w:rPr>
              <w:lang w:val="en-GB"/>
            </w:rPr>
            <w:delText>There MUST be a clear relationship between a single input document and the corresponding signature</w:delText>
          </w:r>
        </w:del>
      </w:moveTo>
    </w:p>
    <w:p w:rsidR="002C29CC" w:rsidDel="002C29CC" w:rsidRDefault="002C29CC">
      <w:pPr>
        <w:rPr>
          <w:del w:id="2388" w:author="Andreas Kuehne" w:date="2019-05-24T22:01:00Z"/>
          <w:moveTo w:id="2389" w:author="Andreas Kuehne" w:date="2019-05-24T22:00:00Z"/>
          <w:lang w:val="en-GB"/>
        </w:rPr>
        <w:pPrChange w:id="2390" w:author="Andreas Kuehne" w:date="2019-05-24T22:02:00Z">
          <w:pPr>
            <w:pStyle w:val="Listenabsatz"/>
            <w:numPr>
              <w:numId w:val="51"/>
            </w:numPr>
            <w:ind w:hanging="360"/>
          </w:pPr>
        </w:pPrChange>
      </w:pPr>
      <w:moveTo w:id="2391" w:author="Andreas Kuehne" w:date="2019-05-24T22:00:00Z">
        <w:del w:id="2392" w:author="Andreas Kuehne" w:date="2019-05-24T22:01:00Z">
          <w:r w:rsidDel="002C29CC">
            <w:rPr>
              <w:lang w:val="en-GB"/>
            </w:rPr>
            <w:delText>The handling of processing errors requires additional description, especially in the case of partial processing</w:delText>
          </w:r>
        </w:del>
      </w:moveTo>
    </w:p>
    <w:p w:rsidR="002C29CC" w:rsidDel="002C29CC" w:rsidRDefault="002C29CC">
      <w:pPr>
        <w:rPr>
          <w:del w:id="2393" w:author="Andreas Kuehne" w:date="2019-05-24T22:01:00Z"/>
          <w:moveTo w:id="2394" w:author="Andreas Kuehne" w:date="2019-05-24T22:00:00Z"/>
          <w:lang w:val="en-GB"/>
        </w:rPr>
        <w:pPrChange w:id="2395" w:author="Andreas Kuehne" w:date="2019-05-24T22:02:00Z">
          <w:pPr>
            <w:pStyle w:val="Listenabsatz"/>
            <w:numPr>
              <w:numId w:val="51"/>
            </w:numPr>
            <w:ind w:hanging="360"/>
          </w:pPr>
        </w:pPrChange>
      </w:pPr>
      <w:moveTo w:id="2396" w:author="Andreas Kuehne" w:date="2019-05-24T22:00:00Z">
        <w:del w:id="2397" w:author="Andreas Kuehne" w:date="2019-05-24T22:01:00Z">
          <w:r w:rsidDel="002C29CC">
            <w:rPr>
              <w:lang w:val="en-GB"/>
            </w:rPr>
            <w:delText xml:space="preserve">The asynchronous processing model described in this document (see section </w:delText>
          </w:r>
          <w:r w:rsidDel="002C29CC">
            <w:rPr>
              <w:lang w:val="en-GB"/>
            </w:rPr>
            <w:fldChar w:fldCharType="begin"/>
          </w:r>
          <w:r w:rsidDel="002C29CC">
            <w:rPr>
              <w:lang w:val="en-GB"/>
            </w:rPr>
            <w:delInstrText xml:space="preserve"> REF _Ref628073 \r \h </w:delInstrText>
          </w:r>
        </w:del>
      </w:moveTo>
      <w:del w:id="2398" w:author="Andreas Kuehne" w:date="2019-05-24T22:01:00Z">
        <w:r w:rsidDel="002C29CC">
          <w:rPr>
            <w:lang w:val="en-GB"/>
          </w:rPr>
        </w:r>
      </w:del>
      <w:moveTo w:id="2399" w:author="Andreas Kuehne" w:date="2019-05-24T22:00:00Z">
        <w:del w:id="2400" w:author="Andreas Kuehne" w:date="2019-05-24T22:01:00Z">
          <w:r w:rsidDel="002C29CC">
            <w:rPr>
              <w:lang w:val="en-GB"/>
            </w:rPr>
            <w:fldChar w:fldCharType="separate"/>
          </w:r>
          <w:r w:rsidDel="002C29CC">
            <w:rPr>
              <w:lang w:val="en-GB"/>
            </w:rPr>
            <w:delText>7</w:delText>
          </w:r>
          <w:r w:rsidDel="002C29CC">
            <w:rPr>
              <w:lang w:val="en-GB"/>
            </w:rPr>
            <w:fldChar w:fldCharType="end"/>
          </w:r>
          <w:r w:rsidDel="002C29CC">
            <w:rPr>
              <w:lang w:val="en-GB"/>
            </w:rPr>
            <w:delText>) cannot be used to return partial results</w:delText>
          </w:r>
        </w:del>
      </w:moveTo>
    </w:p>
    <w:p w:rsidR="002C29CC" w:rsidRPr="00EE4E37" w:rsidDel="002C29CC" w:rsidRDefault="002C29CC">
      <w:pPr>
        <w:rPr>
          <w:del w:id="2401" w:author="Andreas Kuehne" w:date="2019-05-24T22:01:00Z"/>
          <w:moveTo w:id="2402" w:author="Andreas Kuehne" w:date="2019-05-24T22:00:00Z"/>
          <w:lang w:val="en-GB"/>
        </w:rPr>
      </w:pPr>
      <w:moveTo w:id="2403" w:author="Andreas Kuehne" w:date="2019-05-24T22:00:00Z">
        <w:del w:id="2404" w:author="Andreas Kuehne" w:date="2019-05-24T22:01:00Z">
          <w:r w:rsidDel="002C29CC">
            <w:rPr>
              <w:lang w:val="en-GB"/>
            </w:rPr>
            <w:delText xml:space="preserve">This document enables profiles to define required processing step by extending the maximum cardinality of the </w:delText>
          </w:r>
          <w:r w:rsidRPr="00EE4E37" w:rsidDel="002C29CC">
            <w:rPr>
              <w:rStyle w:val="Datatype"/>
            </w:rPr>
            <w:delText>SignatureObject</w:delText>
          </w:r>
          <w:r w:rsidDel="002C29CC">
            <w:rPr>
              <w:lang w:val="en-GB"/>
            </w:rPr>
            <w:delText xml:space="preserve"> and </w:delText>
          </w:r>
          <w:r w:rsidRPr="00EE4E37" w:rsidDel="002C29CC">
            <w:rPr>
              <w:rStyle w:val="Datatype"/>
            </w:rPr>
            <w:delText>DocumentWithSignature</w:delText>
          </w:r>
          <w:r w:rsidDel="002C29CC">
            <w:rPr>
              <w:lang w:val="en-GB"/>
            </w:rPr>
            <w:delText xml:space="preserve"> elements to ‘unbounded’ and adding a </w:delText>
          </w:r>
          <w:r w:rsidRPr="00EE4E37" w:rsidDel="002C29CC">
            <w:rPr>
              <w:rStyle w:val="Datatype"/>
            </w:rPr>
            <w:delText>WhichDoc</w:delText>
          </w:r>
          <w:r w:rsidDel="002C29CC">
            <w:rPr>
              <w:lang w:val="en-GB"/>
            </w:rPr>
            <w:delText xml:space="preserve"> element to the corresponding components.</w:delText>
          </w:r>
        </w:del>
      </w:moveTo>
    </w:p>
    <w:p w:rsidR="002C29CC" w:rsidRPr="00166BB7" w:rsidDel="002C29CC" w:rsidRDefault="002C29CC">
      <w:pPr>
        <w:rPr>
          <w:del w:id="2405" w:author="Andreas Kuehne" w:date="2019-05-24T22:02:00Z"/>
          <w:moveTo w:id="2406" w:author="Andreas Kuehne" w:date="2019-05-24T22:00:00Z"/>
        </w:rPr>
        <w:pPrChange w:id="2407" w:author="Andreas Kuehne" w:date="2019-05-24T22:02:00Z">
          <w:pPr>
            <w:pStyle w:val="berschrift3"/>
          </w:pPr>
        </w:pPrChange>
      </w:pPr>
      <w:moveTo w:id="2408" w:author="Andreas Kuehne" w:date="2019-05-24T22:00:00Z">
        <w:del w:id="2409" w:author="Andreas Kuehne" w:date="2019-05-24T22:02:00Z">
          <w:r w:rsidRPr="00166BB7" w:rsidDel="002C29CC">
            <w:delText>Multi-Signature Verification</w:delText>
          </w:r>
        </w:del>
      </w:moveTo>
    </w:p>
    <w:p w:rsidR="002C29CC" w:rsidRPr="003A06D0" w:rsidDel="002C29CC" w:rsidRDefault="002C29CC">
      <w:pPr>
        <w:rPr>
          <w:del w:id="2410" w:author="Andreas Kuehne" w:date="2019-05-24T22:02:00Z"/>
          <w:moveTo w:id="2411" w:author="Andreas Kuehne" w:date="2019-05-24T22:00:00Z"/>
          <w:lang w:val="en-GB"/>
        </w:rPr>
      </w:pPr>
      <w:moveTo w:id="2412" w:author="Andreas Kuehne" w:date="2019-05-24T22:00:00Z">
        <w:del w:id="2413" w:author="Andreas Kuehne" w:date="2019-05-24T22:02:00Z">
          <w:r w:rsidRPr="003A06D0" w:rsidDel="002C29CC">
            <w:rPr>
              <w:rFonts w:eastAsia="MS Mincho" w:cs="MS Mincho"/>
              <w:lang w:val="en-GB"/>
            </w:rPr>
            <w:delText>«</w:delText>
          </w:r>
          <w:r w:rsidRPr="003A06D0" w:rsidDel="002C29CC">
            <w:rPr>
              <w:rFonts w:ascii="MS Mincho" w:eastAsia="MS Mincho" w:hAnsi="MS Mincho" w:cs="MS Mincho"/>
              <w:lang w:val="en-GB"/>
            </w:rPr>
            <w:delText> </w:delText>
          </w:r>
          <w:r w:rsidRPr="003A06D0" w:rsidDel="002C29CC">
            <w:rPr>
              <w:lang w:val="en-GB"/>
            </w:rPr>
            <w:delText xml:space="preserve">If a client requests verification of an entire input document, either using a </w:delText>
          </w:r>
          <w:r w:rsidRPr="003A06D0" w:rsidDel="002C29CC">
            <w:rPr>
              <w:rStyle w:val="Datatype"/>
              <w:lang w:val="en-GB"/>
            </w:rPr>
            <w:delText>SignaturePtr</w:delText>
          </w:r>
          <w:r w:rsidRPr="003A06D0" w:rsidDel="002C29CC">
            <w:rPr>
              <w:lang w:val="en-GB"/>
            </w:rPr>
            <w:delText xml:space="preserve"> without an </w:delText>
          </w:r>
          <w:r w:rsidRPr="003A06D0" w:rsidDel="002C29CC">
            <w:rPr>
              <w:rStyle w:val="Datatype"/>
              <w:lang w:val="en-GB"/>
            </w:rPr>
            <w:delText>XPath</w:delText>
          </w:r>
          <w:r w:rsidRPr="003A06D0" w:rsidDel="002C29CC">
            <w:rPr>
              <w:lang w:val="en-GB"/>
            </w:rPr>
            <w:delText xml:space="preserve"> or a missing </w:delText>
          </w:r>
          <w:r w:rsidRPr="003A06D0" w:rsidDel="002C29CC">
            <w:rPr>
              <w:rStyle w:val="Datatype"/>
              <w:lang w:val="en-GB"/>
            </w:rPr>
            <w:delText>SignaturePtr</w:delText>
          </w:r>
          <w:r w:rsidRPr="003A06D0" w:rsidDel="002C29CC">
            <w:rPr>
              <w:lang w:val="en-GB"/>
            </w:rPr>
            <w:delText>, then the server MUST determine whether the input document contains zero, one, or more than one signature elements. » [</w:delText>
          </w:r>
          <w:r w:rsidRPr="003A06D0" w:rsidDel="002C29CC">
            <w:rPr>
              <w:color w:val="FF0000"/>
              <w:lang w:val="en-GB"/>
            </w:rPr>
            <w:delText>DSS-6.3.1-1</w:delText>
          </w:r>
          <w:r w:rsidRPr="003A06D0" w:rsidDel="002C29CC">
            <w:rPr>
              <w:lang w:val="en-GB"/>
            </w:rPr>
            <w:delText xml:space="preserve">] If zero, the server SHOULD return a </w:delText>
          </w:r>
          <w:r w:rsidRPr="003A06D0" w:rsidDel="002C29CC">
            <w:rPr>
              <w:rStyle w:val="Datatype"/>
              <w:lang w:val="en-GB"/>
            </w:rPr>
            <w:delText>ResultMajor</w:delText>
          </w:r>
          <w:r w:rsidRPr="003A06D0" w:rsidDel="002C29CC">
            <w:rPr>
              <w:lang w:val="en-GB"/>
            </w:rPr>
            <w:delText xml:space="preserve"> code of </w:delText>
          </w:r>
          <w:r w:rsidRPr="003A06D0" w:rsidDel="002C29CC">
            <w:rPr>
              <w:rStyle w:val="Datatype"/>
              <w:lang w:val="en-GB"/>
            </w:rPr>
            <w:delText>RequesterError</w:delText>
          </w:r>
          <w:r w:rsidRPr="003A06D0" w:rsidDel="002C29CC">
            <w:rPr>
              <w:lang w:val="en-GB"/>
            </w:rPr>
            <w:delText>.</w:delText>
          </w:r>
        </w:del>
      </w:moveTo>
    </w:p>
    <w:p w:rsidR="002C29CC" w:rsidRPr="003A06D0" w:rsidDel="002C29CC" w:rsidRDefault="002C29CC">
      <w:pPr>
        <w:rPr>
          <w:del w:id="2414" w:author="Andreas Kuehne" w:date="2019-05-24T22:02:00Z"/>
          <w:moveTo w:id="2415" w:author="Andreas Kuehne" w:date="2019-05-24T22:00:00Z"/>
          <w:lang w:val="en-GB"/>
        </w:rPr>
      </w:pPr>
      <w:moveTo w:id="2416" w:author="Andreas Kuehne" w:date="2019-05-24T22:00:00Z">
        <w:del w:id="2417" w:author="Andreas Kuehne" w:date="2019-05-24T22:02:00Z">
          <w:r w:rsidRPr="003A06D0" w:rsidDel="002C29CC">
            <w:rPr>
              <w:rFonts w:eastAsia="MS Mincho" w:cs="MS Mincho"/>
              <w:lang w:val="en-GB"/>
            </w:rPr>
            <w:delText>«</w:delText>
          </w:r>
          <w:r w:rsidRPr="003A06D0" w:rsidDel="002C29CC">
            <w:rPr>
              <w:rFonts w:ascii="MS Mincho" w:eastAsia="MS Mincho" w:hAnsi="MS Mincho" w:cs="MS Mincho"/>
              <w:lang w:val="en-GB"/>
            </w:rPr>
            <w:delText> </w:delText>
          </w:r>
          <w:r w:rsidRPr="003A06D0" w:rsidDel="002C29CC">
            <w:rPr>
              <w:lang w:val="en-GB"/>
            </w:rPr>
            <w:delText xml:space="preserve">If more than one signature element is present, the server MUST either reject the request with a </w:delText>
          </w:r>
          <w:r w:rsidRPr="003A06D0" w:rsidDel="002C29CC">
            <w:rPr>
              <w:rStyle w:val="Datatype"/>
              <w:lang w:val="en-GB"/>
            </w:rPr>
            <w:delText>ResultMajor</w:delText>
          </w:r>
          <w:r w:rsidRPr="003A06D0" w:rsidDel="002C29CC">
            <w:rPr>
              <w:lang w:val="en-GB"/>
            </w:rPr>
            <w:delText xml:space="preserve"> code of </w:delText>
          </w:r>
          <w:r w:rsidRPr="003A06D0" w:rsidDel="002C29CC">
            <w:rPr>
              <w:rStyle w:val="Datatype"/>
              <w:lang w:val="en-GB"/>
            </w:rPr>
            <w:delText>RequesterError</w:delText>
          </w:r>
          <w:r w:rsidRPr="003A06D0" w:rsidDel="002C29CC">
            <w:rPr>
              <w:lang w:val="en-GB"/>
            </w:rPr>
            <w:delText xml:space="preserve"> and a </w:delText>
          </w:r>
          <w:r w:rsidRPr="003A06D0" w:rsidDel="002C29CC">
            <w:rPr>
              <w:rStyle w:val="Datatype"/>
              <w:lang w:val="en-GB"/>
            </w:rPr>
            <w:delText>ResultMinor</w:delText>
          </w:r>
          <w:r w:rsidRPr="003A06D0" w:rsidDel="002C29CC">
            <w:rPr>
              <w:lang w:val="en-GB"/>
            </w:rPr>
            <w:delText xml:space="preserve"> code of </w:delText>
          </w:r>
          <w:r w:rsidRPr="003A06D0" w:rsidDel="002C29CC">
            <w:rPr>
              <w:rStyle w:val="Datatype"/>
              <w:lang w:val="en-GB"/>
            </w:rPr>
            <w:delText>NotSupported</w:delText>
          </w:r>
          <w:r w:rsidRPr="003A06D0" w:rsidDel="002C29CC">
            <w:rPr>
              <w:lang w:val="en-GB"/>
            </w:rPr>
            <w:delText>, or accept the request and verify all signatures. » [</w:delText>
          </w:r>
          <w:r w:rsidRPr="003A06D0" w:rsidDel="002C29CC">
            <w:rPr>
              <w:color w:val="FF0000"/>
              <w:lang w:val="en-GB"/>
            </w:rPr>
            <w:delText>DSS-6.3.1-2</w:delText>
          </w:r>
          <w:r w:rsidRPr="003A06D0" w:rsidDel="002C29CC">
            <w:rPr>
              <w:lang w:val="en-GB"/>
            </w:rPr>
            <w:delText>]</w:delText>
          </w:r>
        </w:del>
      </w:moveTo>
    </w:p>
    <w:p w:rsidR="002C29CC" w:rsidRPr="003A06D0" w:rsidDel="002C29CC" w:rsidRDefault="002C29CC">
      <w:pPr>
        <w:rPr>
          <w:del w:id="2418" w:author="Andreas Kuehne" w:date="2019-05-24T22:02:00Z"/>
          <w:moveTo w:id="2419" w:author="Andreas Kuehne" w:date="2019-05-24T22:00:00Z"/>
          <w:lang w:val="en-GB"/>
        </w:rPr>
      </w:pPr>
      <w:moveTo w:id="2420" w:author="Andreas Kuehne" w:date="2019-05-24T22:00:00Z">
        <w:del w:id="2421" w:author="Andreas Kuehne" w:date="2019-05-24T22:02:00Z">
          <w:r w:rsidRPr="003A06D0" w:rsidDel="002C29CC">
            <w:rPr>
              <w:lang w:val="en-GB"/>
            </w:rPr>
            <w:delText xml:space="preserve">If the server accepts the request in the multi-signature case (or if only a single signature is present) and one of the signatures fails to verify, the server should return one of the </w:delText>
          </w:r>
          <w:r w:rsidRPr="003A06D0" w:rsidDel="002C29CC">
            <w:rPr>
              <w:rStyle w:val="Datatype"/>
              <w:lang w:val="en-GB"/>
            </w:rPr>
            <w:delText>ResultMinor</w:delText>
          </w:r>
          <w:r w:rsidRPr="003A06D0" w:rsidDel="002C29CC">
            <w:rPr>
              <w:lang w:val="en-GB"/>
            </w:rPr>
            <w:delText xml:space="preserve"> error codes in section </w:delText>
          </w:r>
          <w:r w:rsidRPr="003A06D0" w:rsidDel="002C29CC">
            <w:rPr>
              <w:lang w:val="en-GB"/>
            </w:rPr>
            <w:fldChar w:fldCharType="begin"/>
          </w:r>
          <w:r w:rsidRPr="003A06D0" w:rsidDel="002C29CC">
            <w:rPr>
              <w:lang w:val="en-GB"/>
            </w:rPr>
            <w:delInstrText xml:space="preserve"> REF _Ref534804134 \r \h </w:delInstrText>
          </w:r>
        </w:del>
      </w:moveTo>
      <w:del w:id="2422" w:author="Andreas Kuehne" w:date="2019-05-24T22:02:00Z">
        <w:r w:rsidRPr="003A06D0" w:rsidDel="002C29CC">
          <w:rPr>
            <w:lang w:val="en-GB"/>
          </w:rPr>
        </w:r>
      </w:del>
      <w:moveTo w:id="2423" w:author="Andreas Kuehne" w:date="2019-05-24T22:00:00Z">
        <w:del w:id="2424" w:author="Andreas Kuehne" w:date="2019-05-24T22:02:00Z">
          <w:r w:rsidRPr="003A06D0" w:rsidDel="002C29CC">
            <w:rPr>
              <w:lang w:val="en-GB"/>
            </w:rPr>
            <w:fldChar w:fldCharType="separate"/>
          </w:r>
          <w:r w:rsidRPr="003A06D0" w:rsidDel="002C29CC">
            <w:rPr>
              <w:lang w:val="en-GB"/>
            </w:rPr>
            <w:delText>9.2</w:delText>
          </w:r>
          <w:r w:rsidRPr="003A06D0" w:rsidDel="002C29CC">
            <w:rPr>
              <w:lang w:val="en-GB"/>
            </w:rPr>
            <w:fldChar w:fldCharType="end"/>
          </w:r>
          <w:r w:rsidRPr="003A06D0" w:rsidDel="002C29CC">
            <w:rPr>
              <w:lang w:val="en-GB"/>
            </w:rPr>
            <w:delText>, reflecting the first error encountered.</w:delText>
          </w:r>
        </w:del>
      </w:moveTo>
    </w:p>
    <w:p w:rsidR="002C29CC" w:rsidRPr="003A06D0" w:rsidDel="002C29CC" w:rsidRDefault="002C29CC">
      <w:pPr>
        <w:rPr>
          <w:del w:id="2425" w:author="Andreas Kuehne" w:date="2019-05-24T22:02:00Z"/>
          <w:moveTo w:id="2426" w:author="Andreas Kuehne" w:date="2019-05-24T22:00:00Z"/>
          <w:lang w:val="en-GB"/>
        </w:rPr>
      </w:pPr>
      <w:moveTo w:id="2427" w:author="Andreas Kuehne" w:date="2019-05-24T22:00:00Z">
        <w:del w:id="2428" w:author="Andreas Kuehne" w:date="2019-05-24T22:02:00Z">
          <w:r w:rsidRPr="003A06D0" w:rsidDel="002C29CC">
            <w:rPr>
              <w:lang w:val="en-GB"/>
            </w:rPr>
            <w:delText xml:space="preserve">If all of the signatures verify correctly, the server should return the </w:delText>
          </w:r>
          <w:r w:rsidRPr="003A06D0" w:rsidDel="002C29CC">
            <w:rPr>
              <w:rStyle w:val="Datatype"/>
              <w:lang w:val="en-GB"/>
            </w:rPr>
            <w:delText>Success</w:delText>
          </w:r>
          <w:r w:rsidRPr="003A06D0" w:rsidDel="002C29CC">
            <w:rPr>
              <w:lang w:val="en-GB"/>
            </w:rPr>
            <w:delText xml:space="preserve"> </w:delText>
          </w:r>
          <w:r w:rsidRPr="003A06D0" w:rsidDel="002C29CC">
            <w:rPr>
              <w:rStyle w:val="Datatype"/>
              <w:lang w:val="en-GB"/>
            </w:rPr>
            <w:delText>ResultMajor</w:delText>
          </w:r>
          <w:r w:rsidRPr="003A06D0" w:rsidDel="002C29CC">
            <w:rPr>
              <w:lang w:val="en-GB"/>
            </w:rPr>
            <w:delText xml:space="preserve"> code and the following </w:delText>
          </w:r>
          <w:r w:rsidRPr="003A06D0" w:rsidDel="002C29CC">
            <w:rPr>
              <w:rStyle w:val="Datatype"/>
              <w:lang w:val="en-GB"/>
            </w:rPr>
            <w:delText>ResultMinor</w:delText>
          </w:r>
          <w:r w:rsidRPr="003A06D0" w:rsidDel="002C29CC">
            <w:rPr>
              <w:lang w:val="en-GB"/>
            </w:rPr>
            <w:delText xml:space="preserve"> code:</w:delText>
          </w:r>
        </w:del>
      </w:moveTo>
    </w:p>
    <w:p w:rsidR="002C29CC" w:rsidRPr="003A06D0" w:rsidDel="002C29CC" w:rsidRDefault="002C29CC">
      <w:pPr>
        <w:rPr>
          <w:del w:id="2429" w:author="Andreas Kuehne" w:date="2019-05-24T22:02:00Z"/>
          <w:moveTo w:id="2430" w:author="Andreas Kuehne" w:date="2019-05-24T22:00:00Z"/>
          <w:rStyle w:val="Datatype"/>
          <w:lang w:val="en-GB"/>
        </w:rPr>
      </w:pPr>
      <w:moveTo w:id="2431" w:author="Andreas Kuehne" w:date="2019-05-24T22:00:00Z">
        <w:del w:id="2432" w:author="Andreas Kuehne" w:date="2019-05-24T22:02:00Z">
          <w:r w:rsidRPr="003A06D0" w:rsidDel="002C29CC">
            <w:rPr>
              <w:rStyle w:val="Datatype"/>
              <w:lang w:val="en-GB"/>
            </w:rPr>
            <w:delText>urn:oasis:names:tc:dss:1.0:resultminor:ValidMultiSignatures</w:delText>
          </w:r>
        </w:del>
      </w:moveTo>
    </w:p>
    <w:p w:rsidR="002C29CC" w:rsidRPr="003A06D0" w:rsidDel="002C29CC" w:rsidRDefault="002C29CC">
      <w:pPr>
        <w:rPr>
          <w:del w:id="2433" w:author="Andreas Kuehne" w:date="2019-05-24T22:02:00Z"/>
          <w:moveTo w:id="2434" w:author="Andreas Kuehne" w:date="2019-05-24T22:00:00Z"/>
          <w:lang w:val="en-GB"/>
        </w:rPr>
        <w:pPrChange w:id="2435" w:author="Andreas Kuehne" w:date="2019-05-24T22:02:00Z">
          <w:pPr>
            <w:pStyle w:val="Non-normativeCommentHeading"/>
          </w:pPr>
        </w:pPrChange>
      </w:pPr>
      <w:moveTo w:id="2436" w:author="Andreas Kuehne" w:date="2019-05-24T22:00:00Z">
        <w:del w:id="2437" w:author="Andreas Kuehne" w:date="2019-05-24T22:02:00Z">
          <w:r w:rsidRPr="003A06D0" w:rsidDel="002C29CC">
            <w:rPr>
              <w:lang w:val="en-GB"/>
            </w:rPr>
            <w:delText>Non-normative Note:</w:delText>
          </w:r>
        </w:del>
      </w:moveTo>
    </w:p>
    <w:p w:rsidR="002C29CC" w:rsidRPr="003A06D0" w:rsidDel="002C29CC" w:rsidRDefault="002C29CC">
      <w:pPr>
        <w:rPr>
          <w:del w:id="2438" w:author="Andreas Kuehne" w:date="2019-05-24T22:02:00Z"/>
          <w:moveTo w:id="2439" w:author="Andreas Kuehne" w:date="2019-05-24T22:00:00Z"/>
          <w:lang w:val="en-GB"/>
        </w:rPr>
        <w:pPrChange w:id="2440" w:author="Andreas Kuehne" w:date="2019-05-24T22:02:00Z">
          <w:pPr>
            <w:pStyle w:val="Non-normativeComment"/>
          </w:pPr>
        </w:pPrChange>
      </w:pPr>
      <w:moveTo w:id="2441" w:author="Andreas Kuehne" w:date="2019-05-24T22:00:00Z">
        <w:del w:id="2442" w:author="Andreas Kuehne" w:date="2019-05-24T22:02:00Z">
          <w:r w:rsidRPr="003A06D0" w:rsidDel="002C29CC">
            <w:rPr>
              <w:lang w:val="en-GB"/>
            </w:rPr>
            <w:delText xml:space="preserve">Multiple signatures may be present in multiple instances of the </w:delText>
          </w:r>
          <w:r w:rsidRPr="003A06D0" w:rsidDel="002C29CC">
            <w:rPr>
              <w:rStyle w:val="Datatype"/>
              <w:lang w:val="en-GB"/>
            </w:rPr>
            <w:delText>SignatureObject</w:delText>
          </w:r>
          <w:r w:rsidRPr="003A06D0" w:rsidDel="002C29CC">
            <w:rPr>
              <w:lang w:val="en-GB"/>
            </w:rPr>
            <w:delText xml:space="preserve"> component or within signature containers (e.g. XMLDSig documents or CMS files). So even with just one </w:delText>
          </w:r>
          <w:r w:rsidRPr="003A06D0" w:rsidDel="002C29CC">
            <w:rPr>
              <w:rStyle w:val="Datatype"/>
              <w:lang w:val="en-GB"/>
            </w:rPr>
            <w:delText>SignatureObject</w:delText>
          </w:r>
          <w:r w:rsidRPr="003A06D0" w:rsidDel="002C29CC">
            <w:rPr>
              <w:lang w:val="en-GB"/>
            </w:rPr>
            <w:delText xml:space="preserve"> component present multiple signatures need to be processed.</w:delText>
          </w:r>
        </w:del>
      </w:moveTo>
    </w:p>
    <w:p w:rsidR="002C29CC" w:rsidRPr="003A06D0" w:rsidDel="002C29CC" w:rsidRDefault="002C29CC">
      <w:pPr>
        <w:rPr>
          <w:del w:id="2443" w:author="Andreas Kuehne" w:date="2019-05-24T22:02:00Z"/>
          <w:moveTo w:id="2444" w:author="Andreas Kuehne" w:date="2019-05-24T22:00:00Z"/>
          <w:lang w:val="en-GB"/>
        </w:rPr>
      </w:pPr>
      <w:moveTo w:id="2445" w:author="Andreas Kuehne" w:date="2019-05-24T22:00:00Z">
        <w:del w:id="2446" w:author="Andreas Kuehne" w:date="2019-05-24T22:02:00Z">
          <w:r w:rsidRPr="003A06D0" w:rsidDel="002C29CC">
            <w:rPr>
              <w:lang w:val="en-GB"/>
            </w:rPr>
            <w:delText xml:space="preserve">Only certain optional inputs and outputs are allowed when performing multi-signature verification.  See section </w:delText>
          </w:r>
          <w:r w:rsidRPr="003A06D0" w:rsidDel="002C29CC">
            <w:rPr>
              <w:lang w:val="en-GB"/>
            </w:rPr>
            <w:fldChar w:fldCharType="begin"/>
          </w:r>
          <w:r w:rsidRPr="003A06D0" w:rsidDel="002C29CC">
            <w:rPr>
              <w:lang w:val="en-GB"/>
            </w:rPr>
            <w:delInstrText xml:space="preserve"> REF _Ref516355628 \r \h </w:delInstrText>
          </w:r>
        </w:del>
      </w:moveTo>
      <w:del w:id="2447" w:author="Andreas Kuehne" w:date="2019-05-24T22:02:00Z">
        <w:r w:rsidRPr="003A06D0" w:rsidDel="002C29CC">
          <w:rPr>
            <w:lang w:val="en-GB"/>
          </w:rPr>
        </w:r>
      </w:del>
      <w:moveTo w:id="2448" w:author="Andreas Kuehne" w:date="2019-05-24T22:00:00Z">
        <w:del w:id="2449" w:author="Andreas Kuehne" w:date="2019-05-24T22:02:00Z">
          <w:r w:rsidRPr="003A06D0" w:rsidDel="002C29CC">
            <w:rPr>
              <w:lang w:val="en-GB"/>
            </w:rPr>
            <w:fldChar w:fldCharType="separate"/>
          </w:r>
          <w:r w:rsidRPr="003A06D0" w:rsidDel="002C29CC">
            <w:rPr>
              <w:lang w:val="en-GB"/>
            </w:rPr>
            <w:delText>6.3</w:delText>
          </w:r>
          <w:r w:rsidRPr="003A06D0" w:rsidDel="002C29CC">
            <w:rPr>
              <w:lang w:val="en-GB"/>
            </w:rPr>
            <w:fldChar w:fldCharType="end"/>
          </w:r>
          <w:r w:rsidRPr="003A06D0" w:rsidDel="002C29CC">
            <w:rPr>
              <w:lang w:val="en-GB"/>
            </w:rPr>
            <w:delText xml:space="preserve"> </w:delText>
          </w:r>
          <w:r w:rsidDel="002C29CC">
            <w:rPr>
              <w:rStyle w:val="Hyperlink"/>
              <w:lang w:val="en-GB"/>
            </w:rPr>
            <w:fldChar w:fldCharType="begin"/>
          </w:r>
          <w:r w:rsidDel="002C29CC">
            <w:rPr>
              <w:rStyle w:val="Hyperlink"/>
              <w:lang w:val="en-GB"/>
            </w:rPr>
            <w:delInstrText xml:space="preserve"> HYPERLINK \l "General processing" </w:delInstrText>
          </w:r>
          <w:r w:rsidDel="002C29CC">
            <w:rPr>
              <w:rStyle w:val="Hyperlink"/>
              <w:lang w:val="en-GB"/>
            </w:rPr>
            <w:fldChar w:fldCharType="separate"/>
          </w:r>
          <w:r w:rsidRPr="003A06D0" w:rsidDel="002C29CC">
            <w:rPr>
              <w:rStyle w:val="Hyperlink"/>
              <w:lang w:val="en-GB"/>
            </w:rPr>
            <w:delText>General processing</w:delText>
          </w:r>
          <w:r w:rsidDel="002C29CC">
            <w:rPr>
              <w:rStyle w:val="Hyperlink"/>
              <w:lang w:val="en-GB"/>
            </w:rPr>
            <w:fldChar w:fldCharType="end"/>
          </w:r>
          <w:r w:rsidRPr="003A06D0" w:rsidDel="002C29CC">
            <w:rPr>
              <w:lang w:val="en-GB"/>
            </w:rPr>
            <w:delText xml:space="preserve"> for details.</w:delText>
          </w:r>
        </w:del>
      </w:moveTo>
    </w:p>
    <w:p w:rsidR="002C29CC" w:rsidRPr="003A06D0" w:rsidDel="002C29CC" w:rsidRDefault="002C29CC">
      <w:pPr>
        <w:rPr>
          <w:del w:id="2450" w:author="Andreas Kuehne" w:date="2019-05-24T22:02:00Z"/>
          <w:moveTo w:id="2451" w:author="Andreas Kuehne" w:date="2019-05-24T22:00:00Z"/>
          <w:lang w:val="en-GB"/>
        </w:rPr>
      </w:pPr>
    </w:p>
    <w:moveToRangeEnd w:id="2371"/>
    <w:p w:rsidR="002C29CC" w:rsidRPr="003A06D0" w:rsidRDefault="002C29CC" w:rsidP="009D4EF5">
      <w:pPr>
        <w:rPr>
          <w:lang w:val="en-GB"/>
        </w:rPr>
      </w:pPr>
    </w:p>
    <w:p w:rsidR="009D4EF5" w:rsidRPr="003A06D0" w:rsidRDefault="009D4EF5" w:rsidP="009D4EF5">
      <w:pPr>
        <w:pStyle w:val="berschrift4"/>
        <w:numPr>
          <w:ilvl w:val="3"/>
          <w:numId w:val="3"/>
        </w:numPr>
        <w:tabs>
          <w:tab w:val="num" w:pos="360"/>
        </w:tabs>
        <w:jc w:val="both"/>
        <w:rPr>
          <w:lang w:val="en-GB"/>
        </w:rPr>
      </w:pPr>
      <w:bookmarkStart w:id="2452" w:name="_Ref501130528"/>
      <w:bookmarkStart w:id="2453" w:name="_Toc522668715"/>
      <w:bookmarkStart w:id="2454" w:name="_Toc534748904"/>
      <w:bookmarkStart w:id="2455" w:name="_Toc9685152"/>
      <w:r w:rsidRPr="003A06D0">
        <w:rPr>
          <w:lang w:val="en-GB"/>
        </w:rPr>
        <w:t>Processing for RFC 3161 timestamp tokens on XML Signatures</w:t>
      </w:r>
      <w:bookmarkEnd w:id="2452"/>
      <w:bookmarkEnd w:id="2453"/>
      <w:bookmarkEnd w:id="2454"/>
      <w:bookmarkEnd w:id="2455"/>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2456" w:name="_Ref501130548"/>
      <w:bookmarkStart w:id="2457" w:name="_Toc522668716"/>
      <w:bookmarkStart w:id="2458" w:name="_Toc534748905"/>
      <w:bookmarkStart w:id="2459" w:name="_Toc9685153"/>
      <w:r w:rsidRPr="003A06D0">
        <w:rPr>
          <w:lang w:val="en-GB"/>
        </w:rPr>
        <w:lastRenderedPageBreak/>
        <w:t>Processing for XML timestamp tokens on XML signatures</w:t>
      </w:r>
      <w:bookmarkEnd w:id="2456"/>
      <w:bookmarkEnd w:id="2457"/>
      <w:bookmarkEnd w:id="2458"/>
      <w:bookmarkEnd w:id="2459"/>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460" w:name="sec_ProcessingCmsSignatureVerification"/>
    <w:bookmarkStart w:id="2461" w:name="_Toc114309519"/>
    <w:bookmarkStart w:id="2462" w:name="_Ref157224338"/>
    <w:bookmarkStart w:id="2463" w:name="_Toc157225044"/>
    <w:bookmarkStart w:id="2464" w:name="_Toc158797511"/>
    <w:bookmarkStart w:id="2465" w:name="_Toc159076079"/>
    <w:bookmarkStart w:id="2466" w:name="_Ref481011454"/>
    <w:bookmarkStart w:id="2467" w:name="_Ref481011624"/>
    <w:bookmarkStart w:id="2468" w:name="_Ref481011642"/>
    <w:bookmarkStart w:id="2469" w:name="_Ref481012479"/>
    <w:bookmarkStart w:id="2470" w:name="_Ref481012491"/>
    <w:bookmarkStart w:id="2471" w:name="_Toc481064992"/>
    <w:bookmarkStart w:id="2472" w:name="_Ref512285830"/>
    <w:bookmarkStart w:id="2473" w:name="_Ref512285841"/>
    <w:bookmarkStart w:id="2474" w:name="_Toc516358022"/>
    <w:bookmarkEnd w:id="2460"/>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2475" w:name="_Toc9685154"/>
      <w:bookmarkStart w:id="2476" w:name="_Toc534748906"/>
      <w:bookmarkStart w:id="2477" w:name="_Toc522668717"/>
      <w:r w:rsidRPr="003A06D0">
        <w:rPr>
          <w:rStyle w:val="Hyperlink"/>
          <w:lang w:val="en-GB"/>
        </w:rPr>
        <w:t>Processing for CMS Signature</w:t>
      </w:r>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r w:rsidRPr="003A06D0">
        <w:rPr>
          <w:rStyle w:val="Hyperlink"/>
          <w:lang w:val="en-GB"/>
        </w:rPr>
        <w:t xml:space="preserve"> Verification</w:t>
      </w:r>
      <w:bookmarkEnd w:id="2475"/>
      <w:bookmarkEnd w:id="2476"/>
      <w:bookmarkEnd w:id="2477"/>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2478" w:name="_Toc516359911"/>
      <w:bookmarkStart w:id="2479" w:name="_Toc522668718"/>
      <w:bookmarkStart w:id="2480" w:name="_Toc534748907"/>
      <w:bookmarkStart w:id="2481" w:name="_Toc9685155"/>
      <w:r w:rsidRPr="003A06D0">
        <w:rPr>
          <w:lang w:val="en-GB"/>
        </w:rPr>
        <w:t>Sub process ‘</w:t>
      </w:r>
      <w:r w:rsidRPr="003A06D0">
        <w:rPr>
          <w:rStyle w:val="Datatype"/>
          <w:lang w:val="en-GB"/>
        </w:rPr>
        <w:t>retrieve CMS signature</w:t>
      </w:r>
      <w:r w:rsidRPr="003A06D0">
        <w:rPr>
          <w:lang w:val="en-GB"/>
        </w:rPr>
        <w:t>’</w:t>
      </w:r>
      <w:bookmarkEnd w:id="2478"/>
      <w:bookmarkEnd w:id="2479"/>
      <w:bookmarkEnd w:id="2480"/>
      <w:bookmarkEnd w:id="2481"/>
      <w:r w:rsidRPr="003A06D0">
        <w:rPr>
          <w:lang w:val="en-GB"/>
        </w:rPr>
        <w:t xml:space="preserve"> </w:t>
      </w:r>
    </w:p>
    <w:p w:rsidR="009D4EF5" w:rsidRPr="003A06D0" w:rsidRDefault="009D4EF5" w:rsidP="009D4EF5">
      <w:pPr>
        <w:pStyle w:val="Beschriftung"/>
        <w:rPr>
          <w:lang w:val="en-GB"/>
        </w:rPr>
      </w:pPr>
      <w:bookmarkStart w:id="2482" w:name="_Toc534748585"/>
      <w:bookmarkStart w:id="2483"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2482"/>
      <w:bookmarkEnd w:id="2483"/>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2C29CC" w:rsidRDefault="002C29CC">
      <w:pPr>
        <w:pStyle w:val="Aufzhlungszeichen"/>
        <w:numPr>
          <w:ilvl w:val="0"/>
          <w:numId w:val="0"/>
        </w:numPr>
        <w:jc w:val="both"/>
        <w:rPr>
          <w:ins w:id="2484" w:author="Andreas Kuehne" w:date="2019-05-24T21:58:00Z"/>
          <w:lang w:val="en-GB"/>
        </w:rPr>
        <w:pPrChange w:id="2485" w:author="Andreas Kuehne" w:date="2019-05-24T21:58:00Z">
          <w:pPr>
            <w:pStyle w:val="Aufzhlungszeichen"/>
            <w:numPr>
              <w:numId w:val="21"/>
            </w:numPr>
            <w:jc w:val="both"/>
          </w:pPr>
        </w:pPrChange>
      </w:pPr>
      <w:ins w:id="2486" w:author="Andreas Kuehne" w:date="2019-05-24T21:58:00Z">
        <w:r>
          <w:rPr>
            <w:lang w:val="en-GB"/>
          </w:rPr>
          <w:t>This document describes uses cases for zero or one signatur</w:t>
        </w:r>
        <w:r w:rsidRPr="0038331B">
          <w:rPr>
            <w:lang w:val="en-GB"/>
          </w:rPr>
          <w:t xml:space="preserve">e. </w:t>
        </w:r>
        <w:r w:rsidRPr="00FE06C1">
          <w:rPr>
            <w:lang w:val="en-GB"/>
          </w:rPr>
          <w:t xml:space="preserve"> </w:t>
        </w:r>
        <w:r w:rsidRPr="0038331B">
          <w:rPr>
            <w:lang w:val="en-GB"/>
          </w:rPr>
          <w:t xml:space="preserve">Nevertheless, this sub process describes the retrieval process for an unlimited number of signatures as it may be required </w:t>
        </w:r>
        <w:r>
          <w:rPr>
            <w:lang w:val="en-GB"/>
          </w:rPr>
          <w:t>by specific</w:t>
        </w:r>
        <w:r w:rsidRPr="0038331B">
          <w:rPr>
            <w:lang w:val="en-GB"/>
          </w:rPr>
          <w:t xml:space="preserve"> profiles.</w:t>
        </w:r>
      </w:ins>
    </w:p>
    <w:p w:rsidR="002C29CC" w:rsidRDefault="002C29CC">
      <w:pPr>
        <w:pStyle w:val="Aufzhlungszeichen"/>
        <w:numPr>
          <w:ilvl w:val="0"/>
          <w:numId w:val="0"/>
        </w:numPr>
        <w:jc w:val="both"/>
        <w:rPr>
          <w:ins w:id="2487" w:author="Andreas Kuehne" w:date="2019-05-24T21:58:00Z"/>
          <w:lang w:val="en-GB"/>
        </w:rPr>
        <w:pPrChange w:id="2488" w:author="Andreas Kuehne" w:date="2019-05-24T21:58:00Z">
          <w:pPr>
            <w:pStyle w:val="Aufzhlungszeichen"/>
            <w:numPr>
              <w:numId w:val="21"/>
            </w:numPr>
            <w:jc w:val="both"/>
          </w:pPr>
        </w:pPrChange>
      </w:pP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248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2489"/>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2490" w:name="_Toc516359912"/>
      <w:bookmarkStart w:id="2491" w:name="_Toc522668719"/>
      <w:bookmarkStart w:id="2492" w:name="_Toc534748908"/>
      <w:bookmarkStart w:id="2493" w:name="_Toc9685156"/>
      <w:r w:rsidRPr="003A06D0">
        <w:rPr>
          <w:lang w:val="en-GB"/>
        </w:rPr>
        <w:t>Sub process ‘</w:t>
      </w:r>
      <w:r w:rsidRPr="003A06D0">
        <w:rPr>
          <w:rStyle w:val="Datatype"/>
          <w:lang w:val="en-GB"/>
        </w:rPr>
        <w:t>verify CMS signature</w:t>
      </w:r>
      <w:r w:rsidRPr="003A06D0">
        <w:rPr>
          <w:lang w:val="en-GB"/>
        </w:rPr>
        <w:t>’</w:t>
      </w:r>
      <w:bookmarkEnd w:id="2490"/>
      <w:bookmarkEnd w:id="2491"/>
      <w:bookmarkEnd w:id="2492"/>
      <w:bookmarkEnd w:id="2493"/>
    </w:p>
    <w:p w:rsidR="009D4EF5" w:rsidRPr="003A06D0" w:rsidRDefault="009D4EF5" w:rsidP="009D4EF5">
      <w:pPr>
        <w:pStyle w:val="Beschriftung"/>
        <w:rPr>
          <w:lang w:val="en-GB"/>
        </w:rPr>
      </w:pPr>
      <w:bookmarkStart w:id="2494" w:name="_Toc534748586"/>
      <w:bookmarkStart w:id="249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2494"/>
      <w:bookmarkEnd w:id="2495"/>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ins w:id="2496" w:author="Andreas Kuehne" w:date="2019-05-25T14:05:00Z">
        <w:r w:rsidR="003713EF">
          <w:rPr>
            <w:lang w:val="en-GB"/>
          </w:rPr>
          <w:fldChar w:fldCharType="begin"/>
        </w:r>
        <w:r w:rsidR="003713EF">
          <w:rPr>
            <w:lang w:val="en-GB"/>
          </w:rPr>
          <w:instrText xml:space="preserve"> REF _RefComp9481086E \r \h </w:instrText>
        </w:r>
      </w:ins>
      <w:r w:rsidR="003713EF">
        <w:rPr>
          <w:lang w:val="en-GB"/>
        </w:rPr>
      </w:r>
      <w:r w:rsidR="003713EF">
        <w:rPr>
          <w:lang w:val="en-GB"/>
        </w:rPr>
        <w:fldChar w:fldCharType="separate"/>
      </w:r>
      <w:ins w:id="2497" w:author="Andreas Kuehne" w:date="2019-05-25T14:05:00Z">
        <w:r w:rsidR="003713EF">
          <w:rPr>
            <w:lang w:val="en-GB"/>
          </w:rPr>
          <w:t>4.2.7</w:t>
        </w:r>
        <w:r w:rsidR="003713EF">
          <w:rPr>
            <w:lang w:val="en-GB"/>
          </w:rPr>
          <w:fldChar w:fldCharType="end"/>
        </w:r>
      </w:ins>
      <w:del w:id="2498" w:author="Andreas Kuehne" w:date="2019-05-25T14:04:00Z">
        <w:r w:rsidR="00195249" w:rsidDel="003713EF">
          <w:rPr>
            <w:highlight w:val="yellow"/>
            <w:lang w:val="en-GB"/>
          </w:rPr>
          <w:fldChar w:fldCharType="begin"/>
        </w:r>
        <w:r w:rsidR="00195249" w:rsidDel="003713EF">
          <w:rPr>
            <w:lang w:val="en-GB"/>
          </w:rPr>
          <w:delInstrText xml:space="preserve"> REF _RefComp9481086E \r \h </w:delInstrText>
        </w:r>
        <w:r w:rsidR="00195249" w:rsidDel="003713EF">
          <w:rPr>
            <w:highlight w:val="yellow"/>
            <w:lang w:val="en-GB"/>
          </w:rPr>
        </w:r>
        <w:r w:rsidR="00195249" w:rsidDel="003713EF">
          <w:rPr>
            <w:highlight w:val="yellow"/>
            <w:lang w:val="en-GB"/>
          </w:rPr>
          <w:fldChar w:fldCharType="separate"/>
        </w:r>
        <w:r w:rsidR="00195249" w:rsidDel="003713EF">
          <w:rPr>
            <w:lang w:val="en-GB"/>
          </w:rPr>
          <w:delText>4.1.7</w:delText>
        </w:r>
        <w:r w:rsidR="00195249" w:rsidDel="003713EF">
          <w:rPr>
            <w:highlight w:val="yellow"/>
            <w:lang w:val="en-GB"/>
          </w:rPr>
          <w:fldChar w:fldCharType="end"/>
        </w:r>
      </w:del>
      <w:del w:id="2499" w:author="Andreas Kuehne" w:date="2019-05-25T14:05:00Z">
        <w:r w:rsidRPr="003A06D0" w:rsidDel="003713EF">
          <w:rPr>
            <w:lang w:val="en-GB"/>
          </w:rPr>
          <w:delText xml:space="preserve"> </w:delText>
        </w:r>
      </w:del>
      <w:ins w:id="2500" w:author="Andreas Kuehne" w:date="2019-05-25T14:05:00Z">
        <w:r w:rsidR="003713EF">
          <w:rPr>
            <w:lang w:val="en-GB"/>
          </w:rPr>
          <w:t>.</w:t>
        </w:r>
      </w:ins>
      <w:del w:id="2501" w:author="Andreas Kuehne" w:date="2019-05-25T14:05:00Z">
        <w:r w:rsidR="00FE06C1" w:rsidDel="003713EF">
          <w:rPr>
            <w:rStyle w:val="Hyperlink"/>
            <w:lang w:val="en-GB"/>
          </w:rPr>
          <w:fldChar w:fldCharType="begin"/>
        </w:r>
        <w:r w:rsidR="00FE06C1" w:rsidDel="003713EF">
          <w:rPr>
            <w:rStyle w:val="Hyperlink"/>
            <w:lang w:val="en-GB"/>
          </w:rPr>
          <w:delInstrText xml:space="preserve"> HYPERLINK \l "_Component_Result" </w:delInstrText>
        </w:r>
        <w:r w:rsidR="00FE06C1" w:rsidDel="003713EF">
          <w:rPr>
            <w:rStyle w:val="Hyperlink"/>
            <w:lang w:val="en-GB"/>
          </w:rPr>
          <w:fldChar w:fldCharType="separate"/>
        </w:r>
        <w:r w:rsidRPr="003A06D0" w:rsidDel="003713EF">
          <w:rPr>
            <w:rStyle w:val="Hyperlink"/>
            <w:lang w:val="en-GB"/>
          </w:rPr>
          <w:delText>Component Result</w:delText>
        </w:r>
        <w:r w:rsidR="00FE06C1" w:rsidDel="003713EF">
          <w:rPr>
            <w:rStyle w:val="Hyperlink"/>
            <w:lang w:val="en-GB"/>
          </w:rPr>
          <w:fldChar w:fldCharType="end"/>
        </w:r>
        <w:r w:rsidRPr="003A06D0" w:rsidDel="003713EF">
          <w:rPr>
            <w:lang w:val="en-GB"/>
          </w:rPr>
          <w:delText>.</w:delText>
        </w:r>
      </w:del>
      <w:r w:rsidRPr="003A06D0">
        <w:rPr>
          <w:lang w:val="en-GB"/>
        </w:rPr>
        <w:t xml:space="preserve">  If the signature fails to validate correctly, the server returns some other code; either one defined in section </w:t>
      </w:r>
      <w:ins w:id="2502" w:author="Andreas Kuehne" w:date="2019-05-25T14:05:00Z">
        <w:r w:rsidR="003713EF">
          <w:rPr>
            <w:lang w:val="en-GB"/>
          </w:rPr>
          <w:fldChar w:fldCharType="begin"/>
        </w:r>
        <w:r w:rsidR="003713EF">
          <w:rPr>
            <w:lang w:val="en-GB"/>
          </w:rPr>
          <w:instrText xml:space="preserve"> REF _RefComp9481086E \r \h </w:instrText>
        </w:r>
      </w:ins>
      <w:r w:rsidR="003713EF">
        <w:rPr>
          <w:lang w:val="en-GB"/>
        </w:rPr>
      </w:r>
      <w:r w:rsidR="003713EF">
        <w:rPr>
          <w:lang w:val="en-GB"/>
        </w:rPr>
        <w:fldChar w:fldCharType="separate"/>
      </w:r>
      <w:ins w:id="2503" w:author="Andreas Kuehne" w:date="2019-05-25T14:05:00Z">
        <w:r w:rsidR="003713EF">
          <w:rPr>
            <w:lang w:val="en-GB"/>
          </w:rPr>
          <w:t>4.2.7</w:t>
        </w:r>
        <w:r w:rsidR="003713EF">
          <w:rPr>
            <w:lang w:val="en-GB"/>
          </w:rPr>
          <w:fldChar w:fldCharType="end"/>
        </w:r>
        <w:r w:rsidR="003713EF">
          <w:rPr>
            <w:lang w:val="en-GB"/>
          </w:rPr>
          <w:t xml:space="preserve"> </w:t>
        </w:r>
      </w:ins>
      <w:del w:id="2504" w:author="Andreas Kuehne" w:date="2019-05-25T14:05:00Z">
        <w:r w:rsidR="00195249" w:rsidDel="003713EF">
          <w:rPr>
            <w:highlight w:val="yellow"/>
            <w:lang w:val="en-GB"/>
          </w:rPr>
          <w:fldChar w:fldCharType="begin"/>
        </w:r>
        <w:r w:rsidR="00195249" w:rsidDel="003713EF">
          <w:rPr>
            <w:lang w:val="en-GB"/>
          </w:rPr>
          <w:delInstrText xml:space="preserve"> REF _RefComp9481086E \r \h </w:delInstrText>
        </w:r>
        <w:r w:rsidR="00195249" w:rsidDel="003713EF">
          <w:rPr>
            <w:highlight w:val="yellow"/>
            <w:lang w:val="en-GB"/>
          </w:rPr>
        </w:r>
        <w:r w:rsidR="00195249" w:rsidDel="003713EF">
          <w:rPr>
            <w:highlight w:val="yellow"/>
            <w:lang w:val="en-GB"/>
          </w:rPr>
          <w:fldChar w:fldCharType="separate"/>
        </w:r>
        <w:r w:rsidR="00195249" w:rsidDel="003713EF">
          <w:rPr>
            <w:lang w:val="en-GB"/>
          </w:rPr>
          <w:delText>4.1.7</w:delText>
        </w:r>
        <w:r w:rsidR="00195249" w:rsidDel="003713EF">
          <w:rPr>
            <w:highlight w:val="yellow"/>
            <w:lang w:val="en-GB"/>
          </w:rPr>
          <w:fldChar w:fldCharType="end"/>
        </w:r>
        <w:r w:rsidRPr="003A06D0" w:rsidDel="003713EF">
          <w:rPr>
            <w:lang w:val="en-GB"/>
          </w:rPr>
          <w:delText xml:space="preserve"> </w:delText>
        </w:r>
        <w:r w:rsidR="00FE06C1" w:rsidDel="003713EF">
          <w:rPr>
            <w:rStyle w:val="Hyperlink"/>
            <w:lang w:val="en-GB"/>
          </w:rPr>
          <w:fldChar w:fldCharType="begin"/>
        </w:r>
        <w:r w:rsidR="00FE06C1" w:rsidDel="003713EF">
          <w:rPr>
            <w:rStyle w:val="Hyperlink"/>
            <w:lang w:val="en-GB"/>
          </w:rPr>
          <w:delInstrText xml:space="preserve"> HYPERLINK \l "_Component_Result" </w:delInstrText>
        </w:r>
        <w:r w:rsidR="00FE06C1" w:rsidDel="003713EF">
          <w:rPr>
            <w:rStyle w:val="Hyperlink"/>
            <w:lang w:val="en-GB"/>
          </w:rPr>
          <w:fldChar w:fldCharType="separate"/>
        </w:r>
        <w:r w:rsidRPr="003A06D0" w:rsidDel="003713EF">
          <w:rPr>
            <w:rStyle w:val="Hyperlink"/>
            <w:lang w:val="en-GB"/>
          </w:rPr>
          <w:delText>Component Result</w:delText>
        </w:r>
        <w:r w:rsidR="00FE06C1" w:rsidDel="003713EF">
          <w:rPr>
            <w:rStyle w:val="Hyperlink"/>
            <w:lang w:val="en-GB"/>
          </w:rPr>
          <w:fldChar w:fldCharType="end"/>
        </w:r>
        <w:r w:rsidRPr="003A06D0" w:rsidDel="003713EF">
          <w:rPr>
            <w:lang w:val="en-GB"/>
          </w:rPr>
          <w:delText xml:space="preserve"> </w:delText>
        </w:r>
      </w:del>
      <w:r w:rsidRPr="003A06D0">
        <w:rPr>
          <w:lang w:val="en-GB"/>
        </w:rPr>
        <w:t>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2505" w:name="_Ref501131897"/>
      <w:bookmarkStart w:id="2506" w:name="_Toc522668720"/>
      <w:bookmarkStart w:id="2507" w:name="_Toc534748909"/>
      <w:bookmarkStart w:id="2508" w:name="_Toc9685157"/>
      <w:r w:rsidRPr="003A06D0">
        <w:rPr>
          <w:lang w:val="en-GB"/>
        </w:rPr>
        <w:t>Processing for RFC 3161 Timestamp tokens on CMS Signatures.</w:t>
      </w:r>
      <w:bookmarkEnd w:id="2505"/>
      <w:bookmarkEnd w:id="2506"/>
      <w:bookmarkEnd w:id="2507"/>
      <w:bookmarkEnd w:id="250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w:t>
      </w:r>
      <w:r w:rsidRPr="003A06D0">
        <w:rPr>
          <w:lang w:val="en-GB"/>
        </w:rPr>
        <w:lastRenderedPageBreak/>
        <w:t>the CMS case, since the "signature timestamp" is embedded in the signature as an unsigned attribute, 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2509" w:name="sec_GeneralProcessing"/>
    <w:bookmarkStart w:id="2510" w:name="_Ref516355471"/>
    <w:bookmarkStart w:id="2511" w:name="_Toc516358023"/>
    <w:bookmarkStart w:id="2512" w:name="_Toc114309520"/>
    <w:bookmarkStart w:id="2513" w:name="_Toc157225045"/>
    <w:bookmarkStart w:id="2514" w:name="_Toc158797512"/>
    <w:bookmarkStart w:id="2515" w:name="_Toc159076080"/>
    <w:bookmarkStart w:id="2516" w:name="_Ref481011529"/>
    <w:bookmarkStart w:id="2517" w:name="_Toc481064993"/>
    <w:bookmarkEnd w:id="250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2518" w:name="_Toc9685158"/>
      <w:bookmarkStart w:id="2519" w:name="_Toc534748910"/>
      <w:bookmarkStart w:id="2520" w:name="_Toc522668721"/>
      <w:r w:rsidRPr="003A06D0">
        <w:rPr>
          <w:rStyle w:val="Hyperlink"/>
          <w:lang w:val="en-GB"/>
        </w:rPr>
        <w:t>General Processing</w:t>
      </w:r>
      <w:bookmarkEnd w:id="2510"/>
      <w:bookmarkEnd w:id="2511"/>
      <w:bookmarkEnd w:id="2518"/>
      <w:bookmarkEnd w:id="2519"/>
      <w:bookmarkEnd w:id="2520"/>
      <w:r w:rsidRPr="003A06D0">
        <w:rPr>
          <w:lang w:val="en-GB"/>
        </w:rPr>
        <w:fldChar w:fldCharType="end"/>
      </w:r>
    </w:p>
    <w:p w:rsidR="002C29CC" w:rsidRDefault="009D4EF5" w:rsidP="002C29CC">
      <w:pPr>
        <w:rPr>
          <w:ins w:id="2521" w:author="Andreas Kuehne" w:date="2019-05-24T22:03:00Z"/>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ins w:id="2522" w:author="Andreas Kuehne" w:date="2019-05-24T22:03:00Z">
        <w:r w:rsidR="002C29CC" w:rsidRPr="002C29CC">
          <w:rPr>
            <w:lang w:val="en-GB"/>
          </w:rPr>
          <w:t xml:space="preserve"> </w:t>
        </w:r>
      </w:ins>
    </w:p>
    <w:p w:rsidR="002C29CC" w:rsidRPr="00166BB7" w:rsidRDefault="002C29CC" w:rsidP="002C29CC">
      <w:pPr>
        <w:pStyle w:val="berschrift3"/>
        <w:rPr>
          <w:ins w:id="2523" w:author="Andreas Kuehne" w:date="2019-05-24T22:03:00Z"/>
        </w:rPr>
      </w:pPr>
      <w:bookmarkStart w:id="2524" w:name="_Toc9685159"/>
      <w:ins w:id="2525" w:author="Andreas Kuehne" w:date="2019-05-24T22:03:00Z">
        <w:r w:rsidRPr="00166BB7">
          <w:t>Multi-Signature Verification</w:t>
        </w:r>
        <w:bookmarkEnd w:id="2524"/>
      </w:ins>
    </w:p>
    <w:p w:rsidR="002C29CC" w:rsidRPr="003A06D0" w:rsidRDefault="002C29CC" w:rsidP="002C29CC">
      <w:pPr>
        <w:rPr>
          <w:ins w:id="2526" w:author="Andreas Kuehne" w:date="2019-05-24T22:03:00Z"/>
          <w:lang w:val="en-GB"/>
        </w:rPr>
      </w:pPr>
      <w:ins w:id="2527" w:author="Andreas Kuehne" w:date="2019-05-24T22:03:00Z">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ins>
    </w:p>
    <w:p w:rsidR="002C29CC" w:rsidRPr="003A06D0" w:rsidRDefault="002C29CC" w:rsidP="002C29CC">
      <w:pPr>
        <w:rPr>
          <w:ins w:id="2528" w:author="Andreas Kuehne" w:date="2019-05-24T22:03:00Z"/>
          <w:lang w:val="en-GB"/>
        </w:rPr>
      </w:pPr>
      <w:ins w:id="2529" w:author="Andreas Kuehne" w:date="2019-05-24T22:03:00Z">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ins>
    </w:p>
    <w:p w:rsidR="002C29CC" w:rsidRPr="003A06D0" w:rsidRDefault="002C29CC" w:rsidP="002C29CC">
      <w:pPr>
        <w:rPr>
          <w:ins w:id="2530" w:author="Andreas Kuehne" w:date="2019-05-24T22:03:00Z"/>
          <w:lang w:val="en-GB"/>
        </w:rPr>
      </w:pPr>
      <w:ins w:id="2531" w:author="Andreas Kuehne" w:date="2019-05-24T22:03:00Z">
        <w:r w:rsidRPr="003A06D0">
          <w:rPr>
            <w:lang w:val="en-GB"/>
          </w:rPr>
          <w:t xml:space="preserve">If the server accepts the request in the multi-signature case (or if only a single signature is present) and one of the signatures fails to verify, the server should return one of the </w:t>
        </w:r>
        <w:r w:rsidRPr="003A06D0">
          <w:rPr>
            <w:rStyle w:val="Datatype"/>
            <w:lang w:val="en-GB"/>
          </w:rPr>
          <w:t>ResultMinor</w:t>
        </w:r>
        <w:r w:rsidRPr="003A06D0">
          <w:rPr>
            <w:lang w:val="en-GB"/>
          </w:rPr>
          <w:t xml:space="preserve"> error codes in section </w:t>
        </w:r>
        <w:r w:rsidRPr="003A06D0">
          <w:rPr>
            <w:lang w:val="en-GB"/>
          </w:rPr>
          <w:fldChar w:fldCharType="begin"/>
        </w:r>
        <w:r w:rsidRPr="003A06D0">
          <w:rPr>
            <w:lang w:val="en-GB"/>
          </w:rPr>
          <w:instrText xml:space="preserve"> REF _Ref534804134 \r \h </w:instrText>
        </w:r>
      </w:ins>
      <w:r w:rsidRPr="003A06D0">
        <w:rPr>
          <w:lang w:val="en-GB"/>
        </w:rPr>
      </w:r>
      <w:ins w:id="2532" w:author="Andreas Kuehne" w:date="2019-05-24T22:03:00Z">
        <w:r w:rsidRPr="003A06D0">
          <w:rPr>
            <w:lang w:val="en-GB"/>
          </w:rPr>
          <w:fldChar w:fldCharType="separate"/>
        </w:r>
        <w:r w:rsidRPr="003A06D0">
          <w:rPr>
            <w:lang w:val="en-GB"/>
          </w:rPr>
          <w:t>9.2</w:t>
        </w:r>
        <w:r w:rsidRPr="003A06D0">
          <w:rPr>
            <w:lang w:val="en-GB"/>
          </w:rPr>
          <w:fldChar w:fldCharType="end"/>
        </w:r>
        <w:r w:rsidRPr="003A06D0">
          <w:rPr>
            <w:lang w:val="en-GB"/>
          </w:rPr>
          <w:t>, reflecting the first error encountered.</w:t>
        </w:r>
      </w:ins>
    </w:p>
    <w:p w:rsidR="002C29CC" w:rsidRPr="003A06D0" w:rsidRDefault="002C29CC" w:rsidP="002C29CC">
      <w:pPr>
        <w:rPr>
          <w:ins w:id="2533" w:author="Andreas Kuehne" w:date="2019-05-24T22:03:00Z"/>
          <w:lang w:val="en-GB"/>
        </w:rPr>
      </w:pPr>
      <w:ins w:id="2534" w:author="Andreas Kuehne" w:date="2019-05-24T22:03:00Z">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ins>
    </w:p>
    <w:p w:rsidR="002C29CC" w:rsidRPr="003A06D0" w:rsidRDefault="002C29CC" w:rsidP="002C29CC">
      <w:pPr>
        <w:rPr>
          <w:ins w:id="2535" w:author="Andreas Kuehne" w:date="2019-05-24T22:03:00Z"/>
          <w:rStyle w:val="Datatype"/>
          <w:lang w:val="en-GB"/>
        </w:rPr>
      </w:pPr>
      <w:ins w:id="2536" w:author="Andreas Kuehne" w:date="2019-05-24T22:03:00Z">
        <w:r w:rsidRPr="003A06D0">
          <w:rPr>
            <w:rStyle w:val="Datatype"/>
            <w:lang w:val="en-GB"/>
          </w:rPr>
          <w:t>urn:oasis:names:tc:dss:1.0:resultminor:ValidMultiSignatures</w:t>
        </w:r>
      </w:ins>
    </w:p>
    <w:p w:rsidR="002C29CC" w:rsidRPr="003A06D0" w:rsidRDefault="002C29CC" w:rsidP="002C29CC">
      <w:pPr>
        <w:pStyle w:val="Non-normativeCommentHeading"/>
        <w:rPr>
          <w:ins w:id="2537" w:author="Andreas Kuehne" w:date="2019-05-24T22:03:00Z"/>
          <w:lang w:val="en-GB"/>
        </w:rPr>
      </w:pPr>
      <w:ins w:id="2538" w:author="Andreas Kuehne" w:date="2019-05-24T22:03:00Z">
        <w:r w:rsidRPr="003A06D0">
          <w:rPr>
            <w:lang w:val="en-GB"/>
          </w:rPr>
          <w:t>Non-normative Note:</w:t>
        </w:r>
      </w:ins>
    </w:p>
    <w:p w:rsidR="002C29CC" w:rsidRPr="003A06D0" w:rsidRDefault="002C29CC" w:rsidP="002C29CC">
      <w:pPr>
        <w:pStyle w:val="Non-normativeComment"/>
        <w:rPr>
          <w:ins w:id="2539" w:author="Andreas Kuehne" w:date="2019-05-24T22:03:00Z"/>
          <w:lang w:val="en-GB"/>
        </w:rPr>
      </w:pPr>
      <w:ins w:id="2540" w:author="Andreas Kuehne" w:date="2019-05-24T22:03:00Z">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documents or CMS files). So even with just one </w:t>
        </w:r>
        <w:r w:rsidRPr="003A06D0">
          <w:rPr>
            <w:rStyle w:val="Datatype"/>
            <w:lang w:val="en-GB"/>
          </w:rPr>
          <w:t>SignatureObject</w:t>
        </w:r>
        <w:r w:rsidRPr="003A06D0">
          <w:rPr>
            <w:lang w:val="en-GB"/>
          </w:rPr>
          <w:t xml:space="preserve"> component present multiple signatures need to be processed.</w:t>
        </w:r>
      </w:ins>
    </w:p>
    <w:p w:rsidR="002C29CC" w:rsidRPr="003A06D0" w:rsidRDefault="002C29CC" w:rsidP="002C29CC">
      <w:pPr>
        <w:rPr>
          <w:ins w:id="2541" w:author="Andreas Kuehne" w:date="2019-05-24T22:03:00Z"/>
          <w:lang w:val="en-GB"/>
        </w:rPr>
      </w:pPr>
      <w:ins w:id="2542" w:author="Andreas Kuehne" w:date="2019-05-24T22:03:00Z">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ins>
      <w:r w:rsidRPr="003A06D0">
        <w:rPr>
          <w:lang w:val="en-GB"/>
        </w:rPr>
      </w:r>
      <w:ins w:id="2543" w:author="Andreas Kuehne" w:date="2019-05-24T22:03:00Z">
        <w:r w:rsidRPr="003A06D0">
          <w:rPr>
            <w:lang w:val="en-GB"/>
          </w:rPr>
          <w:fldChar w:fldCharType="separate"/>
        </w:r>
        <w:r w:rsidRPr="003A06D0">
          <w:rPr>
            <w:lang w:val="en-GB"/>
          </w:rPr>
          <w:t>6.3</w:t>
        </w:r>
        <w:r w:rsidRPr="003A06D0">
          <w:rPr>
            <w:lang w:val="en-GB"/>
          </w:rPr>
          <w:fldChar w:fldCharType="end"/>
        </w:r>
        <w:r w:rsidRPr="003A06D0">
          <w:rPr>
            <w:lang w:val="en-GB"/>
          </w:rPr>
          <w:t xml:space="preserve"> </w:t>
        </w:r>
        <w:r>
          <w:rPr>
            <w:rStyle w:val="Hyperlink"/>
            <w:lang w:val="en-GB"/>
          </w:rPr>
          <w:fldChar w:fldCharType="begin"/>
        </w:r>
        <w:r>
          <w:rPr>
            <w:rStyle w:val="Hyperlink"/>
            <w:lang w:val="en-GB"/>
          </w:rPr>
          <w:instrText xml:space="preserve"> HYPERLINK \l "General processing" </w:instrText>
        </w:r>
        <w:r>
          <w:rPr>
            <w:rStyle w:val="Hyperlink"/>
            <w:lang w:val="en-GB"/>
          </w:rPr>
          <w:fldChar w:fldCharType="separate"/>
        </w:r>
        <w:r w:rsidRPr="003A06D0">
          <w:rPr>
            <w:rStyle w:val="Hyperlink"/>
            <w:lang w:val="en-GB"/>
          </w:rPr>
          <w:t>General processing</w:t>
        </w:r>
        <w:r>
          <w:rPr>
            <w:rStyle w:val="Hyperlink"/>
            <w:lang w:val="en-GB"/>
          </w:rPr>
          <w:fldChar w:fldCharType="end"/>
        </w:r>
        <w:r w:rsidRPr="003A06D0">
          <w:rPr>
            <w:lang w:val="en-GB"/>
          </w:rPr>
          <w:t xml:space="preserve"> for details.</w:t>
        </w:r>
      </w:ins>
    </w:p>
    <w:p w:rsidR="009D4EF5" w:rsidRPr="003A06D0" w:rsidDel="002C29CC" w:rsidRDefault="009D4EF5" w:rsidP="009D4EF5">
      <w:pPr>
        <w:rPr>
          <w:del w:id="2544" w:author="Andreas Kuehne" w:date="2019-05-24T22:03:00Z"/>
          <w:lang w:val="en-GB"/>
        </w:rPr>
      </w:pPr>
      <w:bookmarkStart w:id="2545" w:name="_Toc9685160"/>
      <w:bookmarkEnd w:id="2545"/>
    </w:p>
    <w:p w:rsidR="0073092D" w:rsidDel="002C29CC" w:rsidRDefault="0073092D" w:rsidP="00211740">
      <w:pPr>
        <w:pStyle w:val="berschrift3"/>
        <w:rPr>
          <w:moveFrom w:id="2546" w:author="Andreas Kuehne" w:date="2019-05-24T22:00:00Z"/>
          <w:lang w:val="en-GB"/>
        </w:rPr>
      </w:pPr>
      <w:bookmarkStart w:id="2547" w:name="_Ref516355121"/>
      <w:bookmarkStart w:id="2548" w:name="_Toc522668712"/>
      <w:bookmarkStart w:id="2549" w:name="_Toc534748901"/>
      <w:moveFromRangeStart w:id="2550" w:author="Andreas Kuehne" w:date="2019-05-24T22:00:00Z" w:name="move9627656"/>
      <w:moveFrom w:id="2551" w:author="Andreas Kuehne" w:date="2019-05-24T22:00:00Z">
        <w:r w:rsidDel="002C29CC">
          <w:rPr>
            <w:lang w:val="en-GB"/>
          </w:rPr>
          <w:t>Multi-Signature Creation</w:t>
        </w:r>
        <w:bookmarkStart w:id="2552" w:name="_Toc9685161"/>
        <w:bookmarkEnd w:id="2552"/>
      </w:moveFrom>
    </w:p>
    <w:p w:rsidR="0073092D" w:rsidDel="002C29CC" w:rsidRDefault="0073092D" w:rsidP="0073092D">
      <w:pPr>
        <w:rPr>
          <w:moveFrom w:id="2553" w:author="Andreas Kuehne" w:date="2019-05-24T22:00:00Z"/>
          <w:lang w:val="en-GB"/>
        </w:rPr>
      </w:pPr>
      <w:moveFrom w:id="2554" w:author="Andreas Kuehne" w:date="2019-05-24T22:00:00Z">
        <w:r w:rsidDel="002C29CC">
          <w:rPr>
            <w:lang w:val="en-GB"/>
          </w:rPr>
          <w:t xml:space="preserve">This specification </w:t>
        </w:r>
        <w:r w:rsidR="00C45DB7" w:rsidDel="002C29CC">
          <w:rPr>
            <w:lang w:val="en-GB"/>
          </w:rPr>
          <w:t>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w:t>
        </w:r>
        <w:r w:rsidR="00EE4E37" w:rsidDel="002C29CC">
          <w:rPr>
            <w:lang w:val="en-GB"/>
          </w:rPr>
          <w:t>,</w:t>
        </w:r>
        <w:r w:rsidR="00C45DB7" w:rsidDel="002C29CC">
          <w:rPr>
            <w:lang w:val="en-GB"/>
          </w:rPr>
          <w:t xml:space="preserve"> there are several restrictions apply to this approach:</w:t>
        </w:r>
        <w:bookmarkStart w:id="2555" w:name="_Toc9685162"/>
        <w:bookmarkEnd w:id="2555"/>
      </w:moveFrom>
    </w:p>
    <w:p w:rsidR="00C45DB7" w:rsidDel="002C29CC" w:rsidRDefault="00C45DB7" w:rsidP="00C45DB7">
      <w:pPr>
        <w:pStyle w:val="Listenabsatz"/>
        <w:numPr>
          <w:ilvl w:val="0"/>
          <w:numId w:val="51"/>
        </w:numPr>
        <w:rPr>
          <w:moveFrom w:id="2556" w:author="Andreas Kuehne" w:date="2019-05-24T22:00:00Z"/>
          <w:lang w:val="en-GB"/>
        </w:rPr>
      </w:pPr>
      <w:moveFrom w:id="2557" w:author="Andreas Kuehne" w:date="2019-05-24T22:00:00Z">
        <w:r w:rsidDel="002C29CC">
          <w:rPr>
            <w:lang w:val="en-GB"/>
          </w:rPr>
          <w:t>All signature MUST be of the same type produced with the same set of optional inputs and profiles</w:t>
        </w:r>
        <w:bookmarkStart w:id="2558" w:name="_Toc9685163"/>
        <w:bookmarkEnd w:id="2558"/>
      </w:moveFrom>
    </w:p>
    <w:p w:rsidR="00C45DB7" w:rsidDel="002C29CC" w:rsidRDefault="00C45DB7" w:rsidP="00C45DB7">
      <w:pPr>
        <w:pStyle w:val="Listenabsatz"/>
        <w:numPr>
          <w:ilvl w:val="0"/>
          <w:numId w:val="51"/>
        </w:numPr>
        <w:rPr>
          <w:moveFrom w:id="2559" w:author="Andreas Kuehne" w:date="2019-05-24T22:00:00Z"/>
          <w:lang w:val="en-GB"/>
        </w:rPr>
      </w:pPr>
      <w:moveFrom w:id="2560" w:author="Andreas Kuehne" w:date="2019-05-24T22:00:00Z">
        <w:r w:rsidDel="002C29CC">
          <w:rPr>
            <w:lang w:val="en-GB"/>
          </w:rPr>
          <w:t>There MUST be a clear relationship between a single input document and the corresponding signature</w:t>
        </w:r>
        <w:bookmarkStart w:id="2561" w:name="_Toc9685164"/>
        <w:bookmarkEnd w:id="2561"/>
      </w:moveFrom>
    </w:p>
    <w:p w:rsidR="00C45DB7" w:rsidDel="002C29CC" w:rsidRDefault="00C45DB7" w:rsidP="00C45DB7">
      <w:pPr>
        <w:pStyle w:val="Listenabsatz"/>
        <w:numPr>
          <w:ilvl w:val="0"/>
          <w:numId w:val="51"/>
        </w:numPr>
        <w:rPr>
          <w:moveFrom w:id="2562" w:author="Andreas Kuehne" w:date="2019-05-24T22:00:00Z"/>
          <w:lang w:val="en-GB"/>
        </w:rPr>
      </w:pPr>
      <w:moveFrom w:id="2563" w:author="Andreas Kuehne" w:date="2019-05-24T22:00:00Z">
        <w:r w:rsidDel="002C29CC">
          <w:rPr>
            <w:lang w:val="en-GB"/>
          </w:rPr>
          <w:t>The handling of processing errors requires additional description, especially in the case of partial processing</w:t>
        </w:r>
        <w:bookmarkStart w:id="2564" w:name="_Toc9685165"/>
        <w:bookmarkEnd w:id="2564"/>
      </w:moveFrom>
    </w:p>
    <w:p w:rsidR="00C45DB7" w:rsidDel="002C29CC" w:rsidRDefault="00C45DB7" w:rsidP="00C45DB7">
      <w:pPr>
        <w:pStyle w:val="Listenabsatz"/>
        <w:numPr>
          <w:ilvl w:val="0"/>
          <w:numId w:val="51"/>
        </w:numPr>
        <w:rPr>
          <w:moveFrom w:id="2565" w:author="Andreas Kuehne" w:date="2019-05-24T22:00:00Z"/>
          <w:lang w:val="en-GB"/>
        </w:rPr>
      </w:pPr>
      <w:moveFrom w:id="2566" w:author="Andreas Kuehne" w:date="2019-05-24T22:00:00Z">
        <w:r w:rsidDel="002C29CC">
          <w:rPr>
            <w:lang w:val="en-GB"/>
          </w:rPr>
          <w:t xml:space="preserve">The asynchronous processing model described in this document (see section </w:t>
        </w:r>
        <w:r w:rsidDel="002C29CC">
          <w:rPr>
            <w:lang w:val="en-GB"/>
          </w:rPr>
          <w:fldChar w:fldCharType="begin"/>
        </w:r>
        <w:r w:rsidDel="002C29CC">
          <w:rPr>
            <w:lang w:val="en-GB"/>
          </w:rPr>
          <w:instrText xml:space="preserve"> REF _Ref628073 \r \h </w:instrText>
        </w:r>
      </w:moveFrom>
      <w:del w:id="2567" w:author="Andreas Kuehne" w:date="2019-05-24T22:00:00Z">
        <w:r w:rsidDel="002C29CC">
          <w:rPr>
            <w:lang w:val="en-GB"/>
          </w:rPr>
        </w:r>
      </w:del>
      <w:moveFrom w:id="2568" w:author="Andreas Kuehne" w:date="2019-05-24T22:00:00Z">
        <w:r w:rsidDel="002C29CC">
          <w:rPr>
            <w:lang w:val="en-GB"/>
          </w:rPr>
          <w:fldChar w:fldCharType="separate"/>
        </w:r>
        <w:r w:rsidDel="002C29CC">
          <w:rPr>
            <w:lang w:val="en-GB"/>
          </w:rPr>
          <w:t>7</w:t>
        </w:r>
        <w:r w:rsidDel="002C29CC">
          <w:rPr>
            <w:lang w:val="en-GB"/>
          </w:rPr>
          <w:fldChar w:fldCharType="end"/>
        </w:r>
        <w:r w:rsidDel="002C29CC">
          <w:rPr>
            <w:lang w:val="en-GB"/>
          </w:rPr>
          <w:t>)</w:t>
        </w:r>
        <w:r w:rsidR="00EE4E37" w:rsidDel="002C29CC">
          <w:rPr>
            <w:lang w:val="en-GB"/>
          </w:rPr>
          <w:t xml:space="preserve"> cannot be used to return partial results</w:t>
        </w:r>
        <w:bookmarkStart w:id="2569" w:name="_Toc9685166"/>
        <w:bookmarkEnd w:id="2569"/>
      </w:moveFrom>
    </w:p>
    <w:p w:rsidR="00EE4E37" w:rsidRPr="00EE4E37" w:rsidDel="002C29CC" w:rsidRDefault="00EE4E37" w:rsidP="00EE4E37">
      <w:pPr>
        <w:rPr>
          <w:moveFrom w:id="2570" w:author="Andreas Kuehne" w:date="2019-05-24T22:00:00Z"/>
          <w:lang w:val="en-GB"/>
        </w:rPr>
      </w:pPr>
      <w:moveFrom w:id="2571" w:author="Andreas Kuehne" w:date="2019-05-24T22:00:00Z">
        <w:r w:rsidDel="002C29CC">
          <w:rPr>
            <w:lang w:val="en-GB"/>
          </w:rPr>
          <w:t xml:space="preserve">This document enables profiles to define required processing step by extending the maximum cardinality of the </w:t>
        </w:r>
        <w:r w:rsidRPr="00EE4E37" w:rsidDel="002C29CC">
          <w:rPr>
            <w:rStyle w:val="Datatype"/>
          </w:rPr>
          <w:t>SignatureObject</w:t>
        </w:r>
        <w:r w:rsidDel="002C29CC">
          <w:rPr>
            <w:lang w:val="en-GB"/>
          </w:rPr>
          <w:t xml:space="preserve"> and </w:t>
        </w:r>
        <w:r w:rsidRPr="00EE4E37" w:rsidDel="002C29CC">
          <w:rPr>
            <w:rStyle w:val="Datatype"/>
          </w:rPr>
          <w:t>DocumentWithSignature</w:t>
        </w:r>
        <w:r w:rsidDel="002C29CC">
          <w:rPr>
            <w:lang w:val="en-GB"/>
          </w:rPr>
          <w:t xml:space="preserve"> elements to ‘unbounded’ and adding a </w:t>
        </w:r>
        <w:r w:rsidRPr="00EE4E37" w:rsidDel="002C29CC">
          <w:rPr>
            <w:rStyle w:val="Datatype"/>
          </w:rPr>
          <w:t>WhichDoc</w:t>
        </w:r>
        <w:r w:rsidDel="002C29CC">
          <w:rPr>
            <w:lang w:val="en-GB"/>
          </w:rPr>
          <w:t xml:space="preserve"> element to the corresponding components.</w:t>
        </w:r>
        <w:bookmarkStart w:id="2572" w:name="_Toc9685167"/>
        <w:bookmarkEnd w:id="2572"/>
      </w:moveFrom>
    </w:p>
    <w:p w:rsidR="00211740" w:rsidRPr="00166BB7" w:rsidDel="002C29CC" w:rsidRDefault="00211740" w:rsidP="00166BB7">
      <w:pPr>
        <w:pStyle w:val="berschrift3"/>
        <w:rPr>
          <w:moveFrom w:id="2573" w:author="Andreas Kuehne" w:date="2019-05-24T22:00:00Z"/>
        </w:rPr>
      </w:pPr>
      <w:moveFrom w:id="2574" w:author="Andreas Kuehne" w:date="2019-05-24T22:00:00Z">
        <w:r w:rsidRPr="00166BB7" w:rsidDel="002C29CC">
          <w:t>Multi-Signature Verification</w:t>
        </w:r>
        <w:bookmarkStart w:id="2575" w:name="_Toc9685168"/>
        <w:bookmarkEnd w:id="2547"/>
        <w:bookmarkEnd w:id="2548"/>
        <w:bookmarkEnd w:id="2549"/>
        <w:bookmarkEnd w:id="2575"/>
      </w:moveFrom>
    </w:p>
    <w:p w:rsidR="00211740" w:rsidRPr="003A06D0" w:rsidDel="002C29CC" w:rsidRDefault="00211740" w:rsidP="00211740">
      <w:pPr>
        <w:rPr>
          <w:moveFrom w:id="2576" w:author="Andreas Kuehne" w:date="2019-05-24T22:00:00Z"/>
          <w:lang w:val="en-GB"/>
        </w:rPr>
      </w:pPr>
      <w:moveFrom w:id="2577" w:author="Andreas Kuehne" w:date="2019-05-24T22:00:00Z">
        <w:r w:rsidRPr="003A06D0" w:rsidDel="002C29CC">
          <w:rPr>
            <w:rFonts w:eastAsia="MS Mincho" w:cs="MS Mincho"/>
            <w:lang w:val="en-GB"/>
          </w:rPr>
          <w:t>«</w:t>
        </w:r>
        <w:r w:rsidRPr="003A06D0" w:rsidDel="002C29CC">
          <w:rPr>
            <w:rFonts w:ascii="MS Mincho" w:eastAsia="MS Mincho" w:hAnsi="MS Mincho" w:cs="MS Mincho"/>
            <w:lang w:val="en-GB"/>
          </w:rPr>
          <w:t> </w:t>
        </w:r>
        <w:r w:rsidRPr="003A06D0" w:rsidDel="002C29CC">
          <w:rPr>
            <w:lang w:val="en-GB"/>
          </w:rPr>
          <w:t xml:space="preserve">If a client requests verification of an entire input document, either using a </w:t>
        </w:r>
        <w:r w:rsidRPr="003A06D0" w:rsidDel="002C29CC">
          <w:rPr>
            <w:rStyle w:val="Datatype"/>
            <w:lang w:val="en-GB"/>
          </w:rPr>
          <w:t>SignaturePtr</w:t>
        </w:r>
        <w:r w:rsidRPr="003A06D0" w:rsidDel="002C29CC">
          <w:rPr>
            <w:lang w:val="en-GB"/>
          </w:rPr>
          <w:t xml:space="preserve"> without an </w:t>
        </w:r>
        <w:r w:rsidRPr="003A06D0" w:rsidDel="002C29CC">
          <w:rPr>
            <w:rStyle w:val="Datatype"/>
            <w:lang w:val="en-GB"/>
          </w:rPr>
          <w:t>XPath</w:t>
        </w:r>
        <w:r w:rsidRPr="003A06D0" w:rsidDel="002C29CC">
          <w:rPr>
            <w:lang w:val="en-GB"/>
          </w:rPr>
          <w:t xml:space="preserve"> or a missing </w:t>
        </w:r>
        <w:r w:rsidRPr="003A06D0" w:rsidDel="002C29CC">
          <w:rPr>
            <w:rStyle w:val="Datatype"/>
            <w:lang w:val="en-GB"/>
          </w:rPr>
          <w:t>SignaturePtr</w:t>
        </w:r>
        <w:r w:rsidRPr="003A06D0" w:rsidDel="002C29CC">
          <w:rPr>
            <w:lang w:val="en-GB"/>
          </w:rPr>
          <w:t>, then the server MUST determine whether the input document contains zero, one, or more than one signature elements. » [</w:t>
        </w:r>
        <w:r w:rsidRPr="003A06D0" w:rsidDel="002C29CC">
          <w:rPr>
            <w:color w:val="FF0000"/>
            <w:lang w:val="en-GB"/>
          </w:rPr>
          <w:t>DSS-6.3.1-1</w:t>
        </w:r>
        <w:r w:rsidRPr="003A06D0" w:rsidDel="002C29CC">
          <w:rPr>
            <w:lang w:val="en-GB"/>
          </w:rPr>
          <w:t xml:space="preserve">] If zero, the server SHOULD return a </w:t>
        </w:r>
        <w:r w:rsidRPr="003A06D0" w:rsidDel="002C29CC">
          <w:rPr>
            <w:rStyle w:val="Datatype"/>
            <w:lang w:val="en-GB"/>
          </w:rPr>
          <w:t>ResultMajor</w:t>
        </w:r>
        <w:r w:rsidRPr="003A06D0" w:rsidDel="002C29CC">
          <w:rPr>
            <w:lang w:val="en-GB"/>
          </w:rPr>
          <w:t xml:space="preserve"> code of </w:t>
        </w:r>
        <w:r w:rsidRPr="003A06D0" w:rsidDel="002C29CC">
          <w:rPr>
            <w:rStyle w:val="Datatype"/>
            <w:lang w:val="en-GB"/>
          </w:rPr>
          <w:t>RequesterError</w:t>
        </w:r>
        <w:r w:rsidRPr="003A06D0" w:rsidDel="002C29CC">
          <w:rPr>
            <w:lang w:val="en-GB"/>
          </w:rPr>
          <w:t>.</w:t>
        </w:r>
        <w:bookmarkStart w:id="2578" w:name="_Toc9685169"/>
        <w:bookmarkEnd w:id="2578"/>
      </w:moveFrom>
    </w:p>
    <w:p w:rsidR="00211740" w:rsidRPr="003A06D0" w:rsidDel="002C29CC" w:rsidRDefault="00211740" w:rsidP="00211740">
      <w:pPr>
        <w:rPr>
          <w:moveFrom w:id="2579" w:author="Andreas Kuehne" w:date="2019-05-24T22:00:00Z"/>
          <w:lang w:val="en-GB"/>
        </w:rPr>
      </w:pPr>
      <w:moveFrom w:id="2580" w:author="Andreas Kuehne" w:date="2019-05-24T22:00:00Z">
        <w:r w:rsidRPr="003A06D0" w:rsidDel="002C29CC">
          <w:rPr>
            <w:rFonts w:eastAsia="MS Mincho" w:cs="MS Mincho"/>
            <w:lang w:val="en-GB"/>
          </w:rPr>
          <w:t>«</w:t>
        </w:r>
        <w:r w:rsidRPr="003A06D0" w:rsidDel="002C29CC">
          <w:rPr>
            <w:rFonts w:ascii="MS Mincho" w:eastAsia="MS Mincho" w:hAnsi="MS Mincho" w:cs="MS Mincho"/>
            <w:lang w:val="en-GB"/>
          </w:rPr>
          <w:t> </w:t>
        </w:r>
        <w:r w:rsidRPr="003A06D0" w:rsidDel="002C29CC">
          <w:rPr>
            <w:lang w:val="en-GB"/>
          </w:rPr>
          <w:t xml:space="preserve">If more than one signature element is present, the server MUST either reject the request with a </w:t>
        </w:r>
        <w:r w:rsidRPr="003A06D0" w:rsidDel="002C29CC">
          <w:rPr>
            <w:rStyle w:val="Datatype"/>
            <w:lang w:val="en-GB"/>
          </w:rPr>
          <w:t>ResultMajor</w:t>
        </w:r>
        <w:r w:rsidRPr="003A06D0" w:rsidDel="002C29CC">
          <w:rPr>
            <w:lang w:val="en-GB"/>
          </w:rPr>
          <w:t xml:space="preserve"> code of </w:t>
        </w:r>
        <w:r w:rsidRPr="003A06D0" w:rsidDel="002C29CC">
          <w:rPr>
            <w:rStyle w:val="Datatype"/>
            <w:lang w:val="en-GB"/>
          </w:rPr>
          <w:t>RequesterError</w:t>
        </w:r>
        <w:r w:rsidRPr="003A06D0" w:rsidDel="002C29CC">
          <w:rPr>
            <w:lang w:val="en-GB"/>
          </w:rPr>
          <w:t xml:space="preserve"> and a </w:t>
        </w:r>
        <w:r w:rsidRPr="003A06D0" w:rsidDel="002C29CC">
          <w:rPr>
            <w:rStyle w:val="Datatype"/>
            <w:lang w:val="en-GB"/>
          </w:rPr>
          <w:t>ResultMinor</w:t>
        </w:r>
        <w:r w:rsidRPr="003A06D0" w:rsidDel="002C29CC">
          <w:rPr>
            <w:lang w:val="en-GB"/>
          </w:rPr>
          <w:t xml:space="preserve"> code of </w:t>
        </w:r>
        <w:r w:rsidRPr="003A06D0" w:rsidDel="002C29CC">
          <w:rPr>
            <w:rStyle w:val="Datatype"/>
            <w:lang w:val="en-GB"/>
          </w:rPr>
          <w:t>NotSupported</w:t>
        </w:r>
        <w:r w:rsidRPr="003A06D0" w:rsidDel="002C29CC">
          <w:rPr>
            <w:lang w:val="en-GB"/>
          </w:rPr>
          <w:t>, or accept the request and verify all signatures. » [</w:t>
        </w:r>
        <w:r w:rsidRPr="003A06D0" w:rsidDel="002C29CC">
          <w:rPr>
            <w:color w:val="FF0000"/>
            <w:lang w:val="en-GB"/>
          </w:rPr>
          <w:t>DSS-6.3.1-2</w:t>
        </w:r>
        <w:r w:rsidRPr="003A06D0" w:rsidDel="002C29CC">
          <w:rPr>
            <w:lang w:val="en-GB"/>
          </w:rPr>
          <w:t>]</w:t>
        </w:r>
        <w:bookmarkStart w:id="2581" w:name="_Toc9685170"/>
        <w:bookmarkEnd w:id="2581"/>
      </w:moveFrom>
    </w:p>
    <w:p w:rsidR="00211740" w:rsidRPr="003A06D0" w:rsidDel="002C29CC" w:rsidRDefault="00211740" w:rsidP="00211740">
      <w:pPr>
        <w:rPr>
          <w:moveFrom w:id="2582" w:author="Andreas Kuehne" w:date="2019-05-24T22:00:00Z"/>
          <w:lang w:val="en-GB"/>
        </w:rPr>
      </w:pPr>
      <w:moveFrom w:id="2583" w:author="Andreas Kuehne" w:date="2019-05-24T22:00:00Z">
        <w:r w:rsidRPr="003A06D0" w:rsidDel="002C29CC">
          <w:rPr>
            <w:lang w:val="en-GB"/>
          </w:rPr>
          <w:t xml:space="preserve">If the server accepts the request in the multi-signature case (or if only a single signature is present) and one of the signatures fails to verify, the server should return one of the </w:t>
        </w:r>
        <w:r w:rsidR="008A6495" w:rsidRPr="003A06D0" w:rsidDel="002C29CC">
          <w:rPr>
            <w:rStyle w:val="Datatype"/>
            <w:lang w:val="en-GB"/>
          </w:rPr>
          <w:t>ResultMinor</w:t>
        </w:r>
        <w:r w:rsidR="008A6495" w:rsidRPr="003A06D0" w:rsidDel="002C29CC">
          <w:rPr>
            <w:lang w:val="en-GB"/>
          </w:rPr>
          <w:t xml:space="preserve"> </w:t>
        </w:r>
        <w:r w:rsidRPr="003A06D0" w:rsidDel="002C29CC">
          <w:rPr>
            <w:lang w:val="en-GB"/>
          </w:rPr>
          <w:t>error codes in section</w:t>
        </w:r>
        <w:r w:rsidR="008A6495" w:rsidRPr="003A06D0" w:rsidDel="002C29CC">
          <w:rPr>
            <w:lang w:val="en-GB"/>
          </w:rPr>
          <w:t xml:space="preserve"> </w:t>
        </w:r>
        <w:r w:rsidR="008A6495" w:rsidRPr="003A06D0" w:rsidDel="002C29CC">
          <w:rPr>
            <w:lang w:val="en-GB"/>
          </w:rPr>
          <w:fldChar w:fldCharType="begin"/>
        </w:r>
        <w:r w:rsidR="008A6495" w:rsidRPr="003A06D0" w:rsidDel="002C29CC">
          <w:rPr>
            <w:lang w:val="en-GB"/>
          </w:rPr>
          <w:instrText xml:space="preserve"> REF _Ref534804134 \r \h </w:instrText>
        </w:r>
      </w:moveFrom>
      <w:del w:id="2584" w:author="Andreas Kuehne" w:date="2019-05-24T22:00:00Z">
        <w:r w:rsidR="008A6495" w:rsidRPr="003A06D0" w:rsidDel="002C29CC">
          <w:rPr>
            <w:lang w:val="en-GB"/>
          </w:rPr>
        </w:r>
      </w:del>
      <w:moveFrom w:id="2585" w:author="Andreas Kuehne" w:date="2019-05-24T22:00:00Z">
        <w:r w:rsidR="008A6495" w:rsidRPr="003A06D0" w:rsidDel="002C29CC">
          <w:rPr>
            <w:lang w:val="en-GB"/>
          </w:rPr>
          <w:fldChar w:fldCharType="separate"/>
        </w:r>
        <w:r w:rsidR="008A6495" w:rsidRPr="003A06D0" w:rsidDel="002C29CC">
          <w:rPr>
            <w:lang w:val="en-GB"/>
          </w:rPr>
          <w:t>9.2</w:t>
        </w:r>
        <w:r w:rsidR="008A6495" w:rsidRPr="003A06D0" w:rsidDel="002C29CC">
          <w:rPr>
            <w:lang w:val="en-GB"/>
          </w:rPr>
          <w:fldChar w:fldCharType="end"/>
        </w:r>
        <w:r w:rsidRPr="003A06D0" w:rsidDel="002C29CC">
          <w:rPr>
            <w:lang w:val="en-GB"/>
          </w:rPr>
          <w:t>, reflecting the first error encountered.</w:t>
        </w:r>
        <w:bookmarkStart w:id="2586" w:name="_Toc9685171"/>
        <w:bookmarkEnd w:id="2586"/>
      </w:moveFrom>
    </w:p>
    <w:p w:rsidR="00211740" w:rsidRPr="003A06D0" w:rsidDel="002C29CC" w:rsidRDefault="00211740" w:rsidP="00211740">
      <w:pPr>
        <w:rPr>
          <w:moveFrom w:id="2587" w:author="Andreas Kuehne" w:date="2019-05-24T22:00:00Z"/>
          <w:lang w:val="en-GB"/>
        </w:rPr>
      </w:pPr>
      <w:moveFrom w:id="2588" w:author="Andreas Kuehne" w:date="2019-05-24T22:00:00Z">
        <w:r w:rsidRPr="003A06D0" w:rsidDel="002C29CC">
          <w:rPr>
            <w:lang w:val="en-GB"/>
          </w:rPr>
          <w:t xml:space="preserve">If all of the signatures verify correctly, the server should return the </w:t>
        </w:r>
        <w:r w:rsidRPr="003A06D0" w:rsidDel="002C29CC">
          <w:rPr>
            <w:rStyle w:val="Datatype"/>
            <w:lang w:val="en-GB"/>
          </w:rPr>
          <w:t>Success</w:t>
        </w:r>
        <w:r w:rsidRPr="003A06D0" w:rsidDel="002C29CC">
          <w:rPr>
            <w:lang w:val="en-GB"/>
          </w:rPr>
          <w:t xml:space="preserve"> </w:t>
        </w:r>
        <w:r w:rsidRPr="003A06D0" w:rsidDel="002C29CC">
          <w:rPr>
            <w:rStyle w:val="Datatype"/>
            <w:lang w:val="en-GB"/>
          </w:rPr>
          <w:t>ResultMajor</w:t>
        </w:r>
        <w:r w:rsidRPr="003A06D0" w:rsidDel="002C29CC">
          <w:rPr>
            <w:lang w:val="en-GB"/>
          </w:rPr>
          <w:t xml:space="preserve"> code and the following </w:t>
        </w:r>
        <w:r w:rsidRPr="003A06D0" w:rsidDel="002C29CC">
          <w:rPr>
            <w:rStyle w:val="Datatype"/>
            <w:lang w:val="en-GB"/>
          </w:rPr>
          <w:t>ResultMinor</w:t>
        </w:r>
        <w:r w:rsidRPr="003A06D0" w:rsidDel="002C29CC">
          <w:rPr>
            <w:lang w:val="en-GB"/>
          </w:rPr>
          <w:t xml:space="preserve"> code:</w:t>
        </w:r>
        <w:bookmarkStart w:id="2589" w:name="_Toc9685172"/>
        <w:bookmarkEnd w:id="2589"/>
      </w:moveFrom>
    </w:p>
    <w:p w:rsidR="00211740" w:rsidRPr="003A06D0" w:rsidDel="002C29CC" w:rsidRDefault="00211740" w:rsidP="00211740">
      <w:pPr>
        <w:rPr>
          <w:moveFrom w:id="2590" w:author="Andreas Kuehne" w:date="2019-05-24T22:00:00Z"/>
          <w:rStyle w:val="Datatype"/>
          <w:lang w:val="en-GB"/>
        </w:rPr>
      </w:pPr>
      <w:moveFrom w:id="2591" w:author="Andreas Kuehne" w:date="2019-05-24T22:00:00Z">
        <w:r w:rsidRPr="003A06D0" w:rsidDel="002C29CC">
          <w:rPr>
            <w:rStyle w:val="Datatype"/>
            <w:lang w:val="en-GB"/>
          </w:rPr>
          <w:t>urn:oasis:names:tc:dss:1.0:resultminor:ValidMultiSignatures</w:t>
        </w:r>
        <w:bookmarkStart w:id="2592" w:name="_Toc9685173"/>
        <w:bookmarkEnd w:id="2592"/>
      </w:moveFrom>
    </w:p>
    <w:p w:rsidR="00211740" w:rsidRPr="003A06D0" w:rsidDel="002C29CC" w:rsidRDefault="00211740" w:rsidP="00211740">
      <w:pPr>
        <w:pStyle w:val="Non-normativeCommentHeading"/>
        <w:rPr>
          <w:moveFrom w:id="2593" w:author="Andreas Kuehne" w:date="2019-05-24T22:00:00Z"/>
          <w:lang w:val="en-GB"/>
        </w:rPr>
      </w:pPr>
      <w:moveFrom w:id="2594" w:author="Andreas Kuehne" w:date="2019-05-24T22:00:00Z">
        <w:r w:rsidRPr="003A06D0" w:rsidDel="002C29CC">
          <w:rPr>
            <w:lang w:val="en-GB"/>
          </w:rPr>
          <w:t>Non-normative Note:</w:t>
        </w:r>
        <w:bookmarkStart w:id="2595" w:name="_Toc9685174"/>
        <w:bookmarkEnd w:id="2595"/>
      </w:moveFrom>
    </w:p>
    <w:p w:rsidR="00211740" w:rsidRPr="003A06D0" w:rsidDel="002C29CC" w:rsidRDefault="008A6495" w:rsidP="008A6495">
      <w:pPr>
        <w:pStyle w:val="Non-normativeComment"/>
        <w:rPr>
          <w:moveFrom w:id="2596" w:author="Andreas Kuehne" w:date="2019-05-24T22:00:00Z"/>
          <w:lang w:val="en-GB"/>
        </w:rPr>
      </w:pPr>
      <w:moveFrom w:id="2597" w:author="Andreas Kuehne" w:date="2019-05-24T22:00:00Z">
        <w:r w:rsidRPr="003A06D0" w:rsidDel="002C29CC">
          <w:rPr>
            <w:lang w:val="en-GB"/>
          </w:rPr>
          <w:t xml:space="preserve">Multiple signatures may be present in multiple instances of the </w:t>
        </w:r>
        <w:r w:rsidRPr="003A06D0" w:rsidDel="002C29CC">
          <w:rPr>
            <w:rStyle w:val="Datatype"/>
            <w:lang w:val="en-GB"/>
          </w:rPr>
          <w:t>SignatureObject</w:t>
        </w:r>
        <w:r w:rsidRPr="003A06D0" w:rsidDel="002C29CC">
          <w:rPr>
            <w:lang w:val="en-GB"/>
          </w:rPr>
          <w:t xml:space="preserve"> component or within signature containers (e.g. XMLDSig document</w:t>
        </w:r>
        <w:r w:rsidR="008B059D" w:rsidRPr="003A06D0" w:rsidDel="002C29CC">
          <w:rPr>
            <w:lang w:val="en-GB"/>
          </w:rPr>
          <w:t>s</w:t>
        </w:r>
        <w:r w:rsidRPr="003A06D0" w:rsidDel="002C29CC">
          <w:rPr>
            <w:lang w:val="en-GB"/>
          </w:rPr>
          <w:t xml:space="preserve"> or CMS</w:t>
        </w:r>
        <w:r w:rsidR="008B059D" w:rsidRPr="003A06D0" w:rsidDel="002C29CC">
          <w:rPr>
            <w:lang w:val="en-GB"/>
          </w:rPr>
          <w:t xml:space="preserve"> files</w:t>
        </w:r>
        <w:r w:rsidRPr="003A06D0" w:rsidDel="002C29CC">
          <w:rPr>
            <w:lang w:val="en-GB"/>
          </w:rPr>
          <w:t>)</w:t>
        </w:r>
        <w:r w:rsidR="00211740" w:rsidRPr="003A06D0" w:rsidDel="002C29CC">
          <w:rPr>
            <w:lang w:val="en-GB"/>
          </w:rPr>
          <w:t>.</w:t>
        </w:r>
        <w:r w:rsidRPr="003A06D0" w:rsidDel="002C29CC">
          <w:rPr>
            <w:lang w:val="en-GB"/>
          </w:rPr>
          <w:t xml:space="preserve"> So even with just one </w:t>
        </w:r>
        <w:r w:rsidRPr="003A06D0" w:rsidDel="002C29CC">
          <w:rPr>
            <w:rStyle w:val="Datatype"/>
            <w:lang w:val="en-GB"/>
          </w:rPr>
          <w:t>SignatureObject</w:t>
        </w:r>
        <w:r w:rsidRPr="003A06D0" w:rsidDel="002C29CC">
          <w:rPr>
            <w:lang w:val="en-GB"/>
          </w:rPr>
          <w:t xml:space="preserve"> component present multiple signatures need to be processed.</w:t>
        </w:r>
        <w:bookmarkStart w:id="2598" w:name="_Toc9685175"/>
        <w:bookmarkEnd w:id="2598"/>
      </w:moveFrom>
    </w:p>
    <w:p w:rsidR="00211740" w:rsidRPr="003A06D0" w:rsidDel="002C29CC" w:rsidRDefault="00211740" w:rsidP="00211740">
      <w:pPr>
        <w:rPr>
          <w:moveFrom w:id="2599" w:author="Andreas Kuehne" w:date="2019-05-24T22:00:00Z"/>
          <w:lang w:val="en-GB"/>
        </w:rPr>
      </w:pPr>
      <w:moveFrom w:id="2600" w:author="Andreas Kuehne" w:date="2019-05-24T22:00:00Z">
        <w:r w:rsidRPr="003A06D0" w:rsidDel="002C29CC">
          <w:rPr>
            <w:lang w:val="en-GB"/>
          </w:rPr>
          <w:t xml:space="preserve">Only certain optional inputs and outputs are allowed when performing multi-signature verification.  See section </w:t>
        </w:r>
        <w:r w:rsidRPr="003A06D0" w:rsidDel="002C29CC">
          <w:rPr>
            <w:lang w:val="en-GB"/>
          </w:rPr>
          <w:fldChar w:fldCharType="begin"/>
        </w:r>
        <w:r w:rsidRPr="003A06D0" w:rsidDel="002C29CC">
          <w:rPr>
            <w:lang w:val="en-GB"/>
          </w:rPr>
          <w:instrText xml:space="preserve"> REF _Ref516355628 \r \h </w:instrText>
        </w:r>
      </w:moveFrom>
      <w:del w:id="2601" w:author="Andreas Kuehne" w:date="2019-05-24T22:00:00Z">
        <w:r w:rsidRPr="003A06D0" w:rsidDel="002C29CC">
          <w:rPr>
            <w:lang w:val="en-GB"/>
          </w:rPr>
        </w:r>
      </w:del>
      <w:moveFrom w:id="2602" w:author="Andreas Kuehne" w:date="2019-05-24T22:00:00Z">
        <w:r w:rsidRPr="003A06D0" w:rsidDel="002C29CC">
          <w:rPr>
            <w:lang w:val="en-GB"/>
          </w:rPr>
          <w:fldChar w:fldCharType="separate"/>
        </w:r>
        <w:r w:rsidRPr="003A06D0" w:rsidDel="002C29CC">
          <w:rPr>
            <w:lang w:val="en-GB"/>
          </w:rPr>
          <w:t>6.3</w:t>
        </w:r>
        <w:r w:rsidRPr="003A06D0" w:rsidDel="002C29CC">
          <w:rPr>
            <w:lang w:val="en-GB"/>
          </w:rPr>
          <w:fldChar w:fldCharType="end"/>
        </w:r>
        <w:r w:rsidRPr="003A06D0" w:rsidDel="002C29CC">
          <w:rPr>
            <w:lang w:val="en-GB"/>
          </w:rPr>
          <w:t xml:space="preserve"> </w:t>
        </w:r>
        <w:r w:rsidR="00FE06C1" w:rsidDel="002C29CC">
          <w:rPr>
            <w:rStyle w:val="Hyperlink"/>
            <w:lang w:val="en-GB"/>
          </w:rPr>
          <w:fldChar w:fldCharType="begin"/>
        </w:r>
        <w:r w:rsidR="00FE06C1" w:rsidDel="002C29CC">
          <w:rPr>
            <w:rStyle w:val="Hyperlink"/>
            <w:lang w:val="en-GB"/>
          </w:rPr>
          <w:instrText xml:space="preserve"> HYPERLINK \l "General processing" </w:instrText>
        </w:r>
        <w:r w:rsidR="00FE06C1" w:rsidDel="002C29CC">
          <w:rPr>
            <w:rStyle w:val="Hyperlink"/>
            <w:lang w:val="en-GB"/>
          </w:rPr>
          <w:fldChar w:fldCharType="separate"/>
        </w:r>
        <w:r w:rsidRPr="003A06D0" w:rsidDel="002C29CC">
          <w:rPr>
            <w:rStyle w:val="Hyperlink"/>
            <w:lang w:val="en-GB"/>
          </w:rPr>
          <w:t>General processing</w:t>
        </w:r>
        <w:r w:rsidR="00FE06C1" w:rsidDel="002C29CC">
          <w:rPr>
            <w:rStyle w:val="Hyperlink"/>
            <w:lang w:val="en-GB"/>
          </w:rPr>
          <w:fldChar w:fldCharType="end"/>
        </w:r>
        <w:r w:rsidRPr="003A06D0" w:rsidDel="002C29CC">
          <w:rPr>
            <w:lang w:val="en-GB"/>
          </w:rPr>
          <w:t xml:space="preserve"> for details.</w:t>
        </w:r>
        <w:bookmarkStart w:id="2603" w:name="_Toc9685176"/>
        <w:bookmarkEnd w:id="2603"/>
      </w:moveFrom>
    </w:p>
    <w:p w:rsidR="00211740" w:rsidRPr="003A06D0" w:rsidDel="002C29CC" w:rsidRDefault="00211740" w:rsidP="009D4EF5">
      <w:pPr>
        <w:rPr>
          <w:moveFrom w:id="2604" w:author="Andreas Kuehne" w:date="2019-05-24T22:00:00Z"/>
          <w:lang w:val="en-GB"/>
        </w:rPr>
      </w:pPr>
      <w:bookmarkStart w:id="2605" w:name="_Toc9685177"/>
      <w:bookmarkEnd w:id="2605"/>
    </w:p>
    <w:p w:rsidR="009D4EF5" w:rsidRPr="003A06D0" w:rsidRDefault="009D4EF5" w:rsidP="009D4EF5">
      <w:pPr>
        <w:pStyle w:val="berschrift3"/>
        <w:numPr>
          <w:ilvl w:val="2"/>
          <w:numId w:val="3"/>
        </w:numPr>
        <w:rPr>
          <w:lang w:val="en-GB"/>
        </w:rPr>
      </w:pPr>
      <w:bookmarkStart w:id="2606" w:name="_Ref501440736"/>
      <w:bookmarkStart w:id="2607" w:name="_Toc516359913"/>
      <w:bookmarkStart w:id="2608" w:name="_Toc522668722"/>
      <w:bookmarkStart w:id="2609" w:name="_Toc534748911"/>
      <w:bookmarkStart w:id="2610" w:name="_Toc9685178"/>
      <w:moveFromRangeEnd w:id="2550"/>
      <w:r w:rsidRPr="003A06D0">
        <w:rPr>
          <w:lang w:val="en-GB"/>
        </w:rPr>
        <w:t>Sub process ‘augment Signature’</w:t>
      </w:r>
      <w:bookmarkEnd w:id="2606"/>
      <w:bookmarkEnd w:id="2607"/>
      <w:bookmarkEnd w:id="2608"/>
      <w:bookmarkEnd w:id="2609"/>
      <w:bookmarkEnd w:id="261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2611" w:name="_Toc534748587"/>
      <w:bookmarkStart w:id="261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2611"/>
      <w:bookmarkEnd w:id="261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2613" w:name="_Toc534748588"/>
      <w:bookmarkStart w:id="261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2613"/>
      <w:bookmarkEnd w:id="261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2615" w:name="_Toc516359914"/>
      <w:bookmarkStart w:id="2616" w:name="_Toc522668723"/>
      <w:bookmarkStart w:id="2617" w:name="_Toc534748912"/>
      <w:bookmarkStart w:id="2618" w:name="_Toc9685179"/>
      <w:r w:rsidRPr="003A06D0">
        <w:rPr>
          <w:lang w:val="en-GB"/>
        </w:rPr>
        <w:t>Sub process ‘timestamp Signature’</w:t>
      </w:r>
      <w:bookmarkEnd w:id="2615"/>
      <w:bookmarkEnd w:id="2616"/>
      <w:bookmarkEnd w:id="2617"/>
      <w:bookmarkEnd w:id="261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2619" w:name="_Toc534748589"/>
      <w:bookmarkStart w:id="262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2619"/>
      <w:bookmarkEnd w:id="262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2621" w:name="_Toc516359915"/>
      <w:bookmarkStart w:id="2622" w:name="_Toc522668724"/>
      <w:bookmarkStart w:id="2623" w:name="_Toc534748913"/>
      <w:bookmarkStart w:id="2624" w:name="_Toc9685180"/>
      <w:r w:rsidRPr="003A06D0">
        <w:rPr>
          <w:lang w:val="en-GB"/>
        </w:rPr>
        <w:t>Task ‘build VerifyResponse’</w:t>
      </w:r>
      <w:bookmarkEnd w:id="2621"/>
      <w:bookmarkEnd w:id="2622"/>
      <w:bookmarkEnd w:id="2623"/>
      <w:bookmarkEnd w:id="262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2512"/>
    <w:bookmarkEnd w:id="2513"/>
    <w:bookmarkEnd w:id="2514"/>
    <w:bookmarkEnd w:id="2515"/>
    <w:bookmarkEnd w:id="2516"/>
    <w:bookmarkEnd w:id="251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2625" w:name="_Toc9685181"/>
      <w:bookmarkStart w:id="2626" w:name="_Ref522794364"/>
      <w:bookmarkStart w:id="2627" w:name="_Toc522668725"/>
      <w:bookmarkStart w:id="2628" w:name="_Ref534888702"/>
      <w:bookmarkStart w:id="2629" w:name="_Ref628073"/>
      <w:r w:rsidRPr="003A06D0">
        <w:rPr>
          <w:rStyle w:val="Hyperlink"/>
          <w:lang w:val="en-GB"/>
        </w:rPr>
        <w:t>Asynchronous Processing Model</w:t>
      </w:r>
      <w:bookmarkEnd w:id="2625"/>
      <w:bookmarkEnd w:id="2626"/>
      <w:bookmarkEnd w:id="2627"/>
      <w:bookmarkEnd w:id="2628"/>
      <w:bookmarkEnd w:id="262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2630" w:name="_Toc9685182"/>
      <w:r w:rsidRPr="003A06D0">
        <w:rPr>
          <w:lang w:val="en-GB"/>
        </w:rPr>
        <w:t>Asynchronous-only Processing</w:t>
      </w:r>
      <w:bookmarkEnd w:id="263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2631" w:name="_Toc9685183"/>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263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2632" w:name="sec_DssCoreBindings"/>
    <w:bookmarkEnd w:id="263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2633" w:name="_Toc9685184"/>
      <w:bookmarkStart w:id="2634" w:name="_Toc522668726"/>
      <w:r w:rsidRPr="003A06D0">
        <w:rPr>
          <w:rStyle w:val="Hyperlink"/>
          <w:lang w:val="en-GB"/>
        </w:rPr>
        <w:t>DSS Core Bindings</w:t>
      </w:r>
      <w:bookmarkEnd w:id="2310"/>
      <w:bookmarkEnd w:id="2311"/>
      <w:bookmarkEnd w:id="2312"/>
      <w:bookmarkEnd w:id="2313"/>
      <w:bookmarkEnd w:id="2314"/>
      <w:bookmarkEnd w:id="2315"/>
      <w:bookmarkEnd w:id="2316"/>
      <w:bookmarkEnd w:id="2633"/>
      <w:bookmarkEnd w:id="263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2635" w:name="sec_HttpPostTransportBinding"/>
    <w:bookmarkStart w:id="2636" w:name="_Toc114309536"/>
    <w:bookmarkStart w:id="2637" w:name="_Toc157225062"/>
    <w:bookmarkStart w:id="2638" w:name="_Toc158797529"/>
    <w:bookmarkStart w:id="2639" w:name="_Toc159076097"/>
    <w:bookmarkStart w:id="2640" w:name="_Toc481065034"/>
    <w:bookmarkStart w:id="2641" w:name="_Toc516358024"/>
    <w:bookmarkEnd w:id="263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2642" w:name="_Toc9685185"/>
      <w:bookmarkStart w:id="2643" w:name="_Toc522668727"/>
      <w:r w:rsidRPr="003A06D0">
        <w:rPr>
          <w:rStyle w:val="Hyperlink"/>
          <w:lang w:val="en-GB"/>
        </w:rPr>
        <w:t>HTTP POST Transport Binding</w:t>
      </w:r>
      <w:bookmarkEnd w:id="2636"/>
      <w:bookmarkEnd w:id="2637"/>
      <w:bookmarkEnd w:id="2638"/>
      <w:bookmarkEnd w:id="2639"/>
      <w:bookmarkEnd w:id="2640"/>
      <w:bookmarkEnd w:id="2641"/>
      <w:bookmarkEnd w:id="2642"/>
      <w:bookmarkEnd w:id="264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2644" w:name="sec_Soap12TransportBinding"/>
    <w:bookmarkStart w:id="2645" w:name="_Toc114309537"/>
    <w:bookmarkStart w:id="2646" w:name="_Toc157225063"/>
    <w:bookmarkStart w:id="2647" w:name="_Toc158797530"/>
    <w:bookmarkStart w:id="2648" w:name="_Toc159076098"/>
    <w:bookmarkStart w:id="2649" w:name="_Toc481065035"/>
    <w:bookmarkStart w:id="2650" w:name="_Toc516358025"/>
    <w:bookmarkEnd w:id="264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2651" w:name="_Toc9685186"/>
      <w:bookmarkStart w:id="2652" w:name="_Toc522668728"/>
      <w:r w:rsidRPr="003A06D0">
        <w:rPr>
          <w:rStyle w:val="Hyperlink"/>
          <w:lang w:val="en-GB"/>
        </w:rPr>
        <w:t>SOAP 1.2 Transport Binding</w:t>
      </w:r>
      <w:bookmarkEnd w:id="2645"/>
      <w:bookmarkEnd w:id="2646"/>
      <w:bookmarkEnd w:id="2647"/>
      <w:bookmarkEnd w:id="2648"/>
      <w:bookmarkEnd w:id="2649"/>
      <w:bookmarkEnd w:id="2650"/>
      <w:bookmarkEnd w:id="2651"/>
      <w:bookmarkEnd w:id="265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2653" w:name="sec_SecurityBindings"/>
    <w:bookmarkStart w:id="2654" w:name="_Toc516358026"/>
    <w:bookmarkEnd w:id="26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2655" w:name="_Toc9685187"/>
      <w:bookmarkStart w:id="2656" w:name="_Toc522668729"/>
      <w:r w:rsidRPr="003A06D0">
        <w:rPr>
          <w:rStyle w:val="Hyperlink"/>
          <w:lang w:val="en-GB"/>
        </w:rPr>
        <w:t>Security Bindings</w:t>
      </w:r>
      <w:bookmarkEnd w:id="2654"/>
      <w:bookmarkEnd w:id="2655"/>
      <w:bookmarkEnd w:id="265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2657" w:name="_XML_–_Type"/>
    <w:bookmarkStart w:id="2658" w:name="sec_DssDefinedIdentifiers"/>
    <w:bookmarkStart w:id="2659" w:name="_Toc481065050"/>
    <w:bookmarkEnd w:id="2317"/>
    <w:bookmarkEnd w:id="2657"/>
    <w:bookmarkEnd w:id="265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2660" w:name="_Toc9685188"/>
      <w:bookmarkStart w:id="2661" w:name="_Toc522668730"/>
      <w:r w:rsidRPr="003A06D0">
        <w:rPr>
          <w:rStyle w:val="Hyperlink"/>
          <w:lang w:val="en-GB"/>
        </w:rPr>
        <w:t>DSS-Defined Identifiers</w:t>
      </w:r>
      <w:bookmarkEnd w:id="2659"/>
      <w:bookmarkEnd w:id="2660"/>
      <w:bookmarkEnd w:id="266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2662" w:name="sec_SignatureTypeIdentifiers"/>
    <w:bookmarkStart w:id="2663" w:name="_Toc481065051"/>
    <w:bookmarkStart w:id="2664" w:name="_Toc516358027"/>
    <w:bookmarkEnd w:id="266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2665" w:name="_Toc9685189"/>
      <w:bookmarkStart w:id="2666" w:name="_Toc522668731"/>
      <w:r w:rsidRPr="003A06D0">
        <w:rPr>
          <w:rStyle w:val="Hyperlink"/>
          <w:lang w:val="en-GB"/>
        </w:rPr>
        <w:t>Signature Type Identifiers</w:t>
      </w:r>
      <w:bookmarkEnd w:id="2663"/>
      <w:bookmarkEnd w:id="2664"/>
      <w:bookmarkEnd w:id="2665"/>
      <w:bookmarkEnd w:id="266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2667" w:name="_Toc481065052"/>
      <w:bookmarkStart w:id="2668" w:name="_Toc516359916"/>
      <w:bookmarkStart w:id="2669" w:name="_Toc522668732"/>
      <w:bookmarkStart w:id="2670" w:name="_Toc9685190"/>
      <w:r w:rsidRPr="003A06D0">
        <w:rPr>
          <w:lang w:val="en-GB"/>
        </w:rPr>
        <w:t>XML Signature</w:t>
      </w:r>
      <w:bookmarkEnd w:id="2667"/>
      <w:bookmarkEnd w:id="2668"/>
      <w:bookmarkEnd w:id="2669"/>
      <w:bookmarkEnd w:id="267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2671" w:name="_Toc481065053"/>
      <w:bookmarkStart w:id="2672" w:name="_Toc516359917"/>
      <w:bookmarkStart w:id="2673" w:name="_Toc522668733"/>
      <w:bookmarkStart w:id="2674" w:name="_Toc9685191"/>
      <w:r w:rsidRPr="003A06D0">
        <w:rPr>
          <w:lang w:val="en-GB"/>
        </w:rPr>
        <w:t>XML TimeStampToken</w:t>
      </w:r>
      <w:bookmarkEnd w:id="2671"/>
      <w:bookmarkEnd w:id="2672"/>
      <w:bookmarkEnd w:id="2673"/>
      <w:bookmarkEnd w:id="267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2675" w:name="_Toc481065054"/>
      <w:bookmarkStart w:id="2676" w:name="_Toc516359918"/>
      <w:bookmarkStart w:id="2677" w:name="_Toc522668734"/>
      <w:bookmarkStart w:id="2678" w:name="_Toc9685192"/>
      <w:r w:rsidRPr="003A06D0">
        <w:rPr>
          <w:lang w:val="en-GB"/>
        </w:rPr>
        <w:t>RFC 3161 TimeStampToken</w:t>
      </w:r>
      <w:bookmarkEnd w:id="2675"/>
      <w:bookmarkEnd w:id="2676"/>
      <w:bookmarkEnd w:id="2677"/>
      <w:bookmarkEnd w:id="267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2679" w:name="_Toc481065055"/>
      <w:bookmarkStart w:id="2680" w:name="_Toc516359919"/>
      <w:bookmarkStart w:id="2681" w:name="_Toc522668735"/>
      <w:bookmarkStart w:id="2682" w:name="_Toc9685193"/>
      <w:r w:rsidRPr="003A06D0">
        <w:rPr>
          <w:lang w:val="en-GB"/>
        </w:rPr>
        <w:t>CMS Signature</w:t>
      </w:r>
      <w:bookmarkEnd w:id="2679"/>
      <w:bookmarkEnd w:id="2680"/>
      <w:bookmarkEnd w:id="2681"/>
      <w:bookmarkEnd w:id="268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2683" w:name="_Toc481065056"/>
      <w:bookmarkStart w:id="2684" w:name="_Toc516359920"/>
      <w:bookmarkStart w:id="2685" w:name="_Toc522668736"/>
      <w:bookmarkStart w:id="2686" w:name="_Toc9685194"/>
      <w:r w:rsidRPr="003A06D0">
        <w:rPr>
          <w:lang w:val="en-GB"/>
        </w:rPr>
        <w:t>PGP Signature</w:t>
      </w:r>
      <w:bookmarkEnd w:id="2683"/>
      <w:bookmarkEnd w:id="2684"/>
      <w:bookmarkEnd w:id="2685"/>
      <w:bookmarkEnd w:id="268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2687" w:name="sec_ResultMinors"/>
    <w:bookmarkStart w:id="2688" w:name="_Toc516358028"/>
    <w:bookmarkEnd w:id="268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2689" w:name="_Toc9685195"/>
      <w:bookmarkStart w:id="2690" w:name="_Toc522668737"/>
      <w:bookmarkStart w:id="2691" w:name="_Ref534804134"/>
      <w:bookmarkStart w:id="2692" w:name="_Ref534995297"/>
      <w:bookmarkStart w:id="2693" w:name="_Ref534995314"/>
      <w:bookmarkStart w:id="2694" w:name="_Ref534995333"/>
      <w:bookmarkStart w:id="2695" w:name="_Ref534995348"/>
      <w:r w:rsidRPr="003A06D0">
        <w:rPr>
          <w:rStyle w:val="Hyperlink"/>
          <w:lang w:val="en-GB"/>
        </w:rPr>
        <w:t>ResultMinors</w:t>
      </w:r>
      <w:bookmarkEnd w:id="2688"/>
      <w:bookmarkEnd w:id="2689"/>
      <w:bookmarkEnd w:id="2690"/>
      <w:bookmarkEnd w:id="2691"/>
      <w:bookmarkEnd w:id="2692"/>
      <w:bookmarkEnd w:id="2693"/>
      <w:bookmarkEnd w:id="2694"/>
      <w:bookmarkEnd w:id="269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2696" w:name="_Security_Considerations"/>
    <w:bookmarkStart w:id="2697" w:name="_Toc388881068"/>
    <w:bookmarkStart w:id="2698" w:name="_Toc391634662"/>
    <w:bookmarkStart w:id="2699" w:name="_Toc519870678"/>
    <w:bookmarkStart w:id="2700" w:name="sec_SecurityConsiderations"/>
    <w:bookmarkEnd w:id="269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2701" w:name="_Toc9685196"/>
      <w:bookmarkStart w:id="2702" w:name="_Toc522668738"/>
      <w:r w:rsidRPr="003A06D0">
        <w:rPr>
          <w:rStyle w:val="Hyperlink"/>
          <w:lang w:val="en-GB"/>
        </w:rPr>
        <w:t>Security Considerations</w:t>
      </w:r>
      <w:bookmarkEnd w:id="2697"/>
      <w:bookmarkEnd w:id="2698"/>
      <w:bookmarkEnd w:id="2699"/>
      <w:bookmarkEnd w:id="2700"/>
      <w:bookmarkEnd w:id="2701"/>
      <w:bookmarkEnd w:id="270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2703" w:name="_Standard_Attack_Vectors"/>
    <w:bookmarkStart w:id="2704" w:name="sec_StandardAttackVectors"/>
    <w:bookmarkEnd w:id="270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2705" w:name="_Toc9685197"/>
      <w:bookmarkStart w:id="2706" w:name="_Toc522668739"/>
      <w:r w:rsidRPr="003A06D0">
        <w:rPr>
          <w:rStyle w:val="Hyperlink"/>
          <w:lang w:val="en-GB"/>
        </w:rPr>
        <w:t>Well-Known Attack Vectors</w:t>
      </w:r>
      <w:bookmarkEnd w:id="2704"/>
      <w:bookmarkEnd w:id="2705"/>
      <w:bookmarkEnd w:id="270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270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2708" w:name="_Toc9685198"/>
      <w:bookmarkStart w:id="2709" w:name="_Toc522668740"/>
      <w:r w:rsidRPr="003A06D0">
        <w:rPr>
          <w:rStyle w:val="Hyperlink"/>
          <w:lang w:val="en-GB"/>
        </w:rPr>
        <w:t>XML Parsing Vulnerabilities [non-normative]</w:t>
      </w:r>
      <w:bookmarkEnd w:id="2707"/>
      <w:bookmarkEnd w:id="2708"/>
      <w:bookmarkEnd w:id="270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271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2711" w:name="_Toc9685199"/>
      <w:bookmarkStart w:id="2712" w:name="_Toc522668741"/>
      <w:r w:rsidRPr="003A06D0">
        <w:rPr>
          <w:rStyle w:val="Hyperlink"/>
          <w:lang w:val="en-GB"/>
        </w:rPr>
        <w:t>XML Canonicalization Vulnerabilities [non-normative]</w:t>
      </w:r>
      <w:bookmarkEnd w:id="2710"/>
      <w:bookmarkEnd w:id="2711"/>
      <w:bookmarkEnd w:id="271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271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2714" w:name="_Toc9685200"/>
      <w:bookmarkStart w:id="2715" w:name="_Toc522668742"/>
      <w:r w:rsidRPr="003A06D0">
        <w:rPr>
          <w:rStyle w:val="Hyperlink"/>
          <w:lang w:val="en-GB"/>
        </w:rPr>
        <w:t>Injection Attacks [non-normative]</w:t>
      </w:r>
      <w:bookmarkEnd w:id="2713"/>
      <w:bookmarkEnd w:id="2714"/>
      <w:bookmarkEnd w:id="271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271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2717" w:name="_Toc9685201"/>
      <w:bookmarkStart w:id="2718" w:name="_Toc522668743"/>
      <w:r w:rsidRPr="003A06D0">
        <w:rPr>
          <w:rStyle w:val="Hyperlink"/>
          <w:lang w:val="en-GB"/>
        </w:rPr>
        <w:t>JSON Deserialization Through Evaluation Attacks [non-normative]</w:t>
      </w:r>
      <w:bookmarkEnd w:id="2716"/>
      <w:bookmarkEnd w:id="2717"/>
      <w:bookmarkEnd w:id="271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2719" w:name="sec_Conformance"/>
    <w:bookmarkStart w:id="2720" w:name="_Toc478074898"/>
    <w:bookmarkStart w:id="2721" w:name="_Toc480914758"/>
    <w:bookmarkStart w:id="2722" w:name="_Toc481065057"/>
    <w:bookmarkEnd w:id="271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2723" w:name="_Toc9685202"/>
      <w:bookmarkStart w:id="2724" w:name="_Toc522668744"/>
      <w:r w:rsidRPr="003A06D0">
        <w:rPr>
          <w:rStyle w:val="Hyperlink"/>
          <w:lang w:val="en-GB"/>
        </w:rPr>
        <w:t>Conformance</w:t>
      </w:r>
      <w:bookmarkEnd w:id="2720"/>
      <w:bookmarkEnd w:id="2721"/>
      <w:bookmarkEnd w:id="2722"/>
      <w:bookmarkEnd w:id="2723"/>
      <w:bookmarkEnd w:id="2724"/>
      <w:r w:rsidRPr="003A06D0">
        <w:rPr>
          <w:lang w:val="en-GB"/>
        </w:rPr>
        <w:fldChar w:fldCharType="end"/>
      </w:r>
    </w:p>
    <w:bookmarkStart w:id="2725" w:name="sec_ConformanceAsDss2"/>
    <w:bookmarkStart w:id="2726" w:name="_Toc478074899"/>
    <w:bookmarkStart w:id="2727" w:name="_Toc480914759"/>
    <w:bookmarkStart w:id="2728" w:name="_Toc481065058"/>
    <w:bookmarkStart w:id="2729" w:name="_Toc516358029"/>
    <w:bookmarkEnd w:id="27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2730" w:name="_Toc9685203"/>
      <w:bookmarkStart w:id="2731" w:name="_Toc522668745"/>
      <w:r w:rsidRPr="003A06D0">
        <w:rPr>
          <w:rStyle w:val="Hyperlink"/>
          <w:lang w:val="en-GB"/>
        </w:rPr>
        <w:t>Conformance as a DSS version 2.0 document</w:t>
      </w:r>
      <w:bookmarkEnd w:id="2726"/>
      <w:bookmarkEnd w:id="2727"/>
      <w:bookmarkEnd w:id="2728"/>
      <w:bookmarkEnd w:id="2729"/>
      <w:bookmarkEnd w:id="2730"/>
      <w:bookmarkEnd w:id="273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2732" w:name="sec_ConformanceForXmlFormat"/>
    <w:bookmarkStart w:id="2733" w:name="_Toc480914761"/>
    <w:bookmarkStart w:id="2734" w:name="_Toc481065060"/>
    <w:bookmarkStart w:id="2735" w:name="_Toc516359922"/>
    <w:bookmarkStart w:id="2736" w:name="_Toc480914760"/>
    <w:bookmarkStart w:id="2737" w:name="_Toc481065059"/>
    <w:bookmarkStart w:id="2738" w:name="_Toc516359921"/>
    <w:bookmarkEnd w:id="273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2739" w:name="_Toc9685204"/>
      <w:bookmarkStart w:id="2740" w:name="_Toc522668746"/>
      <w:r w:rsidRPr="003A06D0">
        <w:rPr>
          <w:rStyle w:val="Hyperlink"/>
          <w:lang w:val="en-GB"/>
        </w:rPr>
        <w:t>Conformance for JSON format</w:t>
      </w:r>
      <w:bookmarkEnd w:id="2733"/>
      <w:bookmarkEnd w:id="2734"/>
      <w:bookmarkEnd w:id="2735"/>
      <w:bookmarkEnd w:id="2739"/>
      <w:bookmarkEnd w:id="274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F847D3" w:rsidP="00AA52F6">
      <w:pPr>
        <w:pStyle w:val="berschrift3"/>
        <w:numPr>
          <w:ilvl w:val="2"/>
          <w:numId w:val="3"/>
        </w:numPr>
        <w:rPr>
          <w:lang w:val="en-GB"/>
        </w:rPr>
      </w:pPr>
      <w:hyperlink w:anchor="sec_ConformanceForXmlFormat" w:history="1">
        <w:bookmarkStart w:id="2741" w:name="_Toc522668747"/>
        <w:bookmarkStart w:id="2742" w:name="_Toc9685205"/>
        <w:r w:rsidR="00BF4F83" w:rsidRPr="003A06D0">
          <w:rPr>
            <w:rStyle w:val="Hyperlink"/>
            <w:lang w:val="en-GB"/>
          </w:rPr>
          <w:t>Conformance for XML format</w:t>
        </w:r>
        <w:bookmarkEnd w:id="2736"/>
        <w:bookmarkEnd w:id="2737"/>
        <w:bookmarkEnd w:id="2738"/>
        <w:bookmarkEnd w:id="2741"/>
        <w:bookmarkEnd w:id="274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2743" w:name="confValidCSAFCVRFXML"/>
      <w:r w:rsidRPr="003A06D0">
        <w:rPr>
          <w:color w:val="FF0000"/>
          <w:lang w:val="en-GB"/>
        </w:rPr>
        <w:t>DSS-11.1.2-1</w:t>
      </w:r>
      <w:bookmarkEnd w:id="2743"/>
      <w:r w:rsidRPr="003A06D0">
        <w:rPr>
          <w:lang w:val="en-GB"/>
        </w:rPr>
        <w:t>]</w:t>
      </w:r>
    </w:p>
    <w:bookmarkStart w:id="2744" w:name="sec_ConformanceForJsonFormat"/>
    <w:bookmarkStart w:id="2745" w:name="sec_ConformanceForServer"/>
    <w:bookmarkEnd w:id="27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2746" w:name="_Toc9685206"/>
      <w:bookmarkStart w:id="2747" w:name="_Toc522668748"/>
      <w:r w:rsidRPr="003A06D0">
        <w:rPr>
          <w:rStyle w:val="Hyperlink"/>
          <w:lang w:val="en-GB"/>
        </w:rPr>
        <w:t>Conformance for DSS Server</w:t>
      </w:r>
      <w:bookmarkEnd w:id="2746"/>
      <w:bookmarkEnd w:id="2747"/>
      <w:r w:rsidRPr="003A06D0">
        <w:rPr>
          <w:lang w:val="en-GB"/>
        </w:rPr>
        <w:fldChar w:fldCharType="end"/>
      </w:r>
    </w:p>
    <w:bookmarkEnd w:id="274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274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2749" w:name="_Toc9685207"/>
      <w:bookmarkStart w:id="2750" w:name="_Toc522668749"/>
      <w:r w:rsidRPr="003A06D0">
        <w:rPr>
          <w:rStyle w:val="Hyperlink"/>
          <w:lang w:val="en-GB"/>
        </w:rPr>
        <w:t>Conformance for DSS Client</w:t>
      </w:r>
      <w:bookmarkEnd w:id="2748"/>
      <w:bookmarkEnd w:id="2749"/>
      <w:bookmarkEnd w:id="275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2751" w:name="sec_Acknowledgements"/>
    <w:bookmarkStart w:id="2752" w:name="_Toc85472897"/>
    <w:bookmarkStart w:id="2753" w:name="_Toc287332012"/>
    <w:bookmarkStart w:id="2754" w:name="_Toc478074900"/>
    <w:bookmarkStart w:id="2755" w:name="_Toc480914769"/>
    <w:bookmarkStart w:id="2756" w:name="_Toc481065063"/>
    <w:bookmarkEnd w:id="275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2757" w:name="_Toc9685208"/>
      <w:bookmarkStart w:id="2758" w:name="_Toc522668750"/>
      <w:r w:rsidRPr="003A06D0">
        <w:rPr>
          <w:rStyle w:val="Hyperlink"/>
          <w:lang w:val="en-GB"/>
        </w:rPr>
        <w:t>Acknowledgments</w:t>
      </w:r>
      <w:bookmarkEnd w:id="2752"/>
      <w:bookmarkEnd w:id="2753"/>
      <w:bookmarkEnd w:id="2754"/>
      <w:bookmarkEnd w:id="2755"/>
      <w:bookmarkEnd w:id="2756"/>
      <w:bookmarkEnd w:id="2757"/>
      <w:bookmarkEnd w:id="275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2759" w:name="sec_IndexOfComponentsAndElements"/>
    <w:bookmarkStart w:id="2760" w:name="_Toc478074901"/>
    <w:bookmarkStart w:id="2761" w:name="_Toc480914770"/>
    <w:bookmarkStart w:id="2762" w:name="_Toc481065064"/>
    <w:bookmarkEnd w:id="275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2763" w:name="_Toc9685209"/>
      <w:bookmarkStart w:id="2764" w:name="_Toc522668751"/>
      <w:r w:rsidRPr="003A06D0">
        <w:rPr>
          <w:rStyle w:val="Hyperlink"/>
          <w:lang w:val="en-GB"/>
        </w:rPr>
        <w:t>Index of Components and Elements</w:t>
      </w:r>
      <w:bookmarkEnd w:id="2760"/>
      <w:bookmarkEnd w:id="2761"/>
      <w:bookmarkEnd w:id="2762"/>
      <w:bookmarkEnd w:id="2763"/>
      <w:bookmarkEnd w:id="276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2765" w:name="sec_ListOfFigures"/>
    <w:bookmarkStart w:id="2766" w:name="_Toc478074902"/>
    <w:bookmarkStart w:id="2767" w:name="_Toc480914771"/>
    <w:bookmarkStart w:id="2768" w:name="_Toc481065065"/>
    <w:bookmarkEnd w:id="276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2769" w:name="_Toc9685210"/>
      <w:bookmarkStart w:id="2770" w:name="_Toc522668752"/>
      <w:r w:rsidRPr="003A06D0">
        <w:rPr>
          <w:rStyle w:val="Hyperlink"/>
          <w:lang w:val="en-GB"/>
        </w:rPr>
        <w:t>List of Figures</w:t>
      </w:r>
      <w:bookmarkEnd w:id="2766"/>
      <w:bookmarkEnd w:id="2767"/>
      <w:bookmarkEnd w:id="2768"/>
      <w:bookmarkEnd w:id="2769"/>
      <w:bookmarkEnd w:id="277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2771" w:name="sec_RevisionHistory"/>
    <w:bookmarkStart w:id="2772" w:name="_Toc85472898"/>
    <w:bookmarkStart w:id="2773" w:name="_Toc287332014"/>
    <w:bookmarkStart w:id="2774" w:name="_Toc480914774"/>
    <w:bookmarkStart w:id="2775" w:name="_Toc481065068"/>
    <w:bookmarkEnd w:id="277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2776" w:name="_Toc9685211"/>
      <w:bookmarkStart w:id="2777" w:name="_Toc522668753"/>
      <w:r w:rsidRPr="003A06D0">
        <w:rPr>
          <w:rStyle w:val="Hyperlink"/>
          <w:lang w:val="en-GB"/>
        </w:rPr>
        <w:t>Revision History</w:t>
      </w:r>
      <w:bookmarkEnd w:id="2772"/>
      <w:bookmarkEnd w:id="2773"/>
      <w:bookmarkEnd w:id="2774"/>
      <w:bookmarkEnd w:id="2775"/>
      <w:bookmarkEnd w:id="2776"/>
      <w:bookmarkEnd w:id="277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7D3" w:rsidRDefault="00F847D3" w:rsidP="008C100C">
      <w:r>
        <w:separator/>
      </w:r>
    </w:p>
    <w:p w:rsidR="00F847D3" w:rsidRDefault="00F847D3" w:rsidP="008C100C"/>
    <w:p w:rsidR="00F847D3" w:rsidRDefault="00F847D3" w:rsidP="008C100C"/>
    <w:p w:rsidR="00F847D3" w:rsidRDefault="00F847D3" w:rsidP="008C100C"/>
    <w:p w:rsidR="00F847D3" w:rsidRDefault="00F847D3" w:rsidP="008C100C"/>
    <w:p w:rsidR="00F847D3" w:rsidRDefault="00F847D3" w:rsidP="008C100C"/>
    <w:p w:rsidR="00F847D3" w:rsidRDefault="00F847D3" w:rsidP="008C100C"/>
  </w:endnote>
  <w:endnote w:type="continuationSeparator" w:id="0">
    <w:p w:rsidR="00F847D3" w:rsidRDefault="00F847D3" w:rsidP="008C100C">
      <w:r>
        <w:continuationSeparator/>
      </w:r>
    </w:p>
    <w:p w:rsidR="00F847D3" w:rsidRDefault="00F847D3" w:rsidP="008C100C"/>
    <w:p w:rsidR="00F847D3" w:rsidRDefault="00F847D3" w:rsidP="008C100C"/>
    <w:p w:rsidR="00F847D3" w:rsidRDefault="00F847D3" w:rsidP="008C100C"/>
    <w:p w:rsidR="00F847D3" w:rsidRDefault="00F847D3" w:rsidP="008C100C"/>
    <w:p w:rsidR="00F847D3" w:rsidRDefault="00F847D3" w:rsidP="008C100C"/>
    <w:p w:rsidR="00F847D3" w:rsidRDefault="00F847D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roman"/>
    <w:pitch w:val="fixed"/>
    <w:sig w:usb0="00000001" w:usb1="08070000" w:usb2="00000010" w:usb3="00000000" w:csb0="00020000"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7D3" w:rsidRDefault="00F847D3" w:rsidP="00560795">
    <w:pPr>
      <w:pStyle w:val="Fuzeile"/>
      <w:tabs>
        <w:tab w:val="clear" w:pos="4320"/>
        <w:tab w:val="clear" w:pos="8640"/>
        <w:tab w:val="center" w:pos="4680"/>
        <w:tab w:val="right" w:pos="9360"/>
      </w:tabs>
      <w:spacing w:after="0"/>
      <w:rPr>
        <w:sz w:val="16"/>
        <w:szCs w:val="16"/>
      </w:rPr>
    </w:pPr>
    <w:r>
      <w:rPr>
        <w:sz w:val="16"/>
        <w:szCs w:val="16"/>
      </w:rPr>
      <w:t>dss-core-v2.0-csprd03</w:t>
    </w:r>
    <w:ins w:id="1411" w:author="Andreas Kuehne" w:date="2019-05-25T14:07:00Z">
      <w:r>
        <w:rPr>
          <w:sz w:val="16"/>
          <w:szCs w:val="16"/>
        </w:rPr>
        <w:t>.1</w:t>
      </w:r>
    </w:ins>
    <w:r>
      <w:rPr>
        <w:sz w:val="16"/>
        <w:szCs w:val="16"/>
      </w:rPr>
      <w:tab/>
    </w:r>
    <w:r>
      <w:rPr>
        <w:sz w:val="16"/>
        <w:szCs w:val="16"/>
      </w:rPr>
      <w:tab/>
    </w:r>
    <w:ins w:id="1412" w:author="Andreas Kuehne" w:date="2019-05-25T14:08:00Z">
      <w:r>
        <w:rPr>
          <w:sz w:val="16"/>
          <w:szCs w:val="16"/>
        </w:rPr>
        <w:t>25</w:t>
      </w:r>
    </w:ins>
    <w:del w:id="1413" w:author="Andreas Kuehne" w:date="2019-05-25T14:08:00Z">
      <w:r w:rsidDel="008E612F">
        <w:rPr>
          <w:sz w:val="16"/>
          <w:szCs w:val="16"/>
        </w:rPr>
        <w:delText>13</w:delText>
      </w:r>
    </w:del>
    <w:r>
      <w:rPr>
        <w:sz w:val="16"/>
        <w:szCs w:val="16"/>
      </w:rPr>
      <w:t xml:space="preserve"> </w:t>
    </w:r>
    <w:del w:id="1414" w:author="Andreas Kuehne" w:date="2019-05-25T14:08:00Z">
      <w:r w:rsidDel="008E612F">
        <w:rPr>
          <w:sz w:val="16"/>
          <w:szCs w:val="16"/>
        </w:rPr>
        <w:delText xml:space="preserve">February </w:delText>
      </w:r>
    </w:del>
    <w:ins w:id="1415" w:author="Andreas Kuehne" w:date="2019-05-25T14:08:00Z">
      <w:r>
        <w:rPr>
          <w:sz w:val="16"/>
          <w:szCs w:val="16"/>
        </w:rPr>
        <w:t xml:space="preserve">May </w:t>
      </w:r>
    </w:ins>
    <w:r>
      <w:rPr>
        <w:sz w:val="16"/>
        <w:szCs w:val="16"/>
      </w:rPr>
      <w:t>2019</w:t>
    </w:r>
  </w:p>
  <w:p w:rsidR="00F847D3" w:rsidRPr="00F50E2C" w:rsidRDefault="00F847D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C472CB">
      <w:rPr>
        <w:rStyle w:val="Seitenzahl"/>
        <w:noProof/>
        <w:sz w:val="16"/>
        <w:szCs w:val="16"/>
      </w:rPr>
      <w:t>14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C472CB">
      <w:rPr>
        <w:rStyle w:val="Seitenzahl"/>
        <w:noProof/>
        <w:sz w:val="16"/>
        <w:szCs w:val="16"/>
      </w:rPr>
      <w:t>156</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7D3" w:rsidRPr="007611CD" w:rsidRDefault="00F847D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F847D3" w:rsidRPr="007611CD" w:rsidRDefault="00F847D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7D3" w:rsidRDefault="00F847D3" w:rsidP="008C100C">
      <w:r>
        <w:separator/>
      </w:r>
    </w:p>
    <w:p w:rsidR="00F847D3" w:rsidRDefault="00F847D3" w:rsidP="008C100C"/>
  </w:footnote>
  <w:footnote w:type="continuationSeparator" w:id="0">
    <w:p w:rsidR="00F847D3" w:rsidRDefault="00F847D3" w:rsidP="008C100C">
      <w:r>
        <w:continuationSeparator/>
      </w:r>
    </w:p>
    <w:p w:rsidR="00F847D3" w:rsidRDefault="00F847D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7D3" w:rsidRDefault="00F847D3" w:rsidP="008C100C"/>
  <w:p w:rsidR="00F847D3" w:rsidRDefault="00F847D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efaultTableStyle w:val="Gitternetztabelle1hell1"/>
  <w:noPunctuationKerning/>
  <w:characterSpacingControl w:val="doNotCompress"/>
  <w:hdrShapeDefaults>
    <o:shapedefaults v:ext="edit" spidmax="5222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44B0"/>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C29CC"/>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13EF"/>
    <w:rsid w:val="003734F5"/>
    <w:rsid w:val="00373F41"/>
    <w:rsid w:val="0038331B"/>
    <w:rsid w:val="00383A67"/>
    <w:rsid w:val="00383FF4"/>
    <w:rsid w:val="003857AC"/>
    <w:rsid w:val="00396734"/>
    <w:rsid w:val="003A06D0"/>
    <w:rsid w:val="003A0D47"/>
    <w:rsid w:val="003A1FBF"/>
    <w:rsid w:val="003B0E37"/>
    <w:rsid w:val="003B1F5B"/>
    <w:rsid w:val="003C18EF"/>
    <w:rsid w:val="003C20A1"/>
    <w:rsid w:val="003C5A42"/>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05B4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83B93"/>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58DA"/>
    <w:rsid w:val="008C7396"/>
    <w:rsid w:val="008D23C9"/>
    <w:rsid w:val="008D40EE"/>
    <w:rsid w:val="008D464F"/>
    <w:rsid w:val="008D603F"/>
    <w:rsid w:val="008E612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85C39"/>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2CB"/>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A3A8E"/>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265"/>
    <w:rsid w:val="00EF78A5"/>
    <w:rsid w:val="00F102AA"/>
    <w:rsid w:val="00F1108A"/>
    <w:rsid w:val="00F2001C"/>
    <w:rsid w:val="00F275C1"/>
    <w:rsid w:val="00F275CE"/>
    <w:rsid w:val="00F316B4"/>
    <w:rsid w:val="00F342DA"/>
    <w:rsid w:val="00F3464C"/>
    <w:rsid w:val="00F42CC9"/>
    <w:rsid w:val="00F442F9"/>
    <w:rsid w:val="00F50E2C"/>
    <w:rsid w:val="00F71295"/>
    <w:rsid w:val="00F847D3"/>
    <w:rsid w:val="00F92033"/>
    <w:rsid w:val="00F9240B"/>
    <w:rsid w:val="00F9293F"/>
    <w:rsid w:val="00F95656"/>
    <w:rsid w:val="00FA361D"/>
    <w:rsid w:val="00FB384A"/>
    <w:rsid w:val="00FB3A75"/>
    <w:rsid w:val="00FB69AD"/>
    <w:rsid w:val="00FC06F0"/>
    <w:rsid w:val="00FC3563"/>
    <w:rsid w:val="00FC6559"/>
    <w:rsid w:val="00FE0355"/>
    <w:rsid w:val="00FE06C1"/>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shapelayout>
  </w:shapeDefaults>
  <w:decimalSymbol w:val="."/>
  <w:listSeparator w:val=","/>
  <w15:docId w15:val="{FD83E33B-71FF-406A-8B9A-832D9A5F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3.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3.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05F0B-D613-4F2D-AFF8-A7765920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156</Pages>
  <Words>53021</Words>
  <Characters>302223</Characters>
  <Application>Microsoft Office Word</Application>
  <DocSecurity>0</DocSecurity>
  <Lines>2518</Lines>
  <Paragraphs>709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354535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subject/>
  <dc:creator>OASIS Digital Signature Services eXtended (DSS-X) TC</dc:creator>
  <cp:keywords/>
  <dc:description/>
  <cp:lastModifiedBy>Andreas Kuehne</cp:lastModifiedBy>
  <cp:revision>1</cp:revision>
  <cp:lastPrinted>2011-08-24T20:10:00Z</cp:lastPrinted>
  <dcterms:created xsi:type="dcterms:W3CDTF">2019-05-15T20:29:00Z</dcterms:created>
  <dcterms:modified xsi:type="dcterms:W3CDTF">2019-05-31T06:53:00Z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