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EBAA8" w14:textId="77777777"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3EB7221"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5A86578B" w14:textId="77777777"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14:paraId="6ED95D7D" w14:textId="77777777" w:rsidR="00286EC7" w:rsidRPr="003A06D0" w:rsidRDefault="008B5BF1" w:rsidP="008C100C">
      <w:pPr>
        <w:pStyle w:val="Untertitel"/>
        <w:rPr>
          <w:lang w:val="en-GB"/>
        </w:rPr>
      </w:pPr>
      <w:r>
        <w:rPr>
          <w:lang w:val="en-GB"/>
        </w:rPr>
        <w:t>13</w:t>
      </w:r>
      <w:r w:rsidR="004B584D" w:rsidRPr="003A06D0">
        <w:rPr>
          <w:lang w:val="en-GB"/>
        </w:rPr>
        <w:t xml:space="preserve"> </w:t>
      </w:r>
      <w:r w:rsidR="003857AC">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14:paraId="23E47721"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0EBAE410"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32CC00B2" w14:textId="77777777" w:rsidR="00D54431" w:rsidRPr="003A06D0" w:rsidRDefault="00564C22"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14:paraId="5743800F" w14:textId="77777777"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14:paraId="53949FA8" w14:textId="77777777" w:rsidR="00CF629C" w:rsidRPr="003A06D0" w:rsidRDefault="00564C22"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14:paraId="07BDD291"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1843B2AF"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782AAB47"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17F9BC7B" w14:textId="77777777" w:rsidR="00FC06F0" w:rsidRPr="003A06D0" w:rsidRDefault="00564C22"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62C06D8F" w14:textId="77777777" w:rsidR="00FC06F0" w:rsidRPr="003A06D0" w:rsidRDefault="00564C22"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0B37ED9B" w14:textId="77777777" w:rsidR="00FC06F0" w:rsidRPr="003A06D0" w:rsidRDefault="00564C22"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7BA300F0" w14:textId="77777777" w:rsidR="00024C43" w:rsidRPr="003A06D0" w:rsidRDefault="00024C43" w:rsidP="008C100C">
      <w:pPr>
        <w:pStyle w:val="Titlepageinfo"/>
        <w:rPr>
          <w:lang w:val="en-GB"/>
        </w:rPr>
      </w:pPr>
      <w:r w:rsidRPr="003A06D0">
        <w:rPr>
          <w:lang w:val="en-GB"/>
        </w:rPr>
        <w:t>Technical Committee:</w:t>
      </w:r>
    </w:p>
    <w:p w14:paraId="3767E8C8" w14:textId="77777777" w:rsidR="00024C43" w:rsidRPr="003A06D0" w:rsidRDefault="00564C22" w:rsidP="008C100C">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285A0238"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013F5B6"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8C61904"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22BA7663"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665C75D3"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042112E5"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03DE9C9C"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0E2AAFBE"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14:paraId="16A4BFCD"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495EE2A7"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82A0FEF"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60B239E9" w14:textId="77777777" w:rsidR="00547E3B" w:rsidRPr="003A06D0" w:rsidRDefault="00547E3B" w:rsidP="00547E3B">
      <w:pPr>
        <w:pStyle w:val="Titlepageinfo"/>
        <w:rPr>
          <w:lang w:val="en-GB"/>
        </w:rPr>
      </w:pPr>
      <w:r w:rsidRPr="003A06D0">
        <w:rPr>
          <w:lang w:val="en-GB"/>
        </w:rPr>
        <w:t>Declared XML namespaces:</w:t>
      </w:r>
    </w:p>
    <w:p w14:paraId="306483AD" w14:textId="77777777" w:rsidR="00F342DA" w:rsidRPr="003A06D0" w:rsidRDefault="00564C22"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1B1C4A22" w14:textId="77777777" w:rsidR="00547E3B" w:rsidRPr="003A06D0" w:rsidRDefault="00564C22" w:rsidP="00F342DA">
      <w:pPr>
        <w:pStyle w:val="RelatedWork"/>
        <w:rPr>
          <w:lang w:val="en-GB"/>
        </w:rPr>
      </w:pPr>
      <w:hyperlink r:id="rId21" w:history="1">
        <w:r w:rsidR="00F342DA" w:rsidRPr="003A06D0">
          <w:rPr>
            <w:rStyle w:val="Hyperlink"/>
            <w:lang w:val="en-GB"/>
          </w:rPr>
          <w:t>http://docs.oasis-open.org/dss-x/ns/base</w:t>
        </w:r>
      </w:hyperlink>
    </w:p>
    <w:p w14:paraId="2754BC5D" w14:textId="77777777" w:rsidR="009C7DCE" w:rsidRPr="003A06D0" w:rsidRDefault="009C7DCE" w:rsidP="008C100C">
      <w:pPr>
        <w:pStyle w:val="Titlepageinfo"/>
        <w:rPr>
          <w:lang w:val="en-GB"/>
        </w:rPr>
      </w:pPr>
      <w:r w:rsidRPr="003A06D0">
        <w:rPr>
          <w:lang w:val="en-GB"/>
        </w:rPr>
        <w:lastRenderedPageBreak/>
        <w:t>Abstract:</w:t>
      </w:r>
    </w:p>
    <w:p w14:paraId="78CB1698"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22ECB1E" w14:textId="77777777" w:rsidR="009C7DCE" w:rsidRPr="003A06D0" w:rsidRDefault="009C7DCE" w:rsidP="008C100C">
      <w:pPr>
        <w:pStyle w:val="Titlepageinfo"/>
        <w:rPr>
          <w:lang w:val="en-GB"/>
        </w:rPr>
      </w:pPr>
      <w:r w:rsidRPr="003A06D0">
        <w:rPr>
          <w:lang w:val="en-GB"/>
        </w:rPr>
        <w:t>Status:</w:t>
      </w:r>
    </w:p>
    <w:p w14:paraId="7833082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58CC9A3B"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3C45B029"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5883EFD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58959207"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7D0FFED7"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69B0785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20478CB"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709AD484" w14:textId="77777777" w:rsidR="008677C6" w:rsidRPr="003A06D0" w:rsidRDefault="007E3373" w:rsidP="008C100C">
      <w:pPr>
        <w:pStyle w:val="Notices"/>
        <w:rPr>
          <w:lang w:val="en-GB"/>
        </w:rPr>
      </w:pPr>
      <w:r w:rsidRPr="003A06D0">
        <w:rPr>
          <w:lang w:val="en-GB"/>
        </w:rPr>
        <w:lastRenderedPageBreak/>
        <w:t>Notices</w:t>
      </w:r>
    </w:p>
    <w:p w14:paraId="7ED7C4CF"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6A638F4"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21E3B6F1"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EE0E46"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42A65B49"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08E0C8"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06A4034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5D1F1549"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C807578"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7272CA0" w14:textId="77777777" w:rsidR="008677C6" w:rsidRPr="003A06D0" w:rsidRDefault="00177DED" w:rsidP="008C100C">
      <w:pPr>
        <w:pStyle w:val="Notices"/>
        <w:rPr>
          <w:lang w:val="en-GB"/>
        </w:rPr>
      </w:pPr>
      <w:r w:rsidRPr="003A06D0">
        <w:rPr>
          <w:lang w:val="en-GB"/>
        </w:rPr>
        <w:lastRenderedPageBreak/>
        <w:t>Table of Contents</w:t>
      </w:r>
    </w:p>
    <w:p w14:paraId="74E7BA28" w14:textId="77777777" w:rsidR="005E5C94"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983512" w:history="1">
        <w:r w:rsidR="005E5C94" w:rsidRPr="0048439F">
          <w:rPr>
            <w:rStyle w:val="Hyperlink"/>
            <w:noProof/>
            <w:lang w:val="en-GB"/>
          </w:rPr>
          <w:t>1</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Introduction</w:t>
        </w:r>
        <w:r w:rsidR="005E5C94">
          <w:rPr>
            <w:noProof/>
            <w:webHidden/>
          </w:rPr>
          <w:tab/>
        </w:r>
        <w:r w:rsidR="005E5C94">
          <w:rPr>
            <w:noProof/>
            <w:webHidden/>
          </w:rPr>
          <w:fldChar w:fldCharType="begin"/>
        </w:r>
        <w:r w:rsidR="005E5C94">
          <w:rPr>
            <w:noProof/>
            <w:webHidden/>
          </w:rPr>
          <w:instrText xml:space="preserve"> PAGEREF _Toc983512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78DD8E08"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3" w:history="1">
        <w:r w:rsidR="005E5C94" w:rsidRPr="0048439F">
          <w:rPr>
            <w:rStyle w:val="Hyperlink"/>
            <w:noProof/>
            <w:lang w:val="en-GB"/>
          </w:rPr>
          <w:t>1.1 IPR Policy</w:t>
        </w:r>
        <w:r w:rsidR="005E5C94">
          <w:rPr>
            <w:noProof/>
            <w:webHidden/>
          </w:rPr>
          <w:tab/>
        </w:r>
        <w:r w:rsidR="005E5C94">
          <w:rPr>
            <w:noProof/>
            <w:webHidden/>
          </w:rPr>
          <w:fldChar w:fldCharType="begin"/>
        </w:r>
        <w:r w:rsidR="005E5C94">
          <w:rPr>
            <w:noProof/>
            <w:webHidden/>
          </w:rPr>
          <w:instrText xml:space="preserve"> PAGEREF _Toc983513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669ED2B3"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4" w:history="1">
        <w:r w:rsidR="005E5C94" w:rsidRPr="0048439F">
          <w:rPr>
            <w:rStyle w:val="Hyperlink"/>
            <w:noProof/>
            <w:lang w:val="en-GB"/>
          </w:rPr>
          <w:t>1.2 Terminology</w:t>
        </w:r>
        <w:r w:rsidR="005E5C94">
          <w:rPr>
            <w:noProof/>
            <w:webHidden/>
          </w:rPr>
          <w:tab/>
        </w:r>
        <w:r w:rsidR="005E5C94">
          <w:rPr>
            <w:noProof/>
            <w:webHidden/>
          </w:rPr>
          <w:fldChar w:fldCharType="begin"/>
        </w:r>
        <w:r w:rsidR="005E5C94">
          <w:rPr>
            <w:noProof/>
            <w:webHidden/>
          </w:rPr>
          <w:instrText xml:space="preserve"> PAGEREF _Toc983514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7605F85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15" w:history="1">
        <w:r w:rsidR="005E5C94" w:rsidRPr="0048439F">
          <w:rPr>
            <w:rStyle w:val="Hyperlink"/>
            <w:noProof/>
            <w:lang w:val="en-GB"/>
            <w14:scene3d>
              <w14:camera w14:prst="orthographicFront"/>
              <w14:lightRig w14:rig="threePt" w14:dir="t">
                <w14:rot w14:lat="0" w14:lon="0" w14:rev="0"/>
              </w14:lightRig>
            </w14:scene3d>
          </w:rPr>
          <w:t>1.2.1</w:t>
        </w:r>
        <w:r w:rsidR="005E5C94" w:rsidRPr="0048439F">
          <w:rPr>
            <w:rStyle w:val="Hyperlink"/>
            <w:noProof/>
            <w:lang w:val="en-GB"/>
          </w:rPr>
          <w:t xml:space="preserve"> Terms and Definitions</w:t>
        </w:r>
        <w:r w:rsidR="005E5C94">
          <w:rPr>
            <w:noProof/>
            <w:webHidden/>
          </w:rPr>
          <w:tab/>
        </w:r>
        <w:r w:rsidR="005E5C94">
          <w:rPr>
            <w:noProof/>
            <w:webHidden/>
          </w:rPr>
          <w:fldChar w:fldCharType="begin"/>
        </w:r>
        <w:r w:rsidR="005E5C94">
          <w:rPr>
            <w:noProof/>
            <w:webHidden/>
          </w:rPr>
          <w:instrText xml:space="preserve"> PAGEREF _Toc983515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5E15F1B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16" w:history="1">
        <w:r w:rsidR="005E5C94" w:rsidRPr="0048439F">
          <w:rPr>
            <w:rStyle w:val="Hyperlink"/>
            <w:noProof/>
            <w:lang w:val="en-GB"/>
            <w14:scene3d>
              <w14:camera w14:prst="orthographicFront"/>
              <w14:lightRig w14:rig="threePt" w14:dir="t">
                <w14:rot w14:lat="0" w14:lon="0" w14:rev="0"/>
              </w14:lightRig>
            </w14:scene3d>
          </w:rPr>
          <w:t>1.2.2</w:t>
        </w:r>
        <w:r w:rsidR="005E5C94" w:rsidRPr="0048439F">
          <w:rPr>
            <w:rStyle w:val="Hyperlink"/>
            <w:noProof/>
            <w:lang w:val="en-GB"/>
          </w:rPr>
          <w:t xml:space="preserve"> Abbreviated Terms</w:t>
        </w:r>
        <w:r w:rsidR="005E5C94">
          <w:rPr>
            <w:noProof/>
            <w:webHidden/>
          </w:rPr>
          <w:tab/>
        </w:r>
        <w:r w:rsidR="005E5C94">
          <w:rPr>
            <w:noProof/>
            <w:webHidden/>
          </w:rPr>
          <w:fldChar w:fldCharType="begin"/>
        </w:r>
        <w:r w:rsidR="005E5C94">
          <w:rPr>
            <w:noProof/>
            <w:webHidden/>
          </w:rPr>
          <w:instrText xml:space="preserve"> PAGEREF _Toc983516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0AE78D25"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7" w:history="1">
        <w:r w:rsidR="005E5C94" w:rsidRPr="0048439F">
          <w:rPr>
            <w:rStyle w:val="Hyperlink"/>
            <w:noProof/>
            <w:lang w:val="en-GB"/>
          </w:rPr>
          <w:t>1.3 Normative References</w:t>
        </w:r>
        <w:r w:rsidR="005E5C94">
          <w:rPr>
            <w:noProof/>
            <w:webHidden/>
          </w:rPr>
          <w:tab/>
        </w:r>
        <w:r w:rsidR="005E5C94">
          <w:rPr>
            <w:noProof/>
            <w:webHidden/>
          </w:rPr>
          <w:fldChar w:fldCharType="begin"/>
        </w:r>
        <w:r w:rsidR="005E5C94">
          <w:rPr>
            <w:noProof/>
            <w:webHidden/>
          </w:rPr>
          <w:instrText xml:space="preserve"> PAGEREF _Toc983517 \h </w:instrText>
        </w:r>
        <w:r w:rsidR="005E5C94">
          <w:rPr>
            <w:noProof/>
            <w:webHidden/>
          </w:rPr>
        </w:r>
        <w:r w:rsidR="005E5C94">
          <w:rPr>
            <w:noProof/>
            <w:webHidden/>
          </w:rPr>
          <w:fldChar w:fldCharType="separate"/>
        </w:r>
        <w:r w:rsidR="005E5C94">
          <w:rPr>
            <w:noProof/>
            <w:webHidden/>
          </w:rPr>
          <w:t>11</w:t>
        </w:r>
        <w:r w:rsidR="005E5C94">
          <w:rPr>
            <w:noProof/>
            <w:webHidden/>
          </w:rPr>
          <w:fldChar w:fldCharType="end"/>
        </w:r>
      </w:hyperlink>
    </w:p>
    <w:p w14:paraId="701E81BB"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8" w:history="1">
        <w:r w:rsidR="005E5C94" w:rsidRPr="0048439F">
          <w:rPr>
            <w:rStyle w:val="Hyperlink"/>
            <w:noProof/>
            <w:lang w:val="en-GB"/>
          </w:rPr>
          <w:t>1.4 Non-Normative References</w:t>
        </w:r>
        <w:r w:rsidR="005E5C94">
          <w:rPr>
            <w:noProof/>
            <w:webHidden/>
          </w:rPr>
          <w:tab/>
        </w:r>
        <w:r w:rsidR="005E5C94">
          <w:rPr>
            <w:noProof/>
            <w:webHidden/>
          </w:rPr>
          <w:fldChar w:fldCharType="begin"/>
        </w:r>
        <w:r w:rsidR="005E5C94">
          <w:rPr>
            <w:noProof/>
            <w:webHidden/>
          </w:rPr>
          <w:instrText xml:space="preserve"> PAGEREF _Toc983518 \h </w:instrText>
        </w:r>
        <w:r w:rsidR="005E5C94">
          <w:rPr>
            <w:noProof/>
            <w:webHidden/>
          </w:rPr>
        </w:r>
        <w:r w:rsidR="005E5C94">
          <w:rPr>
            <w:noProof/>
            <w:webHidden/>
          </w:rPr>
          <w:fldChar w:fldCharType="separate"/>
        </w:r>
        <w:r w:rsidR="005E5C94">
          <w:rPr>
            <w:noProof/>
            <w:webHidden/>
          </w:rPr>
          <w:t>13</w:t>
        </w:r>
        <w:r w:rsidR="005E5C94">
          <w:rPr>
            <w:noProof/>
            <w:webHidden/>
          </w:rPr>
          <w:fldChar w:fldCharType="end"/>
        </w:r>
      </w:hyperlink>
    </w:p>
    <w:p w14:paraId="5D63D31A"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19" w:history="1">
        <w:r w:rsidR="005E5C94" w:rsidRPr="0048439F">
          <w:rPr>
            <w:rStyle w:val="Hyperlink"/>
            <w:noProof/>
            <w:lang w:val="en-GB"/>
          </w:rPr>
          <w:t>1.5 Typographical Conventions</w:t>
        </w:r>
        <w:r w:rsidR="005E5C94">
          <w:rPr>
            <w:noProof/>
            <w:webHidden/>
          </w:rPr>
          <w:tab/>
        </w:r>
        <w:r w:rsidR="005E5C94">
          <w:rPr>
            <w:noProof/>
            <w:webHidden/>
          </w:rPr>
          <w:fldChar w:fldCharType="begin"/>
        </w:r>
        <w:r w:rsidR="005E5C94">
          <w:rPr>
            <w:noProof/>
            <w:webHidden/>
          </w:rPr>
          <w:instrText xml:space="preserve"> PAGEREF _Toc983519 \h </w:instrText>
        </w:r>
        <w:r w:rsidR="005E5C94">
          <w:rPr>
            <w:noProof/>
            <w:webHidden/>
          </w:rPr>
        </w:r>
        <w:r w:rsidR="005E5C94">
          <w:rPr>
            <w:noProof/>
            <w:webHidden/>
          </w:rPr>
          <w:fldChar w:fldCharType="separate"/>
        </w:r>
        <w:r w:rsidR="005E5C94">
          <w:rPr>
            <w:noProof/>
            <w:webHidden/>
          </w:rPr>
          <w:t>14</w:t>
        </w:r>
        <w:r w:rsidR="005E5C94">
          <w:rPr>
            <w:noProof/>
            <w:webHidden/>
          </w:rPr>
          <w:fldChar w:fldCharType="end"/>
        </w:r>
      </w:hyperlink>
    </w:p>
    <w:p w14:paraId="59A66323"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0" w:history="1">
        <w:r w:rsidR="005E5C94" w:rsidRPr="0048439F">
          <w:rPr>
            <w:rStyle w:val="Hyperlink"/>
            <w:noProof/>
            <w:lang w:val="en-GB"/>
          </w:rPr>
          <w:t>1.6 DSS Overview (Non-normative)</w:t>
        </w:r>
        <w:r w:rsidR="005E5C94">
          <w:rPr>
            <w:noProof/>
            <w:webHidden/>
          </w:rPr>
          <w:tab/>
        </w:r>
        <w:r w:rsidR="005E5C94">
          <w:rPr>
            <w:noProof/>
            <w:webHidden/>
          </w:rPr>
          <w:fldChar w:fldCharType="begin"/>
        </w:r>
        <w:r w:rsidR="005E5C94">
          <w:rPr>
            <w:noProof/>
            <w:webHidden/>
          </w:rPr>
          <w:instrText xml:space="preserve"> PAGEREF _Toc983520 \h </w:instrText>
        </w:r>
        <w:r w:rsidR="005E5C94">
          <w:rPr>
            <w:noProof/>
            <w:webHidden/>
          </w:rPr>
        </w:r>
        <w:r w:rsidR="005E5C94">
          <w:rPr>
            <w:noProof/>
            <w:webHidden/>
          </w:rPr>
          <w:fldChar w:fldCharType="separate"/>
        </w:r>
        <w:r w:rsidR="005E5C94">
          <w:rPr>
            <w:noProof/>
            <w:webHidden/>
          </w:rPr>
          <w:t>14</w:t>
        </w:r>
        <w:r w:rsidR="005E5C94">
          <w:rPr>
            <w:noProof/>
            <w:webHidden/>
          </w:rPr>
          <w:fldChar w:fldCharType="end"/>
        </w:r>
      </w:hyperlink>
    </w:p>
    <w:p w14:paraId="5F36159F"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521" w:history="1">
        <w:r w:rsidR="005E5C94" w:rsidRPr="0048439F">
          <w:rPr>
            <w:rStyle w:val="Hyperlink"/>
            <w:noProof/>
            <w:lang w:val="en-GB"/>
          </w:rPr>
          <w:t>2</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Design Considerations</w:t>
        </w:r>
        <w:r w:rsidR="005E5C94">
          <w:rPr>
            <w:noProof/>
            <w:webHidden/>
          </w:rPr>
          <w:tab/>
        </w:r>
        <w:r w:rsidR="005E5C94">
          <w:rPr>
            <w:noProof/>
            <w:webHidden/>
          </w:rPr>
          <w:fldChar w:fldCharType="begin"/>
        </w:r>
        <w:r w:rsidR="005E5C94">
          <w:rPr>
            <w:noProof/>
            <w:webHidden/>
          </w:rPr>
          <w:instrText xml:space="preserve"> PAGEREF _Toc983521 \h </w:instrText>
        </w:r>
        <w:r w:rsidR="005E5C94">
          <w:rPr>
            <w:noProof/>
            <w:webHidden/>
          </w:rPr>
        </w:r>
        <w:r w:rsidR="005E5C94">
          <w:rPr>
            <w:noProof/>
            <w:webHidden/>
          </w:rPr>
          <w:fldChar w:fldCharType="separate"/>
        </w:r>
        <w:r w:rsidR="005E5C94">
          <w:rPr>
            <w:noProof/>
            <w:webHidden/>
          </w:rPr>
          <w:t>16</w:t>
        </w:r>
        <w:r w:rsidR="005E5C94">
          <w:rPr>
            <w:noProof/>
            <w:webHidden/>
          </w:rPr>
          <w:fldChar w:fldCharType="end"/>
        </w:r>
      </w:hyperlink>
    </w:p>
    <w:p w14:paraId="38E861C8"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2" w:history="1">
        <w:r w:rsidR="005E5C94" w:rsidRPr="0048439F">
          <w:rPr>
            <w:rStyle w:val="Hyperlink"/>
            <w:noProof/>
            <w:lang w:val="en-GB"/>
          </w:rPr>
          <w:t>2.1 Version 2.0 goal [non-normative]</w:t>
        </w:r>
        <w:r w:rsidR="005E5C94">
          <w:rPr>
            <w:noProof/>
            <w:webHidden/>
          </w:rPr>
          <w:tab/>
        </w:r>
        <w:r w:rsidR="005E5C94">
          <w:rPr>
            <w:noProof/>
            <w:webHidden/>
          </w:rPr>
          <w:fldChar w:fldCharType="begin"/>
        </w:r>
        <w:r w:rsidR="005E5C94">
          <w:rPr>
            <w:noProof/>
            <w:webHidden/>
          </w:rPr>
          <w:instrText xml:space="preserve"> PAGEREF _Toc983522 \h </w:instrText>
        </w:r>
        <w:r w:rsidR="005E5C94">
          <w:rPr>
            <w:noProof/>
            <w:webHidden/>
          </w:rPr>
        </w:r>
        <w:r w:rsidR="005E5C94">
          <w:rPr>
            <w:noProof/>
            <w:webHidden/>
          </w:rPr>
          <w:fldChar w:fldCharType="separate"/>
        </w:r>
        <w:r w:rsidR="005E5C94">
          <w:rPr>
            <w:noProof/>
            <w:webHidden/>
          </w:rPr>
          <w:t>16</w:t>
        </w:r>
        <w:r w:rsidR="005E5C94">
          <w:rPr>
            <w:noProof/>
            <w:webHidden/>
          </w:rPr>
          <w:fldChar w:fldCharType="end"/>
        </w:r>
      </w:hyperlink>
    </w:p>
    <w:p w14:paraId="45FC1A82"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23" w:history="1">
        <w:r w:rsidR="005E5C94" w:rsidRPr="0048439F">
          <w:rPr>
            <w:rStyle w:val="Hyperlink"/>
            <w:noProof/>
            <w:lang w:val="en-GB"/>
          </w:rPr>
          <w:t>2.2 Transforming DSS 1.0 into 2.0</w:t>
        </w:r>
        <w:r w:rsidR="005E5C94">
          <w:rPr>
            <w:noProof/>
            <w:webHidden/>
          </w:rPr>
          <w:tab/>
        </w:r>
        <w:r w:rsidR="005E5C94">
          <w:rPr>
            <w:noProof/>
            <w:webHidden/>
          </w:rPr>
          <w:fldChar w:fldCharType="begin"/>
        </w:r>
        <w:r w:rsidR="005E5C94">
          <w:rPr>
            <w:noProof/>
            <w:webHidden/>
          </w:rPr>
          <w:instrText xml:space="preserve"> PAGEREF _Toc983523 \h </w:instrText>
        </w:r>
        <w:r w:rsidR="005E5C94">
          <w:rPr>
            <w:noProof/>
            <w:webHidden/>
          </w:rPr>
        </w:r>
        <w:r w:rsidR="005E5C94">
          <w:rPr>
            <w:noProof/>
            <w:webHidden/>
          </w:rPr>
          <w:fldChar w:fldCharType="separate"/>
        </w:r>
        <w:r w:rsidR="005E5C94">
          <w:rPr>
            <w:noProof/>
            <w:webHidden/>
          </w:rPr>
          <w:t>16</w:t>
        </w:r>
        <w:r w:rsidR="005E5C94">
          <w:rPr>
            <w:noProof/>
            <w:webHidden/>
          </w:rPr>
          <w:fldChar w:fldCharType="end"/>
        </w:r>
      </w:hyperlink>
    </w:p>
    <w:p w14:paraId="7391D9C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4" w:history="1">
        <w:r w:rsidR="005E5C94" w:rsidRPr="0048439F">
          <w:rPr>
            <w:rStyle w:val="Hyperlink"/>
            <w:noProof/>
            <w:lang w:val="en-GB"/>
            <w14:scene3d>
              <w14:camera w14:prst="orthographicFront"/>
              <w14:lightRig w14:rig="threePt" w14:dir="t">
                <w14:rot w14:lat="0" w14:lon="0" w14:rev="0"/>
              </w14:lightRig>
            </w14:scene3d>
          </w:rPr>
          <w:t>2.2.1</w:t>
        </w:r>
        <w:r w:rsidR="005E5C94" w:rsidRPr="0048439F">
          <w:rPr>
            <w:rStyle w:val="Hyperlink"/>
            <w:noProof/>
            <w:lang w:val="en-GB"/>
          </w:rPr>
          <w:t xml:space="preserve"> Circumventing xs:any</w:t>
        </w:r>
        <w:r w:rsidR="005E5C94">
          <w:rPr>
            <w:noProof/>
            <w:webHidden/>
          </w:rPr>
          <w:tab/>
        </w:r>
        <w:r w:rsidR="005E5C94">
          <w:rPr>
            <w:noProof/>
            <w:webHidden/>
          </w:rPr>
          <w:fldChar w:fldCharType="begin"/>
        </w:r>
        <w:r w:rsidR="005E5C94">
          <w:rPr>
            <w:noProof/>
            <w:webHidden/>
          </w:rPr>
          <w:instrText xml:space="preserve"> PAGEREF _Toc983524 \h </w:instrText>
        </w:r>
        <w:r w:rsidR="005E5C94">
          <w:rPr>
            <w:noProof/>
            <w:webHidden/>
          </w:rPr>
        </w:r>
        <w:r w:rsidR="005E5C94">
          <w:rPr>
            <w:noProof/>
            <w:webHidden/>
          </w:rPr>
          <w:fldChar w:fldCharType="separate"/>
        </w:r>
        <w:r w:rsidR="005E5C94">
          <w:rPr>
            <w:noProof/>
            <w:webHidden/>
          </w:rPr>
          <w:t>16</w:t>
        </w:r>
        <w:r w:rsidR="005E5C94">
          <w:rPr>
            <w:noProof/>
            <w:webHidden/>
          </w:rPr>
          <w:fldChar w:fldCharType="end"/>
        </w:r>
      </w:hyperlink>
    </w:p>
    <w:p w14:paraId="3D5D488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5" w:history="1">
        <w:r w:rsidR="005E5C94" w:rsidRPr="0048439F">
          <w:rPr>
            <w:rStyle w:val="Hyperlink"/>
            <w:noProof/>
            <w:lang w:val="en-GB"/>
            <w14:scene3d>
              <w14:camera w14:prst="orthographicFront"/>
              <w14:lightRig w14:rig="threePt" w14:dir="t">
                <w14:rot w14:lat="0" w14:lon="0" w14:rev="0"/>
              </w14:lightRig>
            </w14:scene3d>
          </w:rPr>
          <w:t>2.2.2</w:t>
        </w:r>
        <w:r w:rsidR="005E5C94" w:rsidRPr="0048439F">
          <w:rPr>
            <w:rStyle w:val="Hyperlink"/>
            <w:noProof/>
            <w:lang w:val="en-GB"/>
          </w:rPr>
          <w:t xml:space="preserve"> Substituting the mixed Schema Attribute</w:t>
        </w:r>
        <w:r w:rsidR="005E5C94">
          <w:rPr>
            <w:noProof/>
            <w:webHidden/>
          </w:rPr>
          <w:tab/>
        </w:r>
        <w:r w:rsidR="005E5C94">
          <w:rPr>
            <w:noProof/>
            <w:webHidden/>
          </w:rPr>
          <w:fldChar w:fldCharType="begin"/>
        </w:r>
        <w:r w:rsidR="005E5C94">
          <w:rPr>
            <w:noProof/>
            <w:webHidden/>
          </w:rPr>
          <w:instrText xml:space="preserve"> PAGEREF _Toc983525 \h </w:instrText>
        </w:r>
        <w:r w:rsidR="005E5C94">
          <w:rPr>
            <w:noProof/>
            <w:webHidden/>
          </w:rPr>
        </w:r>
        <w:r w:rsidR="005E5C94">
          <w:rPr>
            <w:noProof/>
            <w:webHidden/>
          </w:rPr>
          <w:fldChar w:fldCharType="separate"/>
        </w:r>
        <w:r w:rsidR="005E5C94">
          <w:rPr>
            <w:noProof/>
            <w:webHidden/>
          </w:rPr>
          <w:t>17</w:t>
        </w:r>
        <w:r w:rsidR="005E5C94">
          <w:rPr>
            <w:noProof/>
            <w:webHidden/>
          </w:rPr>
          <w:fldChar w:fldCharType="end"/>
        </w:r>
      </w:hyperlink>
    </w:p>
    <w:p w14:paraId="3EB3CEE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6" w:history="1">
        <w:r w:rsidR="005E5C94" w:rsidRPr="0048439F">
          <w:rPr>
            <w:rStyle w:val="Hyperlink"/>
            <w:noProof/>
            <w:lang w:val="en-GB"/>
            <w14:scene3d>
              <w14:camera w14:prst="orthographicFront"/>
              <w14:lightRig w14:rig="threePt" w14:dir="t">
                <w14:rot w14:lat="0" w14:lon="0" w14:rev="0"/>
              </w14:lightRig>
            </w14:scene3d>
          </w:rPr>
          <w:t>2.2.3</w:t>
        </w:r>
        <w:r w:rsidR="005E5C94" w:rsidRPr="0048439F">
          <w:rPr>
            <w:rStyle w:val="Hyperlink"/>
            <w:noProof/>
            <w:lang w:val="en-GB"/>
          </w:rPr>
          <w:t xml:space="preserve"> Introducing the </w:t>
        </w:r>
        <w:r w:rsidR="005E5C94" w:rsidRPr="0048439F">
          <w:rPr>
            <w:rStyle w:val="Hyperlink"/>
            <w:rFonts w:ascii="Courier New" w:hAnsi="Courier New"/>
            <w:noProof/>
            <w:lang w:val="en-GB"/>
          </w:rPr>
          <w:t>NsPrefixMappingType</w:t>
        </w:r>
        <w:r w:rsidR="005E5C94" w:rsidRPr="0048439F">
          <w:rPr>
            <w:rStyle w:val="Hyperlink"/>
            <w:noProof/>
            <w:lang w:val="en-GB"/>
          </w:rPr>
          <w:t xml:space="preserve"> Component</w:t>
        </w:r>
        <w:r w:rsidR="005E5C94">
          <w:rPr>
            <w:noProof/>
            <w:webHidden/>
          </w:rPr>
          <w:tab/>
        </w:r>
        <w:r w:rsidR="005E5C94">
          <w:rPr>
            <w:noProof/>
            <w:webHidden/>
          </w:rPr>
          <w:fldChar w:fldCharType="begin"/>
        </w:r>
        <w:r w:rsidR="005E5C94">
          <w:rPr>
            <w:noProof/>
            <w:webHidden/>
          </w:rPr>
          <w:instrText xml:space="preserve"> PAGEREF _Toc983526 \h </w:instrText>
        </w:r>
        <w:r w:rsidR="005E5C94">
          <w:rPr>
            <w:noProof/>
            <w:webHidden/>
          </w:rPr>
        </w:r>
        <w:r w:rsidR="005E5C94">
          <w:rPr>
            <w:noProof/>
            <w:webHidden/>
          </w:rPr>
          <w:fldChar w:fldCharType="separate"/>
        </w:r>
        <w:r w:rsidR="005E5C94">
          <w:rPr>
            <w:noProof/>
            <w:webHidden/>
          </w:rPr>
          <w:t>17</w:t>
        </w:r>
        <w:r w:rsidR="005E5C94">
          <w:rPr>
            <w:noProof/>
            <w:webHidden/>
          </w:rPr>
          <w:fldChar w:fldCharType="end"/>
        </w:r>
      </w:hyperlink>
    </w:p>
    <w:p w14:paraId="1314B9A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7" w:history="1">
        <w:r w:rsidR="005E5C94" w:rsidRPr="0048439F">
          <w:rPr>
            <w:rStyle w:val="Hyperlink"/>
            <w:noProof/>
            <w:lang w:val="en-GB"/>
            <w14:scene3d>
              <w14:camera w14:prst="orthographicFront"/>
              <w14:lightRig w14:rig="threePt" w14:dir="t">
                <w14:rot w14:lat="0" w14:lon="0" w14:rev="0"/>
              </w14:lightRig>
            </w14:scene3d>
          </w:rPr>
          <w:t>2.2.4</w:t>
        </w:r>
        <w:r w:rsidR="005E5C94" w:rsidRPr="0048439F">
          <w:rPr>
            <w:rStyle w:val="Hyperlink"/>
            <w:noProof/>
            <w:lang w:val="en-GB"/>
          </w:rPr>
          <w:t xml:space="preserve"> Imported XML schemes</w:t>
        </w:r>
        <w:r w:rsidR="005E5C94">
          <w:rPr>
            <w:noProof/>
            <w:webHidden/>
          </w:rPr>
          <w:tab/>
        </w:r>
        <w:r w:rsidR="005E5C94">
          <w:rPr>
            <w:noProof/>
            <w:webHidden/>
          </w:rPr>
          <w:fldChar w:fldCharType="begin"/>
        </w:r>
        <w:r w:rsidR="005E5C94">
          <w:rPr>
            <w:noProof/>
            <w:webHidden/>
          </w:rPr>
          <w:instrText xml:space="preserve"> PAGEREF _Toc983527 \h </w:instrText>
        </w:r>
        <w:r w:rsidR="005E5C94">
          <w:rPr>
            <w:noProof/>
            <w:webHidden/>
          </w:rPr>
        </w:r>
        <w:r w:rsidR="005E5C94">
          <w:rPr>
            <w:noProof/>
            <w:webHidden/>
          </w:rPr>
          <w:fldChar w:fldCharType="separate"/>
        </w:r>
        <w:r w:rsidR="005E5C94">
          <w:rPr>
            <w:noProof/>
            <w:webHidden/>
          </w:rPr>
          <w:t>17</w:t>
        </w:r>
        <w:r w:rsidR="005E5C94">
          <w:rPr>
            <w:noProof/>
            <w:webHidden/>
          </w:rPr>
          <w:fldChar w:fldCharType="end"/>
        </w:r>
      </w:hyperlink>
    </w:p>
    <w:p w14:paraId="1D21FCD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8" w:history="1">
        <w:r w:rsidR="005E5C94" w:rsidRPr="0048439F">
          <w:rPr>
            <w:rStyle w:val="Hyperlink"/>
            <w:noProof/>
            <w:lang w:val="en-GB"/>
            <w14:scene3d>
              <w14:camera w14:prst="orthographicFront"/>
              <w14:lightRig w14:rig="threePt" w14:dir="t">
                <w14:rot w14:lat="0" w14:lon="0" w14:rev="0"/>
              </w14:lightRig>
            </w14:scene3d>
          </w:rPr>
          <w:t>2.2.5</w:t>
        </w:r>
        <w:r w:rsidR="005E5C94" w:rsidRPr="0048439F">
          <w:rPr>
            <w:rStyle w:val="Hyperlink"/>
            <w:noProof/>
            <w:lang w:val="en-GB"/>
          </w:rPr>
          <w:t xml:space="preserve"> Syntax variants</w:t>
        </w:r>
        <w:r w:rsidR="005E5C94">
          <w:rPr>
            <w:noProof/>
            <w:webHidden/>
          </w:rPr>
          <w:tab/>
        </w:r>
        <w:r w:rsidR="005E5C94">
          <w:rPr>
            <w:noProof/>
            <w:webHidden/>
          </w:rPr>
          <w:fldChar w:fldCharType="begin"/>
        </w:r>
        <w:r w:rsidR="005E5C94">
          <w:rPr>
            <w:noProof/>
            <w:webHidden/>
          </w:rPr>
          <w:instrText xml:space="preserve"> PAGEREF _Toc983528 \h </w:instrText>
        </w:r>
        <w:r w:rsidR="005E5C94">
          <w:rPr>
            <w:noProof/>
            <w:webHidden/>
          </w:rPr>
        </w:r>
        <w:r w:rsidR="005E5C94">
          <w:rPr>
            <w:noProof/>
            <w:webHidden/>
          </w:rPr>
          <w:fldChar w:fldCharType="separate"/>
        </w:r>
        <w:r w:rsidR="005E5C94">
          <w:rPr>
            <w:noProof/>
            <w:webHidden/>
          </w:rPr>
          <w:t>18</w:t>
        </w:r>
        <w:r w:rsidR="005E5C94">
          <w:rPr>
            <w:noProof/>
            <w:webHidden/>
          </w:rPr>
          <w:fldChar w:fldCharType="end"/>
        </w:r>
      </w:hyperlink>
    </w:p>
    <w:p w14:paraId="3BED125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29" w:history="1">
        <w:r w:rsidR="005E5C94" w:rsidRPr="0048439F">
          <w:rPr>
            <w:rStyle w:val="Hyperlink"/>
            <w:noProof/>
            <w:lang w:val="en-GB"/>
            <w14:scene3d>
              <w14:camera w14:prst="orthographicFront"/>
              <w14:lightRig w14:rig="threePt" w14:dir="t">
                <w14:rot w14:lat="0" w14:lon="0" w14:rev="0"/>
              </w14:lightRig>
            </w14:scene3d>
          </w:rPr>
          <w:t>2.2.6</w:t>
        </w:r>
        <w:r w:rsidR="005E5C94" w:rsidRPr="0048439F">
          <w:rPr>
            <w:rStyle w:val="Hyperlink"/>
            <w:noProof/>
            <w:lang w:val="en-GB"/>
          </w:rPr>
          <w:t xml:space="preserve"> JSON Syntax Extensions</w:t>
        </w:r>
        <w:r w:rsidR="005E5C94">
          <w:rPr>
            <w:noProof/>
            <w:webHidden/>
          </w:rPr>
          <w:tab/>
        </w:r>
        <w:r w:rsidR="005E5C94">
          <w:rPr>
            <w:noProof/>
            <w:webHidden/>
          </w:rPr>
          <w:fldChar w:fldCharType="begin"/>
        </w:r>
        <w:r w:rsidR="005E5C94">
          <w:rPr>
            <w:noProof/>
            <w:webHidden/>
          </w:rPr>
          <w:instrText xml:space="preserve"> PAGEREF _Toc983529 \h </w:instrText>
        </w:r>
        <w:r w:rsidR="005E5C94">
          <w:rPr>
            <w:noProof/>
            <w:webHidden/>
          </w:rPr>
        </w:r>
        <w:r w:rsidR="005E5C94">
          <w:rPr>
            <w:noProof/>
            <w:webHidden/>
          </w:rPr>
          <w:fldChar w:fldCharType="separate"/>
        </w:r>
        <w:r w:rsidR="005E5C94">
          <w:rPr>
            <w:noProof/>
            <w:webHidden/>
          </w:rPr>
          <w:t>18</w:t>
        </w:r>
        <w:r w:rsidR="005E5C94">
          <w:rPr>
            <w:noProof/>
            <w:webHidden/>
          </w:rPr>
          <w:fldChar w:fldCharType="end"/>
        </w:r>
      </w:hyperlink>
    </w:p>
    <w:p w14:paraId="10E5EF86"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0" w:history="1">
        <w:r w:rsidR="005E5C94" w:rsidRPr="0048439F">
          <w:rPr>
            <w:rStyle w:val="Hyperlink"/>
            <w:noProof/>
            <w:lang w:val="en-GB"/>
          </w:rPr>
          <w:t>2.3 Construction Principles</w:t>
        </w:r>
        <w:r w:rsidR="005E5C94">
          <w:rPr>
            <w:noProof/>
            <w:webHidden/>
          </w:rPr>
          <w:tab/>
        </w:r>
        <w:r w:rsidR="005E5C94">
          <w:rPr>
            <w:noProof/>
            <w:webHidden/>
          </w:rPr>
          <w:fldChar w:fldCharType="begin"/>
        </w:r>
        <w:r w:rsidR="005E5C94">
          <w:rPr>
            <w:noProof/>
            <w:webHidden/>
          </w:rPr>
          <w:instrText xml:space="preserve"> PAGEREF _Toc983530 \h </w:instrText>
        </w:r>
        <w:r w:rsidR="005E5C94">
          <w:rPr>
            <w:noProof/>
            <w:webHidden/>
          </w:rPr>
        </w:r>
        <w:r w:rsidR="005E5C94">
          <w:rPr>
            <w:noProof/>
            <w:webHidden/>
          </w:rPr>
          <w:fldChar w:fldCharType="separate"/>
        </w:r>
        <w:r w:rsidR="005E5C94">
          <w:rPr>
            <w:noProof/>
            <w:webHidden/>
          </w:rPr>
          <w:t>18</w:t>
        </w:r>
        <w:r w:rsidR="005E5C94">
          <w:rPr>
            <w:noProof/>
            <w:webHidden/>
          </w:rPr>
          <w:fldChar w:fldCharType="end"/>
        </w:r>
      </w:hyperlink>
    </w:p>
    <w:p w14:paraId="60229F9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31" w:history="1">
        <w:r w:rsidR="005E5C94" w:rsidRPr="0048439F">
          <w:rPr>
            <w:rStyle w:val="Hyperlink"/>
            <w:noProof/>
            <w:lang w:val="en-GB"/>
            <w14:scene3d>
              <w14:camera w14:prst="orthographicFront"/>
              <w14:lightRig w14:rig="threePt" w14:dir="t">
                <w14:rot w14:lat="0" w14:lon="0" w14:rev="0"/>
              </w14:lightRig>
            </w14:scene3d>
          </w:rPr>
          <w:t>2.3.1</w:t>
        </w:r>
        <w:r w:rsidR="005E5C94" w:rsidRPr="0048439F">
          <w:rPr>
            <w:rStyle w:val="Hyperlink"/>
            <w:noProof/>
            <w:lang w:val="en-GB"/>
          </w:rPr>
          <w:t xml:space="preserve"> Multi Syntax approach</w:t>
        </w:r>
        <w:r w:rsidR="005E5C94">
          <w:rPr>
            <w:noProof/>
            <w:webHidden/>
          </w:rPr>
          <w:tab/>
        </w:r>
        <w:r w:rsidR="005E5C94">
          <w:rPr>
            <w:noProof/>
            <w:webHidden/>
          </w:rPr>
          <w:fldChar w:fldCharType="begin"/>
        </w:r>
        <w:r w:rsidR="005E5C94">
          <w:rPr>
            <w:noProof/>
            <w:webHidden/>
          </w:rPr>
          <w:instrText xml:space="preserve"> PAGEREF _Toc983531 \h </w:instrText>
        </w:r>
        <w:r w:rsidR="005E5C94">
          <w:rPr>
            <w:noProof/>
            <w:webHidden/>
          </w:rPr>
        </w:r>
        <w:r w:rsidR="005E5C94">
          <w:rPr>
            <w:noProof/>
            <w:webHidden/>
          </w:rPr>
          <w:fldChar w:fldCharType="separate"/>
        </w:r>
        <w:r w:rsidR="005E5C94">
          <w:rPr>
            <w:noProof/>
            <w:webHidden/>
          </w:rPr>
          <w:t>18</w:t>
        </w:r>
        <w:r w:rsidR="005E5C94">
          <w:rPr>
            <w:noProof/>
            <w:webHidden/>
          </w:rPr>
          <w:fldChar w:fldCharType="end"/>
        </w:r>
      </w:hyperlink>
    </w:p>
    <w:p w14:paraId="2B50B793"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2" w:history="1">
        <w:r w:rsidR="005E5C94" w:rsidRPr="0048439F">
          <w:rPr>
            <w:rStyle w:val="Hyperlink"/>
            <w:noProof/>
            <w:lang w:val="en-GB"/>
          </w:rPr>
          <w:t>2.4 Schema Organization and Namespaces</w:t>
        </w:r>
        <w:r w:rsidR="005E5C94">
          <w:rPr>
            <w:noProof/>
            <w:webHidden/>
          </w:rPr>
          <w:tab/>
        </w:r>
        <w:r w:rsidR="005E5C94">
          <w:rPr>
            <w:noProof/>
            <w:webHidden/>
          </w:rPr>
          <w:fldChar w:fldCharType="begin"/>
        </w:r>
        <w:r w:rsidR="005E5C94">
          <w:rPr>
            <w:noProof/>
            <w:webHidden/>
          </w:rPr>
          <w:instrText xml:space="preserve"> PAGEREF _Toc983532 \h </w:instrText>
        </w:r>
        <w:r w:rsidR="005E5C94">
          <w:rPr>
            <w:noProof/>
            <w:webHidden/>
          </w:rPr>
        </w:r>
        <w:r w:rsidR="005E5C94">
          <w:rPr>
            <w:noProof/>
            <w:webHidden/>
          </w:rPr>
          <w:fldChar w:fldCharType="separate"/>
        </w:r>
        <w:r w:rsidR="005E5C94">
          <w:rPr>
            <w:noProof/>
            <w:webHidden/>
          </w:rPr>
          <w:t>19</w:t>
        </w:r>
        <w:r w:rsidR="005E5C94">
          <w:rPr>
            <w:noProof/>
            <w:webHidden/>
          </w:rPr>
          <w:fldChar w:fldCharType="end"/>
        </w:r>
      </w:hyperlink>
    </w:p>
    <w:p w14:paraId="529F4ED4"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3" w:history="1">
        <w:r w:rsidR="005E5C94" w:rsidRPr="0048439F">
          <w:rPr>
            <w:rStyle w:val="Hyperlink"/>
            <w:noProof/>
            <w:lang w:val="en-GB"/>
          </w:rPr>
          <w:t>2.5 DSS Component Overview</w:t>
        </w:r>
        <w:r w:rsidR="005E5C94">
          <w:rPr>
            <w:noProof/>
            <w:webHidden/>
          </w:rPr>
          <w:tab/>
        </w:r>
        <w:r w:rsidR="005E5C94">
          <w:rPr>
            <w:noProof/>
            <w:webHidden/>
          </w:rPr>
          <w:fldChar w:fldCharType="begin"/>
        </w:r>
        <w:r w:rsidR="005E5C94">
          <w:rPr>
            <w:noProof/>
            <w:webHidden/>
          </w:rPr>
          <w:instrText xml:space="preserve"> PAGEREF _Toc983533 \h </w:instrText>
        </w:r>
        <w:r w:rsidR="005E5C94">
          <w:rPr>
            <w:noProof/>
            <w:webHidden/>
          </w:rPr>
        </w:r>
        <w:r w:rsidR="005E5C94">
          <w:rPr>
            <w:noProof/>
            <w:webHidden/>
          </w:rPr>
          <w:fldChar w:fldCharType="separate"/>
        </w:r>
        <w:r w:rsidR="005E5C94">
          <w:rPr>
            <w:noProof/>
            <w:webHidden/>
          </w:rPr>
          <w:t>19</w:t>
        </w:r>
        <w:r w:rsidR="005E5C94">
          <w:rPr>
            <w:noProof/>
            <w:webHidden/>
          </w:rPr>
          <w:fldChar w:fldCharType="end"/>
        </w:r>
      </w:hyperlink>
    </w:p>
    <w:p w14:paraId="449FFF5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34" w:history="1">
        <w:r w:rsidR="005E5C94" w:rsidRPr="0048439F">
          <w:rPr>
            <w:rStyle w:val="Hyperlink"/>
            <w:noProof/>
            <w:lang w:val="en-GB"/>
            <w14:scene3d>
              <w14:camera w14:prst="orthographicFront"/>
              <w14:lightRig w14:rig="threePt" w14:dir="t">
                <w14:rot w14:lat="0" w14:lon="0" w14:rev="0"/>
              </w14:lightRig>
            </w14:scene3d>
          </w:rPr>
          <w:t>2.5.1</w:t>
        </w:r>
        <w:r w:rsidR="005E5C94" w:rsidRPr="0048439F">
          <w:rPr>
            <w:rStyle w:val="Hyperlink"/>
            <w:noProof/>
            <w:lang w:val="en-GB"/>
          </w:rPr>
          <w:t xml:space="preserve"> Schema Extensions</w:t>
        </w:r>
        <w:r w:rsidR="005E5C94">
          <w:rPr>
            <w:noProof/>
            <w:webHidden/>
          </w:rPr>
          <w:tab/>
        </w:r>
        <w:r w:rsidR="005E5C94">
          <w:rPr>
            <w:noProof/>
            <w:webHidden/>
          </w:rPr>
          <w:fldChar w:fldCharType="begin"/>
        </w:r>
        <w:r w:rsidR="005E5C94">
          <w:rPr>
            <w:noProof/>
            <w:webHidden/>
          </w:rPr>
          <w:instrText xml:space="preserve"> PAGEREF _Toc983534 \h </w:instrText>
        </w:r>
        <w:r w:rsidR="005E5C94">
          <w:rPr>
            <w:noProof/>
            <w:webHidden/>
          </w:rPr>
        </w:r>
        <w:r w:rsidR="005E5C94">
          <w:rPr>
            <w:noProof/>
            <w:webHidden/>
          </w:rPr>
          <w:fldChar w:fldCharType="separate"/>
        </w:r>
        <w:r w:rsidR="005E5C94">
          <w:rPr>
            <w:noProof/>
            <w:webHidden/>
          </w:rPr>
          <w:t>20</w:t>
        </w:r>
        <w:r w:rsidR="005E5C94">
          <w:rPr>
            <w:noProof/>
            <w:webHidden/>
          </w:rPr>
          <w:fldChar w:fldCharType="end"/>
        </w:r>
      </w:hyperlink>
    </w:p>
    <w:p w14:paraId="4913B520"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535" w:history="1">
        <w:r w:rsidR="005E5C94" w:rsidRPr="0048439F">
          <w:rPr>
            <w:rStyle w:val="Hyperlink"/>
            <w:noProof/>
            <w:lang w:val="en-GB"/>
          </w:rPr>
          <w:t>3</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Data Type Models</w:t>
        </w:r>
        <w:r w:rsidR="005E5C94">
          <w:rPr>
            <w:noProof/>
            <w:webHidden/>
          </w:rPr>
          <w:tab/>
        </w:r>
        <w:r w:rsidR="005E5C94">
          <w:rPr>
            <w:noProof/>
            <w:webHidden/>
          </w:rPr>
          <w:fldChar w:fldCharType="begin"/>
        </w:r>
        <w:r w:rsidR="005E5C94">
          <w:rPr>
            <w:noProof/>
            <w:webHidden/>
          </w:rPr>
          <w:instrText xml:space="preserve"> PAGEREF _Toc983535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14186485"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6" w:history="1">
        <w:r w:rsidR="005E5C94" w:rsidRPr="0048439F">
          <w:rPr>
            <w:rStyle w:val="Hyperlink"/>
            <w:noProof/>
            <w:lang w:val="en-GB"/>
          </w:rPr>
          <w:t>3.1 Boolean Model</w:t>
        </w:r>
        <w:r w:rsidR="005E5C94">
          <w:rPr>
            <w:noProof/>
            <w:webHidden/>
          </w:rPr>
          <w:tab/>
        </w:r>
        <w:r w:rsidR="005E5C94">
          <w:rPr>
            <w:noProof/>
            <w:webHidden/>
          </w:rPr>
          <w:fldChar w:fldCharType="begin"/>
        </w:r>
        <w:r w:rsidR="005E5C94">
          <w:rPr>
            <w:noProof/>
            <w:webHidden/>
          </w:rPr>
          <w:instrText xml:space="preserve"> PAGEREF _Toc983536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06D4F845"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7" w:history="1">
        <w:r w:rsidR="005E5C94" w:rsidRPr="0048439F">
          <w:rPr>
            <w:rStyle w:val="Hyperlink"/>
            <w:noProof/>
            <w:lang w:val="en-GB"/>
          </w:rPr>
          <w:t>3.2 Integer Model</w:t>
        </w:r>
        <w:r w:rsidR="005E5C94">
          <w:rPr>
            <w:noProof/>
            <w:webHidden/>
          </w:rPr>
          <w:tab/>
        </w:r>
        <w:r w:rsidR="005E5C94">
          <w:rPr>
            <w:noProof/>
            <w:webHidden/>
          </w:rPr>
          <w:fldChar w:fldCharType="begin"/>
        </w:r>
        <w:r w:rsidR="005E5C94">
          <w:rPr>
            <w:noProof/>
            <w:webHidden/>
          </w:rPr>
          <w:instrText xml:space="preserve"> PAGEREF _Toc983537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33451A27"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8" w:history="1">
        <w:r w:rsidR="005E5C94" w:rsidRPr="0048439F">
          <w:rPr>
            <w:rStyle w:val="Hyperlink"/>
            <w:noProof/>
            <w:lang w:val="en-GB"/>
          </w:rPr>
          <w:t>3.3 String Model</w:t>
        </w:r>
        <w:r w:rsidR="005E5C94">
          <w:rPr>
            <w:noProof/>
            <w:webHidden/>
          </w:rPr>
          <w:tab/>
        </w:r>
        <w:r w:rsidR="005E5C94">
          <w:rPr>
            <w:noProof/>
            <w:webHidden/>
          </w:rPr>
          <w:fldChar w:fldCharType="begin"/>
        </w:r>
        <w:r w:rsidR="005E5C94">
          <w:rPr>
            <w:noProof/>
            <w:webHidden/>
          </w:rPr>
          <w:instrText xml:space="preserve"> PAGEREF _Toc983538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7D090EA6"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39" w:history="1">
        <w:r w:rsidR="005E5C94" w:rsidRPr="0048439F">
          <w:rPr>
            <w:rStyle w:val="Hyperlink"/>
            <w:noProof/>
            <w:lang w:val="en-GB"/>
          </w:rPr>
          <w:t>3.4 Binary Data Model</w:t>
        </w:r>
        <w:r w:rsidR="005E5C94">
          <w:rPr>
            <w:noProof/>
            <w:webHidden/>
          </w:rPr>
          <w:tab/>
        </w:r>
        <w:r w:rsidR="005E5C94">
          <w:rPr>
            <w:noProof/>
            <w:webHidden/>
          </w:rPr>
          <w:fldChar w:fldCharType="begin"/>
        </w:r>
        <w:r w:rsidR="005E5C94">
          <w:rPr>
            <w:noProof/>
            <w:webHidden/>
          </w:rPr>
          <w:instrText xml:space="preserve"> PAGEREF _Toc983539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5F83F741"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0" w:history="1">
        <w:r w:rsidR="005E5C94" w:rsidRPr="0048439F">
          <w:rPr>
            <w:rStyle w:val="Hyperlink"/>
            <w:noProof/>
            <w:lang w:val="en-GB"/>
          </w:rPr>
          <w:t>3.5 URI Model</w:t>
        </w:r>
        <w:r w:rsidR="005E5C94">
          <w:rPr>
            <w:noProof/>
            <w:webHidden/>
          </w:rPr>
          <w:tab/>
        </w:r>
        <w:r w:rsidR="005E5C94">
          <w:rPr>
            <w:noProof/>
            <w:webHidden/>
          </w:rPr>
          <w:fldChar w:fldCharType="begin"/>
        </w:r>
        <w:r w:rsidR="005E5C94">
          <w:rPr>
            <w:noProof/>
            <w:webHidden/>
          </w:rPr>
          <w:instrText xml:space="preserve"> PAGEREF _Toc983540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64B169AE"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1" w:history="1">
        <w:r w:rsidR="005E5C94" w:rsidRPr="0048439F">
          <w:rPr>
            <w:rStyle w:val="Hyperlink"/>
            <w:noProof/>
            <w:lang w:val="en-GB"/>
          </w:rPr>
          <w:t>3.6 Unique Identifier Model</w:t>
        </w:r>
        <w:r w:rsidR="005E5C94">
          <w:rPr>
            <w:noProof/>
            <w:webHidden/>
          </w:rPr>
          <w:tab/>
        </w:r>
        <w:r w:rsidR="005E5C94">
          <w:rPr>
            <w:noProof/>
            <w:webHidden/>
          </w:rPr>
          <w:fldChar w:fldCharType="begin"/>
        </w:r>
        <w:r w:rsidR="005E5C94">
          <w:rPr>
            <w:noProof/>
            <w:webHidden/>
          </w:rPr>
          <w:instrText xml:space="preserve"> PAGEREF _Toc983541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053015BA"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2" w:history="1">
        <w:r w:rsidR="005E5C94" w:rsidRPr="0048439F">
          <w:rPr>
            <w:rStyle w:val="Hyperlink"/>
            <w:noProof/>
            <w:lang w:val="en-GB"/>
          </w:rPr>
          <w:t>3.7 Date and Time Model</w:t>
        </w:r>
        <w:r w:rsidR="005E5C94">
          <w:rPr>
            <w:noProof/>
            <w:webHidden/>
          </w:rPr>
          <w:tab/>
        </w:r>
        <w:r w:rsidR="005E5C94">
          <w:rPr>
            <w:noProof/>
            <w:webHidden/>
          </w:rPr>
          <w:fldChar w:fldCharType="begin"/>
        </w:r>
        <w:r w:rsidR="005E5C94">
          <w:rPr>
            <w:noProof/>
            <w:webHidden/>
          </w:rPr>
          <w:instrText xml:space="preserve"> PAGEREF _Toc983542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20BE280F"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3" w:history="1">
        <w:r w:rsidR="005E5C94" w:rsidRPr="0048439F">
          <w:rPr>
            <w:rStyle w:val="Hyperlink"/>
            <w:noProof/>
            <w:lang w:val="en-GB"/>
          </w:rPr>
          <w:t>3.8 Lang Model</w:t>
        </w:r>
        <w:r w:rsidR="005E5C94">
          <w:rPr>
            <w:noProof/>
            <w:webHidden/>
          </w:rPr>
          <w:tab/>
        </w:r>
        <w:r w:rsidR="005E5C94">
          <w:rPr>
            <w:noProof/>
            <w:webHidden/>
          </w:rPr>
          <w:fldChar w:fldCharType="begin"/>
        </w:r>
        <w:r w:rsidR="005E5C94">
          <w:rPr>
            <w:noProof/>
            <w:webHidden/>
          </w:rPr>
          <w:instrText xml:space="preserve"> PAGEREF _Toc983543 \h </w:instrText>
        </w:r>
        <w:r w:rsidR="005E5C94">
          <w:rPr>
            <w:noProof/>
            <w:webHidden/>
          </w:rPr>
        </w:r>
        <w:r w:rsidR="005E5C94">
          <w:rPr>
            <w:noProof/>
            <w:webHidden/>
          </w:rPr>
          <w:fldChar w:fldCharType="separate"/>
        </w:r>
        <w:r w:rsidR="005E5C94">
          <w:rPr>
            <w:noProof/>
            <w:webHidden/>
          </w:rPr>
          <w:t>22</w:t>
        </w:r>
        <w:r w:rsidR="005E5C94">
          <w:rPr>
            <w:noProof/>
            <w:webHidden/>
          </w:rPr>
          <w:fldChar w:fldCharType="end"/>
        </w:r>
      </w:hyperlink>
    </w:p>
    <w:p w14:paraId="3A1396B9"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544" w:history="1">
        <w:r w:rsidR="005E5C94" w:rsidRPr="0048439F">
          <w:rPr>
            <w:rStyle w:val="Hyperlink"/>
            <w:noProof/>
          </w:rPr>
          <w:t>4</w:t>
        </w:r>
        <w:r w:rsidR="005E5C94">
          <w:rPr>
            <w:rFonts w:asciiTheme="minorHAnsi" w:eastAsiaTheme="minorEastAsia" w:hAnsiTheme="minorHAnsi" w:cstheme="minorBidi"/>
            <w:noProof/>
            <w:sz w:val="22"/>
            <w:szCs w:val="22"/>
            <w:lang w:val="en-GB" w:eastAsia="en-GB"/>
          </w:rPr>
          <w:tab/>
        </w:r>
        <w:r w:rsidR="005E5C94" w:rsidRPr="0048439F">
          <w:rPr>
            <w:rStyle w:val="Hyperlink"/>
            <w:noProof/>
          </w:rPr>
          <w:t>Data Structure Models</w:t>
        </w:r>
        <w:r w:rsidR="005E5C94">
          <w:rPr>
            <w:noProof/>
            <w:webHidden/>
          </w:rPr>
          <w:tab/>
        </w:r>
        <w:r w:rsidR="005E5C94">
          <w:rPr>
            <w:noProof/>
            <w:webHidden/>
          </w:rPr>
          <w:fldChar w:fldCharType="begin"/>
        </w:r>
        <w:r w:rsidR="005E5C94">
          <w:rPr>
            <w:noProof/>
            <w:webHidden/>
          </w:rPr>
          <w:instrText xml:space="preserve"> PAGEREF _Toc983544 \h </w:instrText>
        </w:r>
        <w:r w:rsidR="005E5C94">
          <w:rPr>
            <w:noProof/>
            <w:webHidden/>
          </w:rPr>
        </w:r>
        <w:r w:rsidR="005E5C94">
          <w:rPr>
            <w:noProof/>
            <w:webHidden/>
          </w:rPr>
          <w:fldChar w:fldCharType="separate"/>
        </w:r>
        <w:r w:rsidR="005E5C94">
          <w:rPr>
            <w:noProof/>
            <w:webHidden/>
          </w:rPr>
          <w:t>23</w:t>
        </w:r>
        <w:r w:rsidR="005E5C94">
          <w:rPr>
            <w:noProof/>
            <w:webHidden/>
          </w:rPr>
          <w:fldChar w:fldCharType="end"/>
        </w:r>
      </w:hyperlink>
    </w:p>
    <w:p w14:paraId="1C8A17CB"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45" w:history="1">
        <w:r w:rsidR="005E5C94" w:rsidRPr="0048439F">
          <w:rPr>
            <w:rStyle w:val="Hyperlink"/>
            <w:noProof/>
          </w:rPr>
          <w:t>4.1 Data Structure Models defined in this document</w:t>
        </w:r>
        <w:r w:rsidR="005E5C94">
          <w:rPr>
            <w:noProof/>
            <w:webHidden/>
          </w:rPr>
          <w:tab/>
        </w:r>
        <w:r w:rsidR="005E5C94">
          <w:rPr>
            <w:noProof/>
            <w:webHidden/>
          </w:rPr>
          <w:fldChar w:fldCharType="begin"/>
        </w:r>
        <w:r w:rsidR="005E5C94">
          <w:rPr>
            <w:noProof/>
            <w:webHidden/>
          </w:rPr>
          <w:instrText xml:space="preserve"> PAGEREF _Toc983545 \h </w:instrText>
        </w:r>
        <w:r w:rsidR="005E5C94">
          <w:rPr>
            <w:noProof/>
            <w:webHidden/>
          </w:rPr>
        </w:r>
        <w:r w:rsidR="005E5C94">
          <w:rPr>
            <w:noProof/>
            <w:webHidden/>
          </w:rPr>
          <w:fldChar w:fldCharType="separate"/>
        </w:r>
        <w:r w:rsidR="005E5C94">
          <w:rPr>
            <w:noProof/>
            <w:webHidden/>
          </w:rPr>
          <w:t>23</w:t>
        </w:r>
        <w:r w:rsidR="005E5C94">
          <w:rPr>
            <w:noProof/>
            <w:webHidden/>
          </w:rPr>
          <w:fldChar w:fldCharType="end"/>
        </w:r>
      </w:hyperlink>
    </w:p>
    <w:p w14:paraId="78BF7F6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46" w:history="1">
        <w:r w:rsidR="005E5C94" w:rsidRPr="0048439F">
          <w:rPr>
            <w:rStyle w:val="Hyperlink"/>
            <w:noProof/>
            <w14:scene3d>
              <w14:camera w14:prst="orthographicFront"/>
              <w14:lightRig w14:rig="threePt" w14:dir="t">
                <w14:rot w14:lat="0" w14:lon="0" w14:rev="0"/>
              </w14:lightRig>
            </w14:scene3d>
          </w:rPr>
          <w:t>4.1.1</w:t>
        </w:r>
        <w:r w:rsidR="005E5C94" w:rsidRPr="0048439F">
          <w:rPr>
            <w:rStyle w:val="Hyperlink"/>
            <w:noProof/>
          </w:rPr>
          <w:t xml:space="preserve"> Component NsPrefixMapping</w:t>
        </w:r>
        <w:r w:rsidR="005E5C94">
          <w:rPr>
            <w:noProof/>
            <w:webHidden/>
          </w:rPr>
          <w:tab/>
        </w:r>
        <w:r w:rsidR="005E5C94">
          <w:rPr>
            <w:noProof/>
            <w:webHidden/>
          </w:rPr>
          <w:fldChar w:fldCharType="begin"/>
        </w:r>
        <w:r w:rsidR="005E5C94">
          <w:rPr>
            <w:noProof/>
            <w:webHidden/>
          </w:rPr>
          <w:instrText xml:space="preserve"> PAGEREF _Toc983546 \h </w:instrText>
        </w:r>
        <w:r w:rsidR="005E5C94">
          <w:rPr>
            <w:noProof/>
            <w:webHidden/>
          </w:rPr>
        </w:r>
        <w:r w:rsidR="005E5C94">
          <w:rPr>
            <w:noProof/>
            <w:webHidden/>
          </w:rPr>
          <w:fldChar w:fldCharType="separate"/>
        </w:r>
        <w:r w:rsidR="005E5C94">
          <w:rPr>
            <w:noProof/>
            <w:webHidden/>
          </w:rPr>
          <w:t>23</w:t>
        </w:r>
        <w:r w:rsidR="005E5C94">
          <w:rPr>
            <w:noProof/>
            <w:webHidden/>
          </w:rPr>
          <w:fldChar w:fldCharType="end"/>
        </w:r>
      </w:hyperlink>
    </w:p>
    <w:p w14:paraId="6587057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47" w:history="1">
        <w:r w:rsidR="005E5C94" w:rsidRPr="0048439F">
          <w:rPr>
            <w:rStyle w:val="Hyperlink"/>
            <w:noProof/>
            <w14:scene3d>
              <w14:camera w14:prst="orthographicFront"/>
              <w14:lightRig w14:rig="threePt" w14:dir="t">
                <w14:rot w14:lat="0" w14:lon="0" w14:rev="0"/>
              </w14:lightRig>
            </w14:scene3d>
          </w:rPr>
          <w:t>4.1.1.1</w:t>
        </w:r>
        <w:r w:rsidR="005E5C94" w:rsidRPr="0048439F">
          <w:rPr>
            <w:rStyle w:val="Hyperlink"/>
            <w:noProof/>
          </w:rPr>
          <w:t xml:space="preserve"> NsPrefixMapping – JSON Syntax</w:t>
        </w:r>
        <w:r w:rsidR="005E5C94">
          <w:rPr>
            <w:noProof/>
            <w:webHidden/>
          </w:rPr>
          <w:tab/>
        </w:r>
        <w:r w:rsidR="005E5C94">
          <w:rPr>
            <w:noProof/>
            <w:webHidden/>
          </w:rPr>
          <w:fldChar w:fldCharType="begin"/>
        </w:r>
        <w:r w:rsidR="005E5C94">
          <w:rPr>
            <w:noProof/>
            <w:webHidden/>
          </w:rPr>
          <w:instrText xml:space="preserve"> PAGEREF _Toc983547 \h </w:instrText>
        </w:r>
        <w:r w:rsidR="005E5C94">
          <w:rPr>
            <w:noProof/>
            <w:webHidden/>
          </w:rPr>
        </w:r>
        <w:r w:rsidR="005E5C94">
          <w:rPr>
            <w:noProof/>
            <w:webHidden/>
          </w:rPr>
          <w:fldChar w:fldCharType="separate"/>
        </w:r>
        <w:r w:rsidR="005E5C94">
          <w:rPr>
            <w:noProof/>
            <w:webHidden/>
          </w:rPr>
          <w:t>23</w:t>
        </w:r>
        <w:r w:rsidR="005E5C94">
          <w:rPr>
            <w:noProof/>
            <w:webHidden/>
          </w:rPr>
          <w:fldChar w:fldCharType="end"/>
        </w:r>
      </w:hyperlink>
    </w:p>
    <w:p w14:paraId="07E9232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48" w:history="1">
        <w:r w:rsidR="005E5C94" w:rsidRPr="0048439F">
          <w:rPr>
            <w:rStyle w:val="Hyperlink"/>
            <w:noProof/>
            <w14:scene3d>
              <w14:camera w14:prst="orthographicFront"/>
              <w14:lightRig w14:rig="threePt" w14:dir="t">
                <w14:rot w14:lat="0" w14:lon="0" w14:rev="0"/>
              </w14:lightRig>
            </w14:scene3d>
          </w:rPr>
          <w:t>4.1.1.2</w:t>
        </w:r>
        <w:r w:rsidR="005E5C94" w:rsidRPr="0048439F">
          <w:rPr>
            <w:rStyle w:val="Hyperlink"/>
            <w:noProof/>
          </w:rPr>
          <w:t xml:space="preserve"> NsPrefixMapping – XML Syntax</w:t>
        </w:r>
        <w:r w:rsidR="005E5C94">
          <w:rPr>
            <w:noProof/>
            <w:webHidden/>
          </w:rPr>
          <w:tab/>
        </w:r>
        <w:r w:rsidR="005E5C94">
          <w:rPr>
            <w:noProof/>
            <w:webHidden/>
          </w:rPr>
          <w:fldChar w:fldCharType="begin"/>
        </w:r>
        <w:r w:rsidR="005E5C94">
          <w:rPr>
            <w:noProof/>
            <w:webHidden/>
          </w:rPr>
          <w:instrText xml:space="preserve"> PAGEREF _Toc983548 \h </w:instrText>
        </w:r>
        <w:r w:rsidR="005E5C94">
          <w:rPr>
            <w:noProof/>
            <w:webHidden/>
          </w:rPr>
        </w:r>
        <w:r w:rsidR="005E5C94">
          <w:rPr>
            <w:noProof/>
            <w:webHidden/>
          </w:rPr>
          <w:fldChar w:fldCharType="separate"/>
        </w:r>
        <w:r w:rsidR="005E5C94">
          <w:rPr>
            <w:noProof/>
            <w:webHidden/>
          </w:rPr>
          <w:t>23</w:t>
        </w:r>
        <w:r w:rsidR="005E5C94">
          <w:rPr>
            <w:noProof/>
            <w:webHidden/>
          </w:rPr>
          <w:fldChar w:fldCharType="end"/>
        </w:r>
      </w:hyperlink>
    </w:p>
    <w:p w14:paraId="15F6A49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49" w:history="1">
        <w:r w:rsidR="005E5C94" w:rsidRPr="0048439F">
          <w:rPr>
            <w:rStyle w:val="Hyperlink"/>
            <w:noProof/>
            <w14:scene3d>
              <w14:camera w14:prst="orthographicFront"/>
              <w14:lightRig w14:rig="threePt" w14:dir="t">
                <w14:rot w14:lat="0" w14:lon="0" w14:rev="0"/>
              </w14:lightRig>
            </w14:scene3d>
          </w:rPr>
          <w:t>4.1.2</w:t>
        </w:r>
        <w:r w:rsidR="005E5C94" w:rsidRPr="0048439F">
          <w:rPr>
            <w:rStyle w:val="Hyperlink"/>
            <w:noProof/>
          </w:rPr>
          <w:t xml:space="preserve"> Component Any</w:t>
        </w:r>
        <w:r w:rsidR="005E5C94">
          <w:rPr>
            <w:noProof/>
            <w:webHidden/>
          </w:rPr>
          <w:tab/>
        </w:r>
        <w:r w:rsidR="005E5C94">
          <w:rPr>
            <w:noProof/>
            <w:webHidden/>
          </w:rPr>
          <w:fldChar w:fldCharType="begin"/>
        </w:r>
        <w:r w:rsidR="005E5C94">
          <w:rPr>
            <w:noProof/>
            <w:webHidden/>
          </w:rPr>
          <w:instrText xml:space="preserve"> PAGEREF _Toc983549 \h </w:instrText>
        </w:r>
        <w:r w:rsidR="005E5C94">
          <w:rPr>
            <w:noProof/>
            <w:webHidden/>
          </w:rPr>
        </w:r>
        <w:r w:rsidR="005E5C94">
          <w:rPr>
            <w:noProof/>
            <w:webHidden/>
          </w:rPr>
          <w:fldChar w:fldCharType="separate"/>
        </w:r>
        <w:r w:rsidR="005E5C94">
          <w:rPr>
            <w:noProof/>
            <w:webHidden/>
          </w:rPr>
          <w:t>24</w:t>
        </w:r>
        <w:r w:rsidR="005E5C94">
          <w:rPr>
            <w:noProof/>
            <w:webHidden/>
          </w:rPr>
          <w:fldChar w:fldCharType="end"/>
        </w:r>
      </w:hyperlink>
    </w:p>
    <w:p w14:paraId="32147C9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0" w:history="1">
        <w:r w:rsidR="005E5C94" w:rsidRPr="0048439F">
          <w:rPr>
            <w:rStyle w:val="Hyperlink"/>
            <w:noProof/>
            <w14:scene3d>
              <w14:camera w14:prst="orthographicFront"/>
              <w14:lightRig w14:rig="threePt" w14:dir="t">
                <w14:rot w14:lat="0" w14:lon="0" w14:rev="0"/>
              </w14:lightRig>
            </w14:scene3d>
          </w:rPr>
          <w:t>4.1.2.1</w:t>
        </w:r>
        <w:r w:rsidR="005E5C94" w:rsidRPr="0048439F">
          <w:rPr>
            <w:rStyle w:val="Hyperlink"/>
            <w:noProof/>
          </w:rPr>
          <w:t xml:space="preserve"> Any – JSON Syntax</w:t>
        </w:r>
        <w:r w:rsidR="005E5C94">
          <w:rPr>
            <w:noProof/>
            <w:webHidden/>
          </w:rPr>
          <w:tab/>
        </w:r>
        <w:r w:rsidR="005E5C94">
          <w:rPr>
            <w:noProof/>
            <w:webHidden/>
          </w:rPr>
          <w:fldChar w:fldCharType="begin"/>
        </w:r>
        <w:r w:rsidR="005E5C94">
          <w:rPr>
            <w:noProof/>
            <w:webHidden/>
          </w:rPr>
          <w:instrText xml:space="preserve"> PAGEREF _Toc983550 \h </w:instrText>
        </w:r>
        <w:r w:rsidR="005E5C94">
          <w:rPr>
            <w:noProof/>
            <w:webHidden/>
          </w:rPr>
        </w:r>
        <w:r w:rsidR="005E5C94">
          <w:rPr>
            <w:noProof/>
            <w:webHidden/>
          </w:rPr>
          <w:fldChar w:fldCharType="separate"/>
        </w:r>
        <w:r w:rsidR="005E5C94">
          <w:rPr>
            <w:noProof/>
            <w:webHidden/>
          </w:rPr>
          <w:t>24</w:t>
        </w:r>
        <w:r w:rsidR="005E5C94">
          <w:rPr>
            <w:noProof/>
            <w:webHidden/>
          </w:rPr>
          <w:fldChar w:fldCharType="end"/>
        </w:r>
      </w:hyperlink>
    </w:p>
    <w:p w14:paraId="56FC5085"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1" w:history="1">
        <w:r w:rsidR="005E5C94" w:rsidRPr="0048439F">
          <w:rPr>
            <w:rStyle w:val="Hyperlink"/>
            <w:noProof/>
            <w14:scene3d>
              <w14:camera w14:prst="orthographicFront"/>
              <w14:lightRig w14:rig="threePt" w14:dir="t">
                <w14:rot w14:lat="0" w14:lon="0" w14:rev="0"/>
              </w14:lightRig>
            </w14:scene3d>
          </w:rPr>
          <w:t>4.1.2.2</w:t>
        </w:r>
        <w:r w:rsidR="005E5C94" w:rsidRPr="0048439F">
          <w:rPr>
            <w:rStyle w:val="Hyperlink"/>
            <w:noProof/>
          </w:rPr>
          <w:t xml:space="preserve"> Any – XML Syntax</w:t>
        </w:r>
        <w:r w:rsidR="005E5C94">
          <w:rPr>
            <w:noProof/>
            <w:webHidden/>
          </w:rPr>
          <w:tab/>
        </w:r>
        <w:r w:rsidR="005E5C94">
          <w:rPr>
            <w:noProof/>
            <w:webHidden/>
          </w:rPr>
          <w:fldChar w:fldCharType="begin"/>
        </w:r>
        <w:r w:rsidR="005E5C94">
          <w:rPr>
            <w:noProof/>
            <w:webHidden/>
          </w:rPr>
          <w:instrText xml:space="preserve"> PAGEREF _Toc983551 \h </w:instrText>
        </w:r>
        <w:r w:rsidR="005E5C94">
          <w:rPr>
            <w:noProof/>
            <w:webHidden/>
          </w:rPr>
        </w:r>
        <w:r w:rsidR="005E5C94">
          <w:rPr>
            <w:noProof/>
            <w:webHidden/>
          </w:rPr>
          <w:fldChar w:fldCharType="separate"/>
        </w:r>
        <w:r w:rsidR="005E5C94">
          <w:rPr>
            <w:noProof/>
            <w:webHidden/>
          </w:rPr>
          <w:t>25</w:t>
        </w:r>
        <w:r w:rsidR="005E5C94">
          <w:rPr>
            <w:noProof/>
            <w:webHidden/>
          </w:rPr>
          <w:fldChar w:fldCharType="end"/>
        </w:r>
      </w:hyperlink>
    </w:p>
    <w:p w14:paraId="28A9E9D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2" w:history="1">
        <w:r w:rsidR="005E5C94" w:rsidRPr="0048439F">
          <w:rPr>
            <w:rStyle w:val="Hyperlink"/>
            <w:noProof/>
            <w14:scene3d>
              <w14:camera w14:prst="orthographicFront"/>
              <w14:lightRig w14:rig="threePt" w14:dir="t">
                <w14:rot w14:lat="0" w14:lon="0" w14:rev="0"/>
              </w14:lightRig>
            </w14:scene3d>
          </w:rPr>
          <w:t>4.1.3</w:t>
        </w:r>
        <w:r w:rsidR="005E5C94" w:rsidRPr="0048439F">
          <w:rPr>
            <w:rStyle w:val="Hyperlink"/>
            <w:noProof/>
          </w:rPr>
          <w:t xml:space="preserve"> Component InternationalString</w:t>
        </w:r>
        <w:r w:rsidR="005E5C94">
          <w:rPr>
            <w:noProof/>
            <w:webHidden/>
          </w:rPr>
          <w:tab/>
        </w:r>
        <w:r w:rsidR="005E5C94">
          <w:rPr>
            <w:noProof/>
            <w:webHidden/>
          </w:rPr>
          <w:fldChar w:fldCharType="begin"/>
        </w:r>
        <w:r w:rsidR="005E5C94">
          <w:rPr>
            <w:noProof/>
            <w:webHidden/>
          </w:rPr>
          <w:instrText xml:space="preserve"> PAGEREF _Toc983552 \h </w:instrText>
        </w:r>
        <w:r w:rsidR="005E5C94">
          <w:rPr>
            <w:noProof/>
            <w:webHidden/>
          </w:rPr>
        </w:r>
        <w:r w:rsidR="005E5C94">
          <w:rPr>
            <w:noProof/>
            <w:webHidden/>
          </w:rPr>
          <w:fldChar w:fldCharType="separate"/>
        </w:r>
        <w:r w:rsidR="005E5C94">
          <w:rPr>
            <w:noProof/>
            <w:webHidden/>
          </w:rPr>
          <w:t>25</w:t>
        </w:r>
        <w:r w:rsidR="005E5C94">
          <w:rPr>
            <w:noProof/>
            <w:webHidden/>
          </w:rPr>
          <w:fldChar w:fldCharType="end"/>
        </w:r>
      </w:hyperlink>
    </w:p>
    <w:p w14:paraId="197CA9A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3" w:history="1">
        <w:r w:rsidR="005E5C94" w:rsidRPr="0048439F">
          <w:rPr>
            <w:rStyle w:val="Hyperlink"/>
            <w:noProof/>
            <w14:scene3d>
              <w14:camera w14:prst="orthographicFront"/>
              <w14:lightRig w14:rig="threePt" w14:dir="t">
                <w14:rot w14:lat="0" w14:lon="0" w14:rev="0"/>
              </w14:lightRig>
            </w14:scene3d>
          </w:rPr>
          <w:t>4.1.3.1</w:t>
        </w:r>
        <w:r w:rsidR="005E5C94" w:rsidRPr="0048439F">
          <w:rPr>
            <w:rStyle w:val="Hyperlink"/>
            <w:noProof/>
          </w:rPr>
          <w:t xml:space="preserve"> InternationalString – JSON Syntax</w:t>
        </w:r>
        <w:r w:rsidR="005E5C94">
          <w:rPr>
            <w:noProof/>
            <w:webHidden/>
          </w:rPr>
          <w:tab/>
        </w:r>
        <w:r w:rsidR="005E5C94">
          <w:rPr>
            <w:noProof/>
            <w:webHidden/>
          </w:rPr>
          <w:fldChar w:fldCharType="begin"/>
        </w:r>
        <w:r w:rsidR="005E5C94">
          <w:rPr>
            <w:noProof/>
            <w:webHidden/>
          </w:rPr>
          <w:instrText xml:space="preserve"> PAGEREF _Toc983553 \h </w:instrText>
        </w:r>
        <w:r w:rsidR="005E5C94">
          <w:rPr>
            <w:noProof/>
            <w:webHidden/>
          </w:rPr>
        </w:r>
        <w:r w:rsidR="005E5C94">
          <w:rPr>
            <w:noProof/>
            <w:webHidden/>
          </w:rPr>
          <w:fldChar w:fldCharType="separate"/>
        </w:r>
        <w:r w:rsidR="005E5C94">
          <w:rPr>
            <w:noProof/>
            <w:webHidden/>
          </w:rPr>
          <w:t>25</w:t>
        </w:r>
        <w:r w:rsidR="005E5C94">
          <w:rPr>
            <w:noProof/>
            <w:webHidden/>
          </w:rPr>
          <w:fldChar w:fldCharType="end"/>
        </w:r>
      </w:hyperlink>
    </w:p>
    <w:p w14:paraId="5E866A7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4" w:history="1">
        <w:r w:rsidR="005E5C94" w:rsidRPr="0048439F">
          <w:rPr>
            <w:rStyle w:val="Hyperlink"/>
            <w:noProof/>
            <w14:scene3d>
              <w14:camera w14:prst="orthographicFront"/>
              <w14:lightRig w14:rig="threePt" w14:dir="t">
                <w14:rot w14:lat="0" w14:lon="0" w14:rev="0"/>
              </w14:lightRig>
            </w14:scene3d>
          </w:rPr>
          <w:t>4.1.3.2</w:t>
        </w:r>
        <w:r w:rsidR="005E5C94" w:rsidRPr="0048439F">
          <w:rPr>
            <w:rStyle w:val="Hyperlink"/>
            <w:noProof/>
          </w:rPr>
          <w:t xml:space="preserve"> InternationalString – XML Syntax</w:t>
        </w:r>
        <w:r w:rsidR="005E5C94">
          <w:rPr>
            <w:noProof/>
            <w:webHidden/>
          </w:rPr>
          <w:tab/>
        </w:r>
        <w:r w:rsidR="005E5C94">
          <w:rPr>
            <w:noProof/>
            <w:webHidden/>
          </w:rPr>
          <w:fldChar w:fldCharType="begin"/>
        </w:r>
        <w:r w:rsidR="005E5C94">
          <w:rPr>
            <w:noProof/>
            <w:webHidden/>
          </w:rPr>
          <w:instrText xml:space="preserve"> PAGEREF _Toc983554 \h </w:instrText>
        </w:r>
        <w:r w:rsidR="005E5C94">
          <w:rPr>
            <w:noProof/>
            <w:webHidden/>
          </w:rPr>
        </w:r>
        <w:r w:rsidR="005E5C94">
          <w:rPr>
            <w:noProof/>
            <w:webHidden/>
          </w:rPr>
          <w:fldChar w:fldCharType="separate"/>
        </w:r>
        <w:r w:rsidR="005E5C94">
          <w:rPr>
            <w:noProof/>
            <w:webHidden/>
          </w:rPr>
          <w:t>26</w:t>
        </w:r>
        <w:r w:rsidR="005E5C94">
          <w:rPr>
            <w:noProof/>
            <w:webHidden/>
          </w:rPr>
          <w:fldChar w:fldCharType="end"/>
        </w:r>
      </w:hyperlink>
    </w:p>
    <w:p w14:paraId="65AFA43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5" w:history="1">
        <w:r w:rsidR="005E5C94" w:rsidRPr="0048439F">
          <w:rPr>
            <w:rStyle w:val="Hyperlink"/>
            <w:noProof/>
            <w14:scene3d>
              <w14:camera w14:prst="orthographicFront"/>
              <w14:lightRig w14:rig="threePt" w14:dir="t">
                <w14:rot w14:lat="0" w14:lon="0" w14:rev="0"/>
              </w14:lightRig>
            </w14:scene3d>
          </w:rPr>
          <w:t>4.1.4</w:t>
        </w:r>
        <w:r w:rsidR="005E5C94" w:rsidRPr="0048439F">
          <w:rPr>
            <w:rStyle w:val="Hyperlink"/>
            <w:noProof/>
          </w:rPr>
          <w:t xml:space="preserve"> Component DigestInfo</w:t>
        </w:r>
        <w:r w:rsidR="005E5C94">
          <w:rPr>
            <w:noProof/>
            <w:webHidden/>
          </w:rPr>
          <w:tab/>
        </w:r>
        <w:r w:rsidR="005E5C94">
          <w:rPr>
            <w:noProof/>
            <w:webHidden/>
          </w:rPr>
          <w:fldChar w:fldCharType="begin"/>
        </w:r>
        <w:r w:rsidR="005E5C94">
          <w:rPr>
            <w:noProof/>
            <w:webHidden/>
          </w:rPr>
          <w:instrText xml:space="preserve"> PAGEREF _Toc983555 \h </w:instrText>
        </w:r>
        <w:r w:rsidR="005E5C94">
          <w:rPr>
            <w:noProof/>
            <w:webHidden/>
          </w:rPr>
        </w:r>
        <w:r w:rsidR="005E5C94">
          <w:rPr>
            <w:noProof/>
            <w:webHidden/>
          </w:rPr>
          <w:fldChar w:fldCharType="separate"/>
        </w:r>
        <w:r w:rsidR="005E5C94">
          <w:rPr>
            <w:noProof/>
            <w:webHidden/>
          </w:rPr>
          <w:t>26</w:t>
        </w:r>
        <w:r w:rsidR="005E5C94">
          <w:rPr>
            <w:noProof/>
            <w:webHidden/>
          </w:rPr>
          <w:fldChar w:fldCharType="end"/>
        </w:r>
      </w:hyperlink>
    </w:p>
    <w:p w14:paraId="1E3C6A7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6" w:history="1">
        <w:r w:rsidR="005E5C94" w:rsidRPr="0048439F">
          <w:rPr>
            <w:rStyle w:val="Hyperlink"/>
            <w:noProof/>
            <w14:scene3d>
              <w14:camera w14:prst="orthographicFront"/>
              <w14:lightRig w14:rig="threePt" w14:dir="t">
                <w14:rot w14:lat="0" w14:lon="0" w14:rev="0"/>
              </w14:lightRig>
            </w14:scene3d>
          </w:rPr>
          <w:t>4.1.4.1</w:t>
        </w:r>
        <w:r w:rsidR="005E5C94" w:rsidRPr="0048439F">
          <w:rPr>
            <w:rStyle w:val="Hyperlink"/>
            <w:noProof/>
          </w:rPr>
          <w:t xml:space="preserve"> DigestInfo – JSON Syntax</w:t>
        </w:r>
        <w:r w:rsidR="005E5C94">
          <w:rPr>
            <w:noProof/>
            <w:webHidden/>
          </w:rPr>
          <w:tab/>
        </w:r>
        <w:r w:rsidR="005E5C94">
          <w:rPr>
            <w:noProof/>
            <w:webHidden/>
          </w:rPr>
          <w:fldChar w:fldCharType="begin"/>
        </w:r>
        <w:r w:rsidR="005E5C94">
          <w:rPr>
            <w:noProof/>
            <w:webHidden/>
          </w:rPr>
          <w:instrText xml:space="preserve"> PAGEREF _Toc983556 \h </w:instrText>
        </w:r>
        <w:r w:rsidR="005E5C94">
          <w:rPr>
            <w:noProof/>
            <w:webHidden/>
          </w:rPr>
        </w:r>
        <w:r w:rsidR="005E5C94">
          <w:rPr>
            <w:noProof/>
            <w:webHidden/>
          </w:rPr>
          <w:fldChar w:fldCharType="separate"/>
        </w:r>
        <w:r w:rsidR="005E5C94">
          <w:rPr>
            <w:noProof/>
            <w:webHidden/>
          </w:rPr>
          <w:t>26</w:t>
        </w:r>
        <w:r w:rsidR="005E5C94">
          <w:rPr>
            <w:noProof/>
            <w:webHidden/>
          </w:rPr>
          <w:fldChar w:fldCharType="end"/>
        </w:r>
      </w:hyperlink>
    </w:p>
    <w:p w14:paraId="0ECC1FF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7" w:history="1">
        <w:r w:rsidR="005E5C94" w:rsidRPr="0048439F">
          <w:rPr>
            <w:rStyle w:val="Hyperlink"/>
            <w:noProof/>
            <w14:scene3d>
              <w14:camera w14:prst="orthographicFront"/>
              <w14:lightRig w14:rig="threePt" w14:dir="t">
                <w14:rot w14:lat="0" w14:lon="0" w14:rev="0"/>
              </w14:lightRig>
            </w14:scene3d>
          </w:rPr>
          <w:t>4.1.4.2</w:t>
        </w:r>
        <w:r w:rsidR="005E5C94" w:rsidRPr="0048439F">
          <w:rPr>
            <w:rStyle w:val="Hyperlink"/>
            <w:noProof/>
          </w:rPr>
          <w:t xml:space="preserve"> DigestInfo – XML Syntax</w:t>
        </w:r>
        <w:r w:rsidR="005E5C94">
          <w:rPr>
            <w:noProof/>
            <w:webHidden/>
          </w:rPr>
          <w:tab/>
        </w:r>
        <w:r w:rsidR="005E5C94">
          <w:rPr>
            <w:noProof/>
            <w:webHidden/>
          </w:rPr>
          <w:fldChar w:fldCharType="begin"/>
        </w:r>
        <w:r w:rsidR="005E5C94">
          <w:rPr>
            <w:noProof/>
            <w:webHidden/>
          </w:rPr>
          <w:instrText xml:space="preserve"> PAGEREF _Toc983557 \h </w:instrText>
        </w:r>
        <w:r w:rsidR="005E5C94">
          <w:rPr>
            <w:noProof/>
            <w:webHidden/>
          </w:rPr>
        </w:r>
        <w:r w:rsidR="005E5C94">
          <w:rPr>
            <w:noProof/>
            <w:webHidden/>
          </w:rPr>
          <w:fldChar w:fldCharType="separate"/>
        </w:r>
        <w:r w:rsidR="005E5C94">
          <w:rPr>
            <w:noProof/>
            <w:webHidden/>
          </w:rPr>
          <w:t>27</w:t>
        </w:r>
        <w:r w:rsidR="005E5C94">
          <w:rPr>
            <w:noProof/>
            <w:webHidden/>
          </w:rPr>
          <w:fldChar w:fldCharType="end"/>
        </w:r>
      </w:hyperlink>
    </w:p>
    <w:p w14:paraId="47F2C89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58" w:history="1">
        <w:r w:rsidR="005E5C94" w:rsidRPr="0048439F">
          <w:rPr>
            <w:rStyle w:val="Hyperlink"/>
            <w:noProof/>
            <w14:scene3d>
              <w14:camera w14:prst="orthographicFront"/>
              <w14:lightRig w14:rig="threePt" w14:dir="t">
                <w14:rot w14:lat="0" w14:lon="0" w14:rev="0"/>
              </w14:lightRig>
            </w14:scene3d>
          </w:rPr>
          <w:t>4.1.5</w:t>
        </w:r>
        <w:r w:rsidR="005E5C94" w:rsidRPr="0048439F">
          <w:rPr>
            <w:rStyle w:val="Hyperlink"/>
            <w:noProof/>
          </w:rPr>
          <w:t xml:space="preserve"> Component AttachmentReference</w:t>
        </w:r>
        <w:r w:rsidR="005E5C94">
          <w:rPr>
            <w:noProof/>
            <w:webHidden/>
          </w:rPr>
          <w:tab/>
        </w:r>
        <w:r w:rsidR="005E5C94">
          <w:rPr>
            <w:noProof/>
            <w:webHidden/>
          </w:rPr>
          <w:fldChar w:fldCharType="begin"/>
        </w:r>
        <w:r w:rsidR="005E5C94">
          <w:rPr>
            <w:noProof/>
            <w:webHidden/>
          </w:rPr>
          <w:instrText xml:space="preserve"> PAGEREF _Toc983558 \h </w:instrText>
        </w:r>
        <w:r w:rsidR="005E5C94">
          <w:rPr>
            <w:noProof/>
            <w:webHidden/>
          </w:rPr>
        </w:r>
        <w:r w:rsidR="005E5C94">
          <w:rPr>
            <w:noProof/>
            <w:webHidden/>
          </w:rPr>
          <w:fldChar w:fldCharType="separate"/>
        </w:r>
        <w:r w:rsidR="005E5C94">
          <w:rPr>
            <w:noProof/>
            <w:webHidden/>
          </w:rPr>
          <w:t>27</w:t>
        </w:r>
        <w:r w:rsidR="005E5C94">
          <w:rPr>
            <w:noProof/>
            <w:webHidden/>
          </w:rPr>
          <w:fldChar w:fldCharType="end"/>
        </w:r>
      </w:hyperlink>
    </w:p>
    <w:p w14:paraId="4806AA8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59" w:history="1">
        <w:r w:rsidR="005E5C94" w:rsidRPr="0048439F">
          <w:rPr>
            <w:rStyle w:val="Hyperlink"/>
            <w:noProof/>
            <w14:scene3d>
              <w14:camera w14:prst="orthographicFront"/>
              <w14:lightRig w14:rig="threePt" w14:dir="t">
                <w14:rot w14:lat="0" w14:lon="0" w14:rev="0"/>
              </w14:lightRig>
            </w14:scene3d>
          </w:rPr>
          <w:t>4.1.5.1</w:t>
        </w:r>
        <w:r w:rsidR="005E5C94" w:rsidRPr="0048439F">
          <w:rPr>
            <w:rStyle w:val="Hyperlink"/>
            <w:noProof/>
          </w:rPr>
          <w:t xml:space="preserve"> AttachmentReference – JSON Syntax</w:t>
        </w:r>
        <w:r w:rsidR="005E5C94">
          <w:rPr>
            <w:noProof/>
            <w:webHidden/>
          </w:rPr>
          <w:tab/>
        </w:r>
        <w:r w:rsidR="005E5C94">
          <w:rPr>
            <w:noProof/>
            <w:webHidden/>
          </w:rPr>
          <w:fldChar w:fldCharType="begin"/>
        </w:r>
        <w:r w:rsidR="005E5C94">
          <w:rPr>
            <w:noProof/>
            <w:webHidden/>
          </w:rPr>
          <w:instrText xml:space="preserve"> PAGEREF _Toc983559 \h </w:instrText>
        </w:r>
        <w:r w:rsidR="005E5C94">
          <w:rPr>
            <w:noProof/>
            <w:webHidden/>
          </w:rPr>
        </w:r>
        <w:r w:rsidR="005E5C94">
          <w:rPr>
            <w:noProof/>
            <w:webHidden/>
          </w:rPr>
          <w:fldChar w:fldCharType="separate"/>
        </w:r>
        <w:r w:rsidR="005E5C94">
          <w:rPr>
            <w:noProof/>
            <w:webHidden/>
          </w:rPr>
          <w:t>27</w:t>
        </w:r>
        <w:r w:rsidR="005E5C94">
          <w:rPr>
            <w:noProof/>
            <w:webHidden/>
          </w:rPr>
          <w:fldChar w:fldCharType="end"/>
        </w:r>
      </w:hyperlink>
    </w:p>
    <w:p w14:paraId="42C94DD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0" w:history="1">
        <w:r w:rsidR="005E5C94" w:rsidRPr="0048439F">
          <w:rPr>
            <w:rStyle w:val="Hyperlink"/>
            <w:noProof/>
            <w14:scene3d>
              <w14:camera w14:prst="orthographicFront"/>
              <w14:lightRig w14:rig="threePt" w14:dir="t">
                <w14:rot w14:lat="0" w14:lon="0" w14:rev="0"/>
              </w14:lightRig>
            </w14:scene3d>
          </w:rPr>
          <w:t>4.1.5.2</w:t>
        </w:r>
        <w:r w:rsidR="005E5C94" w:rsidRPr="0048439F">
          <w:rPr>
            <w:rStyle w:val="Hyperlink"/>
            <w:noProof/>
          </w:rPr>
          <w:t xml:space="preserve"> AttachmentReference – XML Syntax</w:t>
        </w:r>
        <w:r w:rsidR="005E5C94">
          <w:rPr>
            <w:noProof/>
            <w:webHidden/>
          </w:rPr>
          <w:tab/>
        </w:r>
        <w:r w:rsidR="005E5C94">
          <w:rPr>
            <w:noProof/>
            <w:webHidden/>
          </w:rPr>
          <w:fldChar w:fldCharType="begin"/>
        </w:r>
        <w:r w:rsidR="005E5C94">
          <w:rPr>
            <w:noProof/>
            <w:webHidden/>
          </w:rPr>
          <w:instrText xml:space="preserve"> PAGEREF _Toc983560 \h </w:instrText>
        </w:r>
        <w:r w:rsidR="005E5C94">
          <w:rPr>
            <w:noProof/>
            <w:webHidden/>
          </w:rPr>
        </w:r>
        <w:r w:rsidR="005E5C94">
          <w:rPr>
            <w:noProof/>
            <w:webHidden/>
          </w:rPr>
          <w:fldChar w:fldCharType="separate"/>
        </w:r>
        <w:r w:rsidR="005E5C94">
          <w:rPr>
            <w:noProof/>
            <w:webHidden/>
          </w:rPr>
          <w:t>28</w:t>
        </w:r>
        <w:r w:rsidR="005E5C94">
          <w:rPr>
            <w:noProof/>
            <w:webHidden/>
          </w:rPr>
          <w:fldChar w:fldCharType="end"/>
        </w:r>
      </w:hyperlink>
    </w:p>
    <w:p w14:paraId="3FBD206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1" w:history="1">
        <w:r w:rsidR="005E5C94" w:rsidRPr="0048439F">
          <w:rPr>
            <w:rStyle w:val="Hyperlink"/>
            <w:noProof/>
            <w14:scene3d>
              <w14:camera w14:prst="orthographicFront"/>
              <w14:lightRig w14:rig="threePt" w14:dir="t">
                <w14:rot w14:lat="0" w14:lon="0" w14:rev="0"/>
              </w14:lightRig>
            </w14:scene3d>
          </w:rPr>
          <w:t>4.1.6</w:t>
        </w:r>
        <w:r w:rsidR="005E5C94" w:rsidRPr="0048439F">
          <w:rPr>
            <w:rStyle w:val="Hyperlink"/>
            <w:noProof/>
          </w:rPr>
          <w:t xml:space="preserve"> Component Base64Data</w:t>
        </w:r>
        <w:r w:rsidR="005E5C94">
          <w:rPr>
            <w:noProof/>
            <w:webHidden/>
          </w:rPr>
          <w:tab/>
        </w:r>
        <w:r w:rsidR="005E5C94">
          <w:rPr>
            <w:noProof/>
            <w:webHidden/>
          </w:rPr>
          <w:fldChar w:fldCharType="begin"/>
        </w:r>
        <w:r w:rsidR="005E5C94">
          <w:rPr>
            <w:noProof/>
            <w:webHidden/>
          </w:rPr>
          <w:instrText xml:space="preserve"> PAGEREF _Toc983561 \h </w:instrText>
        </w:r>
        <w:r w:rsidR="005E5C94">
          <w:rPr>
            <w:noProof/>
            <w:webHidden/>
          </w:rPr>
        </w:r>
        <w:r w:rsidR="005E5C94">
          <w:rPr>
            <w:noProof/>
            <w:webHidden/>
          </w:rPr>
          <w:fldChar w:fldCharType="separate"/>
        </w:r>
        <w:r w:rsidR="005E5C94">
          <w:rPr>
            <w:noProof/>
            <w:webHidden/>
          </w:rPr>
          <w:t>28</w:t>
        </w:r>
        <w:r w:rsidR="005E5C94">
          <w:rPr>
            <w:noProof/>
            <w:webHidden/>
          </w:rPr>
          <w:fldChar w:fldCharType="end"/>
        </w:r>
      </w:hyperlink>
    </w:p>
    <w:p w14:paraId="5590F8B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2" w:history="1">
        <w:r w:rsidR="005E5C94" w:rsidRPr="0048439F">
          <w:rPr>
            <w:rStyle w:val="Hyperlink"/>
            <w:noProof/>
            <w14:scene3d>
              <w14:camera w14:prst="orthographicFront"/>
              <w14:lightRig w14:rig="threePt" w14:dir="t">
                <w14:rot w14:lat="0" w14:lon="0" w14:rev="0"/>
              </w14:lightRig>
            </w14:scene3d>
          </w:rPr>
          <w:t>4.1.6.1</w:t>
        </w:r>
        <w:r w:rsidR="005E5C94" w:rsidRPr="0048439F">
          <w:rPr>
            <w:rStyle w:val="Hyperlink"/>
            <w:noProof/>
          </w:rPr>
          <w:t xml:space="preserve"> Base64Data – JSON Syntax</w:t>
        </w:r>
        <w:r w:rsidR="005E5C94">
          <w:rPr>
            <w:noProof/>
            <w:webHidden/>
          </w:rPr>
          <w:tab/>
        </w:r>
        <w:r w:rsidR="005E5C94">
          <w:rPr>
            <w:noProof/>
            <w:webHidden/>
          </w:rPr>
          <w:fldChar w:fldCharType="begin"/>
        </w:r>
        <w:r w:rsidR="005E5C94">
          <w:rPr>
            <w:noProof/>
            <w:webHidden/>
          </w:rPr>
          <w:instrText xml:space="preserve"> PAGEREF _Toc983562 \h </w:instrText>
        </w:r>
        <w:r w:rsidR="005E5C94">
          <w:rPr>
            <w:noProof/>
            <w:webHidden/>
          </w:rPr>
        </w:r>
        <w:r w:rsidR="005E5C94">
          <w:rPr>
            <w:noProof/>
            <w:webHidden/>
          </w:rPr>
          <w:fldChar w:fldCharType="separate"/>
        </w:r>
        <w:r w:rsidR="005E5C94">
          <w:rPr>
            <w:noProof/>
            <w:webHidden/>
          </w:rPr>
          <w:t>29</w:t>
        </w:r>
        <w:r w:rsidR="005E5C94">
          <w:rPr>
            <w:noProof/>
            <w:webHidden/>
          </w:rPr>
          <w:fldChar w:fldCharType="end"/>
        </w:r>
      </w:hyperlink>
    </w:p>
    <w:p w14:paraId="35A18002"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3" w:history="1">
        <w:r w:rsidR="005E5C94" w:rsidRPr="0048439F">
          <w:rPr>
            <w:rStyle w:val="Hyperlink"/>
            <w:noProof/>
            <w14:scene3d>
              <w14:camera w14:prst="orthographicFront"/>
              <w14:lightRig w14:rig="threePt" w14:dir="t">
                <w14:rot w14:lat="0" w14:lon="0" w14:rev="0"/>
              </w14:lightRig>
            </w14:scene3d>
          </w:rPr>
          <w:t>4.1.6.2</w:t>
        </w:r>
        <w:r w:rsidR="005E5C94" w:rsidRPr="0048439F">
          <w:rPr>
            <w:rStyle w:val="Hyperlink"/>
            <w:noProof/>
          </w:rPr>
          <w:t xml:space="preserve"> Base64Data – XML Syntax</w:t>
        </w:r>
        <w:r w:rsidR="005E5C94">
          <w:rPr>
            <w:noProof/>
            <w:webHidden/>
          </w:rPr>
          <w:tab/>
        </w:r>
        <w:r w:rsidR="005E5C94">
          <w:rPr>
            <w:noProof/>
            <w:webHidden/>
          </w:rPr>
          <w:fldChar w:fldCharType="begin"/>
        </w:r>
        <w:r w:rsidR="005E5C94">
          <w:rPr>
            <w:noProof/>
            <w:webHidden/>
          </w:rPr>
          <w:instrText xml:space="preserve"> PAGEREF _Toc983563 \h </w:instrText>
        </w:r>
        <w:r w:rsidR="005E5C94">
          <w:rPr>
            <w:noProof/>
            <w:webHidden/>
          </w:rPr>
        </w:r>
        <w:r w:rsidR="005E5C94">
          <w:rPr>
            <w:noProof/>
            <w:webHidden/>
          </w:rPr>
          <w:fldChar w:fldCharType="separate"/>
        </w:r>
        <w:r w:rsidR="005E5C94">
          <w:rPr>
            <w:noProof/>
            <w:webHidden/>
          </w:rPr>
          <w:t>30</w:t>
        </w:r>
        <w:r w:rsidR="005E5C94">
          <w:rPr>
            <w:noProof/>
            <w:webHidden/>
          </w:rPr>
          <w:fldChar w:fldCharType="end"/>
        </w:r>
      </w:hyperlink>
    </w:p>
    <w:p w14:paraId="0FB8A12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4" w:history="1">
        <w:r w:rsidR="005E5C94" w:rsidRPr="0048439F">
          <w:rPr>
            <w:rStyle w:val="Hyperlink"/>
            <w:noProof/>
            <w14:scene3d>
              <w14:camera w14:prst="orthographicFront"/>
              <w14:lightRig w14:rig="threePt" w14:dir="t">
                <w14:rot w14:lat="0" w14:lon="0" w14:rev="0"/>
              </w14:lightRig>
            </w14:scene3d>
          </w:rPr>
          <w:t>4.1.7</w:t>
        </w:r>
        <w:r w:rsidR="005E5C94" w:rsidRPr="0048439F">
          <w:rPr>
            <w:rStyle w:val="Hyperlink"/>
            <w:noProof/>
          </w:rPr>
          <w:t xml:space="preserve"> Component SignaturePtr</w:t>
        </w:r>
        <w:r w:rsidR="005E5C94">
          <w:rPr>
            <w:noProof/>
            <w:webHidden/>
          </w:rPr>
          <w:tab/>
        </w:r>
        <w:r w:rsidR="005E5C94">
          <w:rPr>
            <w:noProof/>
            <w:webHidden/>
          </w:rPr>
          <w:fldChar w:fldCharType="begin"/>
        </w:r>
        <w:r w:rsidR="005E5C94">
          <w:rPr>
            <w:noProof/>
            <w:webHidden/>
          </w:rPr>
          <w:instrText xml:space="preserve"> PAGEREF _Toc983564 \h </w:instrText>
        </w:r>
        <w:r w:rsidR="005E5C94">
          <w:rPr>
            <w:noProof/>
            <w:webHidden/>
          </w:rPr>
        </w:r>
        <w:r w:rsidR="005E5C94">
          <w:rPr>
            <w:noProof/>
            <w:webHidden/>
          </w:rPr>
          <w:fldChar w:fldCharType="separate"/>
        </w:r>
        <w:r w:rsidR="005E5C94">
          <w:rPr>
            <w:noProof/>
            <w:webHidden/>
          </w:rPr>
          <w:t>31</w:t>
        </w:r>
        <w:r w:rsidR="005E5C94">
          <w:rPr>
            <w:noProof/>
            <w:webHidden/>
          </w:rPr>
          <w:fldChar w:fldCharType="end"/>
        </w:r>
      </w:hyperlink>
    </w:p>
    <w:p w14:paraId="390BE3A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5" w:history="1">
        <w:r w:rsidR="005E5C94" w:rsidRPr="0048439F">
          <w:rPr>
            <w:rStyle w:val="Hyperlink"/>
            <w:noProof/>
            <w14:scene3d>
              <w14:camera w14:prst="orthographicFront"/>
              <w14:lightRig w14:rig="threePt" w14:dir="t">
                <w14:rot w14:lat="0" w14:lon="0" w14:rev="0"/>
              </w14:lightRig>
            </w14:scene3d>
          </w:rPr>
          <w:t>4.1.7.1</w:t>
        </w:r>
        <w:r w:rsidR="005E5C94" w:rsidRPr="0048439F">
          <w:rPr>
            <w:rStyle w:val="Hyperlink"/>
            <w:noProof/>
          </w:rPr>
          <w:t xml:space="preserve"> SignaturePtr – JSON Syntax</w:t>
        </w:r>
        <w:r w:rsidR="005E5C94">
          <w:rPr>
            <w:noProof/>
            <w:webHidden/>
          </w:rPr>
          <w:tab/>
        </w:r>
        <w:r w:rsidR="005E5C94">
          <w:rPr>
            <w:noProof/>
            <w:webHidden/>
          </w:rPr>
          <w:fldChar w:fldCharType="begin"/>
        </w:r>
        <w:r w:rsidR="005E5C94">
          <w:rPr>
            <w:noProof/>
            <w:webHidden/>
          </w:rPr>
          <w:instrText xml:space="preserve"> PAGEREF _Toc983565 \h </w:instrText>
        </w:r>
        <w:r w:rsidR="005E5C94">
          <w:rPr>
            <w:noProof/>
            <w:webHidden/>
          </w:rPr>
        </w:r>
        <w:r w:rsidR="005E5C94">
          <w:rPr>
            <w:noProof/>
            <w:webHidden/>
          </w:rPr>
          <w:fldChar w:fldCharType="separate"/>
        </w:r>
        <w:r w:rsidR="005E5C94">
          <w:rPr>
            <w:noProof/>
            <w:webHidden/>
          </w:rPr>
          <w:t>31</w:t>
        </w:r>
        <w:r w:rsidR="005E5C94">
          <w:rPr>
            <w:noProof/>
            <w:webHidden/>
          </w:rPr>
          <w:fldChar w:fldCharType="end"/>
        </w:r>
      </w:hyperlink>
    </w:p>
    <w:p w14:paraId="1829999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6" w:history="1">
        <w:r w:rsidR="005E5C94" w:rsidRPr="0048439F">
          <w:rPr>
            <w:rStyle w:val="Hyperlink"/>
            <w:noProof/>
            <w14:scene3d>
              <w14:camera w14:prst="orthographicFront"/>
              <w14:lightRig w14:rig="threePt" w14:dir="t">
                <w14:rot w14:lat="0" w14:lon="0" w14:rev="0"/>
              </w14:lightRig>
            </w14:scene3d>
          </w:rPr>
          <w:t>4.1.7.2</w:t>
        </w:r>
        <w:r w:rsidR="005E5C94" w:rsidRPr="0048439F">
          <w:rPr>
            <w:rStyle w:val="Hyperlink"/>
            <w:noProof/>
          </w:rPr>
          <w:t xml:space="preserve"> SignaturePtr – XML Syntax</w:t>
        </w:r>
        <w:r w:rsidR="005E5C94">
          <w:rPr>
            <w:noProof/>
            <w:webHidden/>
          </w:rPr>
          <w:tab/>
        </w:r>
        <w:r w:rsidR="005E5C94">
          <w:rPr>
            <w:noProof/>
            <w:webHidden/>
          </w:rPr>
          <w:fldChar w:fldCharType="begin"/>
        </w:r>
        <w:r w:rsidR="005E5C94">
          <w:rPr>
            <w:noProof/>
            <w:webHidden/>
          </w:rPr>
          <w:instrText xml:space="preserve"> PAGEREF _Toc983566 \h </w:instrText>
        </w:r>
        <w:r w:rsidR="005E5C94">
          <w:rPr>
            <w:noProof/>
            <w:webHidden/>
          </w:rPr>
        </w:r>
        <w:r w:rsidR="005E5C94">
          <w:rPr>
            <w:noProof/>
            <w:webHidden/>
          </w:rPr>
          <w:fldChar w:fldCharType="separate"/>
        </w:r>
        <w:r w:rsidR="005E5C94">
          <w:rPr>
            <w:noProof/>
            <w:webHidden/>
          </w:rPr>
          <w:t>32</w:t>
        </w:r>
        <w:r w:rsidR="005E5C94">
          <w:rPr>
            <w:noProof/>
            <w:webHidden/>
          </w:rPr>
          <w:fldChar w:fldCharType="end"/>
        </w:r>
      </w:hyperlink>
    </w:p>
    <w:p w14:paraId="0EF635D6"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67" w:history="1">
        <w:r w:rsidR="005E5C94" w:rsidRPr="0048439F">
          <w:rPr>
            <w:rStyle w:val="Hyperlink"/>
            <w:noProof/>
            <w14:scene3d>
              <w14:camera w14:prst="orthographicFront"/>
              <w14:lightRig w14:rig="threePt" w14:dir="t">
                <w14:rot w14:lat="0" w14:lon="0" w14:rev="0"/>
              </w14:lightRig>
            </w14:scene3d>
          </w:rPr>
          <w:t>4.1.8</w:t>
        </w:r>
        <w:r w:rsidR="005E5C94" w:rsidRPr="0048439F">
          <w:rPr>
            <w:rStyle w:val="Hyperlink"/>
            <w:noProof/>
          </w:rPr>
          <w:t xml:space="preserve"> Component Result</w:t>
        </w:r>
        <w:r w:rsidR="005E5C94">
          <w:rPr>
            <w:noProof/>
            <w:webHidden/>
          </w:rPr>
          <w:tab/>
        </w:r>
        <w:r w:rsidR="005E5C94">
          <w:rPr>
            <w:noProof/>
            <w:webHidden/>
          </w:rPr>
          <w:fldChar w:fldCharType="begin"/>
        </w:r>
        <w:r w:rsidR="005E5C94">
          <w:rPr>
            <w:noProof/>
            <w:webHidden/>
          </w:rPr>
          <w:instrText xml:space="preserve"> PAGEREF _Toc983567 \h </w:instrText>
        </w:r>
        <w:r w:rsidR="005E5C94">
          <w:rPr>
            <w:noProof/>
            <w:webHidden/>
          </w:rPr>
        </w:r>
        <w:r w:rsidR="005E5C94">
          <w:rPr>
            <w:noProof/>
            <w:webHidden/>
          </w:rPr>
          <w:fldChar w:fldCharType="separate"/>
        </w:r>
        <w:r w:rsidR="005E5C94">
          <w:rPr>
            <w:noProof/>
            <w:webHidden/>
          </w:rPr>
          <w:t>33</w:t>
        </w:r>
        <w:r w:rsidR="005E5C94">
          <w:rPr>
            <w:noProof/>
            <w:webHidden/>
          </w:rPr>
          <w:fldChar w:fldCharType="end"/>
        </w:r>
      </w:hyperlink>
    </w:p>
    <w:p w14:paraId="167C0F8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8" w:history="1">
        <w:r w:rsidR="005E5C94" w:rsidRPr="0048439F">
          <w:rPr>
            <w:rStyle w:val="Hyperlink"/>
            <w:noProof/>
            <w14:scene3d>
              <w14:camera w14:prst="orthographicFront"/>
              <w14:lightRig w14:rig="threePt" w14:dir="t">
                <w14:rot w14:lat="0" w14:lon="0" w14:rev="0"/>
              </w14:lightRig>
            </w14:scene3d>
          </w:rPr>
          <w:t>4.1.8.1</w:t>
        </w:r>
        <w:r w:rsidR="005E5C94" w:rsidRPr="0048439F">
          <w:rPr>
            <w:rStyle w:val="Hyperlink"/>
            <w:noProof/>
          </w:rPr>
          <w:t xml:space="preserve"> Result – JSON Syntax</w:t>
        </w:r>
        <w:r w:rsidR="005E5C94">
          <w:rPr>
            <w:noProof/>
            <w:webHidden/>
          </w:rPr>
          <w:tab/>
        </w:r>
        <w:r w:rsidR="005E5C94">
          <w:rPr>
            <w:noProof/>
            <w:webHidden/>
          </w:rPr>
          <w:fldChar w:fldCharType="begin"/>
        </w:r>
        <w:r w:rsidR="005E5C94">
          <w:rPr>
            <w:noProof/>
            <w:webHidden/>
          </w:rPr>
          <w:instrText xml:space="preserve"> PAGEREF _Toc983568 \h </w:instrText>
        </w:r>
        <w:r w:rsidR="005E5C94">
          <w:rPr>
            <w:noProof/>
            <w:webHidden/>
          </w:rPr>
        </w:r>
        <w:r w:rsidR="005E5C94">
          <w:rPr>
            <w:noProof/>
            <w:webHidden/>
          </w:rPr>
          <w:fldChar w:fldCharType="separate"/>
        </w:r>
        <w:r w:rsidR="005E5C94">
          <w:rPr>
            <w:noProof/>
            <w:webHidden/>
          </w:rPr>
          <w:t>33</w:t>
        </w:r>
        <w:r w:rsidR="005E5C94">
          <w:rPr>
            <w:noProof/>
            <w:webHidden/>
          </w:rPr>
          <w:fldChar w:fldCharType="end"/>
        </w:r>
      </w:hyperlink>
    </w:p>
    <w:p w14:paraId="306BD3F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69" w:history="1">
        <w:r w:rsidR="005E5C94" w:rsidRPr="0048439F">
          <w:rPr>
            <w:rStyle w:val="Hyperlink"/>
            <w:noProof/>
            <w14:scene3d>
              <w14:camera w14:prst="orthographicFront"/>
              <w14:lightRig w14:rig="threePt" w14:dir="t">
                <w14:rot w14:lat="0" w14:lon="0" w14:rev="0"/>
              </w14:lightRig>
            </w14:scene3d>
          </w:rPr>
          <w:t>4.1.8.2</w:t>
        </w:r>
        <w:r w:rsidR="005E5C94" w:rsidRPr="0048439F">
          <w:rPr>
            <w:rStyle w:val="Hyperlink"/>
            <w:noProof/>
          </w:rPr>
          <w:t xml:space="preserve"> Result – XML Syntax</w:t>
        </w:r>
        <w:r w:rsidR="005E5C94">
          <w:rPr>
            <w:noProof/>
            <w:webHidden/>
          </w:rPr>
          <w:tab/>
        </w:r>
        <w:r w:rsidR="005E5C94">
          <w:rPr>
            <w:noProof/>
            <w:webHidden/>
          </w:rPr>
          <w:fldChar w:fldCharType="begin"/>
        </w:r>
        <w:r w:rsidR="005E5C94">
          <w:rPr>
            <w:noProof/>
            <w:webHidden/>
          </w:rPr>
          <w:instrText xml:space="preserve"> PAGEREF _Toc983569 \h </w:instrText>
        </w:r>
        <w:r w:rsidR="005E5C94">
          <w:rPr>
            <w:noProof/>
            <w:webHidden/>
          </w:rPr>
        </w:r>
        <w:r w:rsidR="005E5C94">
          <w:rPr>
            <w:noProof/>
            <w:webHidden/>
          </w:rPr>
          <w:fldChar w:fldCharType="separate"/>
        </w:r>
        <w:r w:rsidR="005E5C94">
          <w:rPr>
            <w:noProof/>
            <w:webHidden/>
          </w:rPr>
          <w:t>34</w:t>
        </w:r>
        <w:r w:rsidR="005E5C94">
          <w:rPr>
            <w:noProof/>
            <w:webHidden/>
          </w:rPr>
          <w:fldChar w:fldCharType="end"/>
        </w:r>
      </w:hyperlink>
    </w:p>
    <w:p w14:paraId="33B01149"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0" w:history="1">
        <w:r w:rsidR="005E5C94" w:rsidRPr="0048439F">
          <w:rPr>
            <w:rStyle w:val="Hyperlink"/>
            <w:noProof/>
            <w14:scene3d>
              <w14:camera w14:prst="orthographicFront"/>
              <w14:lightRig w14:rig="threePt" w14:dir="t">
                <w14:rot w14:lat="0" w14:lon="0" w14:rev="0"/>
              </w14:lightRig>
            </w14:scene3d>
          </w:rPr>
          <w:t>4.1.9</w:t>
        </w:r>
        <w:r w:rsidR="005E5C94" w:rsidRPr="0048439F">
          <w:rPr>
            <w:rStyle w:val="Hyperlink"/>
            <w:noProof/>
          </w:rPr>
          <w:t xml:space="preserve"> Component OptionalInputs</w:t>
        </w:r>
        <w:r w:rsidR="005E5C94">
          <w:rPr>
            <w:noProof/>
            <w:webHidden/>
          </w:rPr>
          <w:tab/>
        </w:r>
        <w:r w:rsidR="005E5C94">
          <w:rPr>
            <w:noProof/>
            <w:webHidden/>
          </w:rPr>
          <w:fldChar w:fldCharType="begin"/>
        </w:r>
        <w:r w:rsidR="005E5C94">
          <w:rPr>
            <w:noProof/>
            <w:webHidden/>
          </w:rPr>
          <w:instrText xml:space="preserve"> PAGEREF _Toc983570 \h </w:instrText>
        </w:r>
        <w:r w:rsidR="005E5C94">
          <w:rPr>
            <w:noProof/>
            <w:webHidden/>
          </w:rPr>
        </w:r>
        <w:r w:rsidR="005E5C94">
          <w:rPr>
            <w:noProof/>
            <w:webHidden/>
          </w:rPr>
          <w:fldChar w:fldCharType="separate"/>
        </w:r>
        <w:r w:rsidR="005E5C94">
          <w:rPr>
            <w:noProof/>
            <w:webHidden/>
          </w:rPr>
          <w:t>34</w:t>
        </w:r>
        <w:r w:rsidR="005E5C94">
          <w:rPr>
            <w:noProof/>
            <w:webHidden/>
          </w:rPr>
          <w:fldChar w:fldCharType="end"/>
        </w:r>
      </w:hyperlink>
    </w:p>
    <w:p w14:paraId="0493F3D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1" w:history="1">
        <w:r w:rsidR="005E5C94" w:rsidRPr="0048439F">
          <w:rPr>
            <w:rStyle w:val="Hyperlink"/>
            <w:noProof/>
            <w14:scene3d>
              <w14:camera w14:prst="orthographicFront"/>
              <w14:lightRig w14:rig="threePt" w14:dir="t">
                <w14:rot w14:lat="0" w14:lon="0" w14:rev="0"/>
              </w14:lightRig>
            </w14:scene3d>
          </w:rPr>
          <w:t>4.1.9.1</w:t>
        </w:r>
        <w:r w:rsidR="005E5C94" w:rsidRPr="0048439F">
          <w:rPr>
            <w:rStyle w:val="Hyperlink"/>
            <w:noProof/>
          </w:rPr>
          <w:t xml:space="preserve"> OptionalInputs – JSON Syntax</w:t>
        </w:r>
        <w:r w:rsidR="005E5C94">
          <w:rPr>
            <w:noProof/>
            <w:webHidden/>
          </w:rPr>
          <w:tab/>
        </w:r>
        <w:r w:rsidR="005E5C94">
          <w:rPr>
            <w:noProof/>
            <w:webHidden/>
          </w:rPr>
          <w:fldChar w:fldCharType="begin"/>
        </w:r>
        <w:r w:rsidR="005E5C94">
          <w:rPr>
            <w:noProof/>
            <w:webHidden/>
          </w:rPr>
          <w:instrText xml:space="preserve"> PAGEREF _Toc983571 \h </w:instrText>
        </w:r>
        <w:r w:rsidR="005E5C94">
          <w:rPr>
            <w:noProof/>
            <w:webHidden/>
          </w:rPr>
        </w:r>
        <w:r w:rsidR="005E5C94">
          <w:rPr>
            <w:noProof/>
            <w:webHidden/>
          </w:rPr>
          <w:fldChar w:fldCharType="separate"/>
        </w:r>
        <w:r w:rsidR="005E5C94">
          <w:rPr>
            <w:noProof/>
            <w:webHidden/>
          </w:rPr>
          <w:t>35</w:t>
        </w:r>
        <w:r w:rsidR="005E5C94">
          <w:rPr>
            <w:noProof/>
            <w:webHidden/>
          </w:rPr>
          <w:fldChar w:fldCharType="end"/>
        </w:r>
      </w:hyperlink>
    </w:p>
    <w:p w14:paraId="3AFE3C2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2" w:history="1">
        <w:r w:rsidR="005E5C94" w:rsidRPr="0048439F">
          <w:rPr>
            <w:rStyle w:val="Hyperlink"/>
            <w:noProof/>
            <w14:scene3d>
              <w14:camera w14:prst="orthographicFront"/>
              <w14:lightRig w14:rig="threePt" w14:dir="t">
                <w14:rot w14:lat="0" w14:lon="0" w14:rev="0"/>
              </w14:lightRig>
            </w14:scene3d>
          </w:rPr>
          <w:t>4.1.9.2</w:t>
        </w:r>
        <w:r w:rsidR="005E5C94" w:rsidRPr="0048439F">
          <w:rPr>
            <w:rStyle w:val="Hyperlink"/>
            <w:noProof/>
          </w:rPr>
          <w:t xml:space="preserve"> OptionalInputs – XML Syntax</w:t>
        </w:r>
        <w:r w:rsidR="005E5C94">
          <w:rPr>
            <w:noProof/>
            <w:webHidden/>
          </w:rPr>
          <w:tab/>
        </w:r>
        <w:r w:rsidR="005E5C94">
          <w:rPr>
            <w:noProof/>
            <w:webHidden/>
          </w:rPr>
          <w:fldChar w:fldCharType="begin"/>
        </w:r>
        <w:r w:rsidR="005E5C94">
          <w:rPr>
            <w:noProof/>
            <w:webHidden/>
          </w:rPr>
          <w:instrText xml:space="preserve"> PAGEREF _Toc983572 \h </w:instrText>
        </w:r>
        <w:r w:rsidR="005E5C94">
          <w:rPr>
            <w:noProof/>
            <w:webHidden/>
          </w:rPr>
        </w:r>
        <w:r w:rsidR="005E5C94">
          <w:rPr>
            <w:noProof/>
            <w:webHidden/>
          </w:rPr>
          <w:fldChar w:fldCharType="separate"/>
        </w:r>
        <w:r w:rsidR="005E5C94">
          <w:rPr>
            <w:noProof/>
            <w:webHidden/>
          </w:rPr>
          <w:t>35</w:t>
        </w:r>
        <w:r w:rsidR="005E5C94">
          <w:rPr>
            <w:noProof/>
            <w:webHidden/>
          </w:rPr>
          <w:fldChar w:fldCharType="end"/>
        </w:r>
      </w:hyperlink>
    </w:p>
    <w:p w14:paraId="46573F3F"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3" w:history="1">
        <w:r w:rsidR="005E5C94" w:rsidRPr="0048439F">
          <w:rPr>
            <w:rStyle w:val="Hyperlink"/>
            <w:noProof/>
            <w14:scene3d>
              <w14:camera w14:prst="orthographicFront"/>
              <w14:lightRig w14:rig="threePt" w14:dir="t">
                <w14:rot w14:lat="0" w14:lon="0" w14:rev="0"/>
              </w14:lightRig>
            </w14:scene3d>
          </w:rPr>
          <w:t>4.1.10</w:t>
        </w:r>
        <w:r w:rsidR="005E5C94" w:rsidRPr="0048439F">
          <w:rPr>
            <w:rStyle w:val="Hyperlink"/>
            <w:noProof/>
          </w:rPr>
          <w:t xml:space="preserve"> Component OptionalOutputs</w:t>
        </w:r>
        <w:r w:rsidR="005E5C94">
          <w:rPr>
            <w:noProof/>
            <w:webHidden/>
          </w:rPr>
          <w:tab/>
        </w:r>
        <w:r w:rsidR="005E5C94">
          <w:rPr>
            <w:noProof/>
            <w:webHidden/>
          </w:rPr>
          <w:fldChar w:fldCharType="begin"/>
        </w:r>
        <w:r w:rsidR="005E5C94">
          <w:rPr>
            <w:noProof/>
            <w:webHidden/>
          </w:rPr>
          <w:instrText xml:space="preserve"> PAGEREF _Toc983573 \h </w:instrText>
        </w:r>
        <w:r w:rsidR="005E5C94">
          <w:rPr>
            <w:noProof/>
            <w:webHidden/>
          </w:rPr>
        </w:r>
        <w:r w:rsidR="005E5C94">
          <w:rPr>
            <w:noProof/>
            <w:webHidden/>
          </w:rPr>
          <w:fldChar w:fldCharType="separate"/>
        </w:r>
        <w:r w:rsidR="005E5C94">
          <w:rPr>
            <w:noProof/>
            <w:webHidden/>
          </w:rPr>
          <w:t>35</w:t>
        </w:r>
        <w:r w:rsidR="005E5C94">
          <w:rPr>
            <w:noProof/>
            <w:webHidden/>
          </w:rPr>
          <w:fldChar w:fldCharType="end"/>
        </w:r>
      </w:hyperlink>
    </w:p>
    <w:p w14:paraId="1C2236D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4" w:history="1">
        <w:r w:rsidR="005E5C94" w:rsidRPr="0048439F">
          <w:rPr>
            <w:rStyle w:val="Hyperlink"/>
            <w:noProof/>
            <w14:scene3d>
              <w14:camera w14:prst="orthographicFront"/>
              <w14:lightRig w14:rig="threePt" w14:dir="t">
                <w14:rot w14:lat="0" w14:lon="0" w14:rev="0"/>
              </w14:lightRig>
            </w14:scene3d>
          </w:rPr>
          <w:t>4.1.10.1</w:t>
        </w:r>
        <w:r w:rsidR="005E5C94" w:rsidRPr="0048439F">
          <w:rPr>
            <w:rStyle w:val="Hyperlink"/>
            <w:noProof/>
          </w:rPr>
          <w:t xml:space="preserve"> OptionalOutputs – JSON Syntax</w:t>
        </w:r>
        <w:r w:rsidR="005E5C94">
          <w:rPr>
            <w:noProof/>
            <w:webHidden/>
          </w:rPr>
          <w:tab/>
        </w:r>
        <w:r w:rsidR="005E5C94">
          <w:rPr>
            <w:noProof/>
            <w:webHidden/>
          </w:rPr>
          <w:fldChar w:fldCharType="begin"/>
        </w:r>
        <w:r w:rsidR="005E5C94">
          <w:rPr>
            <w:noProof/>
            <w:webHidden/>
          </w:rPr>
          <w:instrText xml:space="preserve"> PAGEREF _Toc983574 \h </w:instrText>
        </w:r>
        <w:r w:rsidR="005E5C94">
          <w:rPr>
            <w:noProof/>
            <w:webHidden/>
          </w:rPr>
        </w:r>
        <w:r w:rsidR="005E5C94">
          <w:rPr>
            <w:noProof/>
            <w:webHidden/>
          </w:rPr>
          <w:fldChar w:fldCharType="separate"/>
        </w:r>
        <w:r w:rsidR="005E5C94">
          <w:rPr>
            <w:noProof/>
            <w:webHidden/>
          </w:rPr>
          <w:t>35</w:t>
        </w:r>
        <w:r w:rsidR="005E5C94">
          <w:rPr>
            <w:noProof/>
            <w:webHidden/>
          </w:rPr>
          <w:fldChar w:fldCharType="end"/>
        </w:r>
      </w:hyperlink>
    </w:p>
    <w:p w14:paraId="679FBA7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5" w:history="1">
        <w:r w:rsidR="005E5C94" w:rsidRPr="0048439F">
          <w:rPr>
            <w:rStyle w:val="Hyperlink"/>
            <w:noProof/>
            <w14:scene3d>
              <w14:camera w14:prst="orthographicFront"/>
              <w14:lightRig w14:rig="threePt" w14:dir="t">
                <w14:rot w14:lat="0" w14:lon="0" w14:rev="0"/>
              </w14:lightRig>
            </w14:scene3d>
          </w:rPr>
          <w:t>4.1.10.2</w:t>
        </w:r>
        <w:r w:rsidR="005E5C94" w:rsidRPr="0048439F">
          <w:rPr>
            <w:rStyle w:val="Hyperlink"/>
            <w:noProof/>
          </w:rPr>
          <w:t xml:space="preserve"> OptionalOutputs – XML Syntax</w:t>
        </w:r>
        <w:r w:rsidR="005E5C94">
          <w:rPr>
            <w:noProof/>
            <w:webHidden/>
          </w:rPr>
          <w:tab/>
        </w:r>
        <w:r w:rsidR="005E5C94">
          <w:rPr>
            <w:noProof/>
            <w:webHidden/>
          </w:rPr>
          <w:fldChar w:fldCharType="begin"/>
        </w:r>
        <w:r w:rsidR="005E5C94">
          <w:rPr>
            <w:noProof/>
            <w:webHidden/>
          </w:rPr>
          <w:instrText xml:space="preserve"> PAGEREF _Toc983575 \h </w:instrText>
        </w:r>
        <w:r w:rsidR="005E5C94">
          <w:rPr>
            <w:noProof/>
            <w:webHidden/>
          </w:rPr>
        </w:r>
        <w:r w:rsidR="005E5C94">
          <w:rPr>
            <w:noProof/>
            <w:webHidden/>
          </w:rPr>
          <w:fldChar w:fldCharType="separate"/>
        </w:r>
        <w:r w:rsidR="005E5C94">
          <w:rPr>
            <w:noProof/>
            <w:webHidden/>
          </w:rPr>
          <w:t>36</w:t>
        </w:r>
        <w:r w:rsidR="005E5C94">
          <w:rPr>
            <w:noProof/>
            <w:webHidden/>
          </w:rPr>
          <w:fldChar w:fldCharType="end"/>
        </w:r>
      </w:hyperlink>
    </w:p>
    <w:p w14:paraId="75C13C9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6" w:history="1">
        <w:r w:rsidR="005E5C94" w:rsidRPr="0048439F">
          <w:rPr>
            <w:rStyle w:val="Hyperlink"/>
            <w:noProof/>
            <w14:scene3d>
              <w14:camera w14:prst="orthographicFront"/>
              <w14:lightRig w14:rig="threePt" w14:dir="t">
                <w14:rot w14:lat="0" w14:lon="0" w14:rev="0"/>
              </w14:lightRig>
            </w14:scene3d>
          </w:rPr>
          <w:t>4.1.11</w:t>
        </w:r>
        <w:r w:rsidR="005E5C94" w:rsidRPr="0048439F">
          <w:rPr>
            <w:rStyle w:val="Hyperlink"/>
            <w:noProof/>
          </w:rPr>
          <w:t xml:space="preserve"> Component RequestBase</w:t>
        </w:r>
        <w:r w:rsidR="005E5C94">
          <w:rPr>
            <w:noProof/>
            <w:webHidden/>
          </w:rPr>
          <w:tab/>
        </w:r>
        <w:r w:rsidR="005E5C94">
          <w:rPr>
            <w:noProof/>
            <w:webHidden/>
          </w:rPr>
          <w:fldChar w:fldCharType="begin"/>
        </w:r>
        <w:r w:rsidR="005E5C94">
          <w:rPr>
            <w:noProof/>
            <w:webHidden/>
          </w:rPr>
          <w:instrText xml:space="preserve"> PAGEREF _Toc983576 \h </w:instrText>
        </w:r>
        <w:r w:rsidR="005E5C94">
          <w:rPr>
            <w:noProof/>
            <w:webHidden/>
          </w:rPr>
        </w:r>
        <w:r w:rsidR="005E5C94">
          <w:rPr>
            <w:noProof/>
            <w:webHidden/>
          </w:rPr>
          <w:fldChar w:fldCharType="separate"/>
        </w:r>
        <w:r w:rsidR="005E5C94">
          <w:rPr>
            <w:noProof/>
            <w:webHidden/>
          </w:rPr>
          <w:t>36</w:t>
        </w:r>
        <w:r w:rsidR="005E5C94">
          <w:rPr>
            <w:noProof/>
            <w:webHidden/>
          </w:rPr>
          <w:fldChar w:fldCharType="end"/>
        </w:r>
      </w:hyperlink>
    </w:p>
    <w:p w14:paraId="113DA8F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7" w:history="1">
        <w:r w:rsidR="005E5C94" w:rsidRPr="0048439F">
          <w:rPr>
            <w:rStyle w:val="Hyperlink"/>
            <w:noProof/>
            <w14:scene3d>
              <w14:camera w14:prst="orthographicFront"/>
              <w14:lightRig w14:rig="threePt" w14:dir="t">
                <w14:rot w14:lat="0" w14:lon="0" w14:rev="0"/>
              </w14:lightRig>
            </w14:scene3d>
          </w:rPr>
          <w:t>4.1.11.1</w:t>
        </w:r>
        <w:r w:rsidR="005E5C94" w:rsidRPr="0048439F">
          <w:rPr>
            <w:rStyle w:val="Hyperlink"/>
            <w:noProof/>
          </w:rPr>
          <w:t xml:space="preserve"> RequestBase – JSON Syntax</w:t>
        </w:r>
        <w:r w:rsidR="005E5C94">
          <w:rPr>
            <w:noProof/>
            <w:webHidden/>
          </w:rPr>
          <w:tab/>
        </w:r>
        <w:r w:rsidR="005E5C94">
          <w:rPr>
            <w:noProof/>
            <w:webHidden/>
          </w:rPr>
          <w:fldChar w:fldCharType="begin"/>
        </w:r>
        <w:r w:rsidR="005E5C94">
          <w:rPr>
            <w:noProof/>
            <w:webHidden/>
          </w:rPr>
          <w:instrText xml:space="preserve"> PAGEREF _Toc983577 \h </w:instrText>
        </w:r>
        <w:r w:rsidR="005E5C94">
          <w:rPr>
            <w:noProof/>
            <w:webHidden/>
          </w:rPr>
        </w:r>
        <w:r w:rsidR="005E5C94">
          <w:rPr>
            <w:noProof/>
            <w:webHidden/>
          </w:rPr>
          <w:fldChar w:fldCharType="separate"/>
        </w:r>
        <w:r w:rsidR="005E5C94">
          <w:rPr>
            <w:noProof/>
            <w:webHidden/>
          </w:rPr>
          <w:t>36</w:t>
        </w:r>
        <w:r w:rsidR="005E5C94">
          <w:rPr>
            <w:noProof/>
            <w:webHidden/>
          </w:rPr>
          <w:fldChar w:fldCharType="end"/>
        </w:r>
      </w:hyperlink>
    </w:p>
    <w:p w14:paraId="05881CB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78" w:history="1">
        <w:r w:rsidR="005E5C94" w:rsidRPr="0048439F">
          <w:rPr>
            <w:rStyle w:val="Hyperlink"/>
            <w:noProof/>
            <w14:scene3d>
              <w14:camera w14:prst="orthographicFront"/>
              <w14:lightRig w14:rig="threePt" w14:dir="t">
                <w14:rot w14:lat="0" w14:lon="0" w14:rev="0"/>
              </w14:lightRig>
            </w14:scene3d>
          </w:rPr>
          <w:t>4.1.11.2</w:t>
        </w:r>
        <w:r w:rsidR="005E5C94" w:rsidRPr="0048439F">
          <w:rPr>
            <w:rStyle w:val="Hyperlink"/>
            <w:noProof/>
          </w:rPr>
          <w:t xml:space="preserve"> RequestBase – XML Syntax</w:t>
        </w:r>
        <w:r w:rsidR="005E5C94">
          <w:rPr>
            <w:noProof/>
            <w:webHidden/>
          </w:rPr>
          <w:tab/>
        </w:r>
        <w:r w:rsidR="005E5C94">
          <w:rPr>
            <w:noProof/>
            <w:webHidden/>
          </w:rPr>
          <w:fldChar w:fldCharType="begin"/>
        </w:r>
        <w:r w:rsidR="005E5C94">
          <w:rPr>
            <w:noProof/>
            <w:webHidden/>
          </w:rPr>
          <w:instrText xml:space="preserve"> PAGEREF _Toc983578 \h </w:instrText>
        </w:r>
        <w:r w:rsidR="005E5C94">
          <w:rPr>
            <w:noProof/>
            <w:webHidden/>
          </w:rPr>
        </w:r>
        <w:r w:rsidR="005E5C94">
          <w:rPr>
            <w:noProof/>
            <w:webHidden/>
          </w:rPr>
          <w:fldChar w:fldCharType="separate"/>
        </w:r>
        <w:r w:rsidR="005E5C94">
          <w:rPr>
            <w:noProof/>
            <w:webHidden/>
          </w:rPr>
          <w:t>36</w:t>
        </w:r>
        <w:r w:rsidR="005E5C94">
          <w:rPr>
            <w:noProof/>
            <w:webHidden/>
          </w:rPr>
          <w:fldChar w:fldCharType="end"/>
        </w:r>
      </w:hyperlink>
    </w:p>
    <w:p w14:paraId="51C2848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79" w:history="1">
        <w:r w:rsidR="005E5C94" w:rsidRPr="0048439F">
          <w:rPr>
            <w:rStyle w:val="Hyperlink"/>
            <w:noProof/>
            <w14:scene3d>
              <w14:camera w14:prst="orthographicFront"/>
              <w14:lightRig w14:rig="threePt" w14:dir="t">
                <w14:rot w14:lat="0" w14:lon="0" w14:rev="0"/>
              </w14:lightRig>
            </w14:scene3d>
          </w:rPr>
          <w:t>4.1.12</w:t>
        </w:r>
        <w:r w:rsidR="005E5C94" w:rsidRPr="0048439F">
          <w:rPr>
            <w:rStyle w:val="Hyperlink"/>
            <w:noProof/>
          </w:rPr>
          <w:t xml:space="preserve"> Component ResponseBase</w:t>
        </w:r>
        <w:r w:rsidR="005E5C94">
          <w:rPr>
            <w:noProof/>
            <w:webHidden/>
          </w:rPr>
          <w:tab/>
        </w:r>
        <w:r w:rsidR="005E5C94">
          <w:rPr>
            <w:noProof/>
            <w:webHidden/>
          </w:rPr>
          <w:fldChar w:fldCharType="begin"/>
        </w:r>
        <w:r w:rsidR="005E5C94">
          <w:rPr>
            <w:noProof/>
            <w:webHidden/>
          </w:rPr>
          <w:instrText xml:space="preserve"> PAGEREF _Toc983579 \h </w:instrText>
        </w:r>
        <w:r w:rsidR="005E5C94">
          <w:rPr>
            <w:noProof/>
            <w:webHidden/>
          </w:rPr>
        </w:r>
        <w:r w:rsidR="005E5C94">
          <w:rPr>
            <w:noProof/>
            <w:webHidden/>
          </w:rPr>
          <w:fldChar w:fldCharType="separate"/>
        </w:r>
        <w:r w:rsidR="005E5C94">
          <w:rPr>
            <w:noProof/>
            <w:webHidden/>
          </w:rPr>
          <w:t>37</w:t>
        </w:r>
        <w:r w:rsidR="005E5C94">
          <w:rPr>
            <w:noProof/>
            <w:webHidden/>
          </w:rPr>
          <w:fldChar w:fldCharType="end"/>
        </w:r>
      </w:hyperlink>
    </w:p>
    <w:p w14:paraId="2E63060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0" w:history="1">
        <w:r w:rsidR="005E5C94" w:rsidRPr="0048439F">
          <w:rPr>
            <w:rStyle w:val="Hyperlink"/>
            <w:noProof/>
            <w14:scene3d>
              <w14:camera w14:prst="orthographicFront"/>
              <w14:lightRig w14:rig="threePt" w14:dir="t">
                <w14:rot w14:lat="0" w14:lon="0" w14:rev="0"/>
              </w14:lightRig>
            </w14:scene3d>
          </w:rPr>
          <w:t>4.1.12.1</w:t>
        </w:r>
        <w:r w:rsidR="005E5C94" w:rsidRPr="0048439F">
          <w:rPr>
            <w:rStyle w:val="Hyperlink"/>
            <w:noProof/>
          </w:rPr>
          <w:t xml:space="preserve"> ResponseBase – JSON Syntax</w:t>
        </w:r>
        <w:r w:rsidR="005E5C94">
          <w:rPr>
            <w:noProof/>
            <w:webHidden/>
          </w:rPr>
          <w:tab/>
        </w:r>
        <w:r w:rsidR="005E5C94">
          <w:rPr>
            <w:noProof/>
            <w:webHidden/>
          </w:rPr>
          <w:fldChar w:fldCharType="begin"/>
        </w:r>
        <w:r w:rsidR="005E5C94">
          <w:rPr>
            <w:noProof/>
            <w:webHidden/>
          </w:rPr>
          <w:instrText xml:space="preserve"> PAGEREF _Toc983580 \h </w:instrText>
        </w:r>
        <w:r w:rsidR="005E5C94">
          <w:rPr>
            <w:noProof/>
            <w:webHidden/>
          </w:rPr>
        </w:r>
        <w:r w:rsidR="005E5C94">
          <w:rPr>
            <w:noProof/>
            <w:webHidden/>
          </w:rPr>
          <w:fldChar w:fldCharType="separate"/>
        </w:r>
        <w:r w:rsidR="005E5C94">
          <w:rPr>
            <w:noProof/>
            <w:webHidden/>
          </w:rPr>
          <w:t>37</w:t>
        </w:r>
        <w:r w:rsidR="005E5C94">
          <w:rPr>
            <w:noProof/>
            <w:webHidden/>
          </w:rPr>
          <w:fldChar w:fldCharType="end"/>
        </w:r>
      </w:hyperlink>
    </w:p>
    <w:p w14:paraId="27EB5CB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1" w:history="1">
        <w:r w:rsidR="005E5C94" w:rsidRPr="0048439F">
          <w:rPr>
            <w:rStyle w:val="Hyperlink"/>
            <w:noProof/>
            <w14:scene3d>
              <w14:camera w14:prst="orthographicFront"/>
              <w14:lightRig w14:rig="threePt" w14:dir="t">
                <w14:rot w14:lat="0" w14:lon="0" w14:rev="0"/>
              </w14:lightRig>
            </w14:scene3d>
          </w:rPr>
          <w:t>4.1.12.2</w:t>
        </w:r>
        <w:r w:rsidR="005E5C94" w:rsidRPr="0048439F">
          <w:rPr>
            <w:rStyle w:val="Hyperlink"/>
            <w:noProof/>
          </w:rPr>
          <w:t xml:space="preserve"> ResponseBase – XML Syntax</w:t>
        </w:r>
        <w:r w:rsidR="005E5C94">
          <w:rPr>
            <w:noProof/>
            <w:webHidden/>
          </w:rPr>
          <w:tab/>
        </w:r>
        <w:r w:rsidR="005E5C94">
          <w:rPr>
            <w:noProof/>
            <w:webHidden/>
          </w:rPr>
          <w:fldChar w:fldCharType="begin"/>
        </w:r>
        <w:r w:rsidR="005E5C94">
          <w:rPr>
            <w:noProof/>
            <w:webHidden/>
          </w:rPr>
          <w:instrText xml:space="preserve"> PAGEREF _Toc983581 \h </w:instrText>
        </w:r>
        <w:r w:rsidR="005E5C94">
          <w:rPr>
            <w:noProof/>
            <w:webHidden/>
          </w:rPr>
        </w:r>
        <w:r w:rsidR="005E5C94">
          <w:rPr>
            <w:noProof/>
            <w:webHidden/>
          </w:rPr>
          <w:fldChar w:fldCharType="separate"/>
        </w:r>
        <w:r w:rsidR="005E5C94">
          <w:rPr>
            <w:noProof/>
            <w:webHidden/>
          </w:rPr>
          <w:t>38</w:t>
        </w:r>
        <w:r w:rsidR="005E5C94">
          <w:rPr>
            <w:noProof/>
            <w:webHidden/>
          </w:rPr>
          <w:fldChar w:fldCharType="end"/>
        </w:r>
      </w:hyperlink>
    </w:p>
    <w:p w14:paraId="0B4FA87A"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82" w:history="1">
        <w:r w:rsidR="005E5C94" w:rsidRPr="0048439F">
          <w:rPr>
            <w:rStyle w:val="Hyperlink"/>
            <w:noProof/>
          </w:rPr>
          <w:t>4.2 Operation requests and responses</w:t>
        </w:r>
        <w:r w:rsidR="005E5C94">
          <w:rPr>
            <w:noProof/>
            <w:webHidden/>
          </w:rPr>
          <w:tab/>
        </w:r>
        <w:r w:rsidR="005E5C94">
          <w:rPr>
            <w:noProof/>
            <w:webHidden/>
          </w:rPr>
          <w:fldChar w:fldCharType="begin"/>
        </w:r>
        <w:r w:rsidR="005E5C94">
          <w:rPr>
            <w:noProof/>
            <w:webHidden/>
          </w:rPr>
          <w:instrText xml:space="preserve"> PAGEREF _Toc983582 \h </w:instrText>
        </w:r>
        <w:r w:rsidR="005E5C94">
          <w:rPr>
            <w:noProof/>
            <w:webHidden/>
          </w:rPr>
        </w:r>
        <w:r w:rsidR="005E5C94">
          <w:rPr>
            <w:noProof/>
            <w:webHidden/>
          </w:rPr>
          <w:fldChar w:fldCharType="separate"/>
        </w:r>
        <w:r w:rsidR="005E5C94">
          <w:rPr>
            <w:noProof/>
            <w:webHidden/>
          </w:rPr>
          <w:t>38</w:t>
        </w:r>
        <w:r w:rsidR="005E5C94">
          <w:rPr>
            <w:noProof/>
            <w:webHidden/>
          </w:rPr>
          <w:fldChar w:fldCharType="end"/>
        </w:r>
      </w:hyperlink>
    </w:p>
    <w:p w14:paraId="09FF105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3" w:history="1">
        <w:r w:rsidR="005E5C94" w:rsidRPr="0048439F">
          <w:rPr>
            <w:rStyle w:val="Hyperlink"/>
            <w:noProof/>
            <w14:scene3d>
              <w14:camera w14:prst="orthographicFront"/>
              <w14:lightRig w14:rig="threePt" w14:dir="t">
                <w14:rot w14:lat="0" w14:lon="0" w14:rev="0"/>
              </w14:lightRig>
            </w14:scene3d>
          </w:rPr>
          <w:t>4.2.1</w:t>
        </w:r>
        <w:r w:rsidR="005E5C94" w:rsidRPr="0048439F">
          <w:rPr>
            <w:rStyle w:val="Hyperlink"/>
            <w:noProof/>
          </w:rPr>
          <w:t xml:space="preserve"> Component SignRequest</w:t>
        </w:r>
        <w:r w:rsidR="005E5C94">
          <w:rPr>
            <w:noProof/>
            <w:webHidden/>
          </w:rPr>
          <w:tab/>
        </w:r>
        <w:r w:rsidR="005E5C94">
          <w:rPr>
            <w:noProof/>
            <w:webHidden/>
          </w:rPr>
          <w:fldChar w:fldCharType="begin"/>
        </w:r>
        <w:r w:rsidR="005E5C94">
          <w:rPr>
            <w:noProof/>
            <w:webHidden/>
          </w:rPr>
          <w:instrText xml:space="preserve"> PAGEREF _Toc983583 \h </w:instrText>
        </w:r>
        <w:r w:rsidR="005E5C94">
          <w:rPr>
            <w:noProof/>
            <w:webHidden/>
          </w:rPr>
        </w:r>
        <w:r w:rsidR="005E5C94">
          <w:rPr>
            <w:noProof/>
            <w:webHidden/>
          </w:rPr>
          <w:fldChar w:fldCharType="separate"/>
        </w:r>
        <w:r w:rsidR="005E5C94">
          <w:rPr>
            <w:noProof/>
            <w:webHidden/>
          </w:rPr>
          <w:t>38</w:t>
        </w:r>
        <w:r w:rsidR="005E5C94">
          <w:rPr>
            <w:noProof/>
            <w:webHidden/>
          </w:rPr>
          <w:fldChar w:fldCharType="end"/>
        </w:r>
      </w:hyperlink>
    </w:p>
    <w:p w14:paraId="1921853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4" w:history="1">
        <w:r w:rsidR="005E5C94" w:rsidRPr="0048439F">
          <w:rPr>
            <w:rStyle w:val="Hyperlink"/>
            <w:noProof/>
            <w14:scene3d>
              <w14:camera w14:prst="orthographicFront"/>
              <w14:lightRig w14:rig="threePt" w14:dir="t">
                <w14:rot w14:lat="0" w14:lon="0" w14:rev="0"/>
              </w14:lightRig>
            </w14:scene3d>
          </w:rPr>
          <w:t>4.2.1.1</w:t>
        </w:r>
        <w:r w:rsidR="005E5C94" w:rsidRPr="0048439F">
          <w:rPr>
            <w:rStyle w:val="Hyperlink"/>
            <w:noProof/>
          </w:rPr>
          <w:t xml:space="preserve"> SignRequest – JSON Syntax</w:t>
        </w:r>
        <w:r w:rsidR="005E5C94">
          <w:rPr>
            <w:noProof/>
            <w:webHidden/>
          </w:rPr>
          <w:tab/>
        </w:r>
        <w:r w:rsidR="005E5C94">
          <w:rPr>
            <w:noProof/>
            <w:webHidden/>
          </w:rPr>
          <w:fldChar w:fldCharType="begin"/>
        </w:r>
        <w:r w:rsidR="005E5C94">
          <w:rPr>
            <w:noProof/>
            <w:webHidden/>
          </w:rPr>
          <w:instrText xml:space="preserve"> PAGEREF _Toc983584 \h </w:instrText>
        </w:r>
        <w:r w:rsidR="005E5C94">
          <w:rPr>
            <w:noProof/>
            <w:webHidden/>
          </w:rPr>
        </w:r>
        <w:r w:rsidR="005E5C94">
          <w:rPr>
            <w:noProof/>
            <w:webHidden/>
          </w:rPr>
          <w:fldChar w:fldCharType="separate"/>
        </w:r>
        <w:r w:rsidR="005E5C94">
          <w:rPr>
            <w:noProof/>
            <w:webHidden/>
          </w:rPr>
          <w:t>38</w:t>
        </w:r>
        <w:r w:rsidR="005E5C94">
          <w:rPr>
            <w:noProof/>
            <w:webHidden/>
          </w:rPr>
          <w:fldChar w:fldCharType="end"/>
        </w:r>
      </w:hyperlink>
    </w:p>
    <w:p w14:paraId="35FF37C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5" w:history="1">
        <w:r w:rsidR="005E5C94" w:rsidRPr="0048439F">
          <w:rPr>
            <w:rStyle w:val="Hyperlink"/>
            <w:noProof/>
            <w14:scene3d>
              <w14:camera w14:prst="orthographicFront"/>
              <w14:lightRig w14:rig="threePt" w14:dir="t">
                <w14:rot w14:lat="0" w14:lon="0" w14:rev="0"/>
              </w14:lightRig>
            </w14:scene3d>
          </w:rPr>
          <w:t>4.2.1.2</w:t>
        </w:r>
        <w:r w:rsidR="005E5C94" w:rsidRPr="0048439F">
          <w:rPr>
            <w:rStyle w:val="Hyperlink"/>
            <w:noProof/>
          </w:rPr>
          <w:t xml:space="preserve"> SignRequest – XML Syntax</w:t>
        </w:r>
        <w:r w:rsidR="005E5C94">
          <w:rPr>
            <w:noProof/>
            <w:webHidden/>
          </w:rPr>
          <w:tab/>
        </w:r>
        <w:r w:rsidR="005E5C94">
          <w:rPr>
            <w:noProof/>
            <w:webHidden/>
          </w:rPr>
          <w:fldChar w:fldCharType="begin"/>
        </w:r>
        <w:r w:rsidR="005E5C94">
          <w:rPr>
            <w:noProof/>
            <w:webHidden/>
          </w:rPr>
          <w:instrText xml:space="preserve"> PAGEREF _Toc983585 \h </w:instrText>
        </w:r>
        <w:r w:rsidR="005E5C94">
          <w:rPr>
            <w:noProof/>
            <w:webHidden/>
          </w:rPr>
        </w:r>
        <w:r w:rsidR="005E5C94">
          <w:rPr>
            <w:noProof/>
            <w:webHidden/>
          </w:rPr>
          <w:fldChar w:fldCharType="separate"/>
        </w:r>
        <w:r w:rsidR="005E5C94">
          <w:rPr>
            <w:noProof/>
            <w:webHidden/>
          </w:rPr>
          <w:t>39</w:t>
        </w:r>
        <w:r w:rsidR="005E5C94">
          <w:rPr>
            <w:noProof/>
            <w:webHidden/>
          </w:rPr>
          <w:fldChar w:fldCharType="end"/>
        </w:r>
      </w:hyperlink>
    </w:p>
    <w:p w14:paraId="1B0C007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6" w:history="1">
        <w:r w:rsidR="005E5C94" w:rsidRPr="0048439F">
          <w:rPr>
            <w:rStyle w:val="Hyperlink"/>
            <w:noProof/>
            <w14:scene3d>
              <w14:camera w14:prst="orthographicFront"/>
              <w14:lightRig w14:rig="threePt" w14:dir="t">
                <w14:rot w14:lat="0" w14:lon="0" w14:rev="0"/>
              </w14:lightRig>
            </w14:scene3d>
          </w:rPr>
          <w:t>4.2.2</w:t>
        </w:r>
        <w:r w:rsidR="005E5C94" w:rsidRPr="0048439F">
          <w:rPr>
            <w:rStyle w:val="Hyperlink"/>
            <w:noProof/>
          </w:rPr>
          <w:t xml:space="preserve"> Component SignResponse</w:t>
        </w:r>
        <w:r w:rsidR="005E5C94">
          <w:rPr>
            <w:noProof/>
            <w:webHidden/>
          </w:rPr>
          <w:tab/>
        </w:r>
        <w:r w:rsidR="005E5C94">
          <w:rPr>
            <w:noProof/>
            <w:webHidden/>
          </w:rPr>
          <w:fldChar w:fldCharType="begin"/>
        </w:r>
        <w:r w:rsidR="005E5C94">
          <w:rPr>
            <w:noProof/>
            <w:webHidden/>
          </w:rPr>
          <w:instrText xml:space="preserve"> PAGEREF _Toc983586 \h </w:instrText>
        </w:r>
        <w:r w:rsidR="005E5C94">
          <w:rPr>
            <w:noProof/>
            <w:webHidden/>
          </w:rPr>
        </w:r>
        <w:r w:rsidR="005E5C94">
          <w:rPr>
            <w:noProof/>
            <w:webHidden/>
          </w:rPr>
          <w:fldChar w:fldCharType="separate"/>
        </w:r>
        <w:r w:rsidR="005E5C94">
          <w:rPr>
            <w:noProof/>
            <w:webHidden/>
          </w:rPr>
          <w:t>39</w:t>
        </w:r>
        <w:r w:rsidR="005E5C94">
          <w:rPr>
            <w:noProof/>
            <w:webHidden/>
          </w:rPr>
          <w:fldChar w:fldCharType="end"/>
        </w:r>
      </w:hyperlink>
    </w:p>
    <w:p w14:paraId="3679FAD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7" w:history="1">
        <w:r w:rsidR="005E5C94" w:rsidRPr="0048439F">
          <w:rPr>
            <w:rStyle w:val="Hyperlink"/>
            <w:noProof/>
            <w14:scene3d>
              <w14:camera w14:prst="orthographicFront"/>
              <w14:lightRig w14:rig="threePt" w14:dir="t">
                <w14:rot w14:lat="0" w14:lon="0" w14:rev="0"/>
              </w14:lightRig>
            </w14:scene3d>
          </w:rPr>
          <w:t>4.2.2.1</w:t>
        </w:r>
        <w:r w:rsidR="005E5C94" w:rsidRPr="0048439F">
          <w:rPr>
            <w:rStyle w:val="Hyperlink"/>
            <w:noProof/>
          </w:rPr>
          <w:t xml:space="preserve"> SignResponse – JSON Syntax</w:t>
        </w:r>
        <w:r w:rsidR="005E5C94">
          <w:rPr>
            <w:noProof/>
            <w:webHidden/>
          </w:rPr>
          <w:tab/>
        </w:r>
        <w:r w:rsidR="005E5C94">
          <w:rPr>
            <w:noProof/>
            <w:webHidden/>
          </w:rPr>
          <w:fldChar w:fldCharType="begin"/>
        </w:r>
        <w:r w:rsidR="005E5C94">
          <w:rPr>
            <w:noProof/>
            <w:webHidden/>
          </w:rPr>
          <w:instrText xml:space="preserve"> PAGEREF _Toc983587 \h </w:instrText>
        </w:r>
        <w:r w:rsidR="005E5C94">
          <w:rPr>
            <w:noProof/>
            <w:webHidden/>
          </w:rPr>
        </w:r>
        <w:r w:rsidR="005E5C94">
          <w:rPr>
            <w:noProof/>
            <w:webHidden/>
          </w:rPr>
          <w:fldChar w:fldCharType="separate"/>
        </w:r>
        <w:r w:rsidR="005E5C94">
          <w:rPr>
            <w:noProof/>
            <w:webHidden/>
          </w:rPr>
          <w:t>40</w:t>
        </w:r>
        <w:r w:rsidR="005E5C94">
          <w:rPr>
            <w:noProof/>
            <w:webHidden/>
          </w:rPr>
          <w:fldChar w:fldCharType="end"/>
        </w:r>
      </w:hyperlink>
    </w:p>
    <w:p w14:paraId="0099EE3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88" w:history="1">
        <w:r w:rsidR="005E5C94" w:rsidRPr="0048439F">
          <w:rPr>
            <w:rStyle w:val="Hyperlink"/>
            <w:noProof/>
            <w14:scene3d>
              <w14:camera w14:prst="orthographicFront"/>
              <w14:lightRig w14:rig="threePt" w14:dir="t">
                <w14:rot w14:lat="0" w14:lon="0" w14:rev="0"/>
              </w14:lightRig>
            </w14:scene3d>
          </w:rPr>
          <w:t>4.2.2.2</w:t>
        </w:r>
        <w:r w:rsidR="005E5C94" w:rsidRPr="0048439F">
          <w:rPr>
            <w:rStyle w:val="Hyperlink"/>
            <w:noProof/>
          </w:rPr>
          <w:t xml:space="preserve"> SignResponse – XML Syntax</w:t>
        </w:r>
        <w:r w:rsidR="005E5C94">
          <w:rPr>
            <w:noProof/>
            <w:webHidden/>
          </w:rPr>
          <w:tab/>
        </w:r>
        <w:r w:rsidR="005E5C94">
          <w:rPr>
            <w:noProof/>
            <w:webHidden/>
          </w:rPr>
          <w:fldChar w:fldCharType="begin"/>
        </w:r>
        <w:r w:rsidR="005E5C94">
          <w:rPr>
            <w:noProof/>
            <w:webHidden/>
          </w:rPr>
          <w:instrText xml:space="preserve"> PAGEREF _Toc983588 \h </w:instrText>
        </w:r>
        <w:r w:rsidR="005E5C94">
          <w:rPr>
            <w:noProof/>
            <w:webHidden/>
          </w:rPr>
        </w:r>
        <w:r w:rsidR="005E5C94">
          <w:rPr>
            <w:noProof/>
            <w:webHidden/>
          </w:rPr>
          <w:fldChar w:fldCharType="separate"/>
        </w:r>
        <w:r w:rsidR="005E5C94">
          <w:rPr>
            <w:noProof/>
            <w:webHidden/>
          </w:rPr>
          <w:t>41</w:t>
        </w:r>
        <w:r w:rsidR="005E5C94">
          <w:rPr>
            <w:noProof/>
            <w:webHidden/>
          </w:rPr>
          <w:fldChar w:fldCharType="end"/>
        </w:r>
      </w:hyperlink>
    </w:p>
    <w:p w14:paraId="2C5580F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89" w:history="1">
        <w:r w:rsidR="005E5C94" w:rsidRPr="0048439F">
          <w:rPr>
            <w:rStyle w:val="Hyperlink"/>
            <w:noProof/>
            <w14:scene3d>
              <w14:camera w14:prst="orthographicFront"/>
              <w14:lightRig w14:rig="threePt" w14:dir="t">
                <w14:rot w14:lat="0" w14:lon="0" w14:rev="0"/>
              </w14:lightRig>
            </w14:scene3d>
          </w:rPr>
          <w:t>4.2.3</w:t>
        </w:r>
        <w:r w:rsidR="005E5C94" w:rsidRPr="0048439F">
          <w:rPr>
            <w:rStyle w:val="Hyperlink"/>
            <w:noProof/>
          </w:rPr>
          <w:t xml:space="preserve"> Component VerifyRequest</w:t>
        </w:r>
        <w:r w:rsidR="005E5C94">
          <w:rPr>
            <w:noProof/>
            <w:webHidden/>
          </w:rPr>
          <w:tab/>
        </w:r>
        <w:r w:rsidR="005E5C94">
          <w:rPr>
            <w:noProof/>
            <w:webHidden/>
          </w:rPr>
          <w:fldChar w:fldCharType="begin"/>
        </w:r>
        <w:r w:rsidR="005E5C94">
          <w:rPr>
            <w:noProof/>
            <w:webHidden/>
          </w:rPr>
          <w:instrText xml:space="preserve"> PAGEREF _Toc983589 \h </w:instrText>
        </w:r>
        <w:r w:rsidR="005E5C94">
          <w:rPr>
            <w:noProof/>
            <w:webHidden/>
          </w:rPr>
        </w:r>
        <w:r w:rsidR="005E5C94">
          <w:rPr>
            <w:noProof/>
            <w:webHidden/>
          </w:rPr>
          <w:fldChar w:fldCharType="separate"/>
        </w:r>
        <w:r w:rsidR="005E5C94">
          <w:rPr>
            <w:noProof/>
            <w:webHidden/>
          </w:rPr>
          <w:t>41</w:t>
        </w:r>
        <w:r w:rsidR="005E5C94">
          <w:rPr>
            <w:noProof/>
            <w:webHidden/>
          </w:rPr>
          <w:fldChar w:fldCharType="end"/>
        </w:r>
      </w:hyperlink>
    </w:p>
    <w:p w14:paraId="67413F4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0" w:history="1">
        <w:r w:rsidR="005E5C94" w:rsidRPr="0048439F">
          <w:rPr>
            <w:rStyle w:val="Hyperlink"/>
            <w:noProof/>
            <w14:scene3d>
              <w14:camera w14:prst="orthographicFront"/>
              <w14:lightRig w14:rig="threePt" w14:dir="t">
                <w14:rot w14:lat="0" w14:lon="0" w14:rev="0"/>
              </w14:lightRig>
            </w14:scene3d>
          </w:rPr>
          <w:t>4.2.3.1</w:t>
        </w:r>
        <w:r w:rsidR="005E5C94" w:rsidRPr="0048439F">
          <w:rPr>
            <w:rStyle w:val="Hyperlink"/>
            <w:noProof/>
          </w:rPr>
          <w:t xml:space="preserve"> VerifyRequest – JSON Syntax</w:t>
        </w:r>
        <w:r w:rsidR="005E5C94">
          <w:rPr>
            <w:noProof/>
            <w:webHidden/>
          </w:rPr>
          <w:tab/>
        </w:r>
        <w:r w:rsidR="005E5C94">
          <w:rPr>
            <w:noProof/>
            <w:webHidden/>
          </w:rPr>
          <w:fldChar w:fldCharType="begin"/>
        </w:r>
        <w:r w:rsidR="005E5C94">
          <w:rPr>
            <w:noProof/>
            <w:webHidden/>
          </w:rPr>
          <w:instrText xml:space="preserve"> PAGEREF _Toc983590 \h </w:instrText>
        </w:r>
        <w:r w:rsidR="005E5C94">
          <w:rPr>
            <w:noProof/>
            <w:webHidden/>
          </w:rPr>
        </w:r>
        <w:r w:rsidR="005E5C94">
          <w:rPr>
            <w:noProof/>
            <w:webHidden/>
          </w:rPr>
          <w:fldChar w:fldCharType="separate"/>
        </w:r>
        <w:r w:rsidR="005E5C94">
          <w:rPr>
            <w:noProof/>
            <w:webHidden/>
          </w:rPr>
          <w:t>41</w:t>
        </w:r>
        <w:r w:rsidR="005E5C94">
          <w:rPr>
            <w:noProof/>
            <w:webHidden/>
          </w:rPr>
          <w:fldChar w:fldCharType="end"/>
        </w:r>
      </w:hyperlink>
    </w:p>
    <w:p w14:paraId="4D263B7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1" w:history="1">
        <w:r w:rsidR="005E5C94" w:rsidRPr="0048439F">
          <w:rPr>
            <w:rStyle w:val="Hyperlink"/>
            <w:noProof/>
            <w14:scene3d>
              <w14:camera w14:prst="orthographicFront"/>
              <w14:lightRig w14:rig="threePt" w14:dir="t">
                <w14:rot w14:lat="0" w14:lon="0" w14:rev="0"/>
              </w14:lightRig>
            </w14:scene3d>
          </w:rPr>
          <w:t>4.2.3.2</w:t>
        </w:r>
        <w:r w:rsidR="005E5C94" w:rsidRPr="0048439F">
          <w:rPr>
            <w:rStyle w:val="Hyperlink"/>
            <w:noProof/>
          </w:rPr>
          <w:t xml:space="preserve"> VerifyRequest – XML Syntax</w:t>
        </w:r>
        <w:r w:rsidR="005E5C94">
          <w:rPr>
            <w:noProof/>
            <w:webHidden/>
          </w:rPr>
          <w:tab/>
        </w:r>
        <w:r w:rsidR="005E5C94">
          <w:rPr>
            <w:noProof/>
            <w:webHidden/>
          </w:rPr>
          <w:fldChar w:fldCharType="begin"/>
        </w:r>
        <w:r w:rsidR="005E5C94">
          <w:rPr>
            <w:noProof/>
            <w:webHidden/>
          </w:rPr>
          <w:instrText xml:space="preserve"> PAGEREF _Toc983591 \h </w:instrText>
        </w:r>
        <w:r w:rsidR="005E5C94">
          <w:rPr>
            <w:noProof/>
            <w:webHidden/>
          </w:rPr>
        </w:r>
        <w:r w:rsidR="005E5C94">
          <w:rPr>
            <w:noProof/>
            <w:webHidden/>
          </w:rPr>
          <w:fldChar w:fldCharType="separate"/>
        </w:r>
        <w:r w:rsidR="005E5C94">
          <w:rPr>
            <w:noProof/>
            <w:webHidden/>
          </w:rPr>
          <w:t>42</w:t>
        </w:r>
        <w:r w:rsidR="005E5C94">
          <w:rPr>
            <w:noProof/>
            <w:webHidden/>
          </w:rPr>
          <w:fldChar w:fldCharType="end"/>
        </w:r>
      </w:hyperlink>
    </w:p>
    <w:p w14:paraId="4EC3EEC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2" w:history="1">
        <w:r w:rsidR="005E5C94" w:rsidRPr="0048439F">
          <w:rPr>
            <w:rStyle w:val="Hyperlink"/>
            <w:noProof/>
            <w14:scene3d>
              <w14:camera w14:prst="orthographicFront"/>
              <w14:lightRig w14:rig="threePt" w14:dir="t">
                <w14:rot w14:lat="0" w14:lon="0" w14:rev="0"/>
              </w14:lightRig>
            </w14:scene3d>
          </w:rPr>
          <w:t>4.2.4</w:t>
        </w:r>
        <w:r w:rsidR="005E5C94" w:rsidRPr="0048439F">
          <w:rPr>
            <w:rStyle w:val="Hyperlink"/>
            <w:noProof/>
          </w:rPr>
          <w:t xml:space="preserve"> Component VerifyResponse</w:t>
        </w:r>
        <w:r w:rsidR="005E5C94">
          <w:rPr>
            <w:noProof/>
            <w:webHidden/>
          </w:rPr>
          <w:tab/>
        </w:r>
        <w:r w:rsidR="005E5C94">
          <w:rPr>
            <w:noProof/>
            <w:webHidden/>
          </w:rPr>
          <w:fldChar w:fldCharType="begin"/>
        </w:r>
        <w:r w:rsidR="005E5C94">
          <w:rPr>
            <w:noProof/>
            <w:webHidden/>
          </w:rPr>
          <w:instrText xml:space="preserve"> PAGEREF _Toc983592 \h </w:instrText>
        </w:r>
        <w:r w:rsidR="005E5C94">
          <w:rPr>
            <w:noProof/>
            <w:webHidden/>
          </w:rPr>
        </w:r>
        <w:r w:rsidR="005E5C94">
          <w:rPr>
            <w:noProof/>
            <w:webHidden/>
          </w:rPr>
          <w:fldChar w:fldCharType="separate"/>
        </w:r>
        <w:r w:rsidR="005E5C94">
          <w:rPr>
            <w:noProof/>
            <w:webHidden/>
          </w:rPr>
          <w:t>43</w:t>
        </w:r>
        <w:r w:rsidR="005E5C94">
          <w:rPr>
            <w:noProof/>
            <w:webHidden/>
          </w:rPr>
          <w:fldChar w:fldCharType="end"/>
        </w:r>
      </w:hyperlink>
    </w:p>
    <w:p w14:paraId="4DAC9BD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3" w:history="1">
        <w:r w:rsidR="005E5C94" w:rsidRPr="0048439F">
          <w:rPr>
            <w:rStyle w:val="Hyperlink"/>
            <w:noProof/>
            <w14:scene3d>
              <w14:camera w14:prst="orthographicFront"/>
              <w14:lightRig w14:rig="threePt" w14:dir="t">
                <w14:rot w14:lat="0" w14:lon="0" w14:rev="0"/>
              </w14:lightRig>
            </w14:scene3d>
          </w:rPr>
          <w:t>4.2.4.1</w:t>
        </w:r>
        <w:r w:rsidR="005E5C94" w:rsidRPr="0048439F">
          <w:rPr>
            <w:rStyle w:val="Hyperlink"/>
            <w:noProof/>
          </w:rPr>
          <w:t xml:space="preserve"> VerifyResponse – JSON Syntax</w:t>
        </w:r>
        <w:r w:rsidR="005E5C94">
          <w:rPr>
            <w:noProof/>
            <w:webHidden/>
          </w:rPr>
          <w:tab/>
        </w:r>
        <w:r w:rsidR="005E5C94">
          <w:rPr>
            <w:noProof/>
            <w:webHidden/>
          </w:rPr>
          <w:fldChar w:fldCharType="begin"/>
        </w:r>
        <w:r w:rsidR="005E5C94">
          <w:rPr>
            <w:noProof/>
            <w:webHidden/>
          </w:rPr>
          <w:instrText xml:space="preserve"> PAGEREF _Toc983593 \h </w:instrText>
        </w:r>
        <w:r w:rsidR="005E5C94">
          <w:rPr>
            <w:noProof/>
            <w:webHidden/>
          </w:rPr>
        </w:r>
        <w:r w:rsidR="005E5C94">
          <w:rPr>
            <w:noProof/>
            <w:webHidden/>
          </w:rPr>
          <w:fldChar w:fldCharType="separate"/>
        </w:r>
        <w:r w:rsidR="005E5C94">
          <w:rPr>
            <w:noProof/>
            <w:webHidden/>
          </w:rPr>
          <w:t>43</w:t>
        </w:r>
        <w:r w:rsidR="005E5C94">
          <w:rPr>
            <w:noProof/>
            <w:webHidden/>
          </w:rPr>
          <w:fldChar w:fldCharType="end"/>
        </w:r>
      </w:hyperlink>
    </w:p>
    <w:p w14:paraId="71E271F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4" w:history="1">
        <w:r w:rsidR="005E5C94" w:rsidRPr="0048439F">
          <w:rPr>
            <w:rStyle w:val="Hyperlink"/>
            <w:noProof/>
            <w14:scene3d>
              <w14:camera w14:prst="orthographicFront"/>
              <w14:lightRig w14:rig="threePt" w14:dir="t">
                <w14:rot w14:lat="0" w14:lon="0" w14:rev="0"/>
              </w14:lightRig>
            </w14:scene3d>
          </w:rPr>
          <w:t>4.2.4.2</w:t>
        </w:r>
        <w:r w:rsidR="005E5C94" w:rsidRPr="0048439F">
          <w:rPr>
            <w:rStyle w:val="Hyperlink"/>
            <w:noProof/>
          </w:rPr>
          <w:t xml:space="preserve"> VerifyResponse – XML Syntax</w:t>
        </w:r>
        <w:r w:rsidR="005E5C94">
          <w:rPr>
            <w:noProof/>
            <w:webHidden/>
          </w:rPr>
          <w:tab/>
        </w:r>
        <w:r w:rsidR="005E5C94">
          <w:rPr>
            <w:noProof/>
            <w:webHidden/>
          </w:rPr>
          <w:fldChar w:fldCharType="begin"/>
        </w:r>
        <w:r w:rsidR="005E5C94">
          <w:rPr>
            <w:noProof/>
            <w:webHidden/>
          </w:rPr>
          <w:instrText xml:space="preserve"> PAGEREF _Toc983594 \h </w:instrText>
        </w:r>
        <w:r w:rsidR="005E5C94">
          <w:rPr>
            <w:noProof/>
            <w:webHidden/>
          </w:rPr>
        </w:r>
        <w:r w:rsidR="005E5C94">
          <w:rPr>
            <w:noProof/>
            <w:webHidden/>
          </w:rPr>
          <w:fldChar w:fldCharType="separate"/>
        </w:r>
        <w:r w:rsidR="005E5C94">
          <w:rPr>
            <w:noProof/>
            <w:webHidden/>
          </w:rPr>
          <w:t>43</w:t>
        </w:r>
        <w:r w:rsidR="005E5C94">
          <w:rPr>
            <w:noProof/>
            <w:webHidden/>
          </w:rPr>
          <w:fldChar w:fldCharType="end"/>
        </w:r>
      </w:hyperlink>
    </w:p>
    <w:p w14:paraId="173C320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5" w:history="1">
        <w:r w:rsidR="005E5C94" w:rsidRPr="0048439F">
          <w:rPr>
            <w:rStyle w:val="Hyperlink"/>
            <w:noProof/>
            <w14:scene3d>
              <w14:camera w14:prst="orthographicFront"/>
              <w14:lightRig w14:rig="threePt" w14:dir="t">
                <w14:rot w14:lat="0" w14:lon="0" w14:rev="0"/>
              </w14:lightRig>
            </w14:scene3d>
          </w:rPr>
          <w:t>4.2.5</w:t>
        </w:r>
        <w:r w:rsidR="005E5C94" w:rsidRPr="0048439F">
          <w:rPr>
            <w:rStyle w:val="Hyperlink"/>
            <w:noProof/>
          </w:rPr>
          <w:t xml:space="preserve"> Component PendingRequest</w:t>
        </w:r>
        <w:r w:rsidR="005E5C94">
          <w:rPr>
            <w:noProof/>
            <w:webHidden/>
          </w:rPr>
          <w:tab/>
        </w:r>
        <w:r w:rsidR="005E5C94">
          <w:rPr>
            <w:noProof/>
            <w:webHidden/>
          </w:rPr>
          <w:fldChar w:fldCharType="begin"/>
        </w:r>
        <w:r w:rsidR="005E5C94">
          <w:rPr>
            <w:noProof/>
            <w:webHidden/>
          </w:rPr>
          <w:instrText xml:space="preserve"> PAGEREF _Toc983595 \h </w:instrText>
        </w:r>
        <w:r w:rsidR="005E5C94">
          <w:rPr>
            <w:noProof/>
            <w:webHidden/>
          </w:rPr>
        </w:r>
        <w:r w:rsidR="005E5C94">
          <w:rPr>
            <w:noProof/>
            <w:webHidden/>
          </w:rPr>
          <w:fldChar w:fldCharType="separate"/>
        </w:r>
        <w:r w:rsidR="005E5C94">
          <w:rPr>
            <w:noProof/>
            <w:webHidden/>
          </w:rPr>
          <w:t>44</w:t>
        </w:r>
        <w:r w:rsidR="005E5C94">
          <w:rPr>
            <w:noProof/>
            <w:webHidden/>
          </w:rPr>
          <w:fldChar w:fldCharType="end"/>
        </w:r>
      </w:hyperlink>
    </w:p>
    <w:p w14:paraId="7B573FA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6" w:history="1">
        <w:r w:rsidR="005E5C94" w:rsidRPr="0048439F">
          <w:rPr>
            <w:rStyle w:val="Hyperlink"/>
            <w:noProof/>
            <w14:scene3d>
              <w14:camera w14:prst="orthographicFront"/>
              <w14:lightRig w14:rig="threePt" w14:dir="t">
                <w14:rot w14:lat="0" w14:lon="0" w14:rev="0"/>
              </w14:lightRig>
            </w14:scene3d>
          </w:rPr>
          <w:t>4.2.5.1</w:t>
        </w:r>
        <w:r w:rsidR="005E5C94" w:rsidRPr="0048439F">
          <w:rPr>
            <w:rStyle w:val="Hyperlink"/>
            <w:noProof/>
          </w:rPr>
          <w:t xml:space="preserve"> PendingRequest – JSON Syntax</w:t>
        </w:r>
        <w:r w:rsidR="005E5C94">
          <w:rPr>
            <w:noProof/>
            <w:webHidden/>
          </w:rPr>
          <w:tab/>
        </w:r>
        <w:r w:rsidR="005E5C94">
          <w:rPr>
            <w:noProof/>
            <w:webHidden/>
          </w:rPr>
          <w:fldChar w:fldCharType="begin"/>
        </w:r>
        <w:r w:rsidR="005E5C94">
          <w:rPr>
            <w:noProof/>
            <w:webHidden/>
          </w:rPr>
          <w:instrText xml:space="preserve"> PAGEREF _Toc983596 \h </w:instrText>
        </w:r>
        <w:r w:rsidR="005E5C94">
          <w:rPr>
            <w:noProof/>
            <w:webHidden/>
          </w:rPr>
        </w:r>
        <w:r w:rsidR="005E5C94">
          <w:rPr>
            <w:noProof/>
            <w:webHidden/>
          </w:rPr>
          <w:fldChar w:fldCharType="separate"/>
        </w:r>
        <w:r w:rsidR="005E5C94">
          <w:rPr>
            <w:noProof/>
            <w:webHidden/>
          </w:rPr>
          <w:t>44</w:t>
        </w:r>
        <w:r w:rsidR="005E5C94">
          <w:rPr>
            <w:noProof/>
            <w:webHidden/>
          </w:rPr>
          <w:fldChar w:fldCharType="end"/>
        </w:r>
      </w:hyperlink>
    </w:p>
    <w:p w14:paraId="5D30F99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597" w:history="1">
        <w:r w:rsidR="005E5C94" w:rsidRPr="0048439F">
          <w:rPr>
            <w:rStyle w:val="Hyperlink"/>
            <w:noProof/>
            <w14:scene3d>
              <w14:camera w14:prst="orthographicFront"/>
              <w14:lightRig w14:rig="threePt" w14:dir="t">
                <w14:rot w14:lat="0" w14:lon="0" w14:rev="0"/>
              </w14:lightRig>
            </w14:scene3d>
          </w:rPr>
          <w:t>4.2.5.2</w:t>
        </w:r>
        <w:r w:rsidR="005E5C94" w:rsidRPr="0048439F">
          <w:rPr>
            <w:rStyle w:val="Hyperlink"/>
            <w:noProof/>
          </w:rPr>
          <w:t xml:space="preserve"> PendingRequest – XML Syntax</w:t>
        </w:r>
        <w:r w:rsidR="005E5C94">
          <w:rPr>
            <w:noProof/>
            <w:webHidden/>
          </w:rPr>
          <w:tab/>
        </w:r>
        <w:r w:rsidR="005E5C94">
          <w:rPr>
            <w:noProof/>
            <w:webHidden/>
          </w:rPr>
          <w:fldChar w:fldCharType="begin"/>
        </w:r>
        <w:r w:rsidR="005E5C94">
          <w:rPr>
            <w:noProof/>
            <w:webHidden/>
          </w:rPr>
          <w:instrText xml:space="preserve"> PAGEREF _Toc983597 \h </w:instrText>
        </w:r>
        <w:r w:rsidR="005E5C94">
          <w:rPr>
            <w:noProof/>
            <w:webHidden/>
          </w:rPr>
        </w:r>
        <w:r w:rsidR="005E5C94">
          <w:rPr>
            <w:noProof/>
            <w:webHidden/>
          </w:rPr>
          <w:fldChar w:fldCharType="separate"/>
        </w:r>
        <w:r w:rsidR="005E5C94">
          <w:rPr>
            <w:noProof/>
            <w:webHidden/>
          </w:rPr>
          <w:t>45</w:t>
        </w:r>
        <w:r w:rsidR="005E5C94">
          <w:rPr>
            <w:noProof/>
            <w:webHidden/>
          </w:rPr>
          <w:fldChar w:fldCharType="end"/>
        </w:r>
      </w:hyperlink>
    </w:p>
    <w:p w14:paraId="3AE3606F"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598" w:history="1">
        <w:r w:rsidR="005E5C94" w:rsidRPr="0048439F">
          <w:rPr>
            <w:rStyle w:val="Hyperlink"/>
            <w:noProof/>
          </w:rPr>
          <w:t>4.3 Optional data structures defined in this document</w:t>
        </w:r>
        <w:r w:rsidR="005E5C94">
          <w:rPr>
            <w:noProof/>
            <w:webHidden/>
          </w:rPr>
          <w:tab/>
        </w:r>
        <w:r w:rsidR="005E5C94">
          <w:rPr>
            <w:noProof/>
            <w:webHidden/>
          </w:rPr>
          <w:fldChar w:fldCharType="begin"/>
        </w:r>
        <w:r w:rsidR="005E5C94">
          <w:rPr>
            <w:noProof/>
            <w:webHidden/>
          </w:rPr>
          <w:instrText xml:space="preserve"> PAGEREF _Toc983598 \h </w:instrText>
        </w:r>
        <w:r w:rsidR="005E5C94">
          <w:rPr>
            <w:noProof/>
            <w:webHidden/>
          </w:rPr>
        </w:r>
        <w:r w:rsidR="005E5C94">
          <w:rPr>
            <w:noProof/>
            <w:webHidden/>
          </w:rPr>
          <w:fldChar w:fldCharType="separate"/>
        </w:r>
        <w:r w:rsidR="005E5C94">
          <w:rPr>
            <w:noProof/>
            <w:webHidden/>
          </w:rPr>
          <w:t>45</w:t>
        </w:r>
        <w:r w:rsidR="005E5C94">
          <w:rPr>
            <w:noProof/>
            <w:webHidden/>
          </w:rPr>
          <w:fldChar w:fldCharType="end"/>
        </w:r>
      </w:hyperlink>
    </w:p>
    <w:p w14:paraId="3FF7489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599" w:history="1">
        <w:r w:rsidR="005E5C94" w:rsidRPr="0048439F">
          <w:rPr>
            <w:rStyle w:val="Hyperlink"/>
            <w:noProof/>
            <w14:scene3d>
              <w14:camera w14:prst="orthographicFront"/>
              <w14:lightRig w14:rig="threePt" w14:dir="t">
                <w14:rot w14:lat="0" w14:lon="0" w14:rev="0"/>
              </w14:lightRig>
            </w14:scene3d>
          </w:rPr>
          <w:t>4.3.1</w:t>
        </w:r>
        <w:r w:rsidR="005E5C94" w:rsidRPr="0048439F">
          <w:rPr>
            <w:rStyle w:val="Hyperlink"/>
            <w:noProof/>
          </w:rPr>
          <w:t xml:space="preserve"> Component RequestID</w:t>
        </w:r>
        <w:r w:rsidR="005E5C94">
          <w:rPr>
            <w:noProof/>
            <w:webHidden/>
          </w:rPr>
          <w:tab/>
        </w:r>
        <w:r w:rsidR="005E5C94">
          <w:rPr>
            <w:noProof/>
            <w:webHidden/>
          </w:rPr>
          <w:fldChar w:fldCharType="begin"/>
        </w:r>
        <w:r w:rsidR="005E5C94">
          <w:rPr>
            <w:noProof/>
            <w:webHidden/>
          </w:rPr>
          <w:instrText xml:space="preserve"> PAGEREF _Toc983599 \h </w:instrText>
        </w:r>
        <w:r w:rsidR="005E5C94">
          <w:rPr>
            <w:noProof/>
            <w:webHidden/>
          </w:rPr>
        </w:r>
        <w:r w:rsidR="005E5C94">
          <w:rPr>
            <w:noProof/>
            <w:webHidden/>
          </w:rPr>
          <w:fldChar w:fldCharType="separate"/>
        </w:r>
        <w:r w:rsidR="005E5C94">
          <w:rPr>
            <w:noProof/>
            <w:webHidden/>
          </w:rPr>
          <w:t>45</w:t>
        </w:r>
        <w:r w:rsidR="005E5C94">
          <w:rPr>
            <w:noProof/>
            <w:webHidden/>
          </w:rPr>
          <w:fldChar w:fldCharType="end"/>
        </w:r>
      </w:hyperlink>
    </w:p>
    <w:p w14:paraId="0CA94AB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0" w:history="1">
        <w:r w:rsidR="005E5C94" w:rsidRPr="0048439F">
          <w:rPr>
            <w:rStyle w:val="Hyperlink"/>
            <w:noProof/>
            <w14:scene3d>
              <w14:camera w14:prst="orthographicFront"/>
              <w14:lightRig w14:rig="threePt" w14:dir="t">
                <w14:rot w14:lat="0" w14:lon="0" w14:rev="0"/>
              </w14:lightRig>
            </w14:scene3d>
          </w:rPr>
          <w:t>4.3.1.1</w:t>
        </w:r>
        <w:r w:rsidR="005E5C94" w:rsidRPr="0048439F">
          <w:rPr>
            <w:rStyle w:val="Hyperlink"/>
            <w:noProof/>
          </w:rPr>
          <w:t xml:space="preserve"> RequestID – JSON Syntax</w:t>
        </w:r>
        <w:r w:rsidR="005E5C94">
          <w:rPr>
            <w:noProof/>
            <w:webHidden/>
          </w:rPr>
          <w:tab/>
        </w:r>
        <w:r w:rsidR="005E5C94">
          <w:rPr>
            <w:noProof/>
            <w:webHidden/>
          </w:rPr>
          <w:fldChar w:fldCharType="begin"/>
        </w:r>
        <w:r w:rsidR="005E5C94">
          <w:rPr>
            <w:noProof/>
            <w:webHidden/>
          </w:rPr>
          <w:instrText xml:space="preserve"> PAGEREF _Toc983600 \h </w:instrText>
        </w:r>
        <w:r w:rsidR="005E5C94">
          <w:rPr>
            <w:noProof/>
            <w:webHidden/>
          </w:rPr>
        </w:r>
        <w:r w:rsidR="005E5C94">
          <w:rPr>
            <w:noProof/>
            <w:webHidden/>
          </w:rPr>
          <w:fldChar w:fldCharType="separate"/>
        </w:r>
        <w:r w:rsidR="005E5C94">
          <w:rPr>
            <w:noProof/>
            <w:webHidden/>
          </w:rPr>
          <w:t>45</w:t>
        </w:r>
        <w:r w:rsidR="005E5C94">
          <w:rPr>
            <w:noProof/>
            <w:webHidden/>
          </w:rPr>
          <w:fldChar w:fldCharType="end"/>
        </w:r>
      </w:hyperlink>
    </w:p>
    <w:p w14:paraId="55A2F66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1" w:history="1">
        <w:r w:rsidR="005E5C94" w:rsidRPr="0048439F">
          <w:rPr>
            <w:rStyle w:val="Hyperlink"/>
            <w:noProof/>
            <w14:scene3d>
              <w14:camera w14:prst="orthographicFront"/>
              <w14:lightRig w14:rig="threePt" w14:dir="t">
                <w14:rot w14:lat="0" w14:lon="0" w14:rev="0"/>
              </w14:lightRig>
            </w14:scene3d>
          </w:rPr>
          <w:t>4.3.1.2</w:t>
        </w:r>
        <w:r w:rsidR="005E5C94" w:rsidRPr="0048439F">
          <w:rPr>
            <w:rStyle w:val="Hyperlink"/>
            <w:noProof/>
          </w:rPr>
          <w:t xml:space="preserve"> RequestID – XML Syntax</w:t>
        </w:r>
        <w:r w:rsidR="005E5C94">
          <w:rPr>
            <w:noProof/>
            <w:webHidden/>
          </w:rPr>
          <w:tab/>
        </w:r>
        <w:r w:rsidR="005E5C94">
          <w:rPr>
            <w:noProof/>
            <w:webHidden/>
          </w:rPr>
          <w:fldChar w:fldCharType="begin"/>
        </w:r>
        <w:r w:rsidR="005E5C94">
          <w:rPr>
            <w:noProof/>
            <w:webHidden/>
          </w:rPr>
          <w:instrText xml:space="preserve"> PAGEREF _Toc983601 \h </w:instrText>
        </w:r>
        <w:r w:rsidR="005E5C94">
          <w:rPr>
            <w:noProof/>
            <w:webHidden/>
          </w:rPr>
        </w:r>
        <w:r w:rsidR="005E5C94">
          <w:rPr>
            <w:noProof/>
            <w:webHidden/>
          </w:rPr>
          <w:fldChar w:fldCharType="separate"/>
        </w:r>
        <w:r w:rsidR="005E5C94">
          <w:rPr>
            <w:noProof/>
            <w:webHidden/>
          </w:rPr>
          <w:t>45</w:t>
        </w:r>
        <w:r w:rsidR="005E5C94">
          <w:rPr>
            <w:noProof/>
            <w:webHidden/>
          </w:rPr>
          <w:fldChar w:fldCharType="end"/>
        </w:r>
      </w:hyperlink>
    </w:p>
    <w:p w14:paraId="67D3137F"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2" w:history="1">
        <w:r w:rsidR="005E5C94" w:rsidRPr="0048439F">
          <w:rPr>
            <w:rStyle w:val="Hyperlink"/>
            <w:noProof/>
            <w14:scene3d>
              <w14:camera w14:prst="orthographicFront"/>
              <w14:lightRig w14:rig="threePt" w14:dir="t">
                <w14:rot w14:lat="0" w14:lon="0" w14:rev="0"/>
              </w14:lightRig>
            </w14:scene3d>
          </w:rPr>
          <w:t>4.3.2</w:t>
        </w:r>
        <w:r w:rsidR="005E5C94" w:rsidRPr="0048439F">
          <w:rPr>
            <w:rStyle w:val="Hyperlink"/>
            <w:noProof/>
          </w:rPr>
          <w:t xml:space="preserve"> Component ResponseID</w:t>
        </w:r>
        <w:r w:rsidR="005E5C94">
          <w:rPr>
            <w:noProof/>
            <w:webHidden/>
          </w:rPr>
          <w:tab/>
        </w:r>
        <w:r w:rsidR="005E5C94">
          <w:rPr>
            <w:noProof/>
            <w:webHidden/>
          </w:rPr>
          <w:fldChar w:fldCharType="begin"/>
        </w:r>
        <w:r w:rsidR="005E5C94">
          <w:rPr>
            <w:noProof/>
            <w:webHidden/>
          </w:rPr>
          <w:instrText xml:space="preserve"> PAGEREF _Toc983602 \h </w:instrText>
        </w:r>
        <w:r w:rsidR="005E5C94">
          <w:rPr>
            <w:noProof/>
            <w:webHidden/>
          </w:rPr>
        </w:r>
        <w:r w:rsidR="005E5C94">
          <w:rPr>
            <w:noProof/>
            <w:webHidden/>
          </w:rPr>
          <w:fldChar w:fldCharType="separate"/>
        </w:r>
        <w:r w:rsidR="005E5C94">
          <w:rPr>
            <w:noProof/>
            <w:webHidden/>
          </w:rPr>
          <w:t>46</w:t>
        </w:r>
        <w:r w:rsidR="005E5C94">
          <w:rPr>
            <w:noProof/>
            <w:webHidden/>
          </w:rPr>
          <w:fldChar w:fldCharType="end"/>
        </w:r>
      </w:hyperlink>
    </w:p>
    <w:p w14:paraId="279FDFA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3" w:history="1">
        <w:r w:rsidR="005E5C94" w:rsidRPr="0048439F">
          <w:rPr>
            <w:rStyle w:val="Hyperlink"/>
            <w:noProof/>
            <w14:scene3d>
              <w14:camera w14:prst="orthographicFront"/>
              <w14:lightRig w14:rig="threePt" w14:dir="t">
                <w14:rot w14:lat="0" w14:lon="0" w14:rev="0"/>
              </w14:lightRig>
            </w14:scene3d>
          </w:rPr>
          <w:t>4.3.2.1</w:t>
        </w:r>
        <w:r w:rsidR="005E5C94" w:rsidRPr="0048439F">
          <w:rPr>
            <w:rStyle w:val="Hyperlink"/>
            <w:noProof/>
          </w:rPr>
          <w:t xml:space="preserve"> ResponseID – JSON Syntax</w:t>
        </w:r>
        <w:r w:rsidR="005E5C94">
          <w:rPr>
            <w:noProof/>
            <w:webHidden/>
          </w:rPr>
          <w:tab/>
        </w:r>
        <w:r w:rsidR="005E5C94">
          <w:rPr>
            <w:noProof/>
            <w:webHidden/>
          </w:rPr>
          <w:fldChar w:fldCharType="begin"/>
        </w:r>
        <w:r w:rsidR="005E5C94">
          <w:rPr>
            <w:noProof/>
            <w:webHidden/>
          </w:rPr>
          <w:instrText xml:space="preserve"> PAGEREF _Toc983603 \h </w:instrText>
        </w:r>
        <w:r w:rsidR="005E5C94">
          <w:rPr>
            <w:noProof/>
            <w:webHidden/>
          </w:rPr>
        </w:r>
        <w:r w:rsidR="005E5C94">
          <w:rPr>
            <w:noProof/>
            <w:webHidden/>
          </w:rPr>
          <w:fldChar w:fldCharType="separate"/>
        </w:r>
        <w:r w:rsidR="005E5C94">
          <w:rPr>
            <w:noProof/>
            <w:webHidden/>
          </w:rPr>
          <w:t>46</w:t>
        </w:r>
        <w:r w:rsidR="005E5C94">
          <w:rPr>
            <w:noProof/>
            <w:webHidden/>
          </w:rPr>
          <w:fldChar w:fldCharType="end"/>
        </w:r>
      </w:hyperlink>
    </w:p>
    <w:p w14:paraId="3B54E94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4" w:history="1">
        <w:r w:rsidR="005E5C94" w:rsidRPr="0048439F">
          <w:rPr>
            <w:rStyle w:val="Hyperlink"/>
            <w:noProof/>
            <w14:scene3d>
              <w14:camera w14:prst="orthographicFront"/>
              <w14:lightRig w14:rig="threePt" w14:dir="t">
                <w14:rot w14:lat="0" w14:lon="0" w14:rev="0"/>
              </w14:lightRig>
            </w14:scene3d>
          </w:rPr>
          <w:t>4.3.2.2</w:t>
        </w:r>
        <w:r w:rsidR="005E5C94" w:rsidRPr="0048439F">
          <w:rPr>
            <w:rStyle w:val="Hyperlink"/>
            <w:noProof/>
          </w:rPr>
          <w:t xml:space="preserve"> ResponseID – XML Syntax</w:t>
        </w:r>
        <w:r w:rsidR="005E5C94">
          <w:rPr>
            <w:noProof/>
            <w:webHidden/>
          </w:rPr>
          <w:tab/>
        </w:r>
        <w:r w:rsidR="005E5C94">
          <w:rPr>
            <w:noProof/>
            <w:webHidden/>
          </w:rPr>
          <w:fldChar w:fldCharType="begin"/>
        </w:r>
        <w:r w:rsidR="005E5C94">
          <w:rPr>
            <w:noProof/>
            <w:webHidden/>
          </w:rPr>
          <w:instrText xml:space="preserve"> PAGEREF _Toc983604 \h </w:instrText>
        </w:r>
        <w:r w:rsidR="005E5C94">
          <w:rPr>
            <w:noProof/>
            <w:webHidden/>
          </w:rPr>
        </w:r>
        <w:r w:rsidR="005E5C94">
          <w:rPr>
            <w:noProof/>
            <w:webHidden/>
          </w:rPr>
          <w:fldChar w:fldCharType="separate"/>
        </w:r>
        <w:r w:rsidR="005E5C94">
          <w:rPr>
            <w:noProof/>
            <w:webHidden/>
          </w:rPr>
          <w:t>46</w:t>
        </w:r>
        <w:r w:rsidR="005E5C94">
          <w:rPr>
            <w:noProof/>
            <w:webHidden/>
          </w:rPr>
          <w:fldChar w:fldCharType="end"/>
        </w:r>
      </w:hyperlink>
    </w:p>
    <w:p w14:paraId="43874009"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5" w:history="1">
        <w:r w:rsidR="005E5C94" w:rsidRPr="0048439F">
          <w:rPr>
            <w:rStyle w:val="Hyperlink"/>
            <w:noProof/>
            <w14:scene3d>
              <w14:camera w14:prst="orthographicFront"/>
              <w14:lightRig w14:rig="threePt" w14:dir="t">
                <w14:rot w14:lat="0" w14:lon="0" w14:rev="0"/>
              </w14:lightRig>
            </w14:scene3d>
          </w:rPr>
          <w:t>4.3.3</w:t>
        </w:r>
        <w:r w:rsidR="005E5C94" w:rsidRPr="0048439F">
          <w:rPr>
            <w:rStyle w:val="Hyperlink"/>
            <w:noProof/>
          </w:rPr>
          <w:t xml:space="preserve"> Component OptionalInputsBase</w:t>
        </w:r>
        <w:r w:rsidR="005E5C94">
          <w:rPr>
            <w:noProof/>
            <w:webHidden/>
          </w:rPr>
          <w:tab/>
        </w:r>
        <w:r w:rsidR="005E5C94">
          <w:rPr>
            <w:noProof/>
            <w:webHidden/>
          </w:rPr>
          <w:fldChar w:fldCharType="begin"/>
        </w:r>
        <w:r w:rsidR="005E5C94">
          <w:rPr>
            <w:noProof/>
            <w:webHidden/>
          </w:rPr>
          <w:instrText xml:space="preserve"> PAGEREF _Toc983605 \h </w:instrText>
        </w:r>
        <w:r w:rsidR="005E5C94">
          <w:rPr>
            <w:noProof/>
            <w:webHidden/>
          </w:rPr>
        </w:r>
        <w:r w:rsidR="005E5C94">
          <w:rPr>
            <w:noProof/>
            <w:webHidden/>
          </w:rPr>
          <w:fldChar w:fldCharType="separate"/>
        </w:r>
        <w:r w:rsidR="005E5C94">
          <w:rPr>
            <w:noProof/>
            <w:webHidden/>
          </w:rPr>
          <w:t>46</w:t>
        </w:r>
        <w:r w:rsidR="005E5C94">
          <w:rPr>
            <w:noProof/>
            <w:webHidden/>
          </w:rPr>
          <w:fldChar w:fldCharType="end"/>
        </w:r>
      </w:hyperlink>
    </w:p>
    <w:p w14:paraId="36B065E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6" w:history="1">
        <w:r w:rsidR="005E5C94" w:rsidRPr="0048439F">
          <w:rPr>
            <w:rStyle w:val="Hyperlink"/>
            <w:noProof/>
            <w14:scene3d>
              <w14:camera w14:prst="orthographicFront"/>
              <w14:lightRig w14:rig="threePt" w14:dir="t">
                <w14:rot w14:lat="0" w14:lon="0" w14:rev="0"/>
              </w14:lightRig>
            </w14:scene3d>
          </w:rPr>
          <w:t>4.3.3.1</w:t>
        </w:r>
        <w:r w:rsidR="005E5C94" w:rsidRPr="0048439F">
          <w:rPr>
            <w:rStyle w:val="Hyperlink"/>
            <w:noProof/>
          </w:rPr>
          <w:t xml:space="preserve"> OptionalInputsBase – JSON Syntax</w:t>
        </w:r>
        <w:r w:rsidR="005E5C94">
          <w:rPr>
            <w:noProof/>
            <w:webHidden/>
          </w:rPr>
          <w:tab/>
        </w:r>
        <w:r w:rsidR="005E5C94">
          <w:rPr>
            <w:noProof/>
            <w:webHidden/>
          </w:rPr>
          <w:fldChar w:fldCharType="begin"/>
        </w:r>
        <w:r w:rsidR="005E5C94">
          <w:rPr>
            <w:noProof/>
            <w:webHidden/>
          </w:rPr>
          <w:instrText xml:space="preserve"> PAGEREF _Toc983606 \h </w:instrText>
        </w:r>
        <w:r w:rsidR="005E5C94">
          <w:rPr>
            <w:noProof/>
            <w:webHidden/>
          </w:rPr>
        </w:r>
        <w:r w:rsidR="005E5C94">
          <w:rPr>
            <w:noProof/>
            <w:webHidden/>
          </w:rPr>
          <w:fldChar w:fldCharType="separate"/>
        </w:r>
        <w:r w:rsidR="005E5C94">
          <w:rPr>
            <w:noProof/>
            <w:webHidden/>
          </w:rPr>
          <w:t>47</w:t>
        </w:r>
        <w:r w:rsidR="005E5C94">
          <w:rPr>
            <w:noProof/>
            <w:webHidden/>
          </w:rPr>
          <w:fldChar w:fldCharType="end"/>
        </w:r>
      </w:hyperlink>
    </w:p>
    <w:p w14:paraId="2842E19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7" w:history="1">
        <w:r w:rsidR="005E5C94" w:rsidRPr="0048439F">
          <w:rPr>
            <w:rStyle w:val="Hyperlink"/>
            <w:noProof/>
            <w14:scene3d>
              <w14:camera w14:prst="orthographicFront"/>
              <w14:lightRig w14:rig="threePt" w14:dir="t">
                <w14:rot w14:lat="0" w14:lon="0" w14:rev="0"/>
              </w14:lightRig>
            </w14:scene3d>
          </w:rPr>
          <w:t>4.3.3.2</w:t>
        </w:r>
        <w:r w:rsidR="005E5C94" w:rsidRPr="0048439F">
          <w:rPr>
            <w:rStyle w:val="Hyperlink"/>
            <w:noProof/>
          </w:rPr>
          <w:t xml:space="preserve"> OptionalInputsBase – XML Syntax</w:t>
        </w:r>
        <w:r w:rsidR="005E5C94">
          <w:rPr>
            <w:noProof/>
            <w:webHidden/>
          </w:rPr>
          <w:tab/>
        </w:r>
        <w:r w:rsidR="005E5C94">
          <w:rPr>
            <w:noProof/>
            <w:webHidden/>
          </w:rPr>
          <w:fldChar w:fldCharType="begin"/>
        </w:r>
        <w:r w:rsidR="005E5C94">
          <w:rPr>
            <w:noProof/>
            <w:webHidden/>
          </w:rPr>
          <w:instrText xml:space="preserve"> PAGEREF _Toc983607 \h </w:instrText>
        </w:r>
        <w:r w:rsidR="005E5C94">
          <w:rPr>
            <w:noProof/>
            <w:webHidden/>
          </w:rPr>
        </w:r>
        <w:r w:rsidR="005E5C94">
          <w:rPr>
            <w:noProof/>
            <w:webHidden/>
          </w:rPr>
          <w:fldChar w:fldCharType="separate"/>
        </w:r>
        <w:r w:rsidR="005E5C94">
          <w:rPr>
            <w:noProof/>
            <w:webHidden/>
          </w:rPr>
          <w:t>47</w:t>
        </w:r>
        <w:r w:rsidR="005E5C94">
          <w:rPr>
            <w:noProof/>
            <w:webHidden/>
          </w:rPr>
          <w:fldChar w:fldCharType="end"/>
        </w:r>
      </w:hyperlink>
    </w:p>
    <w:p w14:paraId="28D5CD1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08" w:history="1">
        <w:r w:rsidR="005E5C94" w:rsidRPr="0048439F">
          <w:rPr>
            <w:rStyle w:val="Hyperlink"/>
            <w:noProof/>
            <w14:scene3d>
              <w14:camera w14:prst="orthographicFront"/>
              <w14:lightRig w14:rig="threePt" w14:dir="t">
                <w14:rot w14:lat="0" w14:lon="0" w14:rev="0"/>
              </w14:lightRig>
            </w14:scene3d>
          </w:rPr>
          <w:t>4.3.4</w:t>
        </w:r>
        <w:r w:rsidR="005E5C94" w:rsidRPr="0048439F">
          <w:rPr>
            <w:rStyle w:val="Hyperlink"/>
            <w:noProof/>
          </w:rPr>
          <w:t xml:space="preserve"> Component OptionalInputsSign</w:t>
        </w:r>
        <w:r w:rsidR="005E5C94">
          <w:rPr>
            <w:noProof/>
            <w:webHidden/>
          </w:rPr>
          <w:tab/>
        </w:r>
        <w:r w:rsidR="005E5C94">
          <w:rPr>
            <w:noProof/>
            <w:webHidden/>
          </w:rPr>
          <w:fldChar w:fldCharType="begin"/>
        </w:r>
        <w:r w:rsidR="005E5C94">
          <w:rPr>
            <w:noProof/>
            <w:webHidden/>
          </w:rPr>
          <w:instrText xml:space="preserve"> PAGEREF _Toc983608 \h </w:instrText>
        </w:r>
        <w:r w:rsidR="005E5C94">
          <w:rPr>
            <w:noProof/>
            <w:webHidden/>
          </w:rPr>
        </w:r>
        <w:r w:rsidR="005E5C94">
          <w:rPr>
            <w:noProof/>
            <w:webHidden/>
          </w:rPr>
          <w:fldChar w:fldCharType="separate"/>
        </w:r>
        <w:r w:rsidR="005E5C94">
          <w:rPr>
            <w:noProof/>
            <w:webHidden/>
          </w:rPr>
          <w:t>48</w:t>
        </w:r>
        <w:r w:rsidR="005E5C94">
          <w:rPr>
            <w:noProof/>
            <w:webHidden/>
          </w:rPr>
          <w:fldChar w:fldCharType="end"/>
        </w:r>
      </w:hyperlink>
    </w:p>
    <w:p w14:paraId="2D2A377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09" w:history="1">
        <w:r w:rsidR="005E5C94" w:rsidRPr="0048439F">
          <w:rPr>
            <w:rStyle w:val="Hyperlink"/>
            <w:noProof/>
            <w14:scene3d>
              <w14:camera w14:prst="orthographicFront"/>
              <w14:lightRig w14:rig="threePt" w14:dir="t">
                <w14:rot w14:lat="0" w14:lon="0" w14:rev="0"/>
              </w14:lightRig>
            </w14:scene3d>
          </w:rPr>
          <w:t>4.3.4.1</w:t>
        </w:r>
        <w:r w:rsidR="005E5C94" w:rsidRPr="0048439F">
          <w:rPr>
            <w:rStyle w:val="Hyperlink"/>
            <w:noProof/>
          </w:rPr>
          <w:t xml:space="preserve"> OptionalInputsSign – JSON Syntax</w:t>
        </w:r>
        <w:r w:rsidR="005E5C94">
          <w:rPr>
            <w:noProof/>
            <w:webHidden/>
          </w:rPr>
          <w:tab/>
        </w:r>
        <w:r w:rsidR="005E5C94">
          <w:rPr>
            <w:noProof/>
            <w:webHidden/>
          </w:rPr>
          <w:fldChar w:fldCharType="begin"/>
        </w:r>
        <w:r w:rsidR="005E5C94">
          <w:rPr>
            <w:noProof/>
            <w:webHidden/>
          </w:rPr>
          <w:instrText xml:space="preserve"> PAGEREF _Toc983609 \h </w:instrText>
        </w:r>
        <w:r w:rsidR="005E5C94">
          <w:rPr>
            <w:noProof/>
            <w:webHidden/>
          </w:rPr>
        </w:r>
        <w:r w:rsidR="005E5C94">
          <w:rPr>
            <w:noProof/>
            <w:webHidden/>
          </w:rPr>
          <w:fldChar w:fldCharType="separate"/>
        </w:r>
        <w:r w:rsidR="005E5C94">
          <w:rPr>
            <w:noProof/>
            <w:webHidden/>
          </w:rPr>
          <w:t>49</w:t>
        </w:r>
        <w:r w:rsidR="005E5C94">
          <w:rPr>
            <w:noProof/>
            <w:webHidden/>
          </w:rPr>
          <w:fldChar w:fldCharType="end"/>
        </w:r>
      </w:hyperlink>
    </w:p>
    <w:p w14:paraId="479E7B9D"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0" w:history="1">
        <w:r w:rsidR="005E5C94" w:rsidRPr="0048439F">
          <w:rPr>
            <w:rStyle w:val="Hyperlink"/>
            <w:noProof/>
            <w14:scene3d>
              <w14:camera w14:prst="orthographicFront"/>
              <w14:lightRig w14:rig="threePt" w14:dir="t">
                <w14:rot w14:lat="0" w14:lon="0" w14:rev="0"/>
              </w14:lightRig>
            </w14:scene3d>
          </w:rPr>
          <w:t>4.3.4.2</w:t>
        </w:r>
        <w:r w:rsidR="005E5C94" w:rsidRPr="0048439F">
          <w:rPr>
            <w:rStyle w:val="Hyperlink"/>
            <w:noProof/>
          </w:rPr>
          <w:t xml:space="preserve"> OptionalInputsSign – XML Syntax</w:t>
        </w:r>
        <w:r w:rsidR="005E5C94">
          <w:rPr>
            <w:noProof/>
            <w:webHidden/>
          </w:rPr>
          <w:tab/>
        </w:r>
        <w:r w:rsidR="005E5C94">
          <w:rPr>
            <w:noProof/>
            <w:webHidden/>
          </w:rPr>
          <w:fldChar w:fldCharType="begin"/>
        </w:r>
        <w:r w:rsidR="005E5C94">
          <w:rPr>
            <w:noProof/>
            <w:webHidden/>
          </w:rPr>
          <w:instrText xml:space="preserve"> PAGEREF _Toc983610 \h </w:instrText>
        </w:r>
        <w:r w:rsidR="005E5C94">
          <w:rPr>
            <w:noProof/>
            <w:webHidden/>
          </w:rPr>
        </w:r>
        <w:r w:rsidR="005E5C94">
          <w:rPr>
            <w:noProof/>
            <w:webHidden/>
          </w:rPr>
          <w:fldChar w:fldCharType="separate"/>
        </w:r>
        <w:r w:rsidR="005E5C94">
          <w:rPr>
            <w:noProof/>
            <w:webHidden/>
          </w:rPr>
          <w:t>51</w:t>
        </w:r>
        <w:r w:rsidR="005E5C94">
          <w:rPr>
            <w:noProof/>
            <w:webHidden/>
          </w:rPr>
          <w:fldChar w:fldCharType="end"/>
        </w:r>
      </w:hyperlink>
    </w:p>
    <w:p w14:paraId="25F91665"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1" w:history="1">
        <w:r w:rsidR="005E5C94" w:rsidRPr="0048439F">
          <w:rPr>
            <w:rStyle w:val="Hyperlink"/>
            <w:noProof/>
            <w14:scene3d>
              <w14:camera w14:prst="orthographicFront"/>
              <w14:lightRig w14:rig="threePt" w14:dir="t">
                <w14:rot w14:lat="0" w14:lon="0" w14:rev="0"/>
              </w14:lightRig>
            </w14:scene3d>
          </w:rPr>
          <w:t>4.3.5</w:t>
        </w:r>
        <w:r w:rsidR="005E5C94" w:rsidRPr="0048439F">
          <w:rPr>
            <w:rStyle w:val="Hyperlink"/>
            <w:noProof/>
          </w:rPr>
          <w:t xml:space="preserve"> Component OptionalInputsVerify</w:t>
        </w:r>
        <w:r w:rsidR="005E5C94">
          <w:rPr>
            <w:noProof/>
            <w:webHidden/>
          </w:rPr>
          <w:tab/>
        </w:r>
        <w:r w:rsidR="005E5C94">
          <w:rPr>
            <w:noProof/>
            <w:webHidden/>
          </w:rPr>
          <w:fldChar w:fldCharType="begin"/>
        </w:r>
        <w:r w:rsidR="005E5C94">
          <w:rPr>
            <w:noProof/>
            <w:webHidden/>
          </w:rPr>
          <w:instrText xml:space="preserve"> PAGEREF _Toc983611 \h </w:instrText>
        </w:r>
        <w:r w:rsidR="005E5C94">
          <w:rPr>
            <w:noProof/>
            <w:webHidden/>
          </w:rPr>
        </w:r>
        <w:r w:rsidR="005E5C94">
          <w:rPr>
            <w:noProof/>
            <w:webHidden/>
          </w:rPr>
          <w:fldChar w:fldCharType="separate"/>
        </w:r>
        <w:r w:rsidR="005E5C94">
          <w:rPr>
            <w:noProof/>
            <w:webHidden/>
          </w:rPr>
          <w:t>52</w:t>
        </w:r>
        <w:r w:rsidR="005E5C94">
          <w:rPr>
            <w:noProof/>
            <w:webHidden/>
          </w:rPr>
          <w:fldChar w:fldCharType="end"/>
        </w:r>
      </w:hyperlink>
    </w:p>
    <w:p w14:paraId="5FDCEAC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2" w:history="1">
        <w:r w:rsidR="005E5C94" w:rsidRPr="0048439F">
          <w:rPr>
            <w:rStyle w:val="Hyperlink"/>
            <w:noProof/>
            <w14:scene3d>
              <w14:camera w14:prst="orthographicFront"/>
              <w14:lightRig w14:rig="threePt" w14:dir="t">
                <w14:rot w14:lat="0" w14:lon="0" w14:rev="0"/>
              </w14:lightRig>
            </w14:scene3d>
          </w:rPr>
          <w:t>4.3.5.1</w:t>
        </w:r>
        <w:r w:rsidR="005E5C94" w:rsidRPr="0048439F">
          <w:rPr>
            <w:rStyle w:val="Hyperlink"/>
            <w:noProof/>
          </w:rPr>
          <w:t xml:space="preserve"> OptionalInputsVerify – JSON Syntax</w:t>
        </w:r>
        <w:r w:rsidR="005E5C94">
          <w:rPr>
            <w:noProof/>
            <w:webHidden/>
          </w:rPr>
          <w:tab/>
        </w:r>
        <w:r w:rsidR="005E5C94">
          <w:rPr>
            <w:noProof/>
            <w:webHidden/>
          </w:rPr>
          <w:fldChar w:fldCharType="begin"/>
        </w:r>
        <w:r w:rsidR="005E5C94">
          <w:rPr>
            <w:noProof/>
            <w:webHidden/>
          </w:rPr>
          <w:instrText xml:space="preserve"> PAGEREF _Toc983612 \h </w:instrText>
        </w:r>
        <w:r w:rsidR="005E5C94">
          <w:rPr>
            <w:noProof/>
            <w:webHidden/>
          </w:rPr>
        </w:r>
        <w:r w:rsidR="005E5C94">
          <w:rPr>
            <w:noProof/>
            <w:webHidden/>
          </w:rPr>
          <w:fldChar w:fldCharType="separate"/>
        </w:r>
        <w:r w:rsidR="005E5C94">
          <w:rPr>
            <w:noProof/>
            <w:webHidden/>
          </w:rPr>
          <w:t>53</w:t>
        </w:r>
        <w:r w:rsidR="005E5C94">
          <w:rPr>
            <w:noProof/>
            <w:webHidden/>
          </w:rPr>
          <w:fldChar w:fldCharType="end"/>
        </w:r>
      </w:hyperlink>
    </w:p>
    <w:p w14:paraId="3928603D"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3" w:history="1">
        <w:r w:rsidR="005E5C94" w:rsidRPr="0048439F">
          <w:rPr>
            <w:rStyle w:val="Hyperlink"/>
            <w:noProof/>
            <w14:scene3d>
              <w14:camera w14:prst="orthographicFront"/>
              <w14:lightRig w14:rig="threePt" w14:dir="t">
                <w14:rot w14:lat="0" w14:lon="0" w14:rev="0"/>
              </w14:lightRig>
            </w14:scene3d>
          </w:rPr>
          <w:t>4.3.5.2</w:t>
        </w:r>
        <w:r w:rsidR="005E5C94" w:rsidRPr="0048439F">
          <w:rPr>
            <w:rStyle w:val="Hyperlink"/>
            <w:noProof/>
          </w:rPr>
          <w:t xml:space="preserve"> OptionalInputsVerify – XML Syntax</w:t>
        </w:r>
        <w:r w:rsidR="005E5C94">
          <w:rPr>
            <w:noProof/>
            <w:webHidden/>
          </w:rPr>
          <w:tab/>
        </w:r>
        <w:r w:rsidR="005E5C94">
          <w:rPr>
            <w:noProof/>
            <w:webHidden/>
          </w:rPr>
          <w:fldChar w:fldCharType="begin"/>
        </w:r>
        <w:r w:rsidR="005E5C94">
          <w:rPr>
            <w:noProof/>
            <w:webHidden/>
          </w:rPr>
          <w:instrText xml:space="preserve"> PAGEREF _Toc983613 \h </w:instrText>
        </w:r>
        <w:r w:rsidR="005E5C94">
          <w:rPr>
            <w:noProof/>
            <w:webHidden/>
          </w:rPr>
        </w:r>
        <w:r w:rsidR="005E5C94">
          <w:rPr>
            <w:noProof/>
            <w:webHidden/>
          </w:rPr>
          <w:fldChar w:fldCharType="separate"/>
        </w:r>
        <w:r w:rsidR="005E5C94">
          <w:rPr>
            <w:noProof/>
            <w:webHidden/>
          </w:rPr>
          <w:t>55</w:t>
        </w:r>
        <w:r w:rsidR="005E5C94">
          <w:rPr>
            <w:noProof/>
            <w:webHidden/>
          </w:rPr>
          <w:fldChar w:fldCharType="end"/>
        </w:r>
      </w:hyperlink>
    </w:p>
    <w:p w14:paraId="5D00CC9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4" w:history="1">
        <w:r w:rsidR="005E5C94" w:rsidRPr="0048439F">
          <w:rPr>
            <w:rStyle w:val="Hyperlink"/>
            <w:noProof/>
            <w14:scene3d>
              <w14:camera w14:prst="orthographicFront"/>
              <w14:lightRig w14:rig="threePt" w14:dir="t">
                <w14:rot w14:lat="0" w14:lon="0" w14:rev="0"/>
              </w14:lightRig>
            </w14:scene3d>
          </w:rPr>
          <w:t>4.3.6</w:t>
        </w:r>
        <w:r w:rsidR="005E5C94" w:rsidRPr="0048439F">
          <w:rPr>
            <w:rStyle w:val="Hyperlink"/>
            <w:noProof/>
          </w:rPr>
          <w:t xml:space="preserve"> Component OptionalOutputsBase</w:t>
        </w:r>
        <w:r w:rsidR="005E5C94">
          <w:rPr>
            <w:noProof/>
            <w:webHidden/>
          </w:rPr>
          <w:tab/>
        </w:r>
        <w:r w:rsidR="005E5C94">
          <w:rPr>
            <w:noProof/>
            <w:webHidden/>
          </w:rPr>
          <w:fldChar w:fldCharType="begin"/>
        </w:r>
        <w:r w:rsidR="005E5C94">
          <w:rPr>
            <w:noProof/>
            <w:webHidden/>
          </w:rPr>
          <w:instrText xml:space="preserve"> PAGEREF _Toc983614 \h </w:instrText>
        </w:r>
        <w:r w:rsidR="005E5C94">
          <w:rPr>
            <w:noProof/>
            <w:webHidden/>
          </w:rPr>
        </w:r>
        <w:r w:rsidR="005E5C94">
          <w:rPr>
            <w:noProof/>
            <w:webHidden/>
          </w:rPr>
          <w:fldChar w:fldCharType="separate"/>
        </w:r>
        <w:r w:rsidR="005E5C94">
          <w:rPr>
            <w:noProof/>
            <w:webHidden/>
          </w:rPr>
          <w:t>56</w:t>
        </w:r>
        <w:r w:rsidR="005E5C94">
          <w:rPr>
            <w:noProof/>
            <w:webHidden/>
          </w:rPr>
          <w:fldChar w:fldCharType="end"/>
        </w:r>
      </w:hyperlink>
    </w:p>
    <w:p w14:paraId="02B695A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5" w:history="1">
        <w:r w:rsidR="005E5C94" w:rsidRPr="0048439F">
          <w:rPr>
            <w:rStyle w:val="Hyperlink"/>
            <w:noProof/>
            <w14:scene3d>
              <w14:camera w14:prst="orthographicFront"/>
              <w14:lightRig w14:rig="threePt" w14:dir="t">
                <w14:rot w14:lat="0" w14:lon="0" w14:rev="0"/>
              </w14:lightRig>
            </w14:scene3d>
          </w:rPr>
          <w:t>4.3.6.1</w:t>
        </w:r>
        <w:r w:rsidR="005E5C94" w:rsidRPr="0048439F">
          <w:rPr>
            <w:rStyle w:val="Hyperlink"/>
            <w:noProof/>
          </w:rPr>
          <w:t xml:space="preserve"> OptionalOutputsBase – JSON Syntax</w:t>
        </w:r>
        <w:r w:rsidR="005E5C94">
          <w:rPr>
            <w:noProof/>
            <w:webHidden/>
          </w:rPr>
          <w:tab/>
        </w:r>
        <w:r w:rsidR="005E5C94">
          <w:rPr>
            <w:noProof/>
            <w:webHidden/>
          </w:rPr>
          <w:fldChar w:fldCharType="begin"/>
        </w:r>
        <w:r w:rsidR="005E5C94">
          <w:rPr>
            <w:noProof/>
            <w:webHidden/>
          </w:rPr>
          <w:instrText xml:space="preserve"> PAGEREF _Toc983615 \h </w:instrText>
        </w:r>
        <w:r w:rsidR="005E5C94">
          <w:rPr>
            <w:noProof/>
            <w:webHidden/>
          </w:rPr>
        </w:r>
        <w:r w:rsidR="005E5C94">
          <w:rPr>
            <w:noProof/>
            <w:webHidden/>
          </w:rPr>
          <w:fldChar w:fldCharType="separate"/>
        </w:r>
        <w:r w:rsidR="005E5C94">
          <w:rPr>
            <w:noProof/>
            <w:webHidden/>
          </w:rPr>
          <w:t>56</w:t>
        </w:r>
        <w:r w:rsidR="005E5C94">
          <w:rPr>
            <w:noProof/>
            <w:webHidden/>
          </w:rPr>
          <w:fldChar w:fldCharType="end"/>
        </w:r>
      </w:hyperlink>
    </w:p>
    <w:p w14:paraId="3198E43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6" w:history="1">
        <w:r w:rsidR="005E5C94" w:rsidRPr="0048439F">
          <w:rPr>
            <w:rStyle w:val="Hyperlink"/>
            <w:noProof/>
            <w14:scene3d>
              <w14:camera w14:prst="orthographicFront"/>
              <w14:lightRig w14:rig="threePt" w14:dir="t">
                <w14:rot w14:lat="0" w14:lon="0" w14:rev="0"/>
              </w14:lightRig>
            </w14:scene3d>
          </w:rPr>
          <w:t>4.3.6.2</w:t>
        </w:r>
        <w:r w:rsidR="005E5C94" w:rsidRPr="0048439F">
          <w:rPr>
            <w:rStyle w:val="Hyperlink"/>
            <w:noProof/>
          </w:rPr>
          <w:t xml:space="preserve"> OptionalOutputsBase – XML Syntax</w:t>
        </w:r>
        <w:r w:rsidR="005E5C94">
          <w:rPr>
            <w:noProof/>
            <w:webHidden/>
          </w:rPr>
          <w:tab/>
        </w:r>
        <w:r w:rsidR="005E5C94">
          <w:rPr>
            <w:noProof/>
            <w:webHidden/>
          </w:rPr>
          <w:fldChar w:fldCharType="begin"/>
        </w:r>
        <w:r w:rsidR="005E5C94">
          <w:rPr>
            <w:noProof/>
            <w:webHidden/>
          </w:rPr>
          <w:instrText xml:space="preserve"> PAGEREF _Toc983616 \h </w:instrText>
        </w:r>
        <w:r w:rsidR="005E5C94">
          <w:rPr>
            <w:noProof/>
            <w:webHidden/>
          </w:rPr>
        </w:r>
        <w:r w:rsidR="005E5C94">
          <w:rPr>
            <w:noProof/>
            <w:webHidden/>
          </w:rPr>
          <w:fldChar w:fldCharType="separate"/>
        </w:r>
        <w:r w:rsidR="005E5C94">
          <w:rPr>
            <w:noProof/>
            <w:webHidden/>
          </w:rPr>
          <w:t>56</w:t>
        </w:r>
        <w:r w:rsidR="005E5C94">
          <w:rPr>
            <w:noProof/>
            <w:webHidden/>
          </w:rPr>
          <w:fldChar w:fldCharType="end"/>
        </w:r>
      </w:hyperlink>
    </w:p>
    <w:p w14:paraId="5178E28F"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17" w:history="1">
        <w:r w:rsidR="005E5C94" w:rsidRPr="0048439F">
          <w:rPr>
            <w:rStyle w:val="Hyperlink"/>
            <w:noProof/>
            <w14:scene3d>
              <w14:camera w14:prst="orthographicFront"/>
              <w14:lightRig w14:rig="threePt" w14:dir="t">
                <w14:rot w14:lat="0" w14:lon="0" w14:rev="0"/>
              </w14:lightRig>
            </w14:scene3d>
          </w:rPr>
          <w:t>4.3.7</w:t>
        </w:r>
        <w:r w:rsidR="005E5C94" w:rsidRPr="0048439F">
          <w:rPr>
            <w:rStyle w:val="Hyperlink"/>
            <w:noProof/>
          </w:rPr>
          <w:t xml:space="preserve"> Component OptionalOutputsSign</w:t>
        </w:r>
        <w:r w:rsidR="005E5C94">
          <w:rPr>
            <w:noProof/>
            <w:webHidden/>
          </w:rPr>
          <w:tab/>
        </w:r>
        <w:r w:rsidR="005E5C94">
          <w:rPr>
            <w:noProof/>
            <w:webHidden/>
          </w:rPr>
          <w:fldChar w:fldCharType="begin"/>
        </w:r>
        <w:r w:rsidR="005E5C94">
          <w:rPr>
            <w:noProof/>
            <w:webHidden/>
          </w:rPr>
          <w:instrText xml:space="preserve"> PAGEREF _Toc983617 \h </w:instrText>
        </w:r>
        <w:r w:rsidR="005E5C94">
          <w:rPr>
            <w:noProof/>
            <w:webHidden/>
          </w:rPr>
        </w:r>
        <w:r w:rsidR="005E5C94">
          <w:rPr>
            <w:noProof/>
            <w:webHidden/>
          </w:rPr>
          <w:fldChar w:fldCharType="separate"/>
        </w:r>
        <w:r w:rsidR="005E5C94">
          <w:rPr>
            <w:noProof/>
            <w:webHidden/>
          </w:rPr>
          <w:t>57</w:t>
        </w:r>
        <w:r w:rsidR="005E5C94">
          <w:rPr>
            <w:noProof/>
            <w:webHidden/>
          </w:rPr>
          <w:fldChar w:fldCharType="end"/>
        </w:r>
      </w:hyperlink>
    </w:p>
    <w:p w14:paraId="2598761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8" w:history="1">
        <w:r w:rsidR="005E5C94" w:rsidRPr="0048439F">
          <w:rPr>
            <w:rStyle w:val="Hyperlink"/>
            <w:noProof/>
            <w14:scene3d>
              <w14:camera w14:prst="orthographicFront"/>
              <w14:lightRig w14:rig="threePt" w14:dir="t">
                <w14:rot w14:lat="0" w14:lon="0" w14:rev="0"/>
              </w14:lightRig>
            </w14:scene3d>
          </w:rPr>
          <w:t>4.3.7.1</w:t>
        </w:r>
        <w:r w:rsidR="005E5C94" w:rsidRPr="0048439F">
          <w:rPr>
            <w:rStyle w:val="Hyperlink"/>
            <w:noProof/>
          </w:rPr>
          <w:t xml:space="preserve"> OptionalOutputsSign – JSON Syntax</w:t>
        </w:r>
        <w:r w:rsidR="005E5C94">
          <w:rPr>
            <w:noProof/>
            <w:webHidden/>
          </w:rPr>
          <w:tab/>
        </w:r>
        <w:r w:rsidR="005E5C94">
          <w:rPr>
            <w:noProof/>
            <w:webHidden/>
          </w:rPr>
          <w:fldChar w:fldCharType="begin"/>
        </w:r>
        <w:r w:rsidR="005E5C94">
          <w:rPr>
            <w:noProof/>
            <w:webHidden/>
          </w:rPr>
          <w:instrText xml:space="preserve"> PAGEREF _Toc983618 \h </w:instrText>
        </w:r>
        <w:r w:rsidR="005E5C94">
          <w:rPr>
            <w:noProof/>
            <w:webHidden/>
          </w:rPr>
        </w:r>
        <w:r w:rsidR="005E5C94">
          <w:rPr>
            <w:noProof/>
            <w:webHidden/>
          </w:rPr>
          <w:fldChar w:fldCharType="separate"/>
        </w:r>
        <w:r w:rsidR="005E5C94">
          <w:rPr>
            <w:noProof/>
            <w:webHidden/>
          </w:rPr>
          <w:t>57</w:t>
        </w:r>
        <w:r w:rsidR="005E5C94">
          <w:rPr>
            <w:noProof/>
            <w:webHidden/>
          </w:rPr>
          <w:fldChar w:fldCharType="end"/>
        </w:r>
      </w:hyperlink>
    </w:p>
    <w:p w14:paraId="64F7510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19" w:history="1">
        <w:r w:rsidR="005E5C94" w:rsidRPr="0048439F">
          <w:rPr>
            <w:rStyle w:val="Hyperlink"/>
            <w:noProof/>
            <w14:scene3d>
              <w14:camera w14:prst="orthographicFront"/>
              <w14:lightRig w14:rig="threePt" w14:dir="t">
                <w14:rot w14:lat="0" w14:lon="0" w14:rev="0"/>
              </w14:lightRig>
            </w14:scene3d>
          </w:rPr>
          <w:t>4.3.7.2</w:t>
        </w:r>
        <w:r w:rsidR="005E5C94" w:rsidRPr="0048439F">
          <w:rPr>
            <w:rStyle w:val="Hyperlink"/>
            <w:noProof/>
          </w:rPr>
          <w:t xml:space="preserve"> OptionalOutputsSign – XML Syntax</w:t>
        </w:r>
        <w:r w:rsidR="005E5C94">
          <w:rPr>
            <w:noProof/>
            <w:webHidden/>
          </w:rPr>
          <w:tab/>
        </w:r>
        <w:r w:rsidR="005E5C94">
          <w:rPr>
            <w:noProof/>
            <w:webHidden/>
          </w:rPr>
          <w:fldChar w:fldCharType="begin"/>
        </w:r>
        <w:r w:rsidR="005E5C94">
          <w:rPr>
            <w:noProof/>
            <w:webHidden/>
          </w:rPr>
          <w:instrText xml:space="preserve"> PAGEREF _Toc983619 \h </w:instrText>
        </w:r>
        <w:r w:rsidR="005E5C94">
          <w:rPr>
            <w:noProof/>
            <w:webHidden/>
          </w:rPr>
        </w:r>
        <w:r w:rsidR="005E5C94">
          <w:rPr>
            <w:noProof/>
            <w:webHidden/>
          </w:rPr>
          <w:fldChar w:fldCharType="separate"/>
        </w:r>
        <w:r w:rsidR="005E5C94">
          <w:rPr>
            <w:noProof/>
            <w:webHidden/>
          </w:rPr>
          <w:t>58</w:t>
        </w:r>
        <w:r w:rsidR="005E5C94">
          <w:rPr>
            <w:noProof/>
            <w:webHidden/>
          </w:rPr>
          <w:fldChar w:fldCharType="end"/>
        </w:r>
      </w:hyperlink>
    </w:p>
    <w:p w14:paraId="7EEB8ED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0" w:history="1">
        <w:r w:rsidR="005E5C94" w:rsidRPr="0048439F">
          <w:rPr>
            <w:rStyle w:val="Hyperlink"/>
            <w:noProof/>
            <w14:scene3d>
              <w14:camera w14:prst="orthographicFront"/>
              <w14:lightRig w14:rig="threePt" w14:dir="t">
                <w14:rot w14:lat="0" w14:lon="0" w14:rev="0"/>
              </w14:lightRig>
            </w14:scene3d>
          </w:rPr>
          <w:t>4.3.8</w:t>
        </w:r>
        <w:r w:rsidR="005E5C94" w:rsidRPr="0048439F">
          <w:rPr>
            <w:rStyle w:val="Hyperlink"/>
            <w:noProof/>
          </w:rPr>
          <w:t xml:space="preserve"> Component OptionalOutputsVerify</w:t>
        </w:r>
        <w:r w:rsidR="005E5C94">
          <w:rPr>
            <w:noProof/>
            <w:webHidden/>
          </w:rPr>
          <w:tab/>
        </w:r>
        <w:r w:rsidR="005E5C94">
          <w:rPr>
            <w:noProof/>
            <w:webHidden/>
          </w:rPr>
          <w:fldChar w:fldCharType="begin"/>
        </w:r>
        <w:r w:rsidR="005E5C94">
          <w:rPr>
            <w:noProof/>
            <w:webHidden/>
          </w:rPr>
          <w:instrText xml:space="preserve"> PAGEREF _Toc983620 \h </w:instrText>
        </w:r>
        <w:r w:rsidR="005E5C94">
          <w:rPr>
            <w:noProof/>
            <w:webHidden/>
          </w:rPr>
        </w:r>
        <w:r w:rsidR="005E5C94">
          <w:rPr>
            <w:noProof/>
            <w:webHidden/>
          </w:rPr>
          <w:fldChar w:fldCharType="separate"/>
        </w:r>
        <w:r w:rsidR="005E5C94">
          <w:rPr>
            <w:noProof/>
            <w:webHidden/>
          </w:rPr>
          <w:t>58</w:t>
        </w:r>
        <w:r w:rsidR="005E5C94">
          <w:rPr>
            <w:noProof/>
            <w:webHidden/>
          </w:rPr>
          <w:fldChar w:fldCharType="end"/>
        </w:r>
      </w:hyperlink>
    </w:p>
    <w:p w14:paraId="2DD3DB7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1" w:history="1">
        <w:r w:rsidR="005E5C94" w:rsidRPr="0048439F">
          <w:rPr>
            <w:rStyle w:val="Hyperlink"/>
            <w:noProof/>
            <w14:scene3d>
              <w14:camera w14:prst="orthographicFront"/>
              <w14:lightRig w14:rig="threePt" w14:dir="t">
                <w14:rot w14:lat="0" w14:lon="0" w14:rev="0"/>
              </w14:lightRig>
            </w14:scene3d>
          </w:rPr>
          <w:t>4.3.8.1</w:t>
        </w:r>
        <w:r w:rsidR="005E5C94" w:rsidRPr="0048439F">
          <w:rPr>
            <w:rStyle w:val="Hyperlink"/>
            <w:noProof/>
          </w:rPr>
          <w:t xml:space="preserve"> OptionalOutputsVerify – JSON Syntax</w:t>
        </w:r>
        <w:r w:rsidR="005E5C94">
          <w:rPr>
            <w:noProof/>
            <w:webHidden/>
          </w:rPr>
          <w:tab/>
        </w:r>
        <w:r w:rsidR="005E5C94">
          <w:rPr>
            <w:noProof/>
            <w:webHidden/>
          </w:rPr>
          <w:fldChar w:fldCharType="begin"/>
        </w:r>
        <w:r w:rsidR="005E5C94">
          <w:rPr>
            <w:noProof/>
            <w:webHidden/>
          </w:rPr>
          <w:instrText xml:space="preserve"> PAGEREF _Toc983621 \h </w:instrText>
        </w:r>
        <w:r w:rsidR="005E5C94">
          <w:rPr>
            <w:noProof/>
            <w:webHidden/>
          </w:rPr>
        </w:r>
        <w:r w:rsidR="005E5C94">
          <w:rPr>
            <w:noProof/>
            <w:webHidden/>
          </w:rPr>
          <w:fldChar w:fldCharType="separate"/>
        </w:r>
        <w:r w:rsidR="005E5C94">
          <w:rPr>
            <w:noProof/>
            <w:webHidden/>
          </w:rPr>
          <w:t>59</w:t>
        </w:r>
        <w:r w:rsidR="005E5C94">
          <w:rPr>
            <w:noProof/>
            <w:webHidden/>
          </w:rPr>
          <w:fldChar w:fldCharType="end"/>
        </w:r>
      </w:hyperlink>
    </w:p>
    <w:p w14:paraId="339867B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2" w:history="1">
        <w:r w:rsidR="005E5C94" w:rsidRPr="0048439F">
          <w:rPr>
            <w:rStyle w:val="Hyperlink"/>
            <w:noProof/>
            <w14:scene3d>
              <w14:camera w14:prst="orthographicFront"/>
              <w14:lightRig w14:rig="threePt" w14:dir="t">
                <w14:rot w14:lat="0" w14:lon="0" w14:rev="0"/>
              </w14:lightRig>
            </w14:scene3d>
          </w:rPr>
          <w:t>4.3.8.2</w:t>
        </w:r>
        <w:r w:rsidR="005E5C94" w:rsidRPr="0048439F">
          <w:rPr>
            <w:rStyle w:val="Hyperlink"/>
            <w:noProof/>
          </w:rPr>
          <w:t xml:space="preserve"> OptionalOutputsVerify – XML Syntax</w:t>
        </w:r>
        <w:r w:rsidR="005E5C94">
          <w:rPr>
            <w:noProof/>
            <w:webHidden/>
          </w:rPr>
          <w:tab/>
        </w:r>
        <w:r w:rsidR="005E5C94">
          <w:rPr>
            <w:noProof/>
            <w:webHidden/>
          </w:rPr>
          <w:fldChar w:fldCharType="begin"/>
        </w:r>
        <w:r w:rsidR="005E5C94">
          <w:rPr>
            <w:noProof/>
            <w:webHidden/>
          </w:rPr>
          <w:instrText xml:space="preserve"> PAGEREF _Toc983622 \h </w:instrText>
        </w:r>
        <w:r w:rsidR="005E5C94">
          <w:rPr>
            <w:noProof/>
            <w:webHidden/>
          </w:rPr>
        </w:r>
        <w:r w:rsidR="005E5C94">
          <w:rPr>
            <w:noProof/>
            <w:webHidden/>
          </w:rPr>
          <w:fldChar w:fldCharType="separate"/>
        </w:r>
        <w:r w:rsidR="005E5C94">
          <w:rPr>
            <w:noProof/>
            <w:webHidden/>
          </w:rPr>
          <w:t>60</w:t>
        </w:r>
        <w:r w:rsidR="005E5C94">
          <w:rPr>
            <w:noProof/>
            <w:webHidden/>
          </w:rPr>
          <w:fldChar w:fldCharType="end"/>
        </w:r>
      </w:hyperlink>
    </w:p>
    <w:p w14:paraId="78CE888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3" w:history="1">
        <w:r w:rsidR="005E5C94" w:rsidRPr="0048439F">
          <w:rPr>
            <w:rStyle w:val="Hyperlink"/>
            <w:noProof/>
            <w14:scene3d>
              <w14:camera w14:prst="orthographicFront"/>
              <w14:lightRig w14:rig="threePt" w14:dir="t">
                <w14:rot w14:lat="0" w14:lon="0" w14:rev="0"/>
              </w14:lightRig>
            </w14:scene3d>
          </w:rPr>
          <w:t>4.3.9</w:t>
        </w:r>
        <w:r w:rsidR="005E5C94" w:rsidRPr="0048439F">
          <w:rPr>
            <w:rStyle w:val="Hyperlink"/>
            <w:noProof/>
          </w:rPr>
          <w:t xml:space="preserve"> Component ClaimedIdentity</w:t>
        </w:r>
        <w:r w:rsidR="005E5C94">
          <w:rPr>
            <w:noProof/>
            <w:webHidden/>
          </w:rPr>
          <w:tab/>
        </w:r>
        <w:r w:rsidR="005E5C94">
          <w:rPr>
            <w:noProof/>
            <w:webHidden/>
          </w:rPr>
          <w:fldChar w:fldCharType="begin"/>
        </w:r>
        <w:r w:rsidR="005E5C94">
          <w:rPr>
            <w:noProof/>
            <w:webHidden/>
          </w:rPr>
          <w:instrText xml:space="preserve"> PAGEREF _Toc983623 \h </w:instrText>
        </w:r>
        <w:r w:rsidR="005E5C94">
          <w:rPr>
            <w:noProof/>
            <w:webHidden/>
          </w:rPr>
        </w:r>
        <w:r w:rsidR="005E5C94">
          <w:rPr>
            <w:noProof/>
            <w:webHidden/>
          </w:rPr>
          <w:fldChar w:fldCharType="separate"/>
        </w:r>
        <w:r w:rsidR="005E5C94">
          <w:rPr>
            <w:noProof/>
            <w:webHidden/>
          </w:rPr>
          <w:t>61</w:t>
        </w:r>
        <w:r w:rsidR="005E5C94">
          <w:rPr>
            <w:noProof/>
            <w:webHidden/>
          </w:rPr>
          <w:fldChar w:fldCharType="end"/>
        </w:r>
      </w:hyperlink>
    </w:p>
    <w:p w14:paraId="265888B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4" w:history="1">
        <w:r w:rsidR="005E5C94" w:rsidRPr="0048439F">
          <w:rPr>
            <w:rStyle w:val="Hyperlink"/>
            <w:noProof/>
            <w14:scene3d>
              <w14:camera w14:prst="orthographicFront"/>
              <w14:lightRig w14:rig="threePt" w14:dir="t">
                <w14:rot w14:lat="0" w14:lon="0" w14:rev="0"/>
              </w14:lightRig>
            </w14:scene3d>
          </w:rPr>
          <w:t>4.3.9.1</w:t>
        </w:r>
        <w:r w:rsidR="005E5C94" w:rsidRPr="0048439F">
          <w:rPr>
            <w:rStyle w:val="Hyperlink"/>
            <w:noProof/>
          </w:rPr>
          <w:t xml:space="preserve"> ClaimedIdentity – JSON Syntax</w:t>
        </w:r>
        <w:r w:rsidR="005E5C94">
          <w:rPr>
            <w:noProof/>
            <w:webHidden/>
          </w:rPr>
          <w:tab/>
        </w:r>
        <w:r w:rsidR="005E5C94">
          <w:rPr>
            <w:noProof/>
            <w:webHidden/>
          </w:rPr>
          <w:fldChar w:fldCharType="begin"/>
        </w:r>
        <w:r w:rsidR="005E5C94">
          <w:rPr>
            <w:noProof/>
            <w:webHidden/>
          </w:rPr>
          <w:instrText xml:space="preserve"> PAGEREF _Toc983624 \h </w:instrText>
        </w:r>
        <w:r w:rsidR="005E5C94">
          <w:rPr>
            <w:noProof/>
            <w:webHidden/>
          </w:rPr>
        </w:r>
        <w:r w:rsidR="005E5C94">
          <w:rPr>
            <w:noProof/>
            <w:webHidden/>
          </w:rPr>
          <w:fldChar w:fldCharType="separate"/>
        </w:r>
        <w:r w:rsidR="005E5C94">
          <w:rPr>
            <w:noProof/>
            <w:webHidden/>
          </w:rPr>
          <w:t>61</w:t>
        </w:r>
        <w:r w:rsidR="005E5C94">
          <w:rPr>
            <w:noProof/>
            <w:webHidden/>
          </w:rPr>
          <w:fldChar w:fldCharType="end"/>
        </w:r>
      </w:hyperlink>
    </w:p>
    <w:p w14:paraId="2D81E76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5" w:history="1">
        <w:r w:rsidR="005E5C94" w:rsidRPr="0048439F">
          <w:rPr>
            <w:rStyle w:val="Hyperlink"/>
            <w:noProof/>
            <w14:scene3d>
              <w14:camera w14:prst="orthographicFront"/>
              <w14:lightRig w14:rig="threePt" w14:dir="t">
                <w14:rot w14:lat="0" w14:lon="0" w14:rev="0"/>
              </w14:lightRig>
            </w14:scene3d>
          </w:rPr>
          <w:t>4.3.9.2</w:t>
        </w:r>
        <w:r w:rsidR="005E5C94" w:rsidRPr="0048439F">
          <w:rPr>
            <w:rStyle w:val="Hyperlink"/>
            <w:noProof/>
          </w:rPr>
          <w:t xml:space="preserve"> ClaimedIdentity – XML Syntax</w:t>
        </w:r>
        <w:r w:rsidR="005E5C94">
          <w:rPr>
            <w:noProof/>
            <w:webHidden/>
          </w:rPr>
          <w:tab/>
        </w:r>
        <w:r w:rsidR="005E5C94">
          <w:rPr>
            <w:noProof/>
            <w:webHidden/>
          </w:rPr>
          <w:fldChar w:fldCharType="begin"/>
        </w:r>
        <w:r w:rsidR="005E5C94">
          <w:rPr>
            <w:noProof/>
            <w:webHidden/>
          </w:rPr>
          <w:instrText xml:space="preserve"> PAGEREF _Toc983625 \h </w:instrText>
        </w:r>
        <w:r w:rsidR="005E5C94">
          <w:rPr>
            <w:noProof/>
            <w:webHidden/>
          </w:rPr>
        </w:r>
        <w:r w:rsidR="005E5C94">
          <w:rPr>
            <w:noProof/>
            <w:webHidden/>
          </w:rPr>
          <w:fldChar w:fldCharType="separate"/>
        </w:r>
        <w:r w:rsidR="005E5C94">
          <w:rPr>
            <w:noProof/>
            <w:webHidden/>
          </w:rPr>
          <w:t>62</w:t>
        </w:r>
        <w:r w:rsidR="005E5C94">
          <w:rPr>
            <w:noProof/>
            <w:webHidden/>
          </w:rPr>
          <w:fldChar w:fldCharType="end"/>
        </w:r>
      </w:hyperlink>
    </w:p>
    <w:p w14:paraId="6B97AEE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6" w:history="1">
        <w:r w:rsidR="005E5C94" w:rsidRPr="0048439F">
          <w:rPr>
            <w:rStyle w:val="Hyperlink"/>
            <w:noProof/>
            <w14:scene3d>
              <w14:camera w14:prst="orthographicFront"/>
              <w14:lightRig w14:rig="threePt" w14:dir="t">
                <w14:rot w14:lat="0" w14:lon="0" w14:rev="0"/>
              </w14:lightRig>
            </w14:scene3d>
          </w:rPr>
          <w:t>4.3.10</w:t>
        </w:r>
        <w:r w:rsidR="005E5C94" w:rsidRPr="0048439F">
          <w:rPr>
            <w:rStyle w:val="Hyperlink"/>
            <w:noProof/>
          </w:rPr>
          <w:t xml:space="preserve"> Component Schemas</w:t>
        </w:r>
        <w:r w:rsidR="005E5C94">
          <w:rPr>
            <w:noProof/>
            <w:webHidden/>
          </w:rPr>
          <w:tab/>
        </w:r>
        <w:r w:rsidR="005E5C94">
          <w:rPr>
            <w:noProof/>
            <w:webHidden/>
          </w:rPr>
          <w:fldChar w:fldCharType="begin"/>
        </w:r>
        <w:r w:rsidR="005E5C94">
          <w:rPr>
            <w:noProof/>
            <w:webHidden/>
          </w:rPr>
          <w:instrText xml:space="preserve"> PAGEREF _Toc983626 \h </w:instrText>
        </w:r>
        <w:r w:rsidR="005E5C94">
          <w:rPr>
            <w:noProof/>
            <w:webHidden/>
          </w:rPr>
        </w:r>
        <w:r w:rsidR="005E5C94">
          <w:rPr>
            <w:noProof/>
            <w:webHidden/>
          </w:rPr>
          <w:fldChar w:fldCharType="separate"/>
        </w:r>
        <w:r w:rsidR="005E5C94">
          <w:rPr>
            <w:noProof/>
            <w:webHidden/>
          </w:rPr>
          <w:t>62</w:t>
        </w:r>
        <w:r w:rsidR="005E5C94">
          <w:rPr>
            <w:noProof/>
            <w:webHidden/>
          </w:rPr>
          <w:fldChar w:fldCharType="end"/>
        </w:r>
      </w:hyperlink>
    </w:p>
    <w:p w14:paraId="351E25F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7" w:history="1">
        <w:r w:rsidR="005E5C94" w:rsidRPr="0048439F">
          <w:rPr>
            <w:rStyle w:val="Hyperlink"/>
            <w:noProof/>
            <w14:scene3d>
              <w14:camera w14:prst="orthographicFront"/>
              <w14:lightRig w14:rig="threePt" w14:dir="t">
                <w14:rot w14:lat="0" w14:lon="0" w14:rev="0"/>
              </w14:lightRig>
            </w14:scene3d>
          </w:rPr>
          <w:t>4.3.10.1</w:t>
        </w:r>
        <w:r w:rsidR="005E5C94" w:rsidRPr="0048439F">
          <w:rPr>
            <w:rStyle w:val="Hyperlink"/>
            <w:noProof/>
          </w:rPr>
          <w:t xml:space="preserve"> Schemas – JSON Syntax</w:t>
        </w:r>
        <w:r w:rsidR="005E5C94">
          <w:rPr>
            <w:noProof/>
            <w:webHidden/>
          </w:rPr>
          <w:tab/>
        </w:r>
        <w:r w:rsidR="005E5C94">
          <w:rPr>
            <w:noProof/>
            <w:webHidden/>
          </w:rPr>
          <w:fldChar w:fldCharType="begin"/>
        </w:r>
        <w:r w:rsidR="005E5C94">
          <w:rPr>
            <w:noProof/>
            <w:webHidden/>
          </w:rPr>
          <w:instrText xml:space="preserve"> PAGEREF _Toc983627 \h </w:instrText>
        </w:r>
        <w:r w:rsidR="005E5C94">
          <w:rPr>
            <w:noProof/>
            <w:webHidden/>
          </w:rPr>
        </w:r>
        <w:r w:rsidR="005E5C94">
          <w:rPr>
            <w:noProof/>
            <w:webHidden/>
          </w:rPr>
          <w:fldChar w:fldCharType="separate"/>
        </w:r>
        <w:r w:rsidR="005E5C94">
          <w:rPr>
            <w:noProof/>
            <w:webHidden/>
          </w:rPr>
          <w:t>62</w:t>
        </w:r>
        <w:r w:rsidR="005E5C94">
          <w:rPr>
            <w:noProof/>
            <w:webHidden/>
          </w:rPr>
          <w:fldChar w:fldCharType="end"/>
        </w:r>
      </w:hyperlink>
    </w:p>
    <w:p w14:paraId="60A26DC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28" w:history="1">
        <w:r w:rsidR="005E5C94" w:rsidRPr="0048439F">
          <w:rPr>
            <w:rStyle w:val="Hyperlink"/>
            <w:noProof/>
            <w14:scene3d>
              <w14:camera w14:prst="orthographicFront"/>
              <w14:lightRig w14:rig="threePt" w14:dir="t">
                <w14:rot w14:lat="0" w14:lon="0" w14:rev="0"/>
              </w14:lightRig>
            </w14:scene3d>
          </w:rPr>
          <w:t>4.3.10.2</w:t>
        </w:r>
        <w:r w:rsidR="005E5C94" w:rsidRPr="0048439F">
          <w:rPr>
            <w:rStyle w:val="Hyperlink"/>
            <w:noProof/>
          </w:rPr>
          <w:t xml:space="preserve"> Schemas – XML Syntax</w:t>
        </w:r>
        <w:r w:rsidR="005E5C94">
          <w:rPr>
            <w:noProof/>
            <w:webHidden/>
          </w:rPr>
          <w:tab/>
        </w:r>
        <w:r w:rsidR="005E5C94">
          <w:rPr>
            <w:noProof/>
            <w:webHidden/>
          </w:rPr>
          <w:fldChar w:fldCharType="begin"/>
        </w:r>
        <w:r w:rsidR="005E5C94">
          <w:rPr>
            <w:noProof/>
            <w:webHidden/>
          </w:rPr>
          <w:instrText xml:space="preserve"> PAGEREF _Toc983628 \h </w:instrText>
        </w:r>
        <w:r w:rsidR="005E5C94">
          <w:rPr>
            <w:noProof/>
            <w:webHidden/>
          </w:rPr>
        </w:r>
        <w:r w:rsidR="005E5C94">
          <w:rPr>
            <w:noProof/>
            <w:webHidden/>
          </w:rPr>
          <w:fldChar w:fldCharType="separate"/>
        </w:r>
        <w:r w:rsidR="005E5C94">
          <w:rPr>
            <w:noProof/>
            <w:webHidden/>
          </w:rPr>
          <w:t>63</w:t>
        </w:r>
        <w:r w:rsidR="005E5C94">
          <w:rPr>
            <w:noProof/>
            <w:webHidden/>
          </w:rPr>
          <w:fldChar w:fldCharType="end"/>
        </w:r>
      </w:hyperlink>
    </w:p>
    <w:p w14:paraId="525A8CB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29" w:history="1">
        <w:r w:rsidR="005E5C94" w:rsidRPr="0048439F">
          <w:rPr>
            <w:rStyle w:val="Hyperlink"/>
            <w:noProof/>
            <w14:scene3d>
              <w14:camera w14:prst="orthographicFront"/>
              <w14:lightRig w14:rig="threePt" w14:dir="t">
                <w14:rot w14:lat="0" w14:lon="0" w14:rev="0"/>
              </w14:lightRig>
            </w14:scene3d>
          </w:rPr>
          <w:t>4.3.11</w:t>
        </w:r>
        <w:r w:rsidR="005E5C94" w:rsidRPr="0048439F">
          <w:rPr>
            <w:rStyle w:val="Hyperlink"/>
            <w:noProof/>
          </w:rPr>
          <w:t xml:space="preserve"> Component IntendedAudience</w:t>
        </w:r>
        <w:r w:rsidR="005E5C94">
          <w:rPr>
            <w:noProof/>
            <w:webHidden/>
          </w:rPr>
          <w:tab/>
        </w:r>
        <w:r w:rsidR="005E5C94">
          <w:rPr>
            <w:noProof/>
            <w:webHidden/>
          </w:rPr>
          <w:fldChar w:fldCharType="begin"/>
        </w:r>
        <w:r w:rsidR="005E5C94">
          <w:rPr>
            <w:noProof/>
            <w:webHidden/>
          </w:rPr>
          <w:instrText xml:space="preserve"> PAGEREF _Toc983629 \h </w:instrText>
        </w:r>
        <w:r w:rsidR="005E5C94">
          <w:rPr>
            <w:noProof/>
            <w:webHidden/>
          </w:rPr>
        </w:r>
        <w:r w:rsidR="005E5C94">
          <w:rPr>
            <w:noProof/>
            <w:webHidden/>
          </w:rPr>
          <w:fldChar w:fldCharType="separate"/>
        </w:r>
        <w:r w:rsidR="005E5C94">
          <w:rPr>
            <w:noProof/>
            <w:webHidden/>
          </w:rPr>
          <w:t>63</w:t>
        </w:r>
        <w:r w:rsidR="005E5C94">
          <w:rPr>
            <w:noProof/>
            <w:webHidden/>
          </w:rPr>
          <w:fldChar w:fldCharType="end"/>
        </w:r>
      </w:hyperlink>
    </w:p>
    <w:p w14:paraId="76D41F8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0" w:history="1">
        <w:r w:rsidR="005E5C94" w:rsidRPr="0048439F">
          <w:rPr>
            <w:rStyle w:val="Hyperlink"/>
            <w:noProof/>
            <w14:scene3d>
              <w14:camera w14:prst="orthographicFront"/>
              <w14:lightRig w14:rig="threePt" w14:dir="t">
                <w14:rot w14:lat="0" w14:lon="0" w14:rev="0"/>
              </w14:lightRig>
            </w14:scene3d>
          </w:rPr>
          <w:t>4.3.11.1</w:t>
        </w:r>
        <w:r w:rsidR="005E5C94" w:rsidRPr="0048439F">
          <w:rPr>
            <w:rStyle w:val="Hyperlink"/>
            <w:noProof/>
          </w:rPr>
          <w:t xml:space="preserve"> IntendedAudience – JSON Syntax</w:t>
        </w:r>
        <w:r w:rsidR="005E5C94">
          <w:rPr>
            <w:noProof/>
            <w:webHidden/>
          </w:rPr>
          <w:tab/>
        </w:r>
        <w:r w:rsidR="005E5C94">
          <w:rPr>
            <w:noProof/>
            <w:webHidden/>
          </w:rPr>
          <w:fldChar w:fldCharType="begin"/>
        </w:r>
        <w:r w:rsidR="005E5C94">
          <w:rPr>
            <w:noProof/>
            <w:webHidden/>
          </w:rPr>
          <w:instrText xml:space="preserve"> PAGEREF _Toc983630 \h </w:instrText>
        </w:r>
        <w:r w:rsidR="005E5C94">
          <w:rPr>
            <w:noProof/>
            <w:webHidden/>
          </w:rPr>
        </w:r>
        <w:r w:rsidR="005E5C94">
          <w:rPr>
            <w:noProof/>
            <w:webHidden/>
          </w:rPr>
          <w:fldChar w:fldCharType="separate"/>
        </w:r>
        <w:r w:rsidR="005E5C94">
          <w:rPr>
            <w:noProof/>
            <w:webHidden/>
          </w:rPr>
          <w:t>63</w:t>
        </w:r>
        <w:r w:rsidR="005E5C94">
          <w:rPr>
            <w:noProof/>
            <w:webHidden/>
          </w:rPr>
          <w:fldChar w:fldCharType="end"/>
        </w:r>
      </w:hyperlink>
    </w:p>
    <w:p w14:paraId="42C9F42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1" w:history="1">
        <w:r w:rsidR="005E5C94" w:rsidRPr="0048439F">
          <w:rPr>
            <w:rStyle w:val="Hyperlink"/>
            <w:noProof/>
            <w14:scene3d>
              <w14:camera w14:prst="orthographicFront"/>
              <w14:lightRig w14:rig="threePt" w14:dir="t">
                <w14:rot w14:lat="0" w14:lon="0" w14:rev="0"/>
              </w14:lightRig>
            </w14:scene3d>
          </w:rPr>
          <w:t>4.3.11.2</w:t>
        </w:r>
        <w:r w:rsidR="005E5C94" w:rsidRPr="0048439F">
          <w:rPr>
            <w:rStyle w:val="Hyperlink"/>
            <w:noProof/>
          </w:rPr>
          <w:t xml:space="preserve"> IntendedAudience – XML Syntax</w:t>
        </w:r>
        <w:r w:rsidR="005E5C94">
          <w:rPr>
            <w:noProof/>
            <w:webHidden/>
          </w:rPr>
          <w:tab/>
        </w:r>
        <w:r w:rsidR="005E5C94">
          <w:rPr>
            <w:noProof/>
            <w:webHidden/>
          </w:rPr>
          <w:fldChar w:fldCharType="begin"/>
        </w:r>
        <w:r w:rsidR="005E5C94">
          <w:rPr>
            <w:noProof/>
            <w:webHidden/>
          </w:rPr>
          <w:instrText xml:space="preserve"> PAGEREF _Toc983631 \h </w:instrText>
        </w:r>
        <w:r w:rsidR="005E5C94">
          <w:rPr>
            <w:noProof/>
            <w:webHidden/>
          </w:rPr>
        </w:r>
        <w:r w:rsidR="005E5C94">
          <w:rPr>
            <w:noProof/>
            <w:webHidden/>
          </w:rPr>
          <w:fldChar w:fldCharType="separate"/>
        </w:r>
        <w:r w:rsidR="005E5C94">
          <w:rPr>
            <w:noProof/>
            <w:webHidden/>
          </w:rPr>
          <w:t>64</w:t>
        </w:r>
        <w:r w:rsidR="005E5C94">
          <w:rPr>
            <w:noProof/>
            <w:webHidden/>
          </w:rPr>
          <w:fldChar w:fldCharType="end"/>
        </w:r>
      </w:hyperlink>
    </w:p>
    <w:p w14:paraId="58A856E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2" w:history="1">
        <w:r w:rsidR="005E5C94" w:rsidRPr="0048439F">
          <w:rPr>
            <w:rStyle w:val="Hyperlink"/>
            <w:noProof/>
            <w14:scene3d>
              <w14:camera w14:prst="orthographicFront"/>
              <w14:lightRig w14:rig="threePt" w14:dir="t">
                <w14:rot w14:lat="0" w14:lon="0" w14:rev="0"/>
              </w14:lightRig>
            </w14:scene3d>
          </w:rPr>
          <w:t>4.3.12</w:t>
        </w:r>
        <w:r w:rsidR="005E5C94" w:rsidRPr="0048439F">
          <w:rPr>
            <w:rStyle w:val="Hyperlink"/>
            <w:noProof/>
          </w:rPr>
          <w:t xml:space="preserve"> Component KeySelector</w:t>
        </w:r>
        <w:r w:rsidR="005E5C94">
          <w:rPr>
            <w:noProof/>
            <w:webHidden/>
          </w:rPr>
          <w:tab/>
        </w:r>
        <w:r w:rsidR="005E5C94">
          <w:rPr>
            <w:noProof/>
            <w:webHidden/>
          </w:rPr>
          <w:fldChar w:fldCharType="begin"/>
        </w:r>
        <w:r w:rsidR="005E5C94">
          <w:rPr>
            <w:noProof/>
            <w:webHidden/>
          </w:rPr>
          <w:instrText xml:space="preserve"> PAGEREF _Toc983632 \h </w:instrText>
        </w:r>
        <w:r w:rsidR="005E5C94">
          <w:rPr>
            <w:noProof/>
            <w:webHidden/>
          </w:rPr>
        </w:r>
        <w:r w:rsidR="005E5C94">
          <w:rPr>
            <w:noProof/>
            <w:webHidden/>
          </w:rPr>
          <w:fldChar w:fldCharType="separate"/>
        </w:r>
        <w:r w:rsidR="005E5C94">
          <w:rPr>
            <w:noProof/>
            <w:webHidden/>
          </w:rPr>
          <w:t>64</w:t>
        </w:r>
        <w:r w:rsidR="005E5C94">
          <w:rPr>
            <w:noProof/>
            <w:webHidden/>
          </w:rPr>
          <w:fldChar w:fldCharType="end"/>
        </w:r>
      </w:hyperlink>
    </w:p>
    <w:p w14:paraId="4D1ADAD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3" w:history="1">
        <w:r w:rsidR="005E5C94" w:rsidRPr="0048439F">
          <w:rPr>
            <w:rStyle w:val="Hyperlink"/>
            <w:noProof/>
            <w14:scene3d>
              <w14:camera w14:prst="orthographicFront"/>
              <w14:lightRig w14:rig="threePt" w14:dir="t">
                <w14:rot w14:lat="0" w14:lon="0" w14:rev="0"/>
              </w14:lightRig>
            </w14:scene3d>
          </w:rPr>
          <w:t>4.3.12.1</w:t>
        </w:r>
        <w:r w:rsidR="005E5C94" w:rsidRPr="0048439F">
          <w:rPr>
            <w:rStyle w:val="Hyperlink"/>
            <w:noProof/>
          </w:rPr>
          <w:t xml:space="preserve"> KeySelector – JSON Syntax</w:t>
        </w:r>
        <w:r w:rsidR="005E5C94">
          <w:rPr>
            <w:noProof/>
            <w:webHidden/>
          </w:rPr>
          <w:tab/>
        </w:r>
        <w:r w:rsidR="005E5C94">
          <w:rPr>
            <w:noProof/>
            <w:webHidden/>
          </w:rPr>
          <w:fldChar w:fldCharType="begin"/>
        </w:r>
        <w:r w:rsidR="005E5C94">
          <w:rPr>
            <w:noProof/>
            <w:webHidden/>
          </w:rPr>
          <w:instrText xml:space="preserve"> PAGEREF _Toc983633 \h </w:instrText>
        </w:r>
        <w:r w:rsidR="005E5C94">
          <w:rPr>
            <w:noProof/>
            <w:webHidden/>
          </w:rPr>
        </w:r>
        <w:r w:rsidR="005E5C94">
          <w:rPr>
            <w:noProof/>
            <w:webHidden/>
          </w:rPr>
          <w:fldChar w:fldCharType="separate"/>
        </w:r>
        <w:r w:rsidR="005E5C94">
          <w:rPr>
            <w:noProof/>
            <w:webHidden/>
          </w:rPr>
          <w:t>65</w:t>
        </w:r>
        <w:r w:rsidR="005E5C94">
          <w:rPr>
            <w:noProof/>
            <w:webHidden/>
          </w:rPr>
          <w:fldChar w:fldCharType="end"/>
        </w:r>
      </w:hyperlink>
    </w:p>
    <w:p w14:paraId="1A4A8522"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4" w:history="1">
        <w:r w:rsidR="005E5C94" w:rsidRPr="0048439F">
          <w:rPr>
            <w:rStyle w:val="Hyperlink"/>
            <w:noProof/>
            <w14:scene3d>
              <w14:camera w14:prst="orthographicFront"/>
              <w14:lightRig w14:rig="threePt" w14:dir="t">
                <w14:rot w14:lat="0" w14:lon="0" w14:rev="0"/>
              </w14:lightRig>
            </w14:scene3d>
          </w:rPr>
          <w:t>4.3.12.2</w:t>
        </w:r>
        <w:r w:rsidR="005E5C94" w:rsidRPr="0048439F">
          <w:rPr>
            <w:rStyle w:val="Hyperlink"/>
            <w:noProof/>
          </w:rPr>
          <w:t xml:space="preserve"> KeySelector – XML Syntax</w:t>
        </w:r>
        <w:r w:rsidR="005E5C94">
          <w:rPr>
            <w:noProof/>
            <w:webHidden/>
          </w:rPr>
          <w:tab/>
        </w:r>
        <w:r w:rsidR="005E5C94">
          <w:rPr>
            <w:noProof/>
            <w:webHidden/>
          </w:rPr>
          <w:fldChar w:fldCharType="begin"/>
        </w:r>
        <w:r w:rsidR="005E5C94">
          <w:rPr>
            <w:noProof/>
            <w:webHidden/>
          </w:rPr>
          <w:instrText xml:space="preserve"> PAGEREF _Toc983634 \h </w:instrText>
        </w:r>
        <w:r w:rsidR="005E5C94">
          <w:rPr>
            <w:noProof/>
            <w:webHidden/>
          </w:rPr>
        </w:r>
        <w:r w:rsidR="005E5C94">
          <w:rPr>
            <w:noProof/>
            <w:webHidden/>
          </w:rPr>
          <w:fldChar w:fldCharType="separate"/>
        </w:r>
        <w:r w:rsidR="005E5C94">
          <w:rPr>
            <w:noProof/>
            <w:webHidden/>
          </w:rPr>
          <w:t>66</w:t>
        </w:r>
        <w:r w:rsidR="005E5C94">
          <w:rPr>
            <w:noProof/>
            <w:webHidden/>
          </w:rPr>
          <w:fldChar w:fldCharType="end"/>
        </w:r>
      </w:hyperlink>
    </w:p>
    <w:p w14:paraId="37E23C1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5" w:history="1">
        <w:r w:rsidR="005E5C94" w:rsidRPr="0048439F">
          <w:rPr>
            <w:rStyle w:val="Hyperlink"/>
            <w:noProof/>
            <w14:scene3d>
              <w14:camera w14:prst="orthographicFront"/>
              <w14:lightRig w14:rig="threePt" w14:dir="t">
                <w14:rot w14:lat="0" w14:lon="0" w14:rev="0"/>
              </w14:lightRig>
            </w14:scene3d>
          </w:rPr>
          <w:t>4.3.13</w:t>
        </w:r>
        <w:r w:rsidR="005E5C94" w:rsidRPr="0048439F">
          <w:rPr>
            <w:rStyle w:val="Hyperlink"/>
            <w:noProof/>
          </w:rPr>
          <w:t xml:space="preserve"> Component X509Digest</w:t>
        </w:r>
        <w:r w:rsidR="005E5C94">
          <w:rPr>
            <w:noProof/>
            <w:webHidden/>
          </w:rPr>
          <w:tab/>
        </w:r>
        <w:r w:rsidR="005E5C94">
          <w:rPr>
            <w:noProof/>
            <w:webHidden/>
          </w:rPr>
          <w:fldChar w:fldCharType="begin"/>
        </w:r>
        <w:r w:rsidR="005E5C94">
          <w:rPr>
            <w:noProof/>
            <w:webHidden/>
          </w:rPr>
          <w:instrText xml:space="preserve"> PAGEREF _Toc983635 \h </w:instrText>
        </w:r>
        <w:r w:rsidR="005E5C94">
          <w:rPr>
            <w:noProof/>
            <w:webHidden/>
          </w:rPr>
        </w:r>
        <w:r w:rsidR="005E5C94">
          <w:rPr>
            <w:noProof/>
            <w:webHidden/>
          </w:rPr>
          <w:fldChar w:fldCharType="separate"/>
        </w:r>
        <w:r w:rsidR="005E5C94">
          <w:rPr>
            <w:noProof/>
            <w:webHidden/>
          </w:rPr>
          <w:t>66</w:t>
        </w:r>
        <w:r w:rsidR="005E5C94">
          <w:rPr>
            <w:noProof/>
            <w:webHidden/>
          </w:rPr>
          <w:fldChar w:fldCharType="end"/>
        </w:r>
      </w:hyperlink>
    </w:p>
    <w:p w14:paraId="7D276CC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6" w:history="1">
        <w:r w:rsidR="005E5C94" w:rsidRPr="0048439F">
          <w:rPr>
            <w:rStyle w:val="Hyperlink"/>
            <w:noProof/>
            <w14:scene3d>
              <w14:camera w14:prst="orthographicFront"/>
              <w14:lightRig w14:rig="threePt" w14:dir="t">
                <w14:rot w14:lat="0" w14:lon="0" w14:rev="0"/>
              </w14:lightRig>
            </w14:scene3d>
          </w:rPr>
          <w:t>4.3.13.1</w:t>
        </w:r>
        <w:r w:rsidR="005E5C94" w:rsidRPr="0048439F">
          <w:rPr>
            <w:rStyle w:val="Hyperlink"/>
            <w:noProof/>
          </w:rPr>
          <w:t xml:space="preserve"> X509Digest – JSON Syntax</w:t>
        </w:r>
        <w:r w:rsidR="005E5C94">
          <w:rPr>
            <w:noProof/>
            <w:webHidden/>
          </w:rPr>
          <w:tab/>
        </w:r>
        <w:r w:rsidR="005E5C94">
          <w:rPr>
            <w:noProof/>
            <w:webHidden/>
          </w:rPr>
          <w:fldChar w:fldCharType="begin"/>
        </w:r>
        <w:r w:rsidR="005E5C94">
          <w:rPr>
            <w:noProof/>
            <w:webHidden/>
          </w:rPr>
          <w:instrText xml:space="preserve"> PAGEREF _Toc983636 \h </w:instrText>
        </w:r>
        <w:r w:rsidR="005E5C94">
          <w:rPr>
            <w:noProof/>
            <w:webHidden/>
          </w:rPr>
        </w:r>
        <w:r w:rsidR="005E5C94">
          <w:rPr>
            <w:noProof/>
            <w:webHidden/>
          </w:rPr>
          <w:fldChar w:fldCharType="separate"/>
        </w:r>
        <w:r w:rsidR="005E5C94">
          <w:rPr>
            <w:noProof/>
            <w:webHidden/>
          </w:rPr>
          <w:t>66</w:t>
        </w:r>
        <w:r w:rsidR="005E5C94">
          <w:rPr>
            <w:noProof/>
            <w:webHidden/>
          </w:rPr>
          <w:fldChar w:fldCharType="end"/>
        </w:r>
      </w:hyperlink>
    </w:p>
    <w:p w14:paraId="6C842FB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7" w:history="1">
        <w:r w:rsidR="005E5C94" w:rsidRPr="0048439F">
          <w:rPr>
            <w:rStyle w:val="Hyperlink"/>
            <w:noProof/>
            <w14:scene3d>
              <w14:camera w14:prst="orthographicFront"/>
              <w14:lightRig w14:rig="threePt" w14:dir="t">
                <w14:rot w14:lat="0" w14:lon="0" w14:rev="0"/>
              </w14:lightRig>
            </w14:scene3d>
          </w:rPr>
          <w:t>4.3.13.2</w:t>
        </w:r>
        <w:r w:rsidR="005E5C94" w:rsidRPr="0048439F">
          <w:rPr>
            <w:rStyle w:val="Hyperlink"/>
            <w:noProof/>
          </w:rPr>
          <w:t xml:space="preserve"> X509Digest – XML Syntax</w:t>
        </w:r>
        <w:r w:rsidR="005E5C94">
          <w:rPr>
            <w:noProof/>
            <w:webHidden/>
          </w:rPr>
          <w:tab/>
        </w:r>
        <w:r w:rsidR="005E5C94">
          <w:rPr>
            <w:noProof/>
            <w:webHidden/>
          </w:rPr>
          <w:fldChar w:fldCharType="begin"/>
        </w:r>
        <w:r w:rsidR="005E5C94">
          <w:rPr>
            <w:noProof/>
            <w:webHidden/>
          </w:rPr>
          <w:instrText xml:space="preserve"> PAGEREF _Toc983637 \h </w:instrText>
        </w:r>
        <w:r w:rsidR="005E5C94">
          <w:rPr>
            <w:noProof/>
            <w:webHidden/>
          </w:rPr>
        </w:r>
        <w:r w:rsidR="005E5C94">
          <w:rPr>
            <w:noProof/>
            <w:webHidden/>
          </w:rPr>
          <w:fldChar w:fldCharType="separate"/>
        </w:r>
        <w:r w:rsidR="005E5C94">
          <w:rPr>
            <w:noProof/>
            <w:webHidden/>
          </w:rPr>
          <w:t>67</w:t>
        </w:r>
        <w:r w:rsidR="005E5C94">
          <w:rPr>
            <w:noProof/>
            <w:webHidden/>
          </w:rPr>
          <w:fldChar w:fldCharType="end"/>
        </w:r>
      </w:hyperlink>
    </w:p>
    <w:p w14:paraId="2628107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38" w:history="1">
        <w:r w:rsidR="005E5C94" w:rsidRPr="0048439F">
          <w:rPr>
            <w:rStyle w:val="Hyperlink"/>
            <w:noProof/>
            <w14:scene3d>
              <w14:camera w14:prst="orthographicFront"/>
              <w14:lightRig w14:rig="threePt" w14:dir="t">
                <w14:rot w14:lat="0" w14:lon="0" w14:rev="0"/>
              </w14:lightRig>
            </w14:scene3d>
          </w:rPr>
          <w:t>4.3.14</w:t>
        </w:r>
        <w:r w:rsidR="005E5C94" w:rsidRPr="0048439F">
          <w:rPr>
            <w:rStyle w:val="Hyperlink"/>
            <w:noProof/>
          </w:rPr>
          <w:t xml:space="preserve"> Component PropertiesHolder</w:t>
        </w:r>
        <w:r w:rsidR="005E5C94">
          <w:rPr>
            <w:noProof/>
            <w:webHidden/>
          </w:rPr>
          <w:tab/>
        </w:r>
        <w:r w:rsidR="005E5C94">
          <w:rPr>
            <w:noProof/>
            <w:webHidden/>
          </w:rPr>
          <w:fldChar w:fldCharType="begin"/>
        </w:r>
        <w:r w:rsidR="005E5C94">
          <w:rPr>
            <w:noProof/>
            <w:webHidden/>
          </w:rPr>
          <w:instrText xml:space="preserve"> PAGEREF _Toc983638 \h </w:instrText>
        </w:r>
        <w:r w:rsidR="005E5C94">
          <w:rPr>
            <w:noProof/>
            <w:webHidden/>
          </w:rPr>
        </w:r>
        <w:r w:rsidR="005E5C94">
          <w:rPr>
            <w:noProof/>
            <w:webHidden/>
          </w:rPr>
          <w:fldChar w:fldCharType="separate"/>
        </w:r>
        <w:r w:rsidR="005E5C94">
          <w:rPr>
            <w:noProof/>
            <w:webHidden/>
          </w:rPr>
          <w:t>67</w:t>
        </w:r>
        <w:r w:rsidR="005E5C94">
          <w:rPr>
            <w:noProof/>
            <w:webHidden/>
          </w:rPr>
          <w:fldChar w:fldCharType="end"/>
        </w:r>
      </w:hyperlink>
    </w:p>
    <w:p w14:paraId="6A0BB47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39" w:history="1">
        <w:r w:rsidR="005E5C94" w:rsidRPr="0048439F">
          <w:rPr>
            <w:rStyle w:val="Hyperlink"/>
            <w:noProof/>
            <w14:scene3d>
              <w14:camera w14:prst="orthographicFront"/>
              <w14:lightRig w14:rig="threePt" w14:dir="t">
                <w14:rot w14:lat="0" w14:lon="0" w14:rev="0"/>
              </w14:lightRig>
            </w14:scene3d>
          </w:rPr>
          <w:t>4.3.14.1</w:t>
        </w:r>
        <w:r w:rsidR="005E5C94" w:rsidRPr="0048439F">
          <w:rPr>
            <w:rStyle w:val="Hyperlink"/>
            <w:noProof/>
          </w:rPr>
          <w:t xml:space="preserve"> PropertiesHolder – JSON Syntax</w:t>
        </w:r>
        <w:r w:rsidR="005E5C94">
          <w:rPr>
            <w:noProof/>
            <w:webHidden/>
          </w:rPr>
          <w:tab/>
        </w:r>
        <w:r w:rsidR="005E5C94">
          <w:rPr>
            <w:noProof/>
            <w:webHidden/>
          </w:rPr>
          <w:fldChar w:fldCharType="begin"/>
        </w:r>
        <w:r w:rsidR="005E5C94">
          <w:rPr>
            <w:noProof/>
            <w:webHidden/>
          </w:rPr>
          <w:instrText xml:space="preserve"> PAGEREF _Toc983639 \h </w:instrText>
        </w:r>
        <w:r w:rsidR="005E5C94">
          <w:rPr>
            <w:noProof/>
            <w:webHidden/>
          </w:rPr>
        </w:r>
        <w:r w:rsidR="005E5C94">
          <w:rPr>
            <w:noProof/>
            <w:webHidden/>
          </w:rPr>
          <w:fldChar w:fldCharType="separate"/>
        </w:r>
        <w:r w:rsidR="005E5C94">
          <w:rPr>
            <w:noProof/>
            <w:webHidden/>
          </w:rPr>
          <w:t>67</w:t>
        </w:r>
        <w:r w:rsidR="005E5C94">
          <w:rPr>
            <w:noProof/>
            <w:webHidden/>
          </w:rPr>
          <w:fldChar w:fldCharType="end"/>
        </w:r>
      </w:hyperlink>
    </w:p>
    <w:p w14:paraId="5E1704E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0" w:history="1">
        <w:r w:rsidR="005E5C94" w:rsidRPr="0048439F">
          <w:rPr>
            <w:rStyle w:val="Hyperlink"/>
            <w:noProof/>
            <w14:scene3d>
              <w14:camera w14:prst="orthographicFront"/>
              <w14:lightRig w14:rig="threePt" w14:dir="t">
                <w14:rot w14:lat="0" w14:lon="0" w14:rev="0"/>
              </w14:lightRig>
            </w14:scene3d>
          </w:rPr>
          <w:t>4.3.14.2</w:t>
        </w:r>
        <w:r w:rsidR="005E5C94" w:rsidRPr="0048439F">
          <w:rPr>
            <w:rStyle w:val="Hyperlink"/>
            <w:noProof/>
          </w:rPr>
          <w:t xml:space="preserve"> PropertiesHolder – XML Syntax</w:t>
        </w:r>
        <w:r w:rsidR="005E5C94">
          <w:rPr>
            <w:noProof/>
            <w:webHidden/>
          </w:rPr>
          <w:tab/>
        </w:r>
        <w:r w:rsidR="005E5C94">
          <w:rPr>
            <w:noProof/>
            <w:webHidden/>
          </w:rPr>
          <w:fldChar w:fldCharType="begin"/>
        </w:r>
        <w:r w:rsidR="005E5C94">
          <w:rPr>
            <w:noProof/>
            <w:webHidden/>
          </w:rPr>
          <w:instrText xml:space="preserve"> PAGEREF _Toc983640 \h </w:instrText>
        </w:r>
        <w:r w:rsidR="005E5C94">
          <w:rPr>
            <w:noProof/>
            <w:webHidden/>
          </w:rPr>
        </w:r>
        <w:r w:rsidR="005E5C94">
          <w:rPr>
            <w:noProof/>
            <w:webHidden/>
          </w:rPr>
          <w:fldChar w:fldCharType="separate"/>
        </w:r>
        <w:r w:rsidR="005E5C94">
          <w:rPr>
            <w:noProof/>
            <w:webHidden/>
          </w:rPr>
          <w:t>68</w:t>
        </w:r>
        <w:r w:rsidR="005E5C94">
          <w:rPr>
            <w:noProof/>
            <w:webHidden/>
          </w:rPr>
          <w:fldChar w:fldCharType="end"/>
        </w:r>
      </w:hyperlink>
    </w:p>
    <w:p w14:paraId="342423A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1" w:history="1">
        <w:r w:rsidR="005E5C94" w:rsidRPr="0048439F">
          <w:rPr>
            <w:rStyle w:val="Hyperlink"/>
            <w:noProof/>
            <w14:scene3d>
              <w14:camera w14:prst="orthographicFront"/>
              <w14:lightRig w14:rig="threePt" w14:dir="t">
                <w14:rot w14:lat="0" w14:lon="0" w14:rev="0"/>
              </w14:lightRig>
            </w14:scene3d>
          </w:rPr>
          <w:t>4.3.15</w:t>
        </w:r>
        <w:r w:rsidR="005E5C94" w:rsidRPr="0048439F">
          <w:rPr>
            <w:rStyle w:val="Hyperlink"/>
            <w:noProof/>
          </w:rPr>
          <w:t xml:space="preserve"> Component Properties</w:t>
        </w:r>
        <w:r w:rsidR="005E5C94">
          <w:rPr>
            <w:noProof/>
            <w:webHidden/>
          </w:rPr>
          <w:tab/>
        </w:r>
        <w:r w:rsidR="005E5C94">
          <w:rPr>
            <w:noProof/>
            <w:webHidden/>
          </w:rPr>
          <w:fldChar w:fldCharType="begin"/>
        </w:r>
        <w:r w:rsidR="005E5C94">
          <w:rPr>
            <w:noProof/>
            <w:webHidden/>
          </w:rPr>
          <w:instrText xml:space="preserve"> PAGEREF _Toc983641 \h </w:instrText>
        </w:r>
        <w:r w:rsidR="005E5C94">
          <w:rPr>
            <w:noProof/>
            <w:webHidden/>
          </w:rPr>
        </w:r>
        <w:r w:rsidR="005E5C94">
          <w:rPr>
            <w:noProof/>
            <w:webHidden/>
          </w:rPr>
          <w:fldChar w:fldCharType="separate"/>
        </w:r>
        <w:r w:rsidR="005E5C94">
          <w:rPr>
            <w:noProof/>
            <w:webHidden/>
          </w:rPr>
          <w:t>68</w:t>
        </w:r>
        <w:r w:rsidR="005E5C94">
          <w:rPr>
            <w:noProof/>
            <w:webHidden/>
          </w:rPr>
          <w:fldChar w:fldCharType="end"/>
        </w:r>
      </w:hyperlink>
    </w:p>
    <w:p w14:paraId="6978A2A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2" w:history="1">
        <w:r w:rsidR="005E5C94" w:rsidRPr="0048439F">
          <w:rPr>
            <w:rStyle w:val="Hyperlink"/>
            <w:noProof/>
            <w14:scene3d>
              <w14:camera w14:prst="orthographicFront"/>
              <w14:lightRig w14:rig="threePt" w14:dir="t">
                <w14:rot w14:lat="0" w14:lon="0" w14:rev="0"/>
              </w14:lightRig>
            </w14:scene3d>
          </w:rPr>
          <w:t>4.3.15.1</w:t>
        </w:r>
        <w:r w:rsidR="005E5C94" w:rsidRPr="0048439F">
          <w:rPr>
            <w:rStyle w:val="Hyperlink"/>
            <w:noProof/>
          </w:rPr>
          <w:t xml:space="preserve"> Properties – JSON Syntax</w:t>
        </w:r>
        <w:r w:rsidR="005E5C94">
          <w:rPr>
            <w:noProof/>
            <w:webHidden/>
          </w:rPr>
          <w:tab/>
        </w:r>
        <w:r w:rsidR="005E5C94">
          <w:rPr>
            <w:noProof/>
            <w:webHidden/>
          </w:rPr>
          <w:fldChar w:fldCharType="begin"/>
        </w:r>
        <w:r w:rsidR="005E5C94">
          <w:rPr>
            <w:noProof/>
            <w:webHidden/>
          </w:rPr>
          <w:instrText xml:space="preserve"> PAGEREF _Toc983642 \h </w:instrText>
        </w:r>
        <w:r w:rsidR="005E5C94">
          <w:rPr>
            <w:noProof/>
            <w:webHidden/>
          </w:rPr>
        </w:r>
        <w:r w:rsidR="005E5C94">
          <w:rPr>
            <w:noProof/>
            <w:webHidden/>
          </w:rPr>
          <w:fldChar w:fldCharType="separate"/>
        </w:r>
        <w:r w:rsidR="005E5C94">
          <w:rPr>
            <w:noProof/>
            <w:webHidden/>
          </w:rPr>
          <w:t>68</w:t>
        </w:r>
        <w:r w:rsidR="005E5C94">
          <w:rPr>
            <w:noProof/>
            <w:webHidden/>
          </w:rPr>
          <w:fldChar w:fldCharType="end"/>
        </w:r>
      </w:hyperlink>
    </w:p>
    <w:p w14:paraId="540574A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3" w:history="1">
        <w:r w:rsidR="005E5C94" w:rsidRPr="0048439F">
          <w:rPr>
            <w:rStyle w:val="Hyperlink"/>
            <w:noProof/>
            <w14:scene3d>
              <w14:camera w14:prst="orthographicFront"/>
              <w14:lightRig w14:rig="threePt" w14:dir="t">
                <w14:rot w14:lat="0" w14:lon="0" w14:rev="0"/>
              </w14:lightRig>
            </w14:scene3d>
          </w:rPr>
          <w:t>4.3.15.2</w:t>
        </w:r>
        <w:r w:rsidR="005E5C94" w:rsidRPr="0048439F">
          <w:rPr>
            <w:rStyle w:val="Hyperlink"/>
            <w:noProof/>
          </w:rPr>
          <w:t xml:space="preserve"> Properties – XML Syntax</w:t>
        </w:r>
        <w:r w:rsidR="005E5C94">
          <w:rPr>
            <w:noProof/>
            <w:webHidden/>
          </w:rPr>
          <w:tab/>
        </w:r>
        <w:r w:rsidR="005E5C94">
          <w:rPr>
            <w:noProof/>
            <w:webHidden/>
          </w:rPr>
          <w:fldChar w:fldCharType="begin"/>
        </w:r>
        <w:r w:rsidR="005E5C94">
          <w:rPr>
            <w:noProof/>
            <w:webHidden/>
          </w:rPr>
          <w:instrText xml:space="preserve"> PAGEREF _Toc983643 \h </w:instrText>
        </w:r>
        <w:r w:rsidR="005E5C94">
          <w:rPr>
            <w:noProof/>
            <w:webHidden/>
          </w:rPr>
        </w:r>
        <w:r w:rsidR="005E5C94">
          <w:rPr>
            <w:noProof/>
            <w:webHidden/>
          </w:rPr>
          <w:fldChar w:fldCharType="separate"/>
        </w:r>
        <w:r w:rsidR="005E5C94">
          <w:rPr>
            <w:noProof/>
            <w:webHidden/>
          </w:rPr>
          <w:t>69</w:t>
        </w:r>
        <w:r w:rsidR="005E5C94">
          <w:rPr>
            <w:noProof/>
            <w:webHidden/>
          </w:rPr>
          <w:fldChar w:fldCharType="end"/>
        </w:r>
      </w:hyperlink>
    </w:p>
    <w:p w14:paraId="70581DA6"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4" w:history="1">
        <w:r w:rsidR="005E5C94" w:rsidRPr="0048439F">
          <w:rPr>
            <w:rStyle w:val="Hyperlink"/>
            <w:noProof/>
            <w14:scene3d>
              <w14:camera w14:prst="orthographicFront"/>
              <w14:lightRig w14:rig="threePt" w14:dir="t">
                <w14:rot w14:lat="0" w14:lon="0" w14:rev="0"/>
              </w14:lightRig>
            </w14:scene3d>
          </w:rPr>
          <w:t>4.3.16</w:t>
        </w:r>
        <w:r w:rsidR="005E5C94" w:rsidRPr="0048439F">
          <w:rPr>
            <w:rStyle w:val="Hyperlink"/>
            <w:noProof/>
          </w:rPr>
          <w:t xml:space="preserve"> Component Property</w:t>
        </w:r>
        <w:r w:rsidR="005E5C94">
          <w:rPr>
            <w:noProof/>
            <w:webHidden/>
          </w:rPr>
          <w:tab/>
        </w:r>
        <w:r w:rsidR="005E5C94">
          <w:rPr>
            <w:noProof/>
            <w:webHidden/>
          </w:rPr>
          <w:fldChar w:fldCharType="begin"/>
        </w:r>
        <w:r w:rsidR="005E5C94">
          <w:rPr>
            <w:noProof/>
            <w:webHidden/>
          </w:rPr>
          <w:instrText xml:space="preserve"> PAGEREF _Toc983644 \h </w:instrText>
        </w:r>
        <w:r w:rsidR="005E5C94">
          <w:rPr>
            <w:noProof/>
            <w:webHidden/>
          </w:rPr>
        </w:r>
        <w:r w:rsidR="005E5C94">
          <w:rPr>
            <w:noProof/>
            <w:webHidden/>
          </w:rPr>
          <w:fldChar w:fldCharType="separate"/>
        </w:r>
        <w:r w:rsidR="005E5C94">
          <w:rPr>
            <w:noProof/>
            <w:webHidden/>
          </w:rPr>
          <w:t>69</w:t>
        </w:r>
        <w:r w:rsidR="005E5C94">
          <w:rPr>
            <w:noProof/>
            <w:webHidden/>
          </w:rPr>
          <w:fldChar w:fldCharType="end"/>
        </w:r>
      </w:hyperlink>
    </w:p>
    <w:p w14:paraId="7F766F5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5" w:history="1">
        <w:r w:rsidR="005E5C94" w:rsidRPr="0048439F">
          <w:rPr>
            <w:rStyle w:val="Hyperlink"/>
            <w:noProof/>
            <w14:scene3d>
              <w14:camera w14:prst="orthographicFront"/>
              <w14:lightRig w14:rig="threePt" w14:dir="t">
                <w14:rot w14:lat="0" w14:lon="0" w14:rev="0"/>
              </w14:lightRig>
            </w14:scene3d>
          </w:rPr>
          <w:t>4.3.16.1</w:t>
        </w:r>
        <w:r w:rsidR="005E5C94" w:rsidRPr="0048439F">
          <w:rPr>
            <w:rStyle w:val="Hyperlink"/>
            <w:noProof/>
          </w:rPr>
          <w:t xml:space="preserve"> Property – JSON Syntax</w:t>
        </w:r>
        <w:r w:rsidR="005E5C94">
          <w:rPr>
            <w:noProof/>
            <w:webHidden/>
          </w:rPr>
          <w:tab/>
        </w:r>
        <w:r w:rsidR="005E5C94">
          <w:rPr>
            <w:noProof/>
            <w:webHidden/>
          </w:rPr>
          <w:fldChar w:fldCharType="begin"/>
        </w:r>
        <w:r w:rsidR="005E5C94">
          <w:rPr>
            <w:noProof/>
            <w:webHidden/>
          </w:rPr>
          <w:instrText xml:space="preserve"> PAGEREF _Toc983645 \h </w:instrText>
        </w:r>
        <w:r w:rsidR="005E5C94">
          <w:rPr>
            <w:noProof/>
            <w:webHidden/>
          </w:rPr>
        </w:r>
        <w:r w:rsidR="005E5C94">
          <w:rPr>
            <w:noProof/>
            <w:webHidden/>
          </w:rPr>
          <w:fldChar w:fldCharType="separate"/>
        </w:r>
        <w:r w:rsidR="005E5C94">
          <w:rPr>
            <w:noProof/>
            <w:webHidden/>
          </w:rPr>
          <w:t>69</w:t>
        </w:r>
        <w:r w:rsidR="005E5C94">
          <w:rPr>
            <w:noProof/>
            <w:webHidden/>
          </w:rPr>
          <w:fldChar w:fldCharType="end"/>
        </w:r>
      </w:hyperlink>
    </w:p>
    <w:p w14:paraId="7D9AA7E2"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6" w:history="1">
        <w:r w:rsidR="005E5C94" w:rsidRPr="0048439F">
          <w:rPr>
            <w:rStyle w:val="Hyperlink"/>
            <w:noProof/>
            <w14:scene3d>
              <w14:camera w14:prst="orthographicFront"/>
              <w14:lightRig w14:rig="threePt" w14:dir="t">
                <w14:rot w14:lat="0" w14:lon="0" w14:rev="0"/>
              </w14:lightRig>
            </w14:scene3d>
          </w:rPr>
          <w:t>4.3.16.2</w:t>
        </w:r>
        <w:r w:rsidR="005E5C94" w:rsidRPr="0048439F">
          <w:rPr>
            <w:rStyle w:val="Hyperlink"/>
            <w:noProof/>
          </w:rPr>
          <w:t xml:space="preserve"> Property – XML Syntax</w:t>
        </w:r>
        <w:r w:rsidR="005E5C94">
          <w:rPr>
            <w:noProof/>
            <w:webHidden/>
          </w:rPr>
          <w:tab/>
        </w:r>
        <w:r w:rsidR="005E5C94">
          <w:rPr>
            <w:noProof/>
            <w:webHidden/>
          </w:rPr>
          <w:fldChar w:fldCharType="begin"/>
        </w:r>
        <w:r w:rsidR="005E5C94">
          <w:rPr>
            <w:noProof/>
            <w:webHidden/>
          </w:rPr>
          <w:instrText xml:space="preserve"> PAGEREF _Toc983646 \h </w:instrText>
        </w:r>
        <w:r w:rsidR="005E5C94">
          <w:rPr>
            <w:noProof/>
            <w:webHidden/>
          </w:rPr>
        </w:r>
        <w:r w:rsidR="005E5C94">
          <w:rPr>
            <w:noProof/>
            <w:webHidden/>
          </w:rPr>
          <w:fldChar w:fldCharType="separate"/>
        </w:r>
        <w:r w:rsidR="005E5C94">
          <w:rPr>
            <w:noProof/>
            <w:webHidden/>
          </w:rPr>
          <w:t>70</w:t>
        </w:r>
        <w:r w:rsidR="005E5C94">
          <w:rPr>
            <w:noProof/>
            <w:webHidden/>
          </w:rPr>
          <w:fldChar w:fldCharType="end"/>
        </w:r>
      </w:hyperlink>
    </w:p>
    <w:p w14:paraId="3127815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47" w:history="1">
        <w:r w:rsidR="005E5C94" w:rsidRPr="0048439F">
          <w:rPr>
            <w:rStyle w:val="Hyperlink"/>
            <w:noProof/>
            <w14:scene3d>
              <w14:camera w14:prst="orthographicFront"/>
              <w14:lightRig w14:rig="threePt" w14:dir="t">
                <w14:rot w14:lat="0" w14:lon="0" w14:rev="0"/>
              </w14:lightRig>
            </w14:scene3d>
          </w:rPr>
          <w:t>4.3.17</w:t>
        </w:r>
        <w:r w:rsidR="005E5C94" w:rsidRPr="0048439F">
          <w:rPr>
            <w:rStyle w:val="Hyperlink"/>
            <w:noProof/>
          </w:rPr>
          <w:t xml:space="preserve"> Component IncludeObject</w:t>
        </w:r>
        <w:r w:rsidR="005E5C94">
          <w:rPr>
            <w:noProof/>
            <w:webHidden/>
          </w:rPr>
          <w:tab/>
        </w:r>
        <w:r w:rsidR="005E5C94">
          <w:rPr>
            <w:noProof/>
            <w:webHidden/>
          </w:rPr>
          <w:fldChar w:fldCharType="begin"/>
        </w:r>
        <w:r w:rsidR="005E5C94">
          <w:rPr>
            <w:noProof/>
            <w:webHidden/>
          </w:rPr>
          <w:instrText xml:space="preserve"> PAGEREF _Toc983647 \h </w:instrText>
        </w:r>
        <w:r w:rsidR="005E5C94">
          <w:rPr>
            <w:noProof/>
            <w:webHidden/>
          </w:rPr>
        </w:r>
        <w:r w:rsidR="005E5C94">
          <w:rPr>
            <w:noProof/>
            <w:webHidden/>
          </w:rPr>
          <w:fldChar w:fldCharType="separate"/>
        </w:r>
        <w:r w:rsidR="005E5C94">
          <w:rPr>
            <w:noProof/>
            <w:webHidden/>
          </w:rPr>
          <w:t>70</w:t>
        </w:r>
        <w:r w:rsidR="005E5C94">
          <w:rPr>
            <w:noProof/>
            <w:webHidden/>
          </w:rPr>
          <w:fldChar w:fldCharType="end"/>
        </w:r>
      </w:hyperlink>
    </w:p>
    <w:p w14:paraId="539A94C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8" w:history="1">
        <w:r w:rsidR="005E5C94" w:rsidRPr="0048439F">
          <w:rPr>
            <w:rStyle w:val="Hyperlink"/>
            <w:noProof/>
            <w14:scene3d>
              <w14:camera w14:prst="orthographicFront"/>
              <w14:lightRig w14:rig="threePt" w14:dir="t">
                <w14:rot w14:lat="0" w14:lon="0" w14:rev="0"/>
              </w14:lightRig>
            </w14:scene3d>
          </w:rPr>
          <w:t>4.3.17.1</w:t>
        </w:r>
        <w:r w:rsidR="005E5C94" w:rsidRPr="0048439F">
          <w:rPr>
            <w:rStyle w:val="Hyperlink"/>
            <w:noProof/>
          </w:rPr>
          <w:t xml:space="preserve"> IncludeObject – JSON Syntax</w:t>
        </w:r>
        <w:r w:rsidR="005E5C94">
          <w:rPr>
            <w:noProof/>
            <w:webHidden/>
          </w:rPr>
          <w:tab/>
        </w:r>
        <w:r w:rsidR="005E5C94">
          <w:rPr>
            <w:noProof/>
            <w:webHidden/>
          </w:rPr>
          <w:fldChar w:fldCharType="begin"/>
        </w:r>
        <w:r w:rsidR="005E5C94">
          <w:rPr>
            <w:noProof/>
            <w:webHidden/>
          </w:rPr>
          <w:instrText xml:space="preserve"> PAGEREF _Toc983648 \h </w:instrText>
        </w:r>
        <w:r w:rsidR="005E5C94">
          <w:rPr>
            <w:noProof/>
            <w:webHidden/>
          </w:rPr>
        </w:r>
        <w:r w:rsidR="005E5C94">
          <w:rPr>
            <w:noProof/>
            <w:webHidden/>
          </w:rPr>
          <w:fldChar w:fldCharType="separate"/>
        </w:r>
        <w:r w:rsidR="005E5C94">
          <w:rPr>
            <w:noProof/>
            <w:webHidden/>
          </w:rPr>
          <w:t>71</w:t>
        </w:r>
        <w:r w:rsidR="005E5C94">
          <w:rPr>
            <w:noProof/>
            <w:webHidden/>
          </w:rPr>
          <w:fldChar w:fldCharType="end"/>
        </w:r>
      </w:hyperlink>
    </w:p>
    <w:p w14:paraId="6C4AF89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49" w:history="1">
        <w:r w:rsidR="005E5C94" w:rsidRPr="0048439F">
          <w:rPr>
            <w:rStyle w:val="Hyperlink"/>
            <w:noProof/>
            <w14:scene3d>
              <w14:camera w14:prst="orthographicFront"/>
              <w14:lightRig w14:rig="threePt" w14:dir="t">
                <w14:rot w14:lat="0" w14:lon="0" w14:rev="0"/>
              </w14:lightRig>
            </w14:scene3d>
          </w:rPr>
          <w:t>4.3.17.2</w:t>
        </w:r>
        <w:r w:rsidR="005E5C94" w:rsidRPr="0048439F">
          <w:rPr>
            <w:rStyle w:val="Hyperlink"/>
            <w:noProof/>
          </w:rPr>
          <w:t xml:space="preserve"> IncludeObject – XML Syntax</w:t>
        </w:r>
        <w:r w:rsidR="005E5C94">
          <w:rPr>
            <w:noProof/>
            <w:webHidden/>
          </w:rPr>
          <w:tab/>
        </w:r>
        <w:r w:rsidR="005E5C94">
          <w:rPr>
            <w:noProof/>
            <w:webHidden/>
          </w:rPr>
          <w:fldChar w:fldCharType="begin"/>
        </w:r>
        <w:r w:rsidR="005E5C94">
          <w:rPr>
            <w:noProof/>
            <w:webHidden/>
          </w:rPr>
          <w:instrText xml:space="preserve"> PAGEREF _Toc983649 \h </w:instrText>
        </w:r>
        <w:r w:rsidR="005E5C94">
          <w:rPr>
            <w:noProof/>
            <w:webHidden/>
          </w:rPr>
        </w:r>
        <w:r w:rsidR="005E5C94">
          <w:rPr>
            <w:noProof/>
            <w:webHidden/>
          </w:rPr>
          <w:fldChar w:fldCharType="separate"/>
        </w:r>
        <w:r w:rsidR="005E5C94">
          <w:rPr>
            <w:noProof/>
            <w:webHidden/>
          </w:rPr>
          <w:t>72</w:t>
        </w:r>
        <w:r w:rsidR="005E5C94">
          <w:rPr>
            <w:noProof/>
            <w:webHidden/>
          </w:rPr>
          <w:fldChar w:fldCharType="end"/>
        </w:r>
      </w:hyperlink>
    </w:p>
    <w:p w14:paraId="132F0E86"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0" w:history="1">
        <w:r w:rsidR="005E5C94" w:rsidRPr="0048439F">
          <w:rPr>
            <w:rStyle w:val="Hyperlink"/>
            <w:noProof/>
            <w14:scene3d>
              <w14:camera w14:prst="orthographicFront"/>
              <w14:lightRig w14:rig="threePt" w14:dir="t">
                <w14:rot w14:lat="0" w14:lon="0" w14:rev="0"/>
              </w14:lightRig>
            </w14:scene3d>
          </w:rPr>
          <w:t>4.3.18</w:t>
        </w:r>
        <w:r w:rsidR="005E5C94" w:rsidRPr="0048439F">
          <w:rPr>
            <w:rStyle w:val="Hyperlink"/>
            <w:noProof/>
          </w:rPr>
          <w:t xml:space="preserve"> Component SignaturePlacement</w:t>
        </w:r>
        <w:r w:rsidR="005E5C94">
          <w:rPr>
            <w:noProof/>
            <w:webHidden/>
          </w:rPr>
          <w:tab/>
        </w:r>
        <w:r w:rsidR="005E5C94">
          <w:rPr>
            <w:noProof/>
            <w:webHidden/>
          </w:rPr>
          <w:fldChar w:fldCharType="begin"/>
        </w:r>
        <w:r w:rsidR="005E5C94">
          <w:rPr>
            <w:noProof/>
            <w:webHidden/>
          </w:rPr>
          <w:instrText xml:space="preserve"> PAGEREF _Toc983650 \h </w:instrText>
        </w:r>
        <w:r w:rsidR="005E5C94">
          <w:rPr>
            <w:noProof/>
            <w:webHidden/>
          </w:rPr>
        </w:r>
        <w:r w:rsidR="005E5C94">
          <w:rPr>
            <w:noProof/>
            <w:webHidden/>
          </w:rPr>
          <w:fldChar w:fldCharType="separate"/>
        </w:r>
        <w:r w:rsidR="005E5C94">
          <w:rPr>
            <w:noProof/>
            <w:webHidden/>
          </w:rPr>
          <w:t>72</w:t>
        </w:r>
        <w:r w:rsidR="005E5C94">
          <w:rPr>
            <w:noProof/>
            <w:webHidden/>
          </w:rPr>
          <w:fldChar w:fldCharType="end"/>
        </w:r>
      </w:hyperlink>
    </w:p>
    <w:p w14:paraId="0F4CEC8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1" w:history="1">
        <w:r w:rsidR="005E5C94" w:rsidRPr="0048439F">
          <w:rPr>
            <w:rStyle w:val="Hyperlink"/>
            <w:noProof/>
            <w14:scene3d>
              <w14:camera w14:prst="orthographicFront"/>
              <w14:lightRig w14:rig="threePt" w14:dir="t">
                <w14:rot w14:lat="0" w14:lon="0" w14:rev="0"/>
              </w14:lightRig>
            </w14:scene3d>
          </w:rPr>
          <w:t>4.3.18.1</w:t>
        </w:r>
        <w:r w:rsidR="005E5C94" w:rsidRPr="0048439F">
          <w:rPr>
            <w:rStyle w:val="Hyperlink"/>
            <w:noProof/>
          </w:rPr>
          <w:t xml:space="preserve"> SignaturePlacement – JSON Syntax</w:t>
        </w:r>
        <w:r w:rsidR="005E5C94">
          <w:rPr>
            <w:noProof/>
            <w:webHidden/>
          </w:rPr>
          <w:tab/>
        </w:r>
        <w:r w:rsidR="005E5C94">
          <w:rPr>
            <w:noProof/>
            <w:webHidden/>
          </w:rPr>
          <w:fldChar w:fldCharType="begin"/>
        </w:r>
        <w:r w:rsidR="005E5C94">
          <w:rPr>
            <w:noProof/>
            <w:webHidden/>
          </w:rPr>
          <w:instrText xml:space="preserve"> PAGEREF _Toc983651 \h </w:instrText>
        </w:r>
        <w:r w:rsidR="005E5C94">
          <w:rPr>
            <w:noProof/>
            <w:webHidden/>
          </w:rPr>
        </w:r>
        <w:r w:rsidR="005E5C94">
          <w:rPr>
            <w:noProof/>
            <w:webHidden/>
          </w:rPr>
          <w:fldChar w:fldCharType="separate"/>
        </w:r>
        <w:r w:rsidR="005E5C94">
          <w:rPr>
            <w:noProof/>
            <w:webHidden/>
          </w:rPr>
          <w:t>72</w:t>
        </w:r>
        <w:r w:rsidR="005E5C94">
          <w:rPr>
            <w:noProof/>
            <w:webHidden/>
          </w:rPr>
          <w:fldChar w:fldCharType="end"/>
        </w:r>
      </w:hyperlink>
    </w:p>
    <w:p w14:paraId="151B5D6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2" w:history="1">
        <w:r w:rsidR="005E5C94" w:rsidRPr="0048439F">
          <w:rPr>
            <w:rStyle w:val="Hyperlink"/>
            <w:noProof/>
            <w14:scene3d>
              <w14:camera w14:prst="orthographicFront"/>
              <w14:lightRig w14:rig="threePt" w14:dir="t">
                <w14:rot w14:lat="0" w14:lon="0" w14:rev="0"/>
              </w14:lightRig>
            </w14:scene3d>
          </w:rPr>
          <w:t>4.3.18.2</w:t>
        </w:r>
        <w:r w:rsidR="005E5C94" w:rsidRPr="0048439F">
          <w:rPr>
            <w:rStyle w:val="Hyperlink"/>
            <w:noProof/>
          </w:rPr>
          <w:t xml:space="preserve"> SignaturePlacement – XML Syntax</w:t>
        </w:r>
        <w:r w:rsidR="005E5C94">
          <w:rPr>
            <w:noProof/>
            <w:webHidden/>
          </w:rPr>
          <w:tab/>
        </w:r>
        <w:r w:rsidR="005E5C94">
          <w:rPr>
            <w:noProof/>
            <w:webHidden/>
          </w:rPr>
          <w:fldChar w:fldCharType="begin"/>
        </w:r>
        <w:r w:rsidR="005E5C94">
          <w:rPr>
            <w:noProof/>
            <w:webHidden/>
          </w:rPr>
          <w:instrText xml:space="preserve"> PAGEREF _Toc983652 \h </w:instrText>
        </w:r>
        <w:r w:rsidR="005E5C94">
          <w:rPr>
            <w:noProof/>
            <w:webHidden/>
          </w:rPr>
        </w:r>
        <w:r w:rsidR="005E5C94">
          <w:rPr>
            <w:noProof/>
            <w:webHidden/>
          </w:rPr>
          <w:fldChar w:fldCharType="separate"/>
        </w:r>
        <w:r w:rsidR="005E5C94">
          <w:rPr>
            <w:noProof/>
            <w:webHidden/>
          </w:rPr>
          <w:t>73</w:t>
        </w:r>
        <w:r w:rsidR="005E5C94">
          <w:rPr>
            <w:noProof/>
            <w:webHidden/>
          </w:rPr>
          <w:fldChar w:fldCharType="end"/>
        </w:r>
      </w:hyperlink>
    </w:p>
    <w:p w14:paraId="55D9ED49"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3" w:history="1">
        <w:r w:rsidR="005E5C94" w:rsidRPr="0048439F">
          <w:rPr>
            <w:rStyle w:val="Hyperlink"/>
            <w:noProof/>
            <w14:scene3d>
              <w14:camera w14:prst="orthographicFront"/>
              <w14:lightRig w14:rig="threePt" w14:dir="t">
                <w14:rot w14:lat="0" w14:lon="0" w14:rev="0"/>
              </w14:lightRig>
            </w14:scene3d>
          </w:rPr>
          <w:t>4.3.19</w:t>
        </w:r>
        <w:r w:rsidR="005E5C94" w:rsidRPr="0048439F">
          <w:rPr>
            <w:rStyle w:val="Hyperlink"/>
            <w:noProof/>
          </w:rPr>
          <w:t xml:space="preserve"> Component DocumentWithSignature</w:t>
        </w:r>
        <w:r w:rsidR="005E5C94">
          <w:rPr>
            <w:noProof/>
            <w:webHidden/>
          </w:rPr>
          <w:tab/>
        </w:r>
        <w:r w:rsidR="005E5C94">
          <w:rPr>
            <w:noProof/>
            <w:webHidden/>
          </w:rPr>
          <w:fldChar w:fldCharType="begin"/>
        </w:r>
        <w:r w:rsidR="005E5C94">
          <w:rPr>
            <w:noProof/>
            <w:webHidden/>
          </w:rPr>
          <w:instrText xml:space="preserve"> PAGEREF _Toc983653 \h </w:instrText>
        </w:r>
        <w:r w:rsidR="005E5C94">
          <w:rPr>
            <w:noProof/>
            <w:webHidden/>
          </w:rPr>
        </w:r>
        <w:r w:rsidR="005E5C94">
          <w:rPr>
            <w:noProof/>
            <w:webHidden/>
          </w:rPr>
          <w:fldChar w:fldCharType="separate"/>
        </w:r>
        <w:r w:rsidR="005E5C94">
          <w:rPr>
            <w:noProof/>
            <w:webHidden/>
          </w:rPr>
          <w:t>74</w:t>
        </w:r>
        <w:r w:rsidR="005E5C94">
          <w:rPr>
            <w:noProof/>
            <w:webHidden/>
          </w:rPr>
          <w:fldChar w:fldCharType="end"/>
        </w:r>
      </w:hyperlink>
    </w:p>
    <w:p w14:paraId="2470F95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4" w:history="1">
        <w:r w:rsidR="005E5C94" w:rsidRPr="0048439F">
          <w:rPr>
            <w:rStyle w:val="Hyperlink"/>
            <w:noProof/>
            <w14:scene3d>
              <w14:camera w14:prst="orthographicFront"/>
              <w14:lightRig w14:rig="threePt" w14:dir="t">
                <w14:rot w14:lat="0" w14:lon="0" w14:rev="0"/>
              </w14:lightRig>
            </w14:scene3d>
          </w:rPr>
          <w:t>4.3.19.1</w:t>
        </w:r>
        <w:r w:rsidR="005E5C94" w:rsidRPr="0048439F">
          <w:rPr>
            <w:rStyle w:val="Hyperlink"/>
            <w:noProof/>
          </w:rPr>
          <w:t xml:space="preserve"> DocumentWithSignature – JSON Syntax</w:t>
        </w:r>
        <w:r w:rsidR="005E5C94">
          <w:rPr>
            <w:noProof/>
            <w:webHidden/>
          </w:rPr>
          <w:tab/>
        </w:r>
        <w:r w:rsidR="005E5C94">
          <w:rPr>
            <w:noProof/>
            <w:webHidden/>
          </w:rPr>
          <w:fldChar w:fldCharType="begin"/>
        </w:r>
        <w:r w:rsidR="005E5C94">
          <w:rPr>
            <w:noProof/>
            <w:webHidden/>
          </w:rPr>
          <w:instrText xml:space="preserve"> PAGEREF _Toc983654 \h </w:instrText>
        </w:r>
        <w:r w:rsidR="005E5C94">
          <w:rPr>
            <w:noProof/>
            <w:webHidden/>
          </w:rPr>
        </w:r>
        <w:r w:rsidR="005E5C94">
          <w:rPr>
            <w:noProof/>
            <w:webHidden/>
          </w:rPr>
          <w:fldChar w:fldCharType="separate"/>
        </w:r>
        <w:r w:rsidR="005E5C94">
          <w:rPr>
            <w:noProof/>
            <w:webHidden/>
          </w:rPr>
          <w:t>74</w:t>
        </w:r>
        <w:r w:rsidR="005E5C94">
          <w:rPr>
            <w:noProof/>
            <w:webHidden/>
          </w:rPr>
          <w:fldChar w:fldCharType="end"/>
        </w:r>
      </w:hyperlink>
    </w:p>
    <w:p w14:paraId="1D194C3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5" w:history="1">
        <w:r w:rsidR="005E5C94" w:rsidRPr="0048439F">
          <w:rPr>
            <w:rStyle w:val="Hyperlink"/>
            <w:noProof/>
            <w14:scene3d>
              <w14:camera w14:prst="orthographicFront"/>
              <w14:lightRig w14:rig="threePt" w14:dir="t">
                <w14:rot w14:lat="0" w14:lon="0" w14:rev="0"/>
              </w14:lightRig>
            </w14:scene3d>
          </w:rPr>
          <w:t>4.3.19.2</w:t>
        </w:r>
        <w:r w:rsidR="005E5C94" w:rsidRPr="0048439F">
          <w:rPr>
            <w:rStyle w:val="Hyperlink"/>
            <w:noProof/>
          </w:rPr>
          <w:t xml:space="preserve"> DocumentWithSignature – XML Syntax</w:t>
        </w:r>
        <w:r w:rsidR="005E5C94">
          <w:rPr>
            <w:noProof/>
            <w:webHidden/>
          </w:rPr>
          <w:tab/>
        </w:r>
        <w:r w:rsidR="005E5C94">
          <w:rPr>
            <w:noProof/>
            <w:webHidden/>
          </w:rPr>
          <w:fldChar w:fldCharType="begin"/>
        </w:r>
        <w:r w:rsidR="005E5C94">
          <w:rPr>
            <w:noProof/>
            <w:webHidden/>
          </w:rPr>
          <w:instrText xml:space="preserve"> PAGEREF _Toc983655 \h </w:instrText>
        </w:r>
        <w:r w:rsidR="005E5C94">
          <w:rPr>
            <w:noProof/>
            <w:webHidden/>
          </w:rPr>
        </w:r>
        <w:r w:rsidR="005E5C94">
          <w:rPr>
            <w:noProof/>
            <w:webHidden/>
          </w:rPr>
          <w:fldChar w:fldCharType="separate"/>
        </w:r>
        <w:r w:rsidR="005E5C94">
          <w:rPr>
            <w:noProof/>
            <w:webHidden/>
          </w:rPr>
          <w:t>74</w:t>
        </w:r>
        <w:r w:rsidR="005E5C94">
          <w:rPr>
            <w:noProof/>
            <w:webHidden/>
          </w:rPr>
          <w:fldChar w:fldCharType="end"/>
        </w:r>
      </w:hyperlink>
    </w:p>
    <w:p w14:paraId="6E8D2E1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6" w:history="1">
        <w:r w:rsidR="005E5C94" w:rsidRPr="0048439F">
          <w:rPr>
            <w:rStyle w:val="Hyperlink"/>
            <w:noProof/>
            <w14:scene3d>
              <w14:camera w14:prst="orthographicFront"/>
              <w14:lightRig w14:rig="threePt" w14:dir="t">
                <w14:rot w14:lat="0" w14:lon="0" w14:rev="0"/>
              </w14:lightRig>
            </w14:scene3d>
          </w:rPr>
          <w:t>4.3.20</w:t>
        </w:r>
        <w:r w:rsidR="005E5C94" w:rsidRPr="0048439F">
          <w:rPr>
            <w:rStyle w:val="Hyperlink"/>
            <w:noProof/>
          </w:rPr>
          <w:t xml:space="preserve"> Component SignedReferences</w:t>
        </w:r>
        <w:r w:rsidR="005E5C94">
          <w:rPr>
            <w:noProof/>
            <w:webHidden/>
          </w:rPr>
          <w:tab/>
        </w:r>
        <w:r w:rsidR="005E5C94">
          <w:rPr>
            <w:noProof/>
            <w:webHidden/>
          </w:rPr>
          <w:fldChar w:fldCharType="begin"/>
        </w:r>
        <w:r w:rsidR="005E5C94">
          <w:rPr>
            <w:noProof/>
            <w:webHidden/>
          </w:rPr>
          <w:instrText xml:space="preserve"> PAGEREF _Toc983656 \h </w:instrText>
        </w:r>
        <w:r w:rsidR="005E5C94">
          <w:rPr>
            <w:noProof/>
            <w:webHidden/>
          </w:rPr>
        </w:r>
        <w:r w:rsidR="005E5C94">
          <w:rPr>
            <w:noProof/>
            <w:webHidden/>
          </w:rPr>
          <w:fldChar w:fldCharType="separate"/>
        </w:r>
        <w:r w:rsidR="005E5C94">
          <w:rPr>
            <w:noProof/>
            <w:webHidden/>
          </w:rPr>
          <w:t>75</w:t>
        </w:r>
        <w:r w:rsidR="005E5C94">
          <w:rPr>
            <w:noProof/>
            <w:webHidden/>
          </w:rPr>
          <w:fldChar w:fldCharType="end"/>
        </w:r>
      </w:hyperlink>
    </w:p>
    <w:p w14:paraId="392D57CF"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7" w:history="1">
        <w:r w:rsidR="005E5C94" w:rsidRPr="0048439F">
          <w:rPr>
            <w:rStyle w:val="Hyperlink"/>
            <w:noProof/>
            <w14:scene3d>
              <w14:camera w14:prst="orthographicFront"/>
              <w14:lightRig w14:rig="threePt" w14:dir="t">
                <w14:rot w14:lat="0" w14:lon="0" w14:rev="0"/>
              </w14:lightRig>
            </w14:scene3d>
          </w:rPr>
          <w:t>4.3.20.1</w:t>
        </w:r>
        <w:r w:rsidR="005E5C94" w:rsidRPr="0048439F">
          <w:rPr>
            <w:rStyle w:val="Hyperlink"/>
            <w:noProof/>
          </w:rPr>
          <w:t xml:space="preserve"> SignedReferences – JSON Syntax</w:t>
        </w:r>
        <w:r w:rsidR="005E5C94">
          <w:rPr>
            <w:noProof/>
            <w:webHidden/>
          </w:rPr>
          <w:tab/>
        </w:r>
        <w:r w:rsidR="005E5C94">
          <w:rPr>
            <w:noProof/>
            <w:webHidden/>
          </w:rPr>
          <w:fldChar w:fldCharType="begin"/>
        </w:r>
        <w:r w:rsidR="005E5C94">
          <w:rPr>
            <w:noProof/>
            <w:webHidden/>
          </w:rPr>
          <w:instrText xml:space="preserve"> PAGEREF _Toc983657 \h </w:instrText>
        </w:r>
        <w:r w:rsidR="005E5C94">
          <w:rPr>
            <w:noProof/>
            <w:webHidden/>
          </w:rPr>
        </w:r>
        <w:r w:rsidR="005E5C94">
          <w:rPr>
            <w:noProof/>
            <w:webHidden/>
          </w:rPr>
          <w:fldChar w:fldCharType="separate"/>
        </w:r>
        <w:r w:rsidR="005E5C94">
          <w:rPr>
            <w:noProof/>
            <w:webHidden/>
          </w:rPr>
          <w:t>75</w:t>
        </w:r>
        <w:r w:rsidR="005E5C94">
          <w:rPr>
            <w:noProof/>
            <w:webHidden/>
          </w:rPr>
          <w:fldChar w:fldCharType="end"/>
        </w:r>
      </w:hyperlink>
    </w:p>
    <w:p w14:paraId="1B8E700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58" w:history="1">
        <w:r w:rsidR="005E5C94" w:rsidRPr="0048439F">
          <w:rPr>
            <w:rStyle w:val="Hyperlink"/>
            <w:noProof/>
            <w14:scene3d>
              <w14:camera w14:prst="orthographicFront"/>
              <w14:lightRig w14:rig="threePt" w14:dir="t">
                <w14:rot w14:lat="0" w14:lon="0" w14:rev="0"/>
              </w14:lightRig>
            </w14:scene3d>
          </w:rPr>
          <w:t>4.3.20.2</w:t>
        </w:r>
        <w:r w:rsidR="005E5C94" w:rsidRPr="0048439F">
          <w:rPr>
            <w:rStyle w:val="Hyperlink"/>
            <w:noProof/>
          </w:rPr>
          <w:t xml:space="preserve"> SignedReferences – XML Syntax</w:t>
        </w:r>
        <w:r w:rsidR="005E5C94">
          <w:rPr>
            <w:noProof/>
            <w:webHidden/>
          </w:rPr>
          <w:tab/>
        </w:r>
        <w:r w:rsidR="005E5C94">
          <w:rPr>
            <w:noProof/>
            <w:webHidden/>
          </w:rPr>
          <w:fldChar w:fldCharType="begin"/>
        </w:r>
        <w:r w:rsidR="005E5C94">
          <w:rPr>
            <w:noProof/>
            <w:webHidden/>
          </w:rPr>
          <w:instrText xml:space="preserve"> PAGEREF _Toc983658 \h </w:instrText>
        </w:r>
        <w:r w:rsidR="005E5C94">
          <w:rPr>
            <w:noProof/>
            <w:webHidden/>
          </w:rPr>
        </w:r>
        <w:r w:rsidR="005E5C94">
          <w:rPr>
            <w:noProof/>
            <w:webHidden/>
          </w:rPr>
          <w:fldChar w:fldCharType="separate"/>
        </w:r>
        <w:r w:rsidR="005E5C94">
          <w:rPr>
            <w:noProof/>
            <w:webHidden/>
          </w:rPr>
          <w:t>75</w:t>
        </w:r>
        <w:r w:rsidR="005E5C94">
          <w:rPr>
            <w:noProof/>
            <w:webHidden/>
          </w:rPr>
          <w:fldChar w:fldCharType="end"/>
        </w:r>
      </w:hyperlink>
    </w:p>
    <w:p w14:paraId="426B74A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59" w:history="1">
        <w:r w:rsidR="005E5C94" w:rsidRPr="0048439F">
          <w:rPr>
            <w:rStyle w:val="Hyperlink"/>
            <w:noProof/>
            <w14:scene3d>
              <w14:camera w14:prst="orthographicFront"/>
              <w14:lightRig w14:rig="threePt" w14:dir="t">
                <w14:rot w14:lat="0" w14:lon="0" w14:rev="0"/>
              </w14:lightRig>
            </w14:scene3d>
          </w:rPr>
          <w:t>4.3.21</w:t>
        </w:r>
        <w:r w:rsidR="005E5C94" w:rsidRPr="0048439F">
          <w:rPr>
            <w:rStyle w:val="Hyperlink"/>
            <w:noProof/>
          </w:rPr>
          <w:t xml:space="preserve"> Component SignedReference</w:t>
        </w:r>
        <w:r w:rsidR="005E5C94">
          <w:rPr>
            <w:noProof/>
            <w:webHidden/>
          </w:rPr>
          <w:tab/>
        </w:r>
        <w:r w:rsidR="005E5C94">
          <w:rPr>
            <w:noProof/>
            <w:webHidden/>
          </w:rPr>
          <w:fldChar w:fldCharType="begin"/>
        </w:r>
        <w:r w:rsidR="005E5C94">
          <w:rPr>
            <w:noProof/>
            <w:webHidden/>
          </w:rPr>
          <w:instrText xml:space="preserve"> PAGEREF _Toc983659 \h </w:instrText>
        </w:r>
        <w:r w:rsidR="005E5C94">
          <w:rPr>
            <w:noProof/>
            <w:webHidden/>
          </w:rPr>
        </w:r>
        <w:r w:rsidR="005E5C94">
          <w:rPr>
            <w:noProof/>
            <w:webHidden/>
          </w:rPr>
          <w:fldChar w:fldCharType="separate"/>
        </w:r>
        <w:r w:rsidR="005E5C94">
          <w:rPr>
            <w:noProof/>
            <w:webHidden/>
          </w:rPr>
          <w:t>76</w:t>
        </w:r>
        <w:r w:rsidR="005E5C94">
          <w:rPr>
            <w:noProof/>
            <w:webHidden/>
          </w:rPr>
          <w:fldChar w:fldCharType="end"/>
        </w:r>
      </w:hyperlink>
    </w:p>
    <w:p w14:paraId="2F66536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0" w:history="1">
        <w:r w:rsidR="005E5C94" w:rsidRPr="0048439F">
          <w:rPr>
            <w:rStyle w:val="Hyperlink"/>
            <w:noProof/>
            <w14:scene3d>
              <w14:camera w14:prst="orthographicFront"/>
              <w14:lightRig w14:rig="threePt" w14:dir="t">
                <w14:rot w14:lat="0" w14:lon="0" w14:rev="0"/>
              </w14:lightRig>
            </w14:scene3d>
          </w:rPr>
          <w:t>4.3.21.1</w:t>
        </w:r>
        <w:r w:rsidR="005E5C94" w:rsidRPr="0048439F">
          <w:rPr>
            <w:rStyle w:val="Hyperlink"/>
            <w:noProof/>
          </w:rPr>
          <w:t xml:space="preserve"> SignedReference – JSON Syntax</w:t>
        </w:r>
        <w:r w:rsidR="005E5C94">
          <w:rPr>
            <w:noProof/>
            <w:webHidden/>
          </w:rPr>
          <w:tab/>
        </w:r>
        <w:r w:rsidR="005E5C94">
          <w:rPr>
            <w:noProof/>
            <w:webHidden/>
          </w:rPr>
          <w:fldChar w:fldCharType="begin"/>
        </w:r>
        <w:r w:rsidR="005E5C94">
          <w:rPr>
            <w:noProof/>
            <w:webHidden/>
          </w:rPr>
          <w:instrText xml:space="preserve"> PAGEREF _Toc983660 \h </w:instrText>
        </w:r>
        <w:r w:rsidR="005E5C94">
          <w:rPr>
            <w:noProof/>
            <w:webHidden/>
          </w:rPr>
        </w:r>
        <w:r w:rsidR="005E5C94">
          <w:rPr>
            <w:noProof/>
            <w:webHidden/>
          </w:rPr>
          <w:fldChar w:fldCharType="separate"/>
        </w:r>
        <w:r w:rsidR="005E5C94">
          <w:rPr>
            <w:noProof/>
            <w:webHidden/>
          </w:rPr>
          <w:t>76</w:t>
        </w:r>
        <w:r w:rsidR="005E5C94">
          <w:rPr>
            <w:noProof/>
            <w:webHidden/>
          </w:rPr>
          <w:fldChar w:fldCharType="end"/>
        </w:r>
      </w:hyperlink>
    </w:p>
    <w:p w14:paraId="039972A1"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1" w:history="1">
        <w:r w:rsidR="005E5C94" w:rsidRPr="0048439F">
          <w:rPr>
            <w:rStyle w:val="Hyperlink"/>
            <w:noProof/>
            <w14:scene3d>
              <w14:camera w14:prst="orthographicFront"/>
              <w14:lightRig w14:rig="threePt" w14:dir="t">
                <w14:rot w14:lat="0" w14:lon="0" w14:rev="0"/>
              </w14:lightRig>
            </w14:scene3d>
          </w:rPr>
          <w:t>4.3.21.2</w:t>
        </w:r>
        <w:r w:rsidR="005E5C94" w:rsidRPr="0048439F">
          <w:rPr>
            <w:rStyle w:val="Hyperlink"/>
            <w:noProof/>
          </w:rPr>
          <w:t xml:space="preserve"> SignedReference – XML Syntax</w:t>
        </w:r>
        <w:r w:rsidR="005E5C94">
          <w:rPr>
            <w:noProof/>
            <w:webHidden/>
          </w:rPr>
          <w:tab/>
        </w:r>
        <w:r w:rsidR="005E5C94">
          <w:rPr>
            <w:noProof/>
            <w:webHidden/>
          </w:rPr>
          <w:fldChar w:fldCharType="begin"/>
        </w:r>
        <w:r w:rsidR="005E5C94">
          <w:rPr>
            <w:noProof/>
            <w:webHidden/>
          </w:rPr>
          <w:instrText xml:space="preserve"> PAGEREF _Toc983661 \h </w:instrText>
        </w:r>
        <w:r w:rsidR="005E5C94">
          <w:rPr>
            <w:noProof/>
            <w:webHidden/>
          </w:rPr>
        </w:r>
        <w:r w:rsidR="005E5C94">
          <w:rPr>
            <w:noProof/>
            <w:webHidden/>
          </w:rPr>
          <w:fldChar w:fldCharType="separate"/>
        </w:r>
        <w:r w:rsidR="005E5C94">
          <w:rPr>
            <w:noProof/>
            <w:webHidden/>
          </w:rPr>
          <w:t>77</w:t>
        </w:r>
        <w:r w:rsidR="005E5C94">
          <w:rPr>
            <w:noProof/>
            <w:webHidden/>
          </w:rPr>
          <w:fldChar w:fldCharType="end"/>
        </w:r>
      </w:hyperlink>
    </w:p>
    <w:p w14:paraId="30CF3B6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2" w:history="1">
        <w:r w:rsidR="005E5C94" w:rsidRPr="0048439F">
          <w:rPr>
            <w:rStyle w:val="Hyperlink"/>
            <w:noProof/>
            <w14:scene3d>
              <w14:camera w14:prst="orthographicFront"/>
              <w14:lightRig w14:rig="threePt" w14:dir="t">
                <w14:rot w14:lat="0" w14:lon="0" w14:rev="0"/>
              </w14:lightRig>
            </w14:scene3d>
          </w:rPr>
          <w:t>4.3.22</w:t>
        </w:r>
        <w:r w:rsidR="005E5C94" w:rsidRPr="0048439F">
          <w:rPr>
            <w:rStyle w:val="Hyperlink"/>
            <w:noProof/>
          </w:rPr>
          <w:t xml:space="preserve"> Component VerifyManifestResults</w:t>
        </w:r>
        <w:r w:rsidR="005E5C94">
          <w:rPr>
            <w:noProof/>
            <w:webHidden/>
          </w:rPr>
          <w:tab/>
        </w:r>
        <w:r w:rsidR="005E5C94">
          <w:rPr>
            <w:noProof/>
            <w:webHidden/>
          </w:rPr>
          <w:fldChar w:fldCharType="begin"/>
        </w:r>
        <w:r w:rsidR="005E5C94">
          <w:rPr>
            <w:noProof/>
            <w:webHidden/>
          </w:rPr>
          <w:instrText xml:space="preserve"> PAGEREF _Toc983662 \h </w:instrText>
        </w:r>
        <w:r w:rsidR="005E5C94">
          <w:rPr>
            <w:noProof/>
            <w:webHidden/>
          </w:rPr>
        </w:r>
        <w:r w:rsidR="005E5C94">
          <w:rPr>
            <w:noProof/>
            <w:webHidden/>
          </w:rPr>
          <w:fldChar w:fldCharType="separate"/>
        </w:r>
        <w:r w:rsidR="005E5C94">
          <w:rPr>
            <w:noProof/>
            <w:webHidden/>
          </w:rPr>
          <w:t>77</w:t>
        </w:r>
        <w:r w:rsidR="005E5C94">
          <w:rPr>
            <w:noProof/>
            <w:webHidden/>
          </w:rPr>
          <w:fldChar w:fldCharType="end"/>
        </w:r>
      </w:hyperlink>
    </w:p>
    <w:p w14:paraId="192742CD"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3" w:history="1">
        <w:r w:rsidR="005E5C94" w:rsidRPr="0048439F">
          <w:rPr>
            <w:rStyle w:val="Hyperlink"/>
            <w:noProof/>
            <w14:scene3d>
              <w14:camera w14:prst="orthographicFront"/>
              <w14:lightRig w14:rig="threePt" w14:dir="t">
                <w14:rot w14:lat="0" w14:lon="0" w14:rev="0"/>
              </w14:lightRig>
            </w14:scene3d>
          </w:rPr>
          <w:t>4.3.22.1</w:t>
        </w:r>
        <w:r w:rsidR="005E5C94" w:rsidRPr="0048439F">
          <w:rPr>
            <w:rStyle w:val="Hyperlink"/>
            <w:noProof/>
          </w:rPr>
          <w:t xml:space="preserve"> VerifyManifestResults – JSON Syntax</w:t>
        </w:r>
        <w:r w:rsidR="005E5C94">
          <w:rPr>
            <w:noProof/>
            <w:webHidden/>
          </w:rPr>
          <w:tab/>
        </w:r>
        <w:r w:rsidR="005E5C94">
          <w:rPr>
            <w:noProof/>
            <w:webHidden/>
          </w:rPr>
          <w:fldChar w:fldCharType="begin"/>
        </w:r>
        <w:r w:rsidR="005E5C94">
          <w:rPr>
            <w:noProof/>
            <w:webHidden/>
          </w:rPr>
          <w:instrText xml:space="preserve"> PAGEREF _Toc983663 \h </w:instrText>
        </w:r>
        <w:r w:rsidR="005E5C94">
          <w:rPr>
            <w:noProof/>
            <w:webHidden/>
          </w:rPr>
        </w:r>
        <w:r w:rsidR="005E5C94">
          <w:rPr>
            <w:noProof/>
            <w:webHidden/>
          </w:rPr>
          <w:fldChar w:fldCharType="separate"/>
        </w:r>
        <w:r w:rsidR="005E5C94">
          <w:rPr>
            <w:noProof/>
            <w:webHidden/>
          </w:rPr>
          <w:t>77</w:t>
        </w:r>
        <w:r w:rsidR="005E5C94">
          <w:rPr>
            <w:noProof/>
            <w:webHidden/>
          </w:rPr>
          <w:fldChar w:fldCharType="end"/>
        </w:r>
      </w:hyperlink>
    </w:p>
    <w:p w14:paraId="123A7E8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4" w:history="1">
        <w:r w:rsidR="005E5C94" w:rsidRPr="0048439F">
          <w:rPr>
            <w:rStyle w:val="Hyperlink"/>
            <w:noProof/>
            <w14:scene3d>
              <w14:camera w14:prst="orthographicFront"/>
              <w14:lightRig w14:rig="threePt" w14:dir="t">
                <w14:rot w14:lat="0" w14:lon="0" w14:rev="0"/>
              </w14:lightRig>
            </w14:scene3d>
          </w:rPr>
          <w:t>4.3.22.2</w:t>
        </w:r>
        <w:r w:rsidR="005E5C94" w:rsidRPr="0048439F">
          <w:rPr>
            <w:rStyle w:val="Hyperlink"/>
            <w:noProof/>
          </w:rPr>
          <w:t xml:space="preserve"> VerifyManifestResults – XML Syntax</w:t>
        </w:r>
        <w:r w:rsidR="005E5C94">
          <w:rPr>
            <w:noProof/>
            <w:webHidden/>
          </w:rPr>
          <w:tab/>
        </w:r>
        <w:r w:rsidR="005E5C94">
          <w:rPr>
            <w:noProof/>
            <w:webHidden/>
          </w:rPr>
          <w:fldChar w:fldCharType="begin"/>
        </w:r>
        <w:r w:rsidR="005E5C94">
          <w:rPr>
            <w:noProof/>
            <w:webHidden/>
          </w:rPr>
          <w:instrText xml:space="preserve"> PAGEREF _Toc983664 \h </w:instrText>
        </w:r>
        <w:r w:rsidR="005E5C94">
          <w:rPr>
            <w:noProof/>
            <w:webHidden/>
          </w:rPr>
        </w:r>
        <w:r w:rsidR="005E5C94">
          <w:rPr>
            <w:noProof/>
            <w:webHidden/>
          </w:rPr>
          <w:fldChar w:fldCharType="separate"/>
        </w:r>
        <w:r w:rsidR="005E5C94">
          <w:rPr>
            <w:noProof/>
            <w:webHidden/>
          </w:rPr>
          <w:t>78</w:t>
        </w:r>
        <w:r w:rsidR="005E5C94">
          <w:rPr>
            <w:noProof/>
            <w:webHidden/>
          </w:rPr>
          <w:fldChar w:fldCharType="end"/>
        </w:r>
      </w:hyperlink>
    </w:p>
    <w:p w14:paraId="6914C287"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5" w:history="1">
        <w:r w:rsidR="005E5C94" w:rsidRPr="0048439F">
          <w:rPr>
            <w:rStyle w:val="Hyperlink"/>
            <w:noProof/>
            <w14:scene3d>
              <w14:camera w14:prst="orthographicFront"/>
              <w14:lightRig w14:rig="threePt" w14:dir="t">
                <w14:rot w14:lat="0" w14:lon="0" w14:rev="0"/>
              </w14:lightRig>
            </w14:scene3d>
          </w:rPr>
          <w:t>4.3.23</w:t>
        </w:r>
        <w:r w:rsidR="005E5C94" w:rsidRPr="0048439F">
          <w:rPr>
            <w:rStyle w:val="Hyperlink"/>
            <w:noProof/>
          </w:rPr>
          <w:t xml:space="preserve"> Component ManifestResult</w:t>
        </w:r>
        <w:r w:rsidR="005E5C94">
          <w:rPr>
            <w:noProof/>
            <w:webHidden/>
          </w:rPr>
          <w:tab/>
        </w:r>
        <w:r w:rsidR="005E5C94">
          <w:rPr>
            <w:noProof/>
            <w:webHidden/>
          </w:rPr>
          <w:fldChar w:fldCharType="begin"/>
        </w:r>
        <w:r w:rsidR="005E5C94">
          <w:rPr>
            <w:noProof/>
            <w:webHidden/>
          </w:rPr>
          <w:instrText xml:space="preserve"> PAGEREF _Toc983665 \h </w:instrText>
        </w:r>
        <w:r w:rsidR="005E5C94">
          <w:rPr>
            <w:noProof/>
            <w:webHidden/>
          </w:rPr>
        </w:r>
        <w:r w:rsidR="005E5C94">
          <w:rPr>
            <w:noProof/>
            <w:webHidden/>
          </w:rPr>
          <w:fldChar w:fldCharType="separate"/>
        </w:r>
        <w:r w:rsidR="005E5C94">
          <w:rPr>
            <w:noProof/>
            <w:webHidden/>
          </w:rPr>
          <w:t>78</w:t>
        </w:r>
        <w:r w:rsidR="005E5C94">
          <w:rPr>
            <w:noProof/>
            <w:webHidden/>
          </w:rPr>
          <w:fldChar w:fldCharType="end"/>
        </w:r>
      </w:hyperlink>
    </w:p>
    <w:p w14:paraId="5C77ABC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6" w:history="1">
        <w:r w:rsidR="005E5C94" w:rsidRPr="0048439F">
          <w:rPr>
            <w:rStyle w:val="Hyperlink"/>
            <w:noProof/>
            <w14:scene3d>
              <w14:camera w14:prst="orthographicFront"/>
              <w14:lightRig w14:rig="threePt" w14:dir="t">
                <w14:rot w14:lat="0" w14:lon="0" w14:rev="0"/>
              </w14:lightRig>
            </w14:scene3d>
          </w:rPr>
          <w:t>4.3.23.1</w:t>
        </w:r>
        <w:r w:rsidR="005E5C94" w:rsidRPr="0048439F">
          <w:rPr>
            <w:rStyle w:val="Hyperlink"/>
            <w:noProof/>
          </w:rPr>
          <w:t xml:space="preserve"> ManifestResult – JSON Syntax</w:t>
        </w:r>
        <w:r w:rsidR="005E5C94">
          <w:rPr>
            <w:noProof/>
            <w:webHidden/>
          </w:rPr>
          <w:tab/>
        </w:r>
        <w:r w:rsidR="005E5C94">
          <w:rPr>
            <w:noProof/>
            <w:webHidden/>
          </w:rPr>
          <w:fldChar w:fldCharType="begin"/>
        </w:r>
        <w:r w:rsidR="005E5C94">
          <w:rPr>
            <w:noProof/>
            <w:webHidden/>
          </w:rPr>
          <w:instrText xml:space="preserve"> PAGEREF _Toc983666 \h </w:instrText>
        </w:r>
        <w:r w:rsidR="005E5C94">
          <w:rPr>
            <w:noProof/>
            <w:webHidden/>
          </w:rPr>
        </w:r>
        <w:r w:rsidR="005E5C94">
          <w:rPr>
            <w:noProof/>
            <w:webHidden/>
          </w:rPr>
          <w:fldChar w:fldCharType="separate"/>
        </w:r>
        <w:r w:rsidR="005E5C94">
          <w:rPr>
            <w:noProof/>
            <w:webHidden/>
          </w:rPr>
          <w:t>78</w:t>
        </w:r>
        <w:r w:rsidR="005E5C94">
          <w:rPr>
            <w:noProof/>
            <w:webHidden/>
          </w:rPr>
          <w:fldChar w:fldCharType="end"/>
        </w:r>
      </w:hyperlink>
    </w:p>
    <w:p w14:paraId="7606D3D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7" w:history="1">
        <w:r w:rsidR="005E5C94" w:rsidRPr="0048439F">
          <w:rPr>
            <w:rStyle w:val="Hyperlink"/>
            <w:noProof/>
            <w14:scene3d>
              <w14:camera w14:prst="orthographicFront"/>
              <w14:lightRig w14:rig="threePt" w14:dir="t">
                <w14:rot w14:lat="0" w14:lon="0" w14:rev="0"/>
              </w14:lightRig>
            </w14:scene3d>
          </w:rPr>
          <w:t>4.3.23.2</w:t>
        </w:r>
        <w:r w:rsidR="005E5C94" w:rsidRPr="0048439F">
          <w:rPr>
            <w:rStyle w:val="Hyperlink"/>
            <w:noProof/>
          </w:rPr>
          <w:t xml:space="preserve"> ManifestResult – XML Syntax</w:t>
        </w:r>
        <w:r w:rsidR="005E5C94">
          <w:rPr>
            <w:noProof/>
            <w:webHidden/>
          </w:rPr>
          <w:tab/>
        </w:r>
        <w:r w:rsidR="005E5C94">
          <w:rPr>
            <w:noProof/>
            <w:webHidden/>
          </w:rPr>
          <w:fldChar w:fldCharType="begin"/>
        </w:r>
        <w:r w:rsidR="005E5C94">
          <w:rPr>
            <w:noProof/>
            <w:webHidden/>
          </w:rPr>
          <w:instrText xml:space="preserve"> PAGEREF _Toc983667 \h </w:instrText>
        </w:r>
        <w:r w:rsidR="005E5C94">
          <w:rPr>
            <w:noProof/>
            <w:webHidden/>
          </w:rPr>
        </w:r>
        <w:r w:rsidR="005E5C94">
          <w:rPr>
            <w:noProof/>
            <w:webHidden/>
          </w:rPr>
          <w:fldChar w:fldCharType="separate"/>
        </w:r>
        <w:r w:rsidR="005E5C94">
          <w:rPr>
            <w:noProof/>
            <w:webHidden/>
          </w:rPr>
          <w:t>79</w:t>
        </w:r>
        <w:r w:rsidR="005E5C94">
          <w:rPr>
            <w:noProof/>
            <w:webHidden/>
          </w:rPr>
          <w:fldChar w:fldCharType="end"/>
        </w:r>
      </w:hyperlink>
    </w:p>
    <w:p w14:paraId="7EFA401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68" w:history="1">
        <w:r w:rsidR="005E5C94" w:rsidRPr="0048439F">
          <w:rPr>
            <w:rStyle w:val="Hyperlink"/>
            <w:noProof/>
            <w14:scene3d>
              <w14:camera w14:prst="orthographicFront"/>
              <w14:lightRig w14:rig="threePt" w14:dir="t">
                <w14:rot w14:lat="0" w14:lon="0" w14:rev="0"/>
              </w14:lightRig>
            </w14:scene3d>
          </w:rPr>
          <w:t>4.3.24</w:t>
        </w:r>
        <w:r w:rsidR="005E5C94" w:rsidRPr="0048439F">
          <w:rPr>
            <w:rStyle w:val="Hyperlink"/>
            <w:noProof/>
          </w:rPr>
          <w:t xml:space="preserve"> Component UseVerificationTime</w:t>
        </w:r>
        <w:r w:rsidR="005E5C94">
          <w:rPr>
            <w:noProof/>
            <w:webHidden/>
          </w:rPr>
          <w:tab/>
        </w:r>
        <w:r w:rsidR="005E5C94">
          <w:rPr>
            <w:noProof/>
            <w:webHidden/>
          </w:rPr>
          <w:fldChar w:fldCharType="begin"/>
        </w:r>
        <w:r w:rsidR="005E5C94">
          <w:rPr>
            <w:noProof/>
            <w:webHidden/>
          </w:rPr>
          <w:instrText xml:space="preserve"> PAGEREF _Toc983668 \h </w:instrText>
        </w:r>
        <w:r w:rsidR="005E5C94">
          <w:rPr>
            <w:noProof/>
            <w:webHidden/>
          </w:rPr>
        </w:r>
        <w:r w:rsidR="005E5C94">
          <w:rPr>
            <w:noProof/>
            <w:webHidden/>
          </w:rPr>
          <w:fldChar w:fldCharType="separate"/>
        </w:r>
        <w:r w:rsidR="005E5C94">
          <w:rPr>
            <w:noProof/>
            <w:webHidden/>
          </w:rPr>
          <w:t>80</w:t>
        </w:r>
        <w:r w:rsidR="005E5C94">
          <w:rPr>
            <w:noProof/>
            <w:webHidden/>
          </w:rPr>
          <w:fldChar w:fldCharType="end"/>
        </w:r>
      </w:hyperlink>
    </w:p>
    <w:p w14:paraId="617A845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69" w:history="1">
        <w:r w:rsidR="005E5C94" w:rsidRPr="0048439F">
          <w:rPr>
            <w:rStyle w:val="Hyperlink"/>
            <w:noProof/>
            <w14:scene3d>
              <w14:camera w14:prst="orthographicFront"/>
              <w14:lightRig w14:rig="threePt" w14:dir="t">
                <w14:rot w14:lat="0" w14:lon="0" w14:rev="0"/>
              </w14:lightRig>
            </w14:scene3d>
          </w:rPr>
          <w:t>4.3.24.1</w:t>
        </w:r>
        <w:r w:rsidR="005E5C94" w:rsidRPr="0048439F">
          <w:rPr>
            <w:rStyle w:val="Hyperlink"/>
            <w:noProof/>
          </w:rPr>
          <w:t xml:space="preserve"> UseVerificationTime – JSON Syntax</w:t>
        </w:r>
        <w:r w:rsidR="005E5C94">
          <w:rPr>
            <w:noProof/>
            <w:webHidden/>
          </w:rPr>
          <w:tab/>
        </w:r>
        <w:r w:rsidR="005E5C94">
          <w:rPr>
            <w:noProof/>
            <w:webHidden/>
          </w:rPr>
          <w:fldChar w:fldCharType="begin"/>
        </w:r>
        <w:r w:rsidR="005E5C94">
          <w:rPr>
            <w:noProof/>
            <w:webHidden/>
          </w:rPr>
          <w:instrText xml:space="preserve"> PAGEREF _Toc983669 \h </w:instrText>
        </w:r>
        <w:r w:rsidR="005E5C94">
          <w:rPr>
            <w:noProof/>
            <w:webHidden/>
          </w:rPr>
        </w:r>
        <w:r w:rsidR="005E5C94">
          <w:rPr>
            <w:noProof/>
            <w:webHidden/>
          </w:rPr>
          <w:fldChar w:fldCharType="separate"/>
        </w:r>
        <w:r w:rsidR="005E5C94">
          <w:rPr>
            <w:noProof/>
            <w:webHidden/>
          </w:rPr>
          <w:t>80</w:t>
        </w:r>
        <w:r w:rsidR="005E5C94">
          <w:rPr>
            <w:noProof/>
            <w:webHidden/>
          </w:rPr>
          <w:fldChar w:fldCharType="end"/>
        </w:r>
      </w:hyperlink>
    </w:p>
    <w:p w14:paraId="34347F9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0" w:history="1">
        <w:r w:rsidR="005E5C94" w:rsidRPr="0048439F">
          <w:rPr>
            <w:rStyle w:val="Hyperlink"/>
            <w:noProof/>
            <w14:scene3d>
              <w14:camera w14:prst="orthographicFront"/>
              <w14:lightRig w14:rig="threePt" w14:dir="t">
                <w14:rot w14:lat="0" w14:lon="0" w14:rev="0"/>
              </w14:lightRig>
            </w14:scene3d>
          </w:rPr>
          <w:t>4.3.24.2</w:t>
        </w:r>
        <w:r w:rsidR="005E5C94" w:rsidRPr="0048439F">
          <w:rPr>
            <w:rStyle w:val="Hyperlink"/>
            <w:noProof/>
          </w:rPr>
          <w:t xml:space="preserve"> UseVerificationTime – XML Syntax</w:t>
        </w:r>
        <w:r w:rsidR="005E5C94">
          <w:rPr>
            <w:noProof/>
            <w:webHidden/>
          </w:rPr>
          <w:tab/>
        </w:r>
        <w:r w:rsidR="005E5C94">
          <w:rPr>
            <w:noProof/>
            <w:webHidden/>
          </w:rPr>
          <w:fldChar w:fldCharType="begin"/>
        </w:r>
        <w:r w:rsidR="005E5C94">
          <w:rPr>
            <w:noProof/>
            <w:webHidden/>
          </w:rPr>
          <w:instrText xml:space="preserve"> PAGEREF _Toc983670 \h </w:instrText>
        </w:r>
        <w:r w:rsidR="005E5C94">
          <w:rPr>
            <w:noProof/>
            <w:webHidden/>
          </w:rPr>
        </w:r>
        <w:r w:rsidR="005E5C94">
          <w:rPr>
            <w:noProof/>
            <w:webHidden/>
          </w:rPr>
          <w:fldChar w:fldCharType="separate"/>
        </w:r>
        <w:r w:rsidR="005E5C94">
          <w:rPr>
            <w:noProof/>
            <w:webHidden/>
          </w:rPr>
          <w:t>81</w:t>
        </w:r>
        <w:r w:rsidR="005E5C94">
          <w:rPr>
            <w:noProof/>
            <w:webHidden/>
          </w:rPr>
          <w:fldChar w:fldCharType="end"/>
        </w:r>
      </w:hyperlink>
    </w:p>
    <w:p w14:paraId="5D0F5FE1"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1" w:history="1">
        <w:r w:rsidR="005E5C94" w:rsidRPr="0048439F">
          <w:rPr>
            <w:rStyle w:val="Hyperlink"/>
            <w:noProof/>
            <w14:scene3d>
              <w14:camera w14:prst="orthographicFront"/>
              <w14:lightRig w14:rig="threePt" w14:dir="t">
                <w14:rot w14:lat="0" w14:lon="0" w14:rev="0"/>
              </w14:lightRig>
            </w14:scene3d>
          </w:rPr>
          <w:t>4.3.25</w:t>
        </w:r>
        <w:r w:rsidR="005E5C94" w:rsidRPr="0048439F">
          <w:rPr>
            <w:rStyle w:val="Hyperlink"/>
            <w:noProof/>
          </w:rPr>
          <w:t xml:space="preserve"> Component AdditionalTimeInfo</w:t>
        </w:r>
        <w:r w:rsidR="005E5C94">
          <w:rPr>
            <w:noProof/>
            <w:webHidden/>
          </w:rPr>
          <w:tab/>
        </w:r>
        <w:r w:rsidR="005E5C94">
          <w:rPr>
            <w:noProof/>
            <w:webHidden/>
          </w:rPr>
          <w:fldChar w:fldCharType="begin"/>
        </w:r>
        <w:r w:rsidR="005E5C94">
          <w:rPr>
            <w:noProof/>
            <w:webHidden/>
          </w:rPr>
          <w:instrText xml:space="preserve"> PAGEREF _Toc983671 \h </w:instrText>
        </w:r>
        <w:r w:rsidR="005E5C94">
          <w:rPr>
            <w:noProof/>
            <w:webHidden/>
          </w:rPr>
        </w:r>
        <w:r w:rsidR="005E5C94">
          <w:rPr>
            <w:noProof/>
            <w:webHidden/>
          </w:rPr>
          <w:fldChar w:fldCharType="separate"/>
        </w:r>
        <w:r w:rsidR="005E5C94">
          <w:rPr>
            <w:noProof/>
            <w:webHidden/>
          </w:rPr>
          <w:t>81</w:t>
        </w:r>
        <w:r w:rsidR="005E5C94">
          <w:rPr>
            <w:noProof/>
            <w:webHidden/>
          </w:rPr>
          <w:fldChar w:fldCharType="end"/>
        </w:r>
      </w:hyperlink>
    </w:p>
    <w:p w14:paraId="31DE120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2" w:history="1">
        <w:r w:rsidR="005E5C94" w:rsidRPr="0048439F">
          <w:rPr>
            <w:rStyle w:val="Hyperlink"/>
            <w:noProof/>
            <w14:scene3d>
              <w14:camera w14:prst="orthographicFront"/>
              <w14:lightRig w14:rig="threePt" w14:dir="t">
                <w14:rot w14:lat="0" w14:lon="0" w14:rev="0"/>
              </w14:lightRig>
            </w14:scene3d>
          </w:rPr>
          <w:t>4.3.25.1</w:t>
        </w:r>
        <w:r w:rsidR="005E5C94" w:rsidRPr="0048439F">
          <w:rPr>
            <w:rStyle w:val="Hyperlink"/>
            <w:noProof/>
          </w:rPr>
          <w:t xml:space="preserve"> AdditionalTimeInfo – JSON Syntax</w:t>
        </w:r>
        <w:r w:rsidR="005E5C94">
          <w:rPr>
            <w:noProof/>
            <w:webHidden/>
          </w:rPr>
          <w:tab/>
        </w:r>
        <w:r w:rsidR="005E5C94">
          <w:rPr>
            <w:noProof/>
            <w:webHidden/>
          </w:rPr>
          <w:fldChar w:fldCharType="begin"/>
        </w:r>
        <w:r w:rsidR="005E5C94">
          <w:rPr>
            <w:noProof/>
            <w:webHidden/>
          </w:rPr>
          <w:instrText xml:space="preserve"> PAGEREF _Toc983672 \h </w:instrText>
        </w:r>
        <w:r w:rsidR="005E5C94">
          <w:rPr>
            <w:noProof/>
            <w:webHidden/>
          </w:rPr>
        </w:r>
        <w:r w:rsidR="005E5C94">
          <w:rPr>
            <w:noProof/>
            <w:webHidden/>
          </w:rPr>
          <w:fldChar w:fldCharType="separate"/>
        </w:r>
        <w:r w:rsidR="005E5C94">
          <w:rPr>
            <w:noProof/>
            <w:webHidden/>
          </w:rPr>
          <w:t>81</w:t>
        </w:r>
        <w:r w:rsidR="005E5C94">
          <w:rPr>
            <w:noProof/>
            <w:webHidden/>
          </w:rPr>
          <w:fldChar w:fldCharType="end"/>
        </w:r>
      </w:hyperlink>
    </w:p>
    <w:p w14:paraId="2F6687D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3" w:history="1">
        <w:r w:rsidR="005E5C94" w:rsidRPr="0048439F">
          <w:rPr>
            <w:rStyle w:val="Hyperlink"/>
            <w:noProof/>
            <w14:scene3d>
              <w14:camera w14:prst="orthographicFront"/>
              <w14:lightRig w14:rig="threePt" w14:dir="t">
                <w14:rot w14:lat="0" w14:lon="0" w14:rev="0"/>
              </w14:lightRig>
            </w14:scene3d>
          </w:rPr>
          <w:t>4.3.25.2</w:t>
        </w:r>
        <w:r w:rsidR="005E5C94" w:rsidRPr="0048439F">
          <w:rPr>
            <w:rStyle w:val="Hyperlink"/>
            <w:noProof/>
          </w:rPr>
          <w:t xml:space="preserve"> AdditionalTimeInfo – XML Syntax</w:t>
        </w:r>
        <w:r w:rsidR="005E5C94">
          <w:rPr>
            <w:noProof/>
            <w:webHidden/>
          </w:rPr>
          <w:tab/>
        </w:r>
        <w:r w:rsidR="005E5C94">
          <w:rPr>
            <w:noProof/>
            <w:webHidden/>
          </w:rPr>
          <w:fldChar w:fldCharType="begin"/>
        </w:r>
        <w:r w:rsidR="005E5C94">
          <w:rPr>
            <w:noProof/>
            <w:webHidden/>
          </w:rPr>
          <w:instrText xml:space="preserve"> PAGEREF _Toc983673 \h </w:instrText>
        </w:r>
        <w:r w:rsidR="005E5C94">
          <w:rPr>
            <w:noProof/>
            <w:webHidden/>
          </w:rPr>
        </w:r>
        <w:r w:rsidR="005E5C94">
          <w:rPr>
            <w:noProof/>
            <w:webHidden/>
          </w:rPr>
          <w:fldChar w:fldCharType="separate"/>
        </w:r>
        <w:r w:rsidR="005E5C94">
          <w:rPr>
            <w:noProof/>
            <w:webHidden/>
          </w:rPr>
          <w:t>82</w:t>
        </w:r>
        <w:r w:rsidR="005E5C94">
          <w:rPr>
            <w:noProof/>
            <w:webHidden/>
          </w:rPr>
          <w:fldChar w:fldCharType="end"/>
        </w:r>
      </w:hyperlink>
    </w:p>
    <w:p w14:paraId="0B75E8CC"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4" w:history="1">
        <w:r w:rsidR="005E5C94" w:rsidRPr="0048439F">
          <w:rPr>
            <w:rStyle w:val="Hyperlink"/>
            <w:noProof/>
            <w14:scene3d>
              <w14:camera w14:prst="orthographicFront"/>
              <w14:lightRig w14:rig="threePt" w14:dir="t">
                <w14:rot w14:lat="0" w14:lon="0" w14:rev="0"/>
              </w14:lightRig>
            </w14:scene3d>
          </w:rPr>
          <w:t>4.3.26</w:t>
        </w:r>
        <w:r w:rsidR="005E5C94" w:rsidRPr="0048439F">
          <w:rPr>
            <w:rStyle w:val="Hyperlink"/>
            <w:noProof/>
          </w:rPr>
          <w:t xml:space="preserve"> Component VerificationTimeInfo</w:t>
        </w:r>
        <w:r w:rsidR="005E5C94">
          <w:rPr>
            <w:noProof/>
            <w:webHidden/>
          </w:rPr>
          <w:tab/>
        </w:r>
        <w:r w:rsidR="005E5C94">
          <w:rPr>
            <w:noProof/>
            <w:webHidden/>
          </w:rPr>
          <w:fldChar w:fldCharType="begin"/>
        </w:r>
        <w:r w:rsidR="005E5C94">
          <w:rPr>
            <w:noProof/>
            <w:webHidden/>
          </w:rPr>
          <w:instrText xml:space="preserve"> PAGEREF _Toc983674 \h </w:instrText>
        </w:r>
        <w:r w:rsidR="005E5C94">
          <w:rPr>
            <w:noProof/>
            <w:webHidden/>
          </w:rPr>
        </w:r>
        <w:r w:rsidR="005E5C94">
          <w:rPr>
            <w:noProof/>
            <w:webHidden/>
          </w:rPr>
          <w:fldChar w:fldCharType="separate"/>
        </w:r>
        <w:r w:rsidR="005E5C94">
          <w:rPr>
            <w:noProof/>
            <w:webHidden/>
          </w:rPr>
          <w:t>82</w:t>
        </w:r>
        <w:r w:rsidR="005E5C94">
          <w:rPr>
            <w:noProof/>
            <w:webHidden/>
          </w:rPr>
          <w:fldChar w:fldCharType="end"/>
        </w:r>
      </w:hyperlink>
    </w:p>
    <w:p w14:paraId="45709B99"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5" w:history="1">
        <w:r w:rsidR="005E5C94" w:rsidRPr="0048439F">
          <w:rPr>
            <w:rStyle w:val="Hyperlink"/>
            <w:noProof/>
            <w14:scene3d>
              <w14:camera w14:prst="orthographicFront"/>
              <w14:lightRig w14:rig="threePt" w14:dir="t">
                <w14:rot w14:lat="0" w14:lon="0" w14:rev="0"/>
              </w14:lightRig>
            </w14:scene3d>
          </w:rPr>
          <w:t>4.3.26.1</w:t>
        </w:r>
        <w:r w:rsidR="005E5C94" w:rsidRPr="0048439F">
          <w:rPr>
            <w:rStyle w:val="Hyperlink"/>
            <w:noProof/>
          </w:rPr>
          <w:t xml:space="preserve"> VerificationTimeInfo – JSON Syntax</w:t>
        </w:r>
        <w:r w:rsidR="005E5C94">
          <w:rPr>
            <w:noProof/>
            <w:webHidden/>
          </w:rPr>
          <w:tab/>
        </w:r>
        <w:r w:rsidR="005E5C94">
          <w:rPr>
            <w:noProof/>
            <w:webHidden/>
          </w:rPr>
          <w:fldChar w:fldCharType="begin"/>
        </w:r>
        <w:r w:rsidR="005E5C94">
          <w:rPr>
            <w:noProof/>
            <w:webHidden/>
          </w:rPr>
          <w:instrText xml:space="preserve"> PAGEREF _Toc983675 \h </w:instrText>
        </w:r>
        <w:r w:rsidR="005E5C94">
          <w:rPr>
            <w:noProof/>
            <w:webHidden/>
          </w:rPr>
        </w:r>
        <w:r w:rsidR="005E5C94">
          <w:rPr>
            <w:noProof/>
            <w:webHidden/>
          </w:rPr>
          <w:fldChar w:fldCharType="separate"/>
        </w:r>
        <w:r w:rsidR="005E5C94">
          <w:rPr>
            <w:noProof/>
            <w:webHidden/>
          </w:rPr>
          <w:t>83</w:t>
        </w:r>
        <w:r w:rsidR="005E5C94">
          <w:rPr>
            <w:noProof/>
            <w:webHidden/>
          </w:rPr>
          <w:fldChar w:fldCharType="end"/>
        </w:r>
      </w:hyperlink>
    </w:p>
    <w:p w14:paraId="0C0E0CF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6" w:history="1">
        <w:r w:rsidR="005E5C94" w:rsidRPr="0048439F">
          <w:rPr>
            <w:rStyle w:val="Hyperlink"/>
            <w:noProof/>
            <w14:scene3d>
              <w14:camera w14:prst="orthographicFront"/>
              <w14:lightRig w14:rig="threePt" w14:dir="t">
                <w14:rot w14:lat="0" w14:lon="0" w14:rev="0"/>
              </w14:lightRig>
            </w14:scene3d>
          </w:rPr>
          <w:t>4.3.26.2</w:t>
        </w:r>
        <w:r w:rsidR="005E5C94" w:rsidRPr="0048439F">
          <w:rPr>
            <w:rStyle w:val="Hyperlink"/>
            <w:noProof/>
          </w:rPr>
          <w:t xml:space="preserve"> VerificationTimeInfo – XML Syntax</w:t>
        </w:r>
        <w:r w:rsidR="005E5C94">
          <w:rPr>
            <w:noProof/>
            <w:webHidden/>
          </w:rPr>
          <w:tab/>
        </w:r>
        <w:r w:rsidR="005E5C94">
          <w:rPr>
            <w:noProof/>
            <w:webHidden/>
          </w:rPr>
          <w:fldChar w:fldCharType="begin"/>
        </w:r>
        <w:r w:rsidR="005E5C94">
          <w:rPr>
            <w:noProof/>
            <w:webHidden/>
          </w:rPr>
          <w:instrText xml:space="preserve"> PAGEREF _Toc983676 \h </w:instrText>
        </w:r>
        <w:r w:rsidR="005E5C94">
          <w:rPr>
            <w:noProof/>
            <w:webHidden/>
          </w:rPr>
        </w:r>
        <w:r w:rsidR="005E5C94">
          <w:rPr>
            <w:noProof/>
            <w:webHidden/>
          </w:rPr>
          <w:fldChar w:fldCharType="separate"/>
        </w:r>
        <w:r w:rsidR="005E5C94">
          <w:rPr>
            <w:noProof/>
            <w:webHidden/>
          </w:rPr>
          <w:t>83</w:t>
        </w:r>
        <w:r w:rsidR="005E5C94">
          <w:rPr>
            <w:noProof/>
            <w:webHidden/>
          </w:rPr>
          <w:fldChar w:fldCharType="end"/>
        </w:r>
      </w:hyperlink>
    </w:p>
    <w:p w14:paraId="1214CF3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77" w:history="1">
        <w:r w:rsidR="005E5C94" w:rsidRPr="0048439F">
          <w:rPr>
            <w:rStyle w:val="Hyperlink"/>
            <w:noProof/>
            <w14:scene3d>
              <w14:camera w14:prst="orthographicFront"/>
              <w14:lightRig w14:rig="threePt" w14:dir="t">
                <w14:rot w14:lat="0" w14:lon="0" w14:rev="0"/>
              </w14:lightRig>
            </w14:scene3d>
          </w:rPr>
          <w:t>4.3.27</w:t>
        </w:r>
        <w:r w:rsidR="005E5C94" w:rsidRPr="0048439F">
          <w:rPr>
            <w:rStyle w:val="Hyperlink"/>
            <w:noProof/>
          </w:rPr>
          <w:t xml:space="preserve"> Component AdditionalKeyInfo</w:t>
        </w:r>
        <w:r w:rsidR="005E5C94">
          <w:rPr>
            <w:noProof/>
            <w:webHidden/>
          </w:rPr>
          <w:tab/>
        </w:r>
        <w:r w:rsidR="005E5C94">
          <w:rPr>
            <w:noProof/>
            <w:webHidden/>
          </w:rPr>
          <w:fldChar w:fldCharType="begin"/>
        </w:r>
        <w:r w:rsidR="005E5C94">
          <w:rPr>
            <w:noProof/>
            <w:webHidden/>
          </w:rPr>
          <w:instrText xml:space="preserve"> PAGEREF _Toc983677 \h </w:instrText>
        </w:r>
        <w:r w:rsidR="005E5C94">
          <w:rPr>
            <w:noProof/>
            <w:webHidden/>
          </w:rPr>
        </w:r>
        <w:r w:rsidR="005E5C94">
          <w:rPr>
            <w:noProof/>
            <w:webHidden/>
          </w:rPr>
          <w:fldChar w:fldCharType="separate"/>
        </w:r>
        <w:r w:rsidR="005E5C94">
          <w:rPr>
            <w:noProof/>
            <w:webHidden/>
          </w:rPr>
          <w:t>84</w:t>
        </w:r>
        <w:r w:rsidR="005E5C94">
          <w:rPr>
            <w:noProof/>
            <w:webHidden/>
          </w:rPr>
          <w:fldChar w:fldCharType="end"/>
        </w:r>
      </w:hyperlink>
    </w:p>
    <w:p w14:paraId="435DC57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8" w:history="1">
        <w:r w:rsidR="005E5C94" w:rsidRPr="0048439F">
          <w:rPr>
            <w:rStyle w:val="Hyperlink"/>
            <w:noProof/>
            <w14:scene3d>
              <w14:camera w14:prst="orthographicFront"/>
              <w14:lightRig w14:rig="threePt" w14:dir="t">
                <w14:rot w14:lat="0" w14:lon="0" w14:rev="0"/>
              </w14:lightRig>
            </w14:scene3d>
          </w:rPr>
          <w:t>4.3.27.1</w:t>
        </w:r>
        <w:r w:rsidR="005E5C94" w:rsidRPr="0048439F">
          <w:rPr>
            <w:rStyle w:val="Hyperlink"/>
            <w:noProof/>
          </w:rPr>
          <w:t xml:space="preserve"> AdditionalKeyInfo – JSON Syntax</w:t>
        </w:r>
        <w:r w:rsidR="005E5C94">
          <w:rPr>
            <w:noProof/>
            <w:webHidden/>
          </w:rPr>
          <w:tab/>
        </w:r>
        <w:r w:rsidR="005E5C94">
          <w:rPr>
            <w:noProof/>
            <w:webHidden/>
          </w:rPr>
          <w:fldChar w:fldCharType="begin"/>
        </w:r>
        <w:r w:rsidR="005E5C94">
          <w:rPr>
            <w:noProof/>
            <w:webHidden/>
          </w:rPr>
          <w:instrText xml:space="preserve"> PAGEREF _Toc983678 \h </w:instrText>
        </w:r>
        <w:r w:rsidR="005E5C94">
          <w:rPr>
            <w:noProof/>
            <w:webHidden/>
          </w:rPr>
        </w:r>
        <w:r w:rsidR="005E5C94">
          <w:rPr>
            <w:noProof/>
            <w:webHidden/>
          </w:rPr>
          <w:fldChar w:fldCharType="separate"/>
        </w:r>
        <w:r w:rsidR="005E5C94">
          <w:rPr>
            <w:noProof/>
            <w:webHidden/>
          </w:rPr>
          <w:t>84</w:t>
        </w:r>
        <w:r w:rsidR="005E5C94">
          <w:rPr>
            <w:noProof/>
            <w:webHidden/>
          </w:rPr>
          <w:fldChar w:fldCharType="end"/>
        </w:r>
      </w:hyperlink>
    </w:p>
    <w:p w14:paraId="7F6C922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79" w:history="1">
        <w:r w:rsidR="005E5C94" w:rsidRPr="0048439F">
          <w:rPr>
            <w:rStyle w:val="Hyperlink"/>
            <w:noProof/>
            <w14:scene3d>
              <w14:camera w14:prst="orthographicFront"/>
              <w14:lightRig w14:rig="threePt" w14:dir="t">
                <w14:rot w14:lat="0" w14:lon="0" w14:rev="0"/>
              </w14:lightRig>
            </w14:scene3d>
          </w:rPr>
          <w:t>4.3.27.2</w:t>
        </w:r>
        <w:r w:rsidR="005E5C94" w:rsidRPr="0048439F">
          <w:rPr>
            <w:rStyle w:val="Hyperlink"/>
            <w:noProof/>
          </w:rPr>
          <w:t xml:space="preserve"> AdditionalKeyInfo – XML Syntax</w:t>
        </w:r>
        <w:r w:rsidR="005E5C94">
          <w:rPr>
            <w:noProof/>
            <w:webHidden/>
          </w:rPr>
          <w:tab/>
        </w:r>
        <w:r w:rsidR="005E5C94">
          <w:rPr>
            <w:noProof/>
            <w:webHidden/>
          </w:rPr>
          <w:fldChar w:fldCharType="begin"/>
        </w:r>
        <w:r w:rsidR="005E5C94">
          <w:rPr>
            <w:noProof/>
            <w:webHidden/>
          </w:rPr>
          <w:instrText xml:space="preserve"> PAGEREF _Toc983679 \h </w:instrText>
        </w:r>
        <w:r w:rsidR="005E5C94">
          <w:rPr>
            <w:noProof/>
            <w:webHidden/>
          </w:rPr>
        </w:r>
        <w:r w:rsidR="005E5C94">
          <w:rPr>
            <w:noProof/>
            <w:webHidden/>
          </w:rPr>
          <w:fldChar w:fldCharType="separate"/>
        </w:r>
        <w:r w:rsidR="005E5C94">
          <w:rPr>
            <w:noProof/>
            <w:webHidden/>
          </w:rPr>
          <w:t>85</w:t>
        </w:r>
        <w:r w:rsidR="005E5C94">
          <w:rPr>
            <w:noProof/>
            <w:webHidden/>
          </w:rPr>
          <w:fldChar w:fldCharType="end"/>
        </w:r>
      </w:hyperlink>
    </w:p>
    <w:p w14:paraId="03301061"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0" w:history="1">
        <w:r w:rsidR="005E5C94" w:rsidRPr="0048439F">
          <w:rPr>
            <w:rStyle w:val="Hyperlink"/>
            <w:noProof/>
            <w14:scene3d>
              <w14:camera w14:prst="orthographicFront"/>
              <w14:lightRig w14:rig="threePt" w14:dir="t">
                <w14:rot w14:lat="0" w14:lon="0" w14:rev="0"/>
              </w14:lightRig>
            </w14:scene3d>
          </w:rPr>
          <w:t>4.3.28</w:t>
        </w:r>
        <w:r w:rsidR="005E5C94" w:rsidRPr="0048439F">
          <w:rPr>
            <w:rStyle w:val="Hyperlink"/>
            <w:noProof/>
          </w:rPr>
          <w:t xml:space="preserve"> Component ProcessingDetails</w:t>
        </w:r>
        <w:r w:rsidR="005E5C94">
          <w:rPr>
            <w:noProof/>
            <w:webHidden/>
          </w:rPr>
          <w:tab/>
        </w:r>
        <w:r w:rsidR="005E5C94">
          <w:rPr>
            <w:noProof/>
            <w:webHidden/>
          </w:rPr>
          <w:fldChar w:fldCharType="begin"/>
        </w:r>
        <w:r w:rsidR="005E5C94">
          <w:rPr>
            <w:noProof/>
            <w:webHidden/>
          </w:rPr>
          <w:instrText xml:space="preserve"> PAGEREF _Toc983680 \h </w:instrText>
        </w:r>
        <w:r w:rsidR="005E5C94">
          <w:rPr>
            <w:noProof/>
            <w:webHidden/>
          </w:rPr>
        </w:r>
        <w:r w:rsidR="005E5C94">
          <w:rPr>
            <w:noProof/>
            <w:webHidden/>
          </w:rPr>
          <w:fldChar w:fldCharType="separate"/>
        </w:r>
        <w:r w:rsidR="005E5C94">
          <w:rPr>
            <w:noProof/>
            <w:webHidden/>
          </w:rPr>
          <w:t>86</w:t>
        </w:r>
        <w:r w:rsidR="005E5C94">
          <w:rPr>
            <w:noProof/>
            <w:webHidden/>
          </w:rPr>
          <w:fldChar w:fldCharType="end"/>
        </w:r>
      </w:hyperlink>
    </w:p>
    <w:p w14:paraId="65F118D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1" w:history="1">
        <w:r w:rsidR="005E5C94" w:rsidRPr="0048439F">
          <w:rPr>
            <w:rStyle w:val="Hyperlink"/>
            <w:noProof/>
            <w14:scene3d>
              <w14:camera w14:prst="orthographicFront"/>
              <w14:lightRig w14:rig="threePt" w14:dir="t">
                <w14:rot w14:lat="0" w14:lon="0" w14:rev="0"/>
              </w14:lightRig>
            </w14:scene3d>
          </w:rPr>
          <w:t>4.3.28.1</w:t>
        </w:r>
        <w:r w:rsidR="005E5C94" w:rsidRPr="0048439F">
          <w:rPr>
            <w:rStyle w:val="Hyperlink"/>
            <w:noProof/>
          </w:rPr>
          <w:t xml:space="preserve"> ProcessingDetails – JSON Syntax</w:t>
        </w:r>
        <w:r w:rsidR="005E5C94">
          <w:rPr>
            <w:noProof/>
            <w:webHidden/>
          </w:rPr>
          <w:tab/>
        </w:r>
        <w:r w:rsidR="005E5C94">
          <w:rPr>
            <w:noProof/>
            <w:webHidden/>
          </w:rPr>
          <w:fldChar w:fldCharType="begin"/>
        </w:r>
        <w:r w:rsidR="005E5C94">
          <w:rPr>
            <w:noProof/>
            <w:webHidden/>
          </w:rPr>
          <w:instrText xml:space="preserve"> PAGEREF _Toc983681 \h </w:instrText>
        </w:r>
        <w:r w:rsidR="005E5C94">
          <w:rPr>
            <w:noProof/>
            <w:webHidden/>
          </w:rPr>
        </w:r>
        <w:r w:rsidR="005E5C94">
          <w:rPr>
            <w:noProof/>
            <w:webHidden/>
          </w:rPr>
          <w:fldChar w:fldCharType="separate"/>
        </w:r>
        <w:r w:rsidR="005E5C94">
          <w:rPr>
            <w:noProof/>
            <w:webHidden/>
          </w:rPr>
          <w:t>86</w:t>
        </w:r>
        <w:r w:rsidR="005E5C94">
          <w:rPr>
            <w:noProof/>
            <w:webHidden/>
          </w:rPr>
          <w:fldChar w:fldCharType="end"/>
        </w:r>
      </w:hyperlink>
    </w:p>
    <w:p w14:paraId="6D53453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2" w:history="1">
        <w:r w:rsidR="005E5C94" w:rsidRPr="0048439F">
          <w:rPr>
            <w:rStyle w:val="Hyperlink"/>
            <w:noProof/>
            <w14:scene3d>
              <w14:camera w14:prst="orthographicFront"/>
              <w14:lightRig w14:rig="threePt" w14:dir="t">
                <w14:rot w14:lat="0" w14:lon="0" w14:rev="0"/>
              </w14:lightRig>
            </w14:scene3d>
          </w:rPr>
          <w:t>4.3.28.2</w:t>
        </w:r>
        <w:r w:rsidR="005E5C94" w:rsidRPr="0048439F">
          <w:rPr>
            <w:rStyle w:val="Hyperlink"/>
            <w:noProof/>
          </w:rPr>
          <w:t xml:space="preserve"> ProcessingDetails – XML Syntax</w:t>
        </w:r>
        <w:r w:rsidR="005E5C94">
          <w:rPr>
            <w:noProof/>
            <w:webHidden/>
          </w:rPr>
          <w:tab/>
        </w:r>
        <w:r w:rsidR="005E5C94">
          <w:rPr>
            <w:noProof/>
            <w:webHidden/>
          </w:rPr>
          <w:fldChar w:fldCharType="begin"/>
        </w:r>
        <w:r w:rsidR="005E5C94">
          <w:rPr>
            <w:noProof/>
            <w:webHidden/>
          </w:rPr>
          <w:instrText xml:space="preserve"> PAGEREF _Toc983682 \h </w:instrText>
        </w:r>
        <w:r w:rsidR="005E5C94">
          <w:rPr>
            <w:noProof/>
            <w:webHidden/>
          </w:rPr>
        </w:r>
        <w:r w:rsidR="005E5C94">
          <w:rPr>
            <w:noProof/>
            <w:webHidden/>
          </w:rPr>
          <w:fldChar w:fldCharType="separate"/>
        </w:r>
        <w:r w:rsidR="005E5C94">
          <w:rPr>
            <w:noProof/>
            <w:webHidden/>
          </w:rPr>
          <w:t>87</w:t>
        </w:r>
        <w:r w:rsidR="005E5C94">
          <w:rPr>
            <w:noProof/>
            <w:webHidden/>
          </w:rPr>
          <w:fldChar w:fldCharType="end"/>
        </w:r>
      </w:hyperlink>
    </w:p>
    <w:p w14:paraId="2E92BCD9"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3" w:history="1">
        <w:r w:rsidR="005E5C94" w:rsidRPr="0048439F">
          <w:rPr>
            <w:rStyle w:val="Hyperlink"/>
            <w:noProof/>
            <w14:scene3d>
              <w14:camera w14:prst="orthographicFront"/>
              <w14:lightRig w14:rig="threePt" w14:dir="t">
                <w14:rot w14:lat="0" w14:lon="0" w14:rev="0"/>
              </w14:lightRig>
            </w14:scene3d>
          </w:rPr>
          <w:t>4.3.29</w:t>
        </w:r>
        <w:r w:rsidR="005E5C94" w:rsidRPr="0048439F">
          <w:rPr>
            <w:rStyle w:val="Hyperlink"/>
            <w:noProof/>
          </w:rPr>
          <w:t xml:space="preserve"> Component Detail</w:t>
        </w:r>
        <w:r w:rsidR="005E5C94">
          <w:rPr>
            <w:noProof/>
            <w:webHidden/>
          </w:rPr>
          <w:tab/>
        </w:r>
        <w:r w:rsidR="005E5C94">
          <w:rPr>
            <w:noProof/>
            <w:webHidden/>
          </w:rPr>
          <w:fldChar w:fldCharType="begin"/>
        </w:r>
        <w:r w:rsidR="005E5C94">
          <w:rPr>
            <w:noProof/>
            <w:webHidden/>
          </w:rPr>
          <w:instrText xml:space="preserve"> PAGEREF _Toc983683 \h </w:instrText>
        </w:r>
        <w:r w:rsidR="005E5C94">
          <w:rPr>
            <w:noProof/>
            <w:webHidden/>
          </w:rPr>
        </w:r>
        <w:r w:rsidR="005E5C94">
          <w:rPr>
            <w:noProof/>
            <w:webHidden/>
          </w:rPr>
          <w:fldChar w:fldCharType="separate"/>
        </w:r>
        <w:r w:rsidR="005E5C94">
          <w:rPr>
            <w:noProof/>
            <w:webHidden/>
          </w:rPr>
          <w:t>87</w:t>
        </w:r>
        <w:r w:rsidR="005E5C94">
          <w:rPr>
            <w:noProof/>
            <w:webHidden/>
          </w:rPr>
          <w:fldChar w:fldCharType="end"/>
        </w:r>
      </w:hyperlink>
    </w:p>
    <w:p w14:paraId="4E63AC7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4" w:history="1">
        <w:r w:rsidR="005E5C94" w:rsidRPr="0048439F">
          <w:rPr>
            <w:rStyle w:val="Hyperlink"/>
            <w:noProof/>
            <w14:scene3d>
              <w14:camera w14:prst="orthographicFront"/>
              <w14:lightRig w14:rig="threePt" w14:dir="t">
                <w14:rot w14:lat="0" w14:lon="0" w14:rev="0"/>
              </w14:lightRig>
            </w14:scene3d>
          </w:rPr>
          <w:t>4.3.29.1</w:t>
        </w:r>
        <w:r w:rsidR="005E5C94" w:rsidRPr="0048439F">
          <w:rPr>
            <w:rStyle w:val="Hyperlink"/>
            <w:noProof/>
          </w:rPr>
          <w:t xml:space="preserve"> Detail – JSON Syntax</w:t>
        </w:r>
        <w:r w:rsidR="005E5C94">
          <w:rPr>
            <w:noProof/>
            <w:webHidden/>
          </w:rPr>
          <w:tab/>
        </w:r>
        <w:r w:rsidR="005E5C94">
          <w:rPr>
            <w:noProof/>
            <w:webHidden/>
          </w:rPr>
          <w:fldChar w:fldCharType="begin"/>
        </w:r>
        <w:r w:rsidR="005E5C94">
          <w:rPr>
            <w:noProof/>
            <w:webHidden/>
          </w:rPr>
          <w:instrText xml:space="preserve"> PAGEREF _Toc983684 \h </w:instrText>
        </w:r>
        <w:r w:rsidR="005E5C94">
          <w:rPr>
            <w:noProof/>
            <w:webHidden/>
          </w:rPr>
        </w:r>
        <w:r w:rsidR="005E5C94">
          <w:rPr>
            <w:noProof/>
            <w:webHidden/>
          </w:rPr>
          <w:fldChar w:fldCharType="separate"/>
        </w:r>
        <w:r w:rsidR="005E5C94">
          <w:rPr>
            <w:noProof/>
            <w:webHidden/>
          </w:rPr>
          <w:t>88</w:t>
        </w:r>
        <w:r w:rsidR="005E5C94">
          <w:rPr>
            <w:noProof/>
            <w:webHidden/>
          </w:rPr>
          <w:fldChar w:fldCharType="end"/>
        </w:r>
      </w:hyperlink>
    </w:p>
    <w:p w14:paraId="60DC570D"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5" w:history="1">
        <w:r w:rsidR="005E5C94" w:rsidRPr="0048439F">
          <w:rPr>
            <w:rStyle w:val="Hyperlink"/>
            <w:noProof/>
            <w14:scene3d>
              <w14:camera w14:prst="orthographicFront"/>
              <w14:lightRig w14:rig="threePt" w14:dir="t">
                <w14:rot w14:lat="0" w14:lon="0" w14:rev="0"/>
              </w14:lightRig>
            </w14:scene3d>
          </w:rPr>
          <w:t>4.3.29.2</w:t>
        </w:r>
        <w:r w:rsidR="005E5C94" w:rsidRPr="0048439F">
          <w:rPr>
            <w:rStyle w:val="Hyperlink"/>
            <w:noProof/>
          </w:rPr>
          <w:t xml:space="preserve"> Detail – XML Syntax</w:t>
        </w:r>
        <w:r w:rsidR="005E5C94">
          <w:rPr>
            <w:noProof/>
            <w:webHidden/>
          </w:rPr>
          <w:tab/>
        </w:r>
        <w:r w:rsidR="005E5C94">
          <w:rPr>
            <w:noProof/>
            <w:webHidden/>
          </w:rPr>
          <w:fldChar w:fldCharType="begin"/>
        </w:r>
        <w:r w:rsidR="005E5C94">
          <w:rPr>
            <w:noProof/>
            <w:webHidden/>
          </w:rPr>
          <w:instrText xml:space="preserve"> PAGEREF _Toc983685 \h </w:instrText>
        </w:r>
        <w:r w:rsidR="005E5C94">
          <w:rPr>
            <w:noProof/>
            <w:webHidden/>
          </w:rPr>
        </w:r>
        <w:r w:rsidR="005E5C94">
          <w:rPr>
            <w:noProof/>
            <w:webHidden/>
          </w:rPr>
          <w:fldChar w:fldCharType="separate"/>
        </w:r>
        <w:r w:rsidR="005E5C94">
          <w:rPr>
            <w:noProof/>
            <w:webHidden/>
          </w:rPr>
          <w:t>89</w:t>
        </w:r>
        <w:r w:rsidR="005E5C94">
          <w:rPr>
            <w:noProof/>
            <w:webHidden/>
          </w:rPr>
          <w:fldChar w:fldCharType="end"/>
        </w:r>
      </w:hyperlink>
    </w:p>
    <w:p w14:paraId="0004774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6" w:history="1">
        <w:r w:rsidR="005E5C94" w:rsidRPr="0048439F">
          <w:rPr>
            <w:rStyle w:val="Hyperlink"/>
            <w:noProof/>
            <w14:scene3d>
              <w14:camera w14:prst="orthographicFront"/>
              <w14:lightRig w14:rig="threePt" w14:dir="t">
                <w14:rot w14:lat="0" w14:lon="0" w14:rev="0"/>
              </w14:lightRig>
            </w14:scene3d>
          </w:rPr>
          <w:t>4.3.30</w:t>
        </w:r>
        <w:r w:rsidR="005E5C94" w:rsidRPr="0048439F">
          <w:rPr>
            <w:rStyle w:val="Hyperlink"/>
            <w:noProof/>
          </w:rPr>
          <w:t xml:space="preserve"> Component SigningTimeInfo</w:t>
        </w:r>
        <w:r w:rsidR="005E5C94">
          <w:rPr>
            <w:noProof/>
            <w:webHidden/>
          </w:rPr>
          <w:tab/>
        </w:r>
        <w:r w:rsidR="005E5C94">
          <w:rPr>
            <w:noProof/>
            <w:webHidden/>
          </w:rPr>
          <w:fldChar w:fldCharType="begin"/>
        </w:r>
        <w:r w:rsidR="005E5C94">
          <w:rPr>
            <w:noProof/>
            <w:webHidden/>
          </w:rPr>
          <w:instrText xml:space="preserve"> PAGEREF _Toc983686 \h </w:instrText>
        </w:r>
        <w:r w:rsidR="005E5C94">
          <w:rPr>
            <w:noProof/>
            <w:webHidden/>
          </w:rPr>
        </w:r>
        <w:r w:rsidR="005E5C94">
          <w:rPr>
            <w:noProof/>
            <w:webHidden/>
          </w:rPr>
          <w:fldChar w:fldCharType="separate"/>
        </w:r>
        <w:r w:rsidR="005E5C94">
          <w:rPr>
            <w:noProof/>
            <w:webHidden/>
          </w:rPr>
          <w:t>89</w:t>
        </w:r>
        <w:r w:rsidR="005E5C94">
          <w:rPr>
            <w:noProof/>
            <w:webHidden/>
          </w:rPr>
          <w:fldChar w:fldCharType="end"/>
        </w:r>
      </w:hyperlink>
    </w:p>
    <w:p w14:paraId="466175D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7" w:history="1">
        <w:r w:rsidR="005E5C94" w:rsidRPr="0048439F">
          <w:rPr>
            <w:rStyle w:val="Hyperlink"/>
            <w:noProof/>
            <w14:scene3d>
              <w14:camera w14:prst="orthographicFront"/>
              <w14:lightRig w14:rig="threePt" w14:dir="t">
                <w14:rot w14:lat="0" w14:lon="0" w14:rev="0"/>
              </w14:lightRig>
            </w14:scene3d>
          </w:rPr>
          <w:t>4.3.30.1</w:t>
        </w:r>
        <w:r w:rsidR="005E5C94" w:rsidRPr="0048439F">
          <w:rPr>
            <w:rStyle w:val="Hyperlink"/>
            <w:noProof/>
          </w:rPr>
          <w:t xml:space="preserve"> SigningTimeInfo – JSON Syntax</w:t>
        </w:r>
        <w:r w:rsidR="005E5C94">
          <w:rPr>
            <w:noProof/>
            <w:webHidden/>
          </w:rPr>
          <w:tab/>
        </w:r>
        <w:r w:rsidR="005E5C94">
          <w:rPr>
            <w:noProof/>
            <w:webHidden/>
          </w:rPr>
          <w:fldChar w:fldCharType="begin"/>
        </w:r>
        <w:r w:rsidR="005E5C94">
          <w:rPr>
            <w:noProof/>
            <w:webHidden/>
          </w:rPr>
          <w:instrText xml:space="preserve"> PAGEREF _Toc983687 \h </w:instrText>
        </w:r>
        <w:r w:rsidR="005E5C94">
          <w:rPr>
            <w:noProof/>
            <w:webHidden/>
          </w:rPr>
        </w:r>
        <w:r w:rsidR="005E5C94">
          <w:rPr>
            <w:noProof/>
            <w:webHidden/>
          </w:rPr>
          <w:fldChar w:fldCharType="separate"/>
        </w:r>
        <w:r w:rsidR="005E5C94">
          <w:rPr>
            <w:noProof/>
            <w:webHidden/>
          </w:rPr>
          <w:t>89</w:t>
        </w:r>
        <w:r w:rsidR="005E5C94">
          <w:rPr>
            <w:noProof/>
            <w:webHidden/>
          </w:rPr>
          <w:fldChar w:fldCharType="end"/>
        </w:r>
      </w:hyperlink>
    </w:p>
    <w:p w14:paraId="23F209F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88" w:history="1">
        <w:r w:rsidR="005E5C94" w:rsidRPr="0048439F">
          <w:rPr>
            <w:rStyle w:val="Hyperlink"/>
            <w:noProof/>
            <w14:scene3d>
              <w14:camera w14:prst="orthographicFront"/>
              <w14:lightRig w14:rig="threePt" w14:dir="t">
                <w14:rot w14:lat="0" w14:lon="0" w14:rev="0"/>
              </w14:lightRig>
            </w14:scene3d>
          </w:rPr>
          <w:t>4.3.30.2</w:t>
        </w:r>
        <w:r w:rsidR="005E5C94" w:rsidRPr="0048439F">
          <w:rPr>
            <w:rStyle w:val="Hyperlink"/>
            <w:noProof/>
          </w:rPr>
          <w:t xml:space="preserve"> SigningTimeInfo – XML Syntax</w:t>
        </w:r>
        <w:r w:rsidR="005E5C94">
          <w:rPr>
            <w:noProof/>
            <w:webHidden/>
          </w:rPr>
          <w:tab/>
        </w:r>
        <w:r w:rsidR="005E5C94">
          <w:rPr>
            <w:noProof/>
            <w:webHidden/>
          </w:rPr>
          <w:fldChar w:fldCharType="begin"/>
        </w:r>
        <w:r w:rsidR="005E5C94">
          <w:rPr>
            <w:noProof/>
            <w:webHidden/>
          </w:rPr>
          <w:instrText xml:space="preserve"> PAGEREF _Toc983688 \h </w:instrText>
        </w:r>
        <w:r w:rsidR="005E5C94">
          <w:rPr>
            <w:noProof/>
            <w:webHidden/>
          </w:rPr>
        </w:r>
        <w:r w:rsidR="005E5C94">
          <w:rPr>
            <w:noProof/>
            <w:webHidden/>
          </w:rPr>
          <w:fldChar w:fldCharType="separate"/>
        </w:r>
        <w:r w:rsidR="005E5C94">
          <w:rPr>
            <w:noProof/>
            <w:webHidden/>
          </w:rPr>
          <w:t>90</w:t>
        </w:r>
        <w:r w:rsidR="005E5C94">
          <w:rPr>
            <w:noProof/>
            <w:webHidden/>
          </w:rPr>
          <w:fldChar w:fldCharType="end"/>
        </w:r>
      </w:hyperlink>
    </w:p>
    <w:p w14:paraId="177599DC"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89" w:history="1">
        <w:r w:rsidR="005E5C94" w:rsidRPr="0048439F">
          <w:rPr>
            <w:rStyle w:val="Hyperlink"/>
            <w:noProof/>
            <w14:scene3d>
              <w14:camera w14:prst="orthographicFront"/>
              <w14:lightRig w14:rig="threePt" w14:dir="t">
                <w14:rot w14:lat="0" w14:lon="0" w14:rev="0"/>
              </w14:lightRig>
            </w14:scene3d>
          </w:rPr>
          <w:t>4.3.31</w:t>
        </w:r>
        <w:r w:rsidR="005E5C94" w:rsidRPr="0048439F">
          <w:rPr>
            <w:rStyle w:val="Hyperlink"/>
            <w:noProof/>
          </w:rPr>
          <w:t xml:space="preserve"> Component SigningTimeBoundaries</w:t>
        </w:r>
        <w:r w:rsidR="005E5C94">
          <w:rPr>
            <w:noProof/>
            <w:webHidden/>
          </w:rPr>
          <w:tab/>
        </w:r>
        <w:r w:rsidR="005E5C94">
          <w:rPr>
            <w:noProof/>
            <w:webHidden/>
          </w:rPr>
          <w:fldChar w:fldCharType="begin"/>
        </w:r>
        <w:r w:rsidR="005E5C94">
          <w:rPr>
            <w:noProof/>
            <w:webHidden/>
          </w:rPr>
          <w:instrText xml:space="preserve"> PAGEREF _Toc983689 \h </w:instrText>
        </w:r>
        <w:r w:rsidR="005E5C94">
          <w:rPr>
            <w:noProof/>
            <w:webHidden/>
          </w:rPr>
        </w:r>
        <w:r w:rsidR="005E5C94">
          <w:rPr>
            <w:noProof/>
            <w:webHidden/>
          </w:rPr>
          <w:fldChar w:fldCharType="separate"/>
        </w:r>
        <w:r w:rsidR="005E5C94">
          <w:rPr>
            <w:noProof/>
            <w:webHidden/>
          </w:rPr>
          <w:t>90</w:t>
        </w:r>
        <w:r w:rsidR="005E5C94">
          <w:rPr>
            <w:noProof/>
            <w:webHidden/>
          </w:rPr>
          <w:fldChar w:fldCharType="end"/>
        </w:r>
      </w:hyperlink>
    </w:p>
    <w:p w14:paraId="159C3ED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0" w:history="1">
        <w:r w:rsidR="005E5C94" w:rsidRPr="0048439F">
          <w:rPr>
            <w:rStyle w:val="Hyperlink"/>
            <w:noProof/>
            <w14:scene3d>
              <w14:camera w14:prst="orthographicFront"/>
              <w14:lightRig w14:rig="threePt" w14:dir="t">
                <w14:rot w14:lat="0" w14:lon="0" w14:rev="0"/>
              </w14:lightRig>
            </w14:scene3d>
          </w:rPr>
          <w:t>4.3.31.1</w:t>
        </w:r>
        <w:r w:rsidR="005E5C94" w:rsidRPr="0048439F">
          <w:rPr>
            <w:rStyle w:val="Hyperlink"/>
            <w:noProof/>
          </w:rPr>
          <w:t xml:space="preserve"> SigningTimeBoundaries – JSON Syntax</w:t>
        </w:r>
        <w:r w:rsidR="005E5C94">
          <w:rPr>
            <w:noProof/>
            <w:webHidden/>
          </w:rPr>
          <w:tab/>
        </w:r>
        <w:r w:rsidR="005E5C94">
          <w:rPr>
            <w:noProof/>
            <w:webHidden/>
          </w:rPr>
          <w:fldChar w:fldCharType="begin"/>
        </w:r>
        <w:r w:rsidR="005E5C94">
          <w:rPr>
            <w:noProof/>
            <w:webHidden/>
          </w:rPr>
          <w:instrText xml:space="preserve"> PAGEREF _Toc983690 \h </w:instrText>
        </w:r>
        <w:r w:rsidR="005E5C94">
          <w:rPr>
            <w:noProof/>
            <w:webHidden/>
          </w:rPr>
        </w:r>
        <w:r w:rsidR="005E5C94">
          <w:rPr>
            <w:noProof/>
            <w:webHidden/>
          </w:rPr>
          <w:fldChar w:fldCharType="separate"/>
        </w:r>
        <w:r w:rsidR="005E5C94">
          <w:rPr>
            <w:noProof/>
            <w:webHidden/>
          </w:rPr>
          <w:t>90</w:t>
        </w:r>
        <w:r w:rsidR="005E5C94">
          <w:rPr>
            <w:noProof/>
            <w:webHidden/>
          </w:rPr>
          <w:fldChar w:fldCharType="end"/>
        </w:r>
      </w:hyperlink>
    </w:p>
    <w:p w14:paraId="2622FD72"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1" w:history="1">
        <w:r w:rsidR="005E5C94" w:rsidRPr="0048439F">
          <w:rPr>
            <w:rStyle w:val="Hyperlink"/>
            <w:noProof/>
            <w14:scene3d>
              <w14:camera w14:prst="orthographicFront"/>
              <w14:lightRig w14:rig="threePt" w14:dir="t">
                <w14:rot w14:lat="0" w14:lon="0" w14:rev="0"/>
              </w14:lightRig>
            </w14:scene3d>
          </w:rPr>
          <w:t>4.3.31.2</w:t>
        </w:r>
        <w:r w:rsidR="005E5C94" w:rsidRPr="0048439F">
          <w:rPr>
            <w:rStyle w:val="Hyperlink"/>
            <w:noProof/>
          </w:rPr>
          <w:t xml:space="preserve"> SigningTimeBoundaries – XML Syntax</w:t>
        </w:r>
        <w:r w:rsidR="005E5C94">
          <w:rPr>
            <w:noProof/>
            <w:webHidden/>
          </w:rPr>
          <w:tab/>
        </w:r>
        <w:r w:rsidR="005E5C94">
          <w:rPr>
            <w:noProof/>
            <w:webHidden/>
          </w:rPr>
          <w:fldChar w:fldCharType="begin"/>
        </w:r>
        <w:r w:rsidR="005E5C94">
          <w:rPr>
            <w:noProof/>
            <w:webHidden/>
          </w:rPr>
          <w:instrText xml:space="preserve"> PAGEREF _Toc983691 \h </w:instrText>
        </w:r>
        <w:r w:rsidR="005E5C94">
          <w:rPr>
            <w:noProof/>
            <w:webHidden/>
          </w:rPr>
        </w:r>
        <w:r w:rsidR="005E5C94">
          <w:rPr>
            <w:noProof/>
            <w:webHidden/>
          </w:rPr>
          <w:fldChar w:fldCharType="separate"/>
        </w:r>
        <w:r w:rsidR="005E5C94">
          <w:rPr>
            <w:noProof/>
            <w:webHidden/>
          </w:rPr>
          <w:t>91</w:t>
        </w:r>
        <w:r w:rsidR="005E5C94">
          <w:rPr>
            <w:noProof/>
            <w:webHidden/>
          </w:rPr>
          <w:fldChar w:fldCharType="end"/>
        </w:r>
      </w:hyperlink>
    </w:p>
    <w:p w14:paraId="2761BB4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2" w:history="1">
        <w:r w:rsidR="005E5C94" w:rsidRPr="0048439F">
          <w:rPr>
            <w:rStyle w:val="Hyperlink"/>
            <w:noProof/>
            <w14:scene3d>
              <w14:camera w14:prst="orthographicFront"/>
              <w14:lightRig w14:rig="threePt" w14:dir="t">
                <w14:rot w14:lat="0" w14:lon="0" w14:rev="0"/>
              </w14:lightRig>
            </w14:scene3d>
          </w:rPr>
          <w:t>4.3.32</w:t>
        </w:r>
        <w:r w:rsidR="005E5C94" w:rsidRPr="0048439F">
          <w:rPr>
            <w:rStyle w:val="Hyperlink"/>
            <w:noProof/>
          </w:rPr>
          <w:t xml:space="preserve"> Component AugmentedSignature</w:t>
        </w:r>
        <w:r w:rsidR="005E5C94">
          <w:rPr>
            <w:noProof/>
            <w:webHidden/>
          </w:rPr>
          <w:tab/>
        </w:r>
        <w:r w:rsidR="005E5C94">
          <w:rPr>
            <w:noProof/>
            <w:webHidden/>
          </w:rPr>
          <w:fldChar w:fldCharType="begin"/>
        </w:r>
        <w:r w:rsidR="005E5C94">
          <w:rPr>
            <w:noProof/>
            <w:webHidden/>
          </w:rPr>
          <w:instrText xml:space="preserve"> PAGEREF _Toc983692 \h </w:instrText>
        </w:r>
        <w:r w:rsidR="005E5C94">
          <w:rPr>
            <w:noProof/>
            <w:webHidden/>
          </w:rPr>
        </w:r>
        <w:r w:rsidR="005E5C94">
          <w:rPr>
            <w:noProof/>
            <w:webHidden/>
          </w:rPr>
          <w:fldChar w:fldCharType="separate"/>
        </w:r>
        <w:r w:rsidR="005E5C94">
          <w:rPr>
            <w:noProof/>
            <w:webHidden/>
          </w:rPr>
          <w:t>91</w:t>
        </w:r>
        <w:r w:rsidR="005E5C94">
          <w:rPr>
            <w:noProof/>
            <w:webHidden/>
          </w:rPr>
          <w:fldChar w:fldCharType="end"/>
        </w:r>
      </w:hyperlink>
    </w:p>
    <w:p w14:paraId="6B599955"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3" w:history="1">
        <w:r w:rsidR="005E5C94" w:rsidRPr="0048439F">
          <w:rPr>
            <w:rStyle w:val="Hyperlink"/>
            <w:noProof/>
            <w14:scene3d>
              <w14:camera w14:prst="orthographicFront"/>
              <w14:lightRig w14:rig="threePt" w14:dir="t">
                <w14:rot w14:lat="0" w14:lon="0" w14:rev="0"/>
              </w14:lightRig>
            </w14:scene3d>
          </w:rPr>
          <w:t>4.3.32.1</w:t>
        </w:r>
        <w:r w:rsidR="005E5C94" w:rsidRPr="0048439F">
          <w:rPr>
            <w:rStyle w:val="Hyperlink"/>
            <w:noProof/>
          </w:rPr>
          <w:t xml:space="preserve"> AugmentedSignature – JSON Syntax</w:t>
        </w:r>
        <w:r w:rsidR="005E5C94">
          <w:rPr>
            <w:noProof/>
            <w:webHidden/>
          </w:rPr>
          <w:tab/>
        </w:r>
        <w:r w:rsidR="005E5C94">
          <w:rPr>
            <w:noProof/>
            <w:webHidden/>
          </w:rPr>
          <w:fldChar w:fldCharType="begin"/>
        </w:r>
        <w:r w:rsidR="005E5C94">
          <w:rPr>
            <w:noProof/>
            <w:webHidden/>
          </w:rPr>
          <w:instrText xml:space="preserve"> PAGEREF _Toc983693 \h </w:instrText>
        </w:r>
        <w:r w:rsidR="005E5C94">
          <w:rPr>
            <w:noProof/>
            <w:webHidden/>
          </w:rPr>
        </w:r>
        <w:r w:rsidR="005E5C94">
          <w:rPr>
            <w:noProof/>
            <w:webHidden/>
          </w:rPr>
          <w:fldChar w:fldCharType="separate"/>
        </w:r>
        <w:r w:rsidR="005E5C94">
          <w:rPr>
            <w:noProof/>
            <w:webHidden/>
          </w:rPr>
          <w:t>92</w:t>
        </w:r>
        <w:r w:rsidR="005E5C94">
          <w:rPr>
            <w:noProof/>
            <w:webHidden/>
          </w:rPr>
          <w:fldChar w:fldCharType="end"/>
        </w:r>
      </w:hyperlink>
    </w:p>
    <w:p w14:paraId="675C413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4" w:history="1">
        <w:r w:rsidR="005E5C94" w:rsidRPr="0048439F">
          <w:rPr>
            <w:rStyle w:val="Hyperlink"/>
            <w:noProof/>
            <w14:scene3d>
              <w14:camera w14:prst="orthographicFront"/>
              <w14:lightRig w14:rig="threePt" w14:dir="t">
                <w14:rot w14:lat="0" w14:lon="0" w14:rev="0"/>
              </w14:lightRig>
            </w14:scene3d>
          </w:rPr>
          <w:t>4.3.32.2</w:t>
        </w:r>
        <w:r w:rsidR="005E5C94" w:rsidRPr="0048439F">
          <w:rPr>
            <w:rStyle w:val="Hyperlink"/>
            <w:noProof/>
          </w:rPr>
          <w:t xml:space="preserve"> AugmentedSignature – XML Syntax</w:t>
        </w:r>
        <w:r w:rsidR="005E5C94">
          <w:rPr>
            <w:noProof/>
            <w:webHidden/>
          </w:rPr>
          <w:tab/>
        </w:r>
        <w:r w:rsidR="005E5C94">
          <w:rPr>
            <w:noProof/>
            <w:webHidden/>
          </w:rPr>
          <w:fldChar w:fldCharType="begin"/>
        </w:r>
        <w:r w:rsidR="005E5C94">
          <w:rPr>
            <w:noProof/>
            <w:webHidden/>
          </w:rPr>
          <w:instrText xml:space="preserve"> PAGEREF _Toc983694 \h </w:instrText>
        </w:r>
        <w:r w:rsidR="005E5C94">
          <w:rPr>
            <w:noProof/>
            <w:webHidden/>
          </w:rPr>
        </w:r>
        <w:r w:rsidR="005E5C94">
          <w:rPr>
            <w:noProof/>
            <w:webHidden/>
          </w:rPr>
          <w:fldChar w:fldCharType="separate"/>
        </w:r>
        <w:r w:rsidR="005E5C94">
          <w:rPr>
            <w:noProof/>
            <w:webHidden/>
          </w:rPr>
          <w:t>93</w:t>
        </w:r>
        <w:r w:rsidR="005E5C94">
          <w:rPr>
            <w:noProof/>
            <w:webHidden/>
          </w:rPr>
          <w:fldChar w:fldCharType="end"/>
        </w:r>
      </w:hyperlink>
    </w:p>
    <w:p w14:paraId="593EFE8C"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5" w:history="1">
        <w:r w:rsidR="005E5C94" w:rsidRPr="0048439F">
          <w:rPr>
            <w:rStyle w:val="Hyperlink"/>
            <w:noProof/>
            <w14:scene3d>
              <w14:camera w14:prst="orthographicFront"/>
              <w14:lightRig w14:rig="threePt" w14:dir="t">
                <w14:rot w14:lat="0" w14:lon="0" w14:rev="0"/>
              </w14:lightRig>
            </w14:scene3d>
          </w:rPr>
          <w:t>4.3.33</w:t>
        </w:r>
        <w:r w:rsidR="005E5C94" w:rsidRPr="0048439F">
          <w:rPr>
            <w:rStyle w:val="Hyperlink"/>
            <w:noProof/>
          </w:rPr>
          <w:t xml:space="preserve"> Component ReturnTransformedDocument</w:t>
        </w:r>
        <w:r w:rsidR="005E5C94">
          <w:rPr>
            <w:noProof/>
            <w:webHidden/>
          </w:rPr>
          <w:tab/>
        </w:r>
        <w:r w:rsidR="005E5C94">
          <w:rPr>
            <w:noProof/>
            <w:webHidden/>
          </w:rPr>
          <w:fldChar w:fldCharType="begin"/>
        </w:r>
        <w:r w:rsidR="005E5C94">
          <w:rPr>
            <w:noProof/>
            <w:webHidden/>
          </w:rPr>
          <w:instrText xml:space="preserve"> PAGEREF _Toc983695 \h </w:instrText>
        </w:r>
        <w:r w:rsidR="005E5C94">
          <w:rPr>
            <w:noProof/>
            <w:webHidden/>
          </w:rPr>
        </w:r>
        <w:r w:rsidR="005E5C94">
          <w:rPr>
            <w:noProof/>
            <w:webHidden/>
          </w:rPr>
          <w:fldChar w:fldCharType="separate"/>
        </w:r>
        <w:r w:rsidR="005E5C94">
          <w:rPr>
            <w:noProof/>
            <w:webHidden/>
          </w:rPr>
          <w:t>93</w:t>
        </w:r>
        <w:r w:rsidR="005E5C94">
          <w:rPr>
            <w:noProof/>
            <w:webHidden/>
          </w:rPr>
          <w:fldChar w:fldCharType="end"/>
        </w:r>
      </w:hyperlink>
    </w:p>
    <w:p w14:paraId="60B82EB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6" w:history="1">
        <w:r w:rsidR="005E5C94" w:rsidRPr="0048439F">
          <w:rPr>
            <w:rStyle w:val="Hyperlink"/>
            <w:noProof/>
            <w14:scene3d>
              <w14:camera w14:prst="orthographicFront"/>
              <w14:lightRig w14:rig="threePt" w14:dir="t">
                <w14:rot w14:lat="0" w14:lon="0" w14:rev="0"/>
              </w14:lightRig>
            </w14:scene3d>
          </w:rPr>
          <w:t>4.3.33.1</w:t>
        </w:r>
        <w:r w:rsidR="005E5C94" w:rsidRPr="0048439F">
          <w:rPr>
            <w:rStyle w:val="Hyperlink"/>
            <w:noProof/>
          </w:rPr>
          <w:t xml:space="preserve"> ReturnTransformedDocument – JSON Syntax</w:t>
        </w:r>
        <w:r w:rsidR="005E5C94">
          <w:rPr>
            <w:noProof/>
            <w:webHidden/>
          </w:rPr>
          <w:tab/>
        </w:r>
        <w:r w:rsidR="005E5C94">
          <w:rPr>
            <w:noProof/>
            <w:webHidden/>
          </w:rPr>
          <w:fldChar w:fldCharType="begin"/>
        </w:r>
        <w:r w:rsidR="005E5C94">
          <w:rPr>
            <w:noProof/>
            <w:webHidden/>
          </w:rPr>
          <w:instrText xml:space="preserve"> PAGEREF _Toc983696 \h </w:instrText>
        </w:r>
        <w:r w:rsidR="005E5C94">
          <w:rPr>
            <w:noProof/>
            <w:webHidden/>
          </w:rPr>
        </w:r>
        <w:r w:rsidR="005E5C94">
          <w:rPr>
            <w:noProof/>
            <w:webHidden/>
          </w:rPr>
          <w:fldChar w:fldCharType="separate"/>
        </w:r>
        <w:r w:rsidR="005E5C94">
          <w:rPr>
            <w:noProof/>
            <w:webHidden/>
          </w:rPr>
          <w:t>93</w:t>
        </w:r>
        <w:r w:rsidR="005E5C94">
          <w:rPr>
            <w:noProof/>
            <w:webHidden/>
          </w:rPr>
          <w:fldChar w:fldCharType="end"/>
        </w:r>
      </w:hyperlink>
    </w:p>
    <w:p w14:paraId="14E4942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7" w:history="1">
        <w:r w:rsidR="005E5C94" w:rsidRPr="0048439F">
          <w:rPr>
            <w:rStyle w:val="Hyperlink"/>
            <w:noProof/>
            <w14:scene3d>
              <w14:camera w14:prst="orthographicFront"/>
              <w14:lightRig w14:rig="threePt" w14:dir="t">
                <w14:rot w14:lat="0" w14:lon="0" w14:rev="0"/>
              </w14:lightRig>
            </w14:scene3d>
          </w:rPr>
          <w:t>4.3.33.2</w:t>
        </w:r>
        <w:r w:rsidR="005E5C94" w:rsidRPr="0048439F">
          <w:rPr>
            <w:rStyle w:val="Hyperlink"/>
            <w:noProof/>
          </w:rPr>
          <w:t xml:space="preserve"> ReturnTransformedDocument – XML Syntax</w:t>
        </w:r>
        <w:r w:rsidR="005E5C94">
          <w:rPr>
            <w:noProof/>
            <w:webHidden/>
          </w:rPr>
          <w:tab/>
        </w:r>
        <w:r w:rsidR="005E5C94">
          <w:rPr>
            <w:noProof/>
            <w:webHidden/>
          </w:rPr>
          <w:fldChar w:fldCharType="begin"/>
        </w:r>
        <w:r w:rsidR="005E5C94">
          <w:rPr>
            <w:noProof/>
            <w:webHidden/>
          </w:rPr>
          <w:instrText xml:space="preserve"> PAGEREF _Toc983697 \h </w:instrText>
        </w:r>
        <w:r w:rsidR="005E5C94">
          <w:rPr>
            <w:noProof/>
            <w:webHidden/>
          </w:rPr>
        </w:r>
        <w:r w:rsidR="005E5C94">
          <w:rPr>
            <w:noProof/>
            <w:webHidden/>
          </w:rPr>
          <w:fldChar w:fldCharType="separate"/>
        </w:r>
        <w:r w:rsidR="005E5C94">
          <w:rPr>
            <w:noProof/>
            <w:webHidden/>
          </w:rPr>
          <w:t>93</w:t>
        </w:r>
        <w:r w:rsidR="005E5C94">
          <w:rPr>
            <w:noProof/>
            <w:webHidden/>
          </w:rPr>
          <w:fldChar w:fldCharType="end"/>
        </w:r>
      </w:hyperlink>
    </w:p>
    <w:p w14:paraId="20151B3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698" w:history="1">
        <w:r w:rsidR="005E5C94" w:rsidRPr="0048439F">
          <w:rPr>
            <w:rStyle w:val="Hyperlink"/>
            <w:noProof/>
            <w14:scene3d>
              <w14:camera w14:prst="orthographicFront"/>
              <w14:lightRig w14:rig="threePt" w14:dir="t">
                <w14:rot w14:lat="0" w14:lon="0" w14:rev="0"/>
              </w14:lightRig>
            </w14:scene3d>
          </w:rPr>
          <w:t>4.3.34</w:t>
        </w:r>
        <w:r w:rsidR="005E5C94" w:rsidRPr="0048439F">
          <w:rPr>
            <w:rStyle w:val="Hyperlink"/>
            <w:noProof/>
          </w:rPr>
          <w:t xml:space="preserve"> Component TransformedDocument</w:t>
        </w:r>
        <w:r w:rsidR="005E5C94">
          <w:rPr>
            <w:noProof/>
            <w:webHidden/>
          </w:rPr>
          <w:tab/>
        </w:r>
        <w:r w:rsidR="005E5C94">
          <w:rPr>
            <w:noProof/>
            <w:webHidden/>
          </w:rPr>
          <w:fldChar w:fldCharType="begin"/>
        </w:r>
        <w:r w:rsidR="005E5C94">
          <w:rPr>
            <w:noProof/>
            <w:webHidden/>
          </w:rPr>
          <w:instrText xml:space="preserve"> PAGEREF _Toc983698 \h </w:instrText>
        </w:r>
        <w:r w:rsidR="005E5C94">
          <w:rPr>
            <w:noProof/>
            <w:webHidden/>
          </w:rPr>
        </w:r>
        <w:r w:rsidR="005E5C94">
          <w:rPr>
            <w:noProof/>
            <w:webHidden/>
          </w:rPr>
          <w:fldChar w:fldCharType="separate"/>
        </w:r>
        <w:r w:rsidR="005E5C94">
          <w:rPr>
            <w:noProof/>
            <w:webHidden/>
          </w:rPr>
          <w:t>93</w:t>
        </w:r>
        <w:r w:rsidR="005E5C94">
          <w:rPr>
            <w:noProof/>
            <w:webHidden/>
          </w:rPr>
          <w:fldChar w:fldCharType="end"/>
        </w:r>
      </w:hyperlink>
    </w:p>
    <w:p w14:paraId="64C23F3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699" w:history="1">
        <w:r w:rsidR="005E5C94" w:rsidRPr="0048439F">
          <w:rPr>
            <w:rStyle w:val="Hyperlink"/>
            <w:noProof/>
            <w14:scene3d>
              <w14:camera w14:prst="orthographicFront"/>
              <w14:lightRig w14:rig="threePt" w14:dir="t">
                <w14:rot w14:lat="0" w14:lon="0" w14:rev="0"/>
              </w14:lightRig>
            </w14:scene3d>
          </w:rPr>
          <w:t>4.3.34.1</w:t>
        </w:r>
        <w:r w:rsidR="005E5C94" w:rsidRPr="0048439F">
          <w:rPr>
            <w:rStyle w:val="Hyperlink"/>
            <w:noProof/>
          </w:rPr>
          <w:t xml:space="preserve"> TransformedDocument – JSON Syntax</w:t>
        </w:r>
        <w:r w:rsidR="005E5C94">
          <w:rPr>
            <w:noProof/>
            <w:webHidden/>
          </w:rPr>
          <w:tab/>
        </w:r>
        <w:r w:rsidR="005E5C94">
          <w:rPr>
            <w:noProof/>
            <w:webHidden/>
          </w:rPr>
          <w:fldChar w:fldCharType="begin"/>
        </w:r>
        <w:r w:rsidR="005E5C94">
          <w:rPr>
            <w:noProof/>
            <w:webHidden/>
          </w:rPr>
          <w:instrText xml:space="preserve"> PAGEREF _Toc983699 \h </w:instrText>
        </w:r>
        <w:r w:rsidR="005E5C94">
          <w:rPr>
            <w:noProof/>
            <w:webHidden/>
          </w:rPr>
        </w:r>
        <w:r w:rsidR="005E5C94">
          <w:rPr>
            <w:noProof/>
            <w:webHidden/>
          </w:rPr>
          <w:fldChar w:fldCharType="separate"/>
        </w:r>
        <w:r w:rsidR="005E5C94">
          <w:rPr>
            <w:noProof/>
            <w:webHidden/>
          </w:rPr>
          <w:t>94</w:t>
        </w:r>
        <w:r w:rsidR="005E5C94">
          <w:rPr>
            <w:noProof/>
            <w:webHidden/>
          </w:rPr>
          <w:fldChar w:fldCharType="end"/>
        </w:r>
      </w:hyperlink>
    </w:p>
    <w:p w14:paraId="0B00BF5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0" w:history="1">
        <w:r w:rsidR="005E5C94" w:rsidRPr="0048439F">
          <w:rPr>
            <w:rStyle w:val="Hyperlink"/>
            <w:noProof/>
            <w14:scene3d>
              <w14:camera w14:prst="orthographicFront"/>
              <w14:lightRig w14:rig="threePt" w14:dir="t">
                <w14:rot w14:lat="0" w14:lon="0" w14:rev="0"/>
              </w14:lightRig>
            </w14:scene3d>
          </w:rPr>
          <w:t>4.3.34.2</w:t>
        </w:r>
        <w:r w:rsidR="005E5C94" w:rsidRPr="0048439F">
          <w:rPr>
            <w:rStyle w:val="Hyperlink"/>
            <w:noProof/>
          </w:rPr>
          <w:t xml:space="preserve"> TransformedDocument – XML Syntax</w:t>
        </w:r>
        <w:r w:rsidR="005E5C94">
          <w:rPr>
            <w:noProof/>
            <w:webHidden/>
          </w:rPr>
          <w:tab/>
        </w:r>
        <w:r w:rsidR="005E5C94">
          <w:rPr>
            <w:noProof/>
            <w:webHidden/>
          </w:rPr>
          <w:fldChar w:fldCharType="begin"/>
        </w:r>
        <w:r w:rsidR="005E5C94">
          <w:rPr>
            <w:noProof/>
            <w:webHidden/>
          </w:rPr>
          <w:instrText xml:space="preserve"> PAGEREF _Toc983700 \h </w:instrText>
        </w:r>
        <w:r w:rsidR="005E5C94">
          <w:rPr>
            <w:noProof/>
            <w:webHidden/>
          </w:rPr>
        </w:r>
        <w:r w:rsidR="005E5C94">
          <w:rPr>
            <w:noProof/>
            <w:webHidden/>
          </w:rPr>
          <w:fldChar w:fldCharType="separate"/>
        </w:r>
        <w:r w:rsidR="005E5C94">
          <w:rPr>
            <w:noProof/>
            <w:webHidden/>
          </w:rPr>
          <w:t>94</w:t>
        </w:r>
        <w:r w:rsidR="005E5C94">
          <w:rPr>
            <w:noProof/>
            <w:webHidden/>
          </w:rPr>
          <w:fldChar w:fldCharType="end"/>
        </w:r>
      </w:hyperlink>
    </w:p>
    <w:p w14:paraId="36B9E8BD"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01" w:history="1">
        <w:r w:rsidR="005E5C94" w:rsidRPr="0048439F">
          <w:rPr>
            <w:rStyle w:val="Hyperlink"/>
            <w:noProof/>
          </w:rPr>
          <w:t>4.4 Request/Response related data structures defined in this document</w:t>
        </w:r>
        <w:r w:rsidR="005E5C94">
          <w:rPr>
            <w:noProof/>
            <w:webHidden/>
          </w:rPr>
          <w:tab/>
        </w:r>
        <w:r w:rsidR="005E5C94">
          <w:rPr>
            <w:noProof/>
            <w:webHidden/>
          </w:rPr>
          <w:fldChar w:fldCharType="begin"/>
        </w:r>
        <w:r w:rsidR="005E5C94">
          <w:rPr>
            <w:noProof/>
            <w:webHidden/>
          </w:rPr>
          <w:instrText xml:space="preserve"> PAGEREF _Toc983701 \h </w:instrText>
        </w:r>
        <w:r w:rsidR="005E5C94">
          <w:rPr>
            <w:noProof/>
            <w:webHidden/>
          </w:rPr>
        </w:r>
        <w:r w:rsidR="005E5C94">
          <w:rPr>
            <w:noProof/>
            <w:webHidden/>
          </w:rPr>
          <w:fldChar w:fldCharType="separate"/>
        </w:r>
        <w:r w:rsidR="005E5C94">
          <w:rPr>
            <w:noProof/>
            <w:webHidden/>
          </w:rPr>
          <w:t>94</w:t>
        </w:r>
        <w:r w:rsidR="005E5C94">
          <w:rPr>
            <w:noProof/>
            <w:webHidden/>
          </w:rPr>
          <w:fldChar w:fldCharType="end"/>
        </w:r>
      </w:hyperlink>
    </w:p>
    <w:p w14:paraId="15227CF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2" w:history="1">
        <w:r w:rsidR="005E5C94" w:rsidRPr="0048439F">
          <w:rPr>
            <w:rStyle w:val="Hyperlink"/>
            <w:noProof/>
            <w14:scene3d>
              <w14:camera w14:prst="orthographicFront"/>
              <w14:lightRig w14:rig="threePt" w14:dir="t">
                <w14:rot w14:lat="0" w14:lon="0" w14:rev="0"/>
              </w14:lightRig>
            </w14:scene3d>
          </w:rPr>
          <w:t>4.4.1</w:t>
        </w:r>
        <w:r w:rsidR="005E5C94" w:rsidRPr="0048439F">
          <w:rPr>
            <w:rStyle w:val="Hyperlink"/>
            <w:noProof/>
          </w:rPr>
          <w:t xml:space="preserve"> Component InputDocuments</w:t>
        </w:r>
        <w:r w:rsidR="005E5C94">
          <w:rPr>
            <w:noProof/>
            <w:webHidden/>
          </w:rPr>
          <w:tab/>
        </w:r>
        <w:r w:rsidR="005E5C94">
          <w:rPr>
            <w:noProof/>
            <w:webHidden/>
          </w:rPr>
          <w:fldChar w:fldCharType="begin"/>
        </w:r>
        <w:r w:rsidR="005E5C94">
          <w:rPr>
            <w:noProof/>
            <w:webHidden/>
          </w:rPr>
          <w:instrText xml:space="preserve"> PAGEREF _Toc983702 \h </w:instrText>
        </w:r>
        <w:r w:rsidR="005E5C94">
          <w:rPr>
            <w:noProof/>
            <w:webHidden/>
          </w:rPr>
        </w:r>
        <w:r w:rsidR="005E5C94">
          <w:rPr>
            <w:noProof/>
            <w:webHidden/>
          </w:rPr>
          <w:fldChar w:fldCharType="separate"/>
        </w:r>
        <w:r w:rsidR="005E5C94">
          <w:rPr>
            <w:noProof/>
            <w:webHidden/>
          </w:rPr>
          <w:t>94</w:t>
        </w:r>
        <w:r w:rsidR="005E5C94">
          <w:rPr>
            <w:noProof/>
            <w:webHidden/>
          </w:rPr>
          <w:fldChar w:fldCharType="end"/>
        </w:r>
      </w:hyperlink>
    </w:p>
    <w:p w14:paraId="6720F58E"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3" w:history="1">
        <w:r w:rsidR="005E5C94" w:rsidRPr="0048439F">
          <w:rPr>
            <w:rStyle w:val="Hyperlink"/>
            <w:noProof/>
            <w14:scene3d>
              <w14:camera w14:prst="orthographicFront"/>
              <w14:lightRig w14:rig="threePt" w14:dir="t">
                <w14:rot w14:lat="0" w14:lon="0" w14:rev="0"/>
              </w14:lightRig>
            </w14:scene3d>
          </w:rPr>
          <w:t>4.4.1.1</w:t>
        </w:r>
        <w:r w:rsidR="005E5C94" w:rsidRPr="0048439F">
          <w:rPr>
            <w:rStyle w:val="Hyperlink"/>
            <w:noProof/>
          </w:rPr>
          <w:t xml:space="preserve"> InputDocuments – JSON Syntax</w:t>
        </w:r>
        <w:r w:rsidR="005E5C94">
          <w:rPr>
            <w:noProof/>
            <w:webHidden/>
          </w:rPr>
          <w:tab/>
        </w:r>
        <w:r w:rsidR="005E5C94">
          <w:rPr>
            <w:noProof/>
            <w:webHidden/>
          </w:rPr>
          <w:fldChar w:fldCharType="begin"/>
        </w:r>
        <w:r w:rsidR="005E5C94">
          <w:rPr>
            <w:noProof/>
            <w:webHidden/>
          </w:rPr>
          <w:instrText xml:space="preserve"> PAGEREF _Toc983703 \h </w:instrText>
        </w:r>
        <w:r w:rsidR="005E5C94">
          <w:rPr>
            <w:noProof/>
            <w:webHidden/>
          </w:rPr>
        </w:r>
        <w:r w:rsidR="005E5C94">
          <w:rPr>
            <w:noProof/>
            <w:webHidden/>
          </w:rPr>
          <w:fldChar w:fldCharType="separate"/>
        </w:r>
        <w:r w:rsidR="005E5C94">
          <w:rPr>
            <w:noProof/>
            <w:webHidden/>
          </w:rPr>
          <w:t>95</w:t>
        </w:r>
        <w:r w:rsidR="005E5C94">
          <w:rPr>
            <w:noProof/>
            <w:webHidden/>
          </w:rPr>
          <w:fldChar w:fldCharType="end"/>
        </w:r>
      </w:hyperlink>
    </w:p>
    <w:p w14:paraId="76794304"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4" w:history="1">
        <w:r w:rsidR="005E5C94" w:rsidRPr="0048439F">
          <w:rPr>
            <w:rStyle w:val="Hyperlink"/>
            <w:noProof/>
            <w14:scene3d>
              <w14:camera w14:prst="orthographicFront"/>
              <w14:lightRig w14:rig="threePt" w14:dir="t">
                <w14:rot w14:lat="0" w14:lon="0" w14:rev="0"/>
              </w14:lightRig>
            </w14:scene3d>
          </w:rPr>
          <w:t>4.4.1.2</w:t>
        </w:r>
        <w:r w:rsidR="005E5C94" w:rsidRPr="0048439F">
          <w:rPr>
            <w:rStyle w:val="Hyperlink"/>
            <w:noProof/>
          </w:rPr>
          <w:t xml:space="preserve"> InputDocuments – XML Syntax</w:t>
        </w:r>
        <w:r w:rsidR="005E5C94">
          <w:rPr>
            <w:noProof/>
            <w:webHidden/>
          </w:rPr>
          <w:tab/>
        </w:r>
        <w:r w:rsidR="005E5C94">
          <w:rPr>
            <w:noProof/>
            <w:webHidden/>
          </w:rPr>
          <w:fldChar w:fldCharType="begin"/>
        </w:r>
        <w:r w:rsidR="005E5C94">
          <w:rPr>
            <w:noProof/>
            <w:webHidden/>
          </w:rPr>
          <w:instrText xml:space="preserve"> PAGEREF _Toc983704 \h </w:instrText>
        </w:r>
        <w:r w:rsidR="005E5C94">
          <w:rPr>
            <w:noProof/>
            <w:webHidden/>
          </w:rPr>
        </w:r>
        <w:r w:rsidR="005E5C94">
          <w:rPr>
            <w:noProof/>
            <w:webHidden/>
          </w:rPr>
          <w:fldChar w:fldCharType="separate"/>
        </w:r>
        <w:r w:rsidR="005E5C94">
          <w:rPr>
            <w:noProof/>
            <w:webHidden/>
          </w:rPr>
          <w:t>96</w:t>
        </w:r>
        <w:r w:rsidR="005E5C94">
          <w:rPr>
            <w:noProof/>
            <w:webHidden/>
          </w:rPr>
          <w:fldChar w:fldCharType="end"/>
        </w:r>
      </w:hyperlink>
    </w:p>
    <w:p w14:paraId="250CE90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5" w:history="1">
        <w:r w:rsidR="005E5C94" w:rsidRPr="0048439F">
          <w:rPr>
            <w:rStyle w:val="Hyperlink"/>
            <w:noProof/>
            <w14:scene3d>
              <w14:camera w14:prst="orthographicFront"/>
              <w14:lightRig w14:rig="threePt" w14:dir="t">
                <w14:rot w14:lat="0" w14:lon="0" w14:rev="0"/>
              </w14:lightRig>
            </w14:scene3d>
          </w:rPr>
          <w:t>4.4.2</w:t>
        </w:r>
        <w:r w:rsidR="005E5C94" w:rsidRPr="0048439F">
          <w:rPr>
            <w:rStyle w:val="Hyperlink"/>
            <w:noProof/>
          </w:rPr>
          <w:t xml:space="preserve"> Component DocumentBase</w:t>
        </w:r>
        <w:r w:rsidR="005E5C94">
          <w:rPr>
            <w:noProof/>
            <w:webHidden/>
          </w:rPr>
          <w:tab/>
        </w:r>
        <w:r w:rsidR="005E5C94">
          <w:rPr>
            <w:noProof/>
            <w:webHidden/>
          </w:rPr>
          <w:fldChar w:fldCharType="begin"/>
        </w:r>
        <w:r w:rsidR="005E5C94">
          <w:rPr>
            <w:noProof/>
            <w:webHidden/>
          </w:rPr>
          <w:instrText xml:space="preserve"> PAGEREF _Toc983705 \h </w:instrText>
        </w:r>
        <w:r w:rsidR="005E5C94">
          <w:rPr>
            <w:noProof/>
            <w:webHidden/>
          </w:rPr>
        </w:r>
        <w:r w:rsidR="005E5C94">
          <w:rPr>
            <w:noProof/>
            <w:webHidden/>
          </w:rPr>
          <w:fldChar w:fldCharType="separate"/>
        </w:r>
        <w:r w:rsidR="005E5C94">
          <w:rPr>
            <w:noProof/>
            <w:webHidden/>
          </w:rPr>
          <w:t>96</w:t>
        </w:r>
        <w:r w:rsidR="005E5C94">
          <w:rPr>
            <w:noProof/>
            <w:webHidden/>
          </w:rPr>
          <w:fldChar w:fldCharType="end"/>
        </w:r>
      </w:hyperlink>
    </w:p>
    <w:p w14:paraId="7B53FBF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6" w:history="1">
        <w:r w:rsidR="005E5C94" w:rsidRPr="0048439F">
          <w:rPr>
            <w:rStyle w:val="Hyperlink"/>
            <w:noProof/>
            <w14:scene3d>
              <w14:camera w14:prst="orthographicFront"/>
              <w14:lightRig w14:rig="threePt" w14:dir="t">
                <w14:rot w14:lat="0" w14:lon="0" w14:rev="0"/>
              </w14:lightRig>
            </w14:scene3d>
          </w:rPr>
          <w:t>4.4.2.1</w:t>
        </w:r>
        <w:r w:rsidR="005E5C94" w:rsidRPr="0048439F">
          <w:rPr>
            <w:rStyle w:val="Hyperlink"/>
            <w:noProof/>
          </w:rPr>
          <w:t xml:space="preserve"> DocumentBase – JSON Syntax</w:t>
        </w:r>
        <w:r w:rsidR="005E5C94">
          <w:rPr>
            <w:noProof/>
            <w:webHidden/>
          </w:rPr>
          <w:tab/>
        </w:r>
        <w:r w:rsidR="005E5C94">
          <w:rPr>
            <w:noProof/>
            <w:webHidden/>
          </w:rPr>
          <w:fldChar w:fldCharType="begin"/>
        </w:r>
        <w:r w:rsidR="005E5C94">
          <w:rPr>
            <w:noProof/>
            <w:webHidden/>
          </w:rPr>
          <w:instrText xml:space="preserve"> PAGEREF _Toc983706 \h </w:instrText>
        </w:r>
        <w:r w:rsidR="005E5C94">
          <w:rPr>
            <w:noProof/>
            <w:webHidden/>
          </w:rPr>
        </w:r>
        <w:r w:rsidR="005E5C94">
          <w:rPr>
            <w:noProof/>
            <w:webHidden/>
          </w:rPr>
          <w:fldChar w:fldCharType="separate"/>
        </w:r>
        <w:r w:rsidR="005E5C94">
          <w:rPr>
            <w:noProof/>
            <w:webHidden/>
          </w:rPr>
          <w:t>97</w:t>
        </w:r>
        <w:r w:rsidR="005E5C94">
          <w:rPr>
            <w:noProof/>
            <w:webHidden/>
          </w:rPr>
          <w:fldChar w:fldCharType="end"/>
        </w:r>
      </w:hyperlink>
    </w:p>
    <w:p w14:paraId="5FF637CD"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7" w:history="1">
        <w:r w:rsidR="005E5C94" w:rsidRPr="0048439F">
          <w:rPr>
            <w:rStyle w:val="Hyperlink"/>
            <w:noProof/>
            <w14:scene3d>
              <w14:camera w14:prst="orthographicFront"/>
              <w14:lightRig w14:rig="threePt" w14:dir="t">
                <w14:rot w14:lat="0" w14:lon="0" w14:rev="0"/>
              </w14:lightRig>
            </w14:scene3d>
          </w:rPr>
          <w:t>4.4.2.2</w:t>
        </w:r>
        <w:r w:rsidR="005E5C94" w:rsidRPr="0048439F">
          <w:rPr>
            <w:rStyle w:val="Hyperlink"/>
            <w:noProof/>
          </w:rPr>
          <w:t xml:space="preserve"> DocumentBase – XML Syntax</w:t>
        </w:r>
        <w:r w:rsidR="005E5C94">
          <w:rPr>
            <w:noProof/>
            <w:webHidden/>
          </w:rPr>
          <w:tab/>
        </w:r>
        <w:r w:rsidR="005E5C94">
          <w:rPr>
            <w:noProof/>
            <w:webHidden/>
          </w:rPr>
          <w:fldChar w:fldCharType="begin"/>
        </w:r>
        <w:r w:rsidR="005E5C94">
          <w:rPr>
            <w:noProof/>
            <w:webHidden/>
          </w:rPr>
          <w:instrText xml:space="preserve"> PAGEREF _Toc983707 \h </w:instrText>
        </w:r>
        <w:r w:rsidR="005E5C94">
          <w:rPr>
            <w:noProof/>
            <w:webHidden/>
          </w:rPr>
        </w:r>
        <w:r w:rsidR="005E5C94">
          <w:rPr>
            <w:noProof/>
            <w:webHidden/>
          </w:rPr>
          <w:fldChar w:fldCharType="separate"/>
        </w:r>
        <w:r w:rsidR="005E5C94">
          <w:rPr>
            <w:noProof/>
            <w:webHidden/>
          </w:rPr>
          <w:t>98</w:t>
        </w:r>
        <w:r w:rsidR="005E5C94">
          <w:rPr>
            <w:noProof/>
            <w:webHidden/>
          </w:rPr>
          <w:fldChar w:fldCharType="end"/>
        </w:r>
      </w:hyperlink>
    </w:p>
    <w:p w14:paraId="03C7A41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08" w:history="1">
        <w:r w:rsidR="005E5C94" w:rsidRPr="0048439F">
          <w:rPr>
            <w:rStyle w:val="Hyperlink"/>
            <w:noProof/>
            <w14:scene3d>
              <w14:camera w14:prst="orthographicFront"/>
              <w14:lightRig w14:rig="threePt" w14:dir="t">
                <w14:rot w14:lat="0" w14:lon="0" w14:rev="0"/>
              </w14:lightRig>
            </w14:scene3d>
          </w:rPr>
          <w:t>4.4.3</w:t>
        </w:r>
        <w:r w:rsidR="005E5C94" w:rsidRPr="0048439F">
          <w:rPr>
            <w:rStyle w:val="Hyperlink"/>
            <w:noProof/>
          </w:rPr>
          <w:t xml:space="preserve"> Component Document</w:t>
        </w:r>
        <w:r w:rsidR="005E5C94">
          <w:rPr>
            <w:noProof/>
            <w:webHidden/>
          </w:rPr>
          <w:tab/>
        </w:r>
        <w:r w:rsidR="005E5C94">
          <w:rPr>
            <w:noProof/>
            <w:webHidden/>
          </w:rPr>
          <w:fldChar w:fldCharType="begin"/>
        </w:r>
        <w:r w:rsidR="005E5C94">
          <w:rPr>
            <w:noProof/>
            <w:webHidden/>
          </w:rPr>
          <w:instrText xml:space="preserve"> PAGEREF _Toc983708 \h </w:instrText>
        </w:r>
        <w:r w:rsidR="005E5C94">
          <w:rPr>
            <w:noProof/>
            <w:webHidden/>
          </w:rPr>
        </w:r>
        <w:r w:rsidR="005E5C94">
          <w:rPr>
            <w:noProof/>
            <w:webHidden/>
          </w:rPr>
          <w:fldChar w:fldCharType="separate"/>
        </w:r>
        <w:r w:rsidR="005E5C94">
          <w:rPr>
            <w:noProof/>
            <w:webHidden/>
          </w:rPr>
          <w:t>98</w:t>
        </w:r>
        <w:r w:rsidR="005E5C94">
          <w:rPr>
            <w:noProof/>
            <w:webHidden/>
          </w:rPr>
          <w:fldChar w:fldCharType="end"/>
        </w:r>
      </w:hyperlink>
    </w:p>
    <w:p w14:paraId="1CEEE06C"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09" w:history="1">
        <w:r w:rsidR="005E5C94" w:rsidRPr="0048439F">
          <w:rPr>
            <w:rStyle w:val="Hyperlink"/>
            <w:noProof/>
            <w14:scene3d>
              <w14:camera w14:prst="orthographicFront"/>
              <w14:lightRig w14:rig="threePt" w14:dir="t">
                <w14:rot w14:lat="0" w14:lon="0" w14:rev="0"/>
              </w14:lightRig>
            </w14:scene3d>
          </w:rPr>
          <w:t>4.4.3.1</w:t>
        </w:r>
        <w:r w:rsidR="005E5C94" w:rsidRPr="0048439F">
          <w:rPr>
            <w:rStyle w:val="Hyperlink"/>
            <w:noProof/>
          </w:rPr>
          <w:t xml:space="preserve"> Document – JSON Syntax</w:t>
        </w:r>
        <w:r w:rsidR="005E5C94">
          <w:rPr>
            <w:noProof/>
            <w:webHidden/>
          </w:rPr>
          <w:tab/>
        </w:r>
        <w:r w:rsidR="005E5C94">
          <w:rPr>
            <w:noProof/>
            <w:webHidden/>
          </w:rPr>
          <w:fldChar w:fldCharType="begin"/>
        </w:r>
        <w:r w:rsidR="005E5C94">
          <w:rPr>
            <w:noProof/>
            <w:webHidden/>
          </w:rPr>
          <w:instrText xml:space="preserve"> PAGEREF _Toc983709 \h </w:instrText>
        </w:r>
        <w:r w:rsidR="005E5C94">
          <w:rPr>
            <w:noProof/>
            <w:webHidden/>
          </w:rPr>
        </w:r>
        <w:r w:rsidR="005E5C94">
          <w:rPr>
            <w:noProof/>
            <w:webHidden/>
          </w:rPr>
          <w:fldChar w:fldCharType="separate"/>
        </w:r>
        <w:r w:rsidR="005E5C94">
          <w:rPr>
            <w:noProof/>
            <w:webHidden/>
          </w:rPr>
          <w:t>98</w:t>
        </w:r>
        <w:r w:rsidR="005E5C94">
          <w:rPr>
            <w:noProof/>
            <w:webHidden/>
          </w:rPr>
          <w:fldChar w:fldCharType="end"/>
        </w:r>
      </w:hyperlink>
    </w:p>
    <w:p w14:paraId="13244F7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0" w:history="1">
        <w:r w:rsidR="005E5C94" w:rsidRPr="0048439F">
          <w:rPr>
            <w:rStyle w:val="Hyperlink"/>
            <w:noProof/>
            <w14:scene3d>
              <w14:camera w14:prst="orthographicFront"/>
              <w14:lightRig w14:rig="threePt" w14:dir="t">
                <w14:rot w14:lat="0" w14:lon="0" w14:rev="0"/>
              </w14:lightRig>
            </w14:scene3d>
          </w:rPr>
          <w:t>4.4.3.2</w:t>
        </w:r>
        <w:r w:rsidR="005E5C94" w:rsidRPr="0048439F">
          <w:rPr>
            <w:rStyle w:val="Hyperlink"/>
            <w:noProof/>
          </w:rPr>
          <w:t xml:space="preserve"> Document – XML Syntax</w:t>
        </w:r>
        <w:r w:rsidR="005E5C94">
          <w:rPr>
            <w:noProof/>
            <w:webHidden/>
          </w:rPr>
          <w:tab/>
        </w:r>
        <w:r w:rsidR="005E5C94">
          <w:rPr>
            <w:noProof/>
            <w:webHidden/>
          </w:rPr>
          <w:fldChar w:fldCharType="begin"/>
        </w:r>
        <w:r w:rsidR="005E5C94">
          <w:rPr>
            <w:noProof/>
            <w:webHidden/>
          </w:rPr>
          <w:instrText xml:space="preserve"> PAGEREF _Toc983710 \h </w:instrText>
        </w:r>
        <w:r w:rsidR="005E5C94">
          <w:rPr>
            <w:noProof/>
            <w:webHidden/>
          </w:rPr>
        </w:r>
        <w:r w:rsidR="005E5C94">
          <w:rPr>
            <w:noProof/>
            <w:webHidden/>
          </w:rPr>
          <w:fldChar w:fldCharType="separate"/>
        </w:r>
        <w:r w:rsidR="005E5C94">
          <w:rPr>
            <w:noProof/>
            <w:webHidden/>
          </w:rPr>
          <w:t>99</w:t>
        </w:r>
        <w:r w:rsidR="005E5C94">
          <w:rPr>
            <w:noProof/>
            <w:webHidden/>
          </w:rPr>
          <w:fldChar w:fldCharType="end"/>
        </w:r>
      </w:hyperlink>
    </w:p>
    <w:p w14:paraId="7308BBC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1" w:history="1">
        <w:r w:rsidR="005E5C94" w:rsidRPr="0048439F">
          <w:rPr>
            <w:rStyle w:val="Hyperlink"/>
            <w:noProof/>
            <w14:scene3d>
              <w14:camera w14:prst="orthographicFront"/>
              <w14:lightRig w14:rig="threePt" w14:dir="t">
                <w14:rot w14:lat="0" w14:lon="0" w14:rev="0"/>
              </w14:lightRig>
            </w14:scene3d>
          </w:rPr>
          <w:t>4.4.4</w:t>
        </w:r>
        <w:r w:rsidR="005E5C94" w:rsidRPr="0048439F">
          <w:rPr>
            <w:rStyle w:val="Hyperlink"/>
            <w:noProof/>
          </w:rPr>
          <w:t xml:space="preserve"> Component TransformedData</w:t>
        </w:r>
        <w:r w:rsidR="005E5C94">
          <w:rPr>
            <w:noProof/>
            <w:webHidden/>
          </w:rPr>
          <w:tab/>
        </w:r>
        <w:r w:rsidR="005E5C94">
          <w:rPr>
            <w:noProof/>
            <w:webHidden/>
          </w:rPr>
          <w:fldChar w:fldCharType="begin"/>
        </w:r>
        <w:r w:rsidR="005E5C94">
          <w:rPr>
            <w:noProof/>
            <w:webHidden/>
          </w:rPr>
          <w:instrText xml:space="preserve"> PAGEREF _Toc983711 \h </w:instrText>
        </w:r>
        <w:r w:rsidR="005E5C94">
          <w:rPr>
            <w:noProof/>
            <w:webHidden/>
          </w:rPr>
        </w:r>
        <w:r w:rsidR="005E5C94">
          <w:rPr>
            <w:noProof/>
            <w:webHidden/>
          </w:rPr>
          <w:fldChar w:fldCharType="separate"/>
        </w:r>
        <w:r w:rsidR="005E5C94">
          <w:rPr>
            <w:noProof/>
            <w:webHidden/>
          </w:rPr>
          <w:t>99</w:t>
        </w:r>
        <w:r w:rsidR="005E5C94">
          <w:rPr>
            <w:noProof/>
            <w:webHidden/>
          </w:rPr>
          <w:fldChar w:fldCharType="end"/>
        </w:r>
      </w:hyperlink>
    </w:p>
    <w:p w14:paraId="31199D30"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2" w:history="1">
        <w:r w:rsidR="005E5C94" w:rsidRPr="0048439F">
          <w:rPr>
            <w:rStyle w:val="Hyperlink"/>
            <w:noProof/>
            <w14:scene3d>
              <w14:camera w14:prst="orthographicFront"/>
              <w14:lightRig w14:rig="threePt" w14:dir="t">
                <w14:rot w14:lat="0" w14:lon="0" w14:rev="0"/>
              </w14:lightRig>
            </w14:scene3d>
          </w:rPr>
          <w:t>4.4.4.1</w:t>
        </w:r>
        <w:r w:rsidR="005E5C94" w:rsidRPr="0048439F">
          <w:rPr>
            <w:rStyle w:val="Hyperlink"/>
            <w:noProof/>
          </w:rPr>
          <w:t xml:space="preserve"> TransformedData – JSON Syntax</w:t>
        </w:r>
        <w:r w:rsidR="005E5C94">
          <w:rPr>
            <w:noProof/>
            <w:webHidden/>
          </w:rPr>
          <w:tab/>
        </w:r>
        <w:r w:rsidR="005E5C94">
          <w:rPr>
            <w:noProof/>
            <w:webHidden/>
          </w:rPr>
          <w:fldChar w:fldCharType="begin"/>
        </w:r>
        <w:r w:rsidR="005E5C94">
          <w:rPr>
            <w:noProof/>
            <w:webHidden/>
          </w:rPr>
          <w:instrText xml:space="preserve"> PAGEREF _Toc983712 \h </w:instrText>
        </w:r>
        <w:r w:rsidR="005E5C94">
          <w:rPr>
            <w:noProof/>
            <w:webHidden/>
          </w:rPr>
        </w:r>
        <w:r w:rsidR="005E5C94">
          <w:rPr>
            <w:noProof/>
            <w:webHidden/>
          </w:rPr>
          <w:fldChar w:fldCharType="separate"/>
        </w:r>
        <w:r w:rsidR="005E5C94">
          <w:rPr>
            <w:noProof/>
            <w:webHidden/>
          </w:rPr>
          <w:t>100</w:t>
        </w:r>
        <w:r w:rsidR="005E5C94">
          <w:rPr>
            <w:noProof/>
            <w:webHidden/>
          </w:rPr>
          <w:fldChar w:fldCharType="end"/>
        </w:r>
      </w:hyperlink>
    </w:p>
    <w:p w14:paraId="3EAFFBB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3" w:history="1">
        <w:r w:rsidR="005E5C94" w:rsidRPr="0048439F">
          <w:rPr>
            <w:rStyle w:val="Hyperlink"/>
            <w:noProof/>
            <w14:scene3d>
              <w14:camera w14:prst="orthographicFront"/>
              <w14:lightRig w14:rig="threePt" w14:dir="t">
                <w14:rot w14:lat="0" w14:lon="0" w14:rev="0"/>
              </w14:lightRig>
            </w14:scene3d>
          </w:rPr>
          <w:t>4.4.4.2</w:t>
        </w:r>
        <w:r w:rsidR="005E5C94" w:rsidRPr="0048439F">
          <w:rPr>
            <w:rStyle w:val="Hyperlink"/>
            <w:noProof/>
          </w:rPr>
          <w:t xml:space="preserve"> TransformedData – XML Syntax</w:t>
        </w:r>
        <w:r w:rsidR="005E5C94">
          <w:rPr>
            <w:noProof/>
            <w:webHidden/>
          </w:rPr>
          <w:tab/>
        </w:r>
        <w:r w:rsidR="005E5C94">
          <w:rPr>
            <w:noProof/>
            <w:webHidden/>
          </w:rPr>
          <w:fldChar w:fldCharType="begin"/>
        </w:r>
        <w:r w:rsidR="005E5C94">
          <w:rPr>
            <w:noProof/>
            <w:webHidden/>
          </w:rPr>
          <w:instrText xml:space="preserve"> PAGEREF _Toc983713 \h </w:instrText>
        </w:r>
        <w:r w:rsidR="005E5C94">
          <w:rPr>
            <w:noProof/>
            <w:webHidden/>
          </w:rPr>
        </w:r>
        <w:r w:rsidR="005E5C94">
          <w:rPr>
            <w:noProof/>
            <w:webHidden/>
          </w:rPr>
          <w:fldChar w:fldCharType="separate"/>
        </w:r>
        <w:r w:rsidR="005E5C94">
          <w:rPr>
            <w:noProof/>
            <w:webHidden/>
          </w:rPr>
          <w:t>101</w:t>
        </w:r>
        <w:r w:rsidR="005E5C94">
          <w:rPr>
            <w:noProof/>
            <w:webHidden/>
          </w:rPr>
          <w:fldChar w:fldCharType="end"/>
        </w:r>
      </w:hyperlink>
    </w:p>
    <w:p w14:paraId="0057E3E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4" w:history="1">
        <w:r w:rsidR="005E5C94" w:rsidRPr="0048439F">
          <w:rPr>
            <w:rStyle w:val="Hyperlink"/>
            <w:noProof/>
            <w14:scene3d>
              <w14:camera w14:prst="orthographicFront"/>
              <w14:lightRig w14:rig="threePt" w14:dir="t">
                <w14:rot w14:lat="0" w14:lon="0" w14:rev="0"/>
              </w14:lightRig>
            </w14:scene3d>
          </w:rPr>
          <w:t>4.4.5</w:t>
        </w:r>
        <w:r w:rsidR="005E5C94" w:rsidRPr="0048439F">
          <w:rPr>
            <w:rStyle w:val="Hyperlink"/>
            <w:noProof/>
          </w:rPr>
          <w:t xml:space="preserve"> Component DocumentHash</w:t>
        </w:r>
        <w:r w:rsidR="005E5C94">
          <w:rPr>
            <w:noProof/>
            <w:webHidden/>
          </w:rPr>
          <w:tab/>
        </w:r>
        <w:r w:rsidR="005E5C94">
          <w:rPr>
            <w:noProof/>
            <w:webHidden/>
          </w:rPr>
          <w:fldChar w:fldCharType="begin"/>
        </w:r>
        <w:r w:rsidR="005E5C94">
          <w:rPr>
            <w:noProof/>
            <w:webHidden/>
          </w:rPr>
          <w:instrText xml:space="preserve"> PAGEREF _Toc983714 \h </w:instrText>
        </w:r>
        <w:r w:rsidR="005E5C94">
          <w:rPr>
            <w:noProof/>
            <w:webHidden/>
          </w:rPr>
        </w:r>
        <w:r w:rsidR="005E5C94">
          <w:rPr>
            <w:noProof/>
            <w:webHidden/>
          </w:rPr>
          <w:fldChar w:fldCharType="separate"/>
        </w:r>
        <w:r w:rsidR="005E5C94">
          <w:rPr>
            <w:noProof/>
            <w:webHidden/>
          </w:rPr>
          <w:t>101</w:t>
        </w:r>
        <w:r w:rsidR="005E5C94">
          <w:rPr>
            <w:noProof/>
            <w:webHidden/>
          </w:rPr>
          <w:fldChar w:fldCharType="end"/>
        </w:r>
      </w:hyperlink>
    </w:p>
    <w:p w14:paraId="46CE377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5" w:history="1">
        <w:r w:rsidR="005E5C94" w:rsidRPr="0048439F">
          <w:rPr>
            <w:rStyle w:val="Hyperlink"/>
            <w:noProof/>
            <w14:scene3d>
              <w14:camera w14:prst="orthographicFront"/>
              <w14:lightRig w14:rig="threePt" w14:dir="t">
                <w14:rot w14:lat="0" w14:lon="0" w14:rev="0"/>
              </w14:lightRig>
            </w14:scene3d>
          </w:rPr>
          <w:t>4.4.5.1</w:t>
        </w:r>
        <w:r w:rsidR="005E5C94" w:rsidRPr="0048439F">
          <w:rPr>
            <w:rStyle w:val="Hyperlink"/>
            <w:noProof/>
          </w:rPr>
          <w:t xml:space="preserve"> DocumentHash – JSON Syntax</w:t>
        </w:r>
        <w:r w:rsidR="005E5C94">
          <w:rPr>
            <w:noProof/>
            <w:webHidden/>
          </w:rPr>
          <w:tab/>
        </w:r>
        <w:r w:rsidR="005E5C94">
          <w:rPr>
            <w:noProof/>
            <w:webHidden/>
          </w:rPr>
          <w:fldChar w:fldCharType="begin"/>
        </w:r>
        <w:r w:rsidR="005E5C94">
          <w:rPr>
            <w:noProof/>
            <w:webHidden/>
          </w:rPr>
          <w:instrText xml:space="preserve"> PAGEREF _Toc983715 \h </w:instrText>
        </w:r>
        <w:r w:rsidR="005E5C94">
          <w:rPr>
            <w:noProof/>
            <w:webHidden/>
          </w:rPr>
        </w:r>
        <w:r w:rsidR="005E5C94">
          <w:rPr>
            <w:noProof/>
            <w:webHidden/>
          </w:rPr>
          <w:fldChar w:fldCharType="separate"/>
        </w:r>
        <w:r w:rsidR="005E5C94">
          <w:rPr>
            <w:noProof/>
            <w:webHidden/>
          </w:rPr>
          <w:t>102</w:t>
        </w:r>
        <w:r w:rsidR="005E5C94">
          <w:rPr>
            <w:noProof/>
            <w:webHidden/>
          </w:rPr>
          <w:fldChar w:fldCharType="end"/>
        </w:r>
      </w:hyperlink>
    </w:p>
    <w:p w14:paraId="7033567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6" w:history="1">
        <w:r w:rsidR="005E5C94" w:rsidRPr="0048439F">
          <w:rPr>
            <w:rStyle w:val="Hyperlink"/>
            <w:noProof/>
            <w14:scene3d>
              <w14:camera w14:prst="orthographicFront"/>
              <w14:lightRig w14:rig="threePt" w14:dir="t">
                <w14:rot w14:lat="0" w14:lon="0" w14:rev="0"/>
              </w14:lightRig>
            </w14:scene3d>
          </w:rPr>
          <w:t>4.4.5.2</w:t>
        </w:r>
        <w:r w:rsidR="005E5C94" w:rsidRPr="0048439F">
          <w:rPr>
            <w:rStyle w:val="Hyperlink"/>
            <w:noProof/>
          </w:rPr>
          <w:t xml:space="preserve"> DocumentHash – XML Syntax</w:t>
        </w:r>
        <w:r w:rsidR="005E5C94">
          <w:rPr>
            <w:noProof/>
            <w:webHidden/>
          </w:rPr>
          <w:tab/>
        </w:r>
        <w:r w:rsidR="005E5C94">
          <w:rPr>
            <w:noProof/>
            <w:webHidden/>
          </w:rPr>
          <w:fldChar w:fldCharType="begin"/>
        </w:r>
        <w:r w:rsidR="005E5C94">
          <w:rPr>
            <w:noProof/>
            <w:webHidden/>
          </w:rPr>
          <w:instrText xml:space="preserve"> PAGEREF _Toc983716 \h </w:instrText>
        </w:r>
        <w:r w:rsidR="005E5C94">
          <w:rPr>
            <w:noProof/>
            <w:webHidden/>
          </w:rPr>
        </w:r>
        <w:r w:rsidR="005E5C94">
          <w:rPr>
            <w:noProof/>
            <w:webHidden/>
          </w:rPr>
          <w:fldChar w:fldCharType="separate"/>
        </w:r>
        <w:r w:rsidR="005E5C94">
          <w:rPr>
            <w:noProof/>
            <w:webHidden/>
          </w:rPr>
          <w:t>103</w:t>
        </w:r>
        <w:r w:rsidR="005E5C94">
          <w:rPr>
            <w:noProof/>
            <w:webHidden/>
          </w:rPr>
          <w:fldChar w:fldCharType="end"/>
        </w:r>
      </w:hyperlink>
    </w:p>
    <w:p w14:paraId="7C898B0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17" w:history="1">
        <w:r w:rsidR="005E5C94" w:rsidRPr="0048439F">
          <w:rPr>
            <w:rStyle w:val="Hyperlink"/>
            <w:noProof/>
            <w14:scene3d>
              <w14:camera w14:prst="orthographicFront"/>
              <w14:lightRig w14:rig="threePt" w14:dir="t">
                <w14:rot w14:lat="0" w14:lon="0" w14:rev="0"/>
              </w14:lightRig>
            </w14:scene3d>
          </w:rPr>
          <w:t>4.4.6</w:t>
        </w:r>
        <w:r w:rsidR="005E5C94" w:rsidRPr="0048439F">
          <w:rPr>
            <w:rStyle w:val="Hyperlink"/>
            <w:noProof/>
          </w:rPr>
          <w:t xml:space="preserve"> Component SignatureObject</w:t>
        </w:r>
        <w:r w:rsidR="005E5C94">
          <w:rPr>
            <w:noProof/>
            <w:webHidden/>
          </w:rPr>
          <w:tab/>
        </w:r>
        <w:r w:rsidR="005E5C94">
          <w:rPr>
            <w:noProof/>
            <w:webHidden/>
          </w:rPr>
          <w:fldChar w:fldCharType="begin"/>
        </w:r>
        <w:r w:rsidR="005E5C94">
          <w:rPr>
            <w:noProof/>
            <w:webHidden/>
          </w:rPr>
          <w:instrText xml:space="preserve"> PAGEREF _Toc983717 \h </w:instrText>
        </w:r>
        <w:r w:rsidR="005E5C94">
          <w:rPr>
            <w:noProof/>
            <w:webHidden/>
          </w:rPr>
        </w:r>
        <w:r w:rsidR="005E5C94">
          <w:rPr>
            <w:noProof/>
            <w:webHidden/>
          </w:rPr>
          <w:fldChar w:fldCharType="separate"/>
        </w:r>
        <w:r w:rsidR="005E5C94">
          <w:rPr>
            <w:noProof/>
            <w:webHidden/>
          </w:rPr>
          <w:t>103</w:t>
        </w:r>
        <w:r w:rsidR="005E5C94">
          <w:rPr>
            <w:noProof/>
            <w:webHidden/>
          </w:rPr>
          <w:fldChar w:fldCharType="end"/>
        </w:r>
      </w:hyperlink>
    </w:p>
    <w:p w14:paraId="43A70CA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8" w:history="1">
        <w:r w:rsidR="005E5C94" w:rsidRPr="0048439F">
          <w:rPr>
            <w:rStyle w:val="Hyperlink"/>
            <w:noProof/>
            <w14:scene3d>
              <w14:camera w14:prst="orthographicFront"/>
              <w14:lightRig w14:rig="threePt" w14:dir="t">
                <w14:rot w14:lat="0" w14:lon="0" w14:rev="0"/>
              </w14:lightRig>
            </w14:scene3d>
          </w:rPr>
          <w:t>4.4.6.1</w:t>
        </w:r>
        <w:r w:rsidR="005E5C94" w:rsidRPr="0048439F">
          <w:rPr>
            <w:rStyle w:val="Hyperlink"/>
            <w:noProof/>
          </w:rPr>
          <w:t xml:space="preserve"> SignatureObject – JSON Syntax</w:t>
        </w:r>
        <w:r w:rsidR="005E5C94">
          <w:rPr>
            <w:noProof/>
            <w:webHidden/>
          </w:rPr>
          <w:tab/>
        </w:r>
        <w:r w:rsidR="005E5C94">
          <w:rPr>
            <w:noProof/>
            <w:webHidden/>
          </w:rPr>
          <w:fldChar w:fldCharType="begin"/>
        </w:r>
        <w:r w:rsidR="005E5C94">
          <w:rPr>
            <w:noProof/>
            <w:webHidden/>
          </w:rPr>
          <w:instrText xml:space="preserve"> PAGEREF _Toc983718 \h </w:instrText>
        </w:r>
        <w:r w:rsidR="005E5C94">
          <w:rPr>
            <w:noProof/>
            <w:webHidden/>
          </w:rPr>
        </w:r>
        <w:r w:rsidR="005E5C94">
          <w:rPr>
            <w:noProof/>
            <w:webHidden/>
          </w:rPr>
          <w:fldChar w:fldCharType="separate"/>
        </w:r>
        <w:r w:rsidR="005E5C94">
          <w:rPr>
            <w:noProof/>
            <w:webHidden/>
          </w:rPr>
          <w:t>104</w:t>
        </w:r>
        <w:r w:rsidR="005E5C94">
          <w:rPr>
            <w:noProof/>
            <w:webHidden/>
          </w:rPr>
          <w:fldChar w:fldCharType="end"/>
        </w:r>
      </w:hyperlink>
    </w:p>
    <w:p w14:paraId="7A9DCB7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19" w:history="1">
        <w:r w:rsidR="005E5C94" w:rsidRPr="0048439F">
          <w:rPr>
            <w:rStyle w:val="Hyperlink"/>
            <w:noProof/>
            <w14:scene3d>
              <w14:camera w14:prst="orthographicFront"/>
              <w14:lightRig w14:rig="threePt" w14:dir="t">
                <w14:rot w14:lat="0" w14:lon="0" w14:rev="0"/>
              </w14:lightRig>
            </w14:scene3d>
          </w:rPr>
          <w:t>4.4.6.2</w:t>
        </w:r>
        <w:r w:rsidR="005E5C94" w:rsidRPr="0048439F">
          <w:rPr>
            <w:rStyle w:val="Hyperlink"/>
            <w:noProof/>
          </w:rPr>
          <w:t xml:space="preserve"> SignatureObject – XML Syntax</w:t>
        </w:r>
        <w:r w:rsidR="005E5C94">
          <w:rPr>
            <w:noProof/>
            <w:webHidden/>
          </w:rPr>
          <w:tab/>
        </w:r>
        <w:r w:rsidR="005E5C94">
          <w:rPr>
            <w:noProof/>
            <w:webHidden/>
          </w:rPr>
          <w:fldChar w:fldCharType="begin"/>
        </w:r>
        <w:r w:rsidR="005E5C94">
          <w:rPr>
            <w:noProof/>
            <w:webHidden/>
          </w:rPr>
          <w:instrText xml:space="preserve"> PAGEREF _Toc983719 \h </w:instrText>
        </w:r>
        <w:r w:rsidR="005E5C94">
          <w:rPr>
            <w:noProof/>
            <w:webHidden/>
          </w:rPr>
        </w:r>
        <w:r w:rsidR="005E5C94">
          <w:rPr>
            <w:noProof/>
            <w:webHidden/>
          </w:rPr>
          <w:fldChar w:fldCharType="separate"/>
        </w:r>
        <w:r w:rsidR="005E5C94">
          <w:rPr>
            <w:noProof/>
            <w:webHidden/>
          </w:rPr>
          <w:t>105</w:t>
        </w:r>
        <w:r w:rsidR="005E5C94">
          <w:rPr>
            <w:noProof/>
            <w:webHidden/>
          </w:rPr>
          <w:fldChar w:fldCharType="end"/>
        </w:r>
      </w:hyperlink>
    </w:p>
    <w:p w14:paraId="1293A226"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20" w:history="1">
        <w:r w:rsidR="005E5C94" w:rsidRPr="0048439F">
          <w:rPr>
            <w:rStyle w:val="Hyperlink"/>
            <w:noProof/>
          </w:rPr>
          <w:t>4.5 Referenced Data Structure Models from other documents</w:t>
        </w:r>
        <w:r w:rsidR="005E5C94">
          <w:rPr>
            <w:noProof/>
            <w:webHidden/>
          </w:rPr>
          <w:tab/>
        </w:r>
        <w:r w:rsidR="005E5C94">
          <w:rPr>
            <w:noProof/>
            <w:webHidden/>
          </w:rPr>
          <w:fldChar w:fldCharType="begin"/>
        </w:r>
        <w:r w:rsidR="005E5C94">
          <w:rPr>
            <w:noProof/>
            <w:webHidden/>
          </w:rPr>
          <w:instrText xml:space="preserve"> PAGEREF _Toc983720 \h </w:instrText>
        </w:r>
        <w:r w:rsidR="005E5C94">
          <w:rPr>
            <w:noProof/>
            <w:webHidden/>
          </w:rPr>
        </w:r>
        <w:r w:rsidR="005E5C94">
          <w:rPr>
            <w:noProof/>
            <w:webHidden/>
          </w:rPr>
          <w:fldChar w:fldCharType="separate"/>
        </w:r>
        <w:r w:rsidR="005E5C94">
          <w:rPr>
            <w:noProof/>
            <w:webHidden/>
          </w:rPr>
          <w:t>105</w:t>
        </w:r>
        <w:r w:rsidR="005E5C94">
          <w:rPr>
            <w:noProof/>
            <w:webHidden/>
          </w:rPr>
          <w:fldChar w:fldCharType="end"/>
        </w:r>
      </w:hyperlink>
    </w:p>
    <w:p w14:paraId="44C0407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1" w:history="1">
        <w:r w:rsidR="005E5C94" w:rsidRPr="0048439F">
          <w:rPr>
            <w:rStyle w:val="Hyperlink"/>
            <w:noProof/>
            <w14:scene3d>
              <w14:camera w14:prst="orthographicFront"/>
              <w14:lightRig w14:rig="threePt" w14:dir="t">
                <w14:rot w14:lat="0" w14:lon="0" w14:rev="0"/>
              </w14:lightRig>
            </w14:scene3d>
          </w:rPr>
          <w:t>4.5.1</w:t>
        </w:r>
        <w:r w:rsidR="005E5C94" w:rsidRPr="0048439F">
          <w:rPr>
            <w:rStyle w:val="Hyperlink"/>
            <w:noProof/>
          </w:rPr>
          <w:t xml:space="preserve"> Component NameID</w:t>
        </w:r>
        <w:r w:rsidR="005E5C94">
          <w:rPr>
            <w:noProof/>
            <w:webHidden/>
          </w:rPr>
          <w:tab/>
        </w:r>
        <w:r w:rsidR="005E5C94">
          <w:rPr>
            <w:noProof/>
            <w:webHidden/>
          </w:rPr>
          <w:fldChar w:fldCharType="begin"/>
        </w:r>
        <w:r w:rsidR="005E5C94">
          <w:rPr>
            <w:noProof/>
            <w:webHidden/>
          </w:rPr>
          <w:instrText xml:space="preserve"> PAGEREF _Toc983721 \h </w:instrText>
        </w:r>
        <w:r w:rsidR="005E5C94">
          <w:rPr>
            <w:noProof/>
            <w:webHidden/>
          </w:rPr>
        </w:r>
        <w:r w:rsidR="005E5C94">
          <w:rPr>
            <w:noProof/>
            <w:webHidden/>
          </w:rPr>
          <w:fldChar w:fldCharType="separate"/>
        </w:r>
        <w:r w:rsidR="005E5C94">
          <w:rPr>
            <w:noProof/>
            <w:webHidden/>
          </w:rPr>
          <w:t>105</w:t>
        </w:r>
        <w:r w:rsidR="005E5C94">
          <w:rPr>
            <w:noProof/>
            <w:webHidden/>
          </w:rPr>
          <w:fldChar w:fldCharType="end"/>
        </w:r>
      </w:hyperlink>
    </w:p>
    <w:p w14:paraId="1E767CC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2" w:history="1">
        <w:r w:rsidR="005E5C94" w:rsidRPr="0048439F">
          <w:rPr>
            <w:rStyle w:val="Hyperlink"/>
            <w:noProof/>
            <w14:scene3d>
              <w14:camera w14:prst="orthographicFront"/>
              <w14:lightRig w14:rig="threePt" w14:dir="t">
                <w14:rot w14:lat="0" w14:lon="0" w14:rev="0"/>
              </w14:lightRig>
            </w14:scene3d>
          </w:rPr>
          <w:t>4.5.1.1</w:t>
        </w:r>
        <w:r w:rsidR="005E5C94" w:rsidRPr="0048439F">
          <w:rPr>
            <w:rStyle w:val="Hyperlink"/>
            <w:noProof/>
          </w:rPr>
          <w:t xml:space="preserve"> NameID – JSON Syntax</w:t>
        </w:r>
        <w:r w:rsidR="005E5C94">
          <w:rPr>
            <w:noProof/>
            <w:webHidden/>
          </w:rPr>
          <w:tab/>
        </w:r>
        <w:r w:rsidR="005E5C94">
          <w:rPr>
            <w:noProof/>
            <w:webHidden/>
          </w:rPr>
          <w:fldChar w:fldCharType="begin"/>
        </w:r>
        <w:r w:rsidR="005E5C94">
          <w:rPr>
            <w:noProof/>
            <w:webHidden/>
          </w:rPr>
          <w:instrText xml:space="preserve"> PAGEREF _Toc983722 \h </w:instrText>
        </w:r>
        <w:r w:rsidR="005E5C94">
          <w:rPr>
            <w:noProof/>
            <w:webHidden/>
          </w:rPr>
        </w:r>
        <w:r w:rsidR="005E5C94">
          <w:rPr>
            <w:noProof/>
            <w:webHidden/>
          </w:rPr>
          <w:fldChar w:fldCharType="separate"/>
        </w:r>
        <w:r w:rsidR="005E5C94">
          <w:rPr>
            <w:noProof/>
            <w:webHidden/>
          </w:rPr>
          <w:t>106</w:t>
        </w:r>
        <w:r w:rsidR="005E5C94">
          <w:rPr>
            <w:noProof/>
            <w:webHidden/>
          </w:rPr>
          <w:fldChar w:fldCharType="end"/>
        </w:r>
      </w:hyperlink>
    </w:p>
    <w:p w14:paraId="429D02A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3" w:history="1">
        <w:r w:rsidR="005E5C94" w:rsidRPr="0048439F">
          <w:rPr>
            <w:rStyle w:val="Hyperlink"/>
            <w:noProof/>
            <w14:scene3d>
              <w14:camera w14:prst="orthographicFront"/>
              <w14:lightRig w14:rig="threePt" w14:dir="t">
                <w14:rot w14:lat="0" w14:lon="0" w14:rev="0"/>
              </w14:lightRig>
            </w14:scene3d>
          </w:rPr>
          <w:t>4.5.1.2</w:t>
        </w:r>
        <w:r w:rsidR="005E5C94" w:rsidRPr="0048439F">
          <w:rPr>
            <w:rStyle w:val="Hyperlink"/>
            <w:noProof/>
          </w:rPr>
          <w:t xml:space="preserve"> NameID – XML Syntax</w:t>
        </w:r>
        <w:r w:rsidR="005E5C94">
          <w:rPr>
            <w:noProof/>
            <w:webHidden/>
          </w:rPr>
          <w:tab/>
        </w:r>
        <w:r w:rsidR="005E5C94">
          <w:rPr>
            <w:noProof/>
            <w:webHidden/>
          </w:rPr>
          <w:fldChar w:fldCharType="begin"/>
        </w:r>
        <w:r w:rsidR="005E5C94">
          <w:rPr>
            <w:noProof/>
            <w:webHidden/>
          </w:rPr>
          <w:instrText xml:space="preserve"> PAGEREF _Toc983723 \h </w:instrText>
        </w:r>
        <w:r w:rsidR="005E5C94">
          <w:rPr>
            <w:noProof/>
            <w:webHidden/>
          </w:rPr>
        </w:r>
        <w:r w:rsidR="005E5C94">
          <w:rPr>
            <w:noProof/>
            <w:webHidden/>
          </w:rPr>
          <w:fldChar w:fldCharType="separate"/>
        </w:r>
        <w:r w:rsidR="005E5C94">
          <w:rPr>
            <w:noProof/>
            <w:webHidden/>
          </w:rPr>
          <w:t>107</w:t>
        </w:r>
        <w:r w:rsidR="005E5C94">
          <w:rPr>
            <w:noProof/>
            <w:webHidden/>
          </w:rPr>
          <w:fldChar w:fldCharType="end"/>
        </w:r>
      </w:hyperlink>
    </w:p>
    <w:p w14:paraId="1C7BBB41"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4" w:history="1">
        <w:r w:rsidR="005E5C94" w:rsidRPr="0048439F">
          <w:rPr>
            <w:rStyle w:val="Hyperlink"/>
            <w:noProof/>
            <w14:scene3d>
              <w14:camera w14:prst="orthographicFront"/>
              <w14:lightRig w14:rig="threePt" w14:dir="t">
                <w14:rot w14:lat="0" w14:lon="0" w14:rev="0"/>
              </w14:lightRig>
            </w14:scene3d>
          </w:rPr>
          <w:t>4.5.2</w:t>
        </w:r>
        <w:r w:rsidR="005E5C94" w:rsidRPr="0048439F">
          <w:rPr>
            <w:rStyle w:val="Hyperlink"/>
            <w:noProof/>
          </w:rPr>
          <w:t xml:space="preserve"> Component Transforms</w:t>
        </w:r>
        <w:r w:rsidR="005E5C94">
          <w:rPr>
            <w:noProof/>
            <w:webHidden/>
          </w:rPr>
          <w:tab/>
        </w:r>
        <w:r w:rsidR="005E5C94">
          <w:rPr>
            <w:noProof/>
            <w:webHidden/>
          </w:rPr>
          <w:fldChar w:fldCharType="begin"/>
        </w:r>
        <w:r w:rsidR="005E5C94">
          <w:rPr>
            <w:noProof/>
            <w:webHidden/>
          </w:rPr>
          <w:instrText xml:space="preserve"> PAGEREF _Toc983724 \h </w:instrText>
        </w:r>
        <w:r w:rsidR="005E5C94">
          <w:rPr>
            <w:noProof/>
            <w:webHidden/>
          </w:rPr>
        </w:r>
        <w:r w:rsidR="005E5C94">
          <w:rPr>
            <w:noProof/>
            <w:webHidden/>
          </w:rPr>
          <w:fldChar w:fldCharType="separate"/>
        </w:r>
        <w:r w:rsidR="005E5C94">
          <w:rPr>
            <w:noProof/>
            <w:webHidden/>
          </w:rPr>
          <w:t>107</w:t>
        </w:r>
        <w:r w:rsidR="005E5C94">
          <w:rPr>
            <w:noProof/>
            <w:webHidden/>
          </w:rPr>
          <w:fldChar w:fldCharType="end"/>
        </w:r>
      </w:hyperlink>
    </w:p>
    <w:p w14:paraId="51CB6662"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5" w:history="1">
        <w:r w:rsidR="005E5C94" w:rsidRPr="0048439F">
          <w:rPr>
            <w:rStyle w:val="Hyperlink"/>
            <w:noProof/>
            <w14:scene3d>
              <w14:camera w14:prst="orthographicFront"/>
              <w14:lightRig w14:rig="threePt" w14:dir="t">
                <w14:rot w14:lat="0" w14:lon="0" w14:rev="0"/>
              </w14:lightRig>
            </w14:scene3d>
          </w:rPr>
          <w:t>4.5.2.1</w:t>
        </w:r>
        <w:r w:rsidR="005E5C94" w:rsidRPr="0048439F">
          <w:rPr>
            <w:rStyle w:val="Hyperlink"/>
            <w:noProof/>
          </w:rPr>
          <w:t xml:space="preserve"> Transforms – JSON Syntax</w:t>
        </w:r>
        <w:r w:rsidR="005E5C94">
          <w:rPr>
            <w:noProof/>
            <w:webHidden/>
          </w:rPr>
          <w:tab/>
        </w:r>
        <w:r w:rsidR="005E5C94">
          <w:rPr>
            <w:noProof/>
            <w:webHidden/>
          </w:rPr>
          <w:fldChar w:fldCharType="begin"/>
        </w:r>
        <w:r w:rsidR="005E5C94">
          <w:rPr>
            <w:noProof/>
            <w:webHidden/>
          </w:rPr>
          <w:instrText xml:space="preserve"> PAGEREF _Toc983725 \h </w:instrText>
        </w:r>
        <w:r w:rsidR="005E5C94">
          <w:rPr>
            <w:noProof/>
            <w:webHidden/>
          </w:rPr>
        </w:r>
        <w:r w:rsidR="005E5C94">
          <w:rPr>
            <w:noProof/>
            <w:webHidden/>
          </w:rPr>
          <w:fldChar w:fldCharType="separate"/>
        </w:r>
        <w:r w:rsidR="005E5C94">
          <w:rPr>
            <w:noProof/>
            <w:webHidden/>
          </w:rPr>
          <w:t>107</w:t>
        </w:r>
        <w:r w:rsidR="005E5C94">
          <w:rPr>
            <w:noProof/>
            <w:webHidden/>
          </w:rPr>
          <w:fldChar w:fldCharType="end"/>
        </w:r>
      </w:hyperlink>
    </w:p>
    <w:p w14:paraId="0323992B"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6" w:history="1">
        <w:r w:rsidR="005E5C94" w:rsidRPr="0048439F">
          <w:rPr>
            <w:rStyle w:val="Hyperlink"/>
            <w:noProof/>
            <w14:scene3d>
              <w14:camera w14:prst="orthographicFront"/>
              <w14:lightRig w14:rig="threePt" w14:dir="t">
                <w14:rot w14:lat="0" w14:lon="0" w14:rev="0"/>
              </w14:lightRig>
            </w14:scene3d>
          </w:rPr>
          <w:t>4.5.2.2</w:t>
        </w:r>
        <w:r w:rsidR="005E5C94" w:rsidRPr="0048439F">
          <w:rPr>
            <w:rStyle w:val="Hyperlink"/>
            <w:noProof/>
          </w:rPr>
          <w:t xml:space="preserve"> Transforms – XML Syntax</w:t>
        </w:r>
        <w:r w:rsidR="005E5C94">
          <w:rPr>
            <w:noProof/>
            <w:webHidden/>
          </w:rPr>
          <w:tab/>
        </w:r>
        <w:r w:rsidR="005E5C94">
          <w:rPr>
            <w:noProof/>
            <w:webHidden/>
          </w:rPr>
          <w:fldChar w:fldCharType="begin"/>
        </w:r>
        <w:r w:rsidR="005E5C94">
          <w:rPr>
            <w:noProof/>
            <w:webHidden/>
          </w:rPr>
          <w:instrText xml:space="preserve"> PAGEREF _Toc983726 \h </w:instrText>
        </w:r>
        <w:r w:rsidR="005E5C94">
          <w:rPr>
            <w:noProof/>
            <w:webHidden/>
          </w:rPr>
        </w:r>
        <w:r w:rsidR="005E5C94">
          <w:rPr>
            <w:noProof/>
            <w:webHidden/>
          </w:rPr>
          <w:fldChar w:fldCharType="separate"/>
        </w:r>
        <w:r w:rsidR="005E5C94">
          <w:rPr>
            <w:noProof/>
            <w:webHidden/>
          </w:rPr>
          <w:t>108</w:t>
        </w:r>
        <w:r w:rsidR="005E5C94">
          <w:rPr>
            <w:noProof/>
            <w:webHidden/>
          </w:rPr>
          <w:fldChar w:fldCharType="end"/>
        </w:r>
      </w:hyperlink>
    </w:p>
    <w:p w14:paraId="07B7B8C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27" w:history="1">
        <w:r w:rsidR="005E5C94" w:rsidRPr="0048439F">
          <w:rPr>
            <w:rStyle w:val="Hyperlink"/>
            <w:noProof/>
            <w14:scene3d>
              <w14:camera w14:prst="orthographicFront"/>
              <w14:lightRig w14:rig="threePt" w14:dir="t">
                <w14:rot w14:lat="0" w14:lon="0" w14:rev="0"/>
              </w14:lightRig>
            </w14:scene3d>
          </w:rPr>
          <w:t>4.5.3</w:t>
        </w:r>
        <w:r w:rsidR="005E5C94" w:rsidRPr="0048439F">
          <w:rPr>
            <w:rStyle w:val="Hyperlink"/>
            <w:noProof/>
          </w:rPr>
          <w:t xml:space="preserve"> Component Transform</w:t>
        </w:r>
        <w:r w:rsidR="005E5C94">
          <w:rPr>
            <w:noProof/>
            <w:webHidden/>
          </w:rPr>
          <w:tab/>
        </w:r>
        <w:r w:rsidR="005E5C94">
          <w:rPr>
            <w:noProof/>
            <w:webHidden/>
          </w:rPr>
          <w:fldChar w:fldCharType="begin"/>
        </w:r>
        <w:r w:rsidR="005E5C94">
          <w:rPr>
            <w:noProof/>
            <w:webHidden/>
          </w:rPr>
          <w:instrText xml:space="preserve"> PAGEREF _Toc983727 \h </w:instrText>
        </w:r>
        <w:r w:rsidR="005E5C94">
          <w:rPr>
            <w:noProof/>
            <w:webHidden/>
          </w:rPr>
        </w:r>
        <w:r w:rsidR="005E5C94">
          <w:rPr>
            <w:noProof/>
            <w:webHidden/>
          </w:rPr>
          <w:fldChar w:fldCharType="separate"/>
        </w:r>
        <w:r w:rsidR="005E5C94">
          <w:rPr>
            <w:noProof/>
            <w:webHidden/>
          </w:rPr>
          <w:t>108</w:t>
        </w:r>
        <w:r w:rsidR="005E5C94">
          <w:rPr>
            <w:noProof/>
            <w:webHidden/>
          </w:rPr>
          <w:fldChar w:fldCharType="end"/>
        </w:r>
      </w:hyperlink>
    </w:p>
    <w:p w14:paraId="2E37651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8" w:history="1">
        <w:r w:rsidR="005E5C94" w:rsidRPr="0048439F">
          <w:rPr>
            <w:rStyle w:val="Hyperlink"/>
            <w:noProof/>
            <w14:scene3d>
              <w14:camera w14:prst="orthographicFront"/>
              <w14:lightRig w14:rig="threePt" w14:dir="t">
                <w14:rot w14:lat="0" w14:lon="0" w14:rev="0"/>
              </w14:lightRig>
            </w14:scene3d>
          </w:rPr>
          <w:t>4.5.3.1</w:t>
        </w:r>
        <w:r w:rsidR="005E5C94" w:rsidRPr="0048439F">
          <w:rPr>
            <w:rStyle w:val="Hyperlink"/>
            <w:noProof/>
          </w:rPr>
          <w:t xml:space="preserve"> Transform – JSON Syntax</w:t>
        </w:r>
        <w:r w:rsidR="005E5C94">
          <w:rPr>
            <w:noProof/>
            <w:webHidden/>
          </w:rPr>
          <w:tab/>
        </w:r>
        <w:r w:rsidR="005E5C94">
          <w:rPr>
            <w:noProof/>
            <w:webHidden/>
          </w:rPr>
          <w:fldChar w:fldCharType="begin"/>
        </w:r>
        <w:r w:rsidR="005E5C94">
          <w:rPr>
            <w:noProof/>
            <w:webHidden/>
          </w:rPr>
          <w:instrText xml:space="preserve"> PAGEREF _Toc983728 \h </w:instrText>
        </w:r>
        <w:r w:rsidR="005E5C94">
          <w:rPr>
            <w:noProof/>
            <w:webHidden/>
          </w:rPr>
        </w:r>
        <w:r w:rsidR="005E5C94">
          <w:rPr>
            <w:noProof/>
            <w:webHidden/>
          </w:rPr>
          <w:fldChar w:fldCharType="separate"/>
        </w:r>
        <w:r w:rsidR="005E5C94">
          <w:rPr>
            <w:noProof/>
            <w:webHidden/>
          </w:rPr>
          <w:t>108</w:t>
        </w:r>
        <w:r w:rsidR="005E5C94">
          <w:rPr>
            <w:noProof/>
            <w:webHidden/>
          </w:rPr>
          <w:fldChar w:fldCharType="end"/>
        </w:r>
      </w:hyperlink>
    </w:p>
    <w:p w14:paraId="1E2DC478"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29" w:history="1">
        <w:r w:rsidR="005E5C94" w:rsidRPr="0048439F">
          <w:rPr>
            <w:rStyle w:val="Hyperlink"/>
            <w:noProof/>
            <w14:scene3d>
              <w14:camera w14:prst="orthographicFront"/>
              <w14:lightRig w14:rig="threePt" w14:dir="t">
                <w14:rot w14:lat="0" w14:lon="0" w14:rev="0"/>
              </w14:lightRig>
            </w14:scene3d>
          </w:rPr>
          <w:t>4.5.3.2</w:t>
        </w:r>
        <w:r w:rsidR="005E5C94" w:rsidRPr="0048439F">
          <w:rPr>
            <w:rStyle w:val="Hyperlink"/>
            <w:noProof/>
          </w:rPr>
          <w:t xml:space="preserve"> Transform – XML Syntax</w:t>
        </w:r>
        <w:r w:rsidR="005E5C94">
          <w:rPr>
            <w:noProof/>
            <w:webHidden/>
          </w:rPr>
          <w:tab/>
        </w:r>
        <w:r w:rsidR="005E5C94">
          <w:rPr>
            <w:noProof/>
            <w:webHidden/>
          </w:rPr>
          <w:fldChar w:fldCharType="begin"/>
        </w:r>
        <w:r w:rsidR="005E5C94">
          <w:rPr>
            <w:noProof/>
            <w:webHidden/>
          </w:rPr>
          <w:instrText xml:space="preserve"> PAGEREF _Toc983729 \h </w:instrText>
        </w:r>
        <w:r w:rsidR="005E5C94">
          <w:rPr>
            <w:noProof/>
            <w:webHidden/>
          </w:rPr>
        </w:r>
        <w:r w:rsidR="005E5C94">
          <w:rPr>
            <w:noProof/>
            <w:webHidden/>
          </w:rPr>
          <w:fldChar w:fldCharType="separate"/>
        </w:r>
        <w:r w:rsidR="005E5C94">
          <w:rPr>
            <w:noProof/>
            <w:webHidden/>
          </w:rPr>
          <w:t>109</w:t>
        </w:r>
        <w:r w:rsidR="005E5C94">
          <w:rPr>
            <w:noProof/>
            <w:webHidden/>
          </w:rPr>
          <w:fldChar w:fldCharType="end"/>
        </w:r>
      </w:hyperlink>
    </w:p>
    <w:p w14:paraId="5CD6DEC2"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0" w:history="1">
        <w:r w:rsidR="005E5C94" w:rsidRPr="0048439F">
          <w:rPr>
            <w:rStyle w:val="Hyperlink"/>
            <w:noProof/>
          </w:rPr>
          <w:t>4.6 Element / JSON name lookup tables</w:t>
        </w:r>
        <w:r w:rsidR="005E5C94">
          <w:rPr>
            <w:noProof/>
            <w:webHidden/>
          </w:rPr>
          <w:tab/>
        </w:r>
        <w:r w:rsidR="005E5C94">
          <w:rPr>
            <w:noProof/>
            <w:webHidden/>
          </w:rPr>
          <w:fldChar w:fldCharType="begin"/>
        </w:r>
        <w:r w:rsidR="005E5C94">
          <w:rPr>
            <w:noProof/>
            <w:webHidden/>
          </w:rPr>
          <w:instrText xml:space="preserve"> PAGEREF _Toc983730 \h </w:instrText>
        </w:r>
        <w:r w:rsidR="005E5C94">
          <w:rPr>
            <w:noProof/>
            <w:webHidden/>
          </w:rPr>
        </w:r>
        <w:r w:rsidR="005E5C94">
          <w:rPr>
            <w:noProof/>
            <w:webHidden/>
          </w:rPr>
          <w:fldChar w:fldCharType="separate"/>
        </w:r>
        <w:r w:rsidR="005E5C94">
          <w:rPr>
            <w:noProof/>
            <w:webHidden/>
          </w:rPr>
          <w:t>110</w:t>
        </w:r>
        <w:r w:rsidR="005E5C94">
          <w:rPr>
            <w:noProof/>
            <w:webHidden/>
          </w:rPr>
          <w:fldChar w:fldCharType="end"/>
        </w:r>
      </w:hyperlink>
    </w:p>
    <w:p w14:paraId="3A2CB2A6"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31" w:history="1">
        <w:r w:rsidR="005E5C94" w:rsidRPr="0048439F">
          <w:rPr>
            <w:rStyle w:val="Hyperlink"/>
            <w:noProof/>
            <w:lang w:val="en-GB"/>
          </w:rPr>
          <w:t>5</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Data Processing Model for Signing</w:t>
        </w:r>
        <w:r w:rsidR="005E5C94">
          <w:rPr>
            <w:noProof/>
            <w:webHidden/>
          </w:rPr>
          <w:tab/>
        </w:r>
        <w:r w:rsidR="005E5C94">
          <w:rPr>
            <w:noProof/>
            <w:webHidden/>
          </w:rPr>
          <w:fldChar w:fldCharType="begin"/>
        </w:r>
        <w:r w:rsidR="005E5C94">
          <w:rPr>
            <w:noProof/>
            <w:webHidden/>
          </w:rPr>
          <w:instrText xml:space="preserve"> PAGEREF _Toc983731 \h </w:instrText>
        </w:r>
        <w:r w:rsidR="005E5C94">
          <w:rPr>
            <w:noProof/>
            <w:webHidden/>
          </w:rPr>
        </w:r>
        <w:r w:rsidR="005E5C94">
          <w:rPr>
            <w:noProof/>
            <w:webHidden/>
          </w:rPr>
          <w:fldChar w:fldCharType="separate"/>
        </w:r>
        <w:r w:rsidR="005E5C94">
          <w:rPr>
            <w:noProof/>
            <w:webHidden/>
          </w:rPr>
          <w:t>119</w:t>
        </w:r>
        <w:r w:rsidR="005E5C94">
          <w:rPr>
            <w:noProof/>
            <w:webHidden/>
          </w:rPr>
          <w:fldChar w:fldCharType="end"/>
        </w:r>
      </w:hyperlink>
    </w:p>
    <w:p w14:paraId="5FCE5754"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2" w:history="1">
        <w:r w:rsidR="005E5C94" w:rsidRPr="0048439F">
          <w:rPr>
            <w:rStyle w:val="Hyperlink"/>
            <w:noProof/>
            <w:lang w:val="en-GB"/>
          </w:rPr>
          <w:t>5.1 Processing for XML Signatures</w:t>
        </w:r>
        <w:r w:rsidR="005E5C94">
          <w:rPr>
            <w:noProof/>
            <w:webHidden/>
          </w:rPr>
          <w:tab/>
        </w:r>
        <w:r w:rsidR="005E5C94">
          <w:rPr>
            <w:noProof/>
            <w:webHidden/>
          </w:rPr>
          <w:fldChar w:fldCharType="begin"/>
        </w:r>
        <w:r w:rsidR="005E5C94">
          <w:rPr>
            <w:noProof/>
            <w:webHidden/>
          </w:rPr>
          <w:instrText xml:space="preserve"> PAGEREF _Toc983732 \h </w:instrText>
        </w:r>
        <w:r w:rsidR="005E5C94">
          <w:rPr>
            <w:noProof/>
            <w:webHidden/>
          </w:rPr>
        </w:r>
        <w:r w:rsidR="005E5C94">
          <w:rPr>
            <w:noProof/>
            <w:webHidden/>
          </w:rPr>
          <w:fldChar w:fldCharType="separate"/>
        </w:r>
        <w:r w:rsidR="005E5C94">
          <w:rPr>
            <w:noProof/>
            <w:webHidden/>
          </w:rPr>
          <w:t>119</w:t>
        </w:r>
        <w:r w:rsidR="005E5C94">
          <w:rPr>
            <w:noProof/>
            <w:webHidden/>
          </w:rPr>
          <w:fldChar w:fldCharType="end"/>
        </w:r>
      </w:hyperlink>
    </w:p>
    <w:p w14:paraId="09F9273B"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3" w:history="1">
        <w:r w:rsidR="005E5C94" w:rsidRPr="0048439F">
          <w:rPr>
            <w:rStyle w:val="Hyperlink"/>
            <w:noProof/>
            <w:lang w:val="en-GB"/>
            <w14:scene3d>
              <w14:camera w14:prst="orthographicFront"/>
              <w14:lightRig w14:rig="threePt" w14:dir="t">
                <w14:rot w14:lat="0" w14:lon="0" w14:rev="0"/>
              </w14:lightRig>
            </w14:scene3d>
          </w:rPr>
          <w:t>5.1.1</w:t>
        </w:r>
        <w:r w:rsidR="005E5C94" w:rsidRPr="0048439F">
          <w:rPr>
            <w:rStyle w:val="Hyperlink"/>
            <w:noProof/>
            <w:lang w:val="en-GB"/>
          </w:rPr>
          <w:t xml:space="preserve"> Sub process ‘</w:t>
        </w:r>
        <w:r w:rsidR="005E5C94" w:rsidRPr="0048439F">
          <w:rPr>
            <w:rStyle w:val="Hyperlink"/>
            <w:rFonts w:ascii="Courier New" w:hAnsi="Courier New"/>
            <w:noProof/>
            <w:lang w:val="en-GB"/>
          </w:rPr>
          <w:t>process references</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_Toc983733 \h </w:instrText>
        </w:r>
        <w:r w:rsidR="005E5C94">
          <w:rPr>
            <w:noProof/>
            <w:webHidden/>
          </w:rPr>
        </w:r>
        <w:r w:rsidR="005E5C94">
          <w:rPr>
            <w:noProof/>
            <w:webHidden/>
          </w:rPr>
          <w:fldChar w:fldCharType="separate"/>
        </w:r>
        <w:r w:rsidR="005E5C94">
          <w:rPr>
            <w:noProof/>
            <w:webHidden/>
          </w:rPr>
          <w:t>119</w:t>
        </w:r>
        <w:r w:rsidR="005E5C94">
          <w:rPr>
            <w:noProof/>
            <w:webHidden/>
          </w:rPr>
          <w:fldChar w:fldCharType="end"/>
        </w:r>
      </w:hyperlink>
    </w:p>
    <w:p w14:paraId="3662C39F"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4" w:history="1">
        <w:r w:rsidR="005E5C94" w:rsidRPr="0048439F">
          <w:rPr>
            <w:rStyle w:val="Hyperlink"/>
            <w:noProof/>
            <w:lang w:val="en-GB"/>
            <w14:scene3d>
              <w14:camera w14:prst="orthographicFront"/>
              <w14:lightRig w14:rig="threePt" w14:dir="t">
                <w14:rot w14:lat="0" w14:lon="0" w14:rev="0"/>
              </w14:lightRig>
            </w14:scene3d>
          </w:rPr>
          <w:t>5.1.2</w:t>
        </w:r>
        <w:r w:rsidR="005E5C94" w:rsidRPr="0048439F">
          <w:rPr>
            <w:rStyle w:val="Hyperlink"/>
            <w:noProof/>
            <w:lang w:val="en-GB"/>
          </w:rPr>
          <w:t xml:space="preserve"> Sub process ‘</w:t>
        </w:r>
        <w:r w:rsidR="005E5C94" w:rsidRPr="0048439F">
          <w:rPr>
            <w:rStyle w:val="Hyperlink"/>
            <w:rFonts w:ascii="Courier New" w:hAnsi="Courier New"/>
            <w:noProof/>
            <w:lang w:val="en-GB"/>
          </w:rPr>
          <w:t>create XML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_Toc983734 \h </w:instrText>
        </w:r>
        <w:r w:rsidR="005E5C94">
          <w:rPr>
            <w:noProof/>
            <w:webHidden/>
          </w:rPr>
        </w:r>
        <w:r w:rsidR="005E5C94">
          <w:rPr>
            <w:noProof/>
            <w:webHidden/>
          </w:rPr>
          <w:fldChar w:fldCharType="separate"/>
        </w:r>
        <w:r w:rsidR="005E5C94">
          <w:rPr>
            <w:noProof/>
            <w:webHidden/>
          </w:rPr>
          <w:t>120</w:t>
        </w:r>
        <w:r w:rsidR="005E5C94">
          <w:rPr>
            <w:noProof/>
            <w:webHidden/>
          </w:rPr>
          <w:fldChar w:fldCharType="end"/>
        </w:r>
      </w:hyperlink>
    </w:p>
    <w:p w14:paraId="05F785A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35" w:history="1">
        <w:r w:rsidR="005E5C94" w:rsidRPr="0048439F">
          <w:rPr>
            <w:rStyle w:val="Hyperlink"/>
            <w:rFonts w:ascii="Courier New" w:hAnsi="Courier New"/>
            <w:noProof/>
            <w:lang w:val="en-GB"/>
            <w14:scene3d>
              <w14:camera w14:prst="orthographicFront"/>
              <w14:lightRig w14:rig="threePt" w14:dir="t">
                <w14:rot w14:lat="0" w14:lon="0" w14:rev="0"/>
              </w14:lightRig>
            </w14:scene3d>
          </w:rPr>
          <w:t>5.1.2.1</w:t>
        </w:r>
        <w:r w:rsidR="005E5C94" w:rsidRPr="0048439F">
          <w:rPr>
            <w:rStyle w:val="Hyperlink"/>
            <w:noProof/>
            <w:lang w:val="en-GB"/>
          </w:rPr>
          <w:t xml:space="preserve"> XML Signatures Variant Optional Input </w:t>
        </w:r>
        <w:r w:rsidR="005E5C94" w:rsidRPr="0048439F">
          <w:rPr>
            <w:rStyle w:val="Hyperlink"/>
            <w:rFonts w:ascii="Courier New" w:hAnsi="Courier New"/>
            <w:noProof/>
            <w:lang w:val="en-GB"/>
          </w:rPr>
          <w:t>IncludeObject</w:t>
        </w:r>
        <w:r w:rsidR="005E5C94">
          <w:rPr>
            <w:noProof/>
            <w:webHidden/>
          </w:rPr>
          <w:tab/>
        </w:r>
        <w:r w:rsidR="005E5C94">
          <w:rPr>
            <w:noProof/>
            <w:webHidden/>
          </w:rPr>
          <w:fldChar w:fldCharType="begin"/>
        </w:r>
        <w:r w:rsidR="005E5C94">
          <w:rPr>
            <w:noProof/>
            <w:webHidden/>
          </w:rPr>
          <w:instrText xml:space="preserve"> PAGEREF _Toc983735 \h </w:instrText>
        </w:r>
        <w:r w:rsidR="005E5C94">
          <w:rPr>
            <w:noProof/>
            <w:webHidden/>
          </w:rPr>
        </w:r>
        <w:r w:rsidR="005E5C94">
          <w:rPr>
            <w:noProof/>
            <w:webHidden/>
          </w:rPr>
          <w:fldChar w:fldCharType="separate"/>
        </w:r>
        <w:r w:rsidR="005E5C94">
          <w:rPr>
            <w:noProof/>
            <w:webHidden/>
          </w:rPr>
          <w:t>121</w:t>
        </w:r>
        <w:r w:rsidR="005E5C94">
          <w:rPr>
            <w:noProof/>
            <w:webHidden/>
          </w:rPr>
          <w:fldChar w:fldCharType="end"/>
        </w:r>
      </w:hyperlink>
    </w:p>
    <w:p w14:paraId="03CF17D0"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6" w:history="1">
        <w:r w:rsidR="005E5C94" w:rsidRPr="0048439F">
          <w:rPr>
            <w:rStyle w:val="Hyperlink"/>
            <w:noProof/>
            <w:lang w:val="en-GB"/>
          </w:rPr>
          <w:t>5.2 Processing for CMS Signatures</w:t>
        </w:r>
        <w:r w:rsidR="005E5C94">
          <w:rPr>
            <w:noProof/>
            <w:webHidden/>
          </w:rPr>
          <w:tab/>
        </w:r>
        <w:r w:rsidR="005E5C94">
          <w:rPr>
            <w:noProof/>
            <w:webHidden/>
          </w:rPr>
          <w:fldChar w:fldCharType="begin"/>
        </w:r>
        <w:r w:rsidR="005E5C94">
          <w:rPr>
            <w:noProof/>
            <w:webHidden/>
          </w:rPr>
          <w:instrText xml:space="preserve"> PAGEREF _Toc983736 \h </w:instrText>
        </w:r>
        <w:r w:rsidR="005E5C94">
          <w:rPr>
            <w:noProof/>
            <w:webHidden/>
          </w:rPr>
        </w:r>
        <w:r w:rsidR="005E5C94">
          <w:rPr>
            <w:noProof/>
            <w:webHidden/>
          </w:rPr>
          <w:fldChar w:fldCharType="separate"/>
        </w:r>
        <w:r w:rsidR="005E5C94">
          <w:rPr>
            <w:noProof/>
            <w:webHidden/>
          </w:rPr>
          <w:t>122</w:t>
        </w:r>
        <w:r w:rsidR="005E5C94">
          <w:rPr>
            <w:noProof/>
            <w:webHidden/>
          </w:rPr>
          <w:fldChar w:fldCharType="end"/>
        </w:r>
      </w:hyperlink>
    </w:p>
    <w:p w14:paraId="3AD1264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7" w:history="1">
        <w:r w:rsidR="005E5C94" w:rsidRPr="0048439F">
          <w:rPr>
            <w:rStyle w:val="Hyperlink"/>
            <w:noProof/>
            <w:lang w:val="en-GB"/>
            <w14:scene3d>
              <w14:camera w14:prst="orthographicFront"/>
              <w14:lightRig w14:rig="threePt" w14:dir="t">
                <w14:rot w14:lat="0" w14:lon="0" w14:rev="0"/>
              </w14:lightRig>
            </w14:scene3d>
          </w:rPr>
          <w:t>5.2.1</w:t>
        </w:r>
        <w:r w:rsidR="005E5C94" w:rsidRPr="0048439F">
          <w:rPr>
            <w:rStyle w:val="Hyperlink"/>
            <w:noProof/>
            <w:lang w:val="en-GB"/>
          </w:rPr>
          <w:t xml:space="preserve"> Sub process ‘</w:t>
        </w:r>
        <w:r w:rsidR="005E5C94" w:rsidRPr="0048439F">
          <w:rPr>
            <w:rStyle w:val="Hyperlink"/>
            <w:rFonts w:ascii="Courier New" w:hAnsi="Courier New"/>
            <w:noProof/>
            <w:lang w:val="en-GB"/>
          </w:rPr>
          <w:t>process digest</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_Toc983737 \h </w:instrText>
        </w:r>
        <w:r w:rsidR="005E5C94">
          <w:rPr>
            <w:noProof/>
            <w:webHidden/>
          </w:rPr>
        </w:r>
        <w:r w:rsidR="005E5C94">
          <w:rPr>
            <w:noProof/>
            <w:webHidden/>
          </w:rPr>
          <w:fldChar w:fldCharType="separate"/>
        </w:r>
        <w:r w:rsidR="005E5C94">
          <w:rPr>
            <w:noProof/>
            <w:webHidden/>
          </w:rPr>
          <w:t>122</w:t>
        </w:r>
        <w:r w:rsidR="005E5C94">
          <w:rPr>
            <w:noProof/>
            <w:webHidden/>
          </w:rPr>
          <w:fldChar w:fldCharType="end"/>
        </w:r>
      </w:hyperlink>
    </w:p>
    <w:p w14:paraId="04B5857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38" w:history="1">
        <w:r w:rsidR="005E5C94" w:rsidRPr="0048439F">
          <w:rPr>
            <w:rStyle w:val="Hyperlink"/>
            <w:noProof/>
            <w:lang w:val="en-GB"/>
            <w14:scene3d>
              <w14:camera w14:prst="orthographicFront"/>
              <w14:lightRig w14:rig="threePt" w14:dir="t">
                <w14:rot w14:lat="0" w14:lon="0" w14:rev="0"/>
              </w14:lightRig>
            </w14:scene3d>
          </w:rPr>
          <w:t>5.2.2</w:t>
        </w:r>
        <w:r w:rsidR="005E5C94" w:rsidRPr="0048439F">
          <w:rPr>
            <w:rStyle w:val="Hyperlink"/>
            <w:noProof/>
            <w:lang w:val="en-GB"/>
          </w:rPr>
          <w:t xml:space="preserve"> Sub process ‘</w:t>
        </w:r>
        <w:r w:rsidR="005E5C94" w:rsidRPr="0048439F">
          <w:rPr>
            <w:rStyle w:val="Hyperlink"/>
            <w:rFonts w:ascii="Courier New" w:hAnsi="Courier New"/>
            <w:noProof/>
            <w:lang w:val="en-GB"/>
          </w:rPr>
          <w:t>create CMS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_Toc983738 \h </w:instrText>
        </w:r>
        <w:r w:rsidR="005E5C94">
          <w:rPr>
            <w:noProof/>
            <w:webHidden/>
          </w:rPr>
        </w:r>
        <w:r w:rsidR="005E5C94">
          <w:rPr>
            <w:noProof/>
            <w:webHidden/>
          </w:rPr>
          <w:fldChar w:fldCharType="separate"/>
        </w:r>
        <w:r w:rsidR="005E5C94">
          <w:rPr>
            <w:noProof/>
            <w:webHidden/>
          </w:rPr>
          <w:t>123</w:t>
        </w:r>
        <w:r w:rsidR="005E5C94">
          <w:rPr>
            <w:noProof/>
            <w:webHidden/>
          </w:rPr>
          <w:fldChar w:fldCharType="end"/>
        </w:r>
      </w:hyperlink>
    </w:p>
    <w:p w14:paraId="42CD4D97"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39" w:history="1">
        <w:r w:rsidR="005E5C94" w:rsidRPr="0048439F">
          <w:rPr>
            <w:rStyle w:val="Hyperlink"/>
            <w:noProof/>
            <w:lang w:val="en-GB"/>
          </w:rPr>
          <w:t>5.3 General Timestamp Processing</w:t>
        </w:r>
        <w:r w:rsidR="005E5C94">
          <w:rPr>
            <w:noProof/>
            <w:webHidden/>
          </w:rPr>
          <w:tab/>
        </w:r>
        <w:r w:rsidR="005E5C94">
          <w:rPr>
            <w:noProof/>
            <w:webHidden/>
          </w:rPr>
          <w:fldChar w:fldCharType="begin"/>
        </w:r>
        <w:r w:rsidR="005E5C94">
          <w:rPr>
            <w:noProof/>
            <w:webHidden/>
          </w:rPr>
          <w:instrText xml:space="preserve"> PAGEREF _Toc983739 \h </w:instrText>
        </w:r>
        <w:r w:rsidR="005E5C94">
          <w:rPr>
            <w:noProof/>
            <w:webHidden/>
          </w:rPr>
        </w:r>
        <w:r w:rsidR="005E5C94">
          <w:rPr>
            <w:noProof/>
            <w:webHidden/>
          </w:rPr>
          <w:fldChar w:fldCharType="separate"/>
        </w:r>
        <w:r w:rsidR="005E5C94">
          <w:rPr>
            <w:noProof/>
            <w:webHidden/>
          </w:rPr>
          <w:t>124</w:t>
        </w:r>
        <w:r w:rsidR="005E5C94">
          <w:rPr>
            <w:noProof/>
            <w:webHidden/>
          </w:rPr>
          <w:fldChar w:fldCharType="end"/>
        </w:r>
      </w:hyperlink>
    </w:p>
    <w:p w14:paraId="5926784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0" w:history="1">
        <w:r w:rsidR="005E5C94" w:rsidRPr="0048439F">
          <w:rPr>
            <w:rStyle w:val="Hyperlink"/>
            <w:rFonts w:ascii="Courier New" w:hAnsi="Courier New"/>
            <w:noProof/>
            <w:lang w:val="en-GB"/>
            <w14:scene3d>
              <w14:camera w14:prst="orthographicFront"/>
              <w14:lightRig w14:rig="threePt" w14:dir="t">
                <w14:rot w14:lat="0" w14:lon="0" w14:rev="0"/>
              </w14:lightRig>
            </w14:scene3d>
          </w:rPr>
          <w:t>5.3.1</w:t>
        </w:r>
        <w:r w:rsidR="005E5C94" w:rsidRPr="0048439F">
          <w:rPr>
            <w:rStyle w:val="Hyperlink"/>
            <w:noProof/>
            <w:lang w:val="en-GB"/>
          </w:rPr>
          <w:t xml:space="preserve"> Sub process ‘</w:t>
        </w:r>
        <w:r w:rsidR="005E5C94" w:rsidRPr="0048439F">
          <w:rPr>
            <w:rStyle w:val="Hyperlink"/>
            <w:rFonts w:ascii="Courier New" w:hAnsi="Courier New"/>
            <w:noProof/>
            <w:lang w:val="en-GB"/>
          </w:rPr>
          <w:t>add Timestamp</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_Toc983740 \h </w:instrText>
        </w:r>
        <w:r w:rsidR="005E5C94">
          <w:rPr>
            <w:noProof/>
            <w:webHidden/>
          </w:rPr>
        </w:r>
        <w:r w:rsidR="005E5C94">
          <w:rPr>
            <w:noProof/>
            <w:webHidden/>
          </w:rPr>
          <w:fldChar w:fldCharType="separate"/>
        </w:r>
        <w:r w:rsidR="005E5C94">
          <w:rPr>
            <w:noProof/>
            <w:webHidden/>
          </w:rPr>
          <w:t>124</w:t>
        </w:r>
        <w:r w:rsidR="005E5C94">
          <w:rPr>
            <w:noProof/>
            <w:webHidden/>
          </w:rPr>
          <w:fldChar w:fldCharType="end"/>
        </w:r>
      </w:hyperlink>
    </w:p>
    <w:p w14:paraId="33E09D7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1" w:history="1">
        <w:r w:rsidR="005E5C94" w:rsidRPr="0048439F">
          <w:rPr>
            <w:rStyle w:val="Hyperlink"/>
            <w:noProof/>
            <w:lang w:val="en-GB"/>
            <w14:scene3d>
              <w14:camera w14:prst="orthographicFront"/>
              <w14:lightRig w14:rig="threePt" w14:dir="t">
                <w14:rot w14:lat="0" w14:lon="0" w14:rev="0"/>
              </w14:lightRig>
            </w14:scene3d>
          </w:rPr>
          <w:t>5.3.1.1</w:t>
        </w:r>
        <w:r w:rsidR="005E5C94" w:rsidRPr="0048439F">
          <w:rPr>
            <w:rStyle w:val="Hyperlink"/>
            <w:noProof/>
            <w:lang w:val="en-GB"/>
          </w:rPr>
          <w:t xml:space="preserve"> Processing for CMS signatures time-stamping</w:t>
        </w:r>
        <w:r w:rsidR="005E5C94">
          <w:rPr>
            <w:noProof/>
            <w:webHidden/>
          </w:rPr>
          <w:tab/>
        </w:r>
        <w:r w:rsidR="005E5C94">
          <w:rPr>
            <w:noProof/>
            <w:webHidden/>
          </w:rPr>
          <w:fldChar w:fldCharType="begin"/>
        </w:r>
        <w:r w:rsidR="005E5C94">
          <w:rPr>
            <w:noProof/>
            <w:webHidden/>
          </w:rPr>
          <w:instrText xml:space="preserve"> PAGEREF _Toc983741 \h </w:instrText>
        </w:r>
        <w:r w:rsidR="005E5C94">
          <w:rPr>
            <w:noProof/>
            <w:webHidden/>
          </w:rPr>
        </w:r>
        <w:r w:rsidR="005E5C94">
          <w:rPr>
            <w:noProof/>
            <w:webHidden/>
          </w:rPr>
          <w:fldChar w:fldCharType="separate"/>
        </w:r>
        <w:r w:rsidR="005E5C94">
          <w:rPr>
            <w:noProof/>
            <w:webHidden/>
          </w:rPr>
          <w:t>124</w:t>
        </w:r>
        <w:r w:rsidR="005E5C94">
          <w:rPr>
            <w:noProof/>
            <w:webHidden/>
          </w:rPr>
          <w:fldChar w:fldCharType="end"/>
        </w:r>
      </w:hyperlink>
    </w:p>
    <w:p w14:paraId="4B0508F6"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2" w:history="1">
        <w:r w:rsidR="005E5C94" w:rsidRPr="0048439F">
          <w:rPr>
            <w:rStyle w:val="Hyperlink"/>
            <w:noProof/>
            <w:lang w:val="en-GB"/>
            <w14:scene3d>
              <w14:camera w14:prst="orthographicFront"/>
              <w14:lightRig w14:rig="threePt" w14:dir="t">
                <w14:rot w14:lat="0" w14:lon="0" w14:rev="0"/>
              </w14:lightRig>
            </w14:scene3d>
          </w:rPr>
          <w:t>5.3.1.2</w:t>
        </w:r>
        <w:r w:rsidR="005E5C94" w:rsidRPr="0048439F">
          <w:rPr>
            <w:rStyle w:val="Hyperlink"/>
            <w:noProof/>
            <w:lang w:val="en-GB"/>
          </w:rPr>
          <w:t xml:space="preserve"> Processing for XML Timestamps on XML signatures</w:t>
        </w:r>
        <w:r w:rsidR="005E5C94">
          <w:rPr>
            <w:noProof/>
            <w:webHidden/>
          </w:rPr>
          <w:tab/>
        </w:r>
        <w:r w:rsidR="005E5C94">
          <w:rPr>
            <w:noProof/>
            <w:webHidden/>
          </w:rPr>
          <w:fldChar w:fldCharType="begin"/>
        </w:r>
        <w:r w:rsidR="005E5C94">
          <w:rPr>
            <w:noProof/>
            <w:webHidden/>
          </w:rPr>
          <w:instrText xml:space="preserve"> PAGEREF _Toc983742 \h </w:instrText>
        </w:r>
        <w:r w:rsidR="005E5C94">
          <w:rPr>
            <w:noProof/>
            <w:webHidden/>
          </w:rPr>
        </w:r>
        <w:r w:rsidR="005E5C94">
          <w:rPr>
            <w:noProof/>
            <w:webHidden/>
          </w:rPr>
          <w:fldChar w:fldCharType="separate"/>
        </w:r>
        <w:r w:rsidR="005E5C94">
          <w:rPr>
            <w:noProof/>
            <w:webHidden/>
          </w:rPr>
          <w:t>125</w:t>
        </w:r>
        <w:r w:rsidR="005E5C94">
          <w:rPr>
            <w:noProof/>
            <w:webHidden/>
          </w:rPr>
          <w:fldChar w:fldCharType="end"/>
        </w:r>
      </w:hyperlink>
    </w:p>
    <w:p w14:paraId="1B35AA73"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3" w:history="1">
        <w:r w:rsidR="005E5C94" w:rsidRPr="0048439F">
          <w:rPr>
            <w:rStyle w:val="Hyperlink"/>
            <w:noProof/>
            <w:lang w:val="en-GB"/>
            <w14:scene3d>
              <w14:camera w14:prst="orthographicFront"/>
              <w14:lightRig w14:rig="threePt" w14:dir="t">
                <w14:rot w14:lat="0" w14:lon="0" w14:rev="0"/>
              </w14:lightRig>
            </w14:scene3d>
          </w:rPr>
          <w:t>5.3.1.3</w:t>
        </w:r>
        <w:r w:rsidR="005E5C94" w:rsidRPr="0048439F">
          <w:rPr>
            <w:rStyle w:val="Hyperlink"/>
            <w:noProof/>
            <w:lang w:val="en-GB"/>
          </w:rPr>
          <w:t xml:space="preserve"> Processing for RFC 3161 Timestamps on XML signatures</w:t>
        </w:r>
        <w:r w:rsidR="005E5C94">
          <w:rPr>
            <w:noProof/>
            <w:webHidden/>
          </w:rPr>
          <w:tab/>
        </w:r>
        <w:r w:rsidR="005E5C94">
          <w:rPr>
            <w:noProof/>
            <w:webHidden/>
          </w:rPr>
          <w:fldChar w:fldCharType="begin"/>
        </w:r>
        <w:r w:rsidR="005E5C94">
          <w:rPr>
            <w:noProof/>
            <w:webHidden/>
          </w:rPr>
          <w:instrText xml:space="preserve"> PAGEREF _Toc983743 \h </w:instrText>
        </w:r>
        <w:r w:rsidR="005E5C94">
          <w:rPr>
            <w:noProof/>
            <w:webHidden/>
          </w:rPr>
        </w:r>
        <w:r w:rsidR="005E5C94">
          <w:rPr>
            <w:noProof/>
            <w:webHidden/>
          </w:rPr>
          <w:fldChar w:fldCharType="separate"/>
        </w:r>
        <w:r w:rsidR="005E5C94">
          <w:rPr>
            <w:noProof/>
            <w:webHidden/>
          </w:rPr>
          <w:t>125</w:t>
        </w:r>
        <w:r w:rsidR="005E5C94">
          <w:rPr>
            <w:noProof/>
            <w:webHidden/>
          </w:rPr>
          <w:fldChar w:fldCharType="end"/>
        </w:r>
      </w:hyperlink>
    </w:p>
    <w:p w14:paraId="74D8B286"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44" w:history="1">
        <w:r w:rsidR="005E5C94" w:rsidRPr="0048439F">
          <w:rPr>
            <w:rStyle w:val="Hyperlink"/>
            <w:noProof/>
            <w:lang w:val="en-GB"/>
          </w:rPr>
          <w:t>6</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Data Processing Model for Verification</w:t>
        </w:r>
        <w:r w:rsidR="005E5C94">
          <w:rPr>
            <w:noProof/>
            <w:webHidden/>
          </w:rPr>
          <w:tab/>
        </w:r>
        <w:r w:rsidR="005E5C94">
          <w:rPr>
            <w:noProof/>
            <w:webHidden/>
          </w:rPr>
          <w:fldChar w:fldCharType="begin"/>
        </w:r>
        <w:r w:rsidR="005E5C94">
          <w:rPr>
            <w:noProof/>
            <w:webHidden/>
          </w:rPr>
          <w:instrText xml:space="preserve"> PAGEREF _Toc983744 \h </w:instrText>
        </w:r>
        <w:r w:rsidR="005E5C94">
          <w:rPr>
            <w:noProof/>
            <w:webHidden/>
          </w:rPr>
        </w:r>
        <w:r w:rsidR="005E5C94">
          <w:rPr>
            <w:noProof/>
            <w:webHidden/>
          </w:rPr>
          <w:fldChar w:fldCharType="separate"/>
        </w:r>
        <w:r w:rsidR="005E5C94">
          <w:rPr>
            <w:noProof/>
            <w:webHidden/>
          </w:rPr>
          <w:t>126</w:t>
        </w:r>
        <w:r w:rsidR="005E5C94">
          <w:rPr>
            <w:noProof/>
            <w:webHidden/>
          </w:rPr>
          <w:fldChar w:fldCharType="end"/>
        </w:r>
      </w:hyperlink>
    </w:p>
    <w:p w14:paraId="3845BA16"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45" w:history="1">
        <w:r w:rsidR="005E5C94" w:rsidRPr="0048439F">
          <w:rPr>
            <w:rStyle w:val="Hyperlink"/>
            <w:noProof/>
            <w:lang w:val="en-GB"/>
          </w:rPr>
          <w:t>6.1 Processing for XML Signature Verification</w:t>
        </w:r>
        <w:r w:rsidR="005E5C94">
          <w:rPr>
            <w:noProof/>
            <w:webHidden/>
          </w:rPr>
          <w:tab/>
        </w:r>
        <w:r w:rsidR="005E5C94">
          <w:rPr>
            <w:noProof/>
            <w:webHidden/>
          </w:rPr>
          <w:fldChar w:fldCharType="begin"/>
        </w:r>
        <w:r w:rsidR="005E5C94">
          <w:rPr>
            <w:noProof/>
            <w:webHidden/>
          </w:rPr>
          <w:instrText xml:space="preserve"> PAGEREF _Toc983745 \h </w:instrText>
        </w:r>
        <w:r w:rsidR="005E5C94">
          <w:rPr>
            <w:noProof/>
            <w:webHidden/>
          </w:rPr>
        </w:r>
        <w:r w:rsidR="005E5C94">
          <w:rPr>
            <w:noProof/>
            <w:webHidden/>
          </w:rPr>
          <w:fldChar w:fldCharType="separate"/>
        </w:r>
        <w:r w:rsidR="005E5C94">
          <w:rPr>
            <w:noProof/>
            <w:webHidden/>
          </w:rPr>
          <w:t>127</w:t>
        </w:r>
        <w:r w:rsidR="005E5C94">
          <w:rPr>
            <w:noProof/>
            <w:webHidden/>
          </w:rPr>
          <w:fldChar w:fldCharType="end"/>
        </w:r>
      </w:hyperlink>
    </w:p>
    <w:p w14:paraId="6600BE2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6" w:history="1">
        <w:r w:rsidR="005E5C94" w:rsidRPr="0048439F">
          <w:rPr>
            <w:rStyle w:val="Hyperlink"/>
            <w:noProof/>
            <w:lang w:val="en-GB"/>
            <w14:scene3d>
              <w14:camera w14:prst="orthographicFront"/>
              <w14:lightRig w14:rig="threePt" w14:dir="t">
                <w14:rot w14:lat="0" w14:lon="0" w14:rev="0"/>
              </w14:lightRig>
            </w14:scene3d>
          </w:rPr>
          <w:t>6.1.1</w:t>
        </w:r>
        <w:r w:rsidR="005E5C94" w:rsidRPr="0048439F">
          <w:rPr>
            <w:rStyle w:val="Hyperlink"/>
            <w:noProof/>
            <w:lang w:val="en-GB"/>
          </w:rPr>
          <w:t xml:space="preserve"> Sub process ‘</w:t>
        </w:r>
        <w:r w:rsidR="005E5C94" w:rsidRPr="0048439F">
          <w:rPr>
            <w:rStyle w:val="Hyperlink"/>
            <w:rFonts w:ascii="Courier New" w:hAnsi="Courier New"/>
            <w:noProof/>
            <w:lang w:val="en-GB"/>
          </w:rPr>
          <w:t>retrieve XML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_Toc983746 \h </w:instrText>
        </w:r>
        <w:r w:rsidR="005E5C94">
          <w:rPr>
            <w:noProof/>
            <w:webHidden/>
          </w:rPr>
        </w:r>
        <w:r w:rsidR="005E5C94">
          <w:rPr>
            <w:noProof/>
            <w:webHidden/>
          </w:rPr>
          <w:fldChar w:fldCharType="separate"/>
        </w:r>
        <w:r w:rsidR="005E5C94">
          <w:rPr>
            <w:noProof/>
            <w:webHidden/>
          </w:rPr>
          <w:t>127</w:t>
        </w:r>
        <w:r w:rsidR="005E5C94">
          <w:rPr>
            <w:noProof/>
            <w:webHidden/>
          </w:rPr>
          <w:fldChar w:fldCharType="end"/>
        </w:r>
      </w:hyperlink>
    </w:p>
    <w:p w14:paraId="458AAD3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7" w:history="1">
        <w:r w:rsidR="005E5C94" w:rsidRPr="0048439F">
          <w:rPr>
            <w:rStyle w:val="Hyperlink"/>
            <w:noProof/>
            <w:lang w:val="en-GB"/>
            <w14:scene3d>
              <w14:camera w14:prst="orthographicFront"/>
              <w14:lightRig w14:rig="threePt" w14:dir="t">
                <w14:rot w14:lat="0" w14:lon="0" w14:rev="0"/>
              </w14:lightRig>
            </w14:scene3d>
          </w:rPr>
          <w:t>6.1.2</w:t>
        </w:r>
        <w:r w:rsidR="005E5C94" w:rsidRPr="0048439F">
          <w:rPr>
            <w:rStyle w:val="Hyperlink"/>
            <w:noProof/>
            <w:lang w:val="en-GB"/>
          </w:rPr>
          <w:t xml:space="preserve"> Sub process ‘</w:t>
        </w:r>
        <w:r w:rsidR="005E5C94" w:rsidRPr="0048439F">
          <w:rPr>
            <w:rStyle w:val="Hyperlink"/>
            <w:rFonts w:ascii="Courier New" w:hAnsi="Courier New"/>
            <w:noProof/>
            <w:lang w:val="en-GB"/>
          </w:rPr>
          <w:t>recalculate references</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_Toc983747 \h </w:instrText>
        </w:r>
        <w:r w:rsidR="005E5C94">
          <w:rPr>
            <w:noProof/>
            <w:webHidden/>
          </w:rPr>
        </w:r>
        <w:r w:rsidR="005E5C94">
          <w:rPr>
            <w:noProof/>
            <w:webHidden/>
          </w:rPr>
          <w:fldChar w:fldCharType="separate"/>
        </w:r>
        <w:r w:rsidR="005E5C94">
          <w:rPr>
            <w:noProof/>
            <w:webHidden/>
          </w:rPr>
          <w:t>127</w:t>
        </w:r>
        <w:r w:rsidR="005E5C94">
          <w:rPr>
            <w:noProof/>
            <w:webHidden/>
          </w:rPr>
          <w:fldChar w:fldCharType="end"/>
        </w:r>
      </w:hyperlink>
    </w:p>
    <w:p w14:paraId="7422E2ED"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48" w:history="1">
        <w:r w:rsidR="005E5C94" w:rsidRPr="0048439F">
          <w:rPr>
            <w:rStyle w:val="Hyperlink"/>
            <w:noProof/>
            <w:lang w:val="en-GB"/>
            <w14:scene3d>
              <w14:camera w14:prst="orthographicFront"/>
              <w14:lightRig w14:rig="threePt" w14:dir="t">
                <w14:rot w14:lat="0" w14:lon="0" w14:rev="0"/>
              </w14:lightRig>
            </w14:scene3d>
          </w:rPr>
          <w:t>6.1.3</w:t>
        </w:r>
        <w:r w:rsidR="005E5C94" w:rsidRPr="0048439F">
          <w:rPr>
            <w:rStyle w:val="Hyperlink"/>
            <w:noProof/>
            <w:lang w:val="en-GB"/>
          </w:rPr>
          <w:t xml:space="preserve"> Sub process ‘</w:t>
        </w:r>
        <w:r w:rsidR="005E5C94" w:rsidRPr="0048439F">
          <w:rPr>
            <w:rStyle w:val="Hyperlink"/>
            <w:rFonts w:ascii="Courier New" w:hAnsi="Courier New"/>
            <w:noProof/>
            <w:lang w:val="en-GB"/>
          </w:rPr>
          <w:t>verify XML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_Toc983748 \h </w:instrText>
        </w:r>
        <w:r w:rsidR="005E5C94">
          <w:rPr>
            <w:noProof/>
            <w:webHidden/>
          </w:rPr>
        </w:r>
        <w:r w:rsidR="005E5C94">
          <w:rPr>
            <w:noProof/>
            <w:webHidden/>
          </w:rPr>
          <w:fldChar w:fldCharType="separate"/>
        </w:r>
        <w:r w:rsidR="005E5C94">
          <w:rPr>
            <w:noProof/>
            <w:webHidden/>
          </w:rPr>
          <w:t>128</w:t>
        </w:r>
        <w:r w:rsidR="005E5C94">
          <w:rPr>
            <w:noProof/>
            <w:webHidden/>
          </w:rPr>
          <w:fldChar w:fldCharType="end"/>
        </w:r>
      </w:hyperlink>
    </w:p>
    <w:p w14:paraId="79688BC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49" w:history="1">
        <w:r w:rsidR="005E5C94" w:rsidRPr="0048439F">
          <w:rPr>
            <w:rStyle w:val="Hyperlink"/>
            <w:noProof/>
            <w:lang w:val="en-GB"/>
            <w14:scene3d>
              <w14:camera w14:prst="orthographicFront"/>
              <w14:lightRig w14:rig="threePt" w14:dir="t">
                <w14:rot w14:lat="0" w14:lon="0" w14:rev="0"/>
              </w14:lightRig>
            </w14:scene3d>
          </w:rPr>
          <w:t>6.1.3.1</w:t>
        </w:r>
        <w:r w:rsidR="005E5C94" w:rsidRPr="0048439F">
          <w:rPr>
            <w:rStyle w:val="Hyperlink"/>
            <w:noProof/>
            <w:lang w:val="en-GB"/>
          </w:rPr>
          <w:t xml:space="preserve"> Processing for RFC 3161 timestamp tokens on XML Signatures</w:t>
        </w:r>
        <w:r w:rsidR="005E5C94">
          <w:rPr>
            <w:noProof/>
            <w:webHidden/>
          </w:rPr>
          <w:tab/>
        </w:r>
        <w:r w:rsidR="005E5C94">
          <w:rPr>
            <w:noProof/>
            <w:webHidden/>
          </w:rPr>
          <w:fldChar w:fldCharType="begin"/>
        </w:r>
        <w:r w:rsidR="005E5C94">
          <w:rPr>
            <w:noProof/>
            <w:webHidden/>
          </w:rPr>
          <w:instrText xml:space="preserve"> PAGEREF _Toc983749 \h </w:instrText>
        </w:r>
        <w:r w:rsidR="005E5C94">
          <w:rPr>
            <w:noProof/>
            <w:webHidden/>
          </w:rPr>
        </w:r>
        <w:r w:rsidR="005E5C94">
          <w:rPr>
            <w:noProof/>
            <w:webHidden/>
          </w:rPr>
          <w:fldChar w:fldCharType="separate"/>
        </w:r>
        <w:r w:rsidR="005E5C94">
          <w:rPr>
            <w:noProof/>
            <w:webHidden/>
          </w:rPr>
          <w:t>129</w:t>
        </w:r>
        <w:r w:rsidR="005E5C94">
          <w:rPr>
            <w:noProof/>
            <w:webHidden/>
          </w:rPr>
          <w:fldChar w:fldCharType="end"/>
        </w:r>
      </w:hyperlink>
    </w:p>
    <w:p w14:paraId="3AC7C197"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50" w:history="1">
        <w:r w:rsidR="005E5C94" w:rsidRPr="0048439F">
          <w:rPr>
            <w:rStyle w:val="Hyperlink"/>
            <w:noProof/>
            <w:lang w:val="en-GB"/>
            <w14:scene3d>
              <w14:camera w14:prst="orthographicFront"/>
              <w14:lightRig w14:rig="threePt" w14:dir="t">
                <w14:rot w14:lat="0" w14:lon="0" w14:rev="0"/>
              </w14:lightRig>
            </w14:scene3d>
          </w:rPr>
          <w:t>6.1.3.2</w:t>
        </w:r>
        <w:r w:rsidR="005E5C94" w:rsidRPr="0048439F">
          <w:rPr>
            <w:rStyle w:val="Hyperlink"/>
            <w:noProof/>
            <w:lang w:val="en-GB"/>
          </w:rPr>
          <w:t xml:space="preserve"> Processing for XML timestamp tokens on XML signatures</w:t>
        </w:r>
        <w:r w:rsidR="005E5C94">
          <w:rPr>
            <w:noProof/>
            <w:webHidden/>
          </w:rPr>
          <w:tab/>
        </w:r>
        <w:r w:rsidR="005E5C94">
          <w:rPr>
            <w:noProof/>
            <w:webHidden/>
          </w:rPr>
          <w:fldChar w:fldCharType="begin"/>
        </w:r>
        <w:r w:rsidR="005E5C94">
          <w:rPr>
            <w:noProof/>
            <w:webHidden/>
          </w:rPr>
          <w:instrText xml:space="preserve"> PAGEREF _Toc983750 \h </w:instrText>
        </w:r>
        <w:r w:rsidR="005E5C94">
          <w:rPr>
            <w:noProof/>
            <w:webHidden/>
          </w:rPr>
        </w:r>
        <w:r w:rsidR="005E5C94">
          <w:rPr>
            <w:noProof/>
            <w:webHidden/>
          </w:rPr>
          <w:fldChar w:fldCharType="separate"/>
        </w:r>
        <w:r w:rsidR="005E5C94">
          <w:rPr>
            <w:noProof/>
            <w:webHidden/>
          </w:rPr>
          <w:t>130</w:t>
        </w:r>
        <w:r w:rsidR="005E5C94">
          <w:rPr>
            <w:noProof/>
            <w:webHidden/>
          </w:rPr>
          <w:fldChar w:fldCharType="end"/>
        </w:r>
      </w:hyperlink>
    </w:p>
    <w:p w14:paraId="1C5A856A"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51" w:history="1">
        <w:r w:rsidR="005E5C94" w:rsidRPr="0048439F">
          <w:rPr>
            <w:rStyle w:val="Hyperlink"/>
            <w:noProof/>
            <w:lang w:val="en-GB"/>
          </w:rPr>
          <w:t>6.2 Processing for CMS Signature Verification</w:t>
        </w:r>
        <w:r w:rsidR="005E5C94">
          <w:rPr>
            <w:noProof/>
            <w:webHidden/>
          </w:rPr>
          <w:tab/>
        </w:r>
        <w:r w:rsidR="005E5C94">
          <w:rPr>
            <w:noProof/>
            <w:webHidden/>
          </w:rPr>
          <w:fldChar w:fldCharType="begin"/>
        </w:r>
        <w:r w:rsidR="005E5C94">
          <w:rPr>
            <w:noProof/>
            <w:webHidden/>
          </w:rPr>
          <w:instrText xml:space="preserve"> PAGEREF _Toc983751 \h </w:instrText>
        </w:r>
        <w:r w:rsidR="005E5C94">
          <w:rPr>
            <w:noProof/>
            <w:webHidden/>
          </w:rPr>
        </w:r>
        <w:r w:rsidR="005E5C94">
          <w:rPr>
            <w:noProof/>
            <w:webHidden/>
          </w:rPr>
          <w:fldChar w:fldCharType="separate"/>
        </w:r>
        <w:r w:rsidR="005E5C94">
          <w:rPr>
            <w:noProof/>
            <w:webHidden/>
          </w:rPr>
          <w:t>130</w:t>
        </w:r>
        <w:r w:rsidR="005E5C94">
          <w:rPr>
            <w:noProof/>
            <w:webHidden/>
          </w:rPr>
          <w:fldChar w:fldCharType="end"/>
        </w:r>
      </w:hyperlink>
    </w:p>
    <w:p w14:paraId="57BCF8E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2" w:history="1">
        <w:r w:rsidR="005E5C94" w:rsidRPr="0048439F">
          <w:rPr>
            <w:rStyle w:val="Hyperlink"/>
            <w:noProof/>
            <w:lang w:val="en-GB"/>
            <w14:scene3d>
              <w14:camera w14:prst="orthographicFront"/>
              <w14:lightRig w14:rig="threePt" w14:dir="t">
                <w14:rot w14:lat="0" w14:lon="0" w14:rev="0"/>
              </w14:lightRig>
            </w14:scene3d>
          </w:rPr>
          <w:t>6.2.1</w:t>
        </w:r>
        <w:r w:rsidR="005E5C94" w:rsidRPr="0048439F">
          <w:rPr>
            <w:rStyle w:val="Hyperlink"/>
            <w:noProof/>
            <w:lang w:val="en-GB"/>
          </w:rPr>
          <w:t xml:space="preserve"> Sub process ‘</w:t>
        </w:r>
        <w:r w:rsidR="005E5C94" w:rsidRPr="0048439F">
          <w:rPr>
            <w:rStyle w:val="Hyperlink"/>
            <w:rFonts w:ascii="Courier New" w:hAnsi="Courier New"/>
            <w:noProof/>
            <w:lang w:val="en-GB"/>
          </w:rPr>
          <w:t>retrieve CMS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_Toc983752 \h </w:instrText>
        </w:r>
        <w:r w:rsidR="005E5C94">
          <w:rPr>
            <w:noProof/>
            <w:webHidden/>
          </w:rPr>
        </w:r>
        <w:r w:rsidR="005E5C94">
          <w:rPr>
            <w:noProof/>
            <w:webHidden/>
          </w:rPr>
          <w:fldChar w:fldCharType="separate"/>
        </w:r>
        <w:r w:rsidR="005E5C94">
          <w:rPr>
            <w:noProof/>
            <w:webHidden/>
          </w:rPr>
          <w:t>130</w:t>
        </w:r>
        <w:r w:rsidR="005E5C94">
          <w:rPr>
            <w:noProof/>
            <w:webHidden/>
          </w:rPr>
          <w:fldChar w:fldCharType="end"/>
        </w:r>
      </w:hyperlink>
    </w:p>
    <w:p w14:paraId="07A5245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3" w:history="1">
        <w:r w:rsidR="005E5C94" w:rsidRPr="0048439F">
          <w:rPr>
            <w:rStyle w:val="Hyperlink"/>
            <w:noProof/>
            <w:lang w:val="en-GB"/>
            <w14:scene3d>
              <w14:camera w14:prst="orthographicFront"/>
              <w14:lightRig w14:rig="threePt" w14:dir="t">
                <w14:rot w14:lat="0" w14:lon="0" w14:rev="0"/>
              </w14:lightRig>
            </w14:scene3d>
          </w:rPr>
          <w:t>6.2.2</w:t>
        </w:r>
        <w:r w:rsidR="005E5C94" w:rsidRPr="0048439F">
          <w:rPr>
            <w:rStyle w:val="Hyperlink"/>
            <w:noProof/>
            <w:lang w:val="en-GB"/>
          </w:rPr>
          <w:t xml:space="preserve"> Sub process ‘</w:t>
        </w:r>
        <w:r w:rsidR="005E5C94" w:rsidRPr="0048439F">
          <w:rPr>
            <w:rStyle w:val="Hyperlink"/>
            <w:rFonts w:ascii="Courier New" w:hAnsi="Courier New"/>
            <w:noProof/>
            <w:lang w:val="en-GB"/>
          </w:rPr>
          <w:t>verify CMS signature</w:t>
        </w:r>
        <w:r w:rsidR="005E5C94" w:rsidRPr="0048439F">
          <w:rPr>
            <w:rStyle w:val="Hyperlink"/>
            <w:noProof/>
            <w:lang w:val="en-GB"/>
          </w:rPr>
          <w:t>’</w:t>
        </w:r>
        <w:r w:rsidR="005E5C94">
          <w:rPr>
            <w:noProof/>
            <w:webHidden/>
          </w:rPr>
          <w:tab/>
        </w:r>
        <w:r w:rsidR="005E5C94">
          <w:rPr>
            <w:noProof/>
            <w:webHidden/>
          </w:rPr>
          <w:fldChar w:fldCharType="begin"/>
        </w:r>
        <w:r w:rsidR="005E5C94">
          <w:rPr>
            <w:noProof/>
            <w:webHidden/>
          </w:rPr>
          <w:instrText xml:space="preserve"> PAGEREF _Toc983753 \h </w:instrText>
        </w:r>
        <w:r w:rsidR="005E5C94">
          <w:rPr>
            <w:noProof/>
            <w:webHidden/>
          </w:rPr>
        </w:r>
        <w:r w:rsidR="005E5C94">
          <w:rPr>
            <w:noProof/>
            <w:webHidden/>
          </w:rPr>
          <w:fldChar w:fldCharType="separate"/>
        </w:r>
        <w:r w:rsidR="005E5C94">
          <w:rPr>
            <w:noProof/>
            <w:webHidden/>
          </w:rPr>
          <w:t>131</w:t>
        </w:r>
        <w:r w:rsidR="005E5C94">
          <w:rPr>
            <w:noProof/>
            <w:webHidden/>
          </w:rPr>
          <w:fldChar w:fldCharType="end"/>
        </w:r>
      </w:hyperlink>
    </w:p>
    <w:p w14:paraId="656ED09A" w14:textId="77777777" w:rsidR="005E5C94" w:rsidRDefault="00564C22">
      <w:pPr>
        <w:pStyle w:val="Verzeichnis4"/>
        <w:tabs>
          <w:tab w:val="right" w:leader="dot" w:pos="9350"/>
        </w:tabs>
        <w:rPr>
          <w:rFonts w:asciiTheme="minorHAnsi" w:eastAsiaTheme="minorEastAsia" w:hAnsiTheme="minorHAnsi" w:cstheme="minorBidi"/>
          <w:noProof/>
          <w:sz w:val="22"/>
          <w:szCs w:val="22"/>
          <w:lang w:val="en-GB" w:eastAsia="en-GB"/>
        </w:rPr>
      </w:pPr>
      <w:hyperlink w:anchor="_Toc983754" w:history="1">
        <w:r w:rsidR="005E5C94" w:rsidRPr="0048439F">
          <w:rPr>
            <w:rStyle w:val="Hyperlink"/>
            <w:noProof/>
            <w:lang w:val="en-GB"/>
            <w14:scene3d>
              <w14:camera w14:prst="orthographicFront"/>
              <w14:lightRig w14:rig="threePt" w14:dir="t">
                <w14:rot w14:lat="0" w14:lon="0" w14:rev="0"/>
              </w14:lightRig>
            </w14:scene3d>
          </w:rPr>
          <w:t>6.2.2.1</w:t>
        </w:r>
        <w:r w:rsidR="005E5C94" w:rsidRPr="0048439F">
          <w:rPr>
            <w:rStyle w:val="Hyperlink"/>
            <w:noProof/>
            <w:lang w:val="en-GB"/>
          </w:rPr>
          <w:t xml:space="preserve"> Processing for RFC 3161 Timestamp tokens on CMS Signatures.</w:t>
        </w:r>
        <w:r w:rsidR="005E5C94">
          <w:rPr>
            <w:noProof/>
            <w:webHidden/>
          </w:rPr>
          <w:tab/>
        </w:r>
        <w:r w:rsidR="005E5C94">
          <w:rPr>
            <w:noProof/>
            <w:webHidden/>
          </w:rPr>
          <w:fldChar w:fldCharType="begin"/>
        </w:r>
        <w:r w:rsidR="005E5C94">
          <w:rPr>
            <w:noProof/>
            <w:webHidden/>
          </w:rPr>
          <w:instrText xml:space="preserve"> PAGEREF _Toc983754 \h </w:instrText>
        </w:r>
        <w:r w:rsidR="005E5C94">
          <w:rPr>
            <w:noProof/>
            <w:webHidden/>
          </w:rPr>
        </w:r>
        <w:r w:rsidR="005E5C94">
          <w:rPr>
            <w:noProof/>
            <w:webHidden/>
          </w:rPr>
          <w:fldChar w:fldCharType="separate"/>
        </w:r>
        <w:r w:rsidR="005E5C94">
          <w:rPr>
            <w:noProof/>
            <w:webHidden/>
          </w:rPr>
          <w:t>131</w:t>
        </w:r>
        <w:r w:rsidR="005E5C94">
          <w:rPr>
            <w:noProof/>
            <w:webHidden/>
          </w:rPr>
          <w:fldChar w:fldCharType="end"/>
        </w:r>
      </w:hyperlink>
    </w:p>
    <w:p w14:paraId="67457EFB"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55" w:history="1">
        <w:r w:rsidR="005E5C94" w:rsidRPr="0048439F">
          <w:rPr>
            <w:rStyle w:val="Hyperlink"/>
            <w:noProof/>
            <w:lang w:val="en-GB"/>
          </w:rPr>
          <w:t>6.3 General Processing</w:t>
        </w:r>
        <w:r w:rsidR="005E5C94">
          <w:rPr>
            <w:noProof/>
            <w:webHidden/>
          </w:rPr>
          <w:tab/>
        </w:r>
        <w:r w:rsidR="005E5C94">
          <w:rPr>
            <w:noProof/>
            <w:webHidden/>
          </w:rPr>
          <w:fldChar w:fldCharType="begin"/>
        </w:r>
        <w:r w:rsidR="005E5C94">
          <w:rPr>
            <w:noProof/>
            <w:webHidden/>
          </w:rPr>
          <w:instrText xml:space="preserve"> PAGEREF _Toc983755 \h </w:instrText>
        </w:r>
        <w:r w:rsidR="005E5C94">
          <w:rPr>
            <w:noProof/>
            <w:webHidden/>
          </w:rPr>
        </w:r>
        <w:r w:rsidR="005E5C94">
          <w:rPr>
            <w:noProof/>
            <w:webHidden/>
          </w:rPr>
          <w:fldChar w:fldCharType="separate"/>
        </w:r>
        <w:r w:rsidR="005E5C94">
          <w:rPr>
            <w:noProof/>
            <w:webHidden/>
          </w:rPr>
          <w:t>132</w:t>
        </w:r>
        <w:r w:rsidR="005E5C94">
          <w:rPr>
            <w:noProof/>
            <w:webHidden/>
          </w:rPr>
          <w:fldChar w:fldCharType="end"/>
        </w:r>
      </w:hyperlink>
    </w:p>
    <w:p w14:paraId="7025579F"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6" w:history="1">
        <w:r w:rsidR="005E5C94" w:rsidRPr="0048439F">
          <w:rPr>
            <w:rStyle w:val="Hyperlink"/>
            <w:noProof/>
            <w:lang w:val="en-GB"/>
            <w14:scene3d>
              <w14:camera w14:prst="orthographicFront"/>
              <w14:lightRig w14:rig="threePt" w14:dir="t">
                <w14:rot w14:lat="0" w14:lon="0" w14:rev="0"/>
              </w14:lightRig>
            </w14:scene3d>
          </w:rPr>
          <w:t>6.3.1</w:t>
        </w:r>
        <w:r w:rsidR="005E5C94" w:rsidRPr="0048439F">
          <w:rPr>
            <w:rStyle w:val="Hyperlink"/>
            <w:noProof/>
            <w:lang w:val="en-GB"/>
          </w:rPr>
          <w:t xml:space="preserve"> Multi-Signature Creation</w:t>
        </w:r>
        <w:r w:rsidR="005E5C94">
          <w:rPr>
            <w:noProof/>
            <w:webHidden/>
          </w:rPr>
          <w:tab/>
        </w:r>
        <w:r w:rsidR="005E5C94">
          <w:rPr>
            <w:noProof/>
            <w:webHidden/>
          </w:rPr>
          <w:fldChar w:fldCharType="begin"/>
        </w:r>
        <w:r w:rsidR="005E5C94">
          <w:rPr>
            <w:noProof/>
            <w:webHidden/>
          </w:rPr>
          <w:instrText xml:space="preserve"> PAGEREF _Toc983756 \h </w:instrText>
        </w:r>
        <w:r w:rsidR="005E5C94">
          <w:rPr>
            <w:noProof/>
            <w:webHidden/>
          </w:rPr>
        </w:r>
        <w:r w:rsidR="005E5C94">
          <w:rPr>
            <w:noProof/>
            <w:webHidden/>
          </w:rPr>
          <w:fldChar w:fldCharType="separate"/>
        </w:r>
        <w:r w:rsidR="005E5C94">
          <w:rPr>
            <w:noProof/>
            <w:webHidden/>
          </w:rPr>
          <w:t>132</w:t>
        </w:r>
        <w:r w:rsidR="005E5C94">
          <w:rPr>
            <w:noProof/>
            <w:webHidden/>
          </w:rPr>
          <w:fldChar w:fldCharType="end"/>
        </w:r>
      </w:hyperlink>
    </w:p>
    <w:p w14:paraId="639F52F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7" w:history="1">
        <w:r w:rsidR="005E5C94" w:rsidRPr="0048439F">
          <w:rPr>
            <w:rStyle w:val="Hyperlink"/>
            <w:noProof/>
            <w14:scene3d>
              <w14:camera w14:prst="orthographicFront"/>
              <w14:lightRig w14:rig="threePt" w14:dir="t">
                <w14:rot w14:lat="0" w14:lon="0" w14:rev="0"/>
              </w14:lightRig>
            </w14:scene3d>
          </w:rPr>
          <w:t>6.3.2</w:t>
        </w:r>
        <w:r w:rsidR="005E5C94" w:rsidRPr="0048439F">
          <w:rPr>
            <w:rStyle w:val="Hyperlink"/>
            <w:noProof/>
          </w:rPr>
          <w:t xml:space="preserve"> Multi-Signature Verification</w:t>
        </w:r>
        <w:r w:rsidR="005E5C94">
          <w:rPr>
            <w:noProof/>
            <w:webHidden/>
          </w:rPr>
          <w:tab/>
        </w:r>
        <w:r w:rsidR="005E5C94">
          <w:rPr>
            <w:noProof/>
            <w:webHidden/>
          </w:rPr>
          <w:fldChar w:fldCharType="begin"/>
        </w:r>
        <w:r w:rsidR="005E5C94">
          <w:rPr>
            <w:noProof/>
            <w:webHidden/>
          </w:rPr>
          <w:instrText xml:space="preserve"> PAGEREF _Toc983757 \h </w:instrText>
        </w:r>
        <w:r w:rsidR="005E5C94">
          <w:rPr>
            <w:noProof/>
            <w:webHidden/>
          </w:rPr>
        </w:r>
        <w:r w:rsidR="005E5C94">
          <w:rPr>
            <w:noProof/>
            <w:webHidden/>
          </w:rPr>
          <w:fldChar w:fldCharType="separate"/>
        </w:r>
        <w:r w:rsidR="005E5C94">
          <w:rPr>
            <w:noProof/>
            <w:webHidden/>
          </w:rPr>
          <w:t>132</w:t>
        </w:r>
        <w:r w:rsidR="005E5C94">
          <w:rPr>
            <w:noProof/>
            <w:webHidden/>
          </w:rPr>
          <w:fldChar w:fldCharType="end"/>
        </w:r>
      </w:hyperlink>
    </w:p>
    <w:p w14:paraId="723DBBD8"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8" w:history="1">
        <w:r w:rsidR="005E5C94" w:rsidRPr="0048439F">
          <w:rPr>
            <w:rStyle w:val="Hyperlink"/>
            <w:noProof/>
            <w:lang w:val="en-GB"/>
            <w14:scene3d>
              <w14:camera w14:prst="orthographicFront"/>
              <w14:lightRig w14:rig="threePt" w14:dir="t">
                <w14:rot w14:lat="0" w14:lon="0" w14:rev="0"/>
              </w14:lightRig>
            </w14:scene3d>
          </w:rPr>
          <w:t>6.3.3</w:t>
        </w:r>
        <w:r w:rsidR="005E5C94" w:rsidRPr="0048439F">
          <w:rPr>
            <w:rStyle w:val="Hyperlink"/>
            <w:noProof/>
            <w:lang w:val="en-GB"/>
          </w:rPr>
          <w:t xml:space="preserve"> Sub process ‘augment Signature’</w:t>
        </w:r>
        <w:r w:rsidR="005E5C94">
          <w:rPr>
            <w:noProof/>
            <w:webHidden/>
          </w:rPr>
          <w:tab/>
        </w:r>
        <w:r w:rsidR="005E5C94">
          <w:rPr>
            <w:noProof/>
            <w:webHidden/>
          </w:rPr>
          <w:fldChar w:fldCharType="begin"/>
        </w:r>
        <w:r w:rsidR="005E5C94">
          <w:rPr>
            <w:noProof/>
            <w:webHidden/>
          </w:rPr>
          <w:instrText xml:space="preserve"> PAGEREF _Toc983758 \h </w:instrText>
        </w:r>
        <w:r w:rsidR="005E5C94">
          <w:rPr>
            <w:noProof/>
            <w:webHidden/>
          </w:rPr>
        </w:r>
        <w:r w:rsidR="005E5C94">
          <w:rPr>
            <w:noProof/>
            <w:webHidden/>
          </w:rPr>
          <w:fldChar w:fldCharType="separate"/>
        </w:r>
        <w:r w:rsidR="005E5C94">
          <w:rPr>
            <w:noProof/>
            <w:webHidden/>
          </w:rPr>
          <w:t>133</w:t>
        </w:r>
        <w:r w:rsidR="005E5C94">
          <w:rPr>
            <w:noProof/>
            <w:webHidden/>
          </w:rPr>
          <w:fldChar w:fldCharType="end"/>
        </w:r>
      </w:hyperlink>
    </w:p>
    <w:p w14:paraId="455C349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59" w:history="1">
        <w:r w:rsidR="005E5C94" w:rsidRPr="0048439F">
          <w:rPr>
            <w:rStyle w:val="Hyperlink"/>
            <w:noProof/>
            <w:lang w:val="en-GB"/>
            <w14:scene3d>
              <w14:camera w14:prst="orthographicFront"/>
              <w14:lightRig w14:rig="threePt" w14:dir="t">
                <w14:rot w14:lat="0" w14:lon="0" w14:rev="0"/>
              </w14:lightRig>
            </w14:scene3d>
          </w:rPr>
          <w:t>6.3.4</w:t>
        </w:r>
        <w:r w:rsidR="005E5C94" w:rsidRPr="0048439F">
          <w:rPr>
            <w:rStyle w:val="Hyperlink"/>
            <w:noProof/>
            <w:lang w:val="en-GB"/>
          </w:rPr>
          <w:t xml:space="preserve"> Sub process ‘timestamp Signature’</w:t>
        </w:r>
        <w:r w:rsidR="005E5C94">
          <w:rPr>
            <w:noProof/>
            <w:webHidden/>
          </w:rPr>
          <w:tab/>
        </w:r>
        <w:r w:rsidR="005E5C94">
          <w:rPr>
            <w:noProof/>
            <w:webHidden/>
          </w:rPr>
          <w:fldChar w:fldCharType="begin"/>
        </w:r>
        <w:r w:rsidR="005E5C94">
          <w:rPr>
            <w:noProof/>
            <w:webHidden/>
          </w:rPr>
          <w:instrText xml:space="preserve"> PAGEREF _Toc983759 \h </w:instrText>
        </w:r>
        <w:r w:rsidR="005E5C94">
          <w:rPr>
            <w:noProof/>
            <w:webHidden/>
          </w:rPr>
        </w:r>
        <w:r w:rsidR="005E5C94">
          <w:rPr>
            <w:noProof/>
            <w:webHidden/>
          </w:rPr>
          <w:fldChar w:fldCharType="separate"/>
        </w:r>
        <w:r w:rsidR="005E5C94">
          <w:rPr>
            <w:noProof/>
            <w:webHidden/>
          </w:rPr>
          <w:t>134</w:t>
        </w:r>
        <w:r w:rsidR="005E5C94">
          <w:rPr>
            <w:noProof/>
            <w:webHidden/>
          </w:rPr>
          <w:fldChar w:fldCharType="end"/>
        </w:r>
      </w:hyperlink>
    </w:p>
    <w:p w14:paraId="7D599C7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60" w:history="1">
        <w:r w:rsidR="005E5C94" w:rsidRPr="0048439F">
          <w:rPr>
            <w:rStyle w:val="Hyperlink"/>
            <w:noProof/>
            <w:lang w:val="en-GB"/>
            <w14:scene3d>
              <w14:camera w14:prst="orthographicFront"/>
              <w14:lightRig w14:rig="threePt" w14:dir="t">
                <w14:rot w14:lat="0" w14:lon="0" w14:rev="0"/>
              </w14:lightRig>
            </w14:scene3d>
          </w:rPr>
          <w:t>6.3.5</w:t>
        </w:r>
        <w:r w:rsidR="005E5C94" w:rsidRPr="0048439F">
          <w:rPr>
            <w:rStyle w:val="Hyperlink"/>
            <w:noProof/>
            <w:lang w:val="en-GB"/>
          </w:rPr>
          <w:t xml:space="preserve"> Task ‘build VerifyResponse’</w:t>
        </w:r>
        <w:r w:rsidR="005E5C94">
          <w:rPr>
            <w:noProof/>
            <w:webHidden/>
          </w:rPr>
          <w:tab/>
        </w:r>
        <w:r w:rsidR="005E5C94">
          <w:rPr>
            <w:noProof/>
            <w:webHidden/>
          </w:rPr>
          <w:fldChar w:fldCharType="begin"/>
        </w:r>
        <w:r w:rsidR="005E5C94">
          <w:rPr>
            <w:noProof/>
            <w:webHidden/>
          </w:rPr>
          <w:instrText xml:space="preserve"> PAGEREF _Toc983760 \h </w:instrText>
        </w:r>
        <w:r w:rsidR="005E5C94">
          <w:rPr>
            <w:noProof/>
            <w:webHidden/>
          </w:rPr>
        </w:r>
        <w:r w:rsidR="005E5C94">
          <w:rPr>
            <w:noProof/>
            <w:webHidden/>
          </w:rPr>
          <w:fldChar w:fldCharType="separate"/>
        </w:r>
        <w:r w:rsidR="005E5C94">
          <w:rPr>
            <w:noProof/>
            <w:webHidden/>
          </w:rPr>
          <w:t>135</w:t>
        </w:r>
        <w:r w:rsidR="005E5C94">
          <w:rPr>
            <w:noProof/>
            <w:webHidden/>
          </w:rPr>
          <w:fldChar w:fldCharType="end"/>
        </w:r>
      </w:hyperlink>
    </w:p>
    <w:p w14:paraId="71D4F38C"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61" w:history="1">
        <w:r w:rsidR="005E5C94" w:rsidRPr="0048439F">
          <w:rPr>
            <w:rStyle w:val="Hyperlink"/>
            <w:noProof/>
            <w:lang w:val="en-GB"/>
          </w:rPr>
          <w:t>7</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Asynchronous Processing Model</w:t>
        </w:r>
        <w:r w:rsidR="005E5C94">
          <w:rPr>
            <w:noProof/>
            <w:webHidden/>
          </w:rPr>
          <w:tab/>
        </w:r>
        <w:r w:rsidR="005E5C94">
          <w:rPr>
            <w:noProof/>
            <w:webHidden/>
          </w:rPr>
          <w:fldChar w:fldCharType="begin"/>
        </w:r>
        <w:r w:rsidR="005E5C94">
          <w:rPr>
            <w:noProof/>
            <w:webHidden/>
          </w:rPr>
          <w:instrText xml:space="preserve"> PAGEREF _Toc983761 \h </w:instrText>
        </w:r>
        <w:r w:rsidR="005E5C94">
          <w:rPr>
            <w:noProof/>
            <w:webHidden/>
          </w:rPr>
        </w:r>
        <w:r w:rsidR="005E5C94">
          <w:rPr>
            <w:noProof/>
            <w:webHidden/>
          </w:rPr>
          <w:fldChar w:fldCharType="separate"/>
        </w:r>
        <w:r w:rsidR="005E5C94">
          <w:rPr>
            <w:noProof/>
            <w:webHidden/>
          </w:rPr>
          <w:t>137</w:t>
        </w:r>
        <w:r w:rsidR="005E5C94">
          <w:rPr>
            <w:noProof/>
            <w:webHidden/>
          </w:rPr>
          <w:fldChar w:fldCharType="end"/>
        </w:r>
      </w:hyperlink>
    </w:p>
    <w:p w14:paraId="11902C30"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2" w:history="1">
        <w:r w:rsidR="005E5C94" w:rsidRPr="0048439F">
          <w:rPr>
            <w:rStyle w:val="Hyperlink"/>
            <w:noProof/>
            <w:lang w:val="en-GB"/>
          </w:rPr>
          <w:t>7.1 Asynchronous-only Processing</w:t>
        </w:r>
        <w:r w:rsidR="005E5C94">
          <w:rPr>
            <w:noProof/>
            <w:webHidden/>
          </w:rPr>
          <w:tab/>
        </w:r>
        <w:r w:rsidR="005E5C94">
          <w:rPr>
            <w:noProof/>
            <w:webHidden/>
          </w:rPr>
          <w:fldChar w:fldCharType="begin"/>
        </w:r>
        <w:r w:rsidR="005E5C94">
          <w:rPr>
            <w:noProof/>
            <w:webHidden/>
          </w:rPr>
          <w:instrText xml:space="preserve"> PAGEREF _Toc983762 \h </w:instrText>
        </w:r>
        <w:r w:rsidR="005E5C94">
          <w:rPr>
            <w:noProof/>
            <w:webHidden/>
          </w:rPr>
        </w:r>
        <w:r w:rsidR="005E5C94">
          <w:rPr>
            <w:noProof/>
            <w:webHidden/>
          </w:rPr>
          <w:fldChar w:fldCharType="separate"/>
        </w:r>
        <w:r w:rsidR="005E5C94">
          <w:rPr>
            <w:noProof/>
            <w:webHidden/>
          </w:rPr>
          <w:t>137</w:t>
        </w:r>
        <w:r w:rsidR="005E5C94">
          <w:rPr>
            <w:noProof/>
            <w:webHidden/>
          </w:rPr>
          <w:fldChar w:fldCharType="end"/>
        </w:r>
      </w:hyperlink>
    </w:p>
    <w:p w14:paraId="62FBD752"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3" w:history="1">
        <w:r w:rsidR="005E5C94" w:rsidRPr="0048439F">
          <w:rPr>
            <w:rStyle w:val="Hyperlink"/>
            <w:noProof/>
            <w:lang w:val="en-GB"/>
          </w:rPr>
          <w:t>7.2 Enforcing Asynchronous Processing</w:t>
        </w:r>
        <w:r w:rsidR="005E5C94">
          <w:rPr>
            <w:noProof/>
            <w:webHidden/>
          </w:rPr>
          <w:tab/>
        </w:r>
        <w:r w:rsidR="005E5C94">
          <w:rPr>
            <w:noProof/>
            <w:webHidden/>
          </w:rPr>
          <w:fldChar w:fldCharType="begin"/>
        </w:r>
        <w:r w:rsidR="005E5C94">
          <w:rPr>
            <w:noProof/>
            <w:webHidden/>
          </w:rPr>
          <w:instrText xml:space="preserve"> PAGEREF _Toc983763 \h </w:instrText>
        </w:r>
        <w:r w:rsidR="005E5C94">
          <w:rPr>
            <w:noProof/>
            <w:webHidden/>
          </w:rPr>
        </w:r>
        <w:r w:rsidR="005E5C94">
          <w:rPr>
            <w:noProof/>
            <w:webHidden/>
          </w:rPr>
          <w:fldChar w:fldCharType="separate"/>
        </w:r>
        <w:r w:rsidR="005E5C94">
          <w:rPr>
            <w:noProof/>
            <w:webHidden/>
          </w:rPr>
          <w:t>138</w:t>
        </w:r>
        <w:r w:rsidR="005E5C94">
          <w:rPr>
            <w:noProof/>
            <w:webHidden/>
          </w:rPr>
          <w:fldChar w:fldCharType="end"/>
        </w:r>
      </w:hyperlink>
    </w:p>
    <w:p w14:paraId="7280533B"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64" w:history="1">
        <w:r w:rsidR="005E5C94" w:rsidRPr="0048439F">
          <w:rPr>
            <w:rStyle w:val="Hyperlink"/>
            <w:noProof/>
            <w:lang w:val="en-GB"/>
          </w:rPr>
          <w:t>8</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DSS Core Bindings</w:t>
        </w:r>
        <w:r w:rsidR="005E5C94">
          <w:rPr>
            <w:noProof/>
            <w:webHidden/>
          </w:rPr>
          <w:tab/>
        </w:r>
        <w:r w:rsidR="005E5C94">
          <w:rPr>
            <w:noProof/>
            <w:webHidden/>
          </w:rPr>
          <w:fldChar w:fldCharType="begin"/>
        </w:r>
        <w:r w:rsidR="005E5C94">
          <w:rPr>
            <w:noProof/>
            <w:webHidden/>
          </w:rPr>
          <w:instrText xml:space="preserve"> PAGEREF _Toc983764 \h </w:instrText>
        </w:r>
        <w:r w:rsidR="005E5C94">
          <w:rPr>
            <w:noProof/>
            <w:webHidden/>
          </w:rPr>
        </w:r>
        <w:r w:rsidR="005E5C94">
          <w:rPr>
            <w:noProof/>
            <w:webHidden/>
          </w:rPr>
          <w:fldChar w:fldCharType="separate"/>
        </w:r>
        <w:r w:rsidR="005E5C94">
          <w:rPr>
            <w:noProof/>
            <w:webHidden/>
          </w:rPr>
          <w:t>139</w:t>
        </w:r>
        <w:r w:rsidR="005E5C94">
          <w:rPr>
            <w:noProof/>
            <w:webHidden/>
          </w:rPr>
          <w:fldChar w:fldCharType="end"/>
        </w:r>
      </w:hyperlink>
    </w:p>
    <w:p w14:paraId="4005F499"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5" w:history="1">
        <w:r w:rsidR="005E5C94" w:rsidRPr="0048439F">
          <w:rPr>
            <w:rStyle w:val="Hyperlink"/>
            <w:noProof/>
            <w:lang w:val="en-GB"/>
          </w:rPr>
          <w:t>8.1 HTTP POST Transport Binding</w:t>
        </w:r>
        <w:r w:rsidR="005E5C94">
          <w:rPr>
            <w:noProof/>
            <w:webHidden/>
          </w:rPr>
          <w:tab/>
        </w:r>
        <w:r w:rsidR="005E5C94">
          <w:rPr>
            <w:noProof/>
            <w:webHidden/>
          </w:rPr>
          <w:fldChar w:fldCharType="begin"/>
        </w:r>
        <w:r w:rsidR="005E5C94">
          <w:rPr>
            <w:noProof/>
            <w:webHidden/>
          </w:rPr>
          <w:instrText xml:space="preserve"> PAGEREF _Toc983765 \h </w:instrText>
        </w:r>
        <w:r w:rsidR="005E5C94">
          <w:rPr>
            <w:noProof/>
            <w:webHidden/>
          </w:rPr>
        </w:r>
        <w:r w:rsidR="005E5C94">
          <w:rPr>
            <w:noProof/>
            <w:webHidden/>
          </w:rPr>
          <w:fldChar w:fldCharType="separate"/>
        </w:r>
        <w:r w:rsidR="005E5C94">
          <w:rPr>
            <w:noProof/>
            <w:webHidden/>
          </w:rPr>
          <w:t>139</w:t>
        </w:r>
        <w:r w:rsidR="005E5C94">
          <w:rPr>
            <w:noProof/>
            <w:webHidden/>
          </w:rPr>
          <w:fldChar w:fldCharType="end"/>
        </w:r>
      </w:hyperlink>
    </w:p>
    <w:p w14:paraId="3F85564B"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6" w:history="1">
        <w:r w:rsidR="005E5C94" w:rsidRPr="0048439F">
          <w:rPr>
            <w:rStyle w:val="Hyperlink"/>
            <w:noProof/>
            <w:lang w:val="en-GB"/>
          </w:rPr>
          <w:t>8.2 SOAP 1.2 Transport Binding</w:t>
        </w:r>
        <w:r w:rsidR="005E5C94">
          <w:rPr>
            <w:noProof/>
            <w:webHidden/>
          </w:rPr>
          <w:tab/>
        </w:r>
        <w:r w:rsidR="005E5C94">
          <w:rPr>
            <w:noProof/>
            <w:webHidden/>
          </w:rPr>
          <w:fldChar w:fldCharType="begin"/>
        </w:r>
        <w:r w:rsidR="005E5C94">
          <w:rPr>
            <w:noProof/>
            <w:webHidden/>
          </w:rPr>
          <w:instrText xml:space="preserve"> PAGEREF _Toc983766 \h </w:instrText>
        </w:r>
        <w:r w:rsidR="005E5C94">
          <w:rPr>
            <w:noProof/>
            <w:webHidden/>
          </w:rPr>
        </w:r>
        <w:r w:rsidR="005E5C94">
          <w:rPr>
            <w:noProof/>
            <w:webHidden/>
          </w:rPr>
          <w:fldChar w:fldCharType="separate"/>
        </w:r>
        <w:r w:rsidR="005E5C94">
          <w:rPr>
            <w:noProof/>
            <w:webHidden/>
          </w:rPr>
          <w:t>139</w:t>
        </w:r>
        <w:r w:rsidR="005E5C94">
          <w:rPr>
            <w:noProof/>
            <w:webHidden/>
          </w:rPr>
          <w:fldChar w:fldCharType="end"/>
        </w:r>
      </w:hyperlink>
    </w:p>
    <w:p w14:paraId="794C445F"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7" w:history="1">
        <w:r w:rsidR="005E5C94" w:rsidRPr="0048439F">
          <w:rPr>
            <w:rStyle w:val="Hyperlink"/>
            <w:noProof/>
            <w:lang w:val="en-GB"/>
          </w:rPr>
          <w:t>8.3 Security Bindings</w:t>
        </w:r>
        <w:r w:rsidR="005E5C94">
          <w:rPr>
            <w:noProof/>
            <w:webHidden/>
          </w:rPr>
          <w:tab/>
        </w:r>
        <w:r w:rsidR="005E5C94">
          <w:rPr>
            <w:noProof/>
            <w:webHidden/>
          </w:rPr>
          <w:fldChar w:fldCharType="begin"/>
        </w:r>
        <w:r w:rsidR="005E5C94">
          <w:rPr>
            <w:noProof/>
            <w:webHidden/>
          </w:rPr>
          <w:instrText xml:space="preserve"> PAGEREF _Toc983767 \h </w:instrText>
        </w:r>
        <w:r w:rsidR="005E5C94">
          <w:rPr>
            <w:noProof/>
            <w:webHidden/>
          </w:rPr>
        </w:r>
        <w:r w:rsidR="005E5C94">
          <w:rPr>
            <w:noProof/>
            <w:webHidden/>
          </w:rPr>
          <w:fldChar w:fldCharType="separate"/>
        </w:r>
        <w:r w:rsidR="005E5C94">
          <w:rPr>
            <w:noProof/>
            <w:webHidden/>
          </w:rPr>
          <w:t>140</w:t>
        </w:r>
        <w:r w:rsidR="005E5C94">
          <w:rPr>
            <w:noProof/>
            <w:webHidden/>
          </w:rPr>
          <w:fldChar w:fldCharType="end"/>
        </w:r>
      </w:hyperlink>
    </w:p>
    <w:p w14:paraId="7DE7FB80"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68" w:history="1">
        <w:r w:rsidR="005E5C94" w:rsidRPr="0048439F">
          <w:rPr>
            <w:rStyle w:val="Hyperlink"/>
            <w:noProof/>
            <w:lang w:val="en-GB"/>
          </w:rPr>
          <w:t>9</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DSS-Defined Identifiers</w:t>
        </w:r>
        <w:r w:rsidR="005E5C94">
          <w:rPr>
            <w:noProof/>
            <w:webHidden/>
          </w:rPr>
          <w:tab/>
        </w:r>
        <w:r w:rsidR="005E5C94">
          <w:rPr>
            <w:noProof/>
            <w:webHidden/>
          </w:rPr>
          <w:fldChar w:fldCharType="begin"/>
        </w:r>
        <w:r w:rsidR="005E5C94">
          <w:rPr>
            <w:noProof/>
            <w:webHidden/>
          </w:rPr>
          <w:instrText xml:space="preserve"> PAGEREF _Toc983768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47A85B9B"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69" w:history="1">
        <w:r w:rsidR="005E5C94" w:rsidRPr="0048439F">
          <w:rPr>
            <w:rStyle w:val="Hyperlink"/>
            <w:noProof/>
            <w:lang w:val="en-GB"/>
          </w:rPr>
          <w:t>9.1 Signature Type Identifiers</w:t>
        </w:r>
        <w:r w:rsidR="005E5C94">
          <w:rPr>
            <w:noProof/>
            <w:webHidden/>
          </w:rPr>
          <w:tab/>
        </w:r>
        <w:r w:rsidR="005E5C94">
          <w:rPr>
            <w:noProof/>
            <w:webHidden/>
          </w:rPr>
          <w:fldChar w:fldCharType="begin"/>
        </w:r>
        <w:r w:rsidR="005E5C94">
          <w:rPr>
            <w:noProof/>
            <w:webHidden/>
          </w:rPr>
          <w:instrText xml:space="preserve"> PAGEREF _Toc983769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20CF17C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0" w:history="1">
        <w:r w:rsidR="005E5C94" w:rsidRPr="0048439F">
          <w:rPr>
            <w:rStyle w:val="Hyperlink"/>
            <w:noProof/>
            <w:lang w:val="en-GB"/>
            <w14:scene3d>
              <w14:camera w14:prst="orthographicFront"/>
              <w14:lightRig w14:rig="threePt" w14:dir="t">
                <w14:rot w14:lat="0" w14:lon="0" w14:rev="0"/>
              </w14:lightRig>
            </w14:scene3d>
          </w:rPr>
          <w:t>9.1.1</w:t>
        </w:r>
        <w:r w:rsidR="005E5C94" w:rsidRPr="0048439F">
          <w:rPr>
            <w:rStyle w:val="Hyperlink"/>
            <w:noProof/>
            <w:lang w:val="en-GB"/>
          </w:rPr>
          <w:t xml:space="preserve"> XML Signature</w:t>
        </w:r>
        <w:r w:rsidR="005E5C94">
          <w:rPr>
            <w:noProof/>
            <w:webHidden/>
          </w:rPr>
          <w:tab/>
        </w:r>
        <w:r w:rsidR="005E5C94">
          <w:rPr>
            <w:noProof/>
            <w:webHidden/>
          </w:rPr>
          <w:fldChar w:fldCharType="begin"/>
        </w:r>
        <w:r w:rsidR="005E5C94">
          <w:rPr>
            <w:noProof/>
            <w:webHidden/>
          </w:rPr>
          <w:instrText xml:space="preserve"> PAGEREF _Toc983770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43CF4E22"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1" w:history="1">
        <w:r w:rsidR="005E5C94" w:rsidRPr="0048439F">
          <w:rPr>
            <w:rStyle w:val="Hyperlink"/>
            <w:noProof/>
            <w:lang w:val="en-GB"/>
            <w14:scene3d>
              <w14:camera w14:prst="orthographicFront"/>
              <w14:lightRig w14:rig="threePt" w14:dir="t">
                <w14:rot w14:lat="0" w14:lon="0" w14:rev="0"/>
              </w14:lightRig>
            </w14:scene3d>
          </w:rPr>
          <w:t>9.1.2</w:t>
        </w:r>
        <w:r w:rsidR="005E5C94" w:rsidRPr="0048439F">
          <w:rPr>
            <w:rStyle w:val="Hyperlink"/>
            <w:noProof/>
            <w:lang w:val="en-GB"/>
          </w:rPr>
          <w:t xml:space="preserve"> XML TimeStampToken</w:t>
        </w:r>
        <w:r w:rsidR="005E5C94">
          <w:rPr>
            <w:noProof/>
            <w:webHidden/>
          </w:rPr>
          <w:tab/>
        </w:r>
        <w:r w:rsidR="005E5C94">
          <w:rPr>
            <w:noProof/>
            <w:webHidden/>
          </w:rPr>
          <w:fldChar w:fldCharType="begin"/>
        </w:r>
        <w:r w:rsidR="005E5C94">
          <w:rPr>
            <w:noProof/>
            <w:webHidden/>
          </w:rPr>
          <w:instrText xml:space="preserve"> PAGEREF _Toc983771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02F55455"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2" w:history="1">
        <w:r w:rsidR="005E5C94" w:rsidRPr="0048439F">
          <w:rPr>
            <w:rStyle w:val="Hyperlink"/>
            <w:noProof/>
            <w:lang w:val="en-GB"/>
            <w14:scene3d>
              <w14:camera w14:prst="orthographicFront"/>
              <w14:lightRig w14:rig="threePt" w14:dir="t">
                <w14:rot w14:lat="0" w14:lon="0" w14:rev="0"/>
              </w14:lightRig>
            </w14:scene3d>
          </w:rPr>
          <w:t>9.1.3</w:t>
        </w:r>
        <w:r w:rsidR="005E5C94" w:rsidRPr="0048439F">
          <w:rPr>
            <w:rStyle w:val="Hyperlink"/>
            <w:noProof/>
            <w:lang w:val="en-GB"/>
          </w:rPr>
          <w:t xml:space="preserve"> RFC 3161 TimeStampToken</w:t>
        </w:r>
        <w:r w:rsidR="005E5C94">
          <w:rPr>
            <w:noProof/>
            <w:webHidden/>
          </w:rPr>
          <w:tab/>
        </w:r>
        <w:r w:rsidR="005E5C94">
          <w:rPr>
            <w:noProof/>
            <w:webHidden/>
          </w:rPr>
          <w:fldChar w:fldCharType="begin"/>
        </w:r>
        <w:r w:rsidR="005E5C94">
          <w:rPr>
            <w:noProof/>
            <w:webHidden/>
          </w:rPr>
          <w:instrText xml:space="preserve"> PAGEREF _Toc983772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18B0FC86"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3" w:history="1">
        <w:r w:rsidR="005E5C94" w:rsidRPr="0048439F">
          <w:rPr>
            <w:rStyle w:val="Hyperlink"/>
            <w:noProof/>
            <w:lang w:val="en-GB"/>
            <w14:scene3d>
              <w14:camera w14:prst="orthographicFront"/>
              <w14:lightRig w14:rig="threePt" w14:dir="t">
                <w14:rot w14:lat="0" w14:lon="0" w14:rev="0"/>
              </w14:lightRig>
            </w14:scene3d>
          </w:rPr>
          <w:t>9.1.4</w:t>
        </w:r>
        <w:r w:rsidR="005E5C94" w:rsidRPr="0048439F">
          <w:rPr>
            <w:rStyle w:val="Hyperlink"/>
            <w:noProof/>
            <w:lang w:val="en-GB"/>
          </w:rPr>
          <w:t xml:space="preserve"> CMS Signature</w:t>
        </w:r>
        <w:r w:rsidR="005E5C94">
          <w:rPr>
            <w:noProof/>
            <w:webHidden/>
          </w:rPr>
          <w:tab/>
        </w:r>
        <w:r w:rsidR="005E5C94">
          <w:rPr>
            <w:noProof/>
            <w:webHidden/>
          </w:rPr>
          <w:fldChar w:fldCharType="begin"/>
        </w:r>
        <w:r w:rsidR="005E5C94">
          <w:rPr>
            <w:noProof/>
            <w:webHidden/>
          </w:rPr>
          <w:instrText xml:space="preserve"> PAGEREF _Toc983773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58D46AA3"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4" w:history="1">
        <w:r w:rsidR="005E5C94" w:rsidRPr="0048439F">
          <w:rPr>
            <w:rStyle w:val="Hyperlink"/>
            <w:noProof/>
            <w:lang w:val="en-GB"/>
            <w14:scene3d>
              <w14:camera w14:prst="orthographicFront"/>
              <w14:lightRig w14:rig="threePt" w14:dir="t">
                <w14:rot w14:lat="0" w14:lon="0" w14:rev="0"/>
              </w14:lightRig>
            </w14:scene3d>
          </w:rPr>
          <w:t>9.1.5</w:t>
        </w:r>
        <w:r w:rsidR="005E5C94" w:rsidRPr="0048439F">
          <w:rPr>
            <w:rStyle w:val="Hyperlink"/>
            <w:noProof/>
            <w:lang w:val="en-GB"/>
          </w:rPr>
          <w:t xml:space="preserve"> PGP Signature</w:t>
        </w:r>
        <w:r w:rsidR="005E5C94">
          <w:rPr>
            <w:noProof/>
            <w:webHidden/>
          </w:rPr>
          <w:tab/>
        </w:r>
        <w:r w:rsidR="005E5C94">
          <w:rPr>
            <w:noProof/>
            <w:webHidden/>
          </w:rPr>
          <w:fldChar w:fldCharType="begin"/>
        </w:r>
        <w:r w:rsidR="005E5C94">
          <w:rPr>
            <w:noProof/>
            <w:webHidden/>
          </w:rPr>
          <w:instrText xml:space="preserve"> PAGEREF _Toc983774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680BC468"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75" w:history="1">
        <w:r w:rsidR="005E5C94" w:rsidRPr="0048439F">
          <w:rPr>
            <w:rStyle w:val="Hyperlink"/>
            <w:noProof/>
            <w:lang w:val="en-GB"/>
          </w:rPr>
          <w:t>9.2 ResultMinors</w:t>
        </w:r>
        <w:r w:rsidR="005E5C94">
          <w:rPr>
            <w:noProof/>
            <w:webHidden/>
          </w:rPr>
          <w:tab/>
        </w:r>
        <w:r w:rsidR="005E5C94">
          <w:rPr>
            <w:noProof/>
            <w:webHidden/>
          </w:rPr>
          <w:fldChar w:fldCharType="begin"/>
        </w:r>
        <w:r w:rsidR="005E5C94">
          <w:rPr>
            <w:noProof/>
            <w:webHidden/>
          </w:rPr>
          <w:instrText xml:space="preserve"> PAGEREF _Toc983775 \h </w:instrText>
        </w:r>
        <w:r w:rsidR="005E5C94">
          <w:rPr>
            <w:noProof/>
            <w:webHidden/>
          </w:rPr>
        </w:r>
        <w:r w:rsidR="005E5C94">
          <w:rPr>
            <w:noProof/>
            <w:webHidden/>
          </w:rPr>
          <w:fldChar w:fldCharType="separate"/>
        </w:r>
        <w:r w:rsidR="005E5C94">
          <w:rPr>
            <w:noProof/>
            <w:webHidden/>
          </w:rPr>
          <w:t>141</w:t>
        </w:r>
        <w:r w:rsidR="005E5C94">
          <w:rPr>
            <w:noProof/>
            <w:webHidden/>
          </w:rPr>
          <w:fldChar w:fldCharType="end"/>
        </w:r>
      </w:hyperlink>
    </w:p>
    <w:p w14:paraId="267AB7C7"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76" w:history="1">
        <w:r w:rsidR="005E5C94" w:rsidRPr="0048439F">
          <w:rPr>
            <w:rStyle w:val="Hyperlink"/>
            <w:noProof/>
            <w:lang w:val="en-GB"/>
          </w:rPr>
          <w:t>10</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Security Considerations</w:t>
        </w:r>
        <w:r w:rsidR="005E5C94">
          <w:rPr>
            <w:noProof/>
            <w:webHidden/>
          </w:rPr>
          <w:tab/>
        </w:r>
        <w:r w:rsidR="005E5C94">
          <w:rPr>
            <w:noProof/>
            <w:webHidden/>
          </w:rPr>
          <w:fldChar w:fldCharType="begin"/>
        </w:r>
        <w:r w:rsidR="005E5C94">
          <w:rPr>
            <w:noProof/>
            <w:webHidden/>
          </w:rPr>
          <w:instrText xml:space="preserve"> PAGEREF _Toc983776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4CE919A5"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77" w:history="1">
        <w:r w:rsidR="005E5C94" w:rsidRPr="0048439F">
          <w:rPr>
            <w:rStyle w:val="Hyperlink"/>
            <w:noProof/>
            <w:lang w:val="en-GB"/>
          </w:rPr>
          <w:t>10.1 Well-Known Attack Vectors</w:t>
        </w:r>
        <w:r w:rsidR="005E5C94">
          <w:rPr>
            <w:noProof/>
            <w:webHidden/>
          </w:rPr>
          <w:tab/>
        </w:r>
        <w:r w:rsidR="005E5C94">
          <w:rPr>
            <w:noProof/>
            <w:webHidden/>
          </w:rPr>
          <w:fldChar w:fldCharType="begin"/>
        </w:r>
        <w:r w:rsidR="005E5C94">
          <w:rPr>
            <w:noProof/>
            <w:webHidden/>
          </w:rPr>
          <w:instrText xml:space="preserve"> PAGEREF _Toc983777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2589AC4E"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8" w:history="1">
        <w:r w:rsidR="005E5C94" w:rsidRPr="0048439F">
          <w:rPr>
            <w:rStyle w:val="Hyperlink"/>
            <w:noProof/>
            <w:lang w:val="en-GB"/>
            <w14:scene3d>
              <w14:camera w14:prst="orthographicFront"/>
              <w14:lightRig w14:rig="threePt" w14:dir="t">
                <w14:rot w14:lat="0" w14:lon="0" w14:rev="0"/>
              </w14:lightRig>
            </w14:scene3d>
          </w:rPr>
          <w:t>10.1.1</w:t>
        </w:r>
        <w:r w:rsidR="005E5C94" w:rsidRPr="0048439F">
          <w:rPr>
            <w:rStyle w:val="Hyperlink"/>
            <w:noProof/>
            <w:lang w:val="en-GB"/>
          </w:rPr>
          <w:t xml:space="preserve"> XML Parsing Vulnerabilities [non-normative]</w:t>
        </w:r>
        <w:r w:rsidR="005E5C94">
          <w:rPr>
            <w:noProof/>
            <w:webHidden/>
          </w:rPr>
          <w:tab/>
        </w:r>
        <w:r w:rsidR="005E5C94">
          <w:rPr>
            <w:noProof/>
            <w:webHidden/>
          </w:rPr>
          <w:fldChar w:fldCharType="begin"/>
        </w:r>
        <w:r w:rsidR="005E5C94">
          <w:rPr>
            <w:noProof/>
            <w:webHidden/>
          </w:rPr>
          <w:instrText xml:space="preserve"> PAGEREF _Toc983778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2DA3EC40"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79" w:history="1">
        <w:r w:rsidR="005E5C94" w:rsidRPr="0048439F">
          <w:rPr>
            <w:rStyle w:val="Hyperlink"/>
            <w:noProof/>
            <w:lang w:val="en-GB"/>
            <w14:scene3d>
              <w14:camera w14:prst="orthographicFront"/>
              <w14:lightRig w14:rig="threePt" w14:dir="t">
                <w14:rot w14:lat="0" w14:lon="0" w14:rev="0"/>
              </w14:lightRig>
            </w14:scene3d>
          </w:rPr>
          <w:t>10.1.2</w:t>
        </w:r>
        <w:r w:rsidR="005E5C94" w:rsidRPr="0048439F">
          <w:rPr>
            <w:rStyle w:val="Hyperlink"/>
            <w:noProof/>
            <w:lang w:val="en-GB"/>
          </w:rPr>
          <w:t xml:space="preserve"> XML Canonicalization Vulnerabilities [non-normative]</w:t>
        </w:r>
        <w:r w:rsidR="005E5C94">
          <w:rPr>
            <w:noProof/>
            <w:webHidden/>
          </w:rPr>
          <w:tab/>
        </w:r>
        <w:r w:rsidR="005E5C94">
          <w:rPr>
            <w:noProof/>
            <w:webHidden/>
          </w:rPr>
          <w:fldChar w:fldCharType="begin"/>
        </w:r>
        <w:r w:rsidR="005E5C94">
          <w:rPr>
            <w:noProof/>
            <w:webHidden/>
          </w:rPr>
          <w:instrText xml:space="preserve"> PAGEREF _Toc983779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04AB2AC5"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0" w:history="1">
        <w:r w:rsidR="005E5C94" w:rsidRPr="0048439F">
          <w:rPr>
            <w:rStyle w:val="Hyperlink"/>
            <w:noProof/>
            <w:lang w:val="en-GB"/>
            <w14:scene3d>
              <w14:camera w14:prst="orthographicFront"/>
              <w14:lightRig w14:rig="threePt" w14:dir="t">
                <w14:rot w14:lat="0" w14:lon="0" w14:rev="0"/>
              </w14:lightRig>
            </w14:scene3d>
          </w:rPr>
          <w:t>10.1.3</w:t>
        </w:r>
        <w:r w:rsidR="005E5C94" w:rsidRPr="0048439F">
          <w:rPr>
            <w:rStyle w:val="Hyperlink"/>
            <w:noProof/>
            <w:lang w:val="en-GB"/>
          </w:rPr>
          <w:t xml:space="preserve"> Injection Attacks [non-normative]</w:t>
        </w:r>
        <w:r w:rsidR="005E5C94">
          <w:rPr>
            <w:noProof/>
            <w:webHidden/>
          </w:rPr>
          <w:tab/>
        </w:r>
        <w:r w:rsidR="005E5C94">
          <w:rPr>
            <w:noProof/>
            <w:webHidden/>
          </w:rPr>
          <w:fldChar w:fldCharType="begin"/>
        </w:r>
        <w:r w:rsidR="005E5C94">
          <w:rPr>
            <w:noProof/>
            <w:webHidden/>
          </w:rPr>
          <w:instrText xml:space="preserve"> PAGEREF _Toc983780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3594810A"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1" w:history="1">
        <w:r w:rsidR="005E5C94" w:rsidRPr="0048439F">
          <w:rPr>
            <w:rStyle w:val="Hyperlink"/>
            <w:noProof/>
            <w:lang w:val="en-GB"/>
            <w14:scene3d>
              <w14:camera w14:prst="orthographicFront"/>
              <w14:lightRig w14:rig="threePt" w14:dir="t">
                <w14:rot w14:lat="0" w14:lon="0" w14:rev="0"/>
              </w14:lightRig>
            </w14:scene3d>
          </w:rPr>
          <w:t>10.1.4</w:t>
        </w:r>
        <w:r w:rsidR="005E5C94" w:rsidRPr="0048439F">
          <w:rPr>
            <w:rStyle w:val="Hyperlink"/>
            <w:noProof/>
            <w:lang w:val="en-GB"/>
          </w:rPr>
          <w:t xml:space="preserve"> JSON Deserialization Through Evaluation Attacks [non-normative]</w:t>
        </w:r>
        <w:r w:rsidR="005E5C94">
          <w:rPr>
            <w:noProof/>
            <w:webHidden/>
          </w:rPr>
          <w:tab/>
        </w:r>
        <w:r w:rsidR="005E5C94">
          <w:rPr>
            <w:noProof/>
            <w:webHidden/>
          </w:rPr>
          <w:fldChar w:fldCharType="begin"/>
        </w:r>
        <w:r w:rsidR="005E5C94">
          <w:rPr>
            <w:noProof/>
            <w:webHidden/>
          </w:rPr>
          <w:instrText xml:space="preserve"> PAGEREF _Toc983781 \h </w:instrText>
        </w:r>
        <w:r w:rsidR="005E5C94">
          <w:rPr>
            <w:noProof/>
            <w:webHidden/>
          </w:rPr>
        </w:r>
        <w:r w:rsidR="005E5C94">
          <w:rPr>
            <w:noProof/>
            <w:webHidden/>
          </w:rPr>
          <w:fldChar w:fldCharType="separate"/>
        </w:r>
        <w:r w:rsidR="005E5C94">
          <w:rPr>
            <w:noProof/>
            <w:webHidden/>
          </w:rPr>
          <w:t>143</w:t>
        </w:r>
        <w:r w:rsidR="005E5C94">
          <w:rPr>
            <w:noProof/>
            <w:webHidden/>
          </w:rPr>
          <w:fldChar w:fldCharType="end"/>
        </w:r>
      </w:hyperlink>
    </w:p>
    <w:p w14:paraId="1D271C53"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82" w:history="1">
        <w:r w:rsidR="005E5C94" w:rsidRPr="0048439F">
          <w:rPr>
            <w:rStyle w:val="Hyperlink"/>
            <w:noProof/>
            <w:lang w:val="en-GB"/>
          </w:rPr>
          <w:t>11</w:t>
        </w:r>
        <w:r w:rsidR="005E5C94">
          <w:rPr>
            <w:rFonts w:asciiTheme="minorHAnsi" w:eastAsiaTheme="minorEastAsia" w:hAnsiTheme="minorHAnsi" w:cstheme="minorBidi"/>
            <w:noProof/>
            <w:sz w:val="22"/>
            <w:szCs w:val="22"/>
            <w:lang w:val="en-GB" w:eastAsia="en-GB"/>
          </w:rPr>
          <w:tab/>
        </w:r>
        <w:r w:rsidR="005E5C94" w:rsidRPr="0048439F">
          <w:rPr>
            <w:rStyle w:val="Hyperlink"/>
            <w:noProof/>
            <w:lang w:val="en-GB"/>
          </w:rPr>
          <w:t>Conformance</w:t>
        </w:r>
        <w:r w:rsidR="005E5C94">
          <w:rPr>
            <w:noProof/>
            <w:webHidden/>
          </w:rPr>
          <w:tab/>
        </w:r>
        <w:r w:rsidR="005E5C94">
          <w:rPr>
            <w:noProof/>
            <w:webHidden/>
          </w:rPr>
          <w:fldChar w:fldCharType="begin"/>
        </w:r>
        <w:r w:rsidR="005E5C94">
          <w:rPr>
            <w:noProof/>
            <w:webHidden/>
          </w:rPr>
          <w:instrText xml:space="preserve"> PAGEREF _Toc983782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00765EC5" w14:textId="77777777" w:rsidR="005E5C94" w:rsidRDefault="00564C22">
      <w:pPr>
        <w:pStyle w:val="Verzeichnis2"/>
        <w:tabs>
          <w:tab w:val="right" w:leader="dot" w:pos="9350"/>
        </w:tabs>
        <w:rPr>
          <w:rFonts w:asciiTheme="minorHAnsi" w:eastAsiaTheme="minorEastAsia" w:hAnsiTheme="minorHAnsi" w:cstheme="minorBidi"/>
          <w:noProof/>
          <w:sz w:val="22"/>
          <w:szCs w:val="22"/>
          <w:lang w:val="en-GB" w:eastAsia="en-GB"/>
        </w:rPr>
      </w:pPr>
      <w:hyperlink w:anchor="_Toc983783" w:history="1">
        <w:r w:rsidR="005E5C94" w:rsidRPr="0048439F">
          <w:rPr>
            <w:rStyle w:val="Hyperlink"/>
            <w:noProof/>
            <w:lang w:val="en-GB"/>
          </w:rPr>
          <w:t>11.1 Conformance as a DSS version 2.0 document</w:t>
        </w:r>
        <w:r w:rsidR="005E5C94">
          <w:rPr>
            <w:noProof/>
            <w:webHidden/>
          </w:rPr>
          <w:tab/>
        </w:r>
        <w:r w:rsidR="005E5C94">
          <w:rPr>
            <w:noProof/>
            <w:webHidden/>
          </w:rPr>
          <w:fldChar w:fldCharType="begin"/>
        </w:r>
        <w:r w:rsidR="005E5C94">
          <w:rPr>
            <w:noProof/>
            <w:webHidden/>
          </w:rPr>
          <w:instrText xml:space="preserve"> PAGEREF _Toc983783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581E4B09"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4" w:history="1">
        <w:r w:rsidR="005E5C94" w:rsidRPr="0048439F">
          <w:rPr>
            <w:rStyle w:val="Hyperlink"/>
            <w:noProof/>
            <w:lang w:val="en-GB"/>
            <w14:scene3d>
              <w14:camera w14:prst="orthographicFront"/>
              <w14:lightRig w14:rig="threePt" w14:dir="t">
                <w14:rot w14:lat="0" w14:lon="0" w14:rev="0"/>
              </w14:lightRig>
            </w14:scene3d>
          </w:rPr>
          <w:t>11.1.1</w:t>
        </w:r>
        <w:r w:rsidR="005E5C94" w:rsidRPr="0048439F">
          <w:rPr>
            <w:rStyle w:val="Hyperlink"/>
            <w:noProof/>
            <w:lang w:val="en-GB"/>
          </w:rPr>
          <w:t xml:space="preserve"> Conformance for JSON format</w:t>
        </w:r>
        <w:r w:rsidR="005E5C94">
          <w:rPr>
            <w:noProof/>
            <w:webHidden/>
          </w:rPr>
          <w:tab/>
        </w:r>
        <w:r w:rsidR="005E5C94">
          <w:rPr>
            <w:noProof/>
            <w:webHidden/>
          </w:rPr>
          <w:fldChar w:fldCharType="begin"/>
        </w:r>
        <w:r w:rsidR="005E5C94">
          <w:rPr>
            <w:noProof/>
            <w:webHidden/>
          </w:rPr>
          <w:instrText xml:space="preserve"> PAGEREF _Toc983784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1D317D3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5" w:history="1">
        <w:r w:rsidR="005E5C94" w:rsidRPr="0048439F">
          <w:rPr>
            <w:rStyle w:val="Hyperlink"/>
            <w:noProof/>
            <w:lang w:val="en-GB"/>
            <w14:scene3d>
              <w14:camera w14:prst="orthographicFront"/>
              <w14:lightRig w14:rig="threePt" w14:dir="t">
                <w14:rot w14:lat="0" w14:lon="0" w14:rev="0"/>
              </w14:lightRig>
            </w14:scene3d>
          </w:rPr>
          <w:t>11.1.2</w:t>
        </w:r>
        <w:r w:rsidR="005E5C94" w:rsidRPr="0048439F">
          <w:rPr>
            <w:rStyle w:val="Hyperlink"/>
            <w:noProof/>
            <w:lang w:val="en-GB"/>
          </w:rPr>
          <w:t xml:space="preserve"> Conformance for XML format</w:t>
        </w:r>
        <w:r w:rsidR="005E5C94">
          <w:rPr>
            <w:noProof/>
            <w:webHidden/>
          </w:rPr>
          <w:tab/>
        </w:r>
        <w:r w:rsidR="005E5C94">
          <w:rPr>
            <w:noProof/>
            <w:webHidden/>
          </w:rPr>
          <w:fldChar w:fldCharType="begin"/>
        </w:r>
        <w:r w:rsidR="005E5C94">
          <w:rPr>
            <w:noProof/>
            <w:webHidden/>
          </w:rPr>
          <w:instrText xml:space="preserve"> PAGEREF _Toc983785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0E9CE62C"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6" w:history="1">
        <w:r w:rsidR="005E5C94" w:rsidRPr="0048439F">
          <w:rPr>
            <w:rStyle w:val="Hyperlink"/>
            <w:noProof/>
            <w:lang w:val="en-GB"/>
            <w14:scene3d>
              <w14:camera w14:prst="orthographicFront"/>
              <w14:lightRig w14:rig="threePt" w14:dir="t">
                <w14:rot w14:lat="0" w14:lon="0" w14:rev="0"/>
              </w14:lightRig>
            </w14:scene3d>
          </w:rPr>
          <w:t>11.1.3</w:t>
        </w:r>
        <w:r w:rsidR="005E5C94" w:rsidRPr="0048439F">
          <w:rPr>
            <w:rStyle w:val="Hyperlink"/>
            <w:noProof/>
            <w:lang w:val="en-GB"/>
          </w:rPr>
          <w:t xml:space="preserve"> Conformance for DSS Server</w:t>
        </w:r>
        <w:r w:rsidR="005E5C94">
          <w:rPr>
            <w:noProof/>
            <w:webHidden/>
          </w:rPr>
          <w:tab/>
        </w:r>
        <w:r w:rsidR="005E5C94">
          <w:rPr>
            <w:noProof/>
            <w:webHidden/>
          </w:rPr>
          <w:fldChar w:fldCharType="begin"/>
        </w:r>
        <w:r w:rsidR="005E5C94">
          <w:rPr>
            <w:noProof/>
            <w:webHidden/>
          </w:rPr>
          <w:instrText xml:space="preserve"> PAGEREF _Toc983786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3436D4E4" w14:textId="77777777" w:rsidR="005E5C94" w:rsidRDefault="00564C22">
      <w:pPr>
        <w:pStyle w:val="Verzeichnis3"/>
        <w:tabs>
          <w:tab w:val="right" w:leader="dot" w:pos="9350"/>
        </w:tabs>
        <w:rPr>
          <w:rFonts w:asciiTheme="minorHAnsi" w:eastAsiaTheme="minorEastAsia" w:hAnsiTheme="minorHAnsi" w:cstheme="minorBidi"/>
          <w:noProof/>
          <w:sz w:val="22"/>
          <w:szCs w:val="22"/>
          <w:lang w:val="en-GB" w:eastAsia="en-GB"/>
        </w:rPr>
      </w:pPr>
      <w:hyperlink w:anchor="_Toc983787" w:history="1">
        <w:r w:rsidR="005E5C94" w:rsidRPr="0048439F">
          <w:rPr>
            <w:rStyle w:val="Hyperlink"/>
            <w:noProof/>
            <w:lang w:val="en-GB"/>
            <w14:scene3d>
              <w14:camera w14:prst="orthographicFront"/>
              <w14:lightRig w14:rig="threePt" w14:dir="t">
                <w14:rot w14:lat="0" w14:lon="0" w14:rev="0"/>
              </w14:lightRig>
            </w14:scene3d>
          </w:rPr>
          <w:t>11.1.4</w:t>
        </w:r>
        <w:r w:rsidR="005E5C94" w:rsidRPr="0048439F">
          <w:rPr>
            <w:rStyle w:val="Hyperlink"/>
            <w:noProof/>
            <w:lang w:val="en-GB"/>
          </w:rPr>
          <w:t xml:space="preserve"> Conformance for DSS Client</w:t>
        </w:r>
        <w:r w:rsidR="005E5C94">
          <w:rPr>
            <w:noProof/>
            <w:webHidden/>
          </w:rPr>
          <w:tab/>
        </w:r>
        <w:r w:rsidR="005E5C94">
          <w:rPr>
            <w:noProof/>
            <w:webHidden/>
          </w:rPr>
          <w:fldChar w:fldCharType="begin"/>
        </w:r>
        <w:r w:rsidR="005E5C94">
          <w:rPr>
            <w:noProof/>
            <w:webHidden/>
          </w:rPr>
          <w:instrText xml:space="preserve"> PAGEREF _Toc983787 \h </w:instrText>
        </w:r>
        <w:r w:rsidR="005E5C94">
          <w:rPr>
            <w:noProof/>
            <w:webHidden/>
          </w:rPr>
        </w:r>
        <w:r w:rsidR="005E5C94">
          <w:rPr>
            <w:noProof/>
            <w:webHidden/>
          </w:rPr>
          <w:fldChar w:fldCharType="separate"/>
        </w:r>
        <w:r w:rsidR="005E5C94">
          <w:rPr>
            <w:noProof/>
            <w:webHidden/>
          </w:rPr>
          <w:t>145</w:t>
        </w:r>
        <w:r w:rsidR="005E5C94">
          <w:rPr>
            <w:noProof/>
            <w:webHidden/>
          </w:rPr>
          <w:fldChar w:fldCharType="end"/>
        </w:r>
      </w:hyperlink>
    </w:p>
    <w:p w14:paraId="3691FD6E"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88" w:history="1">
        <w:r w:rsidR="005E5C94" w:rsidRPr="0048439F">
          <w:rPr>
            <w:rStyle w:val="Hyperlink"/>
            <w:noProof/>
            <w:lang w:val="en-GB"/>
            <w14:scene3d>
              <w14:camera w14:prst="orthographicFront"/>
              <w14:lightRig w14:rig="threePt" w14:dir="t">
                <w14:rot w14:lat="0" w14:lon="0" w14:rev="0"/>
              </w14:lightRig>
            </w14:scene3d>
          </w:rPr>
          <w:t>Appendix A.</w:t>
        </w:r>
        <w:r w:rsidR="005E5C94" w:rsidRPr="0048439F">
          <w:rPr>
            <w:rStyle w:val="Hyperlink"/>
            <w:noProof/>
            <w:lang w:val="en-GB"/>
          </w:rPr>
          <w:t xml:space="preserve"> Acknowledgments</w:t>
        </w:r>
        <w:r w:rsidR="005E5C94">
          <w:rPr>
            <w:noProof/>
            <w:webHidden/>
          </w:rPr>
          <w:tab/>
        </w:r>
        <w:r w:rsidR="005E5C94">
          <w:rPr>
            <w:noProof/>
            <w:webHidden/>
          </w:rPr>
          <w:fldChar w:fldCharType="begin"/>
        </w:r>
        <w:r w:rsidR="005E5C94">
          <w:rPr>
            <w:noProof/>
            <w:webHidden/>
          </w:rPr>
          <w:instrText xml:space="preserve"> PAGEREF _Toc983788 \h </w:instrText>
        </w:r>
        <w:r w:rsidR="005E5C94">
          <w:rPr>
            <w:noProof/>
            <w:webHidden/>
          </w:rPr>
        </w:r>
        <w:r w:rsidR="005E5C94">
          <w:rPr>
            <w:noProof/>
            <w:webHidden/>
          </w:rPr>
          <w:fldChar w:fldCharType="separate"/>
        </w:r>
        <w:r w:rsidR="005E5C94">
          <w:rPr>
            <w:noProof/>
            <w:webHidden/>
          </w:rPr>
          <w:t>146</w:t>
        </w:r>
        <w:r w:rsidR="005E5C94">
          <w:rPr>
            <w:noProof/>
            <w:webHidden/>
          </w:rPr>
          <w:fldChar w:fldCharType="end"/>
        </w:r>
      </w:hyperlink>
    </w:p>
    <w:p w14:paraId="19B42D32"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89" w:history="1">
        <w:r w:rsidR="005E5C94" w:rsidRPr="0048439F">
          <w:rPr>
            <w:rStyle w:val="Hyperlink"/>
            <w:noProof/>
            <w:lang w:val="en-GB"/>
            <w14:scene3d>
              <w14:camera w14:prst="orthographicFront"/>
              <w14:lightRig w14:rig="threePt" w14:dir="t">
                <w14:rot w14:lat="0" w14:lon="0" w14:rev="0"/>
              </w14:lightRig>
            </w14:scene3d>
          </w:rPr>
          <w:t>Appendix B.</w:t>
        </w:r>
        <w:r w:rsidR="005E5C94" w:rsidRPr="0048439F">
          <w:rPr>
            <w:rStyle w:val="Hyperlink"/>
            <w:noProof/>
            <w:lang w:val="en-GB"/>
          </w:rPr>
          <w:t xml:space="preserve"> Index of Components and Elements</w:t>
        </w:r>
        <w:r w:rsidR="005E5C94">
          <w:rPr>
            <w:noProof/>
            <w:webHidden/>
          </w:rPr>
          <w:tab/>
        </w:r>
        <w:r w:rsidR="005E5C94">
          <w:rPr>
            <w:noProof/>
            <w:webHidden/>
          </w:rPr>
          <w:fldChar w:fldCharType="begin"/>
        </w:r>
        <w:r w:rsidR="005E5C94">
          <w:rPr>
            <w:noProof/>
            <w:webHidden/>
          </w:rPr>
          <w:instrText xml:space="preserve"> PAGEREF _Toc983789 \h </w:instrText>
        </w:r>
        <w:r w:rsidR="005E5C94">
          <w:rPr>
            <w:noProof/>
            <w:webHidden/>
          </w:rPr>
        </w:r>
        <w:r w:rsidR="005E5C94">
          <w:rPr>
            <w:noProof/>
            <w:webHidden/>
          </w:rPr>
          <w:fldChar w:fldCharType="separate"/>
        </w:r>
        <w:r w:rsidR="005E5C94">
          <w:rPr>
            <w:noProof/>
            <w:webHidden/>
          </w:rPr>
          <w:t>147</w:t>
        </w:r>
        <w:r w:rsidR="005E5C94">
          <w:rPr>
            <w:noProof/>
            <w:webHidden/>
          </w:rPr>
          <w:fldChar w:fldCharType="end"/>
        </w:r>
      </w:hyperlink>
    </w:p>
    <w:p w14:paraId="30368E8A"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90" w:history="1">
        <w:r w:rsidR="005E5C94" w:rsidRPr="0048439F">
          <w:rPr>
            <w:rStyle w:val="Hyperlink"/>
            <w:noProof/>
            <w:lang w:val="en-GB"/>
            <w14:scene3d>
              <w14:camera w14:prst="orthographicFront"/>
              <w14:lightRig w14:rig="threePt" w14:dir="t">
                <w14:rot w14:lat="0" w14:lon="0" w14:rev="0"/>
              </w14:lightRig>
            </w14:scene3d>
          </w:rPr>
          <w:t>Appendix C.</w:t>
        </w:r>
        <w:r w:rsidR="005E5C94" w:rsidRPr="0048439F">
          <w:rPr>
            <w:rStyle w:val="Hyperlink"/>
            <w:noProof/>
            <w:lang w:val="en-GB"/>
          </w:rPr>
          <w:t xml:space="preserve"> List of Figures</w:t>
        </w:r>
        <w:r w:rsidR="005E5C94">
          <w:rPr>
            <w:noProof/>
            <w:webHidden/>
          </w:rPr>
          <w:tab/>
        </w:r>
        <w:r w:rsidR="005E5C94">
          <w:rPr>
            <w:noProof/>
            <w:webHidden/>
          </w:rPr>
          <w:fldChar w:fldCharType="begin"/>
        </w:r>
        <w:r w:rsidR="005E5C94">
          <w:rPr>
            <w:noProof/>
            <w:webHidden/>
          </w:rPr>
          <w:instrText xml:space="preserve"> PAGEREF _Toc983790 \h </w:instrText>
        </w:r>
        <w:r w:rsidR="005E5C94">
          <w:rPr>
            <w:noProof/>
            <w:webHidden/>
          </w:rPr>
        </w:r>
        <w:r w:rsidR="005E5C94">
          <w:rPr>
            <w:noProof/>
            <w:webHidden/>
          </w:rPr>
          <w:fldChar w:fldCharType="separate"/>
        </w:r>
        <w:r w:rsidR="005E5C94">
          <w:rPr>
            <w:noProof/>
            <w:webHidden/>
          </w:rPr>
          <w:t>150</w:t>
        </w:r>
        <w:r w:rsidR="005E5C94">
          <w:rPr>
            <w:noProof/>
            <w:webHidden/>
          </w:rPr>
          <w:fldChar w:fldCharType="end"/>
        </w:r>
      </w:hyperlink>
    </w:p>
    <w:p w14:paraId="38070087" w14:textId="77777777" w:rsidR="005E5C94" w:rsidRDefault="00564C22">
      <w:pPr>
        <w:pStyle w:val="Verzeichnis1"/>
        <w:rPr>
          <w:rFonts w:asciiTheme="minorHAnsi" w:eastAsiaTheme="minorEastAsia" w:hAnsiTheme="minorHAnsi" w:cstheme="minorBidi"/>
          <w:noProof/>
          <w:sz w:val="22"/>
          <w:szCs w:val="22"/>
          <w:lang w:val="en-GB" w:eastAsia="en-GB"/>
        </w:rPr>
      </w:pPr>
      <w:hyperlink w:anchor="_Toc983791" w:history="1">
        <w:r w:rsidR="005E5C94" w:rsidRPr="0048439F">
          <w:rPr>
            <w:rStyle w:val="Hyperlink"/>
            <w:noProof/>
            <w:lang w:val="en-GB"/>
            <w14:scene3d>
              <w14:camera w14:prst="orthographicFront"/>
              <w14:lightRig w14:rig="threePt" w14:dir="t">
                <w14:rot w14:lat="0" w14:lon="0" w14:rev="0"/>
              </w14:lightRig>
            </w14:scene3d>
          </w:rPr>
          <w:t>Appendix D.</w:t>
        </w:r>
        <w:r w:rsidR="005E5C94" w:rsidRPr="0048439F">
          <w:rPr>
            <w:rStyle w:val="Hyperlink"/>
            <w:noProof/>
            <w:lang w:val="en-GB"/>
          </w:rPr>
          <w:t xml:space="preserve"> Revision History</w:t>
        </w:r>
        <w:r w:rsidR="005E5C94">
          <w:rPr>
            <w:noProof/>
            <w:webHidden/>
          </w:rPr>
          <w:tab/>
        </w:r>
        <w:r w:rsidR="005E5C94">
          <w:rPr>
            <w:noProof/>
            <w:webHidden/>
          </w:rPr>
          <w:fldChar w:fldCharType="begin"/>
        </w:r>
        <w:r w:rsidR="005E5C94">
          <w:rPr>
            <w:noProof/>
            <w:webHidden/>
          </w:rPr>
          <w:instrText xml:space="preserve"> PAGEREF _Toc983791 \h </w:instrText>
        </w:r>
        <w:r w:rsidR="005E5C94">
          <w:rPr>
            <w:noProof/>
            <w:webHidden/>
          </w:rPr>
        </w:r>
        <w:r w:rsidR="005E5C94">
          <w:rPr>
            <w:noProof/>
            <w:webHidden/>
          </w:rPr>
          <w:fldChar w:fldCharType="separate"/>
        </w:r>
        <w:r w:rsidR="005E5C94">
          <w:rPr>
            <w:noProof/>
            <w:webHidden/>
          </w:rPr>
          <w:t>151</w:t>
        </w:r>
        <w:r w:rsidR="005E5C94">
          <w:rPr>
            <w:noProof/>
            <w:webHidden/>
          </w:rPr>
          <w:fldChar w:fldCharType="end"/>
        </w:r>
      </w:hyperlink>
    </w:p>
    <w:p w14:paraId="7FABFDF3" w14:textId="77777777" w:rsidR="00177DED" w:rsidRPr="003A06D0" w:rsidRDefault="00294283" w:rsidP="008C100C">
      <w:pPr>
        <w:pStyle w:val="TextBody"/>
        <w:rPr>
          <w:lang w:val="en-GB"/>
        </w:rPr>
      </w:pPr>
      <w:r w:rsidRPr="003A06D0">
        <w:rPr>
          <w:szCs w:val="24"/>
          <w:lang w:val="en-GB"/>
        </w:rPr>
        <w:fldChar w:fldCharType="end"/>
      </w:r>
    </w:p>
    <w:p w14:paraId="043A5B5A"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CF39C7"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983512"/>
      <w:r w:rsidRPr="003A06D0">
        <w:rPr>
          <w:lang w:val="en-GB"/>
        </w:rPr>
        <w:lastRenderedPageBreak/>
        <w:t>Introduction</w:t>
      </w:r>
      <w:bookmarkEnd w:id="3"/>
      <w:bookmarkEnd w:id="4"/>
      <w:bookmarkEnd w:id="5"/>
      <w:bookmarkEnd w:id="6"/>
      <w:bookmarkEnd w:id="7"/>
      <w:bookmarkEnd w:id="8"/>
      <w:bookmarkEnd w:id="9"/>
      <w:bookmarkEnd w:id="10"/>
      <w:bookmarkEnd w:id="11"/>
    </w:p>
    <w:p w14:paraId="21E855F8"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6936DA4A"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983513"/>
      <w:r w:rsidRPr="003A06D0">
        <w:rPr>
          <w:lang w:val="en-GB"/>
        </w:rPr>
        <w:t>IPR Policy</w:t>
      </w:r>
      <w:bookmarkEnd w:id="12"/>
      <w:bookmarkEnd w:id="13"/>
      <w:bookmarkEnd w:id="14"/>
    </w:p>
    <w:p w14:paraId="786148DB"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14:paraId="4735030D"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983514"/>
      <w:r w:rsidRPr="003A06D0">
        <w:rPr>
          <w:lang w:val="en-GB"/>
        </w:rPr>
        <w:t>Terminology</w:t>
      </w:r>
      <w:bookmarkEnd w:id="16"/>
      <w:bookmarkEnd w:id="17"/>
      <w:bookmarkEnd w:id="18"/>
      <w:bookmarkEnd w:id="19"/>
      <w:bookmarkEnd w:id="20"/>
      <w:bookmarkEnd w:id="21"/>
      <w:bookmarkEnd w:id="22"/>
    </w:p>
    <w:p w14:paraId="57C2EF8D"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6C6CC84A"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983515"/>
      <w:r w:rsidRPr="003A06D0">
        <w:rPr>
          <w:lang w:val="en-GB"/>
        </w:rPr>
        <w:t>Terms and Definitions</w:t>
      </w:r>
      <w:bookmarkEnd w:id="23"/>
      <w:bookmarkEnd w:id="24"/>
      <w:bookmarkEnd w:id="25"/>
      <w:bookmarkEnd w:id="26"/>
      <w:bookmarkEnd w:id="27"/>
      <w:bookmarkEnd w:id="28"/>
    </w:p>
    <w:p w14:paraId="244CB772"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E264DEE"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983516"/>
      <w:r w:rsidRPr="003A06D0">
        <w:rPr>
          <w:lang w:val="en-GB"/>
        </w:rPr>
        <w:t>Abbreviated Terms</w:t>
      </w:r>
      <w:bookmarkEnd w:id="29"/>
      <w:bookmarkEnd w:id="30"/>
      <w:bookmarkEnd w:id="31"/>
      <w:bookmarkEnd w:id="32"/>
      <w:bookmarkEnd w:id="33"/>
      <w:bookmarkEnd w:id="34"/>
    </w:p>
    <w:p w14:paraId="0E88822C"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25F69C3D"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00D4AA3A"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79933348"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1F23448D"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98351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270989C0"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33F64AE4"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AA3D2E4"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49DE21EF" w14:textId="77777777"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69C8B500"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53D49F69"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1EF453E4" w14:textId="77777777" w:rsidR="00BF4F83" w:rsidRPr="003A06D0" w:rsidRDefault="00BF4F83" w:rsidP="00BF4F83">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E431604" w14:textId="77777777" w:rsidR="00D64A4C" w:rsidRPr="00D64A4C" w:rsidRDefault="00564C22"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0EB0562C" w14:textId="77777777"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1DE68ABC" w14:textId="77777777"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30652357" w14:textId="77777777"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3309A0AA" w14:textId="77777777"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13656E5B"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35474F4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BBA50A9"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05B51766"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4F59C8"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72340A32" w14:textId="77777777"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14:paraId="51781760" w14:textId="77777777" w:rsidR="00BF4F83" w:rsidRPr="003A06D0" w:rsidRDefault="00BF4F83" w:rsidP="00BF4F83">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725976B" w14:textId="77777777"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482E99AB"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14:paraId="3ECA1EFF"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6B13E95C"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75EC6E9F"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0A5CC1E0" w14:textId="77777777" w:rsidR="00BF4F83" w:rsidRPr="003A06D0" w:rsidRDefault="00BF4F83" w:rsidP="00BF4F83">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23866872" w14:textId="77777777" w:rsidR="00BF4F83" w:rsidRPr="003A06D0" w:rsidRDefault="00BF4F83" w:rsidP="00BF4F83">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7661AE7C"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C6FB96B"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052906C8"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1F5D005"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1E3A0D7C" w14:textId="77777777"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4241455" w14:textId="77777777"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672CC2E3" w14:textId="77777777"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3B3D7FA4" w14:textId="77777777"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4156961D" w14:textId="77777777"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1C9A0B7" w14:textId="77777777"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1F275F94" w14:textId="7777777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14:paraId="448A751A" w14:textId="77777777"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0EBB331A" w14:textId="77777777"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3EA418F4" w14:textId="77777777"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983518"/>
      <w:r w:rsidRPr="003A06D0">
        <w:rPr>
          <w:lang w:val="en-GB"/>
        </w:rPr>
        <w:t>Non-Normative References</w:t>
      </w:r>
      <w:bookmarkEnd w:id="54"/>
      <w:bookmarkEnd w:id="55"/>
      <w:bookmarkEnd w:id="56"/>
      <w:bookmarkEnd w:id="57"/>
      <w:bookmarkEnd w:id="58"/>
      <w:bookmarkEnd w:id="59"/>
      <w:bookmarkEnd w:id="60"/>
    </w:p>
    <w:p w14:paraId="385E1E6F"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14:paraId="0DC26158"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14:paraId="751D1859" w14:textId="77777777"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14:paraId="783C150D" w14:textId="77777777"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75" w:anchor="iso:std:iso:639:-1:ed-1:v1:en" w:history="1">
        <w:r w:rsidRPr="003A06D0">
          <w:rPr>
            <w:rStyle w:val="Hyperlink"/>
            <w:lang w:val="en-GB"/>
          </w:rPr>
          <w:t>https://www.iso.org/obp/ui#iso:std:iso:639:-1</w:t>
        </w:r>
      </w:hyperlink>
      <w:r w:rsidRPr="003A06D0">
        <w:rPr>
          <w:lang w:val="en-GB"/>
        </w:rPr>
        <w:t xml:space="preserve">. </w:t>
      </w:r>
    </w:p>
    <w:p w14:paraId="34008457" w14:textId="77777777"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14:paraId="12E1D7BF" w14:textId="77777777"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14:paraId="7D1E8191" w14:textId="77777777"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14:paraId="165D86F2" w14:textId="77777777"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983519"/>
      <w:r w:rsidRPr="003A06D0">
        <w:rPr>
          <w:lang w:val="en-GB"/>
        </w:rPr>
        <w:lastRenderedPageBreak/>
        <w:t>Typographical Conventions</w:t>
      </w:r>
      <w:bookmarkEnd w:id="66"/>
      <w:bookmarkEnd w:id="67"/>
      <w:bookmarkEnd w:id="68"/>
      <w:bookmarkEnd w:id="69"/>
      <w:bookmarkEnd w:id="70"/>
      <w:bookmarkEnd w:id="71"/>
    </w:p>
    <w:p w14:paraId="1D0EC1B7"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A2A4E1D" w14:textId="77777777" w:rsidR="00BF4F83" w:rsidRPr="003A06D0" w:rsidRDefault="00BF4F83" w:rsidP="00BF4F83">
      <w:pPr>
        <w:pStyle w:val="SourceCode"/>
        <w:rPr>
          <w:lang w:val="en-GB"/>
        </w:rPr>
      </w:pPr>
      <w:r w:rsidRPr="003A06D0">
        <w:rPr>
          <w:lang w:val="en-GB"/>
        </w:rPr>
        <w:t>Normative source code uses this paragraph style.</w:t>
      </w:r>
    </w:p>
    <w:p w14:paraId="24039710"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38C7033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45D292D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3A574D38"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423A2965" w14:textId="77777777" w:rsidR="00BF4F83" w:rsidRPr="003A06D0" w:rsidRDefault="00BF4F83" w:rsidP="00BF4F83">
      <w:pPr>
        <w:rPr>
          <w:lang w:val="en-GB"/>
        </w:rPr>
      </w:pPr>
      <w:r w:rsidRPr="003A06D0">
        <w:rPr>
          <w:lang w:val="en-GB"/>
        </w:rPr>
        <w:t>Some sections of this specification are illustrated with non-normative examples.</w:t>
      </w:r>
    </w:p>
    <w:p w14:paraId="4C52EF8B"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24BC77E5" w14:textId="77777777" w:rsidR="00BF4F83" w:rsidRPr="003A06D0" w:rsidRDefault="00BF4F83" w:rsidP="00BF4F83">
      <w:pPr>
        <w:pStyle w:val="Code"/>
        <w:rPr>
          <w:lang w:val="en-GB"/>
        </w:rPr>
      </w:pPr>
      <w:r w:rsidRPr="003A06D0">
        <w:rPr>
          <w:lang w:val="en-GB"/>
        </w:rPr>
        <w:t>Non-normative examples use this paragraph style.</w:t>
      </w:r>
    </w:p>
    <w:p w14:paraId="6D506235" w14:textId="77777777" w:rsidR="00BF4F83" w:rsidRPr="003A06D0" w:rsidRDefault="00BF4F83" w:rsidP="00BF4F83">
      <w:pPr>
        <w:rPr>
          <w:lang w:val="en-GB"/>
        </w:rPr>
      </w:pPr>
      <w:r w:rsidRPr="003A06D0">
        <w:rPr>
          <w:lang w:val="en-GB"/>
        </w:rPr>
        <w:t>All examples in this document are non-normative and informative only.</w:t>
      </w:r>
    </w:p>
    <w:p w14:paraId="3FD4792D" w14:textId="77777777" w:rsidR="00BF4F83" w:rsidRPr="003A06D0" w:rsidRDefault="00BF4F83" w:rsidP="00BF4F83">
      <w:pPr>
        <w:rPr>
          <w:lang w:val="en-GB"/>
        </w:rPr>
      </w:pPr>
      <w:r w:rsidRPr="003A06D0">
        <w:rPr>
          <w:lang w:val="en-GB"/>
        </w:rPr>
        <w:t>Representation-specific text is indented and marked with vertical lines.</w:t>
      </w:r>
    </w:p>
    <w:p w14:paraId="553978CE" w14:textId="77777777"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14:paraId="18DC5F4A" w14:textId="77777777"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14:paraId="5940554D"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14154663" w14:textId="77777777" w:rsidR="00BF4F83" w:rsidRPr="003A06D0" w:rsidRDefault="00BF4F83" w:rsidP="00BF4F83">
      <w:pPr>
        <w:pStyle w:val="Non-normativeCommentHeading"/>
        <w:rPr>
          <w:lang w:val="en-GB"/>
        </w:rPr>
      </w:pPr>
      <w:r w:rsidRPr="003A06D0">
        <w:rPr>
          <w:lang w:val="en-GB"/>
        </w:rPr>
        <w:t>Non-normative Comment:</w:t>
      </w:r>
    </w:p>
    <w:p w14:paraId="0F3A0E86"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414BD3E4" w14:textId="77777777"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983520"/>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14:paraId="150CA7EC" w14:textId="77777777" w:rsidR="00BF4F83" w:rsidRPr="003A06D0" w:rsidRDefault="00BF4F83" w:rsidP="00BF4F83">
      <w:pPr>
        <w:rPr>
          <w:lang w:val="en-GB"/>
        </w:rPr>
      </w:pPr>
      <w:r w:rsidRPr="003A06D0">
        <w:rPr>
          <w:lang w:val="en-GB"/>
        </w:rPr>
        <w:t>This specification describes two request/response protocols:</w:t>
      </w:r>
    </w:p>
    <w:p w14:paraId="2192D743" w14:textId="77777777" w:rsidR="00BF4F83" w:rsidRPr="003A06D0" w:rsidRDefault="00BF4F83" w:rsidP="0001259E">
      <w:pPr>
        <w:pStyle w:val="Listenabsatz"/>
        <w:numPr>
          <w:ilvl w:val="0"/>
          <w:numId w:val="22"/>
        </w:numPr>
        <w:rPr>
          <w:lang w:val="en-GB"/>
        </w:rPr>
      </w:pPr>
      <w:r w:rsidRPr="003A06D0">
        <w:rPr>
          <w:lang w:val="en-GB"/>
        </w:rPr>
        <w:t>signing protocol</w:t>
      </w:r>
    </w:p>
    <w:p w14:paraId="1958E69B" w14:textId="77777777" w:rsidR="00BF4F83" w:rsidRPr="003A06D0" w:rsidRDefault="00BF4F83" w:rsidP="0001259E">
      <w:pPr>
        <w:pStyle w:val="Listenabsatz"/>
        <w:numPr>
          <w:ilvl w:val="0"/>
          <w:numId w:val="22"/>
        </w:numPr>
        <w:rPr>
          <w:lang w:val="en-GB"/>
        </w:rPr>
      </w:pPr>
      <w:r w:rsidRPr="003A06D0">
        <w:rPr>
          <w:lang w:val="en-GB"/>
        </w:rPr>
        <w:t>verifying protocol</w:t>
      </w:r>
    </w:p>
    <w:p w14:paraId="029383CE"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703431DA"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1D6964FF"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6F544B4C"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0FD99973" w14:textId="77777777" w:rsidR="00BF4F83" w:rsidRPr="003A06D0" w:rsidRDefault="00BF4F83" w:rsidP="00BF4F83">
      <w:pPr>
        <w:pStyle w:val="Kommentartext"/>
        <w:rPr>
          <w:lang w:val="en-GB"/>
        </w:rPr>
      </w:pPr>
      <w:r w:rsidRPr="003A06D0">
        <w:rPr>
          <w:lang w:val="en-GB"/>
        </w:rPr>
        <w:t>For the verification protocol the top-level components are</w:t>
      </w:r>
    </w:p>
    <w:p w14:paraId="29E0878D"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25BCFD99"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5E599419" w14:textId="77777777" w:rsidR="00BF4F83" w:rsidRPr="003A06D0" w:rsidRDefault="00BF4F83" w:rsidP="00BF4F83">
      <w:pPr>
        <w:pStyle w:val="Kommentartext"/>
        <w:rPr>
          <w:lang w:val="en-GB"/>
        </w:rPr>
      </w:pPr>
    </w:p>
    <w:p w14:paraId="2D9361CB"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0A1B7301"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5A17A110" w14:textId="77777777"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14:paraId="578AC963"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025CCE5C"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D654868"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7197A555"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61AE9FC5"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3342602"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14:paraId="02A2BB40"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983521"/>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14:paraId="37F6334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98352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14:paraId="7B1A485C" w14:textId="77777777" w:rsidR="00BF4F83" w:rsidRPr="003A06D0" w:rsidRDefault="00BF4F83" w:rsidP="00BF4F83">
      <w:pPr>
        <w:rPr>
          <w:lang w:val="en-GB"/>
        </w:rPr>
      </w:pPr>
      <w:r w:rsidRPr="003A06D0">
        <w:rPr>
          <w:lang w:val="en-GB"/>
        </w:rPr>
        <w:t>The main changes of this version of the DSS/X core document compared to version 1.0 are:</w:t>
      </w:r>
    </w:p>
    <w:p w14:paraId="3A56E99C"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334CC6A3"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236D2133"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2C9F6E08"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7B4CEDD6"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514D2F24"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1916506C"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0817F8A2"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AAA1793"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0A572923"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4CD1E92C" w14:textId="77777777"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14:paraId="2BEB2570"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7707F51A"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0752E83A"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12A39D44"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29D4E2EA"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67120119"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14:paraId="38C110F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983523"/>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14:paraId="61B4E1B8"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14:paraId="734431B3"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983524"/>
      <w:bookmarkStart w:id="142" w:name="_Ref516417089"/>
      <w:bookmarkStart w:id="143" w:name="_Toc522668488"/>
      <w:r w:rsidRPr="003A06D0">
        <w:rPr>
          <w:rStyle w:val="Hyperlink"/>
          <w:lang w:val="en-GB"/>
        </w:rPr>
        <w:t>Circumventing xs:any</w:t>
      </w:r>
      <w:bookmarkEnd w:id="139"/>
      <w:bookmarkEnd w:id="140"/>
      <w:bookmarkEnd w:id="141"/>
      <w:bookmarkEnd w:id="142"/>
      <w:bookmarkEnd w:id="143"/>
      <w:r w:rsidRPr="003A06D0">
        <w:rPr>
          <w:lang w:val="en-GB"/>
        </w:rPr>
        <w:fldChar w:fldCharType="end"/>
      </w:r>
    </w:p>
    <w:p w14:paraId="1A338269"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51EBCA7" w14:textId="77777777"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47382996" w14:textId="77777777"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14:paraId="50A02DF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983525"/>
      <w:bookmarkStart w:id="148" w:name="_Ref516417139"/>
      <w:bookmarkStart w:id="149" w:name="_Toc52266848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14:paraId="2C0F573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14:paraId="6391723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983526"/>
      <w:bookmarkStart w:id="154" w:name="_Ref516417269"/>
      <w:bookmarkStart w:id="155"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14:paraId="5DD82370"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14:paraId="47D4700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983527"/>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14:paraId="3BD9BAEB"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2AE49A1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EF77012" w14:textId="77777777" w:rsidR="00BF4F83" w:rsidRPr="003A06D0" w:rsidRDefault="00BF4F83" w:rsidP="00BF4F83">
      <w:pPr>
        <w:rPr>
          <w:lang w:val="en-GB"/>
        </w:rPr>
      </w:pPr>
      <w:r w:rsidRPr="003A06D0">
        <w:rPr>
          <w:lang w:val="en-GB"/>
        </w:rPr>
        <w:t xml:space="preserve"> Most of the restrictions listed above do apply here:</w:t>
      </w:r>
    </w:p>
    <w:p w14:paraId="1593199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474A62EB"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0BC1A4C5"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1EDAD36A"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14:paraId="4BED45AD"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6896D237"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14:paraId="7D0B760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983528"/>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14:paraId="3BBCA40B"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EEE133C"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1E64CB73"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14:paraId="1BDDCEC6"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983529"/>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14:paraId="27524D29"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1B66DF76"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549762DF"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4EB8D6E8"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14:paraId="241970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983530"/>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14:paraId="7F009FA0"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983531"/>
      <w:bookmarkStart w:id="177" w:name="_Toc522668495"/>
      <w:r w:rsidRPr="003A06D0">
        <w:rPr>
          <w:rStyle w:val="Hyperlink"/>
          <w:lang w:val="en-GB"/>
        </w:rPr>
        <w:t>Multi Syntax approach</w:t>
      </w:r>
      <w:bookmarkEnd w:id="175"/>
      <w:bookmarkEnd w:id="176"/>
      <w:bookmarkEnd w:id="177"/>
      <w:r w:rsidRPr="003A06D0">
        <w:rPr>
          <w:lang w:val="en-GB"/>
        </w:rPr>
        <w:fldChar w:fldCharType="end"/>
      </w:r>
    </w:p>
    <w:p w14:paraId="55F8B05D"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4092C7B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5A04687B"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76292EF1"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FAC1D9"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42EB63B2"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5B5C708A"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14:paraId="045645EA"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983532"/>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14:paraId="7CC4C512"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23C9440B" w14:textId="77777777" w:rsidR="00BF4F83" w:rsidRPr="003A06D0" w:rsidRDefault="00BF4F83" w:rsidP="00BF4F83">
      <w:pPr>
        <w:rPr>
          <w:lang w:val="en-GB"/>
        </w:rPr>
      </w:pPr>
      <w:r w:rsidRPr="003A06D0">
        <w:rPr>
          <w:lang w:val="en-GB"/>
        </w:rPr>
        <w:t>This schema is associated with the following XML namespace</w:t>
      </w:r>
    </w:p>
    <w:p w14:paraId="7B442140" w14:textId="77777777" w:rsidR="00BF4F83" w:rsidRPr="003A06D0" w:rsidRDefault="00BF4F83" w:rsidP="00BF4F83">
      <w:pPr>
        <w:pStyle w:val="Codesmall"/>
        <w:rPr>
          <w:lang w:val="en-GB"/>
        </w:rPr>
      </w:pPr>
      <w:r w:rsidRPr="003A06D0">
        <w:rPr>
          <w:lang w:val="en-GB"/>
        </w:rPr>
        <w:t>http://docs.oasis-open.org/dss-x/ns/base</w:t>
      </w:r>
    </w:p>
    <w:p w14:paraId="7FBC8A7C" w14:textId="77777777" w:rsidR="00BF4F83" w:rsidRPr="003A06D0" w:rsidRDefault="00BF4F83" w:rsidP="00BF4F83">
      <w:pPr>
        <w:rPr>
          <w:lang w:val="en-GB"/>
        </w:rPr>
      </w:pPr>
      <w:r w:rsidRPr="003A06D0">
        <w:rPr>
          <w:lang w:val="en-GB"/>
        </w:rPr>
        <w:t>and</w:t>
      </w:r>
    </w:p>
    <w:p w14:paraId="7F19A929" w14:textId="77777777" w:rsidR="00BF4F83" w:rsidRPr="003A06D0" w:rsidRDefault="00BF4F83" w:rsidP="00BF4F83">
      <w:pPr>
        <w:pStyle w:val="Codesmall"/>
        <w:rPr>
          <w:lang w:val="en-GB"/>
        </w:rPr>
      </w:pPr>
      <w:r w:rsidRPr="003A06D0">
        <w:rPr>
          <w:lang w:val="en-GB"/>
        </w:rPr>
        <w:t>http://docs.oasis-open.org/dss-x/ns/core</w:t>
      </w:r>
    </w:p>
    <w:p w14:paraId="167B7C50" w14:textId="77777777" w:rsidR="00BF4F83" w:rsidRPr="003A06D0" w:rsidRDefault="00BF4F83" w:rsidP="00BF4F83">
      <w:pPr>
        <w:rPr>
          <w:lang w:val="en-GB"/>
        </w:rPr>
      </w:pPr>
      <w:r w:rsidRPr="003A06D0">
        <w:rPr>
          <w:lang w:val="en-GB"/>
        </w:rPr>
        <w:t>If a future version of this specification is needed, it will use a different namespace.</w:t>
      </w:r>
    </w:p>
    <w:p w14:paraId="1A5CCAA1" w14:textId="77777777" w:rsidR="00BF4F83" w:rsidRPr="003A06D0" w:rsidRDefault="00BF4F83" w:rsidP="00BF4F83">
      <w:pPr>
        <w:rPr>
          <w:lang w:val="en-GB"/>
        </w:rPr>
      </w:pPr>
      <w:r w:rsidRPr="003A06D0">
        <w:rPr>
          <w:lang w:val="en-GB"/>
        </w:rPr>
        <w:t>Conventional XML namespace prefixes are used in the schema:</w:t>
      </w:r>
    </w:p>
    <w:p w14:paraId="74D6337D"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8823AAB"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1711A07E"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14:paraId="1A46CA9B" w14:textId="77777777" w:rsidR="00BF4F83" w:rsidRPr="003A06D0" w:rsidRDefault="00BF4F83" w:rsidP="0001259E">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14:paraId="28D76511"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6A4CFEF6"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26DE0FA4"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00ACC1D" w14:textId="77777777" w:rsidR="00BF4F83" w:rsidRPr="003A06D0" w:rsidRDefault="00BF4F83" w:rsidP="00BF4F83">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14:paraId="29453D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983533"/>
      <w:bookmarkStart w:id="201" w:name="_Toc522668497"/>
      <w:r w:rsidRPr="003A06D0">
        <w:rPr>
          <w:rStyle w:val="Hyperlink"/>
          <w:lang w:val="en-GB"/>
        </w:rPr>
        <w:t>DSS Component Overview</w:t>
      </w:r>
      <w:bookmarkEnd w:id="197"/>
      <w:bookmarkEnd w:id="200"/>
      <w:bookmarkEnd w:id="201"/>
      <w:r w:rsidRPr="003A06D0">
        <w:rPr>
          <w:lang w:val="en-GB"/>
        </w:rPr>
        <w:fldChar w:fldCharType="end"/>
      </w:r>
    </w:p>
    <w:p w14:paraId="6058A784"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441F4EBE" w14:textId="77777777"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14:paraId="001C960F" w14:textId="77777777" w:rsidR="00BF4F83" w:rsidRPr="003A06D0" w:rsidRDefault="00564C22" w:rsidP="00BF4F83">
      <w:pPr>
        <w:keepNext/>
        <w:rPr>
          <w:lang w:val="en-GB"/>
        </w:rPr>
      </w:pPr>
      <w:commentRangeStart w:id="203"/>
      <w:ins w:id="204" w:author="Andreas Kuehne" w:date="2019-05-09T21:39:00Z">
        <w:r>
          <w:rPr>
            <w:noProof/>
            <w:lang w:val="en-GB" w:eastAsia="en-GB"/>
          </w:rPr>
          <w:drawing>
            <wp:inline distT="0" distB="0" distL="0" distR="0" wp14:anchorId="549DA391" wp14:editId="3E98C48C">
              <wp:extent cx="5943600" cy="32702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3270250"/>
                      </a:xfrm>
                      <a:prstGeom prst="rect">
                        <a:avLst/>
                      </a:prstGeom>
                    </pic:spPr>
                  </pic:pic>
                </a:graphicData>
              </a:graphic>
            </wp:inline>
          </w:drawing>
        </w:r>
      </w:ins>
      <w:commentRangeEnd w:id="203"/>
      <w:ins w:id="205" w:author="Andreas Kuehne" w:date="2019-05-09T21:40:00Z">
        <w:r>
          <w:rPr>
            <w:rStyle w:val="Kommentarzeichen"/>
          </w:rPr>
          <w:commentReference w:id="203"/>
        </w:r>
      </w:ins>
      <w:del w:id="206" w:author="Andreas Kuehne" w:date="2019-05-09T21:39:00Z">
        <w:r w:rsidR="00BF4F83" w:rsidRPr="003A06D0" w:rsidDel="00564C22">
          <w:rPr>
            <w:noProof/>
            <w:lang w:val="en-GB"/>
          </w:rPr>
          <w:object w:dxaOrig="9622" w:dyaOrig="5390" w14:anchorId="0D251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3" o:title=""/>
            </v:shape>
            <o:OLEObject Type="Embed" ProgID="PowerPoint.Show.12" ShapeID="_x0000_i1025" DrawAspect="Content" ObjectID="_1618943916" r:id="rId84"/>
          </w:object>
        </w:r>
      </w:del>
    </w:p>
    <w:p w14:paraId="63B5786A" w14:textId="77777777" w:rsidR="00BF4F83" w:rsidRPr="003A06D0" w:rsidRDefault="00BF4F83" w:rsidP="00BF4F83">
      <w:pPr>
        <w:rPr>
          <w:lang w:val="en-GB"/>
        </w:rPr>
      </w:pPr>
      <w:r w:rsidRPr="003A06D0">
        <w:rPr>
          <w:lang w:val="en-GB"/>
        </w:rPr>
        <w:t>The diagram above shows the relationship between the different building blocks.</w:t>
      </w:r>
    </w:p>
    <w:bookmarkStart w:id="207" w:name="sec_SchemaExtensions"/>
    <w:bookmarkStart w:id="208" w:name="_Ref502971053"/>
    <w:bookmarkStart w:id="209" w:name="_Toc516359672"/>
    <w:bookmarkEnd w:id="207"/>
    <w:p w14:paraId="43D978D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10" w:name="_Toc983534"/>
      <w:bookmarkStart w:id="211" w:name="_Ref534995923"/>
      <w:bookmarkStart w:id="212" w:name="_Toc522668498"/>
      <w:r w:rsidRPr="003A06D0">
        <w:rPr>
          <w:rStyle w:val="Hyperlink"/>
          <w:lang w:val="en-GB"/>
        </w:rPr>
        <w:t>Schema Extensions</w:t>
      </w:r>
      <w:bookmarkEnd w:id="208"/>
      <w:bookmarkEnd w:id="209"/>
      <w:bookmarkEnd w:id="210"/>
      <w:bookmarkEnd w:id="211"/>
      <w:bookmarkEnd w:id="212"/>
      <w:r w:rsidRPr="003A06D0">
        <w:rPr>
          <w:lang w:val="en-GB"/>
        </w:rPr>
        <w:fldChar w:fldCharType="end"/>
      </w:r>
    </w:p>
    <w:p w14:paraId="08FD9B69"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043FD3AE"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1FA86718"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A87D5FE"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682935AE"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0FFD4E33"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03ADA2EB"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3" w:name="sec_DataTypeModels"/>
    <w:bookmarkStart w:id="214" w:name="_Toc478074542"/>
    <w:bookmarkStart w:id="215" w:name="_Toc480914669"/>
    <w:bookmarkStart w:id="216" w:name="_Toc481064860"/>
    <w:bookmarkStart w:id="217" w:name="_Ref477103266"/>
    <w:bookmarkEnd w:id="198"/>
    <w:bookmarkEnd w:id="199"/>
    <w:bookmarkEnd w:id="213"/>
    <w:p w14:paraId="374FC12D"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8" w:name="_Toc983535"/>
      <w:bookmarkStart w:id="219" w:name="_Toc522668499"/>
      <w:r w:rsidRPr="003A06D0">
        <w:rPr>
          <w:rStyle w:val="Hyperlink"/>
          <w:lang w:val="en-GB"/>
        </w:rPr>
        <w:t>Data Type Models</w:t>
      </w:r>
      <w:bookmarkEnd w:id="214"/>
      <w:bookmarkEnd w:id="215"/>
      <w:bookmarkEnd w:id="216"/>
      <w:bookmarkEnd w:id="218"/>
      <w:bookmarkEnd w:id="219"/>
      <w:r w:rsidRPr="003A06D0">
        <w:rPr>
          <w:lang w:val="en-GB"/>
        </w:rPr>
        <w:fldChar w:fldCharType="end"/>
      </w:r>
    </w:p>
    <w:bookmarkStart w:id="220" w:name="_Date_and_Time_1"/>
    <w:bookmarkStart w:id="221" w:name="_Date_and_Time_2"/>
    <w:bookmarkStart w:id="222" w:name="sec_BooleanModel"/>
    <w:bookmarkStart w:id="223" w:name="_Toc516358005"/>
    <w:bookmarkStart w:id="224" w:name="_Ref477270652"/>
    <w:bookmarkStart w:id="225" w:name="_Ref477328216"/>
    <w:bookmarkStart w:id="226" w:name="_Toc478074543"/>
    <w:bookmarkStart w:id="227" w:name="_Toc480914670"/>
    <w:bookmarkStart w:id="228" w:name="_Toc481064861"/>
    <w:bookmarkEnd w:id="220"/>
    <w:bookmarkEnd w:id="221"/>
    <w:bookmarkEnd w:id="222"/>
    <w:p w14:paraId="09B2B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9" w:name="_Toc983536"/>
      <w:bookmarkStart w:id="230" w:name="_Toc522668500"/>
      <w:r w:rsidRPr="003A06D0">
        <w:rPr>
          <w:rStyle w:val="Hyperlink"/>
          <w:lang w:val="en-GB"/>
        </w:rPr>
        <w:t>Boolean Model</w:t>
      </w:r>
      <w:bookmarkEnd w:id="223"/>
      <w:bookmarkEnd w:id="229"/>
      <w:bookmarkEnd w:id="230"/>
      <w:r w:rsidRPr="003A06D0">
        <w:rPr>
          <w:lang w:val="en-GB"/>
        </w:rPr>
        <w:fldChar w:fldCharType="end"/>
      </w:r>
    </w:p>
    <w:p w14:paraId="27370B9D" w14:textId="77777777" w:rsidR="00BF4F83" w:rsidRPr="003A06D0" w:rsidRDefault="00BF4F83" w:rsidP="00BF4F83">
      <w:pPr>
        <w:rPr>
          <w:lang w:val="en-GB"/>
        </w:rPr>
      </w:pPr>
      <w:r w:rsidRPr="003A06D0">
        <w:rPr>
          <w:lang w:val="en-GB"/>
        </w:rPr>
        <w:t>The boolean data type is used to specify a true or false</w:t>
      </w:r>
    </w:p>
    <w:bookmarkStart w:id="231" w:name="sec_IntegerModel"/>
    <w:bookmarkStart w:id="232" w:name="_Toc516358006"/>
    <w:bookmarkEnd w:id="231"/>
    <w:p w14:paraId="05C541E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3" w:name="_Toc983537"/>
      <w:bookmarkStart w:id="234" w:name="_Toc522668501"/>
      <w:r w:rsidRPr="003A06D0">
        <w:rPr>
          <w:rStyle w:val="Hyperlink"/>
          <w:lang w:val="en-GB"/>
        </w:rPr>
        <w:t>Integer Model</w:t>
      </w:r>
      <w:bookmarkEnd w:id="232"/>
      <w:bookmarkEnd w:id="233"/>
      <w:bookmarkEnd w:id="234"/>
      <w:r w:rsidRPr="003A06D0">
        <w:rPr>
          <w:lang w:val="en-GB"/>
        </w:rPr>
        <w:fldChar w:fldCharType="end"/>
      </w:r>
    </w:p>
    <w:p w14:paraId="7B7E19C6"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5" w:name="sec_StringModel"/>
    <w:bookmarkStart w:id="236" w:name="_Toc516358007"/>
    <w:bookmarkEnd w:id="235"/>
    <w:p w14:paraId="2FAFBF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7" w:name="_Toc983538"/>
      <w:bookmarkStart w:id="238" w:name="_Toc522668502"/>
      <w:r w:rsidRPr="003A06D0">
        <w:rPr>
          <w:rStyle w:val="Hyperlink"/>
          <w:lang w:val="en-GB"/>
        </w:rPr>
        <w:t>String Model</w:t>
      </w:r>
      <w:bookmarkEnd w:id="236"/>
      <w:bookmarkEnd w:id="237"/>
      <w:bookmarkEnd w:id="238"/>
      <w:r w:rsidRPr="003A06D0">
        <w:rPr>
          <w:lang w:val="en-GB"/>
        </w:rPr>
        <w:fldChar w:fldCharType="end"/>
      </w:r>
    </w:p>
    <w:p w14:paraId="0451C9F3"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9" w:name="sec_BinaryDataModel"/>
    <w:bookmarkStart w:id="240" w:name="_Toc516358008"/>
    <w:bookmarkEnd w:id="239"/>
    <w:p w14:paraId="50BD10D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41" w:name="_Toc983539"/>
      <w:bookmarkStart w:id="242" w:name="_Toc522668503"/>
      <w:r w:rsidRPr="003A06D0">
        <w:rPr>
          <w:rStyle w:val="Hyperlink"/>
          <w:lang w:val="en-GB"/>
        </w:rPr>
        <w:t>Binary Data Model</w:t>
      </w:r>
      <w:bookmarkEnd w:id="240"/>
      <w:bookmarkEnd w:id="241"/>
      <w:bookmarkEnd w:id="242"/>
      <w:r w:rsidRPr="003A06D0">
        <w:rPr>
          <w:lang w:val="en-GB"/>
        </w:rPr>
        <w:fldChar w:fldCharType="end"/>
      </w:r>
    </w:p>
    <w:p w14:paraId="003C16B3" w14:textId="77777777" w:rsidR="00BF4F83" w:rsidRPr="003A06D0" w:rsidRDefault="00BF4F83" w:rsidP="00BF4F83">
      <w:pPr>
        <w:rPr>
          <w:lang w:val="en-GB"/>
        </w:rPr>
      </w:pPr>
      <w:r w:rsidRPr="003A06D0">
        <w:rPr>
          <w:lang w:val="en-GB"/>
        </w:rPr>
        <w:t>The base64Binary type holds Base64-encoded binary data</w:t>
      </w:r>
    </w:p>
    <w:bookmarkStart w:id="243" w:name="sec_URIModel"/>
    <w:bookmarkStart w:id="244" w:name="_Toc516358009"/>
    <w:bookmarkEnd w:id="243"/>
    <w:p w14:paraId="1C3F778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5" w:name="_Toc983540"/>
      <w:bookmarkStart w:id="246" w:name="_Toc522668504"/>
      <w:r w:rsidRPr="003A06D0">
        <w:rPr>
          <w:rStyle w:val="Hyperlink"/>
          <w:lang w:val="en-GB"/>
        </w:rPr>
        <w:t>URI Model</w:t>
      </w:r>
      <w:bookmarkEnd w:id="244"/>
      <w:bookmarkEnd w:id="245"/>
      <w:bookmarkEnd w:id="246"/>
      <w:r w:rsidRPr="003A06D0">
        <w:rPr>
          <w:lang w:val="en-GB"/>
        </w:rPr>
        <w:fldChar w:fldCharType="end"/>
      </w:r>
    </w:p>
    <w:p w14:paraId="49D9D0E9"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7" w:name="sec_UniqueIdentifierModel"/>
    <w:bookmarkStart w:id="248" w:name="_Toc516358010"/>
    <w:bookmarkEnd w:id="247"/>
    <w:p w14:paraId="44305276"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9" w:name="_Toc983541"/>
      <w:bookmarkStart w:id="250" w:name="_Toc522668505"/>
      <w:r w:rsidRPr="003A06D0">
        <w:rPr>
          <w:rStyle w:val="Hyperlink"/>
          <w:lang w:val="en-GB"/>
        </w:rPr>
        <w:t>Unique Identifier Model</w:t>
      </w:r>
      <w:bookmarkEnd w:id="248"/>
      <w:bookmarkEnd w:id="249"/>
      <w:bookmarkEnd w:id="250"/>
      <w:r w:rsidRPr="003A06D0">
        <w:rPr>
          <w:lang w:val="en-GB"/>
        </w:rPr>
        <w:fldChar w:fldCharType="end"/>
      </w:r>
    </w:p>
    <w:p w14:paraId="0CD84E37"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51" w:name="sec_DateAndTimeModel"/>
    <w:bookmarkStart w:id="252" w:name="_Toc516358011"/>
    <w:bookmarkEnd w:id="217"/>
    <w:bookmarkEnd w:id="224"/>
    <w:bookmarkEnd w:id="225"/>
    <w:bookmarkEnd w:id="226"/>
    <w:bookmarkEnd w:id="227"/>
    <w:bookmarkEnd w:id="228"/>
    <w:bookmarkEnd w:id="251"/>
    <w:p w14:paraId="613D432F"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3" w:name="_Toc983542"/>
      <w:bookmarkStart w:id="254" w:name="_Toc522668506"/>
      <w:r w:rsidRPr="003A06D0">
        <w:rPr>
          <w:rStyle w:val="Hyperlink"/>
          <w:lang w:val="en-GB"/>
        </w:rPr>
        <w:t>Date and Time Model</w:t>
      </w:r>
      <w:bookmarkEnd w:id="252"/>
      <w:bookmarkEnd w:id="253"/>
      <w:bookmarkEnd w:id="254"/>
      <w:r w:rsidRPr="003A06D0">
        <w:rPr>
          <w:lang w:val="en-GB"/>
        </w:rPr>
        <w:fldChar w:fldCharType="end"/>
      </w:r>
    </w:p>
    <w:p w14:paraId="06474C8D"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5" w:name="DateTime"/>
      <w:bookmarkEnd w:id="255"/>
      <w:r w:rsidRPr="003A06D0">
        <w:rPr>
          <w:rFonts w:ascii="MS Mincho" w:eastAsia="MS Mincho" w:hAnsi="MS Mincho" w:cs="MS Mincho"/>
          <w:b/>
          <w:bCs/>
          <w:lang w:val="en-GB"/>
        </w:rPr>
        <w:t>:</w:t>
      </w:r>
    </w:p>
    <w:p w14:paraId="785074F7" w14:textId="77777777" w:rsidR="00BF4F83" w:rsidRPr="003A06D0" w:rsidRDefault="00BF4F83" w:rsidP="00BF4F83">
      <w:pPr>
        <w:pStyle w:val="Definitionterm"/>
        <w:ind w:firstLine="720"/>
        <w:rPr>
          <w:lang w:val="en-GB"/>
        </w:rPr>
      </w:pPr>
      <w:r w:rsidRPr="003A06D0">
        <w:rPr>
          <w:lang w:val="en-GB"/>
        </w:rPr>
        <w:t>DateTime</w:t>
      </w:r>
    </w:p>
    <w:p w14:paraId="41A42D54"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6" w:name="confDateTimeFormat"/>
      <w:r w:rsidRPr="003A06D0">
        <w:rPr>
          <w:color w:val="FF0000"/>
          <w:lang w:val="en-GB"/>
        </w:rPr>
        <w:t>DSS-3.7-1</w:t>
      </w:r>
      <w:bookmarkEnd w:id="256"/>
      <w:r w:rsidRPr="003A06D0">
        <w:rPr>
          <w:lang w:val="en-GB"/>
        </w:rPr>
        <w:t xml:space="preserve">]. </w:t>
      </w:r>
    </w:p>
    <w:bookmarkStart w:id="257" w:name="sec_LangModel"/>
    <w:bookmarkStart w:id="258" w:name="_Toc516358012"/>
    <w:bookmarkEnd w:id="257"/>
    <w:p w14:paraId="526BC44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9" w:name="_Toc983543"/>
      <w:bookmarkStart w:id="260" w:name="_Toc522668507"/>
      <w:r w:rsidRPr="003A06D0">
        <w:rPr>
          <w:rStyle w:val="Hyperlink"/>
          <w:lang w:val="en-GB"/>
        </w:rPr>
        <w:t>Lang Model</w:t>
      </w:r>
      <w:bookmarkEnd w:id="258"/>
      <w:bookmarkEnd w:id="259"/>
      <w:bookmarkEnd w:id="260"/>
      <w:r w:rsidRPr="003A06D0">
        <w:rPr>
          <w:lang w:val="en-GB"/>
        </w:rPr>
        <w:fldChar w:fldCharType="end"/>
      </w:r>
    </w:p>
    <w:p w14:paraId="0B550287"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61" w:name="Language"/>
      <w:bookmarkEnd w:id="261"/>
      <w:r w:rsidRPr="003A06D0">
        <w:rPr>
          <w:rFonts w:ascii="MS Mincho" w:eastAsia="MS Mincho" w:hAnsi="MS Mincho" w:cs="MS Mincho"/>
          <w:b/>
          <w:bCs/>
          <w:lang w:val="en-GB"/>
        </w:rPr>
        <w:t>:</w:t>
      </w:r>
    </w:p>
    <w:p w14:paraId="574EB3C2" w14:textId="77777777" w:rsidR="00BF4F83" w:rsidRPr="003A06D0" w:rsidRDefault="00BF4F83" w:rsidP="00BF4F83">
      <w:pPr>
        <w:pStyle w:val="Definitionterm"/>
        <w:ind w:firstLine="720"/>
        <w:rPr>
          <w:lang w:val="en-GB"/>
        </w:rPr>
      </w:pPr>
      <w:r w:rsidRPr="003A06D0">
        <w:rPr>
          <w:lang w:val="en-GB"/>
        </w:rPr>
        <w:t>Language</w:t>
      </w:r>
    </w:p>
    <w:p w14:paraId="0152F498"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667E19E6" w14:textId="77777777" w:rsidR="00564C22" w:rsidRDefault="009B1AF1" w:rsidP="00564C22">
      <w:pPr>
        <w:pStyle w:val="berschrift1"/>
      </w:pPr>
      <w:bookmarkStart w:id="262" w:name="_Toc983544"/>
      <w:r>
        <w:lastRenderedPageBreak/>
        <w:t>Data Structure Models</w:t>
      </w:r>
      <w:bookmarkEnd w:id="262"/>
    </w:p>
    <w:p w14:paraId="0EB46C9E" w14:textId="77777777" w:rsidR="006D31DB" w:rsidRDefault="009B1AF1" w:rsidP="00564C22">
      <w:pPr>
        <w:pStyle w:val="berschrift2"/>
      </w:pPr>
      <w:bookmarkStart w:id="263" w:name="_Toc983545"/>
      <w:r>
        <w:t>Data Structure Models defined in this document</w:t>
      </w:r>
      <w:bookmarkEnd w:id="263"/>
    </w:p>
    <w:p w14:paraId="3AB7A318"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31F8A450" w14:textId="77777777" w:rsidR="00564C22" w:rsidRDefault="00564C22" w:rsidP="00564C22"/>
    <w:p w14:paraId="2AC46DAD" w14:textId="77777777" w:rsidR="00564C22" w:rsidRDefault="009B1AF1" w:rsidP="00564C22">
      <w:pPr>
        <w:pStyle w:val="berschrift3"/>
      </w:pPr>
      <w:bookmarkStart w:id="264" w:name="_RefComp9A2799E1"/>
      <w:bookmarkStart w:id="265" w:name="_Toc983546"/>
      <w:r>
        <w:t>Component NsPrefixMapping</w:t>
      </w:r>
      <w:bookmarkEnd w:id="264"/>
      <w:bookmarkEnd w:id="265"/>
    </w:p>
    <w:p w14:paraId="4CB04CCE" w14:textId="77777777" w:rsidR="00564C22" w:rsidRDefault="001725A5" w:rsidP="00564C22">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14:paraId="227F5534" w14:textId="77777777" w:rsidR="00564C22" w:rsidRDefault="009B1AF1" w:rsidP="00564C22">
      <w:r>
        <w:t>Below follows a list of the sub-components that constitute this component:</w:t>
      </w:r>
    </w:p>
    <w:p w14:paraId="09F4619E" w14:textId="77777777" w:rsidR="00564C22" w:rsidRDefault="009B1AF1" w:rsidP="00564C22">
      <w:pPr>
        <w:pStyle w:val="Member"/>
      </w:pPr>
      <w:r>
        <w:t xml:space="preserve">The </w:t>
      </w:r>
      <w:r w:rsidRPr="35C1378D">
        <w:rPr>
          <w:rStyle w:val="Datatype"/>
        </w:rPr>
        <w:t>NamespaceURI</w:t>
      </w:r>
      <w:r>
        <w:t xml:space="preserve"> element MUST contain one instance of a URI. </w:t>
      </w:r>
    </w:p>
    <w:p w14:paraId="7F51A6F0" w14:textId="77777777" w:rsidR="00564C22" w:rsidRDefault="009B1AF1" w:rsidP="00564C22">
      <w:pPr>
        <w:pStyle w:val="Member"/>
      </w:pPr>
      <w:r>
        <w:t xml:space="preserve">The </w:t>
      </w:r>
      <w:r w:rsidRPr="35C1378D">
        <w:rPr>
          <w:rStyle w:val="Datatype"/>
        </w:rPr>
        <w:t>NamespacePrefix</w:t>
      </w:r>
      <w:r>
        <w:t xml:space="preserve"> element MUST contain one instance of a string. </w:t>
      </w:r>
    </w:p>
    <w:p w14:paraId="7A7E3C65" w14:textId="77777777" w:rsidR="00564C22" w:rsidRDefault="009B1AF1" w:rsidP="00564C22">
      <w:pPr>
        <w:pStyle w:val="berschrift4"/>
      </w:pPr>
      <w:bookmarkStart w:id="266" w:name="_Toc983547"/>
      <w:r>
        <w:t>NsPrefixMapping – JSON Syntax</w:t>
      </w:r>
      <w:bookmarkEnd w:id="266"/>
    </w:p>
    <w:p w14:paraId="57DFEE9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44D1197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72D6D62"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A67FC" w14:textId="77777777" w:rsidR="00564C22" w:rsidRDefault="009B1AF1" w:rsidP="00564C22">
            <w:pPr>
              <w:pStyle w:val="Beschriftung"/>
            </w:pPr>
            <w:r>
              <w:t>Element</w:t>
            </w:r>
          </w:p>
        </w:tc>
        <w:tc>
          <w:tcPr>
            <w:tcW w:w="4675" w:type="dxa"/>
          </w:tcPr>
          <w:p w14:paraId="0403F7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85D7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CA16C1"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27D7AE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09460E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A502D"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01D2A6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5F9C1D3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31896AB" w14:textId="77777777" w:rsidR="00564C22" w:rsidRDefault="009B1AF1" w:rsidP="00564C22">
      <w:pPr>
        <w:pStyle w:val="Code"/>
        <w:spacing w:line="259" w:lineRule="auto"/>
      </w:pPr>
      <w:r>
        <w:rPr>
          <w:color w:val="31849B" w:themeColor="accent5" w:themeShade="BF"/>
        </w:rPr>
        <w:t>"dsb-NsPrefixMappingType"</w:t>
      </w:r>
      <w:r>
        <w:t>: {</w:t>
      </w:r>
    </w:p>
    <w:p w14:paraId="6158D9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895BEF0" w14:textId="77777777" w:rsidR="00564C22" w:rsidRDefault="009B1AF1" w:rsidP="00564C22">
      <w:pPr>
        <w:pStyle w:val="Code"/>
        <w:spacing w:line="259" w:lineRule="auto"/>
      </w:pPr>
      <w:r>
        <w:rPr>
          <w:color w:val="31849B" w:themeColor="accent5" w:themeShade="BF"/>
        </w:rPr>
        <w:t xml:space="preserve">  "properties"</w:t>
      </w:r>
      <w:r>
        <w:t>: {</w:t>
      </w:r>
    </w:p>
    <w:p w14:paraId="13CAC4BF" w14:textId="77777777" w:rsidR="00564C22" w:rsidRDefault="009B1AF1" w:rsidP="00564C22">
      <w:pPr>
        <w:pStyle w:val="Code"/>
        <w:spacing w:line="259" w:lineRule="auto"/>
      </w:pPr>
      <w:r>
        <w:rPr>
          <w:color w:val="31849B" w:themeColor="accent5" w:themeShade="BF"/>
        </w:rPr>
        <w:t xml:space="preserve">    "uri"</w:t>
      </w:r>
      <w:r>
        <w:t>: {</w:t>
      </w:r>
    </w:p>
    <w:p w14:paraId="64EA98C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F39F0D" w14:textId="77777777" w:rsidR="00564C22" w:rsidRDefault="009B1AF1" w:rsidP="00564C22">
      <w:pPr>
        <w:pStyle w:val="Code"/>
        <w:spacing w:line="259" w:lineRule="auto"/>
      </w:pPr>
      <w:r>
        <w:t xml:space="preserve">    },</w:t>
      </w:r>
    </w:p>
    <w:p w14:paraId="1B297544" w14:textId="77777777" w:rsidR="00564C22" w:rsidRDefault="009B1AF1" w:rsidP="00564C22">
      <w:pPr>
        <w:pStyle w:val="Code"/>
        <w:spacing w:line="259" w:lineRule="auto"/>
      </w:pPr>
      <w:r>
        <w:rPr>
          <w:color w:val="31849B" w:themeColor="accent5" w:themeShade="BF"/>
        </w:rPr>
        <w:t xml:space="preserve">    "pre"</w:t>
      </w:r>
      <w:r>
        <w:t>: {</w:t>
      </w:r>
    </w:p>
    <w:p w14:paraId="208466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2586551" w14:textId="77777777" w:rsidR="00564C22" w:rsidRDefault="009B1AF1" w:rsidP="00564C22">
      <w:pPr>
        <w:pStyle w:val="Code"/>
        <w:spacing w:line="259" w:lineRule="auto"/>
      </w:pPr>
      <w:r>
        <w:t xml:space="preserve">    }</w:t>
      </w:r>
    </w:p>
    <w:p w14:paraId="6433923D" w14:textId="77777777" w:rsidR="00564C22" w:rsidRDefault="009B1AF1" w:rsidP="00564C22">
      <w:pPr>
        <w:pStyle w:val="Code"/>
        <w:spacing w:line="259" w:lineRule="auto"/>
      </w:pPr>
      <w:r>
        <w:t xml:space="preserve">  },</w:t>
      </w:r>
    </w:p>
    <w:p w14:paraId="297E28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"uri", "pre"</w:t>
      </w:r>
      <w:r>
        <w:t>]</w:t>
      </w:r>
    </w:p>
    <w:p w14:paraId="67EDE128" w14:textId="77777777" w:rsidR="00564C22" w:rsidRDefault="009B1AF1" w:rsidP="00564C22">
      <w:pPr>
        <w:pStyle w:val="Code"/>
        <w:spacing w:line="259" w:lineRule="auto"/>
      </w:pPr>
      <w:r>
        <w:t>}</w:t>
      </w:r>
    </w:p>
    <w:p w14:paraId="2BE39718" w14:textId="77777777" w:rsidR="00564C22" w:rsidRDefault="00564C22" w:rsidP="00564C22"/>
    <w:p w14:paraId="55284C35" w14:textId="77777777" w:rsidR="00564C22" w:rsidRDefault="009B1AF1" w:rsidP="00564C22">
      <w:pPr>
        <w:pStyle w:val="berschrift4"/>
      </w:pPr>
      <w:bookmarkStart w:id="267" w:name="_Toc983548"/>
      <w:r>
        <w:t>NsPrefixMapping – XML Syntax</w:t>
      </w:r>
      <w:bookmarkEnd w:id="267"/>
    </w:p>
    <w:p w14:paraId="06007AF4" w14:textId="77777777" w:rsidR="00564C22" w:rsidRPr="5404FA76" w:rsidRDefault="009B1AF1" w:rsidP="00564C22">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5B79931E" w14:textId="77777777" w:rsidR="00564C22" w:rsidRDefault="009B1AF1" w:rsidP="00564C22">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20DD3BE"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478104CD" w14:textId="77777777" w:rsidR="00564C22" w:rsidRDefault="009B1AF1" w:rsidP="00564C22">
      <w:pPr>
        <w:pStyle w:val="Code"/>
      </w:pPr>
      <w:r>
        <w:rPr>
          <w:color w:val="31849B" w:themeColor="accent5" w:themeShade="BF"/>
        </w:rPr>
        <w:t xml:space="preserve">  &lt;xs:sequence&gt;</w:t>
      </w:r>
    </w:p>
    <w:p w14:paraId="3BA2121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39C48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D938286" w14:textId="77777777" w:rsidR="00564C22" w:rsidRDefault="009B1AF1" w:rsidP="00564C22">
      <w:pPr>
        <w:pStyle w:val="Code"/>
      </w:pPr>
      <w:r>
        <w:rPr>
          <w:color w:val="31849B" w:themeColor="accent5" w:themeShade="BF"/>
        </w:rPr>
        <w:t xml:space="preserve">  &lt;/xs:sequence&gt;</w:t>
      </w:r>
    </w:p>
    <w:p w14:paraId="0F030B00" w14:textId="77777777" w:rsidR="00564C22" w:rsidRDefault="009B1AF1" w:rsidP="00564C22">
      <w:pPr>
        <w:pStyle w:val="Code"/>
      </w:pPr>
      <w:r>
        <w:rPr>
          <w:color w:val="31849B" w:themeColor="accent5" w:themeShade="BF"/>
        </w:rPr>
        <w:t>&lt;/xs:complexType&gt;</w:t>
      </w:r>
    </w:p>
    <w:p w14:paraId="02C9BA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14:paraId="10159562" w14:textId="77777777" w:rsidR="00564C22" w:rsidRDefault="009B1AF1" w:rsidP="00564C22">
      <w:pPr>
        <w:pStyle w:val="berschrift3"/>
      </w:pPr>
      <w:bookmarkStart w:id="268" w:name="_RefComp2CFDDCC6"/>
      <w:bookmarkStart w:id="269" w:name="_Toc983549"/>
      <w:r>
        <w:t>Component Any</w:t>
      </w:r>
      <w:bookmarkEnd w:id="268"/>
      <w:bookmarkEnd w:id="269"/>
    </w:p>
    <w:p w14:paraId="27107E50" w14:textId="77777777" w:rsidR="00564C22" w:rsidRDefault="001725A5" w:rsidP="00564C22">
      <w:r w:rsidRPr="003A06D0">
        <w:t>This element MAY hold a set of base64 encoded arbitrary data. To help the processing of the data it may be qualified by the mime type element.</w:t>
      </w:r>
    </w:p>
    <w:p w14:paraId="3ECA85E6" w14:textId="77777777" w:rsidR="00564C22" w:rsidRDefault="009B1AF1" w:rsidP="00564C22">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7A7FA34A" w14:textId="77777777" w:rsidR="00564C22" w:rsidRDefault="009B1AF1" w:rsidP="00564C22">
      <w:r>
        <w:t>Below follows a list of the sub-components that constitute this component:</w:t>
      </w:r>
    </w:p>
    <w:p w14:paraId="0DA84CD1" w14:textId="77777777" w:rsidR="00564C22" w:rsidRDefault="009B1AF1" w:rsidP="00564C22">
      <w:pPr>
        <w:pStyle w:val="Non-normativeCommentHeading"/>
      </w:pPr>
      <w:r>
        <w:t>Non-normative Comment:</w:t>
      </w:r>
    </w:p>
    <w:p w14:paraId="0C979604" w14:textId="77777777" w:rsidR="00564C22" w:rsidRDefault="001725A5" w:rsidP="00564C22">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14:paraId="2E62D1C0" w14:textId="77777777" w:rsidR="00564C22" w:rsidRDefault="009B1AF1" w:rsidP="00564C22">
      <w:pPr>
        <w:pStyle w:val="berschrift4"/>
      </w:pPr>
      <w:bookmarkStart w:id="270" w:name="_Toc983550"/>
      <w:r>
        <w:t>Any – JSON Syntax</w:t>
      </w:r>
      <w:bookmarkEnd w:id="270"/>
    </w:p>
    <w:p w14:paraId="2015725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71D13BC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2EFA4B4" w14:textId="77777777" w:rsidR="00564C22" w:rsidRDefault="009B1AF1" w:rsidP="00564C22">
      <w:pPr>
        <w:pStyle w:val="Code"/>
        <w:spacing w:line="259" w:lineRule="auto"/>
      </w:pPr>
      <w:r>
        <w:rPr>
          <w:color w:val="31849B" w:themeColor="accent5" w:themeShade="BF"/>
        </w:rPr>
        <w:t>"dsb-AnyType"</w:t>
      </w:r>
      <w:r>
        <w:t>: {</w:t>
      </w:r>
    </w:p>
    <w:p w14:paraId="3E8E4BA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3F943B2" w14:textId="77777777" w:rsidR="00564C22" w:rsidRDefault="009B1AF1" w:rsidP="00564C22">
      <w:pPr>
        <w:pStyle w:val="Code"/>
        <w:spacing w:line="259" w:lineRule="auto"/>
      </w:pPr>
      <w:r>
        <w:rPr>
          <w:color w:val="31849B" w:themeColor="accent5" w:themeShade="BF"/>
        </w:rPr>
        <w:t xml:space="preserve">  "properties"</w:t>
      </w:r>
      <w:r>
        <w:t>: {</w:t>
      </w:r>
    </w:p>
    <w:p w14:paraId="3CA70870" w14:textId="77777777" w:rsidR="00564C22" w:rsidRDefault="009B1AF1" w:rsidP="00564C22">
      <w:pPr>
        <w:pStyle w:val="Code"/>
        <w:spacing w:line="259" w:lineRule="auto"/>
      </w:pPr>
      <w:r>
        <w:rPr>
          <w:color w:val="31849B" w:themeColor="accent5" w:themeShade="BF"/>
        </w:rPr>
        <w:t xml:space="preserve">    "ID"</w:t>
      </w:r>
      <w:r>
        <w:t>: {</w:t>
      </w:r>
    </w:p>
    <w:p w14:paraId="6EFB85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3AB782" w14:textId="77777777" w:rsidR="00564C22" w:rsidRDefault="009B1AF1" w:rsidP="00564C22">
      <w:pPr>
        <w:pStyle w:val="Code"/>
        <w:spacing w:line="259" w:lineRule="auto"/>
      </w:pPr>
      <w:r>
        <w:t xml:space="preserve">    },</w:t>
      </w:r>
    </w:p>
    <w:p w14:paraId="619EDB74" w14:textId="77777777" w:rsidR="00564C22" w:rsidRDefault="009B1AF1" w:rsidP="00564C22">
      <w:pPr>
        <w:pStyle w:val="Code"/>
        <w:spacing w:line="259" w:lineRule="auto"/>
      </w:pPr>
      <w:r>
        <w:rPr>
          <w:color w:val="31849B" w:themeColor="accent5" w:themeShade="BF"/>
        </w:rPr>
        <w:t xml:space="preserve">    "val"</w:t>
      </w:r>
      <w:r>
        <w:t>: {</w:t>
      </w:r>
    </w:p>
    <w:p w14:paraId="2655DA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A0569A" w14:textId="77777777" w:rsidR="00564C22" w:rsidRDefault="009B1AF1" w:rsidP="00564C22">
      <w:pPr>
        <w:pStyle w:val="Code"/>
        <w:spacing w:line="259" w:lineRule="auto"/>
      </w:pPr>
      <w:r>
        <w:t xml:space="preserve">    },</w:t>
      </w:r>
    </w:p>
    <w:p w14:paraId="102732C2" w14:textId="77777777" w:rsidR="00564C22" w:rsidRDefault="009B1AF1" w:rsidP="00564C22">
      <w:pPr>
        <w:pStyle w:val="Code"/>
        <w:spacing w:line="259" w:lineRule="auto"/>
      </w:pPr>
      <w:r>
        <w:rPr>
          <w:color w:val="31849B" w:themeColor="accent5" w:themeShade="BF"/>
        </w:rPr>
        <w:t xml:space="preserve">    "attRef"</w:t>
      </w:r>
      <w:r>
        <w:t>: {</w:t>
      </w:r>
    </w:p>
    <w:p w14:paraId="4AD2E3A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774CA86" w14:textId="77777777" w:rsidR="00564C22" w:rsidRDefault="009B1AF1" w:rsidP="00564C22">
      <w:pPr>
        <w:pStyle w:val="Code"/>
        <w:spacing w:line="259" w:lineRule="auto"/>
      </w:pPr>
      <w:r>
        <w:t xml:space="preserve">    },</w:t>
      </w:r>
    </w:p>
    <w:p w14:paraId="768A4161" w14:textId="77777777" w:rsidR="00564C22" w:rsidRDefault="009B1AF1" w:rsidP="00564C22">
      <w:pPr>
        <w:pStyle w:val="Code"/>
        <w:spacing w:line="259" w:lineRule="auto"/>
      </w:pPr>
      <w:r>
        <w:rPr>
          <w:color w:val="31849B" w:themeColor="accent5" w:themeShade="BF"/>
        </w:rPr>
        <w:t xml:space="preserve">    "transforms"</w:t>
      </w:r>
      <w:r>
        <w:t>: {</w:t>
      </w:r>
    </w:p>
    <w:p w14:paraId="30FB2A1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E8B6863" w14:textId="77777777" w:rsidR="00564C22" w:rsidRDefault="009B1AF1" w:rsidP="00564C22">
      <w:pPr>
        <w:pStyle w:val="Code"/>
        <w:spacing w:line="259" w:lineRule="auto"/>
      </w:pPr>
      <w:r>
        <w:t xml:space="preserve">    },</w:t>
      </w:r>
    </w:p>
    <w:p w14:paraId="35306D3D" w14:textId="77777777" w:rsidR="00564C22" w:rsidRDefault="009B1AF1" w:rsidP="00564C22">
      <w:pPr>
        <w:pStyle w:val="Code"/>
        <w:spacing w:line="259" w:lineRule="auto"/>
      </w:pPr>
      <w:r>
        <w:rPr>
          <w:color w:val="31849B" w:themeColor="accent5" w:themeShade="BF"/>
        </w:rPr>
        <w:t xml:space="preserve">    "mimeType"</w:t>
      </w:r>
      <w:r>
        <w:t>: {</w:t>
      </w:r>
    </w:p>
    <w:p w14:paraId="1DDB9DB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D3F6109" w14:textId="77777777" w:rsidR="00564C22" w:rsidRDefault="009B1AF1" w:rsidP="00564C22">
      <w:pPr>
        <w:pStyle w:val="Code"/>
        <w:spacing w:line="259" w:lineRule="auto"/>
      </w:pPr>
      <w:r>
        <w:t xml:space="preserve">    },</w:t>
      </w:r>
    </w:p>
    <w:p w14:paraId="537A5608" w14:textId="77777777" w:rsidR="00564C22" w:rsidRDefault="009B1AF1" w:rsidP="00564C22">
      <w:pPr>
        <w:pStyle w:val="Code"/>
        <w:spacing w:line="259" w:lineRule="auto"/>
      </w:pPr>
      <w:r>
        <w:rPr>
          <w:color w:val="31849B" w:themeColor="accent5" w:themeShade="BF"/>
        </w:rPr>
        <w:t xml:space="preserve">    "idRef"</w:t>
      </w:r>
      <w:r>
        <w:t>: {</w:t>
      </w:r>
    </w:p>
    <w:p w14:paraId="174360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EE74CE9" w14:textId="77777777" w:rsidR="00564C22" w:rsidRDefault="009B1AF1" w:rsidP="00564C22">
      <w:pPr>
        <w:pStyle w:val="Code"/>
        <w:spacing w:line="259" w:lineRule="auto"/>
      </w:pPr>
      <w:r>
        <w:t xml:space="preserve">    }</w:t>
      </w:r>
    </w:p>
    <w:p w14:paraId="5A7E4595" w14:textId="77777777" w:rsidR="00564C22" w:rsidRDefault="009B1AF1" w:rsidP="00564C22">
      <w:pPr>
        <w:pStyle w:val="Code"/>
        <w:spacing w:line="259" w:lineRule="auto"/>
      </w:pPr>
      <w:r>
        <w:t xml:space="preserve">  }</w:t>
      </w:r>
    </w:p>
    <w:p w14:paraId="39405526" w14:textId="77777777" w:rsidR="00564C22" w:rsidRDefault="009B1AF1" w:rsidP="00564C22">
      <w:pPr>
        <w:pStyle w:val="Code"/>
        <w:spacing w:line="259" w:lineRule="auto"/>
      </w:pPr>
      <w:r>
        <w:t>}</w:t>
      </w:r>
    </w:p>
    <w:p w14:paraId="740F5B7B" w14:textId="77777777" w:rsidR="00564C22" w:rsidRDefault="00564C22" w:rsidP="00564C22"/>
    <w:p w14:paraId="0C35853B" w14:textId="77777777" w:rsidR="00564C22" w:rsidRDefault="009B1AF1" w:rsidP="00564C22">
      <w:pPr>
        <w:pStyle w:val="berschrift4"/>
      </w:pPr>
      <w:bookmarkStart w:id="271" w:name="_Toc983551"/>
      <w:r>
        <w:lastRenderedPageBreak/>
        <w:t>Any – XML Syntax</w:t>
      </w:r>
      <w:bookmarkEnd w:id="271"/>
    </w:p>
    <w:p w14:paraId="7C44F289" w14:textId="77777777" w:rsidR="00564C22" w:rsidRPr="5404FA76" w:rsidRDefault="009B1AF1" w:rsidP="00564C22">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7C196442" w14:textId="77777777" w:rsidR="00564C22" w:rsidRDefault="009B1AF1" w:rsidP="00564C22">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2826C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20652C77" w14:textId="77777777" w:rsidR="00564C22" w:rsidRDefault="009B1AF1" w:rsidP="00564C22">
      <w:pPr>
        <w:pStyle w:val="Code"/>
      </w:pPr>
      <w:r>
        <w:rPr>
          <w:color w:val="31849B" w:themeColor="accent5" w:themeShade="BF"/>
        </w:rPr>
        <w:t xml:space="preserve">  &lt;xs:complexContent&gt;</w:t>
      </w:r>
    </w:p>
    <w:p w14:paraId="6467884D"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2E4DF37" w14:textId="77777777" w:rsidR="00564C22" w:rsidRDefault="009B1AF1" w:rsidP="00564C22">
      <w:pPr>
        <w:pStyle w:val="Code"/>
      </w:pPr>
      <w:r>
        <w:rPr>
          <w:color w:val="31849B" w:themeColor="accent5" w:themeShade="BF"/>
        </w:rPr>
        <w:t xml:space="preserve">  &lt;/xs:complexContent&gt;</w:t>
      </w:r>
    </w:p>
    <w:p w14:paraId="51543ABD" w14:textId="77777777" w:rsidR="00564C22" w:rsidRDefault="009B1AF1" w:rsidP="00564C22">
      <w:pPr>
        <w:pStyle w:val="Code"/>
      </w:pPr>
      <w:r>
        <w:rPr>
          <w:color w:val="31849B" w:themeColor="accent5" w:themeShade="BF"/>
        </w:rPr>
        <w:t>&lt;/xs:complexType&gt;</w:t>
      </w:r>
    </w:p>
    <w:p w14:paraId="275E44F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14:paraId="6687BB0C" w14:textId="77777777" w:rsidR="00564C22" w:rsidRDefault="009B1AF1" w:rsidP="00564C22">
      <w:pPr>
        <w:pStyle w:val="berschrift3"/>
      </w:pPr>
      <w:bookmarkStart w:id="272" w:name="_RefComp73C343FC"/>
      <w:bookmarkStart w:id="273" w:name="_Toc983552"/>
      <w:r>
        <w:t>Component InternationalString</w:t>
      </w:r>
      <w:bookmarkEnd w:id="272"/>
      <w:bookmarkEnd w:id="273"/>
    </w:p>
    <w:p w14:paraId="001FB1FA" w14:textId="77777777" w:rsidR="00564C22" w:rsidRDefault="001725A5" w:rsidP="00564C22">
      <w:r w:rsidRPr="003A06D0">
        <w:t>This element attaches an element to a human-readable string to specify the string’s language.</w:t>
      </w:r>
    </w:p>
    <w:p w14:paraId="5AFB6589" w14:textId="77777777" w:rsidR="00564C22" w:rsidRDefault="009B1AF1" w:rsidP="00564C22">
      <w:r>
        <w:t>Below follows a list of the sub-components that constitute this component:</w:t>
      </w:r>
    </w:p>
    <w:p w14:paraId="79732EEE" w14:textId="77777777" w:rsidR="00564C22" w:rsidRDefault="009B1AF1" w:rsidP="00564C22">
      <w:pPr>
        <w:pStyle w:val="Member"/>
      </w:pPr>
      <w:r>
        <w:t xml:space="preserve">The </w:t>
      </w:r>
      <w:r w:rsidRPr="35C1378D">
        <w:rPr>
          <w:rStyle w:val="Datatype"/>
        </w:rPr>
        <w:t>value</w:t>
      </w:r>
      <w:r>
        <w:t xml:space="preserve"> element MUST contain one instance of a string. </w:t>
      </w:r>
      <w:r w:rsidRPr="003A06D0">
        <w:t>The human readable string. In non-XML representations the value element contains the textual content.</w:t>
      </w:r>
    </w:p>
    <w:p w14:paraId="52DC59D8" w14:textId="77777777" w:rsidR="00564C22" w:rsidRDefault="009B1AF1" w:rsidP="00564C22">
      <w:pPr>
        <w:pStyle w:val="Member"/>
      </w:pPr>
      <w:r>
        <w:t xml:space="preserve">The </w:t>
      </w:r>
      <w:r w:rsidRPr="35C1378D">
        <w:rPr>
          <w:rStyle w:val="Datatype"/>
        </w:rPr>
        <w:t>lang</w:t>
      </w:r>
      <w:r>
        <w:t xml:space="preserve"> element MUST contain one instance of a ISO language descriptor. </w:t>
      </w:r>
      <w:r w:rsidRPr="003A06D0">
        <w:t xml:space="preserve">This element identifies the language of the </w:t>
      </w:r>
      <w:r w:rsidRPr="003A06D0">
        <w:rPr>
          <w:rStyle w:val="Datatype"/>
          <w:lang w:val="en-GB"/>
        </w:rPr>
        <w:t xml:space="preserve">value </w:t>
      </w:r>
      <w:r w:rsidRPr="003A06D0">
        <w:t>element.</w:t>
      </w:r>
    </w:p>
    <w:p w14:paraId="6A6F9732" w14:textId="77777777" w:rsidR="00564C22" w:rsidRDefault="009B1AF1" w:rsidP="00564C22">
      <w:pPr>
        <w:pStyle w:val="berschrift4"/>
      </w:pPr>
      <w:bookmarkStart w:id="274" w:name="_Toc983553"/>
      <w:r>
        <w:t>InternationalString – JSON Syntax</w:t>
      </w:r>
      <w:bookmarkEnd w:id="274"/>
    </w:p>
    <w:p w14:paraId="5608504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17FD6C7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1D44AD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3710E8" w14:textId="77777777" w:rsidR="00564C22" w:rsidRDefault="009B1AF1" w:rsidP="00564C22">
            <w:pPr>
              <w:pStyle w:val="Beschriftung"/>
            </w:pPr>
            <w:r>
              <w:t>Element</w:t>
            </w:r>
          </w:p>
        </w:tc>
        <w:tc>
          <w:tcPr>
            <w:tcW w:w="4675" w:type="dxa"/>
          </w:tcPr>
          <w:p w14:paraId="0B9081E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718A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48F93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728DB9A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4883DA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188260" w14:textId="77777777" w:rsidR="00564C22" w:rsidRPr="002062A5" w:rsidRDefault="009B1AF1" w:rsidP="00564C22">
            <w:pPr>
              <w:pStyle w:val="Beschriftung"/>
              <w:rPr>
                <w:rStyle w:val="Datatype"/>
                <w:b w:val="0"/>
                <w:bCs w:val="0"/>
              </w:rPr>
            </w:pPr>
            <w:r w:rsidRPr="002062A5">
              <w:rPr>
                <w:rStyle w:val="Datatype"/>
              </w:rPr>
              <w:t>lang</w:t>
            </w:r>
          </w:p>
        </w:tc>
        <w:tc>
          <w:tcPr>
            <w:tcW w:w="4675" w:type="dxa"/>
          </w:tcPr>
          <w:p w14:paraId="464E64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14:paraId="056DD57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A3451E" w14:textId="77777777" w:rsidR="00564C22" w:rsidRDefault="009B1AF1" w:rsidP="00564C22">
      <w:pPr>
        <w:pStyle w:val="Code"/>
        <w:spacing w:line="259" w:lineRule="auto"/>
      </w:pPr>
      <w:r>
        <w:rPr>
          <w:color w:val="31849B" w:themeColor="accent5" w:themeShade="BF"/>
        </w:rPr>
        <w:t>"dsb-InternationalStringType"</w:t>
      </w:r>
      <w:r>
        <w:t>: {</w:t>
      </w:r>
    </w:p>
    <w:p w14:paraId="4F9F78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3E44F99" w14:textId="77777777" w:rsidR="00564C22" w:rsidRDefault="009B1AF1" w:rsidP="00564C22">
      <w:pPr>
        <w:pStyle w:val="Code"/>
        <w:spacing w:line="259" w:lineRule="auto"/>
      </w:pPr>
      <w:r>
        <w:rPr>
          <w:color w:val="31849B" w:themeColor="accent5" w:themeShade="BF"/>
        </w:rPr>
        <w:t xml:space="preserve">  "properties"</w:t>
      </w:r>
      <w:r>
        <w:t>: {</w:t>
      </w:r>
    </w:p>
    <w:p w14:paraId="58CE6B82" w14:textId="77777777" w:rsidR="00564C22" w:rsidRDefault="009B1AF1" w:rsidP="00564C22">
      <w:pPr>
        <w:pStyle w:val="Code"/>
        <w:spacing w:line="259" w:lineRule="auto"/>
      </w:pPr>
      <w:r>
        <w:rPr>
          <w:color w:val="31849B" w:themeColor="accent5" w:themeShade="BF"/>
        </w:rPr>
        <w:t xml:space="preserve">    "value"</w:t>
      </w:r>
      <w:r>
        <w:t>: {</w:t>
      </w:r>
    </w:p>
    <w:p w14:paraId="01FF4CA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2C176E" w14:textId="77777777" w:rsidR="00564C22" w:rsidRDefault="009B1AF1" w:rsidP="00564C22">
      <w:pPr>
        <w:pStyle w:val="Code"/>
        <w:spacing w:line="259" w:lineRule="auto"/>
      </w:pPr>
      <w:r>
        <w:t xml:space="preserve">    },</w:t>
      </w:r>
    </w:p>
    <w:p w14:paraId="488BA75C" w14:textId="77777777" w:rsidR="00564C22" w:rsidRDefault="009B1AF1" w:rsidP="00564C22">
      <w:pPr>
        <w:pStyle w:val="Code"/>
        <w:spacing w:line="259" w:lineRule="auto"/>
      </w:pPr>
      <w:r>
        <w:rPr>
          <w:color w:val="31849B" w:themeColor="accent5" w:themeShade="BF"/>
        </w:rPr>
        <w:t xml:space="preserve">    "lang"</w:t>
      </w:r>
      <w:r>
        <w:t>: {</w:t>
      </w:r>
    </w:p>
    <w:p w14:paraId="30A0617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3C710E8" w14:textId="77777777" w:rsidR="00564C22" w:rsidRDefault="009B1AF1" w:rsidP="00564C22">
      <w:pPr>
        <w:pStyle w:val="Code"/>
        <w:spacing w:line="259" w:lineRule="auto"/>
      </w:pPr>
      <w:r>
        <w:t xml:space="preserve">    }</w:t>
      </w:r>
    </w:p>
    <w:p w14:paraId="56E05A7D" w14:textId="77777777" w:rsidR="00564C22" w:rsidRDefault="009B1AF1" w:rsidP="00564C22">
      <w:pPr>
        <w:pStyle w:val="Code"/>
        <w:spacing w:line="259" w:lineRule="auto"/>
      </w:pPr>
      <w:r>
        <w:t xml:space="preserve">  },</w:t>
      </w:r>
    </w:p>
    <w:p w14:paraId="77FC4ED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"lang"</w:t>
      </w:r>
      <w:r>
        <w:t>]</w:t>
      </w:r>
    </w:p>
    <w:p w14:paraId="256886DD" w14:textId="77777777" w:rsidR="00564C22" w:rsidRDefault="009B1AF1" w:rsidP="00564C22">
      <w:pPr>
        <w:pStyle w:val="Code"/>
        <w:spacing w:line="259" w:lineRule="auto"/>
      </w:pPr>
      <w:r>
        <w:t>}</w:t>
      </w:r>
    </w:p>
    <w:p w14:paraId="360A8528" w14:textId="77777777" w:rsidR="00564C22" w:rsidRDefault="00564C22" w:rsidP="00564C22"/>
    <w:p w14:paraId="4CA32433" w14:textId="77777777" w:rsidR="00564C22" w:rsidRDefault="009B1AF1" w:rsidP="00564C22">
      <w:pPr>
        <w:pStyle w:val="berschrift4"/>
      </w:pPr>
      <w:bookmarkStart w:id="275" w:name="_Toc983554"/>
      <w:r>
        <w:lastRenderedPageBreak/>
        <w:t>InternationalString – XML Syntax</w:t>
      </w:r>
      <w:bookmarkEnd w:id="275"/>
    </w:p>
    <w:p w14:paraId="29B09C1C" w14:textId="77777777" w:rsidR="00564C22" w:rsidRPr="5404FA76" w:rsidRDefault="009B1AF1" w:rsidP="00564C22">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7761A101" w14:textId="77777777" w:rsidR="00564C22" w:rsidRDefault="009B1AF1" w:rsidP="00564C22">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76AA47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513441DF" w14:textId="77777777" w:rsidR="00564C22" w:rsidRDefault="009B1AF1" w:rsidP="00564C22">
      <w:pPr>
        <w:pStyle w:val="Code"/>
      </w:pPr>
      <w:r>
        <w:rPr>
          <w:color w:val="31849B" w:themeColor="accent5" w:themeShade="BF"/>
        </w:rPr>
        <w:t xml:space="preserve">  &lt;xs:simpleContent&gt;</w:t>
      </w:r>
    </w:p>
    <w:p w14:paraId="5CCFDD5B"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D6BC1A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9F0019A" w14:textId="77777777" w:rsidR="00564C22" w:rsidRDefault="009B1AF1" w:rsidP="00564C22">
      <w:pPr>
        <w:pStyle w:val="Code"/>
      </w:pPr>
      <w:r>
        <w:rPr>
          <w:color w:val="31849B" w:themeColor="accent5" w:themeShade="BF"/>
        </w:rPr>
        <w:t xml:space="preserve">    &lt;/xs:extension&gt;</w:t>
      </w:r>
    </w:p>
    <w:p w14:paraId="277A28B2" w14:textId="77777777" w:rsidR="00564C22" w:rsidRDefault="009B1AF1" w:rsidP="00564C22">
      <w:pPr>
        <w:pStyle w:val="Code"/>
      </w:pPr>
      <w:r>
        <w:rPr>
          <w:color w:val="31849B" w:themeColor="accent5" w:themeShade="BF"/>
        </w:rPr>
        <w:t xml:space="preserve">  &lt;/xs:simpleContent&gt;</w:t>
      </w:r>
    </w:p>
    <w:p w14:paraId="1477ED8A" w14:textId="77777777" w:rsidR="00564C22" w:rsidRDefault="009B1AF1" w:rsidP="00564C22">
      <w:pPr>
        <w:pStyle w:val="Code"/>
      </w:pPr>
      <w:r>
        <w:rPr>
          <w:color w:val="31849B" w:themeColor="accent5" w:themeShade="BF"/>
        </w:rPr>
        <w:t>&lt;/xs:complexType&gt;</w:t>
      </w:r>
    </w:p>
    <w:p w14:paraId="57E0757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14:paraId="59062D44" w14:textId="77777777" w:rsidR="00564C22" w:rsidRDefault="009B1AF1" w:rsidP="00564C22">
      <w:pPr>
        <w:pStyle w:val="berschrift3"/>
      </w:pPr>
      <w:bookmarkStart w:id="276" w:name="_RefComp96A5B17F"/>
      <w:bookmarkStart w:id="277" w:name="_Toc983555"/>
      <w:r>
        <w:t>Component DigestInfo</w:t>
      </w:r>
      <w:bookmarkEnd w:id="276"/>
      <w:bookmarkEnd w:id="277"/>
    </w:p>
    <w:p w14:paraId="5D0372E7" w14:textId="77777777" w:rsidR="00564C22" w:rsidRDefault="001725A5" w:rsidP="00564C22">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14:paraId="685BE2A7" w14:textId="77777777" w:rsidR="00564C22" w:rsidRDefault="009B1AF1" w:rsidP="00564C22">
      <w:r>
        <w:t>Below follows a list of the sub-components that constitute this component:</w:t>
      </w:r>
    </w:p>
    <w:p w14:paraId="28131F99" w14:textId="77777777" w:rsidR="00564C22" w:rsidRDefault="009B1AF1" w:rsidP="00564C22">
      <w:pPr>
        <w:pStyle w:val="Member"/>
      </w:pPr>
      <w:r>
        <w:t xml:space="preserve">The </w:t>
      </w:r>
      <w:r w:rsidRPr="35C1378D">
        <w:rPr>
          <w:rStyle w:val="Datatype"/>
        </w:rPr>
        <w:t>DigestMethod</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00AFFEE3" w14:textId="77777777" w:rsidR="00564C22" w:rsidRDefault="009B1AF1" w:rsidP="00564C22">
      <w:pPr>
        <w:pStyle w:val="Member"/>
      </w:pPr>
      <w:r>
        <w:t xml:space="preserve">The </w:t>
      </w:r>
      <w:r w:rsidRPr="35C1378D">
        <w:rPr>
          <w:rStyle w:val="Datatype"/>
        </w:rPr>
        <w:t>DigestValue</w:t>
      </w:r>
      <w:r>
        <w:t xml:space="preserve"> element MUST contain one instance of base64 encoded binary data. </w:t>
      </w:r>
    </w:p>
    <w:p w14:paraId="7AD1F6D2" w14:textId="77777777" w:rsidR="00564C22" w:rsidRDefault="009B1AF1" w:rsidP="00564C22">
      <w:pPr>
        <w:pStyle w:val="berschrift4"/>
      </w:pPr>
      <w:bookmarkStart w:id="278" w:name="_Toc983556"/>
      <w:r>
        <w:t>DigestInfo – JSON Syntax</w:t>
      </w:r>
      <w:bookmarkEnd w:id="278"/>
    </w:p>
    <w:p w14:paraId="63F6C48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0CDD9C1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450C47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BA4200" w14:textId="77777777" w:rsidR="00564C22" w:rsidRDefault="009B1AF1" w:rsidP="00564C22">
            <w:pPr>
              <w:pStyle w:val="Beschriftung"/>
            </w:pPr>
            <w:r>
              <w:t>Element</w:t>
            </w:r>
          </w:p>
        </w:tc>
        <w:tc>
          <w:tcPr>
            <w:tcW w:w="4675" w:type="dxa"/>
          </w:tcPr>
          <w:p w14:paraId="0082C87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EF81E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8CBC4E"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4720C3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3DD092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AEBB86"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0D5CD7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059D3B9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04A7C9" w14:textId="77777777" w:rsidR="00564C22" w:rsidRDefault="009B1AF1" w:rsidP="00564C22">
      <w:pPr>
        <w:pStyle w:val="Code"/>
        <w:spacing w:line="259" w:lineRule="auto"/>
      </w:pPr>
      <w:r>
        <w:rPr>
          <w:color w:val="31849B" w:themeColor="accent5" w:themeShade="BF"/>
        </w:rPr>
        <w:t>"dsb-DigestInfoType"</w:t>
      </w:r>
      <w:r>
        <w:t>: {</w:t>
      </w:r>
    </w:p>
    <w:p w14:paraId="59A5BB3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0CD852" w14:textId="77777777" w:rsidR="00564C22" w:rsidRDefault="009B1AF1" w:rsidP="00564C22">
      <w:pPr>
        <w:pStyle w:val="Code"/>
        <w:spacing w:line="259" w:lineRule="auto"/>
      </w:pPr>
      <w:r>
        <w:rPr>
          <w:color w:val="31849B" w:themeColor="accent5" w:themeShade="BF"/>
        </w:rPr>
        <w:t xml:space="preserve">  "properties"</w:t>
      </w:r>
      <w:r>
        <w:t>: {</w:t>
      </w:r>
    </w:p>
    <w:p w14:paraId="75D38E5D" w14:textId="77777777" w:rsidR="00564C22" w:rsidRDefault="009B1AF1" w:rsidP="00564C22">
      <w:pPr>
        <w:pStyle w:val="Code"/>
        <w:spacing w:line="259" w:lineRule="auto"/>
      </w:pPr>
      <w:r>
        <w:rPr>
          <w:color w:val="31849B" w:themeColor="accent5" w:themeShade="BF"/>
        </w:rPr>
        <w:t xml:space="preserve">    "alg"</w:t>
      </w:r>
      <w:r>
        <w:t>: {</w:t>
      </w:r>
    </w:p>
    <w:p w14:paraId="500978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4F64B7" w14:textId="77777777" w:rsidR="00564C22" w:rsidRDefault="009B1AF1" w:rsidP="00564C22">
      <w:pPr>
        <w:pStyle w:val="Code"/>
        <w:spacing w:line="259" w:lineRule="auto"/>
      </w:pPr>
      <w:r>
        <w:t xml:space="preserve">    },</w:t>
      </w:r>
    </w:p>
    <w:p w14:paraId="7ED779B9" w14:textId="77777777" w:rsidR="00564C22" w:rsidRDefault="009B1AF1" w:rsidP="00564C22">
      <w:pPr>
        <w:pStyle w:val="Code"/>
        <w:spacing w:line="259" w:lineRule="auto"/>
      </w:pPr>
      <w:r>
        <w:rPr>
          <w:color w:val="31849B" w:themeColor="accent5" w:themeShade="BF"/>
        </w:rPr>
        <w:t xml:space="preserve">    "val"</w:t>
      </w:r>
      <w:r>
        <w:t>: {</w:t>
      </w:r>
    </w:p>
    <w:p w14:paraId="2B65A5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9352E4" w14:textId="77777777" w:rsidR="00564C22" w:rsidRDefault="009B1AF1" w:rsidP="00564C22">
      <w:pPr>
        <w:pStyle w:val="Code"/>
        <w:spacing w:line="259" w:lineRule="auto"/>
      </w:pPr>
      <w:r>
        <w:t xml:space="preserve">    }</w:t>
      </w:r>
    </w:p>
    <w:p w14:paraId="2FDFE6DF" w14:textId="77777777" w:rsidR="00564C22" w:rsidRDefault="009B1AF1" w:rsidP="00564C22">
      <w:pPr>
        <w:pStyle w:val="Code"/>
        <w:spacing w:line="259" w:lineRule="auto"/>
      </w:pPr>
      <w:r>
        <w:t xml:space="preserve">  },</w:t>
      </w:r>
    </w:p>
    <w:p w14:paraId="3BA8BE2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 "val"</w:t>
      </w:r>
      <w:r>
        <w:t>]</w:t>
      </w:r>
    </w:p>
    <w:p w14:paraId="53946A8F" w14:textId="77777777" w:rsidR="00564C22" w:rsidRDefault="009B1AF1" w:rsidP="00564C22">
      <w:pPr>
        <w:pStyle w:val="Code"/>
        <w:spacing w:line="259" w:lineRule="auto"/>
      </w:pPr>
      <w:r>
        <w:t>}</w:t>
      </w:r>
    </w:p>
    <w:p w14:paraId="7FC8E236" w14:textId="77777777" w:rsidR="00564C22" w:rsidRDefault="00564C22" w:rsidP="00564C22"/>
    <w:p w14:paraId="589B31E5" w14:textId="77777777" w:rsidR="00564C22" w:rsidRDefault="009B1AF1" w:rsidP="00564C22">
      <w:pPr>
        <w:pStyle w:val="berschrift4"/>
      </w:pPr>
      <w:bookmarkStart w:id="279" w:name="_Toc983557"/>
      <w:r>
        <w:t>DigestInfo – XML Syntax</w:t>
      </w:r>
      <w:bookmarkEnd w:id="279"/>
    </w:p>
    <w:p w14:paraId="54D5F6D5" w14:textId="77777777" w:rsidR="00564C22" w:rsidRPr="5404FA76" w:rsidRDefault="009B1AF1" w:rsidP="00564C22">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2F6B1EA6" w14:textId="77777777" w:rsidR="00564C22" w:rsidRDefault="009B1AF1" w:rsidP="00564C22">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B8394E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41F45083" w14:textId="77777777" w:rsidR="00564C22" w:rsidRDefault="009B1AF1" w:rsidP="00564C22">
      <w:pPr>
        <w:pStyle w:val="Code"/>
      </w:pPr>
      <w:r>
        <w:rPr>
          <w:color w:val="31849B" w:themeColor="accent5" w:themeShade="BF"/>
        </w:rPr>
        <w:t xml:space="preserve">  &lt;xs:sequence&gt;</w:t>
      </w:r>
    </w:p>
    <w:p w14:paraId="54C18F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0A445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91ABE8E" w14:textId="77777777" w:rsidR="00564C22" w:rsidRDefault="009B1AF1" w:rsidP="00564C22">
      <w:pPr>
        <w:pStyle w:val="Code"/>
      </w:pPr>
      <w:r>
        <w:rPr>
          <w:color w:val="31849B" w:themeColor="accent5" w:themeShade="BF"/>
        </w:rPr>
        <w:t xml:space="preserve">  &lt;/xs:sequence&gt;</w:t>
      </w:r>
    </w:p>
    <w:p w14:paraId="720D2F4A" w14:textId="77777777" w:rsidR="00564C22" w:rsidRDefault="009B1AF1" w:rsidP="00564C22">
      <w:pPr>
        <w:pStyle w:val="Code"/>
      </w:pPr>
      <w:r>
        <w:rPr>
          <w:color w:val="31849B" w:themeColor="accent5" w:themeShade="BF"/>
        </w:rPr>
        <w:t>&lt;/xs:complexType&gt;</w:t>
      </w:r>
    </w:p>
    <w:p w14:paraId="7EDC24B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14:paraId="5E78690D" w14:textId="77777777" w:rsidR="00564C22" w:rsidRDefault="009B1AF1" w:rsidP="00564C22">
      <w:pPr>
        <w:pStyle w:val="berschrift3"/>
      </w:pPr>
      <w:bookmarkStart w:id="280" w:name="_RefComp23E43D4E"/>
      <w:bookmarkStart w:id="281" w:name="_Toc983558"/>
      <w:r>
        <w:t>Component AttachmentReference</w:t>
      </w:r>
      <w:bookmarkEnd w:id="280"/>
      <w:bookmarkEnd w:id="281"/>
    </w:p>
    <w:p w14:paraId="4C62EDF7" w14:textId="77777777" w:rsidR="00564C22" w:rsidRDefault="001725A5" w:rsidP="00564C22">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14:paraId="0A4FF932" w14:textId="77777777" w:rsidR="00564C22" w:rsidRDefault="009B1AF1" w:rsidP="00564C22">
      <w:r>
        <w:t>Below follows a list of the sub-components that constitute this component:</w:t>
      </w:r>
    </w:p>
    <w:p w14:paraId="3917AC2F" w14:textId="77777777" w:rsidR="00564C22" w:rsidRDefault="009B1AF1" w:rsidP="00564C22">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14:paraId="5C3569AE" w14:textId="77777777" w:rsidR="00564C22" w:rsidRDefault="009B1AF1" w:rsidP="00564C22">
      <w:pPr>
        <w:pStyle w:val="Member"/>
      </w:pPr>
      <w:r>
        <w:t xml:space="preserve">The </w:t>
      </w:r>
      <w:r w:rsidRPr="35C1378D">
        <w:rPr>
          <w:rStyle w:val="Datatype"/>
        </w:rPr>
        <w:t>AttRefURI</w:t>
      </w:r>
      <w:r>
        <w:t xml:space="preserve"> element MUST contain one instance of a URI.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w14:paraId="0824138D" w14:textId="77777777" w:rsidR="00564C22" w:rsidRDefault="009B1AF1" w:rsidP="00564C22">
      <w:pPr>
        <w:pStyle w:val="berschrift4"/>
      </w:pPr>
      <w:bookmarkStart w:id="282" w:name="_Toc983559"/>
      <w:r>
        <w:t>AttachmentReference – JSON Syntax</w:t>
      </w:r>
      <w:bookmarkEnd w:id="282"/>
    </w:p>
    <w:p w14:paraId="6B0ECBC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31AD97E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C1BDB1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901FB" w14:textId="77777777" w:rsidR="00564C22" w:rsidRDefault="009B1AF1" w:rsidP="00564C22">
            <w:pPr>
              <w:pStyle w:val="Beschriftung"/>
            </w:pPr>
            <w:r>
              <w:t>Element</w:t>
            </w:r>
          </w:p>
        </w:tc>
        <w:tc>
          <w:tcPr>
            <w:tcW w:w="4675" w:type="dxa"/>
          </w:tcPr>
          <w:p w14:paraId="4DBDF99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5224D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3AFAECF" w14:textId="77777777" w:rsidR="00564C22" w:rsidRPr="002062A5" w:rsidRDefault="009B1AF1" w:rsidP="00564C22">
            <w:pPr>
              <w:pStyle w:val="Beschriftung"/>
              <w:rPr>
                <w:rStyle w:val="Datatype"/>
                <w:b w:val="0"/>
                <w:bCs w:val="0"/>
              </w:rPr>
            </w:pPr>
            <w:r w:rsidRPr="002062A5">
              <w:rPr>
                <w:rStyle w:val="Datatype"/>
              </w:rPr>
              <w:t>DigestInfo</w:t>
            </w:r>
          </w:p>
        </w:tc>
        <w:tc>
          <w:tcPr>
            <w:tcW w:w="4675" w:type="dxa"/>
          </w:tcPr>
          <w:p w14:paraId="25D205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2D9DD66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0296B0"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4E5BAA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1B35E4E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9B95C8" w14:textId="77777777" w:rsidR="00564C22" w:rsidRDefault="009B1AF1" w:rsidP="00564C22">
      <w:pPr>
        <w:pStyle w:val="Code"/>
        <w:spacing w:line="259" w:lineRule="auto"/>
      </w:pPr>
      <w:r>
        <w:rPr>
          <w:color w:val="31849B" w:themeColor="accent5" w:themeShade="BF"/>
        </w:rPr>
        <w:lastRenderedPageBreak/>
        <w:t>"dsb-AttachmentReferenceType"</w:t>
      </w:r>
      <w:r>
        <w:t>: {</w:t>
      </w:r>
    </w:p>
    <w:p w14:paraId="54CE23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32FEE53" w14:textId="77777777" w:rsidR="00564C22" w:rsidRDefault="009B1AF1" w:rsidP="00564C22">
      <w:pPr>
        <w:pStyle w:val="Code"/>
        <w:spacing w:line="259" w:lineRule="auto"/>
      </w:pPr>
      <w:r>
        <w:rPr>
          <w:color w:val="31849B" w:themeColor="accent5" w:themeShade="BF"/>
        </w:rPr>
        <w:t xml:space="preserve">  "properties"</w:t>
      </w:r>
      <w:r>
        <w:t>: {</w:t>
      </w:r>
    </w:p>
    <w:p w14:paraId="60D68E76" w14:textId="77777777" w:rsidR="00564C22" w:rsidRDefault="009B1AF1" w:rsidP="00564C22">
      <w:pPr>
        <w:pStyle w:val="Code"/>
        <w:spacing w:line="259" w:lineRule="auto"/>
      </w:pPr>
      <w:r>
        <w:rPr>
          <w:color w:val="31849B" w:themeColor="accent5" w:themeShade="BF"/>
        </w:rPr>
        <w:t xml:space="preserve">    "di"</w:t>
      </w:r>
      <w:r>
        <w:t>: {</w:t>
      </w:r>
    </w:p>
    <w:p w14:paraId="22243A6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2E27E94" w14:textId="77777777" w:rsidR="00564C22" w:rsidRDefault="009B1AF1" w:rsidP="00564C22">
      <w:pPr>
        <w:pStyle w:val="Code"/>
        <w:spacing w:line="259" w:lineRule="auto"/>
      </w:pPr>
      <w:r>
        <w:rPr>
          <w:color w:val="31849B" w:themeColor="accent5" w:themeShade="BF"/>
        </w:rPr>
        <w:t xml:space="preserve">      "items"</w:t>
      </w:r>
      <w:r>
        <w:t>: {</w:t>
      </w:r>
    </w:p>
    <w:p w14:paraId="261EC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06CB2499" w14:textId="77777777" w:rsidR="00564C22" w:rsidRDefault="009B1AF1" w:rsidP="00564C22">
      <w:pPr>
        <w:pStyle w:val="Code"/>
        <w:spacing w:line="259" w:lineRule="auto"/>
      </w:pPr>
      <w:r>
        <w:t xml:space="preserve">      }</w:t>
      </w:r>
    </w:p>
    <w:p w14:paraId="3A47A83F" w14:textId="77777777" w:rsidR="00564C22" w:rsidRDefault="009B1AF1" w:rsidP="00564C22">
      <w:pPr>
        <w:pStyle w:val="Code"/>
        <w:spacing w:line="259" w:lineRule="auto"/>
      </w:pPr>
      <w:r>
        <w:t xml:space="preserve">    },</w:t>
      </w:r>
    </w:p>
    <w:p w14:paraId="6A0E483C" w14:textId="77777777" w:rsidR="00564C22" w:rsidRDefault="009B1AF1" w:rsidP="00564C22">
      <w:pPr>
        <w:pStyle w:val="Code"/>
        <w:spacing w:line="259" w:lineRule="auto"/>
      </w:pPr>
      <w:r>
        <w:rPr>
          <w:color w:val="31849B" w:themeColor="accent5" w:themeShade="BF"/>
        </w:rPr>
        <w:t xml:space="preserve">    "attURI"</w:t>
      </w:r>
      <w:r>
        <w:t>: {</w:t>
      </w:r>
    </w:p>
    <w:p w14:paraId="40F60D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6AEA39" w14:textId="77777777" w:rsidR="00564C22" w:rsidRDefault="009B1AF1" w:rsidP="00564C22">
      <w:pPr>
        <w:pStyle w:val="Code"/>
        <w:spacing w:line="259" w:lineRule="auto"/>
      </w:pPr>
      <w:r>
        <w:t xml:space="preserve">    }</w:t>
      </w:r>
    </w:p>
    <w:p w14:paraId="32A84CD9" w14:textId="77777777" w:rsidR="00564C22" w:rsidRDefault="009B1AF1" w:rsidP="00564C22">
      <w:pPr>
        <w:pStyle w:val="Code"/>
        <w:spacing w:line="259" w:lineRule="auto"/>
      </w:pPr>
      <w:r>
        <w:t xml:space="preserve">  },</w:t>
      </w:r>
    </w:p>
    <w:p w14:paraId="7D98E6E3"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"attURI"</w:t>
      </w:r>
      <w:r>
        <w:t>]</w:t>
      </w:r>
    </w:p>
    <w:p w14:paraId="6DDE8C4C" w14:textId="77777777" w:rsidR="00564C22" w:rsidRDefault="009B1AF1" w:rsidP="00564C22">
      <w:pPr>
        <w:pStyle w:val="Code"/>
        <w:spacing w:line="259" w:lineRule="auto"/>
      </w:pPr>
      <w:r>
        <w:t>}</w:t>
      </w:r>
    </w:p>
    <w:p w14:paraId="0DB926F0" w14:textId="77777777" w:rsidR="00564C22" w:rsidRDefault="00564C22" w:rsidP="00564C22"/>
    <w:p w14:paraId="13178B40" w14:textId="77777777" w:rsidR="00564C22" w:rsidRDefault="009B1AF1" w:rsidP="00564C22">
      <w:pPr>
        <w:pStyle w:val="berschrift4"/>
      </w:pPr>
      <w:bookmarkStart w:id="283" w:name="_Toc983560"/>
      <w:r>
        <w:t>AttachmentReference – XML Syntax</w:t>
      </w:r>
      <w:bookmarkEnd w:id="283"/>
    </w:p>
    <w:p w14:paraId="0945C35C" w14:textId="77777777" w:rsidR="00564C22" w:rsidRPr="5404FA76" w:rsidRDefault="009B1AF1" w:rsidP="00564C22">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5464613C" w14:textId="77777777" w:rsidR="00564C22" w:rsidRDefault="009B1AF1" w:rsidP="00564C22">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9F3193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6E1ADAFF" w14:textId="77777777" w:rsidR="00564C22" w:rsidRDefault="009B1AF1" w:rsidP="00564C22">
      <w:pPr>
        <w:pStyle w:val="Code"/>
      </w:pPr>
      <w:r>
        <w:rPr>
          <w:color w:val="31849B" w:themeColor="accent5" w:themeShade="BF"/>
        </w:rPr>
        <w:t xml:space="preserve">  &lt;xs:sequence&gt;</w:t>
      </w:r>
    </w:p>
    <w:p w14:paraId="1750533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94174C" w14:textId="77777777" w:rsidR="00564C22" w:rsidRDefault="009B1AF1" w:rsidP="00564C22">
      <w:pPr>
        <w:pStyle w:val="Code"/>
      </w:pPr>
      <w:r>
        <w:rPr>
          <w:color w:val="31849B" w:themeColor="accent5" w:themeShade="BF"/>
        </w:rPr>
        <w:t xml:space="preserve">  &lt;/xs:sequence&gt;</w:t>
      </w:r>
    </w:p>
    <w:p w14:paraId="6F4ECE0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D428922" w14:textId="77777777" w:rsidR="00564C22" w:rsidRDefault="009B1AF1" w:rsidP="00564C22">
      <w:pPr>
        <w:pStyle w:val="Code"/>
      </w:pPr>
      <w:r>
        <w:rPr>
          <w:color w:val="31849B" w:themeColor="accent5" w:themeShade="BF"/>
        </w:rPr>
        <w:t>&lt;/xs:complexType&gt;</w:t>
      </w:r>
    </w:p>
    <w:p w14:paraId="3C93A5C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14:paraId="074CC27B" w14:textId="77777777" w:rsidR="00564C22" w:rsidRDefault="009B1AF1" w:rsidP="00564C22">
      <w:pPr>
        <w:pStyle w:val="berschrift3"/>
      </w:pPr>
      <w:bookmarkStart w:id="284" w:name="_RefComp2EB1F1FA"/>
      <w:bookmarkStart w:id="285" w:name="_Toc983561"/>
      <w:r>
        <w:t>Component Base64Data</w:t>
      </w:r>
      <w:bookmarkEnd w:id="284"/>
      <w:bookmarkEnd w:id="285"/>
    </w:p>
    <w:p w14:paraId="26CD98B7" w14:textId="77777777" w:rsidR="00564C22" w:rsidRDefault="001725A5" w:rsidP="00564C22">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14:paraId="38686884" w14:textId="77777777" w:rsidR="00564C22" w:rsidRDefault="009B1AF1" w:rsidP="00564C22">
      <w:r>
        <w:t>Below follows a list of the sub-components that constitute this component:</w:t>
      </w:r>
    </w:p>
    <w:p w14:paraId="187E6719" w14:textId="77777777" w:rsidR="00564C22" w:rsidRDefault="009B1AF1" w:rsidP="00564C22">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t>This element holds an instance of generic content. This could be a document to be signed, a signature, a schema or other data.</w:t>
      </w:r>
    </w:p>
    <w:p w14:paraId="4445E713" w14:textId="77777777" w:rsidR="00564C22" w:rsidRDefault="009B1AF1" w:rsidP="00564C22">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w14:paraId="48BE9832" w14:textId="77777777"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14:paraId="52E19D44" w14:textId="77777777" w:rsidR="00564C22" w:rsidRDefault="009B1AF1" w:rsidP="00564C22">
      <w:pPr>
        <w:pStyle w:val="Member"/>
      </w:pPr>
      <w:r>
        <w:t xml:space="preserve">The OPTIONAL </w:t>
      </w:r>
      <w:r w:rsidRPr="35C1378D">
        <w:rPr>
          <w:rStyle w:val="Datatype"/>
        </w:rPr>
        <w:t>MimeType</w:t>
      </w:r>
      <w:r>
        <w:t xml:space="preserve"> element, if present, MUST contain one instance of a string. </w:t>
      </w:r>
      <w:r w:rsidRPr="003A06D0">
        <w:t xml:space="preserve">This element is denoting the type of the arbitrary data in the value element or the referenced attachment. </w:t>
      </w:r>
    </w:p>
    <w:p w14:paraId="345B1125" w14:textId="77777777" w:rsidR="00564C22" w:rsidRDefault="009B1AF1" w:rsidP="00564C22">
      <w:pPr>
        <w:pStyle w:val="Member"/>
      </w:pPr>
      <w:r>
        <w:t xml:space="preserve">The OPTIONAL </w:t>
      </w:r>
      <w:r w:rsidRPr="35C1378D">
        <w:rPr>
          <w:rStyle w:val="Datatype"/>
        </w:rPr>
        <w:t>Id</w:t>
      </w:r>
      <w:r>
        <w:t xml:space="preserve"> element, if present, MUST contain one instance of a unique identifier. </w:t>
      </w:r>
      <w:r w:rsidRPr="003A06D0">
        <w:t>This identifier gives the binary data a unique label within a particular message. Using this identifier and the IdRef element it is possible to avoid redundant content.</w:t>
      </w:r>
    </w:p>
    <w:p w14:paraId="24AD914F" w14:textId="77777777" w:rsidR="00564C22" w:rsidRDefault="009B1AF1" w:rsidP="00564C22">
      <w:pPr>
        <w:pStyle w:val="Member"/>
      </w:pPr>
      <w:r>
        <w:t xml:space="preserve">The OPTIONAL </w:t>
      </w:r>
      <w:r w:rsidRPr="35C1378D">
        <w:rPr>
          <w:rStyle w:val="Datatype"/>
        </w:rPr>
        <w:t>IdRef</w:t>
      </w:r>
      <w:r>
        <w:t xml:space="preserve"> element, if present, MUST contain one instance of a unique identifier reference. </w:t>
      </w:r>
      <w:r w:rsidRPr="003A06D0">
        <w:t>This element identifies another binary data element within a particular message.</w:t>
      </w:r>
      <w:r w:rsidR="007C0E03">
        <w:t xml:space="preserve"> This enables the de-duplication of (possible big) data elements.</w:t>
      </w:r>
    </w:p>
    <w:p w14:paraId="31AC4783" w14:textId="77777777" w:rsidR="00564C22" w:rsidRDefault="009B1AF1" w:rsidP="00564C22">
      <w:pPr>
        <w:pStyle w:val="Non-normativeCommentHeading"/>
      </w:pPr>
      <w:r>
        <w:t>Non-normative Comment:</w:t>
      </w:r>
    </w:p>
    <w:p w14:paraId="39402ED4" w14:textId="77777777" w:rsidR="00564C22" w:rsidRDefault="00912C71" w:rsidP="00564C22">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14:paraId="6E51445E" w14:textId="77777777" w:rsidR="00564C22" w:rsidRDefault="009B1AF1" w:rsidP="00564C22">
      <w:pPr>
        <w:pStyle w:val="berschrift4"/>
      </w:pPr>
      <w:bookmarkStart w:id="286" w:name="_Toc983562"/>
      <w:r>
        <w:t>Base64Data – JSON Syntax</w:t>
      </w:r>
      <w:bookmarkEnd w:id="286"/>
    </w:p>
    <w:p w14:paraId="3EB8C3A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5137DC0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F8978B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0CF02" w14:textId="77777777" w:rsidR="00564C22" w:rsidRDefault="009B1AF1" w:rsidP="00564C22">
            <w:pPr>
              <w:pStyle w:val="Beschriftung"/>
            </w:pPr>
            <w:r>
              <w:t>Element</w:t>
            </w:r>
          </w:p>
        </w:tc>
        <w:tc>
          <w:tcPr>
            <w:tcW w:w="4675" w:type="dxa"/>
          </w:tcPr>
          <w:p w14:paraId="2512711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A40EE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E9CE63"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F9FA31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20CF5F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1B6CDE"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3F2C4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6641D6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824D22"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7D5F5C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3171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C4B602"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3872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4399187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0BD76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C527D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D5D30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4D57E3" w14:textId="77777777" w:rsidR="00564C22" w:rsidRPr="002062A5" w:rsidRDefault="009B1AF1" w:rsidP="00564C22">
            <w:pPr>
              <w:pStyle w:val="Beschriftung"/>
              <w:rPr>
                <w:rStyle w:val="Datatype"/>
                <w:b w:val="0"/>
                <w:bCs w:val="0"/>
              </w:rPr>
            </w:pPr>
            <w:r w:rsidRPr="002062A5">
              <w:rPr>
                <w:rStyle w:val="Datatype"/>
              </w:rPr>
              <w:lastRenderedPageBreak/>
              <w:t>IdRef</w:t>
            </w:r>
          </w:p>
        </w:tc>
        <w:tc>
          <w:tcPr>
            <w:tcW w:w="4675" w:type="dxa"/>
          </w:tcPr>
          <w:p w14:paraId="29318F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2B1E3AA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1BC967F" w14:textId="77777777" w:rsidR="00564C22" w:rsidRDefault="009B1AF1" w:rsidP="00564C22">
      <w:pPr>
        <w:pStyle w:val="Code"/>
        <w:spacing w:line="259" w:lineRule="auto"/>
      </w:pPr>
      <w:r>
        <w:rPr>
          <w:color w:val="31849B" w:themeColor="accent5" w:themeShade="BF"/>
        </w:rPr>
        <w:t>"dsb-Base64DataType"</w:t>
      </w:r>
      <w:r>
        <w:t>: {</w:t>
      </w:r>
    </w:p>
    <w:p w14:paraId="7AE655B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172FD35" w14:textId="77777777" w:rsidR="00564C22" w:rsidRDefault="009B1AF1" w:rsidP="00564C22">
      <w:pPr>
        <w:pStyle w:val="Code"/>
        <w:spacing w:line="259" w:lineRule="auto"/>
      </w:pPr>
      <w:r>
        <w:rPr>
          <w:color w:val="31849B" w:themeColor="accent5" w:themeShade="BF"/>
        </w:rPr>
        <w:t xml:space="preserve">  "properties"</w:t>
      </w:r>
      <w:r>
        <w:t>: {</w:t>
      </w:r>
    </w:p>
    <w:p w14:paraId="6368CF37" w14:textId="77777777" w:rsidR="00564C22" w:rsidRDefault="009B1AF1" w:rsidP="00564C22">
      <w:pPr>
        <w:pStyle w:val="Code"/>
        <w:spacing w:line="259" w:lineRule="auto"/>
      </w:pPr>
      <w:r>
        <w:rPr>
          <w:color w:val="31849B" w:themeColor="accent5" w:themeShade="BF"/>
        </w:rPr>
        <w:t xml:space="preserve">    "ID"</w:t>
      </w:r>
      <w:r>
        <w:t>: {</w:t>
      </w:r>
    </w:p>
    <w:p w14:paraId="46E25FA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57C4801" w14:textId="77777777" w:rsidR="00564C22" w:rsidRDefault="009B1AF1" w:rsidP="00564C22">
      <w:pPr>
        <w:pStyle w:val="Code"/>
        <w:spacing w:line="259" w:lineRule="auto"/>
      </w:pPr>
      <w:r>
        <w:t xml:space="preserve">    },</w:t>
      </w:r>
    </w:p>
    <w:p w14:paraId="3BE3535D" w14:textId="77777777" w:rsidR="00564C22" w:rsidRDefault="009B1AF1" w:rsidP="00564C22">
      <w:pPr>
        <w:pStyle w:val="Code"/>
        <w:spacing w:line="259" w:lineRule="auto"/>
      </w:pPr>
      <w:r>
        <w:rPr>
          <w:color w:val="31849B" w:themeColor="accent5" w:themeShade="BF"/>
        </w:rPr>
        <w:t xml:space="preserve">    "val"</w:t>
      </w:r>
      <w:r>
        <w:t>: {</w:t>
      </w:r>
    </w:p>
    <w:p w14:paraId="1B01DA2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1AA299" w14:textId="77777777" w:rsidR="00564C22" w:rsidRDefault="009B1AF1" w:rsidP="00564C22">
      <w:pPr>
        <w:pStyle w:val="Code"/>
        <w:spacing w:line="259" w:lineRule="auto"/>
      </w:pPr>
      <w:r>
        <w:t xml:space="preserve">    },</w:t>
      </w:r>
    </w:p>
    <w:p w14:paraId="65DC834C" w14:textId="77777777" w:rsidR="00564C22" w:rsidRDefault="009B1AF1" w:rsidP="00564C22">
      <w:pPr>
        <w:pStyle w:val="Code"/>
        <w:spacing w:line="259" w:lineRule="auto"/>
      </w:pPr>
      <w:r>
        <w:rPr>
          <w:color w:val="31849B" w:themeColor="accent5" w:themeShade="BF"/>
        </w:rPr>
        <w:t xml:space="preserve">    "attRef"</w:t>
      </w:r>
      <w:r>
        <w:t>: {</w:t>
      </w:r>
    </w:p>
    <w:p w14:paraId="57A5F1E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143DBEA1" w14:textId="77777777" w:rsidR="00564C22" w:rsidRDefault="009B1AF1" w:rsidP="00564C22">
      <w:pPr>
        <w:pStyle w:val="Code"/>
        <w:spacing w:line="259" w:lineRule="auto"/>
      </w:pPr>
      <w:r>
        <w:t xml:space="preserve">    },</w:t>
      </w:r>
    </w:p>
    <w:p w14:paraId="1FC6D133" w14:textId="77777777" w:rsidR="00564C22" w:rsidRDefault="009B1AF1" w:rsidP="00564C22">
      <w:pPr>
        <w:pStyle w:val="Code"/>
        <w:spacing w:line="259" w:lineRule="auto"/>
      </w:pPr>
      <w:r>
        <w:rPr>
          <w:color w:val="31849B" w:themeColor="accent5" w:themeShade="BF"/>
        </w:rPr>
        <w:t xml:space="preserve">    "transforms"</w:t>
      </w:r>
      <w:r>
        <w:t>: {</w:t>
      </w:r>
    </w:p>
    <w:p w14:paraId="2954598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3FBA59A" w14:textId="77777777" w:rsidR="00564C22" w:rsidRDefault="009B1AF1" w:rsidP="00564C22">
      <w:pPr>
        <w:pStyle w:val="Code"/>
        <w:spacing w:line="259" w:lineRule="auto"/>
      </w:pPr>
      <w:r>
        <w:t xml:space="preserve">    },</w:t>
      </w:r>
    </w:p>
    <w:p w14:paraId="080CCDB4" w14:textId="77777777" w:rsidR="00564C22" w:rsidRDefault="009B1AF1" w:rsidP="00564C22">
      <w:pPr>
        <w:pStyle w:val="Code"/>
        <w:spacing w:line="259" w:lineRule="auto"/>
      </w:pPr>
      <w:r>
        <w:rPr>
          <w:color w:val="31849B" w:themeColor="accent5" w:themeShade="BF"/>
        </w:rPr>
        <w:t xml:space="preserve">    "mimeType"</w:t>
      </w:r>
      <w:r>
        <w:t>: {</w:t>
      </w:r>
    </w:p>
    <w:p w14:paraId="6E3C342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6AA8E9F" w14:textId="77777777" w:rsidR="00564C22" w:rsidRDefault="009B1AF1" w:rsidP="00564C22">
      <w:pPr>
        <w:pStyle w:val="Code"/>
        <w:spacing w:line="259" w:lineRule="auto"/>
      </w:pPr>
      <w:r>
        <w:t xml:space="preserve">    },</w:t>
      </w:r>
    </w:p>
    <w:p w14:paraId="282E2F5F" w14:textId="77777777" w:rsidR="00564C22" w:rsidRDefault="009B1AF1" w:rsidP="00564C22">
      <w:pPr>
        <w:pStyle w:val="Code"/>
        <w:spacing w:line="259" w:lineRule="auto"/>
      </w:pPr>
      <w:r>
        <w:rPr>
          <w:color w:val="31849B" w:themeColor="accent5" w:themeShade="BF"/>
        </w:rPr>
        <w:t xml:space="preserve">    "idRef"</w:t>
      </w:r>
      <w:r>
        <w:t>: {</w:t>
      </w:r>
    </w:p>
    <w:p w14:paraId="0EDC1F8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B2A44F" w14:textId="77777777" w:rsidR="00564C22" w:rsidRDefault="009B1AF1" w:rsidP="00564C22">
      <w:pPr>
        <w:pStyle w:val="Code"/>
        <w:spacing w:line="259" w:lineRule="auto"/>
      </w:pPr>
      <w:r>
        <w:t xml:space="preserve">    }</w:t>
      </w:r>
    </w:p>
    <w:p w14:paraId="395646DD" w14:textId="77777777" w:rsidR="00564C22" w:rsidRDefault="009B1AF1" w:rsidP="00564C22">
      <w:pPr>
        <w:pStyle w:val="Code"/>
        <w:spacing w:line="259" w:lineRule="auto"/>
      </w:pPr>
      <w:r>
        <w:t xml:space="preserve">  }</w:t>
      </w:r>
    </w:p>
    <w:p w14:paraId="3DE94FCC" w14:textId="77777777" w:rsidR="00564C22" w:rsidRDefault="009B1AF1" w:rsidP="00564C22">
      <w:pPr>
        <w:pStyle w:val="Code"/>
        <w:spacing w:line="259" w:lineRule="auto"/>
      </w:pPr>
      <w:r>
        <w:t>}</w:t>
      </w:r>
    </w:p>
    <w:p w14:paraId="3AA711D6" w14:textId="77777777" w:rsidR="00564C22" w:rsidRDefault="00564C22" w:rsidP="00564C22"/>
    <w:p w14:paraId="36641895" w14:textId="77777777" w:rsidR="00564C22" w:rsidRDefault="009B1AF1" w:rsidP="00564C22">
      <w:pPr>
        <w:pStyle w:val="berschrift4"/>
      </w:pPr>
      <w:bookmarkStart w:id="287" w:name="_Toc983563"/>
      <w:r>
        <w:t>Base64Data – XML Syntax</w:t>
      </w:r>
      <w:bookmarkEnd w:id="287"/>
    </w:p>
    <w:p w14:paraId="390FDDCD" w14:textId="77777777" w:rsidR="00564C22" w:rsidRPr="5404FA76" w:rsidRDefault="009B1AF1" w:rsidP="00564C22">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30BCDADD" w14:textId="77777777" w:rsidR="00564C22" w:rsidRDefault="009B1AF1" w:rsidP="00564C22">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8251E8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23105358" w14:textId="77777777" w:rsidR="00564C22" w:rsidRDefault="009B1AF1" w:rsidP="00564C22">
      <w:pPr>
        <w:pStyle w:val="Code"/>
      </w:pPr>
      <w:r>
        <w:rPr>
          <w:color w:val="31849B" w:themeColor="accent5" w:themeShade="BF"/>
        </w:rPr>
        <w:t xml:space="preserve">  &lt;xs:sequence&gt;</w:t>
      </w:r>
    </w:p>
    <w:p w14:paraId="445A22F2" w14:textId="77777777" w:rsidR="00564C22" w:rsidRDefault="009B1AF1" w:rsidP="00564C22">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50FB7E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B3C2C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2E88F222" w14:textId="77777777" w:rsidR="00564C22" w:rsidRDefault="009B1AF1" w:rsidP="00564C22">
      <w:pPr>
        <w:pStyle w:val="Code"/>
      </w:pPr>
      <w:r>
        <w:rPr>
          <w:color w:val="31849B" w:themeColor="accent5" w:themeShade="BF"/>
        </w:rPr>
        <w:t xml:space="preserve">    &lt;/xs:choice&gt;</w:t>
      </w:r>
    </w:p>
    <w:p w14:paraId="56BDCD6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ECEF3" w14:textId="77777777" w:rsidR="00564C22" w:rsidRDefault="009B1AF1" w:rsidP="00564C22">
      <w:pPr>
        <w:pStyle w:val="Code"/>
      </w:pPr>
      <w:r>
        <w:rPr>
          <w:color w:val="31849B" w:themeColor="accent5" w:themeShade="BF"/>
        </w:rPr>
        <w:t xml:space="preserve">  &lt;/xs:sequence&gt;</w:t>
      </w:r>
    </w:p>
    <w:p w14:paraId="7DD61FE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92189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C70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C742DAB" w14:textId="77777777" w:rsidR="00564C22" w:rsidRDefault="009B1AF1" w:rsidP="00564C22">
      <w:pPr>
        <w:pStyle w:val="Code"/>
      </w:pPr>
      <w:r>
        <w:rPr>
          <w:color w:val="31849B" w:themeColor="accent5" w:themeShade="BF"/>
        </w:rPr>
        <w:t>&lt;/xs:complexType&gt;</w:t>
      </w:r>
    </w:p>
    <w:p w14:paraId="1008E4A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w14:paraId="40385A98" w14:textId="77777777" w:rsidR="00564C22" w:rsidRDefault="009B1AF1" w:rsidP="00564C22">
      <w:pPr>
        <w:pStyle w:val="berschrift3"/>
      </w:pPr>
      <w:bookmarkStart w:id="288" w:name="_RefComp69B8F57B"/>
      <w:bookmarkStart w:id="289" w:name="_Toc983564"/>
      <w:r>
        <w:lastRenderedPageBreak/>
        <w:t>Component SignaturePtr</w:t>
      </w:r>
      <w:bookmarkEnd w:id="288"/>
      <w:bookmarkEnd w:id="289"/>
    </w:p>
    <w:p w14:paraId="4CF84C17" w14:textId="77777777" w:rsidR="00564C22" w:rsidRDefault="006970AF" w:rsidP="00564C22">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14:paraId="6C8BE425" w14:textId="77777777" w:rsidR="00564C22" w:rsidRDefault="009B1AF1" w:rsidP="00564C22">
      <w:r>
        <w:t>Below follows a list of the sub-components that constitute this component:</w:t>
      </w:r>
    </w:p>
    <w:p w14:paraId="4DBC5ED2"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4E8E7009" w14:textId="77777777" w:rsidR="00564C22" w:rsidRDefault="009B1AF1" w:rsidP="00564C22">
      <w:pPr>
        <w:pStyle w:val="Member"/>
      </w:pPr>
      <w:r>
        <w:t xml:space="preserve">The </w:t>
      </w:r>
      <w:r w:rsidRPr="35C1378D">
        <w:rPr>
          <w:rStyle w:val="Datatype"/>
        </w:rPr>
        <w:t>WhichData</w:t>
      </w:r>
      <w:r>
        <w:t xml:space="preserve"> element MUST contain one instance of a unique identifier reference.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14:paraId="496CE9A1" w14:textId="77777777" w:rsidR="00564C22" w:rsidRDefault="009B1AF1" w:rsidP="00564C22">
      <w:pPr>
        <w:pStyle w:val="Member"/>
      </w:pPr>
      <w:r>
        <w:t xml:space="preserve">The OPTIONAL </w:t>
      </w:r>
      <w:r w:rsidRPr="35C1378D">
        <w:rPr>
          <w:rStyle w:val="Datatype"/>
        </w:rPr>
        <w:t>XPath</w:t>
      </w:r>
      <w:r>
        <w:t xml:space="preserve"> element, if present, MUST contain one instance of a string.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w14:paraId="724B8F97" w14:textId="77777777" w:rsidR="00564C22" w:rsidRDefault="009B1AF1" w:rsidP="00564C22">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5"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6" w:history="1">
        <w:r w:rsidR="004B7567" w:rsidRPr="00311C7E">
          <w:rPr>
            <w:rStyle w:val="Hyperlink"/>
          </w:rPr>
          <w:t>XPATH-v2</w:t>
        </w:r>
      </w:hyperlink>
      <w:r w:rsidR="004B7567">
        <w:t>].</w:t>
      </w:r>
      <w:r w:rsidR="004B7567">
        <w:br/>
        <w:t xml:space="preserve">- </w:t>
      </w:r>
      <w:hyperlink r:id="rId87"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8" w:history="1">
        <w:r w:rsidR="004B7567" w:rsidRPr="00311C7E">
          <w:rPr>
            <w:rStyle w:val="Hyperlink"/>
          </w:rPr>
          <w:t>XPATH-v3</w:t>
        </w:r>
      </w:hyperlink>
      <w:r w:rsidR="004B7567">
        <w:t>].</w:t>
      </w:r>
      <w:r w:rsidR="004B7567">
        <w:br/>
        <w:t xml:space="preserve">- </w:t>
      </w:r>
      <w:hyperlink r:id="rId89"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90"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91" w:history="1">
        <w:r w:rsidR="004B7567" w:rsidRPr="00486823">
          <w:rPr>
            <w:rStyle w:val="Hyperlink"/>
          </w:rPr>
          <w:t>RFC5652</w:t>
        </w:r>
      </w:hyperlink>
      <w:r w:rsidR="004B7567">
        <w:t xml:space="preserve">].   </w:t>
      </w:r>
      <w:r w:rsidR="004B7567">
        <w:br/>
      </w:r>
    </w:p>
    <w:p w14:paraId="57D08658" w14:textId="77777777" w:rsidR="00564C22" w:rsidRDefault="009B1AF1" w:rsidP="00564C22">
      <w:pPr>
        <w:pStyle w:val="berschrift4"/>
      </w:pPr>
      <w:bookmarkStart w:id="290" w:name="_Toc983565"/>
      <w:r>
        <w:t>SignaturePtr – JSON Syntax</w:t>
      </w:r>
      <w:bookmarkEnd w:id="290"/>
    </w:p>
    <w:p w14:paraId="75BECCC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33C32DA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D50AC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B82EF" w14:textId="77777777" w:rsidR="00564C22" w:rsidRDefault="009B1AF1" w:rsidP="00564C22">
            <w:pPr>
              <w:pStyle w:val="Beschriftung"/>
            </w:pPr>
            <w:r>
              <w:t>Element</w:t>
            </w:r>
          </w:p>
        </w:tc>
        <w:tc>
          <w:tcPr>
            <w:tcW w:w="4675" w:type="dxa"/>
          </w:tcPr>
          <w:p w14:paraId="719B0328"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406349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0BF1ED"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3F4CE5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258794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D1B2D82"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16ADD3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35742A1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46FB14"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71B17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63BB23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7E89E5"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457CE7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14:paraId="1D5FB22B"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42E3A0" w14:textId="77777777" w:rsidR="00564C22" w:rsidRDefault="009B1AF1" w:rsidP="00564C22">
      <w:pPr>
        <w:pStyle w:val="Code"/>
        <w:spacing w:line="259" w:lineRule="auto"/>
      </w:pPr>
      <w:r>
        <w:rPr>
          <w:color w:val="31849B" w:themeColor="accent5" w:themeShade="BF"/>
        </w:rPr>
        <w:t>"dsb-SignaturePtrType"</w:t>
      </w:r>
      <w:r>
        <w:t>: {</w:t>
      </w:r>
    </w:p>
    <w:p w14:paraId="502360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832F28B" w14:textId="77777777" w:rsidR="00564C22" w:rsidRDefault="009B1AF1" w:rsidP="00564C22">
      <w:pPr>
        <w:pStyle w:val="Code"/>
        <w:spacing w:line="259" w:lineRule="auto"/>
      </w:pPr>
      <w:r>
        <w:rPr>
          <w:color w:val="31849B" w:themeColor="accent5" w:themeShade="BF"/>
        </w:rPr>
        <w:t xml:space="preserve">  "properties"</w:t>
      </w:r>
      <w:r>
        <w:t>: {</w:t>
      </w:r>
    </w:p>
    <w:p w14:paraId="558FA6A5" w14:textId="77777777" w:rsidR="00564C22" w:rsidRDefault="009B1AF1" w:rsidP="00564C22">
      <w:pPr>
        <w:pStyle w:val="Code"/>
        <w:spacing w:line="259" w:lineRule="auto"/>
      </w:pPr>
      <w:r>
        <w:rPr>
          <w:color w:val="31849B" w:themeColor="accent5" w:themeShade="BF"/>
        </w:rPr>
        <w:t xml:space="preserve">    "xpathQualifier"</w:t>
      </w:r>
      <w:r>
        <w:t>: {</w:t>
      </w:r>
    </w:p>
    <w:p w14:paraId="02F8F45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C36742" w14:textId="77777777" w:rsidR="00564C22" w:rsidRDefault="009B1AF1" w:rsidP="00564C22">
      <w:pPr>
        <w:pStyle w:val="Code"/>
        <w:spacing w:line="259" w:lineRule="auto"/>
      </w:pPr>
      <w:r>
        <w:t xml:space="preserve">    },</w:t>
      </w:r>
    </w:p>
    <w:p w14:paraId="1A5D0FCB" w14:textId="77777777" w:rsidR="00564C22" w:rsidRDefault="009B1AF1" w:rsidP="00564C22">
      <w:pPr>
        <w:pStyle w:val="Code"/>
        <w:spacing w:line="259" w:lineRule="auto"/>
      </w:pPr>
      <w:r>
        <w:rPr>
          <w:color w:val="31849B" w:themeColor="accent5" w:themeShade="BF"/>
        </w:rPr>
        <w:t xml:space="preserve">    "xpath"</w:t>
      </w:r>
      <w:r>
        <w:t>: {</w:t>
      </w:r>
    </w:p>
    <w:p w14:paraId="7F33AD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C9F36C9" w14:textId="77777777" w:rsidR="00564C22" w:rsidRDefault="009B1AF1" w:rsidP="00564C22">
      <w:pPr>
        <w:pStyle w:val="Code"/>
        <w:spacing w:line="259" w:lineRule="auto"/>
      </w:pPr>
      <w:r>
        <w:t xml:space="preserve">    },</w:t>
      </w:r>
    </w:p>
    <w:p w14:paraId="0305A88C" w14:textId="77777777" w:rsidR="00564C22" w:rsidRDefault="009B1AF1" w:rsidP="00564C22">
      <w:pPr>
        <w:pStyle w:val="Code"/>
        <w:spacing w:line="259" w:lineRule="auto"/>
      </w:pPr>
      <w:r>
        <w:rPr>
          <w:color w:val="31849B" w:themeColor="accent5" w:themeShade="BF"/>
        </w:rPr>
        <w:t xml:space="preserve">    "nsDecl"</w:t>
      </w:r>
      <w:r>
        <w:t>: {</w:t>
      </w:r>
    </w:p>
    <w:p w14:paraId="0B1FA92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8A8E9AD" w14:textId="77777777" w:rsidR="00564C22" w:rsidRDefault="009B1AF1" w:rsidP="00564C22">
      <w:pPr>
        <w:pStyle w:val="Code"/>
        <w:spacing w:line="259" w:lineRule="auto"/>
      </w:pPr>
      <w:r>
        <w:rPr>
          <w:color w:val="31849B" w:themeColor="accent5" w:themeShade="BF"/>
        </w:rPr>
        <w:t xml:space="preserve">      "items"</w:t>
      </w:r>
      <w:r>
        <w:t>: {</w:t>
      </w:r>
    </w:p>
    <w:p w14:paraId="63197EA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41BF3E0" w14:textId="77777777" w:rsidR="00564C22" w:rsidRDefault="009B1AF1" w:rsidP="00564C22">
      <w:pPr>
        <w:pStyle w:val="Code"/>
        <w:spacing w:line="259" w:lineRule="auto"/>
      </w:pPr>
      <w:r>
        <w:t xml:space="preserve">      }</w:t>
      </w:r>
    </w:p>
    <w:p w14:paraId="1F67CF37" w14:textId="77777777" w:rsidR="00564C22" w:rsidRDefault="009B1AF1" w:rsidP="00564C22">
      <w:pPr>
        <w:pStyle w:val="Code"/>
        <w:spacing w:line="259" w:lineRule="auto"/>
      </w:pPr>
      <w:r>
        <w:t xml:space="preserve">    },</w:t>
      </w:r>
    </w:p>
    <w:p w14:paraId="6C85279A" w14:textId="77777777" w:rsidR="00564C22" w:rsidRDefault="009B1AF1" w:rsidP="00564C22">
      <w:pPr>
        <w:pStyle w:val="Code"/>
        <w:spacing w:line="259" w:lineRule="auto"/>
      </w:pPr>
      <w:r>
        <w:rPr>
          <w:color w:val="31849B" w:themeColor="accent5" w:themeShade="BF"/>
        </w:rPr>
        <w:t xml:space="preserve">    "whichData"</w:t>
      </w:r>
      <w:r>
        <w:t>: {</w:t>
      </w:r>
    </w:p>
    <w:p w14:paraId="4B4D28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A20ED25" w14:textId="77777777" w:rsidR="00564C22" w:rsidRDefault="009B1AF1" w:rsidP="00564C22">
      <w:pPr>
        <w:pStyle w:val="Code"/>
        <w:spacing w:line="259" w:lineRule="auto"/>
      </w:pPr>
      <w:r>
        <w:t xml:space="preserve">    },</w:t>
      </w:r>
    </w:p>
    <w:p w14:paraId="0C368268" w14:textId="77777777" w:rsidR="00564C22" w:rsidRDefault="009B1AF1" w:rsidP="00564C22">
      <w:pPr>
        <w:pStyle w:val="Code"/>
        <w:spacing w:line="259" w:lineRule="auto"/>
      </w:pPr>
      <w:r>
        <w:rPr>
          <w:color w:val="31849B" w:themeColor="accent5" w:themeShade="BF"/>
        </w:rPr>
        <w:t xml:space="preserve">    "xPath"</w:t>
      </w:r>
      <w:r>
        <w:t>: {</w:t>
      </w:r>
    </w:p>
    <w:p w14:paraId="22357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19B63" w14:textId="77777777" w:rsidR="00564C22" w:rsidRDefault="009B1AF1" w:rsidP="00564C22">
      <w:pPr>
        <w:pStyle w:val="Code"/>
        <w:spacing w:line="259" w:lineRule="auto"/>
      </w:pPr>
      <w:r>
        <w:t xml:space="preserve">    },</w:t>
      </w:r>
    </w:p>
    <w:p w14:paraId="50A32E28" w14:textId="77777777" w:rsidR="00564C22" w:rsidRDefault="009B1AF1" w:rsidP="00564C22">
      <w:pPr>
        <w:pStyle w:val="Code"/>
        <w:spacing w:line="259" w:lineRule="auto"/>
      </w:pPr>
      <w:r>
        <w:rPr>
          <w:color w:val="31849B" w:themeColor="accent5" w:themeShade="BF"/>
        </w:rPr>
        <w:t xml:space="preserve">    "xPathQual"</w:t>
      </w:r>
      <w:r>
        <w:t>: {</w:t>
      </w:r>
    </w:p>
    <w:p w14:paraId="1F2EA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B76FD6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7EE38FA9" w14:textId="77777777" w:rsidR="00564C22" w:rsidRDefault="009B1AF1" w:rsidP="00564C22">
      <w:pPr>
        <w:pStyle w:val="Code"/>
        <w:spacing w:line="259" w:lineRule="auto"/>
      </w:pPr>
      <w:r>
        <w:t xml:space="preserve">    }</w:t>
      </w:r>
    </w:p>
    <w:p w14:paraId="7B0B3848" w14:textId="77777777" w:rsidR="00564C22" w:rsidRDefault="009B1AF1" w:rsidP="00564C22">
      <w:pPr>
        <w:pStyle w:val="Code"/>
        <w:spacing w:line="259" w:lineRule="auto"/>
      </w:pPr>
      <w:r>
        <w:t xml:space="preserve">  },</w:t>
      </w:r>
    </w:p>
    <w:p w14:paraId="787B25F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"whichData"</w:t>
      </w:r>
      <w:r>
        <w:t>]</w:t>
      </w:r>
    </w:p>
    <w:p w14:paraId="276BEEF6" w14:textId="77777777" w:rsidR="00564C22" w:rsidRDefault="009B1AF1" w:rsidP="00564C22">
      <w:pPr>
        <w:pStyle w:val="Code"/>
        <w:spacing w:line="259" w:lineRule="auto"/>
      </w:pPr>
      <w:r>
        <w:t>}</w:t>
      </w:r>
    </w:p>
    <w:p w14:paraId="72BB2DCE" w14:textId="77777777" w:rsidR="00564C22" w:rsidRDefault="00564C22" w:rsidP="00564C22"/>
    <w:p w14:paraId="11D91AE5" w14:textId="77777777" w:rsidR="00564C22" w:rsidRDefault="009B1AF1" w:rsidP="00564C22">
      <w:pPr>
        <w:pStyle w:val="berschrift4"/>
      </w:pPr>
      <w:bookmarkStart w:id="291" w:name="_Toc983566"/>
      <w:r>
        <w:t>SignaturePtr – XML Syntax</w:t>
      </w:r>
      <w:bookmarkEnd w:id="291"/>
    </w:p>
    <w:p w14:paraId="50E97BC3" w14:textId="77777777" w:rsidR="00564C22" w:rsidRPr="5404FA76" w:rsidRDefault="009B1AF1" w:rsidP="00564C22">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283DC700" w14:textId="77777777" w:rsidR="00564C22" w:rsidRDefault="009B1AF1" w:rsidP="00564C22">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50818B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02A872BB" w14:textId="77777777" w:rsidR="00564C22" w:rsidRDefault="009B1AF1" w:rsidP="00564C22">
      <w:pPr>
        <w:pStyle w:val="Code"/>
      </w:pPr>
      <w:r>
        <w:rPr>
          <w:color w:val="31849B" w:themeColor="accent5" w:themeShade="BF"/>
        </w:rPr>
        <w:t xml:space="preserve">  &lt;xs:sequence&gt;</w:t>
      </w:r>
    </w:p>
    <w:p w14:paraId="1346326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082AF5" w14:textId="77777777" w:rsidR="00564C22" w:rsidRDefault="009B1AF1" w:rsidP="00564C22">
      <w:pPr>
        <w:pStyle w:val="Code"/>
      </w:pPr>
      <w:r>
        <w:rPr>
          <w:color w:val="31849B" w:themeColor="accent5" w:themeShade="BF"/>
        </w:rPr>
        <w:t xml:space="preserve">  &lt;/xs:sequence&gt;</w:t>
      </w:r>
    </w:p>
    <w:p w14:paraId="5F64B07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4D2158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8FB4A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6124CBF" w14:textId="77777777" w:rsidR="00564C22" w:rsidRDefault="009B1AF1" w:rsidP="00564C22">
      <w:pPr>
        <w:pStyle w:val="Code"/>
      </w:pPr>
      <w:r>
        <w:rPr>
          <w:color w:val="31849B" w:themeColor="accent5" w:themeShade="BF"/>
        </w:rPr>
        <w:t>&lt;/xs:complexType&gt;</w:t>
      </w:r>
    </w:p>
    <w:p w14:paraId="371732C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14:paraId="1002B0DE" w14:textId="77777777" w:rsidR="00564C22" w:rsidRDefault="009B1AF1" w:rsidP="00564C22">
      <w:pPr>
        <w:pStyle w:val="berschrift3"/>
      </w:pPr>
      <w:bookmarkStart w:id="292" w:name="_RefComp9481086E"/>
      <w:bookmarkStart w:id="293" w:name="_Toc983567"/>
      <w:r>
        <w:lastRenderedPageBreak/>
        <w:t>Component Result</w:t>
      </w:r>
      <w:bookmarkEnd w:id="292"/>
      <w:bookmarkEnd w:id="293"/>
    </w:p>
    <w:p w14:paraId="5247E234" w14:textId="77777777" w:rsidR="00564C22" w:rsidRDefault="001725A5" w:rsidP="00564C22">
      <w:r w:rsidRPr="003A06D0">
        <w:t xml:space="preserve">The </w:t>
      </w:r>
      <w:r w:rsidRPr="003A06D0">
        <w:rPr>
          <w:rStyle w:val="Datatype"/>
          <w:lang w:val="en-GB"/>
        </w:rPr>
        <w:t>Result</w:t>
      </w:r>
      <w:r w:rsidRPr="003A06D0">
        <w:t xml:space="preserve"> element is returned with every response message.</w:t>
      </w:r>
    </w:p>
    <w:p w14:paraId="2ABDCF84" w14:textId="77777777" w:rsidR="00564C22" w:rsidRDefault="009B1AF1" w:rsidP="00564C22">
      <w:r>
        <w:t>Below follows a list of the sub-components that constitute this component:</w:t>
      </w:r>
    </w:p>
    <w:p w14:paraId="4ECEC0A3" w14:textId="77777777" w:rsidR="00564C22" w:rsidRDefault="009B1AF1" w:rsidP="00564C22">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14:paraId="6CC10434" w14:textId="77777777" w:rsidR="00564C22" w:rsidRDefault="009B1AF1" w:rsidP="00564C22">
      <w:pPr>
        <w:pStyle w:val="Member"/>
      </w:pPr>
      <w:r>
        <w:t xml:space="preserve">The OPTIONAL </w:t>
      </w:r>
      <w:r w:rsidRPr="35C1378D">
        <w:rPr>
          <w:rStyle w:val="Datatype"/>
        </w:rPr>
        <w:t>ResultMinor</w:t>
      </w:r>
      <w:r>
        <w:t xml:space="preserve"> element, if present, MUST contain a URI. </w:t>
      </w:r>
    </w:p>
    <w:p w14:paraId="43CB3AAC" w14:textId="77777777" w:rsidR="00564C22" w:rsidRDefault="009B1AF1" w:rsidP="00564C22">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It represents a message which MAY be returned to an operator, logged by the client, used for debugging, etc.</w:t>
      </w:r>
    </w:p>
    <w:p w14:paraId="6696B505" w14:textId="77777777" w:rsidR="00564C22" w:rsidRDefault="009B1AF1" w:rsidP="00564C22">
      <w:pPr>
        <w:pStyle w:val="Member"/>
      </w:pPr>
      <w:r>
        <w:t xml:space="preserve">The OPTIONAL </w:t>
      </w:r>
      <w:r w:rsidRPr="35C1378D">
        <w:rPr>
          <w:rStyle w:val="Datatype"/>
        </w:rPr>
        <w:t>ProblemReference</w:t>
      </w:r>
      <w:r>
        <w:t xml:space="preserve"> element, if present, MUST contain a string. </w:t>
      </w:r>
      <w:r w:rsidRPr="003A06D0">
        <w:t xml:space="preserve">In the case of processing </w:t>
      </w:r>
      <w:r w:rsidR="00602B81" w:rsidRPr="003A06D0">
        <w:t>problems,</w:t>
      </w:r>
      <w:r w:rsidRPr="003A06D0">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14:paraId="3EAB672B" w14:textId="77777777" w:rsidR="00564C22" w:rsidRDefault="009B1AF1" w:rsidP="00564C22">
      <w:pPr>
        <w:pStyle w:val="berschrift4"/>
      </w:pPr>
      <w:bookmarkStart w:id="294" w:name="_Toc983568"/>
      <w:r>
        <w:t>Result – JSON Syntax</w:t>
      </w:r>
      <w:bookmarkEnd w:id="294"/>
    </w:p>
    <w:p w14:paraId="50A1BB1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6793D68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977E7E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992BF" w14:textId="77777777" w:rsidR="00564C22" w:rsidRDefault="009B1AF1" w:rsidP="00564C22">
            <w:pPr>
              <w:pStyle w:val="Beschriftung"/>
            </w:pPr>
            <w:r>
              <w:t>Element</w:t>
            </w:r>
          </w:p>
        </w:tc>
        <w:tc>
          <w:tcPr>
            <w:tcW w:w="4675" w:type="dxa"/>
          </w:tcPr>
          <w:p w14:paraId="779F687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B94DA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08BC85"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1235233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60EF4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840C4E"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3CD8D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24D1F2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C7863A"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0F755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0D9B69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469EF2"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214C77C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1E2A4DE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7FB75ED" w14:textId="77777777" w:rsidR="00564C22" w:rsidRDefault="009B1AF1" w:rsidP="00564C22">
      <w:pPr>
        <w:pStyle w:val="Code"/>
        <w:spacing w:line="259" w:lineRule="auto"/>
      </w:pPr>
      <w:r>
        <w:rPr>
          <w:color w:val="31849B" w:themeColor="accent5" w:themeShade="BF"/>
        </w:rPr>
        <w:t>"dsb-ResultType"</w:t>
      </w:r>
      <w:r>
        <w:t>: {</w:t>
      </w:r>
    </w:p>
    <w:p w14:paraId="64E7E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037D9A7" w14:textId="77777777" w:rsidR="00564C22" w:rsidRDefault="009B1AF1" w:rsidP="00564C22">
      <w:pPr>
        <w:pStyle w:val="Code"/>
        <w:spacing w:line="259" w:lineRule="auto"/>
      </w:pPr>
      <w:r>
        <w:rPr>
          <w:color w:val="31849B" w:themeColor="accent5" w:themeShade="BF"/>
        </w:rPr>
        <w:t xml:space="preserve">  "properties"</w:t>
      </w:r>
      <w:r>
        <w:t>: {</w:t>
      </w:r>
    </w:p>
    <w:p w14:paraId="69A59D61" w14:textId="77777777" w:rsidR="00564C22" w:rsidRDefault="009B1AF1" w:rsidP="00564C22">
      <w:pPr>
        <w:pStyle w:val="Code"/>
        <w:spacing w:line="259" w:lineRule="auto"/>
      </w:pPr>
      <w:r>
        <w:rPr>
          <w:color w:val="31849B" w:themeColor="accent5" w:themeShade="BF"/>
        </w:rPr>
        <w:t xml:space="preserve">    "maj"</w:t>
      </w:r>
      <w:r>
        <w:t>: {</w:t>
      </w:r>
    </w:p>
    <w:p w14:paraId="119377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15DD926"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686075D9" w14:textId="77777777" w:rsidR="00564C22" w:rsidRDefault="009B1AF1" w:rsidP="00564C22">
      <w:pPr>
        <w:pStyle w:val="Code"/>
        <w:spacing w:line="259" w:lineRule="auto"/>
      </w:pPr>
      <w:r>
        <w:lastRenderedPageBreak/>
        <w:t xml:space="preserve">    },</w:t>
      </w:r>
    </w:p>
    <w:p w14:paraId="5795E703" w14:textId="77777777" w:rsidR="00564C22" w:rsidRDefault="009B1AF1" w:rsidP="00564C22">
      <w:pPr>
        <w:pStyle w:val="Code"/>
        <w:spacing w:line="259" w:lineRule="auto"/>
      </w:pPr>
      <w:r>
        <w:rPr>
          <w:color w:val="31849B" w:themeColor="accent5" w:themeShade="BF"/>
        </w:rPr>
        <w:t xml:space="preserve">    "min"</w:t>
      </w:r>
      <w:r>
        <w:t>: {</w:t>
      </w:r>
    </w:p>
    <w:p w14:paraId="2CCC4E7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EBB035" w14:textId="77777777" w:rsidR="00564C22" w:rsidRDefault="009B1AF1" w:rsidP="00564C22">
      <w:pPr>
        <w:pStyle w:val="Code"/>
        <w:spacing w:line="259" w:lineRule="auto"/>
      </w:pPr>
      <w:r>
        <w:t xml:space="preserve">    },</w:t>
      </w:r>
    </w:p>
    <w:p w14:paraId="50D3ADD4" w14:textId="77777777" w:rsidR="00564C22" w:rsidRDefault="009B1AF1" w:rsidP="00564C22">
      <w:pPr>
        <w:pStyle w:val="Code"/>
        <w:spacing w:line="259" w:lineRule="auto"/>
      </w:pPr>
      <w:r>
        <w:rPr>
          <w:color w:val="31849B" w:themeColor="accent5" w:themeShade="BF"/>
        </w:rPr>
        <w:t xml:space="preserve">    "msg"</w:t>
      </w:r>
      <w:r>
        <w:t>: {</w:t>
      </w:r>
    </w:p>
    <w:p w14:paraId="63C090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D6BF411" w14:textId="77777777" w:rsidR="00564C22" w:rsidRDefault="009B1AF1" w:rsidP="00564C22">
      <w:pPr>
        <w:pStyle w:val="Code"/>
        <w:spacing w:line="259" w:lineRule="auto"/>
      </w:pPr>
      <w:r>
        <w:t xml:space="preserve">    },</w:t>
      </w:r>
    </w:p>
    <w:p w14:paraId="617F2F2D" w14:textId="77777777" w:rsidR="00564C22" w:rsidRDefault="009B1AF1" w:rsidP="00564C22">
      <w:pPr>
        <w:pStyle w:val="Code"/>
        <w:spacing w:line="259" w:lineRule="auto"/>
      </w:pPr>
      <w:r>
        <w:rPr>
          <w:color w:val="31849B" w:themeColor="accent5" w:themeShade="BF"/>
        </w:rPr>
        <w:t xml:space="preserve">    "pRef"</w:t>
      </w:r>
      <w:r>
        <w:t>: {</w:t>
      </w:r>
    </w:p>
    <w:p w14:paraId="6741CD0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26467A7" w14:textId="77777777" w:rsidR="00564C22" w:rsidRDefault="009B1AF1" w:rsidP="00564C22">
      <w:pPr>
        <w:pStyle w:val="Code"/>
        <w:spacing w:line="259" w:lineRule="auto"/>
      </w:pPr>
      <w:r>
        <w:t xml:space="preserve">    }</w:t>
      </w:r>
    </w:p>
    <w:p w14:paraId="40E95C24" w14:textId="77777777" w:rsidR="00564C22" w:rsidRDefault="009B1AF1" w:rsidP="00564C22">
      <w:pPr>
        <w:pStyle w:val="Code"/>
        <w:spacing w:line="259" w:lineRule="auto"/>
      </w:pPr>
      <w:r>
        <w:t xml:space="preserve">  },</w:t>
      </w:r>
    </w:p>
    <w:p w14:paraId="5380AF3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"maj"</w:t>
      </w:r>
      <w:r>
        <w:t>]</w:t>
      </w:r>
    </w:p>
    <w:p w14:paraId="0ACDA3AD" w14:textId="77777777" w:rsidR="00564C22" w:rsidRDefault="009B1AF1" w:rsidP="00564C22">
      <w:pPr>
        <w:pStyle w:val="Code"/>
        <w:spacing w:line="259" w:lineRule="auto"/>
      </w:pPr>
      <w:r>
        <w:t>}</w:t>
      </w:r>
    </w:p>
    <w:p w14:paraId="0E0CD228" w14:textId="77777777" w:rsidR="00564C22" w:rsidRDefault="00564C22" w:rsidP="00564C22"/>
    <w:p w14:paraId="1CE705C0" w14:textId="77777777" w:rsidR="00564C22" w:rsidRDefault="009B1AF1" w:rsidP="00564C22">
      <w:pPr>
        <w:pStyle w:val="berschrift4"/>
      </w:pPr>
      <w:bookmarkStart w:id="295" w:name="_Toc983569"/>
      <w:r>
        <w:t>Result – XML Syntax</w:t>
      </w:r>
      <w:bookmarkEnd w:id="295"/>
    </w:p>
    <w:p w14:paraId="65D45996" w14:textId="77777777" w:rsidR="00564C22" w:rsidRPr="5404FA76" w:rsidRDefault="009B1AF1" w:rsidP="00564C22">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1E7DAA3C" w14:textId="77777777" w:rsidR="00564C22" w:rsidRDefault="009B1AF1" w:rsidP="00564C22">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5F871F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373A384D" w14:textId="77777777" w:rsidR="00564C22" w:rsidRDefault="009B1AF1" w:rsidP="00564C22">
      <w:pPr>
        <w:pStyle w:val="Code"/>
      </w:pPr>
      <w:r>
        <w:rPr>
          <w:color w:val="31849B" w:themeColor="accent5" w:themeShade="BF"/>
        </w:rPr>
        <w:t xml:space="preserve">  &lt;xs:sequence&gt;</w:t>
      </w:r>
    </w:p>
    <w:p w14:paraId="4F8EB4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30B6D886" w14:textId="77777777" w:rsidR="00564C22" w:rsidRDefault="009B1AF1" w:rsidP="00564C22">
      <w:pPr>
        <w:pStyle w:val="Code"/>
      </w:pPr>
      <w:r>
        <w:rPr>
          <w:color w:val="31849B" w:themeColor="accent5" w:themeShade="BF"/>
        </w:rPr>
        <w:t xml:space="preserve">      &lt;xs:simpleType&gt;</w:t>
      </w:r>
    </w:p>
    <w:p w14:paraId="719D4792"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39CFA36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DBC6787"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6FDCA053"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DFF7AC6"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4D15EA0D"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CC0D2C2" w14:textId="77777777" w:rsidR="00564C22" w:rsidRDefault="009B1AF1" w:rsidP="00564C22">
      <w:pPr>
        <w:pStyle w:val="Code"/>
      </w:pPr>
      <w:r>
        <w:rPr>
          <w:color w:val="31849B" w:themeColor="accent5" w:themeShade="BF"/>
        </w:rPr>
        <w:t xml:space="preserve">        &lt;/xs:restriction&gt;</w:t>
      </w:r>
    </w:p>
    <w:p w14:paraId="6C6234BD" w14:textId="77777777" w:rsidR="00564C22" w:rsidRDefault="009B1AF1" w:rsidP="00564C22">
      <w:pPr>
        <w:pStyle w:val="Code"/>
      </w:pPr>
      <w:r>
        <w:rPr>
          <w:color w:val="31849B" w:themeColor="accent5" w:themeShade="BF"/>
        </w:rPr>
        <w:t xml:space="preserve">      &lt;/xs:simpleType&gt;</w:t>
      </w:r>
    </w:p>
    <w:p w14:paraId="0E8E35D1" w14:textId="77777777" w:rsidR="00564C22" w:rsidRDefault="009B1AF1" w:rsidP="00564C22">
      <w:pPr>
        <w:pStyle w:val="Code"/>
      </w:pPr>
      <w:r>
        <w:rPr>
          <w:color w:val="31849B" w:themeColor="accent5" w:themeShade="BF"/>
        </w:rPr>
        <w:t xml:space="preserve">    &lt;/xs:element&gt;</w:t>
      </w:r>
    </w:p>
    <w:p w14:paraId="00B34F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0ADE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11FCF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32298C6" w14:textId="77777777" w:rsidR="00564C22" w:rsidRDefault="009B1AF1" w:rsidP="00564C22">
      <w:pPr>
        <w:pStyle w:val="Code"/>
      </w:pPr>
      <w:r>
        <w:rPr>
          <w:color w:val="31849B" w:themeColor="accent5" w:themeShade="BF"/>
        </w:rPr>
        <w:t xml:space="preserve">  &lt;/xs:sequence&gt;</w:t>
      </w:r>
    </w:p>
    <w:p w14:paraId="414BC63C" w14:textId="77777777" w:rsidR="00564C22" w:rsidRDefault="009B1AF1" w:rsidP="00564C22">
      <w:pPr>
        <w:pStyle w:val="Code"/>
      </w:pPr>
      <w:r>
        <w:rPr>
          <w:color w:val="31849B" w:themeColor="accent5" w:themeShade="BF"/>
        </w:rPr>
        <w:t>&lt;/xs:complexType&gt;</w:t>
      </w:r>
    </w:p>
    <w:p w14:paraId="1300D1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14:paraId="2176BB32" w14:textId="77777777" w:rsidR="00564C22" w:rsidRDefault="009B1AF1" w:rsidP="00564C22">
      <w:pPr>
        <w:pStyle w:val="berschrift3"/>
      </w:pPr>
      <w:bookmarkStart w:id="296" w:name="_RefCompD7570695"/>
      <w:bookmarkStart w:id="297" w:name="_Toc983570"/>
      <w:r>
        <w:t>Component OptionalInputs</w:t>
      </w:r>
      <w:bookmarkEnd w:id="296"/>
      <w:bookmarkEnd w:id="297"/>
    </w:p>
    <w:p w14:paraId="62F83F5C" w14:textId="77777777" w:rsidR="00564C22" w:rsidRDefault="00564C22" w:rsidP="00564C22"/>
    <w:p w14:paraId="68A39039" w14:textId="77777777" w:rsidR="00564C22" w:rsidRDefault="009B1AF1" w:rsidP="00564C22">
      <w:r>
        <w:t>Below follows a list of the sub-components that constitute this component:</w:t>
      </w:r>
    </w:p>
    <w:p w14:paraId="65E0D8CF" w14:textId="77777777" w:rsidR="00564C22" w:rsidRDefault="009B1AF1" w:rsidP="00564C22">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14:paraId="7DEA71EF" w14:textId="77777777" w:rsidR="00564C22" w:rsidRDefault="009B1AF1" w:rsidP="00564C22">
      <w:pPr>
        <w:pStyle w:val="Member"/>
      </w:pPr>
      <w:r>
        <w:t xml:space="preserve">The OPTIONAL </w:t>
      </w:r>
      <w:r w:rsidRPr="35C1378D">
        <w:rPr>
          <w:rStyle w:val="Datatype"/>
        </w:rPr>
        <w:t>Language</w:t>
      </w:r>
      <w:r>
        <w:t xml:space="preserve"> element, if present, MUST contain a ISO language descriptor.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14:paraId="2621DDE1" w14:textId="77777777"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14:paraId="7C49C48C" w14:textId="77777777" w:rsidR="00564C22" w:rsidRDefault="009B1AF1" w:rsidP="00564C22">
      <w:pPr>
        <w:pStyle w:val="berschrift4"/>
      </w:pPr>
      <w:bookmarkStart w:id="298" w:name="_Toc983571"/>
      <w:r>
        <w:t>OptionalInputs – JSON Syntax</w:t>
      </w:r>
      <w:bookmarkEnd w:id="298"/>
    </w:p>
    <w:p w14:paraId="35061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45BED339" w14:textId="77777777" w:rsidR="00564C22" w:rsidRDefault="00564C22" w:rsidP="00564C22"/>
    <w:p w14:paraId="44BA04E1" w14:textId="77777777" w:rsidR="00564C22" w:rsidRDefault="009B1AF1" w:rsidP="00564C22">
      <w:pPr>
        <w:pStyle w:val="berschrift4"/>
      </w:pPr>
      <w:bookmarkStart w:id="299" w:name="_Toc983572"/>
      <w:r>
        <w:t>OptionalInputs – XML Syntax</w:t>
      </w:r>
      <w:bookmarkEnd w:id="299"/>
    </w:p>
    <w:p w14:paraId="2F59F70B" w14:textId="77777777" w:rsidR="00564C22" w:rsidRPr="5404FA76" w:rsidRDefault="009B1AF1" w:rsidP="00564C22">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2967298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5B0F34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20723028" w14:textId="77777777" w:rsidR="00564C22" w:rsidRDefault="009B1AF1" w:rsidP="00564C22">
      <w:pPr>
        <w:pStyle w:val="Code"/>
      </w:pPr>
      <w:r>
        <w:rPr>
          <w:color w:val="31849B" w:themeColor="accent5" w:themeShade="BF"/>
        </w:rPr>
        <w:t xml:space="preserve">  &lt;xs:sequence&gt;</w:t>
      </w:r>
    </w:p>
    <w:p w14:paraId="57AE331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EADAE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DD09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C2E3DF" w14:textId="77777777" w:rsidR="00564C22" w:rsidRDefault="009B1AF1" w:rsidP="00564C22">
      <w:pPr>
        <w:pStyle w:val="Code"/>
      </w:pPr>
      <w:r>
        <w:rPr>
          <w:color w:val="31849B" w:themeColor="accent5" w:themeShade="BF"/>
        </w:rPr>
        <w:t xml:space="preserve">  &lt;/xs:sequence&gt;</w:t>
      </w:r>
    </w:p>
    <w:p w14:paraId="1DACB077" w14:textId="77777777" w:rsidR="00564C22" w:rsidRDefault="009B1AF1" w:rsidP="00564C22">
      <w:pPr>
        <w:pStyle w:val="Code"/>
      </w:pPr>
      <w:r>
        <w:rPr>
          <w:color w:val="31849B" w:themeColor="accent5" w:themeShade="BF"/>
        </w:rPr>
        <w:t>&lt;/xs:complexType&gt;</w:t>
      </w:r>
    </w:p>
    <w:p w14:paraId="04FA7F8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14:paraId="18FB1DA9" w14:textId="77777777" w:rsidR="00564C22" w:rsidRDefault="009B1AF1" w:rsidP="00564C22">
      <w:pPr>
        <w:pStyle w:val="berschrift3"/>
      </w:pPr>
      <w:bookmarkStart w:id="300" w:name="_RefComp8DCB9802"/>
      <w:bookmarkStart w:id="301" w:name="_Toc983573"/>
      <w:r>
        <w:t>Component OptionalOutputs</w:t>
      </w:r>
      <w:bookmarkEnd w:id="300"/>
      <w:bookmarkEnd w:id="301"/>
    </w:p>
    <w:p w14:paraId="74AD9809" w14:textId="77777777" w:rsidR="00564C22" w:rsidRDefault="00564C22" w:rsidP="00564C22"/>
    <w:p w14:paraId="42AE8196" w14:textId="77777777" w:rsidR="00564C22" w:rsidRDefault="009B1AF1" w:rsidP="00564C22">
      <w:r>
        <w:t>Below follows a list of the sub-components that constitute this component:</w:t>
      </w:r>
    </w:p>
    <w:p w14:paraId="3BAE3C1F" w14:textId="77777777" w:rsidR="00564C22" w:rsidRDefault="009B1AF1" w:rsidP="00564C22">
      <w:pPr>
        <w:pStyle w:val="Member"/>
      </w:pPr>
      <w:r>
        <w:t xml:space="preserve">The OPTIONAL </w:t>
      </w:r>
      <w:r w:rsidRPr="35C1378D">
        <w:rPr>
          <w:rStyle w:val="Datatype"/>
        </w:rPr>
        <w:t>AppliedPolicy</w:t>
      </w:r>
      <w:r>
        <w:t xml:space="preserve"> element, if present, MAY occur zero or more times containing a URI. </w:t>
      </w:r>
      <w:r w:rsidRPr="003A06D0">
        <w:t>This element lists the set of DSS policies used by the server.</w:t>
      </w:r>
    </w:p>
    <w:p w14:paraId="264548EE" w14:textId="77777777" w:rsidR="00564C22" w:rsidRDefault="009B1AF1" w:rsidP="00564C22">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p>
    <w:p w14:paraId="4B0B99DE" w14:textId="77777777" w:rsidR="00564C22" w:rsidRDefault="009B1AF1" w:rsidP="00564C22">
      <w:pPr>
        <w:pStyle w:val="berschrift4"/>
      </w:pPr>
      <w:bookmarkStart w:id="302" w:name="_Toc983574"/>
      <w:r>
        <w:t>OptionalOutputs – JSON Syntax</w:t>
      </w:r>
      <w:bookmarkEnd w:id="302"/>
    </w:p>
    <w:p w14:paraId="171AB776"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76FCED3A" w14:textId="77777777" w:rsidR="00564C22" w:rsidRDefault="00564C22" w:rsidP="00564C22"/>
    <w:p w14:paraId="6025AF39" w14:textId="77777777" w:rsidR="00564C22" w:rsidRDefault="009B1AF1" w:rsidP="00564C22">
      <w:pPr>
        <w:pStyle w:val="berschrift4"/>
      </w:pPr>
      <w:bookmarkStart w:id="303" w:name="_Toc983575"/>
      <w:r>
        <w:t>OptionalOutputs – XML Syntax</w:t>
      </w:r>
      <w:bookmarkEnd w:id="303"/>
    </w:p>
    <w:p w14:paraId="20BFFFF1" w14:textId="77777777" w:rsidR="00564C22" w:rsidRPr="5404FA76" w:rsidRDefault="009B1AF1" w:rsidP="00564C22">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00CA790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292998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7D19880B" w14:textId="77777777" w:rsidR="00564C22" w:rsidRDefault="009B1AF1" w:rsidP="00564C22">
      <w:pPr>
        <w:pStyle w:val="Code"/>
      </w:pPr>
      <w:r>
        <w:rPr>
          <w:color w:val="31849B" w:themeColor="accent5" w:themeShade="BF"/>
        </w:rPr>
        <w:t xml:space="preserve">  &lt;xs:sequence&gt;</w:t>
      </w:r>
    </w:p>
    <w:p w14:paraId="578500D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7EE34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E29940" w14:textId="77777777" w:rsidR="00564C22" w:rsidRDefault="009B1AF1" w:rsidP="00564C22">
      <w:pPr>
        <w:pStyle w:val="Code"/>
      </w:pPr>
      <w:r>
        <w:rPr>
          <w:color w:val="31849B" w:themeColor="accent5" w:themeShade="BF"/>
        </w:rPr>
        <w:t xml:space="preserve">  &lt;/xs:sequence&gt;</w:t>
      </w:r>
    </w:p>
    <w:p w14:paraId="3A1E0065" w14:textId="77777777" w:rsidR="00564C22" w:rsidRDefault="009B1AF1" w:rsidP="00564C22">
      <w:pPr>
        <w:pStyle w:val="Code"/>
      </w:pPr>
      <w:r>
        <w:rPr>
          <w:color w:val="31849B" w:themeColor="accent5" w:themeShade="BF"/>
        </w:rPr>
        <w:t>&lt;/xs:complexType&gt;</w:t>
      </w:r>
    </w:p>
    <w:p w14:paraId="2C01FBD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14:paraId="6327E03D" w14:textId="77777777" w:rsidR="00564C22" w:rsidRDefault="009B1AF1" w:rsidP="00564C22">
      <w:pPr>
        <w:pStyle w:val="berschrift3"/>
      </w:pPr>
      <w:bookmarkStart w:id="304" w:name="_RefComp82EE85A6"/>
      <w:bookmarkStart w:id="305" w:name="_Toc983576"/>
      <w:r>
        <w:t>Component RequestBase</w:t>
      </w:r>
      <w:bookmarkEnd w:id="304"/>
      <w:bookmarkEnd w:id="305"/>
    </w:p>
    <w:p w14:paraId="0BD282A5" w14:textId="77777777" w:rsidR="00564C22" w:rsidRDefault="001725A5" w:rsidP="00564C22">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14:paraId="25EA986F" w14:textId="77777777" w:rsidR="00564C22" w:rsidRDefault="009B1AF1" w:rsidP="00564C22">
      <w:r>
        <w:t>Below follows a list of the sub-components that constitute this component:</w:t>
      </w:r>
    </w:p>
    <w:p w14:paraId="33E69F69" w14:textId="77777777" w:rsidR="00564C22" w:rsidRDefault="009B1AF1" w:rsidP="00564C22">
      <w:pPr>
        <w:pStyle w:val="Member"/>
      </w:pPr>
      <w:r>
        <w:t xml:space="preserve">The OPTIONAL </w:t>
      </w:r>
      <w:r w:rsidRPr="35C1378D">
        <w:rPr>
          <w:rStyle w:val="Datatype"/>
        </w:rPr>
        <w:t>Profile</w:t>
      </w:r>
      <w:r>
        <w:t xml:space="preserve"> element, if present, MAY occur zero or more times containing a URI. </w:t>
      </w:r>
      <w:r w:rsidRPr="003A06D0">
        <w:t>This element indicates a set of DSS profiles. It is used by the client to select profiles the server supports.</w:t>
      </w:r>
    </w:p>
    <w:p w14:paraId="317E44C1"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14:paraId="54207023" w14:textId="77777777" w:rsidR="00564C22" w:rsidRDefault="009B1AF1" w:rsidP="00564C22">
      <w:pPr>
        <w:pStyle w:val="berschrift4"/>
      </w:pPr>
      <w:bookmarkStart w:id="306" w:name="_Toc983577"/>
      <w:r>
        <w:t>RequestBase – JSON Syntax</w:t>
      </w:r>
      <w:bookmarkEnd w:id="306"/>
    </w:p>
    <w:p w14:paraId="7B7AC84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306141C7" w14:textId="77777777" w:rsidR="00564C22" w:rsidRDefault="00564C22" w:rsidP="00564C22"/>
    <w:p w14:paraId="1E2532F5" w14:textId="77777777" w:rsidR="00564C22" w:rsidRDefault="009B1AF1" w:rsidP="00564C22">
      <w:pPr>
        <w:pStyle w:val="berschrift4"/>
      </w:pPr>
      <w:bookmarkStart w:id="307" w:name="_Toc983578"/>
      <w:r>
        <w:t>RequestBase – XML Syntax</w:t>
      </w:r>
      <w:bookmarkEnd w:id="307"/>
    </w:p>
    <w:p w14:paraId="1420954F" w14:textId="77777777" w:rsidR="00564C22" w:rsidRPr="5404FA76" w:rsidRDefault="009B1AF1" w:rsidP="00564C22">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410CA2EF" w14:textId="77777777" w:rsidR="00564C22" w:rsidRDefault="009B1AF1" w:rsidP="00564C22">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CD37D3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7878AC3B" w14:textId="77777777" w:rsidR="00564C22" w:rsidRDefault="009B1AF1" w:rsidP="00564C22">
      <w:pPr>
        <w:pStyle w:val="Code"/>
      </w:pPr>
      <w:r>
        <w:rPr>
          <w:color w:val="31849B" w:themeColor="accent5" w:themeShade="BF"/>
        </w:rPr>
        <w:t xml:space="preserve">  &lt;xs:sequence&gt;</w:t>
      </w:r>
    </w:p>
    <w:p w14:paraId="4874452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F8E9EFF" w14:textId="77777777" w:rsidR="00564C22" w:rsidRDefault="009B1AF1" w:rsidP="00564C22">
      <w:pPr>
        <w:pStyle w:val="Code"/>
      </w:pPr>
      <w:r>
        <w:rPr>
          <w:color w:val="31849B" w:themeColor="accent5" w:themeShade="BF"/>
        </w:rPr>
        <w:t xml:space="preserve">  &lt;/xs:sequence&gt;</w:t>
      </w:r>
    </w:p>
    <w:p w14:paraId="0D7679B3"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527926F" w14:textId="77777777" w:rsidR="00564C22" w:rsidRDefault="009B1AF1" w:rsidP="00564C22">
      <w:pPr>
        <w:pStyle w:val="Code"/>
      </w:pPr>
      <w:r>
        <w:rPr>
          <w:color w:val="31849B" w:themeColor="accent5" w:themeShade="BF"/>
        </w:rPr>
        <w:t>&lt;/xs:complexType&gt;</w:t>
      </w:r>
    </w:p>
    <w:p w14:paraId="2A296DF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14:paraId="126C54B4" w14:textId="77777777" w:rsidR="00564C22" w:rsidRDefault="009B1AF1" w:rsidP="00564C22">
      <w:pPr>
        <w:pStyle w:val="berschrift3"/>
      </w:pPr>
      <w:bookmarkStart w:id="308" w:name="_RefComp131BCFE5"/>
      <w:bookmarkStart w:id="309" w:name="_Toc983579"/>
      <w:r>
        <w:lastRenderedPageBreak/>
        <w:t>Component ResponseBase</w:t>
      </w:r>
      <w:bookmarkEnd w:id="308"/>
      <w:bookmarkEnd w:id="309"/>
    </w:p>
    <w:p w14:paraId="60FA4B2A" w14:textId="77777777" w:rsidR="00564C22" w:rsidRDefault="001725A5" w:rsidP="00564C22">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14:paraId="7D2278EC" w14:textId="77777777" w:rsidR="00564C22" w:rsidRDefault="009B1AF1" w:rsidP="00564C22">
      <w:r>
        <w:t>Below follows a list of the sub-components that constitute this component:</w:t>
      </w:r>
    </w:p>
    <w:p w14:paraId="2E8600CD" w14:textId="77777777" w:rsidR="00564C22" w:rsidRDefault="009B1AF1" w:rsidP="00564C22">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t>This</w:t>
      </w:r>
      <w:r w:rsidRPr="003A06D0">
        <w:t xml:space="preserve"> element repre</w:t>
      </w:r>
      <w:r w:rsidR="009A4727">
        <w:t>sents the status of the request</w:t>
      </w:r>
      <w:r w:rsidRPr="003A06D0">
        <w:t>.</w:t>
      </w:r>
    </w:p>
    <w:p w14:paraId="65D9971B" w14:textId="77777777" w:rsidR="00564C22" w:rsidRDefault="009B1AF1" w:rsidP="00564C22">
      <w:pPr>
        <w:pStyle w:val="Member"/>
      </w:pPr>
      <w:r>
        <w:t xml:space="preserve">The OPTIONAL </w:t>
      </w:r>
      <w:r w:rsidRPr="35C1378D">
        <w:rPr>
          <w:rStyle w:val="Datatype"/>
        </w:rPr>
        <w:t>AppliedProfile</w:t>
      </w:r>
      <w:r>
        <w:t xml:space="preserve"> element, if present, MAY occur zero or more times containing a URI.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w14:paraId="6786D075" w14:textId="77777777" w:rsidR="00564C22" w:rsidRDefault="009B1AF1" w:rsidP="00564C22">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this response with its request.</w:t>
      </w:r>
    </w:p>
    <w:p w14:paraId="39F7F6B1" w14:textId="77777777" w:rsidR="00564C22" w:rsidRDefault="009B1AF1" w:rsidP="00564C22">
      <w:pPr>
        <w:pStyle w:val="Member"/>
      </w:pPr>
      <w:r>
        <w:t xml:space="preserve">The OPTIONAL </w:t>
      </w:r>
      <w:r w:rsidRPr="35C1378D">
        <w:rPr>
          <w:rStyle w:val="Datatype"/>
        </w:rPr>
        <w:t>ResponseID</w:t>
      </w:r>
      <w:r>
        <w:t xml:space="preserve"> element, if present, MUST contain one instance of a string.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w14:paraId="78BFA423" w14:textId="77777777" w:rsidR="00564C22" w:rsidRDefault="009B1AF1" w:rsidP="00564C22">
      <w:pPr>
        <w:pStyle w:val="berschrift4"/>
      </w:pPr>
      <w:bookmarkStart w:id="310" w:name="_Toc983580"/>
      <w:r>
        <w:t>ResponseBase – JSON Syntax</w:t>
      </w:r>
      <w:bookmarkEnd w:id="310"/>
    </w:p>
    <w:p w14:paraId="6B08C9A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4B2BE3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EF7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B63BE3" w14:textId="77777777" w:rsidR="00564C22" w:rsidRDefault="009B1AF1" w:rsidP="00564C22">
            <w:pPr>
              <w:pStyle w:val="Beschriftung"/>
            </w:pPr>
            <w:r>
              <w:t>Element</w:t>
            </w:r>
          </w:p>
        </w:tc>
        <w:tc>
          <w:tcPr>
            <w:tcW w:w="4675" w:type="dxa"/>
          </w:tcPr>
          <w:p w14:paraId="032462D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52E58F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04B7A"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30AC83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04643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187B89"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4C48154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024CCA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41E6895"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6D9EDB3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3F0C10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1219B3"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C70D0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4CDB46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33229DF" w14:textId="77777777" w:rsidR="00564C22" w:rsidRDefault="009B1AF1" w:rsidP="00564C22">
      <w:pPr>
        <w:pStyle w:val="Code"/>
        <w:spacing w:line="259" w:lineRule="auto"/>
      </w:pPr>
      <w:r>
        <w:rPr>
          <w:color w:val="31849B" w:themeColor="accent5" w:themeShade="BF"/>
        </w:rPr>
        <w:t>"dsb-ResponseBaseType"</w:t>
      </w:r>
      <w:r>
        <w:t>: {</w:t>
      </w:r>
    </w:p>
    <w:p w14:paraId="067D02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4C7E66A" w14:textId="77777777" w:rsidR="00564C22" w:rsidRDefault="009B1AF1" w:rsidP="00564C22">
      <w:pPr>
        <w:pStyle w:val="Code"/>
        <w:spacing w:line="259" w:lineRule="auto"/>
      </w:pPr>
      <w:r>
        <w:rPr>
          <w:color w:val="31849B" w:themeColor="accent5" w:themeShade="BF"/>
        </w:rPr>
        <w:t xml:space="preserve">  "properties"</w:t>
      </w:r>
      <w:r>
        <w:t>: {</w:t>
      </w:r>
    </w:p>
    <w:p w14:paraId="03DF20FE" w14:textId="77777777" w:rsidR="00564C22" w:rsidRDefault="009B1AF1" w:rsidP="00564C22">
      <w:pPr>
        <w:pStyle w:val="Code"/>
        <w:spacing w:line="259" w:lineRule="auto"/>
      </w:pPr>
      <w:r>
        <w:rPr>
          <w:color w:val="31849B" w:themeColor="accent5" w:themeShade="BF"/>
        </w:rPr>
        <w:t xml:space="preserve">    "result"</w:t>
      </w:r>
      <w:r>
        <w:t>: {</w:t>
      </w:r>
    </w:p>
    <w:p w14:paraId="220151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79C4E1C" w14:textId="77777777" w:rsidR="00564C22" w:rsidRDefault="009B1AF1" w:rsidP="00564C22">
      <w:pPr>
        <w:pStyle w:val="Code"/>
        <w:spacing w:line="259" w:lineRule="auto"/>
      </w:pPr>
      <w:r>
        <w:t xml:space="preserve">    },</w:t>
      </w:r>
    </w:p>
    <w:p w14:paraId="326D476A" w14:textId="77777777" w:rsidR="00564C22" w:rsidRDefault="009B1AF1" w:rsidP="00564C22">
      <w:pPr>
        <w:pStyle w:val="Code"/>
        <w:spacing w:line="259" w:lineRule="auto"/>
      </w:pPr>
      <w:r>
        <w:rPr>
          <w:color w:val="31849B" w:themeColor="accent5" w:themeShade="BF"/>
        </w:rPr>
        <w:t xml:space="preserve">    "profile"</w:t>
      </w:r>
      <w:r>
        <w:t>: {</w:t>
      </w:r>
    </w:p>
    <w:p w14:paraId="25596C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2AAE10B" w14:textId="77777777" w:rsidR="00564C22" w:rsidRDefault="009B1AF1" w:rsidP="00564C22">
      <w:pPr>
        <w:pStyle w:val="Code"/>
        <w:spacing w:line="259" w:lineRule="auto"/>
      </w:pPr>
      <w:r>
        <w:rPr>
          <w:color w:val="31849B" w:themeColor="accent5" w:themeShade="BF"/>
        </w:rPr>
        <w:t xml:space="preserve">      "items"</w:t>
      </w:r>
      <w:r>
        <w:t>: {</w:t>
      </w:r>
    </w:p>
    <w:p w14:paraId="208845A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6E5E03B" w14:textId="77777777" w:rsidR="00564C22" w:rsidRDefault="009B1AF1" w:rsidP="00564C22">
      <w:pPr>
        <w:pStyle w:val="Code"/>
        <w:spacing w:line="259" w:lineRule="auto"/>
      </w:pPr>
      <w:r>
        <w:t xml:space="preserve">      }</w:t>
      </w:r>
    </w:p>
    <w:p w14:paraId="5BD7FDDD" w14:textId="77777777" w:rsidR="00564C22" w:rsidRDefault="009B1AF1" w:rsidP="00564C22">
      <w:pPr>
        <w:pStyle w:val="Code"/>
        <w:spacing w:line="259" w:lineRule="auto"/>
      </w:pPr>
      <w:r>
        <w:t xml:space="preserve">    },</w:t>
      </w:r>
    </w:p>
    <w:p w14:paraId="0832FD9A" w14:textId="77777777" w:rsidR="00564C22" w:rsidRDefault="009B1AF1" w:rsidP="00564C22">
      <w:pPr>
        <w:pStyle w:val="Code"/>
        <w:spacing w:line="259" w:lineRule="auto"/>
      </w:pPr>
      <w:r>
        <w:rPr>
          <w:color w:val="31849B" w:themeColor="accent5" w:themeShade="BF"/>
        </w:rPr>
        <w:t xml:space="preserve">    "reqID"</w:t>
      </w:r>
      <w:r>
        <w:t>: {</w:t>
      </w:r>
    </w:p>
    <w:p w14:paraId="2737A9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D611D74" w14:textId="77777777" w:rsidR="00564C22" w:rsidRDefault="009B1AF1" w:rsidP="00564C22">
      <w:pPr>
        <w:pStyle w:val="Code"/>
        <w:spacing w:line="259" w:lineRule="auto"/>
      </w:pPr>
      <w:r>
        <w:t xml:space="preserve">    },</w:t>
      </w:r>
    </w:p>
    <w:p w14:paraId="31B3AE47" w14:textId="77777777" w:rsidR="00564C22" w:rsidRDefault="009B1AF1" w:rsidP="00564C22">
      <w:pPr>
        <w:pStyle w:val="Code"/>
        <w:spacing w:line="259" w:lineRule="auto"/>
      </w:pPr>
      <w:r>
        <w:rPr>
          <w:color w:val="31849B" w:themeColor="accent5" w:themeShade="BF"/>
        </w:rPr>
        <w:t xml:space="preserve">    "respID"</w:t>
      </w:r>
      <w:r>
        <w:t>: {</w:t>
      </w:r>
    </w:p>
    <w:p w14:paraId="5531AA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553013" w14:textId="77777777" w:rsidR="00564C22" w:rsidRDefault="009B1AF1" w:rsidP="00564C22">
      <w:pPr>
        <w:pStyle w:val="Code"/>
        <w:spacing w:line="259" w:lineRule="auto"/>
      </w:pPr>
      <w:r>
        <w:lastRenderedPageBreak/>
        <w:t xml:space="preserve">    }</w:t>
      </w:r>
    </w:p>
    <w:p w14:paraId="78223F10" w14:textId="77777777" w:rsidR="00564C22" w:rsidRDefault="009B1AF1" w:rsidP="00564C22">
      <w:pPr>
        <w:pStyle w:val="Code"/>
        <w:spacing w:line="259" w:lineRule="auto"/>
      </w:pPr>
      <w:r>
        <w:t xml:space="preserve">  },</w:t>
      </w:r>
    </w:p>
    <w:p w14:paraId="54DA33E2"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520554AB" w14:textId="77777777" w:rsidR="00564C22" w:rsidRDefault="009B1AF1" w:rsidP="00564C22">
      <w:pPr>
        <w:pStyle w:val="Code"/>
        <w:spacing w:line="259" w:lineRule="auto"/>
      </w:pPr>
      <w:r>
        <w:t>}</w:t>
      </w:r>
    </w:p>
    <w:p w14:paraId="318E0FB8" w14:textId="77777777" w:rsidR="00564C22" w:rsidRDefault="00564C22" w:rsidP="00564C22"/>
    <w:p w14:paraId="31FDD964" w14:textId="77777777" w:rsidR="00564C22" w:rsidRDefault="009B1AF1" w:rsidP="00564C22">
      <w:pPr>
        <w:pStyle w:val="berschrift4"/>
      </w:pPr>
      <w:bookmarkStart w:id="311" w:name="_Toc983581"/>
      <w:r>
        <w:t>ResponseBase – XML Syntax</w:t>
      </w:r>
      <w:bookmarkEnd w:id="311"/>
    </w:p>
    <w:p w14:paraId="7289991B" w14:textId="77777777" w:rsidR="00564C22" w:rsidRPr="5404FA76" w:rsidRDefault="009B1AF1" w:rsidP="00564C22">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23C3A176" w14:textId="77777777" w:rsidR="00564C22" w:rsidRDefault="009B1AF1" w:rsidP="00564C22">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316011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1E338A72" w14:textId="77777777" w:rsidR="00564C22" w:rsidRDefault="009B1AF1" w:rsidP="00564C22">
      <w:pPr>
        <w:pStyle w:val="Code"/>
      </w:pPr>
      <w:r>
        <w:rPr>
          <w:color w:val="31849B" w:themeColor="accent5" w:themeShade="BF"/>
        </w:rPr>
        <w:t xml:space="preserve">  &lt;xs:sequence&gt;</w:t>
      </w:r>
    </w:p>
    <w:p w14:paraId="3A5303C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DC453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C6A198" w14:textId="77777777" w:rsidR="00564C22" w:rsidRDefault="009B1AF1" w:rsidP="00564C22">
      <w:pPr>
        <w:pStyle w:val="Code"/>
      </w:pPr>
      <w:r>
        <w:rPr>
          <w:color w:val="31849B" w:themeColor="accent5" w:themeShade="BF"/>
        </w:rPr>
        <w:t xml:space="preserve">  &lt;/xs:sequence&gt;</w:t>
      </w:r>
    </w:p>
    <w:p w14:paraId="5231F55F"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9F1D58"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0359F06" w14:textId="77777777" w:rsidR="00564C22" w:rsidRDefault="009B1AF1" w:rsidP="00564C22">
      <w:pPr>
        <w:pStyle w:val="Code"/>
      </w:pPr>
      <w:r>
        <w:rPr>
          <w:color w:val="31849B" w:themeColor="accent5" w:themeShade="BF"/>
        </w:rPr>
        <w:t>&lt;/xs:complexType&gt;</w:t>
      </w:r>
    </w:p>
    <w:p w14:paraId="14226BC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14:paraId="078E1095" w14:textId="77777777" w:rsidR="006D31DB" w:rsidRDefault="009B1AF1" w:rsidP="00564C22">
      <w:pPr>
        <w:pStyle w:val="berschrift2"/>
      </w:pPr>
      <w:bookmarkStart w:id="312" w:name="_Toc983582"/>
      <w:r>
        <w:t>Operation requests and responses</w:t>
      </w:r>
      <w:bookmarkEnd w:id="312"/>
    </w:p>
    <w:p w14:paraId="701EE2B1"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BEB93D6" w14:textId="77777777" w:rsidR="00564C22" w:rsidRDefault="00564C22" w:rsidP="00564C22"/>
    <w:p w14:paraId="47937C8A" w14:textId="77777777" w:rsidR="00564C22" w:rsidRDefault="009B1AF1" w:rsidP="00564C22">
      <w:pPr>
        <w:pStyle w:val="berschrift3"/>
      </w:pPr>
      <w:bookmarkStart w:id="313" w:name="_RefComp43E75166"/>
      <w:bookmarkStart w:id="314" w:name="_Toc983583"/>
      <w:r>
        <w:t>Component SignRequest</w:t>
      </w:r>
      <w:bookmarkEnd w:id="313"/>
      <w:bookmarkEnd w:id="314"/>
    </w:p>
    <w:p w14:paraId="001DA775" w14:textId="77777777" w:rsidR="00564C22" w:rsidRDefault="001725A5" w:rsidP="00564C22">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14:paraId="0CADE782"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06971BF5" w14:textId="77777777" w:rsidR="00564C22" w:rsidRDefault="009B1AF1" w:rsidP="00564C22">
      <w:r>
        <w:t>Below follows a list of the sub-components that constitute this component:</w:t>
      </w:r>
    </w:p>
    <w:p w14:paraId="6E182A8F" w14:textId="77777777"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3025931C" w14:textId="77777777"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It is intended to transport additional input elements of the signing request.</w:t>
      </w:r>
    </w:p>
    <w:p w14:paraId="2C895FFB" w14:textId="77777777" w:rsidR="00564C22" w:rsidRDefault="009B1AF1" w:rsidP="00564C22">
      <w:pPr>
        <w:pStyle w:val="berschrift4"/>
      </w:pPr>
      <w:bookmarkStart w:id="315" w:name="_Toc983584"/>
      <w:r>
        <w:t>SignRequest – JSON Syntax</w:t>
      </w:r>
      <w:bookmarkEnd w:id="315"/>
    </w:p>
    <w:p w14:paraId="2D33EC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3C09010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2A5408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83F28" w14:textId="77777777" w:rsidR="00564C22" w:rsidRDefault="009B1AF1" w:rsidP="00564C22">
            <w:pPr>
              <w:pStyle w:val="Beschriftung"/>
            </w:pPr>
            <w:r>
              <w:lastRenderedPageBreak/>
              <w:t>Element</w:t>
            </w:r>
          </w:p>
        </w:tc>
        <w:tc>
          <w:tcPr>
            <w:tcW w:w="4675" w:type="dxa"/>
          </w:tcPr>
          <w:p w14:paraId="601BB96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665A0A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AA0C4F"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6EA6F72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37B7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D16476" w14:textId="77777777" w:rsidR="00564C22" w:rsidRPr="002062A5" w:rsidRDefault="009B1AF1" w:rsidP="00564C22">
            <w:pPr>
              <w:pStyle w:val="Beschriftung"/>
              <w:rPr>
                <w:rStyle w:val="Datatype"/>
                <w:b w:val="0"/>
                <w:bCs w:val="0"/>
              </w:rPr>
            </w:pPr>
            <w:r w:rsidRPr="002062A5">
              <w:rPr>
                <w:rStyle w:val="Datatype"/>
              </w:rPr>
              <w:t>OptionalInputs</w:t>
            </w:r>
          </w:p>
        </w:tc>
        <w:tc>
          <w:tcPr>
            <w:tcW w:w="4675" w:type="dxa"/>
          </w:tcPr>
          <w:p w14:paraId="2307E0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7477BCA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08C4D13" w14:textId="77777777" w:rsidR="00564C22" w:rsidRDefault="009B1AF1" w:rsidP="00564C22">
      <w:pPr>
        <w:pStyle w:val="Code"/>
        <w:spacing w:line="259" w:lineRule="auto"/>
      </w:pPr>
      <w:r>
        <w:rPr>
          <w:color w:val="31849B" w:themeColor="accent5" w:themeShade="BF"/>
        </w:rPr>
        <w:t>"dss2-SignRequestType"</w:t>
      </w:r>
      <w:r>
        <w:t>: {</w:t>
      </w:r>
    </w:p>
    <w:p w14:paraId="11759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7BCA06" w14:textId="77777777" w:rsidR="00564C22" w:rsidRDefault="009B1AF1" w:rsidP="00564C22">
      <w:pPr>
        <w:pStyle w:val="Code"/>
        <w:spacing w:line="259" w:lineRule="auto"/>
      </w:pPr>
      <w:r>
        <w:rPr>
          <w:color w:val="31849B" w:themeColor="accent5" w:themeShade="BF"/>
        </w:rPr>
        <w:t xml:space="preserve">  "properties"</w:t>
      </w:r>
      <w:r>
        <w:t>: {</w:t>
      </w:r>
    </w:p>
    <w:p w14:paraId="13024264" w14:textId="77777777" w:rsidR="00564C22" w:rsidRDefault="009B1AF1" w:rsidP="00564C22">
      <w:pPr>
        <w:pStyle w:val="Code"/>
        <w:spacing w:line="259" w:lineRule="auto"/>
      </w:pPr>
      <w:r>
        <w:rPr>
          <w:color w:val="31849B" w:themeColor="accent5" w:themeShade="BF"/>
        </w:rPr>
        <w:t xml:space="preserve">    "profile"</w:t>
      </w:r>
      <w:r>
        <w:t>: {</w:t>
      </w:r>
    </w:p>
    <w:p w14:paraId="58B9B3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2CA490" w14:textId="77777777" w:rsidR="00564C22" w:rsidRDefault="009B1AF1" w:rsidP="00564C22">
      <w:pPr>
        <w:pStyle w:val="Code"/>
        <w:spacing w:line="259" w:lineRule="auto"/>
      </w:pPr>
      <w:r>
        <w:rPr>
          <w:color w:val="31849B" w:themeColor="accent5" w:themeShade="BF"/>
        </w:rPr>
        <w:t xml:space="preserve">      "items"</w:t>
      </w:r>
      <w:r>
        <w:t>: {</w:t>
      </w:r>
    </w:p>
    <w:p w14:paraId="36B2254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B4D872F" w14:textId="77777777" w:rsidR="00564C22" w:rsidRDefault="009B1AF1" w:rsidP="00564C22">
      <w:pPr>
        <w:pStyle w:val="Code"/>
        <w:spacing w:line="259" w:lineRule="auto"/>
      </w:pPr>
      <w:r>
        <w:t xml:space="preserve">      }</w:t>
      </w:r>
    </w:p>
    <w:p w14:paraId="18480738" w14:textId="77777777" w:rsidR="00564C22" w:rsidRDefault="009B1AF1" w:rsidP="00564C22">
      <w:pPr>
        <w:pStyle w:val="Code"/>
        <w:spacing w:line="259" w:lineRule="auto"/>
      </w:pPr>
      <w:r>
        <w:t xml:space="preserve">    },</w:t>
      </w:r>
    </w:p>
    <w:p w14:paraId="1E49AD9D" w14:textId="77777777" w:rsidR="00564C22" w:rsidRDefault="009B1AF1" w:rsidP="00564C22">
      <w:pPr>
        <w:pStyle w:val="Code"/>
        <w:spacing w:line="259" w:lineRule="auto"/>
      </w:pPr>
      <w:r>
        <w:rPr>
          <w:color w:val="31849B" w:themeColor="accent5" w:themeShade="BF"/>
        </w:rPr>
        <w:t xml:space="preserve">    "reqID"</w:t>
      </w:r>
      <w:r>
        <w:t>: {</w:t>
      </w:r>
    </w:p>
    <w:p w14:paraId="0B96115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23FE04" w14:textId="77777777" w:rsidR="00564C22" w:rsidRDefault="009B1AF1" w:rsidP="00564C22">
      <w:pPr>
        <w:pStyle w:val="Code"/>
        <w:spacing w:line="259" w:lineRule="auto"/>
      </w:pPr>
      <w:r>
        <w:t xml:space="preserve">    },</w:t>
      </w:r>
    </w:p>
    <w:p w14:paraId="5AD496E6" w14:textId="77777777" w:rsidR="00564C22" w:rsidRDefault="009B1AF1" w:rsidP="00564C22">
      <w:pPr>
        <w:pStyle w:val="Code"/>
        <w:spacing w:line="259" w:lineRule="auto"/>
      </w:pPr>
      <w:r>
        <w:rPr>
          <w:color w:val="31849B" w:themeColor="accent5" w:themeShade="BF"/>
        </w:rPr>
        <w:t xml:space="preserve">    "inDocs"</w:t>
      </w:r>
      <w:r>
        <w:t>: {</w:t>
      </w:r>
    </w:p>
    <w:p w14:paraId="28ADDF4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315B8BF3" w14:textId="77777777" w:rsidR="00564C22" w:rsidRDefault="009B1AF1" w:rsidP="00564C22">
      <w:pPr>
        <w:pStyle w:val="Code"/>
        <w:spacing w:line="259" w:lineRule="auto"/>
      </w:pPr>
      <w:r>
        <w:t xml:space="preserve">    },</w:t>
      </w:r>
    </w:p>
    <w:p w14:paraId="2014A4FF" w14:textId="77777777" w:rsidR="00564C22" w:rsidRDefault="009B1AF1" w:rsidP="00564C22">
      <w:pPr>
        <w:pStyle w:val="Code"/>
        <w:spacing w:line="259" w:lineRule="auto"/>
      </w:pPr>
      <w:r>
        <w:rPr>
          <w:color w:val="31849B" w:themeColor="accent5" w:themeShade="BF"/>
        </w:rPr>
        <w:t xml:space="preserve">    "optInp"</w:t>
      </w:r>
      <w:r>
        <w:t>: {</w:t>
      </w:r>
    </w:p>
    <w:p w14:paraId="530A9B8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58FE9D61" w14:textId="77777777" w:rsidR="00564C22" w:rsidRDefault="009B1AF1" w:rsidP="00564C22">
      <w:pPr>
        <w:pStyle w:val="Code"/>
        <w:spacing w:line="259" w:lineRule="auto"/>
      </w:pPr>
      <w:r>
        <w:t xml:space="preserve">    }</w:t>
      </w:r>
    </w:p>
    <w:p w14:paraId="3AE889AD" w14:textId="77777777" w:rsidR="00564C22" w:rsidRDefault="009B1AF1" w:rsidP="00564C22">
      <w:pPr>
        <w:pStyle w:val="Code"/>
        <w:spacing w:line="259" w:lineRule="auto"/>
      </w:pPr>
      <w:r>
        <w:t xml:space="preserve">  }</w:t>
      </w:r>
    </w:p>
    <w:p w14:paraId="05F679DC" w14:textId="77777777" w:rsidR="00564C22" w:rsidRDefault="009B1AF1" w:rsidP="00564C22">
      <w:pPr>
        <w:pStyle w:val="Code"/>
        <w:spacing w:line="259" w:lineRule="auto"/>
      </w:pPr>
      <w:r>
        <w:t>}</w:t>
      </w:r>
    </w:p>
    <w:p w14:paraId="5BAD8F63" w14:textId="77777777" w:rsidR="00564C22" w:rsidRDefault="00564C22" w:rsidP="00564C22"/>
    <w:p w14:paraId="2C62B816" w14:textId="77777777" w:rsidR="00564C22" w:rsidRDefault="009B1AF1" w:rsidP="00564C22">
      <w:pPr>
        <w:pStyle w:val="berschrift4"/>
      </w:pPr>
      <w:bookmarkStart w:id="316" w:name="_Toc983585"/>
      <w:r>
        <w:t>SignRequest – XML Syntax</w:t>
      </w:r>
      <w:bookmarkEnd w:id="316"/>
    </w:p>
    <w:p w14:paraId="623CE5C7" w14:textId="77777777" w:rsidR="00564C22" w:rsidRPr="5404FA76" w:rsidRDefault="009B1AF1" w:rsidP="00564C22">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5547EF90" w14:textId="77777777" w:rsidR="00564C22" w:rsidRDefault="009B1AF1" w:rsidP="00564C22">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BE533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778B07AB" w14:textId="77777777" w:rsidR="00564C22" w:rsidRDefault="009B1AF1" w:rsidP="00564C22">
      <w:pPr>
        <w:pStyle w:val="Code"/>
      </w:pPr>
      <w:r>
        <w:rPr>
          <w:color w:val="31849B" w:themeColor="accent5" w:themeShade="BF"/>
        </w:rPr>
        <w:t xml:space="preserve">  &lt;xs:complexContent&gt;</w:t>
      </w:r>
    </w:p>
    <w:p w14:paraId="2BB22F2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6DC77A60" w14:textId="77777777" w:rsidR="00564C22" w:rsidRDefault="009B1AF1" w:rsidP="00564C22">
      <w:pPr>
        <w:pStyle w:val="Code"/>
      </w:pPr>
      <w:r>
        <w:rPr>
          <w:color w:val="31849B" w:themeColor="accent5" w:themeShade="BF"/>
        </w:rPr>
        <w:t xml:space="preserve">      &lt;xs:sequence&gt;</w:t>
      </w:r>
    </w:p>
    <w:p w14:paraId="18AEB03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0AABA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C15A6D" w14:textId="77777777" w:rsidR="00564C22" w:rsidRDefault="009B1AF1" w:rsidP="00564C22">
      <w:pPr>
        <w:pStyle w:val="Code"/>
      </w:pPr>
      <w:r>
        <w:rPr>
          <w:color w:val="31849B" w:themeColor="accent5" w:themeShade="BF"/>
        </w:rPr>
        <w:t xml:space="preserve">      &lt;/xs:sequence&gt;</w:t>
      </w:r>
    </w:p>
    <w:p w14:paraId="04B6DB99" w14:textId="77777777" w:rsidR="00564C22" w:rsidRDefault="009B1AF1" w:rsidP="00564C22">
      <w:pPr>
        <w:pStyle w:val="Code"/>
      </w:pPr>
      <w:r>
        <w:rPr>
          <w:color w:val="31849B" w:themeColor="accent5" w:themeShade="BF"/>
        </w:rPr>
        <w:t xml:space="preserve">    &lt;/xs:extension&gt;</w:t>
      </w:r>
    </w:p>
    <w:p w14:paraId="76132CF2" w14:textId="77777777" w:rsidR="00564C22" w:rsidRDefault="009B1AF1" w:rsidP="00564C22">
      <w:pPr>
        <w:pStyle w:val="Code"/>
      </w:pPr>
      <w:r>
        <w:rPr>
          <w:color w:val="31849B" w:themeColor="accent5" w:themeShade="BF"/>
        </w:rPr>
        <w:t xml:space="preserve">  &lt;/xs:complexContent&gt;</w:t>
      </w:r>
    </w:p>
    <w:p w14:paraId="58B0367D" w14:textId="77777777" w:rsidR="00564C22" w:rsidRDefault="009B1AF1" w:rsidP="00564C22">
      <w:pPr>
        <w:pStyle w:val="Code"/>
      </w:pPr>
      <w:r>
        <w:rPr>
          <w:color w:val="31849B" w:themeColor="accent5" w:themeShade="BF"/>
        </w:rPr>
        <w:t>&lt;/xs:complexType&gt;</w:t>
      </w:r>
    </w:p>
    <w:p w14:paraId="7B2731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14:paraId="299B3349" w14:textId="77777777" w:rsidR="00564C22" w:rsidRDefault="009B1AF1" w:rsidP="00564C22">
      <w:pPr>
        <w:pStyle w:val="berschrift3"/>
      </w:pPr>
      <w:bookmarkStart w:id="317" w:name="_RefCompE03D9D8F"/>
      <w:bookmarkStart w:id="318" w:name="_Toc983586"/>
      <w:r>
        <w:t>Component SignResponse</w:t>
      </w:r>
      <w:bookmarkEnd w:id="317"/>
      <w:bookmarkEnd w:id="318"/>
    </w:p>
    <w:p w14:paraId="420B48F7" w14:textId="77777777" w:rsidR="00564C22" w:rsidRDefault="001725A5" w:rsidP="00564C22">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14:paraId="45FB1694" w14:textId="77777777" w:rsidR="00564C22" w:rsidRDefault="009B1AF1" w:rsidP="00564C22">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4C9E065A" w14:textId="77777777" w:rsidR="00564C22" w:rsidRDefault="009B1AF1" w:rsidP="00564C22">
      <w:r>
        <w:t>Below follows a list of the sub-components that constitute this component:</w:t>
      </w:r>
    </w:p>
    <w:p w14:paraId="65669BAF" w14:textId="77777777" w:rsidR="00564C22" w:rsidRDefault="009B1AF1" w:rsidP="00564C22">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14:paraId="2C6F857B" w14:textId="77777777"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007C0E03">
        <w:t>The use cases described in this document assume zero or one signature being included within this element. Profiles may define processing rules how to handle unbounded cardinality.</w:t>
      </w:r>
    </w:p>
    <w:p w14:paraId="4D6091A8" w14:textId="77777777" w:rsidR="00564C22" w:rsidRDefault="009B1AF1" w:rsidP="00564C22">
      <w:pPr>
        <w:pStyle w:val="berschrift4"/>
      </w:pPr>
      <w:bookmarkStart w:id="319" w:name="_Toc983587"/>
      <w:r>
        <w:t>SignResponse – JSON Syntax</w:t>
      </w:r>
      <w:bookmarkEnd w:id="319"/>
    </w:p>
    <w:p w14:paraId="0CC0A8E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561D969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DAB0CE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605ED" w14:textId="77777777" w:rsidR="00564C22" w:rsidRDefault="009B1AF1" w:rsidP="00564C22">
            <w:pPr>
              <w:pStyle w:val="Beschriftung"/>
            </w:pPr>
            <w:r>
              <w:t>Element</w:t>
            </w:r>
          </w:p>
        </w:tc>
        <w:tc>
          <w:tcPr>
            <w:tcW w:w="4675" w:type="dxa"/>
          </w:tcPr>
          <w:p w14:paraId="75BE395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3168A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1A1630"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71D212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335A8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D84D7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F20AA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0C829F9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324A3E" w14:textId="77777777" w:rsidR="00564C22" w:rsidRDefault="009B1AF1" w:rsidP="00564C22">
      <w:pPr>
        <w:pStyle w:val="Code"/>
        <w:spacing w:line="259" w:lineRule="auto"/>
      </w:pPr>
      <w:r>
        <w:rPr>
          <w:color w:val="31849B" w:themeColor="accent5" w:themeShade="BF"/>
        </w:rPr>
        <w:t>"dss2-SignResponseType"</w:t>
      </w:r>
      <w:r>
        <w:t>: {</w:t>
      </w:r>
    </w:p>
    <w:p w14:paraId="4656D7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A2DFC6" w14:textId="77777777" w:rsidR="00564C22" w:rsidRDefault="009B1AF1" w:rsidP="00564C22">
      <w:pPr>
        <w:pStyle w:val="Code"/>
        <w:spacing w:line="259" w:lineRule="auto"/>
      </w:pPr>
      <w:r>
        <w:rPr>
          <w:color w:val="31849B" w:themeColor="accent5" w:themeShade="BF"/>
        </w:rPr>
        <w:t xml:space="preserve">  "properties"</w:t>
      </w:r>
      <w:r>
        <w:t>: {</w:t>
      </w:r>
    </w:p>
    <w:p w14:paraId="5F6F56CA" w14:textId="77777777" w:rsidR="00564C22" w:rsidRDefault="009B1AF1" w:rsidP="00564C22">
      <w:pPr>
        <w:pStyle w:val="Code"/>
        <w:spacing w:line="259" w:lineRule="auto"/>
      </w:pPr>
      <w:r>
        <w:rPr>
          <w:color w:val="31849B" w:themeColor="accent5" w:themeShade="BF"/>
        </w:rPr>
        <w:t xml:space="preserve">    "result"</w:t>
      </w:r>
      <w:r>
        <w:t>: {</w:t>
      </w:r>
    </w:p>
    <w:p w14:paraId="4D6175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2EE57B7B" w14:textId="77777777" w:rsidR="00564C22" w:rsidRDefault="009B1AF1" w:rsidP="00564C22">
      <w:pPr>
        <w:pStyle w:val="Code"/>
        <w:spacing w:line="259" w:lineRule="auto"/>
      </w:pPr>
      <w:r>
        <w:t xml:space="preserve">    },</w:t>
      </w:r>
    </w:p>
    <w:p w14:paraId="34BED834" w14:textId="77777777" w:rsidR="00564C22" w:rsidRDefault="009B1AF1" w:rsidP="00564C22">
      <w:pPr>
        <w:pStyle w:val="Code"/>
        <w:spacing w:line="259" w:lineRule="auto"/>
      </w:pPr>
      <w:r>
        <w:rPr>
          <w:color w:val="31849B" w:themeColor="accent5" w:themeShade="BF"/>
        </w:rPr>
        <w:t xml:space="preserve">    "profile"</w:t>
      </w:r>
      <w:r>
        <w:t>: {</w:t>
      </w:r>
    </w:p>
    <w:p w14:paraId="18791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883ECC9" w14:textId="77777777" w:rsidR="00564C22" w:rsidRDefault="009B1AF1" w:rsidP="00564C22">
      <w:pPr>
        <w:pStyle w:val="Code"/>
        <w:spacing w:line="259" w:lineRule="auto"/>
      </w:pPr>
      <w:r>
        <w:rPr>
          <w:color w:val="31849B" w:themeColor="accent5" w:themeShade="BF"/>
        </w:rPr>
        <w:t xml:space="preserve">      "items"</w:t>
      </w:r>
      <w:r>
        <w:t>: {</w:t>
      </w:r>
    </w:p>
    <w:p w14:paraId="781FCC7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F3A501" w14:textId="77777777" w:rsidR="00564C22" w:rsidRDefault="009B1AF1" w:rsidP="00564C22">
      <w:pPr>
        <w:pStyle w:val="Code"/>
        <w:spacing w:line="259" w:lineRule="auto"/>
      </w:pPr>
      <w:r>
        <w:t xml:space="preserve">      }</w:t>
      </w:r>
    </w:p>
    <w:p w14:paraId="7C0E04FB" w14:textId="77777777" w:rsidR="00564C22" w:rsidRDefault="009B1AF1" w:rsidP="00564C22">
      <w:pPr>
        <w:pStyle w:val="Code"/>
        <w:spacing w:line="259" w:lineRule="auto"/>
      </w:pPr>
      <w:r>
        <w:t xml:space="preserve">    },</w:t>
      </w:r>
    </w:p>
    <w:p w14:paraId="40E2077F" w14:textId="77777777" w:rsidR="00564C22" w:rsidRDefault="009B1AF1" w:rsidP="00564C22">
      <w:pPr>
        <w:pStyle w:val="Code"/>
        <w:spacing w:line="259" w:lineRule="auto"/>
      </w:pPr>
      <w:r>
        <w:rPr>
          <w:color w:val="31849B" w:themeColor="accent5" w:themeShade="BF"/>
        </w:rPr>
        <w:t xml:space="preserve">    "reqID"</w:t>
      </w:r>
      <w:r>
        <w:t>: {</w:t>
      </w:r>
    </w:p>
    <w:p w14:paraId="3A4665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BB90E8" w14:textId="77777777" w:rsidR="00564C22" w:rsidRDefault="009B1AF1" w:rsidP="00564C22">
      <w:pPr>
        <w:pStyle w:val="Code"/>
        <w:spacing w:line="259" w:lineRule="auto"/>
      </w:pPr>
      <w:r>
        <w:t xml:space="preserve">    },</w:t>
      </w:r>
    </w:p>
    <w:p w14:paraId="6BB2F9A8" w14:textId="77777777" w:rsidR="00564C22" w:rsidRDefault="009B1AF1" w:rsidP="00564C22">
      <w:pPr>
        <w:pStyle w:val="Code"/>
        <w:spacing w:line="259" w:lineRule="auto"/>
      </w:pPr>
      <w:r>
        <w:rPr>
          <w:color w:val="31849B" w:themeColor="accent5" w:themeShade="BF"/>
        </w:rPr>
        <w:t xml:space="preserve">    "respID"</w:t>
      </w:r>
      <w:r>
        <w:t>: {</w:t>
      </w:r>
    </w:p>
    <w:p w14:paraId="4C20990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9B1961" w14:textId="77777777" w:rsidR="00564C22" w:rsidRDefault="009B1AF1" w:rsidP="00564C22">
      <w:pPr>
        <w:pStyle w:val="Code"/>
        <w:spacing w:line="259" w:lineRule="auto"/>
      </w:pPr>
      <w:r>
        <w:t xml:space="preserve">    },</w:t>
      </w:r>
    </w:p>
    <w:p w14:paraId="6E29596E" w14:textId="77777777" w:rsidR="00564C22" w:rsidRDefault="009B1AF1" w:rsidP="00564C22">
      <w:pPr>
        <w:pStyle w:val="Code"/>
        <w:spacing w:line="259" w:lineRule="auto"/>
      </w:pPr>
      <w:r>
        <w:rPr>
          <w:color w:val="31849B" w:themeColor="accent5" w:themeShade="BF"/>
        </w:rPr>
        <w:t xml:space="preserve">    "optOutp"</w:t>
      </w:r>
      <w:r>
        <w:t>: {</w:t>
      </w:r>
    </w:p>
    <w:p w14:paraId="4358BD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3E776B5F" w14:textId="77777777" w:rsidR="00564C22" w:rsidRDefault="009B1AF1" w:rsidP="00564C22">
      <w:pPr>
        <w:pStyle w:val="Code"/>
        <w:spacing w:line="259" w:lineRule="auto"/>
      </w:pPr>
      <w:r>
        <w:t xml:space="preserve">    },</w:t>
      </w:r>
    </w:p>
    <w:p w14:paraId="065EF0EF" w14:textId="77777777" w:rsidR="00564C22" w:rsidRDefault="009B1AF1" w:rsidP="00564C22">
      <w:pPr>
        <w:pStyle w:val="Code"/>
        <w:spacing w:line="259" w:lineRule="auto"/>
      </w:pPr>
      <w:r>
        <w:rPr>
          <w:color w:val="31849B" w:themeColor="accent5" w:themeShade="BF"/>
        </w:rPr>
        <w:t xml:space="preserve">    "sigObj"</w:t>
      </w:r>
      <w:r>
        <w:t>: {</w:t>
      </w:r>
    </w:p>
    <w:p w14:paraId="034DB70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7723AFD" w14:textId="77777777" w:rsidR="00564C22" w:rsidRDefault="009B1AF1" w:rsidP="00564C22">
      <w:pPr>
        <w:pStyle w:val="Code"/>
        <w:spacing w:line="259" w:lineRule="auto"/>
      </w:pPr>
      <w:r>
        <w:rPr>
          <w:color w:val="31849B" w:themeColor="accent5" w:themeShade="BF"/>
        </w:rPr>
        <w:t xml:space="preserve">      "items"</w:t>
      </w:r>
      <w:r>
        <w:t>: {</w:t>
      </w:r>
    </w:p>
    <w:p w14:paraId="544DDA6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49C04768" w14:textId="77777777" w:rsidR="00564C22" w:rsidRDefault="009B1AF1" w:rsidP="00564C22">
      <w:pPr>
        <w:pStyle w:val="Code"/>
        <w:spacing w:line="259" w:lineRule="auto"/>
      </w:pPr>
      <w:r>
        <w:t xml:space="preserve">      }</w:t>
      </w:r>
    </w:p>
    <w:p w14:paraId="70803E24" w14:textId="77777777" w:rsidR="00564C22" w:rsidRDefault="009B1AF1" w:rsidP="00564C22">
      <w:pPr>
        <w:pStyle w:val="Code"/>
        <w:spacing w:line="259" w:lineRule="auto"/>
      </w:pPr>
      <w:r>
        <w:t xml:space="preserve">    }</w:t>
      </w:r>
    </w:p>
    <w:p w14:paraId="02DCD15C" w14:textId="77777777" w:rsidR="00564C22" w:rsidRDefault="009B1AF1" w:rsidP="00564C22">
      <w:pPr>
        <w:pStyle w:val="Code"/>
        <w:spacing w:line="259" w:lineRule="auto"/>
      </w:pPr>
      <w:r>
        <w:lastRenderedPageBreak/>
        <w:t xml:space="preserve">  }</w:t>
      </w:r>
    </w:p>
    <w:p w14:paraId="6C5867A6" w14:textId="77777777" w:rsidR="00564C22" w:rsidRDefault="009B1AF1" w:rsidP="00564C22">
      <w:pPr>
        <w:pStyle w:val="Code"/>
        <w:spacing w:line="259" w:lineRule="auto"/>
      </w:pPr>
      <w:r>
        <w:t>}</w:t>
      </w:r>
    </w:p>
    <w:p w14:paraId="168D321D" w14:textId="77777777" w:rsidR="00564C22" w:rsidRDefault="00564C22" w:rsidP="00564C22"/>
    <w:p w14:paraId="41C82ED1" w14:textId="77777777" w:rsidR="00564C22" w:rsidRDefault="009B1AF1" w:rsidP="00564C22">
      <w:pPr>
        <w:pStyle w:val="berschrift4"/>
      </w:pPr>
      <w:bookmarkStart w:id="320" w:name="_Toc983588"/>
      <w:r>
        <w:t>SignResponse – XML Syntax</w:t>
      </w:r>
      <w:bookmarkEnd w:id="320"/>
    </w:p>
    <w:p w14:paraId="37B8EF2E" w14:textId="77777777" w:rsidR="00564C22" w:rsidRPr="5404FA76" w:rsidRDefault="009B1AF1" w:rsidP="00564C22">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4CBC76BA" w14:textId="77777777" w:rsidR="00564C22" w:rsidRDefault="009B1AF1" w:rsidP="00564C22">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238E3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7012D8B9" w14:textId="77777777" w:rsidR="00564C22" w:rsidRDefault="009B1AF1" w:rsidP="00564C22">
      <w:pPr>
        <w:pStyle w:val="Code"/>
      </w:pPr>
      <w:r>
        <w:rPr>
          <w:color w:val="31849B" w:themeColor="accent5" w:themeShade="BF"/>
        </w:rPr>
        <w:t xml:space="preserve">  &lt;xs:complexContent&gt;</w:t>
      </w:r>
    </w:p>
    <w:p w14:paraId="1E1112D7"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100C8FA9" w14:textId="77777777" w:rsidR="00564C22" w:rsidRDefault="009B1AF1" w:rsidP="00564C22">
      <w:pPr>
        <w:pStyle w:val="Code"/>
      </w:pPr>
      <w:r>
        <w:rPr>
          <w:color w:val="31849B" w:themeColor="accent5" w:themeShade="BF"/>
        </w:rPr>
        <w:t xml:space="preserve">      &lt;xs:sequence&gt;</w:t>
      </w:r>
    </w:p>
    <w:p w14:paraId="4CEFF9C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4ED1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3D3F613" w14:textId="77777777" w:rsidR="00564C22" w:rsidRDefault="009B1AF1" w:rsidP="00564C22">
      <w:pPr>
        <w:pStyle w:val="Code"/>
      </w:pPr>
      <w:r>
        <w:rPr>
          <w:color w:val="31849B" w:themeColor="accent5" w:themeShade="BF"/>
        </w:rPr>
        <w:t xml:space="preserve">      &lt;/xs:sequence&gt;</w:t>
      </w:r>
    </w:p>
    <w:p w14:paraId="359404C1" w14:textId="77777777" w:rsidR="00564C22" w:rsidRDefault="009B1AF1" w:rsidP="00564C22">
      <w:pPr>
        <w:pStyle w:val="Code"/>
      </w:pPr>
      <w:r>
        <w:rPr>
          <w:color w:val="31849B" w:themeColor="accent5" w:themeShade="BF"/>
        </w:rPr>
        <w:t xml:space="preserve">    &lt;/xs:extension&gt;</w:t>
      </w:r>
    </w:p>
    <w:p w14:paraId="0A872F64" w14:textId="77777777" w:rsidR="00564C22" w:rsidRDefault="009B1AF1" w:rsidP="00564C22">
      <w:pPr>
        <w:pStyle w:val="Code"/>
      </w:pPr>
      <w:r>
        <w:rPr>
          <w:color w:val="31849B" w:themeColor="accent5" w:themeShade="BF"/>
        </w:rPr>
        <w:t xml:space="preserve">  &lt;/xs:complexContent&gt;</w:t>
      </w:r>
    </w:p>
    <w:p w14:paraId="7F31C98B" w14:textId="77777777" w:rsidR="00564C22" w:rsidRDefault="009B1AF1" w:rsidP="00564C22">
      <w:pPr>
        <w:pStyle w:val="Code"/>
      </w:pPr>
      <w:r>
        <w:rPr>
          <w:color w:val="31849B" w:themeColor="accent5" w:themeShade="BF"/>
        </w:rPr>
        <w:t>&lt;/xs:complexType&gt;</w:t>
      </w:r>
    </w:p>
    <w:p w14:paraId="340DDED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14:paraId="132BD0C7" w14:textId="77777777" w:rsidR="00564C22" w:rsidRDefault="009B1AF1" w:rsidP="00564C22">
      <w:pPr>
        <w:pStyle w:val="berschrift3"/>
      </w:pPr>
      <w:bookmarkStart w:id="321" w:name="_RefComp8509F686"/>
      <w:bookmarkStart w:id="322" w:name="_Toc983589"/>
      <w:r>
        <w:t>Component VerifyRequest</w:t>
      </w:r>
      <w:bookmarkEnd w:id="321"/>
      <w:bookmarkEnd w:id="322"/>
    </w:p>
    <w:p w14:paraId="12F52BE0" w14:textId="77777777" w:rsidR="00564C22" w:rsidRDefault="001725A5" w:rsidP="00564C22">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14:paraId="62A0F216"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53741B4B" w14:textId="77777777" w:rsidR="00564C22" w:rsidRDefault="009B1AF1" w:rsidP="00564C22">
      <w:r>
        <w:t>Below follows a list of the sub-components that constitute this component:</w:t>
      </w:r>
    </w:p>
    <w:p w14:paraId="2847FC44" w14:textId="77777777" w:rsidR="00564C22" w:rsidRDefault="009B1AF1" w:rsidP="00564C22">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6CA58562" w14:textId="77777777" w:rsidR="00564C22" w:rsidRDefault="009B1AF1" w:rsidP="00564C22">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14:paraId="24FAE1C9" w14:textId="77777777" w:rsidR="00564C22" w:rsidRDefault="009B1AF1" w:rsidP="00564C22">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w14:paraId="47B4A620" w14:textId="77777777" w:rsidR="00564C22" w:rsidRDefault="009B1AF1" w:rsidP="00564C22">
      <w:pPr>
        <w:pStyle w:val="berschrift4"/>
      </w:pPr>
      <w:bookmarkStart w:id="323" w:name="_Toc983590"/>
      <w:r>
        <w:t>VerifyRequest – JSON Syntax</w:t>
      </w:r>
      <w:bookmarkEnd w:id="323"/>
    </w:p>
    <w:p w14:paraId="7855E5C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125BE59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2169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2DE64" w14:textId="77777777" w:rsidR="00564C22" w:rsidRDefault="009B1AF1" w:rsidP="00564C22">
            <w:pPr>
              <w:pStyle w:val="Beschriftung"/>
            </w:pPr>
            <w:r>
              <w:t>Element</w:t>
            </w:r>
          </w:p>
        </w:tc>
        <w:tc>
          <w:tcPr>
            <w:tcW w:w="4675" w:type="dxa"/>
          </w:tcPr>
          <w:p w14:paraId="399A7FB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D085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CE3A7F" w14:textId="77777777" w:rsidR="00564C22" w:rsidRPr="002062A5" w:rsidRDefault="009B1AF1" w:rsidP="00564C22">
            <w:pPr>
              <w:pStyle w:val="Beschriftung"/>
              <w:rPr>
                <w:rStyle w:val="Datatype"/>
                <w:b w:val="0"/>
                <w:bCs w:val="0"/>
              </w:rPr>
            </w:pPr>
            <w:r w:rsidRPr="002062A5">
              <w:rPr>
                <w:rStyle w:val="Datatype"/>
              </w:rPr>
              <w:lastRenderedPageBreak/>
              <w:t>InputDocuments</w:t>
            </w:r>
          </w:p>
        </w:tc>
        <w:tc>
          <w:tcPr>
            <w:tcW w:w="4675" w:type="dxa"/>
          </w:tcPr>
          <w:p w14:paraId="1DA6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004E615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90C56B" w14:textId="77777777" w:rsidR="00564C22" w:rsidRPr="002062A5" w:rsidRDefault="009B1AF1" w:rsidP="00564C22">
            <w:pPr>
              <w:pStyle w:val="Beschriftung"/>
              <w:rPr>
                <w:rStyle w:val="Datatype"/>
                <w:b w:val="0"/>
                <w:bCs w:val="0"/>
              </w:rPr>
            </w:pPr>
            <w:r w:rsidRPr="002062A5">
              <w:rPr>
                <w:rStyle w:val="Datatype"/>
              </w:rPr>
              <w:t>OptionalInputs</w:t>
            </w:r>
          </w:p>
        </w:tc>
        <w:tc>
          <w:tcPr>
            <w:tcW w:w="4675" w:type="dxa"/>
          </w:tcPr>
          <w:p w14:paraId="2FF25FB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49D26F2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F853F7"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26BA080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28FEDBA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3D36C9" w14:textId="77777777" w:rsidR="00564C22" w:rsidRDefault="009B1AF1" w:rsidP="00564C22">
      <w:pPr>
        <w:pStyle w:val="Code"/>
        <w:spacing w:line="259" w:lineRule="auto"/>
      </w:pPr>
      <w:r>
        <w:rPr>
          <w:color w:val="31849B" w:themeColor="accent5" w:themeShade="BF"/>
        </w:rPr>
        <w:t>"dss2-VerifyRequestType"</w:t>
      </w:r>
      <w:r>
        <w:t>: {</w:t>
      </w:r>
    </w:p>
    <w:p w14:paraId="4B6BA1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B2AF4B5" w14:textId="77777777" w:rsidR="00564C22" w:rsidRDefault="009B1AF1" w:rsidP="00564C22">
      <w:pPr>
        <w:pStyle w:val="Code"/>
        <w:spacing w:line="259" w:lineRule="auto"/>
      </w:pPr>
      <w:r>
        <w:rPr>
          <w:color w:val="31849B" w:themeColor="accent5" w:themeShade="BF"/>
        </w:rPr>
        <w:t xml:space="preserve">  "properties"</w:t>
      </w:r>
      <w:r>
        <w:t>: {</w:t>
      </w:r>
    </w:p>
    <w:p w14:paraId="39FACFA5" w14:textId="77777777" w:rsidR="00564C22" w:rsidRDefault="009B1AF1" w:rsidP="00564C22">
      <w:pPr>
        <w:pStyle w:val="Code"/>
        <w:spacing w:line="259" w:lineRule="auto"/>
      </w:pPr>
      <w:r>
        <w:rPr>
          <w:color w:val="31849B" w:themeColor="accent5" w:themeShade="BF"/>
        </w:rPr>
        <w:t xml:space="preserve">    "profile"</w:t>
      </w:r>
      <w:r>
        <w:t>: {</w:t>
      </w:r>
    </w:p>
    <w:p w14:paraId="65FCCB9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AB00D" w14:textId="77777777" w:rsidR="00564C22" w:rsidRDefault="009B1AF1" w:rsidP="00564C22">
      <w:pPr>
        <w:pStyle w:val="Code"/>
        <w:spacing w:line="259" w:lineRule="auto"/>
      </w:pPr>
      <w:r>
        <w:rPr>
          <w:color w:val="31849B" w:themeColor="accent5" w:themeShade="BF"/>
        </w:rPr>
        <w:t xml:space="preserve">      "items"</w:t>
      </w:r>
      <w:r>
        <w:t>: {</w:t>
      </w:r>
    </w:p>
    <w:p w14:paraId="50E0C0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9556A7B" w14:textId="77777777" w:rsidR="00564C22" w:rsidRDefault="009B1AF1" w:rsidP="00564C22">
      <w:pPr>
        <w:pStyle w:val="Code"/>
        <w:spacing w:line="259" w:lineRule="auto"/>
      </w:pPr>
      <w:r>
        <w:t xml:space="preserve">      }</w:t>
      </w:r>
    </w:p>
    <w:p w14:paraId="3CE2E798" w14:textId="77777777" w:rsidR="00564C22" w:rsidRDefault="009B1AF1" w:rsidP="00564C22">
      <w:pPr>
        <w:pStyle w:val="Code"/>
        <w:spacing w:line="259" w:lineRule="auto"/>
      </w:pPr>
      <w:r>
        <w:t xml:space="preserve">    },</w:t>
      </w:r>
    </w:p>
    <w:p w14:paraId="67DB962C" w14:textId="77777777" w:rsidR="00564C22" w:rsidRDefault="009B1AF1" w:rsidP="00564C22">
      <w:pPr>
        <w:pStyle w:val="Code"/>
        <w:spacing w:line="259" w:lineRule="auto"/>
      </w:pPr>
      <w:r>
        <w:rPr>
          <w:color w:val="31849B" w:themeColor="accent5" w:themeShade="BF"/>
        </w:rPr>
        <w:t xml:space="preserve">    "reqID"</w:t>
      </w:r>
      <w:r>
        <w:t>: {</w:t>
      </w:r>
    </w:p>
    <w:p w14:paraId="6E1CFB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8EF6EE3" w14:textId="77777777" w:rsidR="00564C22" w:rsidRDefault="009B1AF1" w:rsidP="00564C22">
      <w:pPr>
        <w:pStyle w:val="Code"/>
        <w:spacing w:line="259" w:lineRule="auto"/>
      </w:pPr>
      <w:r>
        <w:t xml:space="preserve">    },</w:t>
      </w:r>
    </w:p>
    <w:p w14:paraId="447DFB44" w14:textId="77777777" w:rsidR="00564C22" w:rsidRDefault="009B1AF1" w:rsidP="00564C22">
      <w:pPr>
        <w:pStyle w:val="Code"/>
        <w:spacing w:line="259" w:lineRule="auto"/>
      </w:pPr>
      <w:r>
        <w:rPr>
          <w:color w:val="31849B" w:themeColor="accent5" w:themeShade="BF"/>
        </w:rPr>
        <w:t xml:space="preserve">    "inDocs"</w:t>
      </w:r>
      <w:r>
        <w:t>: {</w:t>
      </w:r>
    </w:p>
    <w:p w14:paraId="301D42C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D96EB42" w14:textId="77777777" w:rsidR="00564C22" w:rsidRDefault="009B1AF1" w:rsidP="00564C22">
      <w:pPr>
        <w:pStyle w:val="Code"/>
        <w:spacing w:line="259" w:lineRule="auto"/>
      </w:pPr>
      <w:r>
        <w:t xml:space="preserve">    },</w:t>
      </w:r>
    </w:p>
    <w:p w14:paraId="51CC3A90" w14:textId="77777777" w:rsidR="00564C22" w:rsidRDefault="009B1AF1" w:rsidP="00564C22">
      <w:pPr>
        <w:pStyle w:val="Code"/>
        <w:spacing w:line="259" w:lineRule="auto"/>
      </w:pPr>
      <w:r>
        <w:rPr>
          <w:color w:val="31849B" w:themeColor="accent5" w:themeShade="BF"/>
        </w:rPr>
        <w:t xml:space="preserve">    "optInp"</w:t>
      </w:r>
      <w:r>
        <w:t>: {</w:t>
      </w:r>
    </w:p>
    <w:p w14:paraId="22EF7C4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587EB090" w14:textId="77777777" w:rsidR="00564C22" w:rsidRDefault="009B1AF1" w:rsidP="00564C22">
      <w:pPr>
        <w:pStyle w:val="Code"/>
        <w:spacing w:line="259" w:lineRule="auto"/>
      </w:pPr>
      <w:r>
        <w:t xml:space="preserve">    },</w:t>
      </w:r>
    </w:p>
    <w:p w14:paraId="0F48742F" w14:textId="77777777" w:rsidR="00564C22" w:rsidRDefault="009B1AF1" w:rsidP="00564C22">
      <w:pPr>
        <w:pStyle w:val="Code"/>
        <w:spacing w:line="259" w:lineRule="auto"/>
      </w:pPr>
      <w:r>
        <w:rPr>
          <w:color w:val="31849B" w:themeColor="accent5" w:themeShade="BF"/>
        </w:rPr>
        <w:t xml:space="preserve">    "sigObj"</w:t>
      </w:r>
      <w:r>
        <w:t>: {</w:t>
      </w:r>
    </w:p>
    <w:p w14:paraId="699DE9D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1FE059" w14:textId="77777777" w:rsidR="00564C22" w:rsidRDefault="009B1AF1" w:rsidP="00564C22">
      <w:pPr>
        <w:pStyle w:val="Code"/>
        <w:spacing w:line="259" w:lineRule="auto"/>
      </w:pPr>
      <w:r>
        <w:rPr>
          <w:color w:val="31849B" w:themeColor="accent5" w:themeShade="BF"/>
        </w:rPr>
        <w:t xml:space="preserve">      "items"</w:t>
      </w:r>
      <w:r>
        <w:t>: {</w:t>
      </w:r>
    </w:p>
    <w:p w14:paraId="63EEA5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5623405" w14:textId="77777777" w:rsidR="00564C22" w:rsidRDefault="009B1AF1" w:rsidP="00564C22">
      <w:pPr>
        <w:pStyle w:val="Code"/>
        <w:spacing w:line="259" w:lineRule="auto"/>
      </w:pPr>
      <w:r>
        <w:t xml:space="preserve">      }</w:t>
      </w:r>
    </w:p>
    <w:p w14:paraId="3372999B" w14:textId="77777777" w:rsidR="00564C22" w:rsidRDefault="009B1AF1" w:rsidP="00564C22">
      <w:pPr>
        <w:pStyle w:val="Code"/>
        <w:spacing w:line="259" w:lineRule="auto"/>
      </w:pPr>
      <w:r>
        <w:t xml:space="preserve">    }</w:t>
      </w:r>
    </w:p>
    <w:p w14:paraId="4E7B9777" w14:textId="77777777" w:rsidR="00564C22" w:rsidRDefault="009B1AF1" w:rsidP="00564C22">
      <w:pPr>
        <w:pStyle w:val="Code"/>
        <w:spacing w:line="259" w:lineRule="auto"/>
      </w:pPr>
      <w:r>
        <w:t xml:space="preserve">  }</w:t>
      </w:r>
    </w:p>
    <w:p w14:paraId="766E86FF" w14:textId="77777777" w:rsidR="00564C22" w:rsidRDefault="009B1AF1" w:rsidP="00564C22">
      <w:pPr>
        <w:pStyle w:val="Code"/>
        <w:spacing w:line="259" w:lineRule="auto"/>
      </w:pPr>
      <w:r>
        <w:t>}</w:t>
      </w:r>
    </w:p>
    <w:p w14:paraId="093DCB84" w14:textId="77777777" w:rsidR="00564C22" w:rsidRDefault="00564C22" w:rsidP="00564C22"/>
    <w:p w14:paraId="22B54991" w14:textId="77777777" w:rsidR="00564C22" w:rsidRDefault="009B1AF1" w:rsidP="00564C22">
      <w:pPr>
        <w:pStyle w:val="berschrift4"/>
      </w:pPr>
      <w:bookmarkStart w:id="324" w:name="_Toc983591"/>
      <w:r>
        <w:t>VerifyRequest – XML Syntax</w:t>
      </w:r>
      <w:bookmarkEnd w:id="324"/>
    </w:p>
    <w:p w14:paraId="1FD40583" w14:textId="77777777" w:rsidR="00564C22" w:rsidRPr="5404FA76" w:rsidRDefault="009B1AF1" w:rsidP="00564C22">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23E43128" w14:textId="77777777" w:rsidR="00564C22" w:rsidRDefault="009B1AF1" w:rsidP="00564C22">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3E98B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70753509" w14:textId="77777777" w:rsidR="00564C22" w:rsidRDefault="009B1AF1" w:rsidP="00564C22">
      <w:pPr>
        <w:pStyle w:val="Code"/>
      </w:pPr>
      <w:r>
        <w:rPr>
          <w:color w:val="31849B" w:themeColor="accent5" w:themeShade="BF"/>
        </w:rPr>
        <w:t xml:space="preserve">  &lt;xs:complexContent&gt;</w:t>
      </w:r>
    </w:p>
    <w:p w14:paraId="5B809FF1"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084BC2F" w14:textId="77777777" w:rsidR="00564C22" w:rsidRDefault="009B1AF1" w:rsidP="00564C22">
      <w:pPr>
        <w:pStyle w:val="Code"/>
      </w:pPr>
      <w:r>
        <w:rPr>
          <w:color w:val="31849B" w:themeColor="accent5" w:themeShade="BF"/>
        </w:rPr>
        <w:t xml:space="preserve">      &lt;xs:sequence&gt;</w:t>
      </w:r>
    </w:p>
    <w:p w14:paraId="2F345C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DCA6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FC44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CFBAFA" w14:textId="77777777" w:rsidR="00564C22" w:rsidRDefault="009B1AF1" w:rsidP="00564C22">
      <w:pPr>
        <w:pStyle w:val="Code"/>
      </w:pPr>
      <w:r>
        <w:rPr>
          <w:color w:val="31849B" w:themeColor="accent5" w:themeShade="BF"/>
        </w:rPr>
        <w:t xml:space="preserve">      &lt;/xs:sequence&gt;</w:t>
      </w:r>
    </w:p>
    <w:p w14:paraId="6544D9BE" w14:textId="77777777" w:rsidR="00564C22" w:rsidRDefault="009B1AF1" w:rsidP="00564C22">
      <w:pPr>
        <w:pStyle w:val="Code"/>
      </w:pPr>
      <w:r>
        <w:rPr>
          <w:color w:val="31849B" w:themeColor="accent5" w:themeShade="BF"/>
        </w:rPr>
        <w:t xml:space="preserve">    &lt;/xs:extension&gt;</w:t>
      </w:r>
    </w:p>
    <w:p w14:paraId="1D622E75" w14:textId="77777777" w:rsidR="00564C22" w:rsidRDefault="009B1AF1" w:rsidP="00564C22">
      <w:pPr>
        <w:pStyle w:val="Code"/>
      </w:pPr>
      <w:r>
        <w:rPr>
          <w:color w:val="31849B" w:themeColor="accent5" w:themeShade="BF"/>
        </w:rPr>
        <w:t xml:space="preserve">  &lt;/xs:complexContent&gt;</w:t>
      </w:r>
    </w:p>
    <w:p w14:paraId="5A9D0F93" w14:textId="77777777" w:rsidR="00564C22" w:rsidRDefault="009B1AF1" w:rsidP="00564C22">
      <w:pPr>
        <w:pStyle w:val="Code"/>
      </w:pPr>
      <w:r>
        <w:rPr>
          <w:color w:val="31849B" w:themeColor="accent5" w:themeShade="BF"/>
        </w:rPr>
        <w:t>&lt;/xs:complexType&gt;</w:t>
      </w:r>
    </w:p>
    <w:p w14:paraId="566B68C5" w14:textId="77777777" w:rsidR="00564C22" w:rsidRDefault="009B1AF1" w:rsidP="00564C22">
      <w:pPr>
        <w:spacing w:line="259" w:lineRule="auto"/>
      </w:pPr>
      <w:r>
        <w:lastRenderedPageBreak/>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14:paraId="719F3CC2" w14:textId="77777777" w:rsidR="00564C22" w:rsidRDefault="009B1AF1" w:rsidP="00564C22">
      <w:pPr>
        <w:pStyle w:val="berschrift3"/>
      </w:pPr>
      <w:bookmarkStart w:id="325" w:name="_RefCompD8D7E99B"/>
      <w:bookmarkStart w:id="326" w:name="_Toc983592"/>
      <w:r>
        <w:t>Component VerifyResponse</w:t>
      </w:r>
      <w:bookmarkEnd w:id="325"/>
      <w:bookmarkEnd w:id="326"/>
    </w:p>
    <w:p w14:paraId="04EACD99" w14:textId="77777777" w:rsidR="00564C22" w:rsidRDefault="001725A5" w:rsidP="00564C22">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14:paraId="3EDE2872" w14:textId="77777777" w:rsidR="00564C22" w:rsidRDefault="009B1AF1" w:rsidP="00564C22">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6BC26A4A" w14:textId="77777777" w:rsidR="00564C22" w:rsidRDefault="009B1AF1" w:rsidP="00564C22">
      <w:r>
        <w:t>Below follows a list of the sub-components that constitute this component:</w:t>
      </w:r>
    </w:p>
    <w:p w14:paraId="1C7480A9" w14:textId="77777777" w:rsidR="00564C22" w:rsidRDefault="009B1AF1" w:rsidP="00564C22">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14:paraId="3C789CE6" w14:textId="77777777" w:rsidR="00564C22" w:rsidRDefault="009B1AF1" w:rsidP="00564C22">
      <w:pPr>
        <w:pStyle w:val="berschrift4"/>
      </w:pPr>
      <w:bookmarkStart w:id="327" w:name="_Toc983593"/>
      <w:r>
        <w:t>VerifyResponse – JSON Syntax</w:t>
      </w:r>
      <w:bookmarkEnd w:id="327"/>
    </w:p>
    <w:p w14:paraId="7A2804A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6C47B0D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A48B5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731A6" w14:textId="77777777" w:rsidR="00564C22" w:rsidRDefault="009B1AF1" w:rsidP="00564C22">
            <w:pPr>
              <w:pStyle w:val="Beschriftung"/>
            </w:pPr>
            <w:r>
              <w:t>Element</w:t>
            </w:r>
          </w:p>
        </w:tc>
        <w:tc>
          <w:tcPr>
            <w:tcW w:w="4675" w:type="dxa"/>
          </w:tcPr>
          <w:p w14:paraId="4D185A30"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5E1C1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6FCB88"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5DFCD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50C96E6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A9CEE2F" w14:textId="77777777" w:rsidR="00564C22" w:rsidRDefault="009B1AF1" w:rsidP="00564C22">
      <w:pPr>
        <w:pStyle w:val="Code"/>
        <w:spacing w:line="259" w:lineRule="auto"/>
      </w:pPr>
      <w:r>
        <w:rPr>
          <w:color w:val="31849B" w:themeColor="accent5" w:themeShade="BF"/>
        </w:rPr>
        <w:t>"dss2-VerifyResponseType"</w:t>
      </w:r>
      <w:r>
        <w:t>: {</w:t>
      </w:r>
    </w:p>
    <w:p w14:paraId="516A64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9A163FE" w14:textId="77777777" w:rsidR="00564C22" w:rsidRDefault="009B1AF1" w:rsidP="00564C22">
      <w:pPr>
        <w:pStyle w:val="Code"/>
        <w:spacing w:line="259" w:lineRule="auto"/>
      </w:pPr>
      <w:r>
        <w:rPr>
          <w:color w:val="31849B" w:themeColor="accent5" w:themeShade="BF"/>
        </w:rPr>
        <w:t xml:space="preserve">  "properties"</w:t>
      </w:r>
      <w:r>
        <w:t>: {</w:t>
      </w:r>
    </w:p>
    <w:p w14:paraId="3F860C7F" w14:textId="77777777" w:rsidR="00564C22" w:rsidRDefault="009B1AF1" w:rsidP="00564C22">
      <w:pPr>
        <w:pStyle w:val="Code"/>
        <w:spacing w:line="259" w:lineRule="auto"/>
      </w:pPr>
      <w:r>
        <w:rPr>
          <w:color w:val="31849B" w:themeColor="accent5" w:themeShade="BF"/>
        </w:rPr>
        <w:t xml:space="preserve">    "result"</w:t>
      </w:r>
      <w:r>
        <w:t>: {</w:t>
      </w:r>
    </w:p>
    <w:p w14:paraId="149A3C7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C0EF413" w14:textId="77777777" w:rsidR="00564C22" w:rsidRDefault="009B1AF1" w:rsidP="00564C22">
      <w:pPr>
        <w:pStyle w:val="Code"/>
        <w:spacing w:line="259" w:lineRule="auto"/>
      </w:pPr>
      <w:r>
        <w:t xml:space="preserve">    },</w:t>
      </w:r>
    </w:p>
    <w:p w14:paraId="64B68259" w14:textId="77777777" w:rsidR="00564C22" w:rsidRDefault="009B1AF1" w:rsidP="00564C22">
      <w:pPr>
        <w:pStyle w:val="Code"/>
        <w:spacing w:line="259" w:lineRule="auto"/>
      </w:pPr>
      <w:r>
        <w:rPr>
          <w:color w:val="31849B" w:themeColor="accent5" w:themeShade="BF"/>
        </w:rPr>
        <w:t xml:space="preserve">    "profile"</w:t>
      </w:r>
      <w:r>
        <w:t>: {</w:t>
      </w:r>
    </w:p>
    <w:p w14:paraId="48B37D8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8E28A4B" w14:textId="77777777" w:rsidR="00564C22" w:rsidRDefault="009B1AF1" w:rsidP="00564C22">
      <w:pPr>
        <w:pStyle w:val="Code"/>
        <w:spacing w:line="259" w:lineRule="auto"/>
      </w:pPr>
      <w:r>
        <w:rPr>
          <w:color w:val="31849B" w:themeColor="accent5" w:themeShade="BF"/>
        </w:rPr>
        <w:t xml:space="preserve">      "items"</w:t>
      </w:r>
      <w:r>
        <w:t>: {</w:t>
      </w:r>
    </w:p>
    <w:p w14:paraId="15E01D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CD82C6" w14:textId="77777777" w:rsidR="00564C22" w:rsidRDefault="009B1AF1" w:rsidP="00564C22">
      <w:pPr>
        <w:pStyle w:val="Code"/>
        <w:spacing w:line="259" w:lineRule="auto"/>
      </w:pPr>
      <w:r>
        <w:t xml:space="preserve">      }</w:t>
      </w:r>
    </w:p>
    <w:p w14:paraId="541EBDD2" w14:textId="77777777" w:rsidR="00564C22" w:rsidRDefault="009B1AF1" w:rsidP="00564C22">
      <w:pPr>
        <w:pStyle w:val="Code"/>
        <w:spacing w:line="259" w:lineRule="auto"/>
      </w:pPr>
      <w:r>
        <w:t xml:space="preserve">    },</w:t>
      </w:r>
    </w:p>
    <w:p w14:paraId="3A64FD9A" w14:textId="77777777" w:rsidR="00564C22" w:rsidRDefault="009B1AF1" w:rsidP="00564C22">
      <w:pPr>
        <w:pStyle w:val="Code"/>
        <w:spacing w:line="259" w:lineRule="auto"/>
      </w:pPr>
      <w:r>
        <w:rPr>
          <w:color w:val="31849B" w:themeColor="accent5" w:themeShade="BF"/>
        </w:rPr>
        <w:t xml:space="preserve">    "reqID"</w:t>
      </w:r>
      <w:r>
        <w:t>: {</w:t>
      </w:r>
    </w:p>
    <w:p w14:paraId="4F61CE6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637BD2C" w14:textId="77777777" w:rsidR="00564C22" w:rsidRDefault="009B1AF1" w:rsidP="00564C22">
      <w:pPr>
        <w:pStyle w:val="Code"/>
        <w:spacing w:line="259" w:lineRule="auto"/>
      </w:pPr>
      <w:r>
        <w:t xml:space="preserve">    },</w:t>
      </w:r>
    </w:p>
    <w:p w14:paraId="536141EF" w14:textId="77777777" w:rsidR="00564C22" w:rsidRDefault="009B1AF1" w:rsidP="00564C22">
      <w:pPr>
        <w:pStyle w:val="Code"/>
        <w:spacing w:line="259" w:lineRule="auto"/>
      </w:pPr>
      <w:r>
        <w:rPr>
          <w:color w:val="31849B" w:themeColor="accent5" w:themeShade="BF"/>
        </w:rPr>
        <w:t xml:space="preserve">    "respID"</w:t>
      </w:r>
      <w:r>
        <w:t>: {</w:t>
      </w:r>
    </w:p>
    <w:p w14:paraId="552B5EE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E42E56" w14:textId="77777777" w:rsidR="00564C22" w:rsidRDefault="009B1AF1" w:rsidP="00564C22">
      <w:pPr>
        <w:pStyle w:val="Code"/>
        <w:spacing w:line="259" w:lineRule="auto"/>
      </w:pPr>
      <w:r>
        <w:t xml:space="preserve">    },</w:t>
      </w:r>
    </w:p>
    <w:p w14:paraId="7BD28D74" w14:textId="77777777" w:rsidR="00564C22" w:rsidRDefault="009B1AF1" w:rsidP="00564C22">
      <w:pPr>
        <w:pStyle w:val="Code"/>
        <w:spacing w:line="259" w:lineRule="auto"/>
      </w:pPr>
      <w:r>
        <w:rPr>
          <w:color w:val="31849B" w:themeColor="accent5" w:themeShade="BF"/>
        </w:rPr>
        <w:t xml:space="preserve">    "optOutp"</w:t>
      </w:r>
      <w:r>
        <w:t>: {</w:t>
      </w:r>
    </w:p>
    <w:p w14:paraId="578990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5386E2D2" w14:textId="77777777" w:rsidR="00564C22" w:rsidRDefault="009B1AF1" w:rsidP="00564C22">
      <w:pPr>
        <w:pStyle w:val="Code"/>
        <w:spacing w:line="259" w:lineRule="auto"/>
      </w:pPr>
      <w:r>
        <w:t xml:space="preserve">    }</w:t>
      </w:r>
    </w:p>
    <w:p w14:paraId="78B87424" w14:textId="77777777" w:rsidR="00564C22" w:rsidRDefault="009B1AF1" w:rsidP="00564C22">
      <w:pPr>
        <w:pStyle w:val="Code"/>
        <w:spacing w:line="259" w:lineRule="auto"/>
      </w:pPr>
      <w:r>
        <w:t xml:space="preserve">  }</w:t>
      </w:r>
    </w:p>
    <w:p w14:paraId="574C91D2" w14:textId="77777777" w:rsidR="00564C22" w:rsidRDefault="009B1AF1" w:rsidP="00564C22">
      <w:pPr>
        <w:pStyle w:val="Code"/>
        <w:spacing w:line="259" w:lineRule="auto"/>
      </w:pPr>
      <w:r>
        <w:t>}</w:t>
      </w:r>
    </w:p>
    <w:p w14:paraId="2F831229" w14:textId="77777777" w:rsidR="00564C22" w:rsidRDefault="00564C22" w:rsidP="00564C22"/>
    <w:p w14:paraId="525C85D0" w14:textId="77777777" w:rsidR="00564C22" w:rsidRDefault="009B1AF1" w:rsidP="00564C22">
      <w:pPr>
        <w:pStyle w:val="berschrift4"/>
      </w:pPr>
      <w:bookmarkStart w:id="328" w:name="_Toc983594"/>
      <w:r>
        <w:t>VerifyResponse – XML Syntax</w:t>
      </w:r>
      <w:bookmarkEnd w:id="328"/>
    </w:p>
    <w:p w14:paraId="42864B03" w14:textId="77777777" w:rsidR="00564C22" w:rsidRPr="5404FA76" w:rsidRDefault="009B1AF1" w:rsidP="00564C22">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34F892C0" w14:textId="77777777" w:rsidR="00564C22" w:rsidRDefault="009B1AF1" w:rsidP="00564C22">
      <w:r w:rsidRPr="005A6FFD">
        <w:rPr>
          <w:rFonts w:eastAsia="Arial"/>
        </w:rPr>
        <w:lastRenderedPageBreak/>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F228F5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2BE2C4CB" w14:textId="77777777" w:rsidR="00564C22" w:rsidRDefault="009B1AF1" w:rsidP="00564C22">
      <w:pPr>
        <w:pStyle w:val="Code"/>
      </w:pPr>
      <w:r>
        <w:rPr>
          <w:color w:val="31849B" w:themeColor="accent5" w:themeShade="BF"/>
        </w:rPr>
        <w:t xml:space="preserve">  &lt;xs:complexContent&gt;</w:t>
      </w:r>
    </w:p>
    <w:p w14:paraId="35A469B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7F77DC94" w14:textId="77777777" w:rsidR="00564C22" w:rsidRDefault="009B1AF1" w:rsidP="00564C22">
      <w:pPr>
        <w:pStyle w:val="Code"/>
      </w:pPr>
      <w:r>
        <w:rPr>
          <w:color w:val="31849B" w:themeColor="accent5" w:themeShade="BF"/>
        </w:rPr>
        <w:t xml:space="preserve">      &lt;xs:sequence&gt;</w:t>
      </w:r>
    </w:p>
    <w:p w14:paraId="345610D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D0609E" w14:textId="77777777" w:rsidR="00564C22" w:rsidRDefault="009B1AF1" w:rsidP="00564C22">
      <w:pPr>
        <w:pStyle w:val="Code"/>
      </w:pPr>
      <w:r>
        <w:rPr>
          <w:color w:val="31849B" w:themeColor="accent5" w:themeShade="BF"/>
        </w:rPr>
        <w:t xml:space="preserve">      &lt;/xs:sequence&gt;</w:t>
      </w:r>
    </w:p>
    <w:p w14:paraId="291771CE" w14:textId="77777777" w:rsidR="00564C22" w:rsidRDefault="009B1AF1" w:rsidP="00564C22">
      <w:pPr>
        <w:pStyle w:val="Code"/>
      </w:pPr>
      <w:r>
        <w:rPr>
          <w:color w:val="31849B" w:themeColor="accent5" w:themeShade="BF"/>
        </w:rPr>
        <w:t xml:space="preserve">    &lt;/xs:extension&gt;</w:t>
      </w:r>
    </w:p>
    <w:p w14:paraId="0375AE9A" w14:textId="77777777" w:rsidR="00564C22" w:rsidRDefault="009B1AF1" w:rsidP="00564C22">
      <w:pPr>
        <w:pStyle w:val="Code"/>
      </w:pPr>
      <w:r>
        <w:rPr>
          <w:color w:val="31849B" w:themeColor="accent5" w:themeShade="BF"/>
        </w:rPr>
        <w:t xml:space="preserve">  &lt;/xs:complexContent&gt;</w:t>
      </w:r>
    </w:p>
    <w:p w14:paraId="54B7F75A" w14:textId="77777777" w:rsidR="00564C22" w:rsidRDefault="009B1AF1" w:rsidP="00564C22">
      <w:pPr>
        <w:pStyle w:val="Code"/>
      </w:pPr>
      <w:r>
        <w:rPr>
          <w:color w:val="31849B" w:themeColor="accent5" w:themeShade="BF"/>
        </w:rPr>
        <w:t>&lt;/xs:complexType&gt;</w:t>
      </w:r>
    </w:p>
    <w:p w14:paraId="3099146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14:paraId="7BAFC186" w14:textId="77777777" w:rsidR="00564C22" w:rsidRDefault="009B1AF1" w:rsidP="00564C22">
      <w:pPr>
        <w:pStyle w:val="berschrift3"/>
      </w:pPr>
      <w:bookmarkStart w:id="329" w:name="_RefCompD39ED54B"/>
      <w:bookmarkStart w:id="330" w:name="_Toc983595"/>
      <w:r>
        <w:t>Component PendingRequest</w:t>
      </w:r>
      <w:bookmarkEnd w:id="329"/>
      <w:bookmarkEnd w:id="330"/>
    </w:p>
    <w:p w14:paraId="20A02E4A" w14:textId="77777777" w:rsidR="00564C22" w:rsidRDefault="001725A5" w:rsidP="00564C22">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14:paraId="3C1C830E" w14:textId="77777777" w:rsidR="00564C22" w:rsidRDefault="009B1AF1" w:rsidP="00564C22">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CDC9671" w14:textId="77777777" w:rsidR="00564C22" w:rsidRDefault="009B1AF1" w:rsidP="00564C22">
      <w:r>
        <w:t>Below follows a list of the sub-components that constitute this component:</w:t>
      </w:r>
    </w:p>
    <w:p w14:paraId="2584252D" w14:textId="77777777" w:rsidR="00564C22" w:rsidRDefault="009B1AF1" w:rsidP="00564C22">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14:paraId="5992E4B2" w14:textId="77777777" w:rsidR="00564C22" w:rsidRDefault="009B1AF1" w:rsidP="00564C22">
      <w:pPr>
        <w:pStyle w:val="berschrift4"/>
      </w:pPr>
      <w:bookmarkStart w:id="331" w:name="_Toc983596"/>
      <w:r>
        <w:t>PendingRequest – JSON Syntax</w:t>
      </w:r>
      <w:bookmarkEnd w:id="331"/>
    </w:p>
    <w:p w14:paraId="735C671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3AEBC2C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5DE42C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9D56F2" w14:textId="77777777" w:rsidR="00564C22" w:rsidRDefault="009B1AF1" w:rsidP="00564C22">
            <w:pPr>
              <w:pStyle w:val="Beschriftung"/>
            </w:pPr>
            <w:r>
              <w:t>Element</w:t>
            </w:r>
          </w:p>
        </w:tc>
        <w:tc>
          <w:tcPr>
            <w:tcW w:w="4675" w:type="dxa"/>
          </w:tcPr>
          <w:p w14:paraId="0C1D29E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C3E782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B50E9F"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1EFEB3A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7394B81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66A26C" w14:textId="77777777" w:rsidR="00564C22" w:rsidRDefault="009B1AF1" w:rsidP="00564C22">
      <w:pPr>
        <w:pStyle w:val="Code"/>
        <w:spacing w:line="259" w:lineRule="auto"/>
      </w:pPr>
      <w:r>
        <w:rPr>
          <w:color w:val="31849B" w:themeColor="accent5" w:themeShade="BF"/>
        </w:rPr>
        <w:t>"dss2-PendingRequestType"</w:t>
      </w:r>
      <w:r>
        <w:t>: {</w:t>
      </w:r>
    </w:p>
    <w:p w14:paraId="1B71C3E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75575F" w14:textId="77777777" w:rsidR="00564C22" w:rsidRDefault="009B1AF1" w:rsidP="00564C22">
      <w:pPr>
        <w:pStyle w:val="Code"/>
        <w:spacing w:line="259" w:lineRule="auto"/>
      </w:pPr>
      <w:r>
        <w:rPr>
          <w:color w:val="31849B" w:themeColor="accent5" w:themeShade="BF"/>
        </w:rPr>
        <w:t xml:space="preserve">  "properties"</w:t>
      </w:r>
      <w:r>
        <w:t>: {</w:t>
      </w:r>
    </w:p>
    <w:p w14:paraId="0EA5CB47" w14:textId="77777777" w:rsidR="00564C22" w:rsidRDefault="009B1AF1" w:rsidP="00564C22">
      <w:pPr>
        <w:pStyle w:val="Code"/>
        <w:spacing w:line="259" w:lineRule="auto"/>
      </w:pPr>
      <w:r>
        <w:rPr>
          <w:color w:val="31849B" w:themeColor="accent5" w:themeShade="BF"/>
        </w:rPr>
        <w:t xml:space="preserve">    "profile"</w:t>
      </w:r>
      <w:r>
        <w:t>: {</w:t>
      </w:r>
    </w:p>
    <w:p w14:paraId="09742E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9303C94" w14:textId="77777777" w:rsidR="00564C22" w:rsidRDefault="009B1AF1" w:rsidP="00564C22">
      <w:pPr>
        <w:pStyle w:val="Code"/>
        <w:spacing w:line="259" w:lineRule="auto"/>
      </w:pPr>
      <w:r>
        <w:rPr>
          <w:color w:val="31849B" w:themeColor="accent5" w:themeShade="BF"/>
        </w:rPr>
        <w:t xml:space="preserve">      "items"</w:t>
      </w:r>
      <w:r>
        <w:t>: {</w:t>
      </w:r>
    </w:p>
    <w:p w14:paraId="5A90D26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0E4B50E" w14:textId="77777777" w:rsidR="00564C22" w:rsidRDefault="009B1AF1" w:rsidP="00564C22">
      <w:pPr>
        <w:pStyle w:val="Code"/>
        <w:spacing w:line="259" w:lineRule="auto"/>
      </w:pPr>
      <w:r>
        <w:t xml:space="preserve">      }</w:t>
      </w:r>
    </w:p>
    <w:p w14:paraId="61028252" w14:textId="77777777" w:rsidR="00564C22" w:rsidRDefault="009B1AF1" w:rsidP="00564C22">
      <w:pPr>
        <w:pStyle w:val="Code"/>
        <w:spacing w:line="259" w:lineRule="auto"/>
      </w:pPr>
      <w:r>
        <w:t xml:space="preserve">    },</w:t>
      </w:r>
    </w:p>
    <w:p w14:paraId="384E7263" w14:textId="77777777" w:rsidR="00564C22" w:rsidRDefault="009B1AF1" w:rsidP="00564C22">
      <w:pPr>
        <w:pStyle w:val="Code"/>
        <w:spacing w:line="259" w:lineRule="auto"/>
      </w:pPr>
      <w:r>
        <w:rPr>
          <w:color w:val="31849B" w:themeColor="accent5" w:themeShade="BF"/>
        </w:rPr>
        <w:t xml:space="preserve">    "reqID"</w:t>
      </w:r>
      <w:r>
        <w:t>: {</w:t>
      </w:r>
    </w:p>
    <w:p w14:paraId="348702C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A834D36" w14:textId="77777777" w:rsidR="00564C22" w:rsidRDefault="009B1AF1" w:rsidP="00564C22">
      <w:pPr>
        <w:pStyle w:val="Code"/>
        <w:spacing w:line="259" w:lineRule="auto"/>
      </w:pPr>
      <w:r>
        <w:t xml:space="preserve">    },</w:t>
      </w:r>
    </w:p>
    <w:p w14:paraId="5A35E92E" w14:textId="77777777" w:rsidR="00564C22" w:rsidRDefault="009B1AF1" w:rsidP="00564C22">
      <w:pPr>
        <w:pStyle w:val="Code"/>
        <w:spacing w:line="259" w:lineRule="auto"/>
      </w:pPr>
      <w:r>
        <w:rPr>
          <w:color w:val="31849B" w:themeColor="accent5" w:themeShade="BF"/>
        </w:rPr>
        <w:t xml:space="preserve">    "claimedIdentity"</w:t>
      </w:r>
      <w:r>
        <w:t>: {</w:t>
      </w:r>
    </w:p>
    <w:p w14:paraId="613F7E5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BDFFB98" w14:textId="77777777" w:rsidR="00564C22" w:rsidRDefault="009B1AF1" w:rsidP="00564C22">
      <w:pPr>
        <w:pStyle w:val="Code"/>
        <w:spacing w:line="259" w:lineRule="auto"/>
      </w:pPr>
      <w:r>
        <w:lastRenderedPageBreak/>
        <w:t xml:space="preserve">    }</w:t>
      </w:r>
    </w:p>
    <w:p w14:paraId="3AC3E470" w14:textId="77777777" w:rsidR="00564C22" w:rsidRDefault="009B1AF1" w:rsidP="00564C22">
      <w:pPr>
        <w:pStyle w:val="Code"/>
        <w:spacing w:line="259" w:lineRule="auto"/>
      </w:pPr>
      <w:r>
        <w:t xml:space="preserve">  }</w:t>
      </w:r>
    </w:p>
    <w:p w14:paraId="081F7DF3" w14:textId="77777777" w:rsidR="00564C22" w:rsidRDefault="009B1AF1" w:rsidP="00564C22">
      <w:pPr>
        <w:pStyle w:val="Code"/>
        <w:spacing w:line="259" w:lineRule="auto"/>
      </w:pPr>
      <w:r>
        <w:t>}</w:t>
      </w:r>
    </w:p>
    <w:p w14:paraId="3B2F7DEA" w14:textId="77777777" w:rsidR="00564C22" w:rsidRDefault="00564C22" w:rsidP="00564C22"/>
    <w:p w14:paraId="27FE3B0C" w14:textId="77777777" w:rsidR="00564C22" w:rsidRDefault="009B1AF1" w:rsidP="00564C22">
      <w:pPr>
        <w:pStyle w:val="berschrift4"/>
      </w:pPr>
      <w:bookmarkStart w:id="332" w:name="_Toc983597"/>
      <w:r>
        <w:t>PendingRequest – XML Syntax</w:t>
      </w:r>
      <w:bookmarkEnd w:id="332"/>
    </w:p>
    <w:p w14:paraId="5F2C084F" w14:textId="77777777" w:rsidR="00564C22" w:rsidRPr="5404FA76" w:rsidRDefault="009B1AF1" w:rsidP="00564C22">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3747AD72" w14:textId="77777777" w:rsidR="00564C22" w:rsidRDefault="009B1AF1" w:rsidP="00564C22">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D5B3B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485C9AB8" w14:textId="77777777" w:rsidR="00564C22" w:rsidRDefault="009B1AF1" w:rsidP="00564C22">
      <w:pPr>
        <w:pStyle w:val="Code"/>
      </w:pPr>
      <w:r>
        <w:rPr>
          <w:color w:val="31849B" w:themeColor="accent5" w:themeShade="BF"/>
        </w:rPr>
        <w:t xml:space="preserve">  &lt;xs:complexContent&gt;</w:t>
      </w:r>
    </w:p>
    <w:p w14:paraId="23A86ED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0FB21551" w14:textId="77777777" w:rsidR="00564C22" w:rsidRDefault="009B1AF1" w:rsidP="00564C22">
      <w:pPr>
        <w:pStyle w:val="Code"/>
      </w:pPr>
      <w:r>
        <w:rPr>
          <w:color w:val="31849B" w:themeColor="accent5" w:themeShade="BF"/>
        </w:rPr>
        <w:t xml:space="preserve">      &lt;xs:sequence&gt;</w:t>
      </w:r>
    </w:p>
    <w:p w14:paraId="3DE86F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1078D1" w14:textId="77777777" w:rsidR="00564C22" w:rsidRDefault="009B1AF1" w:rsidP="00564C22">
      <w:pPr>
        <w:pStyle w:val="Code"/>
      </w:pPr>
      <w:r>
        <w:rPr>
          <w:color w:val="31849B" w:themeColor="accent5" w:themeShade="BF"/>
        </w:rPr>
        <w:t xml:space="preserve">      &lt;/xs:sequence&gt;</w:t>
      </w:r>
    </w:p>
    <w:p w14:paraId="27F7BC46" w14:textId="77777777" w:rsidR="00564C22" w:rsidRDefault="009B1AF1" w:rsidP="00564C22">
      <w:pPr>
        <w:pStyle w:val="Code"/>
      </w:pPr>
      <w:r>
        <w:rPr>
          <w:color w:val="31849B" w:themeColor="accent5" w:themeShade="BF"/>
        </w:rPr>
        <w:t xml:space="preserve">    &lt;/xs:extension&gt;</w:t>
      </w:r>
    </w:p>
    <w:p w14:paraId="65FE94CE" w14:textId="77777777" w:rsidR="00564C22" w:rsidRDefault="009B1AF1" w:rsidP="00564C22">
      <w:pPr>
        <w:pStyle w:val="Code"/>
      </w:pPr>
      <w:r>
        <w:rPr>
          <w:color w:val="31849B" w:themeColor="accent5" w:themeShade="BF"/>
        </w:rPr>
        <w:t xml:space="preserve">  &lt;/xs:complexContent&gt;</w:t>
      </w:r>
    </w:p>
    <w:p w14:paraId="729F98B2" w14:textId="77777777" w:rsidR="00564C22" w:rsidRDefault="009B1AF1" w:rsidP="00564C22">
      <w:pPr>
        <w:pStyle w:val="Code"/>
      </w:pPr>
      <w:r>
        <w:rPr>
          <w:color w:val="31849B" w:themeColor="accent5" w:themeShade="BF"/>
        </w:rPr>
        <w:t>&lt;/xs:complexType&gt;</w:t>
      </w:r>
    </w:p>
    <w:p w14:paraId="6FB1DA2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14:paraId="150ADCD1" w14:textId="77777777" w:rsidR="006D31DB" w:rsidRDefault="009B1AF1" w:rsidP="00564C22">
      <w:pPr>
        <w:pStyle w:val="berschrift2"/>
      </w:pPr>
      <w:bookmarkStart w:id="333" w:name="_Toc983598"/>
      <w:r>
        <w:t>Optional data structures defined in this document</w:t>
      </w:r>
      <w:bookmarkEnd w:id="333"/>
    </w:p>
    <w:p w14:paraId="5CC5FEE3"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2D036D0" w14:textId="77777777" w:rsidR="00564C22" w:rsidRDefault="00564C22" w:rsidP="00564C22"/>
    <w:p w14:paraId="78D39610" w14:textId="77777777" w:rsidR="00564C22" w:rsidRDefault="009B1AF1" w:rsidP="00564C22">
      <w:pPr>
        <w:pStyle w:val="berschrift3"/>
      </w:pPr>
      <w:bookmarkStart w:id="334" w:name="_RefCompDACDADA1"/>
      <w:bookmarkStart w:id="335" w:name="_Toc983599"/>
      <w:r>
        <w:t>Component RequestID</w:t>
      </w:r>
      <w:bookmarkEnd w:id="334"/>
      <w:bookmarkEnd w:id="335"/>
    </w:p>
    <w:p w14:paraId="6830CF1C" w14:textId="77777777" w:rsidR="00564C22" w:rsidRDefault="00564C22" w:rsidP="00564C22"/>
    <w:p w14:paraId="33864335" w14:textId="77777777" w:rsidR="00564C22" w:rsidRDefault="009B1AF1" w:rsidP="00564C22">
      <w:r>
        <w:t>Below follows a list of the sub-components that constitute this component:</w:t>
      </w:r>
    </w:p>
    <w:p w14:paraId="40CD2085"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1865671C" w14:textId="77777777" w:rsidR="00564C22" w:rsidRDefault="009B1AF1" w:rsidP="00564C22">
      <w:pPr>
        <w:pStyle w:val="berschrift4"/>
      </w:pPr>
      <w:bookmarkStart w:id="336" w:name="_Toc983600"/>
      <w:r>
        <w:t>RequestID – JSON Syntax</w:t>
      </w:r>
      <w:bookmarkEnd w:id="336"/>
    </w:p>
    <w:p w14:paraId="05315A04"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515711CF" w14:textId="77777777" w:rsidR="00564C22" w:rsidRDefault="00564C22" w:rsidP="00564C22"/>
    <w:p w14:paraId="1453218C" w14:textId="77777777" w:rsidR="00564C22" w:rsidRDefault="009B1AF1" w:rsidP="00564C22">
      <w:pPr>
        <w:pStyle w:val="berschrift4"/>
      </w:pPr>
      <w:bookmarkStart w:id="337" w:name="_Toc983601"/>
      <w:r>
        <w:t>RequestID – XML Syntax</w:t>
      </w:r>
      <w:bookmarkEnd w:id="337"/>
    </w:p>
    <w:p w14:paraId="543AA830" w14:textId="77777777" w:rsidR="00564C22" w:rsidRPr="5404FA76" w:rsidRDefault="009B1AF1" w:rsidP="00564C22">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69531958" w14:textId="77777777" w:rsidR="00564C22" w:rsidRDefault="009B1AF1" w:rsidP="00564C22">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40031FE"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068A9BC4"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0E86746A" w14:textId="77777777" w:rsidR="00564C22" w:rsidRDefault="009B1AF1" w:rsidP="00564C22">
      <w:pPr>
        <w:pStyle w:val="Code"/>
      </w:pPr>
      <w:r>
        <w:rPr>
          <w:color w:val="31849B" w:themeColor="accent5" w:themeShade="BF"/>
        </w:rPr>
        <w:t>&lt;/xs:simpleType&gt;</w:t>
      </w:r>
    </w:p>
    <w:p w14:paraId="572CC18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14:paraId="6B0A1D28" w14:textId="77777777" w:rsidR="00564C22" w:rsidRDefault="009B1AF1" w:rsidP="00564C22">
      <w:pPr>
        <w:pStyle w:val="berschrift3"/>
      </w:pPr>
      <w:bookmarkStart w:id="338" w:name="_RefComp854EF302"/>
      <w:bookmarkStart w:id="339" w:name="_Toc983602"/>
      <w:r>
        <w:lastRenderedPageBreak/>
        <w:t>Component ResponseID</w:t>
      </w:r>
      <w:bookmarkEnd w:id="338"/>
      <w:bookmarkEnd w:id="339"/>
    </w:p>
    <w:p w14:paraId="7E0D66B0" w14:textId="77777777" w:rsidR="00564C22" w:rsidRDefault="00564C22" w:rsidP="00564C22"/>
    <w:p w14:paraId="63296226" w14:textId="77777777" w:rsidR="00564C22" w:rsidRDefault="009B1AF1" w:rsidP="00564C22">
      <w:r>
        <w:t>Below follows a list of the sub-components that constitute this component:</w:t>
      </w:r>
    </w:p>
    <w:p w14:paraId="45A74184" w14:textId="77777777" w:rsidR="00564C22" w:rsidRDefault="009B1AF1" w:rsidP="00564C22">
      <w:pPr>
        <w:pStyle w:val="Member"/>
      </w:pPr>
      <w:r>
        <w:t xml:space="preserve">The </w:t>
      </w:r>
      <w:r w:rsidRPr="35C1378D">
        <w:rPr>
          <w:rStyle w:val="Datatype"/>
        </w:rPr>
        <w:t>value</w:t>
      </w:r>
      <w:r>
        <w:t xml:space="preserve"> element MUST contain one instance of a string. </w:t>
      </w:r>
    </w:p>
    <w:p w14:paraId="3C894C81" w14:textId="77777777" w:rsidR="00564C22" w:rsidRDefault="009B1AF1" w:rsidP="00564C22">
      <w:pPr>
        <w:pStyle w:val="berschrift4"/>
      </w:pPr>
      <w:bookmarkStart w:id="340" w:name="_Toc983603"/>
      <w:r>
        <w:t>ResponseID – JSON Syntax</w:t>
      </w:r>
      <w:bookmarkEnd w:id="340"/>
    </w:p>
    <w:p w14:paraId="7A48CBC0"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55BD6B40" w14:textId="77777777" w:rsidR="00564C22" w:rsidRDefault="00564C22" w:rsidP="00564C22"/>
    <w:p w14:paraId="5EC862AB" w14:textId="77777777" w:rsidR="00564C22" w:rsidRDefault="009B1AF1" w:rsidP="00564C22">
      <w:pPr>
        <w:pStyle w:val="berschrift4"/>
      </w:pPr>
      <w:bookmarkStart w:id="341" w:name="_Toc983604"/>
      <w:r>
        <w:t>ResponseID – XML Syntax</w:t>
      </w:r>
      <w:bookmarkEnd w:id="341"/>
    </w:p>
    <w:p w14:paraId="487E33F4" w14:textId="77777777" w:rsidR="00564C22" w:rsidRPr="5404FA76" w:rsidRDefault="009B1AF1" w:rsidP="00564C22">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2C9BFED2" w14:textId="77777777" w:rsidR="00564C22" w:rsidRDefault="009B1AF1" w:rsidP="00564C22">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78B7655" w14:textId="77777777" w:rsidR="00564C22" w:rsidRDefault="009B1AF1" w:rsidP="00564C22">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3C4795FD"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151CF2C" w14:textId="77777777" w:rsidR="00564C22" w:rsidRDefault="009B1AF1" w:rsidP="00564C22">
      <w:pPr>
        <w:pStyle w:val="Code"/>
      </w:pPr>
      <w:r>
        <w:rPr>
          <w:color w:val="31849B" w:themeColor="accent5" w:themeShade="BF"/>
        </w:rPr>
        <w:t>&lt;/xs:simpleType&gt;</w:t>
      </w:r>
    </w:p>
    <w:p w14:paraId="5A8590A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14:paraId="510BC71D" w14:textId="77777777" w:rsidR="00564C22" w:rsidRDefault="009B1AF1" w:rsidP="00564C22">
      <w:pPr>
        <w:pStyle w:val="berschrift3"/>
      </w:pPr>
      <w:bookmarkStart w:id="342" w:name="_RefCompE88C5C04"/>
      <w:bookmarkStart w:id="343" w:name="_Toc983605"/>
      <w:r>
        <w:t>Component OptionalInputsBase</w:t>
      </w:r>
      <w:bookmarkEnd w:id="342"/>
      <w:bookmarkEnd w:id="343"/>
    </w:p>
    <w:p w14:paraId="4BE278F4" w14:textId="77777777" w:rsidR="00564C22" w:rsidRDefault="001725A5" w:rsidP="00564C22">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14:paraId="4A47052D" w14:textId="77777777" w:rsidR="00564C22" w:rsidRDefault="009B1AF1" w:rsidP="00564C22">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219E75B4" w14:textId="77777777" w:rsidR="00564C22" w:rsidRDefault="009B1AF1" w:rsidP="00564C22">
      <w:r>
        <w:t>Below follows a list of the sub-components that constitute this component:</w:t>
      </w:r>
    </w:p>
    <w:p w14:paraId="57163283" w14:textId="77777777" w:rsidR="00564C22" w:rsidRDefault="009B1AF1" w:rsidP="00564C22">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indicates the identity of the client who is making a request. The server may use this to parameterize any aspect of its processing. Profiles that make use of this element MUST define its semantics.</w:t>
      </w:r>
    </w:p>
    <w:p w14:paraId="099CA74E" w14:textId="77777777"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14:paraId="59CB1B66" w14:textId="77777777" w:rsidR="00564C22" w:rsidRDefault="009B1AF1" w:rsidP="00564C22">
      <w:pPr>
        <w:pStyle w:val="Member"/>
      </w:pPr>
      <w:r>
        <w:t xml:space="preserve">The OPTIONAL </w:t>
      </w:r>
      <w:r w:rsidRPr="35C1378D">
        <w:rPr>
          <w:rStyle w:val="Datatype"/>
        </w:rPr>
        <w:t>AddTimestamp</w:t>
      </w:r>
      <w:r>
        <w:t xml:space="preserve"> element, if present, MAY occur zero or more times containing a URI.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14:paraId="5FE6FD82" w14:textId="77777777" w:rsidR="00564C22" w:rsidRDefault="009B1AF1" w:rsidP="00564C22">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14:paraId="3B983BD1" w14:textId="77777777" w:rsidR="00564C22" w:rsidRDefault="009B1AF1" w:rsidP="00564C22">
      <w:pPr>
        <w:pStyle w:val="Member"/>
      </w:pPr>
      <w:r>
        <w:t xml:space="preserve">The OPTIONAL </w:t>
      </w:r>
      <w:r w:rsidRPr="35C1378D">
        <w:rPr>
          <w:rStyle w:val="Datatype"/>
        </w:rPr>
        <w:t>Nonce</w:t>
      </w:r>
      <w:r>
        <w:t xml:space="preserve"> element, if present, MUST contain an integer. </w:t>
      </w:r>
      <w:r w:rsidR="001F57CC" w:rsidRPr="003A06D0">
        <w:rPr>
          <w:lang w:val="en-GB"/>
        </w:rPr>
        <w:t>The Nonce element MAY be used to provide a large random number to enable the client correlate a timestamp request with the response.</w:t>
      </w:r>
    </w:p>
    <w:p w14:paraId="5A3BA7BA" w14:textId="77777777" w:rsidR="00564C22" w:rsidRDefault="009B1AF1" w:rsidP="00564C22">
      <w:pPr>
        <w:pStyle w:val="berschrift4"/>
      </w:pPr>
      <w:bookmarkStart w:id="344" w:name="_Toc983606"/>
      <w:r>
        <w:t>OptionalInputsBase – JSON Syntax</w:t>
      </w:r>
      <w:bookmarkEnd w:id="344"/>
    </w:p>
    <w:p w14:paraId="3D9E6C81"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01B553DA" w14:textId="77777777" w:rsidR="00564C22" w:rsidRDefault="00564C22" w:rsidP="00564C22"/>
    <w:p w14:paraId="245E9482" w14:textId="77777777" w:rsidR="00564C22" w:rsidRDefault="009B1AF1" w:rsidP="00564C22">
      <w:pPr>
        <w:pStyle w:val="berschrift4"/>
      </w:pPr>
      <w:bookmarkStart w:id="345" w:name="_Toc983607"/>
      <w:r>
        <w:t>OptionalInputsBase – XML Syntax</w:t>
      </w:r>
      <w:bookmarkEnd w:id="345"/>
    </w:p>
    <w:p w14:paraId="5B740F8D" w14:textId="77777777" w:rsidR="00564C22" w:rsidRPr="5404FA76" w:rsidRDefault="009B1AF1" w:rsidP="00564C22">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E857A47" w14:textId="77777777" w:rsidR="00564C22" w:rsidRDefault="009B1AF1" w:rsidP="00564C22">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B0B86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39F339D" w14:textId="77777777" w:rsidR="00564C22" w:rsidRDefault="009B1AF1" w:rsidP="00564C22">
      <w:pPr>
        <w:pStyle w:val="Code"/>
      </w:pPr>
      <w:r>
        <w:rPr>
          <w:color w:val="31849B" w:themeColor="accent5" w:themeShade="BF"/>
        </w:rPr>
        <w:t xml:space="preserve">  &lt;xs:complexContent&gt;</w:t>
      </w:r>
    </w:p>
    <w:p w14:paraId="6D8BF2F6"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2CF4BAE8" w14:textId="77777777" w:rsidR="00564C22" w:rsidRDefault="009B1AF1" w:rsidP="00564C22">
      <w:pPr>
        <w:pStyle w:val="Code"/>
      </w:pPr>
      <w:r>
        <w:rPr>
          <w:color w:val="31849B" w:themeColor="accent5" w:themeShade="BF"/>
        </w:rPr>
        <w:t xml:space="preserve">      &lt;xs:sequence&gt;</w:t>
      </w:r>
    </w:p>
    <w:p w14:paraId="43B333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CD3E0B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76112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216DF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8372B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D4D136" w14:textId="77777777" w:rsidR="00564C22" w:rsidRDefault="009B1AF1" w:rsidP="00564C22">
      <w:pPr>
        <w:pStyle w:val="Code"/>
      </w:pPr>
      <w:r>
        <w:rPr>
          <w:color w:val="31849B" w:themeColor="accent5" w:themeShade="BF"/>
        </w:rPr>
        <w:t xml:space="preserve">      &lt;/xs:sequence&gt;</w:t>
      </w:r>
    </w:p>
    <w:p w14:paraId="276AF2B0" w14:textId="77777777" w:rsidR="00564C22" w:rsidRDefault="009B1AF1" w:rsidP="00564C22">
      <w:pPr>
        <w:pStyle w:val="Code"/>
      </w:pPr>
      <w:r>
        <w:rPr>
          <w:color w:val="31849B" w:themeColor="accent5" w:themeShade="BF"/>
        </w:rPr>
        <w:t xml:space="preserve">    &lt;/xs:extension&gt;</w:t>
      </w:r>
    </w:p>
    <w:p w14:paraId="4CED1D42" w14:textId="77777777" w:rsidR="00564C22" w:rsidRDefault="009B1AF1" w:rsidP="00564C22">
      <w:pPr>
        <w:pStyle w:val="Code"/>
      </w:pPr>
      <w:r>
        <w:rPr>
          <w:color w:val="31849B" w:themeColor="accent5" w:themeShade="BF"/>
        </w:rPr>
        <w:t xml:space="preserve">  &lt;/xs:complexContent&gt;</w:t>
      </w:r>
    </w:p>
    <w:p w14:paraId="3F884637" w14:textId="77777777" w:rsidR="00564C22" w:rsidRDefault="009B1AF1" w:rsidP="00564C22">
      <w:pPr>
        <w:pStyle w:val="Code"/>
      </w:pPr>
      <w:r>
        <w:rPr>
          <w:color w:val="31849B" w:themeColor="accent5" w:themeShade="BF"/>
        </w:rPr>
        <w:t>&lt;/xs:complexType&gt;</w:t>
      </w:r>
    </w:p>
    <w:p w14:paraId="69FA92A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14:paraId="4CD824D9" w14:textId="77777777" w:rsidR="00564C22" w:rsidRDefault="009B1AF1" w:rsidP="00564C22">
      <w:pPr>
        <w:pStyle w:val="berschrift3"/>
      </w:pPr>
      <w:bookmarkStart w:id="346" w:name="_RefComp84D46F92"/>
      <w:bookmarkStart w:id="347" w:name="_Toc983608"/>
      <w:r>
        <w:lastRenderedPageBreak/>
        <w:t>Component OptionalInputsSign</w:t>
      </w:r>
      <w:bookmarkEnd w:id="346"/>
      <w:bookmarkEnd w:id="347"/>
    </w:p>
    <w:p w14:paraId="1B0A6410" w14:textId="77777777" w:rsidR="00564C22" w:rsidRDefault="001725A5" w:rsidP="00564C22">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78AD7B5F" w14:textId="77777777" w:rsidR="00564C22" w:rsidRDefault="009B1AF1" w:rsidP="00564C22">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3262E93E" w14:textId="77777777" w:rsidR="00564C22" w:rsidRDefault="009B1AF1" w:rsidP="00564C22">
      <w:r>
        <w:t>Below follows a list of the sub-components that constitute this component:</w:t>
      </w:r>
    </w:p>
    <w:p w14:paraId="179AC193" w14:textId="77777777" w:rsidR="00564C22" w:rsidRDefault="009B1AF1" w:rsidP="00564C22">
      <w:pPr>
        <w:pStyle w:val="Member"/>
      </w:pPr>
      <w:r>
        <w:lastRenderedPageBreak/>
        <w:t xml:space="preserve">The OPTIONAL </w:t>
      </w:r>
      <w:r w:rsidRPr="35C1378D">
        <w:rPr>
          <w:rStyle w:val="Datatype"/>
        </w:rPr>
        <w:t>SignatureType</w:t>
      </w:r>
      <w:r>
        <w:t xml:space="preserve"> element, if present, MUST contain a URI.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14:paraId="2700D3E9" w14:textId="77777777" w:rsidR="00564C22" w:rsidRDefault="009B1AF1" w:rsidP="00564C22">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element gives a hint regarding the target audience of the requested signature.</w:t>
      </w:r>
    </w:p>
    <w:p w14:paraId="65CE4B43" w14:textId="77777777" w:rsidR="00564C22" w:rsidRDefault="009B1AF1" w:rsidP="00564C22">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14:paraId="362A3D54" w14:textId="77777777" w:rsidR="00564C22" w:rsidRDefault="009B1AF1" w:rsidP="00564C22">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14:paraId="0D7FA040" w14:textId="77777777" w:rsidR="00564C22" w:rsidRDefault="009B1AF1" w:rsidP="00564C22">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14:paraId="74337DD4" w14:textId="77777777" w:rsidR="00564C22" w:rsidRDefault="009B1AF1" w:rsidP="00564C22">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14:paraId="766F3243" w14:textId="77777777" w:rsidR="00564C22" w:rsidRDefault="009B1AF1" w:rsidP="00564C22">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w14:paraId="22E8251C" w14:textId="77777777" w:rsidR="00564C22" w:rsidRDefault="009B1AF1" w:rsidP="00564C22">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14:paraId="3EE464E2" w14:textId="77777777" w:rsidR="00564C22" w:rsidRDefault="009B1AF1" w:rsidP="00564C22">
      <w:pPr>
        <w:pStyle w:val="Member"/>
      </w:pPr>
      <w:r>
        <w:t xml:space="preserve">The OPTIONAL </w:t>
      </w:r>
      <w:r w:rsidRPr="35C1378D">
        <w:rPr>
          <w:rStyle w:val="Datatype"/>
        </w:rPr>
        <w:t>SignatureAlgorithm</w:t>
      </w:r>
      <w:r>
        <w:t xml:space="preserve"> element, if present, MUST contain a string.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14:paraId="5AFF1767" w14:textId="77777777" w:rsidR="00564C22" w:rsidRDefault="009B1AF1" w:rsidP="00564C22">
      <w:pPr>
        <w:pStyle w:val="Member"/>
      </w:pPr>
      <w:r>
        <w:t xml:space="preserve">The OPTIONAL </w:t>
      </w:r>
      <w:r w:rsidRPr="35C1378D">
        <w:rPr>
          <w:rStyle w:val="Datatype"/>
        </w:rPr>
        <w:t>SignatureQualityLevel</w:t>
      </w:r>
      <w:r>
        <w:t xml:space="preserve"> element, if present, MUST contain a URI.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14:paraId="0731BA71" w14:textId="77777777" w:rsidR="00564C22" w:rsidRDefault="009B1AF1" w:rsidP="00564C22">
      <w:pPr>
        <w:pStyle w:val="berschrift4"/>
      </w:pPr>
      <w:bookmarkStart w:id="348" w:name="_Toc983609"/>
      <w:r>
        <w:t>OptionalInputsSign – JSON Syntax</w:t>
      </w:r>
      <w:bookmarkEnd w:id="348"/>
    </w:p>
    <w:p w14:paraId="19CA235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7ABBAE54"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80ADA6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1BBCE9" w14:textId="77777777" w:rsidR="00564C22" w:rsidRDefault="009B1AF1" w:rsidP="00564C22">
            <w:pPr>
              <w:pStyle w:val="Beschriftung"/>
            </w:pPr>
            <w:r>
              <w:t>Element</w:t>
            </w:r>
          </w:p>
        </w:tc>
        <w:tc>
          <w:tcPr>
            <w:tcW w:w="4675" w:type="dxa"/>
          </w:tcPr>
          <w:p w14:paraId="7C2AFBC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C34A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9E08F"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3FD8B5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181342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FB85C6"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6147B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095BC6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F5050A"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13CF0E1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3A0DD1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E07652"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5E27DB1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6554FE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0157C"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32B503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4FBFCC2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B35D26"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40931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4E1713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073E99" w14:textId="77777777" w:rsidR="00564C22" w:rsidRPr="002062A5" w:rsidRDefault="009B1AF1" w:rsidP="00564C22">
            <w:pPr>
              <w:pStyle w:val="Beschriftung"/>
              <w:rPr>
                <w:rStyle w:val="Datatype"/>
                <w:b w:val="0"/>
                <w:bCs w:val="0"/>
              </w:rPr>
            </w:pPr>
            <w:r w:rsidRPr="002062A5">
              <w:rPr>
                <w:rStyle w:val="Datatype"/>
              </w:rPr>
              <w:t>SignaturePlacement</w:t>
            </w:r>
          </w:p>
        </w:tc>
        <w:tc>
          <w:tcPr>
            <w:tcW w:w="4675" w:type="dxa"/>
          </w:tcPr>
          <w:p w14:paraId="0CF92B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76AAE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5C2D8B"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794C141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4AEBCA8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DD1ED0"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5EF3D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1379FD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C4BF9B"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60F78A1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4A08CE0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D582A4" w14:textId="77777777" w:rsidR="00564C22" w:rsidRDefault="009B1AF1" w:rsidP="00564C22">
      <w:pPr>
        <w:pStyle w:val="Code"/>
        <w:spacing w:line="259" w:lineRule="auto"/>
      </w:pPr>
      <w:r>
        <w:rPr>
          <w:color w:val="31849B" w:themeColor="accent5" w:themeShade="BF"/>
        </w:rPr>
        <w:t>"dss2-OptionalInputsSignType"</w:t>
      </w:r>
      <w:r>
        <w:t>: {</w:t>
      </w:r>
    </w:p>
    <w:p w14:paraId="7001B7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CD94A84" w14:textId="77777777" w:rsidR="00564C22" w:rsidRDefault="009B1AF1" w:rsidP="00564C22">
      <w:pPr>
        <w:pStyle w:val="Code"/>
        <w:spacing w:line="259" w:lineRule="auto"/>
      </w:pPr>
      <w:r>
        <w:rPr>
          <w:color w:val="31849B" w:themeColor="accent5" w:themeShade="BF"/>
        </w:rPr>
        <w:t xml:space="preserve">  "properties"</w:t>
      </w:r>
      <w:r>
        <w:t>: {</w:t>
      </w:r>
    </w:p>
    <w:p w14:paraId="070C721D" w14:textId="77777777" w:rsidR="00564C22" w:rsidRDefault="009B1AF1" w:rsidP="00564C22">
      <w:pPr>
        <w:pStyle w:val="Code"/>
        <w:spacing w:line="259" w:lineRule="auto"/>
      </w:pPr>
      <w:r>
        <w:rPr>
          <w:color w:val="31849B" w:themeColor="accent5" w:themeShade="BF"/>
        </w:rPr>
        <w:t xml:space="preserve">    "policy"</w:t>
      </w:r>
      <w:r>
        <w:t>: {</w:t>
      </w:r>
    </w:p>
    <w:p w14:paraId="038272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E804811" w14:textId="77777777" w:rsidR="00564C22" w:rsidRDefault="009B1AF1" w:rsidP="00564C22">
      <w:pPr>
        <w:pStyle w:val="Code"/>
        <w:spacing w:line="259" w:lineRule="auto"/>
      </w:pPr>
      <w:r>
        <w:rPr>
          <w:color w:val="31849B" w:themeColor="accent5" w:themeShade="BF"/>
        </w:rPr>
        <w:t xml:space="preserve">      "items"</w:t>
      </w:r>
      <w:r>
        <w:t>: {</w:t>
      </w:r>
    </w:p>
    <w:p w14:paraId="5A5976B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2C0959" w14:textId="77777777" w:rsidR="00564C22" w:rsidRDefault="009B1AF1" w:rsidP="00564C22">
      <w:pPr>
        <w:pStyle w:val="Code"/>
        <w:spacing w:line="259" w:lineRule="auto"/>
      </w:pPr>
      <w:r>
        <w:t xml:space="preserve">      }</w:t>
      </w:r>
    </w:p>
    <w:p w14:paraId="756F5E04" w14:textId="77777777" w:rsidR="00564C22" w:rsidRDefault="009B1AF1" w:rsidP="00564C22">
      <w:pPr>
        <w:pStyle w:val="Code"/>
        <w:spacing w:line="259" w:lineRule="auto"/>
      </w:pPr>
      <w:r>
        <w:t xml:space="preserve">    },</w:t>
      </w:r>
    </w:p>
    <w:p w14:paraId="4C76B29E" w14:textId="77777777" w:rsidR="00564C22" w:rsidRDefault="009B1AF1" w:rsidP="00564C22">
      <w:pPr>
        <w:pStyle w:val="Code"/>
        <w:spacing w:line="259" w:lineRule="auto"/>
      </w:pPr>
      <w:r>
        <w:rPr>
          <w:color w:val="31849B" w:themeColor="accent5" w:themeShade="BF"/>
        </w:rPr>
        <w:t xml:space="preserve">    "lang"</w:t>
      </w:r>
      <w:r>
        <w:t>: {</w:t>
      </w:r>
    </w:p>
    <w:p w14:paraId="00AF38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0EF6AD" w14:textId="77777777" w:rsidR="00564C22" w:rsidRDefault="009B1AF1" w:rsidP="00564C22">
      <w:pPr>
        <w:pStyle w:val="Code"/>
        <w:spacing w:line="259" w:lineRule="auto"/>
      </w:pPr>
      <w:r>
        <w:t xml:space="preserve">    },</w:t>
      </w:r>
    </w:p>
    <w:p w14:paraId="221A207E" w14:textId="77777777" w:rsidR="00564C22" w:rsidRDefault="009B1AF1" w:rsidP="00564C22">
      <w:pPr>
        <w:pStyle w:val="Code"/>
        <w:spacing w:line="259" w:lineRule="auto"/>
      </w:pPr>
      <w:r>
        <w:rPr>
          <w:color w:val="31849B" w:themeColor="accent5" w:themeShade="BF"/>
        </w:rPr>
        <w:t xml:space="preserve">    "other"</w:t>
      </w:r>
      <w:r>
        <w:t>: {</w:t>
      </w:r>
    </w:p>
    <w:p w14:paraId="5F5D585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B11ED66" w14:textId="77777777" w:rsidR="00564C22" w:rsidRDefault="009B1AF1" w:rsidP="00564C22">
      <w:pPr>
        <w:pStyle w:val="Code"/>
        <w:spacing w:line="259" w:lineRule="auto"/>
      </w:pPr>
      <w:r>
        <w:rPr>
          <w:color w:val="31849B" w:themeColor="accent5" w:themeShade="BF"/>
        </w:rPr>
        <w:t xml:space="preserve">      "items"</w:t>
      </w:r>
      <w:r>
        <w:t>: {</w:t>
      </w:r>
    </w:p>
    <w:p w14:paraId="19CD30F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FDBE4BE" w14:textId="77777777" w:rsidR="00564C22" w:rsidRDefault="009B1AF1" w:rsidP="00564C22">
      <w:pPr>
        <w:pStyle w:val="Code"/>
        <w:spacing w:line="259" w:lineRule="auto"/>
      </w:pPr>
      <w:r>
        <w:t xml:space="preserve">      }</w:t>
      </w:r>
    </w:p>
    <w:p w14:paraId="61E340A3" w14:textId="77777777" w:rsidR="00564C22" w:rsidRDefault="009B1AF1" w:rsidP="00564C22">
      <w:pPr>
        <w:pStyle w:val="Code"/>
        <w:spacing w:line="259" w:lineRule="auto"/>
      </w:pPr>
      <w:r>
        <w:t xml:space="preserve">    },</w:t>
      </w:r>
    </w:p>
    <w:p w14:paraId="6633918B" w14:textId="77777777" w:rsidR="00564C22" w:rsidRDefault="009B1AF1" w:rsidP="00564C22">
      <w:pPr>
        <w:pStyle w:val="Code"/>
        <w:spacing w:line="259" w:lineRule="auto"/>
      </w:pPr>
      <w:r>
        <w:rPr>
          <w:color w:val="31849B" w:themeColor="accent5" w:themeShade="BF"/>
        </w:rPr>
        <w:t xml:space="preserve">    "claimedIdentity"</w:t>
      </w:r>
      <w:r>
        <w:t>: {</w:t>
      </w:r>
    </w:p>
    <w:p w14:paraId="636363A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76F2D58E" w14:textId="77777777" w:rsidR="00564C22" w:rsidRDefault="009B1AF1" w:rsidP="00564C22">
      <w:pPr>
        <w:pStyle w:val="Code"/>
        <w:spacing w:line="259" w:lineRule="auto"/>
      </w:pPr>
      <w:r>
        <w:t xml:space="preserve">    },</w:t>
      </w:r>
    </w:p>
    <w:p w14:paraId="5CF7AB42" w14:textId="77777777" w:rsidR="00564C22" w:rsidRDefault="009B1AF1" w:rsidP="00564C22">
      <w:pPr>
        <w:pStyle w:val="Code"/>
        <w:spacing w:line="259" w:lineRule="auto"/>
      </w:pPr>
      <w:r>
        <w:rPr>
          <w:color w:val="31849B" w:themeColor="accent5" w:themeShade="BF"/>
        </w:rPr>
        <w:t xml:space="preserve">    "schemas"</w:t>
      </w:r>
      <w:r>
        <w:t>: {</w:t>
      </w:r>
    </w:p>
    <w:p w14:paraId="2471FAC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43AEDBDE" w14:textId="77777777" w:rsidR="00564C22" w:rsidRDefault="009B1AF1" w:rsidP="00564C22">
      <w:pPr>
        <w:pStyle w:val="Code"/>
        <w:spacing w:line="259" w:lineRule="auto"/>
      </w:pPr>
      <w:r>
        <w:t xml:space="preserve">    },</w:t>
      </w:r>
    </w:p>
    <w:p w14:paraId="2635AE3D" w14:textId="77777777" w:rsidR="00564C22" w:rsidRDefault="009B1AF1" w:rsidP="00564C22">
      <w:pPr>
        <w:pStyle w:val="Code"/>
        <w:spacing w:line="259" w:lineRule="auto"/>
      </w:pPr>
      <w:r>
        <w:rPr>
          <w:color w:val="31849B" w:themeColor="accent5" w:themeShade="BF"/>
        </w:rPr>
        <w:t xml:space="preserve">    "addTimestamp"</w:t>
      </w:r>
      <w:r>
        <w:t>: {</w:t>
      </w:r>
    </w:p>
    <w:p w14:paraId="746A24C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7122FED" w14:textId="77777777" w:rsidR="00564C22" w:rsidRDefault="009B1AF1" w:rsidP="00564C22">
      <w:pPr>
        <w:pStyle w:val="Code"/>
        <w:spacing w:line="259" w:lineRule="auto"/>
      </w:pPr>
      <w:r>
        <w:rPr>
          <w:color w:val="31849B" w:themeColor="accent5" w:themeShade="BF"/>
        </w:rPr>
        <w:t xml:space="preserve">      "items"</w:t>
      </w:r>
      <w:r>
        <w:t>: {</w:t>
      </w:r>
    </w:p>
    <w:p w14:paraId="7FC5692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35F864F" w14:textId="77777777" w:rsidR="00564C22" w:rsidRDefault="009B1AF1" w:rsidP="00564C22">
      <w:pPr>
        <w:pStyle w:val="Code"/>
        <w:spacing w:line="259" w:lineRule="auto"/>
      </w:pPr>
      <w:r>
        <w:t xml:space="preserve">      }</w:t>
      </w:r>
    </w:p>
    <w:p w14:paraId="12B064D6" w14:textId="77777777" w:rsidR="00564C22" w:rsidRDefault="009B1AF1" w:rsidP="00564C22">
      <w:pPr>
        <w:pStyle w:val="Code"/>
        <w:spacing w:line="259" w:lineRule="auto"/>
      </w:pPr>
      <w:r>
        <w:t xml:space="preserve">    },</w:t>
      </w:r>
    </w:p>
    <w:p w14:paraId="14191AF2" w14:textId="77777777" w:rsidR="00564C22" w:rsidRDefault="009B1AF1" w:rsidP="00564C22">
      <w:pPr>
        <w:pStyle w:val="Code"/>
        <w:spacing w:line="259" w:lineRule="auto"/>
      </w:pPr>
      <w:r>
        <w:rPr>
          <w:color w:val="31849B" w:themeColor="accent5" w:themeShade="BF"/>
        </w:rPr>
        <w:lastRenderedPageBreak/>
        <w:t xml:space="preserve">    "enforceAsync"</w:t>
      </w:r>
      <w:r>
        <w:t>: {</w:t>
      </w:r>
    </w:p>
    <w:p w14:paraId="222B680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76433553" w14:textId="77777777" w:rsidR="00564C22" w:rsidRDefault="009B1AF1" w:rsidP="00564C22">
      <w:pPr>
        <w:pStyle w:val="Code"/>
        <w:spacing w:line="259" w:lineRule="auto"/>
      </w:pPr>
      <w:r>
        <w:t xml:space="preserve">    },</w:t>
      </w:r>
    </w:p>
    <w:p w14:paraId="0B61AE5C" w14:textId="77777777" w:rsidR="00564C22" w:rsidRDefault="009B1AF1" w:rsidP="00564C22">
      <w:pPr>
        <w:pStyle w:val="Code"/>
        <w:spacing w:line="259" w:lineRule="auto"/>
      </w:pPr>
      <w:r>
        <w:rPr>
          <w:color w:val="31849B" w:themeColor="accent5" w:themeShade="BF"/>
        </w:rPr>
        <w:t xml:space="preserve">    "nonce"</w:t>
      </w:r>
      <w:r>
        <w:t>: {</w:t>
      </w:r>
    </w:p>
    <w:p w14:paraId="3D6AC6F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44605091" w14:textId="77777777" w:rsidR="00564C22" w:rsidRDefault="009B1AF1" w:rsidP="00564C22">
      <w:pPr>
        <w:pStyle w:val="Code"/>
        <w:spacing w:line="259" w:lineRule="auto"/>
      </w:pPr>
      <w:r>
        <w:t xml:space="preserve">    },</w:t>
      </w:r>
    </w:p>
    <w:p w14:paraId="3DFFAC28" w14:textId="77777777" w:rsidR="00564C22" w:rsidRDefault="009B1AF1" w:rsidP="00564C22">
      <w:pPr>
        <w:pStyle w:val="Code"/>
        <w:spacing w:line="259" w:lineRule="auto"/>
      </w:pPr>
      <w:r>
        <w:rPr>
          <w:color w:val="31849B" w:themeColor="accent5" w:themeShade="BF"/>
        </w:rPr>
        <w:t xml:space="preserve">    "sigType"</w:t>
      </w:r>
      <w:r>
        <w:t>: {</w:t>
      </w:r>
    </w:p>
    <w:p w14:paraId="147C60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28C5D5E" w14:textId="77777777" w:rsidR="00564C22" w:rsidRDefault="009B1AF1" w:rsidP="00564C22">
      <w:pPr>
        <w:pStyle w:val="Code"/>
        <w:spacing w:line="259" w:lineRule="auto"/>
      </w:pPr>
      <w:r>
        <w:t xml:space="preserve">    },</w:t>
      </w:r>
    </w:p>
    <w:p w14:paraId="5DE686DC" w14:textId="77777777" w:rsidR="00564C22" w:rsidRDefault="009B1AF1" w:rsidP="00564C22">
      <w:pPr>
        <w:pStyle w:val="Code"/>
        <w:spacing w:line="259" w:lineRule="auto"/>
      </w:pPr>
      <w:r>
        <w:rPr>
          <w:color w:val="31849B" w:themeColor="accent5" w:themeShade="BF"/>
        </w:rPr>
        <w:t xml:space="preserve">    "aud"</w:t>
      </w:r>
      <w:r>
        <w:t>: {</w:t>
      </w:r>
    </w:p>
    <w:p w14:paraId="6FD08A1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2E4EF2AB" w14:textId="77777777" w:rsidR="00564C22" w:rsidRDefault="009B1AF1" w:rsidP="00564C22">
      <w:pPr>
        <w:pStyle w:val="Code"/>
        <w:spacing w:line="259" w:lineRule="auto"/>
      </w:pPr>
      <w:r>
        <w:t xml:space="preserve">    },</w:t>
      </w:r>
    </w:p>
    <w:p w14:paraId="25C06144" w14:textId="77777777" w:rsidR="00564C22" w:rsidRDefault="009B1AF1" w:rsidP="00564C22">
      <w:pPr>
        <w:pStyle w:val="Code"/>
        <w:spacing w:line="259" w:lineRule="auto"/>
      </w:pPr>
      <w:r>
        <w:rPr>
          <w:color w:val="31849B" w:themeColor="accent5" w:themeShade="BF"/>
        </w:rPr>
        <w:t xml:space="preserve">    "keySel"</w:t>
      </w:r>
      <w:r>
        <w:t>: {</w:t>
      </w:r>
    </w:p>
    <w:p w14:paraId="60602AB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452C2F5" w14:textId="77777777" w:rsidR="00564C22" w:rsidRDefault="009B1AF1" w:rsidP="00564C22">
      <w:pPr>
        <w:pStyle w:val="Code"/>
        <w:spacing w:line="259" w:lineRule="auto"/>
      </w:pPr>
      <w:r>
        <w:rPr>
          <w:color w:val="31849B" w:themeColor="accent5" w:themeShade="BF"/>
        </w:rPr>
        <w:t xml:space="preserve">      "items"</w:t>
      </w:r>
      <w:r>
        <w:t>: {</w:t>
      </w:r>
    </w:p>
    <w:p w14:paraId="560E181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75BF9B3F" w14:textId="77777777" w:rsidR="00564C22" w:rsidRDefault="009B1AF1" w:rsidP="00564C22">
      <w:pPr>
        <w:pStyle w:val="Code"/>
        <w:spacing w:line="259" w:lineRule="auto"/>
      </w:pPr>
      <w:r>
        <w:t xml:space="preserve">      }</w:t>
      </w:r>
    </w:p>
    <w:p w14:paraId="52B3BF1D" w14:textId="77777777" w:rsidR="00564C22" w:rsidRDefault="009B1AF1" w:rsidP="00564C22">
      <w:pPr>
        <w:pStyle w:val="Code"/>
        <w:spacing w:line="259" w:lineRule="auto"/>
      </w:pPr>
      <w:r>
        <w:t xml:space="preserve">    },</w:t>
      </w:r>
    </w:p>
    <w:p w14:paraId="54B7A5DC" w14:textId="77777777" w:rsidR="00564C22" w:rsidRDefault="009B1AF1" w:rsidP="00564C22">
      <w:pPr>
        <w:pStyle w:val="Code"/>
        <w:spacing w:line="259" w:lineRule="auto"/>
      </w:pPr>
      <w:r>
        <w:rPr>
          <w:color w:val="31849B" w:themeColor="accent5" w:themeShade="BF"/>
        </w:rPr>
        <w:t xml:space="preserve">    "props"</w:t>
      </w:r>
      <w:r>
        <w:t>: {</w:t>
      </w:r>
    </w:p>
    <w:p w14:paraId="2462B91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7A63B531" w14:textId="77777777" w:rsidR="00564C22" w:rsidRDefault="009B1AF1" w:rsidP="00564C22">
      <w:pPr>
        <w:pStyle w:val="Code"/>
        <w:spacing w:line="259" w:lineRule="auto"/>
      </w:pPr>
      <w:r>
        <w:t xml:space="preserve">    },</w:t>
      </w:r>
    </w:p>
    <w:p w14:paraId="5E2B1315" w14:textId="77777777" w:rsidR="00564C22" w:rsidRDefault="009B1AF1" w:rsidP="00564C22">
      <w:pPr>
        <w:pStyle w:val="Code"/>
        <w:spacing w:line="259" w:lineRule="auto"/>
      </w:pPr>
      <w:r>
        <w:rPr>
          <w:color w:val="31849B" w:themeColor="accent5" w:themeShade="BF"/>
        </w:rPr>
        <w:t xml:space="preserve">    "incObj"</w:t>
      </w:r>
      <w:r>
        <w:t>: {</w:t>
      </w:r>
    </w:p>
    <w:p w14:paraId="3587F74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C253E4C" w14:textId="77777777" w:rsidR="00564C22" w:rsidRDefault="009B1AF1" w:rsidP="00564C22">
      <w:pPr>
        <w:pStyle w:val="Code"/>
        <w:spacing w:line="259" w:lineRule="auto"/>
      </w:pPr>
      <w:r>
        <w:rPr>
          <w:color w:val="31849B" w:themeColor="accent5" w:themeShade="BF"/>
        </w:rPr>
        <w:t xml:space="preserve">      "items"</w:t>
      </w:r>
      <w:r>
        <w:t>: {</w:t>
      </w:r>
    </w:p>
    <w:p w14:paraId="7BD3C0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0590A95E" w14:textId="77777777" w:rsidR="00564C22" w:rsidRDefault="009B1AF1" w:rsidP="00564C22">
      <w:pPr>
        <w:pStyle w:val="Code"/>
        <w:spacing w:line="259" w:lineRule="auto"/>
      </w:pPr>
      <w:r>
        <w:t xml:space="preserve">      }</w:t>
      </w:r>
    </w:p>
    <w:p w14:paraId="19BE3153" w14:textId="77777777" w:rsidR="00564C22" w:rsidRDefault="009B1AF1" w:rsidP="00564C22">
      <w:pPr>
        <w:pStyle w:val="Code"/>
        <w:spacing w:line="259" w:lineRule="auto"/>
      </w:pPr>
      <w:r>
        <w:t xml:space="preserve">    },</w:t>
      </w:r>
    </w:p>
    <w:p w14:paraId="3076FD24" w14:textId="77777777" w:rsidR="00564C22" w:rsidRDefault="009B1AF1" w:rsidP="00564C22">
      <w:pPr>
        <w:pStyle w:val="Code"/>
        <w:spacing w:line="259" w:lineRule="auto"/>
      </w:pPr>
      <w:r>
        <w:rPr>
          <w:color w:val="31849B" w:themeColor="accent5" w:themeShade="BF"/>
        </w:rPr>
        <w:t xml:space="preserve">    "incContent"</w:t>
      </w:r>
      <w:r>
        <w:t>: {</w:t>
      </w:r>
    </w:p>
    <w:p w14:paraId="5FDA2C9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4FEC6C06"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F9089B" w14:textId="77777777" w:rsidR="00564C22" w:rsidRDefault="009B1AF1" w:rsidP="00564C22">
      <w:pPr>
        <w:pStyle w:val="Code"/>
        <w:spacing w:line="259" w:lineRule="auto"/>
      </w:pPr>
      <w:r>
        <w:t xml:space="preserve">    },</w:t>
      </w:r>
    </w:p>
    <w:p w14:paraId="5BCC07C3" w14:textId="77777777" w:rsidR="00564C22" w:rsidRDefault="009B1AF1" w:rsidP="00564C22">
      <w:pPr>
        <w:pStyle w:val="Code"/>
        <w:spacing w:line="259" w:lineRule="auto"/>
      </w:pPr>
      <w:r>
        <w:rPr>
          <w:color w:val="31849B" w:themeColor="accent5" w:themeShade="BF"/>
        </w:rPr>
        <w:t xml:space="preserve">    "sigPlacement"</w:t>
      </w:r>
      <w:r>
        <w:t>: {</w:t>
      </w:r>
    </w:p>
    <w:p w14:paraId="3D529B6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2521B1C4" w14:textId="77777777" w:rsidR="00564C22" w:rsidRDefault="009B1AF1" w:rsidP="00564C22">
      <w:pPr>
        <w:pStyle w:val="Code"/>
        <w:spacing w:line="259" w:lineRule="auto"/>
      </w:pPr>
      <w:r>
        <w:t xml:space="preserve">    },</w:t>
      </w:r>
    </w:p>
    <w:p w14:paraId="18AD67C6" w14:textId="77777777" w:rsidR="00564C22" w:rsidRDefault="009B1AF1" w:rsidP="00564C22">
      <w:pPr>
        <w:pStyle w:val="Code"/>
        <w:spacing w:line="259" w:lineRule="auto"/>
      </w:pPr>
      <w:r>
        <w:rPr>
          <w:color w:val="31849B" w:themeColor="accent5" w:themeShade="BF"/>
        </w:rPr>
        <w:t xml:space="preserve">    "signedRefs"</w:t>
      </w:r>
      <w:r>
        <w:t>: {</w:t>
      </w:r>
    </w:p>
    <w:p w14:paraId="4F72D9E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041ECEB0" w14:textId="77777777" w:rsidR="00564C22" w:rsidRDefault="009B1AF1" w:rsidP="00564C22">
      <w:pPr>
        <w:pStyle w:val="Code"/>
        <w:spacing w:line="259" w:lineRule="auto"/>
      </w:pPr>
      <w:r>
        <w:t xml:space="preserve">    },</w:t>
      </w:r>
    </w:p>
    <w:p w14:paraId="2CEBDFE6" w14:textId="77777777" w:rsidR="00564C22" w:rsidRDefault="009B1AF1" w:rsidP="00564C22">
      <w:pPr>
        <w:pStyle w:val="Code"/>
        <w:spacing w:line="259" w:lineRule="auto"/>
      </w:pPr>
      <w:r>
        <w:rPr>
          <w:color w:val="31849B" w:themeColor="accent5" w:themeShade="BF"/>
        </w:rPr>
        <w:t xml:space="preserve">    "sigAlgo"</w:t>
      </w:r>
      <w:r>
        <w:t>: {</w:t>
      </w:r>
    </w:p>
    <w:p w14:paraId="6FF9499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9898AFC" w14:textId="77777777" w:rsidR="00564C22" w:rsidRDefault="009B1AF1" w:rsidP="00564C22">
      <w:pPr>
        <w:pStyle w:val="Code"/>
        <w:spacing w:line="259" w:lineRule="auto"/>
      </w:pPr>
      <w:r>
        <w:t xml:space="preserve">    },</w:t>
      </w:r>
    </w:p>
    <w:p w14:paraId="3CA5D112" w14:textId="77777777" w:rsidR="00564C22" w:rsidRDefault="009B1AF1" w:rsidP="00564C22">
      <w:pPr>
        <w:pStyle w:val="Code"/>
        <w:spacing w:line="259" w:lineRule="auto"/>
      </w:pPr>
      <w:r>
        <w:rPr>
          <w:color w:val="31849B" w:themeColor="accent5" w:themeShade="BF"/>
        </w:rPr>
        <w:t xml:space="preserve">    "quality"</w:t>
      </w:r>
      <w:r>
        <w:t>: {</w:t>
      </w:r>
    </w:p>
    <w:p w14:paraId="40526C1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0A86CD" w14:textId="77777777" w:rsidR="00564C22" w:rsidRDefault="009B1AF1" w:rsidP="00564C22">
      <w:pPr>
        <w:pStyle w:val="Code"/>
        <w:spacing w:line="259" w:lineRule="auto"/>
      </w:pPr>
      <w:r>
        <w:t xml:space="preserve">    }</w:t>
      </w:r>
    </w:p>
    <w:p w14:paraId="6FE24062" w14:textId="77777777" w:rsidR="00564C22" w:rsidRDefault="009B1AF1" w:rsidP="00564C22">
      <w:pPr>
        <w:pStyle w:val="Code"/>
        <w:spacing w:line="259" w:lineRule="auto"/>
      </w:pPr>
      <w:r>
        <w:t xml:space="preserve">  }</w:t>
      </w:r>
    </w:p>
    <w:p w14:paraId="55CCEE9B" w14:textId="77777777" w:rsidR="00564C22" w:rsidRDefault="009B1AF1" w:rsidP="00564C22">
      <w:pPr>
        <w:pStyle w:val="Code"/>
        <w:spacing w:line="259" w:lineRule="auto"/>
      </w:pPr>
      <w:r>
        <w:t>}</w:t>
      </w:r>
    </w:p>
    <w:p w14:paraId="31EA85A7" w14:textId="77777777" w:rsidR="00564C22" w:rsidRDefault="00564C22" w:rsidP="00564C22"/>
    <w:p w14:paraId="0D162D3D" w14:textId="77777777" w:rsidR="00564C22" w:rsidRDefault="009B1AF1" w:rsidP="00564C22">
      <w:pPr>
        <w:pStyle w:val="berschrift4"/>
      </w:pPr>
      <w:bookmarkStart w:id="349" w:name="_Toc983610"/>
      <w:r>
        <w:t>OptionalInputsSign – XML Syntax</w:t>
      </w:r>
      <w:bookmarkEnd w:id="349"/>
    </w:p>
    <w:p w14:paraId="26D24146" w14:textId="77777777" w:rsidR="00564C22" w:rsidRPr="5404FA76" w:rsidRDefault="009B1AF1" w:rsidP="00564C22">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6B1ED22D" w14:textId="77777777" w:rsidR="00564C22" w:rsidRDefault="009B1AF1" w:rsidP="00564C22">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71E79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64CE13DF" w14:textId="77777777" w:rsidR="00564C22" w:rsidRDefault="009B1AF1" w:rsidP="00564C22">
      <w:pPr>
        <w:pStyle w:val="Code"/>
      </w:pPr>
      <w:r>
        <w:rPr>
          <w:color w:val="31849B" w:themeColor="accent5" w:themeShade="BF"/>
        </w:rPr>
        <w:t xml:space="preserve">  &lt;xs:complexContent&gt;</w:t>
      </w:r>
    </w:p>
    <w:p w14:paraId="50DD3C8F"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52691F07" w14:textId="77777777" w:rsidR="00564C22" w:rsidRDefault="009B1AF1" w:rsidP="00564C22">
      <w:pPr>
        <w:pStyle w:val="Code"/>
      </w:pPr>
      <w:r>
        <w:rPr>
          <w:color w:val="31849B" w:themeColor="accent5" w:themeShade="BF"/>
        </w:rPr>
        <w:t xml:space="preserve">      &lt;xs:sequence&gt;</w:t>
      </w:r>
    </w:p>
    <w:p w14:paraId="25D82AA8"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E9441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FE56C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1EE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6892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D181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7215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BFDAC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37AD5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011E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ED6480" w14:textId="77777777" w:rsidR="00564C22" w:rsidRDefault="009B1AF1" w:rsidP="00564C22">
      <w:pPr>
        <w:pStyle w:val="Code"/>
      </w:pPr>
      <w:r>
        <w:rPr>
          <w:color w:val="31849B" w:themeColor="accent5" w:themeShade="BF"/>
        </w:rPr>
        <w:t xml:space="preserve">      &lt;/xs:sequence&gt;</w:t>
      </w:r>
    </w:p>
    <w:p w14:paraId="76356939" w14:textId="77777777" w:rsidR="00564C22" w:rsidRDefault="009B1AF1" w:rsidP="00564C22">
      <w:pPr>
        <w:pStyle w:val="Code"/>
      </w:pPr>
      <w:r>
        <w:rPr>
          <w:color w:val="31849B" w:themeColor="accent5" w:themeShade="BF"/>
        </w:rPr>
        <w:t xml:space="preserve">    &lt;/xs:extension&gt;</w:t>
      </w:r>
    </w:p>
    <w:p w14:paraId="7A12B108" w14:textId="77777777" w:rsidR="00564C22" w:rsidRDefault="009B1AF1" w:rsidP="00564C22">
      <w:pPr>
        <w:pStyle w:val="Code"/>
      </w:pPr>
      <w:r>
        <w:rPr>
          <w:color w:val="31849B" w:themeColor="accent5" w:themeShade="BF"/>
        </w:rPr>
        <w:t xml:space="preserve">  &lt;/xs:complexContent&gt;</w:t>
      </w:r>
    </w:p>
    <w:p w14:paraId="3A1E6D87" w14:textId="77777777" w:rsidR="00564C22" w:rsidRDefault="009B1AF1" w:rsidP="00564C22">
      <w:pPr>
        <w:pStyle w:val="Code"/>
      </w:pPr>
      <w:r>
        <w:rPr>
          <w:color w:val="31849B" w:themeColor="accent5" w:themeShade="BF"/>
        </w:rPr>
        <w:t>&lt;/xs:complexType&gt;</w:t>
      </w:r>
    </w:p>
    <w:p w14:paraId="3C5CA3F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14:paraId="490C19D8" w14:textId="77777777" w:rsidR="00564C22" w:rsidRDefault="009B1AF1" w:rsidP="00564C22">
      <w:pPr>
        <w:pStyle w:val="berschrift3"/>
      </w:pPr>
      <w:bookmarkStart w:id="350" w:name="_RefComp5BA2A20A"/>
      <w:bookmarkStart w:id="351" w:name="_Toc983611"/>
      <w:r>
        <w:t>Component OptionalInputsVerify</w:t>
      </w:r>
      <w:bookmarkEnd w:id="350"/>
      <w:bookmarkEnd w:id="351"/>
    </w:p>
    <w:p w14:paraId="704853C0" w14:textId="77777777" w:rsidR="00564C22" w:rsidRDefault="001725A5" w:rsidP="00564C22">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21C1D640" w14:textId="77777777" w:rsidR="00564C22" w:rsidRDefault="009B1AF1" w:rsidP="00564C22">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4452580" w14:textId="77777777" w:rsidR="00564C22" w:rsidRDefault="009B1AF1" w:rsidP="00564C22">
      <w:r>
        <w:t>Below follows a list of the sub-components that constitute this component:</w:t>
      </w:r>
    </w:p>
    <w:p w14:paraId="0BBC6796" w14:textId="77777777" w:rsidR="00564C22" w:rsidRDefault="009B1AF1" w:rsidP="00564C22">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14:paraId="55DE8EED" w14:textId="77777777" w:rsidR="00564C22" w:rsidRDefault="009B1AF1" w:rsidP="00564C22">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t>This element cam be used by the client to obtain the time instant used by the server to validate the signature.</w:t>
      </w:r>
    </w:p>
    <w:p w14:paraId="561E0518" w14:textId="77777777" w:rsidR="00564C22" w:rsidRDefault="009B1AF1" w:rsidP="00564C22">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provides the server with additional data (such as certificates and CRLs) which it can use to validate the signature. These options are not allowed in multi-signature verification.</w:t>
      </w:r>
    </w:p>
    <w:p w14:paraId="58B6523E" w14:textId="77777777" w:rsidR="00564C22" w:rsidRDefault="009B1AF1" w:rsidP="00564C22">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14:paraId="657DFD45" w14:textId="77777777" w:rsidR="00564C22" w:rsidRDefault="009B1AF1" w:rsidP="00564C22">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14:paraId="2D6A3DB9" w14:textId="77777777" w:rsidR="00564C22" w:rsidRDefault="009B1AF1" w:rsidP="00564C22">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t xml:space="preserve"> </w:t>
      </w:r>
    </w:p>
    <w:p w14:paraId="5FCEAD22" w14:textId="77777777" w:rsidR="00564C22" w:rsidRDefault="009B1AF1" w:rsidP="00564C22">
      <w:pPr>
        <w:pStyle w:val="Member"/>
      </w:pPr>
      <w:r>
        <w:t xml:space="preserve">The OPTIONAL </w:t>
      </w:r>
      <w:r w:rsidRPr="35C1378D">
        <w:rPr>
          <w:rStyle w:val="Datatype"/>
        </w:rPr>
        <w:t>ReturnAugmentedSignature</w:t>
      </w:r>
      <w:r>
        <w:t xml:space="preserve"> element, if present, MUST contain a URI.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14:paraId="16D4E3C5" w14:textId="77777777" w:rsidR="00564C22" w:rsidRDefault="009B1AF1" w:rsidP="00564C22">
      <w:pPr>
        <w:pStyle w:val="Member"/>
      </w:pPr>
      <w:r>
        <w:t xml:space="preserve">The OPTIONAL </w:t>
      </w:r>
      <w:r w:rsidRPr="35C1378D">
        <w:rPr>
          <w:rStyle w:val="Datatype"/>
        </w:rPr>
        <w:t>ReturnTimestampedSignature</w:t>
      </w:r>
      <w:r>
        <w:t xml:space="preserve"> element, if present, MAY occur zero or more times containing a URI.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w14:paraId="0032BE0F" w14:textId="77777777" w:rsidR="00564C22" w:rsidRDefault="009B1AF1" w:rsidP="00564C22">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t>This element is allowed in multi-signature verification requests.</w:t>
      </w:r>
    </w:p>
    <w:p w14:paraId="35B1EF7C" w14:textId="77777777" w:rsidR="00564C22" w:rsidRDefault="009B1AF1" w:rsidP="00564C22">
      <w:pPr>
        <w:pStyle w:val="berschrift4"/>
      </w:pPr>
      <w:bookmarkStart w:id="352" w:name="_Toc983612"/>
      <w:r>
        <w:t>OptionalInputsVerify – JSON Syntax</w:t>
      </w:r>
      <w:bookmarkEnd w:id="352"/>
    </w:p>
    <w:p w14:paraId="063D3E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7682E81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AF06CD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FADDA" w14:textId="77777777" w:rsidR="00564C22" w:rsidRDefault="009B1AF1" w:rsidP="00564C22">
            <w:pPr>
              <w:pStyle w:val="Beschriftung"/>
            </w:pPr>
            <w:r>
              <w:t>Element</w:t>
            </w:r>
          </w:p>
        </w:tc>
        <w:tc>
          <w:tcPr>
            <w:tcW w:w="4675" w:type="dxa"/>
          </w:tcPr>
          <w:p w14:paraId="4F8D4DD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980DB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8DAE8E"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7A6E6E0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90A35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697561"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6BC8FFC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7411D5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A37020"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14113B0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6A74FC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3A7EE7"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3E2347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5EAC7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0E1612" w14:textId="77777777" w:rsidR="00564C22" w:rsidRPr="002062A5" w:rsidRDefault="009B1AF1" w:rsidP="00564C22">
            <w:pPr>
              <w:pStyle w:val="Beschriftung"/>
              <w:rPr>
                <w:rStyle w:val="Datatype"/>
                <w:b w:val="0"/>
                <w:bCs w:val="0"/>
              </w:rPr>
            </w:pPr>
            <w:r w:rsidRPr="002062A5">
              <w:rPr>
                <w:rStyle w:val="Datatype"/>
              </w:rPr>
              <w:lastRenderedPageBreak/>
              <w:t>ReturnSigningTimeInfo</w:t>
            </w:r>
          </w:p>
        </w:tc>
        <w:tc>
          <w:tcPr>
            <w:tcW w:w="4675" w:type="dxa"/>
          </w:tcPr>
          <w:p w14:paraId="2871843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8CE52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F4E500"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600206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636F12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E44DE7B"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2317CF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2BB49D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C0802"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2F3BFF0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30CA64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FC6A5B"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5088F2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5F85D39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13E46F" w14:textId="77777777" w:rsidR="00564C22" w:rsidRDefault="009B1AF1" w:rsidP="00564C22">
      <w:pPr>
        <w:pStyle w:val="Code"/>
        <w:spacing w:line="259" w:lineRule="auto"/>
      </w:pPr>
      <w:r>
        <w:rPr>
          <w:color w:val="31849B" w:themeColor="accent5" w:themeShade="BF"/>
        </w:rPr>
        <w:t>"dss2-OptionalInputsVerifyType"</w:t>
      </w:r>
      <w:r>
        <w:t>: {</w:t>
      </w:r>
    </w:p>
    <w:p w14:paraId="122F4B3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B657577" w14:textId="77777777" w:rsidR="00564C22" w:rsidRDefault="009B1AF1" w:rsidP="00564C22">
      <w:pPr>
        <w:pStyle w:val="Code"/>
        <w:spacing w:line="259" w:lineRule="auto"/>
      </w:pPr>
      <w:r>
        <w:rPr>
          <w:color w:val="31849B" w:themeColor="accent5" w:themeShade="BF"/>
        </w:rPr>
        <w:t xml:space="preserve">  "properties"</w:t>
      </w:r>
      <w:r>
        <w:t>: {</w:t>
      </w:r>
    </w:p>
    <w:p w14:paraId="3E583311" w14:textId="77777777" w:rsidR="00564C22" w:rsidRDefault="009B1AF1" w:rsidP="00564C22">
      <w:pPr>
        <w:pStyle w:val="Code"/>
        <w:spacing w:line="259" w:lineRule="auto"/>
      </w:pPr>
      <w:r>
        <w:rPr>
          <w:color w:val="31849B" w:themeColor="accent5" w:themeShade="BF"/>
        </w:rPr>
        <w:t xml:space="preserve">    "policy"</w:t>
      </w:r>
      <w:r>
        <w:t>: {</w:t>
      </w:r>
    </w:p>
    <w:p w14:paraId="58ABEF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6FE20A2" w14:textId="77777777" w:rsidR="00564C22" w:rsidRDefault="009B1AF1" w:rsidP="00564C22">
      <w:pPr>
        <w:pStyle w:val="Code"/>
        <w:spacing w:line="259" w:lineRule="auto"/>
      </w:pPr>
      <w:r>
        <w:rPr>
          <w:color w:val="31849B" w:themeColor="accent5" w:themeShade="BF"/>
        </w:rPr>
        <w:t xml:space="preserve">      "items"</w:t>
      </w:r>
      <w:r>
        <w:t>: {</w:t>
      </w:r>
    </w:p>
    <w:p w14:paraId="6E36C40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60C7227" w14:textId="77777777" w:rsidR="00564C22" w:rsidRDefault="009B1AF1" w:rsidP="00564C22">
      <w:pPr>
        <w:pStyle w:val="Code"/>
        <w:spacing w:line="259" w:lineRule="auto"/>
      </w:pPr>
      <w:r>
        <w:t xml:space="preserve">      }</w:t>
      </w:r>
    </w:p>
    <w:p w14:paraId="66842200" w14:textId="77777777" w:rsidR="00564C22" w:rsidRDefault="009B1AF1" w:rsidP="00564C22">
      <w:pPr>
        <w:pStyle w:val="Code"/>
        <w:spacing w:line="259" w:lineRule="auto"/>
      </w:pPr>
      <w:r>
        <w:t xml:space="preserve">    },</w:t>
      </w:r>
    </w:p>
    <w:p w14:paraId="7619400D" w14:textId="77777777" w:rsidR="00564C22" w:rsidRDefault="009B1AF1" w:rsidP="00564C22">
      <w:pPr>
        <w:pStyle w:val="Code"/>
        <w:spacing w:line="259" w:lineRule="auto"/>
      </w:pPr>
      <w:r>
        <w:rPr>
          <w:color w:val="31849B" w:themeColor="accent5" w:themeShade="BF"/>
        </w:rPr>
        <w:t xml:space="preserve">    "lang"</w:t>
      </w:r>
      <w:r>
        <w:t>: {</w:t>
      </w:r>
    </w:p>
    <w:p w14:paraId="41BB1BB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22267F0" w14:textId="77777777" w:rsidR="00564C22" w:rsidRDefault="009B1AF1" w:rsidP="00564C22">
      <w:pPr>
        <w:pStyle w:val="Code"/>
        <w:spacing w:line="259" w:lineRule="auto"/>
      </w:pPr>
      <w:r>
        <w:t xml:space="preserve">    },</w:t>
      </w:r>
    </w:p>
    <w:p w14:paraId="3CFA27B9" w14:textId="77777777" w:rsidR="00564C22" w:rsidRDefault="009B1AF1" w:rsidP="00564C22">
      <w:pPr>
        <w:pStyle w:val="Code"/>
        <w:spacing w:line="259" w:lineRule="auto"/>
      </w:pPr>
      <w:r>
        <w:rPr>
          <w:color w:val="31849B" w:themeColor="accent5" w:themeShade="BF"/>
        </w:rPr>
        <w:t xml:space="preserve">    "other"</w:t>
      </w:r>
      <w:r>
        <w:t>: {</w:t>
      </w:r>
    </w:p>
    <w:p w14:paraId="63D2AD4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4DC101" w14:textId="77777777" w:rsidR="00564C22" w:rsidRDefault="009B1AF1" w:rsidP="00564C22">
      <w:pPr>
        <w:pStyle w:val="Code"/>
        <w:spacing w:line="259" w:lineRule="auto"/>
      </w:pPr>
      <w:r>
        <w:rPr>
          <w:color w:val="31849B" w:themeColor="accent5" w:themeShade="BF"/>
        </w:rPr>
        <w:t xml:space="preserve">      "items"</w:t>
      </w:r>
      <w:r>
        <w:t>: {</w:t>
      </w:r>
    </w:p>
    <w:p w14:paraId="55F1F8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EE2246A" w14:textId="77777777" w:rsidR="00564C22" w:rsidRDefault="009B1AF1" w:rsidP="00564C22">
      <w:pPr>
        <w:pStyle w:val="Code"/>
        <w:spacing w:line="259" w:lineRule="auto"/>
      </w:pPr>
      <w:r>
        <w:t xml:space="preserve">      }</w:t>
      </w:r>
    </w:p>
    <w:p w14:paraId="049BD7D8" w14:textId="77777777" w:rsidR="00564C22" w:rsidRDefault="009B1AF1" w:rsidP="00564C22">
      <w:pPr>
        <w:pStyle w:val="Code"/>
        <w:spacing w:line="259" w:lineRule="auto"/>
      </w:pPr>
      <w:r>
        <w:t xml:space="preserve">    },</w:t>
      </w:r>
    </w:p>
    <w:p w14:paraId="69B42B12" w14:textId="77777777" w:rsidR="00564C22" w:rsidRDefault="009B1AF1" w:rsidP="00564C22">
      <w:pPr>
        <w:pStyle w:val="Code"/>
        <w:spacing w:line="259" w:lineRule="auto"/>
      </w:pPr>
      <w:r>
        <w:rPr>
          <w:color w:val="31849B" w:themeColor="accent5" w:themeShade="BF"/>
        </w:rPr>
        <w:t xml:space="preserve">    "claimedIdentity"</w:t>
      </w:r>
      <w:r>
        <w:t>: {</w:t>
      </w:r>
    </w:p>
    <w:p w14:paraId="3FE534D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5728299D" w14:textId="77777777" w:rsidR="00564C22" w:rsidRDefault="009B1AF1" w:rsidP="00564C22">
      <w:pPr>
        <w:pStyle w:val="Code"/>
        <w:spacing w:line="259" w:lineRule="auto"/>
      </w:pPr>
      <w:r>
        <w:t xml:space="preserve">    },</w:t>
      </w:r>
    </w:p>
    <w:p w14:paraId="3AD15742" w14:textId="77777777" w:rsidR="00564C22" w:rsidRDefault="009B1AF1" w:rsidP="00564C22">
      <w:pPr>
        <w:pStyle w:val="Code"/>
        <w:spacing w:line="259" w:lineRule="auto"/>
      </w:pPr>
      <w:r>
        <w:rPr>
          <w:color w:val="31849B" w:themeColor="accent5" w:themeShade="BF"/>
        </w:rPr>
        <w:t xml:space="preserve">    "schemas"</w:t>
      </w:r>
      <w:r>
        <w:t>: {</w:t>
      </w:r>
    </w:p>
    <w:p w14:paraId="0C0D560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6AAC061" w14:textId="77777777" w:rsidR="00564C22" w:rsidRDefault="009B1AF1" w:rsidP="00564C22">
      <w:pPr>
        <w:pStyle w:val="Code"/>
        <w:spacing w:line="259" w:lineRule="auto"/>
      </w:pPr>
      <w:r>
        <w:t xml:space="preserve">    },</w:t>
      </w:r>
    </w:p>
    <w:p w14:paraId="0FA34805" w14:textId="77777777" w:rsidR="00564C22" w:rsidRDefault="009B1AF1" w:rsidP="00564C22">
      <w:pPr>
        <w:pStyle w:val="Code"/>
        <w:spacing w:line="259" w:lineRule="auto"/>
      </w:pPr>
      <w:r>
        <w:rPr>
          <w:color w:val="31849B" w:themeColor="accent5" w:themeShade="BF"/>
        </w:rPr>
        <w:t xml:space="preserve">    "addTimestamp"</w:t>
      </w:r>
      <w:r>
        <w:t>: {</w:t>
      </w:r>
    </w:p>
    <w:p w14:paraId="060EA82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B56C7AC" w14:textId="77777777" w:rsidR="00564C22" w:rsidRDefault="009B1AF1" w:rsidP="00564C22">
      <w:pPr>
        <w:pStyle w:val="Code"/>
        <w:spacing w:line="259" w:lineRule="auto"/>
      </w:pPr>
      <w:r>
        <w:rPr>
          <w:color w:val="31849B" w:themeColor="accent5" w:themeShade="BF"/>
        </w:rPr>
        <w:t xml:space="preserve">      "items"</w:t>
      </w:r>
      <w:r>
        <w:t>: {</w:t>
      </w:r>
    </w:p>
    <w:p w14:paraId="4B36FEF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7DFBF05" w14:textId="77777777" w:rsidR="00564C22" w:rsidRDefault="009B1AF1" w:rsidP="00564C22">
      <w:pPr>
        <w:pStyle w:val="Code"/>
        <w:spacing w:line="259" w:lineRule="auto"/>
      </w:pPr>
      <w:r>
        <w:t xml:space="preserve">      }</w:t>
      </w:r>
    </w:p>
    <w:p w14:paraId="7DAFD743" w14:textId="77777777" w:rsidR="00564C22" w:rsidRDefault="009B1AF1" w:rsidP="00564C22">
      <w:pPr>
        <w:pStyle w:val="Code"/>
        <w:spacing w:line="259" w:lineRule="auto"/>
      </w:pPr>
      <w:r>
        <w:t xml:space="preserve">    },</w:t>
      </w:r>
    </w:p>
    <w:p w14:paraId="5DE22B3C" w14:textId="77777777" w:rsidR="00564C22" w:rsidRDefault="009B1AF1" w:rsidP="00564C22">
      <w:pPr>
        <w:pStyle w:val="Code"/>
        <w:spacing w:line="259" w:lineRule="auto"/>
      </w:pPr>
      <w:r>
        <w:rPr>
          <w:color w:val="31849B" w:themeColor="accent5" w:themeShade="BF"/>
        </w:rPr>
        <w:t xml:space="preserve">    "enforceAsync"</w:t>
      </w:r>
      <w:r>
        <w:t>: {</w:t>
      </w:r>
    </w:p>
    <w:p w14:paraId="48A18D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78BAF592" w14:textId="77777777" w:rsidR="00564C22" w:rsidRDefault="009B1AF1" w:rsidP="00564C22">
      <w:pPr>
        <w:pStyle w:val="Code"/>
        <w:spacing w:line="259" w:lineRule="auto"/>
      </w:pPr>
      <w:r>
        <w:t xml:space="preserve">    },</w:t>
      </w:r>
    </w:p>
    <w:p w14:paraId="376BC89E" w14:textId="77777777" w:rsidR="00564C22" w:rsidRDefault="009B1AF1" w:rsidP="00564C22">
      <w:pPr>
        <w:pStyle w:val="Code"/>
        <w:spacing w:line="259" w:lineRule="auto"/>
      </w:pPr>
      <w:r>
        <w:rPr>
          <w:color w:val="31849B" w:themeColor="accent5" w:themeShade="BF"/>
        </w:rPr>
        <w:t xml:space="preserve">    "nonce"</w:t>
      </w:r>
      <w:r>
        <w:t>: {</w:t>
      </w:r>
    </w:p>
    <w:p w14:paraId="3CFC228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2FC45ED2" w14:textId="77777777" w:rsidR="00564C22" w:rsidRDefault="009B1AF1" w:rsidP="00564C22">
      <w:pPr>
        <w:pStyle w:val="Code"/>
        <w:spacing w:line="259" w:lineRule="auto"/>
      </w:pPr>
      <w:r>
        <w:t xml:space="preserve">    },</w:t>
      </w:r>
    </w:p>
    <w:p w14:paraId="1B765B5C" w14:textId="77777777" w:rsidR="00564C22" w:rsidRDefault="009B1AF1" w:rsidP="00564C22">
      <w:pPr>
        <w:pStyle w:val="Code"/>
        <w:spacing w:line="259" w:lineRule="auto"/>
      </w:pPr>
      <w:r>
        <w:rPr>
          <w:color w:val="31849B" w:themeColor="accent5" w:themeShade="BF"/>
        </w:rPr>
        <w:t xml:space="preserve">    "useVerificationTime"</w:t>
      </w:r>
      <w:r>
        <w:t>: {</w:t>
      </w:r>
    </w:p>
    <w:p w14:paraId="269B8D53"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388965C5" w14:textId="77777777" w:rsidR="00564C22" w:rsidRDefault="009B1AF1" w:rsidP="00564C22">
      <w:pPr>
        <w:pStyle w:val="Code"/>
        <w:spacing w:line="259" w:lineRule="auto"/>
      </w:pPr>
      <w:r>
        <w:t xml:space="preserve">    },</w:t>
      </w:r>
    </w:p>
    <w:p w14:paraId="0A120E63" w14:textId="77777777" w:rsidR="00564C22" w:rsidRDefault="009B1AF1" w:rsidP="00564C22">
      <w:pPr>
        <w:pStyle w:val="Code"/>
        <w:spacing w:line="259" w:lineRule="auto"/>
      </w:pPr>
      <w:r>
        <w:rPr>
          <w:color w:val="31849B" w:themeColor="accent5" w:themeShade="BF"/>
        </w:rPr>
        <w:t xml:space="preserve">    "returnVerificationTime"</w:t>
      </w:r>
      <w:r>
        <w:t>: {</w:t>
      </w:r>
    </w:p>
    <w:p w14:paraId="71BE9AF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84B0B7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204584F" w14:textId="77777777" w:rsidR="00564C22" w:rsidRDefault="009B1AF1" w:rsidP="00564C22">
      <w:pPr>
        <w:pStyle w:val="Code"/>
        <w:spacing w:line="259" w:lineRule="auto"/>
      </w:pPr>
      <w:r>
        <w:t xml:space="preserve">    },</w:t>
      </w:r>
    </w:p>
    <w:p w14:paraId="6BBC9461" w14:textId="77777777" w:rsidR="00564C22" w:rsidRDefault="009B1AF1" w:rsidP="00564C22">
      <w:pPr>
        <w:pStyle w:val="Code"/>
        <w:spacing w:line="259" w:lineRule="auto"/>
      </w:pPr>
      <w:r>
        <w:rPr>
          <w:color w:val="31849B" w:themeColor="accent5" w:themeShade="BF"/>
        </w:rPr>
        <w:t xml:space="preserve">    "addKeyInfo"</w:t>
      </w:r>
      <w:r>
        <w:t>: {</w:t>
      </w:r>
    </w:p>
    <w:p w14:paraId="3C954A9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65B7EB6" w14:textId="77777777" w:rsidR="00564C22" w:rsidRDefault="009B1AF1" w:rsidP="00564C22">
      <w:pPr>
        <w:pStyle w:val="Code"/>
        <w:spacing w:line="259" w:lineRule="auto"/>
      </w:pPr>
      <w:r>
        <w:rPr>
          <w:color w:val="31849B" w:themeColor="accent5" w:themeShade="BF"/>
        </w:rPr>
        <w:t xml:space="preserve">      "items"</w:t>
      </w:r>
      <w:r>
        <w:t>: {</w:t>
      </w:r>
    </w:p>
    <w:p w14:paraId="3F18EF9F" w14:textId="77777777" w:rsidR="00564C22" w:rsidRDefault="009B1AF1" w:rsidP="00564C22">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14:paraId="3AAD88FE" w14:textId="77777777" w:rsidR="00564C22" w:rsidRDefault="009B1AF1" w:rsidP="00564C22">
      <w:pPr>
        <w:pStyle w:val="Code"/>
        <w:spacing w:line="259" w:lineRule="auto"/>
      </w:pPr>
      <w:r>
        <w:t xml:space="preserve">      }</w:t>
      </w:r>
    </w:p>
    <w:p w14:paraId="2E6D5722" w14:textId="77777777" w:rsidR="00564C22" w:rsidRDefault="009B1AF1" w:rsidP="00564C22">
      <w:pPr>
        <w:pStyle w:val="Code"/>
        <w:spacing w:line="259" w:lineRule="auto"/>
      </w:pPr>
      <w:r>
        <w:t xml:space="preserve">    },</w:t>
      </w:r>
    </w:p>
    <w:p w14:paraId="33B48B8B" w14:textId="77777777" w:rsidR="00564C22" w:rsidRDefault="009B1AF1" w:rsidP="00564C22">
      <w:pPr>
        <w:pStyle w:val="Code"/>
        <w:spacing w:line="259" w:lineRule="auto"/>
      </w:pPr>
      <w:r>
        <w:rPr>
          <w:color w:val="31849B" w:themeColor="accent5" w:themeShade="BF"/>
        </w:rPr>
        <w:t xml:space="preserve">    "returnProcDetails"</w:t>
      </w:r>
      <w:r>
        <w:t>: {</w:t>
      </w:r>
    </w:p>
    <w:p w14:paraId="305A25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D567BC1"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9D66119" w14:textId="77777777" w:rsidR="00564C22" w:rsidRDefault="009B1AF1" w:rsidP="00564C22">
      <w:pPr>
        <w:pStyle w:val="Code"/>
        <w:spacing w:line="259" w:lineRule="auto"/>
      </w:pPr>
      <w:r>
        <w:t xml:space="preserve">    },</w:t>
      </w:r>
    </w:p>
    <w:p w14:paraId="4057C896" w14:textId="77777777" w:rsidR="00564C22" w:rsidRDefault="009B1AF1" w:rsidP="00564C22">
      <w:pPr>
        <w:pStyle w:val="Code"/>
        <w:spacing w:line="259" w:lineRule="auto"/>
      </w:pPr>
      <w:r>
        <w:rPr>
          <w:color w:val="31849B" w:themeColor="accent5" w:themeShade="BF"/>
        </w:rPr>
        <w:t xml:space="preserve">    "returnSigningTime"</w:t>
      </w:r>
      <w:r>
        <w:t>: {</w:t>
      </w:r>
    </w:p>
    <w:p w14:paraId="02B6E7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DD91EA2"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D79051E" w14:textId="77777777" w:rsidR="00564C22" w:rsidRDefault="009B1AF1" w:rsidP="00564C22">
      <w:pPr>
        <w:pStyle w:val="Code"/>
        <w:spacing w:line="259" w:lineRule="auto"/>
      </w:pPr>
      <w:r>
        <w:t xml:space="preserve">    },</w:t>
      </w:r>
    </w:p>
    <w:p w14:paraId="36C63FB1" w14:textId="77777777" w:rsidR="00564C22" w:rsidRDefault="009B1AF1" w:rsidP="00564C22">
      <w:pPr>
        <w:pStyle w:val="Code"/>
        <w:spacing w:line="259" w:lineRule="auto"/>
      </w:pPr>
      <w:r>
        <w:rPr>
          <w:color w:val="31849B" w:themeColor="accent5" w:themeShade="BF"/>
        </w:rPr>
        <w:t xml:space="preserve">    "returnSigner"</w:t>
      </w:r>
      <w:r>
        <w:t>: {</w:t>
      </w:r>
    </w:p>
    <w:p w14:paraId="6E8643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2FD60D3C"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1C67FDA" w14:textId="77777777" w:rsidR="00564C22" w:rsidRDefault="009B1AF1" w:rsidP="00564C22">
      <w:pPr>
        <w:pStyle w:val="Code"/>
        <w:spacing w:line="259" w:lineRule="auto"/>
      </w:pPr>
      <w:r>
        <w:t xml:space="preserve">    },</w:t>
      </w:r>
    </w:p>
    <w:p w14:paraId="7723ABDA" w14:textId="77777777" w:rsidR="00564C22" w:rsidRDefault="009B1AF1" w:rsidP="00564C22">
      <w:pPr>
        <w:pStyle w:val="Code"/>
        <w:spacing w:line="259" w:lineRule="auto"/>
      </w:pPr>
      <w:r>
        <w:rPr>
          <w:color w:val="31849B" w:themeColor="accent5" w:themeShade="BF"/>
        </w:rPr>
        <w:t xml:space="preserve">    "returnAugmented"</w:t>
      </w:r>
      <w:r>
        <w:t>: {</w:t>
      </w:r>
    </w:p>
    <w:p w14:paraId="2E84CC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7A03971" w14:textId="77777777" w:rsidR="00564C22" w:rsidRDefault="009B1AF1" w:rsidP="00564C22">
      <w:pPr>
        <w:pStyle w:val="Code"/>
        <w:spacing w:line="259" w:lineRule="auto"/>
      </w:pPr>
      <w:r>
        <w:t xml:space="preserve">    },</w:t>
      </w:r>
    </w:p>
    <w:p w14:paraId="18C865FE" w14:textId="77777777" w:rsidR="00564C22" w:rsidRDefault="009B1AF1" w:rsidP="00564C22">
      <w:pPr>
        <w:pStyle w:val="Code"/>
        <w:spacing w:line="259" w:lineRule="auto"/>
      </w:pPr>
      <w:r>
        <w:rPr>
          <w:color w:val="31849B" w:themeColor="accent5" w:themeShade="BF"/>
        </w:rPr>
        <w:t xml:space="preserve">    "returnTimestamped"</w:t>
      </w:r>
      <w:r>
        <w:t>: {</w:t>
      </w:r>
    </w:p>
    <w:p w14:paraId="5AFD6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78EC5C5" w14:textId="77777777" w:rsidR="00564C22" w:rsidRDefault="009B1AF1" w:rsidP="00564C22">
      <w:pPr>
        <w:pStyle w:val="Code"/>
        <w:spacing w:line="259" w:lineRule="auto"/>
      </w:pPr>
      <w:r>
        <w:rPr>
          <w:color w:val="31849B" w:themeColor="accent5" w:themeShade="BF"/>
        </w:rPr>
        <w:t xml:space="preserve">      "items"</w:t>
      </w:r>
      <w:r>
        <w:t>: {</w:t>
      </w:r>
    </w:p>
    <w:p w14:paraId="4B45E05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BD7321" w14:textId="77777777" w:rsidR="00564C22" w:rsidRDefault="009B1AF1" w:rsidP="00564C22">
      <w:pPr>
        <w:pStyle w:val="Code"/>
        <w:spacing w:line="259" w:lineRule="auto"/>
      </w:pPr>
      <w:r>
        <w:t xml:space="preserve">      }</w:t>
      </w:r>
    </w:p>
    <w:p w14:paraId="48F691EE" w14:textId="77777777" w:rsidR="00564C22" w:rsidRDefault="009B1AF1" w:rsidP="00564C22">
      <w:pPr>
        <w:pStyle w:val="Code"/>
        <w:spacing w:line="259" w:lineRule="auto"/>
      </w:pPr>
      <w:r>
        <w:t xml:space="preserve">    },</w:t>
      </w:r>
    </w:p>
    <w:p w14:paraId="3649223E" w14:textId="77777777" w:rsidR="00564C22" w:rsidRDefault="009B1AF1" w:rsidP="00564C22">
      <w:pPr>
        <w:pStyle w:val="Code"/>
        <w:spacing w:line="259" w:lineRule="auto"/>
      </w:pPr>
      <w:r>
        <w:rPr>
          <w:color w:val="31849B" w:themeColor="accent5" w:themeShade="BF"/>
        </w:rPr>
        <w:t xml:space="preserve">    "verifyManifests"</w:t>
      </w:r>
      <w:r>
        <w:t>: {</w:t>
      </w:r>
    </w:p>
    <w:p w14:paraId="2EB362A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32DBF74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3BAB6159" w14:textId="77777777" w:rsidR="00564C22" w:rsidRDefault="009B1AF1" w:rsidP="00564C22">
      <w:pPr>
        <w:pStyle w:val="Code"/>
        <w:spacing w:line="259" w:lineRule="auto"/>
      </w:pPr>
      <w:r>
        <w:t xml:space="preserve">    }</w:t>
      </w:r>
    </w:p>
    <w:p w14:paraId="38C27065" w14:textId="77777777" w:rsidR="00564C22" w:rsidRDefault="009B1AF1" w:rsidP="00564C22">
      <w:pPr>
        <w:pStyle w:val="Code"/>
        <w:spacing w:line="259" w:lineRule="auto"/>
      </w:pPr>
      <w:r>
        <w:t xml:space="preserve">  }</w:t>
      </w:r>
    </w:p>
    <w:p w14:paraId="165E9D19" w14:textId="77777777" w:rsidR="00564C22" w:rsidRDefault="009B1AF1" w:rsidP="00564C22">
      <w:pPr>
        <w:pStyle w:val="Code"/>
        <w:spacing w:line="259" w:lineRule="auto"/>
      </w:pPr>
      <w:r>
        <w:t>}</w:t>
      </w:r>
    </w:p>
    <w:p w14:paraId="46BD89B8" w14:textId="77777777" w:rsidR="00564C22" w:rsidRDefault="00564C22" w:rsidP="00564C22"/>
    <w:p w14:paraId="7059362D" w14:textId="77777777" w:rsidR="00564C22" w:rsidRDefault="009B1AF1" w:rsidP="00564C22">
      <w:pPr>
        <w:pStyle w:val="berschrift4"/>
      </w:pPr>
      <w:bookmarkStart w:id="353" w:name="_Toc983613"/>
      <w:r>
        <w:t>OptionalInputsVerify – XML Syntax</w:t>
      </w:r>
      <w:bookmarkEnd w:id="353"/>
    </w:p>
    <w:p w14:paraId="2980507D" w14:textId="77777777" w:rsidR="00564C22" w:rsidRPr="5404FA76" w:rsidRDefault="009B1AF1" w:rsidP="00564C22">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3A9C93DE" w14:textId="77777777" w:rsidR="00564C22" w:rsidRDefault="009B1AF1" w:rsidP="00564C22">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3E177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1BC2957E" w14:textId="77777777" w:rsidR="00564C22" w:rsidRDefault="009B1AF1" w:rsidP="00564C22">
      <w:pPr>
        <w:pStyle w:val="Code"/>
      </w:pPr>
      <w:r>
        <w:rPr>
          <w:color w:val="31849B" w:themeColor="accent5" w:themeShade="BF"/>
        </w:rPr>
        <w:t xml:space="preserve">  &lt;xs:complexContent&gt;</w:t>
      </w:r>
    </w:p>
    <w:p w14:paraId="12EDC6D0"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6F0CA57" w14:textId="77777777" w:rsidR="00564C22" w:rsidRDefault="009B1AF1" w:rsidP="00564C22">
      <w:pPr>
        <w:pStyle w:val="Code"/>
      </w:pPr>
      <w:r>
        <w:rPr>
          <w:color w:val="31849B" w:themeColor="accent5" w:themeShade="BF"/>
        </w:rPr>
        <w:t xml:space="preserve">      &lt;xs:sequence&gt;</w:t>
      </w:r>
    </w:p>
    <w:p w14:paraId="1E8F4E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D507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93C5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50C709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47B6A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362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C2C3F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E5D6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75A172"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BF5DB7" w14:textId="77777777" w:rsidR="00564C22" w:rsidRDefault="009B1AF1" w:rsidP="00564C22">
      <w:pPr>
        <w:pStyle w:val="Code"/>
      </w:pPr>
      <w:r>
        <w:rPr>
          <w:color w:val="31849B" w:themeColor="accent5" w:themeShade="BF"/>
        </w:rPr>
        <w:t xml:space="preserve">      &lt;/xs:sequence&gt;</w:t>
      </w:r>
    </w:p>
    <w:p w14:paraId="107B2461" w14:textId="77777777" w:rsidR="00564C22" w:rsidRDefault="009B1AF1" w:rsidP="00564C22">
      <w:pPr>
        <w:pStyle w:val="Code"/>
      </w:pPr>
      <w:r>
        <w:rPr>
          <w:color w:val="31849B" w:themeColor="accent5" w:themeShade="BF"/>
        </w:rPr>
        <w:t xml:space="preserve">    &lt;/xs:extension&gt;</w:t>
      </w:r>
    </w:p>
    <w:p w14:paraId="5F2F4A1E" w14:textId="77777777" w:rsidR="00564C22" w:rsidRDefault="009B1AF1" w:rsidP="00564C22">
      <w:pPr>
        <w:pStyle w:val="Code"/>
      </w:pPr>
      <w:r>
        <w:rPr>
          <w:color w:val="31849B" w:themeColor="accent5" w:themeShade="BF"/>
        </w:rPr>
        <w:t xml:space="preserve">  &lt;/xs:complexContent&gt;</w:t>
      </w:r>
    </w:p>
    <w:p w14:paraId="343B5989" w14:textId="77777777" w:rsidR="00564C22" w:rsidRDefault="009B1AF1" w:rsidP="00564C22">
      <w:pPr>
        <w:pStyle w:val="Code"/>
      </w:pPr>
      <w:r>
        <w:rPr>
          <w:color w:val="31849B" w:themeColor="accent5" w:themeShade="BF"/>
        </w:rPr>
        <w:t>&lt;/xs:complexType&gt;</w:t>
      </w:r>
    </w:p>
    <w:p w14:paraId="63E6A12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14:paraId="21C23555" w14:textId="77777777" w:rsidR="00564C22" w:rsidRDefault="009B1AF1" w:rsidP="00564C22">
      <w:pPr>
        <w:pStyle w:val="berschrift3"/>
      </w:pPr>
      <w:bookmarkStart w:id="354" w:name="_RefComp66F5F9F8"/>
      <w:bookmarkStart w:id="355" w:name="_Toc983614"/>
      <w:r>
        <w:t>Component OptionalOutputsBase</w:t>
      </w:r>
      <w:bookmarkEnd w:id="354"/>
      <w:bookmarkEnd w:id="355"/>
    </w:p>
    <w:p w14:paraId="3284CCA1" w14:textId="77777777" w:rsidR="00564C22" w:rsidRDefault="001725A5" w:rsidP="00564C22">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14:paraId="2BAB12A8" w14:textId="77777777" w:rsidR="00564C22" w:rsidRDefault="009B1AF1" w:rsidP="00564C22">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5CF78C86" w14:textId="77777777" w:rsidR="00564C22" w:rsidRDefault="009B1AF1" w:rsidP="00564C22">
      <w:r>
        <w:t>Below follows a list of the sub-components that constitute this component:</w:t>
      </w:r>
    </w:p>
    <w:p w14:paraId="1FD6D430" w14:textId="77777777" w:rsidR="00564C22" w:rsidRDefault="009B1AF1" w:rsidP="00564C22">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w14:paraId="0F96F14F" w14:textId="77777777" w:rsidR="00564C22" w:rsidRDefault="009B1AF1" w:rsidP="00564C22">
      <w:pPr>
        <w:pStyle w:val="berschrift4"/>
      </w:pPr>
      <w:bookmarkStart w:id="356" w:name="_Toc983615"/>
      <w:r>
        <w:t>OptionalOutputsBase – JSON Syntax</w:t>
      </w:r>
      <w:bookmarkEnd w:id="356"/>
    </w:p>
    <w:p w14:paraId="2CB41C3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14AA825C" w14:textId="77777777" w:rsidR="00564C22" w:rsidRDefault="00564C22" w:rsidP="00564C22"/>
    <w:p w14:paraId="6C57AEE1" w14:textId="77777777" w:rsidR="00564C22" w:rsidRDefault="009B1AF1" w:rsidP="00564C22">
      <w:pPr>
        <w:pStyle w:val="berschrift4"/>
      </w:pPr>
      <w:bookmarkStart w:id="357" w:name="_Toc983616"/>
      <w:r>
        <w:t>OptionalOutputsBase – XML Syntax</w:t>
      </w:r>
      <w:bookmarkEnd w:id="357"/>
    </w:p>
    <w:p w14:paraId="7ADCD510" w14:textId="77777777" w:rsidR="00564C22" w:rsidRPr="5404FA76" w:rsidRDefault="009B1AF1" w:rsidP="00564C22">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04E6B33D"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176D858"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7566FBF" w14:textId="77777777" w:rsidR="00564C22" w:rsidRDefault="009B1AF1" w:rsidP="00564C22">
      <w:pPr>
        <w:pStyle w:val="Code"/>
      </w:pPr>
      <w:r>
        <w:rPr>
          <w:color w:val="31849B" w:themeColor="accent5" w:themeShade="BF"/>
        </w:rPr>
        <w:t xml:space="preserve">  &lt;xs:complexContent&gt;</w:t>
      </w:r>
    </w:p>
    <w:p w14:paraId="7A09F309"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ABD9BC0" w14:textId="77777777" w:rsidR="00564C22" w:rsidRDefault="009B1AF1" w:rsidP="00564C22">
      <w:pPr>
        <w:pStyle w:val="Code"/>
      </w:pPr>
      <w:r>
        <w:rPr>
          <w:color w:val="31849B" w:themeColor="accent5" w:themeShade="BF"/>
        </w:rPr>
        <w:t xml:space="preserve">      &lt;xs:sequence&gt;</w:t>
      </w:r>
    </w:p>
    <w:p w14:paraId="070CFBC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3D1C5" w14:textId="77777777" w:rsidR="00564C22" w:rsidRDefault="009B1AF1" w:rsidP="00564C22">
      <w:pPr>
        <w:pStyle w:val="Code"/>
      </w:pPr>
      <w:r>
        <w:rPr>
          <w:color w:val="31849B" w:themeColor="accent5" w:themeShade="BF"/>
        </w:rPr>
        <w:t xml:space="preserve">      &lt;/xs:sequence&gt;</w:t>
      </w:r>
    </w:p>
    <w:p w14:paraId="31332931" w14:textId="77777777" w:rsidR="00564C22" w:rsidRDefault="009B1AF1" w:rsidP="00564C22">
      <w:pPr>
        <w:pStyle w:val="Code"/>
      </w:pPr>
      <w:r>
        <w:rPr>
          <w:color w:val="31849B" w:themeColor="accent5" w:themeShade="BF"/>
        </w:rPr>
        <w:t xml:space="preserve">    &lt;/xs:extension&gt;</w:t>
      </w:r>
    </w:p>
    <w:p w14:paraId="12C0003D" w14:textId="77777777" w:rsidR="00564C22" w:rsidRDefault="009B1AF1" w:rsidP="00564C22">
      <w:pPr>
        <w:pStyle w:val="Code"/>
      </w:pPr>
      <w:r>
        <w:rPr>
          <w:color w:val="31849B" w:themeColor="accent5" w:themeShade="BF"/>
        </w:rPr>
        <w:t xml:space="preserve">  &lt;/xs:complexContent&gt;</w:t>
      </w:r>
    </w:p>
    <w:p w14:paraId="6AD5E9EB" w14:textId="77777777" w:rsidR="00564C22" w:rsidRDefault="009B1AF1" w:rsidP="00564C22">
      <w:pPr>
        <w:pStyle w:val="Code"/>
      </w:pPr>
      <w:r>
        <w:rPr>
          <w:color w:val="31849B" w:themeColor="accent5" w:themeShade="BF"/>
        </w:rPr>
        <w:t>&lt;/xs:complexType&gt;</w:t>
      </w:r>
    </w:p>
    <w:p w14:paraId="2B7BBA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14:paraId="44A82053" w14:textId="77777777" w:rsidR="00564C22" w:rsidRDefault="009B1AF1" w:rsidP="00564C22">
      <w:pPr>
        <w:pStyle w:val="berschrift3"/>
      </w:pPr>
      <w:bookmarkStart w:id="358" w:name="_RefCompF7F54724"/>
      <w:bookmarkStart w:id="359" w:name="_Toc983617"/>
      <w:r>
        <w:lastRenderedPageBreak/>
        <w:t>Component OptionalOutputsSign</w:t>
      </w:r>
      <w:bookmarkEnd w:id="358"/>
      <w:bookmarkEnd w:id="359"/>
    </w:p>
    <w:p w14:paraId="00ECFB01" w14:textId="77777777" w:rsidR="00564C22" w:rsidRDefault="001725A5" w:rsidP="00564C22">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14:paraId="1E660997" w14:textId="77777777" w:rsidR="00564C22" w:rsidRDefault="009B1AF1" w:rsidP="00564C22">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4B8AB07C" w14:textId="77777777" w:rsidR="00564C22" w:rsidRDefault="009B1AF1" w:rsidP="00564C22">
      <w:r>
        <w:t>Below follows a list of the sub-components that constitute this component:</w:t>
      </w:r>
    </w:p>
    <w:p w14:paraId="22A16718" w14:textId="77777777"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14:paraId="24FCBE04" w14:textId="77777777" w:rsidR="00564C22" w:rsidRDefault="009B1AF1" w:rsidP="00564C22">
      <w:pPr>
        <w:pStyle w:val="berschrift4"/>
      </w:pPr>
      <w:bookmarkStart w:id="360" w:name="_Toc983618"/>
      <w:r>
        <w:t>OptionalOutputsSign – JSON Syntax</w:t>
      </w:r>
      <w:bookmarkEnd w:id="360"/>
    </w:p>
    <w:p w14:paraId="0F125F1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4ED5F12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4300EC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926208" w14:textId="77777777" w:rsidR="00564C22" w:rsidRDefault="009B1AF1" w:rsidP="00564C22">
            <w:pPr>
              <w:pStyle w:val="Beschriftung"/>
            </w:pPr>
            <w:r>
              <w:t>Element</w:t>
            </w:r>
          </w:p>
        </w:tc>
        <w:tc>
          <w:tcPr>
            <w:tcW w:w="4675" w:type="dxa"/>
          </w:tcPr>
          <w:p w14:paraId="0AC78B1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22C58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B3E5AF"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A7F56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14:paraId="2A54AE6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B3E011" w14:textId="77777777" w:rsidR="00564C22" w:rsidRDefault="009B1AF1" w:rsidP="00564C22">
      <w:pPr>
        <w:pStyle w:val="Code"/>
        <w:spacing w:line="259" w:lineRule="auto"/>
      </w:pPr>
      <w:r>
        <w:rPr>
          <w:color w:val="31849B" w:themeColor="accent5" w:themeShade="BF"/>
        </w:rPr>
        <w:t>"dss2-OptionalOutputsSignType"</w:t>
      </w:r>
      <w:r>
        <w:t>: {</w:t>
      </w:r>
    </w:p>
    <w:p w14:paraId="48A7B18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4539C6E" w14:textId="77777777" w:rsidR="00564C22" w:rsidRDefault="009B1AF1" w:rsidP="00564C22">
      <w:pPr>
        <w:pStyle w:val="Code"/>
        <w:spacing w:line="259" w:lineRule="auto"/>
      </w:pPr>
      <w:r>
        <w:rPr>
          <w:color w:val="31849B" w:themeColor="accent5" w:themeShade="BF"/>
        </w:rPr>
        <w:t xml:space="preserve">  "properties"</w:t>
      </w:r>
      <w:r>
        <w:t>: {</w:t>
      </w:r>
    </w:p>
    <w:p w14:paraId="76A50DDC" w14:textId="77777777" w:rsidR="00564C22" w:rsidRDefault="009B1AF1" w:rsidP="00564C22">
      <w:pPr>
        <w:pStyle w:val="Code"/>
        <w:spacing w:line="259" w:lineRule="auto"/>
      </w:pPr>
      <w:r>
        <w:rPr>
          <w:color w:val="31849B" w:themeColor="accent5" w:themeShade="BF"/>
        </w:rPr>
        <w:t xml:space="preserve">    "policy"</w:t>
      </w:r>
      <w:r>
        <w:t>: {</w:t>
      </w:r>
    </w:p>
    <w:p w14:paraId="3511B2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2E84E" w14:textId="77777777" w:rsidR="00564C22" w:rsidRDefault="009B1AF1" w:rsidP="00564C22">
      <w:pPr>
        <w:pStyle w:val="Code"/>
        <w:spacing w:line="259" w:lineRule="auto"/>
      </w:pPr>
      <w:r>
        <w:rPr>
          <w:color w:val="31849B" w:themeColor="accent5" w:themeShade="BF"/>
        </w:rPr>
        <w:t xml:space="preserve">      "items"</w:t>
      </w:r>
      <w:r>
        <w:t>: {</w:t>
      </w:r>
    </w:p>
    <w:p w14:paraId="3BC6BD1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521E5D" w14:textId="77777777" w:rsidR="00564C22" w:rsidRDefault="009B1AF1" w:rsidP="00564C22">
      <w:pPr>
        <w:pStyle w:val="Code"/>
        <w:spacing w:line="259" w:lineRule="auto"/>
      </w:pPr>
      <w:r>
        <w:t xml:space="preserve">      }</w:t>
      </w:r>
    </w:p>
    <w:p w14:paraId="3363A6EF" w14:textId="77777777" w:rsidR="00564C22" w:rsidRDefault="009B1AF1" w:rsidP="00564C22">
      <w:pPr>
        <w:pStyle w:val="Code"/>
        <w:spacing w:line="259" w:lineRule="auto"/>
      </w:pPr>
      <w:r>
        <w:t xml:space="preserve">    },</w:t>
      </w:r>
    </w:p>
    <w:p w14:paraId="1107EDCD" w14:textId="77777777" w:rsidR="00564C22" w:rsidRDefault="009B1AF1" w:rsidP="00564C22">
      <w:pPr>
        <w:pStyle w:val="Code"/>
        <w:spacing w:line="259" w:lineRule="auto"/>
      </w:pPr>
      <w:r>
        <w:rPr>
          <w:color w:val="31849B" w:themeColor="accent5" w:themeShade="BF"/>
        </w:rPr>
        <w:t xml:space="preserve">    "other"</w:t>
      </w:r>
      <w:r>
        <w:t>: {</w:t>
      </w:r>
    </w:p>
    <w:p w14:paraId="783A962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AA05233" w14:textId="77777777" w:rsidR="00564C22" w:rsidRDefault="009B1AF1" w:rsidP="00564C22">
      <w:pPr>
        <w:pStyle w:val="Code"/>
        <w:spacing w:line="259" w:lineRule="auto"/>
      </w:pPr>
      <w:r>
        <w:rPr>
          <w:color w:val="31849B" w:themeColor="accent5" w:themeShade="BF"/>
        </w:rPr>
        <w:t xml:space="preserve">      "items"</w:t>
      </w:r>
      <w:r>
        <w:t>: {</w:t>
      </w:r>
    </w:p>
    <w:p w14:paraId="737E798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608BB0E" w14:textId="77777777" w:rsidR="00564C22" w:rsidRDefault="009B1AF1" w:rsidP="00564C22">
      <w:pPr>
        <w:pStyle w:val="Code"/>
        <w:spacing w:line="259" w:lineRule="auto"/>
      </w:pPr>
      <w:r>
        <w:t xml:space="preserve">      }</w:t>
      </w:r>
    </w:p>
    <w:p w14:paraId="27FCFCE7" w14:textId="77777777" w:rsidR="00564C22" w:rsidRDefault="009B1AF1" w:rsidP="00564C22">
      <w:pPr>
        <w:pStyle w:val="Code"/>
        <w:spacing w:line="259" w:lineRule="auto"/>
      </w:pPr>
      <w:r>
        <w:t xml:space="preserve">    },</w:t>
      </w:r>
    </w:p>
    <w:p w14:paraId="2F7EE437" w14:textId="77777777" w:rsidR="00564C22" w:rsidRDefault="009B1AF1" w:rsidP="00564C22">
      <w:pPr>
        <w:pStyle w:val="Code"/>
        <w:spacing w:line="259" w:lineRule="auto"/>
      </w:pPr>
      <w:r>
        <w:rPr>
          <w:color w:val="31849B" w:themeColor="accent5" w:themeShade="BF"/>
        </w:rPr>
        <w:t xml:space="preserve">    "schemas"</w:t>
      </w:r>
      <w:r>
        <w:t>: {</w:t>
      </w:r>
    </w:p>
    <w:p w14:paraId="3205D19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2446963A" w14:textId="77777777" w:rsidR="00564C22" w:rsidRDefault="009B1AF1" w:rsidP="00564C22">
      <w:pPr>
        <w:pStyle w:val="Code"/>
        <w:spacing w:line="259" w:lineRule="auto"/>
      </w:pPr>
      <w:r>
        <w:t xml:space="preserve">    },</w:t>
      </w:r>
    </w:p>
    <w:p w14:paraId="42FDF906" w14:textId="77777777" w:rsidR="00564C22" w:rsidRDefault="009B1AF1" w:rsidP="00564C22">
      <w:pPr>
        <w:pStyle w:val="Code"/>
        <w:spacing w:line="259" w:lineRule="auto"/>
      </w:pPr>
      <w:r>
        <w:rPr>
          <w:color w:val="31849B" w:themeColor="accent5" w:themeShade="BF"/>
        </w:rPr>
        <w:t xml:space="preserve">    "docWithSignature"</w:t>
      </w:r>
      <w:r>
        <w:t>: {</w:t>
      </w:r>
    </w:p>
    <w:p w14:paraId="24473F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C64DFFE" w14:textId="77777777" w:rsidR="00564C22" w:rsidRDefault="009B1AF1" w:rsidP="00564C22">
      <w:pPr>
        <w:pStyle w:val="Code"/>
        <w:spacing w:line="259" w:lineRule="auto"/>
      </w:pPr>
      <w:r>
        <w:rPr>
          <w:color w:val="31849B" w:themeColor="accent5" w:themeShade="BF"/>
        </w:rPr>
        <w:t xml:space="preserve">      "items"</w:t>
      </w:r>
      <w:r>
        <w:t>: {</w:t>
      </w:r>
    </w:p>
    <w:p w14:paraId="24F2052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73BCF9B1" w14:textId="77777777" w:rsidR="00564C22" w:rsidRDefault="009B1AF1" w:rsidP="00564C22">
      <w:pPr>
        <w:pStyle w:val="Code"/>
        <w:spacing w:line="259" w:lineRule="auto"/>
      </w:pPr>
      <w:r>
        <w:t xml:space="preserve">      }</w:t>
      </w:r>
    </w:p>
    <w:p w14:paraId="33C3E88C" w14:textId="77777777" w:rsidR="00564C22" w:rsidRDefault="009B1AF1" w:rsidP="00564C22">
      <w:pPr>
        <w:pStyle w:val="Code"/>
        <w:spacing w:line="259" w:lineRule="auto"/>
      </w:pPr>
      <w:r>
        <w:t xml:space="preserve">    }</w:t>
      </w:r>
    </w:p>
    <w:p w14:paraId="7DBD1667" w14:textId="77777777" w:rsidR="00564C22" w:rsidRDefault="009B1AF1" w:rsidP="00564C22">
      <w:pPr>
        <w:pStyle w:val="Code"/>
        <w:spacing w:line="259" w:lineRule="auto"/>
      </w:pPr>
      <w:r>
        <w:t xml:space="preserve">  }</w:t>
      </w:r>
    </w:p>
    <w:p w14:paraId="5A115B90" w14:textId="77777777" w:rsidR="00564C22" w:rsidRDefault="009B1AF1" w:rsidP="00564C22">
      <w:pPr>
        <w:pStyle w:val="Code"/>
        <w:spacing w:line="259" w:lineRule="auto"/>
      </w:pPr>
      <w:r>
        <w:t>}</w:t>
      </w:r>
    </w:p>
    <w:p w14:paraId="66F27DC0" w14:textId="77777777" w:rsidR="00564C22" w:rsidRDefault="00564C22" w:rsidP="00564C22"/>
    <w:p w14:paraId="7FCF11CD" w14:textId="77777777" w:rsidR="00564C22" w:rsidRDefault="009B1AF1" w:rsidP="00564C22">
      <w:pPr>
        <w:pStyle w:val="berschrift4"/>
      </w:pPr>
      <w:bookmarkStart w:id="361" w:name="_Toc983619"/>
      <w:r>
        <w:lastRenderedPageBreak/>
        <w:t>OptionalOutputsSign – XML Syntax</w:t>
      </w:r>
      <w:bookmarkEnd w:id="361"/>
    </w:p>
    <w:p w14:paraId="45EAEA9F" w14:textId="77777777" w:rsidR="00564C22" w:rsidRPr="5404FA76" w:rsidRDefault="009B1AF1" w:rsidP="00564C22">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6037A70F"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210C75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8BCF740" w14:textId="77777777" w:rsidR="00564C22" w:rsidRDefault="009B1AF1" w:rsidP="00564C22">
      <w:pPr>
        <w:pStyle w:val="Code"/>
      </w:pPr>
      <w:r>
        <w:rPr>
          <w:color w:val="31849B" w:themeColor="accent5" w:themeShade="BF"/>
        </w:rPr>
        <w:t xml:space="preserve">  &lt;xs:complexContent&gt;</w:t>
      </w:r>
    </w:p>
    <w:p w14:paraId="3466427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211B95C" w14:textId="77777777" w:rsidR="00564C22" w:rsidRDefault="009B1AF1" w:rsidP="00564C22">
      <w:pPr>
        <w:pStyle w:val="Code"/>
      </w:pPr>
      <w:r>
        <w:rPr>
          <w:color w:val="31849B" w:themeColor="accent5" w:themeShade="BF"/>
        </w:rPr>
        <w:t xml:space="preserve">      &lt;xs:sequence&gt;</w:t>
      </w:r>
    </w:p>
    <w:p w14:paraId="0D00D3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B4BCAC" w14:textId="77777777" w:rsidR="00564C22" w:rsidRDefault="009B1AF1" w:rsidP="00564C22">
      <w:pPr>
        <w:pStyle w:val="Code"/>
      </w:pPr>
      <w:r>
        <w:rPr>
          <w:color w:val="31849B" w:themeColor="accent5" w:themeShade="BF"/>
        </w:rPr>
        <w:t xml:space="preserve">      &lt;/xs:sequence&gt;</w:t>
      </w:r>
    </w:p>
    <w:p w14:paraId="77B719CD" w14:textId="77777777" w:rsidR="00564C22" w:rsidRDefault="009B1AF1" w:rsidP="00564C22">
      <w:pPr>
        <w:pStyle w:val="Code"/>
      </w:pPr>
      <w:r>
        <w:rPr>
          <w:color w:val="31849B" w:themeColor="accent5" w:themeShade="BF"/>
        </w:rPr>
        <w:t xml:space="preserve">    &lt;/xs:extension&gt;</w:t>
      </w:r>
    </w:p>
    <w:p w14:paraId="4665CF79" w14:textId="77777777" w:rsidR="00564C22" w:rsidRDefault="009B1AF1" w:rsidP="00564C22">
      <w:pPr>
        <w:pStyle w:val="Code"/>
      </w:pPr>
      <w:r>
        <w:rPr>
          <w:color w:val="31849B" w:themeColor="accent5" w:themeShade="BF"/>
        </w:rPr>
        <w:t xml:space="preserve">  &lt;/xs:complexContent&gt;</w:t>
      </w:r>
    </w:p>
    <w:p w14:paraId="4AD5347E" w14:textId="77777777" w:rsidR="00564C22" w:rsidRDefault="009B1AF1" w:rsidP="00564C22">
      <w:pPr>
        <w:pStyle w:val="Code"/>
      </w:pPr>
      <w:r>
        <w:rPr>
          <w:color w:val="31849B" w:themeColor="accent5" w:themeShade="BF"/>
        </w:rPr>
        <w:t>&lt;/xs:complexType&gt;</w:t>
      </w:r>
    </w:p>
    <w:p w14:paraId="704B8FF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14:paraId="1DDE56BD" w14:textId="77777777" w:rsidR="00564C22" w:rsidRDefault="009B1AF1" w:rsidP="00564C22">
      <w:pPr>
        <w:pStyle w:val="berschrift3"/>
      </w:pPr>
      <w:bookmarkStart w:id="362" w:name="_RefComp66C2CB3B"/>
      <w:bookmarkStart w:id="363" w:name="_Toc983620"/>
      <w:r>
        <w:t>Component OptionalOutputsVerify</w:t>
      </w:r>
      <w:bookmarkEnd w:id="362"/>
      <w:bookmarkEnd w:id="363"/>
    </w:p>
    <w:p w14:paraId="75B25511" w14:textId="77777777" w:rsidR="00564C22" w:rsidRDefault="001725A5" w:rsidP="00564C22">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14:paraId="55766728" w14:textId="77777777" w:rsidR="00564C22" w:rsidRDefault="009B1AF1" w:rsidP="00564C22">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3A605EA5" w14:textId="77777777" w:rsidR="00564C22" w:rsidRDefault="009B1AF1" w:rsidP="00564C22">
      <w:r>
        <w:t>Below follows a list of the sub-components that constitute this component:</w:t>
      </w:r>
    </w:p>
    <w:p w14:paraId="1E1BB61D" w14:textId="77777777" w:rsidR="00564C22" w:rsidRDefault="009B1AF1" w:rsidP="00564C22">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14:paraId="282625AB" w14:textId="77777777" w:rsidR="00564C22" w:rsidRDefault="009B1AF1" w:rsidP="00564C22">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14:paraId="5A7FCE43" w14:textId="77777777" w:rsidR="00564C22" w:rsidRDefault="009B1AF1" w:rsidP="00564C22">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14:paraId="7418C291" w14:textId="77777777" w:rsidR="00564C22" w:rsidRDefault="009B1AF1" w:rsidP="00564C22">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14:paraId="74ED39E5" w14:textId="77777777" w:rsidR="00564C22" w:rsidRDefault="009B1AF1" w:rsidP="00564C22">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14:paraId="4BD304E5" w14:textId="77777777" w:rsidR="00564C22" w:rsidRDefault="009B1AF1" w:rsidP="00564C22">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the processed signature.</w:t>
      </w:r>
    </w:p>
    <w:p w14:paraId="796FA506" w14:textId="77777777" w:rsidR="00564C22" w:rsidRDefault="009B1AF1" w:rsidP="00564C22">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14:paraId="4B1ABD3B" w14:textId="77777777" w:rsidR="00564C22" w:rsidRDefault="009B1AF1" w:rsidP="00564C22">
      <w:pPr>
        <w:pStyle w:val="berschrift4"/>
      </w:pPr>
      <w:bookmarkStart w:id="364" w:name="_Toc983621"/>
      <w:r>
        <w:t>OptionalOutputsVerify – JSON Syntax</w:t>
      </w:r>
      <w:bookmarkEnd w:id="364"/>
    </w:p>
    <w:p w14:paraId="5BDA698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651066B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BD5CB1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417D88" w14:textId="77777777" w:rsidR="00564C22" w:rsidRDefault="009B1AF1" w:rsidP="00564C22">
            <w:pPr>
              <w:pStyle w:val="Beschriftung"/>
            </w:pPr>
            <w:r>
              <w:t>Element</w:t>
            </w:r>
          </w:p>
        </w:tc>
        <w:tc>
          <w:tcPr>
            <w:tcW w:w="4675" w:type="dxa"/>
          </w:tcPr>
          <w:p w14:paraId="0879985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E32F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DE40BA"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5065D89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2D6090A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E5B935"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6BFEE9E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6620D8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9AE83B"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0DCBFF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1827CC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1AF11"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2E15DF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3F157E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D78E68"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6D7F135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36EB3C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BC8"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27A9C4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3F32945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D1148"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33DCF86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12725A7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04BD20" w14:textId="77777777" w:rsidR="00564C22" w:rsidRDefault="009B1AF1" w:rsidP="00564C22">
      <w:pPr>
        <w:pStyle w:val="Code"/>
        <w:spacing w:line="259" w:lineRule="auto"/>
      </w:pPr>
      <w:r>
        <w:rPr>
          <w:color w:val="31849B" w:themeColor="accent5" w:themeShade="BF"/>
        </w:rPr>
        <w:t>"dss2-OptionalOutputsVerifyType"</w:t>
      </w:r>
      <w:r>
        <w:t>: {</w:t>
      </w:r>
    </w:p>
    <w:p w14:paraId="78D85C2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F55053D" w14:textId="77777777" w:rsidR="00564C22" w:rsidRDefault="009B1AF1" w:rsidP="00564C22">
      <w:pPr>
        <w:pStyle w:val="Code"/>
        <w:spacing w:line="259" w:lineRule="auto"/>
      </w:pPr>
      <w:r>
        <w:rPr>
          <w:color w:val="31849B" w:themeColor="accent5" w:themeShade="BF"/>
        </w:rPr>
        <w:t xml:space="preserve">  "properties"</w:t>
      </w:r>
      <w:r>
        <w:t>: {</w:t>
      </w:r>
    </w:p>
    <w:p w14:paraId="1BB6B560" w14:textId="77777777" w:rsidR="00564C22" w:rsidRDefault="009B1AF1" w:rsidP="00564C22">
      <w:pPr>
        <w:pStyle w:val="Code"/>
        <w:spacing w:line="259" w:lineRule="auto"/>
      </w:pPr>
      <w:r>
        <w:rPr>
          <w:color w:val="31849B" w:themeColor="accent5" w:themeShade="BF"/>
        </w:rPr>
        <w:t xml:space="preserve">    "policy"</w:t>
      </w:r>
      <w:r>
        <w:t>: {</w:t>
      </w:r>
    </w:p>
    <w:p w14:paraId="4B58F0E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E1E9D45" w14:textId="77777777" w:rsidR="00564C22" w:rsidRDefault="009B1AF1" w:rsidP="00564C22">
      <w:pPr>
        <w:pStyle w:val="Code"/>
        <w:spacing w:line="259" w:lineRule="auto"/>
      </w:pPr>
      <w:r>
        <w:rPr>
          <w:color w:val="31849B" w:themeColor="accent5" w:themeShade="BF"/>
        </w:rPr>
        <w:t xml:space="preserve">      "items"</w:t>
      </w:r>
      <w:r>
        <w:t>: {</w:t>
      </w:r>
    </w:p>
    <w:p w14:paraId="678421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2FC9580" w14:textId="77777777" w:rsidR="00564C22" w:rsidRDefault="009B1AF1" w:rsidP="00564C22">
      <w:pPr>
        <w:pStyle w:val="Code"/>
        <w:spacing w:line="259" w:lineRule="auto"/>
      </w:pPr>
      <w:r>
        <w:t xml:space="preserve">      }</w:t>
      </w:r>
    </w:p>
    <w:p w14:paraId="3F003601" w14:textId="77777777" w:rsidR="00564C22" w:rsidRDefault="009B1AF1" w:rsidP="00564C22">
      <w:pPr>
        <w:pStyle w:val="Code"/>
        <w:spacing w:line="259" w:lineRule="auto"/>
      </w:pPr>
      <w:r>
        <w:t xml:space="preserve">    },</w:t>
      </w:r>
    </w:p>
    <w:p w14:paraId="06248A6D" w14:textId="77777777" w:rsidR="00564C22" w:rsidRDefault="009B1AF1" w:rsidP="00564C22">
      <w:pPr>
        <w:pStyle w:val="Code"/>
        <w:spacing w:line="259" w:lineRule="auto"/>
      </w:pPr>
      <w:r>
        <w:rPr>
          <w:color w:val="31849B" w:themeColor="accent5" w:themeShade="BF"/>
        </w:rPr>
        <w:t xml:space="preserve">    "other"</w:t>
      </w:r>
      <w:r>
        <w:t>: {</w:t>
      </w:r>
    </w:p>
    <w:p w14:paraId="42DF24B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58FF492" w14:textId="77777777" w:rsidR="00564C22" w:rsidRDefault="009B1AF1" w:rsidP="00564C22">
      <w:pPr>
        <w:pStyle w:val="Code"/>
        <w:spacing w:line="259" w:lineRule="auto"/>
      </w:pPr>
      <w:r>
        <w:rPr>
          <w:color w:val="31849B" w:themeColor="accent5" w:themeShade="BF"/>
        </w:rPr>
        <w:t xml:space="preserve">      "items"</w:t>
      </w:r>
      <w:r>
        <w:t>: {</w:t>
      </w:r>
    </w:p>
    <w:p w14:paraId="7EA63D1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4A8249BC" w14:textId="77777777" w:rsidR="00564C22" w:rsidRDefault="009B1AF1" w:rsidP="00564C22">
      <w:pPr>
        <w:pStyle w:val="Code"/>
        <w:spacing w:line="259" w:lineRule="auto"/>
      </w:pPr>
      <w:r>
        <w:t xml:space="preserve">      }</w:t>
      </w:r>
    </w:p>
    <w:p w14:paraId="03539BED" w14:textId="77777777" w:rsidR="00564C22" w:rsidRDefault="009B1AF1" w:rsidP="00564C22">
      <w:pPr>
        <w:pStyle w:val="Code"/>
        <w:spacing w:line="259" w:lineRule="auto"/>
      </w:pPr>
      <w:r>
        <w:t xml:space="preserve">    },</w:t>
      </w:r>
    </w:p>
    <w:p w14:paraId="3991726B" w14:textId="77777777" w:rsidR="00564C22" w:rsidRDefault="009B1AF1" w:rsidP="00564C22">
      <w:pPr>
        <w:pStyle w:val="Code"/>
        <w:spacing w:line="259" w:lineRule="auto"/>
      </w:pPr>
      <w:r>
        <w:rPr>
          <w:color w:val="31849B" w:themeColor="accent5" w:themeShade="BF"/>
        </w:rPr>
        <w:t xml:space="preserve">    "schemas"</w:t>
      </w:r>
      <w:r>
        <w:t>: {</w:t>
      </w:r>
    </w:p>
    <w:p w14:paraId="1BDF49D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60218FB4" w14:textId="77777777" w:rsidR="00564C22" w:rsidRDefault="009B1AF1" w:rsidP="00564C22">
      <w:pPr>
        <w:pStyle w:val="Code"/>
        <w:spacing w:line="259" w:lineRule="auto"/>
      </w:pPr>
      <w:r>
        <w:t xml:space="preserve">    },</w:t>
      </w:r>
    </w:p>
    <w:p w14:paraId="0292E63A" w14:textId="77777777" w:rsidR="00564C22" w:rsidRDefault="009B1AF1" w:rsidP="00564C22">
      <w:pPr>
        <w:pStyle w:val="Code"/>
        <w:spacing w:line="259" w:lineRule="auto"/>
      </w:pPr>
      <w:r>
        <w:rPr>
          <w:color w:val="31849B" w:themeColor="accent5" w:themeShade="BF"/>
        </w:rPr>
        <w:t xml:space="preserve">    "result"</w:t>
      </w:r>
      <w:r>
        <w:t>: {</w:t>
      </w:r>
    </w:p>
    <w:p w14:paraId="5896FFE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33E35F84" w14:textId="77777777" w:rsidR="00564C22" w:rsidRDefault="009B1AF1" w:rsidP="00564C22">
      <w:pPr>
        <w:pStyle w:val="Code"/>
        <w:spacing w:line="259" w:lineRule="auto"/>
      </w:pPr>
      <w:r>
        <w:t xml:space="preserve">    },</w:t>
      </w:r>
    </w:p>
    <w:p w14:paraId="34D41056" w14:textId="77777777" w:rsidR="00564C22" w:rsidRDefault="009B1AF1" w:rsidP="00564C22">
      <w:pPr>
        <w:pStyle w:val="Code"/>
        <w:spacing w:line="259" w:lineRule="auto"/>
      </w:pPr>
      <w:r>
        <w:rPr>
          <w:color w:val="31849B" w:themeColor="accent5" w:themeShade="BF"/>
        </w:rPr>
        <w:t xml:space="preserve">    "signingTimeInfo"</w:t>
      </w:r>
      <w:r>
        <w:t>: {</w:t>
      </w:r>
    </w:p>
    <w:p w14:paraId="468394B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40ED631C" w14:textId="77777777" w:rsidR="00564C22" w:rsidRDefault="009B1AF1" w:rsidP="00564C22">
      <w:pPr>
        <w:pStyle w:val="Code"/>
        <w:spacing w:line="259" w:lineRule="auto"/>
      </w:pPr>
      <w:r>
        <w:t xml:space="preserve">    },</w:t>
      </w:r>
    </w:p>
    <w:p w14:paraId="6E000435" w14:textId="77777777" w:rsidR="00564C22" w:rsidRDefault="009B1AF1" w:rsidP="00564C22">
      <w:pPr>
        <w:pStyle w:val="Code"/>
        <w:spacing w:line="259" w:lineRule="auto"/>
      </w:pPr>
      <w:r>
        <w:rPr>
          <w:color w:val="31849B" w:themeColor="accent5" w:themeShade="BF"/>
        </w:rPr>
        <w:t xml:space="preserve">    "verificationTimeInfo"</w:t>
      </w:r>
      <w:r>
        <w:t>: {</w:t>
      </w:r>
    </w:p>
    <w:p w14:paraId="11AE59B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68B3BFA1" w14:textId="77777777" w:rsidR="00564C22" w:rsidRDefault="009B1AF1" w:rsidP="00564C22">
      <w:pPr>
        <w:pStyle w:val="Code"/>
        <w:spacing w:line="259" w:lineRule="auto"/>
      </w:pPr>
      <w:r>
        <w:t xml:space="preserve">    },</w:t>
      </w:r>
    </w:p>
    <w:p w14:paraId="52CB65A5" w14:textId="77777777" w:rsidR="00564C22" w:rsidRDefault="009B1AF1" w:rsidP="00564C22">
      <w:pPr>
        <w:pStyle w:val="Code"/>
        <w:spacing w:line="259" w:lineRule="auto"/>
      </w:pPr>
      <w:r>
        <w:rPr>
          <w:color w:val="31849B" w:themeColor="accent5" w:themeShade="BF"/>
        </w:rPr>
        <w:t xml:space="preserve">    "procDetails"</w:t>
      </w:r>
      <w:r>
        <w:t>: {</w:t>
      </w:r>
    </w:p>
    <w:p w14:paraId="600742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119BC1B2" w14:textId="77777777" w:rsidR="00564C22" w:rsidRDefault="009B1AF1" w:rsidP="00564C22">
      <w:pPr>
        <w:pStyle w:val="Code"/>
        <w:spacing w:line="259" w:lineRule="auto"/>
      </w:pPr>
      <w:r>
        <w:t xml:space="preserve">    },</w:t>
      </w:r>
    </w:p>
    <w:p w14:paraId="1F6274C0" w14:textId="77777777" w:rsidR="00564C22" w:rsidRDefault="009B1AF1" w:rsidP="00564C22">
      <w:pPr>
        <w:pStyle w:val="Code"/>
        <w:spacing w:line="259" w:lineRule="auto"/>
      </w:pPr>
      <w:r>
        <w:rPr>
          <w:color w:val="31849B" w:themeColor="accent5" w:themeShade="BF"/>
        </w:rPr>
        <w:t xml:space="preserve">    "signerIdentity"</w:t>
      </w:r>
      <w:r>
        <w:t>: {</w:t>
      </w:r>
    </w:p>
    <w:p w14:paraId="1F25AE3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39A0E64" w14:textId="77777777" w:rsidR="00564C22" w:rsidRDefault="009B1AF1" w:rsidP="00564C22">
      <w:pPr>
        <w:pStyle w:val="Code"/>
        <w:spacing w:line="259" w:lineRule="auto"/>
      </w:pPr>
      <w:r>
        <w:t xml:space="preserve">    },</w:t>
      </w:r>
    </w:p>
    <w:p w14:paraId="4826B698" w14:textId="77777777" w:rsidR="00564C22" w:rsidRDefault="009B1AF1" w:rsidP="00564C22">
      <w:pPr>
        <w:pStyle w:val="Code"/>
        <w:spacing w:line="259" w:lineRule="auto"/>
      </w:pPr>
      <w:r>
        <w:rPr>
          <w:color w:val="31849B" w:themeColor="accent5" w:themeShade="BF"/>
        </w:rPr>
        <w:t xml:space="preserve">    "augSig"</w:t>
      </w:r>
      <w:r>
        <w:t>: {</w:t>
      </w:r>
    </w:p>
    <w:p w14:paraId="1037BBC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52AF9D0" w14:textId="77777777" w:rsidR="00564C22" w:rsidRDefault="009B1AF1" w:rsidP="00564C22">
      <w:pPr>
        <w:pStyle w:val="Code"/>
        <w:spacing w:line="259" w:lineRule="auto"/>
      </w:pPr>
      <w:r>
        <w:rPr>
          <w:color w:val="31849B" w:themeColor="accent5" w:themeShade="BF"/>
        </w:rPr>
        <w:t xml:space="preserve">      "items"</w:t>
      </w:r>
      <w:r>
        <w:t>: {</w:t>
      </w:r>
    </w:p>
    <w:p w14:paraId="1CBE6F7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50C6E5F8" w14:textId="77777777" w:rsidR="00564C22" w:rsidRDefault="009B1AF1" w:rsidP="00564C22">
      <w:pPr>
        <w:pStyle w:val="Code"/>
        <w:spacing w:line="259" w:lineRule="auto"/>
      </w:pPr>
      <w:r>
        <w:t xml:space="preserve">      }</w:t>
      </w:r>
    </w:p>
    <w:p w14:paraId="79714EB4" w14:textId="77777777" w:rsidR="00564C22" w:rsidRDefault="009B1AF1" w:rsidP="00564C22">
      <w:pPr>
        <w:pStyle w:val="Code"/>
        <w:spacing w:line="259" w:lineRule="auto"/>
      </w:pPr>
      <w:r>
        <w:t xml:space="preserve">    },</w:t>
      </w:r>
    </w:p>
    <w:p w14:paraId="0AE55A03" w14:textId="77777777" w:rsidR="00564C22" w:rsidRDefault="009B1AF1" w:rsidP="00564C22">
      <w:pPr>
        <w:pStyle w:val="Code"/>
        <w:spacing w:line="259" w:lineRule="auto"/>
      </w:pPr>
      <w:r>
        <w:rPr>
          <w:color w:val="31849B" w:themeColor="accent5" w:themeShade="BF"/>
        </w:rPr>
        <w:t xml:space="preserve">    "timestampedSig"</w:t>
      </w:r>
      <w:r>
        <w:t>: {</w:t>
      </w:r>
    </w:p>
    <w:p w14:paraId="1BBADA1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A4C81C2" w14:textId="77777777" w:rsidR="00564C22" w:rsidRDefault="009B1AF1" w:rsidP="00564C22">
      <w:pPr>
        <w:pStyle w:val="Code"/>
        <w:spacing w:line="259" w:lineRule="auto"/>
      </w:pPr>
      <w:r>
        <w:rPr>
          <w:color w:val="31849B" w:themeColor="accent5" w:themeShade="BF"/>
        </w:rPr>
        <w:t xml:space="preserve">      "items"</w:t>
      </w:r>
      <w:r>
        <w:t>: {</w:t>
      </w:r>
    </w:p>
    <w:p w14:paraId="141AE98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677E027C" w14:textId="77777777" w:rsidR="00564C22" w:rsidRDefault="009B1AF1" w:rsidP="00564C22">
      <w:pPr>
        <w:pStyle w:val="Code"/>
        <w:spacing w:line="259" w:lineRule="auto"/>
      </w:pPr>
      <w:r>
        <w:t xml:space="preserve">      }</w:t>
      </w:r>
    </w:p>
    <w:p w14:paraId="68324774" w14:textId="77777777" w:rsidR="00564C22" w:rsidRDefault="009B1AF1" w:rsidP="00564C22">
      <w:pPr>
        <w:pStyle w:val="Code"/>
        <w:spacing w:line="259" w:lineRule="auto"/>
      </w:pPr>
      <w:r>
        <w:t xml:space="preserve">    }</w:t>
      </w:r>
    </w:p>
    <w:p w14:paraId="6BEC295F" w14:textId="77777777" w:rsidR="00564C22" w:rsidRDefault="009B1AF1" w:rsidP="00564C22">
      <w:pPr>
        <w:pStyle w:val="Code"/>
        <w:spacing w:line="259" w:lineRule="auto"/>
      </w:pPr>
      <w:r>
        <w:t xml:space="preserve">  }</w:t>
      </w:r>
    </w:p>
    <w:p w14:paraId="5DFC017E" w14:textId="77777777" w:rsidR="00564C22" w:rsidRDefault="009B1AF1" w:rsidP="00564C22">
      <w:pPr>
        <w:pStyle w:val="Code"/>
        <w:spacing w:line="259" w:lineRule="auto"/>
      </w:pPr>
      <w:r>
        <w:t>}</w:t>
      </w:r>
    </w:p>
    <w:p w14:paraId="27D232D7" w14:textId="77777777" w:rsidR="00564C22" w:rsidRDefault="00564C22" w:rsidP="00564C22"/>
    <w:p w14:paraId="45F52371" w14:textId="77777777" w:rsidR="00564C22" w:rsidRDefault="009B1AF1" w:rsidP="00564C22">
      <w:pPr>
        <w:pStyle w:val="berschrift4"/>
      </w:pPr>
      <w:bookmarkStart w:id="365" w:name="_Toc983622"/>
      <w:r>
        <w:t>OptionalOutputsVerify – XML Syntax</w:t>
      </w:r>
      <w:bookmarkEnd w:id="365"/>
    </w:p>
    <w:p w14:paraId="685D8EE0" w14:textId="77777777" w:rsidR="00564C22" w:rsidRPr="5404FA76" w:rsidRDefault="009B1AF1" w:rsidP="00564C22">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683F05A2" w14:textId="77777777" w:rsidR="00564C22" w:rsidRDefault="009B1AF1" w:rsidP="00564C22">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C80505"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1875839C" w14:textId="77777777" w:rsidR="00564C22" w:rsidRDefault="009B1AF1" w:rsidP="00564C22">
      <w:pPr>
        <w:pStyle w:val="Code"/>
      </w:pPr>
      <w:r>
        <w:rPr>
          <w:color w:val="31849B" w:themeColor="accent5" w:themeShade="BF"/>
        </w:rPr>
        <w:t xml:space="preserve">  &lt;xs:complexContent&gt;</w:t>
      </w:r>
    </w:p>
    <w:p w14:paraId="6F46B5A3"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06B31060" w14:textId="77777777" w:rsidR="00564C22" w:rsidRDefault="009B1AF1" w:rsidP="00564C22">
      <w:pPr>
        <w:pStyle w:val="Code"/>
      </w:pPr>
      <w:r>
        <w:rPr>
          <w:color w:val="31849B" w:themeColor="accent5" w:themeShade="BF"/>
        </w:rPr>
        <w:t xml:space="preserve">      &lt;xs:sequence&gt;</w:t>
      </w:r>
    </w:p>
    <w:p w14:paraId="1E87E48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57DF7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C24EE2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D186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216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EC089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11A35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B3A2A2" w14:textId="77777777" w:rsidR="00564C22" w:rsidRDefault="009B1AF1" w:rsidP="00564C22">
      <w:pPr>
        <w:pStyle w:val="Code"/>
      </w:pPr>
      <w:r>
        <w:rPr>
          <w:color w:val="31849B" w:themeColor="accent5" w:themeShade="BF"/>
        </w:rPr>
        <w:t xml:space="preserve">      &lt;/xs:sequence&gt;</w:t>
      </w:r>
    </w:p>
    <w:p w14:paraId="7E7307E0" w14:textId="77777777" w:rsidR="00564C22" w:rsidRDefault="009B1AF1" w:rsidP="00564C22">
      <w:pPr>
        <w:pStyle w:val="Code"/>
      </w:pPr>
      <w:r>
        <w:rPr>
          <w:color w:val="31849B" w:themeColor="accent5" w:themeShade="BF"/>
        </w:rPr>
        <w:t xml:space="preserve">    &lt;/xs:extension&gt;</w:t>
      </w:r>
    </w:p>
    <w:p w14:paraId="1E021337" w14:textId="77777777" w:rsidR="00564C22" w:rsidRDefault="009B1AF1" w:rsidP="00564C22">
      <w:pPr>
        <w:pStyle w:val="Code"/>
      </w:pPr>
      <w:r>
        <w:rPr>
          <w:color w:val="31849B" w:themeColor="accent5" w:themeShade="BF"/>
        </w:rPr>
        <w:t xml:space="preserve">  &lt;/xs:complexContent&gt;</w:t>
      </w:r>
    </w:p>
    <w:p w14:paraId="50A7DBC1" w14:textId="77777777" w:rsidR="00564C22" w:rsidRDefault="009B1AF1" w:rsidP="00564C22">
      <w:pPr>
        <w:pStyle w:val="Code"/>
      </w:pPr>
      <w:r>
        <w:rPr>
          <w:color w:val="31849B" w:themeColor="accent5" w:themeShade="BF"/>
        </w:rPr>
        <w:t>&lt;/xs:complexType&gt;</w:t>
      </w:r>
    </w:p>
    <w:p w14:paraId="52A64C7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14:paraId="50D114ED" w14:textId="77777777" w:rsidR="00564C22" w:rsidRDefault="009B1AF1" w:rsidP="00564C22">
      <w:pPr>
        <w:pStyle w:val="berschrift3"/>
      </w:pPr>
      <w:bookmarkStart w:id="366" w:name="_RefComp6228F725"/>
      <w:bookmarkStart w:id="367" w:name="_Toc983623"/>
      <w:r>
        <w:t>Component ClaimedIdentity</w:t>
      </w:r>
      <w:bookmarkEnd w:id="366"/>
      <w:bookmarkEnd w:id="367"/>
    </w:p>
    <w:p w14:paraId="001CA6D0" w14:textId="77777777" w:rsidR="00564C22" w:rsidRDefault="001725A5" w:rsidP="00564C22">
      <w:r w:rsidRPr="003A06D0">
        <w:t>This element indicates the identity of the client who is making a request. The server may use this to parameterize any aspect of its processing. Profiles that make use of this element MUST define its semantics.</w:t>
      </w:r>
    </w:p>
    <w:p w14:paraId="66381D73" w14:textId="77777777" w:rsidR="00564C22" w:rsidRDefault="009B1AF1" w:rsidP="00564C22">
      <w:r>
        <w:t>Below follows a list of the sub-components that constitute this component:</w:t>
      </w:r>
    </w:p>
    <w:p w14:paraId="11CEC536" w14:textId="77777777" w:rsidR="00564C22" w:rsidRDefault="009B1AF1" w:rsidP="00564C22">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14:paraId="447050DB" w14:textId="77777777" w:rsidR="00564C22" w:rsidRDefault="009B1AF1" w:rsidP="00564C22">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w14:paraId="23DAA9CB" w14:textId="77777777" w:rsidR="00564C22" w:rsidRDefault="009B1AF1" w:rsidP="00564C22">
      <w:pPr>
        <w:pStyle w:val="berschrift4"/>
      </w:pPr>
      <w:bookmarkStart w:id="368" w:name="_Toc983624"/>
      <w:r>
        <w:t>ClaimedIdentity – JSON Syntax</w:t>
      </w:r>
      <w:bookmarkEnd w:id="368"/>
    </w:p>
    <w:p w14:paraId="16B0881F"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0D62C9A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FEEEF6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EF4F2" w14:textId="77777777" w:rsidR="00564C22" w:rsidRDefault="009B1AF1" w:rsidP="00564C22">
            <w:pPr>
              <w:pStyle w:val="Beschriftung"/>
            </w:pPr>
            <w:r>
              <w:t>Element</w:t>
            </w:r>
          </w:p>
        </w:tc>
        <w:tc>
          <w:tcPr>
            <w:tcW w:w="4675" w:type="dxa"/>
          </w:tcPr>
          <w:p w14:paraId="0167A34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DA269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63D0E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6C5255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4920182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A96512"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5F9744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6F4AFF15"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28B8F3" w14:textId="77777777" w:rsidR="00564C22" w:rsidRDefault="009B1AF1" w:rsidP="00564C22">
      <w:pPr>
        <w:pStyle w:val="Code"/>
        <w:spacing w:line="259" w:lineRule="auto"/>
      </w:pPr>
      <w:r>
        <w:rPr>
          <w:color w:val="31849B" w:themeColor="accent5" w:themeShade="BF"/>
        </w:rPr>
        <w:t>"dss2-ClaimedIdentityType"</w:t>
      </w:r>
      <w:r>
        <w:t>: {</w:t>
      </w:r>
    </w:p>
    <w:p w14:paraId="544C008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2BDAC2B" w14:textId="77777777" w:rsidR="00564C22" w:rsidRDefault="009B1AF1" w:rsidP="00564C22">
      <w:pPr>
        <w:pStyle w:val="Code"/>
        <w:spacing w:line="259" w:lineRule="auto"/>
      </w:pPr>
      <w:r>
        <w:rPr>
          <w:color w:val="31849B" w:themeColor="accent5" w:themeShade="BF"/>
        </w:rPr>
        <w:t xml:space="preserve">  "properties"</w:t>
      </w:r>
      <w:r>
        <w:t>: {</w:t>
      </w:r>
    </w:p>
    <w:p w14:paraId="41828EAA" w14:textId="77777777" w:rsidR="00564C22" w:rsidRDefault="009B1AF1" w:rsidP="00564C22">
      <w:pPr>
        <w:pStyle w:val="Code"/>
        <w:spacing w:line="259" w:lineRule="auto"/>
      </w:pPr>
      <w:r>
        <w:rPr>
          <w:color w:val="31849B" w:themeColor="accent5" w:themeShade="BF"/>
        </w:rPr>
        <w:t xml:space="preserve">    "name"</w:t>
      </w:r>
      <w:r>
        <w:t>: {</w:t>
      </w:r>
    </w:p>
    <w:p w14:paraId="48A7ED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D51D466" w14:textId="77777777" w:rsidR="00564C22" w:rsidRDefault="009B1AF1" w:rsidP="00564C22">
      <w:pPr>
        <w:pStyle w:val="Code"/>
        <w:spacing w:line="259" w:lineRule="auto"/>
      </w:pPr>
      <w:r>
        <w:t xml:space="preserve">    },</w:t>
      </w:r>
    </w:p>
    <w:p w14:paraId="774E4F80" w14:textId="77777777" w:rsidR="00564C22" w:rsidRDefault="009B1AF1" w:rsidP="00564C22">
      <w:pPr>
        <w:pStyle w:val="Code"/>
        <w:spacing w:line="259" w:lineRule="auto"/>
      </w:pPr>
      <w:r>
        <w:rPr>
          <w:color w:val="31849B" w:themeColor="accent5" w:themeShade="BF"/>
        </w:rPr>
        <w:t xml:space="preserve">    "suppInfo"</w:t>
      </w:r>
      <w:r>
        <w:t>: {</w:t>
      </w:r>
    </w:p>
    <w:p w14:paraId="124CEAD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BDA385C" w14:textId="77777777" w:rsidR="00564C22" w:rsidRDefault="009B1AF1" w:rsidP="00564C22">
      <w:pPr>
        <w:pStyle w:val="Code"/>
        <w:spacing w:line="259" w:lineRule="auto"/>
      </w:pPr>
      <w:r>
        <w:t xml:space="preserve">    }</w:t>
      </w:r>
    </w:p>
    <w:p w14:paraId="6DB0FDBB" w14:textId="77777777" w:rsidR="00564C22" w:rsidRDefault="009B1AF1" w:rsidP="00564C22">
      <w:pPr>
        <w:pStyle w:val="Code"/>
        <w:spacing w:line="259" w:lineRule="auto"/>
      </w:pPr>
      <w:r>
        <w:t xml:space="preserve">  },</w:t>
      </w:r>
    </w:p>
    <w:p w14:paraId="3A02E6B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"name"</w:t>
      </w:r>
      <w:r>
        <w:t>]</w:t>
      </w:r>
    </w:p>
    <w:p w14:paraId="1C5AF1F3" w14:textId="77777777" w:rsidR="00564C22" w:rsidRDefault="009B1AF1" w:rsidP="00564C22">
      <w:pPr>
        <w:pStyle w:val="Code"/>
        <w:spacing w:line="259" w:lineRule="auto"/>
      </w:pPr>
      <w:r>
        <w:t>}</w:t>
      </w:r>
    </w:p>
    <w:p w14:paraId="6800B278" w14:textId="77777777" w:rsidR="00564C22" w:rsidRDefault="00564C22" w:rsidP="00564C22"/>
    <w:p w14:paraId="7DCB9276" w14:textId="77777777" w:rsidR="00564C22" w:rsidRDefault="009B1AF1" w:rsidP="00564C22">
      <w:pPr>
        <w:pStyle w:val="berschrift4"/>
      </w:pPr>
      <w:bookmarkStart w:id="369" w:name="_Toc983625"/>
      <w:r>
        <w:t>ClaimedIdentity – XML Syntax</w:t>
      </w:r>
      <w:bookmarkEnd w:id="369"/>
    </w:p>
    <w:p w14:paraId="05BEB627" w14:textId="77777777" w:rsidR="00564C22" w:rsidRPr="5404FA76" w:rsidRDefault="009B1AF1" w:rsidP="00564C22">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005E9E42" w14:textId="77777777" w:rsidR="00564C22" w:rsidRDefault="009B1AF1" w:rsidP="00564C22">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EA044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54B2B10B" w14:textId="77777777" w:rsidR="00564C22" w:rsidRDefault="009B1AF1" w:rsidP="00564C22">
      <w:pPr>
        <w:pStyle w:val="Code"/>
      </w:pPr>
      <w:r>
        <w:rPr>
          <w:color w:val="31849B" w:themeColor="accent5" w:themeShade="BF"/>
        </w:rPr>
        <w:t xml:space="preserve">  &lt;xs:sequence&gt;</w:t>
      </w:r>
    </w:p>
    <w:p w14:paraId="663EE3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15A6387D"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D1DFFD" w14:textId="77777777" w:rsidR="00564C22" w:rsidRDefault="009B1AF1" w:rsidP="00564C22">
      <w:pPr>
        <w:pStyle w:val="Code"/>
      </w:pPr>
      <w:r>
        <w:rPr>
          <w:color w:val="31849B" w:themeColor="accent5" w:themeShade="BF"/>
        </w:rPr>
        <w:t xml:space="preserve">  &lt;/xs:sequence&gt;</w:t>
      </w:r>
    </w:p>
    <w:p w14:paraId="228AB8D1" w14:textId="77777777" w:rsidR="00564C22" w:rsidRDefault="009B1AF1" w:rsidP="00564C22">
      <w:pPr>
        <w:pStyle w:val="Code"/>
      </w:pPr>
      <w:r>
        <w:rPr>
          <w:color w:val="31849B" w:themeColor="accent5" w:themeShade="BF"/>
        </w:rPr>
        <w:t>&lt;/xs:complexType&gt;</w:t>
      </w:r>
    </w:p>
    <w:p w14:paraId="3EE0DD7A"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14:paraId="539D69F6" w14:textId="77777777" w:rsidR="00564C22" w:rsidRDefault="009B1AF1" w:rsidP="00564C22">
      <w:pPr>
        <w:pStyle w:val="berschrift3"/>
      </w:pPr>
      <w:bookmarkStart w:id="370" w:name="_RefComp94AB9E83"/>
      <w:bookmarkStart w:id="371" w:name="_Toc983626"/>
      <w:r>
        <w:t>Component Schemas</w:t>
      </w:r>
      <w:bookmarkEnd w:id="370"/>
      <w:bookmarkEnd w:id="371"/>
    </w:p>
    <w:p w14:paraId="58F6D7A2" w14:textId="77777777" w:rsidR="00564C22" w:rsidRDefault="001725A5" w:rsidP="00564C22">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14:paraId="10BB56D1" w14:textId="77777777" w:rsidR="00564C22" w:rsidRDefault="009B1AF1" w:rsidP="00564C22">
      <w:r>
        <w:t>Below follows a list of the sub-components that constitute this component:</w:t>
      </w:r>
    </w:p>
    <w:p w14:paraId="7DFE5827" w14:textId="77777777" w:rsidR="00564C22" w:rsidRDefault="009B1AF1" w:rsidP="00564C22">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2188D445" w14:textId="77777777" w:rsidR="00564C22" w:rsidRDefault="009B1AF1" w:rsidP="00564C22">
      <w:pPr>
        <w:pStyle w:val="Non-normativeCommentHeading"/>
      </w:pPr>
      <w:r>
        <w:t>Non-normative Comment:</w:t>
      </w:r>
    </w:p>
    <w:p w14:paraId="19441789" w14:textId="77777777" w:rsidR="00564C22" w:rsidRDefault="001725A5" w:rsidP="00564C22">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14:paraId="6447ACA6" w14:textId="77777777" w:rsidR="00564C22" w:rsidRDefault="009B1AF1" w:rsidP="00564C22">
      <w:pPr>
        <w:pStyle w:val="berschrift4"/>
      </w:pPr>
      <w:bookmarkStart w:id="372" w:name="_Toc983627"/>
      <w:r>
        <w:t>Schemas – JSON Syntax</w:t>
      </w:r>
      <w:bookmarkEnd w:id="372"/>
    </w:p>
    <w:p w14:paraId="2CB739E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0C34B4A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33A765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30F75" w14:textId="77777777" w:rsidR="00564C22" w:rsidRDefault="009B1AF1" w:rsidP="00564C22">
            <w:pPr>
              <w:pStyle w:val="Beschriftung"/>
            </w:pPr>
            <w:r>
              <w:t>Element</w:t>
            </w:r>
          </w:p>
        </w:tc>
        <w:tc>
          <w:tcPr>
            <w:tcW w:w="4675" w:type="dxa"/>
          </w:tcPr>
          <w:p w14:paraId="5974DC7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73CCF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DB5295" w14:textId="77777777" w:rsidR="00564C22" w:rsidRPr="002062A5" w:rsidRDefault="009B1AF1" w:rsidP="00564C22">
            <w:pPr>
              <w:pStyle w:val="Beschriftung"/>
              <w:rPr>
                <w:rStyle w:val="Datatype"/>
                <w:b w:val="0"/>
                <w:bCs w:val="0"/>
              </w:rPr>
            </w:pPr>
            <w:r w:rsidRPr="002062A5">
              <w:rPr>
                <w:rStyle w:val="Datatype"/>
              </w:rPr>
              <w:lastRenderedPageBreak/>
              <w:t>Schema</w:t>
            </w:r>
          </w:p>
        </w:tc>
        <w:tc>
          <w:tcPr>
            <w:tcW w:w="4675" w:type="dxa"/>
          </w:tcPr>
          <w:p w14:paraId="0CFBE9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32F4EB9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8FEAC82" w14:textId="77777777" w:rsidR="00564C22" w:rsidRDefault="009B1AF1" w:rsidP="00564C22">
      <w:pPr>
        <w:pStyle w:val="Code"/>
        <w:spacing w:line="259" w:lineRule="auto"/>
      </w:pPr>
      <w:r>
        <w:rPr>
          <w:color w:val="31849B" w:themeColor="accent5" w:themeShade="BF"/>
        </w:rPr>
        <w:t>"dss2-SchemasType"</w:t>
      </w:r>
      <w:r>
        <w:t>: {</w:t>
      </w:r>
    </w:p>
    <w:p w14:paraId="5D2D015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29877A4" w14:textId="77777777" w:rsidR="00564C22" w:rsidRDefault="009B1AF1" w:rsidP="00564C22">
      <w:pPr>
        <w:pStyle w:val="Code"/>
        <w:spacing w:line="259" w:lineRule="auto"/>
      </w:pPr>
      <w:r>
        <w:rPr>
          <w:color w:val="31849B" w:themeColor="accent5" w:themeShade="BF"/>
        </w:rPr>
        <w:t xml:space="preserve">  "properties"</w:t>
      </w:r>
      <w:r>
        <w:t>: {</w:t>
      </w:r>
    </w:p>
    <w:p w14:paraId="4E3281AE" w14:textId="77777777" w:rsidR="00564C22" w:rsidRDefault="009B1AF1" w:rsidP="00564C22">
      <w:pPr>
        <w:pStyle w:val="Code"/>
        <w:spacing w:line="259" w:lineRule="auto"/>
      </w:pPr>
      <w:r>
        <w:rPr>
          <w:color w:val="31849B" w:themeColor="accent5" w:themeShade="BF"/>
        </w:rPr>
        <w:t xml:space="preserve">    "schema"</w:t>
      </w:r>
      <w:r>
        <w:t>: {</w:t>
      </w:r>
    </w:p>
    <w:p w14:paraId="02A5C56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C92EE6A" w14:textId="77777777" w:rsidR="00564C22" w:rsidRDefault="009B1AF1" w:rsidP="00564C22">
      <w:pPr>
        <w:pStyle w:val="Code"/>
        <w:spacing w:line="259" w:lineRule="auto"/>
      </w:pPr>
      <w:r>
        <w:rPr>
          <w:color w:val="31849B" w:themeColor="accent5" w:themeShade="BF"/>
        </w:rPr>
        <w:t xml:space="preserve">      "items"</w:t>
      </w:r>
      <w:r>
        <w:t>: {</w:t>
      </w:r>
    </w:p>
    <w:p w14:paraId="1BD124D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1800049" w14:textId="77777777" w:rsidR="00564C22" w:rsidRDefault="009B1AF1" w:rsidP="00564C22">
      <w:pPr>
        <w:pStyle w:val="Code"/>
        <w:spacing w:line="259" w:lineRule="auto"/>
      </w:pPr>
      <w:r>
        <w:t xml:space="preserve">      }</w:t>
      </w:r>
    </w:p>
    <w:p w14:paraId="6697CDBA" w14:textId="77777777" w:rsidR="00564C22" w:rsidRDefault="009B1AF1" w:rsidP="00564C22">
      <w:pPr>
        <w:pStyle w:val="Code"/>
        <w:spacing w:line="259" w:lineRule="auto"/>
      </w:pPr>
      <w:r>
        <w:t xml:space="preserve">    }</w:t>
      </w:r>
    </w:p>
    <w:p w14:paraId="68BC5746" w14:textId="77777777" w:rsidR="00564C22" w:rsidRDefault="009B1AF1" w:rsidP="00564C22">
      <w:pPr>
        <w:pStyle w:val="Code"/>
        <w:spacing w:line="259" w:lineRule="auto"/>
      </w:pPr>
      <w:r>
        <w:t xml:space="preserve">  },</w:t>
      </w:r>
    </w:p>
    <w:p w14:paraId="1C6CF831"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"schema"</w:t>
      </w:r>
      <w:r>
        <w:t>]</w:t>
      </w:r>
    </w:p>
    <w:p w14:paraId="1B7A2886" w14:textId="77777777" w:rsidR="00564C22" w:rsidRDefault="009B1AF1" w:rsidP="00564C22">
      <w:pPr>
        <w:pStyle w:val="Code"/>
        <w:spacing w:line="259" w:lineRule="auto"/>
      </w:pPr>
      <w:r>
        <w:t>}</w:t>
      </w:r>
    </w:p>
    <w:p w14:paraId="3871636A" w14:textId="77777777" w:rsidR="00564C22" w:rsidRDefault="00564C22" w:rsidP="00564C22"/>
    <w:p w14:paraId="70FF9EF7" w14:textId="77777777" w:rsidR="00564C22" w:rsidRDefault="009B1AF1" w:rsidP="00564C22">
      <w:pPr>
        <w:pStyle w:val="berschrift4"/>
      </w:pPr>
      <w:bookmarkStart w:id="373" w:name="_Toc983628"/>
      <w:r>
        <w:t>Schemas – XML Syntax</w:t>
      </w:r>
      <w:bookmarkEnd w:id="373"/>
    </w:p>
    <w:p w14:paraId="1982522F" w14:textId="77777777" w:rsidR="00564C22" w:rsidRPr="5404FA76" w:rsidRDefault="009B1AF1" w:rsidP="00564C22">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379790A5" w14:textId="77777777" w:rsidR="00564C22" w:rsidRDefault="009B1AF1" w:rsidP="00564C22">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94C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038688C7" w14:textId="77777777" w:rsidR="00564C22" w:rsidRDefault="009B1AF1" w:rsidP="00564C22">
      <w:pPr>
        <w:pStyle w:val="Code"/>
      </w:pPr>
      <w:r>
        <w:rPr>
          <w:color w:val="31849B" w:themeColor="accent5" w:themeShade="BF"/>
        </w:rPr>
        <w:t xml:space="preserve">  &lt;xs:sequence&gt;</w:t>
      </w:r>
    </w:p>
    <w:p w14:paraId="5B39E4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6F660A9" w14:textId="77777777" w:rsidR="00564C22" w:rsidRDefault="009B1AF1" w:rsidP="00564C22">
      <w:pPr>
        <w:pStyle w:val="Code"/>
      </w:pPr>
      <w:r>
        <w:rPr>
          <w:color w:val="31849B" w:themeColor="accent5" w:themeShade="BF"/>
        </w:rPr>
        <w:t xml:space="preserve">  &lt;/xs:sequence&gt;</w:t>
      </w:r>
    </w:p>
    <w:p w14:paraId="44E7256F" w14:textId="77777777" w:rsidR="00564C22" w:rsidRDefault="009B1AF1" w:rsidP="00564C22">
      <w:pPr>
        <w:pStyle w:val="Code"/>
      </w:pPr>
      <w:r>
        <w:rPr>
          <w:color w:val="31849B" w:themeColor="accent5" w:themeShade="BF"/>
        </w:rPr>
        <w:t>&lt;/xs:complexType&gt;</w:t>
      </w:r>
    </w:p>
    <w:p w14:paraId="7293FEB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14:paraId="329ED7AB" w14:textId="77777777" w:rsidR="00564C22" w:rsidRDefault="009B1AF1" w:rsidP="00564C22">
      <w:pPr>
        <w:pStyle w:val="berschrift3"/>
      </w:pPr>
      <w:bookmarkStart w:id="374" w:name="_RefCompCA0B0FDF"/>
      <w:bookmarkStart w:id="375" w:name="_Toc983629"/>
      <w:r>
        <w:t>Component IntendedAudience</w:t>
      </w:r>
      <w:bookmarkEnd w:id="374"/>
      <w:bookmarkEnd w:id="375"/>
    </w:p>
    <w:p w14:paraId="12C48F45" w14:textId="77777777" w:rsidR="00564C22" w:rsidRDefault="001725A5" w:rsidP="00564C22">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14:paraId="19B8FCDF" w14:textId="77777777" w:rsidR="00564C22" w:rsidRDefault="009B1AF1" w:rsidP="00564C22">
      <w:r>
        <w:t>Below follows a list of the sub-components that constitute this component:</w:t>
      </w:r>
    </w:p>
    <w:p w14:paraId="68C9B054" w14:textId="77777777" w:rsidR="00564C22" w:rsidRDefault="009B1AF1" w:rsidP="00564C22">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14:paraId="1C7E84FF" w14:textId="77777777" w:rsidR="00564C22" w:rsidRDefault="009B1AF1" w:rsidP="00564C22">
      <w:pPr>
        <w:pStyle w:val="berschrift4"/>
      </w:pPr>
      <w:bookmarkStart w:id="376" w:name="_Toc983630"/>
      <w:r>
        <w:t>IntendedAudience – JSON Syntax</w:t>
      </w:r>
      <w:bookmarkEnd w:id="376"/>
    </w:p>
    <w:p w14:paraId="3CC0F57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5196A7DB"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4DCA7F"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26888" w14:textId="77777777" w:rsidR="00564C22" w:rsidRDefault="009B1AF1" w:rsidP="00564C22">
            <w:pPr>
              <w:pStyle w:val="Beschriftung"/>
            </w:pPr>
            <w:r>
              <w:t>Element</w:t>
            </w:r>
          </w:p>
        </w:tc>
        <w:tc>
          <w:tcPr>
            <w:tcW w:w="4675" w:type="dxa"/>
          </w:tcPr>
          <w:p w14:paraId="2660F96E"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8EDD88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5E6CA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517B79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2798D15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A4D592" w14:textId="77777777" w:rsidR="00564C22" w:rsidRDefault="009B1AF1" w:rsidP="00564C22">
      <w:pPr>
        <w:pStyle w:val="Code"/>
        <w:spacing w:line="259" w:lineRule="auto"/>
      </w:pPr>
      <w:r>
        <w:rPr>
          <w:color w:val="31849B" w:themeColor="accent5" w:themeShade="BF"/>
        </w:rPr>
        <w:lastRenderedPageBreak/>
        <w:t>"dss2-IntendedAudienceType"</w:t>
      </w:r>
      <w:r>
        <w:t>: {</w:t>
      </w:r>
    </w:p>
    <w:p w14:paraId="4AA2146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6F4E558" w14:textId="77777777" w:rsidR="00564C22" w:rsidRDefault="009B1AF1" w:rsidP="00564C22">
      <w:pPr>
        <w:pStyle w:val="Code"/>
        <w:spacing w:line="259" w:lineRule="auto"/>
      </w:pPr>
      <w:r>
        <w:rPr>
          <w:color w:val="31849B" w:themeColor="accent5" w:themeShade="BF"/>
        </w:rPr>
        <w:t xml:space="preserve">  "properties"</w:t>
      </w:r>
      <w:r>
        <w:t>: {</w:t>
      </w:r>
    </w:p>
    <w:p w14:paraId="3C0F3078" w14:textId="77777777" w:rsidR="00564C22" w:rsidRDefault="009B1AF1" w:rsidP="00564C22">
      <w:pPr>
        <w:pStyle w:val="Code"/>
        <w:spacing w:line="259" w:lineRule="auto"/>
      </w:pPr>
      <w:r>
        <w:rPr>
          <w:color w:val="31849B" w:themeColor="accent5" w:themeShade="BF"/>
        </w:rPr>
        <w:t xml:space="preserve">    "recipient"</w:t>
      </w:r>
      <w:r>
        <w:t>: {</w:t>
      </w:r>
    </w:p>
    <w:p w14:paraId="2DC33AB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5B0777E" w14:textId="77777777" w:rsidR="00564C22" w:rsidRDefault="009B1AF1" w:rsidP="00564C22">
      <w:pPr>
        <w:pStyle w:val="Code"/>
        <w:spacing w:line="259" w:lineRule="auto"/>
      </w:pPr>
      <w:r>
        <w:rPr>
          <w:color w:val="31849B" w:themeColor="accent5" w:themeShade="BF"/>
        </w:rPr>
        <w:t xml:space="preserve">      "items"</w:t>
      </w:r>
      <w:r>
        <w:t>: {</w:t>
      </w:r>
    </w:p>
    <w:p w14:paraId="4DE4DDA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601881C5" w14:textId="77777777" w:rsidR="00564C22" w:rsidRDefault="009B1AF1" w:rsidP="00564C22">
      <w:pPr>
        <w:pStyle w:val="Code"/>
        <w:spacing w:line="259" w:lineRule="auto"/>
      </w:pPr>
      <w:r>
        <w:t xml:space="preserve">      }</w:t>
      </w:r>
    </w:p>
    <w:p w14:paraId="2737598E" w14:textId="77777777" w:rsidR="00564C22" w:rsidRDefault="009B1AF1" w:rsidP="00564C22">
      <w:pPr>
        <w:pStyle w:val="Code"/>
        <w:spacing w:line="259" w:lineRule="auto"/>
      </w:pPr>
      <w:r>
        <w:t xml:space="preserve">    }</w:t>
      </w:r>
    </w:p>
    <w:p w14:paraId="11736126" w14:textId="77777777" w:rsidR="00564C22" w:rsidRDefault="009B1AF1" w:rsidP="00564C22">
      <w:pPr>
        <w:pStyle w:val="Code"/>
        <w:spacing w:line="259" w:lineRule="auto"/>
      </w:pPr>
      <w:r>
        <w:t xml:space="preserve">  },</w:t>
      </w:r>
    </w:p>
    <w:p w14:paraId="1262AA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"recipient"</w:t>
      </w:r>
      <w:r>
        <w:t>]</w:t>
      </w:r>
    </w:p>
    <w:p w14:paraId="6E208881" w14:textId="77777777" w:rsidR="00564C22" w:rsidRDefault="009B1AF1" w:rsidP="00564C22">
      <w:pPr>
        <w:pStyle w:val="Code"/>
        <w:spacing w:line="259" w:lineRule="auto"/>
      </w:pPr>
      <w:r>
        <w:t>}</w:t>
      </w:r>
    </w:p>
    <w:p w14:paraId="7121BA24" w14:textId="77777777" w:rsidR="00564C22" w:rsidRDefault="00564C22" w:rsidP="00564C22"/>
    <w:p w14:paraId="35EEEBE4" w14:textId="77777777" w:rsidR="00564C22" w:rsidRDefault="009B1AF1" w:rsidP="00564C22">
      <w:pPr>
        <w:pStyle w:val="berschrift4"/>
      </w:pPr>
      <w:bookmarkStart w:id="377" w:name="_Toc983631"/>
      <w:r>
        <w:t>IntendedAudience – XML Syntax</w:t>
      </w:r>
      <w:bookmarkEnd w:id="377"/>
    </w:p>
    <w:p w14:paraId="29DC6A90" w14:textId="77777777" w:rsidR="00564C22" w:rsidRPr="5404FA76" w:rsidRDefault="009B1AF1" w:rsidP="00564C22">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7F0DCE6" w14:textId="77777777" w:rsidR="00564C22" w:rsidRDefault="009B1AF1" w:rsidP="00564C22">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571B1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2EB69899" w14:textId="77777777" w:rsidR="00564C22" w:rsidRDefault="009B1AF1" w:rsidP="00564C22">
      <w:pPr>
        <w:pStyle w:val="Code"/>
      </w:pPr>
      <w:r>
        <w:rPr>
          <w:color w:val="31849B" w:themeColor="accent5" w:themeShade="BF"/>
        </w:rPr>
        <w:t xml:space="preserve">  &lt;xs:sequence&gt;</w:t>
      </w:r>
    </w:p>
    <w:p w14:paraId="2E08E04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58FD9B5" w14:textId="77777777" w:rsidR="00564C22" w:rsidRDefault="009B1AF1" w:rsidP="00564C22">
      <w:pPr>
        <w:pStyle w:val="Code"/>
      </w:pPr>
      <w:r>
        <w:rPr>
          <w:color w:val="31849B" w:themeColor="accent5" w:themeShade="BF"/>
        </w:rPr>
        <w:t xml:space="preserve">  &lt;/xs:sequence&gt;</w:t>
      </w:r>
    </w:p>
    <w:p w14:paraId="1A9FC228" w14:textId="77777777" w:rsidR="00564C22" w:rsidRDefault="009B1AF1" w:rsidP="00564C22">
      <w:pPr>
        <w:pStyle w:val="Code"/>
      </w:pPr>
      <w:r>
        <w:rPr>
          <w:color w:val="31849B" w:themeColor="accent5" w:themeShade="BF"/>
        </w:rPr>
        <w:t>&lt;/xs:complexType&gt;</w:t>
      </w:r>
    </w:p>
    <w:p w14:paraId="7DE8445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14:paraId="5293505E" w14:textId="77777777" w:rsidR="00564C22" w:rsidRDefault="009B1AF1" w:rsidP="00564C22">
      <w:pPr>
        <w:pStyle w:val="berschrift3"/>
      </w:pPr>
      <w:bookmarkStart w:id="378" w:name="_RefCompA7F4B833"/>
      <w:bookmarkStart w:id="379" w:name="_Toc983632"/>
      <w:r>
        <w:t>Component KeySelector</w:t>
      </w:r>
      <w:bookmarkEnd w:id="378"/>
      <w:bookmarkEnd w:id="379"/>
    </w:p>
    <w:p w14:paraId="787F02FB" w14:textId="77777777" w:rsidR="00564C22" w:rsidRDefault="001725A5" w:rsidP="00564C22">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14:paraId="3BA25969" w14:textId="77777777" w:rsidR="00564C22" w:rsidRDefault="009B1AF1" w:rsidP="00564C22">
      <w:r>
        <w:t>Below follows a list of the sub-components that constitute this component:</w:t>
      </w:r>
    </w:p>
    <w:p w14:paraId="5E4CDF4B" w14:textId="77777777" w:rsidR="00564C22" w:rsidRDefault="009B1AF1" w:rsidP="00564C22">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14:paraId="461F2B65"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14:paraId="34D091CA"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14:paraId="4075D2E4" w14:textId="77777777" w:rsidR="00564C22" w:rsidRDefault="009B1AF1" w:rsidP="00564C22">
      <w:pPr>
        <w:pStyle w:val="Member"/>
      </w:pPr>
      <w:r>
        <w:t xml:space="preserve">The OPTIONAL </w:t>
      </w:r>
      <w:r w:rsidRPr="35C1378D">
        <w:rPr>
          <w:rStyle w:val="Datatype"/>
        </w:rPr>
        <w:t>X509Certificate</w:t>
      </w:r>
      <w:r>
        <w:t xml:space="preserve"> element, if present, MUST contain one instance of base64 encoded binary data. </w:t>
      </w:r>
      <w:r w:rsidRPr="003A06D0">
        <w:t xml:space="preserve">The </w:t>
      </w:r>
      <w:r w:rsidRPr="003A06D0">
        <w:rPr>
          <w:rStyle w:val="Datatype"/>
          <w:lang w:val="en-GB"/>
        </w:rPr>
        <w:t>X509Certificate</w:t>
      </w:r>
      <w:r w:rsidRPr="003A06D0">
        <w:t xml:space="preserve"> element contains a base64-encoded [X509V3] certificate.</w:t>
      </w:r>
    </w:p>
    <w:p w14:paraId="03284CDF"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selects a key to be used for signing in a generic way. Usually the client knows about the valid values for </w:t>
      </w:r>
      <w:r w:rsidRPr="003A06D0">
        <w:rPr>
          <w:rStyle w:val="Datatype"/>
          <w:lang w:val="en-GB"/>
        </w:rPr>
        <w:t>KeyName</w:t>
      </w:r>
      <w:r w:rsidRPr="003A06D0">
        <w:t>.</w:t>
      </w:r>
    </w:p>
    <w:p w14:paraId="3C19CAE6" w14:textId="77777777" w:rsidR="00564C22" w:rsidRDefault="009B1AF1" w:rsidP="00564C22">
      <w:pPr>
        <w:pStyle w:val="berschrift4"/>
      </w:pPr>
      <w:bookmarkStart w:id="380" w:name="_Toc983633"/>
      <w:r>
        <w:t>KeySelector – JSON Syntax</w:t>
      </w:r>
      <w:bookmarkEnd w:id="380"/>
    </w:p>
    <w:p w14:paraId="4489A2C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6F35EF1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81C913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19CC0" w14:textId="77777777" w:rsidR="00564C22" w:rsidRDefault="009B1AF1" w:rsidP="00564C22">
            <w:pPr>
              <w:pStyle w:val="Beschriftung"/>
            </w:pPr>
            <w:r>
              <w:t>Element</w:t>
            </w:r>
          </w:p>
        </w:tc>
        <w:tc>
          <w:tcPr>
            <w:tcW w:w="4675" w:type="dxa"/>
          </w:tcPr>
          <w:p w14:paraId="3B87142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51535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FC6159"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0F2F4F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502F5A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AC9B48"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2DCDED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6D83EC2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C1E36A"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003E350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62529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7AC58"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366BB7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744A65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074F1D"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372C0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65222F42"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B7BF262" w14:textId="77777777" w:rsidR="00564C22" w:rsidRDefault="009B1AF1" w:rsidP="00564C22">
      <w:pPr>
        <w:pStyle w:val="Code"/>
        <w:spacing w:line="259" w:lineRule="auto"/>
      </w:pPr>
      <w:r>
        <w:rPr>
          <w:color w:val="31849B" w:themeColor="accent5" w:themeShade="BF"/>
        </w:rPr>
        <w:t>"dss2-KeySelectorType"</w:t>
      </w:r>
      <w:r>
        <w:t>: {</w:t>
      </w:r>
    </w:p>
    <w:p w14:paraId="0D0E79A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5E1D23" w14:textId="77777777" w:rsidR="00564C22" w:rsidRDefault="009B1AF1" w:rsidP="00564C22">
      <w:pPr>
        <w:pStyle w:val="Code"/>
        <w:spacing w:line="259" w:lineRule="auto"/>
      </w:pPr>
      <w:r>
        <w:rPr>
          <w:color w:val="31849B" w:themeColor="accent5" w:themeShade="BF"/>
        </w:rPr>
        <w:t xml:space="preserve">  "properties"</w:t>
      </w:r>
      <w:r>
        <w:t>: {</w:t>
      </w:r>
    </w:p>
    <w:p w14:paraId="5890B243" w14:textId="77777777" w:rsidR="00564C22" w:rsidRDefault="009B1AF1" w:rsidP="00564C22">
      <w:pPr>
        <w:pStyle w:val="Code"/>
        <w:spacing w:line="259" w:lineRule="auto"/>
      </w:pPr>
      <w:r>
        <w:rPr>
          <w:color w:val="31849B" w:themeColor="accent5" w:themeShade="BF"/>
        </w:rPr>
        <w:t xml:space="preserve">    "x509Digest"</w:t>
      </w:r>
      <w:r>
        <w:t>: {</w:t>
      </w:r>
    </w:p>
    <w:p w14:paraId="42139991"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04F738BB" w14:textId="77777777" w:rsidR="00564C22" w:rsidRDefault="009B1AF1" w:rsidP="00564C22">
      <w:pPr>
        <w:pStyle w:val="Code"/>
        <w:spacing w:line="259" w:lineRule="auto"/>
      </w:pPr>
      <w:r>
        <w:t xml:space="preserve">    },</w:t>
      </w:r>
    </w:p>
    <w:p w14:paraId="1B480460" w14:textId="77777777" w:rsidR="00564C22" w:rsidRDefault="009B1AF1" w:rsidP="00564C22">
      <w:pPr>
        <w:pStyle w:val="Code"/>
        <w:spacing w:line="259" w:lineRule="auto"/>
      </w:pPr>
      <w:r>
        <w:rPr>
          <w:color w:val="31849B" w:themeColor="accent5" w:themeShade="BF"/>
        </w:rPr>
        <w:t xml:space="preserve">    "sub"</w:t>
      </w:r>
      <w:r>
        <w:t>: {</w:t>
      </w:r>
    </w:p>
    <w:p w14:paraId="34DC915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CBFC458" w14:textId="77777777" w:rsidR="00564C22" w:rsidRDefault="009B1AF1" w:rsidP="00564C22">
      <w:pPr>
        <w:pStyle w:val="Code"/>
        <w:spacing w:line="259" w:lineRule="auto"/>
      </w:pPr>
      <w:r>
        <w:t xml:space="preserve">    },</w:t>
      </w:r>
    </w:p>
    <w:p w14:paraId="33DC175F" w14:textId="77777777" w:rsidR="00564C22" w:rsidRDefault="009B1AF1" w:rsidP="00564C22">
      <w:pPr>
        <w:pStyle w:val="Code"/>
        <w:spacing w:line="259" w:lineRule="auto"/>
      </w:pPr>
      <w:r>
        <w:rPr>
          <w:color w:val="31849B" w:themeColor="accent5" w:themeShade="BF"/>
        </w:rPr>
        <w:t xml:space="preserve">    "ski"</w:t>
      </w:r>
      <w:r>
        <w:t>: {</w:t>
      </w:r>
    </w:p>
    <w:p w14:paraId="1D79623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B9B57D" w14:textId="77777777" w:rsidR="00564C22" w:rsidRDefault="009B1AF1" w:rsidP="00564C22">
      <w:pPr>
        <w:pStyle w:val="Code"/>
        <w:spacing w:line="259" w:lineRule="auto"/>
      </w:pPr>
      <w:r>
        <w:t xml:space="preserve">    },</w:t>
      </w:r>
    </w:p>
    <w:p w14:paraId="7374709F" w14:textId="77777777" w:rsidR="00564C22" w:rsidRDefault="009B1AF1" w:rsidP="00564C22">
      <w:pPr>
        <w:pStyle w:val="Code"/>
        <w:spacing w:line="259" w:lineRule="auto"/>
      </w:pPr>
      <w:r>
        <w:rPr>
          <w:color w:val="31849B" w:themeColor="accent5" w:themeShade="BF"/>
        </w:rPr>
        <w:t xml:space="preserve">    "cert"</w:t>
      </w:r>
      <w:r>
        <w:t>: {</w:t>
      </w:r>
    </w:p>
    <w:p w14:paraId="5511796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A6B1ECA" w14:textId="77777777" w:rsidR="00564C22" w:rsidRDefault="009B1AF1" w:rsidP="00564C22">
      <w:pPr>
        <w:pStyle w:val="Code"/>
        <w:spacing w:line="259" w:lineRule="auto"/>
      </w:pPr>
      <w:r>
        <w:t xml:space="preserve">    },</w:t>
      </w:r>
    </w:p>
    <w:p w14:paraId="1A88F1F8" w14:textId="77777777" w:rsidR="00564C22" w:rsidRDefault="009B1AF1" w:rsidP="00564C22">
      <w:pPr>
        <w:pStyle w:val="Code"/>
        <w:spacing w:line="259" w:lineRule="auto"/>
      </w:pPr>
      <w:r>
        <w:rPr>
          <w:color w:val="31849B" w:themeColor="accent5" w:themeShade="BF"/>
        </w:rPr>
        <w:t xml:space="preserve">    "name"</w:t>
      </w:r>
      <w:r>
        <w:t>: {</w:t>
      </w:r>
    </w:p>
    <w:p w14:paraId="12B76E9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1B6DBB" w14:textId="77777777" w:rsidR="00564C22" w:rsidRDefault="009B1AF1" w:rsidP="00564C22">
      <w:pPr>
        <w:pStyle w:val="Code"/>
        <w:spacing w:line="259" w:lineRule="auto"/>
      </w:pPr>
      <w:r>
        <w:lastRenderedPageBreak/>
        <w:t xml:space="preserve">    }</w:t>
      </w:r>
    </w:p>
    <w:p w14:paraId="114D599B" w14:textId="77777777" w:rsidR="00564C22" w:rsidRDefault="009B1AF1" w:rsidP="00564C22">
      <w:pPr>
        <w:pStyle w:val="Code"/>
        <w:spacing w:line="259" w:lineRule="auto"/>
      </w:pPr>
      <w:r>
        <w:t xml:space="preserve">  },</w:t>
      </w:r>
    </w:p>
    <w:p w14:paraId="5F734B66"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5207BD1"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2A3AF31E" w14:textId="77777777" w:rsidR="00564C22" w:rsidRDefault="009B1AF1" w:rsidP="00564C22">
      <w:pPr>
        <w:pStyle w:val="Code"/>
        <w:spacing w:line="259" w:lineRule="auto"/>
      </w:pPr>
      <w:r>
        <w:t>}</w:t>
      </w:r>
    </w:p>
    <w:p w14:paraId="328D98D8" w14:textId="77777777" w:rsidR="00564C22" w:rsidRDefault="00564C22" w:rsidP="00564C22"/>
    <w:p w14:paraId="7D2D733A" w14:textId="77777777" w:rsidR="00564C22" w:rsidRDefault="009B1AF1" w:rsidP="00564C22">
      <w:pPr>
        <w:pStyle w:val="berschrift4"/>
      </w:pPr>
      <w:bookmarkStart w:id="381" w:name="_Toc983634"/>
      <w:r>
        <w:t>KeySelector – XML Syntax</w:t>
      </w:r>
      <w:bookmarkEnd w:id="381"/>
    </w:p>
    <w:p w14:paraId="53AA7354" w14:textId="77777777" w:rsidR="00564C22" w:rsidRPr="5404FA76" w:rsidRDefault="009B1AF1" w:rsidP="00564C22">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4D172FB6" w14:textId="77777777" w:rsidR="00564C22" w:rsidRDefault="009B1AF1" w:rsidP="00564C22">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8E3CE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24C4017A" w14:textId="77777777" w:rsidR="00564C22" w:rsidRDefault="009B1AF1" w:rsidP="00564C22">
      <w:pPr>
        <w:pStyle w:val="Code"/>
      </w:pPr>
      <w:r>
        <w:rPr>
          <w:color w:val="31849B" w:themeColor="accent5" w:themeShade="BF"/>
        </w:rPr>
        <w:t xml:space="preserve">  &lt;xs:choice&gt;</w:t>
      </w:r>
    </w:p>
    <w:p w14:paraId="0E7973B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64584D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A9C5FC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C13D0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F2DE6B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EF8CD48" w14:textId="77777777" w:rsidR="00564C22" w:rsidRDefault="009B1AF1" w:rsidP="00564C22">
      <w:pPr>
        <w:pStyle w:val="Code"/>
      </w:pPr>
      <w:r>
        <w:rPr>
          <w:color w:val="31849B" w:themeColor="accent5" w:themeShade="BF"/>
        </w:rPr>
        <w:t xml:space="preserve">  &lt;/xs:choice&gt;</w:t>
      </w:r>
    </w:p>
    <w:p w14:paraId="79E7EB9D" w14:textId="77777777" w:rsidR="00564C22" w:rsidRDefault="009B1AF1" w:rsidP="00564C22">
      <w:pPr>
        <w:pStyle w:val="Code"/>
      </w:pPr>
      <w:r>
        <w:rPr>
          <w:color w:val="31849B" w:themeColor="accent5" w:themeShade="BF"/>
        </w:rPr>
        <w:t>&lt;/xs:complexType&gt;</w:t>
      </w:r>
    </w:p>
    <w:p w14:paraId="5146E989"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14:paraId="2879FE38" w14:textId="77777777" w:rsidR="00564C22" w:rsidRDefault="009B1AF1" w:rsidP="00564C22">
      <w:pPr>
        <w:pStyle w:val="berschrift3"/>
      </w:pPr>
      <w:bookmarkStart w:id="382" w:name="_RefComp6A5A0489"/>
      <w:bookmarkStart w:id="383" w:name="_Toc983635"/>
      <w:r>
        <w:t>Component X509Digest</w:t>
      </w:r>
      <w:bookmarkEnd w:id="382"/>
      <w:bookmarkEnd w:id="383"/>
    </w:p>
    <w:p w14:paraId="6B1A6ED3" w14:textId="77777777" w:rsidR="00564C22" w:rsidRDefault="001725A5" w:rsidP="00564C22">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14:paraId="701A959A" w14:textId="77777777" w:rsidR="00564C22" w:rsidRDefault="009B1AF1" w:rsidP="00564C22">
      <w:r>
        <w:t>Below follows a list of the sub-components that constitute this component:</w:t>
      </w:r>
    </w:p>
    <w:p w14:paraId="46EA2603" w14:textId="77777777" w:rsidR="00564C22" w:rsidRDefault="009B1AF1" w:rsidP="00564C22">
      <w:pPr>
        <w:pStyle w:val="Member"/>
      </w:pPr>
      <w:r>
        <w:t xml:space="preserve">The </w:t>
      </w:r>
      <w:r w:rsidRPr="35C1378D">
        <w:rPr>
          <w:rStyle w:val="Datatype"/>
        </w:rPr>
        <w:t>value</w:t>
      </w:r>
      <w:r>
        <w:t xml:space="preserve"> element MUST contain one instance of base64 encoded binary data. </w:t>
      </w:r>
    </w:p>
    <w:p w14:paraId="1FC11EAD" w14:textId="77777777" w:rsidR="00564C22" w:rsidRDefault="009B1AF1" w:rsidP="00564C22">
      <w:pPr>
        <w:pStyle w:val="Member"/>
      </w:pPr>
      <w:r>
        <w:t xml:space="preserve">The </w:t>
      </w:r>
      <w:r w:rsidRPr="35C1378D">
        <w:rPr>
          <w:rStyle w:val="Datatype"/>
        </w:rPr>
        <w:t>Algorithm</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14:paraId="4EC2A7AA" w14:textId="77777777" w:rsidR="00564C22" w:rsidRDefault="009B1AF1" w:rsidP="00564C22">
      <w:pPr>
        <w:pStyle w:val="berschrift4"/>
      </w:pPr>
      <w:bookmarkStart w:id="384" w:name="_Toc983636"/>
      <w:r>
        <w:t>X509Digest – JSON Syntax</w:t>
      </w:r>
      <w:bookmarkEnd w:id="384"/>
    </w:p>
    <w:p w14:paraId="1CA71647"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510E5C63"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B43913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B1D74" w14:textId="77777777" w:rsidR="00564C22" w:rsidRDefault="009B1AF1" w:rsidP="00564C22">
            <w:pPr>
              <w:pStyle w:val="Beschriftung"/>
            </w:pPr>
            <w:r>
              <w:t>Element</w:t>
            </w:r>
          </w:p>
        </w:tc>
        <w:tc>
          <w:tcPr>
            <w:tcW w:w="4675" w:type="dxa"/>
          </w:tcPr>
          <w:p w14:paraId="72A5BCA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F5424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69B29"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461B45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566D13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0AF2F6"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1117BA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31926AB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15F947" w14:textId="77777777" w:rsidR="00564C22" w:rsidRDefault="009B1AF1" w:rsidP="00564C22">
      <w:pPr>
        <w:pStyle w:val="Code"/>
        <w:spacing w:line="259" w:lineRule="auto"/>
      </w:pPr>
      <w:r>
        <w:rPr>
          <w:color w:val="31849B" w:themeColor="accent5" w:themeShade="BF"/>
        </w:rPr>
        <w:t>"dss2-X509DigestType"</w:t>
      </w:r>
      <w:r>
        <w:t>: {</w:t>
      </w:r>
    </w:p>
    <w:p w14:paraId="3B08F51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61AFDE41" w14:textId="77777777" w:rsidR="00564C22" w:rsidRDefault="009B1AF1" w:rsidP="00564C22">
      <w:pPr>
        <w:pStyle w:val="Code"/>
        <w:spacing w:line="259" w:lineRule="auto"/>
      </w:pPr>
      <w:r>
        <w:rPr>
          <w:color w:val="31849B" w:themeColor="accent5" w:themeShade="BF"/>
        </w:rPr>
        <w:t xml:space="preserve">  "properties"</w:t>
      </w:r>
      <w:r>
        <w:t>: {</w:t>
      </w:r>
    </w:p>
    <w:p w14:paraId="32EE4E76" w14:textId="77777777" w:rsidR="00564C22" w:rsidRDefault="009B1AF1" w:rsidP="00564C22">
      <w:pPr>
        <w:pStyle w:val="Code"/>
        <w:spacing w:line="259" w:lineRule="auto"/>
      </w:pPr>
      <w:r>
        <w:rPr>
          <w:color w:val="31849B" w:themeColor="accent5" w:themeShade="BF"/>
        </w:rPr>
        <w:t xml:space="preserve">    "value"</w:t>
      </w:r>
      <w:r>
        <w:t>: {</w:t>
      </w:r>
    </w:p>
    <w:p w14:paraId="7B44DF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3D5623" w14:textId="77777777" w:rsidR="00564C22" w:rsidRDefault="009B1AF1" w:rsidP="00564C22">
      <w:pPr>
        <w:pStyle w:val="Code"/>
        <w:spacing w:line="259" w:lineRule="auto"/>
      </w:pPr>
      <w:r>
        <w:t xml:space="preserve">    },</w:t>
      </w:r>
    </w:p>
    <w:p w14:paraId="781E2CE4" w14:textId="77777777" w:rsidR="00564C22" w:rsidRDefault="009B1AF1" w:rsidP="00564C22">
      <w:pPr>
        <w:pStyle w:val="Code"/>
        <w:spacing w:line="259" w:lineRule="auto"/>
      </w:pPr>
      <w:r>
        <w:rPr>
          <w:color w:val="31849B" w:themeColor="accent5" w:themeShade="BF"/>
        </w:rPr>
        <w:t xml:space="preserve">    "alg"</w:t>
      </w:r>
      <w:r>
        <w:t>: {</w:t>
      </w:r>
    </w:p>
    <w:p w14:paraId="38AD1F2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915D4E" w14:textId="77777777" w:rsidR="00564C22" w:rsidRDefault="009B1AF1" w:rsidP="00564C22">
      <w:pPr>
        <w:pStyle w:val="Code"/>
        <w:spacing w:line="259" w:lineRule="auto"/>
      </w:pPr>
      <w:r>
        <w:t xml:space="preserve">    }</w:t>
      </w:r>
    </w:p>
    <w:p w14:paraId="37B56B61" w14:textId="77777777" w:rsidR="00564C22" w:rsidRDefault="009B1AF1" w:rsidP="00564C22">
      <w:pPr>
        <w:pStyle w:val="Code"/>
        <w:spacing w:line="259" w:lineRule="auto"/>
      </w:pPr>
      <w:r>
        <w:t xml:space="preserve">  },</w:t>
      </w:r>
    </w:p>
    <w:p w14:paraId="45E52D3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405AEE5" w14:textId="77777777" w:rsidR="00564C22" w:rsidRDefault="009B1AF1" w:rsidP="00564C22">
      <w:pPr>
        <w:pStyle w:val="Code"/>
        <w:spacing w:line="259" w:lineRule="auto"/>
      </w:pPr>
      <w:r>
        <w:t>}</w:t>
      </w:r>
    </w:p>
    <w:p w14:paraId="691334F8" w14:textId="77777777" w:rsidR="00564C22" w:rsidRDefault="00564C22" w:rsidP="00564C22"/>
    <w:p w14:paraId="20E40DA0" w14:textId="77777777" w:rsidR="00564C22" w:rsidRDefault="009B1AF1" w:rsidP="00564C22">
      <w:pPr>
        <w:pStyle w:val="berschrift4"/>
      </w:pPr>
      <w:bookmarkStart w:id="385" w:name="_Toc983637"/>
      <w:r>
        <w:t>X509Digest – XML Syntax</w:t>
      </w:r>
      <w:bookmarkEnd w:id="385"/>
    </w:p>
    <w:p w14:paraId="67EB6C71" w14:textId="77777777" w:rsidR="00564C22" w:rsidRPr="5404FA76" w:rsidRDefault="009B1AF1" w:rsidP="00564C22">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4DAC2987" w14:textId="77777777" w:rsidR="00564C22" w:rsidRDefault="009B1AF1" w:rsidP="00564C22">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0C2114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101CFC6D" w14:textId="77777777" w:rsidR="00564C22" w:rsidRDefault="009B1AF1" w:rsidP="00564C22">
      <w:pPr>
        <w:pStyle w:val="Code"/>
      </w:pPr>
      <w:r>
        <w:rPr>
          <w:color w:val="31849B" w:themeColor="accent5" w:themeShade="BF"/>
        </w:rPr>
        <w:t xml:space="preserve">  &lt;xs:simpleContent&gt;</w:t>
      </w:r>
    </w:p>
    <w:p w14:paraId="430CA73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7776C4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B81B956" w14:textId="77777777" w:rsidR="00564C22" w:rsidRDefault="009B1AF1" w:rsidP="00564C22">
      <w:pPr>
        <w:pStyle w:val="Code"/>
      </w:pPr>
      <w:r>
        <w:rPr>
          <w:color w:val="31849B" w:themeColor="accent5" w:themeShade="BF"/>
        </w:rPr>
        <w:t xml:space="preserve">    &lt;/xs:extension&gt;</w:t>
      </w:r>
    </w:p>
    <w:p w14:paraId="5AAFCE0A" w14:textId="77777777" w:rsidR="00564C22" w:rsidRDefault="009B1AF1" w:rsidP="00564C22">
      <w:pPr>
        <w:pStyle w:val="Code"/>
      </w:pPr>
      <w:r>
        <w:rPr>
          <w:color w:val="31849B" w:themeColor="accent5" w:themeShade="BF"/>
        </w:rPr>
        <w:t xml:space="preserve">  &lt;/xs:simpleContent&gt;</w:t>
      </w:r>
    </w:p>
    <w:p w14:paraId="25803F82" w14:textId="77777777" w:rsidR="00564C22" w:rsidRDefault="009B1AF1" w:rsidP="00564C22">
      <w:pPr>
        <w:pStyle w:val="Code"/>
      </w:pPr>
      <w:r>
        <w:rPr>
          <w:color w:val="31849B" w:themeColor="accent5" w:themeShade="BF"/>
        </w:rPr>
        <w:t>&lt;/xs:complexType&gt;</w:t>
      </w:r>
    </w:p>
    <w:p w14:paraId="44112AF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14:paraId="61A9AC7A" w14:textId="77777777" w:rsidR="00564C22" w:rsidRDefault="009B1AF1" w:rsidP="00564C22">
      <w:pPr>
        <w:pStyle w:val="berschrift3"/>
      </w:pPr>
      <w:bookmarkStart w:id="386" w:name="_RefComp4FDBD855"/>
      <w:bookmarkStart w:id="387" w:name="_Toc983638"/>
      <w:r>
        <w:t>Component PropertiesHolder</w:t>
      </w:r>
      <w:bookmarkEnd w:id="386"/>
      <w:bookmarkEnd w:id="387"/>
    </w:p>
    <w:p w14:paraId="454ABC5B" w14:textId="77777777" w:rsidR="00564C22" w:rsidRDefault="001725A5" w:rsidP="00564C22">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5F28C872" w14:textId="77777777" w:rsidR="00564C22" w:rsidRDefault="009B1AF1" w:rsidP="00564C22">
      <w:r>
        <w:t>Below follows a list of the sub-components that constitute this component:</w:t>
      </w:r>
    </w:p>
    <w:p w14:paraId="3A9EB201" w14:textId="77777777" w:rsidR="00564C22" w:rsidRDefault="009B1AF1" w:rsidP="00564C22">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will be covered by the signature.</w:t>
      </w:r>
    </w:p>
    <w:p w14:paraId="751F9C1D" w14:textId="77777777" w:rsidR="00564C22" w:rsidRDefault="009B1AF1" w:rsidP="00564C22">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14:paraId="58B4F6E0" w14:textId="77777777" w:rsidR="00564C22" w:rsidRDefault="009B1AF1" w:rsidP="00564C22">
      <w:pPr>
        <w:pStyle w:val="berschrift4"/>
      </w:pPr>
      <w:bookmarkStart w:id="388" w:name="_Toc983639"/>
      <w:r>
        <w:t>PropertiesHolder – JSON Syntax</w:t>
      </w:r>
      <w:bookmarkEnd w:id="388"/>
    </w:p>
    <w:p w14:paraId="316FD069"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299B083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D3D790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97D990" w14:textId="77777777" w:rsidR="00564C22" w:rsidRDefault="009B1AF1" w:rsidP="00564C22">
            <w:pPr>
              <w:pStyle w:val="Beschriftung"/>
            </w:pPr>
            <w:r>
              <w:t>Element</w:t>
            </w:r>
          </w:p>
        </w:tc>
        <w:tc>
          <w:tcPr>
            <w:tcW w:w="4675" w:type="dxa"/>
          </w:tcPr>
          <w:p w14:paraId="4B82352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808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A58B7F2"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58956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3C6847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13E49C" w14:textId="77777777" w:rsidR="00564C22" w:rsidRPr="002062A5" w:rsidRDefault="009B1AF1" w:rsidP="00564C22">
            <w:pPr>
              <w:pStyle w:val="Beschriftung"/>
              <w:rPr>
                <w:rStyle w:val="Datatype"/>
                <w:b w:val="0"/>
                <w:bCs w:val="0"/>
              </w:rPr>
            </w:pPr>
            <w:r w:rsidRPr="002062A5">
              <w:rPr>
                <w:rStyle w:val="Datatype"/>
              </w:rPr>
              <w:lastRenderedPageBreak/>
              <w:t>UnsignedProperties</w:t>
            </w:r>
          </w:p>
        </w:tc>
        <w:tc>
          <w:tcPr>
            <w:tcW w:w="4675" w:type="dxa"/>
          </w:tcPr>
          <w:p w14:paraId="7135EA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079975C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48F9C3" w14:textId="77777777" w:rsidR="00564C22" w:rsidRDefault="009B1AF1" w:rsidP="00564C22">
      <w:pPr>
        <w:pStyle w:val="Code"/>
        <w:spacing w:line="259" w:lineRule="auto"/>
      </w:pPr>
      <w:r>
        <w:rPr>
          <w:color w:val="31849B" w:themeColor="accent5" w:themeShade="BF"/>
        </w:rPr>
        <w:t>"dss2-PropertiesHolderType"</w:t>
      </w:r>
      <w:r>
        <w:t>: {</w:t>
      </w:r>
    </w:p>
    <w:p w14:paraId="7BA281D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45BB9F9" w14:textId="77777777" w:rsidR="00564C22" w:rsidRDefault="009B1AF1" w:rsidP="00564C22">
      <w:pPr>
        <w:pStyle w:val="Code"/>
        <w:spacing w:line="259" w:lineRule="auto"/>
      </w:pPr>
      <w:r>
        <w:rPr>
          <w:color w:val="31849B" w:themeColor="accent5" w:themeShade="BF"/>
        </w:rPr>
        <w:t xml:space="preserve">  "properties"</w:t>
      </w:r>
      <w:r>
        <w:t>: {</w:t>
      </w:r>
    </w:p>
    <w:p w14:paraId="6DFA4704" w14:textId="77777777" w:rsidR="00564C22" w:rsidRDefault="009B1AF1" w:rsidP="00564C22">
      <w:pPr>
        <w:pStyle w:val="Code"/>
        <w:spacing w:line="259" w:lineRule="auto"/>
      </w:pPr>
      <w:r>
        <w:rPr>
          <w:color w:val="31849B" w:themeColor="accent5" w:themeShade="BF"/>
        </w:rPr>
        <w:t xml:space="preserve">    "signedProps"</w:t>
      </w:r>
      <w:r>
        <w:t>: {</w:t>
      </w:r>
    </w:p>
    <w:p w14:paraId="3583622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C5A7720" w14:textId="77777777" w:rsidR="00564C22" w:rsidRDefault="009B1AF1" w:rsidP="00564C22">
      <w:pPr>
        <w:pStyle w:val="Code"/>
        <w:spacing w:line="259" w:lineRule="auto"/>
      </w:pPr>
      <w:r>
        <w:t xml:space="preserve">    },</w:t>
      </w:r>
    </w:p>
    <w:p w14:paraId="0598B622" w14:textId="77777777" w:rsidR="00564C22" w:rsidRDefault="009B1AF1" w:rsidP="00564C22">
      <w:pPr>
        <w:pStyle w:val="Code"/>
        <w:spacing w:line="259" w:lineRule="auto"/>
      </w:pPr>
      <w:r>
        <w:rPr>
          <w:color w:val="31849B" w:themeColor="accent5" w:themeShade="BF"/>
        </w:rPr>
        <w:t xml:space="preserve">    "unsignedProps"</w:t>
      </w:r>
      <w:r>
        <w:t>: {</w:t>
      </w:r>
    </w:p>
    <w:p w14:paraId="4E8FEFF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02F5F116" w14:textId="77777777" w:rsidR="00564C22" w:rsidRDefault="009B1AF1" w:rsidP="00564C22">
      <w:pPr>
        <w:pStyle w:val="Code"/>
        <w:spacing w:line="259" w:lineRule="auto"/>
      </w:pPr>
      <w:r>
        <w:t xml:space="preserve">    }</w:t>
      </w:r>
    </w:p>
    <w:p w14:paraId="302E935D" w14:textId="77777777" w:rsidR="00564C22" w:rsidRDefault="009B1AF1" w:rsidP="00564C22">
      <w:pPr>
        <w:pStyle w:val="Code"/>
        <w:spacing w:line="259" w:lineRule="auto"/>
      </w:pPr>
      <w:r>
        <w:t xml:space="preserve">  }</w:t>
      </w:r>
    </w:p>
    <w:p w14:paraId="05D81D60" w14:textId="77777777" w:rsidR="00564C22" w:rsidRDefault="009B1AF1" w:rsidP="00564C22">
      <w:pPr>
        <w:pStyle w:val="Code"/>
        <w:spacing w:line="259" w:lineRule="auto"/>
      </w:pPr>
      <w:r>
        <w:t>}</w:t>
      </w:r>
    </w:p>
    <w:p w14:paraId="4EEB9409" w14:textId="77777777" w:rsidR="00564C22" w:rsidRDefault="00564C22" w:rsidP="00564C22"/>
    <w:p w14:paraId="3E9B04E5" w14:textId="77777777" w:rsidR="00564C22" w:rsidRDefault="009B1AF1" w:rsidP="00564C22">
      <w:pPr>
        <w:pStyle w:val="berschrift4"/>
      </w:pPr>
      <w:bookmarkStart w:id="389" w:name="_Toc983640"/>
      <w:r>
        <w:t>PropertiesHolder – XML Syntax</w:t>
      </w:r>
      <w:bookmarkEnd w:id="389"/>
    </w:p>
    <w:p w14:paraId="5C17A70C" w14:textId="77777777" w:rsidR="00564C22" w:rsidRPr="5404FA76" w:rsidRDefault="009B1AF1" w:rsidP="00564C22">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127059BE" w14:textId="77777777" w:rsidR="00564C22" w:rsidRDefault="009B1AF1" w:rsidP="00564C22">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B2F947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6B5F1C73" w14:textId="77777777" w:rsidR="00564C22" w:rsidRDefault="009B1AF1" w:rsidP="00564C22">
      <w:pPr>
        <w:pStyle w:val="Code"/>
      </w:pPr>
      <w:r>
        <w:rPr>
          <w:color w:val="31849B" w:themeColor="accent5" w:themeShade="BF"/>
        </w:rPr>
        <w:t xml:space="preserve">  &lt;xs:sequence&gt;</w:t>
      </w:r>
    </w:p>
    <w:p w14:paraId="3AD360C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34E65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75AA51" w14:textId="77777777" w:rsidR="00564C22" w:rsidRDefault="009B1AF1" w:rsidP="00564C22">
      <w:pPr>
        <w:pStyle w:val="Code"/>
      </w:pPr>
      <w:r>
        <w:rPr>
          <w:color w:val="31849B" w:themeColor="accent5" w:themeShade="BF"/>
        </w:rPr>
        <w:t xml:space="preserve">  &lt;/xs:sequence&gt;</w:t>
      </w:r>
    </w:p>
    <w:p w14:paraId="4F13B1ED" w14:textId="77777777" w:rsidR="00564C22" w:rsidRDefault="009B1AF1" w:rsidP="00564C22">
      <w:pPr>
        <w:pStyle w:val="Code"/>
      </w:pPr>
      <w:r>
        <w:rPr>
          <w:color w:val="31849B" w:themeColor="accent5" w:themeShade="BF"/>
        </w:rPr>
        <w:t>&lt;/xs:complexType&gt;</w:t>
      </w:r>
    </w:p>
    <w:p w14:paraId="419DBC6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14:paraId="5B514CBA" w14:textId="77777777" w:rsidR="00564C22" w:rsidRDefault="009B1AF1" w:rsidP="00564C22">
      <w:pPr>
        <w:pStyle w:val="berschrift3"/>
      </w:pPr>
      <w:bookmarkStart w:id="390" w:name="_RefComp73991475"/>
      <w:bookmarkStart w:id="391" w:name="_Toc983641"/>
      <w:r>
        <w:t>Component Properties</w:t>
      </w:r>
      <w:bookmarkEnd w:id="390"/>
      <w:bookmarkEnd w:id="391"/>
    </w:p>
    <w:p w14:paraId="58F953D6" w14:textId="77777777" w:rsidR="00564C22" w:rsidRDefault="00564C22" w:rsidP="00564C22"/>
    <w:p w14:paraId="70121188" w14:textId="77777777" w:rsidR="00564C22" w:rsidRDefault="009B1AF1" w:rsidP="00564C22">
      <w:r>
        <w:t>Below follows a list of the sub-components that constitute this component:</w:t>
      </w:r>
    </w:p>
    <w:p w14:paraId="0037719E" w14:textId="77777777" w:rsidR="00564C22" w:rsidRDefault="009B1AF1" w:rsidP="00564C22">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14:paraId="6A0E5A64" w14:textId="77777777" w:rsidR="00564C22" w:rsidRDefault="009B1AF1" w:rsidP="00564C22">
      <w:pPr>
        <w:pStyle w:val="berschrift4"/>
      </w:pPr>
      <w:bookmarkStart w:id="392" w:name="_Toc983642"/>
      <w:r>
        <w:t>Properties – JSON Syntax</w:t>
      </w:r>
      <w:bookmarkEnd w:id="392"/>
    </w:p>
    <w:p w14:paraId="43AE9DA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1CE3B49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50860A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2D36C" w14:textId="77777777" w:rsidR="00564C22" w:rsidRDefault="009B1AF1" w:rsidP="00564C22">
            <w:pPr>
              <w:pStyle w:val="Beschriftung"/>
            </w:pPr>
            <w:r>
              <w:t>Element</w:t>
            </w:r>
          </w:p>
        </w:tc>
        <w:tc>
          <w:tcPr>
            <w:tcW w:w="4675" w:type="dxa"/>
          </w:tcPr>
          <w:p w14:paraId="29C5D1A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E998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021CF"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61CDD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698D00A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5FEF4C" w14:textId="77777777" w:rsidR="00564C22" w:rsidRDefault="009B1AF1" w:rsidP="00564C22">
      <w:pPr>
        <w:pStyle w:val="Code"/>
        <w:spacing w:line="259" w:lineRule="auto"/>
      </w:pPr>
      <w:r>
        <w:rPr>
          <w:color w:val="31849B" w:themeColor="accent5" w:themeShade="BF"/>
        </w:rPr>
        <w:t>"dss2-PropertiesType"</w:t>
      </w:r>
      <w:r>
        <w:t>: {</w:t>
      </w:r>
    </w:p>
    <w:p w14:paraId="386C198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261BADCD" w14:textId="77777777" w:rsidR="00564C22" w:rsidRDefault="009B1AF1" w:rsidP="00564C22">
      <w:pPr>
        <w:pStyle w:val="Code"/>
        <w:spacing w:line="259" w:lineRule="auto"/>
      </w:pPr>
      <w:r>
        <w:rPr>
          <w:color w:val="31849B" w:themeColor="accent5" w:themeShade="BF"/>
        </w:rPr>
        <w:t xml:space="preserve">  "properties"</w:t>
      </w:r>
      <w:r>
        <w:t>: {</w:t>
      </w:r>
    </w:p>
    <w:p w14:paraId="0EE76AF1" w14:textId="77777777" w:rsidR="00564C22" w:rsidRDefault="009B1AF1" w:rsidP="00564C22">
      <w:pPr>
        <w:pStyle w:val="Code"/>
        <w:spacing w:line="259" w:lineRule="auto"/>
      </w:pPr>
      <w:r>
        <w:rPr>
          <w:color w:val="31849B" w:themeColor="accent5" w:themeShade="BF"/>
        </w:rPr>
        <w:t xml:space="preserve">    "prop"</w:t>
      </w:r>
      <w:r>
        <w:t>: {</w:t>
      </w:r>
    </w:p>
    <w:p w14:paraId="5EFE4E6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11CD3B" w14:textId="77777777" w:rsidR="00564C22" w:rsidRDefault="009B1AF1" w:rsidP="00564C22">
      <w:pPr>
        <w:pStyle w:val="Code"/>
        <w:spacing w:line="259" w:lineRule="auto"/>
      </w:pPr>
      <w:r>
        <w:rPr>
          <w:color w:val="31849B" w:themeColor="accent5" w:themeShade="BF"/>
        </w:rPr>
        <w:t xml:space="preserve">      "items"</w:t>
      </w:r>
      <w:r>
        <w:t>: {</w:t>
      </w:r>
    </w:p>
    <w:p w14:paraId="0EFB43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584BE62A" w14:textId="77777777" w:rsidR="00564C22" w:rsidRDefault="009B1AF1" w:rsidP="00564C22">
      <w:pPr>
        <w:pStyle w:val="Code"/>
        <w:spacing w:line="259" w:lineRule="auto"/>
      </w:pPr>
      <w:r>
        <w:t xml:space="preserve">      }</w:t>
      </w:r>
    </w:p>
    <w:p w14:paraId="72C9BF88" w14:textId="77777777" w:rsidR="00564C22" w:rsidRDefault="009B1AF1" w:rsidP="00564C22">
      <w:pPr>
        <w:pStyle w:val="Code"/>
        <w:spacing w:line="259" w:lineRule="auto"/>
      </w:pPr>
      <w:r>
        <w:t xml:space="preserve">    }</w:t>
      </w:r>
    </w:p>
    <w:p w14:paraId="40C5C249" w14:textId="77777777" w:rsidR="00564C22" w:rsidRDefault="009B1AF1" w:rsidP="00564C22">
      <w:pPr>
        <w:pStyle w:val="Code"/>
        <w:spacing w:line="259" w:lineRule="auto"/>
      </w:pPr>
      <w:r>
        <w:t xml:space="preserve">  },</w:t>
      </w:r>
    </w:p>
    <w:p w14:paraId="7DBB4A5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"prop"</w:t>
      </w:r>
      <w:r>
        <w:t>]</w:t>
      </w:r>
    </w:p>
    <w:p w14:paraId="152044C0" w14:textId="77777777" w:rsidR="00564C22" w:rsidRDefault="009B1AF1" w:rsidP="00564C22">
      <w:pPr>
        <w:pStyle w:val="Code"/>
        <w:spacing w:line="259" w:lineRule="auto"/>
      </w:pPr>
      <w:r>
        <w:t>}</w:t>
      </w:r>
    </w:p>
    <w:p w14:paraId="11FA3C84" w14:textId="77777777" w:rsidR="00564C22" w:rsidRDefault="00564C22" w:rsidP="00564C22"/>
    <w:p w14:paraId="47F0415C" w14:textId="77777777" w:rsidR="00564C22" w:rsidRDefault="009B1AF1" w:rsidP="00564C22">
      <w:pPr>
        <w:pStyle w:val="berschrift4"/>
      </w:pPr>
      <w:bookmarkStart w:id="393" w:name="_Toc983643"/>
      <w:r>
        <w:t>Properties – XML Syntax</w:t>
      </w:r>
      <w:bookmarkEnd w:id="393"/>
    </w:p>
    <w:p w14:paraId="6708431B" w14:textId="77777777" w:rsidR="00564C22" w:rsidRPr="5404FA76" w:rsidRDefault="009B1AF1" w:rsidP="00564C22">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3035719" w14:textId="77777777" w:rsidR="00564C22" w:rsidRDefault="009B1AF1" w:rsidP="00564C22">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231305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6417BC9D" w14:textId="77777777" w:rsidR="00564C22" w:rsidRDefault="009B1AF1" w:rsidP="00564C22">
      <w:pPr>
        <w:pStyle w:val="Code"/>
      </w:pPr>
      <w:r>
        <w:rPr>
          <w:color w:val="31849B" w:themeColor="accent5" w:themeShade="BF"/>
        </w:rPr>
        <w:t xml:space="preserve">  &lt;xs:sequence&gt;</w:t>
      </w:r>
    </w:p>
    <w:p w14:paraId="7DABB29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EEE5538" w14:textId="77777777" w:rsidR="00564C22" w:rsidRDefault="009B1AF1" w:rsidP="00564C22">
      <w:pPr>
        <w:pStyle w:val="Code"/>
      </w:pPr>
      <w:r>
        <w:rPr>
          <w:color w:val="31849B" w:themeColor="accent5" w:themeShade="BF"/>
        </w:rPr>
        <w:t xml:space="preserve">  &lt;/xs:sequence&gt;</w:t>
      </w:r>
    </w:p>
    <w:p w14:paraId="58481897" w14:textId="77777777" w:rsidR="00564C22" w:rsidRDefault="009B1AF1" w:rsidP="00564C22">
      <w:pPr>
        <w:pStyle w:val="Code"/>
      </w:pPr>
      <w:r>
        <w:rPr>
          <w:color w:val="31849B" w:themeColor="accent5" w:themeShade="BF"/>
        </w:rPr>
        <w:t>&lt;/xs:complexType&gt;</w:t>
      </w:r>
    </w:p>
    <w:p w14:paraId="60E42B2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14:paraId="2C575566" w14:textId="77777777" w:rsidR="00564C22" w:rsidRDefault="009B1AF1" w:rsidP="00564C22">
      <w:pPr>
        <w:pStyle w:val="berschrift3"/>
      </w:pPr>
      <w:bookmarkStart w:id="394" w:name="_RefComp9C78EDE7"/>
      <w:bookmarkStart w:id="395" w:name="_Toc983644"/>
      <w:r>
        <w:t>Component Property</w:t>
      </w:r>
      <w:bookmarkEnd w:id="394"/>
      <w:bookmarkEnd w:id="395"/>
    </w:p>
    <w:p w14:paraId="2D73FDAD" w14:textId="77777777" w:rsidR="00564C22" w:rsidRDefault="00564C22" w:rsidP="00564C22"/>
    <w:p w14:paraId="55D7A499" w14:textId="77777777" w:rsidR="00564C22" w:rsidRDefault="009B1AF1" w:rsidP="00564C22">
      <w:r>
        <w:t>Below follows a list of the sub-components that constitute this component:</w:t>
      </w:r>
    </w:p>
    <w:p w14:paraId="4CD257C0" w14:textId="77777777" w:rsidR="00564C22" w:rsidRDefault="009B1AF1" w:rsidP="00564C22">
      <w:pPr>
        <w:pStyle w:val="Member"/>
      </w:pPr>
      <w:r>
        <w:t xml:space="preserve">The </w:t>
      </w:r>
      <w:r w:rsidRPr="35C1378D">
        <w:rPr>
          <w:rStyle w:val="Datatype"/>
        </w:rPr>
        <w:t>Identifier</w:t>
      </w:r>
      <w:r>
        <w:t xml:space="preserve"> element MUST contain one instance of a string. </w:t>
      </w:r>
    </w:p>
    <w:p w14:paraId="3C7D363E" w14:textId="77777777" w:rsidR="00564C22" w:rsidRDefault="009B1AF1" w:rsidP="00564C22">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14:paraId="2A96CC08" w14:textId="77777777" w:rsidR="00564C22" w:rsidRDefault="009B1AF1" w:rsidP="00564C22">
      <w:pPr>
        <w:pStyle w:val="berschrift4"/>
      </w:pPr>
      <w:bookmarkStart w:id="396" w:name="_Toc983645"/>
      <w:r>
        <w:t>Property – JSON Syntax</w:t>
      </w:r>
      <w:bookmarkEnd w:id="396"/>
    </w:p>
    <w:p w14:paraId="761E0AC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79902C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1F79BB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1319BA" w14:textId="77777777" w:rsidR="00564C22" w:rsidRDefault="009B1AF1" w:rsidP="00564C22">
            <w:pPr>
              <w:pStyle w:val="Beschriftung"/>
            </w:pPr>
            <w:r>
              <w:t>Element</w:t>
            </w:r>
          </w:p>
        </w:tc>
        <w:tc>
          <w:tcPr>
            <w:tcW w:w="4675" w:type="dxa"/>
          </w:tcPr>
          <w:p w14:paraId="16CEAE0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6BA20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C718C"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53CF40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65A5B43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3340A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23433DC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210063CD"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7016892" w14:textId="77777777" w:rsidR="00564C22" w:rsidRDefault="009B1AF1" w:rsidP="00564C22">
      <w:pPr>
        <w:pStyle w:val="Code"/>
        <w:spacing w:line="259" w:lineRule="auto"/>
      </w:pPr>
      <w:r>
        <w:rPr>
          <w:color w:val="31849B" w:themeColor="accent5" w:themeShade="BF"/>
        </w:rPr>
        <w:t>"dss2-PropertyType"</w:t>
      </w:r>
      <w:r>
        <w:t>: {</w:t>
      </w:r>
    </w:p>
    <w:p w14:paraId="7C156C3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CE6AA77" w14:textId="77777777" w:rsidR="00564C22" w:rsidRDefault="009B1AF1" w:rsidP="00564C22">
      <w:pPr>
        <w:pStyle w:val="Code"/>
        <w:spacing w:line="259" w:lineRule="auto"/>
      </w:pPr>
      <w:r>
        <w:rPr>
          <w:color w:val="31849B" w:themeColor="accent5" w:themeShade="BF"/>
        </w:rPr>
        <w:t xml:space="preserve">  "properties"</w:t>
      </w:r>
      <w:r>
        <w:t>: {</w:t>
      </w:r>
    </w:p>
    <w:p w14:paraId="1826818E" w14:textId="77777777" w:rsidR="00564C22" w:rsidRDefault="009B1AF1" w:rsidP="00564C22">
      <w:pPr>
        <w:pStyle w:val="Code"/>
        <w:spacing w:line="259" w:lineRule="auto"/>
      </w:pPr>
      <w:r>
        <w:rPr>
          <w:color w:val="31849B" w:themeColor="accent5" w:themeShade="BF"/>
        </w:rPr>
        <w:t xml:space="preserve">    "id"</w:t>
      </w:r>
      <w:r>
        <w:t>: {</w:t>
      </w:r>
    </w:p>
    <w:p w14:paraId="1844F4C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86E9DF4" w14:textId="77777777" w:rsidR="00564C22" w:rsidRDefault="009B1AF1" w:rsidP="00564C22">
      <w:pPr>
        <w:pStyle w:val="Code"/>
        <w:spacing w:line="259" w:lineRule="auto"/>
      </w:pPr>
      <w:r>
        <w:t xml:space="preserve">    },</w:t>
      </w:r>
    </w:p>
    <w:p w14:paraId="36AE6D90" w14:textId="77777777" w:rsidR="00564C22" w:rsidRDefault="009B1AF1" w:rsidP="00564C22">
      <w:pPr>
        <w:pStyle w:val="Code"/>
        <w:spacing w:line="259" w:lineRule="auto"/>
      </w:pPr>
      <w:r>
        <w:rPr>
          <w:color w:val="31849B" w:themeColor="accent5" w:themeShade="BF"/>
        </w:rPr>
        <w:t xml:space="preserve">    "val"</w:t>
      </w:r>
      <w:r>
        <w:t>: {</w:t>
      </w:r>
    </w:p>
    <w:p w14:paraId="5CADF19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95A17" w14:textId="77777777" w:rsidR="00564C22" w:rsidRDefault="009B1AF1" w:rsidP="00564C22">
      <w:pPr>
        <w:pStyle w:val="Code"/>
        <w:spacing w:line="259" w:lineRule="auto"/>
      </w:pPr>
      <w:r>
        <w:t xml:space="preserve">    }</w:t>
      </w:r>
    </w:p>
    <w:p w14:paraId="1FA1D4FC" w14:textId="77777777" w:rsidR="00564C22" w:rsidRDefault="009B1AF1" w:rsidP="00564C22">
      <w:pPr>
        <w:pStyle w:val="Code"/>
        <w:spacing w:line="259" w:lineRule="auto"/>
      </w:pPr>
      <w:r>
        <w:t xml:space="preserve">  },</w:t>
      </w:r>
    </w:p>
    <w:p w14:paraId="1E749CF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"id"</w:t>
      </w:r>
      <w:r>
        <w:t>]</w:t>
      </w:r>
    </w:p>
    <w:p w14:paraId="7AB68C43" w14:textId="77777777" w:rsidR="00564C22" w:rsidRDefault="009B1AF1" w:rsidP="00564C22">
      <w:pPr>
        <w:pStyle w:val="Code"/>
        <w:spacing w:line="259" w:lineRule="auto"/>
      </w:pPr>
      <w:r>
        <w:t>}</w:t>
      </w:r>
    </w:p>
    <w:p w14:paraId="482FF30E" w14:textId="77777777" w:rsidR="00564C22" w:rsidRDefault="00564C22" w:rsidP="00564C22"/>
    <w:p w14:paraId="728C3EB8" w14:textId="77777777" w:rsidR="00564C22" w:rsidRDefault="009B1AF1" w:rsidP="00564C22">
      <w:pPr>
        <w:pStyle w:val="berschrift4"/>
      </w:pPr>
      <w:bookmarkStart w:id="397" w:name="_Toc983646"/>
      <w:r>
        <w:t>Property – XML Syntax</w:t>
      </w:r>
      <w:bookmarkEnd w:id="397"/>
    </w:p>
    <w:p w14:paraId="094F027F" w14:textId="77777777" w:rsidR="00564C22" w:rsidRPr="5404FA76" w:rsidRDefault="009B1AF1" w:rsidP="00564C22">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371F7A1C" w14:textId="77777777" w:rsidR="00564C22" w:rsidRDefault="009B1AF1" w:rsidP="00564C22">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D9C51F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1009F96" w14:textId="77777777" w:rsidR="00564C22" w:rsidRDefault="009B1AF1" w:rsidP="00564C22">
      <w:pPr>
        <w:pStyle w:val="Code"/>
      </w:pPr>
      <w:r>
        <w:rPr>
          <w:color w:val="31849B" w:themeColor="accent5" w:themeShade="BF"/>
        </w:rPr>
        <w:t xml:space="preserve">  &lt;xs:sequence&gt;</w:t>
      </w:r>
    </w:p>
    <w:p w14:paraId="0FF6FBD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27F90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8DD3D" w14:textId="77777777" w:rsidR="00564C22" w:rsidRDefault="009B1AF1" w:rsidP="00564C22">
      <w:pPr>
        <w:pStyle w:val="Code"/>
      </w:pPr>
      <w:r>
        <w:rPr>
          <w:color w:val="31849B" w:themeColor="accent5" w:themeShade="BF"/>
        </w:rPr>
        <w:t xml:space="preserve">  &lt;/xs:sequence&gt;</w:t>
      </w:r>
    </w:p>
    <w:p w14:paraId="2E9C59FF" w14:textId="77777777" w:rsidR="00564C22" w:rsidRDefault="009B1AF1" w:rsidP="00564C22">
      <w:pPr>
        <w:pStyle w:val="Code"/>
      </w:pPr>
      <w:r>
        <w:rPr>
          <w:color w:val="31849B" w:themeColor="accent5" w:themeShade="BF"/>
        </w:rPr>
        <w:t>&lt;/xs:complexType&gt;</w:t>
      </w:r>
    </w:p>
    <w:p w14:paraId="3F354BED"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r w:rsidRPr="003A06D0">
        <w:t>. Therefore it occurs in the XML schema, too.</w:t>
      </w:r>
    </w:p>
    <w:p w14:paraId="7AAE9717" w14:textId="77777777" w:rsidR="00564C22" w:rsidRDefault="009B1AF1" w:rsidP="00564C22">
      <w:pPr>
        <w:pStyle w:val="berschrift3"/>
      </w:pPr>
      <w:bookmarkStart w:id="398" w:name="_RefCompDAECD6A5"/>
      <w:bookmarkStart w:id="399" w:name="_Toc983647"/>
      <w:r>
        <w:t>Component IncludeObject</w:t>
      </w:r>
      <w:bookmarkEnd w:id="398"/>
      <w:bookmarkEnd w:id="399"/>
    </w:p>
    <w:p w14:paraId="16E73EF3" w14:textId="77777777" w:rsidR="00564C22" w:rsidRDefault="001725A5" w:rsidP="00564C22">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14:paraId="4066B1D7" w14:textId="77777777" w:rsidR="00564C22" w:rsidRDefault="009B1AF1" w:rsidP="00564C22">
      <w:r>
        <w:t>Below follows a list of the sub-components that constitute this component:</w:t>
      </w:r>
    </w:p>
    <w:p w14:paraId="3EC15C79" w14:textId="77777777" w:rsidR="00564C22" w:rsidRDefault="009B1AF1" w:rsidP="00564C22">
      <w:pPr>
        <w:pStyle w:val="Member"/>
      </w:pPr>
      <w:r>
        <w:lastRenderedPageBreak/>
        <w:t xml:space="preserve">The OPTIONAL </w:t>
      </w:r>
      <w:r w:rsidRPr="35C1378D">
        <w:rPr>
          <w:rStyle w:val="Datatype"/>
        </w:rPr>
        <w:t>WhichData</w:t>
      </w:r>
      <w:r>
        <w:t xml:space="preserve"> element, if present, MUST contain one instance of a unique identifier reference.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14:paraId="1B055FDB" w14:textId="77777777" w:rsidR="00564C22" w:rsidRDefault="009B1AF1" w:rsidP="00564C22">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14:paraId="383B1C7E" w14:textId="77777777" w:rsidR="00564C22" w:rsidRDefault="009B1AF1" w:rsidP="00564C22">
      <w:pPr>
        <w:pStyle w:val="Member"/>
      </w:pPr>
      <w:r>
        <w:t xml:space="preserve">The OPTIONAL </w:t>
      </w:r>
      <w:r w:rsidRPr="35C1378D">
        <w:rPr>
          <w:rStyle w:val="Datatype"/>
        </w:rPr>
        <w:t>ObjId</w:t>
      </w:r>
      <w:r>
        <w:t xml:space="preserve"> element, if present, MUST contain one instance of a string.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14:paraId="4EC0CFA3" w14:textId="77777777" w:rsidR="00564C22" w:rsidRDefault="009B1AF1" w:rsidP="00564C22">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14:paraId="55EA6D17" w14:textId="77777777" w:rsidR="00564C22" w:rsidRDefault="009B1AF1" w:rsidP="00564C22">
      <w:pPr>
        <w:pStyle w:val="berschrift4"/>
      </w:pPr>
      <w:bookmarkStart w:id="400" w:name="_Toc983648"/>
      <w:r>
        <w:t>IncludeObject – JSON Syntax</w:t>
      </w:r>
      <w:bookmarkEnd w:id="400"/>
    </w:p>
    <w:p w14:paraId="1D67F32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37E728C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F7A052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145ACC" w14:textId="77777777" w:rsidR="00564C22" w:rsidRDefault="009B1AF1" w:rsidP="00564C22">
            <w:pPr>
              <w:pStyle w:val="Beschriftung"/>
            </w:pPr>
            <w:r>
              <w:t>Element</w:t>
            </w:r>
          </w:p>
        </w:tc>
        <w:tc>
          <w:tcPr>
            <w:tcW w:w="4675" w:type="dxa"/>
          </w:tcPr>
          <w:p w14:paraId="39EC0B4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7940C4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2478E3"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4D3EA6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5D1F7D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A7EF24"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168DE8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239618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1BC9BE"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71173D4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818B70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44DB48"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7C9D42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2732211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92C6D3C" w14:textId="77777777" w:rsidR="00564C22" w:rsidRDefault="009B1AF1" w:rsidP="00564C22">
      <w:pPr>
        <w:pStyle w:val="Code"/>
        <w:spacing w:line="259" w:lineRule="auto"/>
      </w:pPr>
      <w:r>
        <w:rPr>
          <w:color w:val="31849B" w:themeColor="accent5" w:themeShade="BF"/>
        </w:rPr>
        <w:t>"dss2-IncludeObjectType"</w:t>
      </w:r>
      <w:r>
        <w:t>: {</w:t>
      </w:r>
    </w:p>
    <w:p w14:paraId="486776A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43EE48A" w14:textId="77777777" w:rsidR="00564C22" w:rsidRDefault="009B1AF1" w:rsidP="00564C22">
      <w:pPr>
        <w:pStyle w:val="Code"/>
        <w:spacing w:line="259" w:lineRule="auto"/>
      </w:pPr>
      <w:r>
        <w:rPr>
          <w:color w:val="31849B" w:themeColor="accent5" w:themeShade="BF"/>
        </w:rPr>
        <w:t xml:space="preserve">  "properties"</w:t>
      </w:r>
      <w:r>
        <w:t>: {</w:t>
      </w:r>
    </w:p>
    <w:p w14:paraId="3BD26B1C" w14:textId="77777777" w:rsidR="00564C22" w:rsidRDefault="009B1AF1" w:rsidP="00564C22">
      <w:pPr>
        <w:pStyle w:val="Code"/>
        <w:spacing w:line="259" w:lineRule="auto"/>
      </w:pPr>
      <w:r>
        <w:rPr>
          <w:color w:val="31849B" w:themeColor="accent5" w:themeShade="BF"/>
        </w:rPr>
        <w:t xml:space="preserve">    "whichData"</w:t>
      </w:r>
      <w:r>
        <w:t>: {</w:t>
      </w:r>
    </w:p>
    <w:p w14:paraId="1263D70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C264B" w14:textId="77777777" w:rsidR="00564C22" w:rsidRDefault="009B1AF1" w:rsidP="00564C22">
      <w:pPr>
        <w:pStyle w:val="Code"/>
        <w:spacing w:line="259" w:lineRule="auto"/>
      </w:pPr>
      <w:r>
        <w:t xml:space="preserve">    },</w:t>
      </w:r>
    </w:p>
    <w:p w14:paraId="6D95D86B" w14:textId="77777777" w:rsidR="00564C22" w:rsidRDefault="009B1AF1" w:rsidP="00564C22">
      <w:pPr>
        <w:pStyle w:val="Code"/>
        <w:spacing w:line="259" w:lineRule="auto"/>
      </w:pPr>
      <w:r>
        <w:rPr>
          <w:color w:val="31849B" w:themeColor="accent5" w:themeShade="BF"/>
        </w:rPr>
        <w:t xml:space="preserve">    "hasObjectTagsAndAttributesSet"</w:t>
      </w:r>
      <w:r>
        <w:t>: {</w:t>
      </w:r>
    </w:p>
    <w:p w14:paraId="289C848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1794C1B4"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40D7D2A2" w14:textId="77777777" w:rsidR="00564C22" w:rsidRDefault="009B1AF1" w:rsidP="00564C22">
      <w:pPr>
        <w:pStyle w:val="Code"/>
        <w:spacing w:line="259" w:lineRule="auto"/>
      </w:pPr>
      <w:r>
        <w:t xml:space="preserve">    },</w:t>
      </w:r>
    </w:p>
    <w:p w14:paraId="32B86C31" w14:textId="77777777" w:rsidR="00564C22" w:rsidRDefault="009B1AF1" w:rsidP="00564C22">
      <w:pPr>
        <w:pStyle w:val="Code"/>
        <w:spacing w:line="259" w:lineRule="auto"/>
      </w:pPr>
      <w:r>
        <w:rPr>
          <w:color w:val="31849B" w:themeColor="accent5" w:themeShade="BF"/>
        </w:rPr>
        <w:t xml:space="preserve">    "objId"</w:t>
      </w:r>
      <w:r>
        <w:t>: {</w:t>
      </w:r>
    </w:p>
    <w:p w14:paraId="681B576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BF444A8" w14:textId="77777777" w:rsidR="00564C22" w:rsidRDefault="009B1AF1" w:rsidP="00564C22">
      <w:pPr>
        <w:pStyle w:val="Code"/>
        <w:spacing w:line="259" w:lineRule="auto"/>
      </w:pPr>
      <w:r>
        <w:t xml:space="preserve">    },</w:t>
      </w:r>
    </w:p>
    <w:p w14:paraId="64FADD1C" w14:textId="77777777" w:rsidR="00564C22" w:rsidRDefault="009B1AF1" w:rsidP="00564C22">
      <w:pPr>
        <w:pStyle w:val="Code"/>
        <w:spacing w:line="259" w:lineRule="auto"/>
      </w:pPr>
      <w:r>
        <w:rPr>
          <w:color w:val="31849B" w:themeColor="accent5" w:themeShade="BF"/>
        </w:rPr>
        <w:t xml:space="preserve">    "createRef"</w:t>
      </w:r>
      <w:r>
        <w:t>: {</w:t>
      </w:r>
    </w:p>
    <w:p w14:paraId="0701739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5DBBF0FF"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0E1946A0" w14:textId="77777777" w:rsidR="00564C22" w:rsidRDefault="009B1AF1" w:rsidP="00564C22">
      <w:pPr>
        <w:pStyle w:val="Code"/>
        <w:spacing w:line="259" w:lineRule="auto"/>
      </w:pPr>
      <w:r>
        <w:t xml:space="preserve">    }</w:t>
      </w:r>
    </w:p>
    <w:p w14:paraId="7AB70F62" w14:textId="77777777" w:rsidR="00564C22" w:rsidRDefault="009B1AF1" w:rsidP="00564C22">
      <w:pPr>
        <w:pStyle w:val="Code"/>
        <w:spacing w:line="259" w:lineRule="auto"/>
      </w:pPr>
      <w:r>
        <w:t xml:space="preserve">  }</w:t>
      </w:r>
    </w:p>
    <w:p w14:paraId="5BD629B2" w14:textId="77777777" w:rsidR="00564C22" w:rsidRDefault="009B1AF1" w:rsidP="00564C22">
      <w:pPr>
        <w:pStyle w:val="Code"/>
        <w:spacing w:line="259" w:lineRule="auto"/>
      </w:pPr>
      <w:r>
        <w:t>}</w:t>
      </w:r>
    </w:p>
    <w:p w14:paraId="420A7EAF" w14:textId="77777777" w:rsidR="00564C22" w:rsidRDefault="00564C22" w:rsidP="00564C22"/>
    <w:p w14:paraId="27AAE46E" w14:textId="77777777" w:rsidR="00564C22" w:rsidRDefault="009B1AF1" w:rsidP="00564C22">
      <w:pPr>
        <w:pStyle w:val="berschrift4"/>
      </w:pPr>
      <w:bookmarkStart w:id="401" w:name="_Toc983649"/>
      <w:r>
        <w:lastRenderedPageBreak/>
        <w:t>IncludeObject – XML Syntax</w:t>
      </w:r>
      <w:bookmarkEnd w:id="401"/>
    </w:p>
    <w:p w14:paraId="620A162B" w14:textId="77777777" w:rsidR="00564C22" w:rsidRPr="5404FA76" w:rsidRDefault="009B1AF1" w:rsidP="00564C22">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38015107" w14:textId="77777777" w:rsidR="00564C22" w:rsidRDefault="009B1AF1" w:rsidP="00564C22">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8E587B"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60E51F7A"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50F57F62"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7524BA4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D0C04C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120E471" w14:textId="77777777" w:rsidR="00564C22" w:rsidRDefault="009B1AF1" w:rsidP="00564C22">
      <w:pPr>
        <w:pStyle w:val="Code"/>
      </w:pPr>
      <w:r>
        <w:rPr>
          <w:color w:val="31849B" w:themeColor="accent5" w:themeShade="BF"/>
        </w:rPr>
        <w:t>&lt;/xs:complexType&gt;</w:t>
      </w:r>
    </w:p>
    <w:p w14:paraId="15E8B73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14:paraId="1BC89B42" w14:textId="77777777" w:rsidR="00564C22" w:rsidRDefault="009B1AF1" w:rsidP="00564C22">
      <w:pPr>
        <w:pStyle w:val="berschrift3"/>
      </w:pPr>
      <w:bookmarkStart w:id="402" w:name="_RefCompB8907B72"/>
      <w:bookmarkStart w:id="403" w:name="_Toc983650"/>
      <w:r>
        <w:t>Component SignaturePlacement</w:t>
      </w:r>
      <w:bookmarkEnd w:id="402"/>
      <w:bookmarkEnd w:id="403"/>
    </w:p>
    <w:p w14:paraId="79F8FF40" w14:textId="77777777" w:rsidR="00564C22" w:rsidRDefault="001725A5" w:rsidP="00564C22">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14:paraId="60653701" w14:textId="77777777" w:rsidR="00564C22" w:rsidRDefault="009B1AF1" w:rsidP="00564C22">
      <w:r>
        <w:t>Below follows a list of the sub-components that constitute this component:</w:t>
      </w:r>
    </w:p>
    <w:p w14:paraId="25FC0BD7" w14:textId="77777777" w:rsidR="00564C22" w:rsidRDefault="009B1AF1" w:rsidP="00564C22">
      <w:pPr>
        <w:pStyle w:val="Member"/>
      </w:pPr>
      <w:r>
        <w:t xml:space="preserve">The OPTIONAL </w:t>
      </w:r>
      <w:r w:rsidRPr="35C1378D">
        <w:rPr>
          <w:rStyle w:val="Datatype"/>
        </w:rPr>
        <w:t>XPathAfter</w:t>
      </w:r>
      <w:r>
        <w:t xml:space="preserve"> element, if present, MUST contain one instance of a string. </w:t>
      </w:r>
      <w:r w:rsidR="00DD3493">
        <w:t>This element</w:t>
      </w:r>
      <w:r w:rsidRPr="003A06D0">
        <w:t xml:space="preserve"> holds an XPath expression which identifies an element, inside the XML input document, after which the signature will be inserted.</w:t>
      </w:r>
    </w:p>
    <w:p w14:paraId="515EEEDA" w14:textId="77777777" w:rsidR="00564C22" w:rsidRDefault="009B1AF1" w:rsidP="00564C22">
      <w:pPr>
        <w:pStyle w:val="Member"/>
      </w:pPr>
      <w:r>
        <w:t xml:space="preserve">The OPTIONAL </w:t>
      </w:r>
      <w:r w:rsidRPr="35C1378D">
        <w:rPr>
          <w:rStyle w:val="Datatype"/>
        </w:rPr>
        <w:t>XPathFirstChildOf</w:t>
      </w:r>
      <w:r>
        <w:t xml:space="preserve"> element, if present, MUST contain one instance of a string. </w:t>
      </w:r>
      <w:r w:rsidR="00DD3493">
        <w:t>This element</w:t>
      </w:r>
      <w:r w:rsidRPr="003A06D0">
        <w:t xml:space="preserve"> holds an XPath expression which identifies an element, in the XML input document, which the signature will be inserted as the first child of.</w:t>
      </w:r>
    </w:p>
    <w:p w14:paraId="41FE006E"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486350A1" w14:textId="77777777" w:rsidR="00564C22" w:rsidRDefault="009B1AF1" w:rsidP="00564C22">
      <w:pPr>
        <w:pStyle w:val="Member"/>
      </w:pPr>
      <w:r>
        <w:t xml:space="preserve">The OPTIONAL </w:t>
      </w:r>
      <w:r w:rsidRPr="35C1378D">
        <w:rPr>
          <w:rStyle w:val="Datatype"/>
        </w:rPr>
        <w:t>WhichData</w:t>
      </w:r>
      <w:r>
        <w:t xml:space="preserve"> element, if present, MUST contain one instance of a unique identifier reference.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14:paraId="25191412" w14:textId="77777777" w:rsidR="00564C22" w:rsidRDefault="009B1AF1" w:rsidP="00564C22">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14:paraId="4E23B960" w14:textId="77777777" w:rsidR="00564C22" w:rsidRDefault="009B1AF1" w:rsidP="00564C22">
      <w:pPr>
        <w:pStyle w:val="berschrift4"/>
      </w:pPr>
      <w:bookmarkStart w:id="404" w:name="_Toc983651"/>
      <w:r>
        <w:t>SignaturePlacement – JSON Syntax</w:t>
      </w:r>
      <w:bookmarkEnd w:id="404"/>
    </w:p>
    <w:p w14:paraId="4B8B729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3FB8C99A"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D6DE87"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AE73F" w14:textId="77777777" w:rsidR="00564C22" w:rsidRDefault="009B1AF1" w:rsidP="00564C22">
            <w:pPr>
              <w:pStyle w:val="Beschriftung"/>
            </w:pPr>
            <w:r>
              <w:t>Element</w:t>
            </w:r>
          </w:p>
        </w:tc>
        <w:tc>
          <w:tcPr>
            <w:tcW w:w="4675" w:type="dxa"/>
          </w:tcPr>
          <w:p w14:paraId="36262E9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3B9D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23C24C"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05E1D5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6F177E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3649DE" w14:textId="77777777" w:rsidR="00564C22" w:rsidRPr="002062A5" w:rsidRDefault="009B1AF1" w:rsidP="00564C22">
            <w:pPr>
              <w:pStyle w:val="Beschriftung"/>
              <w:rPr>
                <w:rStyle w:val="Datatype"/>
                <w:b w:val="0"/>
                <w:bCs w:val="0"/>
              </w:rPr>
            </w:pPr>
            <w:r w:rsidRPr="002062A5">
              <w:rPr>
                <w:rStyle w:val="Datatype"/>
              </w:rPr>
              <w:lastRenderedPageBreak/>
              <w:t>XPathFirstChildOf</w:t>
            </w:r>
          </w:p>
        </w:tc>
        <w:tc>
          <w:tcPr>
            <w:tcW w:w="4675" w:type="dxa"/>
          </w:tcPr>
          <w:p w14:paraId="7CBCB9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2C197E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64BD7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AC67F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CA934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0C3DBA"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15A8ED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6A4910A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5BA43E"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20B8BD7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10111776"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ABDCB34" w14:textId="77777777" w:rsidR="00564C22" w:rsidRDefault="009B1AF1" w:rsidP="00564C22">
      <w:pPr>
        <w:pStyle w:val="Code"/>
        <w:spacing w:line="259" w:lineRule="auto"/>
      </w:pPr>
      <w:r>
        <w:rPr>
          <w:color w:val="31849B" w:themeColor="accent5" w:themeShade="BF"/>
        </w:rPr>
        <w:t>"dss2-SignaturePlacementType"</w:t>
      </w:r>
      <w:r>
        <w:t>: {</w:t>
      </w:r>
    </w:p>
    <w:p w14:paraId="5E2972B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722B4D0" w14:textId="77777777" w:rsidR="00564C22" w:rsidRDefault="009B1AF1" w:rsidP="00564C22">
      <w:pPr>
        <w:pStyle w:val="Code"/>
        <w:spacing w:line="259" w:lineRule="auto"/>
      </w:pPr>
      <w:r>
        <w:rPr>
          <w:color w:val="31849B" w:themeColor="accent5" w:themeShade="BF"/>
        </w:rPr>
        <w:t xml:space="preserve">  "properties"</w:t>
      </w:r>
      <w:r>
        <w:t>: {</w:t>
      </w:r>
    </w:p>
    <w:p w14:paraId="097F83B4" w14:textId="77777777" w:rsidR="00564C22" w:rsidRDefault="009B1AF1" w:rsidP="00564C22">
      <w:pPr>
        <w:pStyle w:val="Code"/>
        <w:spacing w:line="259" w:lineRule="auto"/>
      </w:pPr>
      <w:r>
        <w:rPr>
          <w:color w:val="31849B" w:themeColor="accent5" w:themeShade="BF"/>
        </w:rPr>
        <w:t xml:space="preserve">    "xpathFirstChildOf"</w:t>
      </w:r>
      <w:r>
        <w:t>: {</w:t>
      </w:r>
    </w:p>
    <w:p w14:paraId="7BEC58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519491C" w14:textId="77777777" w:rsidR="00564C22" w:rsidRDefault="009B1AF1" w:rsidP="00564C22">
      <w:pPr>
        <w:pStyle w:val="Code"/>
        <w:spacing w:line="259" w:lineRule="auto"/>
      </w:pPr>
      <w:r>
        <w:t xml:space="preserve">    },</w:t>
      </w:r>
    </w:p>
    <w:p w14:paraId="26168DB7" w14:textId="77777777" w:rsidR="00564C22" w:rsidRDefault="009B1AF1" w:rsidP="00564C22">
      <w:pPr>
        <w:pStyle w:val="Code"/>
        <w:spacing w:line="259" w:lineRule="auto"/>
      </w:pPr>
      <w:r>
        <w:rPr>
          <w:color w:val="31849B" w:themeColor="accent5" w:themeShade="BF"/>
        </w:rPr>
        <w:t xml:space="preserve">    "xpathAfter"</w:t>
      </w:r>
      <w:r>
        <w:t>: {</w:t>
      </w:r>
    </w:p>
    <w:p w14:paraId="4A4777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2BE6C0B" w14:textId="77777777" w:rsidR="00564C22" w:rsidRDefault="009B1AF1" w:rsidP="00564C22">
      <w:pPr>
        <w:pStyle w:val="Code"/>
        <w:spacing w:line="259" w:lineRule="auto"/>
      </w:pPr>
      <w:r>
        <w:t xml:space="preserve">    },</w:t>
      </w:r>
    </w:p>
    <w:p w14:paraId="4E439FBD" w14:textId="77777777" w:rsidR="00564C22" w:rsidRDefault="009B1AF1" w:rsidP="00564C22">
      <w:pPr>
        <w:pStyle w:val="Code"/>
        <w:spacing w:line="259" w:lineRule="auto"/>
      </w:pPr>
      <w:r>
        <w:rPr>
          <w:color w:val="31849B" w:themeColor="accent5" w:themeShade="BF"/>
        </w:rPr>
        <w:t xml:space="preserve">    "xPathAfter"</w:t>
      </w:r>
      <w:r>
        <w:t>: {</w:t>
      </w:r>
    </w:p>
    <w:p w14:paraId="1353E2E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434E8E7" w14:textId="77777777" w:rsidR="00564C22" w:rsidRDefault="009B1AF1" w:rsidP="00564C22">
      <w:pPr>
        <w:pStyle w:val="Code"/>
        <w:spacing w:line="259" w:lineRule="auto"/>
      </w:pPr>
      <w:r>
        <w:t xml:space="preserve">    },</w:t>
      </w:r>
    </w:p>
    <w:p w14:paraId="4CD79ABE" w14:textId="77777777" w:rsidR="00564C22" w:rsidRDefault="009B1AF1" w:rsidP="00564C22">
      <w:pPr>
        <w:pStyle w:val="Code"/>
        <w:spacing w:line="259" w:lineRule="auto"/>
      </w:pPr>
      <w:r>
        <w:rPr>
          <w:color w:val="31849B" w:themeColor="accent5" w:themeShade="BF"/>
        </w:rPr>
        <w:t xml:space="preserve">    "xPathFirstChildOf"</w:t>
      </w:r>
      <w:r>
        <w:t>: {</w:t>
      </w:r>
    </w:p>
    <w:p w14:paraId="0658470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3AA0036" w14:textId="77777777" w:rsidR="00564C22" w:rsidRDefault="009B1AF1" w:rsidP="00564C22">
      <w:pPr>
        <w:pStyle w:val="Code"/>
        <w:spacing w:line="259" w:lineRule="auto"/>
      </w:pPr>
      <w:r>
        <w:t xml:space="preserve">    },</w:t>
      </w:r>
    </w:p>
    <w:p w14:paraId="2BD6C639" w14:textId="77777777" w:rsidR="00564C22" w:rsidRDefault="009B1AF1" w:rsidP="00564C22">
      <w:pPr>
        <w:pStyle w:val="Code"/>
        <w:spacing w:line="259" w:lineRule="auto"/>
      </w:pPr>
      <w:r>
        <w:rPr>
          <w:color w:val="31849B" w:themeColor="accent5" w:themeShade="BF"/>
        </w:rPr>
        <w:t xml:space="preserve">    "nsDecl"</w:t>
      </w:r>
      <w:r>
        <w:t>: {</w:t>
      </w:r>
    </w:p>
    <w:p w14:paraId="697F51C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71D7D3" w14:textId="77777777" w:rsidR="00564C22" w:rsidRDefault="009B1AF1" w:rsidP="00564C22">
      <w:pPr>
        <w:pStyle w:val="Code"/>
        <w:spacing w:line="259" w:lineRule="auto"/>
      </w:pPr>
      <w:r>
        <w:rPr>
          <w:color w:val="31849B" w:themeColor="accent5" w:themeShade="BF"/>
        </w:rPr>
        <w:t xml:space="preserve">      "items"</w:t>
      </w:r>
      <w:r>
        <w:t>: {</w:t>
      </w:r>
    </w:p>
    <w:p w14:paraId="2E7195E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5690164E" w14:textId="77777777" w:rsidR="00564C22" w:rsidRDefault="009B1AF1" w:rsidP="00564C22">
      <w:pPr>
        <w:pStyle w:val="Code"/>
        <w:spacing w:line="259" w:lineRule="auto"/>
      </w:pPr>
      <w:r>
        <w:t xml:space="preserve">      }</w:t>
      </w:r>
    </w:p>
    <w:p w14:paraId="70B49D4D" w14:textId="77777777" w:rsidR="00564C22" w:rsidRDefault="009B1AF1" w:rsidP="00564C22">
      <w:pPr>
        <w:pStyle w:val="Code"/>
        <w:spacing w:line="259" w:lineRule="auto"/>
      </w:pPr>
      <w:r>
        <w:t xml:space="preserve">    },</w:t>
      </w:r>
    </w:p>
    <w:p w14:paraId="5C03938C" w14:textId="77777777" w:rsidR="00564C22" w:rsidRDefault="009B1AF1" w:rsidP="00564C22">
      <w:pPr>
        <w:pStyle w:val="Code"/>
        <w:spacing w:line="259" w:lineRule="auto"/>
      </w:pPr>
      <w:r>
        <w:rPr>
          <w:color w:val="31849B" w:themeColor="accent5" w:themeShade="BF"/>
        </w:rPr>
        <w:t xml:space="preserve">    "whichData"</w:t>
      </w:r>
      <w:r>
        <w:t>: {</w:t>
      </w:r>
    </w:p>
    <w:p w14:paraId="1040566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F3E65AA" w14:textId="77777777" w:rsidR="00564C22" w:rsidRDefault="009B1AF1" w:rsidP="00564C22">
      <w:pPr>
        <w:pStyle w:val="Code"/>
        <w:spacing w:line="259" w:lineRule="auto"/>
      </w:pPr>
      <w:r>
        <w:t xml:space="preserve">    },</w:t>
      </w:r>
    </w:p>
    <w:p w14:paraId="67CED47E" w14:textId="77777777" w:rsidR="00564C22" w:rsidRDefault="009B1AF1" w:rsidP="00564C22">
      <w:pPr>
        <w:pStyle w:val="Code"/>
        <w:spacing w:line="259" w:lineRule="auto"/>
      </w:pPr>
      <w:r>
        <w:rPr>
          <w:color w:val="31849B" w:themeColor="accent5" w:themeShade="BF"/>
        </w:rPr>
        <w:t xml:space="preserve">    "createEnvelopedSignature"</w:t>
      </w:r>
      <w:r>
        <w:t>: {</w:t>
      </w:r>
    </w:p>
    <w:p w14:paraId="04BAC6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0C559033"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"true"</w:t>
      </w:r>
    </w:p>
    <w:p w14:paraId="4989B86A" w14:textId="77777777" w:rsidR="00564C22" w:rsidRDefault="009B1AF1" w:rsidP="00564C22">
      <w:pPr>
        <w:pStyle w:val="Code"/>
        <w:spacing w:line="259" w:lineRule="auto"/>
      </w:pPr>
      <w:r>
        <w:t xml:space="preserve">    }</w:t>
      </w:r>
    </w:p>
    <w:p w14:paraId="437483B6" w14:textId="77777777" w:rsidR="00564C22" w:rsidRDefault="009B1AF1" w:rsidP="00564C22">
      <w:pPr>
        <w:pStyle w:val="Code"/>
        <w:spacing w:line="259" w:lineRule="auto"/>
      </w:pPr>
      <w:r>
        <w:t xml:space="preserve">  }</w:t>
      </w:r>
    </w:p>
    <w:p w14:paraId="67EDC8B6" w14:textId="77777777" w:rsidR="00564C22" w:rsidRDefault="009B1AF1" w:rsidP="00564C22">
      <w:pPr>
        <w:pStyle w:val="Code"/>
        <w:spacing w:line="259" w:lineRule="auto"/>
      </w:pPr>
      <w:r>
        <w:t>}</w:t>
      </w:r>
    </w:p>
    <w:p w14:paraId="2839E807" w14:textId="77777777" w:rsidR="00564C22" w:rsidRDefault="00564C22" w:rsidP="00564C22"/>
    <w:p w14:paraId="50871C53" w14:textId="77777777" w:rsidR="00564C22" w:rsidRDefault="009B1AF1" w:rsidP="00564C22">
      <w:pPr>
        <w:pStyle w:val="berschrift4"/>
      </w:pPr>
      <w:bookmarkStart w:id="405" w:name="_Toc983652"/>
      <w:r>
        <w:t>SignaturePlacement – XML Syntax</w:t>
      </w:r>
      <w:bookmarkEnd w:id="405"/>
    </w:p>
    <w:p w14:paraId="6A567670" w14:textId="77777777" w:rsidR="00564C22" w:rsidRPr="5404FA76" w:rsidRDefault="009B1AF1" w:rsidP="00564C22">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120AA22C" w14:textId="77777777" w:rsidR="00564C22" w:rsidRDefault="009B1AF1" w:rsidP="00564C22">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FC32A6"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322FDAC7" w14:textId="77777777" w:rsidR="00564C22" w:rsidRDefault="009B1AF1" w:rsidP="00564C22">
      <w:pPr>
        <w:pStyle w:val="Code"/>
      </w:pPr>
      <w:r>
        <w:rPr>
          <w:color w:val="31849B" w:themeColor="accent5" w:themeShade="BF"/>
        </w:rPr>
        <w:t xml:space="preserve">  &lt;xs:sequence&gt;</w:t>
      </w:r>
    </w:p>
    <w:p w14:paraId="70E8E147" w14:textId="77777777" w:rsidR="00564C22" w:rsidRDefault="009B1AF1" w:rsidP="00564C22">
      <w:pPr>
        <w:pStyle w:val="Code"/>
      </w:pPr>
      <w:r>
        <w:rPr>
          <w:color w:val="31849B" w:themeColor="accent5" w:themeShade="BF"/>
        </w:rPr>
        <w:t xml:space="preserve">    &lt;xs:choice&gt;</w:t>
      </w:r>
    </w:p>
    <w:p w14:paraId="31174A9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5956EF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0CF4AC8" w14:textId="77777777" w:rsidR="00564C22" w:rsidRDefault="009B1AF1" w:rsidP="00564C22">
      <w:pPr>
        <w:pStyle w:val="Code"/>
      </w:pPr>
      <w:r>
        <w:rPr>
          <w:color w:val="31849B" w:themeColor="accent5" w:themeShade="BF"/>
        </w:rPr>
        <w:t xml:space="preserve">    &lt;/xs:choice&gt;</w:t>
      </w:r>
    </w:p>
    <w:p w14:paraId="1B74ABF5"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F58C8D" w14:textId="77777777" w:rsidR="00564C22" w:rsidRDefault="009B1AF1" w:rsidP="00564C22">
      <w:pPr>
        <w:pStyle w:val="Code"/>
      </w:pPr>
      <w:r>
        <w:rPr>
          <w:color w:val="31849B" w:themeColor="accent5" w:themeShade="BF"/>
        </w:rPr>
        <w:lastRenderedPageBreak/>
        <w:t xml:space="preserve">  &lt;/xs:sequence&gt;</w:t>
      </w:r>
    </w:p>
    <w:p w14:paraId="181DE00E"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4D2942F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42FADB51" w14:textId="77777777" w:rsidR="00564C22" w:rsidRDefault="009B1AF1" w:rsidP="00564C22">
      <w:pPr>
        <w:pStyle w:val="Code"/>
      </w:pPr>
      <w:r>
        <w:rPr>
          <w:color w:val="31849B" w:themeColor="accent5" w:themeShade="BF"/>
        </w:rPr>
        <w:t>&lt;/xs:complexType&gt;</w:t>
      </w:r>
    </w:p>
    <w:p w14:paraId="2CBC873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14:paraId="579D470A" w14:textId="77777777" w:rsidR="00564C22" w:rsidRDefault="009B1AF1" w:rsidP="00564C22">
      <w:pPr>
        <w:pStyle w:val="berschrift3"/>
      </w:pPr>
      <w:bookmarkStart w:id="406" w:name="_RefComp8A57247D"/>
      <w:bookmarkStart w:id="407" w:name="_Toc983653"/>
      <w:r>
        <w:t>Component DocumentWithSignature</w:t>
      </w:r>
      <w:bookmarkEnd w:id="406"/>
      <w:bookmarkEnd w:id="407"/>
    </w:p>
    <w:p w14:paraId="47BB2B97" w14:textId="77777777" w:rsidR="00564C22" w:rsidRDefault="001725A5" w:rsidP="00564C22">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14:paraId="72841B57" w14:textId="77777777" w:rsidR="00564C22" w:rsidRDefault="009B1AF1" w:rsidP="00564C22">
      <w:r>
        <w:t>Below follows a list of the sub-components that constitute this component:</w:t>
      </w:r>
    </w:p>
    <w:p w14:paraId="5119D07D" w14:textId="77777777" w:rsidR="00564C22" w:rsidRDefault="009B1AF1" w:rsidP="00564C22">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contains the input document with a signature inserted in some fashion.</w:t>
      </w:r>
    </w:p>
    <w:p w14:paraId="66603D39"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p>
    <w:p w14:paraId="1519B08A" w14:textId="77777777" w:rsidR="00564C22" w:rsidRDefault="009B1AF1" w:rsidP="00564C22">
      <w:pPr>
        <w:pStyle w:val="berschrift4"/>
      </w:pPr>
      <w:bookmarkStart w:id="408" w:name="_Toc983654"/>
      <w:r>
        <w:t>DocumentWithSignature – JSON Syntax</w:t>
      </w:r>
      <w:bookmarkEnd w:id="408"/>
    </w:p>
    <w:p w14:paraId="159669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464C36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DAADD1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CAE06" w14:textId="77777777" w:rsidR="00564C22" w:rsidRDefault="009B1AF1" w:rsidP="00564C22">
            <w:pPr>
              <w:pStyle w:val="Beschriftung"/>
            </w:pPr>
            <w:r>
              <w:t>Element</w:t>
            </w:r>
          </w:p>
        </w:tc>
        <w:tc>
          <w:tcPr>
            <w:tcW w:w="4675" w:type="dxa"/>
          </w:tcPr>
          <w:p w14:paraId="510D1351"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644C7D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EFE2CB"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73DC44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455069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6C16B8"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7EB081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5CEA30A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599585" w14:textId="77777777" w:rsidR="00564C22" w:rsidRDefault="009B1AF1" w:rsidP="00564C22">
      <w:pPr>
        <w:pStyle w:val="Code"/>
        <w:spacing w:line="259" w:lineRule="auto"/>
      </w:pPr>
      <w:r>
        <w:rPr>
          <w:color w:val="31849B" w:themeColor="accent5" w:themeShade="BF"/>
        </w:rPr>
        <w:t>"dss2-DocumentWithSignatureType"</w:t>
      </w:r>
      <w:r>
        <w:t>: {</w:t>
      </w:r>
    </w:p>
    <w:p w14:paraId="4AC9C5C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9B5B23F" w14:textId="77777777" w:rsidR="00564C22" w:rsidRDefault="009B1AF1" w:rsidP="00564C22">
      <w:pPr>
        <w:pStyle w:val="Code"/>
        <w:spacing w:line="259" w:lineRule="auto"/>
      </w:pPr>
      <w:r>
        <w:rPr>
          <w:color w:val="31849B" w:themeColor="accent5" w:themeShade="BF"/>
        </w:rPr>
        <w:t xml:space="preserve">  "properties"</w:t>
      </w:r>
      <w:r>
        <w:t>: {</w:t>
      </w:r>
    </w:p>
    <w:p w14:paraId="0A83E8E4" w14:textId="77777777" w:rsidR="00564C22" w:rsidRDefault="009B1AF1" w:rsidP="00564C22">
      <w:pPr>
        <w:pStyle w:val="Code"/>
        <w:spacing w:line="259" w:lineRule="auto"/>
      </w:pPr>
      <w:r>
        <w:rPr>
          <w:color w:val="31849B" w:themeColor="accent5" w:themeShade="BF"/>
        </w:rPr>
        <w:t xml:space="preserve">    "doc"</w:t>
      </w:r>
      <w:r>
        <w:t>: {</w:t>
      </w:r>
    </w:p>
    <w:p w14:paraId="018A29A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6DAA31" w14:textId="77777777" w:rsidR="00564C22" w:rsidRDefault="009B1AF1" w:rsidP="00564C22">
      <w:pPr>
        <w:pStyle w:val="Code"/>
        <w:spacing w:line="259" w:lineRule="auto"/>
      </w:pPr>
      <w:r>
        <w:t xml:space="preserve">    },</w:t>
      </w:r>
    </w:p>
    <w:p w14:paraId="0626D333" w14:textId="77777777" w:rsidR="00564C22" w:rsidRDefault="009B1AF1" w:rsidP="00564C22">
      <w:pPr>
        <w:pStyle w:val="Code"/>
        <w:spacing w:line="259" w:lineRule="auto"/>
      </w:pPr>
      <w:r>
        <w:rPr>
          <w:color w:val="31849B" w:themeColor="accent5" w:themeShade="BF"/>
        </w:rPr>
        <w:t xml:space="preserve">    "whichDoc"</w:t>
      </w:r>
      <w:r>
        <w:t>: {</w:t>
      </w:r>
    </w:p>
    <w:p w14:paraId="1A810F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4460E21" w14:textId="77777777" w:rsidR="00564C22" w:rsidRDefault="009B1AF1" w:rsidP="00564C22">
      <w:pPr>
        <w:pStyle w:val="Code"/>
        <w:spacing w:line="259" w:lineRule="auto"/>
      </w:pPr>
      <w:r>
        <w:t xml:space="preserve">    }</w:t>
      </w:r>
    </w:p>
    <w:p w14:paraId="6E98F438" w14:textId="77777777" w:rsidR="00564C22" w:rsidRDefault="009B1AF1" w:rsidP="00564C22">
      <w:pPr>
        <w:pStyle w:val="Code"/>
        <w:spacing w:line="259" w:lineRule="auto"/>
      </w:pPr>
      <w:r>
        <w:t xml:space="preserve">  },</w:t>
      </w:r>
    </w:p>
    <w:p w14:paraId="7CDE03F9"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"doc"</w:t>
      </w:r>
      <w:r>
        <w:t>]</w:t>
      </w:r>
    </w:p>
    <w:p w14:paraId="6C4B5C91" w14:textId="77777777" w:rsidR="00564C22" w:rsidRDefault="009B1AF1" w:rsidP="00564C22">
      <w:pPr>
        <w:pStyle w:val="Code"/>
        <w:spacing w:line="259" w:lineRule="auto"/>
      </w:pPr>
      <w:r>
        <w:t>}</w:t>
      </w:r>
    </w:p>
    <w:p w14:paraId="222B2349" w14:textId="77777777" w:rsidR="00564C22" w:rsidRDefault="00564C22" w:rsidP="00564C22"/>
    <w:p w14:paraId="6BF55DB1" w14:textId="77777777" w:rsidR="00564C22" w:rsidRDefault="009B1AF1" w:rsidP="00564C22">
      <w:pPr>
        <w:pStyle w:val="berschrift4"/>
      </w:pPr>
      <w:bookmarkStart w:id="409" w:name="_Toc983655"/>
      <w:r>
        <w:t>DocumentWithSignature – XML Syntax</w:t>
      </w:r>
      <w:bookmarkEnd w:id="409"/>
    </w:p>
    <w:p w14:paraId="3F1835A7" w14:textId="77777777" w:rsidR="00564C22" w:rsidRPr="5404FA76" w:rsidRDefault="009B1AF1" w:rsidP="00564C22">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1ECF264E" w14:textId="77777777" w:rsidR="00564C22" w:rsidRDefault="009B1AF1" w:rsidP="00564C22">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BFD41A0" w14:textId="77777777" w:rsidR="00564C22" w:rsidRDefault="009B1AF1" w:rsidP="00564C22">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0DCB4EF3" w14:textId="77777777" w:rsidR="00564C22" w:rsidRDefault="009B1AF1" w:rsidP="00564C22">
      <w:pPr>
        <w:pStyle w:val="Code"/>
      </w:pPr>
      <w:r>
        <w:rPr>
          <w:color w:val="31849B" w:themeColor="accent5" w:themeShade="BF"/>
        </w:rPr>
        <w:t xml:space="preserve">  &lt;xs:sequence&gt;</w:t>
      </w:r>
    </w:p>
    <w:p w14:paraId="4BA0801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675FCF72" w14:textId="77777777" w:rsidR="00564C22" w:rsidRDefault="009B1AF1" w:rsidP="00564C22">
      <w:pPr>
        <w:pStyle w:val="Code"/>
      </w:pPr>
      <w:r>
        <w:rPr>
          <w:color w:val="31849B" w:themeColor="accent5" w:themeShade="BF"/>
        </w:rPr>
        <w:t xml:space="preserve">  &lt;/xs:sequence&gt;</w:t>
      </w:r>
    </w:p>
    <w:p w14:paraId="61A62C5E"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F00F7D4" w14:textId="77777777" w:rsidR="00564C22" w:rsidRDefault="009B1AF1" w:rsidP="00564C22">
      <w:pPr>
        <w:pStyle w:val="Code"/>
      </w:pPr>
      <w:r>
        <w:rPr>
          <w:color w:val="31849B" w:themeColor="accent5" w:themeShade="BF"/>
        </w:rPr>
        <w:t>&lt;/xs:complexType&gt;</w:t>
      </w:r>
    </w:p>
    <w:p w14:paraId="23304627"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14:paraId="0DFFFA3F" w14:textId="77777777" w:rsidR="00564C22" w:rsidRDefault="009B1AF1" w:rsidP="00564C22">
      <w:pPr>
        <w:pStyle w:val="berschrift3"/>
      </w:pPr>
      <w:bookmarkStart w:id="410" w:name="_RefComp3A028835"/>
      <w:bookmarkStart w:id="411" w:name="_Toc983656"/>
      <w:r>
        <w:t>Component SignedReferences</w:t>
      </w:r>
      <w:bookmarkEnd w:id="410"/>
      <w:bookmarkEnd w:id="411"/>
    </w:p>
    <w:p w14:paraId="302FFF94" w14:textId="77777777" w:rsidR="00564C22" w:rsidRDefault="001725A5" w:rsidP="00564C22">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14:paraId="3C6CAF8D" w14:textId="77777777" w:rsidR="00564C22" w:rsidRDefault="009B1AF1" w:rsidP="00564C22">
      <w:r>
        <w:t>Below follows a list of the sub-components that constitute this component:</w:t>
      </w:r>
    </w:p>
    <w:p w14:paraId="30978572" w14:textId="77777777" w:rsidR="00564C22" w:rsidRDefault="009B1AF1" w:rsidP="00564C22">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14:paraId="3FE73C5B" w14:textId="77777777" w:rsidR="00564C22" w:rsidRDefault="009B1AF1" w:rsidP="00564C22">
      <w:pPr>
        <w:pStyle w:val="berschrift4"/>
      </w:pPr>
      <w:bookmarkStart w:id="412" w:name="_Toc983657"/>
      <w:r>
        <w:t>SignedReferences – JSON Syntax</w:t>
      </w:r>
      <w:bookmarkEnd w:id="412"/>
    </w:p>
    <w:p w14:paraId="25035603"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0C077A9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520A960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6FA54" w14:textId="77777777" w:rsidR="00564C22" w:rsidRDefault="009B1AF1" w:rsidP="00564C22">
            <w:pPr>
              <w:pStyle w:val="Beschriftung"/>
            </w:pPr>
            <w:r>
              <w:t>Element</w:t>
            </w:r>
          </w:p>
        </w:tc>
        <w:tc>
          <w:tcPr>
            <w:tcW w:w="4675" w:type="dxa"/>
          </w:tcPr>
          <w:p w14:paraId="3EEE2B9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F6B5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2B168F"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3F0D61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5414C3B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BA44454" w14:textId="77777777" w:rsidR="00564C22" w:rsidRDefault="009B1AF1" w:rsidP="00564C22">
      <w:pPr>
        <w:pStyle w:val="Code"/>
        <w:spacing w:line="259" w:lineRule="auto"/>
      </w:pPr>
      <w:r>
        <w:rPr>
          <w:color w:val="31849B" w:themeColor="accent5" w:themeShade="BF"/>
        </w:rPr>
        <w:t>"dss2-SignedReferencesType"</w:t>
      </w:r>
      <w:r>
        <w:t>: {</w:t>
      </w:r>
    </w:p>
    <w:p w14:paraId="27DE1AF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EBE38E6" w14:textId="77777777" w:rsidR="00564C22" w:rsidRDefault="009B1AF1" w:rsidP="00564C22">
      <w:pPr>
        <w:pStyle w:val="Code"/>
        <w:spacing w:line="259" w:lineRule="auto"/>
      </w:pPr>
      <w:r>
        <w:rPr>
          <w:color w:val="31849B" w:themeColor="accent5" w:themeShade="BF"/>
        </w:rPr>
        <w:t xml:space="preserve">  "properties"</w:t>
      </w:r>
      <w:r>
        <w:t>: {</w:t>
      </w:r>
    </w:p>
    <w:p w14:paraId="329992FE" w14:textId="77777777" w:rsidR="00564C22" w:rsidRDefault="009B1AF1" w:rsidP="00564C22">
      <w:pPr>
        <w:pStyle w:val="Code"/>
        <w:spacing w:line="259" w:lineRule="auto"/>
      </w:pPr>
      <w:r>
        <w:rPr>
          <w:color w:val="31849B" w:themeColor="accent5" w:themeShade="BF"/>
        </w:rPr>
        <w:t xml:space="preserve">    "signedRef"</w:t>
      </w:r>
      <w:r>
        <w:t>: {</w:t>
      </w:r>
    </w:p>
    <w:p w14:paraId="48A8E00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1A770DF" w14:textId="77777777" w:rsidR="00564C22" w:rsidRDefault="009B1AF1" w:rsidP="00564C22">
      <w:pPr>
        <w:pStyle w:val="Code"/>
        <w:spacing w:line="259" w:lineRule="auto"/>
      </w:pPr>
      <w:r>
        <w:rPr>
          <w:color w:val="31849B" w:themeColor="accent5" w:themeShade="BF"/>
        </w:rPr>
        <w:t xml:space="preserve">      "items"</w:t>
      </w:r>
      <w:r>
        <w:t>: {</w:t>
      </w:r>
    </w:p>
    <w:p w14:paraId="5FA1C5F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5C33B1D3" w14:textId="77777777" w:rsidR="00564C22" w:rsidRDefault="009B1AF1" w:rsidP="00564C22">
      <w:pPr>
        <w:pStyle w:val="Code"/>
        <w:spacing w:line="259" w:lineRule="auto"/>
      </w:pPr>
      <w:r>
        <w:t xml:space="preserve">      }</w:t>
      </w:r>
    </w:p>
    <w:p w14:paraId="4639CE7C" w14:textId="77777777" w:rsidR="00564C22" w:rsidRDefault="009B1AF1" w:rsidP="00564C22">
      <w:pPr>
        <w:pStyle w:val="Code"/>
        <w:spacing w:line="259" w:lineRule="auto"/>
      </w:pPr>
      <w:r>
        <w:t xml:space="preserve">    }</w:t>
      </w:r>
    </w:p>
    <w:p w14:paraId="32B334ED" w14:textId="77777777" w:rsidR="00564C22" w:rsidRDefault="009B1AF1" w:rsidP="00564C22">
      <w:pPr>
        <w:pStyle w:val="Code"/>
        <w:spacing w:line="259" w:lineRule="auto"/>
      </w:pPr>
      <w:r>
        <w:t xml:space="preserve">  },</w:t>
      </w:r>
    </w:p>
    <w:p w14:paraId="200245A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"signedRef"</w:t>
      </w:r>
      <w:r>
        <w:t>]</w:t>
      </w:r>
    </w:p>
    <w:p w14:paraId="12381F65" w14:textId="77777777" w:rsidR="00564C22" w:rsidRDefault="009B1AF1" w:rsidP="00564C22">
      <w:pPr>
        <w:pStyle w:val="Code"/>
        <w:spacing w:line="259" w:lineRule="auto"/>
      </w:pPr>
      <w:r>
        <w:t>}</w:t>
      </w:r>
    </w:p>
    <w:p w14:paraId="0E1930D9" w14:textId="77777777" w:rsidR="00564C22" w:rsidRDefault="00564C22" w:rsidP="00564C22"/>
    <w:p w14:paraId="7773AF6C" w14:textId="77777777" w:rsidR="00564C22" w:rsidRDefault="009B1AF1" w:rsidP="00564C22">
      <w:pPr>
        <w:pStyle w:val="berschrift4"/>
      </w:pPr>
      <w:bookmarkStart w:id="413" w:name="_Toc983658"/>
      <w:r>
        <w:t>SignedReferences – XML Syntax</w:t>
      </w:r>
      <w:bookmarkEnd w:id="413"/>
    </w:p>
    <w:p w14:paraId="2C1DC416" w14:textId="77777777" w:rsidR="00564C22" w:rsidRPr="5404FA76" w:rsidRDefault="009B1AF1" w:rsidP="00564C22">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CF85198"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5EE04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2BCED624" w14:textId="77777777" w:rsidR="00564C22" w:rsidRDefault="009B1AF1" w:rsidP="00564C22">
      <w:pPr>
        <w:pStyle w:val="Code"/>
      </w:pPr>
      <w:r>
        <w:rPr>
          <w:color w:val="31849B" w:themeColor="accent5" w:themeShade="BF"/>
        </w:rPr>
        <w:t xml:space="preserve">  &lt;xs:sequence&gt;</w:t>
      </w:r>
    </w:p>
    <w:p w14:paraId="38F9EE75"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73DCE00" w14:textId="77777777" w:rsidR="00564C22" w:rsidRDefault="009B1AF1" w:rsidP="00564C22">
      <w:pPr>
        <w:pStyle w:val="Code"/>
      </w:pPr>
      <w:r>
        <w:rPr>
          <w:color w:val="31849B" w:themeColor="accent5" w:themeShade="BF"/>
        </w:rPr>
        <w:t xml:space="preserve">  &lt;/xs:sequence&gt;</w:t>
      </w:r>
    </w:p>
    <w:p w14:paraId="4914CB7D" w14:textId="77777777" w:rsidR="00564C22" w:rsidRDefault="009B1AF1" w:rsidP="00564C22">
      <w:pPr>
        <w:pStyle w:val="Code"/>
      </w:pPr>
      <w:r>
        <w:rPr>
          <w:color w:val="31849B" w:themeColor="accent5" w:themeShade="BF"/>
        </w:rPr>
        <w:t>&lt;/xs:complexType&gt;</w:t>
      </w:r>
    </w:p>
    <w:p w14:paraId="3DCF4D0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14:paraId="54CBF956" w14:textId="77777777" w:rsidR="00564C22" w:rsidRDefault="009B1AF1" w:rsidP="00564C22">
      <w:pPr>
        <w:pStyle w:val="berschrift3"/>
      </w:pPr>
      <w:bookmarkStart w:id="414" w:name="_RefComp4D2F9EE5"/>
      <w:bookmarkStart w:id="415" w:name="_Toc983659"/>
      <w:r>
        <w:t>Component SignedReference</w:t>
      </w:r>
      <w:bookmarkEnd w:id="414"/>
      <w:bookmarkEnd w:id="415"/>
    </w:p>
    <w:p w14:paraId="30293D9F" w14:textId="77777777" w:rsidR="00564C22" w:rsidRDefault="001725A5" w:rsidP="00564C22">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14:paraId="392DCD63" w14:textId="77777777" w:rsidR="00564C22" w:rsidRDefault="009B1AF1" w:rsidP="00564C22">
      <w:r>
        <w:t>Below follows a list of the sub-components that constitute this component:</w:t>
      </w:r>
    </w:p>
    <w:p w14:paraId="2D2D1387" w14:textId="77777777" w:rsidR="00564C22" w:rsidRDefault="009B1AF1" w:rsidP="00564C22">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14:paraId="3552DD3D" w14:textId="77777777" w:rsidR="00564C22" w:rsidRDefault="009B1AF1" w:rsidP="00564C22">
      <w:pPr>
        <w:pStyle w:val="Member"/>
      </w:pPr>
      <w:r>
        <w:t xml:space="preserve">The </w:t>
      </w:r>
      <w:r w:rsidRPr="35C1378D">
        <w:rPr>
          <w:rStyle w:val="Datatype"/>
        </w:rPr>
        <w:t>WhichDocument</w:t>
      </w:r>
      <w:r>
        <w:t xml:space="preserve"> element MUST contain one instance of a unique identifier reference. </w:t>
      </w:r>
      <w:r w:rsidRPr="003A06D0">
        <w:t xml:space="preserve">This defines which input </w:t>
      </w:r>
      <w:r w:rsidR="001579B5" w:rsidRPr="001579B5">
        <w:rPr>
          <w:rStyle w:val="Datatype"/>
        </w:rPr>
        <w:t>DocumentBase</w:t>
      </w:r>
      <w:r w:rsidR="001579B5">
        <w:t xml:space="preserve"> component</w:t>
      </w:r>
      <w:r w:rsidRPr="003A06D0">
        <w:t xml:space="preserve"> this reference refers to.</w:t>
      </w:r>
    </w:p>
    <w:p w14:paraId="46FE33AB"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14:paraId="2110FE0A" w14:textId="77777777" w:rsidR="00564C22" w:rsidRDefault="009B1AF1" w:rsidP="00564C22">
      <w:pPr>
        <w:pStyle w:val="Member"/>
      </w:pPr>
      <w:r>
        <w:t xml:space="preserve">The OPTIONAL </w:t>
      </w:r>
      <w:r w:rsidRPr="35C1378D">
        <w:rPr>
          <w:rStyle w:val="Datatype"/>
        </w:rPr>
        <w:t>RefId</w:t>
      </w:r>
      <w:r>
        <w:t xml:space="preserve"> element, if present, MUST contain one instance of a string.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14:paraId="23EE9416" w14:textId="77777777" w:rsidR="00564C22" w:rsidRDefault="009B1AF1" w:rsidP="00564C22">
      <w:pPr>
        <w:pStyle w:val="berschrift4"/>
      </w:pPr>
      <w:bookmarkStart w:id="416" w:name="_Toc983660"/>
      <w:r>
        <w:t>SignedReference – JSON Syntax</w:t>
      </w:r>
      <w:bookmarkEnd w:id="416"/>
    </w:p>
    <w:p w14:paraId="12B3CA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1664388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EE8BA3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D84225" w14:textId="77777777" w:rsidR="00564C22" w:rsidRDefault="009B1AF1" w:rsidP="00564C22">
            <w:pPr>
              <w:pStyle w:val="Beschriftung"/>
            </w:pPr>
            <w:r>
              <w:t>Element</w:t>
            </w:r>
          </w:p>
        </w:tc>
        <w:tc>
          <w:tcPr>
            <w:tcW w:w="4675" w:type="dxa"/>
          </w:tcPr>
          <w:p w14:paraId="0C6E4F66"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E9696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3DD396"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BEAED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80DB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0A0C62"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68A05D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39696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A2B03C"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194FC0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75581C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10ED59"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1B6E6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504463E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AB8E87C" w14:textId="77777777" w:rsidR="00564C22" w:rsidRDefault="009B1AF1" w:rsidP="00564C22">
      <w:pPr>
        <w:pStyle w:val="Code"/>
        <w:spacing w:line="259" w:lineRule="auto"/>
      </w:pPr>
      <w:r>
        <w:rPr>
          <w:color w:val="31849B" w:themeColor="accent5" w:themeShade="BF"/>
        </w:rPr>
        <w:t>"dss2-SignedReferenceType"</w:t>
      </w:r>
      <w:r>
        <w:t>: {</w:t>
      </w:r>
    </w:p>
    <w:p w14:paraId="52BBC1E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80A8121" w14:textId="77777777" w:rsidR="00564C22" w:rsidRDefault="009B1AF1" w:rsidP="00564C22">
      <w:pPr>
        <w:pStyle w:val="Code"/>
        <w:spacing w:line="259" w:lineRule="auto"/>
      </w:pPr>
      <w:r>
        <w:rPr>
          <w:color w:val="31849B" w:themeColor="accent5" w:themeShade="BF"/>
        </w:rPr>
        <w:t xml:space="preserve">  "properties"</w:t>
      </w:r>
      <w:r>
        <w:t>: {</w:t>
      </w:r>
    </w:p>
    <w:p w14:paraId="16088A09" w14:textId="77777777" w:rsidR="00564C22" w:rsidRDefault="009B1AF1" w:rsidP="00564C22">
      <w:pPr>
        <w:pStyle w:val="Code"/>
        <w:spacing w:line="259" w:lineRule="auto"/>
      </w:pPr>
      <w:r>
        <w:rPr>
          <w:color w:val="31849B" w:themeColor="accent5" w:themeShade="BF"/>
        </w:rPr>
        <w:t xml:space="preserve">    "transforms"</w:t>
      </w:r>
      <w:r>
        <w:t>: {</w:t>
      </w:r>
    </w:p>
    <w:p w14:paraId="60A433D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16659E44" w14:textId="77777777" w:rsidR="00564C22" w:rsidRDefault="009B1AF1" w:rsidP="00564C22">
      <w:pPr>
        <w:pStyle w:val="Code"/>
        <w:spacing w:line="259" w:lineRule="auto"/>
      </w:pPr>
      <w:r>
        <w:t xml:space="preserve">    },</w:t>
      </w:r>
    </w:p>
    <w:p w14:paraId="53756467" w14:textId="77777777" w:rsidR="00564C22" w:rsidRDefault="009B1AF1" w:rsidP="00564C22">
      <w:pPr>
        <w:pStyle w:val="Code"/>
        <w:spacing w:line="259" w:lineRule="auto"/>
      </w:pPr>
      <w:r>
        <w:rPr>
          <w:color w:val="31849B" w:themeColor="accent5" w:themeShade="BF"/>
        </w:rPr>
        <w:lastRenderedPageBreak/>
        <w:t xml:space="preserve">    "whichDoc"</w:t>
      </w:r>
      <w:r>
        <w:t>: {</w:t>
      </w:r>
    </w:p>
    <w:p w14:paraId="5999AB1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74686B8" w14:textId="77777777" w:rsidR="00564C22" w:rsidRDefault="009B1AF1" w:rsidP="00564C22">
      <w:pPr>
        <w:pStyle w:val="Code"/>
        <w:spacing w:line="259" w:lineRule="auto"/>
      </w:pPr>
      <w:r>
        <w:t xml:space="preserve">    },</w:t>
      </w:r>
    </w:p>
    <w:p w14:paraId="67AB4577" w14:textId="77777777" w:rsidR="00564C22" w:rsidRDefault="009B1AF1" w:rsidP="00564C22">
      <w:pPr>
        <w:pStyle w:val="Code"/>
        <w:spacing w:line="259" w:lineRule="auto"/>
      </w:pPr>
      <w:r>
        <w:rPr>
          <w:color w:val="31849B" w:themeColor="accent5" w:themeShade="BF"/>
        </w:rPr>
        <w:t xml:space="preserve">    "refURI"</w:t>
      </w:r>
      <w:r>
        <w:t>: {</w:t>
      </w:r>
    </w:p>
    <w:p w14:paraId="3094D38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884A296" w14:textId="77777777" w:rsidR="00564C22" w:rsidRDefault="009B1AF1" w:rsidP="00564C22">
      <w:pPr>
        <w:pStyle w:val="Code"/>
        <w:spacing w:line="259" w:lineRule="auto"/>
      </w:pPr>
      <w:r>
        <w:t xml:space="preserve">    },</w:t>
      </w:r>
    </w:p>
    <w:p w14:paraId="735E3094" w14:textId="77777777" w:rsidR="00564C22" w:rsidRDefault="009B1AF1" w:rsidP="00564C22">
      <w:pPr>
        <w:pStyle w:val="Code"/>
        <w:spacing w:line="259" w:lineRule="auto"/>
      </w:pPr>
      <w:r>
        <w:rPr>
          <w:color w:val="31849B" w:themeColor="accent5" w:themeShade="BF"/>
        </w:rPr>
        <w:t xml:space="preserve">    "refId"</w:t>
      </w:r>
      <w:r>
        <w:t>: {</w:t>
      </w:r>
    </w:p>
    <w:p w14:paraId="7F7A80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9A71756" w14:textId="77777777" w:rsidR="00564C22" w:rsidRDefault="009B1AF1" w:rsidP="00564C22">
      <w:pPr>
        <w:pStyle w:val="Code"/>
        <w:spacing w:line="259" w:lineRule="auto"/>
      </w:pPr>
      <w:r>
        <w:t xml:space="preserve">    }</w:t>
      </w:r>
    </w:p>
    <w:p w14:paraId="3A36F16B" w14:textId="77777777" w:rsidR="00564C22" w:rsidRDefault="009B1AF1" w:rsidP="00564C22">
      <w:pPr>
        <w:pStyle w:val="Code"/>
        <w:spacing w:line="259" w:lineRule="auto"/>
      </w:pPr>
      <w:r>
        <w:t xml:space="preserve">  },</w:t>
      </w:r>
    </w:p>
    <w:p w14:paraId="68D872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"whichDoc"</w:t>
      </w:r>
      <w:r>
        <w:t>]</w:t>
      </w:r>
    </w:p>
    <w:p w14:paraId="529B86C7" w14:textId="77777777" w:rsidR="00564C22" w:rsidRDefault="009B1AF1" w:rsidP="00564C22">
      <w:pPr>
        <w:pStyle w:val="Code"/>
        <w:spacing w:line="259" w:lineRule="auto"/>
      </w:pPr>
      <w:r>
        <w:t>}</w:t>
      </w:r>
    </w:p>
    <w:p w14:paraId="338E7362" w14:textId="77777777" w:rsidR="00564C22" w:rsidRDefault="00564C22" w:rsidP="00564C22"/>
    <w:p w14:paraId="7AED5070" w14:textId="77777777" w:rsidR="00564C22" w:rsidRDefault="009B1AF1" w:rsidP="00564C22">
      <w:pPr>
        <w:pStyle w:val="berschrift4"/>
      </w:pPr>
      <w:bookmarkStart w:id="417" w:name="_Toc983661"/>
      <w:r>
        <w:t>SignedReference – XML Syntax</w:t>
      </w:r>
      <w:bookmarkEnd w:id="417"/>
    </w:p>
    <w:p w14:paraId="7D33D0B8" w14:textId="77777777" w:rsidR="00564C22" w:rsidRPr="5404FA76" w:rsidRDefault="009B1AF1" w:rsidP="00564C22">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47DB22BF" w14:textId="77777777" w:rsidR="00564C22" w:rsidRDefault="009B1AF1" w:rsidP="00564C22">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D0D5A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32A0259B" w14:textId="77777777" w:rsidR="00564C22" w:rsidRDefault="009B1AF1" w:rsidP="00564C22">
      <w:pPr>
        <w:pStyle w:val="Code"/>
      </w:pPr>
      <w:r>
        <w:rPr>
          <w:color w:val="31849B" w:themeColor="accent5" w:themeShade="BF"/>
        </w:rPr>
        <w:t xml:space="preserve">  &lt;xs:sequence&gt;</w:t>
      </w:r>
    </w:p>
    <w:p w14:paraId="44CF73E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EB238" w14:textId="77777777" w:rsidR="00564C22" w:rsidRDefault="009B1AF1" w:rsidP="00564C22">
      <w:pPr>
        <w:pStyle w:val="Code"/>
      </w:pPr>
      <w:r>
        <w:rPr>
          <w:color w:val="31849B" w:themeColor="accent5" w:themeShade="BF"/>
        </w:rPr>
        <w:t xml:space="preserve">  &lt;/xs:sequence&gt;</w:t>
      </w:r>
    </w:p>
    <w:p w14:paraId="142802D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E0276B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90CDD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13604B5" w14:textId="77777777" w:rsidR="00564C22" w:rsidRDefault="009B1AF1" w:rsidP="00564C22">
      <w:pPr>
        <w:pStyle w:val="Code"/>
      </w:pPr>
      <w:r>
        <w:rPr>
          <w:color w:val="31849B" w:themeColor="accent5" w:themeShade="BF"/>
        </w:rPr>
        <w:t>&lt;/xs:complexType&gt;</w:t>
      </w:r>
    </w:p>
    <w:p w14:paraId="605F456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14:paraId="41F77736" w14:textId="77777777" w:rsidR="00564C22" w:rsidRDefault="009B1AF1" w:rsidP="00564C22">
      <w:pPr>
        <w:pStyle w:val="berschrift3"/>
      </w:pPr>
      <w:bookmarkStart w:id="418" w:name="_RefCompE4381A2D"/>
      <w:bookmarkStart w:id="419" w:name="_Toc983662"/>
      <w:r>
        <w:t>Component VerifyManifestResults</w:t>
      </w:r>
      <w:bookmarkEnd w:id="418"/>
      <w:bookmarkEnd w:id="419"/>
    </w:p>
    <w:p w14:paraId="4DA51BD2" w14:textId="77777777" w:rsidR="00564C22" w:rsidRDefault="001725A5" w:rsidP="00564C22">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14:paraId="522932E3" w14:textId="77777777" w:rsidR="00564C22" w:rsidRDefault="009B1AF1" w:rsidP="00564C22">
      <w:r>
        <w:t>Below follows a list of the sub-components that constitute this component:</w:t>
      </w:r>
    </w:p>
    <w:p w14:paraId="11920203" w14:textId="77777777" w:rsidR="00564C22" w:rsidRDefault="009B1AF1" w:rsidP="00564C22">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14:paraId="2963F4DF" w14:textId="77777777" w:rsidR="00564C22" w:rsidRDefault="009B1AF1" w:rsidP="00564C22">
      <w:pPr>
        <w:pStyle w:val="berschrift4"/>
      </w:pPr>
      <w:bookmarkStart w:id="420" w:name="_Toc983663"/>
      <w:r>
        <w:t>VerifyManifestResults – JSON Syntax</w:t>
      </w:r>
      <w:bookmarkEnd w:id="420"/>
    </w:p>
    <w:p w14:paraId="7AB5E94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2FC4041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F8C2AE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DDCD63" w14:textId="77777777" w:rsidR="00564C22" w:rsidRDefault="009B1AF1" w:rsidP="00564C22">
            <w:pPr>
              <w:pStyle w:val="Beschriftung"/>
            </w:pPr>
            <w:r>
              <w:t>Element</w:t>
            </w:r>
          </w:p>
        </w:tc>
        <w:tc>
          <w:tcPr>
            <w:tcW w:w="4675" w:type="dxa"/>
          </w:tcPr>
          <w:p w14:paraId="111CF9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7159A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63043"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088666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14:paraId="02E188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13741FA" w14:textId="77777777" w:rsidR="00564C22" w:rsidRDefault="009B1AF1" w:rsidP="00564C22">
      <w:pPr>
        <w:pStyle w:val="Code"/>
        <w:spacing w:line="259" w:lineRule="auto"/>
      </w:pPr>
      <w:r>
        <w:rPr>
          <w:color w:val="31849B" w:themeColor="accent5" w:themeShade="BF"/>
        </w:rPr>
        <w:lastRenderedPageBreak/>
        <w:t>"dss2-VerifyManifestResultsType"</w:t>
      </w:r>
      <w:r>
        <w:t>: {</w:t>
      </w:r>
    </w:p>
    <w:p w14:paraId="5FEAD04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E4587C4" w14:textId="77777777" w:rsidR="00564C22" w:rsidRDefault="009B1AF1" w:rsidP="00564C22">
      <w:pPr>
        <w:pStyle w:val="Code"/>
        <w:spacing w:line="259" w:lineRule="auto"/>
      </w:pPr>
      <w:r>
        <w:rPr>
          <w:color w:val="31849B" w:themeColor="accent5" w:themeShade="BF"/>
        </w:rPr>
        <w:t xml:space="preserve">  "properties"</w:t>
      </w:r>
      <w:r>
        <w:t>: {</w:t>
      </w:r>
    </w:p>
    <w:p w14:paraId="5C763EB9" w14:textId="77777777" w:rsidR="00564C22" w:rsidRDefault="009B1AF1" w:rsidP="00564C22">
      <w:pPr>
        <w:pStyle w:val="Code"/>
        <w:spacing w:line="259" w:lineRule="auto"/>
      </w:pPr>
      <w:r>
        <w:rPr>
          <w:color w:val="31849B" w:themeColor="accent5" w:themeShade="BF"/>
        </w:rPr>
        <w:t xml:space="preserve">    "result"</w:t>
      </w:r>
      <w:r>
        <w:t>: {</w:t>
      </w:r>
    </w:p>
    <w:p w14:paraId="3F5114D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499BA47" w14:textId="77777777" w:rsidR="00564C22" w:rsidRDefault="009B1AF1" w:rsidP="00564C22">
      <w:pPr>
        <w:pStyle w:val="Code"/>
        <w:spacing w:line="259" w:lineRule="auto"/>
      </w:pPr>
      <w:r>
        <w:rPr>
          <w:color w:val="31849B" w:themeColor="accent5" w:themeShade="BF"/>
        </w:rPr>
        <w:t xml:space="preserve">      "items"</w:t>
      </w:r>
      <w:r>
        <w:t>: {</w:t>
      </w:r>
    </w:p>
    <w:p w14:paraId="388BE96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A868D7A" w14:textId="77777777" w:rsidR="00564C22" w:rsidRDefault="009B1AF1" w:rsidP="00564C22">
      <w:pPr>
        <w:pStyle w:val="Code"/>
        <w:spacing w:line="259" w:lineRule="auto"/>
      </w:pPr>
      <w:r>
        <w:t xml:space="preserve">      }</w:t>
      </w:r>
    </w:p>
    <w:p w14:paraId="46EE78D5" w14:textId="77777777" w:rsidR="00564C22" w:rsidRDefault="009B1AF1" w:rsidP="00564C22">
      <w:pPr>
        <w:pStyle w:val="Code"/>
        <w:spacing w:line="259" w:lineRule="auto"/>
      </w:pPr>
      <w:r>
        <w:t xml:space="preserve">    }</w:t>
      </w:r>
    </w:p>
    <w:p w14:paraId="459E525A" w14:textId="77777777" w:rsidR="00564C22" w:rsidRDefault="009B1AF1" w:rsidP="00564C22">
      <w:pPr>
        <w:pStyle w:val="Code"/>
        <w:spacing w:line="259" w:lineRule="auto"/>
      </w:pPr>
      <w:r>
        <w:t xml:space="preserve">  },</w:t>
      </w:r>
    </w:p>
    <w:p w14:paraId="65CA31C4"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"result"</w:t>
      </w:r>
      <w:r>
        <w:t>]</w:t>
      </w:r>
    </w:p>
    <w:p w14:paraId="18E41BB3" w14:textId="77777777" w:rsidR="00564C22" w:rsidRDefault="009B1AF1" w:rsidP="00564C22">
      <w:pPr>
        <w:pStyle w:val="Code"/>
        <w:spacing w:line="259" w:lineRule="auto"/>
      </w:pPr>
      <w:r>
        <w:t>}</w:t>
      </w:r>
    </w:p>
    <w:p w14:paraId="0207604C" w14:textId="77777777" w:rsidR="00564C22" w:rsidRDefault="00564C22" w:rsidP="00564C22"/>
    <w:p w14:paraId="7005F4E9" w14:textId="77777777" w:rsidR="00564C22" w:rsidRDefault="009B1AF1" w:rsidP="00564C22">
      <w:pPr>
        <w:pStyle w:val="berschrift4"/>
      </w:pPr>
      <w:bookmarkStart w:id="421" w:name="_Toc983664"/>
      <w:r>
        <w:t>VerifyManifestResults – XML Syntax</w:t>
      </w:r>
      <w:bookmarkEnd w:id="421"/>
    </w:p>
    <w:p w14:paraId="2F917C6B" w14:textId="77777777" w:rsidR="00564C22" w:rsidRPr="5404FA76" w:rsidRDefault="009B1AF1" w:rsidP="00564C22">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7B5EE351" w14:textId="77777777" w:rsidR="00564C22" w:rsidRDefault="009B1AF1" w:rsidP="00564C22">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243A17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7795788A" w14:textId="77777777" w:rsidR="00564C22" w:rsidRDefault="009B1AF1" w:rsidP="00564C22">
      <w:pPr>
        <w:pStyle w:val="Code"/>
      </w:pPr>
      <w:r>
        <w:rPr>
          <w:color w:val="31849B" w:themeColor="accent5" w:themeShade="BF"/>
        </w:rPr>
        <w:t xml:space="preserve">  &lt;xs:sequence&gt;</w:t>
      </w:r>
    </w:p>
    <w:p w14:paraId="3C3E361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9AD760E" w14:textId="77777777" w:rsidR="00564C22" w:rsidRDefault="009B1AF1" w:rsidP="00564C22">
      <w:pPr>
        <w:pStyle w:val="Code"/>
      </w:pPr>
      <w:r>
        <w:rPr>
          <w:color w:val="31849B" w:themeColor="accent5" w:themeShade="BF"/>
        </w:rPr>
        <w:t xml:space="preserve">  &lt;/xs:sequence&gt;</w:t>
      </w:r>
    </w:p>
    <w:p w14:paraId="4E96DA4A" w14:textId="77777777" w:rsidR="00564C22" w:rsidRDefault="009B1AF1" w:rsidP="00564C22">
      <w:pPr>
        <w:pStyle w:val="Code"/>
      </w:pPr>
      <w:r>
        <w:rPr>
          <w:color w:val="31849B" w:themeColor="accent5" w:themeShade="BF"/>
        </w:rPr>
        <w:t>&lt;/xs:complexType&gt;</w:t>
      </w:r>
    </w:p>
    <w:p w14:paraId="0C41359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14:paraId="3CB2444A" w14:textId="77777777" w:rsidR="00564C22" w:rsidRDefault="009B1AF1" w:rsidP="00564C22">
      <w:pPr>
        <w:pStyle w:val="berschrift3"/>
      </w:pPr>
      <w:bookmarkStart w:id="422" w:name="_RefComp436DAB8C"/>
      <w:bookmarkStart w:id="423" w:name="_Toc983665"/>
      <w:r>
        <w:t>Component ManifestResult</w:t>
      </w:r>
      <w:bookmarkEnd w:id="422"/>
      <w:bookmarkEnd w:id="423"/>
    </w:p>
    <w:p w14:paraId="1DF2A194" w14:textId="77777777" w:rsidR="00564C22" w:rsidRDefault="001725A5" w:rsidP="00564C22">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14:paraId="002D6451" w14:textId="77777777" w:rsidR="00564C22" w:rsidRDefault="009B1AF1" w:rsidP="00564C22">
      <w:r>
        <w:t>Below follows a list of the sub-components that constitute this component:</w:t>
      </w:r>
    </w:p>
    <w:p w14:paraId="686E17B8" w14:textId="77777777" w:rsidR="00564C22" w:rsidRDefault="009B1AF1" w:rsidP="00564C22">
      <w:pPr>
        <w:pStyle w:val="Member"/>
      </w:pPr>
      <w:r>
        <w:t xml:space="preserve">The </w:t>
      </w:r>
      <w:r w:rsidRPr="35C1378D">
        <w:rPr>
          <w:rStyle w:val="Datatype"/>
        </w:rPr>
        <w:t>ReferenceXpath</w:t>
      </w:r>
      <w:r>
        <w:t xml:space="preserve"> element MUST contain one instance of a string. </w:t>
      </w:r>
      <w:r w:rsidRPr="003A06D0">
        <w:t>This element identifies the manifest reference, in the XML signature, to which this result pertains.</w:t>
      </w:r>
    </w:p>
    <w:p w14:paraId="6290D2B2" w14:textId="77777777" w:rsidR="00564C22" w:rsidRDefault="009B1AF1" w:rsidP="00564C22">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14:paraId="68EFF19F"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58153D5F" w14:textId="77777777" w:rsidR="00564C22" w:rsidRDefault="009B1AF1" w:rsidP="00564C22">
      <w:pPr>
        <w:pStyle w:val="berschrift4"/>
      </w:pPr>
      <w:bookmarkStart w:id="424" w:name="_Toc983666"/>
      <w:r>
        <w:t>ManifestResult – JSON Syntax</w:t>
      </w:r>
      <w:bookmarkEnd w:id="424"/>
    </w:p>
    <w:p w14:paraId="41E052D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55D68F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57FF91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5481D" w14:textId="77777777" w:rsidR="00564C22" w:rsidRDefault="009B1AF1" w:rsidP="00564C22">
            <w:pPr>
              <w:pStyle w:val="Beschriftung"/>
            </w:pPr>
            <w:r>
              <w:t>Element</w:t>
            </w:r>
          </w:p>
        </w:tc>
        <w:tc>
          <w:tcPr>
            <w:tcW w:w="4675" w:type="dxa"/>
          </w:tcPr>
          <w:p w14:paraId="19BC3D1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7CDC5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84A6FF" w14:textId="77777777" w:rsidR="00564C22" w:rsidRPr="002062A5" w:rsidRDefault="009B1AF1" w:rsidP="00564C22">
            <w:pPr>
              <w:pStyle w:val="Beschriftung"/>
              <w:rPr>
                <w:rStyle w:val="Datatype"/>
                <w:b w:val="0"/>
                <w:bCs w:val="0"/>
              </w:rPr>
            </w:pPr>
            <w:r w:rsidRPr="002062A5">
              <w:rPr>
                <w:rStyle w:val="Datatype"/>
              </w:rPr>
              <w:lastRenderedPageBreak/>
              <w:t>ReferenceXpath</w:t>
            </w:r>
          </w:p>
        </w:tc>
        <w:tc>
          <w:tcPr>
            <w:tcW w:w="4675" w:type="dxa"/>
          </w:tcPr>
          <w:p w14:paraId="7107803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2E8D47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2CCF68"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1E1DA8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61C14D9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92AC76B"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293142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4FCB5108"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5F0874F" w14:textId="77777777" w:rsidR="00564C22" w:rsidRDefault="009B1AF1" w:rsidP="00564C22">
      <w:pPr>
        <w:pStyle w:val="Code"/>
        <w:spacing w:line="259" w:lineRule="auto"/>
      </w:pPr>
      <w:r>
        <w:rPr>
          <w:color w:val="31849B" w:themeColor="accent5" w:themeShade="BF"/>
        </w:rPr>
        <w:t>"dss2-ManifestResultType"</w:t>
      </w:r>
      <w:r>
        <w:t>: {</w:t>
      </w:r>
    </w:p>
    <w:p w14:paraId="3783AE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1D0050C" w14:textId="77777777" w:rsidR="00564C22" w:rsidRDefault="009B1AF1" w:rsidP="00564C22">
      <w:pPr>
        <w:pStyle w:val="Code"/>
        <w:spacing w:line="259" w:lineRule="auto"/>
      </w:pPr>
      <w:r>
        <w:rPr>
          <w:color w:val="31849B" w:themeColor="accent5" w:themeShade="BF"/>
        </w:rPr>
        <w:t xml:space="preserve">  "properties"</w:t>
      </w:r>
      <w:r>
        <w:t>: {</w:t>
      </w:r>
    </w:p>
    <w:p w14:paraId="345E8908" w14:textId="77777777" w:rsidR="00564C22" w:rsidRDefault="009B1AF1" w:rsidP="00564C22">
      <w:pPr>
        <w:pStyle w:val="Code"/>
        <w:spacing w:line="259" w:lineRule="auto"/>
      </w:pPr>
      <w:r>
        <w:rPr>
          <w:color w:val="31849B" w:themeColor="accent5" w:themeShade="BF"/>
        </w:rPr>
        <w:t xml:space="preserve">    "xPath"</w:t>
      </w:r>
      <w:r>
        <w:t>: {</w:t>
      </w:r>
    </w:p>
    <w:p w14:paraId="29BBD26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5843CE6" w14:textId="77777777" w:rsidR="00564C22" w:rsidRDefault="009B1AF1" w:rsidP="00564C22">
      <w:pPr>
        <w:pStyle w:val="Code"/>
        <w:spacing w:line="259" w:lineRule="auto"/>
      </w:pPr>
      <w:r>
        <w:t xml:space="preserve">    },</w:t>
      </w:r>
    </w:p>
    <w:p w14:paraId="5D20F7DA" w14:textId="77777777" w:rsidR="00564C22" w:rsidRDefault="009B1AF1" w:rsidP="00564C22">
      <w:pPr>
        <w:pStyle w:val="Code"/>
        <w:spacing w:line="259" w:lineRule="auto"/>
      </w:pPr>
      <w:r>
        <w:rPr>
          <w:color w:val="31849B" w:themeColor="accent5" w:themeShade="BF"/>
        </w:rPr>
        <w:t xml:space="preserve">    "status"</w:t>
      </w:r>
      <w:r>
        <w:t>: {</w:t>
      </w:r>
    </w:p>
    <w:p w14:paraId="54D15E2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F15F6F3" w14:textId="77777777" w:rsidR="00564C22" w:rsidRDefault="009B1AF1" w:rsidP="00564C22">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08AFC0FE" w14:textId="77777777" w:rsidR="00564C22" w:rsidRDefault="009B1AF1" w:rsidP="00564C22">
      <w:pPr>
        <w:pStyle w:val="Code"/>
        <w:spacing w:line="259" w:lineRule="auto"/>
      </w:pPr>
      <w:r>
        <w:t xml:space="preserve">    },</w:t>
      </w:r>
    </w:p>
    <w:p w14:paraId="598B755D" w14:textId="77777777" w:rsidR="00564C22" w:rsidRDefault="009B1AF1" w:rsidP="00564C22">
      <w:pPr>
        <w:pStyle w:val="Code"/>
        <w:spacing w:line="259" w:lineRule="auto"/>
      </w:pPr>
      <w:r>
        <w:rPr>
          <w:color w:val="31849B" w:themeColor="accent5" w:themeShade="BF"/>
        </w:rPr>
        <w:t xml:space="preserve">    "nsDecl"</w:t>
      </w:r>
      <w:r>
        <w:t>: {</w:t>
      </w:r>
    </w:p>
    <w:p w14:paraId="5622474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C14539D" w14:textId="77777777" w:rsidR="00564C22" w:rsidRDefault="009B1AF1" w:rsidP="00564C22">
      <w:pPr>
        <w:pStyle w:val="Code"/>
        <w:spacing w:line="259" w:lineRule="auto"/>
      </w:pPr>
      <w:r>
        <w:rPr>
          <w:color w:val="31849B" w:themeColor="accent5" w:themeShade="BF"/>
        </w:rPr>
        <w:t xml:space="preserve">      "items"</w:t>
      </w:r>
      <w:r>
        <w:t>: {</w:t>
      </w:r>
    </w:p>
    <w:p w14:paraId="32D8A76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3C9B979A" w14:textId="77777777" w:rsidR="00564C22" w:rsidRDefault="009B1AF1" w:rsidP="00564C22">
      <w:pPr>
        <w:pStyle w:val="Code"/>
        <w:spacing w:line="259" w:lineRule="auto"/>
      </w:pPr>
      <w:r>
        <w:t xml:space="preserve">      }</w:t>
      </w:r>
    </w:p>
    <w:p w14:paraId="3813BFB8" w14:textId="77777777" w:rsidR="00564C22" w:rsidRDefault="009B1AF1" w:rsidP="00564C22">
      <w:pPr>
        <w:pStyle w:val="Code"/>
        <w:spacing w:line="259" w:lineRule="auto"/>
      </w:pPr>
      <w:r>
        <w:t xml:space="preserve">    }</w:t>
      </w:r>
    </w:p>
    <w:p w14:paraId="68AEC856" w14:textId="77777777" w:rsidR="00564C22" w:rsidRDefault="009B1AF1" w:rsidP="00564C22">
      <w:pPr>
        <w:pStyle w:val="Code"/>
        <w:spacing w:line="259" w:lineRule="auto"/>
      </w:pPr>
      <w:r>
        <w:t xml:space="preserve">  },</w:t>
      </w:r>
    </w:p>
    <w:p w14:paraId="14488AE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3E0646FE" w14:textId="77777777" w:rsidR="00564C22" w:rsidRDefault="009B1AF1" w:rsidP="00564C22">
      <w:pPr>
        <w:pStyle w:val="Code"/>
        <w:spacing w:line="259" w:lineRule="auto"/>
      </w:pPr>
      <w:r>
        <w:t>}</w:t>
      </w:r>
    </w:p>
    <w:p w14:paraId="11DE4E26" w14:textId="77777777" w:rsidR="00564C22" w:rsidRDefault="00564C22" w:rsidP="00564C22"/>
    <w:p w14:paraId="1868D369" w14:textId="77777777" w:rsidR="00564C22" w:rsidRDefault="009B1AF1" w:rsidP="00564C22">
      <w:pPr>
        <w:pStyle w:val="berschrift4"/>
      </w:pPr>
      <w:bookmarkStart w:id="425" w:name="_Toc983667"/>
      <w:r>
        <w:t>ManifestResult – XML Syntax</w:t>
      </w:r>
      <w:bookmarkEnd w:id="425"/>
    </w:p>
    <w:p w14:paraId="08832130" w14:textId="77777777" w:rsidR="00564C22" w:rsidRPr="5404FA76" w:rsidRDefault="009B1AF1" w:rsidP="00564C22">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299CF133" w14:textId="77777777" w:rsidR="00564C22" w:rsidRDefault="009B1AF1" w:rsidP="00564C22">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DE054D"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547E114B" w14:textId="77777777" w:rsidR="00564C22" w:rsidRDefault="009B1AF1" w:rsidP="00564C22">
      <w:pPr>
        <w:pStyle w:val="Code"/>
      </w:pPr>
      <w:r>
        <w:rPr>
          <w:color w:val="31849B" w:themeColor="accent5" w:themeShade="BF"/>
        </w:rPr>
        <w:t xml:space="preserve">  &lt;xs:sequence&gt;</w:t>
      </w:r>
    </w:p>
    <w:p w14:paraId="036A5E8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2B984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420A438D" w14:textId="77777777" w:rsidR="00564C22" w:rsidRDefault="009B1AF1" w:rsidP="00564C22">
      <w:pPr>
        <w:pStyle w:val="Code"/>
      </w:pPr>
      <w:r>
        <w:rPr>
          <w:color w:val="31849B" w:themeColor="accent5" w:themeShade="BF"/>
        </w:rPr>
        <w:t xml:space="preserve">      &lt;xs:simpleType&gt;</w:t>
      </w:r>
    </w:p>
    <w:p w14:paraId="1ECE579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D03B7E9"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42B36758"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779084FD" w14:textId="77777777" w:rsidR="00564C22" w:rsidRDefault="009B1AF1" w:rsidP="00564C22">
      <w:pPr>
        <w:pStyle w:val="Code"/>
      </w:pPr>
      <w:r>
        <w:rPr>
          <w:color w:val="31849B" w:themeColor="accent5" w:themeShade="BF"/>
        </w:rPr>
        <w:t xml:space="preserve">        &lt;/xs:restriction&gt;</w:t>
      </w:r>
    </w:p>
    <w:p w14:paraId="7E4ADEEF" w14:textId="77777777" w:rsidR="00564C22" w:rsidRDefault="009B1AF1" w:rsidP="00564C22">
      <w:pPr>
        <w:pStyle w:val="Code"/>
      </w:pPr>
      <w:r>
        <w:rPr>
          <w:color w:val="31849B" w:themeColor="accent5" w:themeShade="BF"/>
        </w:rPr>
        <w:t xml:space="preserve">      &lt;/xs:simpleType&gt;</w:t>
      </w:r>
    </w:p>
    <w:p w14:paraId="19576EF0" w14:textId="77777777" w:rsidR="00564C22" w:rsidRDefault="009B1AF1" w:rsidP="00564C22">
      <w:pPr>
        <w:pStyle w:val="Code"/>
      </w:pPr>
      <w:r>
        <w:rPr>
          <w:color w:val="31849B" w:themeColor="accent5" w:themeShade="BF"/>
        </w:rPr>
        <w:t xml:space="preserve">    &lt;/xs:element&gt;</w:t>
      </w:r>
    </w:p>
    <w:p w14:paraId="4A47A74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E8600D" w14:textId="77777777" w:rsidR="00564C22" w:rsidRDefault="009B1AF1" w:rsidP="00564C22">
      <w:pPr>
        <w:pStyle w:val="Code"/>
      </w:pPr>
      <w:r>
        <w:rPr>
          <w:color w:val="31849B" w:themeColor="accent5" w:themeShade="BF"/>
        </w:rPr>
        <w:t xml:space="preserve">  &lt;/xs:sequence&gt;</w:t>
      </w:r>
    </w:p>
    <w:p w14:paraId="22B99ABB" w14:textId="77777777" w:rsidR="00564C22" w:rsidRDefault="009B1AF1" w:rsidP="00564C22">
      <w:pPr>
        <w:pStyle w:val="Code"/>
      </w:pPr>
      <w:r>
        <w:rPr>
          <w:color w:val="31849B" w:themeColor="accent5" w:themeShade="BF"/>
        </w:rPr>
        <w:t>&lt;/xs:complexType&gt;</w:t>
      </w:r>
    </w:p>
    <w:p w14:paraId="4571C0C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14:paraId="37FCE7F6" w14:textId="77777777" w:rsidR="00564C22" w:rsidRDefault="009B1AF1" w:rsidP="00564C22">
      <w:pPr>
        <w:pStyle w:val="berschrift3"/>
      </w:pPr>
      <w:bookmarkStart w:id="426" w:name="_RefComp6E7DE514"/>
      <w:bookmarkStart w:id="427" w:name="_Toc983668"/>
      <w:r>
        <w:lastRenderedPageBreak/>
        <w:t>Component UseVerificationTime</w:t>
      </w:r>
      <w:bookmarkEnd w:id="426"/>
      <w:bookmarkEnd w:id="427"/>
    </w:p>
    <w:p w14:paraId="7C5B8A27" w14:textId="77777777" w:rsidR="00564C22" w:rsidRDefault="001725A5" w:rsidP="00564C22">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14:paraId="5ECFE670" w14:textId="77777777" w:rsidR="00564C22" w:rsidRDefault="009B1AF1" w:rsidP="00564C22">
      <w:r>
        <w:t>Below follows a list of the sub-components that constitute this component:</w:t>
      </w:r>
    </w:p>
    <w:p w14:paraId="68C842A8" w14:textId="77777777" w:rsidR="00564C22" w:rsidRDefault="009B1AF1" w:rsidP="00564C22">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14:paraId="65B21D6A" w14:textId="77777777" w:rsidR="00564C22" w:rsidRDefault="009B1AF1" w:rsidP="00564C22">
      <w:pPr>
        <w:pStyle w:val="Member"/>
      </w:pPr>
      <w:r>
        <w:t xml:space="preserve">The OPTIONAL </w:t>
      </w:r>
      <w:r w:rsidRPr="35C1378D">
        <w:rPr>
          <w:rStyle w:val="Datatype"/>
        </w:rPr>
        <w:t>SpecificTime</w:t>
      </w:r>
      <w:r>
        <w:t xml:space="preserve"> element, if present, MUST contain one instance of a date/time value.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w14:paraId="7D1F6B68"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r w:rsidRPr="003A06D0">
        <w:t xml:space="preserve">The </w:t>
      </w:r>
      <w:r w:rsidRPr="003A06D0">
        <w:rPr>
          <w:rStyle w:val="Datatype"/>
          <w:lang w:val="en-GB"/>
        </w:rPr>
        <w:t>Base64Content</w:t>
      </w:r>
      <w:r w:rsidRPr="003A06D0">
        <w:t xml:space="preserve"> element allows the provision of additional date/time data.</w:t>
      </w:r>
    </w:p>
    <w:p w14:paraId="3968774F" w14:textId="77777777" w:rsidR="00564C22" w:rsidRDefault="009B1AF1" w:rsidP="00564C22">
      <w:pPr>
        <w:pStyle w:val="berschrift4"/>
      </w:pPr>
      <w:bookmarkStart w:id="428" w:name="_Toc983669"/>
      <w:r>
        <w:t>UseVerificationTime – JSON Syntax</w:t>
      </w:r>
      <w:bookmarkEnd w:id="428"/>
    </w:p>
    <w:p w14:paraId="77B5D55B"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15C7051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671EEE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1AEEBE" w14:textId="77777777" w:rsidR="00564C22" w:rsidRDefault="009B1AF1" w:rsidP="00564C22">
            <w:pPr>
              <w:pStyle w:val="Beschriftung"/>
            </w:pPr>
            <w:r>
              <w:t>Element</w:t>
            </w:r>
          </w:p>
        </w:tc>
        <w:tc>
          <w:tcPr>
            <w:tcW w:w="4675" w:type="dxa"/>
          </w:tcPr>
          <w:p w14:paraId="1745A90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538AA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E79FDD"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3FECA9B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0222A61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EA225E"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463534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56869F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64A793B"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2197A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059791CC"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2C10026" w14:textId="77777777" w:rsidR="00564C22" w:rsidRDefault="009B1AF1" w:rsidP="00564C22">
      <w:pPr>
        <w:pStyle w:val="Code"/>
        <w:spacing w:line="259" w:lineRule="auto"/>
      </w:pPr>
      <w:r>
        <w:rPr>
          <w:color w:val="31849B" w:themeColor="accent5" w:themeShade="BF"/>
        </w:rPr>
        <w:t>"dss2-UseVerificationTimeType"</w:t>
      </w:r>
      <w:r>
        <w:t>: {</w:t>
      </w:r>
    </w:p>
    <w:p w14:paraId="612F7E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61EA0DB" w14:textId="77777777" w:rsidR="00564C22" w:rsidRDefault="009B1AF1" w:rsidP="00564C22">
      <w:pPr>
        <w:pStyle w:val="Code"/>
        <w:spacing w:line="259" w:lineRule="auto"/>
      </w:pPr>
      <w:r>
        <w:rPr>
          <w:color w:val="31849B" w:themeColor="accent5" w:themeShade="BF"/>
        </w:rPr>
        <w:t xml:space="preserve">  "properties"</w:t>
      </w:r>
      <w:r>
        <w:t>: {</w:t>
      </w:r>
    </w:p>
    <w:p w14:paraId="100DDD3C" w14:textId="77777777" w:rsidR="00564C22" w:rsidRDefault="009B1AF1" w:rsidP="00564C22">
      <w:pPr>
        <w:pStyle w:val="Code"/>
        <w:spacing w:line="259" w:lineRule="auto"/>
      </w:pPr>
      <w:r>
        <w:rPr>
          <w:color w:val="31849B" w:themeColor="accent5" w:themeShade="BF"/>
        </w:rPr>
        <w:t xml:space="preserve">    "currTime"</w:t>
      </w:r>
      <w:r>
        <w:t>: {</w:t>
      </w:r>
    </w:p>
    <w:p w14:paraId="7EECFB0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"boolean",</w:t>
      </w:r>
    </w:p>
    <w:p w14:paraId="6466DFCE" w14:textId="77777777" w:rsidR="00564C22" w:rsidRDefault="009B1AF1" w:rsidP="00564C22">
      <w:pPr>
        <w:pStyle w:val="Code"/>
        <w:spacing w:line="259" w:lineRule="auto"/>
      </w:pPr>
      <w:r>
        <w:rPr>
          <w:color w:val="31849B" w:themeColor="accent5" w:themeShade="BF"/>
        </w:rPr>
        <w:t xml:space="preserve">      "default"</w:t>
      </w:r>
      <w:r>
        <w:t xml:space="preserve">: </w:t>
      </w:r>
      <w:r>
        <w:rPr>
          <w:color w:val="244061" w:themeColor="accent1" w:themeShade="80"/>
        </w:rPr>
        <w:t>"false"</w:t>
      </w:r>
    </w:p>
    <w:p w14:paraId="59A4DEBD" w14:textId="77777777" w:rsidR="00564C22" w:rsidRDefault="009B1AF1" w:rsidP="00564C22">
      <w:pPr>
        <w:pStyle w:val="Code"/>
        <w:spacing w:line="259" w:lineRule="auto"/>
      </w:pPr>
      <w:r>
        <w:t xml:space="preserve">    },</w:t>
      </w:r>
    </w:p>
    <w:p w14:paraId="2501F0FF" w14:textId="77777777" w:rsidR="00564C22" w:rsidRDefault="009B1AF1" w:rsidP="00564C22">
      <w:pPr>
        <w:pStyle w:val="Code"/>
        <w:spacing w:line="259" w:lineRule="auto"/>
      </w:pPr>
      <w:r>
        <w:rPr>
          <w:color w:val="31849B" w:themeColor="accent5" w:themeShade="BF"/>
        </w:rPr>
        <w:t xml:space="preserve">    "specTime"</w:t>
      </w:r>
      <w:r>
        <w:t>: {</w:t>
      </w:r>
    </w:p>
    <w:p w14:paraId="5687358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C1DACE0"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97DDAA0" w14:textId="77777777" w:rsidR="00564C22" w:rsidRDefault="009B1AF1" w:rsidP="00564C22">
      <w:pPr>
        <w:pStyle w:val="Code"/>
        <w:spacing w:line="259" w:lineRule="auto"/>
      </w:pPr>
      <w:r>
        <w:t xml:space="preserve">    },</w:t>
      </w:r>
    </w:p>
    <w:p w14:paraId="2C391061" w14:textId="77777777" w:rsidR="00564C22" w:rsidRDefault="009B1AF1" w:rsidP="00564C22">
      <w:pPr>
        <w:pStyle w:val="Code"/>
        <w:spacing w:line="259" w:lineRule="auto"/>
      </w:pPr>
      <w:r>
        <w:rPr>
          <w:color w:val="31849B" w:themeColor="accent5" w:themeShade="BF"/>
        </w:rPr>
        <w:t xml:space="preserve">    "b64Content"</w:t>
      </w:r>
      <w:r>
        <w:t>: {</w:t>
      </w:r>
    </w:p>
    <w:p w14:paraId="2436346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4E86159C" w14:textId="77777777" w:rsidR="00564C22" w:rsidRDefault="009B1AF1" w:rsidP="00564C22">
      <w:pPr>
        <w:pStyle w:val="Code"/>
        <w:spacing w:line="259" w:lineRule="auto"/>
      </w:pPr>
      <w:r>
        <w:t xml:space="preserve">    }</w:t>
      </w:r>
    </w:p>
    <w:p w14:paraId="08F7DD9D" w14:textId="77777777" w:rsidR="00564C22" w:rsidRDefault="009B1AF1" w:rsidP="00564C22">
      <w:pPr>
        <w:pStyle w:val="Code"/>
        <w:spacing w:line="259" w:lineRule="auto"/>
      </w:pPr>
      <w:r>
        <w:t xml:space="preserve">  },</w:t>
      </w:r>
    </w:p>
    <w:p w14:paraId="27FD7EA4"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2F032AB"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3D4A2D7" w14:textId="77777777" w:rsidR="00564C22" w:rsidRDefault="009B1AF1" w:rsidP="00564C22">
      <w:pPr>
        <w:pStyle w:val="Code"/>
        <w:spacing w:line="259" w:lineRule="auto"/>
      </w:pPr>
      <w:r>
        <w:t>}</w:t>
      </w:r>
    </w:p>
    <w:p w14:paraId="5F77C7FA" w14:textId="77777777" w:rsidR="00564C22" w:rsidRDefault="00564C22" w:rsidP="00564C22"/>
    <w:p w14:paraId="113FB2AA" w14:textId="77777777" w:rsidR="00564C22" w:rsidRDefault="009B1AF1" w:rsidP="00564C22">
      <w:pPr>
        <w:pStyle w:val="berschrift4"/>
      </w:pPr>
      <w:bookmarkStart w:id="429" w:name="_Toc983670"/>
      <w:r>
        <w:lastRenderedPageBreak/>
        <w:t>UseVerificationTime – XML Syntax</w:t>
      </w:r>
      <w:bookmarkEnd w:id="429"/>
    </w:p>
    <w:p w14:paraId="53B5EC5D" w14:textId="77777777" w:rsidR="00564C22" w:rsidRPr="5404FA76" w:rsidRDefault="009B1AF1" w:rsidP="00564C22">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05398601" w14:textId="77777777" w:rsidR="00564C22" w:rsidRDefault="009B1AF1" w:rsidP="00564C22">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AD67C2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6165A8F3" w14:textId="77777777" w:rsidR="00564C22" w:rsidRDefault="009B1AF1" w:rsidP="00564C22">
      <w:pPr>
        <w:pStyle w:val="Code"/>
      </w:pPr>
      <w:r>
        <w:rPr>
          <w:color w:val="31849B" w:themeColor="accent5" w:themeShade="BF"/>
        </w:rPr>
        <w:t xml:space="preserve">  &lt;xs:choice&gt;</w:t>
      </w:r>
    </w:p>
    <w:p w14:paraId="140F68B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2E31FB2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E7D78A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AD5A5" w14:textId="77777777" w:rsidR="00564C22" w:rsidRDefault="009B1AF1" w:rsidP="00564C22">
      <w:pPr>
        <w:pStyle w:val="Code"/>
      </w:pPr>
      <w:r>
        <w:rPr>
          <w:color w:val="31849B" w:themeColor="accent5" w:themeShade="BF"/>
        </w:rPr>
        <w:t xml:space="preserve">  &lt;/xs:choice&gt;</w:t>
      </w:r>
    </w:p>
    <w:p w14:paraId="6F32E425" w14:textId="77777777" w:rsidR="00564C22" w:rsidRDefault="009B1AF1" w:rsidP="00564C22">
      <w:pPr>
        <w:pStyle w:val="Code"/>
      </w:pPr>
      <w:r>
        <w:rPr>
          <w:color w:val="31849B" w:themeColor="accent5" w:themeShade="BF"/>
        </w:rPr>
        <w:t>&lt;/xs:complexType&gt;</w:t>
      </w:r>
    </w:p>
    <w:p w14:paraId="0E674B0B"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14:paraId="2BB6922E" w14:textId="77777777" w:rsidR="00564C22" w:rsidRDefault="009B1AF1" w:rsidP="00564C22">
      <w:pPr>
        <w:pStyle w:val="berschrift3"/>
      </w:pPr>
      <w:bookmarkStart w:id="430" w:name="_RefComp00F39FBD"/>
      <w:bookmarkStart w:id="431" w:name="_Toc983671"/>
      <w:r>
        <w:t>Component AdditionalTimeInfo</w:t>
      </w:r>
      <w:bookmarkEnd w:id="430"/>
      <w:bookmarkEnd w:id="431"/>
    </w:p>
    <w:p w14:paraId="1612B67F" w14:textId="77777777" w:rsidR="00564C22" w:rsidRDefault="001725A5" w:rsidP="00564C22">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14:paraId="66EFDA0F" w14:textId="77777777" w:rsidR="00564C22" w:rsidRDefault="009B1AF1" w:rsidP="00564C22">
      <w:r>
        <w:t>Below follows a list of the sub-components that constitute this component:</w:t>
      </w:r>
    </w:p>
    <w:p w14:paraId="1A8D6CEF" w14:textId="77777777" w:rsidR="00564C22" w:rsidRDefault="009B1AF1" w:rsidP="00564C22">
      <w:pPr>
        <w:pStyle w:val="Member"/>
      </w:pPr>
      <w:r>
        <w:t xml:space="preserve">The </w:t>
      </w:r>
      <w:r w:rsidRPr="35C1378D">
        <w:rPr>
          <w:rStyle w:val="Datatype"/>
        </w:rPr>
        <w:t>value</w:t>
      </w:r>
      <w:r>
        <w:t xml:space="preserve"> element MUST contain one instance of a date/time value. </w:t>
      </w:r>
    </w:p>
    <w:p w14:paraId="3E98CD7D" w14:textId="77777777" w:rsidR="00564C22" w:rsidRDefault="009B1AF1" w:rsidP="00564C22">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14:paraId="071004E3" w14:textId="77777777" w:rsidR="00564C22" w:rsidRDefault="009B1AF1" w:rsidP="00564C22">
      <w:pPr>
        <w:pStyle w:val="Member"/>
      </w:pPr>
      <w:r>
        <w:t xml:space="preserve">The OPTIONAL </w:t>
      </w:r>
      <w:r w:rsidRPr="35C1378D">
        <w:rPr>
          <w:rStyle w:val="Datatype"/>
        </w:rPr>
        <w:t>Ref</w:t>
      </w:r>
      <w:r>
        <w:t xml:space="preserve"> element, if present, MUST contain one instance of a string.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14:paraId="0C982F17" w14:textId="77777777" w:rsidR="00564C22" w:rsidRDefault="009B1AF1" w:rsidP="00564C22">
      <w:pPr>
        <w:pStyle w:val="berschrift4"/>
      </w:pPr>
      <w:bookmarkStart w:id="432" w:name="_Toc983672"/>
      <w:r>
        <w:t>AdditionalTimeInfo – JSON Syntax</w:t>
      </w:r>
      <w:bookmarkEnd w:id="432"/>
    </w:p>
    <w:p w14:paraId="455348C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271C598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36169930"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287D4" w14:textId="77777777" w:rsidR="00564C22" w:rsidRDefault="009B1AF1" w:rsidP="00564C22">
            <w:pPr>
              <w:pStyle w:val="Beschriftung"/>
            </w:pPr>
            <w:r>
              <w:t>Element</w:t>
            </w:r>
          </w:p>
        </w:tc>
        <w:tc>
          <w:tcPr>
            <w:tcW w:w="4675" w:type="dxa"/>
          </w:tcPr>
          <w:p w14:paraId="47417AF3"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3D8728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FA945"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A0D85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69E8D7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AD6D52"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4547ADF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64530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4A071B7"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3A374B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576E9864" w14:textId="77777777" w:rsidR="00564C22" w:rsidRPr="0202B381" w:rsidRDefault="009B1AF1" w:rsidP="00564C22">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D925D8" w14:textId="77777777" w:rsidR="00564C22" w:rsidRDefault="009B1AF1" w:rsidP="00564C22">
      <w:pPr>
        <w:pStyle w:val="Code"/>
        <w:spacing w:line="259" w:lineRule="auto"/>
      </w:pPr>
      <w:r>
        <w:rPr>
          <w:color w:val="31849B" w:themeColor="accent5" w:themeShade="BF"/>
        </w:rPr>
        <w:t>"dss2-AdditionalTimeInfoType"</w:t>
      </w:r>
      <w:r>
        <w:t>: {</w:t>
      </w:r>
    </w:p>
    <w:p w14:paraId="4D8DB06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FB62116" w14:textId="77777777" w:rsidR="00564C22" w:rsidRDefault="009B1AF1" w:rsidP="00564C22">
      <w:pPr>
        <w:pStyle w:val="Code"/>
        <w:spacing w:line="259" w:lineRule="auto"/>
      </w:pPr>
      <w:r>
        <w:rPr>
          <w:color w:val="31849B" w:themeColor="accent5" w:themeShade="BF"/>
        </w:rPr>
        <w:t xml:space="preserve">  "properties"</w:t>
      </w:r>
      <w:r>
        <w:t>: {</w:t>
      </w:r>
    </w:p>
    <w:p w14:paraId="19201A84" w14:textId="77777777" w:rsidR="00564C22" w:rsidRDefault="009B1AF1" w:rsidP="00564C22">
      <w:pPr>
        <w:pStyle w:val="Code"/>
        <w:spacing w:line="259" w:lineRule="auto"/>
      </w:pPr>
      <w:r>
        <w:rPr>
          <w:color w:val="31849B" w:themeColor="accent5" w:themeShade="BF"/>
        </w:rPr>
        <w:t xml:space="preserve">    "value"</w:t>
      </w:r>
      <w:r>
        <w:t>: {</w:t>
      </w:r>
    </w:p>
    <w:p w14:paraId="7FA6056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F2A3D40"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27C8B67" w14:textId="77777777" w:rsidR="00564C22" w:rsidRDefault="009B1AF1" w:rsidP="00564C22">
      <w:pPr>
        <w:pStyle w:val="Code"/>
        <w:spacing w:line="259" w:lineRule="auto"/>
      </w:pPr>
      <w:r>
        <w:t xml:space="preserve">    },</w:t>
      </w:r>
    </w:p>
    <w:p w14:paraId="6EFCCF5F" w14:textId="77777777" w:rsidR="00564C22" w:rsidRDefault="009B1AF1" w:rsidP="00564C22">
      <w:pPr>
        <w:pStyle w:val="Code"/>
        <w:spacing w:line="259" w:lineRule="auto"/>
      </w:pPr>
      <w:r>
        <w:rPr>
          <w:color w:val="31849B" w:themeColor="accent5" w:themeShade="BF"/>
        </w:rPr>
        <w:t xml:space="preserve">    "type"</w:t>
      </w:r>
      <w:r>
        <w:t>: {</w:t>
      </w:r>
    </w:p>
    <w:p w14:paraId="73AC715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985CE62"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5D4B5819" w14:textId="77777777" w:rsidR="00564C22" w:rsidRDefault="009B1AF1" w:rsidP="00564C22">
      <w:pPr>
        <w:pStyle w:val="Code"/>
        <w:spacing w:line="259" w:lineRule="auto"/>
      </w:pPr>
      <w:r>
        <w:t xml:space="preserve">    },</w:t>
      </w:r>
    </w:p>
    <w:p w14:paraId="2E7F9066" w14:textId="77777777" w:rsidR="00564C22" w:rsidRDefault="009B1AF1" w:rsidP="00564C22">
      <w:pPr>
        <w:pStyle w:val="Code"/>
        <w:spacing w:line="259" w:lineRule="auto"/>
      </w:pPr>
      <w:r>
        <w:rPr>
          <w:color w:val="31849B" w:themeColor="accent5" w:themeShade="BF"/>
        </w:rPr>
        <w:t xml:space="preserve">    "ref"</w:t>
      </w:r>
      <w:r>
        <w:t>: {</w:t>
      </w:r>
    </w:p>
    <w:p w14:paraId="6ED360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E22ACF0" w14:textId="77777777" w:rsidR="00564C22" w:rsidRDefault="009B1AF1" w:rsidP="00564C22">
      <w:pPr>
        <w:pStyle w:val="Code"/>
        <w:spacing w:line="259" w:lineRule="auto"/>
      </w:pPr>
      <w:r>
        <w:t xml:space="preserve">    }</w:t>
      </w:r>
    </w:p>
    <w:p w14:paraId="53513EF0" w14:textId="77777777" w:rsidR="00564C22" w:rsidRDefault="009B1AF1" w:rsidP="00564C22">
      <w:pPr>
        <w:pStyle w:val="Code"/>
        <w:spacing w:line="259" w:lineRule="auto"/>
      </w:pPr>
      <w:r>
        <w:t xml:space="preserve">  },</w:t>
      </w:r>
    </w:p>
    <w:p w14:paraId="6EE86F87"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660B6EEC" w14:textId="77777777" w:rsidR="00564C22" w:rsidRDefault="009B1AF1" w:rsidP="00564C22">
      <w:pPr>
        <w:pStyle w:val="Code"/>
        <w:spacing w:line="259" w:lineRule="auto"/>
      </w:pPr>
      <w:r>
        <w:t>}</w:t>
      </w:r>
    </w:p>
    <w:p w14:paraId="5FAB4EB1" w14:textId="77777777" w:rsidR="00564C22" w:rsidRDefault="00564C22" w:rsidP="00564C22"/>
    <w:p w14:paraId="49F6B8E9" w14:textId="77777777" w:rsidR="00564C22" w:rsidRDefault="009B1AF1" w:rsidP="00564C22">
      <w:pPr>
        <w:pStyle w:val="berschrift4"/>
      </w:pPr>
      <w:bookmarkStart w:id="433" w:name="_Toc983673"/>
      <w:r>
        <w:t>AdditionalTimeInfo – XML Syntax</w:t>
      </w:r>
      <w:bookmarkEnd w:id="433"/>
    </w:p>
    <w:p w14:paraId="1920AFF8" w14:textId="77777777" w:rsidR="00564C22" w:rsidRPr="5404FA76" w:rsidRDefault="009B1AF1" w:rsidP="00564C22">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60B7119" w14:textId="77777777" w:rsidR="00564C22" w:rsidRDefault="009B1AF1" w:rsidP="00564C22">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FFE81CE"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71C69EBD" w14:textId="77777777" w:rsidR="00564C22" w:rsidRDefault="009B1AF1" w:rsidP="00564C22">
      <w:pPr>
        <w:pStyle w:val="Code"/>
      </w:pPr>
      <w:r>
        <w:rPr>
          <w:color w:val="31849B" w:themeColor="accent5" w:themeShade="BF"/>
        </w:rPr>
        <w:t xml:space="preserve">  &lt;xs:simpleContent&gt;</w:t>
      </w:r>
    </w:p>
    <w:p w14:paraId="6BC4AFDE"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739BD78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CA91876" w14:textId="77777777" w:rsidR="00564C22" w:rsidRDefault="009B1AF1" w:rsidP="00564C22">
      <w:pPr>
        <w:pStyle w:val="Code"/>
      </w:pPr>
      <w:r>
        <w:rPr>
          <w:color w:val="31849B" w:themeColor="accent5" w:themeShade="BF"/>
        </w:rPr>
        <w:t xml:space="preserve">        &lt;xs:simpleType&gt;</w:t>
      </w:r>
    </w:p>
    <w:p w14:paraId="3E1C316C" w14:textId="77777777" w:rsidR="00564C22" w:rsidRDefault="009B1AF1" w:rsidP="00564C22">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5AA0CBCF"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65B79A4A"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FA6FDC5"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54625631" w14:textId="77777777" w:rsidR="00564C22" w:rsidRDefault="009B1AF1" w:rsidP="00564C22">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5B9177A8" w14:textId="77777777" w:rsidR="00564C22" w:rsidRDefault="009B1AF1" w:rsidP="00564C22">
      <w:pPr>
        <w:pStyle w:val="Code"/>
      </w:pPr>
      <w:r>
        <w:rPr>
          <w:color w:val="31849B" w:themeColor="accent5" w:themeShade="BF"/>
        </w:rPr>
        <w:t xml:space="preserve">          &lt;/xs:restriction&gt;</w:t>
      </w:r>
    </w:p>
    <w:p w14:paraId="76A84A69" w14:textId="77777777" w:rsidR="00564C22" w:rsidRDefault="009B1AF1" w:rsidP="00564C22">
      <w:pPr>
        <w:pStyle w:val="Code"/>
      </w:pPr>
      <w:r>
        <w:rPr>
          <w:color w:val="31849B" w:themeColor="accent5" w:themeShade="BF"/>
        </w:rPr>
        <w:t xml:space="preserve">        &lt;/xs:simpleType&gt;</w:t>
      </w:r>
    </w:p>
    <w:p w14:paraId="313B8AF1" w14:textId="77777777" w:rsidR="00564C22" w:rsidRDefault="009B1AF1" w:rsidP="00564C22">
      <w:pPr>
        <w:pStyle w:val="Code"/>
      </w:pPr>
      <w:r>
        <w:rPr>
          <w:color w:val="31849B" w:themeColor="accent5" w:themeShade="BF"/>
        </w:rPr>
        <w:t xml:space="preserve">      &lt;/xs:attribute&gt;</w:t>
      </w:r>
    </w:p>
    <w:p w14:paraId="544E0F8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B57412" w14:textId="77777777" w:rsidR="00564C22" w:rsidRDefault="009B1AF1" w:rsidP="00564C22">
      <w:pPr>
        <w:pStyle w:val="Code"/>
      </w:pPr>
      <w:r>
        <w:rPr>
          <w:color w:val="31849B" w:themeColor="accent5" w:themeShade="BF"/>
        </w:rPr>
        <w:t xml:space="preserve">    &lt;/xs:extension&gt;</w:t>
      </w:r>
    </w:p>
    <w:p w14:paraId="3932B6D3" w14:textId="77777777" w:rsidR="00564C22" w:rsidRDefault="009B1AF1" w:rsidP="00564C22">
      <w:pPr>
        <w:pStyle w:val="Code"/>
      </w:pPr>
      <w:r>
        <w:rPr>
          <w:color w:val="31849B" w:themeColor="accent5" w:themeShade="BF"/>
        </w:rPr>
        <w:t xml:space="preserve">  &lt;/xs:simpleContent&gt;</w:t>
      </w:r>
    </w:p>
    <w:p w14:paraId="699C7FC9" w14:textId="77777777" w:rsidR="00564C22" w:rsidRDefault="009B1AF1" w:rsidP="00564C22">
      <w:pPr>
        <w:pStyle w:val="Code"/>
      </w:pPr>
      <w:r>
        <w:rPr>
          <w:color w:val="31849B" w:themeColor="accent5" w:themeShade="BF"/>
        </w:rPr>
        <w:t>&lt;/xs:complexType&gt;</w:t>
      </w:r>
    </w:p>
    <w:p w14:paraId="33DF38A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14:paraId="158C66EF" w14:textId="77777777" w:rsidR="00564C22" w:rsidRDefault="009B1AF1" w:rsidP="00564C22">
      <w:pPr>
        <w:pStyle w:val="berschrift3"/>
      </w:pPr>
      <w:bookmarkStart w:id="434" w:name="_RefCompADA9612D"/>
      <w:bookmarkStart w:id="435" w:name="_Toc983674"/>
      <w:r>
        <w:t>Component VerificationTimeInfo</w:t>
      </w:r>
      <w:bookmarkEnd w:id="434"/>
      <w:bookmarkEnd w:id="435"/>
    </w:p>
    <w:p w14:paraId="4655AE9F" w14:textId="77777777" w:rsidR="00564C22" w:rsidRDefault="001725A5" w:rsidP="00564C22">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14:paraId="6018F4C2" w14:textId="77777777" w:rsidR="00564C22" w:rsidRDefault="009B1AF1" w:rsidP="00564C22">
      <w:r>
        <w:t>Below follows a list of the sub-components that constitute this component:</w:t>
      </w:r>
    </w:p>
    <w:p w14:paraId="38729F01" w14:textId="77777777" w:rsidR="00564C22" w:rsidRDefault="009B1AF1" w:rsidP="00564C22">
      <w:pPr>
        <w:pStyle w:val="Member"/>
      </w:pPr>
      <w:r>
        <w:lastRenderedPageBreak/>
        <w:t xml:space="preserve">The </w:t>
      </w:r>
      <w:r w:rsidRPr="35C1378D">
        <w:rPr>
          <w:rStyle w:val="Datatype"/>
        </w:rPr>
        <w:t>VerificationTime</w:t>
      </w:r>
      <w:r>
        <w:t xml:space="preserve"> element MUST contain one instance of a date/time value. </w:t>
      </w:r>
      <w:r w:rsidRPr="003A06D0">
        <w:t>This time instant used by the server when verifying the signature. It SHOULD be expressed as UTC time (Coordinated Universal Time) to reduce confusion with the local time zone use.</w:t>
      </w:r>
    </w:p>
    <w:p w14:paraId="204AABC1" w14:textId="77777777" w:rsidR="00564C22" w:rsidRDefault="009B1AF1" w:rsidP="00564C22">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14:paraId="6BABBC0A" w14:textId="77777777" w:rsidR="00564C22" w:rsidRDefault="009B1AF1" w:rsidP="00564C22">
      <w:pPr>
        <w:pStyle w:val="berschrift4"/>
      </w:pPr>
      <w:bookmarkStart w:id="436" w:name="_Toc983675"/>
      <w:r>
        <w:t>VerificationTimeInfo – JSON Syntax</w:t>
      </w:r>
      <w:bookmarkEnd w:id="436"/>
    </w:p>
    <w:p w14:paraId="3659BC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2BB19C27"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F5F67F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045A7" w14:textId="77777777" w:rsidR="00564C22" w:rsidRDefault="009B1AF1" w:rsidP="00564C22">
            <w:pPr>
              <w:pStyle w:val="Beschriftung"/>
            </w:pPr>
            <w:r>
              <w:t>Element</w:t>
            </w:r>
          </w:p>
        </w:tc>
        <w:tc>
          <w:tcPr>
            <w:tcW w:w="4675" w:type="dxa"/>
          </w:tcPr>
          <w:p w14:paraId="063D0E6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D0864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A24CFBE"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3142717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72BAA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F64E23"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752049C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7ECF181F"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9DD60C2" w14:textId="77777777" w:rsidR="00564C22" w:rsidRDefault="009B1AF1" w:rsidP="00564C22">
      <w:pPr>
        <w:pStyle w:val="Code"/>
        <w:spacing w:line="259" w:lineRule="auto"/>
      </w:pPr>
      <w:r>
        <w:rPr>
          <w:color w:val="31849B" w:themeColor="accent5" w:themeShade="BF"/>
        </w:rPr>
        <w:t>"dss2-VerificationTimeInfoType"</w:t>
      </w:r>
      <w:r>
        <w:t>: {</w:t>
      </w:r>
    </w:p>
    <w:p w14:paraId="6CD5EA4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589DD5E" w14:textId="77777777" w:rsidR="00564C22" w:rsidRDefault="009B1AF1" w:rsidP="00564C22">
      <w:pPr>
        <w:pStyle w:val="Code"/>
        <w:spacing w:line="259" w:lineRule="auto"/>
      </w:pPr>
      <w:r>
        <w:rPr>
          <w:color w:val="31849B" w:themeColor="accent5" w:themeShade="BF"/>
        </w:rPr>
        <w:t xml:space="preserve">  "properties"</w:t>
      </w:r>
      <w:r>
        <w:t>: {</w:t>
      </w:r>
    </w:p>
    <w:p w14:paraId="74FE39E2" w14:textId="77777777" w:rsidR="00564C22" w:rsidRDefault="009B1AF1" w:rsidP="00564C22">
      <w:pPr>
        <w:pStyle w:val="Code"/>
        <w:spacing w:line="259" w:lineRule="auto"/>
      </w:pPr>
      <w:r>
        <w:rPr>
          <w:color w:val="31849B" w:themeColor="accent5" w:themeShade="BF"/>
        </w:rPr>
        <w:t xml:space="preserve">    "verificationTime"</w:t>
      </w:r>
      <w:r>
        <w:t>: {</w:t>
      </w:r>
    </w:p>
    <w:p w14:paraId="57FF920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2920B5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7CA82B8" w14:textId="77777777" w:rsidR="00564C22" w:rsidRDefault="009B1AF1" w:rsidP="00564C22">
      <w:pPr>
        <w:pStyle w:val="Code"/>
        <w:spacing w:line="259" w:lineRule="auto"/>
      </w:pPr>
      <w:r>
        <w:t xml:space="preserve">    },</w:t>
      </w:r>
    </w:p>
    <w:p w14:paraId="6F058C75" w14:textId="77777777" w:rsidR="00564C22" w:rsidRDefault="009B1AF1" w:rsidP="00564C22">
      <w:pPr>
        <w:pStyle w:val="Code"/>
        <w:spacing w:line="259" w:lineRule="auto"/>
      </w:pPr>
      <w:r>
        <w:rPr>
          <w:color w:val="31849B" w:themeColor="accent5" w:themeShade="BF"/>
        </w:rPr>
        <w:t xml:space="preserve">    "additionalTimeInfo"</w:t>
      </w:r>
      <w:r>
        <w:t>: {</w:t>
      </w:r>
    </w:p>
    <w:p w14:paraId="42EA5D8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41251EB" w14:textId="77777777" w:rsidR="00564C22" w:rsidRDefault="009B1AF1" w:rsidP="00564C22">
      <w:pPr>
        <w:pStyle w:val="Code"/>
        <w:spacing w:line="259" w:lineRule="auto"/>
      </w:pPr>
      <w:r>
        <w:rPr>
          <w:color w:val="31849B" w:themeColor="accent5" w:themeShade="BF"/>
        </w:rPr>
        <w:t xml:space="preserve">      "items"</w:t>
      </w:r>
      <w:r>
        <w:t>: {</w:t>
      </w:r>
    </w:p>
    <w:p w14:paraId="3DDD6A5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7245F18F" w14:textId="77777777" w:rsidR="00564C22" w:rsidRDefault="009B1AF1" w:rsidP="00564C22">
      <w:pPr>
        <w:pStyle w:val="Code"/>
        <w:spacing w:line="259" w:lineRule="auto"/>
      </w:pPr>
      <w:r>
        <w:t xml:space="preserve">      }</w:t>
      </w:r>
    </w:p>
    <w:p w14:paraId="0050E640" w14:textId="77777777" w:rsidR="00564C22" w:rsidRDefault="009B1AF1" w:rsidP="00564C22">
      <w:pPr>
        <w:pStyle w:val="Code"/>
        <w:spacing w:line="259" w:lineRule="auto"/>
      </w:pPr>
      <w:r>
        <w:t xml:space="preserve">    }</w:t>
      </w:r>
    </w:p>
    <w:p w14:paraId="3A9DDCEC" w14:textId="77777777" w:rsidR="00564C22" w:rsidRDefault="009B1AF1" w:rsidP="00564C22">
      <w:pPr>
        <w:pStyle w:val="Code"/>
        <w:spacing w:line="259" w:lineRule="auto"/>
      </w:pPr>
      <w:r>
        <w:t xml:space="preserve">  },</w:t>
      </w:r>
    </w:p>
    <w:p w14:paraId="5531220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58F2412D" w14:textId="77777777" w:rsidR="00564C22" w:rsidRDefault="009B1AF1" w:rsidP="00564C22">
      <w:pPr>
        <w:pStyle w:val="Code"/>
        <w:spacing w:line="259" w:lineRule="auto"/>
      </w:pPr>
      <w:r>
        <w:t>}</w:t>
      </w:r>
    </w:p>
    <w:p w14:paraId="60BB39C1" w14:textId="77777777" w:rsidR="00564C22" w:rsidRDefault="00564C22" w:rsidP="00564C22"/>
    <w:p w14:paraId="09A39C39" w14:textId="77777777" w:rsidR="00564C22" w:rsidRDefault="009B1AF1" w:rsidP="00564C22">
      <w:pPr>
        <w:pStyle w:val="berschrift4"/>
      </w:pPr>
      <w:bookmarkStart w:id="437" w:name="_Toc983676"/>
      <w:r>
        <w:t>VerificationTimeInfo – XML Syntax</w:t>
      </w:r>
      <w:bookmarkEnd w:id="437"/>
    </w:p>
    <w:p w14:paraId="64ACFAE4" w14:textId="77777777" w:rsidR="00564C22" w:rsidRPr="5404FA76" w:rsidRDefault="009B1AF1" w:rsidP="00564C22">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5B21E1E8" w14:textId="77777777" w:rsidR="00564C22" w:rsidRDefault="009B1AF1" w:rsidP="00564C22">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DE45C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7CB963BB" w14:textId="77777777" w:rsidR="00564C22" w:rsidRDefault="009B1AF1" w:rsidP="00564C22">
      <w:pPr>
        <w:pStyle w:val="Code"/>
      </w:pPr>
      <w:r>
        <w:rPr>
          <w:color w:val="31849B" w:themeColor="accent5" w:themeShade="BF"/>
        </w:rPr>
        <w:t xml:space="preserve">  &lt;xs:sequence&gt;</w:t>
      </w:r>
    </w:p>
    <w:p w14:paraId="6F34035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9718EC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4803918" w14:textId="77777777" w:rsidR="00564C22" w:rsidRDefault="009B1AF1" w:rsidP="00564C22">
      <w:pPr>
        <w:pStyle w:val="Code"/>
      </w:pPr>
      <w:r>
        <w:rPr>
          <w:color w:val="31849B" w:themeColor="accent5" w:themeShade="BF"/>
        </w:rPr>
        <w:t xml:space="preserve">  &lt;/xs:sequence&gt;</w:t>
      </w:r>
    </w:p>
    <w:p w14:paraId="561B39C4" w14:textId="77777777" w:rsidR="00564C22" w:rsidRDefault="009B1AF1" w:rsidP="00564C22">
      <w:pPr>
        <w:pStyle w:val="Code"/>
      </w:pPr>
      <w:r>
        <w:rPr>
          <w:color w:val="31849B" w:themeColor="accent5" w:themeShade="BF"/>
        </w:rPr>
        <w:t>&lt;/xs:complexType&gt;</w:t>
      </w:r>
    </w:p>
    <w:p w14:paraId="6D83EB31" w14:textId="77777777" w:rsidR="00564C22" w:rsidRDefault="009B1AF1" w:rsidP="00564C22">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14:paraId="78E2B294" w14:textId="77777777" w:rsidR="00564C22" w:rsidRDefault="009B1AF1" w:rsidP="00564C22">
      <w:pPr>
        <w:pStyle w:val="berschrift3"/>
      </w:pPr>
      <w:bookmarkStart w:id="438" w:name="_RefCompB4921F5C"/>
      <w:bookmarkStart w:id="439" w:name="_Toc983677"/>
      <w:r>
        <w:t>Component AdditionalKeyInfo</w:t>
      </w:r>
      <w:bookmarkEnd w:id="438"/>
      <w:bookmarkEnd w:id="439"/>
    </w:p>
    <w:p w14:paraId="2BE9DAAB" w14:textId="77777777" w:rsidR="00564C22" w:rsidRDefault="001725A5" w:rsidP="00564C22">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14:paraId="4576922F" w14:textId="77777777" w:rsidR="00564C22" w:rsidRDefault="009B1AF1" w:rsidP="00564C22">
      <w:r>
        <w:t>Below follows a list of the sub-components that constitute this component:</w:t>
      </w:r>
    </w:p>
    <w:p w14:paraId="70D2FA86" w14:textId="77777777" w:rsidR="00564C22" w:rsidRDefault="009B1AF1" w:rsidP="00564C22">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14:paraId="68E1E4A2" w14:textId="77777777" w:rsidR="00564C22" w:rsidRDefault="009B1AF1" w:rsidP="00564C22">
      <w:pPr>
        <w:pStyle w:val="Member"/>
      </w:pPr>
      <w:r>
        <w:t xml:space="preserve">The OPTIONAL </w:t>
      </w:r>
      <w:r w:rsidRPr="35C1378D">
        <w:rPr>
          <w:rStyle w:val="Datatype"/>
        </w:rPr>
        <w:t>X509SubjectName</w:t>
      </w:r>
      <w:r>
        <w:t xml:space="preserve"> element, if present, MUST contain one instance of a string. </w:t>
      </w:r>
      <w:r w:rsidRPr="003A06D0">
        <w:t>This element contains an X.509 subject distinguished name that is represented as a string.</w:t>
      </w:r>
    </w:p>
    <w:p w14:paraId="3D0D01BB" w14:textId="77777777" w:rsidR="00564C22" w:rsidRDefault="009B1AF1" w:rsidP="00564C22">
      <w:pPr>
        <w:pStyle w:val="Member"/>
      </w:pPr>
      <w:r>
        <w:t xml:space="preserve">The OPTIONAL </w:t>
      </w:r>
      <w:r w:rsidRPr="35C1378D">
        <w:rPr>
          <w:rStyle w:val="Datatype"/>
        </w:rPr>
        <w:t>X509SKI</w:t>
      </w:r>
      <w:r>
        <w:t xml:space="preserve"> element, if present, MUST contain one instance of base64 encoded binary data. </w:t>
      </w:r>
      <w:r w:rsidRPr="003A06D0">
        <w:t>This element contains the base64 encoded value of a X509 V.3 SubjectKeyIdentifier.</w:t>
      </w:r>
    </w:p>
    <w:p w14:paraId="37082579" w14:textId="77777777" w:rsidR="00564C22" w:rsidRDefault="009B1AF1" w:rsidP="00564C22">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certificates useful to build a certificate chain.</w:t>
      </w:r>
    </w:p>
    <w:p w14:paraId="4E9251D2" w14:textId="77777777" w:rsidR="00564C22" w:rsidRDefault="009B1AF1" w:rsidP="00564C22">
      <w:pPr>
        <w:pStyle w:val="Member"/>
      </w:pPr>
      <w:r>
        <w:t xml:space="preserve">The OPTIONAL </w:t>
      </w:r>
      <w:r w:rsidRPr="35C1378D">
        <w:rPr>
          <w:rStyle w:val="Datatype"/>
        </w:rPr>
        <w:t>KeyName</w:t>
      </w:r>
      <w:r>
        <w:t xml:space="preserve"> element, if present, MUST contain one instance of a string. </w:t>
      </w:r>
      <w:r w:rsidRPr="003A06D0">
        <w:t xml:space="preserve">It contains a string value to identify the key. </w:t>
      </w:r>
    </w:p>
    <w:p w14:paraId="5E59CE56" w14:textId="77777777" w:rsidR="00564C22" w:rsidRDefault="009B1AF1" w:rsidP="00564C22">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14:paraId="364DAC68" w14:textId="77777777" w:rsidR="00564C22" w:rsidRDefault="009B1AF1" w:rsidP="00564C22">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14:paraId="5CDBF296" w14:textId="77777777" w:rsidR="00564C22" w:rsidRDefault="009B1AF1" w:rsidP="00564C22">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can be used by the client to provide ‘Proof of Existence’ data. Valid information MAY be considered within the validation process.</w:t>
      </w:r>
    </w:p>
    <w:p w14:paraId="7CF65867" w14:textId="77777777" w:rsidR="00564C22" w:rsidRDefault="009B1AF1" w:rsidP="00564C22">
      <w:pPr>
        <w:pStyle w:val="berschrift4"/>
      </w:pPr>
      <w:bookmarkStart w:id="440" w:name="_Toc983678"/>
      <w:r>
        <w:t>AdditionalKeyInfo – JSON Syntax</w:t>
      </w:r>
      <w:bookmarkEnd w:id="440"/>
    </w:p>
    <w:p w14:paraId="11AA678C"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515330B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77BA99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0A190" w14:textId="77777777" w:rsidR="00564C22" w:rsidRDefault="009B1AF1" w:rsidP="00564C22">
            <w:pPr>
              <w:pStyle w:val="Beschriftung"/>
            </w:pPr>
            <w:r>
              <w:t>Element</w:t>
            </w:r>
          </w:p>
        </w:tc>
        <w:tc>
          <w:tcPr>
            <w:tcW w:w="4675" w:type="dxa"/>
          </w:tcPr>
          <w:p w14:paraId="04C2FD4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57CAE21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26F2E7"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674186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2A310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5142B6"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17901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036E72F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1A4F52"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2A61C2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5D2D00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F3CA9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546EE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3F39C34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87963A"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469AE46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73229F3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062010" w14:textId="77777777" w:rsidR="00564C22" w:rsidRPr="002062A5" w:rsidRDefault="009B1AF1" w:rsidP="00564C22">
            <w:pPr>
              <w:pStyle w:val="Beschriftung"/>
              <w:rPr>
                <w:rStyle w:val="Datatype"/>
                <w:b w:val="0"/>
                <w:bCs w:val="0"/>
              </w:rPr>
            </w:pPr>
            <w:r w:rsidRPr="002062A5">
              <w:rPr>
                <w:rStyle w:val="Datatype"/>
              </w:rPr>
              <w:lastRenderedPageBreak/>
              <w:t>X509CRL</w:t>
            </w:r>
          </w:p>
        </w:tc>
        <w:tc>
          <w:tcPr>
            <w:tcW w:w="4675" w:type="dxa"/>
          </w:tcPr>
          <w:p w14:paraId="5408D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718B9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430947"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30C7ABD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48FC8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A9E3950"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73095B3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14:paraId="1A2D1351"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E4ACB50" w14:textId="77777777" w:rsidR="00564C22" w:rsidRDefault="009B1AF1" w:rsidP="00564C22">
      <w:pPr>
        <w:pStyle w:val="Code"/>
        <w:spacing w:line="259" w:lineRule="auto"/>
      </w:pPr>
      <w:r>
        <w:rPr>
          <w:color w:val="31849B" w:themeColor="accent5" w:themeShade="BF"/>
        </w:rPr>
        <w:t>"dss2-AdditionalKeyInfoType"</w:t>
      </w:r>
      <w:r>
        <w:t>: {</w:t>
      </w:r>
    </w:p>
    <w:p w14:paraId="2666A17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A4C3CAC" w14:textId="77777777" w:rsidR="00564C22" w:rsidRDefault="009B1AF1" w:rsidP="00564C22">
      <w:pPr>
        <w:pStyle w:val="Code"/>
        <w:spacing w:line="259" w:lineRule="auto"/>
      </w:pPr>
      <w:r>
        <w:rPr>
          <w:color w:val="31849B" w:themeColor="accent5" w:themeShade="BF"/>
        </w:rPr>
        <w:t xml:space="preserve">  "properties"</w:t>
      </w:r>
      <w:r>
        <w:t>: {</w:t>
      </w:r>
    </w:p>
    <w:p w14:paraId="69C07D68" w14:textId="77777777" w:rsidR="00564C22" w:rsidRDefault="009B1AF1" w:rsidP="00564C22">
      <w:pPr>
        <w:pStyle w:val="Code"/>
        <w:spacing w:line="259" w:lineRule="auto"/>
      </w:pPr>
      <w:r>
        <w:rPr>
          <w:color w:val="31849B" w:themeColor="accent5" w:themeShade="BF"/>
        </w:rPr>
        <w:t xml:space="preserve">    "ocspresponse"</w:t>
      </w:r>
      <w:r>
        <w:t>: {</w:t>
      </w:r>
    </w:p>
    <w:p w14:paraId="1897E05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86301E" w14:textId="77777777" w:rsidR="00564C22" w:rsidRDefault="009B1AF1" w:rsidP="00564C22">
      <w:pPr>
        <w:pStyle w:val="Code"/>
        <w:spacing w:line="259" w:lineRule="auto"/>
      </w:pPr>
      <w:r>
        <w:t xml:space="preserve">    },</w:t>
      </w:r>
    </w:p>
    <w:p w14:paraId="57F09F73" w14:textId="77777777" w:rsidR="00564C22" w:rsidRDefault="009B1AF1" w:rsidP="00564C22">
      <w:pPr>
        <w:pStyle w:val="Code"/>
        <w:spacing w:line="259" w:lineRule="auto"/>
      </w:pPr>
      <w:r>
        <w:rPr>
          <w:color w:val="31849B" w:themeColor="accent5" w:themeShade="BF"/>
        </w:rPr>
        <w:t xml:space="preserve">    "x509Digest"</w:t>
      </w:r>
      <w:r>
        <w:t>: {</w:t>
      </w:r>
    </w:p>
    <w:p w14:paraId="4521F39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428AC883" w14:textId="77777777" w:rsidR="00564C22" w:rsidRDefault="009B1AF1" w:rsidP="00564C22">
      <w:pPr>
        <w:pStyle w:val="Code"/>
        <w:spacing w:line="259" w:lineRule="auto"/>
      </w:pPr>
      <w:r>
        <w:t xml:space="preserve">    },</w:t>
      </w:r>
    </w:p>
    <w:p w14:paraId="613B2F91" w14:textId="77777777" w:rsidR="00564C22" w:rsidRDefault="009B1AF1" w:rsidP="00564C22">
      <w:pPr>
        <w:pStyle w:val="Code"/>
        <w:spacing w:line="259" w:lineRule="auto"/>
      </w:pPr>
      <w:r>
        <w:rPr>
          <w:color w:val="31849B" w:themeColor="accent5" w:themeShade="BF"/>
        </w:rPr>
        <w:t xml:space="preserve">    "sub"</w:t>
      </w:r>
      <w:r>
        <w:t>: {</w:t>
      </w:r>
    </w:p>
    <w:p w14:paraId="369CAFA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40C9688" w14:textId="77777777" w:rsidR="00564C22" w:rsidRDefault="009B1AF1" w:rsidP="00564C22">
      <w:pPr>
        <w:pStyle w:val="Code"/>
        <w:spacing w:line="259" w:lineRule="auto"/>
      </w:pPr>
      <w:r>
        <w:t xml:space="preserve">    },</w:t>
      </w:r>
    </w:p>
    <w:p w14:paraId="61F79D98" w14:textId="77777777" w:rsidR="00564C22" w:rsidRDefault="009B1AF1" w:rsidP="00564C22">
      <w:pPr>
        <w:pStyle w:val="Code"/>
        <w:spacing w:line="259" w:lineRule="auto"/>
      </w:pPr>
      <w:r>
        <w:rPr>
          <w:color w:val="31849B" w:themeColor="accent5" w:themeShade="BF"/>
        </w:rPr>
        <w:t xml:space="preserve">    "ski"</w:t>
      </w:r>
      <w:r>
        <w:t>: {</w:t>
      </w:r>
    </w:p>
    <w:p w14:paraId="7365C74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29AE0B0" w14:textId="77777777" w:rsidR="00564C22" w:rsidRDefault="009B1AF1" w:rsidP="00564C22">
      <w:pPr>
        <w:pStyle w:val="Code"/>
        <w:spacing w:line="259" w:lineRule="auto"/>
      </w:pPr>
      <w:r>
        <w:t xml:space="preserve">    },</w:t>
      </w:r>
    </w:p>
    <w:p w14:paraId="2AAA7703" w14:textId="77777777" w:rsidR="00564C22" w:rsidRDefault="009B1AF1" w:rsidP="00564C22">
      <w:pPr>
        <w:pStyle w:val="Code"/>
        <w:spacing w:line="259" w:lineRule="auto"/>
      </w:pPr>
      <w:r>
        <w:rPr>
          <w:color w:val="31849B" w:themeColor="accent5" w:themeShade="BF"/>
        </w:rPr>
        <w:t xml:space="preserve">    "cert"</w:t>
      </w:r>
      <w:r>
        <w:t>: {</w:t>
      </w:r>
    </w:p>
    <w:p w14:paraId="68A474F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82847DB" w14:textId="77777777" w:rsidR="00564C22" w:rsidRDefault="009B1AF1" w:rsidP="00564C22">
      <w:pPr>
        <w:pStyle w:val="Code"/>
        <w:spacing w:line="259" w:lineRule="auto"/>
      </w:pPr>
      <w:r>
        <w:t xml:space="preserve">    },</w:t>
      </w:r>
    </w:p>
    <w:p w14:paraId="0C595668" w14:textId="77777777" w:rsidR="00564C22" w:rsidRDefault="009B1AF1" w:rsidP="00564C22">
      <w:pPr>
        <w:pStyle w:val="Code"/>
        <w:spacing w:line="259" w:lineRule="auto"/>
      </w:pPr>
      <w:r>
        <w:rPr>
          <w:color w:val="31849B" w:themeColor="accent5" w:themeShade="BF"/>
        </w:rPr>
        <w:t xml:space="preserve">    "name"</w:t>
      </w:r>
      <w:r>
        <w:t>: {</w:t>
      </w:r>
    </w:p>
    <w:p w14:paraId="5A548FF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92331A5" w14:textId="77777777" w:rsidR="00564C22" w:rsidRDefault="009B1AF1" w:rsidP="00564C22">
      <w:pPr>
        <w:pStyle w:val="Code"/>
        <w:spacing w:line="259" w:lineRule="auto"/>
      </w:pPr>
      <w:r>
        <w:t xml:space="preserve">    },</w:t>
      </w:r>
    </w:p>
    <w:p w14:paraId="56347503" w14:textId="77777777" w:rsidR="00564C22" w:rsidRDefault="009B1AF1" w:rsidP="00564C22">
      <w:pPr>
        <w:pStyle w:val="Code"/>
        <w:spacing w:line="259" w:lineRule="auto"/>
      </w:pPr>
      <w:r>
        <w:rPr>
          <w:color w:val="31849B" w:themeColor="accent5" w:themeShade="BF"/>
        </w:rPr>
        <w:t xml:space="preserve">    "crl"</w:t>
      </w:r>
      <w:r>
        <w:t>: {</w:t>
      </w:r>
    </w:p>
    <w:p w14:paraId="3579C77C"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BE6C042" w14:textId="77777777" w:rsidR="00564C22" w:rsidRDefault="009B1AF1" w:rsidP="00564C22">
      <w:pPr>
        <w:pStyle w:val="Code"/>
        <w:spacing w:line="259" w:lineRule="auto"/>
      </w:pPr>
      <w:r>
        <w:t xml:space="preserve">    },</w:t>
      </w:r>
    </w:p>
    <w:p w14:paraId="7E6A6024" w14:textId="77777777" w:rsidR="00564C22" w:rsidRDefault="009B1AF1" w:rsidP="00564C22">
      <w:pPr>
        <w:pStyle w:val="Code"/>
        <w:spacing w:line="259" w:lineRule="auto"/>
      </w:pPr>
      <w:r>
        <w:rPr>
          <w:color w:val="31849B" w:themeColor="accent5" w:themeShade="BF"/>
        </w:rPr>
        <w:t xml:space="preserve">    "ocsp"</w:t>
      </w:r>
      <w:r>
        <w:t>: {</w:t>
      </w:r>
    </w:p>
    <w:p w14:paraId="51F73F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557D66C" w14:textId="77777777" w:rsidR="00564C22" w:rsidRDefault="009B1AF1" w:rsidP="00564C22">
      <w:pPr>
        <w:pStyle w:val="Code"/>
        <w:spacing w:line="259" w:lineRule="auto"/>
      </w:pPr>
      <w:r>
        <w:t xml:space="preserve">    },</w:t>
      </w:r>
    </w:p>
    <w:p w14:paraId="65C9A820" w14:textId="77777777" w:rsidR="00564C22" w:rsidRDefault="009B1AF1" w:rsidP="00564C22">
      <w:pPr>
        <w:pStyle w:val="Code"/>
        <w:spacing w:line="259" w:lineRule="auto"/>
      </w:pPr>
      <w:r>
        <w:rPr>
          <w:color w:val="31849B" w:themeColor="accent5" w:themeShade="BF"/>
        </w:rPr>
        <w:t xml:space="preserve">    "poe"</w:t>
      </w:r>
      <w:r>
        <w:t>: {</w:t>
      </w:r>
    </w:p>
    <w:p w14:paraId="0443CAF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7CF0CF3" w14:textId="77777777" w:rsidR="00564C22" w:rsidRDefault="009B1AF1" w:rsidP="00564C22">
      <w:pPr>
        <w:pStyle w:val="Code"/>
        <w:spacing w:line="259" w:lineRule="auto"/>
      </w:pPr>
      <w:r>
        <w:t xml:space="preserve">    }</w:t>
      </w:r>
    </w:p>
    <w:p w14:paraId="1D30933B" w14:textId="77777777" w:rsidR="00564C22" w:rsidRDefault="009B1AF1" w:rsidP="00564C22">
      <w:pPr>
        <w:pStyle w:val="Code"/>
        <w:spacing w:line="259" w:lineRule="auto"/>
      </w:pPr>
      <w:r>
        <w:t xml:space="preserve">  },</w:t>
      </w:r>
    </w:p>
    <w:p w14:paraId="6B8D06D0"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1C4B453D" w14:textId="77777777" w:rsidR="00564C22" w:rsidRDefault="009B1AF1" w:rsidP="00564C22">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EABE963" w14:textId="77777777" w:rsidR="00564C22" w:rsidRDefault="009B1AF1" w:rsidP="00564C22">
      <w:pPr>
        <w:pStyle w:val="Code"/>
        <w:spacing w:line="259" w:lineRule="auto"/>
      </w:pPr>
      <w:r>
        <w:t>}</w:t>
      </w:r>
    </w:p>
    <w:p w14:paraId="74254597" w14:textId="77777777" w:rsidR="00564C22" w:rsidRDefault="00564C22" w:rsidP="00564C22"/>
    <w:p w14:paraId="54EBAEC3" w14:textId="77777777" w:rsidR="00564C22" w:rsidRDefault="009B1AF1" w:rsidP="00564C22">
      <w:pPr>
        <w:pStyle w:val="berschrift4"/>
      </w:pPr>
      <w:bookmarkStart w:id="441" w:name="_Toc983679"/>
      <w:r>
        <w:t>AdditionalKeyInfo – XML Syntax</w:t>
      </w:r>
      <w:bookmarkEnd w:id="441"/>
    </w:p>
    <w:p w14:paraId="709C40E2" w14:textId="77777777" w:rsidR="00564C22" w:rsidRPr="5404FA76" w:rsidRDefault="009B1AF1" w:rsidP="00564C22">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35721A55" w14:textId="77777777" w:rsidR="00564C22" w:rsidRDefault="009B1AF1" w:rsidP="00564C22">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690F0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5A71C1A7" w14:textId="77777777" w:rsidR="00564C22" w:rsidRDefault="009B1AF1" w:rsidP="00564C22">
      <w:pPr>
        <w:pStyle w:val="Code"/>
      </w:pPr>
      <w:r>
        <w:rPr>
          <w:color w:val="31849B" w:themeColor="accent5" w:themeShade="BF"/>
        </w:rPr>
        <w:t xml:space="preserve">  &lt;xs:choice&gt;</w:t>
      </w:r>
    </w:p>
    <w:p w14:paraId="591EFC4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4C237F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9E9F3B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F36BBE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1D31DEE" w14:textId="77777777" w:rsidR="00564C22" w:rsidRDefault="009B1AF1" w:rsidP="00564C22">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B2FEFD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911677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BBB486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7AD46649" w14:textId="77777777" w:rsidR="00564C22" w:rsidRDefault="009B1AF1" w:rsidP="00564C22">
      <w:pPr>
        <w:pStyle w:val="Code"/>
      </w:pPr>
      <w:r>
        <w:rPr>
          <w:color w:val="31849B" w:themeColor="accent5" w:themeShade="BF"/>
        </w:rPr>
        <w:t xml:space="preserve">  &lt;/xs:choice&gt;</w:t>
      </w:r>
    </w:p>
    <w:p w14:paraId="4164EF70" w14:textId="77777777" w:rsidR="00564C22" w:rsidRDefault="009B1AF1" w:rsidP="00564C22">
      <w:pPr>
        <w:pStyle w:val="Code"/>
      </w:pPr>
      <w:r>
        <w:rPr>
          <w:color w:val="31849B" w:themeColor="accent5" w:themeShade="BF"/>
        </w:rPr>
        <w:t>&lt;/xs:complexType&gt;</w:t>
      </w:r>
    </w:p>
    <w:p w14:paraId="58426B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14:paraId="071C9F4F" w14:textId="77777777" w:rsidR="00564C22" w:rsidRDefault="009B1AF1" w:rsidP="00564C22">
      <w:pPr>
        <w:pStyle w:val="berschrift3"/>
      </w:pPr>
      <w:bookmarkStart w:id="442" w:name="_RefCompE64F9E9A"/>
      <w:bookmarkStart w:id="443" w:name="_Toc983680"/>
      <w:r>
        <w:t>Component ProcessingDetails</w:t>
      </w:r>
      <w:bookmarkEnd w:id="442"/>
      <w:bookmarkEnd w:id="443"/>
    </w:p>
    <w:p w14:paraId="70183DBD" w14:textId="77777777" w:rsidR="00564C22" w:rsidRDefault="001725A5" w:rsidP="00564C22">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14:paraId="6D0563A8" w14:textId="77777777" w:rsidR="00564C22" w:rsidRDefault="009B1AF1" w:rsidP="00564C22">
      <w:r>
        <w:t>Below follows a list of the sub-components that constitute this component:</w:t>
      </w:r>
    </w:p>
    <w:p w14:paraId="02CD28BC" w14:textId="77777777" w:rsidR="00564C22" w:rsidRDefault="009B1AF1" w:rsidP="00564C22">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14:paraId="13A05BCA" w14:textId="77777777" w:rsidR="00564C22" w:rsidRDefault="009B1AF1" w:rsidP="00564C22">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14:paraId="09EDFD4D" w14:textId="77777777" w:rsidR="00564C22" w:rsidRDefault="009B1AF1" w:rsidP="00564C22">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14:paraId="0A1B1DD6" w14:textId="77777777" w:rsidR="00564C22" w:rsidRDefault="009B1AF1" w:rsidP="00564C22">
      <w:pPr>
        <w:pStyle w:val="berschrift4"/>
      </w:pPr>
      <w:bookmarkStart w:id="444" w:name="_Toc983681"/>
      <w:r>
        <w:t>ProcessingDetails – JSON Syntax</w:t>
      </w:r>
      <w:bookmarkEnd w:id="444"/>
    </w:p>
    <w:p w14:paraId="4D544A5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35B412BE"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7F4F33A"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FCC87" w14:textId="77777777" w:rsidR="00564C22" w:rsidRDefault="009B1AF1" w:rsidP="00564C22">
            <w:pPr>
              <w:pStyle w:val="Beschriftung"/>
            </w:pPr>
            <w:r>
              <w:t>Element</w:t>
            </w:r>
          </w:p>
        </w:tc>
        <w:tc>
          <w:tcPr>
            <w:tcW w:w="4675" w:type="dxa"/>
          </w:tcPr>
          <w:p w14:paraId="2296382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AD47F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B23E7B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B7D23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0716F6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355C17"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3B1A9D7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323476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E86B2B"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D640C3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21BDE5D9"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276DBB" w14:textId="77777777" w:rsidR="00564C22" w:rsidRDefault="009B1AF1" w:rsidP="00564C22">
      <w:pPr>
        <w:pStyle w:val="Code"/>
        <w:spacing w:line="259" w:lineRule="auto"/>
      </w:pPr>
      <w:r>
        <w:rPr>
          <w:color w:val="31849B" w:themeColor="accent5" w:themeShade="BF"/>
        </w:rPr>
        <w:t>"dss2-ProcessingDetailsType"</w:t>
      </w:r>
      <w:r>
        <w:t>: {</w:t>
      </w:r>
    </w:p>
    <w:p w14:paraId="3CA965B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9B0F673" w14:textId="77777777" w:rsidR="00564C22" w:rsidRDefault="009B1AF1" w:rsidP="00564C22">
      <w:pPr>
        <w:pStyle w:val="Code"/>
        <w:spacing w:line="259" w:lineRule="auto"/>
      </w:pPr>
      <w:r>
        <w:rPr>
          <w:color w:val="31849B" w:themeColor="accent5" w:themeShade="BF"/>
        </w:rPr>
        <w:t xml:space="preserve">  "properties"</w:t>
      </w:r>
      <w:r>
        <w:t>: {</w:t>
      </w:r>
    </w:p>
    <w:p w14:paraId="24EB7E1C" w14:textId="77777777" w:rsidR="00564C22" w:rsidRDefault="009B1AF1" w:rsidP="00564C22">
      <w:pPr>
        <w:pStyle w:val="Code"/>
        <w:spacing w:line="259" w:lineRule="auto"/>
      </w:pPr>
      <w:r>
        <w:rPr>
          <w:color w:val="31849B" w:themeColor="accent5" w:themeShade="BF"/>
        </w:rPr>
        <w:t xml:space="preserve">    "valid"</w:t>
      </w:r>
      <w:r>
        <w:t>: {</w:t>
      </w:r>
    </w:p>
    <w:p w14:paraId="7951B3F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71E29F" w14:textId="77777777" w:rsidR="00564C22" w:rsidRDefault="009B1AF1" w:rsidP="00564C22">
      <w:pPr>
        <w:pStyle w:val="Code"/>
        <w:spacing w:line="259" w:lineRule="auto"/>
      </w:pPr>
      <w:r>
        <w:rPr>
          <w:color w:val="31849B" w:themeColor="accent5" w:themeShade="BF"/>
        </w:rPr>
        <w:t xml:space="preserve">      "items"</w:t>
      </w:r>
      <w:r>
        <w:t>: {</w:t>
      </w:r>
    </w:p>
    <w:p w14:paraId="020FCA27"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2CAEC39" w14:textId="77777777" w:rsidR="00564C22" w:rsidRDefault="009B1AF1" w:rsidP="00564C22">
      <w:pPr>
        <w:pStyle w:val="Code"/>
        <w:spacing w:line="259" w:lineRule="auto"/>
      </w:pPr>
      <w:r>
        <w:t xml:space="preserve">      }</w:t>
      </w:r>
    </w:p>
    <w:p w14:paraId="2DD50713" w14:textId="77777777" w:rsidR="00564C22" w:rsidRDefault="009B1AF1" w:rsidP="00564C22">
      <w:pPr>
        <w:pStyle w:val="Code"/>
        <w:spacing w:line="259" w:lineRule="auto"/>
      </w:pPr>
      <w:r>
        <w:t xml:space="preserve">    },</w:t>
      </w:r>
    </w:p>
    <w:p w14:paraId="607D2F81" w14:textId="77777777" w:rsidR="00564C22" w:rsidRDefault="009B1AF1" w:rsidP="00564C22">
      <w:pPr>
        <w:pStyle w:val="Code"/>
        <w:spacing w:line="259" w:lineRule="auto"/>
      </w:pPr>
      <w:r>
        <w:rPr>
          <w:color w:val="31849B" w:themeColor="accent5" w:themeShade="BF"/>
        </w:rPr>
        <w:t xml:space="preserve">    "indeterminate"</w:t>
      </w:r>
      <w:r>
        <w:t>: {</w:t>
      </w:r>
    </w:p>
    <w:p w14:paraId="3D944C45"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7D3EB5D3" w14:textId="77777777" w:rsidR="00564C22" w:rsidRDefault="009B1AF1" w:rsidP="00564C22">
      <w:pPr>
        <w:pStyle w:val="Code"/>
        <w:spacing w:line="259" w:lineRule="auto"/>
      </w:pPr>
      <w:r>
        <w:rPr>
          <w:color w:val="31849B" w:themeColor="accent5" w:themeShade="BF"/>
        </w:rPr>
        <w:t xml:space="preserve">      "items"</w:t>
      </w:r>
      <w:r>
        <w:t>: {</w:t>
      </w:r>
    </w:p>
    <w:p w14:paraId="69D259C9"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5CB50DB" w14:textId="77777777" w:rsidR="00564C22" w:rsidRDefault="009B1AF1" w:rsidP="00564C22">
      <w:pPr>
        <w:pStyle w:val="Code"/>
        <w:spacing w:line="259" w:lineRule="auto"/>
      </w:pPr>
      <w:r>
        <w:t xml:space="preserve">      }</w:t>
      </w:r>
    </w:p>
    <w:p w14:paraId="23E9BD6C" w14:textId="77777777" w:rsidR="00564C22" w:rsidRDefault="009B1AF1" w:rsidP="00564C22">
      <w:pPr>
        <w:pStyle w:val="Code"/>
        <w:spacing w:line="259" w:lineRule="auto"/>
      </w:pPr>
      <w:r>
        <w:t xml:space="preserve">    },</w:t>
      </w:r>
    </w:p>
    <w:p w14:paraId="5914A63C" w14:textId="77777777" w:rsidR="00564C22" w:rsidRDefault="009B1AF1" w:rsidP="00564C22">
      <w:pPr>
        <w:pStyle w:val="Code"/>
        <w:spacing w:line="259" w:lineRule="auto"/>
      </w:pPr>
      <w:r>
        <w:rPr>
          <w:color w:val="31849B" w:themeColor="accent5" w:themeShade="BF"/>
        </w:rPr>
        <w:t xml:space="preserve">    "invalid"</w:t>
      </w:r>
      <w:r>
        <w:t>: {</w:t>
      </w:r>
    </w:p>
    <w:p w14:paraId="083A290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A440A11" w14:textId="77777777" w:rsidR="00564C22" w:rsidRDefault="009B1AF1" w:rsidP="00564C22">
      <w:pPr>
        <w:pStyle w:val="Code"/>
        <w:spacing w:line="259" w:lineRule="auto"/>
      </w:pPr>
      <w:r>
        <w:rPr>
          <w:color w:val="31849B" w:themeColor="accent5" w:themeShade="BF"/>
        </w:rPr>
        <w:t xml:space="preserve">      "items"</w:t>
      </w:r>
      <w:r>
        <w:t>: {</w:t>
      </w:r>
    </w:p>
    <w:p w14:paraId="5F430DE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2A7A68E9" w14:textId="77777777" w:rsidR="00564C22" w:rsidRDefault="009B1AF1" w:rsidP="00564C22">
      <w:pPr>
        <w:pStyle w:val="Code"/>
        <w:spacing w:line="259" w:lineRule="auto"/>
      </w:pPr>
      <w:r>
        <w:t xml:space="preserve">      }</w:t>
      </w:r>
    </w:p>
    <w:p w14:paraId="35177961" w14:textId="77777777" w:rsidR="00564C22" w:rsidRDefault="009B1AF1" w:rsidP="00564C22">
      <w:pPr>
        <w:pStyle w:val="Code"/>
        <w:spacing w:line="259" w:lineRule="auto"/>
      </w:pPr>
      <w:r>
        <w:t xml:space="preserve">    }</w:t>
      </w:r>
    </w:p>
    <w:p w14:paraId="609843B2" w14:textId="77777777" w:rsidR="00564C22" w:rsidRDefault="009B1AF1" w:rsidP="00564C22">
      <w:pPr>
        <w:pStyle w:val="Code"/>
        <w:spacing w:line="259" w:lineRule="auto"/>
      </w:pPr>
      <w:r>
        <w:t xml:space="preserve">  }</w:t>
      </w:r>
    </w:p>
    <w:p w14:paraId="4C69EC1D" w14:textId="77777777" w:rsidR="00564C22" w:rsidRDefault="009B1AF1" w:rsidP="00564C22">
      <w:pPr>
        <w:pStyle w:val="Code"/>
        <w:spacing w:line="259" w:lineRule="auto"/>
      </w:pPr>
      <w:r>
        <w:t>}</w:t>
      </w:r>
    </w:p>
    <w:p w14:paraId="1693F652" w14:textId="77777777" w:rsidR="00564C22" w:rsidRDefault="00564C22" w:rsidP="00564C22"/>
    <w:p w14:paraId="455D5CD7" w14:textId="77777777" w:rsidR="00564C22" w:rsidRDefault="009B1AF1" w:rsidP="00564C22">
      <w:pPr>
        <w:pStyle w:val="berschrift4"/>
      </w:pPr>
      <w:bookmarkStart w:id="445" w:name="_Toc983682"/>
      <w:r>
        <w:t>ProcessingDetails – XML Syntax</w:t>
      </w:r>
      <w:bookmarkEnd w:id="445"/>
    </w:p>
    <w:p w14:paraId="29BF6EA9" w14:textId="77777777" w:rsidR="00564C22" w:rsidRPr="5404FA76" w:rsidRDefault="009B1AF1" w:rsidP="00564C22">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00518F8" w14:textId="77777777" w:rsidR="00564C22" w:rsidRDefault="009B1AF1" w:rsidP="00564C22">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9BB83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46F5D7F6" w14:textId="77777777" w:rsidR="00564C22" w:rsidRDefault="009B1AF1" w:rsidP="00564C22">
      <w:pPr>
        <w:pStyle w:val="Code"/>
      </w:pPr>
      <w:r>
        <w:rPr>
          <w:color w:val="31849B" w:themeColor="accent5" w:themeShade="BF"/>
        </w:rPr>
        <w:t xml:space="preserve">  &lt;xs:sequence&gt;</w:t>
      </w:r>
    </w:p>
    <w:p w14:paraId="606ADFF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1FF52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BD55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056405" w14:textId="77777777" w:rsidR="00564C22" w:rsidRDefault="009B1AF1" w:rsidP="00564C22">
      <w:pPr>
        <w:pStyle w:val="Code"/>
      </w:pPr>
      <w:r>
        <w:rPr>
          <w:color w:val="31849B" w:themeColor="accent5" w:themeShade="BF"/>
        </w:rPr>
        <w:t xml:space="preserve">  &lt;/xs:sequence&gt;</w:t>
      </w:r>
    </w:p>
    <w:p w14:paraId="6EDAEABB" w14:textId="77777777" w:rsidR="00564C22" w:rsidRDefault="009B1AF1" w:rsidP="00564C22">
      <w:pPr>
        <w:pStyle w:val="Code"/>
      </w:pPr>
      <w:r>
        <w:rPr>
          <w:color w:val="31849B" w:themeColor="accent5" w:themeShade="BF"/>
        </w:rPr>
        <w:t>&lt;/xs:complexType&gt;</w:t>
      </w:r>
    </w:p>
    <w:p w14:paraId="5F6BFCBF"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14:paraId="4CCC0C1E" w14:textId="77777777" w:rsidR="00564C22" w:rsidRDefault="009B1AF1" w:rsidP="00564C22">
      <w:pPr>
        <w:pStyle w:val="berschrift3"/>
      </w:pPr>
      <w:bookmarkStart w:id="446" w:name="_RefComp3EB09C19"/>
      <w:bookmarkStart w:id="447" w:name="_Toc983683"/>
      <w:r>
        <w:t>Component Detail</w:t>
      </w:r>
      <w:bookmarkEnd w:id="446"/>
      <w:bookmarkEnd w:id="447"/>
    </w:p>
    <w:p w14:paraId="4AF9C7D8" w14:textId="77777777" w:rsidR="00564C22" w:rsidRDefault="00564C22" w:rsidP="00564C22"/>
    <w:p w14:paraId="6B74875A" w14:textId="77777777" w:rsidR="00564C22" w:rsidRDefault="009B1AF1" w:rsidP="00564C22">
      <w:r>
        <w:t>Below follows a list of the sub-components that constitute this component:</w:t>
      </w:r>
    </w:p>
    <w:p w14:paraId="70797863" w14:textId="77777777" w:rsidR="00564C22" w:rsidRDefault="009B1AF1" w:rsidP="00564C22">
      <w:pPr>
        <w:pStyle w:val="Member"/>
      </w:pPr>
      <w:r>
        <w:lastRenderedPageBreak/>
        <w:t xml:space="preserve">The OPTIONAL </w:t>
      </w:r>
      <w:r w:rsidRPr="35C1378D">
        <w:rPr>
          <w:rStyle w:val="Datatype"/>
        </w:rPr>
        <w:t>Code</w:t>
      </w:r>
      <w:r>
        <w:t xml:space="preserve"> element, if present, MUST contain a URI. </w:t>
      </w:r>
      <w:r w:rsidRPr="003A06D0">
        <w:t>This URI which more precisely specifies why this detail is valid, invalid, or indeterminate. It must be a value defined by some other specification, since this specification defines no values for this element.</w:t>
      </w:r>
    </w:p>
    <w:p w14:paraId="7F0C4EFE" w14:textId="77777777" w:rsidR="00564C22" w:rsidRDefault="009B1AF1" w:rsidP="00564C22">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14:paraId="163F6F2C"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1A989911" w14:textId="77777777" w:rsidR="00564C22" w:rsidRDefault="009B1AF1" w:rsidP="00564C22">
      <w:pPr>
        <w:pStyle w:val="Member"/>
      </w:pPr>
      <w:r>
        <w:t xml:space="preserve">The </w:t>
      </w:r>
      <w:r w:rsidRPr="35C1378D">
        <w:rPr>
          <w:rStyle w:val="Datatype"/>
        </w:rPr>
        <w:t>Type</w:t>
      </w:r>
      <w:r>
        <w:t xml:space="preserve"> element MUST contain one instance of a URI.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14:paraId="6B34EFD9" w14:textId="77777777" w:rsidR="00564C22" w:rsidRDefault="009B1AF1" w:rsidP="00564C22">
      <w:pPr>
        <w:pStyle w:val="Non-normativeCommentHeading"/>
      </w:pPr>
      <w:r>
        <w:t>Non-normative Comment:</w:t>
      </w:r>
    </w:p>
    <w:p w14:paraId="68E24D64" w14:textId="77777777" w:rsidR="00564C22" w:rsidRDefault="001725A5" w:rsidP="00564C22">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14:paraId="4CBFF561" w14:textId="77777777" w:rsidR="00564C22" w:rsidRDefault="009B1AF1" w:rsidP="00564C22">
      <w:pPr>
        <w:pStyle w:val="berschrift4"/>
      </w:pPr>
      <w:bookmarkStart w:id="448" w:name="_Toc983684"/>
      <w:r>
        <w:t>Detail – JSON Syntax</w:t>
      </w:r>
      <w:bookmarkEnd w:id="448"/>
    </w:p>
    <w:p w14:paraId="7B35745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4CBCE8E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B4C07FE"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3EA6EE" w14:textId="77777777" w:rsidR="00564C22" w:rsidRDefault="009B1AF1" w:rsidP="00564C22">
            <w:pPr>
              <w:pStyle w:val="Beschriftung"/>
            </w:pPr>
            <w:r>
              <w:t>Element</w:t>
            </w:r>
          </w:p>
        </w:tc>
        <w:tc>
          <w:tcPr>
            <w:tcW w:w="4675" w:type="dxa"/>
          </w:tcPr>
          <w:p w14:paraId="2C96AB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5E36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EDB526C"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5EF5C7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1E4BAB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D71F4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0AD812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2AF147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F28090"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0D3AFC6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0F0245A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47EBBA"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32AE0E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6536BB5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FBD9766" w14:textId="77777777" w:rsidR="00564C22" w:rsidRDefault="009B1AF1" w:rsidP="00564C22">
      <w:pPr>
        <w:pStyle w:val="Code"/>
        <w:spacing w:line="259" w:lineRule="auto"/>
      </w:pPr>
      <w:r>
        <w:rPr>
          <w:color w:val="31849B" w:themeColor="accent5" w:themeShade="BF"/>
        </w:rPr>
        <w:t>"dss2-DetailType"</w:t>
      </w:r>
      <w:r>
        <w:t>: {</w:t>
      </w:r>
    </w:p>
    <w:p w14:paraId="276616F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28D00B1" w14:textId="77777777" w:rsidR="00564C22" w:rsidRDefault="009B1AF1" w:rsidP="00564C22">
      <w:pPr>
        <w:pStyle w:val="Code"/>
        <w:spacing w:line="259" w:lineRule="auto"/>
      </w:pPr>
      <w:r>
        <w:rPr>
          <w:color w:val="31849B" w:themeColor="accent5" w:themeShade="BF"/>
        </w:rPr>
        <w:t xml:space="preserve">  "properties"</w:t>
      </w:r>
      <w:r>
        <w:t>: {</w:t>
      </w:r>
    </w:p>
    <w:p w14:paraId="466047CA" w14:textId="77777777" w:rsidR="00564C22" w:rsidRDefault="009B1AF1" w:rsidP="00564C22">
      <w:pPr>
        <w:pStyle w:val="Code"/>
        <w:spacing w:line="259" w:lineRule="auto"/>
      </w:pPr>
      <w:r>
        <w:rPr>
          <w:color w:val="31849B" w:themeColor="accent5" w:themeShade="BF"/>
        </w:rPr>
        <w:t xml:space="preserve">    "code"</w:t>
      </w:r>
      <w:r>
        <w:t>: {</w:t>
      </w:r>
    </w:p>
    <w:p w14:paraId="76AEE0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DF22EAD" w14:textId="77777777" w:rsidR="00564C22" w:rsidRDefault="009B1AF1" w:rsidP="00564C22">
      <w:pPr>
        <w:pStyle w:val="Code"/>
        <w:spacing w:line="259" w:lineRule="auto"/>
      </w:pPr>
      <w:r>
        <w:t xml:space="preserve">    },</w:t>
      </w:r>
    </w:p>
    <w:p w14:paraId="3EF56A68" w14:textId="77777777" w:rsidR="00564C22" w:rsidRDefault="009B1AF1" w:rsidP="00564C22">
      <w:pPr>
        <w:pStyle w:val="Code"/>
        <w:spacing w:line="259" w:lineRule="auto"/>
      </w:pPr>
      <w:r>
        <w:rPr>
          <w:color w:val="31849B" w:themeColor="accent5" w:themeShade="BF"/>
        </w:rPr>
        <w:t xml:space="preserve">    "msg"</w:t>
      </w:r>
      <w:r>
        <w:t>: {</w:t>
      </w:r>
    </w:p>
    <w:p w14:paraId="67FFDD2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5DD475BD" w14:textId="77777777" w:rsidR="00564C22" w:rsidRDefault="009B1AF1" w:rsidP="00564C22">
      <w:pPr>
        <w:pStyle w:val="Code"/>
        <w:spacing w:line="259" w:lineRule="auto"/>
      </w:pPr>
      <w:r>
        <w:t xml:space="preserve">    },</w:t>
      </w:r>
    </w:p>
    <w:p w14:paraId="3AB5B990" w14:textId="77777777" w:rsidR="00564C22" w:rsidRDefault="009B1AF1" w:rsidP="00564C22">
      <w:pPr>
        <w:pStyle w:val="Code"/>
        <w:spacing w:line="259" w:lineRule="auto"/>
      </w:pPr>
      <w:r>
        <w:rPr>
          <w:color w:val="31849B" w:themeColor="accent5" w:themeShade="BF"/>
        </w:rPr>
        <w:t xml:space="preserve">    "b64Content"</w:t>
      </w:r>
      <w:r>
        <w:t>: {</w:t>
      </w:r>
    </w:p>
    <w:p w14:paraId="689CA45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C59DEC5" w14:textId="77777777" w:rsidR="00564C22" w:rsidRDefault="009B1AF1" w:rsidP="00564C22">
      <w:pPr>
        <w:pStyle w:val="Code"/>
        <w:spacing w:line="259" w:lineRule="auto"/>
      </w:pPr>
      <w:r>
        <w:t xml:space="preserve">    },</w:t>
      </w:r>
    </w:p>
    <w:p w14:paraId="7EC40FBE" w14:textId="77777777" w:rsidR="00564C22" w:rsidRDefault="009B1AF1" w:rsidP="00564C22">
      <w:pPr>
        <w:pStyle w:val="Code"/>
        <w:spacing w:line="259" w:lineRule="auto"/>
      </w:pPr>
      <w:r>
        <w:rPr>
          <w:color w:val="31849B" w:themeColor="accent5" w:themeShade="BF"/>
        </w:rPr>
        <w:t xml:space="preserve">    "type"</w:t>
      </w:r>
      <w:r>
        <w:t>: {</w:t>
      </w:r>
    </w:p>
    <w:p w14:paraId="429CE69B"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847A872"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1015D29E" w14:textId="77777777" w:rsidR="00564C22" w:rsidRDefault="009B1AF1" w:rsidP="00564C22">
      <w:pPr>
        <w:pStyle w:val="Code"/>
        <w:spacing w:line="259" w:lineRule="auto"/>
      </w:pPr>
      <w:r>
        <w:t xml:space="preserve">    }</w:t>
      </w:r>
    </w:p>
    <w:p w14:paraId="303DA987" w14:textId="77777777" w:rsidR="00564C22" w:rsidRDefault="009B1AF1" w:rsidP="00564C22">
      <w:pPr>
        <w:pStyle w:val="Code"/>
        <w:spacing w:line="259" w:lineRule="auto"/>
      </w:pPr>
      <w:r>
        <w:t xml:space="preserve">  },</w:t>
      </w:r>
    </w:p>
    <w:p w14:paraId="489D6760"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"type"</w:t>
      </w:r>
      <w:r>
        <w:t>]</w:t>
      </w:r>
    </w:p>
    <w:p w14:paraId="5993A4B7" w14:textId="77777777" w:rsidR="00564C22" w:rsidRDefault="009B1AF1" w:rsidP="00564C22">
      <w:pPr>
        <w:pStyle w:val="Code"/>
        <w:spacing w:line="259" w:lineRule="auto"/>
      </w:pPr>
      <w:r>
        <w:t>}</w:t>
      </w:r>
    </w:p>
    <w:p w14:paraId="1022EE54" w14:textId="77777777" w:rsidR="00564C22" w:rsidRDefault="00564C22" w:rsidP="00564C22"/>
    <w:p w14:paraId="271DCAEF" w14:textId="77777777" w:rsidR="00564C22" w:rsidRDefault="009B1AF1" w:rsidP="00564C22">
      <w:pPr>
        <w:pStyle w:val="berschrift4"/>
      </w:pPr>
      <w:bookmarkStart w:id="449" w:name="_Toc983685"/>
      <w:r>
        <w:t>Detail – XML Syntax</w:t>
      </w:r>
      <w:bookmarkEnd w:id="449"/>
    </w:p>
    <w:p w14:paraId="3CFEF210" w14:textId="77777777" w:rsidR="00564C22" w:rsidRPr="5404FA76" w:rsidRDefault="009B1AF1" w:rsidP="00564C22">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1B993558" w14:textId="77777777" w:rsidR="00564C22" w:rsidRDefault="009B1AF1" w:rsidP="00564C22">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A0292A"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1E5812F1" w14:textId="77777777" w:rsidR="00564C22" w:rsidRDefault="009B1AF1" w:rsidP="00564C22">
      <w:pPr>
        <w:pStyle w:val="Code"/>
      </w:pPr>
      <w:r>
        <w:rPr>
          <w:color w:val="31849B" w:themeColor="accent5" w:themeShade="BF"/>
        </w:rPr>
        <w:t xml:space="preserve">  &lt;xs:sequence&gt;</w:t>
      </w:r>
    </w:p>
    <w:p w14:paraId="33DB637F"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84BE9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90EE0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07E1A8" w14:textId="77777777" w:rsidR="00564C22" w:rsidRDefault="009B1AF1" w:rsidP="00564C22">
      <w:pPr>
        <w:pStyle w:val="Code"/>
      </w:pPr>
      <w:r>
        <w:rPr>
          <w:color w:val="31849B" w:themeColor="accent5" w:themeShade="BF"/>
        </w:rPr>
        <w:t xml:space="preserve">  &lt;/xs:sequence&gt;</w:t>
      </w:r>
    </w:p>
    <w:p w14:paraId="3168981D"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4A05F36" w14:textId="77777777" w:rsidR="00564C22" w:rsidRDefault="009B1AF1" w:rsidP="00564C22">
      <w:pPr>
        <w:pStyle w:val="Code"/>
      </w:pPr>
      <w:r>
        <w:rPr>
          <w:color w:val="31849B" w:themeColor="accent5" w:themeShade="BF"/>
        </w:rPr>
        <w:t>&lt;/xs:complexType&gt;</w:t>
      </w:r>
    </w:p>
    <w:p w14:paraId="677169D0"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14:paraId="04F5508B" w14:textId="77777777" w:rsidR="00564C22" w:rsidRDefault="009B1AF1" w:rsidP="00564C22">
      <w:pPr>
        <w:pStyle w:val="berschrift3"/>
      </w:pPr>
      <w:bookmarkStart w:id="450" w:name="_RefComp02F13485"/>
      <w:bookmarkStart w:id="451" w:name="_Toc983686"/>
      <w:r>
        <w:t>Component SigningTimeInfo</w:t>
      </w:r>
      <w:bookmarkEnd w:id="450"/>
      <w:bookmarkEnd w:id="451"/>
    </w:p>
    <w:p w14:paraId="521FA143" w14:textId="77777777" w:rsidR="00564C22" w:rsidRDefault="001725A5" w:rsidP="00564C22">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14:paraId="227A6D18" w14:textId="77777777" w:rsidR="00564C22" w:rsidRDefault="009B1AF1" w:rsidP="00564C22">
      <w:r>
        <w:t>Below follows a list of the sub-components that constitute this component:</w:t>
      </w:r>
    </w:p>
    <w:p w14:paraId="4DB7FED2" w14:textId="77777777" w:rsidR="00564C22" w:rsidRDefault="009B1AF1" w:rsidP="00564C22">
      <w:pPr>
        <w:pStyle w:val="Member"/>
      </w:pPr>
      <w:r>
        <w:t xml:space="preserve">The </w:t>
      </w:r>
      <w:r w:rsidRPr="35C1378D">
        <w:rPr>
          <w:rStyle w:val="Datatype"/>
        </w:rPr>
        <w:t>SigningTime</w:t>
      </w:r>
      <w:r>
        <w:t xml:space="preserve"> element MUST contain one instance of a date/time value. </w:t>
      </w:r>
      <w:r w:rsidRPr="003A06D0">
        <w:t>This element returns the time value considered by the server to be the signature creation time.</w:t>
      </w:r>
    </w:p>
    <w:p w14:paraId="26B7949C" w14:textId="77777777" w:rsidR="00564C22" w:rsidRDefault="009B1AF1" w:rsidP="00564C22">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14:paraId="6BCCE1BC" w14:textId="77777777" w:rsidR="00564C22" w:rsidRDefault="009B1AF1" w:rsidP="00564C22">
      <w:pPr>
        <w:pStyle w:val="berschrift4"/>
      </w:pPr>
      <w:bookmarkStart w:id="452" w:name="_Toc983687"/>
      <w:r>
        <w:t>SigningTimeInfo – JSON Syntax</w:t>
      </w:r>
      <w:bookmarkEnd w:id="452"/>
    </w:p>
    <w:p w14:paraId="2DFCEAED"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5ACD42D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24A0C9D"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AFE0B" w14:textId="77777777" w:rsidR="00564C22" w:rsidRDefault="009B1AF1" w:rsidP="00564C22">
            <w:pPr>
              <w:pStyle w:val="Beschriftung"/>
            </w:pPr>
            <w:r>
              <w:t>Element</w:t>
            </w:r>
          </w:p>
        </w:tc>
        <w:tc>
          <w:tcPr>
            <w:tcW w:w="4675" w:type="dxa"/>
          </w:tcPr>
          <w:p w14:paraId="624092B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74112AC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D2C677"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2A149E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1F8AC4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1A205EE"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4FCA50C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14:paraId="299D8DE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C5941F1" w14:textId="77777777" w:rsidR="00564C22" w:rsidRDefault="009B1AF1" w:rsidP="00564C22">
      <w:pPr>
        <w:pStyle w:val="Code"/>
        <w:spacing w:line="259" w:lineRule="auto"/>
      </w:pPr>
      <w:r>
        <w:rPr>
          <w:color w:val="31849B" w:themeColor="accent5" w:themeShade="BF"/>
        </w:rPr>
        <w:lastRenderedPageBreak/>
        <w:t>"dss2-SigningTimeInfoType"</w:t>
      </w:r>
      <w:r>
        <w:t>: {</w:t>
      </w:r>
    </w:p>
    <w:p w14:paraId="2743736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1AFCAE7" w14:textId="77777777" w:rsidR="00564C22" w:rsidRDefault="009B1AF1" w:rsidP="00564C22">
      <w:pPr>
        <w:pStyle w:val="Code"/>
        <w:spacing w:line="259" w:lineRule="auto"/>
      </w:pPr>
      <w:r>
        <w:rPr>
          <w:color w:val="31849B" w:themeColor="accent5" w:themeShade="BF"/>
        </w:rPr>
        <w:t xml:space="preserve">  "properties"</w:t>
      </w:r>
      <w:r>
        <w:t>: {</w:t>
      </w:r>
    </w:p>
    <w:p w14:paraId="3007E380" w14:textId="77777777" w:rsidR="00564C22" w:rsidRDefault="009B1AF1" w:rsidP="00564C22">
      <w:pPr>
        <w:pStyle w:val="Code"/>
        <w:spacing w:line="259" w:lineRule="auto"/>
      </w:pPr>
      <w:r>
        <w:rPr>
          <w:color w:val="31849B" w:themeColor="accent5" w:themeShade="BF"/>
        </w:rPr>
        <w:t xml:space="preserve">    "signingTime"</w:t>
      </w:r>
      <w:r>
        <w:t>: {</w:t>
      </w:r>
    </w:p>
    <w:p w14:paraId="39AF685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194285FC"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81AC6C0" w14:textId="77777777" w:rsidR="00564C22" w:rsidRDefault="009B1AF1" w:rsidP="00564C22">
      <w:pPr>
        <w:pStyle w:val="Code"/>
        <w:spacing w:line="259" w:lineRule="auto"/>
      </w:pPr>
      <w:r>
        <w:t xml:space="preserve">    },</w:t>
      </w:r>
    </w:p>
    <w:p w14:paraId="2647820D" w14:textId="77777777" w:rsidR="00564C22" w:rsidRDefault="009B1AF1" w:rsidP="00564C22">
      <w:pPr>
        <w:pStyle w:val="Code"/>
        <w:spacing w:line="259" w:lineRule="auto"/>
      </w:pPr>
      <w:r>
        <w:rPr>
          <w:color w:val="31849B" w:themeColor="accent5" w:themeShade="BF"/>
        </w:rPr>
        <w:t xml:space="preserve">    "bounds"</w:t>
      </w:r>
      <w:r>
        <w:t>: {</w:t>
      </w:r>
    </w:p>
    <w:p w14:paraId="2054FF72"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77D88044" w14:textId="77777777" w:rsidR="00564C22" w:rsidRDefault="009B1AF1" w:rsidP="00564C22">
      <w:pPr>
        <w:pStyle w:val="Code"/>
        <w:spacing w:line="259" w:lineRule="auto"/>
      </w:pPr>
      <w:r>
        <w:t xml:space="preserve">    }</w:t>
      </w:r>
    </w:p>
    <w:p w14:paraId="47BDB853" w14:textId="77777777" w:rsidR="00564C22" w:rsidRDefault="009B1AF1" w:rsidP="00564C22">
      <w:pPr>
        <w:pStyle w:val="Code"/>
        <w:spacing w:line="259" w:lineRule="auto"/>
      </w:pPr>
      <w:r>
        <w:t xml:space="preserve">  },</w:t>
      </w:r>
    </w:p>
    <w:p w14:paraId="5455194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"signingTime"</w:t>
      </w:r>
      <w:r>
        <w:t>]</w:t>
      </w:r>
    </w:p>
    <w:p w14:paraId="5FB86DF2" w14:textId="77777777" w:rsidR="00564C22" w:rsidRDefault="009B1AF1" w:rsidP="00564C22">
      <w:pPr>
        <w:pStyle w:val="Code"/>
        <w:spacing w:line="259" w:lineRule="auto"/>
      </w:pPr>
      <w:r>
        <w:t>}</w:t>
      </w:r>
    </w:p>
    <w:p w14:paraId="415EC7FD" w14:textId="77777777" w:rsidR="00564C22" w:rsidRDefault="00564C22" w:rsidP="00564C22"/>
    <w:p w14:paraId="6C2AFE0A" w14:textId="77777777" w:rsidR="00564C22" w:rsidRDefault="009B1AF1" w:rsidP="00564C22">
      <w:pPr>
        <w:pStyle w:val="berschrift4"/>
      </w:pPr>
      <w:bookmarkStart w:id="453" w:name="_Toc983688"/>
      <w:r>
        <w:t>SigningTimeInfo – XML Syntax</w:t>
      </w:r>
      <w:bookmarkEnd w:id="453"/>
    </w:p>
    <w:p w14:paraId="4860AA43" w14:textId="77777777" w:rsidR="00564C22" w:rsidRPr="5404FA76" w:rsidRDefault="009B1AF1" w:rsidP="00564C22">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3F70A415" w14:textId="77777777" w:rsidR="00564C22" w:rsidRDefault="009B1AF1" w:rsidP="00564C22">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F538801"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2295680E" w14:textId="77777777" w:rsidR="00564C22" w:rsidRDefault="009B1AF1" w:rsidP="00564C22">
      <w:pPr>
        <w:pStyle w:val="Code"/>
      </w:pPr>
      <w:r>
        <w:rPr>
          <w:color w:val="31849B" w:themeColor="accent5" w:themeShade="BF"/>
        </w:rPr>
        <w:t xml:space="preserve">  &lt;xs:sequence&gt;</w:t>
      </w:r>
    </w:p>
    <w:p w14:paraId="58C5A4D2"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3150EDE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C44437" w14:textId="77777777" w:rsidR="00564C22" w:rsidRDefault="009B1AF1" w:rsidP="00564C22">
      <w:pPr>
        <w:pStyle w:val="Code"/>
      </w:pPr>
      <w:r>
        <w:rPr>
          <w:color w:val="31849B" w:themeColor="accent5" w:themeShade="BF"/>
        </w:rPr>
        <w:t xml:space="preserve">  &lt;/xs:sequence&gt;</w:t>
      </w:r>
    </w:p>
    <w:p w14:paraId="6C799E69" w14:textId="77777777" w:rsidR="00564C22" w:rsidRDefault="009B1AF1" w:rsidP="00564C22">
      <w:pPr>
        <w:pStyle w:val="Code"/>
      </w:pPr>
      <w:r>
        <w:rPr>
          <w:color w:val="31849B" w:themeColor="accent5" w:themeShade="BF"/>
        </w:rPr>
        <w:t>&lt;/xs:complexType&gt;</w:t>
      </w:r>
    </w:p>
    <w:p w14:paraId="10BF175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14:paraId="0DEEF505" w14:textId="77777777" w:rsidR="00564C22" w:rsidRDefault="009B1AF1" w:rsidP="00564C22">
      <w:pPr>
        <w:pStyle w:val="berschrift3"/>
      </w:pPr>
      <w:bookmarkStart w:id="454" w:name="_RefComp2836BDF5"/>
      <w:bookmarkStart w:id="455" w:name="_Toc983689"/>
      <w:r>
        <w:t>Component SigningTimeBoundaries</w:t>
      </w:r>
      <w:bookmarkEnd w:id="454"/>
      <w:bookmarkEnd w:id="455"/>
    </w:p>
    <w:p w14:paraId="233A6BD4" w14:textId="77777777" w:rsidR="00564C22" w:rsidRDefault="000F26C3" w:rsidP="00564C22">
      <w:r w:rsidRPr="009D448F">
        <w:t>This element returns the trusted time values considered as lower and upper limits for the signing time.</w:t>
      </w:r>
    </w:p>
    <w:p w14:paraId="13476189" w14:textId="77777777" w:rsidR="00564C22" w:rsidRDefault="009B1AF1" w:rsidP="00564C22">
      <w:r>
        <w:t>Below follows a list of the sub-components that constitute this component:</w:t>
      </w:r>
    </w:p>
    <w:p w14:paraId="34757D1E" w14:textId="77777777" w:rsidR="00564C22" w:rsidRDefault="009B1AF1" w:rsidP="00564C22">
      <w:pPr>
        <w:pStyle w:val="Member"/>
      </w:pPr>
      <w:r>
        <w:t xml:space="preserve">The OPTIONAL </w:t>
      </w:r>
      <w:r w:rsidRPr="35C1378D">
        <w:rPr>
          <w:rStyle w:val="Datatype"/>
        </w:rPr>
        <w:t>LowerBoundary</w:t>
      </w:r>
      <w:r>
        <w:t xml:space="preserve"> element, if present, MUST contain a date/time value. </w:t>
      </w:r>
    </w:p>
    <w:p w14:paraId="1A4DB228" w14:textId="77777777" w:rsidR="00564C22" w:rsidRDefault="009B1AF1" w:rsidP="00564C22">
      <w:pPr>
        <w:pStyle w:val="Member"/>
      </w:pPr>
      <w:r>
        <w:t xml:space="preserve">The OPTIONAL </w:t>
      </w:r>
      <w:r w:rsidRPr="35C1378D">
        <w:rPr>
          <w:rStyle w:val="Datatype"/>
        </w:rPr>
        <w:t>UpperBoundary</w:t>
      </w:r>
      <w:r>
        <w:t xml:space="preserve"> element, if present, MUST contain a date/time value. </w:t>
      </w:r>
    </w:p>
    <w:p w14:paraId="31B85C3C" w14:textId="77777777" w:rsidR="00564C22" w:rsidRDefault="009B1AF1" w:rsidP="00564C22">
      <w:pPr>
        <w:pStyle w:val="berschrift4"/>
      </w:pPr>
      <w:bookmarkStart w:id="456" w:name="_Toc983690"/>
      <w:r>
        <w:t>SigningTimeBoundaries – JSON Syntax</w:t>
      </w:r>
      <w:bookmarkEnd w:id="456"/>
    </w:p>
    <w:p w14:paraId="08B72A0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75D3821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2C437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3883F" w14:textId="77777777" w:rsidR="00564C22" w:rsidRDefault="009B1AF1" w:rsidP="00564C22">
            <w:pPr>
              <w:pStyle w:val="Beschriftung"/>
            </w:pPr>
            <w:r>
              <w:t>Element</w:t>
            </w:r>
          </w:p>
        </w:tc>
        <w:tc>
          <w:tcPr>
            <w:tcW w:w="4675" w:type="dxa"/>
          </w:tcPr>
          <w:p w14:paraId="29FEC08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07DA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244ECC"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09EFAE8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7F4086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5419F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4075B8D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6975463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313010C" w14:textId="77777777" w:rsidR="00564C22" w:rsidRDefault="009B1AF1" w:rsidP="00564C22">
      <w:pPr>
        <w:pStyle w:val="Code"/>
        <w:spacing w:line="259" w:lineRule="auto"/>
      </w:pPr>
      <w:r>
        <w:rPr>
          <w:color w:val="31849B" w:themeColor="accent5" w:themeShade="BF"/>
        </w:rPr>
        <w:lastRenderedPageBreak/>
        <w:t>"dss2-SigningTimeBoundariesType"</w:t>
      </w:r>
      <w:r>
        <w:t>: {</w:t>
      </w:r>
    </w:p>
    <w:p w14:paraId="1B1C002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C3DB281" w14:textId="77777777" w:rsidR="00564C22" w:rsidRDefault="009B1AF1" w:rsidP="00564C22">
      <w:pPr>
        <w:pStyle w:val="Code"/>
        <w:spacing w:line="259" w:lineRule="auto"/>
      </w:pPr>
      <w:r>
        <w:rPr>
          <w:color w:val="31849B" w:themeColor="accent5" w:themeShade="BF"/>
        </w:rPr>
        <w:t xml:space="preserve">  "properties"</w:t>
      </w:r>
      <w:r>
        <w:t>: {</w:t>
      </w:r>
    </w:p>
    <w:p w14:paraId="05F5C167" w14:textId="77777777" w:rsidR="00564C22" w:rsidRDefault="009B1AF1" w:rsidP="00564C22">
      <w:pPr>
        <w:pStyle w:val="Code"/>
        <w:spacing w:line="259" w:lineRule="auto"/>
      </w:pPr>
      <w:r>
        <w:rPr>
          <w:color w:val="31849B" w:themeColor="accent5" w:themeShade="BF"/>
        </w:rPr>
        <w:t xml:space="preserve">    "lowerBound"</w:t>
      </w:r>
      <w:r>
        <w:t>: {</w:t>
      </w:r>
    </w:p>
    <w:p w14:paraId="40094B4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3F99F235"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FEDA80F" w14:textId="77777777" w:rsidR="00564C22" w:rsidRDefault="009B1AF1" w:rsidP="00564C22">
      <w:pPr>
        <w:pStyle w:val="Code"/>
        <w:spacing w:line="259" w:lineRule="auto"/>
      </w:pPr>
      <w:r>
        <w:t xml:space="preserve">    },</w:t>
      </w:r>
    </w:p>
    <w:p w14:paraId="2B5501E5" w14:textId="77777777" w:rsidR="00564C22" w:rsidRDefault="009B1AF1" w:rsidP="00564C22">
      <w:pPr>
        <w:pStyle w:val="Code"/>
        <w:spacing w:line="259" w:lineRule="auto"/>
      </w:pPr>
      <w:r>
        <w:rPr>
          <w:color w:val="31849B" w:themeColor="accent5" w:themeShade="BF"/>
        </w:rPr>
        <w:t xml:space="preserve">    "upperBound"</w:t>
      </w:r>
      <w:r>
        <w:t>: {</w:t>
      </w:r>
    </w:p>
    <w:p w14:paraId="77367BB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03601CB"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2EF6D3D" w14:textId="77777777" w:rsidR="00564C22" w:rsidRDefault="009B1AF1" w:rsidP="00564C22">
      <w:pPr>
        <w:pStyle w:val="Code"/>
        <w:spacing w:line="259" w:lineRule="auto"/>
      </w:pPr>
      <w:r>
        <w:t xml:space="preserve">    }</w:t>
      </w:r>
    </w:p>
    <w:p w14:paraId="263E823F" w14:textId="77777777" w:rsidR="00564C22" w:rsidRDefault="009B1AF1" w:rsidP="00564C22">
      <w:pPr>
        <w:pStyle w:val="Code"/>
        <w:spacing w:line="259" w:lineRule="auto"/>
      </w:pPr>
      <w:r>
        <w:t xml:space="preserve">  }</w:t>
      </w:r>
    </w:p>
    <w:p w14:paraId="47177EE2" w14:textId="77777777" w:rsidR="00564C22" w:rsidRDefault="009B1AF1" w:rsidP="00564C22">
      <w:pPr>
        <w:pStyle w:val="Code"/>
        <w:spacing w:line="259" w:lineRule="auto"/>
      </w:pPr>
      <w:r>
        <w:t>}</w:t>
      </w:r>
    </w:p>
    <w:p w14:paraId="6B6B6F54" w14:textId="77777777" w:rsidR="00564C22" w:rsidRDefault="00564C22" w:rsidP="00564C22"/>
    <w:p w14:paraId="139AD172" w14:textId="77777777" w:rsidR="00564C22" w:rsidRDefault="009B1AF1" w:rsidP="00564C22">
      <w:pPr>
        <w:pStyle w:val="berschrift4"/>
      </w:pPr>
      <w:bookmarkStart w:id="457" w:name="_Toc983691"/>
      <w:r>
        <w:t>SigningTimeBoundaries – XML Syntax</w:t>
      </w:r>
      <w:bookmarkEnd w:id="457"/>
    </w:p>
    <w:p w14:paraId="3561B37E" w14:textId="77777777" w:rsidR="00564C22" w:rsidRPr="5404FA76" w:rsidRDefault="009B1AF1" w:rsidP="00564C22">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002FC1A5" w14:textId="77777777" w:rsidR="00564C22" w:rsidRDefault="009B1AF1" w:rsidP="00564C22">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247463"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6891E290" w14:textId="77777777" w:rsidR="00564C22" w:rsidRDefault="009B1AF1" w:rsidP="00564C22">
      <w:pPr>
        <w:pStyle w:val="Code"/>
      </w:pPr>
      <w:r>
        <w:rPr>
          <w:color w:val="31849B" w:themeColor="accent5" w:themeShade="BF"/>
        </w:rPr>
        <w:t xml:space="preserve">  &lt;xs:sequence&gt;</w:t>
      </w:r>
    </w:p>
    <w:p w14:paraId="3FADAC6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BC534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7D27193" w14:textId="77777777" w:rsidR="00564C22" w:rsidRDefault="009B1AF1" w:rsidP="00564C22">
      <w:pPr>
        <w:pStyle w:val="Code"/>
      </w:pPr>
      <w:r>
        <w:rPr>
          <w:color w:val="31849B" w:themeColor="accent5" w:themeShade="BF"/>
        </w:rPr>
        <w:t xml:space="preserve">  &lt;/xs:sequence&gt;</w:t>
      </w:r>
    </w:p>
    <w:p w14:paraId="6F5BFE80" w14:textId="77777777" w:rsidR="00564C22" w:rsidRDefault="009B1AF1" w:rsidP="00564C22">
      <w:pPr>
        <w:pStyle w:val="Code"/>
      </w:pPr>
      <w:r>
        <w:rPr>
          <w:color w:val="31849B" w:themeColor="accent5" w:themeShade="BF"/>
        </w:rPr>
        <w:t>&lt;/xs:complexType&gt;</w:t>
      </w:r>
    </w:p>
    <w:p w14:paraId="373F562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14:paraId="13D823E8" w14:textId="77777777" w:rsidR="00564C22" w:rsidRDefault="009B1AF1" w:rsidP="00564C22">
      <w:pPr>
        <w:pStyle w:val="berschrift3"/>
      </w:pPr>
      <w:bookmarkStart w:id="458" w:name="_RefCompD541428D"/>
      <w:bookmarkStart w:id="459" w:name="_Toc983692"/>
      <w:r>
        <w:t>Component AugmentedSignature</w:t>
      </w:r>
      <w:bookmarkEnd w:id="458"/>
      <w:bookmarkEnd w:id="459"/>
    </w:p>
    <w:p w14:paraId="65E62EAE" w14:textId="77777777" w:rsidR="00564C22" w:rsidRDefault="001725A5" w:rsidP="00564C22">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14:paraId="4A99BA47" w14:textId="77777777" w:rsidR="00564C22" w:rsidRDefault="009B1AF1" w:rsidP="00564C22">
      <w:r>
        <w:t>Below follows a list of the sub-components that constitute this component:</w:t>
      </w:r>
    </w:p>
    <w:p w14:paraId="068C134F" w14:textId="77777777" w:rsidR="00564C22" w:rsidRDefault="009B1AF1" w:rsidP="00564C22">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14:paraId="46CD6530" w14:textId="77777777" w:rsidR="00564C22" w:rsidRDefault="009B1AF1" w:rsidP="00564C22">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14:paraId="50AFB1B6" w14:textId="77777777" w:rsidR="00564C22" w:rsidRDefault="009B1AF1" w:rsidP="00564C22">
      <w:pPr>
        <w:pStyle w:val="Member"/>
      </w:pPr>
      <w:r>
        <w:t xml:space="preserve">The OPTIONAL </w:t>
      </w:r>
      <w:r w:rsidRPr="35C1378D">
        <w:rPr>
          <w:rStyle w:val="Datatype"/>
        </w:rPr>
        <w:t>Type</w:t>
      </w:r>
      <w:r>
        <w:t xml:space="preserve"> element, if present, MUST contain one instance of a URI. </w:t>
      </w:r>
      <w:r w:rsidRPr="003A06D0">
        <w:t>The URI defines what</w:t>
      </w:r>
      <w:r w:rsidR="000409FC" w:rsidRPr="003A06D0">
        <w:t xml:space="preserve"> type of</w:t>
      </w:r>
      <w:r w:rsidRPr="003A06D0">
        <w:t xml:space="preserve"> 'augmentation' was applied to the signature.</w:t>
      </w:r>
    </w:p>
    <w:p w14:paraId="7F4173B2" w14:textId="77777777" w:rsidR="00564C22" w:rsidRDefault="009B1AF1" w:rsidP="00564C22">
      <w:pPr>
        <w:pStyle w:val="berschrift4"/>
      </w:pPr>
      <w:bookmarkStart w:id="460" w:name="_Toc983693"/>
      <w:r>
        <w:t>AugmentedSignature – JSON Syntax</w:t>
      </w:r>
      <w:bookmarkEnd w:id="460"/>
    </w:p>
    <w:p w14:paraId="0D00790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66303465"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06B456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56F6A2" w14:textId="77777777" w:rsidR="00564C22" w:rsidRDefault="009B1AF1" w:rsidP="00564C22">
            <w:pPr>
              <w:pStyle w:val="Beschriftung"/>
            </w:pPr>
            <w:r>
              <w:t>Element</w:t>
            </w:r>
          </w:p>
        </w:tc>
        <w:tc>
          <w:tcPr>
            <w:tcW w:w="4675" w:type="dxa"/>
          </w:tcPr>
          <w:p w14:paraId="3D408CE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6F7AC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524A12"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15F083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35165FA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954CFC"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48B7251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579D00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619A3C"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5966CB9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3D29F603"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CFA90F" w14:textId="77777777" w:rsidR="00564C22" w:rsidRDefault="009B1AF1" w:rsidP="00564C22">
      <w:pPr>
        <w:pStyle w:val="Code"/>
        <w:spacing w:line="259" w:lineRule="auto"/>
      </w:pPr>
      <w:r>
        <w:rPr>
          <w:color w:val="31849B" w:themeColor="accent5" w:themeShade="BF"/>
        </w:rPr>
        <w:t>"dss2-AugmentedSignatureType"</w:t>
      </w:r>
      <w:r>
        <w:t>: {</w:t>
      </w:r>
    </w:p>
    <w:p w14:paraId="7295615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7C52079" w14:textId="77777777" w:rsidR="00564C22" w:rsidRDefault="009B1AF1" w:rsidP="00564C22">
      <w:pPr>
        <w:pStyle w:val="Code"/>
        <w:spacing w:line="259" w:lineRule="auto"/>
      </w:pPr>
      <w:r>
        <w:rPr>
          <w:color w:val="31849B" w:themeColor="accent5" w:themeShade="BF"/>
        </w:rPr>
        <w:t xml:space="preserve">  "properties"</w:t>
      </w:r>
      <w:r>
        <w:t>: {</w:t>
      </w:r>
    </w:p>
    <w:p w14:paraId="107BAD2F" w14:textId="77777777" w:rsidR="00564C22" w:rsidRDefault="009B1AF1" w:rsidP="00564C22">
      <w:pPr>
        <w:pStyle w:val="Code"/>
        <w:spacing w:line="259" w:lineRule="auto"/>
      </w:pPr>
      <w:r>
        <w:rPr>
          <w:color w:val="31849B" w:themeColor="accent5" w:themeShade="BF"/>
        </w:rPr>
        <w:t xml:space="preserve">    "sigObj"</w:t>
      </w:r>
      <w:r>
        <w:t>: {</w:t>
      </w:r>
    </w:p>
    <w:p w14:paraId="73AF94C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1EB72AE" w14:textId="77777777" w:rsidR="00564C22" w:rsidRDefault="009B1AF1" w:rsidP="00564C22">
      <w:pPr>
        <w:pStyle w:val="Code"/>
        <w:spacing w:line="259" w:lineRule="auto"/>
      </w:pPr>
      <w:r>
        <w:rPr>
          <w:color w:val="31849B" w:themeColor="accent5" w:themeShade="BF"/>
        </w:rPr>
        <w:t xml:space="preserve">      "items"</w:t>
      </w:r>
      <w:r>
        <w:t>: {</w:t>
      </w:r>
    </w:p>
    <w:p w14:paraId="309B55B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233A1B9" w14:textId="77777777" w:rsidR="00564C22" w:rsidRDefault="009B1AF1" w:rsidP="00564C22">
      <w:pPr>
        <w:pStyle w:val="Code"/>
        <w:spacing w:line="259" w:lineRule="auto"/>
      </w:pPr>
      <w:r>
        <w:t xml:space="preserve">      }</w:t>
      </w:r>
    </w:p>
    <w:p w14:paraId="21D00D0D" w14:textId="77777777" w:rsidR="00564C22" w:rsidRDefault="009B1AF1" w:rsidP="00564C22">
      <w:pPr>
        <w:pStyle w:val="Code"/>
        <w:spacing w:line="259" w:lineRule="auto"/>
      </w:pPr>
      <w:r>
        <w:t xml:space="preserve">    },</w:t>
      </w:r>
    </w:p>
    <w:p w14:paraId="45917334" w14:textId="77777777" w:rsidR="00564C22" w:rsidRDefault="009B1AF1" w:rsidP="00564C22">
      <w:pPr>
        <w:pStyle w:val="Code"/>
        <w:spacing w:line="259" w:lineRule="auto"/>
      </w:pPr>
      <w:r>
        <w:rPr>
          <w:color w:val="31849B" w:themeColor="accent5" w:themeShade="BF"/>
        </w:rPr>
        <w:t xml:space="preserve">    "docWithSignature"</w:t>
      </w:r>
      <w:r>
        <w:t>: {</w:t>
      </w:r>
    </w:p>
    <w:p w14:paraId="77FD76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1BE63B9" w14:textId="77777777" w:rsidR="00564C22" w:rsidRDefault="009B1AF1" w:rsidP="00564C22">
      <w:pPr>
        <w:pStyle w:val="Code"/>
        <w:spacing w:line="259" w:lineRule="auto"/>
      </w:pPr>
      <w:r>
        <w:rPr>
          <w:color w:val="31849B" w:themeColor="accent5" w:themeShade="BF"/>
        </w:rPr>
        <w:t xml:space="preserve">      "items"</w:t>
      </w:r>
      <w:r>
        <w:t>: {</w:t>
      </w:r>
    </w:p>
    <w:p w14:paraId="100495BD"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1AF12BDC" w14:textId="77777777" w:rsidR="00564C22" w:rsidRDefault="009B1AF1" w:rsidP="00564C22">
      <w:pPr>
        <w:pStyle w:val="Code"/>
        <w:spacing w:line="259" w:lineRule="auto"/>
      </w:pPr>
      <w:r>
        <w:t xml:space="preserve">      }</w:t>
      </w:r>
    </w:p>
    <w:p w14:paraId="312C533E" w14:textId="77777777" w:rsidR="00564C22" w:rsidRDefault="009B1AF1" w:rsidP="00564C22">
      <w:pPr>
        <w:pStyle w:val="Code"/>
        <w:spacing w:line="259" w:lineRule="auto"/>
      </w:pPr>
      <w:r>
        <w:t xml:space="preserve">    },</w:t>
      </w:r>
    </w:p>
    <w:p w14:paraId="0C822D78" w14:textId="77777777" w:rsidR="00564C22" w:rsidRDefault="009B1AF1" w:rsidP="00564C22">
      <w:pPr>
        <w:pStyle w:val="Code"/>
        <w:spacing w:line="259" w:lineRule="auto"/>
      </w:pPr>
      <w:r>
        <w:rPr>
          <w:color w:val="31849B" w:themeColor="accent5" w:themeShade="BF"/>
        </w:rPr>
        <w:t xml:space="preserve">    "type"</w:t>
      </w:r>
      <w:r>
        <w:t>: {</w:t>
      </w:r>
    </w:p>
    <w:p w14:paraId="7917140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695786" w14:textId="77777777" w:rsidR="00564C22" w:rsidRDefault="009B1AF1" w:rsidP="00564C22">
      <w:pPr>
        <w:pStyle w:val="Code"/>
        <w:spacing w:line="259" w:lineRule="auto"/>
      </w:pPr>
      <w:r>
        <w:rPr>
          <w:color w:val="31849B" w:themeColor="accent5" w:themeShade="BF"/>
        </w:rPr>
        <w:t xml:space="preserve">      "format"</w:t>
      </w:r>
      <w:r>
        <w:t xml:space="preserve">: </w:t>
      </w:r>
      <w:r>
        <w:rPr>
          <w:color w:val="244061" w:themeColor="accent1" w:themeShade="80"/>
        </w:rPr>
        <w:t>"uri"</w:t>
      </w:r>
    </w:p>
    <w:p w14:paraId="354F5BAA" w14:textId="77777777" w:rsidR="00564C22" w:rsidRDefault="009B1AF1" w:rsidP="00564C22">
      <w:pPr>
        <w:pStyle w:val="Code"/>
        <w:spacing w:line="259" w:lineRule="auto"/>
      </w:pPr>
      <w:r>
        <w:t xml:space="preserve">    }</w:t>
      </w:r>
    </w:p>
    <w:p w14:paraId="407C5423" w14:textId="77777777" w:rsidR="00564C22" w:rsidRDefault="009B1AF1" w:rsidP="00564C22">
      <w:pPr>
        <w:pStyle w:val="Code"/>
        <w:spacing w:line="259" w:lineRule="auto"/>
      </w:pPr>
      <w:r>
        <w:t xml:space="preserve">  }</w:t>
      </w:r>
    </w:p>
    <w:p w14:paraId="7CB49236" w14:textId="77777777" w:rsidR="00564C22" w:rsidRDefault="009B1AF1" w:rsidP="00564C22">
      <w:pPr>
        <w:pStyle w:val="Code"/>
        <w:spacing w:line="259" w:lineRule="auto"/>
      </w:pPr>
      <w:r>
        <w:t>}</w:t>
      </w:r>
    </w:p>
    <w:p w14:paraId="365A171B" w14:textId="77777777" w:rsidR="00564C22" w:rsidRDefault="00564C22" w:rsidP="00564C22"/>
    <w:p w14:paraId="39353975" w14:textId="77777777" w:rsidR="00564C22" w:rsidRDefault="009B1AF1" w:rsidP="00564C22">
      <w:pPr>
        <w:pStyle w:val="berschrift4"/>
      </w:pPr>
      <w:bookmarkStart w:id="461" w:name="_Toc983694"/>
      <w:r>
        <w:lastRenderedPageBreak/>
        <w:t>AugmentedSignature – XML Syntax</w:t>
      </w:r>
      <w:bookmarkEnd w:id="461"/>
    </w:p>
    <w:p w14:paraId="49E9FE64" w14:textId="77777777" w:rsidR="00564C22" w:rsidRPr="5404FA76" w:rsidRDefault="009B1AF1" w:rsidP="00564C22">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30D127B5" w14:textId="77777777" w:rsidR="00564C22" w:rsidRDefault="009B1AF1" w:rsidP="00564C22">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2ED1B60"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3D401CCC" w14:textId="77777777" w:rsidR="00564C22" w:rsidRDefault="009B1AF1" w:rsidP="00564C22">
      <w:pPr>
        <w:pStyle w:val="Code"/>
      </w:pPr>
      <w:r>
        <w:rPr>
          <w:color w:val="31849B" w:themeColor="accent5" w:themeShade="BF"/>
        </w:rPr>
        <w:t xml:space="preserve">  &lt;xs:sequence&gt;</w:t>
      </w:r>
    </w:p>
    <w:p w14:paraId="5F9D9FA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0329A1"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60DC68" w14:textId="77777777" w:rsidR="00564C22" w:rsidRDefault="009B1AF1" w:rsidP="00564C22">
      <w:pPr>
        <w:pStyle w:val="Code"/>
      </w:pPr>
      <w:r>
        <w:rPr>
          <w:color w:val="31849B" w:themeColor="accent5" w:themeShade="BF"/>
        </w:rPr>
        <w:t xml:space="preserve">  &lt;/xs:sequence&gt;</w:t>
      </w:r>
    </w:p>
    <w:p w14:paraId="47F4503B"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2B6C818" w14:textId="77777777" w:rsidR="00564C22" w:rsidRDefault="009B1AF1" w:rsidP="00564C22">
      <w:pPr>
        <w:pStyle w:val="Code"/>
      </w:pPr>
      <w:r>
        <w:rPr>
          <w:color w:val="31849B" w:themeColor="accent5" w:themeShade="BF"/>
        </w:rPr>
        <w:t>&lt;/xs:complexType&gt;</w:t>
      </w:r>
    </w:p>
    <w:p w14:paraId="39270055"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14:paraId="28449EE4" w14:textId="77777777" w:rsidR="00564C22" w:rsidRDefault="009B1AF1" w:rsidP="00564C22">
      <w:pPr>
        <w:pStyle w:val="berschrift3"/>
      </w:pPr>
      <w:bookmarkStart w:id="462" w:name="_RefCompC89CFE11"/>
      <w:bookmarkStart w:id="463" w:name="_Toc983695"/>
      <w:r>
        <w:t>Component ReturnTransformedDocument</w:t>
      </w:r>
      <w:bookmarkEnd w:id="462"/>
      <w:bookmarkEnd w:id="463"/>
    </w:p>
    <w:p w14:paraId="6B904B6B" w14:textId="77777777" w:rsidR="00564C22" w:rsidRDefault="001725A5" w:rsidP="00564C22">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14:paraId="19AA49B9" w14:textId="77777777" w:rsidR="00564C22" w:rsidRDefault="009B1AF1" w:rsidP="00564C22">
      <w:r>
        <w:t>Below follows a list of the sub-components that constitute this component:</w:t>
      </w:r>
    </w:p>
    <w:p w14:paraId="34DB0FCE"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14:paraId="52FA2442" w14:textId="77777777" w:rsidR="00564C22" w:rsidRDefault="009B1AF1" w:rsidP="00564C22">
      <w:pPr>
        <w:pStyle w:val="berschrift4"/>
      </w:pPr>
      <w:bookmarkStart w:id="464" w:name="_Toc983696"/>
      <w:r>
        <w:t>ReturnTransformedDocument – JSON Syntax</w:t>
      </w:r>
      <w:bookmarkEnd w:id="464"/>
    </w:p>
    <w:p w14:paraId="614DCA52"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00579D89" w14:textId="77777777" w:rsidR="00564C22" w:rsidRDefault="00564C22" w:rsidP="00564C22"/>
    <w:p w14:paraId="3C4339E8" w14:textId="77777777" w:rsidR="00564C22" w:rsidRDefault="009B1AF1" w:rsidP="00564C22">
      <w:pPr>
        <w:pStyle w:val="berschrift4"/>
      </w:pPr>
      <w:bookmarkStart w:id="465" w:name="_Toc983697"/>
      <w:r>
        <w:t>ReturnTransformedDocument – XML Syntax</w:t>
      </w:r>
      <w:bookmarkEnd w:id="465"/>
    </w:p>
    <w:p w14:paraId="7A114867" w14:textId="77777777" w:rsidR="00564C22" w:rsidRPr="5404FA76" w:rsidRDefault="009B1AF1" w:rsidP="00564C22">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4139ED1" w14:textId="77777777" w:rsidR="00564C22" w:rsidRDefault="009B1AF1" w:rsidP="00564C22">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FC0741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1532911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FF4E736" w14:textId="77777777" w:rsidR="00564C22" w:rsidRDefault="009B1AF1" w:rsidP="00564C22">
      <w:pPr>
        <w:pStyle w:val="Code"/>
      </w:pPr>
      <w:r>
        <w:rPr>
          <w:color w:val="31849B" w:themeColor="accent5" w:themeShade="BF"/>
        </w:rPr>
        <w:t>&lt;/xs:complexType&gt;</w:t>
      </w:r>
    </w:p>
    <w:p w14:paraId="0156E3E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14:paraId="7D70D95E" w14:textId="77777777" w:rsidR="00564C22" w:rsidRDefault="009B1AF1" w:rsidP="00564C22">
      <w:pPr>
        <w:pStyle w:val="berschrift3"/>
      </w:pPr>
      <w:bookmarkStart w:id="466" w:name="_RefComp842082FB"/>
      <w:bookmarkStart w:id="467" w:name="_Toc983698"/>
      <w:r>
        <w:t>Component TransformedDocument</w:t>
      </w:r>
      <w:bookmarkEnd w:id="466"/>
      <w:bookmarkEnd w:id="467"/>
    </w:p>
    <w:p w14:paraId="6D4FF8E9" w14:textId="77777777" w:rsidR="00564C22" w:rsidRDefault="001725A5" w:rsidP="00564C22">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14:paraId="300D0180" w14:textId="77777777" w:rsidR="00564C22" w:rsidRDefault="009B1AF1" w:rsidP="00564C22">
      <w:r>
        <w:t>Below follows a list of the sub-components that constitute this component:</w:t>
      </w:r>
    </w:p>
    <w:p w14:paraId="7DFF52E7" w14:textId="77777777" w:rsidR="00564C22" w:rsidRDefault="009B1AF1" w:rsidP="00564C22">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document.</w:t>
      </w:r>
    </w:p>
    <w:p w14:paraId="471C6C17" w14:textId="77777777" w:rsidR="00564C22" w:rsidRDefault="009B1AF1" w:rsidP="00564C22">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14:paraId="286B9815" w14:textId="77777777" w:rsidR="00564C22" w:rsidRDefault="009B1AF1" w:rsidP="00564C22">
      <w:pPr>
        <w:pStyle w:val="berschrift4"/>
      </w:pPr>
      <w:bookmarkStart w:id="468" w:name="_Toc983699"/>
      <w:r>
        <w:t>TransformedDocument – JSON Syntax</w:t>
      </w:r>
      <w:bookmarkEnd w:id="468"/>
    </w:p>
    <w:p w14:paraId="42B61C6B" w14:textId="77777777" w:rsidR="00564C22" w:rsidRPr="4593A2D4" w:rsidRDefault="009B1AF1" w:rsidP="00564C22">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5F6D16F3" w14:textId="77777777" w:rsidR="00564C22" w:rsidRDefault="00564C22" w:rsidP="00564C22"/>
    <w:p w14:paraId="77165F8F" w14:textId="77777777" w:rsidR="00564C22" w:rsidRDefault="009B1AF1" w:rsidP="00564C22">
      <w:pPr>
        <w:pStyle w:val="berschrift4"/>
      </w:pPr>
      <w:bookmarkStart w:id="469" w:name="_Toc983700"/>
      <w:r>
        <w:t>TransformedDocument – XML Syntax</w:t>
      </w:r>
      <w:bookmarkEnd w:id="469"/>
    </w:p>
    <w:p w14:paraId="305CF7BF" w14:textId="77777777" w:rsidR="00564C22" w:rsidRPr="5404FA76" w:rsidRDefault="009B1AF1" w:rsidP="00564C22">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79992B88" w14:textId="77777777" w:rsidR="00564C22" w:rsidRDefault="009B1AF1" w:rsidP="00564C22">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27F5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0C0B6540" w14:textId="77777777" w:rsidR="00564C22" w:rsidRDefault="009B1AF1" w:rsidP="00564C22">
      <w:pPr>
        <w:pStyle w:val="Code"/>
      </w:pPr>
      <w:r>
        <w:rPr>
          <w:color w:val="31849B" w:themeColor="accent5" w:themeShade="BF"/>
        </w:rPr>
        <w:t xml:space="preserve">  &lt;xs:sequence&gt;</w:t>
      </w:r>
    </w:p>
    <w:p w14:paraId="2C37F8F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A568506" w14:textId="77777777" w:rsidR="00564C22" w:rsidRDefault="009B1AF1" w:rsidP="00564C22">
      <w:pPr>
        <w:pStyle w:val="Code"/>
      </w:pPr>
      <w:r>
        <w:rPr>
          <w:color w:val="31849B" w:themeColor="accent5" w:themeShade="BF"/>
        </w:rPr>
        <w:t xml:space="preserve">  &lt;/xs:sequence&gt;</w:t>
      </w:r>
    </w:p>
    <w:p w14:paraId="643A35F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834DEBB" w14:textId="77777777" w:rsidR="00564C22" w:rsidRDefault="009B1AF1" w:rsidP="00564C22">
      <w:pPr>
        <w:pStyle w:val="Code"/>
      </w:pPr>
      <w:r>
        <w:rPr>
          <w:color w:val="31849B" w:themeColor="accent5" w:themeShade="BF"/>
        </w:rPr>
        <w:t>&lt;/xs:complexType&gt;</w:t>
      </w:r>
    </w:p>
    <w:p w14:paraId="0F5186E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14:paraId="45B0ECA9" w14:textId="77777777" w:rsidR="006D31DB" w:rsidRDefault="009B1AF1" w:rsidP="00564C22">
      <w:pPr>
        <w:pStyle w:val="berschrift2"/>
      </w:pPr>
      <w:bookmarkStart w:id="470" w:name="_Toc983701"/>
      <w:r>
        <w:t>Request/Response related data structures defined in this document</w:t>
      </w:r>
      <w:bookmarkEnd w:id="470"/>
    </w:p>
    <w:p w14:paraId="2F73F7B2" w14:textId="77777777" w:rsidR="00564C22" w:rsidRPr="5404FA76" w:rsidRDefault="009B1AF1" w:rsidP="00564C22">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EF23B83" w14:textId="77777777" w:rsidR="00564C22" w:rsidRDefault="00564C22" w:rsidP="00564C22"/>
    <w:p w14:paraId="7DE1CDE1" w14:textId="77777777" w:rsidR="00564C22" w:rsidRDefault="009B1AF1" w:rsidP="00564C22">
      <w:pPr>
        <w:pStyle w:val="berschrift3"/>
      </w:pPr>
      <w:bookmarkStart w:id="471" w:name="_RefComp22BB140F"/>
      <w:bookmarkStart w:id="472" w:name="_Toc983702"/>
      <w:r>
        <w:t>Component InputDocuments</w:t>
      </w:r>
      <w:bookmarkEnd w:id="471"/>
      <w:bookmarkEnd w:id="472"/>
    </w:p>
    <w:p w14:paraId="5AA420E8" w14:textId="77777777" w:rsidR="00564C22" w:rsidRDefault="001725A5" w:rsidP="00564C22">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14:paraId="658F3AF9" w14:textId="77777777" w:rsidR="00564C22" w:rsidRDefault="009B1AF1" w:rsidP="00564C22">
      <w:r>
        <w:t>Below follows a list of the sub-components that constitute this component:</w:t>
      </w:r>
    </w:p>
    <w:p w14:paraId="42D6425E" w14:textId="77777777" w:rsidR="00564C22" w:rsidRDefault="009B1AF1" w:rsidP="00564C22">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30BCD6CF" w14:textId="77777777" w:rsidR="00564C22" w:rsidRDefault="009B1AF1" w:rsidP="00564C22">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rsidRPr="003A06D0">
        <w:t>It contains the binary output of a chain of transforms applied by a client.</w:t>
      </w:r>
    </w:p>
    <w:p w14:paraId="578981B0" w14:textId="77777777" w:rsidR="00564C22" w:rsidRDefault="009B1AF1" w:rsidP="00564C22">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 xml:space="preserve">It contains a set of digest algorithm and the corresponding hashes. </w:t>
      </w:r>
      <w:r w:rsidR="00724667">
        <w:t>It will be processed on the result of the r</w:t>
      </w:r>
      <w:r w:rsidRPr="003A06D0">
        <w:t>equired transformation steps</w:t>
      </w:r>
      <w:r w:rsidR="00724667">
        <w:t>.</w:t>
      </w:r>
    </w:p>
    <w:p w14:paraId="51412982" w14:textId="77777777" w:rsidR="00564C22" w:rsidRDefault="009B1AF1" w:rsidP="00564C22">
      <w:pPr>
        <w:pStyle w:val="berschrift4"/>
      </w:pPr>
      <w:bookmarkStart w:id="473" w:name="_Toc983703"/>
      <w:r>
        <w:t>InputDocuments – JSON Syntax</w:t>
      </w:r>
      <w:bookmarkEnd w:id="473"/>
    </w:p>
    <w:p w14:paraId="4BE241A2"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41FCC2C9"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97785D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C9782E" w14:textId="77777777" w:rsidR="00564C22" w:rsidRDefault="009B1AF1" w:rsidP="00564C22">
            <w:pPr>
              <w:pStyle w:val="Beschriftung"/>
            </w:pPr>
            <w:r>
              <w:t>Element</w:t>
            </w:r>
          </w:p>
        </w:tc>
        <w:tc>
          <w:tcPr>
            <w:tcW w:w="4675" w:type="dxa"/>
          </w:tcPr>
          <w:p w14:paraId="04144A6A"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21969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56984C"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2A1D538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51E55C6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DF4AB2" w14:textId="77777777" w:rsidR="00564C22" w:rsidRPr="002062A5" w:rsidRDefault="009B1AF1" w:rsidP="00564C22">
            <w:pPr>
              <w:pStyle w:val="Beschriftung"/>
              <w:rPr>
                <w:rStyle w:val="Datatype"/>
                <w:b w:val="0"/>
                <w:bCs w:val="0"/>
              </w:rPr>
            </w:pPr>
            <w:r w:rsidRPr="002062A5">
              <w:rPr>
                <w:rStyle w:val="Datatype"/>
              </w:rPr>
              <w:t>TransformedData</w:t>
            </w:r>
          </w:p>
        </w:tc>
        <w:tc>
          <w:tcPr>
            <w:tcW w:w="4675" w:type="dxa"/>
          </w:tcPr>
          <w:p w14:paraId="084172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564C22" w14:paraId="375C4E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717BFDA" w14:textId="77777777" w:rsidR="00564C22" w:rsidRPr="002062A5" w:rsidRDefault="009B1AF1" w:rsidP="00564C22">
            <w:pPr>
              <w:pStyle w:val="Beschriftung"/>
              <w:rPr>
                <w:rStyle w:val="Datatype"/>
                <w:b w:val="0"/>
                <w:bCs w:val="0"/>
              </w:rPr>
            </w:pPr>
            <w:r w:rsidRPr="002062A5">
              <w:rPr>
                <w:rStyle w:val="Datatype"/>
              </w:rPr>
              <w:t>DocumentHash</w:t>
            </w:r>
          </w:p>
        </w:tc>
        <w:tc>
          <w:tcPr>
            <w:tcW w:w="4675" w:type="dxa"/>
          </w:tcPr>
          <w:p w14:paraId="1527EA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6B43075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57D2279" w14:textId="77777777" w:rsidR="00564C22" w:rsidRDefault="009B1AF1" w:rsidP="00564C22">
      <w:pPr>
        <w:pStyle w:val="Code"/>
        <w:spacing w:line="259" w:lineRule="auto"/>
      </w:pPr>
      <w:r>
        <w:rPr>
          <w:color w:val="31849B" w:themeColor="accent5" w:themeShade="BF"/>
        </w:rPr>
        <w:t>"dss2-InputDocumentsType"</w:t>
      </w:r>
      <w:r>
        <w:t>: {</w:t>
      </w:r>
    </w:p>
    <w:p w14:paraId="2CA0204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1603E11F" w14:textId="77777777" w:rsidR="00564C22" w:rsidRDefault="009B1AF1" w:rsidP="00564C22">
      <w:pPr>
        <w:pStyle w:val="Code"/>
        <w:spacing w:line="259" w:lineRule="auto"/>
      </w:pPr>
      <w:r>
        <w:rPr>
          <w:color w:val="31849B" w:themeColor="accent5" w:themeShade="BF"/>
        </w:rPr>
        <w:t xml:space="preserve">  "properties"</w:t>
      </w:r>
      <w:r>
        <w:t>: {</w:t>
      </w:r>
    </w:p>
    <w:p w14:paraId="2DE0301D" w14:textId="77777777" w:rsidR="00564C22" w:rsidRDefault="009B1AF1" w:rsidP="00564C22">
      <w:pPr>
        <w:pStyle w:val="Code"/>
        <w:spacing w:line="259" w:lineRule="auto"/>
      </w:pPr>
      <w:r>
        <w:rPr>
          <w:color w:val="31849B" w:themeColor="accent5" w:themeShade="BF"/>
        </w:rPr>
        <w:t xml:space="preserve">    "doc"</w:t>
      </w:r>
      <w:r>
        <w:t>: {</w:t>
      </w:r>
    </w:p>
    <w:p w14:paraId="0CA297D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4A6C0C8" w14:textId="77777777" w:rsidR="00564C22" w:rsidRDefault="009B1AF1" w:rsidP="00564C22">
      <w:pPr>
        <w:pStyle w:val="Code"/>
        <w:spacing w:line="259" w:lineRule="auto"/>
      </w:pPr>
      <w:r>
        <w:rPr>
          <w:color w:val="31849B" w:themeColor="accent5" w:themeShade="BF"/>
        </w:rPr>
        <w:t xml:space="preserve">      "items"</w:t>
      </w:r>
      <w:r>
        <w:t>: {</w:t>
      </w:r>
    </w:p>
    <w:p w14:paraId="1C3E97A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84D3AE3" w14:textId="77777777" w:rsidR="00564C22" w:rsidRDefault="009B1AF1" w:rsidP="00564C22">
      <w:pPr>
        <w:pStyle w:val="Code"/>
        <w:spacing w:line="259" w:lineRule="auto"/>
      </w:pPr>
      <w:r>
        <w:t xml:space="preserve">      }</w:t>
      </w:r>
    </w:p>
    <w:p w14:paraId="35D8E00C" w14:textId="77777777" w:rsidR="00564C22" w:rsidRDefault="009B1AF1" w:rsidP="00564C22">
      <w:pPr>
        <w:pStyle w:val="Code"/>
        <w:spacing w:line="259" w:lineRule="auto"/>
      </w:pPr>
      <w:r>
        <w:t xml:space="preserve">    },</w:t>
      </w:r>
    </w:p>
    <w:p w14:paraId="5C17EE12" w14:textId="77777777" w:rsidR="00564C22" w:rsidRDefault="009B1AF1" w:rsidP="00564C22">
      <w:pPr>
        <w:pStyle w:val="Code"/>
        <w:spacing w:line="259" w:lineRule="auto"/>
      </w:pPr>
      <w:r>
        <w:rPr>
          <w:color w:val="31849B" w:themeColor="accent5" w:themeShade="BF"/>
        </w:rPr>
        <w:t xml:space="preserve">    "transformed"</w:t>
      </w:r>
      <w:r>
        <w:t>: {</w:t>
      </w:r>
    </w:p>
    <w:p w14:paraId="1D150DD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BC0E11F" w14:textId="77777777" w:rsidR="00564C22" w:rsidRDefault="009B1AF1" w:rsidP="00564C22">
      <w:pPr>
        <w:pStyle w:val="Code"/>
        <w:spacing w:line="259" w:lineRule="auto"/>
      </w:pPr>
      <w:r>
        <w:rPr>
          <w:color w:val="31849B" w:themeColor="accent5" w:themeShade="BF"/>
        </w:rPr>
        <w:t xml:space="preserve">      "items"</w:t>
      </w:r>
      <w:r>
        <w:t>: {</w:t>
      </w:r>
    </w:p>
    <w:p w14:paraId="4189514E"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4C00FE84" w14:textId="77777777" w:rsidR="00564C22" w:rsidRDefault="009B1AF1" w:rsidP="00564C22">
      <w:pPr>
        <w:pStyle w:val="Code"/>
        <w:spacing w:line="259" w:lineRule="auto"/>
      </w:pPr>
      <w:r>
        <w:t xml:space="preserve">      }</w:t>
      </w:r>
    </w:p>
    <w:p w14:paraId="5D30FE58" w14:textId="77777777" w:rsidR="00564C22" w:rsidRDefault="009B1AF1" w:rsidP="00564C22">
      <w:pPr>
        <w:pStyle w:val="Code"/>
        <w:spacing w:line="259" w:lineRule="auto"/>
      </w:pPr>
      <w:r>
        <w:t xml:space="preserve">    },</w:t>
      </w:r>
    </w:p>
    <w:p w14:paraId="3B9A617E" w14:textId="77777777" w:rsidR="00564C22" w:rsidRDefault="009B1AF1" w:rsidP="00564C22">
      <w:pPr>
        <w:pStyle w:val="Code"/>
        <w:spacing w:line="259" w:lineRule="auto"/>
      </w:pPr>
      <w:r>
        <w:rPr>
          <w:color w:val="31849B" w:themeColor="accent5" w:themeShade="BF"/>
        </w:rPr>
        <w:t xml:space="preserve">    "docHash"</w:t>
      </w:r>
      <w:r>
        <w:t>: {</w:t>
      </w:r>
    </w:p>
    <w:p w14:paraId="2C9AEB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E43A799" w14:textId="77777777" w:rsidR="00564C22" w:rsidRDefault="009B1AF1" w:rsidP="00564C22">
      <w:pPr>
        <w:pStyle w:val="Code"/>
        <w:spacing w:line="259" w:lineRule="auto"/>
      </w:pPr>
      <w:r>
        <w:rPr>
          <w:color w:val="31849B" w:themeColor="accent5" w:themeShade="BF"/>
        </w:rPr>
        <w:t xml:space="preserve">      "items"</w:t>
      </w:r>
      <w:r>
        <w:t>: {</w:t>
      </w:r>
    </w:p>
    <w:p w14:paraId="14817280"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45124AC7" w14:textId="77777777" w:rsidR="00564C22" w:rsidRDefault="009B1AF1" w:rsidP="00564C22">
      <w:pPr>
        <w:pStyle w:val="Code"/>
        <w:spacing w:line="259" w:lineRule="auto"/>
      </w:pPr>
      <w:r>
        <w:t xml:space="preserve">      }</w:t>
      </w:r>
    </w:p>
    <w:p w14:paraId="69CB898F" w14:textId="77777777" w:rsidR="00564C22" w:rsidRDefault="009B1AF1" w:rsidP="00564C22">
      <w:pPr>
        <w:pStyle w:val="Code"/>
        <w:spacing w:line="259" w:lineRule="auto"/>
      </w:pPr>
      <w:r>
        <w:t xml:space="preserve">    }</w:t>
      </w:r>
    </w:p>
    <w:p w14:paraId="406927EA" w14:textId="77777777" w:rsidR="00564C22" w:rsidRDefault="009B1AF1" w:rsidP="00564C22">
      <w:pPr>
        <w:pStyle w:val="Code"/>
        <w:spacing w:line="259" w:lineRule="auto"/>
      </w:pPr>
      <w:r>
        <w:t xml:space="preserve">  }</w:t>
      </w:r>
    </w:p>
    <w:p w14:paraId="1D2D043E" w14:textId="77777777" w:rsidR="00564C22" w:rsidRDefault="009B1AF1" w:rsidP="00564C22">
      <w:pPr>
        <w:pStyle w:val="Code"/>
        <w:spacing w:line="259" w:lineRule="auto"/>
      </w:pPr>
      <w:r>
        <w:t>}</w:t>
      </w:r>
    </w:p>
    <w:p w14:paraId="630875E5" w14:textId="77777777" w:rsidR="00564C22" w:rsidRDefault="00564C22" w:rsidP="00564C22"/>
    <w:p w14:paraId="569FB4F2" w14:textId="77777777" w:rsidR="00564C22" w:rsidRDefault="009B1AF1" w:rsidP="00564C22">
      <w:pPr>
        <w:pStyle w:val="berschrift4"/>
      </w:pPr>
      <w:bookmarkStart w:id="474" w:name="_Toc983704"/>
      <w:r>
        <w:lastRenderedPageBreak/>
        <w:t>InputDocuments – XML Syntax</w:t>
      </w:r>
      <w:bookmarkEnd w:id="474"/>
    </w:p>
    <w:p w14:paraId="47ED9130" w14:textId="77777777" w:rsidR="00564C22" w:rsidRPr="5404FA76" w:rsidRDefault="009B1AF1" w:rsidP="00564C22">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7FE7C024" w14:textId="77777777" w:rsidR="00564C22" w:rsidRDefault="009B1AF1" w:rsidP="00564C22">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C31FE2"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70AB1636" w14:textId="77777777" w:rsidR="00564C22" w:rsidRDefault="009B1AF1" w:rsidP="00564C22">
      <w:pPr>
        <w:pStyle w:val="Code"/>
      </w:pPr>
      <w:r>
        <w:rPr>
          <w:color w:val="31849B" w:themeColor="accent5" w:themeShade="BF"/>
        </w:rPr>
        <w:t xml:space="preserve">  &lt;xs:sequence&gt;</w:t>
      </w:r>
    </w:p>
    <w:p w14:paraId="6E801238"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47F13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5CFEBDF3" w14:textId="77777777" w:rsidR="00564C22" w:rsidRDefault="009B1AF1" w:rsidP="00564C22">
      <w:pPr>
        <w:pStyle w:val="Code"/>
      </w:pPr>
      <w:r>
        <w:rPr>
          <w:color w:val="31849B" w:themeColor="accent5" w:themeShade="BF"/>
        </w:rPr>
        <w:t xml:space="preserve">    &lt;/xs:sequence&gt;</w:t>
      </w:r>
    </w:p>
    <w:p w14:paraId="33C9F8BB"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57F58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772FC7B" w14:textId="77777777" w:rsidR="00564C22" w:rsidRDefault="009B1AF1" w:rsidP="00564C22">
      <w:pPr>
        <w:pStyle w:val="Code"/>
      </w:pPr>
      <w:r>
        <w:rPr>
          <w:color w:val="31849B" w:themeColor="accent5" w:themeShade="BF"/>
        </w:rPr>
        <w:t xml:space="preserve">    &lt;/xs:sequence&gt;</w:t>
      </w:r>
    </w:p>
    <w:p w14:paraId="714CDC9D" w14:textId="77777777" w:rsidR="00564C22" w:rsidRDefault="009B1AF1" w:rsidP="00564C22">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B85C63"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37BD046D" w14:textId="77777777" w:rsidR="00564C22" w:rsidRDefault="009B1AF1" w:rsidP="00564C22">
      <w:pPr>
        <w:pStyle w:val="Code"/>
      </w:pPr>
      <w:r>
        <w:rPr>
          <w:color w:val="31849B" w:themeColor="accent5" w:themeShade="BF"/>
        </w:rPr>
        <w:t xml:space="preserve">    &lt;/xs:sequence&gt;</w:t>
      </w:r>
    </w:p>
    <w:p w14:paraId="695FA7DB" w14:textId="77777777" w:rsidR="00564C22" w:rsidRDefault="009B1AF1" w:rsidP="00564C22">
      <w:pPr>
        <w:pStyle w:val="Code"/>
      </w:pPr>
      <w:r>
        <w:rPr>
          <w:color w:val="31849B" w:themeColor="accent5" w:themeShade="BF"/>
        </w:rPr>
        <w:t xml:space="preserve">  &lt;/xs:sequence&gt;</w:t>
      </w:r>
    </w:p>
    <w:p w14:paraId="15B769BB" w14:textId="77777777" w:rsidR="00564C22" w:rsidRDefault="009B1AF1" w:rsidP="00564C22">
      <w:pPr>
        <w:pStyle w:val="Code"/>
      </w:pPr>
      <w:r>
        <w:rPr>
          <w:color w:val="31849B" w:themeColor="accent5" w:themeShade="BF"/>
        </w:rPr>
        <w:t>&lt;/xs:complexType&gt;</w:t>
      </w:r>
    </w:p>
    <w:p w14:paraId="385FF75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14:paraId="54A168C0" w14:textId="77777777" w:rsidR="00564C22" w:rsidRDefault="009B1AF1" w:rsidP="00564C22">
      <w:pPr>
        <w:pStyle w:val="berschrift3"/>
      </w:pPr>
      <w:bookmarkStart w:id="475" w:name="_RefComp8554D474"/>
      <w:bookmarkStart w:id="476" w:name="_Toc983705"/>
      <w:r>
        <w:t>Component DocumentBase</w:t>
      </w:r>
      <w:bookmarkEnd w:id="475"/>
      <w:bookmarkEnd w:id="476"/>
    </w:p>
    <w:p w14:paraId="4F3C6FE8" w14:textId="77777777" w:rsidR="00564C22" w:rsidRDefault="001725A5" w:rsidP="00564C22">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14:paraId="5C9DEF2C" w14:textId="77777777" w:rsidR="00564C22" w:rsidRDefault="009B1AF1" w:rsidP="00564C22">
      <w:r>
        <w:t>Below follows a list of the sub-components that constitute this component:</w:t>
      </w:r>
    </w:p>
    <w:p w14:paraId="31ED474C" w14:textId="77777777" w:rsidR="00564C22" w:rsidRDefault="009B1AF1" w:rsidP="00564C22">
      <w:pPr>
        <w:pStyle w:val="Member"/>
      </w:pPr>
      <w:r>
        <w:lastRenderedPageBreak/>
        <w:t xml:space="preserve">The OPTIONAL </w:t>
      </w:r>
      <w:r w:rsidRPr="35C1378D">
        <w:rPr>
          <w:rStyle w:val="Datatype"/>
        </w:rPr>
        <w:t>Id</w:t>
      </w:r>
      <w:r>
        <w:t xml:space="preserve"> element, if present, MUST contain one instance of a unique identifier.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w14:paraId="76D5000E" w14:textId="77777777" w:rsidR="00564C22" w:rsidRDefault="009B1AF1" w:rsidP="00564C22">
      <w:pPr>
        <w:pStyle w:val="Member"/>
      </w:pPr>
      <w:r>
        <w:t xml:space="preserve">The OPTIONAL </w:t>
      </w:r>
      <w:r w:rsidRPr="35C1378D">
        <w:rPr>
          <w:rStyle w:val="Datatype"/>
        </w:rPr>
        <w:t>RefURI</w:t>
      </w:r>
      <w:r>
        <w:t xml:space="preserve"> element, if present, MUST contain one instance of a URI. </w:t>
      </w:r>
      <w:r w:rsidRPr="003A06D0">
        <w:t>This specifies the value for a &lt;ds:Reference&gt; element’s URI attribute when referring to this input document. The RefURI element SHOULD be specified. Not more than one RefURI element may be omitted in a single signing request.</w:t>
      </w:r>
    </w:p>
    <w:p w14:paraId="647003EF" w14:textId="77777777" w:rsidR="00564C22" w:rsidRDefault="009B1AF1" w:rsidP="00564C22">
      <w:pPr>
        <w:pStyle w:val="Member"/>
      </w:pPr>
      <w:r>
        <w:t xml:space="preserve">The OPTIONAL </w:t>
      </w:r>
      <w:r w:rsidRPr="35C1378D">
        <w:rPr>
          <w:rStyle w:val="Datatype"/>
        </w:rPr>
        <w:t>RefType</w:t>
      </w:r>
      <w:r>
        <w:t xml:space="preserve"> element, if present, MUST contain one instance of a URI. </w:t>
      </w:r>
      <w:r w:rsidRPr="003A06D0">
        <w:t>This specifies the value for a &lt;ds:Reference&gt; element’s Type attribute when referring to this input document.</w:t>
      </w:r>
    </w:p>
    <w:p w14:paraId="3853C290" w14:textId="77777777"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14:paraId="005BE6E2" w14:textId="77777777" w:rsidR="00564C22" w:rsidRDefault="009B1AF1" w:rsidP="00564C22">
      <w:pPr>
        <w:pStyle w:val="Non-normativeCommentHeading"/>
      </w:pPr>
      <w:r>
        <w:t>Non-normative Comment:</w:t>
      </w:r>
    </w:p>
    <w:p w14:paraId="60B51409" w14:textId="77777777" w:rsidR="00564C22" w:rsidRDefault="001725A5" w:rsidP="00564C22">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14:paraId="1DCE965C" w14:textId="77777777" w:rsidR="00564C22" w:rsidRDefault="009B1AF1" w:rsidP="00564C22">
      <w:pPr>
        <w:pStyle w:val="berschrift4"/>
      </w:pPr>
      <w:bookmarkStart w:id="477" w:name="_Toc983706"/>
      <w:r>
        <w:t>DocumentBase – JSON Syntax</w:t>
      </w:r>
      <w:bookmarkEnd w:id="477"/>
    </w:p>
    <w:p w14:paraId="196AF74E"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379E216F"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D354CC3"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57EB5" w14:textId="77777777" w:rsidR="00564C22" w:rsidRDefault="009B1AF1" w:rsidP="00564C22">
            <w:pPr>
              <w:pStyle w:val="Beschriftung"/>
            </w:pPr>
            <w:r>
              <w:t>Element</w:t>
            </w:r>
          </w:p>
        </w:tc>
        <w:tc>
          <w:tcPr>
            <w:tcW w:w="4675" w:type="dxa"/>
          </w:tcPr>
          <w:p w14:paraId="5E8AC85C"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29334F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0CE986D"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20BA6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5E9BD4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8F88C7"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0D7F10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2C20D5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42895E"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629C958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2554854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BAB672"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4FF5D7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3689A18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067C60" w14:textId="77777777" w:rsidR="00564C22" w:rsidRDefault="009B1AF1" w:rsidP="00564C22">
      <w:pPr>
        <w:pStyle w:val="Code"/>
        <w:spacing w:line="259" w:lineRule="auto"/>
      </w:pPr>
      <w:r>
        <w:rPr>
          <w:color w:val="31849B" w:themeColor="accent5" w:themeShade="BF"/>
        </w:rPr>
        <w:t>"dss2-DocumentBaseType"</w:t>
      </w:r>
      <w:r>
        <w:t>: {</w:t>
      </w:r>
    </w:p>
    <w:p w14:paraId="68DE61E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365E3AB3" w14:textId="77777777" w:rsidR="00564C22" w:rsidRDefault="009B1AF1" w:rsidP="00564C22">
      <w:pPr>
        <w:pStyle w:val="Code"/>
        <w:spacing w:line="259" w:lineRule="auto"/>
      </w:pPr>
      <w:r>
        <w:rPr>
          <w:color w:val="31849B" w:themeColor="accent5" w:themeShade="BF"/>
        </w:rPr>
        <w:t xml:space="preserve">  "properties"</w:t>
      </w:r>
      <w:r>
        <w:t>: {</w:t>
      </w:r>
    </w:p>
    <w:p w14:paraId="57FEBAD2" w14:textId="77777777" w:rsidR="00564C22" w:rsidRDefault="009B1AF1" w:rsidP="00564C22">
      <w:pPr>
        <w:pStyle w:val="Code"/>
        <w:spacing w:line="259" w:lineRule="auto"/>
      </w:pPr>
      <w:r>
        <w:rPr>
          <w:color w:val="31849B" w:themeColor="accent5" w:themeShade="BF"/>
        </w:rPr>
        <w:t xml:space="preserve">    "ID"</w:t>
      </w:r>
      <w:r>
        <w:t>: {</w:t>
      </w:r>
    </w:p>
    <w:p w14:paraId="6251E34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A89F914" w14:textId="77777777" w:rsidR="00564C22" w:rsidRDefault="009B1AF1" w:rsidP="00564C22">
      <w:pPr>
        <w:pStyle w:val="Code"/>
        <w:spacing w:line="259" w:lineRule="auto"/>
      </w:pPr>
      <w:r>
        <w:t xml:space="preserve">    },</w:t>
      </w:r>
    </w:p>
    <w:p w14:paraId="1A257AFD" w14:textId="77777777" w:rsidR="00564C22" w:rsidRDefault="009B1AF1" w:rsidP="00564C22">
      <w:pPr>
        <w:pStyle w:val="Code"/>
        <w:spacing w:line="259" w:lineRule="auto"/>
      </w:pPr>
      <w:r>
        <w:rPr>
          <w:color w:val="31849B" w:themeColor="accent5" w:themeShade="BF"/>
        </w:rPr>
        <w:t xml:space="preserve">    "refURI"</w:t>
      </w:r>
      <w:r>
        <w:t>: {</w:t>
      </w:r>
    </w:p>
    <w:p w14:paraId="2AEC062A"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3BB55352" w14:textId="77777777" w:rsidR="00564C22" w:rsidRDefault="009B1AF1" w:rsidP="00564C22">
      <w:pPr>
        <w:pStyle w:val="Code"/>
        <w:spacing w:line="259" w:lineRule="auto"/>
      </w:pPr>
      <w:r>
        <w:t xml:space="preserve">    },</w:t>
      </w:r>
    </w:p>
    <w:p w14:paraId="364A575E" w14:textId="77777777" w:rsidR="00564C22" w:rsidRDefault="009B1AF1" w:rsidP="00564C22">
      <w:pPr>
        <w:pStyle w:val="Code"/>
        <w:spacing w:line="259" w:lineRule="auto"/>
      </w:pPr>
      <w:r>
        <w:rPr>
          <w:color w:val="31849B" w:themeColor="accent5" w:themeShade="BF"/>
        </w:rPr>
        <w:t xml:space="preserve">    "refType"</w:t>
      </w:r>
      <w:r>
        <w:t>: {</w:t>
      </w:r>
    </w:p>
    <w:p w14:paraId="5D067E2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D2353B2" w14:textId="77777777" w:rsidR="00564C22" w:rsidRDefault="009B1AF1" w:rsidP="00564C22">
      <w:pPr>
        <w:pStyle w:val="Code"/>
        <w:spacing w:line="259" w:lineRule="auto"/>
      </w:pPr>
      <w:r>
        <w:t xml:space="preserve">    },</w:t>
      </w:r>
    </w:p>
    <w:p w14:paraId="2F4EBB37" w14:textId="77777777" w:rsidR="00564C22" w:rsidRDefault="009B1AF1" w:rsidP="00564C22">
      <w:pPr>
        <w:pStyle w:val="Code"/>
        <w:spacing w:line="259" w:lineRule="auto"/>
      </w:pPr>
      <w:r>
        <w:rPr>
          <w:color w:val="31849B" w:themeColor="accent5" w:themeShade="BF"/>
        </w:rPr>
        <w:t xml:space="preserve">    "schemaRefs"</w:t>
      </w:r>
      <w:r>
        <w:t>: {</w:t>
      </w:r>
    </w:p>
    <w:p w14:paraId="7A7107DE"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5D47B626" w14:textId="77777777" w:rsidR="00564C22" w:rsidRDefault="009B1AF1" w:rsidP="00564C22">
      <w:pPr>
        <w:pStyle w:val="Code"/>
        <w:spacing w:line="259" w:lineRule="auto"/>
      </w:pPr>
      <w:r>
        <w:rPr>
          <w:color w:val="31849B" w:themeColor="accent5" w:themeShade="BF"/>
        </w:rPr>
        <w:t xml:space="preserve">      "items"</w:t>
      </w:r>
      <w:r>
        <w:t>: {</w:t>
      </w:r>
    </w:p>
    <w:p w14:paraId="2323BC3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CF8D08B" w14:textId="77777777" w:rsidR="00564C22" w:rsidRDefault="009B1AF1" w:rsidP="00564C22">
      <w:pPr>
        <w:pStyle w:val="Code"/>
        <w:spacing w:line="259" w:lineRule="auto"/>
      </w:pPr>
      <w:r>
        <w:t xml:space="preserve">      }</w:t>
      </w:r>
    </w:p>
    <w:p w14:paraId="6065254F" w14:textId="77777777" w:rsidR="00564C22" w:rsidRDefault="009B1AF1" w:rsidP="00564C22">
      <w:pPr>
        <w:pStyle w:val="Code"/>
        <w:spacing w:line="259" w:lineRule="auto"/>
      </w:pPr>
      <w:r>
        <w:t xml:space="preserve">    }</w:t>
      </w:r>
    </w:p>
    <w:p w14:paraId="2355261C" w14:textId="77777777" w:rsidR="00564C22" w:rsidRDefault="009B1AF1" w:rsidP="00564C22">
      <w:pPr>
        <w:pStyle w:val="Code"/>
        <w:spacing w:line="259" w:lineRule="auto"/>
      </w:pPr>
      <w:r>
        <w:t xml:space="preserve">  }</w:t>
      </w:r>
    </w:p>
    <w:p w14:paraId="14A3D4EB" w14:textId="77777777" w:rsidR="00564C22" w:rsidRDefault="009B1AF1" w:rsidP="00564C22">
      <w:pPr>
        <w:pStyle w:val="Code"/>
        <w:spacing w:line="259" w:lineRule="auto"/>
      </w:pPr>
      <w:r>
        <w:t>}</w:t>
      </w:r>
    </w:p>
    <w:p w14:paraId="6C2BFF8E" w14:textId="77777777" w:rsidR="00564C22" w:rsidRDefault="00564C22" w:rsidP="00564C22"/>
    <w:p w14:paraId="6EF7CFA9" w14:textId="77777777" w:rsidR="00564C22" w:rsidRDefault="009B1AF1" w:rsidP="00564C22">
      <w:pPr>
        <w:pStyle w:val="berschrift4"/>
      </w:pPr>
      <w:bookmarkStart w:id="478" w:name="_Toc983707"/>
      <w:r>
        <w:t>DocumentBase – XML Syntax</w:t>
      </w:r>
      <w:bookmarkEnd w:id="478"/>
    </w:p>
    <w:p w14:paraId="33E687F2" w14:textId="77777777" w:rsidR="00564C22" w:rsidRPr="5404FA76" w:rsidRDefault="009B1AF1" w:rsidP="00564C22">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2DFA2B01" w14:textId="77777777" w:rsidR="00564C22" w:rsidRDefault="009B1AF1" w:rsidP="00564C22">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15081E7"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8947221"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EB3587"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771583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251ACC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25DA7EE" w14:textId="77777777" w:rsidR="00564C22" w:rsidRDefault="009B1AF1" w:rsidP="00564C22">
      <w:pPr>
        <w:pStyle w:val="Code"/>
      </w:pPr>
      <w:r>
        <w:rPr>
          <w:color w:val="31849B" w:themeColor="accent5" w:themeShade="BF"/>
        </w:rPr>
        <w:t>&lt;/xs:complexType&gt;</w:t>
      </w:r>
    </w:p>
    <w:p w14:paraId="6E002F4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14:paraId="18236EA6" w14:textId="77777777" w:rsidR="00564C22" w:rsidRDefault="009B1AF1" w:rsidP="00564C22">
      <w:pPr>
        <w:pStyle w:val="berschrift3"/>
      </w:pPr>
      <w:bookmarkStart w:id="479" w:name="_RefComp1F72664D"/>
      <w:bookmarkStart w:id="480" w:name="_Toc983708"/>
      <w:r>
        <w:t>Component Document</w:t>
      </w:r>
      <w:bookmarkEnd w:id="479"/>
      <w:bookmarkEnd w:id="480"/>
    </w:p>
    <w:p w14:paraId="2258897C" w14:textId="77777777" w:rsidR="00564C22" w:rsidRDefault="001725A5" w:rsidP="00564C22">
      <w:r w:rsidRPr="003A06D0">
        <w:t xml:space="preserve">The </w:t>
      </w:r>
      <w:r w:rsidRPr="003A06D0">
        <w:rPr>
          <w:rStyle w:val="Datatype"/>
          <w:lang w:val="en-GB"/>
        </w:rPr>
        <w:t>Document</w:t>
      </w:r>
      <w:r w:rsidRPr="003A06D0">
        <w:t xml:space="preserve"> component contains input data for DSS processing.</w:t>
      </w:r>
    </w:p>
    <w:p w14:paraId="399F0FD9"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262FBB58" w14:textId="77777777" w:rsidR="00564C22" w:rsidRDefault="009B1AF1" w:rsidP="00564C22">
      <w:r>
        <w:t>Below follows a list of the sub-components that constitute this component:</w:t>
      </w:r>
    </w:p>
    <w:p w14:paraId="1032EBB3" w14:textId="77777777"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14:paraId="0C88E582" w14:textId="77777777" w:rsidR="00564C22" w:rsidRDefault="009B1AF1" w:rsidP="00564C22">
      <w:pPr>
        <w:pStyle w:val="berschrift4"/>
      </w:pPr>
      <w:bookmarkStart w:id="481" w:name="_Toc983709"/>
      <w:r>
        <w:t>Document – JSON Syntax</w:t>
      </w:r>
      <w:bookmarkEnd w:id="481"/>
    </w:p>
    <w:p w14:paraId="7AD95788"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7EFFFC28"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2D9A7331"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97F32" w14:textId="77777777" w:rsidR="00564C22" w:rsidRDefault="009B1AF1" w:rsidP="00564C22">
            <w:pPr>
              <w:pStyle w:val="Beschriftung"/>
            </w:pPr>
            <w:r>
              <w:t>Element</w:t>
            </w:r>
          </w:p>
        </w:tc>
        <w:tc>
          <w:tcPr>
            <w:tcW w:w="4675" w:type="dxa"/>
          </w:tcPr>
          <w:p w14:paraId="791173F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09A80CD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41FBF0"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136AF7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0F00FFBA"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5F4CD3" w14:textId="77777777" w:rsidR="00564C22" w:rsidRDefault="009B1AF1" w:rsidP="00564C22">
      <w:pPr>
        <w:pStyle w:val="Code"/>
        <w:spacing w:line="259" w:lineRule="auto"/>
      </w:pPr>
      <w:r>
        <w:rPr>
          <w:color w:val="31849B" w:themeColor="accent5" w:themeShade="BF"/>
        </w:rPr>
        <w:t>"dss2-DocumentType"</w:t>
      </w:r>
      <w:r>
        <w:t>: {</w:t>
      </w:r>
    </w:p>
    <w:p w14:paraId="471314B7"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20E970F" w14:textId="77777777" w:rsidR="00564C22" w:rsidRDefault="009B1AF1" w:rsidP="00564C22">
      <w:pPr>
        <w:pStyle w:val="Code"/>
        <w:spacing w:line="259" w:lineRule="auto"/>
      </w:pPr>
      <w:r>
        <w:rPr>
          <w:color w:val="31849B" w:themeColor="accent5" w:themeShade="BF"/>
        </w:rPr>
        <w:t xml:space="preserve">  "properties"</w:t>
      </w:r>
      <w:r>
        <w:t>: {</w:t>
      </w:r>
    </w:p>
    <w:p w14:paraId="44C5E77A" w14:textId="77777777" w:rsidR="00564C22" w:rsidRDefault="009B1AF1" w:rsidP="00564C22">
      <w:pPr>
        <w:pStyle w:val="Code"/>
        <w:spacing w:line="259" w:lineRule="auto"/>
      </w:pPr>
      <w:r>
        <w:rPr>
          <w:color w:val="31849B" w:themeColor="accent5" w:themeShade="BF"/>
        </w:rPr>
        <w:t xml:space="preserve">    "ID"</w:t>
      </w:r>
      <w:r>
        <w:t>: {</w:t>
      </w:r>
    </w:p>
    <w:p w14:paraId="774E02AB"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6C941AD" w14:textId="77777777" w:rsidR="00564C22" w:rsidRDefault="009B1AF1" w:rsidP="00564C22">
      <w:pPr>
        <w:pStyle w:val="Code"/>
        <w:spacing w:line="259" w:lineRule="auto"/>
      </w:pPr>
      <w:r>
        <w:t xml:space="preserve">    },</w:t>
      </w:r>
    </w:p>
    <w:p w14:paraId="71E93E85" w14:textId="77777777" w:rsidR="00564C22" w:rsidRDefault="009B1AF1" w:rsidP="00564C22">
      <w:pPr>
        <w:pStyle w:val="Code"/>
        <w:spacing w:line="259" w:lineRule="auto"/>
      </w:pPr>
      <w:r>
        <w:rPr>
          <w:color w:val="31849B" w:themeColor="accent5" w:themeShade="BF"/>
        </w:rPr>
        <w:t xml:space="preserve">    "refURI"</w:t>
      </w:r>
      <w:r>
        <w:t>: {</w:t>
      </w:r>
    </w:p>
    <w:p w14:paraId="1C1068C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C8F9871" w14:textId="77777777" w:rsidR="00564C22" w:rsidRDefault="009B1AF1" w:rsidP="00564C22">
      <w:pPr>
        <w:pStyle w:val="Code"/>
        <w:spacing w:line="259" w:lineRule="auto"/>
      </w:pPr>
      <w:r>
        <w:t xml:space="preserve">    },</w:t>
      </w:r>
    </w:p>
    <w:p w14:paraId="6BD80934" w14:textId="77777777" w:rsidR="00564C22" w:rsidRDefault="009B1AF1" w:rsidP="00564C22">
      <w:pPr>
        <w:pStyle w:val="Code"/>
        <w:spacing w:line="259" w:lineRule="auto"/>
      </w:pPr>
      <w:r>
        <w:rPr>
          <w:color w:val="31849B" w:themeColor="accent5" w:themeShade="BF"/>
        </w:rPr>
        <w:t xml:space="preserve">    "refType"</w:t>
      </w:r>
      <w:r>
        <w:t>: {</w:t>
      </w:r>
    </w:p>
    <w:p w14:paraId="59E60E2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9B97DD3" w14:textId="77777777" w:rsidR="00564C22" w:rsidRDefault="009B1AF1" w:rsidP="00564C22">
      <w:pPr>
        <w:pStyle w:val="Code"/>
        <w:spacing w:line="259" w:lineRule="auto"/>
      </w:pPr>
      <w:r>
        <w:t xml:space="preserve">    },</w:t>
      </w:r>
    </w:p>
    <w:p w14:paraId="0C1D066F" w14:textId="77777777" w:rsidR="00564C22" w:rsidRDefault="009B1AF1" w:rsidP="00564C22">
      <w:pPr>
        <w:pStyle w:val="Code"/>
        <w:spacing w:line="259" w:lineRule="auto"/>
      </w:pPr>
      <w:r>
        <w:rPr>
          <w:color w:val="31849B" w:themeColor="accent5" w:themeShade="BF"/>
        </w:rPr>
        <w:t xml:space="preserve">    "schemaRefs"</w:t>
      </w:r>
      <w:r>
        <w:t>: {</w:t>
      </w:r>
    </w:p>
    <w:p w14:paraId="508C90B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3B978AE7" w14:textId="77777777" w:rsidR="00564C22" w:rsidRDefault="009B1AF1" w:rsidP="00564C22">
      <w:pPr>
        <w:pStyle w:val="Code"/>
        <w:spacing w:line="259" w:lineRule="auto"/>
      </w:pPr>
      <w:r>
        <w:rPr>
          <w:color w:val="31849B" w:themeColor="accent5" w:themeShade="BF"/>
        </w:rPr>
        <w:t xml:space="preserve">      "items"</w:t>
      </w:r>
      <w:r>
        <w:t>: {</w:t>
      </w:r>
    </w:p>
    <w:p w14:paraId="3FB8870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520D97B" w14:textId="77777777" w:rsidR="00564C22" w:rsidRDefault="009B1AF1" w:rsidP="00564C22">
      <w:pPr>
        <w:pStyle w:val="Code"/>
        <w:spacing w:line="259" w:lineRule="auto"/>
      </w:pPr>
      <w:r>
        <w:t xml:space="preserve">      }</w:t>
      </w:r>
    </w:p>
    <w:p w14:paraId="78441786" w14:textId="77777777" w:rsidR="00564C22" w:rsidRDefault="009B1AF1" w:rsidP="00564C22">
      <w:pPr>
        <w:pStyle w:val="Code"/>
        <w:spacing w:line="259" w:lineRule="auto"/>
      </w:pPr>
      <w:r>
        <w:t xml:space="preserve">    },</w:t>
      </w:r>
    </w:p>
    <w:p w14:paraId="674779B2" w14:textId="77777777" w:rsidR="00564C22" w:rsidRDefault="009B1AF1" w:rsidP="00564C22">
      <w:pPr>
        <w:pStyle w:val="Code"/>
        <w:spacing w:line="259" w:lineRule="auto"/>
      </w:pPr>
      <w:r>
        <w:rPr>
          <w:color w:val="31849B" w:themeColor="accent5" w:themeShade="BF"/>
        </w:rPr>
        <w:t xml:space="preserve">    "b64Data"</w:t>
      </w:r>
      <w:r>
        <w:t>: {</w:t>
      </w:r>
    </w:p>
    <w:p w14:paraId="3C1491F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C312EBC" w14:textId="77777777" w:rsidR="00564C22" w:rsidRDefault="009B1AF1" w:rsidP="00564C22">
      <w:pPr>
        <w:pStyle w:val="Code"/>
        <w:spacing w:line="259" w:lineRule="auto"/>
      </w:pPr>
      <w:r>
        <w:t xml:space="preserve">    }</w:t>
      </w:r>
    </w:p>
    <w:p w14:paraId="05DAD95D" w14:textId="77777777" w:rsidR="00564C22" w:rsidRDefault="009B1AF1" w:rsidP="00564C22">
      <w:pPr>
        <w:pStyle w:val="Code"/>
        <w:spacing w:line="259" w:lineRule="auto"/>
      </w:pPr>
      <w:r>
        <w:t xml:space="preserve">  },</w:t>
      </w:r>
    </w:p>
    <w:p w14:paraId="37D16A06"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77DD4C95" w14:textId="77777777" w:rsidR="00564C22" w:rsidRDefault="009B1AF1" w:rsidP="00564C22">
      <w:pPr>
        <w:pStyle w:val="Code"/>
        <w:spacing w:line="259" w:lineRule="auto"/>
      </w:pPr>
      <w:r>
        <w:t>}</w:t>
      </w:r>
    </w:p>
    <w:p w14:paraId="7FCFD940" w14:textId="77777777" w:rsidR="00564C22" w:rsidRDefault="00564C22" w:rsidP="00564C22"/>
    <w:p w14:paraId="63CE6675" w14:textId="77777777" w:rsidR="00564C22" w:rsidRDefault="009B1AF1" w:rsidP="00564C22">
      <w:pPr>
        <w:pStyle w:val="berschrift4"/>
      </w:pPr>
      <w:bookmarkStart w:id="482" w:name="_Toc983710"/>
      <w:r>
        <w:t>Document – XML Syntax</w:t>
      </w:r>
      <w:bookmarkEnd w:id="482"/>
    </w:p>
    <w:p w14:paraId="003D7A3D" w14:textId="77777777" w:rsidR="00564C22" w:rsidRPr="5404FA76" w:rsidRDefault="009B1AF1" w:rsidP="00564C22">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51872092" w14:textId="77777777" w:rsidR="00564C22" w:rsidRDefault="009B1AF1" w:rsidP="00564C22">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F95389"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43069678" w14:textId="77777777" w:rsidR="00564C22" w:rsidRDefault="009B1AF1" w:rsidP="00564C22">
      <w:pPr>
        <w:pStyle w:val="Code"/>
      </w:pPr>
      <w:r>
        <w:rPr>
          <w:color w:val="31849B" w:themeColor="accent5" w:themeShade="BF"/>
        </w:rPr>
        <w:t xml:space="preserve">  &lt;xs:complexContent&gt;</w:t>
      </w:r>
    </w:p>
    <w:p w14:paraId="6EC7626A"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2178121" w14:textId="77777777" w:rsidR="00564C22" w:rsidRDefault="009B1AF1" w:rsidP="00564C22">
      <w:pPr>
        <w:pStyle w:val="Code"/>
      </w:pPr>
      <w:r>
        <w:rPr>
          <w:color w:val="31849B" w:themeColor="accent5" w:themeShade="BF"/>
        </w:rPr>
        <w:t xml:space="preserve">      &lt;xs:sequence&gt;</w:t>
      </w:r>
    </w:p>
    <w:p w14:paraId="0AC1BC5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561FD23" w14:textId="77777777" w:rsidR="00564C22" w:rsidRDefault="009B1AF1" w:rsidP="00564C22">
      <w:pPr>
        <w:pStyle w:val="Code"/>
      </w:pPr>
      <w:r>
        <w:rPr>
          <w:color w:val="31849B" w:themeColor="accent5" w:themeShade="BF"/>
        </w:rPr>
        <w:t xml:space="preserve">      &lt;/xs:sequence&gt;</w:t>
      </w:r>
    </w:p>
    <w:p w14:paraId="5B390AC5" w14:textId="77777777" w:rsidR="00564C22" w:rsidRDefault="009B1AF1" w:rsidP="00564C22">
      <w:pPr>
        <w:pStyle w:val="Code"/>
      </w:pPr>
      <w:r>
        <w:rPr>
          <w:color w:val="31849B" w:themeColor="accent5" w:themeShade="BF"/>
        </w:rPr>
        <w:t xml:space="preserve">    &lt;/xs:extension&gt;</w:t>
      </w:r>
    </w:p>
    <w:p w14:paraId="365F065A" w14:textId="77777777" w:rsidR="00564C22" w:rsidRDefault="009B1AF1" w:rsidP="00564C22">
      <w:pPr>
        <w:pStyle w:val="Code"/>
      </w:pPr>
      <w:r>
        <w:rPr>
          <w:color w:val="31849B" w:themeColor="accent5" w:themeShade="BF"/>
        </w:rPr>
        <w:t xml:space="preserve">  &lt;/xs:complexContent&gt;</w:t>
      </w:r>
    </w:p>
    <w:p w14:paraId="76837BEA" w14:textId="77777777" w:rsidR="00564C22" w:rsidRDefault="009B1AF1" w:rsidP="00564C22">
      <w:pPr>
        <w:pStyle w:val="Code"/>
      </w:pPr>
      <w:r>
        <w:rPr>
          <w:color w:val="31849B" w:themeColor="accent5" w:themeShade="BF"/>
        </w:rPr>
        <w:t>&lt;/xs:complexType&gt;</w:t>
      </w:r>
    </w:p>
    <w:p w14:paraId="2D35BC51"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14:paraId="01863018" w14:textId="77777777" w:rsidR="00564C22" w:rsidRDefault="009B1AF1" w:rsidP="00564C22">
      <w:pPr>
        <w:pStyle w:val="berschrift3"/>
      </w:pPr>
      <w:bookmarkStart w:id="483" w:name="_RefComp89952E90"/>
      <w:bookmarkStart w:id="484" w:name="_Toc983711"/>
      <w:r>
        <w:t>Component TransformedData</w:t>
      </w:r>
      <w:bookmarkEnd w:id="483"/>
      <w:bookmarkEnd w:id="484"/>
    </w:p>
    <w:p w14:paraId="13EFB2D5" w14:textId="77777777" w:rsidR="00564C22" w:rsidRDefault="00564C22" w:rsidP="00564C22"/>
    <w:p w14:paraId="6DAC4C00"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05EC914E" w14:textId="77777777" w:rsidR="00564C22" w:rsidRDefault="009B1AF1" w:rsidP="00564C22">
      <w:r>
        <w:t>Below follows a list of the sub-components that constitute this component:</w:t>
      </w:r>
    </w:p>
    <w:p w14:paraId="5F8F0B6A" w14:textId="77777777"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w14:paraId="0DB5D68D" w14:textId="77777777" w:rsidR="00564C22" w:rsidRDefault="009B1AF1" w:rsidP="00564C22">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14:paraId="13F48810"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14:paraId="27148111" w14:textId="77777777" w:rsidR="00564C22" w:rsidRDefault="009B1AF1" w:rsidP="00564C22">
      <w:pPr>
        <w:pStyle w:val="Non-normativeCommentHeading"/>
      </w:pPr>
      <w:r>
        <w:t>Non-normative Comment:</w:t>
      </w:r>
    </w:p>
    <w:p w14:paraId="58A825F1" w14:textId="77777777" w:rsidR="00564C22" w:rsidRDefault="001725A5" w:rsidP="00564C22">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14:paraId="45C4744E" w14:textId="77777777" w:rsidR="00564C22" w:rsidRDefault="009B1AF1" w:rsidP="00564C22">
      <w:pPr>
        <w:pStyle w:val="berschrift4"/>
      </w:pPr>
      <w:bookmarkStart w:id="485" w:name="_Toc983712"/>
      <w:r>
        <w:t>TransformedData – JSON Syntax</w:t>
      </w:r>
      <w:bookmarkEnd w:id="485"/>
    </w:p>
    <w:p w14:paraId="1CAEA171"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72741C01"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005877A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335CA" w14:textId="77777777" w:rsidR="00564C22" w:rsidRDefault="009B1AF1" w:rsidP="00564C22">
            <w:pPr>
              <w:pStyle w:val="Beschriftung"/>
            </w:pPr>
            <w:r>
              <w:t>Element</w:t>
            </w:r>
          </w:p>
        </w:tc>
        <w:tc>
          <w:tcPr>
            <w:tcW w:w="4675" w:type="dxa"/>
          </w:tcPr>
          <w:p w14:paraId="5813881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908BB2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CF31C54"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7592BA7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3C9CEB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FFAE89"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31D7BD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327D5F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FFE03A"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549FD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0EB5FC4E"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69CF4FB" w14:textId="77777777" w:rsidR="00564C22" w:rsidRDefault="009B1AF1" w:rsidP="00564C22">
      <w:pPr>
        <w:pStyle w:val="Code"/>
        <w:spacing w:line="259" w:lineRule="auto"/>
      </w:pPr>
      <w:r>
        <w:rPr>
          <w:color w:val="31849B" w:themeColor="accent5" w:themeShade="BF"/>
        </w:rPr>
        <w:t>"dss2-TransformedDataType"</w:t>
      </w:r>
      <w:r>
        <w:t>: {</w:t>
      </w:r>
    </w:p>
    <w:p w14:paraId="7E6F274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0943F1B8" w14:textId="77777777" w:rsidR="00564C22" w:rsidRDefault="009B1AF1" w:rsidP="00564C22">
      <w:pPr>
        <w:pStyle w:val="Code"/>
        <w:spacing w:line="259" w:lineRule="auto"/>
      </w:pPr>
      <w:r>
        <w:rPr>
          <w:color w:val="31849B" w:themeColor="accent5" w:themeShade="BF"/>
        </w:rPr>
        <w:t xml:space="preserve">  "properties"</w:t>
      </w:r>
      <w:r>
        <w:t>: {</w:t>
      </w:r>
    </w:p>
    <w:p w14:paraId="0E9CE89A" w14:textId="77777777" w:rsidR="00564C22" w:rsidRDefault="009B1AF1" w:rsidP="00564C22">
      <w:pPr>
        <w:pStyle w:val="Code"/>
        <w:spacing w:line="259" w:lineRule="auto"/>
      </w:pPr>
      <w:r>
        <w:rPr>
          <w:color w:val="31849B" w:themeColor="accent5" w:themeShade="BF"/>
        </w:rPr>
        <w:t xml:space="preserve">    "ID"</w:t>
      </w:r>
      <w:r>
        <w:t>: {</w:t>
      </w:r>
    </w:p>
    <w:p w14:paraId="34941DB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1457B35" w14:textId="77777777" w:rsidR="00564C22" w:rsidRDefault="009B1AF1" w:rsidP="00564C22">
      <w:pPr>
        <w:pStyle w:val="Code"/>
        <w:spacing w:line="259" w:lineRule="auto"/>
      </w:pPr>
      <w:r>
        <w:t xml:space="preserve">    },</w:t>
      </w:r>
    </w:p>
    <w:p w14:paraId="519465C9" w14:textId="77777777" w:rsidR="00564C22" w:rsidRDefault="009B1AF1" w:rsidP="00564C22">
      <w:pPr>
        <w:pStyle w:val="Code"/>
        <w:spacing w:line="259" w:lineRule="auto"/>
      </w:pPr>
      <w:r>
        <w:rPr>
          <w:color w:val="31849B" w:themeColor="accent5" w:themeShade="BF"/>
        </w:rPr>
        <w:t xml:space="preserve">    "refURI"</w:t>
      </w:r>
      <w:r>
        <w:t>: {</w:t>
      </w:r>
    </w:p>
    <w:p w14:paraId="4511BF7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EA0959" w14:textId="77777777" w:rsidR="00564C22" w:rsidRDefault="009B1AF1" w:rsidP="00564C22">
      <w:pPr>
        <w:pStyle w:val="Code"/>
        <w:spacing w:line="259" w:lineRule="auto"/>
      </w:pPr>
      <w:r>
        <w:t xml:space="preserve">    },</w:t>
      </w:r>
    </w:p>
    <w:p w14:paraId="3175771F" w14:textId="77777777" w:rsidR="00564C22" w:rsidRDefault="009B1AF1" w:rsidP="00564C22">
      <w:pPr>
        <w:pStyle w:val="Code"/>
        <w:spacing w:line="259" w:lineRule="auto"/>
      </w:pPr>
      <w:r>
        <w:rPr>
          <w:color w:val="31849B" w:themeColor="accent5" w:themeShade="BF"/>
        </w:rPr>
        <w:t xml:space="preserve">    "refType"</w:t>
      </w:r>
      <w:r>
        <w:t>: {</w:t>
      </w:r>
    </w:p>
    <w:p w14:paraId="0267A74C" w14:textId="77777777" w:rsidR="00564C22" w:rsidRDefault="009B1AF1" w:rsidP="00564C22">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5D89C994" w14:textId="77777777" w:rsidR="00564C22" w:rsidRDefault="009B1AF1" w:rsidP="00564C22">
      <w:pPr>
        <w:pStyle w:val="Code"/>
        <w:spacing w:line="259" w:lineRule="auto"/>
      </w:pPr>
      <w:r>
        <w:t xml:space="preserve">    },</w:t>
      </w:r>
    </w:p>
    <w:p w14:paraId="0A070ABD" w14:textId="77777777" w:rsidR="00564C22" w:rsidRDefault="009B1AF1" w:rsidP="00564C22">
      <w:pPr>
        <w:pStyle w:val="Code"/>
        <w:spacing w:line="259" w:lineRule="auto"/>
      </w:pPr>
      <w:r>
        <w:rPr>
          <w:color w:val="31849B" w:themeColor="accent5" w:themeShade="BF"/>
        </w:rPr>
        <w:t xml:space="preserve">    "schemaRefs"</w:t>
      </w:r>
      <w:r>
        <w:t>: {</w:t>
      </w:r>
    </w:p>
    <w:p w14:paraId="4B33A23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16E3029B" w14:textId="77777777" w:rsidR="00564C22" w:rsidRDefault="009B1AF1" w:rsidP="00564C22">
      <w:pPr>
        <w:pStyle w:val="Code"/>
        <w:spacing w:line="259" w:lineRule="auto"/>
      </w:pPr>
      <w:r>
        <w:rPr>
          <w:color w:val="31849B" w:themeColor="accent5" w:themeShade="BF"/>
        </w:rPr>
        <w:t xml:space="preserve">      "items"</w:t>
      </w:r>
      <w:r>
        <w:t>: {</w:t>
      </w:r>
    </w:p>
    <w:p w14:paraId="1DE7B9F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DD71C44" w14:textId="77777777" w:rsidR="00564C22" w:rsidRDefault="009B1AF1" w:rsidP="00564C22">
      <w:pPr>
        <w:pStyle w:val="Code"/>
        <w:spacing w:line="259" w:lineRule="auto"/>
      </w:pPr>
      <w:r>
        <w:t xml:space="preserve">      }</w:t>
      </w:r>
    </w:p>
    <w:p w14:paraId="20643220" w14:textId="77777777" w:rsidR="00564C22" w:rsidRDefault="009B1AF1" w:rsidP="00564C22">
      <w:pPr>
        <w:pStyle w:val="Code"/>
        <w:spacing w:line="259" w:lineRule="auto"/>
      </w:pPr>
      <w:r>
        <w:t xml:space="preserve">    },</w:t>
      </w:r>
    </w:p>
    <w:p w14:paraId="3EE3ABCC" w14:textId="77777777" w:rsidR="00564C22" w:rsidRDefault="009B1AF1" w:rsidP="00564C22">
      <w:pPr>
        <w:pStyle w:val="Code"/>
        <w:spacing w:line="259" w:lineRule="auto"/>
      </w:pPr>
      <w:r>
        <w:rPr>
          <w:color w:val="31849B" w:themeColor="accent5" w:themeShade="BF"/>
        </w:rPr>
        <w:t xml:space="preserve">    "transforms"</w:t>
      </w:r>
      <w:r>
        <w:t>: {</w:t>
      </w:r>
    </w:p>
    <w:p w14:paraId="3F42977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8B96859" w14:textId="77777777" w:rsidR="00564C22" w:rsidRDefault="009B1AF1" w:rsidP="00564C22">
      <w:pPr>
        <w:pStyle w:val="Code"/>
        <w:spacing w:line="259" w:lineRule="auto"/>
      </w:pPr>
      <w:r>
        <w:t xml:space="preserve">    },</w:t>
      </w:r>
    </w:p>
    <w:p w14:paraId="7BE52067" w14:textId="77777777" w:rsidR="00564C22" w:rsidRDefault="009B1AF1" w:rsidP="00564C22">
      <w:pPr>
        <w:pStyle w:val="Code"/>
        <w:spacing w:line="259" w:lineRule="auto"/>
      </w:pPr>
      <w:r>
        <w:rPr>
          <w:color w:val="31849B" w:themeColor="accent5" w:themeShade="BF"/>
        </w:rPr>
        <w:t xml:space="preserve">    "b64Data"</w:t>
      </w:r>
      <w:r>
        <w:t>: {</w:t>
      </w:r>
    </w:p>
    <w:p w14:paraId="20191C36"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E5C02C7" w14:textId="77777777" w:rsidR="00564C22" w:rsidRDefault="009B1AF1" w:rsidP="00564C22">
      <w:pPr>
        <w:pStyle w:val="Code"/>
        <w:spacing w:line="259" w:lineRule="auto"/>
      </w:pPr>
      <w:r>
        <w:t xml:space="preserve">    },</w:t>
      </w:r>
    </w:p>
    <w:p w14:paraId="2AE39138" w14:textId="77777777" w:rsidR="00564C22" w:rsidRDefault="009B1AF1" w:rsidP="00564C22">
      <w:pPr>
        <w:pStyle w:val="Code"/>
        <w:spacing w:line="259" w:lineRule="auto"/>
      </w:pPr>
      <w:r>
        <w:rPr>
          <w:color w:val="31849B" w:themeColor="accent5" w:themeShade="BF"/>
        </w:rPr>
        <w:t xml:space="preserve">    "whichRef"</w:t>
      </w:r>
      <w:r>
        <w:t>: {</w:t>
      </w:r>
    </w:p>
    <w:p w14:paraId="7746CDCF"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72526E70" w14:textId="77777777" w:rsidR="00564C22" w:rsidRDefault="009B1AF1" w:rsidP="00564C22">
      <w:pPr>
        <w:pStyle w:val="Code"/>
        <w:spacing w:line="259" w:lineRule="auto"/>
      </w:pPr>
      <w:r>
        <w:t xml:space="preserve">    }</w:t>
      </w:r>
    </w:p>
    <w:p w14:paraId="5F63C2C9" w14:textId="77777777" w:rsidR="00564C22" w:rsidRDefault="009B1AF1" w:rsidP="00564C22">
      <w:pPr>
        <w:pStyle w:val="Code"/>
        <w:spacing w:line="259" w:lineRule="auto"/>
      </w:pPr>
      <w:r>
        <w:t xml:space="preserve">  },</w:t>
      </w:r>
    </w:p>
    <w:p w14:paraId="11347BDA"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"b64Data"</w:t>
      </w:r>
      <w:r>
        <w:t>]</w:t>
      </w:r>
    </w:p>
    <w:p w14:paraId="25802414" w14:textId="77777777" w:rsidR="00564C22" w:rsidRDefault="009B1AF1" w:rsidP="00564C22">
      <w:pPr>
        <w:pStyle w:val="Code"/>
        <w:spacing w:line="259" w:lineRule="auto"/>
      </w:pPr>
      <w:r>
        <w:t>}</w:t>
      </w:r>
    </w:p>
    <w:p w14:paraId="3FF4CA7D" w14:textId="77777777" w:rsidR="00564C22" w:rsidRDefault="00564C22" w:rsidP="00564C22"/>
    <w:p w14:paraId="2D08F23B" w14:textId="77777777" w:rsidR="00564C22" w:rsidRDefault="009B1AF1" w:rsidP="00564C22">
      <w:pPr>
        <w:pStyle w:val="berschrift4"/>
      </w:pPr>
      <w:bookmarkStart w:id="486" w:name="_Toc983713"/>
      <w:r>
        <w:t>TransformedData – XML Syntax</w:t>
      </w:r>
      <w:bookmarkEnd w:id="486"/>
    </w:p>
    <w:p w14:paraId="4B418C96" w14:textId="77777777" w:rsidR="00564C22" w:rsidRPr="5404FA76" w:rsidRDefault="009B1AF1" w:rsidP="00564C22">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2CBB3773" w14:textId="77777777" w:rsidR="00564C22" w:rsidRDefault="009B1AF1" w:rsidP="00564C22">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4B1244"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C088C3A" w14:textId="77777777" w:rsidR="00564C22" w:rsidRDefault="009B1AF1" w:rsidP="00564C22">
      <w:pPr>
        <w:pStyle w:val="Code"/>
      </w:pPr>
      <w:r>
        <w:rPr>
          <w:color w:val="31849B" w:themeColor="accent5" w:themeShade="BF"/>
        </w:rPr>
        <w:t xml:space="preserve">  &lt;xs:complexContent&gt;</w:t>
      </w:r>
    </w:p>
    <w:p w14:paraId="7EF85885"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868E326" w14:textId="77777777" w:rsidR="00564C22" w:rsidRDefault="009B1AF1" w:rsidP="00564C22">
      <w:pPr>
        <w:pStyle w:val="Code"/>
      </w:pPr>
      <w:r>
        <w:rPr>
          <w:color w:val="31849B" w:themeColor="accent5" w:themeShade="BF"/>
        </w:rPr>
        <w:t xml:space="preserve">      &lt;xs:sequence&gt;</w:t>
      </w:r>
    </w:p>
    <w:p w14:paraId="0ADEF3F6"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41DEF7"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8135EDB" w14:textId="77777777" w:rsidR="00564C22" w:rsidRDefault="009B1AF1" w:rsidP="00564C22">
      <w:pPr>
        <w:pStyle w:val="Code"/>
      </w:pPr>
      <w:r>
        <w:rPr>
          <w:color w:val="31849B" w:themeColor="accent5" w:themeShade="BF"/>
        </w:rPr>
        <w:t xml:space="preserve">      &lt;/xs:sequence&gt;</w:t>
      </w:r>
    </w:p>
    <w:p w14:paraId="2A2AC9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670F615" w14:textId="77777777" w:rsidR="00564C22" w:rsidRDefault="009B1AF1" w:rsidP="00564C22">
      <w:pPr>
        <w:pStyle w:val="Code"/>
      </w:pPr>
      <w:r>
        <w:rPr>
          <w:color w:val="31849B" w:themeColor="accent5" w:themeShade="BF"/>
        </w:rPr>
        <w:t xml:space="preserve">    &lt;/xs:extension&gt;</w:t>
      </w:r>
    </w:p>
    <w:p w14:paraId="769D5A18" w14:textId="77777777" w:rsidR="00564C22" w:rsidRDefault="009B1AF1" w:rsidP="00564C22">
      <w:pPr>
        <w:pStyle w:val="Code"/>
      </w:pPr>
      <w:r>
        <w:rPr>
          <w:color w:val="31849B" w:themeColor="accent5" w:themeShade="BF"/>
        </w:rPr>
        <w:t xml:space="preserve">  &lt;/xs:complexContent&gt;</w:t>
      </w:r>
    </w:p>
    <w:p w14:paraId="0D963C17" w14:textId="77777777" w:rsidR="00564C22" w:rsidRDefault="009B1AF1" w:rsidP="00564C22">
      <w:pPr>
        <w:pStyle w:val="Code"/>
      </w:pPr>
      <w:r>
        <w:rPr>
          <w:color w:val="31849B" w:themeColor="accent5" w:themeShade="BF"/>
        </w:rPr>
        <w:t>&lt;/xs:complexType&gt;</w:t>
      </w:r>
    </w:p>
    <w:p w14:paraId="578BEB16"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14:paraId="2DC695B1" w14:textId="77777777" w:rsidR="00564C22" w:rsidRDefault="009B1AF1" w:rsidP="00564C22">
      <w:pPr>
        <w:pStyle w:val="berschrift3"/>
      </w:pPr>
      <w:bookmarkStart w:id="487" w:name="_RefComp51B1EBF5"/>
      <w:bookmarkStart w:id="488" w:name="_Toc983714"/>
      <w:r>
        <w:t>Component DocumentHash</w:t>
      </w:r>
      <w:bookmarkEnd w:id="487"/>
      <w:bookmarkEnd w:id="488"/>
    </w:p>
    <w:p w14:paraId="366973F4" w14:textId="77777777" w:rsidR="00564C22" w:rsidRDefault="001725A5" w:rsidP="00564C22">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14:paraId="06922A84" w14:textId="77777777" w:rsidR="00564C22" w:rsidRDefault="009B1AF1" w:rsidP="00564C22">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3075B962" w14:textId="77777777" w:rsidR="00564C22" w:rsidRDefault="009B1AF1" w:rsidP="00564C22">
      <w:r>
        <w:t>Below follows a list of the sub-components that constitute this component:</w:t>
      </w:r>
    </w:p>
    <w:p w14:paraId="2F55BD9E" w14:textId="77777777" w:rsidR="00564C22" w:rsidRDefault="009B1AF1" w:rsidP="00564C22">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14:paraId="07582826" w14:textId="77777777" w:rsidR="00564C22" w:rsidRDefault="009B1AF1" w:rsidP="00564C22">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14:paraId="5C08F3CC" w14:textId="77777777" w:rsidR="00564C22" w:rsidRDefault="009B1AF1" w:rsidP="00564C22">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14:paraId="5E7DC993" w14:textId="77777777" w:rsidR="00564C22" w:rsidRDefault="009B1AF1" w:rsidP="00564C22">
      <w:pPr>
        <w:pStyle w:val="berschrift4"/>
      </w:pPr>
      <w:bookmarkStart w:id="489" w:name="_Toc983715"/>
      <w:r>
        <w:t>DocumentHash – JSON Syntax</w:t>
      </w:r>
      <w:bookmarkEnd w:id="489"/>
    </w:p>
    <w:p w14:paraId="1AAAFEE5"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2D015FA6"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3F201B6"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F2F95" w14:textId="77777777" w:rsidR="00564C22" w:rsidRDefault="009B1AF1" w:rsidP="00564C22">
            <w:pPr>
              <w:pStyle w:val="Beschriftung"/>
            </w:pPr>
            <w:r>
              <w:t>Element</w:t>
            </w:r>
          </w:p>
        </w:tc>
        <w:tc>
          <w:tcPr>
            <w:tcW w:w="4675" w:type="dxa"/>
          </w:tcPr>
          <w:p w14:paraId="49913D85"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B276E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38A09F"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5576D7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6D15F7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BB34E7"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22E959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39EB3A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BC95B0"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23C78FF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10254C5D"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EF5359" w14:textId="77777777" w:rsidR="00564C22" w:rsidRDefault="009B1AF1" w:rsidP="00564C22">
      <w:pPr>
        <w:pStyle w:val="Code"/>
        <w:spacing w:line="259" w:lineRule="auto"/>
      </w:pPr>
      <w:r>
        <w:rPr>
          <w:color w:val="31849B" w:themeColor="accent5" w:themeShade="BF"/>
        </w:rPr>
        <w:t>"dss2-DocumentHashType"</w:t>
      </w:r>
      <w:r>
        <w:t>: {</w:t>
      </w:r>
    </w:p>
    <w:p w14:paraId="555D1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0158A2D" w14:textId="77777777" w:rsidR="00564C22" w:rsidRDefault="009B1AF1" w:rsidP="00564C22">
      <w:pPr>
        <w:pStyle w:val="Code"/>
        <w:spacing w:line="259" w:lineRule="auto"/>
      </w:pPr>
      <w:r>
        <w:rPr>
          <w:color w:val="31849B" w:themeColor="accent5" w:themeShade="BF"/>
        </w:rPr>
        <w:t xml:space="preserve">  "properties"</w:t>
      </w:r>
      <w:r>
        <w:t>: {</w:t>
      </w:r>
    </w:p>
    <w:p w14:paraId="0562DD42" w14:textId="77777777" w:rsidR="00564C22" w:rsidRDefault="009B1AF1" w:rsidP="00564C22">
      <w:pPr>
        <w:pStyle w:val="Code"/>
        <w:spacing w:line="259" w:lineRule="auto"/>
      </w:pPr>
      <w:r>
        <w:rPr>
          <w:color w:val="31849B" w:themeColor="accent5" w:themeShade="BF"/>
        </w:rPr>
        <w:t xml:space="preserve">    "ID"</w:t>
      </w:r>
      <w:r>
        <w:t>: {</w:t>
      </w:r>
    </w:p>
    <w:p w14:paraId="3CCED8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5AA143" w14:textId="77777777" w:rsidR="00564C22" w:rsidRDefault="009B1AF1" w:rsidP="00564C22">
      <w:pPr>
        <w:pStyle w:val="Code"/>
        <w:spacing w:line="259" w:lineRule="auto"/>
      </w:pPr>
      <w:r>
        <w:t xml:space="preserve">    },</w:t>
      </w:r>
    </w:p>
    <w:p w14:paraId="3DE96753" w14:textId="77777777" w:rsidR="00564C22" w:rsidRDefault="009B1AF1" w:rsidP="00564C22">
      <w:pPr>
        <w:pStyle w:val="Code"/>
        <w:spacing w:line="259" w:lineRule="auto"/>
      </w:pPr>
      <w:r>
        <w:rPr>
          <w:color w:val="31849B" w:themeColor="accent5" w:themeShade="BF"/>
        </w:rPr>
        <w:t xml:space="preserve">    "refURI"</w:t>
      </w:r>
      <w:r>
        <w:t>: {</w:t>
      </w:r>
    </w:p>
    <w:p w14:paraId="3E2DA8C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8B0BB06" w14:textId="77777777" w:rsidR="00564C22" w:rsidRDefault="009B1AF1" w:rsidP="00564C22">
      <w:pPr>
        <w:pStyle w:val="Code"/>
        <w:spacing w:line="259" w:lineRule="auto"/>
      </w:pPr>
      <w:r>
        <w:t xml:space="preserve">    },</w:t>
      </w:r>
    </w:p>
    <w:p w14:paraId="2F03C220" w14:textId="77777777" w:rsidR="00564C22" w:rsidRDefault="009B1AF1" w:rsidP="00564C22">
      <w:pPr>
        <w:pStyle w:val="Code"/>
        <w:spacing w:line="259" w:lineRule="auto"/>
      </w:pPr>
      <w:r>
        <w:rPr>
          <w:color w:val="31849B" w:themeColor="accent5" w:themeShade="BF"/>
        </w:rPr>
        <w:t xml:space="preserve">    "refType"</w:t>
      </w:r>
      <w:r>
        <w:t>: {</w:t>
      </w:r>
    </w:p>
    <w:p w14:paraId="3E3B23A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7DD3E2A8" w14:textId="77777777" w:rsidR="00564C22" w:rsidRDefault="009B1AF1" w:rsidP="00564C22">
      <w:pPr>
        <w:pStyle w:val="Code"/>
        <w:spacing w:line="259" w:lineRule="auto"/>
      </w:pPr>
      <w:r>
        <w:t xml:space="preserve">    },</w:t>
      </w:r>
    </w:p>
    <w:p w14:paraId="44AB462F" w14:textId="77777777" w:rsidR="00564C22" w:rsidRDefault="009B1AF1" w:rsidP="00564C22">
      <w:pPr>
        <w:pStyle w:val="Code"/>
        <w:spacing w:line="259" w:lineRule="auto"/>
      </w:pPr>
      <w:r>
        <w:rPr>
          <w:color w:val="31849B" w:themeColor="accent5" w:themeShade="BF"/>
        </w:rPr>
        <w:t xml:space="preserve">    "schemaRefs"</w:t>
      </w:r>
      <w:r>
        <w:t>: {</w:t>
      </w:r>
    </w:p>
    <w:p w14:paraId="79B05C5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7DD3DC62" w14:textId="77777777" w:rsidR="00564C22" w:rsidRDefault="009B1AF1" w:rsidP="00564C22">
      <w:pPr>
        <w:pStyle w:val="Code"/>
        <w:spacing w:line="259" w:lineRule="auto"/>
      </w:pPr>
      <w:r>
        <w:rPr>
          <w:color w:val="31849B" w:themeColor="accent5" w:themeShade="BF"/>
        </w:rPr>
        <w:lastRenderedPageBreak/>
        <w:t xml:space="preserve">      "items"</w:t>
      </w:r>
      <w:r>
        <w:t>: {</w:t>
      </w:r>
    </w:p>
    <w:p w14:paraId="43BA86D3"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5D323CB" w14:textId="77777777" w:rsidR="00564C22" w:rsidRDefault="009B1AF1" w:rsidP="00564C22">
      <w:pPr>
        <w:pStyle w:val="Code"/>
        <w:spacing w:line="259" w:lineRule="auto"/>
      </w:pPr>
      <w:r>
        <w:t xml:space="preserve">      }</w:t>
      </w:r>
    </w:p>
    <w:p w14:paraId="70110619" w14:textId="77777777" w:rsidR="00564C22" w:rsidRDefault="009B1AF1" w:rsidP="00564C22">
      <w:pPr>
        <w:pStyle w:val="Code"/>
        <w:spacing w:line="259" w:lineRule="auto"/>
      </w:pPr>
      <w:r>
        <w:t xml:space="preserve">    },</w:t>
      </w:r>
    </w:p>
    <w:p w14:paraId="5823E7BD" w14:textId="77777777" w:rsidR="00564C22" w:rsidRDefault="009B1AF1" w:rsidP="00564C22">
      <w:pPr>
        <w:pStyle w:val="Code"/>
        <w:spacing w:line="259" w:lineRule="auto"/>
      </w:pPr>
      <w:r>
        <w:rPr>
          <w:color w:val="31849B" w:themeColor="accent5" w:themeShade="BF"/>
        </w:rPr>
        <w:t xml:space="preserve">    "transforms"</w:t>
      </w:r>
      <w:r>
        <w:t>: {</w:t>
      </w:r>
    </w:p>
    <w:p w14:paraId="747E24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6580427" w14:textId="77777777" w:rsidR="00564C22" w:rsidRDefault="009B1AF1" w:rsidP="00564C22">
      <w:pPr>
        <w:pStyle w:val="Code"/>
        <w:spacing w:line="259" w:lineRule="auto"/>
      </w:pPr>
      <w:r>
        <w:t xml:space="preserve">    },</w:t>
      </w:r>
    </w:p>
    <w:p w14:paraId="19A420EA" w14:textId="77777777" w:rsidR="00564C22" w:rsidRDefault="009B1AF1" w:rsidP="00564C22">
      <w:pPr>
        <w:pStyle w:val="Code"/>
        <w:spacing w:line="259" w:lineRule="auto"/>
      </w:pPr>
      <w:r>
        <w:rPr>
          <w:color w:val="31849B" w:themeColor="accent5" w:themeShade="BF"/>
        </w:rPr>
        <w:t xml:space="preserve">    "dis"</w:t>
      </w:r>
      <w:r>
        <w:t>: {</w:t>
      </w:r>
    </w:p>
    <w:p w14:paraId="488F753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428FBDE1" w14:textId="77777777" w:rsidR="00564C22" w:rsidRDefault="009B1AF1" w:rsidP="00564C22">
      <w:pPr>
        <w:pStyle w:val="Code"/>
        <w:spacing w:line="259" w:lineRule="auto"/>
      </w:pPr>
      <w:r>
        <w:rPr>
          <w:color w:val="31849B" w:themeColor="accent5" w:themeShade="BF"/>
        </w:rPr>
        <w:t xml:space="preserve">      "items"</w:t>
      </w:r>
      <w:r>
        <w:t>: {</w:t>
      </w:r>
    </w:p>
    <w:p w14:paraId="1F743BDA"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4928EF3D" w14:textId="77777777" w:rsidR="00564C22" w:rsidRDefault="009B1AF1" w:rsidP="00564C22">
      <w:pPr>
        <w:pStyle w:val="Code"/>
        <w:spacing w:line="259" w:lineRule="auto"/>
      </w:pPr>
      <w:r>
        <w:t xml:space="preserve">      }</w:t>
      </w:r>
    </w:p>
    <w:p w14:paraId="426ED738" w14:textId="77777777" w:rsidR="00564C22" w:rsidRDefault="009B1AF1" w:rsidP="00564C22">
      <w:pPr>
        <w:pStyle w:val="Code"/>
        <w:spacing w:line="259" w:lineRule="auto"/>
      </w:pPr>
      <w:r>
        <w:t xml:space="preserve">    },</w:t>
      </w:r>
    </w:p>
    <w:p w14:paraId="314353F0" w14:textId="77777777" w:rsidR="00564C22" w:rsidRDefault="009B1AF1" w:rsidP="00564C22">
      <w:pPr>
        <w:pStyle w:val="Code"/>
        <w:spacing w:line="259" w:lineRule="auto"/>
      </w:pPr>
      <w:r>
        <w:rPr>
          <w:color w:val="31849B" w:themeColor="accent5" w:themeShade="BF"/>
        </w:rPr>
        <w:t xml:space="preserve">    "whichRef"</w:t>
      </w:r>
      <w:r>
        <w:t>: {</w:t>
      </w:r>
    </w:p>
    <w:p w14:paraId="7EF7FAC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"integer"</w:t>
      </w:r>
    </w:p>
    <w:p w14:paraId="0A5D516F" w14:textId="77777777" w:rsidR="00564C22" w:rsidRDefault="009B1AF1" w:rsidP="00564C22">
      <w:pPr>
        <w:pStyle w:val="Code"/>
        <w:spacing w:line="259" w:lineRule="auto"/>
      </w:pPr>
      <w:r>
        <w:t xml:space="preserve">    }</w:t>
      </w:r>
    </w:p>
    <w:p w14:paraId="3909C366" w14:textId="77777777" w:rsidR="00564C22" w:rsidRDefault="009B1AF1" w:rsidP="00564C22">
      <w:pPr>
        <w:pStyle w:val="Code"/>
        <w:spacing w:line="259" w:lineRule="auto"/>
      </w:pPr>
      <w:r>
        <w:t xml:space="preserve">  },</w:t>
      </w:r>
    </w:p>
    <w:p w14:paraId="469A031C"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"dis"</w:t>
      </w:r>
      <w:r>
        <w:t>]</w:t>
      </w:r>
    </w:p>
    <w:p w14:paraId="1D7627F5" w14:textId="77777777" w:rsidR="00564C22" w:rsidRDefault="009B1AF1" w:rsidP="00564C22">
      <w:pPr>
        <w:pStyle w:val="Code"/>
        <w:spacing w:line="259" w:lineRule="auto"/>
      </w:pPr>
      <w:r>
        <w:t>}</w:t>
      </w:r>
    </w:p>
    <w:p w14:paraId="58E7B33A" w14:textId="77777777" w:rsidR="00564C22" w:rsidRDefault="00564C22" w:rsidP="00564C22"/>
    <w:p w14:paraId="4BD38E03" w14:textId="77777777" w:rsidR="00564C22" w:rsidRDefault="009B1AF1" w:rsidP="00564C22">
      <w:pPr>
        <w:pStyle w:val="berschrift4"/>
      </w:pPr>
      <w:bookmarkStart w:id="490" w:name="_Toc983716"/>
      <w:r>
        <w:t>DocumentHash – XML Syntax</w:t>
      </w:r>
      <w:bookmarkEnd w:id="490"/>
    </w:p>
    <w:p w14:paraId="0DFBF00B" w14:textId="77777777" w:rsidR="00564C22" w:rsidRPr="5404FA76" w:rsidRDefault="009B1AF1" w:rsidP="00564C22">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15349F81" w14:textId="77777777" w:rsidR="00564C22" w:rsidRDefault="009B1AF1" w:rsidP="00564C22">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ED7D29C"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58B76DBB" w14:textId="77777777" w:rsidR="00564C22" w:rsidRDefault="009B1AF1" w:rsidP="00564C22">
      <w:pPr>
        <w:pStyle w:val="Code"/>
      </w:pPr>
      <w:r>
        <w:rPr>
          <w:color w:val="31849B" w:themeColor="accent5" w:themeShade="BF"/>
        </w:rPr>
        <w:t xml:space="preserve">  &lt;xs:complexContent&gt;</w:t>
      </w:r>
    </w:p>
    <w:p w14:paraId="0FF98E94" w14:textId="77777777" w:rsidR="00564C22" w:rsidRDefault="009B1AF1" w:rsidP="00564C22">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73DF8FF7" w14:textId="77777777" w:rsidR="00564C22" w:rsidRDefault="009B1AF1" w:rsidP="00564C22">
      <w:pPr>
        <w:pStyle w:val="Code"/>
      </w:pPr>
      <w:r>
        <w:rPr>
          <w:color w:val="31849B" w:themeColor="accent5" w:themeShade="BF"/>
        </w:rPr>
        <w:t xml:space="preserve">      &lt;xs:sequence&gt;</w:t>
      </w:r>
    </w:p>
    <w:p w14:paraId="62A2EC84"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58727A"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F2C62BA" w14:textId="77777777" w:rsidR="00564C22" w:rsidRDefault="009B1AF1" w:rsidP="00564C22">
      <w:pPr>
        <w:pStyle w:val="Code"/>
      </w:pPr>
      <w:r>
        <w:rPr>
          <w:color w:val="31849B" w:themeColor="accent5" w:themeShade="BF"/>
        </w:rPr>
        <w:t xml:space="preserve">      &lt;/xs:sequence&gt;</w:t>
      </w:r>
    </w:p>
    <w:p w14:paraId="04D43A16"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CC52087" w14:textId="77777777" w:rsidR="00564C22" w:rsidRDefault="009B1AF1" w:rsidP="00564C22">
      <w:pPr>
        <w:pStyle w:val="Code"/>
      </w:pPr>
      <w:r>
        <w:rPr>
          <w:color w:val="31849B" w:themeColor="accent5" w:themeShade="BF"/>
        </w:rPr>
        <w:t xml:space="preserve">    &lt;/xs:extension&gt;</w:t>
      </w:r>
    </w:p>
    <w:p w14:paraId="117DC046" w14:textId="77777777" w:rsidR="00564C22" w:rsidRDefault="009B1AF1" w:rsidP="00564C22">
      <w:pPr>
        <w:pStyle w:val="Code"/>
      </w:pPr>
      <w:r>
        <w:rPr>
          <w:color w:val="31849B" w:themeColor="accent5" w:themeShade="BF"/>
        </w:rPr>
        <w:t xml:space="preserve">  &lt;/xs:complexContent&gt;</w:t>
      </w:r>
    </w:p>
    <w:p w14:paraId="2046001E" w14:textId="77777777" w:rsidR="00564C22" w:rsidRDefault="009B1AF1" w:rsidP="00564C22">
      <w:pPr>
        <w:pStyle w:val="Code"/>
      </w:pPr>
      <w:r>
        <w:rPr>
          <w:color w:val="31849B" w:themeColor="accent5" w:themeShade="BF"/>
        </w:rPr>
        <w:t>&lt;/xs:complexType&gt;</w:t>
      </w:r>
    </w:p>
    <w:p w14:paraId="387F4BB3"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14:paraId="0687F2D7" w14:textId="77777777" w:rsidR="00564C22" w:rsidRDefault="009B1AF1" w:rsidP="00564C22">
      <w:pPr>
        <w:pStyle w:val="berschrift3"/>
      </w:pPr>
      <w:bookmarkStart w:id="491" w:name="_RefCompA5E5C69F"/>
      <w:bookmarkStart w:id="492" w:name="_Toc983717"/>
      <w:r>
        <w:t>Component SignatureObject</w:t>
      </w:r>
      <w:bookmarkEnd w:id="491"/>
      <w:bookmarkEnd w:id="492"/>
    </w:p>
    <w:p w14:paraId="287BC94B" w14:textId="77777777" w:rsidR="00564C22" w:rsidRDefault="001725A5" w:rsidP="00564C22">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14:paraId="2FE61C03" w14:textId="77777777" w:rsidR="00564C22" w:rsidRDefault="009B1AF1" w:rsidP="00564C22">
      <w:r>
        <w:t>Below follows a list of the sub-components that constitute this component:</w:t>
      </w:r>
    </w:p>
    <w:p w14:paraId="29CD69CC" w14:textId="77777777" w:rsidR="00564C22" w:rsidRDefault="009B1AF1" w:rsidP="00564C22">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14:paraId="48606E42" w14:textId="77777777" w:rsidR="00564C22" w:rsidRDefault="009B1AF1" w:rsidP="00564C22">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r w:rsidRPr="003A06D0">
        <w:t>This element is used to point to an XML signature in an input (for a verify request) or output (for a sign response) document in which a signature is enveloped.</w:t>
      </w:r>
    </w:p>
    <w:p w14:paraId="3672A7D4" w14:textId="77777777" w:rsidR="00564C22" w:rsidRDefault="009B1AF1" w:rsidP="00564C22">
      <w:pPr>
        <w:pStyle w:val="Member"/>
      </w:pPr>
      <w:r>
        <w:t xml:space="preserve">The OPTIONAL </w:t>
      </w:r>
      <w:r w:rsidRPr="35C1378D">
        <w:rPr>
          <w:rStyle w:val="Datatype"/>
        </w:rPr>
        <w:t>SchemaRefs</w:t>
      </w:r>
      <w:r>
        <w:t xml:space="preserve"> element, if present, MUST contain one instance of a unique identifier reference.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rsidR="00C474B1">
        <w:t>4.3.10</w:t>
      </w:r>
      <w:r w:rsidR="00C474B1">
        <w:fldChar w:fldCharType="end"/>
      </w:r>
      <w:r w:rsidRPr="003A06D0">
        <w:t>)</w:t>
      </w:r>
    </w:p>
    <w:p w14:paraId="679D3F4A" w14:textId="77777777" w:rsidR="00564C22" w:rsidRDefault="009B1AF1" w:rsidP="00564C22">
      <w:pPr>
        <w:pStyle w:val="Member"/>
      </w:pPr>
      <w:r>
        <w:t xml:space="preserve">The OPTIONAL </w:t>
      </w:r>
      <w:r w:rsidRPr="35C1378D">
        <w:rPr>
          <w:rStyle w:val="Datatype"/>
        </w:rPr>
        <w:t>WhichDoc</w:t>
      </w:r>
      <w:r>
        <w:t xml:space="preserve"> element, if present, MUST contain one instance of a URI.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14:paraId="1691DA78" w14:textId="77777777" w:rsidR="00564C22" w:rsidRDefault="009B1AF1" w:rsidP="00564C22">
      <w:pPr>
        <w:pStyle w:val="Non-normativeCommentHeading"/>
      </w:pPr>
      <w:r>
        <w:t>Non-normative Comment:</w:t>
      </w:r>
    </w:p>
    <w:p w14:paraId="7476E63D" w14:textId="77777777" w:rsidR="00564C22" w:rsidRDefault="00D55226" w:rsidP="00564C22">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14:paraId="106B984A" w14:textId="77777777" w:rsidR="00564C22" w:rsidRDefault="009B1AF1" w:rsidP="00564C22">
      <w:pPr>
        <w:pStyle w:val="berschrift4"/>
      </w:pPr>
      <w:bookmarkStart w:id="493" w:name="_Toc983718"/>
      <w:r>
        <w:t>SignatureObject – JSON Syntax</w:t>
      </w:r>
      <w:bookmarkEnd w:id="493"/>
    </w:p>
    <w:p w14:paraId="0ABE188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39C02ED0"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1BE04508"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0C2BF" w14:textId="77777777" w:rsidR="00564C22" w:rsidRDefault="009B1AF1" w:rsidP="00564C22">
            <w:pPr>
              <w:pStyle w:val="Beschriftung"/>
            </w:pPr>
            <w:r>
              <w:t>Element</w:t>
            </w:r>
          </w:p>
        </w:tc>
        <w:tc>
          <w:tcPr>
            <w:tcW w:w="4675" w:type="dxa"/>
          </w:tcPr>
          <w:p w14:paraId="0FCBE36B"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260B4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5107D"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7416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1ECE80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ED9471"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0F6488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0047BF6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20448E"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37F2FFA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3B3A426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86C2A9"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5BE6AA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14:paraId="4511BCB0"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48074EB" w14:textId="77777777" w:rsidR="00564C22" w:rsidRDefault="009B1AF1" w:rsidP="00564C22">
      <w:pPr>
        <w:pStyle w:val="Code"/>
        <w:spacing w:line="259" w:lineRule="auto"/>
      </w:pPr>
      <w:r>
        <w:rPr>
          <w:color w:val="31849B" w:themeColor="accent5" w:themeShade="BF"/>
        </w:rPr>
        <w:t>"dss2-SignatureObjectType"</w:t>
      </w:r>
      <w:r>
        <w:t>: {</w:t>
      </w:r>
    </w:p>
    <w:p w14:paraId="5F12321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58176FB8" w14:textId="77777777" w:rsidR="00564C22" w:rsidRDefault="009B1AF1" w:rsidP="00564C22">
      <w:pPr>
        <w:pStyle w:val="Code"/>
        <w:spacing w:line="259" w:lineRule="auto"/>
      </w:pPr>
      <w:r>
        <w:rPr>
          <w:color w:val="31849B" w:themeColor="accent5" w:themeShade="BF"/>
        </w:rPr>
        <w:t xml:space="preserve">  "properties"</w:t>
      </w:r>
      <w:r>
        <w:t>: {</w:t>
      </w:r>
    </w:p>
    <w:p w14:paraId="1625D2DE" w14:textId="77777777" w:rsidR="00564C22" w:rsidRDefault="009B1AF1" w:rsidP="00564C22">
      <w:pPr>
        <w:pStyle w:val="Code"/>
        <w:spacing w:line="259" w:lineRule="auto"/>
      </w:pPr>
      <w:r>
        <w:rPr>
          <w:color w:val="31849B" w:themeColor="accent5" w:themeShade="BF"/>
        </w:rPr>
        <w:t xml:space="preserve">    "b64Sig"</w:t>
      </w:r>
      <w:r>
        <w:t>: {</w:t>
      </w:r>
    </w:p>
    <w:p w14:paraId="44174D24"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CF72449" w14:textId="77777777" w:rsidR="00564C22" w:rsidRDefault="009B1AF1" w:rsidP="00564C22">
      <w:pPr>
        <w:pStyle w:val="Code"/>
        <w:spacing w:line="259" w:lineRule="auto"/>
      </w:pPr>
      <w:r>
        <w:lastRenderedPageBreak/>
        <w:t xml:space="preserve">    },</w:t>
      </w:r>
    </w:p>
    <w:p w14:paraId="4037E5ED" w14:textId="77777777" w:rsidR="00564C22" w:rsidRDefault="009B1AF1" w:rsidP="00564C22">
      <w:pPr>
        <w:pStyle w:val="Code"/>
        <w:spacing w:line="259" w:lineRule="auto"/>
      </w:pPr>
      <w:r>
        <w:rPr>
          <w:color w:val="31849B" w:themeColor="accent5" w:themeShade="BF"/>
        </w:rPr>
        <w:t xml:space="preserve">    "sigPtr"</w:t>
      </w:r>
      <w:r>
        <w:t>: {</w:t>
      </w:r>
    </w:p>
    <w:p w14:paraId="3B7C9408"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3547D611" w14:textId="77777777" w:rsidR="00564C22" w:rsidRDefault="009B1AF1" w:rsidP="00564C22">
      <w:pPr>
        <w:pStyle w:val="Code"/>
        <w:spacing w:line="259" w:lineRule="auto"/>
      </w:pPr>
      <w:r>
        <w:t xml:space="preserve">    },</w:t>
      </w:r>
    </w:p>
    <w:p w14:paraId="1FEC17E1" w14:textId="77777777" w:rsidR="00564C22" w:rsidRDefault="009B1AF1" w:rsidP="00564C22">
      <w:pPr>
        <w:pStyle w:val="Code"/>
        <w:spacing w:line="259" w:lineRule="auto"/>
      </w:pPr>
      <w:r>
        <w:rPr>
          <w:color w:val="31849B" w:themeColor="accent5" w:themeShade="BF"/>
        </w:rPr>
        <w:t xml:space="preserve">    "schemaRefs"</w:t>
      </w:r>
      <w:r>
        <w:t>: {</w:t>
      </w:r>
    </w:p>
    <w:p w14:paraId="3F5CD41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740C5BA" w14:textId="77777777" w:rsidR="00564C22" w:rsidRDefault="009B1AF1" w:rsidP="00564C22">
      <w:pPr>
        <w:pStyle w:val="Code"/>
        <w:spacing w:line="259" w:lineRule="auto"/>
      </w:pPr>
      <w:r>
        <w:rPr>
          <w:color w:val="31849B" w:themeColor="accent5" w:themeShade="BF"/>
        </w:rPr>
        <w:t xml:space="preserve">      "items"</w:t>
      </w:r>
      <w:r>
        <w:t>: {</w:t>
      </w:r>
    </w:p>
    <w:p w14:paraId="3AEE4ED5"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6353082F" w14:textId="77777777" w:rsidR="00564C22" w:rsidRDefault="009B1AF1" w:rsidP="00564C22">
      <w:pPr>
        <w:pStyle w:val="Code"/>
        <w:spacing w:line="259" w:lineRule="auto"/>
      </w:pPr>
      <w:r>
        <w:t xml:space="preserve">      }</w:t>
      </w:r>
    </w:p>
    <w:p w14:paraId="036DE5DE" w14:textId="77777777" w:rsidR="00564C22" w:rsidRDefault="009B1AF1" w:rsidP="00564C22">
      <w:pPr>
        <w:pStyle w:val="Code"/>
        <w:spacing w:line="259" w:lineRule="auto"/>
      </w:pPr>
      <w:r>
        <w:t xml:space="preserve">    },</w:t>
      </w:r>
    </w:p>
    <w:p w14:paraId="2A18339E" w14:textId="77777777" w:rsidR="00564C22" w:rsidRDefault="009B1AF1" w:rsidP="00564C22">
      <w:pPr>
        <w:pStyle w:val="Code"/>
        <w:spacing w:line="259" w:lineRule="auto"/>
      </w:pPr>
      <w:r>
        <w:rPr>
          <w:color w:val="31849B" w:themeColor="accent5" w:themeShade="BF"/>
        </w:rPr>
        <w:t xml:space="preserve">    "whichDoc"</w:t>
      </w:r>
      <w:r>
        <w:t>: {</w:t>
      </w:r>
    </w:p>
    <w:p w14:paraId="7D80F03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68B5FB1" w14:textId="77777777" w:rsidR="00564C22" w:rsidRDefault="009B1AF1" w:rsidP="00564C22">
      <w:pPr>
        <w:pStyle w:val="Code"/>
        <w:spacing w:line="259" w:lineRule="auto"/>
      </w:pPr>
      <w:r>
        <w:t xml:space="preserve">    }</w:t>
      </w:r>
    </w:p>
    <w:p w14:paraId="3BE2E5B0" w14:textId="77777777" w:rsidR="00564C22" w:rsidRDefault="009B1AF1" w:rsidP="00564C22">
      <w:pPr>
        <w:pStyle w:val="Code"/>
        <w:spacing w:line="259" w:lineRule="auto"/>
      </w:pPr>
      <w:r>
        <w:t xml:space="preserve">  },</w:t>
      </w:r>
    </w:p>
    <w:p w14:paraId="0A92695B" w14:textId="77777777" w:rsidR="00564C22" w:rsidRDefault="009B1AF1" w:rsidP="00564C22">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DE0886C" w14:textId="77777777" w:rsidR="00564C22" w:rsidRDefault="009B1AF1" w:rsidP="00564C22">
      <w:pPr>
        <w:pStyle w:val="Code"/>
        <w:spacing w:line="259" w:lineRule="auto"/>
      </w:pPr>
      <w:r>
        <w:t>}</w:t>
      </w:r>
    </w:p>
    <w:p w14:paraId="19DE7233" w14:textId="77777777" w:rsidR="00564C22" w:rsidRDefault="00564C22" w:rsidP="00564C22"/>
    <w:p w14:paraId="05CFD5A3" w14:textId="77777777" w:rsidR="00564C22" w:rsidRDefault="009B1AF1" w:rsidP="00564C22">
      <w:pPr>
        <w:pStyle w:val="berschrift4"/>
      </w:pPr>
      <w:bookmarkStart w:id="494" w:name="_Toc983719"/>
      <w:r>
        <w:t>SignatureObject – XML Syntax</w:t>
      </w:r>
      <w:bookmarkEnd w:id="494"/>
    </w:p>
    <w:p w14:paraId="11439028" w14:textId="77777777" w:rsidR="00564C22" w:rsidRPr="5404FA76" w:rsidRDefault="009B1AF1" w:rsidP="00564C22">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7FDFC03" w14:textId="77777777" w:rsidR="00564C22" w:rsidRDefault="009B1AF1" w:rsidP="00564C22">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B9E2BF"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173C8332" w14:textId="77777777" w:rsidR="00564C22" w:rsidRDefault="009B1AF1" w:rsidP="00564C22">
      <w:pPr>
        <w:pStyle w:val="Code"/>
      </w:pPr>
      <w:r>
        <w:rPr>
          <w:color w:val="31849B" w:themeColor="accent5" w:themeShade="BF"/>
        </w:rPr>
        <w:t xml:space="preserve">  &lt;xs:choice&gt;</w:t>
      </w:r>
    </w:p>
    <w:p w14:paraId="0781C56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87F72D0"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6C646057" w14:textId="77777777" w:rsidR="00564C22" w:rsidRDefault="009B1AF1" w:rsidP="00564C22">
      <w:pPr>
        <w:pStyle w:val="Code"/>
      </w:pPr>
      <w:r>
        <w:rPr>
          <w:color w:val="31849B" w:themeColor="accent5" w:themeShade="BF"/>
        </w:rPr>
        <w:t xml:space="preserve">  &lt;/xs:choice&gt;</w:t>
      </w:r>
    </w:p>
    <w:p w14:paraId="61D0CE15"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7EEBCC"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A28C7B9" w14:textId="77777777" w:rsidR="00564C22" w:rsidRDefault="009B1AF1" w:rsidP="00564C22">
      <w:pPr>
        <w:pStyle w:val="Code"/>
      </w:pPr>
      <w:r>
        <w:rPr>
          <w:color w:val="31849B" w:themeColor="accent5" w:themeShade="BF"/>
        </w:rPr>
        <w:t>&lt;/xs:complexType&gt;</w:t>
      </w:r>
    </w:p>
    <w:p w14:paraId="09830384"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14:paraId="022A8373" w14:textId="77777777" w:rsidR="00564C22" w:rsidRDefault="009B1AF1" w:rsidP="00564C22">
      <w:pPr>
        <w:pStyle w:val="berschrift2"/>
      </w:pPr>
      <w:bookmarkStart w:id="495" w:name="_Toc480914675"/>
      <w:bookmarkStart w:id="496" w:name="_Toc481064866"/>
      <w:bookmarkStart w:id="497" w:name="_Toc482893711"/>
      <w:bookmarkStart w:id="498" w:name="_Toc983720"/>
      <w:r>
        <w:t>Referenced Data Structure Models from other documents</w:t>
      </w:r>
      <w:bookmarkEnd w:id="495"/>
      <w:bookmarkEnd w:id="496"/>
      <w:bookmarkEnd w:id="497"/>
      <w:bookmarkEnd w:id="498"/>
    </w:p>
    <w:p w14:paraId="34017180" w14:textId="77777777" w:rsidR="00564C22" w:rsidRDefault="009B1AF1" w:rsidP="00564C22">
      <w:pPr>
        <w:pStyle w:val="berschrift3"/>
      </w:pPr>
      <w:bookmarkStart w:id="499" w:name="_RefComp26F1F54E"/>
      <w:bookmarkStart w:id="500" w:name="_Toc983721"/>
      <w:r>
        <w:t>Component NameID</w:t>
      </w:r>
      <w:bookmarkEnd w:id="499"/>
      <w:bookmarkEnd w:id="500"/>
    </w:p>
    <w:p w14:paraId="366C011D" w14:textId="77777777" w:rsidR="00564C22" w:rsidRDefault="001725A5" w:rsidP="00564C22">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14:paraId="68737632" w14:textId="77777777" w:rsidR="00564C22" w:rsidRDefault="009B1AF1" w:rsidP="00564C22">
      <w:r>
        <w:t>Below follows a list of the sub-components that constitute this component:</w:t>
      </w:r>
    </w:p>
    <w:p w14:paraId="308A5300" w14:textId="77777777" w:rsidR="00564C22" w:rsidRDefault="009B1AF1" w:rsidP="00564C22">
      <w:pPr>
        <w:pStyle w:val="Member"/>
      </w:pPr>
      <w:r>
        <w:lastRenderedPageBreak/>
        <w:t xml:space="preserve">The </w:t>
      </w:r>
      <w:r w:rsidRPr="35C1378D">
        <w:rPr>
          <w:rStyle w:val="Datatype"/>
        </w:rPr>
        <w:t>value</w:t>
      </w:r>
      <w:r>
        <w:t xml:space="preserve"> element MUST contain one instance of a string. </w:t>
      </w:r>
      <w:r w:rsidRPr="003A06D0">
        <w:t xml:space="preserve">In non-XML representations the </w:t>
      </w:r>
      <w:r w:rsidRPr="003A06D0">
        <w:rPr>
          <w:rStyle w:val="Datatype"/>
          <w:lang w:val="en-GB"/>
        </w:rPr>
        <w:t>value</w:t>
      </w:r>
      <w:r w:rsidRPr="003A06D0">
        <w:t xml:space="preserve"> element contains the actual identifier</w:t>
      </w:r>
    </w:p>
    <w:p w14:paraId="459F03FC" w14:textId="77777777" w:rsidR="00564C22" w:rsidRDefault="009B1AF1" w:rsidP="00564C22">
      <w:pPr>
        <w:pStyle w:val="Member"/>
      </w:pPr>
      <w:r>
        <w:t xml:space="preserve">The OPTIONAL </w:t>
      </w:r>
      <w:r w:rsidRPr="35C1378D">
        <w:rPr>
          <w:rStyle w:val="Datatype"/>
        </w:rPr>
        <w:t>Format</w:t>
      </w:r>
      <w:r>
        <w:t xml:space="preserve"> element, if present, MUST contain one instance of a URI. </w:t>
      </w:r>
      <w:r w:rsidRPr="003A06D0">
        <w:t xml:space="preserve">The </w:t>
      </w:r>
      <w:r w:rsidRPr="003A06D0">
        <w:rPr>
          <w:rStyle w:val="Datatype"/>
          <w:lang w:val="en-GB"/>
        </w:rPr>
        <w:t>Format</w:t>
      </w:r>
      <w:r w:rsidRPr="003A06D0">
        <w:t xml:space="preserve"> element represents the classification of string-based identifier information.</w:t>
      </w:r>
    </w:p>
    <w:p w14:paraId="0068C45A" w14:textId="77777777" w:rsidR="00564C22" w:rsidRDefault="009B1AF1" w:rsidP="00564C22">
      <w:pPr>
        <w:pStyle w:val="Member"/>
      </w:pPr>
      <w:r>
        <w:t xml:space="preserve">The OPTIONAL </w:t>
      </w:r>
      <w:r w:rsidRPr="35C1378D">
        <w:rPr>
          <w:rStyle w:val="Datatype"/>
        </w:rPr>
        <w:t>SPProvidedID</w:t>
      </w:r>
      <w:r>
        <w:t xml:space="preserve"> element, if present, MUST contain one instance of a string.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14:paraId="4E415017" w14:textId="77777777" w:rsidR="00564C22" w:rsidRDefault="009B1AF1" w:rsidP="00564C22">
      <w:pPr>
        <w:pStyle w:val="Member"/>
      </w:pPr>
      <w:r>
        <w:t xml:space="preserve">The OPTIONAL </w:t>
      </w:r>
      <w:r w:rsidRPr="35C1378D">
        <w:rPr>
          <w:rStyle w:val="Datatype"/>
        </w:rPr>
        <w:t>NameQualifier</w:t>
      </w:r>
      <w:r>
        <w:t xml:space="preserve"> element, if present, MUST contain one instance of a string.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w14:paraId="3AAA6051" w14:textId="77777777" w:rsidR="00564C22" w:rsidRDefault="009B1AF1" w:rsidP="00564C22">
      <w:pPr>
        <w:pStyle w:val="Member"/>
      </w:pPr>
      <w:r>
        <w:t xml:space="preserve">The OPTIONAL </w:t>
      </w:r>
      <w:r w:rsidRPr="35C1378D">
        <w:rPr>
          <w:rStyle w:val="Datatype"/>
        </w:rPr>
        <w:t>SPNameQualifier</w:t>
      </w:r>
      <w:r>
        <w:t xml:space="preserve"> element, if present, MUST contain one instance of a string.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14:paraId="353DE31C" w14:textId="77777777" w:rsidR="00564C22" w:rsidRDefault="009B1AF1" w:rsidP="00564C22">
      <w:pPr>
        <w:pStyle w:val="berschrift4"/>
      </w:pPr>
      <w:bookmarkStart w:id="501" w:name="_Toc983722"/>
      <w:r>
        <w:t>NameID – JSON Syntax</w:t>
      </w:r>
      <w:bookmarkEnd w:id="501"/>
    </w:p>
    <w:p w14:paraId="223E814A"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52F2BEBC"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4D801FA9"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1DBE" w14:textId="77777777" w:rsidR="00564C22" w:rsidRDefault="009B1AF1" w:rsidP="00564C22">
            <w:pPr>
              <w:pStyle w:val="Beschriftung"/>
            </w:pPr>
            <w:r>
              <w:t>Element</w:t>
            </w:r>
          </w:p>
        </w:tc>
        <w:tc>
          <w:tcPr>
            <w:tcW w:w="4675" w:type="dxa"/>
          </w:tcPr>
          <w:p w14:paraId="2B5DEDFF"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319650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74B6FEF"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3411FFF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27CDE1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980BF5"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5A0FB6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55E3B32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03D9D5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76CA9C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29093A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D6771" w14:textId="77777777" w:rsidR="00564C22" w:rsidRPr="002062A5" w:rsidRDefault="009B1AF1" w:rsidP="00564C22">
            <w:pPr>
              <w:pStyle w:val="Beschriftung"/>
              <w:rPr>
                <w:rStyle w:val="Datatype"/>
                <w:b w:val="0"/>
                <w:bCs w:val="0"/>
              </w:rPr>
            </w:pPr>
            <w:r w:rsidRPr="002062A5">
              <w:rPr>
                <w:rStyle w:val="Datatype"/>
              </w:rPr>
              <w:t>NameQualifier</w:t>
            </w:r>
          </w:p>
        </w:tc>
        <w:tc>
          <w:tcPr>
            <w:tcW w:w="4675" w:type="dxa"/>
          </w:tcPr>
          <w:p w14:paraId="695626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564C22" w14:paraId="6D5D220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25C0AD" w14:textId="77777777" w:rsidR="00564C22" w:rsidRPr="002062A5" w:rsidRDefault="009B1AF1" w:rsidP="00564C22">
            <w:pPr>
              <w:pStyle w:val="Beschriftung"/>
              <w:rPr>
                <w:rStyle w:val="Datatype"/>
                <w:b w:val="0"/>
                <w:bCs w:val="0"/>
              </w:rPr>
            </w:pPr>
            <w:r w:rsidRPr="002062A5">
              <w:rPr>
                <w:rStyle w:val="Datatype"/>
              </w:rPr>
              <w:t>SPNameQualifier</w:t>
            </w:r>
          </w:p>
        </w:tc>
        <w:tc>
          <w:tcPr>
            <w:tcW w:w="4675" w:type="dxa"/>
          </w:tcPr>
          <w:p w14:paraId="5D5DAA5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28F02105"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F2F7DA2" w14:textId="77777777" w:rsidR="00564C22" w:rsidRDefault="009B1AF1" w:rsidP="00564C22">
      <w:pPr>
        <w:pStyle w:val="Code"/>
        <w:spacing w:line="259" w:lineRule="auto"/>
      </w:pPr>
      <w:r>
        <w:rPr>
          <w:color w:val="31849B" w:themeColor="accent5" w:themeShade="BF"/>
        </w:rPr>
        <w:t>"saml2rw-NameIDType"</w:t>
      </w:r>
      <w:r>
        <w:t>: {</w:t>
      </w:r>
    </w:p>
    <w:p w14:paraId="7BF367E5"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43E5B74C" w14:textId="77777777" w:rsidR="00564C22" w:rsidRDefault="009B1AF1" w:rsidP="00564C22">
      <w:pPr>
        <w:pStyle w:val="Code"/>
        <w:spacing w:line="259" w:lineRule="auto"/>
      </w:pPr>
      <w:r>
        <w:rPr>
          <w:color w:val="31849B" w:themeColor="accent5" w:themeShade="BF"/>
        </w:rPr>
        <w:t xml:space="preserve">  "properties"</w:t>
      </w:r>
      <w:r>
        <w:t>: {</w:t>
      </w:r>
    </w:p>
    <w:p w14:paraId="5EB5C93B" w14:textId="77777777" w:rsidR="00564C22" w:rsidRDefault="009B1AF1" w:rsidP="00564C22">
      <w:pPr>
        <w:pStyle w:val="Code"/>
        <w:spacing w:line="259" w:lineRule="auto"/>
      </w:pPr>
      <w:r>
        <w:rPr>
          <w:color w:val="31849B" w:themeColor="accent5" w:themeShade="BF"/>
        </w:rPr>
        <w:t xml:space="preserve">    "spnameQualifier"</w:t>
      </w:r>
      <w:r>
        <w:t>: {</w:t>
      </w:r>
    </w:p>
    <w:p w14:paraId="7EF5C87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3618EDAD" w14:textId="77777777" w:rsidR="00564C22" w:rsidRDefault="009B1AF1" w:rsidP="00564C22">
      <w:pPr>
        <w:pStyle w:val="Code"/>
        <w:spacing w:line="259" w:lineRule="auto"/>
      </w:pPr>
      <w:r>
        <w:t xml:space="preserve">    },</w:t>
      </w:r>
    </w:p>
    <w:p w14:paraId="7562DB57" w14:textId="77777777" w:rsidR="00564C22" w:rsidRDefault="009B1AF1" w:rsidP="00564C22">
      <w:pPr>
        <w:pStyle w:val="Code"/>
        <w:spacing w:line="259" w:lineRule="auto"/>
      </w:pPr>
      <w:r>
        <w:rPr>
          <w:color w:val="31849B" w:themeColor="accent5" w:themeShade="BF"/>
        </w:rPr>
        <w:t xml:space="preserve">    "spprovidedID"</w:t>
      </w:r>
      <w:r>
        <w:t>: {</w:t>
      </w:r>
    </w:p>
    <w:p w14:paraId="6C857C1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7F72067" w14:textId="77777777" w:rsidR="00564C22" w:rsidRDefault="009B1AF1" w:rsidP="00564C22">
      <w:pPr>
        <w:pStyle w:val="Code"/>
        <w:spacing w:line="259" w:lineRule="auto"/>
      </w:pPr>
      <w:r>
        <w:t xml:space="preserve">    },</w:t>
      </w:r>
    </w:p>
    <w:p w14:paraId="3EA2EE5A" w14:textId="77777777" w:rsidR="00564C22" w:rsidRDefault="009B1AF1" w:rsidP="00564C22">
      <w:pPr>
        <w:pStyle w:val="Code"/>
        <w:spacing w:line="259" w:lineRule="auto"/>
      </w:pPr>
      <w:r>
        <w:rPr>
          <w:color w:val="31849B" w:themeColor="accent5" w:themeShade="BF"/>
        </w:rPr>
        <w:t xml:space="preserve">    "value"</w:t>
      </w:r>
      <w:r>
        <w:t>: {</w:t>
      </w:r>
    </w:p>
    <w:p w14:paraId="0B9ED1DC"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6E58C42" w14:textId="77777777" w:rsidR="00564C22" w:rsidRDefault="009B1AF1" w:rsidP="00564C22">
      <w:pPr>
        <w:pStyle w:val="Code"/>
        <w:spacing w:line="259" w:lineRule="auto"/>
      </w:pPr>
      <w:r>
        <w:t xml:space="preserve">    },</w:t>
      </w:r>
    </w:p>
    <w:p w14:paraId="0F42A7AE" w14:textId="77777777" w:rsidR="00564C22" w:rsidRDefault="009B1AF1" w:rsidP="00564C22">
      <w:pPr>
        <w:pStyle w:val="Code"/>
        <w:spacing w:line="259" w:lineRule="auto"/>
      </w:pPr>
      <w:r>
        <w:rPr>
          <w:color w:val="31849B" w:themeColor="accent5" w:themeShade="BF"/>
        </w:rPr>
        <w:t xml:space="preserve">    "format"</w:t>
      </w:r>
      <w:r>
        <w:t>: {</w:t>
      </w:r>
    </w:p>
    <w:p w14:paraId="0B2780A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058024C0" w14:textId="77777777" w:rsidR="00564C22" w:rsidRDefault="009B1AF1" w:rsidP="00564C22">
      <w:pPr>
        <w:pStyle w:val="Code"/>
        <w:spacing w:line="259" w:lineRule="auto"/>
      </w:pPr>
      <w:r>
        <w:t xml:space="preserve">    },</w:t>
      </w:r>
    </w:p>
    <w:p w14:paraId="200E7A32" w14:textId="77777777" w:rsidR="00564C22" w:rsidRDefault="009B1AF1" w:rsidP="00564C22">
      <w:pPr>
        <w:pStyle w:val="Code"/>
        <w:spacing w:line="259" w:lineRule="auto"/>
      </w:pPr>
      <w:r>
        <w:rPr>
          <w:color w:val="31849B" w:themeColor="accent5" w:themeShade="BF"/>
        </w:rPr>
        <w:t xml:space="preserve">    "provId"</w:t>
      </w:r>
      <w:r>
        <w:t>: {</w:t>
      </w:r>
    </w:p>
    <w:p w14:paraId="66729C9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5EE312F" w14:textId="77777777" w:rsidR="00564C22" w:rsidRDefault="009B1AF1" w:rsidP="00564C22">
      <w:pPr>
        <w:pStyle w:val="Code"/>
        <w:spacing w:line="259" w:lineRule="auto"/>
      </w:pPr>
      <w:r>
        <w:lastRenderedPageBreak/>
        <w:t xml:space="preserve">    },</w:t>
      </w:r>
    </w:p>
    <w:p w14:paraId="2DE1BA3B" w14:textId="77777777" w:rsidR="00564C22" w:rsidRDefault="009B1AF1" w:rsidP="00564C22">
      <w:pPr>
        <w:pStyle w:val="Code"/>
        <w:spacing w:line="259" w:lineRule="auto"/>
      </w:pPr>
      <w:r>
        <w:rPr>
          <w:color w:val="31849B" w:themeColor="accent5" w:themeShade="BF"/>
        </w:rPr>
        <w:t xml:space="preserve">    "nameQual"</w:t>
      </w:r>
      <w:r>
        <w:t>: {</w:t>
      </w:r>
    </w:p>
    <w:p w14:paraId="47B24153"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C80E977" w14:textId="77777777" w:rsidR="00564C22" w:rsidRDefault="009B1AF1" w:rsidP="00564C22">
      <w:pPr>
        <w:pStyle w:val="Code"/>
        <w:spacing w:line="259" w:lineRule="auto"/>
      </w:pPr>
      <w:r>
        <w:t xml:space="preserve">    },</w:t>
      </w:r>
    </w:p>
    <w:p w14:paraId="18894BAE" w14:textId="77777777" w:rsidR="00564C22" w:rsidRDefault="009B1AF1" w:rsidP="00564C22">
      <w:pPr>
        <w:pStyle w:val="Code"/>
        <w:spacing w:line="259" w:lineRule="auto"/>
      </w:pPr>
      <w:r>
        <w:rPr>
          <w:color w:val="31849B" w:themeColor="accent5" w:themeShade="BF"/>
        </w:rPr>
        <w:t xml:space="preserve">    "spNameQual"</w:t>
      </w:r>
      <w:r>
        <w:t>: {</w:t>
      </w:r>
    </w:p>
    <w:p w14:paraId="662916B2"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1588540" w14:textId="77777777" w:rsidR="00564C22" w:rsidRDefault="009B1AF1" w:rsidP="00564C22">
      <w:pPr>
        <w:pStyle w:val="Code"/>
        <w:spacing w:line="259" w:lineRule="auto"/>
      </w:pPr>
      <w:r>
        <w:t xml:space="preserve">    }</w:t>
      </w:r>
    </w:p>
    <w:p w14:paraId="4BFCD93E" w14:textId="77777777" w:rsidR="00564C22" w:rsidRDefault="009B1AF1" w:rsidP="00564C22">
      <w:pPr>
        <w:pStyle w:val="Code"/>
        <w:spacing w:line="259" w:lineRule="auto"/>
      </w:pPr>
      <w:r>
        <w:t xml:space="preserve">  }</w:t>
      </w:r>
    </w:p>
    <w:p w14:paraId="3E26F611" w14:textId="77777777" w:rsidR="00564C22" w:rsidRDefault="009B1AF1" w:rsidP="00564C22">
      <w:pPr>
        <w:pStyle w:val="Code"/>
        <w:spacing w:line="259" w:lineRule="auto"/>
      </w:pPr>
      <w:r>
        <w:t>}</w:t>
      </w:r>
    </w:p>
    <w:p w14:paraId="77BABC25" w14:textId="77777777" w:rsidR="00564C22" w:rsidRDefault="00564C22" w:rsidP="00564C22"/>
    <w:p w14:paraId="51D0CCB4" w14:textId="77777777" w:rsidR="00564C22" w:rsidRDefault="009B1AF1" w:rsidP="00564C22">
      <w:pPr>
        <w:pStyle w:val="berschrift4"/>
      </w:pPr>
      <w:bookmarkStart w:id="502" w:name="_Toc983723"/>
      <w:r>
        <w:t>NameID – XML Syntax</w:t>
      </w:r>
      <w:bookmarkEnd w:id="502"/>
    </w:p>
    <w:p w14:paraId="5249F992"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7AF82A41" w14:textId="77777777" w:rsidR="00564C22" w:rsidRDefault="009B1AF1" w:rsidP="00564C22">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1D7A061D"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6D493BCF" w14:textId="77777777" w:rsidR="00564C22" w:rsidRDefault="009B1AF1" w:rsidP="00564C22">
      <w:pPr>
        <w:pStyle w:val="Code"/>
      </w:pPr>
      <w:r>
        <w:rPr>
          <w:color w:val="31849B" w:themeColor="accent5" w:themeShade="BF"/>
        </w:rPr>
        <w:t xml:space="preserve">  &lt;simpleContent&gt;</w:t>
      </w:r>
    </w:p>
    <w:p w14:paraId="2D8853A9" w14:textId="77777777" w:rsidR="00564C22" w:rsidRDefault="009B1AF1" w:rsidP="00564C22">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61FE3DC1" w14:textId="77777777" w:rsidR="00564C22" w:rsidRDefault="009B1AF1" w:rsidP="00564C22">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7193FA44"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4F4E4C9"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1F9C404" w14:textId="77777777" w:rsidR="00564C22" w:rsidRDefault="009B1AF1" w:rsidP="00564C22">
      <w:pPr>
        <w:pStyle w:val="Code"/>
      </w:pPr>
      <w:r>
        <w:rPr>
          <w:color w:val="31849B" w:themeColor="accent5" w:themeShade="BF"/>
        </w:rPr>
        <w:t xml:space="preserve">    &lt;/extension&gt;</w:t>
      </w:r>
    </w:p>
    <w:p w14:paraId="75E1B4DA" w14:textId="77777777" w:rsidR="00564C22" w:rsidRDefault="009B1AF1" w:rsidP="00564C22">
      <w:pPr>
        <w:pStyle w:val="Code"/>
      </w:pPr>
      <w:r>
        <w:rPr>
          <w:color w:val="31849B" w:themeColor="accent5" w:themeShade="BF"/>
        </w:rPr>
        <w:t xml:space="preserve">  &lt;/simpleContent&gt;</w:t>
      </w:r>
    </w:p>
    <w:p w14:paraId="6EE40282" w14:textId="77777777" w:rsidR="00564C22" w:rsidRDefault="009B1AF1" w:rsidP="00564C22">
      <w:pPr>
        <w:pStyle w:val="Code"/>
      </w:pPr>
      <w:r>
        <w:rPr>
          <w:color w:val="31849B" w:themeColor="accent5" w:themeShade="BF"/>
        </w:rPr>
        <w:t>&lt;/complexType&gt;</w:t>
      </w:r>
    </w:p>
    <w:p w14:paraId="3C41240C"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14:paraId="2A10ACB7" w14:textId="77777777" w:rsidR="00564C22" w:rsidRDefault="009B1AF1" w:rsidP="00564C22">
      <w:pPr>
        <w:pStyle w:val="berschrift3"/>
      </w:pPr>
      <w:bookmarkStart w:id="503" w:name="_RefComp2EFBB742"/>
      <w:bookmarkStart w:id="504" w:name="_Toc983724"/>
      <w:r>
        <w:t>Component Transforms</w:t>
      </w:r>
      <w:bookmarkEnd w:id="503"/>
      <w:bookmarkEnd w:id="504"/>
    </w:p>
    <w:p w14:paraId="5CBE9F7A" w14:textId="77777777"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w:t>
      </w:r>
    </w:p>
    <w:p w14:paraId="17F8F19A" w14:textId="77777777" w:rsidR="00564C22" w:rsidRDefault="009B1AF1" w:rsidP="00564C22">
      <w:r>
        <w:t>Below follows a list of the sub-components that constitute this component:</w:t>
      </w:r>
    </w:p>
    <w:p w14:paraId="44595219" w14:textId="77777777" w:rsidR="00564C22" w:rsidRDefault="009B1AF1" w:rsidP="00564C22">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14:paraId="31AF68EB" w14:textId="77777777" w:rsidR="00564C22" w:rsidRDefault="009B1AF1" w:rsidP="00564C22">
      <w:pPr>
        <w:pStyle w:val="berschrift4"/>
      </w:pPr>
      <w:bookmarkStart w:id="505" w:name="_Toc983725"/>
      <w:r>
        <w:t>Transforms – JSON Syntax</w:t>
      </w:r>
      <w:bookmarkEnd w:id="505"/>
    </w:p>
    <w:p w14:paraId="3158BF10"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34A68B6D"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71BCC214"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F9A6E" w14:textId="77777777" w:rsidR="00564C22" w:rsidRDefault="009B1AF1" w:rsidP="00564C22">
            <w:pPr>
              <w:pStyle w:val="Beschriftung"/>
            </w:pPr>
            <w:r>
              <w:t>Element</w:t>
            </w:r>
          </w:p>
        </w:tc>
        <w:tc>
          <w:tcPr>
            <w:tcW w:w="4675" w:type="dxa"/>
          </w:tcPr>
          <w:p w14:paraId="471452E4"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134FA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6E5D84"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320692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288232F7"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E9FF54" w14:textId="77777777" w:rsidR="00564C22" w:rsidRDefault="009B1AF1" w:rsidP="00564C22">
      <w:pPr>
        <w:pStyle w:val="Code"/>
        <w:spacing w:line="259" w:lineRule="auto"/>
      </w:pPr>
      <w:r>
        <w:rPr>
          <w:color w:val="31849B" w:themeColor="accent5" w:themeShade="BF"/>
        </w:rPr>
        <w:lastRenderedPageBreak/>
        <w:t>"dsigrw-TransformsType"</w:t>
      </w:r>
      <w:r>
        <w:t>: {</w:t>
      </w:r>
    </w:p>
    <w:p w14:paraId="1CF50BF0"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7FD7C888" w14:textId="77777777" w:rsidR="00564C22" w:rsidRDefault="009B1AF1" w:rsidP="00564C22">
      <w:pPr>
        <w:pStyle w:val="Code"/>
        <w:spacing w:line="259" w:lineRule="auto"/>
      </w:pPr>
      <w:r>
        <w:rPr>
          <w:color w:val="31849B" w:themeColor="accent5" w:themeShade="BF"/>
        </w:rPr>
        <w:t xml:space="preserve">  "properties"</w:t>
      </w:r>
      <w:r>
        <w:t>: {</w:t>
      </w:r>
    </w:p>
    <w:p w14:paraId="1434FB27" w14:textId="77777777" w:rsidR="00564C22" w:rsidRDefault="009B1AF1" w:rsidP="00564C22">
      <w:pPr>
        <w:pStyle w:val="Code"/>
        <w:spacing w:line="259" w:lineRule="auto"/>
      </w:pPr>
      <w:r>
        <w:rPr>
          <w:color w:val="31849B" w:themeColor="accent5" w:themeShade="BF"/>
        </w:rPr>
        <w:t xml:space="preserve">    "transform"</w:t>
      </w:r>
      <w:r>
        <w:t>: {</w:t>
      </w:r>
    </w:p>
    <w:p w14:paraId="4F93B0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6FE52F33" w14:textId="77777777" w:rsidR="00564C22" w:rsidRDefault="009B1AF1" w:rsidP="00564C22">
      <w:pPr>
        <w:pStyle w:val="Code"/>
        <w:spacing w:line="259" w:lineRule="auto"/>
      </w:pPr>
      <w:r>
        <w:rPr>
          <w:color w:val="31849B" w:themeColor="accent5" w:themeShade="BF"/>
        </w:rPr>
        <w:t xml:space="preserve">      "items"</w:t>
      </w:r>
      <w:r>
        <w:t>: {</w:t>
      </w:r>
    </w:p>
    <w:p w14:paraId="4650A84B"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1F552D53" w14:textId="77777777" w:rsidR="00564C22" w:rsidRDefault="009B1AF1" w:rsidP="00564C22">
      <w:pPr>
        <w:pStyle w:val="Code"/>
        <w:spacing w:line="259" w:lineRule="auto"/>
      </w:pPr>
      <w:r>
        <w:t xml:space="preserve">      }</w:t>
      </w:r>
    </w:p>
    <w:p w14:paraId="21B88818" w14:textId="77777777" w:rsidR="00564C22" w:rsidRDefault="009B1AF1" w:rsidP="00564C22">
      <w:pPr>
        <w:pStyle w:val="Code"/>
        <w:spacing w:line="259" w:lineRule="auto"/>
      </w:pPr>
      <w:r>
        <w:t xml:space="preserve">    }</w:t>
      </w:r>
    </w:p>
    <w:p w14:paraId="3F49CA60" w14:textId="77777777" w:rsidR="00564C22" w:rsidRDefault="009B1AF1" w:rsidP="00564C22">
      <w:pPr>
        <w:pStyle w:val="Code"/>
        <w:spacing w:line="259" w:lineRule="auto"/>
      </w:pPr>
      <w:r>
        <w:t xml:space="preserve">  },</w:t>
      </w:r>
    </w:p>
    <w:p w14:paraId="0CE58D8F"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"transform"</w:t>
      </w:r>
      <w:r>
        <w:t>]</w:t>
      </w:r>
    </w:p>
    <w:p w14:paraId="5D7461C4" w14:textId="77777777" w:rsidR="00564C22" w:rsidRDefault="009B1AF1" w:rsidP="00564C22">
      <w:pPr>
        <w:pStyle w:val="Code"/>
        <w:spacing w:line="259" w:lineRule="auto"/>
      </w:pPr>
      <w:r>
        <w:t>}</w:t>
      </w:r>
    </w:p>
    <w:p w14:paraId="54D78C98" w14:textId="77777777" w:rsidR="00564C22" w:rsidRDefault="00564C22" w:rsidP="00564C22"/>
    <w:p w14:paraId="6C398EBD" w14:textId="77777777" w:rsidR="00564C22" w:rsidRDefault="009B1AF1" w:rsidP="00564C22">
      <w:pPr>
        <w:pStyle w:val="berschrift4"/>
      </w:pPr>
      <w:bookmarkStart w:id="506" w:name="_Toc983726"/>
      <w:r>
        <w:t>Transforms – XML Syntax</w:t>
      </w:r>
      <w:bookmarkEnd w:id="506"/>
    </w:p>
    <w:p w14:paraId="7725DB99"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02666F00" w14:textId="77777777" w:rsidR="00564C22" w:rsidRDefault="009B1AF1" w:rsidP="00564C22">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2EBD1490" w14:textId="77777777" w:rsidR="00564C22" w:rsidRDefault="009B1AF1" w:rsidP="00564C22">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26CAAFAF" w14:textId="77777777" w:rsidR="00564C22" w:rsidRDefault="009B1AF1" w:rsidP="00564C22">
      <w:pPr>
        <w:pStyle w:val="Code"/>
      </w:pPr>
      <w:r>
        <w:rPr>
          <w:color w:val="31849B" w:themeColor="accent5" w:themeShade="BF"/>
        </w:rPr>
        <w:t xml:space="preserve">  &lt;sequence&gt;</w:t>
      </w:r>
    </w:p>
    <w:p w14:paraId="48C28F1C"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AF90A66" w14:textId="77777777" w:rsidR="00564C22" w:rsidRDefault="009B1AF1" w:rsidP="00564C22">
      <w:pPr>
        <w:pStyle w:val="Code"/>
      </w:pPr>
      <w:r>
        <w:rPr>
          <w:color w:val="31849B" w:themeColor="accent5" w:themeShade="BF"/>
        </w:rPr>
        <w:t xml:space="preserve">  &lt;/sequence&gt;</w:t>
      </w:r>
    </w:p>
    <w:p w14:paraId="6F10D41A" w14:textId="77777777" w:rsidR="00564C22" w:rsidRDefault="009B1AF1" w:rsidP="00564C22">
      <w:pPr>
        <w:pStyle w:val="Code"/>
      </w:pPr>
      <w:r>
        <w:rPr>
          <w:color w:val="31849B" w:themeColor="accent5" w:themeShade="BF"/>
        </w:rPr>
        <w:t>&lt;/complexType&gt;</w:t>
      </w:r>
    </w:p>
    <w:p w14:paraId="73A5DCC2"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14:paraId="3D12ED4C" w14:textId="77777777" w:rsidR="00564C22" w:rsidRDefault="009B1AF1" w:rsidP="00564C22">
      <w:pPr>
        <w:pStyle w:val="berschrift3"/>
      </w:pPr>
      <w:bookmarkStart w:id="507" w:name="_RefCompBC5B5A4B"/>
      <w:bookmarkStart w:id="508" w:name="_Toc983727"/>
      <w:r>
        <w:t>Component Transform</w:t>
      </w:r>
      <w:bookmarkEnd w:id="507"/>
      <w:bookmarkEnd w:id="508"/>
    </w:p>
    <w:p w14:paraId="1A2648F7" w14:textId="77777777" w:rsidR="00564C22" w:rsidRDefault="001725A5" w:rsidP="00564C22">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14:paraId="49C9E2BA" w14:textId="77777777" w:rsidR="00564C22" w:rsidRDefault="009B1AF1" w:rsidP="00564C22">
      <w:r>
        <w:t>Below follows a list of the sub-components that constitute this component:</w:t>
      </w:r>
    </w:p>
    <w:p w14:paraId="610BDFD9" w14:textId="77777777" w:rsidR="00564C22" w:rsidRDefault="009B1AF1" w:rsidP="00564C22">
      <w:pPr>
        <w:pStyle w:val="Member"/>
      </w:pPr>
      <w:r>
        <w:t xml:space="preserve">The OPTIONAL </w:t>
      </w:r>
      <w:r w:rsidRPr="35C1378D">
        <w:rPr>
          <w:rStyle w:val="Datatype"/>
        </w:rPr>
        <w:t>value</w:t>
      </w:r>
      <w:r>
        <w:t xml:space="preserve"> element, if present, MUST contain a string. </w:t>
      </w:r>
      <w:r w:rsidRPr="003A06D0">
        <w:t>This string holds the text content part of a ‘mixed’ XML element.</w:t>
      </w:r>
    </w:p>
    <w:p w14:paraId="1F975F5A" w14:textId="77777777" w:rsidR="00564C22" w:rsidRDefault="009B1AF1" w:rsidP="00564C22">
      <w:pPr>
        <w:pStyle w:val="Member"/>
      </w:pPr>
      <w:r>
        <w:t xml:space="preserve">The OPTIONAL </w:t>
      </w:r>
      <w:r w:rsidRPr="35C1378D">
        <w:rPr>
          <w:rStyle w:val="Datatype"/>
        </w:rPr>
        <w:t>Base64Content</w:t>
      </w:r>
      <w:r>
        <w:t xml:space="preserve"> element, if present, MUST contain base64 encoded binary data. </w:t>
      </w:r>
    </w:p>
    <w:p w14:paraId="0D31B92B" w14:textId="77777777" w:rsidR="00564C22" w:rsidRDefault="009B1AF1" w:rsidP="00564C22">
      <w:pPr>
        <w:pStyle w:val="Member"/>
      </w:pPr>
      <w:r>
        <w:t xml:space="preserve">The OPTIONAL </w:t>
      </w:r>
      <w:r w:rsidRPr="35C1378D">
        <w:rPr>
          <w:rStyle w:val="Datatype"/>
        </w:rPr>
        <w:t>XPath</w:t>
      </w:r>
      <w:r>
        <w:t xml:space="preserve"> element, if present, MAY occur zero or more times containing a string. </w:t>
      </w:r>
    </w:p>
    <w:p w14:paraId="4799664F" w14:textId="77777777" w:rsidR="00564C22" w:rsidRDefault="009B1AF1" w:rsidP="00564C22">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14:paraId="62F6CDAC" w14:textId="77777777" w:rsidR="00564C22" w:rsidRDefault="009B1AF1" w:rsidP="00564C22">
      <w:pPr>
        <w:pStyle w:val="Member"/>
      </w:pPr>
      <w:r>
        <w:t xml:space="preserve">The </w:t>
      </w:r>
      <w:r w:rsidRPr="35C1378D">
        <w:rPr>
          <w:rStyle w:val="Datatype"/>
        </w:rPr>
        <w:t>Algorithm</w:t>
      </w:r>
      <w:r>
        <w:t xml:space="preserve"> element MUST contain one instance of a URI. </w:t>
      </w:r>
    </w:p>
    <w:p w14:paraId="313D2BAF" w14:textId="77777777" w:rsidR="00564C22" w:rsidRDefault="009B1AF1" w:rsidP="00564C22">
      <w:pPr>
        <w:pStyle w:val="berschrift4"/>
      </w:pPr>
      <w:bookmarkStart w:id="509" w:name="_Toc482893917"/>
      <w:bookmarkStart w:id="510" w:name="_Toc983728"/>
      <w:r>
        <w:t>Transform – JSON Syntax</w:t>
      </w:r>
      <w:bookmarkEnd w:id="509"/>
      <w:bookmarkEnd w:id="510"/>
    </w:p>
    <w:p w14:paraId="12C19724" w14:textId="77777777" w:rsidR="00564C22" w:rsidRPr="0248A3D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7D00D42" w14:textId="77777777" w:rsidR="00564C22" w:rsidRPr="C2430093" w:rsidRDefault="009B1AF1" w:rsidP="00564C22">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564C22" w14:paraId="64CD62EC"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9953E5" w14:textId="77777777" w:rsidR="00564C22" w:rsidRDefault="009B1AF1" w:rsidP="00564C22">
            <w:pPr>
              <w:pStyle w:val="Beschriftung"/>
            </w:pPr>
            <w:r>
              <w:t>Element</w:t>
            </w:r>
          </w:p>
        </w:tc>
        <w:tc>
          <w:tcPr>
            <w:tcW w:w="4675" w:type="dxa"/>
          </w:tcPr>
          <w:p w14:paraId="5C347DDD"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1E98A61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58D732"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09445C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625D88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28AAAD"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7028A56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4753569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3A3B43"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0A0044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2C4BAC4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2E294F"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7CF3B3F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0DB17A5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1DC7D5"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078829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6CAE9984" w14:textId="77777777" w:rsidR="00564C22" w:rsidRPr="0202B381" w:rsidRDefault="009B1AF1" w:rsidP="00564C22">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445538" w14:textId="77777777" w:rsidR="00564C22" w:rsidRDefault="009B1AF1" w:rsidP="00564C22">
      <w:pPr>
        <w:pStyle w:val="Code"/>
        <w:spacing w:line="259" w:lineRule="auto"/>
      </w:pPr>
      <w:r>
        <w:rPr>
          <w:color w:val="31849B" w:themeColor="accent5" w:themeShade="BF"/>
        </w:rPr>
        <w:t>"dsigrw-TransformType"</w:t>
      </w:r>
      <w:r>
        <w:t>: {</w:t>
      </w:r>
    </w:p>
    <w:p w14:paraId="3585E6FD"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"object",</w:t>
      </w:r>
    </w:p>
    <w:p w14:paraId="6CFB40BD" w14:textId="77777777" w:rsidR="00564C22" w:rsidRDefault="009B1AF1" w:rsidP="00564C22">
      <w:pPr>
        <w:pStyle w:val="Code"/>
        <w:spacing w:line="259" w:lineRule="auto"/>
      </w:pPr>
      <w:r>
        <w:rPr>
          <w:color w:val="31849B" w:themeColor="accent5" w:themeShade="BF"/>
        </w:rPr>
        <w:t xml:space="preserve">  "properties"</w:t>
      </w:r>
      <w:r>
        <w:t>: {</w:t>
      </w:r>
    </w:p>
    <w:p w14:paraId="7DEF8D3D" w14:textId="77777777" w:rsidR="00564C22" w:rsidRDefault="009B1AF1" w:rsidP="00564C22">
      <w:pPr>
        <w:pStyle w:val="Code"/>
        <w:spacing w:line="259" w:lineRule="auto"/>
      </w:pPr>
      <w:r>
        <w:rPr>
          <w:color w:val="31849B" w:themeColor="accent5" w:themeShade="BF"/>
        </w:rPr>
        <w:t xml:space="preserve">    "xpath"</w:t>
      </w:r>
      <w:r>
        <w:t>: {</w:t>
      </w:r>
    </w:p>
    <w:p w14:paraId="6A0A63A7"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B9DFFAC" w14:textId="77777777" w:rsidR="00564C22" w:rsidRDefault="009B1AF1" w:rsidP="00564C22">
      <w:pPr>
        <w:pStyle w:val="Code"/>
        <w:spacing w:line="259" w:lineRule="auto"/>
      </w:pPr>
      <w:r>
        <w:rPr>
          <w:color w:val="31849B" w:themeColor="accent5" w:themeShade="BF"/>
        </w:rPr>
        <w:t xml:space="preserve">      "items"</w:t>
      </w:r>
      <w:r>
        <w:t>: {</w:t>
      </w:r>
    </w:p>
    <w:p w14:paraId="6766229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54497157" w14:textId="77777777" w:rsidR="00564C22" w:rsidRDefault="009B1AF1" w:rsidP="00564C22">
      <w:pPr>
        <w:pStyle w:val="Code"/>
        <w:spacing w:line="259" w:lineRule="auto"/>
      </w:pPr>
      <w:r>
        <w:t xml:space="preserve">      }</w:t>
      </w:r>
    </w:p>
    <w:p w14:paraId="208DEDD3" w14:textId="77777777" w:rsidR="00564C22" w:rsidRDefault="009B1AF1" w:rsidP="00564C22">
      <w:pPr>
        <w:pStyle w:val="Code"/>
        <w:spacing w:line="259" w:lineRule="auto"/>
      </w:pPr>
      <w:r>
        <w:t xml:space="preserve">    },</w:t>
      </w:r>
    </w:p>
    <w:p w14:paraId="7FE97B9C" w14:textId="77777777" w:rsidR="00564C22" w:rsidRDefault="009B1AF1" w:rsidP="00564C22">
      <w:pPr>
        <w:pStyle w:val="Code"/>
        <w:spacing w:line="259" w:lineRule="auto"/>
      </w:pPr>
      <w:r>
        <w:rPr>
          <w:color w:val="31849B" w:themeColor="accent5" w:themeShade="BF"/>
        </w:rPr>
        <w:t xml:space="preserve">    "val"</w:t>
      </w:r>
      <w:r>
        <w:t>: {</w:t>
      </w:r>
    </w:p>
    <w:p w14:paraId="3B380636"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F5306E1" w14:textId="77777777" w:rsidR="00564C22" w:rsidRDefault="009B1AF1" w:rsidP="00564C22">
      <w:pPr>
        <w:pStyle w:val="Code"/>
        <w:spacing w:line="259" w:lineRule="auto"/>
      </w:pPr>
      <w:r>
        <w:t xml:space="preserve">    },</w:t>
      </w:r>
    </w:p>
    <w:p w14:paraId="5F3BC798" w14:textId="77777777" w:rsidR="00564C22" w:rsidRDefault="009B1AF1" w:rsidP="00564C22">
      <w:pPr>
        <w:pStyle w:val="Code"/>
        <w:spacing w:line="259" w:lineRule="auto"/>
      </w:pPr>
      <w:r>
        <w:rPr>
          <w:color w:val="31849B" w:themeColor="accent5" w:themeShade="BF"/>
        </w:rPr>
        <w:t xml:space="preserve">    "b64Content"</w:t>
      </w:r>
      <w:r>
        <w:t>: {</w:t>
      </w:r>
    </w:p>
    <w:p w14:paraId="1364F4C1"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230E3E1F" w14:textId="77777777" w:rsidR="00564C22" w:rsidRDefault="009B1AF1" w:rsidP="00564C22">
      <w:pPr>
        <w:pStyle w:val="Code"/>
        <w:spacing w:line="259" w:lineRule="auto"/>
      </w:pPr>
      <w:r>
        <w:t xml:space="preserve">    },</w:t>
      </w:r>
    </w:p>
    <w:p w14:paraId="7471F2F7" w14:textId="77777777" w:rsidR="00564C22" w:rsidRDefault="009B1AF1" w:rsidP="00564C22">
      <w:pPr>
        <w:pStyle w:val="Code"/>
        <w:spacing w:line="259" w:lineRule="auto"/>
      </w:pPr>
      <w:r>
        <w:rPr>
          <w:color w:val="31849B" w:themeColor="accent5" w:themeShade="BF"/>
        </w:rPr>
        <w:t xml:space="preserve">    "xPath"</w:t>
      </w:r>
      <w:r>
        <w:t>: {</w:t>
      </w:r>
    </w:p>
    <w:p w14:paraId="5282E76A"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02F4A6C0" w14:textId="77777777" w:rsidR="00564C22" w:rsidRDefault="009B1AF1" w:rsidP="00564C22">
      <w:pPr>
        <w:pStyle w:val="Code"/>
        <w:spacing w:line="259" w:lineRule="auto"/>
      </w:pPr>
      <w:r>
        <w:rPr>
          <w:color w:val="31849B" w:themeColor="accent5" w:themeShade="BF"/>
        </w:rPr>
        <w:t xml:space="preserve">      "items"</w:t>
      </w:r>
      <w:r>
        <w:t>: {</w:t>
      </w:r>
    </w:p>
    <w:p w14:paraId="7EADD409"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6DAC57A1" w14:textId="77777777" w:rsidR="00564C22" w:rsidRDefault="009B1AF1" w:rsidP="00564C22">
      <w:pPr>
        <w:pStyle w:val="Code"/>
        <w:spacing w:line="259" w:lineRule="auto"/>
      </w:pPr>
      <w:r>
        <w:t xml:space="preserve">      }</w:t>
      </w:r>
    </w:p>
    <w:p w14:paraId="07AA9DB9" w14:textId="77777777" w:rsidR="00564C22" w:rsidRDefault="009B1AF1" w:rsidP="00564C22">
      <w:pPr>
        <w:pStyle w:val="Code"/>
        <w:spacing w:line="259" w:lineRule="auto"/>
      </w:pPr>
      <w:r>
        <w:t xml:space="preserve">    },</w:t>
      </w:r>
    </w:p>
    <w:p w14:paraId="37717AC7" w14:textId="77777777" w:rsidR="00564C22" w:rsidRDefault="009B1AF1" w:rsidP="00564C22">
      <w:pPr>
        <w:pStyle w:val="Code"/>
        <w:spacing w:line="259" w:lineRule="auto"/>
      </w:pPr>
      <w:r>
        <w:rPr>
          <w:color w:val="31849B" w:themeColor="accent5" w:themeShade="BF"/>
        </w:rPr>
        <w:t xml:space="preserve">    "nsDecl"</w:t>
      </w:r>
      <w:r>
        <w:t>: {</w:t>
      </w:r>
    </w:p>
    <w:p w14:paraId="17800374"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"array",</w:t>
      </w:r>
    </w:p>
    <w:p w14:paraId="251146D8" w14:textId="77777777" w:rsidR="00564C22" w:rsidRDefault="009B1AF1" w:rsidP="00564C22">
      <w:pPr>
        <w:pStyle w:val="Code"/>
        <w:spacing w:line="259" w:lineRule="auto"/>
      </w:pPr>
      <w:r>
        <w:rPr>
          <w:color w:val="31849B" w:themeColor="accent5" w:themeShade="BF"/>
        </w:rPr>
        <w:t xml:space="preserve">      "items"</w:t>
      </w:r>
      <w:r>
        <w:t>: {</w:t>
      </w:r>
    </w:p>
    <w:p w14:paraId="22D78DCF" w14:textId="77777777" w:rsidR="00564C22" w:rsidRDefault="009B1AF1" w:rsidP="00564C22">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26800A9" w14:textId="77777777" w:rsidR="00564C22" w:rsidRDefault="009B1AF1" w:rsidP="00564C22">
      <w:pPr>
        <w:pStyle w:val="Code"/>
        <w:spacing w:line="259" w:lineRule="auto"/>
      </w:pPr>
      <w:r>
        <w:t xml:space="preserve">      }</w:t>
      </w:r>
    </w:p>
    <w:p w14:paraId="2AEE31A8" w14:textId="77777777" w:rsidR="00564C22" w:rsidRDefault="009B1AF1" w:rsidP="00564C22">
      <w:pPr>
        <w:pStyle w:val="Code"/>
        <w:spacing w:line="259" w:lineRule="auto"/>
      </w:pPr>
      <w:r>
        <w:t xml:space="preserve">    },</w:t>
      </w:r>
    </w:p>
    <w:p w14:paraId="0EF3C0D8" w14:textId="77777777" w:rsidR="00564C22" w:rsidRDefault="009B1AF1" w:rsidP="00564C22">
      <w:pPr>
        <w:pStyle w:val="Code"/>
        <w:spacing w:line="259" w:lineRule="auto"/>
      </w:pPr>
      <w:r>
        <w:rPr>
          <w:color w:val="31849B" w:themeColor="accent5" w:themeShade="BF"/>
        </w:rPr>
        <w:t xml:space="preserve">    "alg"</w:t>
      </w:r>
      <w:r>
        <w:t>: {</w:t>
      </w:r>
    </w:p>
    <w:p w14:paraId="3839C488" w14:textId="77777777" w:rsidR="00564C22" w:rsidRDefault="009B1AF1" w:rsidP="00564C22">
      <w:pPr>
        <w:pStyle w:val="Code"/>
        <w:spacing w:line="259" w:lineRule="auto"/>
      </w:pPr>
      <w:r>
        <w:rPr>
          <w:color w:val="31849B" w:themeColor="accent5" w:themeShade="BF"/>
        </w:rPr>
        <w:t xml:space="preserve">      "type"</w:t>
      </w:r>
      <w:r>
        <w:t xml:space="preserve">: </w:t>
      </w:r>
      <w:r>
        <w:rPr>
          <w:color w:val="244061" w:themeColor="accent1" w:themeShade="80"/>
        </w:rPr>
        <w:t>"string"</w:t>
      </w:r>
    </w:p>
    <w:p w14:paraId="1B3579BD" w14:textId="77777777" w:rsidR="00564C22" w:rsidRDefault="009B1AF1" w:rsidP="00564C22">
      <w:pPr>
        <w:pStyle w:val="Code"/>
        <w:spacing w:line="259" w:lineRule="auto"/>
      </w:pPr>
      <w:r>
        <w:t xml:space="preserve">    }</w:t>
      </w:r>
    </w:p>
    <w:p w14:paraId="6D8C0373" w14:textId="77777777" w:rsidR="00564C22" w:rsidRDefault="009B1AF1" w:rsidP="00564C22">
      <w:pPr>
        <w:pStyle w:val="Code"/>
        <w:spacing w:line="259" w:lineRule="auto"/>
      </w:pPr>
      <w:r>
        <w:t xml:space="preserve">  },</w:t>
      </w:r>
    </w:p>
    <w:p w14:paraId="2F6D5108" w14:textId="77777777" w:rsidR="00564C22" w:rsidRDefault="009B1AF1" w:rsidP="00564C22">
      <w:pPr>
        <w:pStyle w:val="Code"/>
        <w:spacing w:line="259" w:lineRule="auto"/>
      </w:pPr>
      <w:r>
        <w:rPr>
          <w:color w:val="31849B" w:themeColor="accent5" w:themeShade="BF"/>
        </w:rPr>
        <w:t xml:space="preserve">  "required"</w:t>
      </w:r>
      <w:r>
        <w:t>: [</w:t>
      </w:r>
      <w:r>
        <w:rPr>
          <w:color w:val="244061" w:themeColor="accent1" w:themeShade="80"/>
        </w:rPr>
        <w:t>"alg"</w:t>
      </w:r>
      <w:r>
        <w:t>]</w:t>
      </w:r>
    </w:p>
    <w:p w14:paraId="0FCA7C4C" w14:textId="77777777" w:rsidR="00564C22" w:rsidRDefault="009B1AF1" w:rsidP="00564C22">
      <w:pPr>
        <w:pStyle w:val="Code"/>
        <w:spacing w:line="259" w:lineRule="auto"/>
      </w:pPr>
      <w:r>
        <w:t>}</w:t>
      </w:r>
    </w:p>
    <w:p w14:paraId="660F21A9" w14:textId="77777777" w:rsidR="00564C22" w:rsidRDefault="00564C22" w:rsidP="00564C22"/>
    <w:p w14:paraId="6D8B371E" w14:textId="77777777" w:rsidR="00564C22" w:rsidRDefault="009B1AF1" w:rsidP="00564C22">
      <w:pPr>
        <w:pStyle w:val="berschrift4"/>
      </w:pPr>
      <w:bookmarkStart w:id="511" w:name="_Toc482893916"/>
      <w:bookmarkStart w:id="512" w:name="_Toc983729"/>
      <w:r>
        <w:t>Transform – XML Syntax</w:t>
      </w:r>
      <w:bookmarkEnd w:id="511"/>
      <w:bookmarkEnd w:id="512"/>
    </w:p>
    <w:p w14:paraId="10CE7B3A" w14:textId="77777777" w:rsidR="00564C22" w:rsidRPr="5404FA76" w:rsidRDefault="009B1AF1" w:rsidP="00564C22">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5C5A2753" w14:textId="77777777" w:rsidR="00564C22" w:rsidRDefault="009B1AF1" w:rsidP="00564C22">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09A39165" w14:textId="77777777" w:rsidR="00564C22" w:rsidRDefault="009B1AF1" w:rsidP="00564C22">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630D74EE" w14:textId="77777777" w:rsidR="00564C22" w:rsidRDefault="009B1AF1" w:rsidP="00564C22">
      <w:pPr>
        <w:pStyle w:val="Code"/>
      </w:pPr>
      <w:r>
        <w:rPr>
          <w:color w:val="31849B" w:themeColor="accent5" w:themeShade="BF"/>
        </w:rPr>
        <w:t xml:space="preserve">  &lt;xs:sequence&gt;</w:t>
      </w:r>
    </w:p>
    <w:p w14:paraId="164BB2DE"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19B168"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B7DCEB"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5A2D9D9" w14:textId="77777777" w:rsidR="00564C22" w:rsidRDefault="009B1AF1" w:rsidP="00564C22">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8C0F55" w14:textId="77777777" w:rsidR="00564C22" w:rsidRDefault="009B1AF1" w:rsidP="00564C22">
      <w:pPr>
        <w:pStyle w:val="Code"/>
      </w:pPr>
      <w:r>
        <w:rPr>
          <w:color w:val="31849B" w:themeColor="accent5" w:themeShade="BF"/>
        </w:rPr>
        <w:t xml:space="preserve">  &lt;/xs:sequence&gt;</w:t>
      </w:r>
    </w:p>
    <w:p w14:paraId="3F3514E0" w14:textId="77777777" w:rsidR="00564C22" w:rsidRDefault="009B1AF1" w:rsidP="00564C22">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726E9A3B" w14:textId="77777777" w:rsidR="00564C22" w:rsidRDefault="009B1AF1" w:rsidP="00564C22">
      <w:pPr>
        <w:pStyle w:val="Code"/>
      </w:pPr>
      <w:r>
        <w:rPr>
          <w:color w:val="31849B" w:themeColor="accent5" w:themeShade="BF"/>
        </w:rPr>
        <w:t>&lt;/xs:complexType&gt;</w:t>
      </w:r>
    </w:p>
    <w:p w14:paraId="181FC6DE" w14:textId="77777777" w:rsidR="00564C22" w:rsidRDefault="009B1AF1" w:rsidP="00564C22">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14:paraId="161CE8D3" w14:textId="77777777" w:rsidR="00564C22" w:rsidRDefault="009B1AF1" w:rsidP="00564C22">
      <w:pPr>
        <w:pStyle w:val="berschrift2"/>
      </w:pPr>
      <w:bookmarkStart w:id="513" w:name="_Toc983730"/>
      <w:r>
        <w:t>Element / JSON name lookup tables</w:t>
      </w:r>
      <w:bookmarkEnd w:id="513"/>
    </w:p>
    <w:p w14:paraId="6E1CA6A3" w14:textId="77777777" w:rsidR="00564C22" w:rsidRDefault="009B1AF1" w:rsidP="00564C22">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564C22" w14:paraId="112437FB"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1C010" w14:textId="77777777" w:rsidR="00564C22" w:rsidRDefault="009B1AF1" w:rsidP="00564C22">
            <w:pPr>
              <w:pStyle w:val="Beschriftung"/>
            </w:pPr>
            <w:r>
              <w:t>JSON member name</w:t>
            </w:r>
          </w:p>
        </w:tc>
        <w:tc>
          <w:tcPr>
            <w:tcW w:w="4675" w:type="dxa"/>
          </w:tcPr>
          <w:p w14:paraId="7BA20199"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564C22" w14:paraId="5A2816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845327"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076D7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2E363F1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F9122D" w14:textId="77777777" w:rsidR="00564C22" w:rsidRPr="002062A5" w:rsidRDefault="009B1AF1" w:rsidP="00564C22">
            <w:pPr>
              <w:pStyle w:val="Beschriftung"/>
              <w:rPr>
                <w:rStyle w:val="Datatype"/>
                <w:b w:val="0"/>
                <w:bCs w:val="0"/>
              </w:rPr>
            </w:pPr>
            <w:r w:rsidRPr="002062A5">
              <w:rPr>
                <w:rStyle w:val="Datatype"/>
              </w:rPr>
              <w:t>addKeyInfo</w:t>
            </w:r>
          </w:p>
        </w:tc>
        <w:tc>
          <w:tcPr>
            <w:tcW w:w="4675" w:type="dxa"/>
          </w:tcPr>
          <w:p w14:paraId="443B33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564C22" w14:paraId="7E827D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21FCB31" w14:textId="77777777" w:rsidR="00564C22" w:rsidRPr="002062A5" w:rsidRDefault="009B1AF1" w:rsidP="00564C22">
            <w:pPr>
              <w:pStyle w:val="Beschriftung"/>
              <w:rPr>
                <w:rStyle w:val="Datatype"/>
                <w:b w:val="0"/>
                <w:bCs w:val="0"/>
              </w:rPr>
            </w:pPr>
            <w:r w:rsidRPr="002062A5">
              <w:rPr>
                <w:rStyle w:val="Datatype"/>
              </w:rPr>
              <w:t>alg</w:t>
            </w:r>
          </w:p>
        </w:tc>
        <w:tc>
          <w:tcPr>
            <w:tcW w:w="4675" w:type="dxa"/>
          </w:tcPr>
          <w:p w14:paraId="48C315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14:paraId="7F1FB5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564C22" w14:paraId="5F83B96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1E82EA"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0091415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380A7F7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6DBE93" w14:textId="77777777" w:rsidR="00564C22" w:rsidRPr="002062A5" w:rsidRDefault="009B1AF1" w:rsidP="00564C22">
            <w:pPr>
              <w:pStyle w:val="Beschriftung"/>
              <w:rPr>
                <w:rStyle w:val="Datatype"/>
                <w:b w:val="0"/>
                <w:bCs w:val="0"/>
              </w:rPr>
            </w:pPr>
            <w:r w:rsidRPr="002062A5">
              <w:rPr>
                <w:rStyle w:val="Datatype"/>
              </w:rPr>
              <w:t>attURI</w:t>
            </w:r>
          </w:p>
        </w:tc>
        <w:tc>
          <w:tcPr>
            <w:tcW w:w="4675" w:type="dxa"/>
          </w:tcPr>
          <w:p w14:paraId="1C34FE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564C22" w14:paraId="3A3150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C9DEFE" w14:textId="77777777" w:rsidR="00564C22" w:rsidRPr="002062A5" w:rsidRDefault="009B1AF1" w:rsidP="00564C22">
            <w:pPr>
              <w:pStyle w:val="Beschriftung"/>
              <w:rPr>
                <w:rStyle w:val="Datatype"/>
                <w:b w:val="0"/>
                <w:bCs w:val="0"/>
              </w:rPr>
            </w:pPr>
            <w:r w:rsidRPr="002062A5">
              <w:rPr>
                <w:rStyle w:val="Datatype"/>
              </w:rPr>
              <w:t>aud</w:t>
            </w:r>
          </w:p>
        </w:tc>
        <w:tc>
          <w:tcPr>
            <w:tcW w:w="4675" w:type="dxa"/>
          </w:tcPr>
          <w:p w14:paraId="2C7C5E1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564C22" w14:paraId="0E6FA6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0EDCDAF" w14:textId="77777777" w:rsidR="00564C22" w:rsidRPr="002062A5" w:rsidRDefault="009B1AF1" w:rsidP="00564C22">
            <w:pPr>
              <w:pStyle w:val="Beschriftung"/>
              <w:rPr>
                <w:rStyle w:val="Datatype"/>
                <w:b w:val="0"/>
                <w:bCs w:val="0"/>
              </w:rPr>
            </w:pPr>
            <w:r w:rsidRPr="002062A5">
              <w:rPr>
                <w:rStyle w:val="Datatype"/>
              </w:rPr>
              <w:t>augSig</w:t>
            </w:r>
          </w:p>
        </w:tc>
        <w:tc>
          <w:tcPr>
            <w:tcW w:w="4675" w:type="dxa"/>
          </w:tcPr>
          <w:p w14:paraId="0DF86CB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564C22" w14:paraId="4739BA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C621659" w14:textId="77777777" w:rsidR="00564C22" w:rsidRPr="002062A5" w:rsidRDefault="009B1AF1" w:rsidP="00564C22">
            <w:pPr>
              <w:pStyle w:val="Beschriftung"/>
              <w:rPr>
                <w:rStyle w:val="Datatype"/>
                <w:b w:val="0"/>
                <w:bCs w:val="0"/>
              </w:rPr>
            </w:pPr>
            <w:r w:rsidRPr="002062A5">
              <w:rPr>
                <w:rStyle w:val="Datatype"/>
              </w:rPr>
              <w:t>b64Content</w:t>
            </w:r>
          </w:p>
        </w:tc>
        <w:tc>
          <w:tcPr>
            <w:tcW w:w="4675" w:type="dxa"/>
          </w:tcPr>
          <w:p w14:paraId="0A0043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564C22" w14:paraId="5E0DFD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AA1D96" w14:textId="77777777" w:rsidR="00564C22" w:rsidRPr="002062A5" w:rsidRDefault="009B1AF1" w:rsidP="00564C22">
            <w:pPr>
              <w:pStyle w:val="Beschriftung"/>
              <w:rPr>
                <w:rStyle w:val="Datatype"/>
                <w:b w:val="0"/>
                <w:bCs w:val="0"/>
              </w:rPr>
            </w:pPr>
            <w:r w:rsidRPr="002062A5">
              <w:rPr>
                <w:rStyle w:val="Datatype"/>
              </w:rPr>
              <w:t>b64Data</w:t>
            </w:r>
          </w:p>
        </w:tc>
        <w:tc>
          <w:tcPr>
            <w:tcW w:w="4675" w:type="dxa"/>
          </w:tcPr>
          <w:p w14:paraId="753DC72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564C22" w14:paraId="3B97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CFA620" w14:textId="77777777" w:rsidR="00564C22" w:rsidRPr="002062A5" w:rsidRDefault="009B1AF1" w:rsidP="00564C22">
            <w:pPr>
              <w:pStyle w:val="Beschriftung"/>
              <w:rPr>
                <w:rStyle w:val="Datatype"/>
                <w:b w:val="0"/>
                <w:bCs w:val="0"/>
              </w:rPr>
            </w:pPr>
            <w:r w:rsidRPr="002062A5">
              <w:rPr>
                <w:rStyle w:val="Datatype"/>
              </w:rPr>
              <w:t>b64Sig</w:t>
            </w:r>
          </w:p>
        </w:tc>
        <w:tc>
          <w:tcPr>
            <w:tcW w:w="4675" w:type="dxa"/>
          </w:tcPr>
          <w:p w14:paraId="0E24F9F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564C22" w14:paraId="1D7D24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4D8CCC" w14:textId="77777777" w:rsidR="00564C22" w:rsidRPr="002062A5" w:rsidRDefault="009B1AF1" w:rsidP="00564C22">
            <w:pPr>
              <w:pStyle w:val="Beschriftung"/>
              <w:rPr>
                <w:rStyle w:val="Datatype"/>
                <w:b w:val="0"/>
                <w:bCs w:val="0"/>
              </w:rPr>
            </w:pPr>
            <w:r w:rsidRPr="002062A5">
              <w:rPr>
                <w:rStyle w:val="Datatype"/>
              </w:rPr>
              <w:t>bounds</w:t>
            </w:r>
          </w:p>
        </w:tc>
        <w:tc>
          <w:tcPr>
            <w:tcW w:w="4675" w:type="dxa"/>
          </w:tcPr>
          <w:p w14:paraId="591F36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564C22" w14:paraId="36EDA37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FF7B08" w14:textId="77777777" w:rsidR="00564C22" w:rsidRPr="002062A5" w:rsidRDefault="009B1AF1" w:rsidP="00564C22">
            <w:pPr>
              <w:pStyle w:val="Beschriftung"/>
              <w:rPr>
                <w:rStyle w:val="Datatype"/>
                <w:b w:val="0"/>
                <w:bCs w:val="0"/>
              </w:rPr>
            </w:pPr>
            <w:r w:rsidRPr="002062A5">
              <w:rPr>
                <w:rStyle w:val="Datatype"/>
              </w:rPr>
              <w:t>cert</w:t>
            </w:r>
          </w:p>
        </w:tc>
        <w:tc>
          <w:tcPr>
            <w:tcW w:w="4675" w:type="dxa"/>
          </w:tcPr>
          <w:p w14:paraId="381FCC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564C22" w14:paraId="2F005B2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562AD"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44C75B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0282CD1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B6CB27"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6E9C70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48DFF0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0260F0"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94DCD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771009E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1A4E71" w14:textId="77777777" w:rsidR="00564C22" w:rsidRPr="002062A5" w:rsidRDefault="009B1AF1" w:rsidP="00564C22">
            <w:pPr>
              <w:pStyle w:val="Beschriftung"/>
              <w:rPr>
                <w:rStyle w:val="Datatype"/>
                <w:b w:val="0"/>
                <w:bCs w:val="0"/>
              </w:rPr>
            </w:pPr>
            <w:r w:rsidRPr="002062A5">
              <w:rPr>
                <w:rStyle w:val="Datatype"/>
              </w:rPr>
              <w:lastRenderedPageBreak/>
              <w:t>createRef</w:t>
            </w:r>
          </w:p>
        </w:tc>
        <w:tc>
          <w:tcPr>
            <w:tcW w:w="4675" w:type="dxa"/>
          </w:tcPr>
          <w:p w14:paraId="56402D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564C22" w14:paraId="70FDFAD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59B91E" w14:textId="77777777" w:rsidR="00564C22" w:rsidRPr="002062A5" w:rsidRDefault="009B1AF1" w:rsidP="00564C22">
            <w:pPr>
              <w:pStyle w:val="Beschriftung"/>
              <w:rPr>
                <w:rStyle w:val="Datatype"/>
                <w:b w:val="0"/>
                <w:bCs w:val="0"/>
              </w:rPr>
            </w:pPr>
            <w:r w:rsidRPr="002062A5">
              <w:rPr>
                <w:rStyle w:val="Datatype"/>
              </w:rPr>
              <w:t>crl</w:t>
            </w:r>
          </w:p>
        </w:tc>
        <w:tc>
          <w:tcPr>
            <w:tcW w:w="4675" w:type="dxa"/>
          </w:tcPr>
          <w:p w14:paraId="361F7C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564C22" w14:paraId="690120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8C1032" w14:textId="77777777" w:rsidR="00564C22" w:rsidRPr="002062A5" w:rsidRDefault="009B1AF1" w:rsidP="00564C22">
            <w:pPr>
              <w:pStyle w:val="Beschriftung"/>
              <w:rPr>
                <w:rStyle w:val="Datatype"/>
                <w:b w:val="0"/>
                <w:bCs w:val="0"/>
              </w:rPr>
            </w:pPr>
            <w:r w:rsidRPr="002062A5">
              <w:rPr>
                <w:rStyle w:val="Datatype"/>
              </w:rPr>
              <w:t>currTime</w:t>
            </w:r>
          </w:p>
        </w:tc>
        <w:tc>
          <w:tcPr>
            <w:tcW w:w="4675" w:type="dxa"/>
          </w:tcPr>
          <w:p w14:paraId="4A563A2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564C22" w14:paraId="576EF5F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B51CC32" w14:textId="77777777" w:rsidR="00564C22" w:rsidRPr="002062A5" w:rsidRDefault="009B1AF1" w:rsidP="00564C22">
            <w:pPr>
              <w:pStyle w:val="Beschriftung"/>
              <w:rPr>
                <w:rStyle w:val="Datatype"/>
                <w:b w:val="0"/>
                <w:bCs w:val="0"/>
              </w:rPr>
            </w:pPr>
            <w:r w:rsidRPr="002062A5">
              <w:rPr>
                <w:rStyle w:val="Datatype"/>
              </w:rPr>
              <w:t>di</w:t>
            </w:r>
          </w:p>
        </w:tc>
        <w:tc>
          <w:tcPr>
            <w:tcW w:w="4675" w:type="dxa"/>
          </w:tcPr>
          <w:p w14:paraId="3C139C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564C22" w14:paraId="2E43DC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DEB908" w14:textId="77777777" w:rsidR="00564C22" w:rsidRPr="002062A5" w:rsidRDefault="009B1AF1" w:rsidP="00564C22">
            <w:pPr>
              <w:pStyle w:val="Beschriftung"/>
              <w:rPr>
                <w:rStyle w:val="Datatype"/>
                <w:b w:val="0"/>
                <w:bCs w:val="0"/>
              </w:rPr>
            </w:pPr>
            <w:r w:rsidRPr="002062A5">
              <w:rPr>
                <w:rStyle w:val="Datatype"/>
              </w:rPr>
              <w:t>dis</w:t>
            </w:r>
          </w:p>
        </w:tc>
        <w:tc>
          <w:tcPr>
            <w:tcW w:w="4675" w:type="dxa"/>
          </w:tcPr>
          <w:p w14:paraId="396D39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564C22" w14:paraId="1E3E4A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66AEDD" w14:textId="77777777" w:rsidR="00564C22" w:rsidRPr="002062A5" w:rsidRDefault="009B1AF1" w:rsidP="00564C22">
            <w:pPr>
              <w:pStyle w:val="Beschriftung"/>
              <w:rPr>
                <w:rStyle w:val="Datatype"/>
                <w:b w:val="0"/>
                <w:bCs w:val="0"/>
              </w:rPr>
            </w:pPr>
            <w:r w:rsidRPr="002062A5">
              <w:rPr>
                <w:rStyle w:val="Datatype"/>
              </w:rPr>
              <w:t>doc</w:t>
            </w:r>
          </w:p>
        </w:tc>
        <w:tc>
          <w:tcPr>
            <w:tcW w:w="4675" w:type="dxa"/>
          </w:tcPr>
          <w:p w14:paraId="0A4F46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564C22" w14:paraId="038CD5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B116DC" w14:textId="77777777" w:rsidR="00564C22" w:rsidRPr="002062A5" w:rsidRDefault="009B1AF1" w:rsidP="00564C22">
            <w:pPr>
              <w:pStyle w:val="Beschriftung"/>
              <w:rPr>
                <w:rStyle w:val="Datatype"/>
                <w:b w:val="0"/>
                <w:bCs w:val="0"/>
              </w:rPr>
            </w:pPr>
            <w:r w:rsidRPr="002062A5">
              <w:rPr>
                <w:rStyle w:val="Datatype"/>
              </w:rPr>
              <w:t>docWithSignature</w:t>
            </w:r>
          </w:p>
        </w:tc>
        <w:tc>
          <w:tcPr>
            <w:tcW w:w="4675" w:type="dxa"/>
          </w:tcPr>
          <w:p w14:paraId="62C6E6B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564C22" w14:paraId="505CD0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83686"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95080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39917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3C379E8"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4D2871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338CFEB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35A43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7BE8F85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D029C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313D6B2"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6B2030F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564C22" w14:paraId="2626F99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329DC5"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48DB751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43A490F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42360D" w14:textId="77777777" w:rsidR="00564C22" w:rsidRPr="002062A5" w:rsidRDefault="009B1AF1" w:rsidP="00564C22">
            <w:pPr>
              <w:pStyle w:val="Beschriftung"/>
              <w:rPr>
                <w:rStyle w:val="Datatype"/>
                <w:b w:val="0"/>
                <w:bCs w:val="0"/>
              </w:rPr>
            </w:pPr>
            <w:r w:rsidRPr="002062A5">
              <w:rPr>
                <w:rStyle w:val="Datatype"/>
              </w:rPr>
              <w:t>incContent</w:t>
            </w:r>
          </w:p>
        </w:tc>
        <w:tc>
          <w:tcPr>
            <w:tcW w:w="4675" w:type="dxa"/>
          </w:tcPr>
          <w:p w14:paraId="472077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564C22" w14:paraId="7280FDF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5A287A" w14:textId="77777777" w:rsidR="00564C22" w:rsidRPr="002062A5" w:rsidRDefault="009B1AF1" w:rsidP="00564C22">
            <w:pPr>
              <w:pStyle w:val="Beschriftung"/>
              <w:rPr>
                <w:rStyle w:val="Datatype"/>
                <w:b w:val="0"/>
                <w:bCs w:val="0"/>
              </w:rPr>
            </w:pPr>
            <w:r w:rsidRPr="002062A5">
              <w:rPr>
                <w:rStyle w:val="Datatype"/>
              </w:rPr>
              <w:t>incObj</w:t>
            </w:r>
          </w:p>
        </w:tc>
        <w:tc>
          <w:tcPr>
            <w:tcW w:w="4675" w:type="dxa"/>
          </w:tcPr>
          <w:p w14:paraId="6CCF9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564C22" w14:paraId="27AAE14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AE1BD" w14:textId="77777777" w:rsidR="00564C22" w:rsidRPr="002062A5" w:rsidRDefault="009B1AF1" w:rsidP="00564C22">
            <w:pPr>
              <w:pStyle w:val="Beschriftung"/>
              <w:rPr>
                <w:rStyle w:val="Datatype"/>
                <w:b w:val="0"/>
                <w:bCs w:val="0"/>
              </w:rPr>
            </w:pPr>
            <w:r w:rsidRPr="002062A5">
              <w:rPr>
                <w:rStyle w:val="Datatype"/>
              </w:rPr>
              <w:t>indeterminate</w:t>
            </w:r>
          </w:p>
        </w:tc>
        <w:tc>
          <w:tcPr>
            <w:tcW w:w="4675" w:type="dxa"/>
          </w:tcPr>
          <w:p w14:paraId="25D2EB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564C22" w14:paraId="1450AD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91CB18" w14:textId="77777777" w:rsidR="00564C22" w:rsidRPr="002062A5" w:rsidRDefault="009B1AF1" w:rsidP="00564C22">
            <w:pPr>
              <w:pStyle w:val="Beschriftung"/>
              <w:rPr>
                <w:rStyle w:val="Datatype"/>
                <w:b w:val="0"/>
                <w:bCs w:val="0"/>
              </w:rPr>
            </w:pPr>
            <w:r w:rsidRPr="002062A5">
              <w:rPr>
                <w:rStyle w:val="Datatype"/>
              </w:rPr>
              <w:t>inDocs</w:t>
            </w:r>
          </w:p>
        </w:tc>
        <w:tc>
          <w:tcPr>
            <w:tcW w:w="4675" w:type="dxa"/>
          </w:tcPr>
          <w:p w14:paraId="3129312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564C22" w14:paraId="162218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13F7B2" w14:textId="77777777" w:rsidR="00564C22" w:rsidRPr="002062A5" w:rsidRDefault="009B1AF1" w:rsidP="00564C22">
            <w:pPr>
              <w:pStyle w:val="Beschriftung"/>
              <w:rPr>
                <w:rStyle w:val="Datatype"/>
                <w:b w:val="0"/>
                <w:bCs w:val="0"/>
              </w:rPr>
            </w:pPr>
            <w:r w:rsidRPr="002062A5">
              <w:rPr>
                <w:rStyle w:val="Datatype"/>
              </w:rPr>
              <w:t>invalid</w:t>
            </w:r>
          </w:p>
        </w:tc>
        <w:tc>
          <w:tcPr>
            <w:tcW w:w="4675" w:type="dxa"/>
          </w:tcPr>
          <w:p w14:paraId="77125A6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564C22" w14:paraId="4160B8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5196BCE" w14:textId="77777777" w:rsidR="00564C22" w:rsidRPr="002062A5" w:rsidRDefault="009B1AF1" w:rsidP="00564C22">
            <w:pPr>
              <w:pStyle w:val="Beschriftung"/>
              <w:rPr>
                <w:rStyle w:val="Datatype"/>
                <w:b w:val="0"/>
                <w:bCs w:val="0"/>
              </w:rPr>
            </w:pPr>
            <w:r w:rsidRPr="002062A5">
              <w:rPr>
                <w:rStyle w:val="Datatype"/>
              </w:rPr>
              <w:t>keySel</w:t>
            </w:r>
          </w:p>
        </w:tc>
        <w:tc>
          <w:tcPr>
            <w:tcW w:w="4675" w:type="dxa"/>
          </w:tcPr>
          <w:p w14:paraId="2B4998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564C22" w14:paraId="45F5A18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741F1" w14:textId="77777777" w:rsidR="00564C22" w:rsidRPr="002062A5" w:rsidRDefault="009B1AF1" w:rsidP="00564C22">
            <w:pPr>
              <w:pStyle w:val="Beschriftung"/>
              <w:rPr>
                <w:rStyle w:val="Datatype"/>
                <w:b w:val="0"/>
                <w:bCs w:val="0"/>
              </w:rPr>
            </w:pPr>
            <w:r w:rsidRPr="002062A5">
              <w:rPr>
                <w:rStyle w:val="Datatype"/>
              </w:rPr>
              <w:t>lowerBound</w:t>
            </w:r>
          </w:p>
        </w:tc>
        <w:tc>
          <w:tcPr>
            <w:tcW w:w="4675" w:type="dxa"/>
          </w:tcPr>
          <w:p w14:paraId="63C98B6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564C22" w14:paraId="35B5BC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424082" w14:textId="77777777" w:rsidR="00564C22" w:rsidRPr="002062A5" w:rsidRDefault="009B1AF1" w:rsidP="00564C22">
            <w:pPr>
              <w:pStyle w:val="Beschriftung"/>
              <w:rPr>
                <w:rStyle w:val="Datatype"/>
                <w:b w:val="0"/>
                <w:bCs w:val="0"/>
              </w:rPr>
            </w:pPr>
            <w:r w:rsidRPr="002062A5">
              <w:rPr>
                <w:rStyle w:val="Datatype"/>
              </w:rPr>
              <w:t>maj</w:t>
            </w:r>
          </w:p>
        </w:tc>
        <w:tc>
          <w:tcPr>
            <w:tcW w:w="4675" w:type="dxa"/>
          </w:tcPr>
          <w:p w14:paraId="37B1A93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564C22" w14:paraId="44EB26D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FC68D0"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494DB37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597A5B1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3DBF94" w14:textId="77777777" w:rsidR="00564C22" w:rsidRPr="002062A5" w:rsidRDefault="009B1AF1" w:rsidP="00564C22">
            <w:pPr>
              <w:pStyle w:val="Beschriftung"/>
              <w:rPr>
                <w:rStyle w:val="Datatype"/>
                <w:b w:val="0"/>
                <w:bCs w:val="0"/>
              </w:rPr>
            </w:pPr>
            <w:r w:rsidRPr="002062A5">
              <w:rPr>
                <w:rStyle w:val="Datatype"/>
              </w:rPr>
              <w:t>min</w:t>
            </w:r>
          </w:p>
        </w:tc>
        <w:tc>
          <w:tcPr>
            <w:tcW w:w="4675" w:type="dxa"/>
          </w:tcPr>
          <w:p w14:paraId="37EB507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564C22" w14:paraId="218844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0653BB" w14:textId="77777777" w:rsidR="00564C22" w:rsidRPr="002062A5" w:rsidRDefault="009B1AF1" w:rsidP="00564C22">
            <w:pPr>
              <w:pStyle w:val="Beschriftung"/>
              <w:rPr>
                <w:rStyle w:val="Datatype"/>
                <w:b w:val="0"/>
                <w:bCs w:val="0"/>
              </w:rPr>
            </w:pPr>
            <w:r w:rsidRPr="002062A5">
              <w:rPr>
                <w:rStyle w:val="Datatype"/>
              </w:rPr>
              <w:t>msg</w:t>
            </w:r>
          </w:p>
        </w:tc>
        <w:tc>
          <w:tcPr>
            <w:tcW w:w="4675" w:type="dxa"/>
          </w:tcPr>
          <w:p w14:paraId="7BC711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1F0518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564C22" w14:paraId="79E2572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B12B39"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3ED3D6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5FE1F0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564C22" w14:paraId="108B836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75414" w14:textId="77777777" w:rsidR="00564C22" w:rsidRPr="002062A5" w:rsidRDefault="009B1AF1" w:rsidP="00564C22">
            <w:pPr>
              <w:pStyle w:val="Beschriftung"/>
              <w:rPr>
                <w:rStyle w:val="Datatype"/>
                <w:b w:val="0"/>
                <w:bCs w:val="0"/>
              </w:rPr>
            </w:pPr>
            <w:r w:rsidRPr="002062A5">
              <w:rPr>
                <w:rStyle w:val="Datatype"/>
              </w:rPr>
              <w:t>nsDecl</w:t>
            </w:r>
          </w:p>
        </w:tc>
        <w:tc>
          <w:tcPr>
            <w:tcW w:w="4675" w:type="dxa"/>
          </w:tcPr>
          <w:p w14:paraId="14A171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564C22" w14:paraId="2B985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BF834"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3EADC62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7324A0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C0E8ED" w14:textId="77777777" w:rsidR="00564C22" w:rsidRPr="002062A5" w:rsidRDefault="009B1AF1" w:rsidP="00564C22">
            <w:pPr>
              <w:pStyle w:val="Beschriftung"/>
              <w:rPr>
                <w:rStyle w:val="Datatype"/>
                <w:b w:val="0"/>
                <w:bCs w:val="0"/>
              </w:rPr>
            </w:pPr>
            <w:r w:rsidRPr="002062A5">
              <w:rPr>
                <w:rStyle w:val="Datatype"/>
              </w:rPr>
              <w:t>ocsp</w:t>
            </w:r>
          </w:p>
        </w:tc>
        <w:tc>
          <w:tcPr>
            <w:tcW w:w="4675" w:type="dxa"/>
          </w:tcPr>
          <w:p w14:paraId="3CB47CC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564C22" w14:paraId="5DA57A0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3BF056" w14:textId="77777777" w:rsidR="00564C22" w:rsidRPr="002062A5" w:rsidRDefault="009B1AF1" w:rsidP="00564C22">
            <w:pPr>
              <w:pStyle w:val="Beschriftung"/>
              <w:rPr>
                <w:rStyle w:val="Datatype"/>
                <w:b w:val="0"/>
                <w:bCs w:val="0"/>
              </w:rPr>
            </w:pPr>
            <w:r w:rsidRPr="002062A5">
              <w:rPr>
                <w:rStyle w:val="Datatype"/>
              </w:rPr>
              <w:lastRenderedPageBreak/>
              <w:t>optInp</w:t>
            </w:r>
          </w:p>
        </w:tc>
        <w:tc>
          <w:tcPr>
            <w:tcW w:w="4675" w:type="dxa"/>
          </w:tcPr>
          <w:p w14:paraId="197FF9F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564C22" w14:paraId="0359035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48588F" w14:textId="77777777" w:rsidR="00564C22" w:rsidRPr="002062A5" w:rsidRDefault="009B1AF1" w:rsidP="00564C22">
            <w:pPr>
              <w:pStyle w:val="Beschriftung"/>
              <w:rPr>
                <w:rStyle w:val="Datatype"/>
                <w:b w:val="0"/>
                <w:bCs w:val="0"/>
              </w:rPr>
            </w:pPr>
            <w:r w:rsidRPr="002062A5">
              <w:rPr>
                <w:rStyle w:val="Datatype"/>
              </w:rPr>
              <w:t>optOutp</w:t>
            </w:r>
          </w:p>
        </w:tc>
        <w:tc>
          <w:tcPr>
            <w:tcW w:w="4675" w:type="dxa"/>
          </w:tcPr>
          <w:p w14:paraId="627A27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564C22" w14:paraId="41A049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8E0D15C"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33CC59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5E1E448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FBDC" w14:textId="77777777" w:rsidR="00564C22" w:rsidRPr="002062A5" w:rsidRDefault="009B1AF1" w:rsidP="00564C22">
            <w:pPr>
              <w:pStyle w:val="Beschriftung"/>
              <w:rPr>
                <w:rStyle w:val="Datatype"/>
                <w:b w:val="0"/>
                <w:bCs w:val="0"/>
              </w:rPr>
            </w:pPr>
            <w:r w:rsidRPr="002062A5">
              <w:rPr>
                <w:rStyle w:val="Datatype"/>
              </w:rPr>
              <w:t>pre</w:t>
            </w:r>
          </w:p>
        </w:tc>
        <w:tc>
          <w:tcPr>
            <w:tcW w:w="4675" w:type="dxa"/>
          </w:tcPr>
          <w:p w14:paraId="5AADF1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564C22" w14:paraId="384849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36F8F5" w14:textId="77777777" w:rsidR="00564C22" w:rsidRPr="002062A5" w:rsidRDefault="009B1AF1" w:rsidP="00564C22">
            <w:pPr>
              <w:pStyle w:val="Beschriftung"/>
              <w:rPr>
                <w:rStyle w:val="Datatype"/>
                <w:b w:val="0"/>
                <w:bCs w:val="0"/>
              </w:rPr>
            </w:pPr>
            <w:r w:rsidRPr="002062A5">
              <w:rPr>
                <w:rStyle w:val="Datatype"/>
              </w:rPr>
              <w:t>pRef</w:t>
            </w:r>
          </w:p>
        </w:tc>
        <w:tc>
          <w:tcPr>
            <w:tcW w:w="4675" w:type="dxa"/>
          </w:tcPr>
          <w:p w14:paraId="39F99E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564C22" w14:paraId="29A3A4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415556" w14:textId="77777777" w:rsidR="00564C22" w:rsidRPr="002062A5" w:rsidRDefault="009B1AF1" w:rsidP="00564C22">
            <w:pPr>
              <w:pStyle w:val="Beschriftung"/>
              <w:rPr>
                <w:rStyle w:val="Datatype"/>
                <w:b w:val="0"/>
                <w:bCs w:val="0"/>
              </w:rPr>
            </w:pPr>
            <w:r w:rsidRPr="002062A5">
              <w:rPr>
                <w:rStyle w:val="Datatype"/>
              </w:rPr>
              <w:t>procDetails</w:t>
            </w:r>
          </w:p>
        </w:tc>
        <w:tc>
          <w:tcPr>
            <w:tcW w:w="4675" w:type="dxa"/>
          </w:tcPr>
          <w:p w14:paraId="0D73AC3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564C22" w14:paraId="4A31D19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F859B4" w14:textId="77777777" w:rsidR="00564C22" w:rsidRPr="002062A5" w:rsidRDefault="009B1AF1" w:rsidP="00564C22">
            <w:pPr>
              <w:pStyle w:val="Beschriftung"/>
              <w:rPr>
                <w:rStyle w:val="Datatype"/>
                <w:b w:val="0"/>
                <w:bCs w:val="0"/>
              </w:rPr>
            </w:pPr>
            <w:r w:rsidRPr="002062A5">
              <w:rPr>
                <w:rStyle w:val="Datatype"/>
              </w:rPr>
              <w:t>profile</w:t>
            </w:r>
          </w:p>
        </w:tc>
        <w:tc>
          <w:tcPr>
            <w:tcW w:w="4675" w:type="dxa"/>
          </w:tcPr>
          <w:p w14:paraId="2395F0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564C22" w14:paraId="74474A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421FC3" w14:textId="77777777" w:rsidR="00564C22" w:rsidRPr="002062A5" w:rsidRDefault="009B1AF1" w:rsidP="00564C22">
            <w:pPr>
              <w:pStyle w:val="Beschriftung"/>
              <w:rPr>
                <w:rStyle w:val="Datatype"/>
                <w:b w:val="0"/>
                <w:bCs w:val="0"/>
              </w:rPr>
            </w:pPr>
            <w:r w:rsidRPr="002062A5">
              <w:rPr>
                <w:rStyle w:val="Datatype"/>
              </w:rPr>
              <w:t>prop</w:t>
            </w:r>
          </w:p>
        </w:tc>
        <w:tc>
          <w:tcPr>
            <w:tcW w:w="4675" w:type="dxa"/>
          </w:tcPr>
          <w:p w14:paraId="27C96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564C22" w14:paraId="771C26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0B4F29" w14:textId="77777777" w:rsidR="00564C22" w:rsidRPr="002062A5" w:rsidRDefault="009B1AF1" w:rsidP="00564C22">
            <w:pPr>
              <w:pStyle w:val="Beschriftung"/>
              <w:rPr>
                <w:rStyle w:val="Datatype"/>
                <w:b w:val="0"/>
                <w:bCs w:val="0"/>
              </w:rPr>
            </w:pPr>
            <w:r w:rsidRPr="002062A5">
              <w:rPr>
                <w:rStyle w:val="Datatype"/>
              </w:rPr>
              <w:t>props</w:t>
            </w:r>
          </w:p>
        </w:tc>
        <w:tc>
          <w:tcPr>
            <w:tcW w:w="4675" w:type="dxa"/>
          </w:tcPr>
          <w:p w14:paraId="42E8C6B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564C22" w14:paraId="588DAC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E0A96BE" w14:textId="77777777" w:rsidR="00564C22" w:rsidRPr="002062A5" w:rsidRDefault="009B1AF1" w:rsidP="00564C22">
            <w:pPr>
              <w:pStyle w:val="Beschriftung"/>
              <w:rPr>
                <w:rStyle w:val="Datatype"/>
                <w:b w:val="0"/>
                <w:bCs w:val="0"/>
              </w:rPr>
            </w:pPr>
            <w:r w:rsidRPr="002062A5">
              <w:rPr>
                <w:rStyle w:val="Datatype"/>
              </w:rPr>
              <w:t>provId</w:t>
            </w:r>
          </w:p>
        </w:tc>
        <w:tc>
          <w:tcPr>
            <w:tcW w:w="4675" w:type="dxa"/>
          </w:tcPr>
          <w:p w14:paraId="4745B7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564C22" w14:paraId="415B57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1D6901" w14:textId="77777777" w:rsidR="00564C22" w:rsidRPr="002062A5" w:rsidRDefault="009B1AF1" w:rsidP="00564C22">
            <w:pPr>
              <w:pStyle w:val="Beschriftung"/>
              <w:rPr>
                <w:rStyle w:val="Datatype"/>
                <w:b w:val="0"/>
                <w:bCs w:val="0"/>
              </w:rPr>
            </w:pPr>
            <w:r w:rsidRPr="002062A5">
              <w:rPr>
                <w:rStyle w:val="Datatype"/>
              </w:rPr>
              <w:t>quality</w:t>
            </w:r>
          </w:p>
        </w:tc>
        <w:tc>
          <w:tcPr>
            <w:tcW w:w="4675" w:type="dxa"/>
          </w:tcPr>
          <w:p w14:paraId="5952322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564C22" w14:paraId="348E24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2CB5C9"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1646C8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2EC0225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2DCCF6"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141CC50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39380F3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F35528"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61168D5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1268314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AD03C1"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2675DB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528084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37A8F8"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6C59F7B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3062103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764B00D" w14:textId="77777777" w:rsidR="00564C22" w:rsidRPr="002062A5" w:rsidRDefault="009B1AF1" w:rsidP="00564C22">
            <w:pPr>
              <w:pStyle w:val="Beschriftung"/>
              <w:rPr>
                <w:rStyle w:val="Datatype"/>
                <w:b w:val="0"/>
                <w:bCs w:val="0"/>
              </w:rPr>
            </w:pPr>
            <w:r w:rsidRPr="002062A5">
              <w:rPr>
                <w:rStyle w:val="Datatype"/>
              </w:rPr>
              <w:t>reqID</w:t>
            </w:r>
          </w:p>
        </w:tc>
        <w:tc>
          <w:tcPr>
            <w:tcW w:w="4675" w:type="dxa"/>
          </w:tcPr>
          <w:p w14:paraId="5CC2988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564C22" w14:paraId="1AF987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13F487" w14:textId="77777777" w:rsidR="00564C22" w:rsidRPr="002062A5" w:rsidRDefault="009B1AF1" w:rsidP="00564C22">
            <w:pPr>
              <w:pStyle w:val="Beschriftung"/>
              <w:rPr>
                <w:rStyle w:val="Datatype"/>
                <w:b w:val="0"/>
                <w:bCs w:val="0"/>
              </w:rPr>
            </w:pPr>
            <w:r w:rsidRPr="002062A5">
              <w:rPr>
                <w:rStyle w:val="Datatype"/>
              </w:rPr>
              <w:t>respID</w:t>
            </w:r>
          </w:p>
        </w:tc>
        <w:tc>
          <w:tcPr>
            <w:tcW w:w="4675" w:type="dxa"/>
          </w:tcPr>
          <w:p w14:paraId="4198B8E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564C22" w14:paraId="4F5EB6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1DA9051"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68DF68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5DA62D3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4B21163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564C22" w14:paraId="50ACCB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F8515F1" w14:textId="77777777" w:rsidR="00564C22" w:rsidRPr="002062A5" w:rsidRDefault="009B1AF1" w:rsidP="00564C22">
            <w:pPr>
              <w:pStyle w:val="Beschriftung"/>
              <w:rPr>
                <w:rStyle w:val="Datatype"/>
                <w:b w:val="0"/>
                <w:bCs w:val="0"/>
              </w:rPr>
            </w:pPr>
            <w:r w:rsidRPr="002062A5">
              <w:rPr>
                <w:rStyle w:val="Datatype"/>
              </w:rPr>
              <w:t>returnAugmented</w:t>
            </w:r>
          </w:p>
        </w:tc>
        <w:tc>
          <w:tcPr>
            <w:tcW w:w="4675" w:type="dxa"/>
          </w:tcPr>
          <w:p w14:paraId="2FA7BA8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564C22" w14:paraId="66C3E4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88568" w14:textId="77777777" w:rsidR="00564C22" w:rsidRPr="002062A5" w:rsidRDefault="009B1AF1" w:rsidP="00564C22">
            <w:pPr>
              <w:pStyle w:val="Beschriftung"/>
              <w:rPr>
                <w:rStyle w:val="Datatype"/>
                <w:b w:val="0"/>
                <w:bCs w:val="0"/>
              </w:rPr>
            </w:pPr>
            <w:r w:rsidRPr="002062A5">
              <w:rPr>
                <w:rStyle w:val="Datatype"/>
              </w:rPr>
              <w:t>returnProcDetails</w:t>
            </w:r>
          </w:p>
        </w:tc>
        <w:tc>
          <w:tcPr>
            <w:tcW w:w="4675" w:type="dxa"/>
          </w:tcPr>
          <w:p w14:paraId="4C229B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564C22" w14:paraId="5FB74E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42D7E4B" w14:textId="77777777" w:rsidR="00564C22" w:rsidRPr="002062A5" w:rsidRDefault="009B1AF1" w:rsidP="00564C22">
            <w:pPr>
              <w:pStyle w:val="Beschriftung"/>
              <w:rPr>
                <w:rStyle w:val="Datatype"/>
                <w:b w:val="0"/>
                <w:bCs w:val="0"/>
              </w:rPr>
            </w:pPr>
            <w:r w:rsidRPr="002062A5">
              <w:rPr>
                <w:rStyle w:val="Datatype"/>
              </w:rPr>
              <w:t>returnSigner</w:t>
            </w:r>
          </w:p>
        </w:tc>
        <w:tc>
          <w:tcPr>
            <w:tcW w:w="4675" w:type="dxa"/>
          </w:tcPr>
          <w:p w14:paraId="6052B3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564C22" w14:paraId="6CBA0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52FC0D" w14:textId="77777777" w:rsidR="00564C22" w:rsidRPr="002062A5" w:rsidRDefault="009B1AF1" w:rsidP="00564C22">
            <w:pPr>
              <w:pStyle w:val="Beschriftung"/>
              <w:rPr>
                <w:rStyle w:val="Datatype"/>
                <w:b w:val="0"/>
                <w:bCs w:val="0"/>
              </w:rPr>
            </w:pPr>
            <w:r w:rsidRPr="002062A5">
              <w:rPr>
                <w:rStyle w:val="Datatype"/>
              </w:rPr>
              <w:t>returnSigningTime</w:t>
            </w:r>
          </w:p>
        </w:tc>
        <w:tc>
          <w:tcPr>
            <w:tcW w:w="4675" w:type="dxa"/>
          </w:tcPr>
          <w:p w14:paraId="089C3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564C22" w14:paraId="12DDBB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E3377C" w14:textId="77777777" w:rsidR="00564C22" w:rsidRPr="002062A5" w:rsidRDefault="009B1AF1" w:rsidP="00564C22">
            <w:pPr>
              <w:pStyle w:val="Beschriftung"/>
              <w:rPr>
                <w:rStyle w:val="Datatype"/>
                <w:b w:val="0"/>
                <w:bCs w:val="0"/>
              </w:rPr>
            </w:pPr>
            <w:r w:rsidRPr="002062A5">
              <w:rPr>
                <w:rStyle w:val="Datatype"/>
              </w:rPr>
              <w:t>returnTimestamped</w:t>
            </w:r>
          </w:p>
        </w:tc>
        <w:tc>
          <w:tcPr>
            <w:tcW w:w="4675" w:type="dxa"/>
          </w:tcPr>
          <w:p w14:paraId="7FD469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564C22" w14:paraId="417409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7ECBC2" w14:textId="77777777" w:rsidR="00564C22" w:rsidRPr="002062A5" w:rsidRDefault="009B1AF1" w:rsidP="00564C22">
            <w:pPr>
              <w:pStyle w:val="Beschriftung"/>
              <w:rPr>
                <w:rStyle w:val="Datatype"/>
                <w:b w:val="0"/>
                <w:bCs w:val="0"/>
              </w:rPr>
            </w:pPr>
            <w:r w:rsidRPr="002062A5">
              <w:rPr>
                <w:rStyle w:val="Datatype"/>
              </w:rPr>
              <w:t>returnVerificationTime</w:t>
            </w:r>
          </w:p>
        </w:tc>
        <w:tc>
          <w:tcPr>
            <w:tcW w:w="4675" w:type="dxa"/>
          </w:tcPr>
          <w:p w14:paraId="1E5BC3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564C22" w14:paraId="6D2BDC7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91EB9"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420C4E7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23DBFBC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68166"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628F05B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C29FA7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56CC25" w14:textId="77777777" w:rsidR="00564C22" w:rsidRPr="002062A5" w:rsidRDefault="009B1AF1" w:rsidP="00564C22">
            <w:pPr>
              <w:pStyle w:val="Beschriftung"/>
              <w:rPr>
                <w:rStyle w:val="Datatype"/>
                <w:b w:val="0"/>
                <w:bCs w:val="0"/>
              </w:rPr>
            </w:pPr>
            <w:r w:rsidRPr="002062A5">
              <w:rPr>
                <w:rStyle w:val="Datatype"/>
              </w:rPr>
              <w:lastRenderedPageBreak/>
              <w:t>sigAlgo</w:t>
            </w:r>
          </w:p>
        </w:tc>
        <w:tc>
          <w:tcPr>
            <w:tcW w:w="4675" w:type="dxa"/>
          </w:tcPr>
          <w:p w14:paraId="21E292E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564C22" w14:paraId="0EE9863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796AB6" w14:textId="77777777" w:rsidR="00564C22" w:rsidRPr="002062A5" w:rsidRDefault="009B1AF1" w:rsidP="00564C22">
            <w:pPr>
              <w:pStyle w:val="Beschriftung"/>
              <w:rPr>
                <w:rStyle w:val="Datatype"/>
                <w:b w:val="0"/>
                <w:bCs w:val="0"/>
              </w:rPr>
            </w:pPr>
            <w:r w:rsidRPr="002062A5">
              <w:rPr>
                <w:rStyle w:val="Datatype"/>
              </w:rPr>
              <w:t>signedProps</w:t>
            </w:r>
          </w:p>
        </w:tc>
        <w:tc>
          <w:tcPr>
            <w:tcW w:w="4675" w:type="dxa"/>
          </w:tcPr>
          <w:p w14:paraId="69FFA1A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564C22" w14:paraId="1ACDBD3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CDEFAD" w14:textId="77777777" w:rsidR="00564C22" w:rsidRPr="002062A5" w:rsidRDefault="009B1AF1" w:rsidP="00564C22">
            <w:pPr>
              <w:pStyle w:val="Beschriftung"/>
              <w:rPr>
                <w:rStyle w:val="Datatype"/>
                <w:b w:val="0"/>
                <w:bCs w:val="0"/>
              </w:rPr>
            </w:pPr>
            <w:r w:rsidRPr="002062A5">
              <w:rPr>
                <w:rStyle w:val="Datatype"/>
              </w:rPr>
              <w:t>signedRef</w:t>
            </w:r>
          </w:p>
        </w:tc>
        <w:tc>
          <w:tcPr>
            <w:tcW w:w="4675" w:type="dxa"/>
          </w:tcPr>
          <w:p w14:paraId="0A708C9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564C22" w14:paraId="7A245D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E1C532" w14:textId="77777777" w:rsidR="00564C22" w:rsidRPr="002062A5" w:rsidRDefault="009B1AF1" w:rsidP="00564C22">
            <w:pPr>
              <w:pStyle w:val="Beschriftung"/>
              <w:rPr>
                <w:rStyle w:val="Datatype"/>
                <w:b w:val="0"/>
                <w:bCs w:val="0"/>
              </w:rPr>
            </w:pPr>
            <w:r w:rsidRPr="002062A5">
              <w:rPr>
                <w:rStyle w:val="Datatype"/>
              </w:rPr>
              <w:t>signedRefs</w:t>
            </w:r>
          </w:p>
        </w:tc>
        <w:tc>
          <w:tcPr>
            <w:tcW w:w="4675" w:type="dxa"/>
          </w:tcPr>
          <w:p w14:paraId="2D56E8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564C22" w14:paraId="2CE5C32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2FC050"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22F1AF7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51BB6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57D3F63"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30F5689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63E866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DE062D"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0C9FA7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77E97E9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A30163" w14:textId="77777777" w:rsidR="00564C22" w:rsidRPr="002062A5" w:rsidRDefault="009B1AF1" w:rsidP="00564C22">
            <w:pPr>
              <w:pStyle w:val="Beschriftung"/>
              <w:rPr>
                <w:rStyle w:val="Datatype"/>
                <w:b w:val="0"/>
                <w:bCs w:val="0"/>
              </w:rPr>
            </w:pPr>
            <w:r w:rsidRPr="002062A5">
              <w:rPr>
                <w:rStyle w:val="Datatype"/>
              </w:rPr>
              <w:t>sigObj</w:t>
            </w:r>
          </w:p>
        </w:tc>
        <w:tc>
          <w:tcPr>
            <w:tcW w:w="4675" w:type="dxa"/>
          </w:tcPr>
          <w:p w14:paraId="397927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564C22" w14:paraId="42194CD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AA87CD" w14:textId="77777777" w:rsidR="00564C22" w:rsidRPr="002062A5" w:rsidRDefault="009B1AF1" w:rsidP="00564C22">
            <w:pPr>
              <w:pStyle w:val="Beschriftung"/>
              <w:rPr>
                <w:rStyle w:val="Datatype"/>
                <w:b w:val="0"/>
                <w:bCs w:val="0"/>
              </w:rPr>
            </w:pPr>
            <w:r w:rsidRPr="002062A5">
              <w:rPr>
                <w:rStyle w:val="Datatype"/>
              </w:rPr>
              <w:t>sigPlacement</w:t>
            </w:r>
          </w:p>
        </w:tc>
        <w:tc>
          <w:tcPr>
            <w:tcW w:w="4675" w:type="dxa"/>
          </w:tcPr>
          <w:p w14:paraId="5028A39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564C22" w14:paraId="678E98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A6DF80" w14:textId="77777777" w:rsidR="00564C22" w:rsidRPr="002062A5" w:rsidRDefault="009B1AF1" w:rsidP="00564C22">
            <w:pPr>
              <w:pStyle w:val="Beschriftung"/>
              <w:rPr>
                <w:rStyle w:val="Datatype"/>
                <w:b w:val="0"/>
                <w:bCs w:val="0"/>
              </w:rPr>
            </w:pPr>
            <w:r w:rsidRPr="002062A5">
              <w:rPr>
                <w:rStyle w:val="Datatype"/>
              </w:rPr>
              <w:t>sigPtr</w:t>
            </w:r>
          </w:p>
        </w:tc>
        <w:tc>
          <w:tcPr>
            <w:tcW w:w="4675" w:type="dxa"/>
          </w:tcPr>
          <w:p w14:paraId="1FD91F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564C22" w14:paraId="0EF58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46A4C35" w14:textId="77777777" w:rsidR="00564C22" w:rsidRPr="002062A5" w:rsidRDefault="009B1AF1" w:rsidP="00564C22">
            <w:pPr>
              <w:pStyle w:val="Beschriftung"/>
              <w:rPr>
                <w:rStyle w:val="Datatype"/>
                <w:b w:val="0"/>
                <w:bCs w:val="0"/>
              </w:rPr>
            </w:pPr>
            <w:r w:rsidRPr="002062A5">
              <w:rPr>
                <w:rStyle w:val="Datatype"/>
              </w:rPr>
              <w:t>sigType</w:t>
            </w:r>
          </w:p>
        </w:tc>
        <w:tc>
          <w:tcPr>
            <w:tcW w:w="4675" w:type="dxa"/>
          </w:tcPr>
          <w:p w14:paraId="5CFA72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564C22" w14:paraId="3EF7F5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9C9AC0" w14:textId="77777777" w:rsidR="00564C22" w:rsidRPr="002062A5" w:rsidRDefault="009B1AF1" w:rsidP="00564C22">
            <w:pPr>
              <w:pStyle w:val="Beschriftung"/>
              <w:rPr>
                <w:rStyle w:val="Datatype"/>
                <w:b w:val="0"/>
                <w:bCs w:val="0"/>
              </w:rPr>
            </w:pPr>
            <w:r w:rsidRPr="002062A5">
              <w:rPr>
                <w:rStyle w:val="Datatype"/>
              </w:rPr>
              <w:t>ski</w:t>
            </w:r>
          </w:p>
        </w:tc>
        <w:tc>
          <w:tcPr>
            <w:tcW w:w="4675" w:type="dxa"/>
          </w:tcPr>
          <w:p w14:paraId="41E9BCA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564C22" w14:paraId="79D4498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98AEE4E" w14:textId="77777777" w:rsidR="00564C22" w:rsidRPr="002062A5" w:rsidRDefault="009B1AF1" w:rsidP="00564C22">
            <w:pPr>
              <w:pStyle w:val="Beschriftung"/>
              <w:rPr>
                <w:rStyle w:val="Datatype"/>
                <w:b w:val="0"/>
                <w:bCs w:val="0"/>
              </w:rPr>
            </w:pPr>
            <w:r w:rsidRPr="002062A5">
              <w:rPr>
                <w:rStyle w:val="Datatype"/>
              </w:rPr>
              <w:t>specTime</w:t>
            </w:r>
          </w:p>
        </w:tc>
        <w:tc>
          <w:tcPr>
            <w:tcW w:w="4675" w:type="dxa"/>
          </w:tcPr>
          <w:p w14:paraId="71E503E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564C22" w14:paraId="5EE87E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1697BD"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5DC80EB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57F7B19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853A5E1" w14:textId="77777777" w:rsidR="00564C22" w:rsidRPr="002062A5" w:rsidRDefault="009B1AF1" w:rsidP="00564C22">
            <w:pPr>
              <w:pStyle w:val="Beschriftung"/>
              <w:rPr>
                <w:rStyle w:val="Datatype"/>
                <w:b w:val="0"/>
                <w:bCs w:val="0"/>
              </w:rPr>
            </w:pPr>
            <w:r w:rsidRPr="002062A5">
              <w:rPr>
                <w:rStyle w:val="Datatype"/>
              </w:rPr>
              <w:t>sub</w:t>
            </w:r>
          </w:p>
        </w:tc>
        <w:tc>
          <w:tcPr>
            <w:tcW w:w="4675" w:type="dxa"/>
          </w:tcPr>
          <w:p w14:paraId="5C0F749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564C22" w14:paraId="2B8A23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65FD86" w14:textId="77777777" w:rsidR="00564C22" w:rsidRPr="002062A5" w:rsidRDefault="009B1AF1" w:rsidP="00564C22">
            <w:pPr>
              <w:pStyle w:val="Beschriftung"/>
              <w:rPr>
                <w:rStyle w:val="Datatype"/>
                <w:b w:val="0"/>
                <w:bCs w:val="0"/>
              </w:rPr>
            </w:pPr>
            <w:r w:rsidRPr="002062A5">
              <w:rPr>
                <w:rStyle w:val="Datatype"/>
              </w:rPr>
              <w:t>suppInfo</w:t>
            </w:r>
          </w:p>
        </w:tc>
        <w:tc>
          <w:tcPr>
            <w:tcW w:w="4675" w:type="dxa"/>
          </w:tcPr>
          <w:p w14:paraId="67BBD2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564C22" w14:paraId="5A0E3F1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81A883" w14:textId="77777777" w:rsidR="00564C22" w:rsidRPr="002062A5" w:rsidRDefault="009B1AF1" w:rsidP="00564C22">
            <w:pPr>
              <w:pStyle w:val="Beschriftung"/>
              <w:rPr>
                <w:rStyle w:val="Datatype"/>
                <w:b w:val="0"/>
                <w:bCs w:val="0"/>
              </w:rPr>
            </w:pPr>
            <w:r w:rsidRPr="002062A5">
              <w:rPr>
                <w:rStyle w:val="Datatype"/>
              </w:rPr>
              <w:t>timestampedSig</w:t>
            </w:r>
          </w:p>
        </w:tc>
        <w:tc>
          <w:tcPr>
            <w:tcW w:w="4675" w:type="dxa"/>
          </w:tcPr>
          <w:p w14:paraId="222AABD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564C22" w14:paraId="0FE8F1E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96A70C"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01936D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202C09C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693D705"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20ACCC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7070F7D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47F10DF"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29B71A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206DCE6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DFD263" w14:textId="77777777" w:rsidR="00564C22" w:rsidRPr="002062A5" w:rsidRDefault="009B1AF1" w:rsidP="00564C22">
            <w:pPr>
              <w:pStyle w:val="Beschriftung"/>
              <w:rPr>
                <w:rStyle w:val="Datatype"/>
                <w:b w:val="0"/>
                <w:bCs w:val="0"/>
              </w:rPr>
            </w:pPr>
            <w:r w:rsidRPr="002062A5">
              <w:rPr>
                <w:rStyle w:val="Datatype"/>
              </w:rPr>
              <w:t>unsignedProps</w:t>
            </w:r>
          </w:p>
        </w:tc>
        <w:tc>
          <w:tcPr>
            <w:tcW w:w="4675" w:type="dxa"/>
          </w:tcPr>
          <w:p w14:paraId="7D96E22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564C22" w14:paraId="05DB1D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931051" w14:textId="77777777" w:rsidR="00564C22" w:rsidRPr="002062A5" w:rsidRDefault="009B1AF1" w:rsidP="00564C22">
            <w:pPr>
              <w:pStyle w:val="Beschriftung"/>
              <w:rPr>
                <w:rStyle w:val="Datatype"/>
                <w:b w:val="0"/>
                <w:bCs w:val="0"/>
              </w:rPr>
            </w:pPr>
            <w:r w:rsidRPr="002062A5">
              <w:rPr>
                <w:rStyle w:val="Datatype"/>
              </w:rPr>
              <w:t>upperBound</w:t>
            </w:r>
          </w:p>
        </w:tc>
        <w:tc>
          <w:tcPr>
            <w:tcW w:w="4675" w:type="dxa"/>
          </w:tcPr>
          <w:p w14:paraId="37E5CC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564C22" w14:paraId="0CDC4F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F68AB0" w14:textId="77777777" w:rsidR="00564C22" w:rsidRPr="002062A5" w:rsidRDefault="009B1AF1" w:rsidP="00564C22">
            <w:pPr>
              <w:pStyle w:val="Beschriftung"/>
              <w:rPr>
                <w:rStyle w:val="Datatype"/>
                <w:b w:val="0"/>
                <w:bCs w:val="0"/>
              </w:rPr>
            </w:pPr>
            <w:r w:rsidRPr="002062A5">
              <w:rPr>
                <w:rStyle w:val="Datatype"/>
              </w:rPr>
              <w:t>uri</w:t>
            </w:r>
          </w:p>
        </w:tc>
        <w:tc>
          <w:tcPr>
            <w:tcW w:w="4675" w:type="dxa"/>
          </w:tcPr>
          <w:p w14:paraId="2A334B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564C22" w14:paraId="10563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DF872C"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6C5191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133A82A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6AE90E4" w14:textId="77777777" w:rsidR="00564C22" w:rsidRPr="002062A5" w:rsidRDefault="009B1AF1" w:rsidP="00564C22">
            <w:pPr>
              <w:pStyle w:val="Beschriftung"/>
              <w:rPr>
                <w:rStyle w:val="Datatype"/>
                <w:b w:val="0"/>
                <w:bCs w:val="0"/>
              </w:rPr>
            </w:pPr>
            <w:r w:rsidRPr="002062A5">
              <w:rPr>
                <w:rStyle w:val="Datatype"/>
              </w:rPr>
              <w:t>val</w:t>
            </w:r>
          </w:p>
        </w:tc>
        <w:tc>
          <w:tcPr>
            <w:tcW w:w="4675" w:type="dxa"/>
          </w:tcPr>
          <w:p w14:paraId="01F96C9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58C6EC8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626D394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564C22" w14:paraId="062DDC7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6B2124F" w14:textId="77777777" w:rsidR="00564C22" w:rsidRPr="002062A5" w:rsidRDefault="009B1AF1" w:rsidP="00564C22">
            <w:pPr>
              <w:pStyle w:val="Beschriftung"/>
              <w:rPr>
                <w:rStyle w:val="Datatype"/>
                <w:b w:val="0"/>
                <w:bCs w:val="0"/>
              </w:rPr>
            </w:pPr>
            <w:r w:rsidRPr="002062A5">
              <w:rPr>
                <w:rStyle w:val="Datatype"/>
              </w:rPr>
              <w:t>valid</w:t>
            </w:r>
          </w:p>
        </w:tc>
        <w:tc>
          <w:tcPr>
            <w:tcW w:w="4675" w:type="dxa"/>
          </w:tcPr>
          <w:p w14:paraId="387546E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564C22" w14:paraId="2E816F3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FA530"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5E20E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8B9050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6959E53" w14:textId="77777777" w:rsidR="00564C22" w:rsidRPr="002062A5" w:rsidRDefault="009B1AF1" w:rsidP="00564C22">
            <w:pPr>
              <w:pStyle w:val="Beschriftung"/>
              <w:rPr>
                <w:rStyle w:val="Datatype"/>
                <w:b w:val="0"/>
                <w:bCs w:val="0"/>
              </w:rPr>
            </w:pPr>
            <w:r w:rsidRPr="002062A5">
              <w:rPr>
                <w:rStyle w:val="Datatype"/>
              </w:rPr>
              <w:lastRenderedPageBreak/>
              <w:t>verificationTimeInfo</w:t>
            </w:r>
          </w:p>
        </w:tc>
        <w:tc>
          <w:tcPr>
            <w:tcW w:w="4675" w:type="dxa"/>
          </w:tcPr>
          <w:p w14:paraId="24E7B93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751A9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D0321DC"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1C36A48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1DCBF4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DE90A6" w14:textId="77777777" w:rsidR="00564C22" w:rsidRPr="002062A5" w:rsidRDefault="009B1AF1" w:rsidP="00564C22">
            <w:pPr>
              <w:pStyle w:val="Beschriftung"/>
              <w:rPr>
                <w:rStyle w:val="Datatype"/>
                <w:b w:val="0"/>
                <w:bCs w:val="0"/>
              </w:rPr>
            </w:pPr>
            <w:r w:rsidRPr="002062A5">
              <w:rPr>
                <w:rStyle w:val="Datatype"/>
              </w:rPr>
              <w:t>whichData</w:t>
            </w:r>
          </w:p>
        </w:tc>
        <w:tc>
          <w:tcPr>
            <w:tcW w:w="4675" w:type="dxa"/>
          </w:tcPr>
          <w:p w14:paraId="7F5FEB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057E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4759631"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1E0FA26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14:paraId="58D52F2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564C22" w14:paraId="2DA1BD6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1C55EA" w14:textId="77777777" w:rsidR="00564C22" w:rsidRPr="002062A5" w:rsidRDefault="009B1AF1" w:rsidP="00564C22">
            <w:pPr>
              <w:pStyle w:val="Beschriftung"/>
              <w:rPr>
                <w:rStyle w:val="Datatype"/>
                <w:b w:val="0"/>
                <w:bCs w:val="0"/>
              </w:rPr>
            </w:pPr>
            <w:r w:rsidRPr="002062A5">
              <w:rPr>
                <w:rStyle w:val="Datatype"/>
              </w:rPr>
              <w:t>whichRef</w:t>
            </w:r>
          </w:p>
        </w:tc>
        <w:tc>
          <w:tcPr>
            <w:tcW w:w="4675" w:type="dxa"/>
          </w:tcPr>
          <w:p w14:paraId="0C18C74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564C22" w14:paraId="25E3B85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0EB93EC"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896A27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4CF04E4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24179C"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7FAA770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49A4A8E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564C22" w14:paraId="1ED684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9F8DC81"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1B301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3D67BC4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6A86A8C"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260C355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1992BCA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FADB512" w14:textId="77777777" w:rsidR="00564C22" w:rsidRPr="002062A5" w:rsidRDefault="009B1AF1" w:rsidP="00564C22">
            <w:pPr>
              <w:pStyle w:val="Beschriftung"/>
              <w:rPr>
                <w:rStyle w:val="Datatype"/>
                <w:b w:val="0"/>
                <w:bCs w:val="0"/>
              </w:rPr>
            </w:pPr>
            <w:r w:rsidRPr="002062A5">
              <w:rPr>
                <w:rStyle w:val="Datatype"/>
              </w:rPr>
              <w:t>xPathQual</w:t>
            </w:r>
          </w:p>
        </w:tc>
        <w:tc>
          <w:tcPr>
            <w:tcW w:w="4675" w:type="dxa"/>
          </w:tcPr>
          <w:p w14:paraId="56085AD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2D5B5F5B" w14:textId="77777777" w:rsidR="00A42CB7" w:rsidRDefault="00A42CB7"/>
    <w:p w14:paraId="2565EAFF" w14:textId="77777777" w:rsidR="00564C22" w:rsidRDefault="009B1AF1" w:rsidP="00564C22">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564C22" w14:paraId="5B7D8285" w14:textId="77777777" w:rsidTr="0056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4F04F" w14:textId="77777777" w:rsidR="00564C22" w:rsidRDefault="009B1AF1" w:rsidP="00564C22">
            <w:pPr>
              <w:pStyle w:val="Beschriftung"/>
            </w:pPr>
            <w:r>
              <w:t>Element</w:t>
            </w:r>
          </w:p>
        </w:tc>
        <w:tc>
          <w:tcPr>
            <w:tcW w:w="4675" w:type="dxa"/>
          </w:tcPr>
          <w:p w14:paraId="3CB3DEF7" w14:textId="77777777" w:rsidR="00564C22" w:rsidRDefault="009B1AF1" w:rsidP="00564C22">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564C22" w14:paraId="49947AB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050B85" w14:textId="77777777" w:rsidR="00564C22" w:rsidRPr="002062A5" w:rsidRDefault="009B1AF1" w:rsidP="00564C22">
            <w:pPr>
              <w:pStyle w:val="Beschriftung"/>
              <w:rPr>
                <w:rStyle w:val="Datatype"/>
                <w:b w:val="0"/>
                <w:bCs w:val="0"/>
              </w:rPr>
            </w:pPr>
            <w:r w:rsidRPr="002062A5">
              <w:rPr>
                <w:rStyle w:val="Datatype"/>
              </w:rPr>
              <w:t>AdditionalKeyInfo</w:t>
            </w:r>
          </w:p>
        </w:tc>
        <w:tc>
          <w:tcPr>
            <w:tcW w:w="4675" w:type="dxa"/>
          </w:tcPr>
          <w:p w14:paraId="5197DA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564C22" w14:paraId="10FF4F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338F99" w14:textId="77777777" w:rsidR="00564C22" w:rsidRPr="002062A5" w:rsidRDefault="009B1AF1" w:rsidP="00564C22">
            <w:pPr>
              <w:pStyle w:val="Beschriftung"/>
              <w:rPr>
                <w:rStyle w:val="Datatype"/>
                <w:b w:val="0"/>
                <w:bCs w:val="0"/>
              </w:rPr>
            </w:pPr>
            <w:r w:rsidRPr="002062A5">
              <w:rPr>
                <w:rStyle w:val="Datatype"/>
              </w:rPr>
              <w:t>AdditionalTimeInfo</w:t>
            </w:r>
          </w:p>
        </w:tc>
        <w:tc>
          <w:tcPr>
            <w:tcW w:w="4675" w:type="dxa"/>
          </w:tcPr>
          <w:p w14:paraId="3518BC5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564C22" w14:paraId="3C5BD47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D9B68D4" w14:textId="77777777" w:rsidR="00564C22" w:rsidRPr="002062A5" w:rsidRDefault="009B1AF1" w:rsidP="00564C22">
            <w:pPr>
              <w:pStyle w:val="Beschriftung"/>
              <w:rPr>
                <w:rStyle w:val="Datatype"/>
                <w:b w:val="0"/>
                <w:bCs w:val="0"/>
              </w:rPr>
            </w:pPr>
            <w:r w:rsidRPr="002062A5">
              <w:rPr>
                <w:rStyle w:val="Datatype"/>
              </w:rPr>
              <w:t>Algorithm</w:t>
            </w:r>
          </w:p>
        </w:tc>
        <w:tc>
          <w:tcPr>
            <w:tcW w:w="4675" w:type="dxa"/>
          </w:tcPr>
          <w:p w14:paraId="3E1164F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78165C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F2A68F" w14:textId="77777777" w:rsidR="00564C22" w:rsidRPr="002062A5" w:rsidRDefault="009B1AF1" w:rsidP="00564C22">
            <w:pPr>
              <w:pStyle w:val="Beschriftung"/>
              <w:rPr>
                <w:rStyle w:val="Datatype"/>
                <w:b w:val="0"/>
                <w:bCs w:val="0"/>
              </w:rPr>
            </w:pPr>
            <w:r w:rsidRPr="002062A5">
              <w:rPr>
                <w:rStyle w:val="Datatype"/>
              </w:rPr>
              <w:t>AppliedProfile</w:t>
            </w:r>
          </w:p>
        </w:tc>
        <w:tc>
          <w:tcPr>
            <w:tcW w:w="4675" w:type="dxa"/>
          </w:tcPr>
          <w:p w14:paraId="5CEC80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564C22" w14:paraId="7C162F2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CDE7918" w14:textId="77777777" w:rsidR="00564C22" w:rsidRPr="002062A5" w:rsidRDefault="009B1AF1" w:rsidP="00564C22">
            <w:pPr>
              <w:pStyle w:val="Beschriftung"/>
              <w:rPr>
                <w:rStyle w:val="Datatype"/>
                <w:b w:val="0"/>
                <w:bCs w:val="0"/>
              </w:rPr>
            </w:pPr>
            <w:r w:rsidRPr="002062A5">
              <w:rPr>
                <w:rStyle w:val="Datatype"/>
              </w:rPr>
              <w:t>AttRef</w:t>
            </w:r>
          </w:p>
        </w:tc>
        <w:tc>
          <w:tcPr>
            <w:tcW w:w="4675" w:type="dxa"/>
          </w:tcPr>
          <w:p w14:paraId="4DD83FD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564C22" w14:paraId="281061D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A1C3519" w14:textId="77777777" w:rsidR="00564C22" w:rsidRPr="002062A5" w:rsidRDefault="009B1AF1" w:rsidP="00564C22">
            <w:pPr>
              <w:pStyle w:val="Beschriftung"/>
              <w:rPr>
                <w:rStyle w:val="Datatype"/>
                <w:b w:val="0"/>
                <w:bCs w:val="0"/>
              </w:rPr>
            </w:pPr>
            <w:r w:rsidRPr="002062A5">
              <w:rPr>
                <w:rStyle w:val="Datatype"/>
              </w:rPr>
              <w:t>AttRefURI</w:t>
            </w:r>
          </w:p>
        </w:tc>
        <w:tc>
          <w:tcPr>
            <w:tcW w:w="4675" w:type="dxa"/>
          </w:tcPr>
          <w:p w14:paraId="272DEE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564C22" w14:paraId="569EF37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59DBE" w14:textId="77777777" w:rsidR="00564C22" w:rsidRPr="002062A5" w:rsidRDefault="009B1AF1" w:rsidP="00564C22">
            <w:pPr>
              <w:pStyle w:val="Beschriftung"/>
              <w:rPr>
                <w:rStyle w:val="Datatype"/>
                <w:b w:val="0"/>
                <w:bCs w:val="0"/>
              </w:rPr>
            </w:pPr>
            <w:r w:rsidRPr="002062A5">
              <w:rPr>
                <w:rStyle w:val="Datatype"/>
              </w:rPr>
              <w:t>AugmentedSignature</w:t>
            </w:r>
          </w:p>
        </w:tc>
        <w:tc>
          <w:tcPr>
            <w:tcW w:w="4675" w:type="dxa"/>
          </w:tcPr>
          <w:p w14:paraId="7C013D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564C22" w14:paraId="0870A9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EEE6C9" w14:textId="77777777" w:rsidR="00564C22" w:rsidRPr="002062A5" w:rsidRDefault="009B1AF1" w:rsidP="00564C22">
            <w:pPr>
              <w:pStyle w:val="Beschriftung"/>
              <w:rPr>
                <w:rStyle w:val="Datatype"/>
                <w:b w:val="0"/>
                <w:bCs w:val="0"/>
              </w:rPr>
            </w:pPr>
            <w:r w:rsidRPr="002062A5">
              <w:rPr>
                <w:rStyle w:val="Datatype"/>
              </w:rPr>
              <w:t>Base64Content</w:t>
            </w:r>
          </w:p>
        </w:tc>
        <w:tc>
          <w:tcPr>
            <w:tcW w:w="4675" w:type="dxa"/>
          </w:tcPr>
          <w:p w14:paraId="2A187C9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564C22" w14:paraId="3A09AAC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096" w14:textId="77777777" w:rsidR="00564C22" w:rsidRPr="002062A5" w:rsidRDefault="009B1AF1" w:rsidP="00564C22">
            <w:pPr>
              <w:pStyle w:val="Beschriftung"/>
              <w:rPr>
                <w:rStyle w:val="Datatype"/>
                <w:b w:val="0"/>
                <w:bCs w:val="0"/>
              </w:rPr>
            </w:pPr>
            <w:r w:rsidRPr="002062A5">
              <w:rPr>
                <w:rStyle w:val="Datatype"/>
              </w:rPr>
              <w:t>Base64Data</w:t>
            </w:r>
          </w:p>
        </w:tc>
        <w:tc>
          <w:tcPr>
            <w:tcW w:w="4675" w:type="dxa"/>
          </w:tcPr>
          <w:p w14:paraId="0580D21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564C22" w14:paraId="5E2D96F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E8907F" w14:textId="77777777" w:rsidR="00564C22" w:rsidRPr="002062A5" w:rsidRDefault="009B1AF1" w:rsidP="00564C22">
            <w:pPr>
              <w:pStyle w:val="Beschriftung"/>
              <w:rPr>
                <w:rStyle w:val="Datatype"/>
                <w:b w:val="0"/>
                <w:bCs w:val="0"/>
              </w:rPr>
            </w:pPr>
            <w:r w:rsidRPr="002062A5">
              <w:rPr>
                <w:rStyle w:val="Datatype"/>
              </w:rPr>
              <w:t>Base64Signature</w:t>
            </w:r>
          </w:p>
        </w:tc>
        <w:tc>
          <w:tcPr>
            <w:tcW w:w="4675" w:type="dxa"/>
          </w:tcPr>
          <w:p w14:paraId="37FC1E9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564C22" w14:paraId="44DACD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6063A7C" w14:textId="77777777" w:rsidR="00564C22" w:rsidRPr="002062A5" w:rsidRDefault="009B1AF1" w:rsidP="00564C22">
            <w:pPr>
              <w:pStyle w:val="Beschriftung"/>
              <w:rPr>
                <w:rStyle w:val="Datatype"/>
                <w:b w:val="0"/>
                <w:bCs w:val="0"/>
              </w:rPr>
            </w:pPr>
            <w:r w:rsidRPr="002062A5">
              <w:rPr>
                <w:rStyle w:val="Datatype"/>
              </w:rPr>
              <w:t>ClaimedIdentity</w:t>
            </w:r>
          </w:p>
        </w:tc>
        <w:tc>
          <w:tcPr>
            <w:tcW w:w="4675" w:type="dxa"/>
          </w:tcPr>
          <w:p w14:paraId="07FE60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564C22" w14:paraId="5B3079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90020AF" w14:textId="77777777" w:rsidR="00564C22" w:rsidRPr="002062A5" w:rsidRDefault="009B1AF1" w:rsidP="00564C22">
            <w:pPr>
              <w:pStyle w:val="Beschriftung"/>
              <w:rPr>
                <w:rStyle w:val="Datatype"/>
                <w:b w:val="0"/>
                <w:bCs w:val="0"/>
              </w:rPr>
            </w:pPr>
            <w:r w:rsidRPr="002062A5">
              <w:rPr>
                <w:rStyle w:val="Datatype"/>
              </w:rPr>
              <w:t>Code</w:t>
            </w:r>
          </w:p>
        </w:tc>
        <w:tc>
          <w:tcPr>
            <w:tcW w:w="4675" w:type="dxa"/>
          </w:tcPr>
          <w:p w14:paraId="34F2A1A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564C22" w14:paraId="70010BD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BEA503" w14:textId="77777777" w:rsidR="00564C22" w:rsidRPr="002062A5" w:rsidRDefault="009B1AF1" w:rsidP="00564C22">
            <w:pPr>
              <w:pStyle w:val="Beschriftung"/>
              <w:rPr>
                <w:rStyle w:val="Datatype"/>
                <w:b w:val="0"/>
                <w:bCs w:val="0"/>
              </w:rPr>
            </w:pPr>
            <w:r w:rsidRPr="002062A5">
              <w:rPr>
                <w:rStyle w:val="Datatype"/>
              </w:rPr>
              <w:t>CreateEnvelopedSignature</w:t>
            </w:r>
          </w:p>
        </w:tc>
        <w:tc>
          <w:tcPr>
            <w:tcW w:w="4675" w:type="dxa"/>
          </w:tcPr>
          <w:p w14:paraId="45CD4C9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564C22" w14:paraId="4C05945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330D52E" w14:textId="77777777" w:rsidR="00564C22" w:rsidRPr="002062A5" w:rsidRDefault="009B1AF1" w:rsidP="00564C22">
            <w:pPr>
              <w:pStyle w:val="Beschriftung"/>
              <w:rPr>
                <w:rStyle w:val="Datatype"/>
                <w:b w:val="0"/>
                <w:bCs w:val="0"/>
              </w:rPr>
            </w:pPr>
            <w:r w:rsidRPr="002062A5">
              <w:rPr>
                <w:rStyle w:val="Datatype"/>
              </w:rPr>
              <w:t>createReference</w:t>
            </w:r>
          </w:p>
        </w:tc>
        <w:tc>
          <w:tcPr>
            <w:tcW w:w="4675" w:type="dxa"/>
          </w:tcPr>
          <w:p w14:paraId="336F33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564C22" w14:paraId="0285D7F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18D707" w14:textId="77777777" w:rsidR="00564C22" w:rsidRPr="002062A5" w:rsidRDefault="009B1AF1" w:rsidP="00564C22">
            <w:pPr>
              <w:pStyle w:val="Beschriftung"/>
              <w:rPr>
                <w:rStyle w:val="Datatype"/>
                <w:b w:val="0"/>
                <w:bCs w:val="0"/>
              </w:rPr>
            </w:pPr>
            <w:r w:rsidRPr="002062A5">
              <w:rPr>
                <w:rStyle w:val="Datatype"/>
              </w:rPr>
              <w:t>CurrentTime</w:t>
            </w:r>
          </w:p>
        </w:tc>
        <w:tc>
          <w:tcPr>
            <w:tcW w:w="4675" w:type="dxa"/>
          </w:tcPr>
          <w:p w14:paraId="0CFDDFF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564C22" w14:paraId="6F4ABE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3BA8195" w14:textId="77777777" w:rsidR="00564C22" w:rsidRPr="002062A5" w:rsidRDefault="009B1AF1" w:rsidP="00564C22">
            <w:pPr>
              <w:pStyle w:val="Beschriftung"/>
              <w:rPr>
                <w:rStyle w:val="Datatype"/>
                <w:b w:val="0"/>
                <w:bCs w:val="0"/>
              </w:rPr>
            </w:pPr>
            <w:r w:rsidRPr="002062A5">
              <w:rPr>
                <w:rStyle w:val="Datatype"/>
              </w:rPr>
              <w:lastRenderedPageBreak/>
              <w:t>DigestInfo</w:t>
            </w:r>
          </w:p>
        </w:tc>
        <w:tc>
          <w:tcPr>
            <w:tcW w:w="4675" w:type="dxa"/>
          </w:tcPr>
          <w:p w14:paraId="050A181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564C22" w14:paraId="5F6B52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16D1CC2" w14:textId="77777777" w:rsidR="00564C22" w:rsidRPr="002062A5" w:rsidRDefault="009B1AF1" w:rsidP="00564C22">
            <w:pPr>
              <w:pStyle w:val="Beschriftung"/>
              <w:rPr>
                <w:rStyle w:val="Datatype"/>
                <w:b w:val="0"/>
                <w:bCs w:val="0"/>
              </w:rPr>
            </w:pPr>
            <w:r w:rsidRPr="002062A5">
              <w:rPr>
                <w:rStyle w:val="Datatype"/>
              </w:rPr>
              <w:t>DigestInfos</w:t>
            </w:r>
          </w:p>
        </w:tc>
        <w:tc>
          <w:tcPr>
            <w:tcW w:w="4675" w:type="dxa"/>
          </w:tcPr>
          <w:p w14:paraId="71F502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564C22" w14:paraId="5DECEBD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356A98C" w14:textId="77777777" w:rsidR="00564C22" w:rsidRPr="002062A5" w:rsidRDefault="009B1AF1" w:rsidP="00564C22">
            <w:pPr>
              <w:pStyle w:val="Beschriftung"/>
              <w:rPr>
                <w:rStyle w:val="Datatype"/>
                <w:b w:val="0"/>
                <w:bCs w:val="0"/>
              </w:rPr>
            </w:pPr>
            <w:r w:rsidRPr="002062A5">
              <w:rPr>
                <w:rStyle w:val="Datatype"/>
              </w:rPr>
              <w:t>DigestMethod</w:t>
            </w:r>
          </w:p>
        </w:tc>
        <w:tc>
          <w:tcPr>
            <w:tcW w:w="4675" w:type="dxa"/>
          </w:tcPr>
          <w:p w14:paraId="1EB341B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564C22" w14:paraId="69F7735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2143B7" w14:textId="77777777" w:rsidR="00564C22" w:rsidRPr="002062A5" w:rsidRDefault="009B1AF1" w:rsidP="00564C22">
            <w:pPr>
              <w:pStyle w:val="Beschriftung"/>
              <w:rPr>
                <w:rStyle w:val="Datatype"/>
                <w:b w:val="0"/>
                <w:bCs w:val="0"/>
              </w:rPr>
            </w:pPr>
            <w:r w:rsidRPr="002062A5">
              <w:rPr>
                <w:rStyle w:val="Datatype"/>
              </w:rPr>
              <w:t>DigestValue</w:t>
            </w:r>
          </w:p>
        </w:tc>
        <w:tc>
          <w:tcPr>
            <w:tcW w:w="4675" w:type="dxa"/>
          </w:tcPr>
          <w:p w14:paraId="482FB9C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117F6CD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0FCAB5" w14:textId="77777777" w:rsidR="00564C22" w:rsidRPr="002062A5" w:rsidRDefault="009B1AF1" w:rsidP="00564C22">
            <w:pPr>
              <w:pStyle w:val="Beschriftung"/>
              <w:rPr>
                <w:rStyle w:val="Datatype"/>
                <w:b w:val="0"/>
                <w:bCs w:val="0"/>
              </w:rPr>
            </w:pPr>
            <w:r w:rsidRPr="002062A5">
              <w:rPr>
                <w:rStyle w:val="Datatype"/>
              </w:rPr>
              <w:t>Document</w:t>
            </w:r>
          </w:p>
        </w:tc>
        <w:tc>
          <w:tcPr>
            <w:tcW w:w="4675" w:type="dxa"/>
          </w:tcPr>
          <w:p w14:paraId="59E06B4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564C22" w14:paraId="2DA911E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080225D" w14:textId="77777777" w:rsidR="00564C22" w:rsidRPr="002062A5" w:rsidRDefault="009B1AF1" w:rsidP="00564C22">
            <w:pPr>
              <w:pStyle w:val="Beschriftung"/>
              <w:rPr>
                <w:rStyle w:val="Datatype"/>
                <w:b w:val="0"/>
                <w:bCs w:val="0"/>
              </w:rPr>
            </w:pPr>
            <w:r w:rsidRPr="002062A5">
              <w:rPr>
                <w:rStyle w:val="Datatype"/>
              </w:rPr>
              <w:t>DocumentWithSignature</w:t>
            </w:r>
          </w:p>
        </w:tc>
        <w:tc>
          <w:tcPr>
            <w:tcW w:w="4675" w:type="dxa"/>
          </w:tcPr>
          <w:p w14:paraId="2EB33FF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564C22" w14:paraId="6167C5C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A21002B" w14:textId="77777777" w:rsidR="00564C22" w:rsidRPr="002062A5" w:rsidRDefault="009B1AF1" w:rsidP="00564C22">
            <w:pPr>
              <w:pStyle w:val="Beschriftung"/>
              <w:rPr>
                <w:rStyle w:val="Datatype"/>
                <w:b w:val="0"/>
                <w:bCs w:val="0"/>
              </w:rPr>
            </w:pPr>
            <w:r w:rsidRPr="002062A5">
              <w:rPr>
                <w:rStyle w:val="Datatype"/>
              </w:rPr>
              <w:t>Format</w:t>
            </w:r>
          </w:p>
        </w:tc>
        <w:tc>
          <w:tcPr>
            <w:tcW w:w="4675" w:type="dxa"/>
          </w:tcPr>
          <w:p w14:paraId="6F105A5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564C22" w14:paraId="2A0C38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51C3AD6" w14:textId="77777777" w:rsidR="00564C22" w:rsidRPr="002062A5" w:rsidRDefault="009B1AF1" w:rsidP="00564C22">
            <w:pPr>
              <w:pStyle w:val="Beschriftung"/>
              <w:rPr>
                <w:rStyle w:val="Datatype"/>
                <w:b w:val="0"/>
                <w:bCs w:val="0"/>
              </w:rPr>
            </w:pPr>
            <w:r w:rsidRPr="002062A5">
              <w:rPr>
                <w:rStyle w:val="Datatype"/>
              </w:rPr>
              <w:t>HasObjectTagsAndAttributesSet</w:t>
            </w:r>
          </w:p>
        </w:tc>
        <w:tc>
          <w:tcPr>
            <w:tcW w:w="4675" w:type="dxa"/>
          </w:tcPr>
          <w:p w14:paraId="070A1D2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564C22" w14:paraId="402576B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1DACBD5" w14:textId="77777777" w:rsidR="00564C22" w:rsidRPr="002062A5" w:rsidRDefault="009B1AF1" w:rsidP="00564C22">
            <w:pPr>
              <w:pStyle w:val="Beschriftung"/>
              <w:rPr>
                <w:rStyle w:val="Datatype"/>
                <w:b w:val="0"/>
                <w:bCs w:val="0"/>
              </w:rPr>
            </w:pPr>
            <w:r w:rsidRPr="002062A5">
              <w:rPr>
                <w:rStyle w:val="Datatype"/>
              </w:rPr>
              <w:t>Id</w:t>
            </w:r>
          </w:p>
        </w:tc>
        <w:tc>
          <w:tcPr>
            <w:tcW w:w="4675" w:type="dxa"/>
          </w:tcPr>
          <w:p w14:paraId="31CA7CE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1B4A566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472B8E" w14:textId="77777777" w:rsidR="00564C22" w:rsidRPr="002062A5" w:rsidRDefault="009B1AF1" w:rsidP="00564C22">
            <w:pPr>
              <w:pStyle w:val="Beschriftung"/>
              <w:rPr>
                <w:rStyle w:val="Datatype"/>
                <w:b w:val="0"/>
                <w:bCs w:val="0"/>
              </w:rPr>
            </w:pPr>
            <w:r w:rsidRPr="002062A5">
              <w:rPr>
                <w:rStyle w:val="Datatype"/>
              </w:rPr>
              <w:t>Identifier</w:t>
            </w:r>
          </w:p>
        </w:tc>
        <w:tc>
          <w:tcPr>
            <w:tcW w:w="4675" w:type="dxa"/>
          </w:tcPr>
          <w:p w14:paraId="5D5E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564C22" w14:paraId="4CF2BBF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E19FC3" w14:textId="77777777" w:rsidR="00564C22" w:rsidRPr="002062A5" w:rsidRDefault="009B1AF1" w:rsidP="00564C22">
            <w:pPr>
              <w:pStyle w:val="Beschriftung"/>
              <w:rPr>
                <w:rStyle w:val="Datatype"/>
                <w:b w:val="0"/>
                <w:bCs w:val="0"/>
              </w:rPr>
            </w:pPr>
            <w:r w:rsidRPr="002062A5">
              <w:rPr>
                <w:rStyle w:val="Datatype"/>
              </w:rPr>
              <w:t>IdRef</w:t>
            </w:r>
          </w:p>
        </w:tc>
        <w:tc>
          <w:tcPr>
            <w:tcW w:w="4675" w:type="dxa"/>
          </w:tcPr>
          <w:p w14:paraId="23BAB65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564C22" w14:paraId="01F61B8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20E232" w14:textId="77777777" w:rsidR="00564C22" w:rsidRPr="002062A5" w:rsidRDefault="009B1AF1" w:rsidP="00564C22">
            <w:pPr>
              <w:pStyle w:val="Beschriftung"/>
              <w:rPr>
                <w:rStyle w:val="Datatype"/>
                <w:b w:val="0"/>
                <w:bCs w:val="0"/>
              </w:rPr>
            </w:pPr>
            <w:r w:rsidRPr="002062A5">
              <w:rPr>
                <w:rStyle w:val="Datatype"/>
              </w:rPr>
              <w:t>IncludeEContent</w:t>
            </w:r>
          </w:p>
        </w:tc>
        <w:tc>
          <w:tcPr>
            <w:tcW w:w="4675" w:type="dxa"/>
          </w:tcPr>
          <w:p w14:paraId="6392633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564C22" w14:paraId="159C23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8A5032" w14:textId="77777777" w:rsidR="00564C22" w:rsidRPr="002062A5" w:rsidRDefault="009B1AF1" w:rsidP="00564C22">
            <w:pPr>
              <w:pStyle w:val="Beschriftung"/>
              <w:rPr>
                <w:rStyle w:val="Datatype"/>
                <w:b w:val="0"/>
                <w:bCs w:val="0"/>
              </w:rPr>
            </w:pPr>
            <w:r w:rsidRPr="002062A5">
              <w:rPr>
                <w:rStyle w:val="Datatype"/>
              </w:rPr>
              <w:t>IncludeObject</w:t>
            </w:r>
          </w:p>
        </w:tc>
        <w:tc>
          <w:tcPr>
            <w:tcW w:w="4675" w:type="dxa"/>
          </w:tcPr>
          <w:p w14:paraId="2A3385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564C22" w14:paraId="1115F2E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1737A9" w14:textId="77777777" w:rsidR="00564C22" w:rsidRPr="002062A5" w:rsidRDefault="009B1AF1" w:rsidP="00564C22">
            <w:pPr>
              <w:pStyle w:val="Beschriftung"/>
              <w:rPr>
                <w:rStyle w:val="Datatype"/>
                <w:b w:val="0"/>
                <w:bCs w:val="0"/>
              </w:rPr>
            </w:pPr>
            <w:r w:rsidRPr="002062A5">
              <w:rPr>
                <w:rStyle w:val="Datatype"/>
              </w:rPr>
              <w:t>IndeterminateDetail</w:t>
            </w:r>
          </w:p>
        </w:tc>
        <w:tc>
          <w:tcPr>
            <w:tcW w:w="4675" w:type="dxa"/>
          </w:tcPr>
          <w:p w14:paraId="6FBF18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564C22" w14:paraId="696EC53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3BF51" w14:textId="77777777" w:rsidR="00564C22" w:rsidRPr="002062A5" w:rsidRDefault="009B1AF1" w:rsidP="00564C22">
            <w:pPr>
              <w:pStyle w:val="Beschriftung"/>
              <w:rPr>
                <w:rStyle w:val="Datatype"/>
                <w:b w:val="0"/>
                <w:bCs w:val="0"/>
              </w:rPr>
            </w:pPr>
            <w:r w:rsidRPr="002062A5">
              <w:rPr>
                <w:rStyle w:val="Datatype"/>
              </w:rPr>
              <w:t>InputDocuments</w:t>
            </w:r>
          </w:p>
        </w:tc>
        <w:tc>
          <w:tcPr>
            <w:tcW w:w="4675" w:type="dxa"/>
          </w:tcPr>
          <w:p w14:paraId="1A9F398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564C22" w14:paraId="23DA507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9917CCA" w14:textId="77777777" w:rsidR="00564C22" w:rsidRPr="002062A5" w:rsidRDefault="009B1AF1" w:rsidP="00564C22">
            <w:pPr>
              <w:pStyle w:val="Beschriftung"/>
              <w:rPr>
                <w:rStyle w:val="Datatype"/>
                <w:b w:val="0"/>
                <w:bCs w:val="0"/>
              </w:rPr>
            </w:pPr>
            <w:r w:rsidRPr="002062A5">
              <w:rPr>
                <w:rStyle w:val="Datatype"/>
              </w:rPr>
              <w:t>IntendedAudience</w:t>
            </w:r>
          </w:p>
        </w:tc>
        <w:tc>
          <w:tcPr>
            <w:tcW w:w="4675" w:type="dxa"/>
          </w:tcPr>
          <w:p w14:paraId="3D6D4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564C22" w14:paraId="270FD5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4CE555" w14:textId="77777777" w:rsidR="00564C22" w:rsidRPr="002062A5" w:rsidRDefault="009B1AF1" w:rsidP="00564C22">
            <w:pPr>
              <w:pStyle w:val="Beschriftung"/>
              <w:rPr>
                <w:rStyle w:val="Datatype"/>
                <w:b w:val="0"/>
                <w:bCs w:val="0"/>
              </w:rPr>
            </w:pPr>
            <w:r w:rsidRPr="002062A5">
              <w:rPr>
                <w:rStyle w:val="Datatype"/>
              </w:rPr>
              <w:t>InvalidDetail</w:t>
            </w:r>
          </w:p>
        </w:tc>
        <w:tc>
          <w:tcPr>
            <w:tcW w:w="4675" w:type="dxa"/>
          </w:tcPr>
          <w:p w14:paraId="66069F0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564C22" w14:paraId="2A0F928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58799B7" w14:textId="77777777" w:rsidR="00564C22" w:rsidRPr="002062A5" w:rsidRDefault="009B1AF1" w:rsidP="00564C22">
            <w:pPr>
              <w:pStyle w:val="Beschriftung"/>
              <w:rPr>
                <w:rStyle w:val="Datatype"/>
                <w:b w:val="0"/>
                <w:bCs w:val="0"/>
              </w:rPr>
            </w:pPr>
            <w:r w:rsidRPr="002062A5">
              <w:rPr>
                <w:rStyle w:val="Datatype"/>
              </w:rPr>
              <w:t>KeyName</w:t>
            </w:r>
          </w:p>
        </w:tc>
        <w:tc>
          <w:tcPr>
            <w:tcW w:w="4675" w:type="dxa"/>
          </w:tcPr>
          <w:p w14:paraId="5E20C41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6DE08E4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2761027" w14:textId="77777777" w:rsidR="00564C22" w:rsidRPr="002062A5" w:rsidRDefault="009B1AF1" w:rsidP="00564C22">
            <w:pPr>
              <w:pStyle w:val="Beschriftung"/>
              <w:rPr>
                <w:rStyle w:val="Datatype"/>
                <w:b w:val="0"/>
                <w:bCs w:val="0"/>
              </w:rPr>
            </w:pPr>
            <w:r w:rsidRPr="002062A5">
              <w:rPr>
                <w:rStyle w:val="Datatype"/>
              </w:rPr>
              <w:t>KeySelector</w:t>
            </w:r>
          </w:p>
        </w:tc>
        <w:tc>
          <w:tcPr>
            <w:tcW w:w="4675" w:type="dxa"/>
          </w:tcPr>
          <w:p w14:paraId="765675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564C22" w14:paraId="0A9E5CB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ABE32FF" w14:textId="77777777" w:rsidR="00564C22" w:rsidRPr="002062A5" w:rsidRDefault="009B1AF1" w:rsidP="00564C22">
            <w:pPr>
              <w:pStyle w:val="Beschriftung"/>
              <w:rPr>
                <w:rStyle w:val="Datatype"/>
                <w:b w:val="0"/>
                <w:bCs w:val="0"/>
              </w:rPr>
            </w:pPr>
            <w:r w:rsidRPr="002062A5">
              <w:rPr>
                <w:rStyle w:val="Datatype"/>
              </w:rPr>
              <w:t>LowerBoundary</w:t>
            </w:r>
          </w:p>
        </w:tc>
        <w:tc>
          <w:tcPr>
            <w:tcW w:w="4675" w:type="dxa"/>
          </w:tcPr>
          <w:p w14:paraId="4DB7435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564C22" w14:paraId="55D567F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5857C2" w14:textId="77777777" w:rsidR="00564C22" w:rsidRPr="002062A5" w:rsidRDefault="009B1AF1" w:rsidP="00564C22">
            <w:pPr>
              <w:pStyle w:val="Beschriftung"/>
              <w:rPr>
                <w:rStyle w:val="Datatype"/>
                <w:b w:val="0"/>
                <w:bCs w:val="0"/>
              </w:rPr>
            </w:pPr>
            <w:r w:rsidRPr="002062A5">
              <w:rPr>
                <w:rStyle w:val="Datatype"/>
              </w:rPr>
              <w:t>ManifestResult</w:t>
            </w:r>
          </w:p>
        </w:tc>
        <w:tc>
          <w:tcPr>
            <w:tcW w:w="4675" w:type="dxa"/>
          </w:tcPr>
          <w:p w14:paraId="702BA7E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1A1C5EC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70346B9" w14:textId="77777777" w:rsidR="00564C22" w:rsidRPr="002062A5" w:rsidRDefault="009B1AF1" w:rsidP="00564C22">
            <w:pPr>
              <w:pStyle w:val="Beschriftung"/>
              <w:rPr>
                <w:rStyle w:val="Datatype"/>
                <w:b w:val="0"/>
                <w:bCs w:val="0"/>
              </w:rPr>
            </w:pPr>
            <w:r w:rsidRPr="002062A5">
              <w:rPr>
                <w:rStyle w:val="Datatype"/>
              </w:rPr>
              <w:t>Message</w:t>
            </w:r>
          </w:p>
        </w:tc>
        <w:tc>
          <w:tcPr>
            <w:tcW w:w="4675" w:type="dxa"/>
          </w:tcPr>
          <w:p w14:paraId="53BD240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6E8F7F3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6D25FA" w14:textId="77777777" w:rsidR="00564C22" w:rsidRPr="002062A5" w:rsidRDefault="009B1AF1" w:rsidP="00564C22">
            <w:pPr>
              <w:pStyle w:val="Beschriftung"/>
              <w:rPr>
                <w:rStyle w:val="Datatype"/>
                <w:b w:val="0"/>
                <w:bCs w:val="0"/>
              </w:rPr>
            </w:pPr>
            <w:r w:rsidRPr="002062A5">
              <w:rPr>
                <w:rStyle w:val="Datatype"/>
              </w:rPr>
              <w:t>MimeType</w:t>
            </w:r>
          </w:p>
        </w:tc>
        <w:tc>
          <w:tcPr>
            <w:tcW w:w="4675" w:type="dxa"/>
          </w:tcPr>
          <w:p w14:paraId="6F56C34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564C22" w14:paraId="6188CA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10792A" w14:textId="77777777" w:rsidR="00564C22" w:rsidRPr="002062A5" w:rsidRDefault="009B1AF1" w:rsidP="00564C22">
            <w:pPr>
              <w:pStyle w:val="Beschriftung"/>
              <w:rPr>
                <w:rStyle w:val="Datatype"/>
                <w:b w:val="0"/>
                <w:bCs w:val="0"/>
              </w:rPr>
            </w:pPr>
            <w:r w:rsidRPr="002062A5">
              <w:rPr>
                <w:rStyle w:val="Datatype"/>
              </w:rPr>
              <w:t>Name</w:t>
            </w:r>
          </w:p>
        </w:tc>
        <w:tc>
          <w:tcPr>
            <w:tcW w:w="4675" w:type="dxa"/>
          </w:tcPr>
          <w:p w14:paraId="1D04F0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564C22" w14:paraId="214AEA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7D3844B" w14:textId="77777777" w:rsidR="00564C22" w:rsidRPr="002062A5" w:rsidRDefault="009B1AF1" w:rsidP="00564C22">
            <w:pPr>
              <w:pStyle w:val="Beschriftung"/>
              <w:rPr>
                <w:rStyle w:val="Datatype"/>
                <w:b w:val="0"/>
                <w:bCs w:val="0"/>
              </w:rPr>
            </w:pPr>
            <w:r w:rsidRPr="002062A5">
              <w:rPr>
                <w:rStyle w:val="Datatype"/>
              </w:rPr>
              <w:t>NamespacePrefix</w:t>
            </w:r>
          </w:p>
        </w:tc>
        <w:tc>
          <w:tcPr>
            <w:tcW w:w="4675" w:type="dxa"/>
          </w:tcPr>
          <w:p w14:paraId="6887155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564C22" w14:paraId="55DD773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2242A2B" w14:textId="77777777" w:rsidR="00564C22" w:rsidRPr="002062A5" w:rsidRDefault="009B1AF1" w:rsidP="00564C22">
            <w:pPr>
              <w:pStyle w:val="Beschriftung"/>
              <w:rPr>
                <w:rStyle w:val="Datatype"/>
                <w:b w:val="0"/>
                <w:bCs w:val="0"/>
              </w:rPr>
            </w:pPr>
            <w:r w:rsidRPr="002062A5">
              <w:rPr>
                <w:rStyle w:val="Datatype"/>
              </w:rPr>
              <w:t>NamespaceURI</w:t>
            </w:r>
          </w:p>
        </w:tc>
        <w:tc>
          <w:tcPr>
            <w:tcW w:w="4675" w:type="dxa"/>
          </w:tcPr>
          <w:p w14:paraId="50728EC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564C22" w14:paraId="55D36AA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C332E8E" w14:textId="77777777" w:rsidR="00564C22" w:rsidRPr="002062A5" w:rsidRDefault="009B1AF1" w:rsidP="00564C22">
            <w:pPr>
              <w:pStyle w:val="Beschriftung"/>
              <w:rPr>
                <w:rStyle w:val="Datatype"/>
                <w:b w:val="0"/>
                <w:bCs w:val="0"/>
              </w:rPr>
            </w:pPr>
            <w:r w:rsidRPr="002062A5">
              <w:rPr>
                <w:rStyle w:val="Datatype"/>
              </w:rPr>
              <w:t>NsPrefixMapping</w:t>
            </w:r>
          </w:p>
        </w:tc>
        <w:tc>
          <w:tcPr>
            <w:tcW w:w="4675" w:type="dxa"/>
          </w:tcPr>
          <w:p w14:paraId="428DD28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564C22" w14:paraId="35175A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B04790" w14:textId="77777777" w:rsidR="00564C22" w:rsidRPr="002062A5" w:rsidRDefault="009B1AF1" w:rsidP="00564C22">
            <w:pPr>
              <w:pStyle w:val="Beschriftung"/>
              <w:rPr>
                <w:rStyle w:val="Datatype"/>
                <w:b w:val="0"/>
                <w:bCs w:val="0"/>
              </w:rPr>
            </w:pPr>
            <w:r w:rsidRPr="002062A5">
              <w:rPr>
                <w:rStyle w:val="Datatype"/>
              </w:rPr>
              <w:t>ObjId</w:t>
            </w:r>
          </w:p>
        </w:tc>
        <w:tc>
          <w:tcPr>
            <w:tcW w:w="4675" w:type="dxa"/>
          </w:tcPr>
          <w:p w14:paraId="47B63B8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564C22" w14:paraId="3192945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BFF73FF" w14:textId="77777777" w:rsidR="00564C22" w:rsidRPr="002062A5" w:rsidRDefault="009B1AF1" w:rsidP="00564C22">
            <w:pPr>
              <w:pStyle w:val="Beschriftung"/>
              <w:rPr>
                <w:rStyle w:val="Datatype"/>
                <w:b w:val="0"/>
                <w:bCs w:val="0"/>
              </w:rPr>
            </w:pPr>
            <w:r w:rsidRPr="002062A5">
              <w:rPr>
                <w:rStyle w:val="Datatype"/>
              </w:rPr>
              <w:t>OCSPResponse</w:t>
            </w:r>
          </w:p>
        </w:tc>
        <w:tc>
          <w:tcPr>
            <w:tcW w:w="4675" w:type="dxa"/>
          </w:tcPr>
          <w:p w14:paraId="7211D7D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564C22" w14:paraId="1A41EE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F51DF31" w14:textId="77777777" w:rsidR="00564C22" w:rsidRPr="002062A5" w:rsidRDefault="009B1AF1" w:rsidP="00564C22">
            <w:pPr>
              <w:pStyle w:val="Beschriftung"/>
              <w:rPr>
                <w:rStyle w:val="Datatype"/>
                <w:b w:val="0"/>
                <w:bCs w:val="0"/>
              </w:rPr>
            </w:pPr>
            <w:r w:rsidRPr="002062A5">
              <w:rPr>
                <w:rStyle w:val="Datatype"/>
              </w:rPr>
              <w:lastRenderedPageBreak/>
              <w:t>OptionalInputs</w:t>
            </w:r>
          </w:p>
        </w:tc>
        <w:tc>
          <w:tcPr>
            <w:tcW w:w="4675" w:type="dxa"/>
          </w:tcPr>
          <w:p w14:paraId="62EC31D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564C22" w14:paraId="3D9A240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55A7AF" w14:textId="77777777" w:rsidR="00564C22" w:rsidRPr="002062A5" w:rsidRDefault="009B1AF1" w:rsidP="00564C22">
            <w:pPr>
              <w:pStyle w:val="Beschriftung"/>
              <w:rPr>
                <w:rStyle w:val="Datatype"/>
                <w:b w:val="0"/>
                <w:bCs w:val="0"/>
              </w:rPr>
            </w:pPr>
            <w:r w:rsidRPr="002062A5">
              <w:rPr>
                <w:rStyle w:val="Datatype"/>
              </w:rPr>
              <w:t>OptionalOutputs</w:t>
            </w:r>
          </w:p>
        </w:tc>
        <w:tc>
          <w:tcPr>
            <w:tcW w:w="4675" w:type="dxa"/>
          </w:tcPr>
          <w:p w14:paraId="670ECB4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564C22" w14:paraId="1B976CE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D64552A" w14:textId="77777777" w:rsidR="00564C22" w:rsidRPr="002062A5" w:rsidRDefault="009B1AF1" w:rsidP="00564C22">
            <w:pPr>
              <w:pStyle w:val="Beschriftung"/>
              <w:rPr>
                <w:rStyle w:val="Datatype"/>
                <w:b w:val="0"/>
                <w:bCs w:val="0"/>
              </w:rPr>
            </w:pPr>
            <w:r w:rsidRPr="002062A5">
              <w:rPr>
                <w:rStyle w:val="Datatype"/>
              </w:rPr>
              <w:t>PoE</w:t>
            </w:r>
          </w:p>
        </w:tc>
        <w:tc>
          <w:tcPr>
            <w:tcW w:w="4675" w:type="dxa"/>
          </w:tcPr>
          <w:p w14:paraId="6D24106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564C22" w14:paraId="738571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39E06B" w14:textId="77777777" w:rsidR="00564C22" w:rsidRPr="002062A5" w:rsidRDefault="009B1AF1" w:rsidP="00564C22">
            <w:pPr>
              <w:pStyle w:val="Beschriftung"/>
              <w:rPr>
                <w:rStyle w:val="Datatype"/>
                <w:b w:val="0"/>
                <w:bCs w:val="0"/>
              </w:rPr>
            </w:pPr>
            <w:r w:rsidRPr="002062A5">
              <w:rPr>
                <w:rStyle w:val="Datatype"/>
              </w:rPr>
              <w:t>ProblemReference</w:t>
            </w:r>
          </w:p>
        </w:tc>
        <w:tc>
          <w:tcPr>
            <w:tcW w:w="4675" w:type="dxa"/>
          </w:tcPr>
          <w:p w14:paraId="16631E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564C22" w14:paraId="6FB99B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14E073C" w14:textId="77777777" w:rsidR="00564C22" w:rsidRPr="002062A5" w:rsidRDefault="009B1AF1" w:rsidP="00564C22">
            <w:pPr>
              <w:pStyle w:val="Beschriftung"/>
              <w:rPr>
                <w:rStyle w:val="Datatype"/>
                <w:b w:val="0"/>
                <w:bCs w:val="0"/>
              </w:rPr>
            </w:pPr>
            <w:r w:rsidRPr="002062A5">
              <w:rPr>
                <w:rStyle w:val="Datatype"/>
              </w:rPr>
              <w:t>ProcessingDetails</w:t>
            </w:r>
          </w:p>
        </w:tc>
        <w:tc>
          <w:tcPr>
            <w:tcW w:w="4675" w:type="dxa"/>
          </w:tcPr>
          <w:p w14:paraId="097886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564C22" w14:paraId="71BC60C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E9C923F" w14:textId="77777777" w:rsidR="00564C22" w:rsidRPr="002062A5" w:rsidRDefault="009B1AF1" w:rsidP="00564C22">
            <w:pPr>
              <w:pStyle w:val="Beschriftung"/>
              <w:rPr>
                <w:rStyle w:val="Datatype"/>
                <w:b w:val="0"/>
                <w:bCs w:val="0"/>
              </w:rPr>
            </w:pPr>
            <w:r w:rsidRPr="002062A5">
              <w:rPr>
                <w:rStyle w:val="Datatype"/>
              </w:rPr>
              <w:t>Properties</w:t>
            </w:r>
          </w:p>
        </w:tc>
        <w:tc>
          <w:tcPr>
            <w:tcW w:w="4675" w:type="dxa"/>
          </w:tcPr>
          <w:p w14:paraId="17A360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564C22" w14:paraId="1F4B1CB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2DABFA3" w14:textId="77777777" w:rsidR="00564C22" w:rsidRPr="002062A5" w:rsidRDefault="009B1AF1" w:rsidP="00564C22">
            <w:pPr>
              <w:pStyle w:val="Beschriftung"/>
              <w:rPr>
                <w:rStyle w:val="Datatype"/>
                <w:b w:val="0"/>
                <w:bCs w:val="0"/>
              </w:rPr>
            </w:pPr>
            <w:r w:rsidRPr="002062A5">
              <w:rPr>
                <w:rStyle w:val="Datatype"/>
              </w:rPr>
              <w:t>Property</w:t>
            </w:r>
          </w:p>
        </w:tc>
        <w:tc>
          <w:tcPr>
            <w:tcW w:w="4675" w:type="dxa"/>
          </w:tcPr>
          <w:p w14:paraId="7CF6B3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564C22" w14:paraId="0F55EBA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F99B276" w14:textId="77777777" w:rsidR="00564C22" w:rsidRPr="002062A5" w:rsidRDefault="009B1AF1" w:rsidP="00564C22">
            <w:pPr>
              <w:pStyle w:val="Beschriftung"/>
              <w:rPr>
                <w:rStyle w:val="Datatype"/>
                <w:b w:val="0"/>
                <w:bCs w:val="0"/>
              </w:rPr>
            </w:pPr>
            <w:r w:rsidRPr="002062A5">
              <w:rPr>
                <w:rStyle w:val="Datatype"/>
              </w:rPr>
              <w:t>Recipient</w:t>
            </w:r>
          </w:p>
        </w:tc>
        <w:tc>
          <w:tcPr>
            <w:tcW w:w="4675" w:type="dxa"/>
          </w:tcPr>
          <w:p w14:paraId="666016C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564C22" w14:paraId="6A0ABAE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3EB4C4" w14:textId="77777777" w:rsidR="00564C22" w:rsidRPr="002062A5" w:rsidRDefault="009B1AF1" w:rsidP="00564C22">
            <w:pPr>
              <w:pStyle w:val="Beschriftung"/>
              <w:rPr>
                <w:rStyle w:val="Datatype"/>
                <w:b w:val="0"/>
                <w:bCs w:val="0"/>
              </w:rPr>
            </w:pPr>
            <w:r w:rsidRPr="002062A5">
              <w:rPr>
                <w:rStyle w:val="Datatype"/>
              </w:rPr>
              <w:t>Ref</w:t>
            </w:r>
          </w:p>
        </w:tc>
        <w:tc>
          <w:tcPr>
            <w:tcW w:w="4675" w:type="dxa"/>
          </w:tcPr>
          <w:p w14:paraId="76A9C58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564C22" w14:paraId="5AB5F70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8B1366A" w14:textId="77777777" w:rsidR="00564C22" w:rsidRPr="002062A5" w:rsidRDefault="009B1AF1" w:rsidP="00564C22">
            <w:pPr>
              <w:pStyle w:val="Beschriftung"/>
              <w:rPr>
                <w:rStyle w:val="Datatype"/>
                <w:b w:val="0"/>
                <w:bCs w:val="0"/>
              </w:rPr>
            </w:pPr>
            <w:r w:rsidRPr="002062A5">
              <w:rPr>
                <w:rStyle w:val="Datatype"/>
              </w:rPr>
              <w:t>ReferenceXpath</w:t>
            </w:r>
          </w:p>
        </w:tc>
        <w:tc>
          <w:tcPr>
            <w:tcW w:w="4675" w:type="dxa"/>
          </w:tcPr>
          <w:p w14:paraId="01815C1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5014060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1D2B53E" w14:textId="77777777" w:rsidR="00564C22" w:rsidRPr="002062A5" w:rsidRDefault="009B1AF1" w:rsidP="00564C22">
            <w:pPr>
              <w:pStyle w:val="Beschriftung"/>
              <w:rPr>
                <w:rStyle w:val="Datatype"/>
                <w:b w:val="0"/>
                <w:bCs w:val="0"/>
              </w:rPr>
            </w:pPr>
            <w:r w:rsidRPr="002062A5">
              <w:rPr>
                <w:rStyle w:val="Datatype"/>
              </w:rPr>
              <w:t>RefId</w:t>
            </w:r>
          </w:p>
        </w:tc>
        <w:tc>
          <w:tcPr>
            <w:tcW w:w="4675" w:type="dxa"/>
          </w:tcPr>
          <w:p w14:paraId="5B7FC77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564C22" w14:paraId="06774E6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394185" w14:textId="77777777" w:rsidR="00564C22" w:rsidRPr="002062A5" w:rsidRDefault="009B1AF1" w:rsidP="00564C22">
            <w:pPr>
              <w:pStyle w:val="Beschriftung"/>
              <w:rPr>
                <w:rStyle w:val="Datatype"/>
                <w:b w:val="0"/>
                <w:bCs w:val="0"/>
              </w:rPr>
            </w:pPr>
            <w:r w:rsidRPr="002062A5">
              <w:rPr>
                <w:rStyle w:val="Datatype"/>
              </w:rPr>
              <w:t>RefType</w:t>
            </w:r>
          </w:p>
        </w:tc>
        <w:tc>
          <w:tcPr>
            <w:tcW w:w="4675" w:type="dxa"/>
          </w:tcPr>
          <w:p w14:paraId="4E935D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564C22" w14:paraId="69472C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A07506F" w14:textId="77777777" w:rsidR="00564C22" w:rsidRPr="002062A5" w:rsidRDefault="009B1AF1" w:rsidP="00564C22">
            <w:pPr>
              <w:pStyle w:val="Beschriftung"/>
              <w:rPr>
                <w:rStyle w:val="Datatype"/>
                <w:b w:val="0"/>
                <w:bCs w:val="0"/>
              </w:rPr>
            </w:pPr>
            <w:r w:rsidRPr="002062A5">
              <w:rPr>
                <w:rStyle w:val="Datatype"/>
              </w:rPr>
              <w:t>RefURI</w:t>
            </w:r>
          </w:p>
        </w:tc>
        <w:tc>
          <w:tcPr>
            <w:tcW w:w="4675" w:type="dxa"/>
          </w:tcPr>
          <w:p w14:paraId="75A580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564C22" w14:paraId="4A46556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B52A7" w14:textId="77777777" w:rsidR="00564C22" w:rsidRPr="002062A5" w:rsidRDefault="009B1AF1" w:rsidP="00564C22">
            <w:pPr>
              <w:pStyle w:val="Beschriftung"/>
              <w:rPr>
                <w:rStyle w:val="Datatype"/>
                <w:b w:val="0"/>
                <w:bCs w:val="0"/>
              </w:rPr>
            </w:pPr>
            <w:r w:rsidRPr="002062A5">
              <w:rPr>
                <w:rStyle w:val="Datatype"/>
              </w:rPr>
              <w:t>RequestID</w:t>
            </w:r>
          </w:p>
        </w:tc>
        <w:tc>
          <w:tcPr>
            <w:tcW w:w="4675" w:type="dxa"/>
          </w:tcPr>
          <w:p w14:paraId="7DEEB94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564C22" w14:paraId="4013F66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747E37C" w14:textId="77777777" w:rsidR="00564C22" w:rsidRPr="002062A5" w:rsidRDefault="009B1AF1" w:rsidP="00564C22">
            <w:pPr>
              <w:pStyle w:val="Beschriftung"/>
              <w:rPr>
                <w:rStyle w:val="Datatype"/>
                <w:b w:val="0"/>
                <w:bCs w:val="0"/>
              </w:rPr>
            </w:pPr>
            <w:r w:rsidRPr="002062A5">
              <w:rPr>
                <w:rStyle w:val="Datatype"/>
              </w:rPr>
              <w:t>ResponseID</w:t>
            </w:r>
          </w:p>
        </w:tc>
        <w:tc>
          <w:tcPr>
            <w:tcW w:w="4675" w:type="dxa"/>
          </w:tcPr>
          <w:p w14:paraId="6BEEB7F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564C22" w14:paraId="61DF06B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E11434" w14:textId="77777777" w:rsidR="00564C22" w:rsidRPr="002062A5" w:rsidRDefault="009B1AF1" w:rsidP="00564C22">
            <w:pPr>
              <w:pStyle w:val="Beschriftung"/>
              <w:rPr>
                <w:rStyle w:val="Datatype"/>
                <w:b w:val="0"/>
                <w:bCs w:val="0"/>
              </w:rPr>
            </w:pPr>
            <w:r w:rsidRPr="002062A5">
              <w:rPr>
                <w:rStyle w:val="Datatype"/>
              </w:rPr>
              <w:t>Result</w:t>
            </w:r>
          </w:p>
        </w:tc>
        <w:tc>
          <w:tcPr>
            <w:tcW w:w="4675" w:type="dxa"/>
          </w:tcPr>
          <w:p w14:paraId="4DD0E49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45D7471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1196B6" w14:textId="77777777" w:rsidR="00564C22" w:rsidRPr="002062A5" w:rsidRDefault="009B1AF1" w:rsidP="00564C22">
            <w:pPr>
              <w:pStyle w:val="Beschriftung"/>
              <w:rPr>
                <w:rStyle w:val="Datatype"/>
                <w:b w:val="0"/>
                <w:bCs w:val="0"/>
              </w:rPr>
            </w:pPr>
            <w:r w:rsidRPr="002062A5">
              <w:rPr>
                <w:rStyle w:val="Datatype"/>
              </w:rPr>
              <w:t>ResultMajor</w:t>
            </w:r>
          </w:p>
        </w:tc>
        <w:tc>
          <w:tcPr>
            <w:tcW w:w="4675" w:type="dxa"/>
          </w:tcPr>
          <w:p w14:paraId="71CFA41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564C22" w14:paraId="6406D31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ECE5E45" w14:textId="77777777" w:rsidR="00564C22" w:rsidRPr="002062A5" w:rsidRDefault="009B1AF1" w:rsidP="00564C22">
            <w:pPr>
              <w:pStyle w:val="Beschriftung"/>
              <w:rPr>
                <w:rStyle w:val="Datatype"/>
                <w:b w:val="0"/>
                <w:bCs w:val="0"/>
              </w:rPr>
            </w:pPr>
            <w:r w:rsidRPr="002062A5">
              <w:rPr>
                <w:rStyle w:val="Datatype"/>
              </w:rPr>
              <w:t>ResultMessage</w:t>
            </w:r>
          </w:p>
        </w:tc>
        <w:tc>
          <w:tcPr>
            <w:tcW w:w="4675" w:type="dxa"/>
          </w:tcPr>
          <w:p w14:paraId="7E036A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564C22" w14:paraId="791B2BA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4DE4AF6" w14:textId="77777777" w:rsidR="00564C22" w:rsidRPr="002062A5" w:rsidRDefault="009B1AF1" w:rsidP="00564C22">
            <w:pPr>
              <w:pStyle w:val="Beschriftung"/>
              <w:rPr>
                <w:rStyle w:val="Datatype"/>
                <w:b w:val="0"/>
                <w:bCs w:val="0"/>
              </w:rPr>
            </w:pPr>
            <w:r w:rsidRPr="002062A5">
              <w:rPr>
                <w:rStyle w:val="Datatype"/>
              </w:rPr>
              <w:t>ResultMinor</w:t>
            </w:r>
          </w:p>
        </w:tc>
        <w:tc>
          <w:tcPr>
            <w:tcW w:w="4675" w:type="dxa"/>
          </w:tcPr>
          <w:p w14:paraId="0EEEC57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564C22" w14:paraId="5DD3493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2662D9D" w14:textId="77777777" w:rsidR="00564C22" w:rsidRPr="002062A5" w:rsidRDefault="009B1AF1" w:rsidP="00564C22">
            <w:pPr>
              <w:pStyle w:val="Beschriftung"/>
              <w:rPr>
                <w:rStyle w:val="Datatype"/>
                <w:b w:val="0"/>
                <w:bCs w:val="0"/>
              </w:rPr>
            </w:pPr>
            <w:r w:rsidRPr="002062A5">
              <w:rPr>
                <w:rStyle w:val="Datatype"/>
              </w:rPr>
              <w:t>ReturnAugmentedSignature</w:t>
            </w:r>
          </w:p>
        </w:tc>
        <w:tc>
          <w:tcPr>
            <w:tcW w:w="4675" w:type="dxa"/>
          </w:tcPr>
          <w:p w14:paraId="44F09D6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564C22" w14:paraId="18E57E5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DABAF4D" w14:textId="77777777" w:rsidR="00564C22" w:rsidRPr="002062A5" w:rsidRDefault="009B1AF1" w:rsidP="00564C22">
            <w:pPr>
              <w:pStyle w:val="Beschriftung"/>
              <w:rPr>
                <w:rStyle w:val="Datatype"/>
                <w:b w:val="0"/>
                <w:bCs w:val="0"/>
              </w:rPr>
            </w:pPr>
            <w:r w:rsidRPr="002062A5">
              <w:rPr>
                <w:rStyle w:val="Datatype"/>
              </w:rPr>
              <w:t>ReturnProcessingDetails</w:t>
            </w:r>
          </w:p>
        </w:tc>
        <w:tc>
          <w:tcPr>
            <w:tcW w:w="4675" w:type="dxa"/>
          </w:tcPr>
          <w:p w14:paraId="0E70CFE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564C22" w14:paraId="2FC6DE0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72D38EF" w14:textId="77777777" w:rsidR="00564C22" w:rsidRPr="002062A5" w:rsidRDefault="009B1AF1" w:rsidP="00564C22">
            <w:pPr>
              <w:pStyle w:val="Beschriftung"/>
              <w:rPr>
                <w:rStyle w:val="Datatype"/>
                <w:b w:val="0"/>
                <w:bCs w:val="0"/>
              </w:rPr>
            </w:pPr>
            <w:r w:rsidRPr="002062A5">
              <w:rPr>
                <w:rStyle w:val="Datatype"/>
              </w:rPr>
              <w:t>ReturnSignerIdentity</w:t>
            </w:r>
          </w:p>
        </w:tc>
        <w:tc>
          <w:tcPr>
            <w:tcW w:w="4675" w:type="dxa"/>
          </w:tcPr>
          <w:p w14:paraId="5CEDF46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564C22" w14:paraId="7097098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B3F8F1F" w14:textId="77777777" w:rsidR="00564C22" w:rsidRPr="002062A5" w:rsidRDefault="009B1AF1" w:rsidP="00564C22">
            <w:pPr>
              <w:pStyle w:val="Beschriftung"/>
              <w:rPr>
                <w:rStyle w:val="Datatype"/>
                <w:b w:val="0"/>
                <w:bCs w:val="0"/>
              </w:rPr>
            </w:pPr>
            <w:r w:rsidRPr="002062A5">
              <w:rPr>
                <w:rStyle w:val="Datatype"/>
              </w:rPr>
              <w:t>ReturnSigningTimeInfo</w:t>
            </w:r>
          </w:p>
        </w:tc>
        <w:tc>
          <w:tcPr>
            <w:tcW w:w="4675" w:type="dxa"/>
          </w:tcPr>
          <w:p w14:paraId="5062926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564C22" w14:paraId="4C44E42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D555BE7" w14:textId="77777777" w:rsidR="00564C22" w:rsidRPr="002062A5" w:rsidRDefault="009B1AF1" w:rsidP="00564C22">
            <w:pPr>
              <w:pStyle w:val="Beschriftung"/>
              <w:rPr>
                <w:rStyle w:val="Datatype"/>
                <w:b w:val="0"/>
                <w:bCs w:val="0"/>
              </w:rPr>
            </w:pPr>
            <w:r w:rsidRPr="002062A5">
              <w:rPr>
                <w:rStyle w:val="Datatype"/>
              </w:rPr>
              <w:t>ReturnTimestampedSignature</w:t>
            </w:r>
          </w:p>
        </w:tc>
        <w:tc>
          <w:tcPr>
            <w:tcW w:w="4675" w:type="dxa"/>
          </w:tcPr>
          <w:p w14:paraId="7EB3A16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564C22" w14:paraId="5E9B9A8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9F2B638" w14:textId="77777777" w:rsidR="00564C22" w:rsidRPr="002062A5" w:rsidRDefault="009B1AF1" w:rsidP="00564C22">
            <w:pPr>
              <w:pStyle w:val="Beschriftung"/>
              <w:rPr>
                <w:rStyle w:val="Datatype"/>
                <w:b w:val="0"/>
                <w:bCs w:val="0"/>
              </w:rPr>
            </w:pPr>
            <w:r w:rsidRPr="002062A5">
              <w:rPr>
                <w:rStyle w:val="Datatype"/>
              </w:rPr>
              <w:t>ReturnVerificationTimeInfo</w:t>
            </w:r>
          </w:p>
        </w:tc>
        <w:tc>
          <w:tcPr>
            <w:tcW w:w="4675" w:type="dxa"/>
          </w:tcPr>
          <w:p w14:paraId="3F453F5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564C22" w14:paraId="3D87950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28460E0" w14:textId="77777777" w:rsidR="00564C22" w:rsidRPr="002062A5" w:rsidRDefault="009B1AF1" w:rsidP="00564C22">
            <w:pPr>
              <w:pStyle w:val="Beschriftung"/>
              <w:rPr>
                <w:rStyle w:val="Datatype"/>
                <w:b w:val="0"/>
                <w:bCs w:val="0"/>
              </w:rPr>
            </w:pPr>
            <w:r w:rsidRPr="002062A5">
              <w:rPr>
                <w:rStyle w:val="Datatype"/>
              </w:rPr>
              <w:t>Schema</w:t>
            </w:r>
          </w:p>
        </w:tc>
        <w:tc>
          <w:tcPr>
            <w:tcW w:w="4675" w:type="dxa"/>
          </w:tcPr>
          <w:p w14:paraId="7B85227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564C22" w14:paraId="0A8D02A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56C31B0" w14:textId="77777777" w:rsidR="00564C22" w:rsidRPr="002062A5" w:rsidRDefault="009B1AF1" w:rsidP="00564C22">
            <w:pPr>
              <w:pStyle w:val="Beschriftung"/>
              <w:rPr>
                <w:rStyle w:val="Datatype"/>
                <w:b w:val="0"/>
                <w:bCs w:val="0"/>
              </w:rPr>
            </w:pPr>
            <w:r w:rsidRPr="002062A5">
              <w:rPr>
                <w:rStyle w:val="Datatype"/>
              </w:rPr>
              <w:t>SchemaRefs</w:t>
            </w:r>
          </w:p>
        </w:tc>
        <w:tc>
          <w:tcPr>
            <w:tcW w:w="4675" w:type="dxa"/>
          </w:tcPr>
          <w:p w14:paraId="72BAFD1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564C22" w14:paraId="0658CB7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AB6E4C" w14:textId="77777777" w:rsidR="00564C22" w:rsidRPr="002062A5" w:rsidRDefault="009B1AF1" w:rsidP="00564C22">
            <w:pPr>
              <w:pStyle w:val="Beschriftung"/>
              <w:rPr>
                <w:rStyle w:val="Datatype"/>
                <w:b w:val="0"/>
                <w:bCs w:val="0"/>
              </w:rPr>
            </w:pPr>
            <w:r w:rsidRPr="002062A5">
              <w:rPr>
                <w:rStyle w:val="Datatype"/>
              </w:rPr>
              <w:t>SignatureAlgorithm</w:t>
            </w:r>
          </w:p>
        </w:tc>
        <w:tc>
          <w:tcPr>
            <w:tcW w:w="4675" w:type="dxa"/>
          </w:tcPr>
          <w:p w14:paraId="71B34B3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564C22" w14:paraId="20A5AE7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81F896" w14:textId="77777777" w:rsidR="00564C22" w:rsidRPr="002062A5" w:rsidRDefault="009B1AF1" w:rsidP="00564C22">
            <w:pPr>
              <w:pStyle w:val="Beschriftung"/>
              <w:rPr>
                <w:rStyle w:val="Datatype"/>
                <w:b w:val="0"/>
                <w:bCs w:val="0"/>
              </w:rPr>
            </w:pPr>
            <w:r w:rsidRPr="002062A5">
              <w:rPr>
                <w:rStyle w:val="Datatype"/>
              </w:rPr>
              <w:t>SignatureObject</w:t>
            </w:r>
          </w:p>
        </w:tc>
        <w:tc>
          <w:tcPr>
            <w:tcW w:w="4675" w:type="dxa"/>
          </w:tcPr>
          <w:p w14:paraId="702A44F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564C22" w14:paraId="4819B04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223418" w14:textId="77777777" w:rsidR="00564C22" w:rsidRPr="002062A5" w:rsidRDefault="009B1AF1" w:rsidP="00564C22">
            <w:pPr>
              <w:pStyle w:val="Beschriftung"/>
              <w:rPr>
                <w:rStyle w:val="Datatype"/>
                <w:b w:val="0"/>
                <w:bCs w:val="0"/>
              </w:rPr>
            </w:pPr>
            <w:r w:rsidRPr="002062A5">
              <w:rPr>
                <w:rStyle w:val="Datatype"/>
              </w:rPr>
              <w:lastRenderedPageBreak/>
              <w:t>SignaturePlacement</w:t>
            </w:r>
          </w:p>
        </w:tc>
        <w:tc>
          <w:tcPr>
            <w:tcW w:w="4675" w:type="dxa"/>
          </w:tcPr>
          <w:p w14:paraId="2E3526A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564C22" w14:paraId="4599EDA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C8BC605" w14:textId="77777777" w:rsidR="00564C22" w:rsidRPr="002062A5" w:rsidRDefault="009B1AF1" w:rsidP="00564C22">
            <w:pPr>
              <w:pStyle w:val="Beschriftung"/>
              <w:rPr>
                <w:rStyle w:val="Datatype"/>
                <w:b w:val="0"/>
                <w:bCs w:val="0"/>
              </w:rPr>
            </w:pPr>
            <w:r w:rsidRPr="002062A5">
              <w:rPr>
                <w:rStyle w:val="Datatype"/>
              </w:rPr>
              <w:t>SignaturePtr</w:t>
            </w:r>
          </w:p>
        </w:tc>
        <w:tc>
          <w:tcPr>
            <w:tcW w:w="4675" w:type="dxa"/>
          </w:tcPr>
          <w:p w14:paraId="393872D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564C22" w14:paraId="6C65C64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D3F1A2D" w14:textId="77777777" w:rsidR="00564C22" w:rsidRPr="002062A5" w:rsidRDefault="009B1AF1" w:rsidP="00564C22">
            <w:pPr>
              <w:pStyle w:val="Beschriftung"/>
              <w:rPr>
                <w:rStyle w:val="Datatype"/>
                <w:b w:val="0"/>
                <w:bCs w:val="0"/>
              </w:rPr>
            </w:pPr>
            <w:r w:rsidRPr="002062A5">
              <w:rPr>
                <w:rStyle w:val="Datatype"/>
              </w:rPr>
              <w:t>SignatureQualityLevel</w:t>
            </w:r>
          </w:p>
        </w:tc>
        <w:tc>
          <w:tcPr>
            <w:tcW w:w="4675" w:type="dxa"/>
          </w:tcPr>
          <w:p w14:paraId="38DC0983"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564C22" w14:paraId="366A5D9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774438C" w14:textId="77777777" w:rsidR="00564C22" w:rsidRPr="002062A5" w:rsidRDefault="009B1AF1" w:rsidP="00564C22">
            <w:pPr>
              <w:pStyle w:val="Beschriftung"/>
              <w:rPr>
                <w:rStyle w:val="Datatype"/>
                <w:b w:val="0"/>
                <w:bCs w:val="0"/>
              </w:rPr>
            </w:pPr>
            <w:r w:rsidRPr="002062A5">
              <w:rPr>
                <w:rStyle w:val="Datatype"/>
              </w:rPr>
              <w:t>SignatureType</w:t>
            </w:r>
          </w:p>
        </w:tc>
        <w:tc>
          <w:tcPr>
            <w:tcW w:w="4675" w:type="dxa"/>
          </w:tcPr>
          <w:p w14:paraId="62501CB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564C22" w14:paraId="0F94BF0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9944949" w14:textId="77777777" w:rsidR="00564C22" w:rsidRPr="002062A5" w:rsidRDefault="009B1AF1" w:rsidP="00564C22">
            <w:pPr>
              <w:pStyle w:val="Beschriftung"/>
              <w:rPr>
                <w:rStyle w:val="Datatype"/>
                <w:b w:val="0"/>
                <w:bCs w:val="0"/>
              </w:rPr>
            </w:pPr>
            <w:r w:rsidRPr="002062A5">
              <w:rPr>
                <w:rStyle w:val="Datatype"/>
              </w:rPr>
              <w:t>SignedProperties</w:t>
            </w:r>
          </w:p>
        </w:tc>
        <w:tc>
          <w:tcPr>
            <w:tcW w:w="4675" w:type="dxa"/>
          </w:tcPr>
          <w:p w14:paraId="38CC458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564C22" w14:paraId="0840E77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871986E" w14:textId="77777777" w:rsidR="00564C22" w:rsidRPr="002062A5" w:rsidRDefault="009B1AF1" w:rsidP="00564C22">
            <w:pPr>
              <w:pStyle w:val="Beschriftung"/>
              <w:rPr>
                <w:rStyle w:val="Datatype"/>
                <w:b w:val="0"/>
                <w:bCs w:val="0"/>
              </w:rPr>
            </w:pPr>
            <w:r w:rsidRPr="002062A5">
              <w:rPr>
                <w:rStyle w:val="Datatype"/>
              </w:rPr>
              <w:t>SignedReference</w:t>
            </w:r>
          </w:p>
        </w:tc>
        <w:tc>
          <w:tcPr>
            <w:tcW w:w="4675" w:type="dxa"/>
          </w:tcPr>
          <w:p w14:paraId="18F19DD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564C22" w14:paraId="102A970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CFCC06F" w14:textId="77777777" w:rsidR="00564C22" w:rsidRPr="002062A5" w:rsidRDefault="009B1AF1" w:rsidP="00564C22">
            <w:pPr>
              <w:pStyle w:val="Beschriftung"/>
              <w:rPr>
                <w:rStyle w:val="Datatype"/>
                <w:b w:val="0"/>
                <w:bCs w:val="0"/>
              </w:rPr>
            </w:pPr>
            <w:r w:rsidRPr="002062A5">
              <w:rPr>
                <w:rStyle w:val="Datatype"/>
              </w:rPr>
              <w:t>SignedReferences</w:t>
            </w:r>
          </w:p>
        </w:tc>
        <w:tc>
          <w:tcPr>
            <w:tcW w:w="4675" w:type="dxa"/>
          </w:tcPr>
          <w:p w14:paraId="476F33F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564C22" w14:paraId="6B1D9FC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CF0B5C5" w14:textId="77777777" w:rsidR="00564C22" w:rsidRPr="002062A5" w:rsidRDefault="009B1AF1" w:rsidP="00564C22">
            <w:pPr>
              <w:pStyle w:val="Beschriftung"/>
              <w:rPr>
                <w:rStyle w:val="Datatype"/>
                <w:b w:val="0"/>
                <w:bCs w:val="0"/>
              </w:rPr>
            </w:pPr>
            <w:r w:rsidRPr="002062A5">
              <w:rPr>
                <w:rStyle w:val="Datatype"/>
              </w:rPr>
              <w:t>SignerIdentity</w:t>
            </w:r>
          </w:p>
        </w:tc>
        <w:tc>
          <w:tcPr>
            <w:tcW w:w="4675" w:type="dxa"/>
          </w:tcPr>
          <w:p w14:paraId="497A125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564C22" w14:paraId="62F7521A"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870315" w14:textId="77777777" w:rsidR="00564C22" w:rsidRPr="002062A5" w:rsidRDefault="009B1AF1" w:rsidP="00564C22">
            <w:pPr>
              <w:pStyle w:val="Beschriftung"/>
              <w:rPr>
                <w:rStyle w:val="Datatype"/>
                <w:b w:val="0"/>
                <w:bCs w:val="0"/>
              </w:rPr>
            </w:pPr>
            <w:r w:rsidRPr="002062A5">
              <w:rPr>
                <w:rStyle w:val="Datatype"/>
              </w:rPr>
              <w:t>SigningTime</w:t>
            </w:r>
          </w:p>
        </w:tc>
        <w:tc>
          <w:tcPr>
            <w:tcW w:w="4675" w:type="dxa"/>
          </w:tcPr>
          <w:p w14:paraId="588E379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564C22" w14:paraId="5412C7C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5159CC4" w14:textId="77777777" w:rsidR="00564C22" w:rsidRPr="002062A5" w:rsidRDefault="009B1AF1" w:rsidP="00564C22">
            <w:pPr>
              <w:pStyle w:val="Beschriftung"/>
              <w:rPr>
                <w:rStyle w:val="Datatype"/>
                <w:b w:val="0"/>
                <w:bCs w:val="0"/>
              </w:rPr>
            </w:pPr>
            <w:r w:rsidRPr="002062A5">
              <w:rPr>
                <w:rStyle w:val="Datatype"/>
              </w:rPr>
              <w:t>SigningTimeBoundaries</w:t>
            </w:r>
          </w:p>
        </w:tc>
        <w:tc>
          <w:tcPr>
            <w:tcW w:w="4675" w:type="dxa"/>
          </w:tcPr>
          <w:p w14:paraId="692BE59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564C22" w14:paraId="03979D5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F8666BE" w14:textId="77777777" w:rsidR="00564C22" w:rsidRPr="002062A5" w:rsidRDefault="009B1AF1" w:rsidP="00564C22">
            <w:pPr>
              <w:pStyle w:val="Beschriftung"/>
              <w:rPr>
                <w:rStyle w:val="Datatype"/>
                <w:b w:val="0"/>
                <w:bCs w:val="0"/>
              </w:rPr>
            </w:pPr>
            <w:r w:rsidRPr="002062A5">
              <w:rPr>
                <w:rStyle w:val="Datatype"/>
              </w:rPr>
              <w:t>SigningTimeInfo</w:t>
            </w:r>
          </w:p>
        </w:tc>
        <w:tc>
          <w:tcPr>
            <w:tcW w:w="4675" w:type="dxa"/>
          </w:tcPr>
          <w:p w14:paraId="12207E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564C22" w14:paraId="5F7266F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A7BC867" w14:textId="77777777" w:rsidR="00564C22" w:rsidRPr="002062A5" w:rsidRDefault="009B1AF1" w:rsidP="00564C22">
            <w:pPr>
              <w:pStyle w:val="Beschriftung"/>
              <w:rPr>
                <w:rStyle w:val="Datatype"/>
                <w:b w:val="0"/>
                <w:bCs w:val="0"/>
              </w:rPr>
            </w:pPr>
            <w:r w:rsidRPr="002062A5">
              <w:rPr>
                <w:rStyle w:val="Datatype"/>
              </w:rPr>
              <w:t>SpecificTime</w:t>
            </w:r>
          </w:p>
        </w:tc>
        <w:tc>
          <w:tcPr>
            <w:tcW w:w="4675" w:type="dxa"/>
          </w:tcPr>
          <w:p w14:paraId="29C4014B"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564C22" w14:paraId="1311DC8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2E5384C" w14:textId="77777777" w:rsidR="00564C22" w:rsidRPr="002062A5" w:rsidRDefault="009B1AF1" w:rsidP="00564C22">
            <w:pPr>
              <w:pStyle w:val="Beschriftung"/>
              <w:rPr>
                <w:rStyle w:val="Datatype"/>
                <w:b w:val="0"/>
                <w:bCs w:val="0"/>
              </w:rPr>
            </w:pPr>
            <w:r w:rsidRPr="002062A5">
              <w:rPr>
                <w:rStyle w:val="Datatype"/>
              </w:rPr>
              <w:t>SPProvidedID</w:t>
            </w:r>
          </w:p>
        </w:tc>
        <w:tc>
          <w:tcPr>
            <w:tcW w:w="4675" w:type="dxa"/>
          </w:tcPr>
          <w:p w14:paraId="6EAD8D4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564C22" w14:paraId="1ED74D4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46B529" w14:textId="77777777" w:rsidR="00564C22" w:rsidRPr="002062A5" w:rsidRDefault="009B1AF1" w:rsidP="00564C22">
            <w:pPr>
              <w:pStyle w:val="Beschriftung"/>
              <w:rPr>
                <w:rStyle w:val="Datatype"/>
                <w:b w:val="0"/>
                <w:bCs w:val="0"/>
              </w:rPr>
            </w:pPr>
            <w:r w:rsidRPr="002062A5">
              <w:rPr>
                <w:rStyle w:val="Datatype"/>
              </w:rPr>
              <w:t>Status</w:t>
            </w:r>
          </w:p>
        </w:tc>
        <w:tc>
          <w:tcPr>
            <w:tcW w:w="4675" w:type="dxa"/>
          </w:tcPr>
          <w:p w14:paraId="46A0B89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564C22" w14:paraId="76858F2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4BB97DF" w14:textId="77777777" w:rsidR="00564C22" w:rsidRPr="002062A5" w:rsidRDefault="009B1AF1" w:rsidP="00564C22">
            <w:pPr>
              <w:pStyle w:val="Beschriftung"/>
              <w:rPr>
                <w:rStyle w:val="Datatype"/>
                <w:b w:val="0"/>
                <w:bCs w:val="0"/>
              </w:rPr>
            </w:pPr>
            <w:r w:rsidRPr="002062A5">
              <w:rPr>
                <w:rStyle w:val="Datatype"/>
              </w:rPr>
              <w:t>SupportingInfo</w:t>
            </w:r>
          </w:p>
        </w:tc>
        <w:tc>
          <w:tcPr>
            <w:tcW w:w="4675" w:type="dxa"/>
          </w:tcPr>
          <w:p w14:paraId="6BBE17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564C22" w14:paraId="5F7CA01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D0B1F0" w14:textId="77777777" w:rsidR="00564C22" w:rsidRPr="002062A5" w:rsidRDefault="009B1AF1" w:rsidP="00564C22">
            <w:pPr>
              <w:pStyle w:val="Beschriftung"/>
              <w:rPr>
                <w:rStyle w:val="Datatype"/>
                <w:b w:val="0"/>
                <w:bCs w:val="0"/>
              </w:rPr>
            </w:pPr>
            <w:r w:rsidRPr="002062A5">
              <w:rPr>
                <w:rStyle w:val="Datatype"/>
              </w:rPr>
              <w:t>TimestampedSignature</w:t>
            </w:r>
          </w:p>
        </w:tc>
        <w:tc>
          <w:tcPr>
            <w:tcW w:w="4675" w:type="dxa"/>
          </w:tcPr>
          <w:p w14:paraId="6D473301"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564C22" w14:paraId="1256ECD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15FCB3" w14:textId="77777777" w:rsidR="00564C22" w:rsidRPr="002062A5" w:rsidRDefault="009B1AF1" w:rsidP="00564C22">
            <w:pPr>
              <w:pStyle w:val="Beschriftung"/>
              <w:rPr>
                <w:rStyle w:val="Datatype"/>
                <w:b w:val="0"/>
                <w:bCs w:val="0"/>
              </w:rPr>
            </w:pPr>
            <w:r w:rsidRPr="002062A5">
              <w:rPr>
                <w:rStyle w:val="Datatype"/>
              </w:rPr>
              <w:t>Transform</w:t>
            </w:r>
          </w:p>
        </w:tc>
        <w:tc>
          <w:tcPr>
            <w:tcW w:w="4675" w:type="dxa"/>
          </w:tcPr>
          <w:p w14:paraId="258C4C4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564C22" w14:paraId="4229F28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BC83ADD" w14:textId="77777777" w:rsidR="00564C22" w:rsidRPr="002062A5" w:rsidRDefault="009B1AF1" w:rsidP="00564C22">
            <w:pPr>
              <w:pStyle w:val="Beschriftung"/>
              <w:rPr>
                <w:rStyle w:val="Datatype"/>
                <w:b w:val="0"/>
                <w:bCs w:val="0"/>
              </w:rPr>
            </w:pPr>
            <w:r w:rsidRPr="002062A5">
              <w:rPr>
                <w:rStyle w:val="Datatype"/>
              </w:rPr>
              <w:t>Transforms</w:t>
            </w:r>
          </w:p>
        </w:tc>
        <w:tc>
          <w:tcPr>
            <w:tcW w:w="4675" w:type="dxa"/>
          </w:tcPr>
          <w:p w14:paraId="3B86EC74"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564C22" w14:paraId="21D94C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E49534B" w14:textId="77777777" w:rsidR="00564C22" w:rsidRPr="002062A5" w:rsidRDefault="009B1AF1" w:rsidP="00564C22">
            <w:pPr>
              <w:pStyle w:val="Beschriftung"/>
              <w:rPr>
                <w:rStyle w:val="Datatype"/>
                <w:b w:val="0"/>
                <w:bCs w:val="0"/>
              </w:rPr>
            </w:pPr>
            <w:r w:rsidRPr="002062A5">
              <w:rPr>
                <w:rStyle w:val="Datatype"/>
              </w:rPr>
              <w:t>Type</w:t>
            </w:r>
          </w:p>
        </w:tc>
        <w:tc>
          <w:tcPr>
            <w:tcW w:w="4675" w:type="dxa"/>
          </w:tcPr>
          <w:p w14:paraId="3E0D5DE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564C22" w14:paraId="7BE4647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86055AE" w14:textId="77777777" w:rsidR="00564C22" w:rsidRPr="002062A5" w:rsidRDefault="009B1AF1" w:rsidP="00564C22">
            <w:pPr>
              <w:pStyle w:val="Beschriftung"/>
              <w:rPr>
                <w:rStyle w:val="Datatype"/>
                <w:b w:val="0"/>
                <w:bCs w:val="0"/>
              </w:rPr>
            </w:pPr>
            <w:r w:rsidRPr="002062A5">
              <w:rPr>
                <w:rStyle w:val="Datatype"/>
              </w:rPr>
              <w:t>UnsignedProperties</w:t>
            </w:r>
          </w:p>
        </w:tc>
        <w:tc>
          <w:tcPr>
            <w:tcW w:w="4675" w:type="dxa"/>
          </w:tcPr>
          <w:p w14:paraId="12C3C83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564C22" w14:paraId="3538036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3EFAA9D" w14:textId="77777777" w:rsidR="00564C22" w:rsidRPr="002062A5" w:rsidRDefault="009B1AF1" w:rsidP="00564C22">
            <w:pPr>
              <w:pStyle w:val="Beschriftung"/>
              <w:rPr>
                <w:rStyle w:val="Datatype"/>
                <w:b w:val="0"/>
                <w:bCs w:val="0"/>
              </w:rPr>
            </w:pPr>
            <w:r w:rsidRPr="002062A5">
              <w:rPr>
                <w:rStyle w:val="Datatype"/>
              </w:rPr>
              <w:t>UpperBoundary</w:t>
            </w:r>
          </w:p>
        </w:tc>
        <w:tc>
          <w:tcPr>
            <w:tcW w:w="4675" w:type="dxa"/>
          </w:tcPr>
          <w:p w14:paraId="1C70FA1E"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564C22" w14:paraId="13F03ED8"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0E74A3A" w14:textId="77777777" w:rsidR="00564C22" w:rsidRPr="002062A5" w:rsidRDefault="009B1AF1" w:rsidP="00564C22">
            <w:pPr>
              <w:pStyle w:val="Beschriftung"/>
              <w:rPr>
                <w:rStyle w:val="Datatype"/>
                <w:b w:val="0"/>
                <w:bCs w:val="0"/>
              </w:rPr>
            </w:pPr>
            <w:r w:rsidRPr="002062A5">
              <w:rPr>
                <w:rStyle w:val="Datatype"/>
              </w:rPr>
              <w:t>UseVerificationTime</w:t>
            </w:r>
          </w:p>
        </w:tc>
        <w:tc>
          <w:tcPr>
            <w:tcW w:w="4675" w:type="dxa"/>
          </w:tcPr>
          <w:p w14:paraId="04177BA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564C22" w14:paraId="67ABB39D"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2A79148" w14:textId="77777777" w:rsidR="00564C22" w:rsidRPr="002062A5" w:rsidRDefault="009B1AF1" w:rsidP="00564C22">
            <w:pPr>
              <w:pStyle w:val="Beschriftung"/>
              <w:rPr>
                <w:rStyle w:val="Datatype"/>
                <w:b w:val="0"/>
                <w:bCs w:val="0"/>
              </w:rPr>
            </w:pPr>
            <w:r w:rsidRPr="002062A5">
              <w:rPr>
                <w:rStyle w:val="Datatype"/>
              </w:rPr>
              <w:t>ValidDetail</w:t>
            </w:r>
          </w:p>
        </w:tc>
        <w:tc>
          <w:tcPr>
            <w:tcW w:w="4675" w:type="dxa"/>
          </w:tcPr>
          <w:p w14:paraId="717D1C18"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564C22" w14:paraId="1FBF7BB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116785C"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1614319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45841ECC"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0FF92F96" w14:textId="77777777" w:rsidR="00564C22" w:rsidRPr="002062A5" w:rsidRDefault="009B1AF1" w:rsidP="00564C22">
            <w:pPr>
              <w:pStyle w:val="Beschriftung"/>
              <w:rPr>
                <w:rStyle w:val="Datatype"/>
                <w:b w:val="0"/>
                <w:bCs w:val="0"/>
              </w:rPr>
            </w:pPr>
            <w:r w:rsidRPr="002062A5">
              <w:rPr>
                <w:rStyle w:val="Datatype"/>
              </w:rPr>
              <w:t>Value</w:t>
            </w:r>
          </w:p>
        </w:tc>
        <w:tc>
          <w:tcPr>
            <w:tcW w:w="4675" w:type="dxa"/>
          </w:tcPr>
          <w:p w14:paraId="65A351C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564C22" w14:paraId="717C93D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89E4F19" w14:textId="77777777" w:rsidR="00564C22" w:rsidRPr="002062A5" w:rsidRDefault="009B1AF1" w:rsidP="00564C22">
            <w:pPr>
              <w:pStyle w:val="Beschriftung"/>
              <w:rPr>
                <w:rStyle w:val="Datatype"/>
                <w:b w:val="0"/>
                <w:bCs w:val="0"/>
              </w:rPr>
            </w:pPr>
            <w:r w:rsidRPr="002062A5">
              <w:rPr>
                <w:rStyle w:val="Datatype"/>
              </w:rPr>
              <w:t>VerificationTime</w:t>
            </w:r>
          </w:p>
        </w:tc>
        <w:tc>
          <w:tcPr>
            <w:tcW w:w="4675" w:type="dxa"/>
          </w:tcPr>
          <w:p w14:paraId="6C4D6D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564C22" w14:paraId="6161A249"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33FC5B7" w14:textId="77777777" w:rsidR="00564C22" w:rsidRPr="002062A5" w:rsidRDefault="009B1AF1" w:rsidP="00564C22">
            <w:pPr>
              <w:pStyle w:val="Beschriftung"/>
              <w:rPr>
                <w:rStyle w:val="Datatype"/>
                <w:b w:val="0"/>
                <w:bCs w:val="0"/>
              </w:rPr>
            </w:pPr>
            <w:r w:rsidRPr="002062A5">
              <w:rPr>
                <w:rStyle w:val="Datatype"/>
              </w:rPr>
              <w:t>VerificationTimeInfo</w:t>
            </w:r>
          </w:p>
        </w:tc>
        <w:tc>
          <w:tcPr>
            <w:tcW w:w="4675" w:type="dxa"/>
          </w:tcPr>
          <w:p w14:paraId="5090E3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564C22" w14:paraId="7A79543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99BAD32" w14:textId="77777777" w:rsidR="00564C22" w:rsidRPr="002062A5" w:rsidRDefault="009B1AF1" w:rsidP="00564C22">
            <w:pPr>
              <w:pStyle w:val="Beschriftung"/>
              <w:rPr>
                <w:rStyle w:val="Datatype"/>
                <w:b w:val="0"/>
                <w:bCs w:val="0"/>
              </w:rPr>
            </w:pPr>
            <w:r w:rsidRPr="002062A5">
              <w:rPr>
                <w:rStyle w:val="Datatype"/>
              </w:rPr>
              <w:t>VerifyManifestResults</w:t>
            </w:r>
          </w:p>
        </w:tc>
        <w:tc>
          <w:tcPr>
            <w:tcW w:w="4675" w:type="dxa"/>
          </w:tcPr>
          <w:p w14:paraId="64505FD5"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564C22" w14:paraId="30D744E1"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1BA04953" w14:textId="77777777" w:rsidR="00564C22" w:rsidRPr="002062A5" w:rsidRDefault="009B1AF1" w:rsidP="00564C22">
            <w:pPr>
              <w:pStyle w:val="Beschriftung"/>
              <w:rPr>
                <w:rStyle w:val="Datatype"/>
                <w:b w:val="0"/>
                <w:bCs w:val="0"/>
              </w:rPr>
            </w:pPr>
            <w:r w:rsidRPr="002062A5">
              <w:rPr>
                <w:rStyle w:val="Datatype"/>
              </w:rPr>
              <w:t>VerifyManifests</w:t>
            </w:r>
          </w:p>
        </w:tc>
        <w:tc>
          <w:tcPr>
            <w:tcW w:w="4675" w:type="dxa"/>
          </w:tcPr>
          <w:p w14:paraId="6F29C77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564C22" w14:paraId="283730F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D7A3B63" w14:textId="77777777" w:rsidR="00564C22" w:rsidRPr="002062A5" w:rsidRDefault="009B1AF1" w:rsidP="00564C22">
            <w:pPr>
              <w:pStyle w:val="Beschriftung"/>
              <w:rPr>
                <w:rStyle w:val="Datatype"/>
                <w:b w:val="0"/>
                <w:bCs w:val="0"/>
              </w:rPr>
            </w:pPr>
            <w:r w:rsidRPr="002062A5">
              <w:rPr>
                <w:rStyle w:val="Datatype"/>
              </w:rPr>
              <w:lastRenderedPageBreak/>
              <w:t>WhichData</w:t>
            </w:r>
          </w:p>
        </w:tc>
        <w:tc>
          <w:tcPr>
            <w:tcW w:w="4675" w:type="dxa"/>
          </w:tcPr>
          <w:p w14:paraId="6545220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564C22" w14:paraId="4AEB83BE"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85D9BEA" w14:textId="77777777" w:rsidR="00564C22" w:rsidRPr="002062A5" w:rsidRDefault="009B1AF1" w:rsidP="00564C22">
            <w:pPr>
              <w:pStyle w:val="Beschriftung"/>
              <w:rPr>
                <w:rStyle w:val="Datatype"/>
                <w:b w:val="0"/>
                <w:bCs w:val="0"/>
              </w:rPr>
            </w:pPr>
            <w:r w:rsidRPr="002062A5">
              <w:rPr>
                <w:rStyle w:val="Datatype"/>
              </w:rPr>
              <w:t>WhichDoc</w:t>
            </w:r>
          </w:p>
        </w:tc>
        <w:tc>
          <w:tcPr>
            <w:tcW w:w="4675" w:type="dxa"/>
          </w:tcPr>
          <w:p w14:paraId="6A333E57"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7DBF51F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829FEB1" w14:textId="77777777" w:rsidR="00564C22" w:rsidRPr="002062A5" w:rsidRDefault="009B1AF1" w:rsidP="00564C22">
            <w:pPr>
              <w:pStyle w:val="Beschriftung"/>
              <w:rPr>
                <w:rStyle w:val="Datatype"/>
                <w:b w:val="0"/>
                <w:bCs w:val="0"/>
              </w:rPr>
            </w:pPr>
            <w:r w:rsidRPr="002062A5">
              <w:rPr>
                <w:rStyle w:val="Datatype"/>
              </w:rPr>
              <w:t>WhichDocument</w:t>
            </w:r>
          </w:p>
        </w:tc>
        <w:tc>
          <w:tcPr>
            <w:tcW w:w="4675" w:type="dxa"/>
          </w:tcPr>
          <w:p w14:paraId="0E1CB10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564C22" w14:paraId="24302A56"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2FB98D49" w14:textId="77777777" w:rsidR="00564C22" w:rsidRPr="002062A5" w:rsidRDefault="009B1AF1" w:rsidP="00564C22">
            <w:pPr>
              <w:pStyle w:val="Beschriftung"/>
              <w:rPr>
                <w:rStyle w:val="Datatype"/>
                <w:b w:val="0"/>
                <w:bCs w:val="0"/>
              </w:rPr>
            </w:pPr>
            <w:r w:rsidRPr="002062A5">
              <w:rPr>
                <w:rStyle w:val="Datatype"/>
              </w:rPr>
              <w:t>WhichReference</w:t>
            </w:r>
          </w:p>
        </w:tc>
        <w:tc>
          <w:tcPr>
            <w:tcW w:w="4675" w:type="dxa"/>
          </w:tcPr>
          <w:p w14:paraId="7C6E07D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564C22" w14:paraId="1D3E5EB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66D4EDB2" w14:textId="77777777" w:rsidR="00564C22" w:rsidRPr="002062A5" w:rsidRDefault="009B1AF1" w:rsidP="00564C22">
            <w:pPr>
              <w:pStyle w:val="Beschriftung"/>
              <w:rPr>
                <w:rStyle w:val="Datatype"/>
                <w:b w:val="0"/>
                <w:bCs w:val="0"/>
              </w:rPr>
            </w:pPr>
            <w:r w:rsidRPr="002062A5">
              <w:rPr>
                <w:rStyle w:val="Datatype"/>
              </w:rPr>
              <w:t>X509Certificate</w:t>
            </w:r>
          </w:p>
        </w:tc>
        <w:tc>
          <w:tcPr>
            <w:tcW w:w="4675" w:type="dxa"/>
          </w:tcPr>
          <w:p w14:paraId="11AFB84F"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564C22" w14:paraId="1478E53B"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C4EFF7" w14:textId="77777777" w:rsidR="00564C22" w:rsidRPr="002062A5" w:rsidRDefault="009B1AF1" w:rsidP="00564C22">
            <w:pPr>
              <w:pStyle w:val="Beschriftung"/>
              <w:rPr>
                <w:rStyle w:val="Datatype"/>
                <w:b w:val="0"/>
                <w:bCs w:val="0"/>
              </w:rPr>
            </w:pPr>
            <w:r w:rsidRPr="002062A5">
              <w:rPr>
                <w:rStyle w:val="Datatype"/>
              </w:rPr>
              <w:t>X509CRL</w:t>
            </w:r>
          </w:p>
        </w:tc>
        <w:tc>
          <w:tcPr>
            <w:tcW w:w="4675" w:type="dxa"/>
          </w:tcPr>
          <w:p w14:paraId="2A36D43D"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564C22" w14:paraId="79A1F7CF"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CFEBD54" w14:textId="77777777" w:rsidR="00564C22" w:rsidRPr="002062A5" w:rsidRDefault="009B1AF1" w:rsidP="00564C22">
            <w:pPr>
              <w:pStyle w:val="Beschriftung"/>
              <w:rPr>
                <w:rStyle w:val="Datatype"/>
                <w:b w:val="0"/>
                <w:bCs w:val="0"/>
              </w:rPr>
            </w:pPr>
            <w:r w:rsidRPr="002062A5">
              <w:rPr>
                <w:rStyle w:val="Datatype"/>
              </w:rPr>
              <w:t>X509Digest</w:t>
            </w:r>
          </w:p>
        </w:tc>
        <w:tc>
          <w:tcPr>
            <w:tcW w:w="4675" w:type="dxa"/>
          </w:tcPr>
          <w:p w14:paraId="53B248DC"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564C22" w14:paraId="6B704F22"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55ACC2E0" w14:textId="77777777" w:rsidR="00564C22" w:rsidRPr="002062A5" w:rsidRDefault="009B1AF1" w:rsidP="00564C22">
            <w:pPr>
              <w:pStyle w:val="Beschriftung"/>
              <w:rPr>
                <w:rStyle w:val="Datatype"/>
                <w:b w:val="0"/>
                <w:bCs w:val="0"/>
              </w:rPr>
            </w:pPr>
            <w:r w:rsidRPr="002062A5">
              <w:rPr>
                <w:rStyle w:val="Datatype"/>
              </w:rPr>
              <w:t>X509SKI</w:t>
            </w:r>
          </w:p>
        </w:tc>
        <w:tc>
          <w:tcPr>
            <w:tcW w:w="4675" w:type="dxa"/>
          </w:tcPr>
          <w:p w14:paraId="5FBCDCD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564C22" w14:paraId="4DC93825"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98CC4D" w14:textId="77777777" w:rsidR="00564C22" w:rsidRPr="002062A5" w:rsidRDefault="009B1AF1" w:rsidP="00564C22">
            <w:pPr>
              <w:pStyle w:val="Beschriftung"/>
              <w:rPr>
                <w:rStyle w:val="Datatype"/>
                <w:b w:val="0"/>
                <w:bCs w:val="0"/>
              </w:rPr>
            </w:pPr>
            <w:r w:rsidRPr="002062A5">
              <w:rPr>
                <w:rStyle w:val="Datatype"/>
              </w:rPr>
              <w:t>X509SubjectName</w:t>
            </w:r>
          </w:p>
        </w:tc>
        <w:tc>
          <w:tcPr>
            <w:tcW w:w="4675" w:type="dxa"/>
          </w:tcPr>
          <w:p w14:paraId="56E2970A"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564C22" w14:paraId="197023E7"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3B7BB14B" w14:textId="77777777" w:rsidR="00564C22" w:rsidRPr="002062A5" w:rsidRDefault="009B1AF1" w:rsidP="00564C22">
            <w:pPr>
              <w:pStyle w:val="Beschriftung"/>
              <w:rPr>
                <w:rStyle w:val="Datatype"/>
                <w:b w:val="0"/>
                <w:bCs w:val="0"/>
              </w:rPr>
            </w:pPr>
            <w:r w:rsidRPr="002062A5">
              <w:rPr>
                <w:rStyle w:val="Datatype"/>
              </w:rPr>
              <w:t>XPath</w:t>
            </w:r>
          </w:p>
        </w:tc>
        <w:tc>
          <w:tcPr>
            <w:tcW w:w="4675" w:type="dxa"/>
          </w:tcPr>
          <w:p w14:paraId="134D5986"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564C22" w14:paraId="7CF13FB4"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7E1E0D8F" w14:textId="77777777" w:rsidR="00564C22" w:rsidRPr="002062A5" w:rsidRDefault="009B1AF1" w:rsidP="00564C22">
            <w:pPr>
              <w:pStyle w:val="Beschriftung"/>
              <w:rPr>
                <w:rStyle w:val="Datatype"/>
                <w:b w:val="0"/>
                <w:bCs w:val="0"/>
              </w:rPr>
            </w:pPr>
            <w:r w:rsidRPr="002062A5">
              <w:rPr>
                <w:rStyle w:val="Datatype"/>
              </w:rPr>
              <w:t>XPathAfter</w:t>
            </w:r>
          </w:p>
        </w:tc>
        <w:tc>
          <w:tcPr>
            <w:tcW w:w="4675" w:type="dxa"/>
          </w:tcPr>
          <w:p w14:paraId="61FB3370"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564C22" w14:paraId="0DDBFF00"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E25CB6F" w14:textId="77777777" w:rsidR="00564C22" w:rsidRPr="002062A5" w:rsidRDefault="009B1AF1" w:rsidP="00564C22">
            <w:pPr>
              <w:pStyle w:val="Beschriftung"/>
              <w:rPr>
                <w:rStyle w:val="Datatype"/>
                <w:b w:val="0"/>
                <w:bCs w:val="0"/>
              </w:rPr>
            </w:pPr>
            <w:r w:rsidRPr="002062A5">
              <w:rPr>
                <w:rStyle w:val="Datatype"/>
              </w:rPr>
              <w:t>XPathFirstChildOf</w:t>
            </w:r>
          </w:p>
        </w:tc>
        <w:tc>
          <w:tcPr>
            <w:tcW w:w="4675" w:type="dxa"/>
          </w:tcPr>
          <w:p w14:paraId="1AFA42A9"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564C22" w14:paraId="5580A2E3" w14:textId="77777777" w:rsidTr="00564C22">
        <w:tc>
          <w:tcPr>
            <w:cnfStyle w:val="001000000000" w:firstRow="0" w:lastRow="0" w:firstColumn="1" w:lastColumn="0" w:oddVBand="0" w:evenVBand="0" w:oddHBand="0" w:evenHBand="0" w:firstRowFirstColumn="0" w:firstRowLastColumn="0" w:lastRowFirstColumn="0" w:lastRowLastColumn="0"/>
            <w:tcW w:w="4675" w:type="dxa"/>
          </w:tcPr>
          <w:p w14:paraId="4BD25FEB" w14:textId="77777777" w:rsidR="00564C22" w:rsidRPr="002062A5" w:rsidRDefault="009B1AF1" w:rsidP="00564C22">
            <w:pPr>
              <w:pStyle w:val="Beschriftung"/>
              <w:rPr>
                <w:rStyle w:val="Datatype"/>
                <w:b w:val="0"/>
                <w:bCs w:val="0"/>
              </w:rPr>
            </w:pPr>
            <w:r w:rsidRPr="002062A5">
              <w:rPr>
                <w:rStyle w:val="Datatype"/>
              </w:rPr>
              <w:t>XPathQualifier</w:t>
            </w:r>
          </w:p>
        </w:tc>
        <w:tc>
          <w:tcPr>
            <w:tcW w:w="4675" w:type="dxa"/>
          </w:tcPr>
          <w:p w14:paraId="60B687B2" w14:textId="77777777" w:rsidR="00564C22" w:rsidRPr="002062A5" w:rsidRDefault="009B1AF1" w:rsidP="00564C22">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4" w:name="sec_DataStructureModelsdefinedInThisDoc"/>
    <w:bookmarkStart w:id="515" w:name="componentNsPrefixMapping"/>
    <w:bookmarkStart w:id="516" w:name="json_NsPrefixMapping"/>
    <w:bookmarkStart w:id="517" w:name="xml_NsPrefixMapping"/>
    <w:bookmarkStart w:id="518" w:name="componentAny"/>
    <w:bookmarkStart w:id="519" w:name="json_Any"/>
    <w:bookmarkStart w:id="520" w:name="xml_Any"/>
    <w:bookmarkStart w:id="521" w:name="componentInternationalString"/>
    <w:bookmarkStart w:id="522" w:name="json_InternationalString"/>
    <w:bookmarkStart w:id="523" w:name="xml_InternationalString"/>
    <w:bookmarkStart w:id="524" w:name="componentDigestInfo"/>
    <w:bookmarkStart w:id="525" w:name="json_DigestInfo"/>
    <w:bookmarkStart w:id="526" w:name="xml_DigestInfo"/>
    <w:bookmarkStart w:id="527" w:name="componentAttachmentReference"/>
    <w:bookmarkStart w:id="528" w:name="json_AttachmentReference"/>
    <w:bookmarkStart w:id="529" w:name="xml_AttachmentReference"/>
    <w:bookmarkStart w:id="530" w:name="componentBase64Data"/>
    <w:bookmarkStart w:id="531" w:name="json_Base64Data"/>
    <w:bookmarkStart w:id="532" w:name="xml_Base64Data"/>
    <w:bookmarkStart w:id="533" w:name="componentResult"/>
    <w:bookmarkStart w:id="534" w:name="_Component_Result"/>
    <w:bookmarkStart w:id="535" w:name="json_Result"/>
    <w:bookmarkStart w:id="536" w:name="xml_Result"/>
    <w:bookmarkStart w:id="537" w:name="componentOptionalInputs"/>
    <w:bookmarkStart w:id="538" w:name="json_OptionalInputs"/>
    <w:bookmarkStart w:id="539" w:name="xml_OptionalInputs"/>
    <w:bookmarkStart w:id="540" w:name="componentOptionalOutputs"/>
    <w:bookmarkStart w:id="541" w:name="json_OptionalOutputs"/>
    <w:bookmarkStart w:id="542" w:name="xml_OptionalOutputs"/>
    <w:bookmarkStart w:id="543" w:name="componentRequestBase"/>
    <w:bookmarkStart w:id="544" w:name="json_RequestBase"/>
    <w:bookmarkStart w:id="545" w:name="xml_RequestBase"/>
    <w:bookmarkStart w:id="546" w:name="componentResponseBase"/>
    <w:bookmarkStart w:id="547" w:name="json_ResponseBase"/>
    <w:bookmarkStart w:id="548" w:name="xml_ResponseBase"/>
    <w:bookmarkStart w:id="549" w:name="sec_ReqRespRelatedDataStructsDefinedHere"/>
    <w:bookmarkStart w:id="550" w:name="componentInputDocuments"/>
    <w:bookmarkStart w:id="551" w:name="json_InputDocuments"/>
    <w:bookmarkStart w:id="552" w:name="xml_InputDocuments"/>
    <w:bookmarkStart w:id="553" w:name="componentDocumentBase"/>
    <w:bookmarkStart w:id="554" w:name="json_DocumentBase"/>
    <w:bookmarkStart w:id="555" w:name="xml_DocumentBase"/>
    <w:bookmarkStart w:id="556" w:name="componentDocument"/>
    <w:bookmarkStart w:id="557" w:name="_Component_Document"/>
    <w:bookmarkStart w:id="558" w:name="json_Document"/>
    <w:bookmarkStart w:id="559" w:name="xml_Document"/>
    <w:bookmarkStart w:id="560" w:name="componentTransformedData"/>
    <w:bookmarkStart w:id="561" w:name="json_TransformedData"/>
    <w:bookmarkStart w:id="562" w:name="xml_TransformedData"/>
    <w:bookmarkStart w:id="563" w:name="componentDocumentHash"/>
    <w:bookmarkStart w:id="564" w:name="json_DocumentHash"/>
    <w:bookmarkStart w:id="565" w:name="xml_DocumentHash"/>
    <w:bookmarkStart w:id="566" w:name="json_SignRequest"/>
    <w:bookmarkStart w:id="567" w:name="xml_SignRequest"/>
    <w:bookmarkStart w:id="568" w:name="componentSignResponse"/>
    <w:bookmarkStart w:id="569" w:name="json_SignResponse"/>
    <w:bookmarkStart w:id="570" w:name="xml_SignResponse"/>
    <w:bookmarkStart w:id="571" w:name="componentSignatureObject"/>
    <w:bookmarkStart w:id="572" w:name="json_SignatureObject"/>
    <w:bookmarkStart w:id="573" w:name="xml_SignatureObject"/>
    <w:bookmarkStart w:id="574" w:name="componentSignaturePtr"/>
    <w:bookmarkStart w:id="575" w:name="json_SignaturePtr"/>
    <w:bookmarkStart w:id="576" w:name="xml_SignaturePtr"/>
    <w:bookmarkStart w:id="577" w:name="componentVerifyRequest"/>
    <w:bookmarkStart w:id="578" w:name="json_VerifyRequest"/>
    <w:bookmarkStart w:id="579" w:name="xml_VerifyRequest"/>
    <w:bookmarkStart w:id="580" w:name="componentVerifyResponse"/>
    <w:bookmarkStart w:id="581" w:name="json_VerifyResponse"/>
    <w:bookmarkStart w:id="582" w:name="xml_VerifyResponse"/>
    <w:bookmarkStart w:id="583" w:name="componentPendingRequest"/>
    <w:bookmarkStart w:id="584" w:name="json_PendingRequest"/>
    <w:bookmarkStart w:id="585" w:name="xml_PendingRequest"/>
    <w:bookmarkStart w:id="586" w:name="sec_OptionalDataStructsDefinedHere"/>
    <w:bookmarkStart w:id="587" w:name="componentRequestID"/>
    <w:bookmarkStart w:id="588" w:name="json_RequestID"/>
    <w:bookmarkStart w:id="589" w:name="xml_RequestID"/>
    <w:bookmarkStart w:id="590" w:name="componentResponseID"/>
    <w:bookmarkStart w:id="591" w:name="json_ResponseID"/>
    <w:bookmarkStart w:id="592" w:name="xml_ResponseID"/>
    <w:bookmarkStart w:id="593" w:name="componentOptionalInputsBase"/>
    <w:bookmarkStart w:id="594" w:name="json_OptionalInputsBase"/>
    <w:bookmarkStart w:id="595" w:name="xml_OptionalInputsBase"/>
    <w:bookmarkStart w:id="596" w:name="componentOptionalInputsSign"/>
    <w:bookmarkStart w:id="597" w:name="json_OptionalInputsSign"/>
    <w:bookmarkStart w:id="598" w:name="xml_OptionalInputsSign"/>
    <w:bookmarkStart w:id="599" w:name="componentOptionalInputsVerify"/>
    <w:bookmarkStart w:id="600" w:name="json_OptionalInputsVerify"/>
    <w:bookmarkStart w:id="601" w:name="xml_OptionalInputsVerify"/>
    <w:bookmarkStart w:id="602" w:name="componentOptionalOutputsBase"/>
    <w:bookmarkStart w:id="603" w:name="json_OptionalOutputsBase"/>
    <w:bookmarkStart w:id="604" w:name="xml_OptionalOutputsBase"/>
    <w:bookmarkStart w:id="605" w:name="componentOptionalOutputsSign"/>
    <w:bookmarkStart w:id="606" w:name="json_OptionalOutputsSign"/>
    <w:bookmarkStart w:id="607" w:name="xml_OptionalOutputsSign"/>
    <w:bookmarkStart w:id="608" w:name="componentOptionalOutputsVerify"/>
    <w:bookmarkStart w:id="609" w:name="json_OptionalOutputsVerify"/>
    <w:bookmarkStart w:id="610" w:name="xml_OptionalOutputsVerify"/>
    <w:bookmarkStart w:id="611" w:name="componentClaimedIdentity"/>
    <w:bookmarkStart w:id="612" w:name="json_ClaimedIdentity"/>
    <w:bookmarkStart w:id="613" w:name="xml_ClaimedIdentity"/>
    <w:bookmarkStart w:id="614" w:name="componentSchemas"/>
    <w:bookmarkStart w:id="615" w:name="json_Schemas"/>
    <w:bookmarkStart w:id="616" w:name="xml_Schemas"/>
    <w:bookmarkStart w:id="617" w:name="componentAugmentSignatureInstruction"/>
    <w:bookmarkStart w:id="618" w:name="json_AugmentSignatureInstruction"/>
    <w:bookmarkStart w:id="619" w:name="xml_AugmentSignatureInstruction"/>
    <w:bookmarkStart w:id="620" w:name="componentIntendedAudience"/>
    <w:bookmarkStart w:id="621" w:name="json_IntendedAudience"/>
    <w:bookmarkStart w:id="622" w:name="xml_IntendedAudience"/>
    <w:bookmarkStart w:id="623" w:name="componentKeySelector"/>
    <w:bookmarkStart w:id="624" w:name="json_KeySelector"/>
    <w:bookmarkStart w:id="625" w:name="xml_KeySelector"/>
    <w:bookmarkStart w:id="626" w:name="componentX509Digest"/>
    <w:bookmarkStart w:id="627" w:name="json_X509Digest"/>
    <w:bookmarkStart w:id="628" w:name="xml_X509Digest"/>
    <w:bookmarkStart w:id="629" w:name="componentPropertiesHolder"/>
    <w:bookmarkStart w:id="630" w:name="json_PropertiesHolder"/>
    <w:bookmarkStart w:id="631" w:name="xml_PropertiesHolder"/>
    <w:bookmarkStart w:id="632" w:name="componentProperties"/>
    <w:bookmarkStart w:id="633" w:name="json_Properties"/>
    <w:bookmarkStart w:id="634" w:name="xml_Properties"/>
    <w:bookmarkStart w:id="635" w:name="componentProperty"/>
    <w:bookmarkStart w:id="636" w:name="json_Property"/>
    <w:bookmarkStart w:id="637" w:name="xml_Property"/>
    <w:bookmarkStart w:id="638" w:name="componentIncludeObject"/>
    <w:bookmarkStart w:id="639" w:name="json_IncludeObject"/>
    <w:bookmarkStart w:id="640" w:name="xml_IncludeObject"/>
    <w:bookmarkStart w:id="641" w:name="componentSignaturePlacement"/>
    <w:bookmarkStart w:id="642" w:name="json_SignaturePlacement"/>
    <w:bookmarkStart w:id="643" w:name="xml_SignaturePlacement"/>
    <w:bookmarkStart w:id="644" w:name="componentDocumentWithSignature"/>
    <w:bookmarkStart w:id="645" w:name="json_DocumentWithSignature"/>
    <w:bookmarkStart w:id="646" w:name="xml_DocumentWithSignature"/>
    <w:bookmarkStart w:id="647" w:name="componentSignedReferences"/>
    <w:bookmarkStart w:id="648" w:name="json_SignedReferences"/>
    <w:bookmarkStart w:id="649" w:name="xml_SignedReferences"/>
    <w:bookmarkStart w:id="650" w:name="componentSignedReference"/>
    <w:bookmarkStart w:id="651" w:name="json_SignedReference"/>
    <w:bookmarkStart w:id="652" w:name="xml_SignedReference"/>
    <w:bookmarkStart w:id="653" w:name="componentVerifyManifestResults"/>
    <w:bookmarkStart w:id="654" w:name="json_VerifyManifestResults"/>
    <w:bookmarkStart w:id="655" w:name="xml_VerifyManifestResults"/>
    <w:bookmarkStart w:id="656" w:name="componentManifestResult"/>
    <w:bookmarkStart w:id="657" w:name="json_ManifestResult"/>
    <w:bookmarkStart w:id="658" w:name="xml_ManifestResult"/>
    <w:bookmarkStart w:id="659" w:name="componentUseVerificationTime"/>
    <w:bookmarkStart w:id="660" w:name="json_UseVerificationTime"/>
    <w:bookmarkStart w:id="661" w:name="xml_UseVerificationTime"/>
    <w:bookmarkStart w:id="662" w:name="componentAdditionalTimeInfo"/>
    <w:bookmarkStart w:id="663" w:name="json_AdditionalTimeInfo"/>
    <w:bookmarkStart w:id="664" w:name="xml_AdditionalTimeInfo"/>
    <w:bookmarkStart w:id="665" w:name="componentVerificationTimeInfo"/>
    <w:bookmarkStart w:id="666" w:name="json_VerificationTimeInfo"/>
    <w:bookmarkStart w:id="667" w:name="xml_VerificationTimeInfo"/>
    <w:bookmarkStart w:id="668" w:name="componentAdditionalKeyInfo"/>
    <w:bookmarkStart w:id="669" w:name="json_AdditionalKeyInfo"/>
    <w:bookmarkStart w:id="670" w:name="xml_AdditionalKeyInfo"/>
    <w:bookmarkStart w:id="671" w:name="componentProcessingDetails"/>
    <w:bookmarkStart w:id="672" w:name="json_ProcessingDetails"/>
    <w:bookmarkStart w:id="673" w:name="xml_ProcessingDetails"/>
    <w:bookmarkStart w:id="674" w:name="componentDetail"/>
    <w:bookmarkStart w:id="675" w:name="json_Detail"/>
    <w:bookmarkStart w:id="676" w:name="xml_Detail"/>
    <w:bookmarkStart w:id="677" w:name="componentSigningTimeInfo"/>
    <w:bookmarkStart w:id="678" w:name="json_SigningTimeInfo"/>
    <w:bookmarkStart w:id="679" w:name="xml_SigningTimeInfo"/>
    <w:bookmarkStart w:id="680" w:name="componentAugmentedSignature"/>
    <w:bookmarkStart w:id="681" w:name="json_AugmentedSignature"/>
    <w:bookmarkStart w:id="682" w:name="xml_AugmentedSignature"/>
    <w:bookmarkStart w:id="683" w:name="componentReturnTransformedDocument"/>
    <w:bookmarkStart w:id="684" w:name="json_ReturnTransformedDocument"/>
    <w:bookmarkStart w:id="685" w:name="xml_ReturnTransformedDocument"/>
    <w:bookmarkStart w:id="686" w:name="componentTransformedDocument"/>
    <w:bookmarkStart w:id="687" w:name="json_TransformedDocument"/>
    <w:bookmarkStart w:id="688" w:name="xml_TransformedDocument"/>
    <w:bookmarkStart w:id="689" w:name="sec_ReferencedDataStructsDefinedOutside"/>
    <w:bookmarkStart w:id="690" w:name="componentNameID"/>
    <w:bookmarkStart w:id="691" w:name="json_NameID"/>
    <w:bookmarkStart w:id="692" w:name="xml_NameID"/>
    <w:bookmarkStart w:id="693" w:name="componentTransforms"/>
    <w:bookmarkStart w:id="694" w:name="json_Transforms"/>
    <w:bookmarkStart w:id="695" w:name="xml_Transforms"/>
    <w:bookmarkStart w:id="696" w:name="componentTransform"/>
    <w:bookmarkStart w:id="697" w:name="json_Transform"/>
    <w:bookmarkStart w:id="698" w:name="xml_Transform"/>
    <w:bookmarkStart w:id="699" w:name="sec_ElementJsonNameLookUpTables"/>
    <w:bookmarkStart w:id="700" w:name="sec_DataProcessingModelForSigning"/>
    <w:bookmarkStart w:id="701" w:name="_Toc114309493"/>
    <w:bookmarkStart w:id="702" w:name="_Toc157225016"/>
    <w:bookmarkStart w:id="703" w:name="_Toc158797483"/>
    <w:bookmarkStart w:id="704" w:name="_Toc159076051"/>
    <w:bookmarkStart w:id="705" w:name="_Toc480914730"/>
    <w:bookmarkStart w:id="706" w:name="_Toc48106493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14:paraId="42F5B588"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7" w:name="_Toc983731"/>
      <w:bookmarkStart w:id="708" w:name="_Toc522668696"/>
      <w:r w:rsidRPr="003A06D0">
        <w:rPr>
          <w:rStyle w:val="Hyperlink"/>
          <w:lang w:val="en-GB"/>
        </w:rPr>
        <w:t>Data Processing Model for Signing</w:t>
      </w:r>
      <w:bookmarkEnd w:id="701"/>
      <w:bookmarkEnd w:id="702"/>
      <w:bookmarkEnd w:id="703"/>
      <w:bookmarkEnd w:id="704"/>
      <w:bookmarkEnd w:id="705"/>
      <w:bookmarkEnd w:id="706"/>
      <w:bookmarkEnd w:id="707"/>
      <w:bookmarkEnd w:id="708"/>
      <w:r w:rsidRPr="003A06D0">
        <w:rPr>
          <w:lang w:val="en-GB"/>
        </w:rPr>
        <w:fldChar w:fldCharType="end"/>
      </w:r>
    </w:p>
    <w:p w14:paraId="6741FECA"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69D88A29" w14:textId="77777777" w:rsidR="00BF4F83" w:rsidRPr="003A06D0" w:rsidRDefault="00BF4F83" w:rsidP="0005213E">
      <w:pPr>
        <w:pStyle w:val="Beschriftung"/>
        <w:rPr>
          <w:lang w:val="en-GB"/>
        </w:rPr>
      </w:pPr>
      <w:bookmarkStart w:id="709"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9"/>
    </w:p>
    <w:p w14:paraId="33392D9F" w14:textId="77777777"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2">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339807BA"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6A6D31AD"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7A17A225"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10" w:name="sec_ProcessingForXmlSignatures"/>
    <w:bookmarkStart w:id="711" w:name="_Toc114309496"/>
    <w:bookmarkStart w:id="712" w:name="_Toc157225019"/>
    <w:bookmarkStart w:id="713" w:name="_Toc158797486"/>
    <w:bookmarkStart w:id="714" w:name="_Toc159076054"/>
    <w:bookmarkStart w:id="715" w:name="_Toc480914737"/>
    <w:bookmarkStart w:id="716" w:name="_Toc481064940"/>
    <w:bookmarkStart w:id="717" w:name="_Toc516358018"/>
    <w:bookmarkEnd w:id="710"/>
    <w:p w14:paraId="77B45FA5"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8" w:name="_Toc983732"/>
      <w:bookmarkStart w:id="719" w:name="_Toc522668697"/>
      <w:r w:rsidRPr="003A06D0">
        <w:rPr>
          <w:rStyle w:val="Hyperlink"/>
          <w:lang w:val="en-GB"/>
        </w:rPr>
        <w:t>Processing for XML Signatures</w:t>
      </w:r>
      <w:bookmarkEnd w:id="711"/>
      <w:bookmarkEnd w:id="712"/>
      <w:bookmarkEnd w:id="713"/>
      <w:bookmarkEnd w:id="714"/>
      <w:bookmarkEnd w:id="715"/>
      <w:bookmarkEnd w:id="716"/>
      <w:bookmarkEnd w:id="717"/>
      <w:bookmarkEnd w:id="718"/>
      <w:bookmarkEnd w:id="719"/>
      <w:r w:rsidRPr="003A06D0">
        <w:rPr>
          <w:lang w:val="en-GB"/>
        </w:rPr>
        <w:fldChar w:fldCharType="end"/>
      </w:r>
    </w:p>
    <w:p w14:paraId="5DC64708"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1A9FF51F"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058B595E" w14:textId="77777777" w:rsidR="00BF4F83" w:rsidRPr="003A06D0" w:rsidRDefault="00BF4F83" w:rsidP="00AA52F6">
      <w:pPr>
        <w:pStyle w:val="berschrift3"/>
        <w:numPr>
          <w:ilvl w:val="2"/>
          <w:numId w:val="3"/>
        </w:numPr>
        <w:rPr>
          <w:rStyle w:val="Datatype"/>
          <w:rFonts w:ascii="Arial" w:hAnsi="Arial"/>
          <w:lang w:val="en-GB"/>
        </w:rPr>
      </w:pPr>
      <w:bookmarkStart w:id="720" w:name="_Toc516359903"/>
      <w:bookmarkStart w:id="721" w:name="_Toc522668698"/>
      <w:bookmarkStart w:id="722" w:name="_Toc983733"/>
      <w:r w:rsidRPr="003A06D0">
        <w:rPr>
          <w:lang w:val="en-GB"/>
        </w:rPr>
        <w:t>Sub process ‘</w:t>
      </w:r>
      <w:r w:rsidRPr="003A06D0">
        <w:rPr>
          <w:rStyle w:val="Datatype"/>
          <w:lang w:val="en-GB"/>
        </w:rPr>
        <w:t>process references</w:t>
      </w:r>
      <w:r w:rsidRPr="003A06D0">
        <w:rPr>
          <w:lang w:val="en-GB"/>
        </w:rPr>
        <w:t>’</w:t>
      </w:r>
      <w:bookmarkEnd w:id="720"/>
      <w:bookmarkEnd w:id="721"/>
      <w:bookmarkEnd w:id="722"/>
      <w:r w:rsidRPr="003A06D0">
        <w:rPr>
          <w:lang w:val="en-GB"/>
        </w:rPr>
        <w:t xml:space="preserve"> </w:t>
      </w:r>
    </w:p>
    <w:p w14:paraId="4DF019FA"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0F2179D1" w14:textId="77777777" w:rsidR="00BF4F83" w:rsidRPr="003A06D0" w:rsidRDefault="00BF4F83" w:rsidP="0005213E">
      <w:pPr>
        <w:pStyle w:val="Beschriftung"/>
        <w:rPr>
          <w:lang w:val="en-GB"/>
        </w:rPr>
      </w:pPr>
      <w:bookmarkStart w:id="723"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3"/>
    </w:p>
    <w:p w14:paraId="124B1348"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3">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2F6827"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66BB8671"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3219AEE"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7B417C4A"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1A4A2F4D"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2B055FBC"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4" w:name="_Ref119732818"/>
      <w:r w:rsidRPr="003A06D0">
        <w:rPr>
          <w:lang w:val="en-GB"/>
        </w:rPr>
        <w:t>:</w:t>
      </w:r>
    </w:p>
    <w:p w14:paraId="08368312"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2E4EFFDD"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7BA8F36"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3B14E0DC"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2B033463" w14:textId="77777777" w:rsidR="00BF4F83" w:rsidRPr="003A06D0" w:rsidRDefault="00BF4F83" w:rsidP="00AA52F6">
      <w:pPr>
        <w:pStyle w:val="berschrift3"/>
        <w:numPr>
          <w:ilvl w:val="2"/>
          <w:numId w:val="3"/>
        </w:numPr>
        <w:rPr>
          <w:lang w:val="en-GB"/>
        </w:rPr>
      </w:pPr>
      <w:bookmarkStart w:id="725" w:name="_Toc516359904"/>
      <w:bookmarkStart w:id="726" w:name="_Toc522668699"/>
      <w:bookmarkStart w:id="727" w:name="_Toc983734"/>
      <w:r w:rsidRPr="003A06D0">
        <w:rPr>
          <w:lang w:val="en-GB"/>
        </w:rPr>
        <w:t>Sub process ‘</w:t>
      </w:r>
      <w:r w:rsidRPr="003A06D0">
        <w:rPr>
          <w:rStyle w:val="Datatype"/>
          <w:lang w:val="en-GB"/>
        </w:rPr>
        <w:t>create XML signature</w:t>
      </w:r>
      <w:r w:rsidRPr="003A06D0">
        <w:rPr>
          <w:lang w:val="en-GB"/>
        </w:rPr>
        <w:t>’</w:t>
      </w:r>
      <w:bookmarkEnd w:id="725"/>
      <w:bookmarkEnd w:id="726"/>
      <w:bookmarkEnd w:id="727"/>
      <w:r w:rsidRPr="003A06D0">
        <w:rPr>
          <w:lang w:val="en-GB"/>
        </w:rPr>
        <w:t xml:space="preserve"> </w:t>
      </w:r>
    </w:p>
    <w:p w14:paraId="34FD72FC" w14:textId="77777777" w:rsidR="00BF4F83" w:rsidRPr="003A06D0" w:rsidRDefault="00BF4F83" w:rsidP="0005213E">
      <w:pPr>
        <w:pStyle w:val="Beschriftung"/>
        <w:rPr>
          <w:lang w:val="en-GB"/>
        </w:rPr>
      </w:pPr>
      <w:bookmarkStart w:id="728"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8"/>
    </w:p>
    <w:p w14:paraId="7A311026"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4">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47458381"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0D2D5E3"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43644021"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77FD0395"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407F63E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7228DA5A"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244DA070"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5110B856"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097C984F"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0BEBB2BE"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6C34E4A9"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443505B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4129A4C9" w14:textId="77777777" w:rsidR="00BF4F83" w:rsidRPr="003A06D0" w:rsidRDefault="00BF4F83" w:rsidP="00827213">
      <w:pPr>
        <w:pStyle w:val="berschrift4"/>
        <w:rPr>
          <w:rStyle w:val="Datatype"/>
          <w:lang w:val="en-GB"/>
        </w:rPr>
      </w:pPr>
      <w:bookmarkStart w:id="729" w:name="_Toc522668700"/>
      <w:bookmarkStart w:id="730" w:name="_Toc983735"/>
      <w:r w:rsidRPr="003A06D0">
        <w:rPr>
          <w:lang w:val="en-GB"/>
        </w:rPr>
        <w:t xml:space="preserve">XML Signatures Variant Optional Input </w:t>
      </w:r>
      <w:r w:rsidRPr="003A06D0">
        <w:rPr>
          <w:rStyle w:val="Datatype"/>
          <w:lang w:val="en-GB"/>
        </w:rPr>
        <w:t>IncludeObject</w:t>
      </w:r>
      <w:bookmarkEnd w:id="729"/>
      <w:bookmarkEnd w:id="730"/>
    </w:p>
    <w:p w14:paraId="75A3824A"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1CCA57D5"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9983F1A"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00B98F2F"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69B69D2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1DB86313"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45BD96C9"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154E706B" w14:textId="77777777" w:rsidR="00BF4F83" w:rsidRPr="003A06D0" w:rsidRDefault="00BF4F83" w:rsidP="00BF4F83">
      <w:pPr>
        <w:rPr>
          <w:rStyle w:val="Datatype"/>
          <w:lang w:val="en-GB"/>
        </w:rPr>
      </w:pPr>
    </w:p>
    <w:p w14:paraId="7D3B72B6"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6CACB902"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39427C89"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46B06285"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7C05E7B"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29F5908B"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4CB6E1B6"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1EFDEC52" w14:textId="77777777"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5" w:anchor="base64Binary" w:history="1">
        <w:r w:rsidR="00BF4F83" w:rsidRPr="003A06D0">
          <w:rPr>
            <w:rStyle w:val="Hyperlink"/>
            <w:lang w:val="en-GB"/>
          </w:rPr>
          <w:t>http://www.w3.org/TR/xmlschema-2/#base64Binary</w:t>
        </w:r>
      </w:hyperlink>
    </w:p>
    <w:p w14:paraId="0E5FBA2B"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0975B5D4"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03CD2DF5"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31" w:name="sec_ProcessingForCmsSignatures"/>
    <w:bookmarkStart w:id="732" w:name="_Toc516358019"/>
    <w:bookmarkEnd w:id="731"/>
    <w:p w14:paraId="7168BC5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3" w:name="_Toc983736"/>
      <w:bookmarkStart w:id="734" w:name="_Toc522668701"/>
      <w:r w:rsidRPr="003A06D0">
        <w:rPr>
          <w:rStyle w:val="Hyperlink"/>
          <w:lang w:val="en-GB"/>
        </w:rPr>
        <w:t>Processing for CMS Signatures</w:t>
      </w:r>
      <w:bookmarkEnd w:id="732"/>
      <w:bookmarkEnd w:id="733"/>
      <w:bookmarkEnd w:id="734"/>
      <w:r w:rsidRPr="003A06D0">
        <w:rPr>
          <w:lang w:val="en-GB"/>
        </w:rPr>
        <w:fldChar w:fldCharType="end"/>
      </w:r>
    </w:p>
    <w:p w14:paraId="5A0F03A4" w14:textId="77777777" w:rsidR="00BF4F83" w:rsidRPr="003A06D0" w:rsidRDefault="00BF4F83" w:rsidP="00AA52F6">
      <w:pPr>
        <w:pStyle w:val="berschrift3"/>
        <w:numPr>
          <w:ilvl w:val="2"/>
          <w:numId w:val="3"/>
        </w:numPr>
        <w:rPr>
          <w:lang w:val="en-GB"/>
        </w:rPr>
      </w:pPr>
      <w:bookmarkStart w:id="735" w:name="_Toc516359905"/>
      <w:bookmarkStart w:id="736" w:name="_Toc522668702"/>
      <w:bookmarkStart w:id="737" w:name="_Toc983737"/>
      <w:r w:rsidRPr="003A06D0">
        <w:rPr>
          <w:lang w:val="en-GB"/>
        </w:rPr>
        <w:t>Sub process ‘</w:t>
      </w:r>
      <w:r w:rsidRPr="003A06D0">
        <w:rPr>
          <w:rStyle w:val="Datatype"/>
          <w:lang w:val="en-GB"/>
        </w:rPr>
        <w:t>process digest</w:t>
      </w:r>
      <w:r w:rsidRPr="003A06D0">
        <w:rPr>
          <w:lang w:val="en-GB"/>
        </w:rPr>
        <w:t>’</w:t>
      </w:r>
      <w:bookmarkEnd w:id="735"/>
      <w:bookmarkEnd w:id="736"/>
      <w:bookmarkEnd w:id="737"/>
    </w:p>
    <w:p w14:paraId="0D0B8BEA"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0F03419D" w14:textId="77777777" w:rsidR="00BF4F83" w:rsidRPr="003A06D0" w:rsidRDefault="00BF4F83" w:rsidP="0005213E">
      <w:pPr>
        <w:pStyle w:val="Beschriftung"/>
        <w:rPr>
          <w:lang w:val="en-GB"/>
        </w:rPr>
      </w:pPr>
      <w:bookmarkStart w:id="738"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8"/>
    </w:p>
    <w:p w14:paraId="0AF8E0F5"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6">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DABDF8"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4AB697F4"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59F042B5" w14:textId="77777777" w:rsidR="00BF4F83" w:rsidRPr="003A06D0" w:rsidRDefault="00BF4F83" w:rsidP="00AA52F6">
      <w:pPr>
        <w:pStyle w:val="berschrift3"/>
        <w:numPr>
          <w:ilvl w:val="2"/>
          <w:numId w:val="3"/>
        </w:numPr>
        <w:rPr>
          <w:lang w:val="en-GB"/>
        </w:rPr>
      </w:pPr>
      <w:bookmarkStart w:id="739" w:name="_Toc516359906"/>
      <w:bookmarkStart w:id="740" w:name="_Toc522668703"/>
      <w:bookmarkStart w:id="741" w:name="_Toc983738"/>
      <w:r w:rsidRPr="003A06D0">
        <w:rPr>
          <w:lang w:val="en-GB"/>
        </w:rPr>
        <w:t>Sub process ‘</w:t>
      </w:r>
      <w:r w:rsidRPr="003A06D0">
        <w:rPr>
          <w:rStyle w:val="Datatype"/>
          <w:lang w:val="en-GB"/>
        </w:rPr>
        <w:t>create CMS signature</w:t>
      </w:r>
      <w:r w:rsidRPr="003A06D0">
        <w:rPr>
          <w:lang w:val="en-GB"/>
        </w:rPr>
        <w:t>’</w:t>
      </w:r>
      <w:bookmarkEnd w:id="739"/>
      <w:bookmarkEnd w:id="740"/>
      <w:bookmarkEnd w:id="741"/>
    </w:p>
    <w:p w14:paraId="713BF623" w14:textId="77777777" w:rsidR="00BF4F83" w:rsidRPr="003A06D0" w:rsidRDefault="00BF4F83" w:rsidP="00BF4F83">
      <w:pPr>
        <w:rPr>
          <w:lang w:val="en-GB"/>
        </w:rPr>
      </w:pPr>
      <w:r w:rsidRPr="003A06D0">
        <w:rPr>
          <w:lang w:val="en-GB"/>
        </w:rPr>
        <w:t>The following process diagram illustrates the processing steps to create a CMS signature.</w:t>
      </w:r>
    </w:p>
    <w:p w14:paraId="245E9B7F" w14:textId="77777777" w:rsidR="00BF4F83" w:rsidRPr="003A06D0" w:rsidRDefault="00BF4F83" w:rsidP="0005213E">
      <w:pPr>
        <w:pStyle w:val="Beschriftung"/>
        <w:rPr>
          <w:lang w:val="en-GB"/>
        </w:rPr>
      </w:pPr>
      <w:bookmarkStart w:id="742"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42"/>
    </w:p>
    <w:p w14:paraId="5C801780"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7">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39126477"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11A4F057"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7FA4FB8A"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7752D756"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401C0856"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0E789C18"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4408F7D2"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3" w:name="sec_GeneralTimestampProcessing"/>
    <w:bookmarkStart w:id="744" w:name="_General_Timestamp_Processing"/>
    <w:bookmarkStart w:id="745" w:name="_Ref516355628"/>
    <w:bookmarkStart w:id="746" w:name="_Toc516358020"/>
    <w:bookmarkEnd w:id="743"/>
    <w:bookmarkEnd w:id="744"/>
    <w:commentRangeStart w:id="747"/>
    <w:p w14:paraId="2718087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8" w:name="_Toc983739"/>
      <w:bookmarkStart w:id="749" w:name="_Ref522558898"/>
      <w:bookmarkStart w:id="750" w:name="_Toc522668704"/>
      <w:r w:rsidRPr="003A06D0">
        <w:rPr>
          <w:rStyle w:val="Hyperlink"/>
          <w:lang w:val="en-GB"/>
        </w:rPr>
        <w:t xml:space="preserve">General </w:t>
      </w:r>
      <w:del w:id="751" w:author="Andreas Kuehne" w:date="2019-05-09T21:41:00Z">
        <w:r w:rsidRPr="003A06D0" w:rsidDel="00564C22">
          <w:rPr>
            <w:rStyle w:val="Hyperlink"/>
            <w:lang w:val="en-GB"/>
          </w:rPr>
          <w:delText xml:space="preserve">Timestamp </w:delText>
        </w:r>
      </w:del>
      <w:r w:rsidRPr="003A06D0">
        <w:rPr>
          <w:rStyle w:val="Hyperlink"/>
          <w:lang w:val="en-GB"/>
        </w:rPr>
        <w:t>Processing</w:t>
      </w:r>
      <w:bookmarkEnd w:id="745"/>
      <w:bookmarkEnd w:id="746"/>
      <w:bookmarkEnd w:id="748"/>
      <w:bookmarkEnd w:id="749"/>
      <w:bookmarkEnd w:id="750"/>
      <w:r w:rsidRPr="003A06D0">
        <w:rPr>
          <w:lang w:val="en-GB"/>
        </w:rPr>
        <w:fldChar w:fldCharType="end"/>
      </w:r>
      <w:commentRangeEnd w:id="747"/>
      <w:r w:rsidR="00564C22">
        <w:rPr>
          <w:rStyle w:val="Kommentarzeichen"/>
          <w:rFonts w:cs="Times New Roman"/>
          <w:b w:val="0"/>
          <w:iCs w:val="0"/>
          <w:color w:val="auto"/>
          <w:kern w:val="0"/>
        </w:rPr>
        <w:commentReference w:id="747"/>
      </w:r>
    </w:p>
    <w:p w14:paraId="600A44AD" w14:textId="77777777" w:rsidR="00564C22" w:rsidRDefault="00564C22" w:rsidP="00564C22">
      <w:pPr>
        <w:pStyle w:val="berschrift3"/>
        <w:rPr>
          <w:moveTo w:id="752" w:author="Andreas Kuehne" w:date="2019-05-09T21:41:00Z"/>
          <w:lang w:val="en-GB"/>
        </w:rPr>
      </w:pPr>
      <w:bookmarkStart w:id="753" w:name="_Toc516359907"/>
      <w:bookmarkStart w:id="754" w:name="_Toc522668705"/>
      <w:bookmarkStart w:id="755" w:name="_Toc983740"/>
      <w:moveToRangeStart w:id="756" w:author="Andreas Kuehne" w:date="2019-05-09T21:41:00Z" w:name="move8330519"/>
      <w:moveTo w:id="757" w:author="Andreas Kuehne" w:date="2019-05-09T21:41:00Z">
        <w:r>
          <w:rPr>
            <w:lang w:val="en-GB"/>
          </w:rPr>
          <w:t>Multi-Signature Creation</w:t>
        </w:r>
      </w:moveTo>
    </w:p>
    <w:p w14:paraId="04F99391" w14:textId="77777777" w:rsidR="00564C22" w:rsidRDefault="00564C22" w:rsidP="00564C22">
      <w:pPr>
        <w:rPr>
          <w:moveTo w:id="758" w:author="Andreas Kuehne" w:date="2019-05-09T21:41:00Z"/>
          <w:lang w:val="en-GB"/>
        </w:rPr>
      </w:pPr>
      <w:moveTo w:id="759" w:author="Andreas Kuehne" w:date="2019-05-09T21:41:00Z">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moveTo>
    </w:p>
    <w:p w14:paraId="759ED8AC" w14:textId="77777777" w:rsidR="00564C22" w:rsidRDefault="00564C22" w:rsidP="00564C22">
      <w:pPr>
        <w:pStyle w:val="Listenabsatz"/>
        <w:numPr>
          <w:ilvl w:val="0"/>
          <w:numId w:val="51"/>
        </w:numPr>
        <w:rPr>
          <w:moveTo w:id="760" w:author="Andreas Kuehne" w:date="2019-05-09T21:41:00Z"/>
          <w:lang w:val="en-GB"/>
        </w:rPr>
      </w:pPr>
      <w:moveTo w:id="761" w:author="Andreas Kuehne" w:date="2019-05-09T21:41:00Z">
        <w:r>
          <w:rPr>
            <w:lang w:val="en-GB"/>
          </w:rPr>
          <w:t>All signature MUST be of the same type produced with the same set of optional inputs and profiles</w:t>
        </w:r>
      </w:moveTo>
    </w:p>
    <w:p w14:paraId="69EB24C2" w14:textId="77777777" w:rsidR="00564C22" w:rsidRDefault="00564C22" w:rsidP="00564C22">
      <w:pPr>
        <w:pStyle w:val="Listenabsatz"/>
        <w:numPr>
          <w:ilvl w:val="0"/>
          <w:numId w:val="51"/>
        </w:numPr>
        <w:rPr>
          <w:moveTo w:id="762" w:author="Andreas Kuehne" w:date="2019-05-09T21:41:00Z"/>
          <w:lang w:val="en-GB"/>
        </w:rPr>
      </w:pPr>
      <w:moveTo w:id="763" w:author="Andreas Kuehne" w:date="2019-05-09T21:41:00Z">
        <w:r>
          <w:rPr>
            <w:lang w:val="en-GB"/>
          </w:rPr>
          <w:t>There MUST be a clear relationship between a single input document and the corresponding signature</w:t>
        </w:r>
      </w:moveTo>
    </w:p>
    <w:p w14:paraId="7CEE246D" w14:textId="77777777" w:rsidR="00564C22" w:rsidRDefault="00564C22" w:rsidP="00564C22">
      <w:pPr>
        <w:pStyle w:val="Listenabsatz"/>
        <w:numPr>
          <w:ilvl w:val="0"/>
          <w:numId w:val="51"/>
        </w:numPr>
        <w:rPr>
          <w:moveTo w:id="764" w:author="Andreas Kuehne" w:date="2019-05-09T21:41:00Z"/>
          <w:lang w:val="en-GB"/>
        </w:rPr>
      </w:pPr>
      <w:moveTo w:id="765" w:author="Andreas Kuehne" w:date="2019-05-09T21:41:00Z">
        <w:r>
          <w:rPr>
            <w:lang w:val="en-GB"/>
          </w:rPr>
          <w:t>The handling of processing errors requires additional description, especially in the case of partial processing</w:t>
        </w:r>
      </w:moveTo>
    </w:p>
    <w:p w14:paraId="56F876C3" w14:textId="77777777" w:rsidR="00564C22" w:rsidRDefault="00564C22" w:rsidP="00564C22">
      <w:pPr>
        <w:pStyle w:val="Listenabsatz"/>
        <w:numPr>
          <w:ilvl w:val="0"/>
          <w:numId w:val="51"/>
        </w:numPr>
        <w:rPr>
          <w:moveTo w:id="766" w:author="Andreas Kuehne" w:date="2019-05-09T21:41:00Z"/>
          <w:lang w:val="en-GB"/>
        </w:rPr>
      </w:pPr>
      <w:moveTo w:id="767" w:author="Andreas Kuehne" w:date="2019-05-09T21:41:00Z">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 cannot be used to return partial results</w:t>
        </w:r>
      </w:moveTo>
    </w:p>
    <w:p w14:paraId="14F0F8C6" w14:textId="77777777" w:rsidR="00564C22" w:rsidRPr="00EE4E37" w:rsidRDefault="00564C22" w:rsidP="00564C22">
      <w:pPr>
        <w:rPr>
          <w:moveTo w:id="768" w:author="Andreas Kuehne" w:date="2019-05-09T21:41:00Z"/>
          <w:lang w:val="en-GB"/>
        </w:rPr>
      </w:pPr>
      <w:moveTo w:id="769" w:author="Andreas Kuehne" w:date="2019-05-09T21:41:00Z">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moveTo>
    </w:p>
    <w:moveToRangeEnd w:id="756"/>
    <w:p w14:paraId="7B8486EA" w14:textId="77777777" w:rsidR="00BF4F83" w:rsidRPr="003A06D0" w:rsidRDefault="00BF4F83" w:rsidP="00827213">
      <w:pPr>
        <w:pStyle w:val="berschrift3"/>
        <w:rPr>
          <w:rStyle w:val="Datatype"/>
          <w:lang w:val="en-GB"/>
        </w:rPr>
      </w:pPr>
      <w:r w:rsidRPr="003A06D0">
        <w:rPr>
          <w:lang w:val="en-GB"/>
        </w:rPr>
        <w:t>Sub process ‘</w:t>
      </w:r>
      <w:r w:rsidRPr="003A06D0">
        <w:rPr>
          <w:rStyle w:val="Datatype"/>
          <w:lang w:val="en-GB"/>
        </w:rPr>
        <w:t>add Timestamp</w:t>
      </w:r>
      <w:r w:rsidRPr="003A06D0">
        <w:rPr>
          <w:rStyle w:val="Datatype"/>
          <w:rFonts w:ascii="Arial" w:hAnsi="Arial"/>
          <w:lang w:val="en-GB"/>
        </w:rPr>
        <w:t>’</w:t>
      </w:r>
      <w:bookmarkStart w:id="770" w:name="_Toc114796904"/>
      <w:bookmarkStart w:id="771" w:name="_Ref117356633"/>
      <w:bookmarkStart w:id="772" w:name="_Ref141010346"/>
      <w:bookmarkStart w:id="773" w:name="_Ref141010463"/>
      <w:bookmarkStart w:id="774" w:name="_Ref141010752"/>
      <w:bookmarkStart w:id="775" w:name="_Ref141011063"/>
      <w:bookmarkStart w:id="776" w:name="_Ref141011978"/>
      <w:bookmarkStart w:id="777" w:name="_Ref157223898"/>
      <w:bookmarkStart w:id="778" w:name="_Toc157225020"/>
      <w:bookmarkStart w:id="779" w:name="_Toc158797487"/>
      <w:bookmarkStart w:id="780" w:name="_Toc159076055"/>
      <w:bookmarkStart w:id="781" w:name="_Ref480910545"/>
      <w:bookmarkStart w:id="782" w:name="_Ref480910612"/>
      <w:bookmarkStart w:id="783" w:name="_Ref480910630"/>
      <w:bookmarkStart w:id="784" w:name="_Ref480910640"/>
      <w:bookmarkStart w:id="785" w:name="_Ref480910650"/>
      <w:bookmarkStart w:id="786" w:name="_Ref480910838"/>
      <w:bookmarkStart w:id="787" w:name="_Ref480910847"/>
      <w:bookmarkStart w:id="788" w:name="_Toc480914738"/>
      <w:bookmarkStart w:id="789" w:name="_Ref480925346"/>
      <w:bookmarkStart w:id="790" w:name="_Ref480925384"/>
      <w:bookmarkStart w:id="791" w:name="_Ref480925566"/>
      <w:bookmarkStart w:id="792" w:name="_Ref481007082"/>
      <w:bookmarkStart w:id="793" w:name="_Ref481007115"/>
      <w:bookmarkStart w:id="794" w:name="_Ref481007144"/>
      <w:bookmarkStart w:id="795" w:name="_Ref481007151"/>
      <w:bookmarkStart w:id="796" w:name="_Ref481007306"/>
      <w:bookmarkStart w:id="797" w:name="_Ref481007320"/>
      <w:bookmarkStart w:id="798" w:name="_Ref481007626"/>
      <w:bookmarkStart w:id="799" w:name="_Ref481007637"/>
      <w:bookmarkStart w:id="800" w:name="_Ref481007894"/>
      <w:bookmarkStart w:id="801" w:name="_Ref481010962"/>
      <w:bookmarkStart w:id="802" w:name="_Toc481064941"/>
      <w:bookmarkStart w:id="803" w:name="_Ref481065071"/>
      <w:bookmarkStart w:id="804" w:name="_Ref481065072"/>
      <w:bookmarkStart w:id="805" w:name="_Ref481065073"/>
      <w:bookmarkStart w:id="806" w:name="_Ref481065074"/>
      <w:bookmarkStart w:id="807" w:name="_Ref481065076"/>
      <w:bookmarkStart w:id="808" w:name="_Ref498356076"/>
      <w:bookmarkStart w:id="809" w:name="_Ref498356098"/>
      <w:bookmarkStart w:id="810" w:name="_Ref498356124"/>
      <w:bookmarkStart w:id="811" w:name="_Ref498356431"/>
      <w:bookmarkStart w:id="812" w:name="_Ref498356992"/>
      <w:bookmarkStart w:id="813" w:name="_Ref498357004"/>
      <w:bookmarkStart w:id="814" w:name="_Ref498357018"/>
      <w:bookmarkStart w:id="815" w:name="_Ref498357033"/>
      <w:bookmarkStart w:id="816" w:name="_Ref498357043"/>
      <w:bookmarkStart w:id="817" w:name="_Ref498357053"/>
      <w:bookmarkStart w:id="818" w:name="_Ref498357068"/>
      <w:bookmarkStart w:id="819" w:name="_Ref498357080"/>
      <w:bookmarkStart w:id="820" w:name="_Ref498357090"/>
      <w:bookmarkStart w:id="821" w:name="_Ref498357098"/>
      <w:bookmarkStart w:id="822" w:name="_Toc114309497"/>
      <w:bookmarkStart w:id="823" w:name="_Ref114333266"/>
      <w:bookmarkStart w:id="824" w:name="_Ref114333579"/>
      <w:bookmarkStart w:id="825" w:name="_Ref114333702"/>
      <w:bookmarkStart w:id="826" w:name="_Ref114344391"/>
      <w:bookmarkStart w:id="827" w:name="_Ref114347706"/>
      <w:bookmarkStart w:id="828" w:name="_Ref114383136"/>
      <w:bookmarkStart w:id="829" w:name="_Ref114384849"/>
      <w:bookmarkStart w:id="830" w:name="_Ref114389698"/>
      <w:bookmarkStart w:id="831" w:name="_Ref114484546"/>
      <w:bookmarkStart w:id="832" w:name="_Toc114309498"/>
      <w:bookmarkEnd w:id="753"/>
      <w:bookmarkEnd w:id="754"/>
      <w:bookmarkEnd w:id="755"/>
    </w:p>
    <w:p w14:paraId="2638A7AF" w14:textId="77777777" w:rsidR="00BF4F83" w:rsidRPr="003A06D0" w:rsidRDefault="00BF4F83" w:rsidP="00BF4F83">
      <w:pPr>
        <w:rPr>
          <w:lang w:val="en-GB"/>
        </w:rPr>
      </w:pPr>
      <w:r w:rsidRPr="003A06D0">
        <w:rPr>
          <w:lang w:val="en-GB"/>
        </w:rPr>
        <w:t>The following process diagram illustrates the processing steps to insert a timestamp.</w:t>
      </w:r>
    </w:p>
    <w:p w14:paraId="6685B4F8" w14:textId="77777777" w:rsidR="00BF4F83" w:rsidRPr="003A06D0" w:rsidRDefault="00BF4F83" w:rsidP="0005213E">
      <w:pPr>
        <w:pStyle w:val="Beschriftung"/>
        <w:rPr>
          <w:lang w:val="en-GB"/>
        </w:rPr>
      </w:pPr>
      <w:bookmarkStart w:id="83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33"/>
    </w:p>
    <w:p w14:paraId="327C8A7A" w14:textId="77777777"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8">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6ED931E0"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1D5B4A20"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523768E4"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32BFE6AB"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070100EC"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4C8D0632"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5933894C" w14:textId="77777777"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14:paraId="29272059"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10B3D9" w14:textId="77777777" w:rsidR="00BF4F83" w:rsidRPr="003A06D0" w:rsidRDefault="00BF4F83" w:rsidP="00AA52F6">
      <w:pPr>
        <w:pStyle w:val="berschrift4"/>
        <w:numPr>
          <w:ilvl w:val="3"/>
          <w:numId w:val="3"/>
        </w:numPr>
        <w:ind w:left="862" w:hanging="862"/>
        <w:rPr>
          <w:lang w:val="en-GB"/>
        </w:rPr>
      </w:pPr>
      <w:bookmarkStart w:id="834" w:name="_Toc522668706"/>
      <w:bookmarkStart w:id="835" w:name="_Toc983741"/>
      <w:r w:rsidRPr="003A06D0">
        <w:rPr>
          <w:lang w:val="en-GB"/>
        </w:rPr>
        <w:t>Processing for CMS signatures time-stamping</w:t>
      </w:r>
      <w:bookmarkEnd w:id="834"/>
      <w:bookmarkEnd w:id="835"/>
    </w:p>
    <w:p w14:paraId="64D06A8A"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2A9420C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0FB93FD1" w14:textId="77777777"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14:paraId="50D1F523" w14:textId="77777777"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14:paraId="21B6331B" w14:textId="77777777" w:rsidR="00BF4F83" w:rsidRPr="003A06D0" w:rsidRDefault="00BF4F83" w:rsidP="00AA52F6">
      <w:pPr>
        <w:pStyle w:val="berschrift4"/>
        <w:numPr>
          <w:ilvl w:val="3"/>
          <w:numId w:val="3"/>
        </w:numPr>
        <w:ind w:left="862" w:hanging="862"/>
        <w:rPr>
          <w:lang w:val="en-GB"/>
        </w:rPr>
      </w:pPr>
      <w:bookmarkStart w:id="836" w:name="_Processing_for_XML"/>
      <w:bookmarkStart w:id="837" w:name="_Ref522558700"/>
      <w:bookmarkStart w:id="838" w:name="_Toc522668707"/>
      <w:bookmarkStart w:id="839" w:name="_Toc983742"/>
      <w:bookmarkEnd w:id="836"/>
      <w:r w:rsidRPr="003A06D0">
        <w:rPr>
          <w:lang w:val="en-GB"/>
        </w:rPr>
        <w:t>Processing for XML Timestamps on XML signatures</w:t>
      </w:r>
      <w:bookmarkEnd w:id="837"/>
      <w:bookmarkEnd w:id="838"/>
      <w:bookmarkEnd w:id="839"/>
    </w:p>
    <w:p w14:paraId="65D36228"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79698014"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5F63808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07462E89"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2A73E46F"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B0F45AD"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3F0BF09"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55DD972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14:paraId="30FCC009" w14:textId="77777777" w:rsidR="00BF4F83" w:rsidRPr="003A06D0" w:rsidRDefault="00BF4F83" w:rsidP="00AA52F6">
      <w:pPr>
        <w:pStyle w:val="berschrift4"/>
        <w:numPr>
          <w:ilvl w:val="3"/>
          <w:numId w:val="3"/>
        </w:numPr>
        <w:ind w:left="862" w:hanging="862"/>
        <w:rPr>
          <w:lang w:val="en-GB"/>
        </w:rPr>
      </w:pPr>
      <w:bookmarkStart w:id="840" w:name="_Toc522668708"/>
      <w:bookmarkStart w:id="841" w:name="_Toc983743"/>
      <w:r w:rsidRPr="003A06D0">
        <w:rPr>
          <w:rStyle w:val="berschrift4Zchn"/>
          <w:b/>
          <w:iCs/>
          <w:lang w:val="en-GB"/>
        </w:rPr>
        <w:t>Processing for RFC 3161 Timestamps on XML signatures</w:t>
      </w:r>
      <w:bookmarkEnd w:id="840"/>
      <w:bookmarkEnd w:id="841"/>
    </w:p>
    <w:p w14:paraId="6B5FDF5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58076CFC"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2FECE6E0" w14:textId="77777777"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42" w:name="sec_DataProcessingModelForVerification"/>
    <w:bookmarkStart w:id="843" w:name="sec_AsyncProcessingModel"/>
    <w:bookmarkStart w:id="844" w:name="_Toc114309513"/>
    <w:bookmarkStart w:id="845" w:name="_Toc157225038"/>
    <w:bookmarkStart w:id="846" w:name="_Toc158797505"/>
    <w:bookmarkStart w:id="847" w:name="_Toc159076073"/>
    <w:bookmarkStart w:id="848" w:name="_Toc481064980"/>
    <w:bookmarkStart w:id="849" w:name="_Toc114309535"/>
    <w:bookmarkStart w:id="850" w:name="_Toc157225061"/>
    <w:bookmarkStart w:id="851" w:name="_Toc158797528"/>
    <w:bookmarkStart w:id="852" w:name="_Toc159076096"/>
    <w:bookmarkStart w:id="853" w:name="_Toc481065033"/>
    <w:bookmarkStart w:id="854" w:name="_Ref501707689"/>
    <w:bookmarkStart w:id="855" w:name="_Ref512158370"/>
    <w:bookmarkStart w:id="856" w:name="_Toc480914754"/>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42"/>
    <w:bookmarkEnd w:id="843"/>
    <w:p w14:paraId="2E61E5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57" w:name="_Toc983744"/>
      <w:bookmarkStart w:id="858" w:name="_Toc522668709"/>
      <w:bookmarkStart w:id="859" w:name="_Toc534748898"/>
      <w:r w:rsidRPr="003A06D0">
        <w:rPr>
          <w:rStyle w:val="Hyperlink"/>
          <w:lang w:val="en-GB"/>
        </w:rPr>
        <w:t>Data Processing Model for Verif</w:t>
      </w:r>
      <w:bookmarkEnd w:id="844"/>
      <w:bookmarkEnd w:id="845"/>
      <w:bookmarkEnd w:id="846"/>
      <w:bookmarkEnd w:id="847"/>
      <w:bookmarkEnd w:id="848"/>
      <w:r w:rsidRPr="003A06D0">
        <w:rPr>
          <w:rStyle w:val="Hyperlink"/>
          <w:lang w:val="en-GB"/>
        </w:rPr>
        <w:t>ication</w:t>
      </w:r>
      <w:bookmarkEnd w:id="857"/>
      <w:bookmarkEnd w:id="858"/>
      <w:bookmarkEnd w:id="859"/>
      <w:r w:rsidRPr="003A06D0">
        <w:rPr>
          <w:lang w:val="en-GB"/>
        </w:rPr>
        <w:fldChar w:fldCharType="end"/>
      </w:r>
    </w:p>
    <w:p w14:paraId="7CA8C6EC"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71E43707"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5B200BF1" w14:textId="77777777" w:rsidR="009D4EF5" w:rsidRPr="003A06D0" w:rsidRDefault="009D4EF5" w:rsidP="009D4EF5">
      <w:pPr>
        <w:pStyle w:val="Beschriftung"/>
        <w:rPr>
          <w:lang w:val="en-GB"/>
        </w:rPr>
      </w:pPr>
      <w:bookmarkStart w:id="860" w:name="_Toc534748581"/>
      <w:bookmarkStart w:id="86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60"/>
      <w:bookmarkEnd w:id="861"/>
    </w:p>
    <w:p w14:paraId="7776F4E3" w14:textId="77777777"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299DAE9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213F8FBA"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1E79A73E"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62" w:name="sec_ProcessingXmlSignatureVerification"/>
    <w:bookmarkStart w:id="863" w:name="_Toc114309516"/>
    <w:bookmarkStart w:id="864" w:name="_Ref114325054"/>
    <w:bookmarkStart w:id="865" w:name="_Ref114330611"/>
    <w:bookmarkStart w:id="866" w:name="_Ref157224083"/>
    <w:bookmarkStart w:id="867" w:name="_Toc157225041"/>
    <w:bookmarkStart w:id="868" w:name="_Toc158797508"/>
    <w:bookmarkStart w:id="869" w:name="_Toc159076076"/>
    <w:bookmarkStart w:id="870" w:name="_Ref481011359"/>
    <w:bookmarkStart w:id="871" w:name="_Toc481064986"/>
    <w:bookmarkStart w:id="872" w:name="_Toc516358021"/>
    <w:bookmarkEnd w:id="862"/>
    <w:p w14:paraId="3C11B2BE"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73" w:name="_Toc983745"/>
      <w:bookmarkStart w:id="874" w:name="_Toc522668710"/>
      <w:bookmarkStart w:id="875" w:name="_Toc534748899"/>
      <w:r w:rsidRPr="003A06D0">
        <w:rPr>
          <w:rStyle w:val="Hyperlink"/>
          <w:lang w:val="en-GB"/>
        </w:rPr>
        <w:t>Processing for XML Signature</w:t>
      </w:r>
      <w:bookmarkEnd w:id="863"/>
      <w:bookmarkEnd w:id="864"/>
      <w:bookmarkEnd w:id="865"/>
      <w:bookmarkEnd w:id="866"/>
      <w:bookmarkEnd w:id="867"/>
      <w:bookmarkEnd w:id="868"/>
      <w:bookmarkEnd w:id="869"/>
      <w:bookmarkEnd w:id="870"/>
      <w:bookmarkEnd w:id="871"/>
      <w:bookmarkEnd w:id="872"/>
      <w:r w:rsidRPr="003A06D0">
        <w:rPr>
          <w:rStyle w:val="Hyperlink"/>
          <w:lang w:val="en-GB"/>
        </w:rPr>
        <w:t xml:space="preserve"> Verification</w:t>
      </w:r>
      <w:bookmarkEnd w:id="873"/>
      <w:bookmarkEnd w:id="874"/>
      <w:bookmarkEnd w:id="875"/>
      <w:r w:rsidRPr="003A06D0">
        <w:rPr>
          <w:lang w:val="en-GB"/>
        </w:rPr>
        <w:fldChar w:fldCharType="end"/>
      </w:r>
    </w:p>
    <w:p w14:paraId="0E02E5DD" w14:textId="77777777" w:rsidR="009D4EF5" w:rsidRPr="003A06D0" w:rsidRDefault="009D4EF5" w:rsidP="009D4EF5">
      <w:pPr>
        <w:pStyle w:val="berschrift3"/>
        <w:numPr>
          <w:ilvl w:val="2"/>
          <w:numId w:val="3"/>
        </w:numPr>
        <w:rPr>
          <w:lang w:val="en-GB"/>
        </w:rPr>
      </w:pPr>
      <w:bookmarkStart w:id="876" w:name="_Toc516359908"/>
      <w:bookmarkStart w:id="877" w:name="_Toc522668711"/>
      <w:bookmarkStart w:id="878" w:name="_Toc534748900"/>
      <w:bookmarkStart w:id="879" w:name="_Toc983746"/>
      <w:r w:rsidRPr="003A06D0">
        <w:rPr>
          <w:lang w:val="en-GB"/>
        </w:rPr>
        <w:t>Sub process ‘</w:t>
      </w:r>
      <w:r w:rsidRPr="003A06D0">
        <w:rPr>
          <w:rStyle w:val="Datatype"/>
          <w:lang w:val="en-GB"/>
        </w:rPr>
        <w:t>retrieve XML signature</w:t>
      </w:r>
      <w:r w:rsidRPr="003A06D0">
        <w:rPr>
          <w:lang w:val="en-GB"/>
        </w:rPr>
        <w:t>’</w:t>
      </w:r>
      <w:bookmarkEnd w:id="876"/>
      <w:bookmarkEnd w:id="877"/>
      <w:bookmarkEnd w:id="878"/>
      <w:bookmarkEnd w:id="879"/>
      <w:r w:rsidRPr="003A06D0">
        <w:rPr>
          <w:lang w:val="en-GB"/>
        </w:rPr>
        <w:t xml:space="preserve"> </w:t>
      </w:r>
    </w:p>
    <w:p w14:paraId="203903AA" w14:textId="77777777" w:rsidR="009D4EF5" w:rsidRPr="003A06D0" w:rsidRDefault="009D4EF5" w:rsidP="009D4EF5">
      <w:pPr>
        <w:pStyle w:val="Beschriftung"/>
        <w:rPr>
          <w:lang w:val="en-GB"/>
        </w:rPr>
      </w:pPr>
      <w:bookmarkStart w:id="880" w:name="_Toc534748582"/>
      <w:bookmarkStart w:id="88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80"/>
      <w:bookmarkEnd w:id="881"/>
    </w:p>
    <w:p w14:paraId="464E42F6" w14:textId="77777777"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436BA5AB"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13BF63D8"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0661D54"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587FDA68"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3BEABF25" w14:textId="77777777" w:rsidR="009D4EF5" w:rsidRPr="003A06D0" w:rsidRDefault="009D4EF5" w:rsidP="009D4EF5">
      <w:pPr>
        <w:pStyle w:val="berschrift3"/>
        <w:numPr>
          <w:ilvl w:val="2"/>
          <w:numId w:val="3"/>
        </w:numPr>
        <w:rPr>
          <w:lang w:val="en-GB"/>
        </w:rPr>
      </w:pPr>
      <w:bookmarkStart w:id="882" w:name="_Toc516359909"/>
      <w:bookmarkStart w:id="883" w:name="_Toc522668713"/>
      <w:bookmarkStart w:id="884" w:name="_Toc534748902"/>
      <w:bookmarkStart w:id="885" w:name="_Toc983747"/>
      <w:r w:rsidRPr="003A06D0">
        <w:rPr>
          <w:lang w:val="en-GB"/>
        </w:rPr>
        <w:t>Sub process ‘</w:t>
      </w:r>
      <w:r w:rsidRPr="003A06D0">
        <w:rPr>
          <w:rStyle w:val="Datatype"/>
          <w:lang w:val="en-GB"/>
        </w:rPr>
        <w:t>recalculate references</w:t>
      </w:r>
      <w:r w:rsidRPr="003A06D0">
        <w:rPr>
          <w:lang w:val="en-GB"/>
        </w:rPr>
        <w:t>’</w:t>
      </w:r>
      <w:bookmarkEnd w:id="882"/>
      <w:bookmarkEnd w:id="883"/>
      <w:bookmarkEnd w:id="884"/>
      <w:bookmarkEnd w:id="885"/>
      <w:r w:rsidRPr="003A06D0">
        <w:rPr>
          <w:lang w:val="en-GB"/>
        </w:rPr>
        <w:t xml:space="preserve"> </w:t>
      </w:r>
    </w:p>
    <w:p w14:paraId="37B3AF7B" w14:textId="77777777" w:rsidR="009D4EF5" w:rsidRPr="003A06D0" w:rsidRDefault="009D4EF5" w:rsidP="009D4EF5">
      <w:pPr>
        <w:pStyle w:val="Beschriftung"/>
        <w:rPr>
          <w:lang w:val="en-GB"/>
        </w:rPr>
      </w:pPr>
      <w:bookmarkStart w:id="886" w:name="_Toc534748583"/>
      <w:bookmarkStart w:id="88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86"/>
      <w:bookmarkEnd w:id="887"/>
    </w:p>
    <w:p w14:paraId="035FCEA4"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1">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D870B99" w14:textId="77777777" w:rsidR="009D4EF5" w:rsidRPr="003A06D0" w:rsidRDefault="009D4EF5" w:rsidP="009D4EF5">
      <w:pPr>
        <w:rPr>
          <w:lang w:val="en-GB"/>
        </w:rPr>
      </w:pPr>
      <w:bookmarkStart w:id="88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0D4B1E5"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4AB95257"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4298BDA1"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89" w:name="_Ref157224127"/>
      <w:bookmarkEnd w:id="888"/>
    </w:p>
    <w:p w14:paraId="78AFA42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89"/>
      <w:r w:rsidRPr="003A06D0">
        <w:rPr>
          <w:lang w:val="en-GB"/>
        </w:rPr>
        <w:t xml:space="preserve"> </w:t>
      </w:r>
    </w:p>
    <w:p w14:paraId="05393DC5"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0035AB4"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1BBB5E58"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7E1F1D39" w14:textId="77777777" w:rsidR="009D4EF5" w:rsidRPr="003A06D0" w:rsidRDefault="009D4EF5" w:rsidP="009D4EF5">
      <w:pPr>
        <w:pStyle w:val="berschrift3"/>
        <w:numPr>
          <w:ilvl w:val="2"/>
          <w:numId w:val="3"/>
        </w:numPr>
        <w:rPr>
          <w:lang w:val="en-GB"/>
        </w:rPr>
      </w:pPr>
      <w:bookmarkStart w:id="890" w:name="_Toc516359910"/>
      <w:bookmarkStart w:id="891" w:name="_Toc522668714"/>
      <w:bookmarkStart w:id="892" w:name="_Toc534748903"/>
      <w:bookmarkStart w:id="893" w:name="_Toc983748"/>
      <w:r w:rsidRPr="003A06D0">
        <w:rPr>
          <w:lang w:val="en-GB"/>
        </w:rPr>
        <w:t>Sub process ‘</w:t>
      </w:r>
      <w:r w:rsidRPr="003A06D0">
        <w:rPr>
          <w:rStyle w:val="Datatype"/>
          <w:lang w:val="en-GB"/>
        </w:rPr>
        <w:t>verify XML signature</w:t>
      </w:r>
      <w:r w:rsidRPr="003A06D0">
        <w:rPr>
          <w:lang w:val="en-GB"/>
        </w:rPr>
        <w:t>’</w:t>
      </w:r>
      <w:bookmarkEnd w:id="890"/>
      <w:bookmarkEnd w:id="891"/>
      <w:bookmarkEnd w:id="892"/>
      <w:bookmarkEnd w:id="893"/>
    </w:p>
    <w:p w14:paraId="0AB117C6" w14:textId="77777777" w:rsidR="009D4EF5" w:rsidRPr="003A06D0" w:rsidRDefault="009D4EF5" w:rsidP="009D4EF5">
      <w:pPr>
        <w:pStyle w:val="Beschriftung"/>
        <w:rPr>
          <w:lang w:val="en-GB"/>
        </w:rPr>
      </w:pPr>
      <w:bookmarkStart w:id="894" w:name="_Toc534748584"/>
      <w:bookmarkStart w:id="89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94"/>
      <w:bookmarkEnd w:id="895"/>
    </w:p>
    <w:p w14:paraId="46E9ACC5"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D95D0FE"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477F686E"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7DD61AB9"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w:t>
      </w:r>
      <w:bookmarkStart w:id="896" w:name="_GoBack"/>
      <w:r w:rsidRPr="003A06D0">
        <w:rPr>
          <w:lang w:val="en-GB"/>
        </w:rPr>
        <w:t>result</w:t>
      </w:r>
      <w:bookmarkEnd w:id="896"/>
      <w:r w:rsidRPr="003A06D0">
        <w:rPr>
          <w:lang w:val="en-GB"/>
        </w:rPr>
        <w:t xml:space="preserve">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9CC3873"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4A9E5663"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3765002A" w14:textId="77777777" w:rsidR="009D4EF5" w:rsidRPr="003A06D0" w:rsidRDefault="009D4EF5" w:rsidP="009D4EF5">
      <w:pPr>
        <w:rPr>
          <w:lang w:val="en-GB"/>
        </w:rPr>
      </w:pPr>
      <w:r w:rsidRPr="003A06D0">
        <w:rPr>
          <w:lang w:val="en-GB"/>
        </w:rPr>
        <w:t xml:space="preserve">If the signature validates correctly, the server returns one of the first </w:t>
      </w:r>
      <w:commentRangeStart w:id="897"/>
      <w:del w:id="898" w:author="Andreas Kuehne" w:date="2019-05-09T21:44:00Z">
        <w:r w:rsidRPr="003A06D0" w:rsidDel="00564C22">
          <w:rPr>
            <w:lang w:val="en-GB"/>
          </w:rPr>
          <w:delText xml:space="preserve">three </w:delText>
        </w:r>
      </w:del>
      <w:ins w:id="899" w:author="Andreas Kuehne" w:date="2019-05-09T21:44:00Z">
        <w:r w:rsidR="00564C22">
          <w:rPr>
            <w:lang w:val="en-GB"/>
          </w:rPr>
          <w:t>two</w:t>
        </w:r>
        <w:r w:rsidR="00564C22" w:rsidRPr="003A06D0">
          <w:rPr>
            <w:lang w:val="en-GB"/>
          </w:rPr>
          <w:t xml:space="preserve"> </w:t>
        </w:r>
      </w:ins>
      <w:commentRangeEnd w:id="897"/>
      <w:ins w:id="900" w:author="Andreas Kuehne" w:date="2019-05-09T21:46:00Z">
        <w:r w:rsidR="00564C22">
          <w:rPr>
            <w:rStyle w:val="Kommentarzeichen"/>
          </w:rPr>
          <w:commentReference w:id="897"/>
        </w:r>
      </w:ins>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8C409D3" w14:textId="77777777" w:rsidR="009D4EF5" w:rsidRPr="003A06D0" w:rsidRDefault="009D4EF5" w:rsidP="009D4EF5">
      <w:pPr>
        <w:pStyle w:val="berschrift4"/>
        <w:numPr>
          <w:ilvl w:val="3"/>
          <w:numId w:val="3"/>
        </w:numPr>
        <w:tabs>
          <w:tab w:val="num" w:pos="360"/>
        </w:tabs>
        <w:jc w:val="both"/>
        <w:rPr>
          <w:lang w:val="en-GB"/>
        </w:rPr>
      </w:pPr>
      <w:bookmarkStart w:id="901" w:name="_Ref501130528"/>
      <w:bookmarkStart w:id="902" w:name="_Toc522668715"/>
      <w:bookmarkStart w:id="903" w:name="_Toc534748904"/>
      <w:bookmarkStart w:id="904" w:name="_Toc983749"/>
      <w:r w:rsidRPr="003A06D0">
        <w:rPr>
          <w:lang w:val="en-GB"/>
        </w:rPr>
        <w:t>Processing for RFC 3161 timestamp tokens on XML Signatures</w:t>
      </w:r>
      <w:bookmarkEnd w:id="901"/>
      <w:bookmarkEnd w:id="902"/>
      <w:bookmarkEnd w:id="903"/>
      <w:bookmarkEnd w:id="904"/>
    </w:p>
    <w:p w14:paraId="53B9B0D4"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15C1924E"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3E167348"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7E516CC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14C7873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459ABF9D"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5CB5CF30"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45DA4685" w14:textId="77777777" w:rsidR="009D4EF5" w:rsidRPr="003A06D0" w:rsidRDefault="009D4EF5" w:rsidP="009D4EF5">
      <w:pPr>
        <w:pStyle w:val="berschrift4"/>
        <w:numPr>
          <w:ilvl w:val="3"/>
          <w:numId w:val="3"/>
        </w:numPr>
        <w:tabs>
          <w:tab w:val="num" w:pos="360"/>
        </w:tabs>
        <w:jc w:val="both"/>
        <w:rPr>
          <w:lang w:val="en-GB"/>
        </w:rPr>
      </w:pPr>
      <w:bookmarkStart w:id="905" w:name="_Ref501130548"/>
      <w:bookmarkStart w:id="906" w:name="_Toc522668716"/>
      <w:bookmarkStart w:id="907" w:name="_Toc534748905"/>
      <w:bookmarkStart w:id="908" w:name="_Toc983750"/>
      <w:r w:rsidRPr="003A06D0">
        <w:rPr>
          <w:lang w:val="en-GB"/>
        </w:rPr>
        <w:lastRenderedPageBreak/>
        <w:t>Processing for XML timestamp tokens on XML signatures</w:t>
      </w:r>
      <w:bookmarkEnd w:id="905"/>
      <w:bookmarkEnd w:id="906"/>
      <w:bookmarkEnd w:id="907"/>
      <w:bookmarkEnd w:id="908"/>
    </w:p>
    <w:p w14:paraId="61D02D3D"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A645D99"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4767614B"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640C4240"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45568072"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228A5E2C"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314B7FC6"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387194D7"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7867C1A3"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3F7C79A2"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25531997"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0009724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0570C42A"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52223A9A"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062F080D"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09" w:name="sec_ProcessingCmsSignatureVerification"/>
    <w:bookmarkStart w:id="910" w:name="_Toc114309519"/>
    <w:bookmarkStart w:id="911" w:name="_Ref157224338"/>
    <w:bookmarkStart w:id="912" w:name="_Toc157225044"/>
    <w:bookmarkStart w:id="913" w:name="_Toc158797511"/>
    <w:bookmarkStart w:id="914" w:name="_Toc159076079"/>
    <w:bookmarkStart w:id="915" w:name="_Ref481011454"/>
    <w:bookmarkStart w:id="916" w:name="_Ref481011624"/>
    <w:bookmarkStart w:id="917" w:name="_Ref481011642"/>
    <w:bookmarkStart w:id="918" w:name="_Ref481012479"/>
    <w:bookmarkStart w:id="919" w:name="_Ref481012491"/>
    <w:bookmarkStart w:id="920" w:name="_Toc481064992"/>
    <w:bookmarkStart w:id="921" w:name="_Ref512285830"/>
    <w:bookmarkStart w:id="922" w:name="_Ref512285841"/>
    <w:bookmarkStart w:id="923" w:name="_Toc516358022"/>
    <w:bookmarkEnd w:id="909"/>
    <w:p w14:paraId="55547D6A"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924" w:name="_Toc983751"/>
      <w:bookmarkStart w:id="925" w:name="_Toc522668717"/>
      <w:bookmarkStart w:id="926" w:name="_Toc534748906"/>
      <w:r w:rsidRPr="003A06D0">
        <w:rPr>
          <w:rStyle w:val="Hyperlink"/>
          <w:lang w:val="en-GB"/>
        </w:rPr>
        <w:t>Processing for CMS Signature</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r w:rsidRPr="003A06D0">
        <w:rPr>
          <w:rStyle w:val="Hyperlink"/>
          <w:lang w:val="en-GB"/>
        </w:rPr>
        <w:t xml:space="preserve"> Verification</w:t>
      </w:r>
      <w:bookmarkEnd w:id="924"/>
      <w:bookmarkEnd w:id="925"/>
      <w:bookmarkEnd w:id="926"/>
      <w:r w:rsidRPr="003A06D0">
        <w:rPr>
          <w:lang w:val="en-GB"/>
        </w:rPr>
        <w:fldChar w:fldCharType="end"/>
      </w:r>
    </w:p>
    <w:p w14:paraId="255C292C"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5BA43268" w14:textId="77777777" w:rsidR="009D4EF5" w:rsidRPr="003A06D0" w:rsidRDefault="009D4EF5" w:rsidP="009D4EF5">
      <w:pPr>
        <w:pStyle w:val="berschrift3"/>
        <w:numPr>
          <w:ilvl w:val="2"/>
          <w:numId w:val="3"/>
        </w:numPr>
        <w:rPr>
          <w:lang w:val="en-GB"/>
        </w:rPr>
      </w:pPr>
      <w:bookmarkStart w:id="927" w:name="_Toc516359911"/>
      <w:bookmarkStart w:id="928" w:name="_Toc522668718"/>
      <w:bookmarkStart w:id="929" w:name="_Toc534748907"/>
      <w:bookmarkStart w:id="930" w:name="_Toc983752"/>
      <w:r w:rsidRPr="003A06D0">
        <w:rPr>
          <w:lang w:val="en-GB"/>
        </w:rPr>
        <w:t>Sub process ‘</w:t>
      </w:r>
      <w:r w:rsidRPr="003A06D0">
        <w:rPr>
          <w:rStyle w:val="Datatype"/>
          <w:lang w:val="en-GB"/>
        </w:rPr>
        <w:t>retrieve CMS signature</w:t>
      </w:r>
      <w:r w:rsidRPr="003A06D0">
        <w:rPr>
          <w:lang w:val="en-GB"/>
        </w:rPr>
        <w:t>’</w:t>
      </w:r>
      <w:bookmarkEnd w:id="927"/>
      <w:bookmarkEnd w:id="928"/>
      <w:bookmarkEnd w:id="929"/>
      <w:bookmarkEnd w:id="930"/>
      <w:r w:rsidRPr="003A06D0">
        <w:rPr>
          <w:lang w:val="en-GB"/>
        </w:rPr>
        <w:t xml:space="preserve"> </w:t>
      </w:r>
    </w:p>
    <w:p w14:paraId="452EAD2D" w14:textId="77777777" w:rsidR="009D4EF5" w:rsidRPr="003A06D0" w:rsidRDefault="009D4EF5" w:rsidP="009D4EF5">
      <w:pPr>
        <w:pStyle w:val="Beschriftung"/>
        <w:rPr>
          <w:lang w:val="en-GB"/>
        </w:rPr>
      </w:pPr>
      <w:bookmarkStart w:id="931" w:name="_Toc534748585"/>
      <w:bookmarkStart w:id="932"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31"/>
      <w:bookmarkEnd w:id="932"/>
    </w:p>
    <w:p w14:paraId="2AB678AE"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3">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3540832D"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06F538A2" w14:textId="77777777" w:rsidR="009D4EF5" w:rsidRPr="003A06D0" w:rsidRDefault="009D4EF5" w:rsidP="009D4EF5">
      <w:pPr>
        <w:pStyle w:val="Aufzhlungszeichen"/>
        <w:numPr>
          <w:ilvl w:val="0"/>
          <w:numId w:val="21"/>
        </w:numPr>
        <w:jc w:val="both"/>
        <w:rPr>
          <w:lang w:val="en-GB"/>
        </w:rPr>
      </w:pPr>
      <w:bookmarkStart w:id="933"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33"/>
      <w:r w:rsidRPr="003A06D0">
        <w:rPr>
          <w:lang w:val="en-GB"/>
        </w:rPr>
        <w:t xml:space="preserve"> </w:t>
      </w:r>
    </w:p>
    <w:p w14:paraId="088A45D1"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3BA527C9"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49F42116" w14:textId="77777777" w:rsidR="009D4EF5" w:rsidRPr="003A06D0" w:rsidRDefault="009D4EF5" w:rsidP="009D4EF5">
      <w:pPr>
        <w:pStyle w:val="berschrift3"/>
        <w:numPr>
          <w:ilvl w:val="2"/>
          <w:numId w:val="3"/>
        </w:numPr>
        <w:rPr>
          <w:lang w:val="en-GB"/>
        </w:rPr>
      </w:pPr>
      <w:bookmarkStart w:id="934" w:name="_Toc516359912"/>
      <w:bookmarkStart w:id="935" w:name="_Toc522668719"/>
      <w:bookmarkStart w:id="936" w:name="_Toc534748908"/>
      <w:bookmarkStart w:id="937" w:name="_Toc983753"/>
      <w:r w:rsidRPr="003A06D0">
        <w:rPr>
          <w:lang w:val="en-GB"/>
        </w:rPr>
        <w:t>Sub process ‘</w:t>
      </w:r>
      <w:r w:rsidRPr="003A06D0">
        <w:rPr>
          <w:rStyle w:val="Datatype"/>
          <w:lang w:val="en-GB"/>
        </w:rPr>
        <w:t>verify CMS signature</w:t>
      </w:r>
      <w:r w:rsidRPr="003A06D0">
        <w:rPr>
          <w:lang w:val="en-GB"/>
        </w:rPr>
        <w:t>’</w:t>
      </w:r>
      <w:bookmarkEnd w:id="934"/>
      <w:bookmarkEnd w:id="935"/>
      <w:bookmarkEnd w:id="936"/>
      <w:bookmarkEnd w:id="937"/>
    </w:p>
    <w:p w14:paraId="35A62561" w14:textId="77777777" w:rsidR="009D4EF5" w:rsidRPr="003A06D0" w:rsidRDefault="009D4EF5" w:rsidP="009D4EF5">
      <w:pPr>
        <w:pStyle w:val="Beschriftung"/>
        <w:rPr>
          <w:lang w:val="en-GB"/>
        </w:rPr>
      </w:pPr>
      <w:bookmarkStart w:id="938" w:name="_Toc534748586"/>
      <w:bookmarkStart w:id="939"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38"/>
      <w:bookmarkEnd w:id="939"/>
    </w:p>
    <w:p w14:paraId="41F4D2A7" w14:textId="77777777"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6842376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4F53F8A7"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3770C23"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ins w:id="940" w:author="Andreas Kuehne" w:date="2019-05-09T21:50:00Z">
        <w:r w:rsidR="002E56CD">
          <w:rPr>
            <w:lang w:val="en-GB"/>
          </w:rPr>
          <w:fldChar w:fldCharType="begin"/>
        </w:r>
        <w:r w:rsidR="002E56CD">
          <w:rPr>
            <w:lang w:val="en-GB"/>
          </w:rPr>
          <w:instrText xml:space="preserve"> REF _RefComp9481086E \r \h </w:instrText>
        </w:r>
        <w:r w:rsidR="002E56CD">
          <w:rPr>
            <w:lang w:val="en-GB"/>
          </w:rPr>
        </w:r>
      </w:ins>
      <w:r w:rsidR="002E56CD">
        <w:rPr>
          <w:lang w:val="en-GB"/>
        </w:rPr>
        <w:fldChar w:fldCharType="separate"/>
      </w:r>
      <w:ins w:id="941" w:author="Andreas Kuehne" w:date="2019-05-09T21:50:00Z">
        <w:r w:rsidR="002E56CD">
          <w:rPr>
            <w:lang w:val="en-GB"/>
          </w:rPr>
          <w:t>4.1.8</w:t>
        </w:r>
        <w:r w:rsidR="002E56CD">
          <w:rPr>
            <w:lang w:val="en-GB"/>
          </w:rPr>
          <w:fldChar w:fldCharType="end"/>
        </w:r>
      </w:ins>
      <w:del w:id="942" w:author="Andreas Kuehne" w:date="2019-05-09T21:49: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del>
      <w:r w:rsidRPr="003A06D0">
        <w:rPr>
          <w:lang w:val="en-GB"/>
        </w:rPr>
        <w:t>.</w:t>
      </w:r>
      <w:del w:id="943" w:author="Andreas Kuehne" w:date="2019-05-09T21:50:00Z">
        <w:r w:rsidRPr="003A06D0" w:rsidDel="002E56CD">
          <w:rPr>
            <w:lang w:val="en-GB"/>
          </w:rPr>
          <w:delText xml:space="preserve"> </w:delText>
        </w:r>
      </w:del>
      <w:r w:rsidRPr="003A06D0">
        <w:rPr>
          <w:lang w:val="en-GB"/>
        </w:rPr>
        <w:t xml:space="preserve"> If the signature fails to validate correctly, the server returns some other code; either one defined in section </w:t>
      </w:r>
      <w:ins w:id="944" w:author="Andreas Kuehne" w:date="2019-05-09T21:50:00Z">
        <w:r w:rsidR="002E56CD">
          <w:rPr>
            <w:lang w:val="en-GB"/>
          </w:rPr>
          <w:fldChar w:fldCharType="begin"/>
        </w:r>
        <w:r w:rsidR="002E56CD">
          <w:rPr>
            <w:lang w:val="en-GB"/>
          </w:rPr>
          <w:instrText xml:space="preserve"> REF _RefComp9481086E \r \h </w:instrText>
        </w:r>
        <w:r w:rsidR="002E56CD">
          <w:rPr>
            <w:lang w:val="en-GB"/>
          </w:rPr>
        </w:r>
      </w:ins>
      <w:r w:rsidR="002E56CD">
        <w:rPr>
          <w:lang w:val="en-GB"/>
        </w:rPr>
        <w:fldChar w:fldCharType="separate"/>
      </w:r>
      <w:ins w:id="945" w:author="Andreas Kuehne" w:date="2019-05-09T21:50:00Z">
        <w:r w:rsidR="002E56CD">
          <w:rPr>
            <w:lang w:val="en-GB"/>
          </w:rPr>
          <w:t>4.1.8</w:t>
        </w:r>
        <w:r w:rsidR="002E56CD">
          <w:rPr>
            <w:lang w:val="en-GB"/>
          </w:rPr>
          <w:fldChar w:fldCharType="end"/>
        </w:r>
        <w:r w:rsidR="002E56CD">
          <w:rPr>
            <w:lang w:val="en-GB"/>
          </w:rPr>
          <w:t xml:space="preserve"> </w:t>
        </w:r>
      </w:ins>
      <w:del w:id="946" w:author="Andreas Kuehne" w:date="2019-05-09T21:50:00Z">
        <w:r w:rsidR="00195249" w:rsidDel="002E56CD">
          <w:rPr>
            <w:highlight w:val="yellow"/>
            <w:lang w:val="en-GB"/>
          </w:rPr>
          <w:fldChar w:fldCharType="begin"/>
        </w:r>
        <w:r w:rsidR="00195249" w:rsidDel="002E56CD">
          <w:rPr>
            <w:lang w:val="en-GB"/>
          </w:rPr>
          <w:delInstrText xml:space="preserve"> REF _RefComp9481086E \r \h </w:delInstrText>
        </w:r>
        <w:r w:rsidR="00195249" w:rsidDel="002E56CD">
          <w:rPr>
            <w:highlight w:val="yellow"/>
            <w:lang w:val="en-GB"/>
          </w:rPr>
        </w:r>
        <w:r w:rsidR="00195249" w:rsidDel="002E56CD">
          <w:rPr>
            <w:highlight w:val="yellow"/>
            <w:lang w:val="en-GB"/>
          </w:rPr>
          <w:fldChar w:fldCharType="separate"/>
        </w:r>
        <w:r w:rsidR="00195249" w:rsidDel="002E56CD">
          <w:rPr>
            <w:lang w:val="en-GB"/>
          </w:rPr>
          <w:delText>4.1.7</w:delText>
        </w:r>
        <w:r w:rsidR="00195249" w:rsidDel="002E56CD">
          <w:rPr>
            <w:highlight w:val="yellow"/>
            <w:lang w:val="en-GB"/>
          </w:rPr>
          <w:fldChar w:fldCharType="end"/>
        </w:r>
        <w:r w:rsidRPr="003A06D0" w:rsidDel="002E56CD">
          <w:rPr>
            <w:lang w:val="en-GB"/>
          </w:rPr>
          <w:delText xml:space="preserve"> </w:delText>
        </w:r>
        <w:r w:rsidR="00564C22" w:rsidDel="002E56CD">
          <w:rPr>
            <w:rStyle w:val="Hyperlink"/>
            <w:lang w:val="en-GB"/>
          </w:rPr>
          <w:fldChar w:fldCharType="begin"/>
        </w:r>
        <w:r w:rsidR="00564C22" w:rsidDel="002E56CD">
          <w:rPr>
            <w:rStyle w:val="Hyperlink"/>
            <w:lang w:val="en-GB"/>
          </w:rPr>
          <w:delInstrText xml:space="preserve"> HYPERLINK \l "_Component_Result" </w:delInstrText>
        </w:r>
        <w:r w:rsidR="00564C22" w:rsidDel="002E56CD">
          <w:rPr>
            <w:rStyle w:val="Hyperlink"/>
            <w:lang w:val="en-GB"/>
          </w:rPr>
          <w:fldChar w:fldCharType="separate"/>
        </w:r>
        <w:r w:rsidRPr="003A06D0" w:rsidDel="002E56CD">
          <w:rPr>
            <w:rStyle w:val="Hyperlink"/>
            <w:lang w:val="en-GB"/>
          </w:rPr>
          <w:delText>Component Result</w:delText>
        </w:r>
        <w:r w:rsidR="00564C22" w:rsidDel="002E56CD">
          <w:rPr>
            <w:rStyle w:val="Hyperlink"/>
            <w:lang w:val="en-GB"/>
          </w:rPr>
          <w:fldChar w:fldCharType="end"/>
        </w:r>
        <w:r w:rsidRPr="003A06D0" w:rsidDel="002E56CD">
          <w:rPr>
            <w:lang w:val="en-GB"/>
          </w:rPr>
          <w:delText xml:space="preserve"> </w:delText>
        </w:r>
      </w:del>
      <w:r w:rsidRPr="003A06D0">
        <w:rPr>
          <w:lang w:val="en-GB"/>
        </w:rPr>
        <w:t>of this specification, or one defined by some profile of this specification.</w:t>
      </w:r>
    </w:p>
    <w:p w14:paraId="69198303" w14:textId="77777777" w:rsidR="009D4EF5" w:rsidRPr="003A06D0" w:rsidRDefault="009D4EF5" w:rsidP="009D4EF5">
      <w:pPr>
        <w:pStyle w:val="berschrift4"/>
        <w:numPr>
          <w:ilvl w:val="3"/>
          <w:numId w:val="3"/>
        </w:numPr>
        <w:tabs>
          <w:tab w:val="num" w:pos="360"/>
        </w:tabs>
        <w:jc w:val="both"/>
        <w:rPr>
          <w:lang w:val="en-GB"/>
        </w:rPr>
      </w:pPr>
      <w:bookmarkStart w:id="947" w:name="_Ref501131897"/>
      <w:bookmarkStart w:id="948" w:name="_Toc522668720"/>
      <w:bookmarkStart w:id="949" w:name="_Toc534748909"/>
      <w:bookmarkStart w:id="950" w:name="_Toc983754"/>
      <w:r w:rsidRPr="003A06D0">
        <w:rPr>
          <w:lang w:val="en-GB"/>
        </w:rPr>
        <w:t>Processing for RFC 3161 Timestamp tokens on CMS Signatures.</w:t>
      </w:r>
      <w:bookmarkEnd w:id="947"/>
      <w:bookmarkEnd w:id="948"/>
      <w:bookmarkEnd w:id="949"/>
      <w:bookmarkEnd w:id="950"/>
    </w:p>
    <w:p w14:paraId="12C4044D"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04E5BB45" w14:textId="77777777" w:rsidR="009D4EF5" w:rsidRPr="003A06D0" w:rsidRDefault="009D4EF5" w:rsidP="009D4EF5">
      <w:pPr>
        <w:rPr>
          <w:lang w:val="en-GB"/>
        </w:rPr>
      </w:pPr>
      <w:r w:rsidRPr="003A06D0">
        <w:rPr>
          <w:lang w:val="en-GB"/>
        </w:rPr>
        <w:lastRenderedPageBreak/>
        <w:t>The processing by the server is broken down into the following steps:</w:t>
      </w:r>
    </w:p>
    <w:p w14:paraId="7C4DE981"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5403F6D8"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3721956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1E6DA7ED"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6FCFED36"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16CC20B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300FB5C4"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65BCFD43"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51" w:name="sec_GeneralProcessing"/>
    <w:bookmarkStart w:id="952" w:name="_Ref516355471"/>
    <w:bookmarkStart w:id="953" w:name="_Toc516358023"/>
    <w:bookmarkStart w:id="954" w:name="_Toc114309520"/>
    <w:bookmarkStart w:id="955" w:name="_Toc157225045"/>
    <w:bookmarkStart w:id="956" w:name="_Toc158797512"/>
    <w:bookmarkStart w:id="957" w:name="_Toc159076080"/>
    <w:bookmarkStart w:id="958" w:name="_Ref481011529"/>
    <w:bookmarkStart w:id="959" w:name="_Toc481064993"/>
    <w:bookmarkEnd w:id="951"/>
    <w:p w14:paraId="1E4CE41C"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60" w:name="_Toc983755"/>
      <w:bookmarkStart w:id="961" w:name="_Toc522668721"/>
      <w:bookmarkStart w:id="962" w:name="_Toc534748910"/>
      <w:r w:rsidRPr="003A06D0">
        <w:rPr>
          <w:rStyle w:val="Hyperlink"/>
          <w:lang w:val="en-GB"/>
        </w:rPr>
        <w:t>General Processing</w:t>
      </w:r>
      <w:bookmarkEnd w:id="952"/>
      <w:bookmarkEnd w:id="953"/>
      <w:bookmarkEnd w:id="960"/>
      <w:bookmarkEnd w:id="961"/>
      <w:bookmarkEnd w:id="962"/>
      <w:r w:rsidRPr="003A06D0">
        <w:rPr>
          <w:lang w:val="en-GB"/>
        </w:rPr>
        <w:fldChar w:fldCharType="end"/>
      </w:r>
    </w:p>
    <w:p w14:paraId="06D7C7D0"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1F192E89" w14:textId="77777777" w:rsidR="0073092D" w:rsidDel="00564C22" w:rsidRDefault="0073092D" w:rsidP="00211740">
      <w:pPr>
        <w:pStyle w:val="berschrift3"/>
        <w:rPr>
          <w:moveFrom w:id="963" w:author="Andreas Kuehne" w:date="2019-05-09T21:41:00Z"/>
          <w:lang w:val="en-GB"/>
        </w:rPr>
      </w:pPr>
      <w:bookmarkStart w:id="964" w:name="_Toc983756"/>
      <w:bookmarkStart w:id="965" w:name="_Ref516355121"/>
      <w:bookmarkStart w:id="966" w:name="_Toc522668712"/>
      <w:bookmarkStart w:id="967" w:name="_Toc534748901"/>
      <w:moveFromRangeStart w:id="968" w:author="Andreas Kuehne" w:date="2019-05-09T21:41:00Z" w:name="move8330519"/>
      <w:moveFrom w:id="969" w:author="Andreas Kuehne" w:date="2019-05-09T21:41:00Z">
        <w:r w:rsidDel="00564C22">
          <w:rPr>
            <w:lang w:val="en-GB"/>
          </w:rPr>
          <w:t>Multi-Signature Creation</w:t>
        </w:r>
        <w:bookmarkEnd w:id="964"/>
      </w:moveFrom>
    </w:p>
    <w:p w14:paraId="241B0B8C" w14:textId="77777777" w:rsidR="0073092D" w:rsidDel="00564C22" w:rsidRDefault="0073092D" w:rsidP="0073092D">
      <w:pPr>
        <w:rPr>
          <w:moveFrom w:id="970" w:author="Andreas Kuehne" w:date="2019-05-09T21:41:00Z"/>
          <w:lang w:val="en-GB"/>
        </w:rPr>
      </w:pPr>
      <w:moveFrom w:id="971" w:author="Andreas Kuehne" w:date="2019-05-09T21:41:00Z">
        <w:r w:rsidDel="00564C22">
          <w:rPr>
            <w:lang w:val="en-GB"/>
          </w:rPr>
          <w:t xml:space="preserve">This specification </w:t>
        </w:r>
        <w:r w:rsidR="00C45DB7" w:rsidDel="00564C22">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sidDel="00564C22">
          <w:rPr>
            <w:lang w:val="en-GB"/>
          </w:rPr>
          <w:t>,</w:t>
        </w:r>
        <w:r w:rsidR="00C45DB7" w:rsidDel="00564C22">
          <w:rPr>
            <w:lang w:val="en-GB"/>
          </w:rPr>
          <w:t xml:space="preserve"> there are several restrictions apply to this approach:</w:t>
        </w:r>
      </w:moveFrom>
    </w:p>
    <w:p w14:paraId="3C96C22A" w14:textId="77777777" w:rsidR="00C45DB7" w:rsidDel="00564C22" w:rsidRDefault="00C45DB7" w:rsidP="00C45DB7">
      <w:pPr>
        <w:pStyle w:val="Listenabsatz"/>
        <w:numPr>
          <w:ilvl w:val="0"/>
          <w:numId w:val="51"/>
        </w:numPr>
        <w:rPr>
          <w:moveFrom w:id="972" w:author="Andreas Kuehne" w:date="2019-05-09T21:41:00Z"/>
          <w:lang w:val="en-GB"/>
        </w:rPr>
      </w:pPr>
      <w:moveFrom w:id="973" w:author="Andreas Kuehne" w:date="2019-05-09T21:41:00Z">
        <w:r w:rsidDel="00564C22">
          <w:rPr>
            <w:lang w:val="en-GB"/>
          </w:rPr>
          <w:t>All signature MUST be of the same type produced with the same set of optional inputs and profiles</w:t>
        </w:r>
      </w:moveFrom>
    </w:p>
    <w:p w14:paraId="7EA3A9F5" w14:textId="77777777" w:rsidR="00C45DB7" w:rsidDel="00564C22" w:rsidRDefault="00C45DB7" w:rsidP="00C45DB7">
      <w:pPr>
        <w:pStyle w:val="Listenabsatz"/>
        <w:numPr>
          <w:ilvl w:val="0"/>
          <w:numId w:val="51"/>
        </w:numPr>
        <w:rPr>
          <w:moveFrom w:id="974" w:author="Andreas Kuehne" w:date="2019-05-09T21:41:00Z"/>
          <w:lang w:val="en-GB"/>
        </w:rPr>
      </w:pPr>
      <w:moveFrom w:id="975" w:author="Andreas Kuehne" w:date="2019-05-09T21:41:00Z">
        <w:r w:rsidDel="00564C22">
          <w:rPr>
            <w:lang w:val="en-GB"/>
          </w:rPr>
          <w:t>There MUST be a clear relationship between a single input document and the corresponding signature</w:t>
        </w:r>
      </w:moveFrom>
    </w:p>
    <w:p w14:paraId="67BC2100" w14:textId="77777777" w:rsidR="00C45DB7" w:rsidDel="00564C22" w:rsidRDefault="00C45DB7" w:rsidP="00C45DB7">
      <w:pPr>
        <w:pStyle w:val="Listenabsatz"/>
        <w:numPr>
          <w:ilvl w:val="0"/>
          <w:numId w:val="51"/>
        </w:numPr>
        <w:rPr>
          <w:moveFrom w:id="976" w:author="Andreas Kuehne" w:date="2019-05-09T21:41:00Z"/>
          <w:lang w:val="en-GB"/>
        </w:rPr>
      </w:pPr>
      <w:moveFrom w:id="977" w:author="Andreas Kuehne" w:date="2019-05-09T21:41:00Z">
        <w:r w:rsidDel="00564C22">
          <w:rPr>
            <w:lang w:val="en-GB"/>
          </w:rPr>
          <w:t>The handling of processing errors requires additional description, especially in the case of partial processing</w:t>
        </w:r>
      </w:moveFrom>
    </w:p>
    <w:p w14:paraId="374AE6BA" w14:textId="77777777" w:rsidR="00C45DB7" w:rsidDel="00564C22" w:rsidRDefault="00C45DB7" w:rsidP="00C45DB7">
      <w:pPr>
        <w:pStyle w:val="Listenabsatz"/>
        <w:numPr>
          <w:ilvl w:val="0"/>
          <w:numId w:val="51"/>
        </w:numPr>
        <w:rPr>
          <w:moveFrom w:id="978" w:author="Andreas Kuehne" w:date="2019-05-09T21:41:00Z"/>
          <w:lang w:val="en-GB"/>
        </w:rPr>
      </w:pPr>
      <w:moveFrom w:id="979" w:author="Andreas Kuehne" w:date="2019-05-09T21:41:00Z">
        <w:r w:rsidDel="00564C22">
          <w:rPr>
            <w:lang w:val="en-GB"/>
          </w:rPr>
          <w:t xml:space="preserve">The asynchronous processing model described in this document (see section </w:t>
        </w:r>
        <w:r w:rsidDel="00564C22">
          <w:rPr>
            <w:lang w:val="en-GB"/>
          </w:rPr>
          <w:fldChar w:fldCharType="begin"/>
        </w:r>
        <w:r w:rsidDel="00564C22">
          <w:rPr>
            <w:lang w:val="en-GB"/>
          </w:rPr>
          <w:instrText xml:space="preserve"> REF _Ref628073 \r \h </w:instrText>
        </w:r>
        <w:r w:rsidDel="00564C22">
          <w:rPr>
            <w:lang w:val="en-GB"/>
          </w:rPr>
        </w:r>
        <w:r w:rsidDel="00564C22">
          <w:rPr>
            <w:lang w:val="en-GB"/>
          </w:rPr>
          <w:fldChar w:fldCharType="separate"/>
        </w:r>
        <w:r w:rsidDel="00564C22">
          <w:rPr>
            <w:lang w:val="en-GB"/>
          </w:rPr>
          <w:t>7</w:t>
        </w:r>
        <w:r w:rsidDel="00564C22">
          <w:rPr>
            <w:lang w:val="en-GB"/>
          </w:rPr>
          <w:fldChar w:fldCharType="end"/>
        </w:r>
        <w:r w:rsidDel="00564C22">
          <w:rPr>
            <w:lang w:val="en-GB"/>
          </w:rPr>
          <w:t>)</w:t>
        </w:r>
        <w:r w:rsidR="00EE4E37" w:rsidDel="00564C22">
          <w:rPr>
            <w:lang w:val="en-GB"/>
          </w:rPr>
          <w:t xml:space="preserve"> cannot be used to return partial results</w:t>
        </w:r>
      </w:moveFrom>
    </w:p>
    <w:p w14:paraId="4F822C5C" w14:textId="77777777" w:rsidR="00EE4E37" w:rsidRPr="00EE4E37" w:rsidDel="00564C22" w:rsidRDefault="00EE4E37" w:rsidP="00EE4E37">
      <w:pPr>
        <w:rPr>
          <w:moveFrom w:id="980" w:author="Andreas Kuehne" w:date="2019-05-09T21:41:00Z"/>
          <w:lang w:val="en-GB"/>
        </w:rPr>
      </w:pPr>
      <w:moveFrom w:id="981" w:author="Andreas Kuehne" w:date="2019-05-09T21:41:00Z">
        <w:r w:rsidDel="00564C22">
          <w:rPr>
            <w:lang w:val="en-GB"/>
          </w:rPr>
          <w:t xml:space="preserve">This document enables profiles to define required processing step by extending the maximum cardinality of the </w:t>
        </w:r>
        <w:r w:rsidRPr="00EE4E37" w:rsidDel="00564C22">
          <w:rPr>
            <w:rStyle w:val="Datatype"/>
          </w:rPr>
          <w:t>SignatureObject</w:t>
        </w:r>
        <w:r w:rsidDel="00564C22">
          <w:rPr>
            <w:lang w:val="en-GB"/>
          </w:rPr>
          <w:t xml:space="preserve"> and </w:t>
        </w:r>
        <w:r w:rsidRPr="00EE4E37" w:rsidDel="00564C22">
          <w:rPr>
            <w:rStyle w:val="Datatype"/>
          </w:rPr>
          <w:t>DocumentWithSignature</w:t>
        </w:r>
        <w:r w:rsidDel="00564C22">
          <w:rPr>
            <w:lang w:val="en-GB"/>
          </w:rPr>
          <w:t xml:space="preserve"> elements to ‘unbounded’ and adding a </w:t>
        </w:r>
        <w:r w:rsidRPr="00EE4E37" w:rsidDel="00564C22">
          <w:rPr>
            <w:rStyle w:val="Datatype"/>
          </w:rPr>
          <w:t>WhichDoc</w:t>
        </w:r>
        <w:r w:rsidDel="00564C22">
          <w:rPr>
            <w:lang w:val="en-GB"/>
          </w:rPr>
          <w:t xml:space="preserve"> element to the corresponding components.</w:t>
        </w:r>
      </w:moveFrom>
    </w:p>
    <w:p w14:paraId="4FECA781" w14:textId="77777777" w:rsidR="00211740" w:rsidRPr="00166BB7" w:rsidRDefault="00211740" w:rsidP="00166BB7">
      <w:pPr>
        <w:pStyle w:val="berschrift3"/>
      </w:pPr>
      <w:bookmarkStart w:id="982" w:name="_Toc983757"/>
      <w:moveFromRangeEnd w:id="968"/>
      <w:r w:rsidRPr="00166BB7">
        <w:t>Multi-Signature Verification</w:t>
      </w:r>
      <w:bookmarkEnd w:id="965"/>
      <w:bookmarkEnd w:id="966"/>
      <w:bookmarkEnd w:id="967"/>
      <w:bookmarkEnd w:id="982"/>
    </w:p>
    <w:p w14:paraId="44E2D0C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4C708F74"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53C2637"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3F92D3FD"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7EDB59BD"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400E96C7" w14:textId="77777777" w:rsidR="00211740" w:rsidRPr="003A06D0" w:rsidRDefault="00211740" w:rsidP="00211740">
      <w:pPr>
        <w:pStyle w:val="Non-normativeCommentHeading"/>
        <w:rPr>
          <w:lang w:val="en-GB"/>
        </w:rPr>
      </w:pPr>
      <w:r w:rsidRPr="003A06D0">
        <w:rPr>
          <w:lang w:val="en-GB"/>
        </w:rPr>
        <w:t>Non-normative Note:</w:t>
      </w:r>
    </w:p>
    <w:p w14:paraId="0ABB3886"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4B741331"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3F112694" w14:textId="77777777" w:rsidR="00211740" w:rsidRPr="003A06D0" w:rsidRDefault="00211740" w:rsidP="009D4EF5">
      <w:pPr>
        <w:rPr>
          <w:lang w:val="en-GB"/>
        </w:rPr>
      </w:pPr>
    </w:p>
    <w:p w14:paraId="1001C533" w14:textId="77777777" w:rsidR="009D4EF5" w:rsidRPr="003A06D0" w:rsidRDefault="009D4EF5" w:rsidP="009D4EF5">
      <w:pPr>
        <w:pStyle w:val="berschrift3"/>
        <w:numPr>
          <w:ilvl w:val="2"/>
          <w:numId w:val="3"/>
        </w:numPr>
        <w:rPr>
          <w:lang w:val="en-GB"/>
        </w:rPr>
      </w:pPr>
      <w:bookmarkStart w:id="983" w:name="_Ref501440736"/>
      <w:bookmarkStart w:id="984" w:name="_Toc516359913"/>
      <w:bookmarkStart w:id="985" w:name="_Toc522668722"/>
      <w:bookmarkStart w:id="986" w:name="_Toc534748911"/>
      <w:bookmarkStart w:id="987" w:name="_Toc983758"/>
      <w:r w:rsidRPr="003A06D0">
        <w:rPr>
          <w:lang w:val="en-GB"/>
        </w:rPr>
        <w:t>Sub process ‘augment Signature’</w:t>
      </w:r>
      <w:bookmarkEnd w:id="983"/>
      <w:bookmarkEnd w:id="984"/>
      <w:bookmarkEnd w:id="985"/>
      <w:bookmarkEnd w:id="986"/>
      <w:bookmarkEnd w:id="987"/>
    </w:p>
    <w:p w14:paraId="2EF6E94E"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51611C84" w14:textId="77777777" w:rsidR="009D4EF5" w:rsidRPr="003A06D0" w:rsidRDefault="009D4EF5" w:rsidP="009D4EF5">
      <w:pPr>
        <w:pStyle w:val="Beschriftung"/>
        <w:rPr>
          <w:lang w:val="en-GB"/>
        </w:rPr>
      </w:pPr>
      <w:bookmarkStart w:id="988" w:name="_Toc534748587"/>
      <w:bookmarkStart w:id="989"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88"/>
      <w:bookmarkEnd w:id="989"/>
    </w:p>
    <w:p w14:paraId="158FE339" w14:textId="77777777"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4C0CD16E"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22CB4CFE"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6C55728E"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251899F7" w14:textId="77777777" w:rsidR="009D4EF5" w:rsidRPr="003A06D0" w:rsidRDefault="009D4EF5" w:rsidP="009D4EF5">
      <w:pPr>
        <w:pStyle w:val="Beschriftung"/>
        <w:rPr>
          <w:lang w:val="en-GB"/>
        </w:rPr>
      </w:pPr>
      <w:bookmarkStart w:id="990" w:name="_Toc534748588"/>
      <w:bookmarkStart w:id="991"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90"/>
      <w:bookmarkEnd w:id="991"/>
      <w:r w:rsidR="003D324A" w:rsidRPr="003A06D0">
        <w:rPr>
          <w:noProof/>
          <w:lang w:val="en-GB"/>
        </w:rPr>
        <w:t>dSignature component</w:t>
      </w:r>
    </w:p>
    <w:p w14:paraId="3BD74D41" w14:textId="77777777"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4DBB9D1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31874DF5"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w:t>
      </w:r>
      <w:r w:rsidRPr="003A06D0">
        <w:rPr>
          <w:lang w:val="en-GB"/>
        </w:rPr>
        <w:lastRenderedPageBreak/>
        <w:t xml:space="preserve">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2EC6837A"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10AEA023"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164216C4" w14:textId="77777777" w:rsidR="009D4EF5" w:rsidRPr="003A06D0" w:rsidRDefault="009D4EF5" w:rsidP="009D4EF5">
      <w:pPr>
        <w:pStyle w:val="berschrift3"/>
        <w:numPr>
          <w:ilvl w:val="2"/>
          <w:numId w:val="3"/>
        </w:numPr>
        <w:rPr>
          <w:lang w:val="en-GB"/>
        </w:rPr>
      </w:pPr>
      <w:bookmarkStart w:id="992" w:name="_Toc516359914"/>
      <w:bookmarkStart w:id="993" w:name="_Toc522668723"/>
      <w:bookmarkStart w:id="994" w:name="_Toc534748912"/>
      <w:bookmarkStart w:id="995" w:name="_Toc983759"/>
      <w:r w:rsidRPr="003A06D0">
        <w:rPr>
          <w:lang w:val="en-GB"/>
        </w:rPr>
        <w:t>Sub process ‘timestamp Signature’</w:t>
      </w:r>
      <w:bookmarkEnd w:id="992"/>
      <w:bookmarkEnd w:id="993"/>
      <w:bookmarkEnd w:id="994"/>
      <w:bookmarkEnd w:id="995"/>
    </w:p>
    <w:p w14:paraId="00700B97"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65793DAD"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773FFAED" w14:textId="77777777" w:rsidR="009D4EF5" w:rsidRPr="003A06D0" w:rsidRDefault="009D4EF5" w:rsidP="009D4EF5">
      <w:pPr>
        <w:rPr>
          <w:lang w:val="en-GB"/>
        </w:rPr>
      </w:pPr>
    </w:p>
    <w:p w14:paraId="6C8A3CAC" w14:textId="77777777" w:rsidR="009D4EF5" w:rsidRPr="003A06D0" w:rsidRDefault="009D4EF5" w:rsidP="009D4EF5">
      <w:pPr>
        <w:pStyle w:val="Beschriftung"/>
        <w:rPr>
          <w:lang w:val="en-GB"/>
        </w:rPr>
      </w:pPr>
      <w:bookmarkStart w:id="996" w:name="_Toc534748589"/>
      <w:bookmarkStart w:id="997"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96"/>
      <w:bookmarkEnd w:id="997"/>
    </w:p>
    <w:p w14:paraId="0E4685F4" w14:textId="77777777"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428D91AB"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C1A3785"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24D0C076"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77742BDB"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3EC36B37"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69F50428"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77AD50F0" w14:textId="77777777" w:rsidR="009D4EF5" w:rsidRPr="003A06D0" w:rsidRDefault="009D4EF5" w:rsidP="009D4EF5">
      <w:pPr>
        <w:pStyle w:val="berschrift3"/>
        <w:numPr>
          <w:ilvl w:val="2"/>
          <w:numId w:val="3"/>
        </w:numPr>
        <w:rPr>
          <w:lang w:val="en-GB"/>
        </w:rPr>
      </w:pPr>
      <w:bookmarkStart w:id="998" w:name="_Toc516359915"/>
      <w:bookmarkStart w:id="999" w:name="_Toc522668724"/>
      <w:bookmarkStart w:id="1000" w:name="_Toc534748913"/>
      <w:bookmarkStart w:id="1001" w:name="_Toc983760"/>
      <w:r w:rsidRPr="003A06D0">
        <w:rPr>
          <w:lang w:val="en-GB"/>
        </w:rPr>
        <w:lastRenderedPageBreak/>
        <w:t>Task ‘build VerifyResponse’</w:t>
      </w:r>
      <w:bookmarkEnd w:id="998"/>
      <w:bookmarkEnd w:id="999"/>
      <w:bookmarkEnd w:id="1000"/>
      <w:bookmarkEnd w:id="1001"/>
    </w:p>
    <w:p w14:paraId="4F07024B"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5AEFE1DE"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3FB8EDB2"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34839CA8"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381DAE73"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65BA4E50"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375B396A"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41B675FE"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FD96CFD"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54"/>
    <w:bookmarkEnd w:id="955"/>
    <w:bookmarkEnd w:id="956"/>
    <w:bookmarkEnd w:id="957"/>
    <w:bookmarkEnd w:id="958"/>
    <w:bookmarkEnd w:id="959"/>
    <w:p w14:paraId="2336E5FA"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1002" w:name="_Toc983761"/>
      <w:bookmarkStart w:id="1003" w:name="_Ref628073"/>
      <w:bookmarkStart w:id="1004" w:name="_Ref534888702"/>
      <w:bookmarkStart w:id="1005" w:name="_Toc522668725"/>
      <w:bookmarkStart w:id="1006" w:name="_Ref522794364"/>
      <w:r w:rsidRPr="003A06D0">
        <w:rPr>
          <w:rStyle w:val="Hyperlink"/>
          <w:lang w:val="en-GB"/>
        </w:rPr>
        <w:t>Asynchronous Processing Model</w:t>
      </w:r>
      <w:bookmarkEnd w:id="1002"/>
      <w:bookmarkEnd w:id="1003"/>
      <w:bookmarkEnd w:id="1004"/>
      <w:bookmarkEnd w:id="1005"/>
      <w:bookmarkEnd w:id="1006"/>
      <w:r w:rsidRPr="003A06D0">
        <w:rPr>
          <w:lang w:val="en-GB"/>
        </w:rPr>
        <w:fldChar w:fldCharType="end"/>
      </w:r>
    </w:p>
    <w:p w14:paraId="0C2166EA"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7875D03C"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AC27499"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70FFF383" w14:textId="77777777" w:rsidR="003A1FBF" w:rsidRPr="003A06D0" w:rsidRDefault="003A1FBF" w:rsidP="0067485C">
      <w:pPr>
        <w:rPr>
          <w:lang w:val="en-GB"/>
        </w:rPr>
      </w:pPr>
    </w:p>
    <w:p w14:paraId="262DD1F1"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46DBCD03"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7954CA5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44E3A581" w14:textId="77777777" w:rsidR="000D0396" w:rsidRPr="003A06D0" w:rsidRDefault="000D0396" w:rsidP="00BF4F83">
      <w:pPr>
        <w:rPr>
          <w:lang w:val="en-GB"/>
        </w:rPr>
      </w:pPr>
    </w:p>
    <w:p w14:paraId="6C51125D"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7D3A6514"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4444B4AA" w14:textId="77777777" w:rsidR="000D0396" w:rsidRPr="003A06D0" w:rsidRDefault="000D0396" w:rsidP="000D0396">
      <w:pPr>
        <w:rPr>
          <w:lang w:val="en-GB"/>
        </w:rPr>
      </w:pPr>
    </w:p>
    <w:p w14:paraId="1AD3B61A"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46FDBCD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0F426331" w14:textId="77777777" w:rsidR="000D0396" w:rsidRPr="003A06D0" w:rsidRDefault="000D0396" w:rsidP="000D0396">
      <w:pPr>
        <w:rPr>
          <w:lang w:val="en-GB" w:eastAsia="en-GB"/>
        </w:rPr>
      </w:pPr>
    </w:p>
    <w:p w14:paraId="00E4158A"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491AEE3A" w14:textId="77777777" w:rsidR="000D0396" w:rsidRPr="003A06D0" w:rsidRDefault="000D0396" w:rsidP="00BF4F83">
      <w:pPr>
        <w:rPr>
          <w:lang w:val="en-GB"/>
        </w:rPr>
      </w:pPr>
    </w:p>
    <w:p w14:paraId="29320F86"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008A4E91" w14:textId="77777777" w:rsidR="003A1FBF" w:rsidRPr="003A06D0" w:rsidRDefault="003A1FBF" w:rsidP="00BF4F83">
      <w:pPr>
        <w:rPr>
          <w:lang w:val="en-GB"/>
        </w:rPr>
      </w:pPr>
    </w:p>
    <w:p w14:paraId="54F4BDB5" w14:textId="77777777" w:rsidR="003A1FBF" w:rsidRPr="003A06D0" w:rsidRDefault="003A1FBF" w:rsidP="003A1FBF">
      <w:pPr>
        <w:pStyle w:val="berschrift2"/>
        <w:rPr>
          <w:lang w:val="en-GB"/>
        </w:rPr>
      </w:pPr>
      <w:bookmarkStart w:id="1007" w:name="_Toc983762"/>
      <w:r w:rsidRPr="003A06D0">
        <w:rPr>
          <w:lang w:val="en-GB"/>
        </w:rPr>
        <w:t>Asynchronous-only Processing</w:t>
      </w:r>
      <w:bookmarkEnd w:id="1007"/>
      <w:r w:rsidRPr="003A06D0">
        <w:rPr>
          <w:lang w:val="en-GB"/>
        </w:rPr>
        <w:t xml:space="preserve"> </w:t>
      </w:r>
    </w:p>
    <w:p w14:paraId="4C1EA8F6"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4F44D35C"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1E6D6324"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65811313" w14:textId="77777777" w:rsidR="004819C2" w:rsidRPr="003A06D0" w:rsidRDefault="0067485C" w:rsidP="004819C2">
      <w:pPr>
        <w:pStyle w:val="berschrift2"/>
        <w:rPr>
          <w:lang w:val="en-GB"/>
        </w:rPr>
      </w:pPr>
      <w:bookmarkStart w:id="1008" w:name="_Toc983763"/>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1008"/>
    </w:p>
    <w:p w14:paraId="23C5A62E"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70850A39"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1009" w:name="sec_DssCoreBindings"/>
    <w:bookmarkEnd w:id="1009"/>
    <w:p w14:paraId="3AE632E7"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1010" w:name="_Toc983764"/>
      <w:bookmarkStart w:id="1011" w:name="_Toc522668726"/>
      <w:r w:rsidRPr="003A06D0">
        <w:rPr>
          <w:rStyle w:val="Hyperlink"/>
          <w:lang w:val="en-GB"/>
        </w:rPr>
        <w:t>DSS Core Bindings</w:t>
      </w:r>
      <w:bookmarkEnd w:id="849"/>
      <w:bookmarkEnd w:id="850"/>
      <w:bookmarkEnd w:id="851"/>
      <w:bookmarkEnd w:id="852"/>
      <w:bookmarkEnd w:id="853"/>
      <w:bookmarkEnd w:id="854"/>
      <w:bookmarkEnd w:id="855"/>
      <w:bookmarkEnd w:id="1010"/>
      <w:bookmarkEnd w:id="1011"/>
      <w:r w:rsidRPr="003A06D0">
        <w:rPr>
          <w:lang w:val="en-GB"/>
        </w:rPr>
        <w:fldChar w:fldCharType="end"/>
      </w:r>
    </w:p>
    <w:p w14:paraId="2C3BAE0C"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1012" w:name="sec_HttpPostTransportBinding"/>
    <w:bookmarkStart w:id="1013" w:name="_Toc114309536"/>
    <w:bookmarkStart w:id="1014" w:name="_Toc157225062"/>
    <w:bookmarkStart w:id="1015" w:name="_Toc158797529"/>
    <w:bookmarkStart w:id="1016" w:name="_Toc159076097"/>
    <w:bookmarkStart w:id="1017" w:name="_Toc481065034"/>
    <w:bookmarkStart w:id="1018" w:name="_Toc516358024"/>
    <w:bookmarkEnd w:id="1012"/>
    <w:p w14:paraId="0890CBF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1019" w:name="_Toc983765"/>
      <w:bookmarkStart w:id="1020" w:name="_Toc522668727"/>
      <w:r w:rsidRPr="003A06D0">
        <w:rPr>
          <w:rStyle w:val="Hyperlink"/>
          <w:lang w:val="en-GB"/>
        </w:rPr>
        <w:t>HTTP POST Transport Binding</w:t>
      </w:r>
      <w:bookmarkEnd w:id="1013"/>
      <w:bookmarkEnd w:id="1014"/>
      <w:bookmarkEnd w:id="1015"/>
      <w:bookmarkEnd w:id="1016"/>
      <w:bookmarkEnd w:id="1017"/>
      <w:bookmarkEnd w:id="1018"/>
      <w:bookmarkEnd w:id="1019"/>
      <w:bookmarkEnd w:id="1020"/>
      <w:r w:rsidRPr="003A06D0">
        <w:rPr>
          <w:lang w:val="en-GB"/>
        </w:rPr>
        <w:fldChar w:fldCharType="end"/>
      </w:r>
    </w:p>
    <w:p w14:paraId="35EC9E44"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518055A4" w14:textId="77777777" w:rsidR="00BF4F83" w:rsidRPr="003A06D0" w:rsidRDefault="00BF4F83" w:rsidP="00BF4F83">
      <w:pPr>
        <w:rPr>
          <w:lang w:val="en-GB"/>
        </w:rPr>
      </w:pPr>
      <w:r w:rsidRPr="003A06D0">
        <w:rPr>
          <w:lang w:val="en-GB"/>
        </w:rPr>
        <w:t>The following rules apply to the HTTP request:</w:t>
      </w:r>
    </w:p>
    <w:p w14:paraId="43626499"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30BA0A44"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6C288D8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6ACA17B5"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65FC6646"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1EEC7E72" w14:textId="77777777" w:rsidR="00BF4F83" w:rsidRPr="003A06D0" w:rsidRDefault="00BF4F83" w:rsidP="00BF4F83">
      <w:pPr>
        <w:rPr>
          <w:lang w:val="en-GB"/>
        </w:rPr>
      </w:pPr>
      <w:r w:rsidRPr="003A06D0">
        <w:rPr>
          <w:lang w:val="en-GB"/>
        </w:rPr>
        <w:t>The following rules apply to the HTTP Response:</w:t>
      </w:r>
    </w:p>
    <w:p w14:paraId="71BBAE48"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4819FC50"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27F16227"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24F4AE1"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66F89C56"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6A928028"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114B7479"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6BFF5B0"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5D412F76"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1021" w:name="sec_Soap12TransportBinding"/>
    <w:bookmarkStart w:id="1022" w:name="_Toc114309537"/>
    <w:bookmarkStart w:id="1023" w:name="_Toc157225063"/>
    <w:bookmarkStart w:id="1024" w:name="_Toc158797530"/>
    <w:bookmarkStart w:id="1025" w:name="_Toc159076098"/>
    <w:bookmarkStart w:id="1026" w:name="_Toc481065035"/>
    <w:bookmarkStart w:id="1027" w:name="_Toc516358025"/>
    <w:bookmarkEnd w:id="1021"/>
    <w:p w14:paraId="28C6A97F"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1028" w:name="_Toc983766"/>
      <w:bookmarkStart w:id="1029" w:name="_Toc522668728"/>
      <w:r w:rsidRPr="003A06D0">
        <w:rPr>
          <w:rStyle w:val="Hyperlink"/>
          <w:lang w:val="en-GB"/>
        </w:rPr>
        <w:t>SOAP 1.2 Transport Binding</w:t>
      </w:r>
      <w:bookmarkEnd w:id="1022"/>
      <w:bookmarkEnd w:id="1023"/>
      <w:bookmarkEnd w:id="1024"/>
      <w:bookmarkEnd w:id="1025"/>
      <w:bookmarkEnd w:id="1026"/>
      <w:bookmarkEnd w:id="1027"/>
      <w:bookmarkEnd w:id="1028"/>
      <w:bookmarkEnd w:id="1029"/>
      <w:r w:rsidRPr="003A06D0">
        <w:rPr>
          <w:lang w:val="en-GB"/>
        </w:rPr>
        <w:fldChar w:fldCharType="end"/>
      </w:r>
    </w:p>
    <w:p w14:paraId="686128A1"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72608ADE" w14:textId="77777777" w:rsidR="00BF4F83" w:rsidRPr="003A06D0" w:rsidRDefault="00BF4F83" w:rsidP="00BF4F83">
      <w:pPr>
        <w:rPr>
          <w:lang w:val="en-GB"/>
        </w:rPr>
      </w:pPr>
      <w:r w:rsidRPr="003A06D0">
        <w:rPr>
          <w:lang w:val="en-GB"/>
        </w:rPr>
        <w:t>The following rules apply to the SOAP request:</w:t>
      </w:r>
    </w:p>
    <w:p w14:paraId="7CBC5371"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5FDA0C5C"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4B191E6E"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1DB14937"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355281FF" w14:textId="77777777" w:rsidR="00BF4F83" w:rsidRPr="003A06D0" w:rsidRDefault="00BF4F83" w:rsidP="00BF4F83">
      <w:pPr>
        <w:rPr>
          <w:lang w:val="en-GB"/>
        </w:rPr>
      </w:pPr>
      <w:r w:rsidRPr="003A06D0">
        <w:rPr>
          <w:lang w:val="en-GB"/>
        </w:rPr>
        <w:t>The following rules apply to the SOAP response:</w:t>
      </w:r>
    </w:p>
    <w:p w14:paraId="3951E44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15AEA2E7"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67AC331C"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431A60B"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0FBBCAEB"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264417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1030" w:name="sec_SecurityBindings"/>
    <w:bookmarkStart w:id="1031" w:name="_Toc516358026"/>
    <w:bookmarkEnd w:id="1030"/>
    <w:p w14:paraId="4B30062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1032" w:name="_Toc983767"/>
      <w:bookmarkStart w:id="1033" w:name="_Toc522668729"/>
      <w:r w:rsidRPr="003A06D0">
        <w:rPr>
          <w:rStyle w:val="Hyperlink"/>
          <w:lang w:val="en-GB"/>
        </w:rPr>
        <w:t>Security Bindings</w:t>
      </w:r>
      <w:bookmarkEnd w:id="1031"/>
      <w:bookmarkEnd w:id="1032"/>
      <w:bookmarkEnd w:id="1033"/>
      <w:r w:rsidRPr="003A06D0">
        <w:rPr>
          <w:lang w:val="en-GB"/>
        </w:rPr>
        <w:fldChar w:fldCharType="end"/>
      </w:r>
    </w:p>
    <w:p w14:paraId="0C6938E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3BB7A505"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0F427AC6"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046CBC20"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A79C1F5"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C12C5E6" w14:textId="77777777" w:rsidR="00BF4F83" w:rsidRPr="003A06D0" w:rsidRDefault="00BF4F83" w:rsidP="0001259E">
      <w:pPr>
        <w:pStyle w:val="Listenabsatz"/>
        <w:numPr>
          <w:ilvl w:val="0"/>
          <w:numId w:val="38"/>
        </w:numPr>
        <w:rPr>
          <w:lang w:val="en-GB"/>
        </w:rPr>
      </w:pPr>
      <w:r w:rsidRPr="003A06D0">
        <w:rPr>
          <w:lang w:val="en-GB"/>
        </w:rPr>
        <w:t>Export restrictions</w:t>
      </w:r>
    </w:p>
    <w:p w14:paraId="473EBFA0"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1034" w:name="_XML_–_Type"/>
    <w:bookmarkStart w:id="1035" w:name="sec_DssDefinedIdentifiers"/>
    <w:bookmarkStart w:id="1036" w:name="_Toc481065050"/>
    <w:bookmarkEnd w:id="856"/>
    <w:bookmarkEnd w:id="1034"/>
    <w:bookmarkEnd w:id="1035"/>
    <w:p w14:paraId="4D4A4A5F"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1037" w:name="_Toc983768"/>
      <w:bookmarkStart w:id="1038" w:name="_Toc522668730"/>
      <w:r w:rsidRPr="003A06D0">
        <w:rPr>
          <w:rStyle w:val="Hyperlink"/>
          <w:lang w:val="en-GB"/>
        </w:rPr>
        <w:t>DSS-Defined Identifiers</w:t>
      </w:r>
      <w:bookmarkEnd w:id="1036"/>
      <w:bookmarkEnd w:id="1037"/>
      <w:bookmarkEnd w:id="1038"/>
      <w:r w:rsidRPr="003A06D0">
        <w:rPr>
          <w:lang w:val="en-GB"/>
        </w:rPr>
        <w:fldChar w:fldCharType="end"/>
      </w:r>
    </w:p>
    <w:p w14:paraId="3613F1E8"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3634317D" w14:textId="77777777" w:rsidR="00BF4F83" w:rsidRPr="003A06D0" w:rsidRDefault="00493949" w:rsidP="00BF4F83">
      <w:pPr>
        <w:rPr>
          <w:rStyle w:val="Datatype"/>
          <w:lang w:val="en-GB"/>
        </w:rPr>
      </w:pPr>
      <w:r w:rsidRPr="003A06D0">
        <w:rPr>
          <w:rStyle w:val="Element"/>
          <w:lang w:val="en-GB"/>
        </w:rPr>
        <w:t>http://docs.oasis-open.org/dss-x/ns/core</w:t>
      </w:r>
    </w:p>
    <w:bookmarkStart w:id="1039" w:name="sec_SignatureTypeIdentifiers"/>
    <w:bookmarkStart w:id="1040" w:name="_Toc481065051"/>
    <w:bookmarkStart w:id="1041" w:name="_Toc516358027"/>
    <w:bookmarkEnd w:id="1039"/>
    <w:p w14:paraId="0B5B6AF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1042" w:name="_Toc983769"/>
      <w:bookmarkStart w:id="1043" w:name="_Toc522668731"/>
      <w:r w:rsidRPr="003A06D0">
        <w:rPr>
          <w:rStyle w:val="Hyperlink"/>
          <w:lang w:val="en-GB"/>
        </w:rPr>
        <w:t>Signature Type Identifiers</w:t>
      </w:r>
      <w:bookmarkEnd w:id="1040"/>
      <w:bookmarkEnd w:id="1041"/>
      <w:bookmarkEnd w:id="1042"/>
      <w:bookmarkEnd w:id="1043"/>
      <w:r w:rsidRPr="003A06D0">
        <w:rPr>
          <w:lang w:val="en-GB"/>
        </w:rPr>
        <w:fldChar w:fldCharType="end"/>
      </w:r>
    </w:p>
    <w:p w14:paraId="4D2273EB"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3DC5EC71" w14:textId="77777777" w:rsidR="00BF4F83" w:rsidRPr="003A06D0" w:rsidRDefault="00BF4F83" w:rsidP="00AA52F6">
      <w:pPr>
        <w:pStyle w:val="berschrift3"/>
        <w:numPr>
          <w:ilvl w:val="2"/>
          <w:numId w:val="3"/>
        </w:numPr>
        <w:jc w:val="both"/>
        <w:rPr>
          <w:lang w:val="en-GB"/>
        </w:rPr>
      </w:pPr>
      <w:bookmarkStart w:id="1044" w:name="_Toc481065052"/>
      <w:bookmarkStart w:id="1045" w:name="_Toc516359916"/>
      <w:bookmarkStart w:id="1046" w:name="_Toc522668732"/>
      <w:bookmarkStart w:id="1047" w:name="_Toc983770"/>
      <w:r w:rsidRPr="003A06D0">
        <w:rPr>
          <w:lang w:val="en-GB"/>
        </w:rPr>
        <w:t>XML Signature</w:t>
      </w:r>
      <w:bookmarkEnd w:id="1044"/>
      <w:bookmarkEnd w:id="1045"/>
      <w:bookmarkEnd w:id="1046"/>
      <w:bookmarkEnd w:id="1047"/>
    </w:p>
    <w:p w14:paraId="6D0C7E5E"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358DBC1"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52F33B7A" w14:textId="77777777" w:rsidR="00BF4F83" w:rsidRPr="003A06D0" w:rsidRDefault="00BF4F83" w:rsidP="00AA52F6">
      <w:pPr>
        <w:pStyle w:val="berschrift3"/>
        <w:numPr>
          <w:ilvl w:val="2"/>
          <w:numId w:val="3"/>
        </w:numPr>
        <w:jc w:val="both"/>
        <w:rPr>
          <w:lang w:val="en-GB"/>
        </w:rPr>
      </w:pPr>
      <w:bookmarkStart w:id="1048" w:name="_Toc481065053"/>
      <w:bookmarkStart w:id="1049" w:name="_Toc516359917"/>
      <w:bookmarkStart w:id="1050" w:name="_Toc522668733"/>
      <w:bookmarkStart w:id="1051" w:name="_Toc983771"/>
      <w:r w:rsidRPr="003A06D0">
        <w:rPr>
          <w:lang w:val="en-GB"/>
        </w:rPr>
        <w:t>XML TimeStampToken</w:t>
      </w:r>
      <w:bookmarkEnd w:id="1048"/>
      <w:bookmarkEnd w:id="1049"/>
      <w:bookmarkEnd w:id="1050"/>
      <w:bookmarkEnd w:id="1051"/>
    </w:p>
    <w:p w14:paraId="583D9248"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4D21C1A0"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230DFF6D" w14:textId="77777777" w:rsidR="00BF4F83" w:rsidRPr="003A06D0" w:rsidRDefault="00BF4F83" w:rsidP="00AA52F6">
      <w:pPr>
        <w:pStyle w:val="berschrift3"/>
        <w:numPr>
          <w:ilvl w:val="2"/>
          <w:numId w:val="3"/>
        </w:numPr>
        <w:jc w:val="both"/>
        <w:rPr>
          <w:lang w:val="en-GB"/>
        </w:rPr>
      </w:pPr>
      <w:bookmarkStart w:id="1052" w:name="_Toc481065054"/>
      <w:bookmarkStart w:id="1053" w:name="_Toc516359918"/>
      <w:bookmarkStart w:id="1054" w:name="_Toc522668734"/>
      <w:bookmarkStart w:id="1055" w:name="_Toc983772"/>
      <w:r w:rsidRPr="003A06D0">
        <w:rPr>
          <w:lang w:val="en-GB"/>
        </w:rPr>
        <w:t>RFC 3161 TimeStampToken</w:t>
      </w:r>
      <w:bookmarkEnd w:id="1052"/>
      <w:bookmarkEnd w:id="1053"/>
      <w:bookmarkEnd w:id="1054"/>
      <w:bookmarkEnd w:id="1055"/>
    </w:p>
    <w:p w14:paraId="6B0CCC71"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650BEEB4"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15D15FB6" w14:textId="77777777" w:rsidR="00BF4F83" w:rsidRPr="003A06D0" w:rsidRDefault="00BF4F83" w:rsidP="00AA52F6">
      <w:pPr>
        <w:pStyle w:val="berschrift3"/>
        <w:numPr>
          <w:ilvl w:val="2"/>
          <w:numId w:val="3"/>
        </w:numPr>
        <w:jc w:val="both"/>
        <w:rPr>
          <w:lang w:val="en-GB"/>
        </w:rPr>
      </w:pPr>
      <w:bookmarkStart w:id="1056" w:name="_Toc481065055"/>
      <w:bookmarkStart w:id="1057" w:name="_Toc516359919"/>
      <w:bookmarkStart w:id="1058" w:name="_Toc522668735"/>
      <w:bookmarkStart w:id="1059" w:name="_Toc983773"/>
      <w:r w:rsidRPr="003A06D0">
        <w:rPr>
          <w:lang w:val="en-GB"/>
        </w:rPr>
        <w:t>CMS Signature</w:t>
      </w:r>
      <w:bookmarkEnd w:id="1056"/>
      <w:bookmarkEnd w:id="1057"/>
      <w:bookmarkEnd w:id="1058"/>
      <w:bookmarkEnd w:id="1059"/>
    </w:p>
    <w:p w14:paraId="1C51874F"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7EC0B265"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4188BE95" w14:textId="77777777" w:rsidR="00BF4F83" w:rsidRPr="003A06D0" w:rsidRDefault="00BF4F83" w:rsidP="00AA52F6">
      <w:pPr>
        <w:pStyle w:val="berschrift3"/>
        <w:numPr>
          <w:ilvl w:val="2"/>
          <w:numId w:val="3"/>
        </w:numPr>
        <w:jc w:val="both"/>
        <w:rPr>
          <w:lang w:val="en-GB"/>
        </w:rPr>
      </w:pPr>
      <w:bookmarkStart w:id="1060" w:name="_Toc481065056"/>
      <w:bookmarkStart w:id="1061" w:name="_Toc516359920"/>
      <w:bookmarkStart w:id="1062" w:name="_Toc522668736"/>
      <w:bookmarkStart w:id="1063" w:name="_Toc983774"/>
      <w:r w:rsidRPr="003A06D0">
        <w:rPr>
          <w:lang w:val="en-GB"/>
        </w:rPr>
        <w:t>PGP Signature</w:t>
      </w:r>
      <w:bookmarkEnd w:id="1060"/>
      <w:bookmarkEnd w:id="1061"/>
      <w:bookmarkEnd w:id="1062"/>
      <w:bookmarkEnd w:id="1063"/>
    </w:p>
    <w:p w14:paraId="3604379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5AD47C8E"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64" w:name="sec_ResultMinors"/>
    <w:bookmarkStart w:id="1065" w:name="_Toc516358028"/>
    <w:bookmarkEnd w:id="1064"/>
    <w:p w14:paraId="24BB4D5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66" w:name="_Toc983775"/>
      <w:bookmarkStart w:id="1067" w:name="_Ref534995348"/>
      <w:bookmarkStart w:id="1068" w:name="_Ref534995333"/>
      <w:bookmarkStart w:id="1069" w:name="_Ref534995314"/>
      <w:bookmarkStart w:id="1070" w:name="_Ref534995297"/>
      <w:bookmarkStart w:id="1071" w:name="_Ref534804134"/>
      <w:bookmarkStart w:id="1072" w:name="_Toc522668737"/>
      <w:r w:rsidRPr="003A06D0">
        <w:rPr>
          <w:rStyle w:val="Hyperlink"/>
          <w:lang w:val="en-GB"/>
        </w:rPr>
        <w:t>ResultMinors</w:t>
      </w:r>
      <w:bookmarkEnd w:id="1065"/>
      <w:bookmarkEnd w:id="1066"/>
      <w:bookmarkEnd w:id="1067"/>
      <w:bookmarkEnd w:id="1068"/>
      <w:bookmarkEnd w:id="1069"/>
      <w:bookmarkEnd w:id="1070"/>
      <w:bookmarkEnd w:id="1071"/>
      <w:bookmarkEnd w:id="1072"/>
      <w:r w:rsidRPr="003A06D0">
        <w:rPr>
          <w:lang w:val="en-GB"/>
        </w:rPr>
        <w:fldChar w:fldCharType="end"/>
      </w:r>
    </w:p>
    <w:p w14:paraId="4093092D"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1031A2E2"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3D3E5E0" w14:textId="77777777" w:rsidR="00BF4F83" w:rsidRPr="003A06D0" w:rsidRDefault="00BF4F83" w:rsidP="00BF4F83">
            <w:pPr>
              <w:rPr>
                <w:lang w:val="en-GB"/>
              </w:rPr>
            </w:pPr>
            <w:r w:rsidRPr="003A06D0">
              <w:rPr>
                <w:lang w:val="en-GB"/>
              </w:rPr>
              <w:t>Abbreviation</w:t>
            </w:r>
          </w:p>
        </w:tc>
        <w:tc>
          <w:tcPr>
            <w:tcW w:w="7912" w:type="dxa"/>
          </w:tcPr>
          <w:p w14:paraId="5326BD1B"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3E54B9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B42650F"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1D2BC9B1"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0C8E7C4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B3D9"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36AD7D6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38B1802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06BA70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41E83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87734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40163E95"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DF979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CF2B924"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76B5638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27B74C5E"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6AB1BFB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6B35AA8"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9AAA2"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0D03ED4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A0FA8AD"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015896E"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15461DA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3DEC373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307BC2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5C6D14F"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2758A31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0E753F3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682C162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C94E4E"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37CDB3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69727CD6"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25080D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5AAC08" w14:textId="77777777" w:rsidR="00BF4F83" w:rsidRPr="003A06D0" w:rsidRDefault="00BF4F83" w:rsidP="00BF4F83">
            <w:pPr>
              <w:rPr>
                <w:lang w:val="en-GB"/>
              </w:rPr>
            </w:pPr>
            <w:r w:rsidRPr="003A06D0">
              <w:rPr>
                <w:rStyle w:val="Element"/>
                <w:lang w:val="en-GB"/>
              </w:rPr>
              <w:t>InvalidRefURI</w:t>
            </w:r>
          </w:p>
        </w:tc>
        <w:tc>
          <w:tcPr>
            <w:tcW w:w="7912" w:type="dxa"/>
          </w:tcPr>
          <w:p w14:paraId="7786B540"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05E44C5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B7988E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56B818A" w14:textId="77777777" w:rsidR="00BF4F83" w:rsidRPr="003A06D0" w:rsidRDefault="00BF4F83" w:rsidP="00BF4F83">
            <w:pPr>
              <w:rPr>
                <w:lang w:val="en-GB"/>
              </w:rPr>
            </w:pPr>
            <w:r w:rsidRPr="003A06D0">
              <w:rPr>
                <w:rStyle w:val="Element"/>
                <w:lang w:val="en-GB"/>
              </w:rPr>
              <w:t>NotSupported</w:t>
            </w:r>
          </w:p>
        </w:tc>
        <w:tc>
          <w:tcPr>
            <w:tcW w:w="7912" w:type="dxa"/>
          </w:tcPr>
          <w:p w14:paraId="08553EE9"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495B37D3"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263E61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0869576"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16208D89"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79E2870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0634395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7F27F8"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222D3B9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C5439A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DEE3F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C88CCF9"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472C246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037E5DB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D1F3F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DC5F6E"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674603F5"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0412B7B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7636024"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2DC7E4B"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2FE5ADCF"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1949984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212FDDE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A6C0D15"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1E3ECDD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A6AE06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604D586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461DFBB"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79D0F4D4"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12467810" w14:textId="77777777" w:rsidR="00BF4F83" w:rsidRPr="003A06D0" w:rsidRDefault="00BF4F83" w:rsidP="00BF4F83">
      <w:pPr>
        <w:rPr>
          <w:lang w:val="en-GB"/>
        </w:rPr>
      </w:pPr>
    </w:p>
    <w:bookmarkStart w:id="1073" w:name="_Security_Considerations"/>
    <w:bookmarkStart w:id="1074" w:name="_Toc388881068"/>
    <w:bookmarkStart w:id="1075" w:name="_Toc391634662"/>
    <w:bookmarkStart w:id="1076" w:name="_Toc519870678"/>
    <w:bookmarkStart w:id="1077" w:name="sec_SecurityConsiderations"/>
    <w:bookmarkEnd w:id="1073"/>
    <w:p w14:paraId="3478BA35"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78" w:name="_Toc983776"/>
      <w:bookmarkStart w:id="1079" w:name="_Toc522668738"/>
      <w:r w:rsidRPr="003A06D0">
        <w:rPr>
          <w:rStyle w:val="Hyperlink"/>
          <w:lang w:val="en-GB"/>
        </w:rPr>
        <w:t>Security Considerations</w:t>
      </w:r>
      <w:bookmarkEnd w:id="1074"/>
      <w:bookmarkEnd w:id="1075"/>
      <w:bookmarkEnd w:id="1076"/>
      <w:bookmarkEnd w:id="1077"/>
      <w:bookmarkEnd w:id="1078"/>
      <w:bookmarkEnd w:id="1079"/>
      <w:r w:rsidRPr="003A06D0">
        <w:rPr>
          <w:lang w:val="en-GB"/>
        </w:rPr>
        <w:fldChar w:fldCharType="end"/>
      </w:r>
    </w:p>
    <w:p w14:paraId="168C462B"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1E6C9AF7"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80" w:name="_Standard_Attack_Vectors"/>
    <w:bookmarkStart w:id="1081" w:name="sec_StandardAttackVectors"/>
    <w:bookmarkEnd w:id="1080"/>
    <w:p w14:paraId="4781CA2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82" w:name="_Toc983777"/>
      <w:bookmarkStart w:id="1083" w:name="_Toc522668739"/>
      <w:r w:rsidRPr="003A06D0">
        <w:rPr>
          <w:rStyle w:val="Hyperlink"/>
          <w:lang w:val="en-GB"/>
        </w:rPr>
        <w:t>Well-Known Attack Vectors</w:t>
      </w:r>
      <w:bookmarkEnd w:id="1081"/>
      <w:bookmarkEnd w:id="1082"/>
      <w:bookmarkEnd w:id="1083"/>
      <w:r w:rsidRPr="003A06D0">
        <w:rPr>
          <w:lang w:val="en-GB"/>
        </w:rPr>
        <w:fldChar w:fldCharType="end"/>
      </w:r>
    </w:p>
    <w:p w14:paraId="5935EF05" w14:textId="77777777" w:rsidR="00BF4F83" w:rsidRPr="003A06D0" w:rsidRDefault="00BF4F83" w:rsidP="00BF4F83">
      <w:pPr>
        <w:rPr>
          <w:lang w:val="en-GB"/>
        </w:rPr>
      </w:pPr>
      <w:r w:rsidRPr="003A06D0">
        <w:rPr>
          <w:lang w:val="en-GB"/>
        </w:rPr>
        <w:t>In the following subsections four well-known classes of attack vectors are highlighted:</w:t>
      </w:r>
    </w:p>
    <w:p w14:paraId="051F8862"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5BFCADB"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49D5F053" w14:textId="77777777" w:rsidR="00BF4F83" w:rsidRPr="003A06D0" w:rsidRDefault="00BF4F83" w:rsidP="0001259E">
      <w:pPr>
        <w:pStyle w:val="Listenabsatz"/>
        <w:numPr>
          <w:ilvl w:val="0"/>
          <w:numId w:val="47"/>
        </w:numPr>
        <w:rPr>
          <w:lang w:val="en-GB"/>
        </w:rPr>
      </w:pPr>
      <w:r w:rsidRPr="003A06D0">
        <w:rPr>
          <w:lang w:val="en-GB"/>
        </w:rPr>
        <w:t>Injection Attacks</w:t>
      </w:r>
    </w:p>
    <w:p w14:paraId="2F7185E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312AE262"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553B9FEB"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B72DDCC"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30B3DCBD"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84" w:name="sec_XMLParsingVulnerabilities"/>
    <w:p w14:paraId="7F27FB6C"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85" w:name="_Toc983778"/>
      <w:bookmarkStart w:id="1086" w:name="_Toc522668740"/>
      <w:r w:rsidRPr="003A06D0">
        <w:rPr>
          <w:rStyle w:val="Hyperlink"/>
          <w:lang w:val="en-GB"/>
        </w:rPr>
        <w:t>XML Parsing Vulnerabilities [non-normative]</w:t>
      </w:r>
      <w:bookmarkEnd w:id="1084"/>
      <w:bookmarkEnd w:id="1085"/>
      <w:bookmarkEnd w:id="1086"/>
      <w:r w:rsidRPr="003A06D0">
        <w:rPr>
          <w:lang w:val="en-GB"/>
        </w:rPr>
        <w:fldChar w:fldCharType="end"/>
      </w:r>
    </w:p>
    <w:p w14:paraId="3BE56A5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8"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87" w:name="sec_XMLCanonicalizationVulnerabilities"/>
    <w:p w14:paraId="6B2DCBF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88" w:name="_Toc983779"/>
      <w:bookmarkStart w:id="1089" w:name="_Toc522668741"/>
      <w:r w:rsidRPr="003A06D0">
        <w:rPr>
          <w:rStyle w:val="Hyperlink"/>
          <w:lang w:val="en-GB"/>
        </w:rPr>
        <w:t>XML Canonicalization Vulnerabilities [non-normative]</w:t>
      </w:r>
      <w:bookmarkEnd w:id="1087"/>
      <w:bookmarkEnd w:id="1088"/>
      <w:bookmarkEnd w:id="1089"/>
      <w:r w:rsidRPr="003A06D0">
        <w:rPr>
          <w:lang w:val="en-GB"/>
        </w:rPr>
        <w:fldChar w:fldCharType="end"/>
      </w:r>
    </w:p>
    <w:p w14:paraId="56F5E72B"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90" w:name="sec_InjectionAttacks"/>
    <w:p w14:paraId="32B237F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91" w:name="_Toc983780"/>
      <w:bookmarkStart w:id="1092" w:name="_Toc522668742"/>
      <w:r w:rsidRPr="003A06D0">
        <w:rPr>
          <w:rStyle w:val="Hyperlink"/>
          <w:lang w:val="en-GB"/>
        </w:rPr>
        <w:t>Injection Attacks [non-normative]</w:t>
      </w:r>
      <w:bookmarkEnd w:id="1090"/>
      <w:bookmarkEnd w:id="1091"/>
      <w:bookmarkEnd w:id="1092"/>
      <w:r w:rsidRPr="003A06D0">
        <w:rPr>
          <w:lang w:val="en-GB"/>
        </w:rPr>
        <w:fldChar w:fldCharType="end"/>
      </w:r>
    </w:p>
    <w:p w14:paraId="7A199BF3"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9" w:history="1">
        <w:r w:rsidRPr="003A06D0">
          <w:rPr>
            <w:rStyle w:val="Hyperlink"/>
            <w:lang w:val="en-GB"/>
          </w:rPr>
          <w:t>this OWASP article</w:t>
        </w:r>
      </w:hyperlink>
      <w:r w:rsidRPr="003A06D0">
        <w:rPr>
          <w:lang w:val="en-GB"/>
        </w:rPr>
        <w:t xml:space="preserve"> (</w:t>
      </w:r>
      <w:hyperlink r:id="rId110" w:history="1">
        <w:r w:rsidRPr="003A06D0">
          <w:rPr>
            <w:rStyle w:val="Hyperlink"/>
            <w:lang w:val="en-GB"/>
          </w:rPr>
          <w:t>https://www.owasp.org/index.php/Top_10-2017_A1-Injection</w:t>
        </w:r>
      </w:hyperlink>
      <w:r w:rsidRPr="003A06D0">
        <w:rPr>
          <w:lang w:val="en-GB"/>
        </w:rPr>
        <w:t>).</w:t>
      </w:r>
    </w:p>
    <w:bookmarkStart w:id="1093" w:name="sec_JSONDeserialThroughEvalAttacks"/>
    <w:p w14:paraId="4380B35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94" w:name="_Toc983781"/>
      <w:bookmarkStart w:id="1095" w:name="_Toc522668743"/>
      <w:r w:rsidRPr="003A06D0">
        <w:rPr>
          <w:rStyle w:val="Hyperlink"/>
          <w:lang w:val="en-GB"/>
        </w:rPr>
        <w:t>JSON Deserialization Through Evaluation Attacks [non-normative]</w:t>
      </w:r>
      <w:bookmarkEnd w:id="1093"/>
      <w:bookmarkEnd w:id="1094"/>
      <w:bookmarkEnd w:id="1095"/>
      <w:r w:rsidRPr="003A06D0">
        <w:rPr>
          <w:lang w:val="en-GB"/>
        </w:rPr>
        <w:fldChar w:fldCharType="end"/>
      </w:r>
    </w:p>
    <w:p w14:paraId="3B6CC009"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560FF249" w14:textId="77777777" w:rsidR="00BF4F83" w:rsidRPr="003A06D0" w:rsidRDefault="00BF4F83" w:rsidP="00BF4F83">
      <w:pPr>
        <w:rPr>
          <w:lang w:val="en-GB"/>
        </w:rPr>
      </w:pPr>
      <w:r w:rsidRPr="003A06D0">
        <w:rPr>
          <w:lang w:val="en-GB"/>
        </w:rPr>
        <w:t xml:space="preserve">Sample vector for JavaScript: </w:t>
      </w:r>
    </w:p>
    <w:p w14:paraId="3CCEAC44"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96" w:name="sec_Conformance"/>
    <w:bookmarkStart w:id="1097" w:name="_Toc478074898"/>
    <w:bookmarkStart w:id="1098" w:name="_Toc480914758"/>
    <w:bookmarkStart w:id="1099" w:name="_Toc481065057"/>
    <w:bookmarkEnd w:id="1096"/>
    <w:p w14:paraId="5FB38D0F"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100" w:name="_Toc983782"/>
      <w:bookmarkStart w:id="1101" w:name="_Toc522668744"/>
      <w:r w:rsidRPr="003A06D0">
        <w:rPr>
          <w:rStyle w:val="Hyperlink"/>
          <w:lang w:val="en-GB"/>
        </w:rPr>
        <w:t>Conformance</w:t>
      </w:r>
      <w:bookmarkEnd w:id="1097"/>
      <w:bookmarkEnd w:id="1098"/>
      <w:bookmarkEnd w:id="1099"/>
      <w:bookmarkEnd w:id="1100"/>
      <w:bookmarkEnd w:id="1101"/>
      <w:r w:rsidRPr="003A06D0">
        <w:rPr>
          <w:lang w:val="en-GB"/>
        </w:rPr>
        <w:fldChar w:fldCharType="end"/>
      </w:r>
    </w:p>
    <w:bookmarkStart w:id="1102" w:name="sec_ConformanceAsDss2"/>
    <w:bookmarkStart w:id="1103" w:name="_Toc478074899"/>
    <w:bookmarkStart w:id="1104" w:name="_Toc480914759"/>
    <w:bookmarkStart w:id="1105" w:name="_Toc481065058"/>
    <w:bookmarkStart w:id="1106" w:name="_Toc516358029"/>
    <w:bookmarkEnd w:id="1102"/>
    <w:p w14:paraId="063768EC"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107" w:name="_Toc983783"/>
      <w:bookmarkStart w:id="1108" w:name="_Toc522668745"/>
      <w:r w:rsidRPr="003A06D0">
        <w:rPr>
          <w:rStyle w:val="Hyperlink"/>
          <w:lang w:val="en-GB"/>
        </w:rPr>
        <w:t>Conformance as a DSS version 2.0 document</w:t>
      </w:r>
      <w:bookmarkEnd w:id="1103"/>
      <w:bookmarkEnd w:id="1104"/>
      <w:bookmarkEnd w:id="1105"/>
      <w:bookmarkEnd w:id="1106"/>
      <w:bookmarkEnd w:id="1107"/>
      <w:bookmarkEnd w:id="1108"/>
      <w:r w:rsidRPr="003A06D0">
        <w:rPr>
          <w:lang w:val="en-GB"/>
        </w:rPr>
        <w:fldChar w:fldCharType="end"/>
      </w:r>
    </w:p>
    <w:p w14:paraId="16C0CB80" w14:textId="77777777"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109" w:name="sec_ConformanceForXmlFormat"/>
    <w:bookmarkStart w:id="1110" w:name="_Toc480914761"/>
    <w:bookmarkStart w:id="1111" w:name="_Toc481065060"/>
    <w:bookmarkStart w:id="1112" w:name="_Toc516359922"/>
    <w:bookmarkStart w:id="1113" w:name="_Toc480914760"/>
    <w:bookmarkStart w:id="1114" w:name="_Toc481065059"/>
    <w:bookmarkStart w:id="1115" w:name="_Toc516359921"/>
    <w:bookmarkEnd w:id="1109"/>
    <w:p w14:paraId="7D4BB5F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116" w:name="_Toc983784"/>
      <w:bookmarkStart w:id="1117" w:name="_Toc522668746"/>
      <w:r w:rsidRPr="003A06D0">
        <w:rPr>
          <w:rStyle w:val="Hyperlink"/>
          <w:lang w:val="en-GB"/>
        </w:rPr>
        <w:t>Conformance for JSON format</w:t>
      </w:r>
      <w:bookmarkEnd w:id="1110"/>
      <w:bookmarkEnd w:id="1111"/>
      <w:bookmarkEnd w:id="1112"/>
      <w:bookmarkEnd w:id="1116"/>
      <w:bookmarkEnd w:id="1117"/>
      <w:r w:rsidRPr="003A06D0">
        <w:rPr>
          <w:lang w:val="en-GB"/>
        </w:rPr>
        <w:fldChar w:fldCharType="end"/>
      </w:r>
    </w:p>
    <w:p w14:paraId="5C904448"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259854B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5FF628FF" w14:textId="77777777" w:rsidR="00BF4F83" w:rsidRPr="003A06D0" w:rsidRDefault="00BF4F83" w:rsidP="0001259E">
      <w:pPr>
        <w:pStyle w:val="Listenabsatz"/>
        <w:numPr>
          <w:ilvl w:val="0"/>
          <w:numId w:val="12"/>
        </w:numPr>
        <w:rPr>
          <w:lang w:val="en-GB"/>
        </w:rPr>
      </w:pPr>
      <w:r w:rsidRPr="003A06D0">
        <w:rPr>
          <w:lang w:val="en-GB"/>
        </w:rPr>
        <w:t>Is valid JSON</w:t>
      </w:r>
    </w:p>
    <w:p w14:paraId="018FB3E7"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0F562AA"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60D6BAA5" w14:textId="77777777" w:rsidR="00BF4F83" w:rsidRPr="003A06D0" w:rsidRDefault="00564C22" w:rsidP="00AA52F6">
      <w:pPr>
        <w:pStyle w:val="berschrift3"/>
        <w:numPr>
          <w:ilvl w:val="2"/>
          <w:numId w:val="3"/>
        </w:numPr>
        <w:rPr>
          <w:lang w:val="en-GB"/>
        </w:rPr>
      </w:pPr>
      <w:hyperlink w:anchor="sec_ConformanceForXmlFormat" w:history="1">
        <w:bookmarkStart w:id="1118" w:name="_Toc522668747"/>
        <w:bookmarkStart w:id="1119" w:name="_Toc983785"/>
        <w:r w:rsidR="00BF4F83" w:rsidRPr="003A06D0">
          <w:rPr>
            <w:rStyle w:val="Hyperlink"/>
            <w:lang w:val="en-GB"/>
          </w:rPr>
          <w:t>Conformance for XML format</w:t>
        </w:r>
        <w:bookmarkEnd w:id="1113"/>
        <w:bookmarkEnd w:id="1114"/>
        <w:bookmarkEnd w:id="1115"/>
        <w:bookmarkEnd w:id="1118"/>
        <w:bookmarkEnd w:id="1119"/>
      </w:hyperlink>
    </w:p>
    <w:p w14:paraId="28C33BB2"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64D5EE8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7E2CD38F" w14:textId="77777777" w:rsidR="00BF4F83" w:rsidRPr="003A06D0" w:rsidRDefault="00BF4F83" w:rsidP="0001259E">
      <w:pPr>
        <w:pStyle w:val="Listenabsatz"/>
        <w:numPr>
          <w:ilvl w:val="0"/>
          <w:numId w:val="11"/>
        </w:numPr>
        <w:rPr>
          <w:lang w:val="en-GB"/>
        </w:rPr>
      </w:pPr>
      <w:r w:rsidRPr="003A06D0">
        <w:rPr>
          <w:lang w:val="en-GB"/>
        </w:rPr>
        <w:t>Is well-formed XML.</w:t>
      </w:r>
    </w:p>
    <w:p w14:paraId="18BD1454"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8C1AC44" w14:textId="77777777" w:rsidR="00BF4F83" w:rsidRPr="003A06D0" w:rsidRDefault="00BF4F83" w:rsidP="0001259E">
      <w:pPr>
        <w:pStyle w:val="Listenabsatz"/>
        <w:numPr>
          <w:ilvl w:val="0"/>
          <w:numId w:val="11"/>
        </w:numPr>
        <w:rPr>
          <w:lang w:val="en-GB"/>
        </w:rPr>
      </w:pPr>
      <w:r w:rsidRPr="003A06D0">
        <w:rPr>
          <w:lang w:val="en-GB"/>
        </w:rPr>
        <w:t>Is valid XML.</w:t>
      </w:r>
    </w:p>
    <w:p w14:paraId="28FA66B3" w14:textId="77777777" w:rsidR="00BF4F83" w:rsidRPr="003A06D0" w:rsidRDefault="00BF4F83" w:rsidP="00BF4F83">
      <w:pPr>
        <w:rPr>
          <w:lang w:val="en-GB"/>
        </w:rPr>
      </w:pPr>
      <w:r w:rsidRPr="003A06D0">
        <w:rPr>
          <w:lang w:val="en-GB"/>
        </w:rPr>
        <w:t>» [</w:t>
      </w:r>
      <w:bookmarkStart w:id="1120" w:name="confValidCSAFCVRFXML"/>
      <w:r w:rsidRPr="003A06D0">
        <w:rPr>
          <w:color w:val="FF0000"/>
          <w:lang w:val="en-GB"/>
        </w:rPr>
        <w:t>DSS-11.1.2-1</w:t>
      </w:r>
      <w:bookmarkEnd w:id="1120"/>
      <w:r w:rsidRPr="003A06D0">
        <w:rPr>
          <w:lang w:val="en-GB"/>
        </w:rPr>
        <w:t>]</w:t>
      </w:r>
    </w:p>
    <w:bookmarkStart w:id="1121" w:name="sec_ConformanceForJsonFormat"/>
    <w:bookmarkStart w:id="1122" w:name="sec_ConformanceForServer"/>
    <w:bookmarkEnd w:id="1121"/>
    <w:p w14:paraId="2942AB22"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123" w:name="_Toc983786"/>
      <w:bookmarkStart w:id="1124" w:name="_Toc522668748"/>
      <w:r w:rsidRPr="003A06D0">
        <w:rPr>
          <w:rStyle w:val="Hyperlink"/>
          <w:lang w:val="en-GB"/>
        </w:rPr>
        <w:t>Conformance for DSS Server</w:t>
      </w:r>
      <w:bookmarkEnd w:id="1123"/>
      <w:bookmarkEnd w:id="1124"/>
      <w:r w:rsidRPr="003A06D0">
        <w:rPr>
          <w:lang w:val="en-GB"/>
        </w:rPr>
        <w:fldChar w:fldCharType="end"/>
      </w:r>
    </w:p>
    <w:bookmarkEnd w:id="1122"/>
    <w:p w14:paraId="7DAC037A"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125" w:name="sec_ConformanceForClient"/>
    <w:p w14:paraId="4B0E4E24"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126" w:name="_Toc983787"/>
      <w:bookmarkStart w:id="1127" w:name="_Toc522668749"/>
      <w:r w:rsidRPr="003A06D0">
        <w:rPr>
          <w:rStyle w:val="Hyperlink"/>
          <w:lang w:val="en-GB"/>
        </w:rPr>
        <w:t>Conformance for DSS Client</w:t>
      </w:r>
      <w:bookmarkEnd w:id="1125"/>
      <w:bookmarkEnd w:id="1126"/>
      <w:bookmarkEnd w:id="1127"/>
      <w:r w:rsidRPr="003A06D0">
        <w:rPr>
          <w:lang w:val="en-GB"/>
        </w:rPr>
        <w:fldChar w:fldCharType="end"/>
      </w:r>
    </w:p>
    <w:p w14:paraId="7ED8876D"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128" w:name="sec_Acknowledgements"/>
    <w:bookmarkStart w:id="1129" w:name="_Toc85472897"/>
    <w:bookmarkStart w:id="1130" w:name="_Toc287332012"/>
    <w:bookmarkStart w:id="1131" w:name="_Toc478074900"/>
    <w:bookmarkStart w:id="1132" w:name="_Toc480914769"/>
    <w:bookmarkStart w:id="1133" w:name="_Toc481065063"/>
    <w:bookmarkEnd w:id="1128"/>
    <w:p w14:paraId="53D06452"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134" w:name="_Toc983788"/>
      <w:bookmarkStart w:id="1135" w:name="_Toc522668750"/>
      <w:r w:rsidRPr="003A06D0">
        <w:rPr>
          <w:rStyle w:val="Hyperlink"/>
          <w:lang w:val="en-GB"/>
        </w:rPr>
        <w:t>Acknowledgments</w:t>
      </w:r>
      <w:bookmarkEnd w:id="1129"/>
      <w:bookmarkEnd w:id="1130"/>
      <w:bookmarkEnd w:id="1131"/>
      <w:bookmarkEnd w:id="1132"/>
      <w:bookmarkEnd w:id="1133"/>
      <w:bookmarkEnd w:id="1134"/>
      <w:bookmarkEnd w:id="1135"/>
      <w:r w:rsidRPr="003A06D0">
        <w:rPr>
          <w:lang w:val="en-GB"/>
        </w:rPr>
        <w:fldChar w:fldCharType="end"/>
      </w:r>
    </w:p>
    <w:p w14:paraId="7CA58436"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74CE176E" w14:textId="77777777" w:rsidR="00BF4F83" w:rsidRPr="003A06D0" w:rsidRDefault="00BF4F83" w:rsidP="00BF4F83">
      <w:pPr>
        <w:pStyle w:val="Contributor"/>
        <w:rPr>
          <w:lang w:val="en-GB"/>
        </w:rPr>
      </w:pPr>
      <w:r w:rsidRPr="003A06D0">
        <w:rPr>
          <w:lang w:val="en-GB"/>
        </w:rPr>
        <w:t>Andreas Kuehne, Individual</w:t>
      </w:r>
    </w:p>
    <w:p w14:paraId="2165D511" w14:textId="77777777" w:rsidR="00BF4F83" w:rsidRPr="003A06D0" w:rsidRDefault="00BF4F83" w:rsidP="00BF4F83">
      <w:pPr>
        <w:pStyle w:val="Contributor"/>
        <w:rPr>
          <w:lang w:val="en-GB"/>
        </w:rPr>
      </w:pPr>
      <w:r w:rsidRPr="003A06D0">
        <w:rPr>
          <w:lang w:val="en-GB"/>
        </w:rPr>
        <w:t>Detlef Huehnlein, Individual</w:t>
      </w:r>
    </w:p>
    <w:p w14:paraId="5AABBBA0" w14:textId="77777777" w:rsidR="00BF4F83" w:rsidRPr="003A06D0" w:rsidRDefault="00BF4F83" w:rsidP="00BF4F83">
      <w:pPr>
        <w:pStyle w:val="Contributor"/>
        <w:rPr>
          <w:lang w:val="en-GB"/>
        </w:rPr>
      </w:pPr>
      <w:r w:rsidRPr="003A06D0">
        <w:rPr>
          <w:lang w:val="en-GB"/>
        </w:rPr>
        <w:t>Ernst Jan van Nigtevecht, Sonnenglanz Consulting</w:t>
      </w:r>
    </w:p>
    <w:p w14:paraId="0949C9C9" w14:textId="77777777" w:rsidR="00BF4F83" w:rsidRPr="003A06D0" w:rsidRDefault="00BF4F83" w:rsidP="00BF4F83">
      <w:pPr>
        <w:pStyle w:val="Contributor"/>
        <w:rPr>
          <w:lang w:val="en-GB"/>
        </w:rPr>
      </w:pPr>
      <w:r w:rsidRPr="003A06D0">
        <w:rPr>
          <w:lang w:val="en-GB"/>
        </w:rPr>
        <w:t>Juan Carlos Cruellas, Univ Politecnica de Cataluna</w:t>
      </w:r>
    </w:p>
    <w:p w14:paraId="6ECEE3A2" w14:textId="77777777" w:rsidR="00BF4F83" w:rsidRPr="003A06D0" w:rsidRDefault="00BF4F83" w:rsidP="00BF4F83">
      <w:pPr>
        <w:pStyle w:val="Contributor"/>
        <w:rPr>
          <w:lang w:val="en-GB"/>
        </w:rPr>
      </w:pPr>
      <w:r w:rsidRPr="003A06D0">
        <w:rPr>
          <w:lang w:val="en-GB"/>
        </w:rPr>
        <w:t>Stefan Hagen, Individual</w:t>
      </w:r>
    </w:p>
    <w:bookmarkStart w:id="1136" w:name="sec_IndexOfComponentsAndElements"/>
    <w:bookmarkStart w:id="1137" w:name="_Toc478074901"/>
    <w:bookmarkStart w:id="1138" w:name="_Toc480914770"/>
    <w:bookmarkStart w:id="1139" w:name="_Toc481065064"/>
    <w:bookmarkEnd w:id="1136"/>
    <w:p w14:paraId="11FF9FD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140" w:name="_Toc983789"/>
      <w:bookmarkStart w:id="1141" w:name="_Toc522668751"/>
      <w:r w:rsidRPr="003A06D0">
        <w:rPr>
          <w:rStyle w:val="Hyperlink"/>
          <w:lang w:val="en-GB"/>
        </w:rPr>
        <w:t>Index of Components and Elements</w:t>
      </w:r>
      <w:bookmarkEnd w:id="1137"/>
      <w:bookmarkEnd w:id="1138"/>
      <w:bookmarkEnd w:id="1139"/>
      <w:bookmarkEnd w:id="1140"/>
      <w:bookmarkEnd w:id="1141"/>
      <w:r w:rsidRPr="003A06D0">
        <w:rPr>
          <w:lang w:val="en-GB"/>
        </w:rPr>
        <w:fldChar w:fldCharType="end"/>
      </w:r>
    </w:p>
    <w:p w14:paraId="16A484E1"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408A69EE"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190EA029" w14:textId="77777777" w:rsidR="00602EA3" w:rsidRPr="003A06D0" w:rsidRDefault="00602EA3">
      <w:pPr>
        <w:pStyle w:val="Index1"/>
        <w:tabs>
          <w:tab w:val="right" w:leader="dot" w:pos="4310"/>
        </w:tabs>
        <w:rPr>
          <w:noProof/>
          <w:lang w:val="en-GB"/>
        </w:rPr>
      </w:pPr>
      <w:r w:rsidRPr="003A06D0">
        <w:rPr>
          <w:noProof/>
          <w:lang w:val="en-GB"/>
        </w:rPr>
        <w:t>AdditionalKeyInfo</w:t>
      </w:r>
    </w:p>
    <w:p w14:paraId="6123106C" w14:textId="77777777" w:rsidR="00602EA3" w:rsidRPr="003A06D0" w:rsidRDefault="00602EA3">
      <w:pPr>
        <w:pStyle w:val="Index2"/>
        <w:tabs>
          <w:tab w:val="right" w:leader="dot" w:pos="4310"/>
        </w:tabs>
        <w:rPr>
          <w:noProof/>
          <w:lang w:val="en-GB"/>
        </w:rPr>
      </w:pPr>
      <w:r w:rsidRPr="003A06D0">
        <w:rPr>
          <w:noProof/>
          <w:lang w:val="en-GB"/>
        </w:rPr>
        <w:t>KeyName, 97</w:t>
      </w:r>
    </w:p>
    <w:p w14:paraId="1939DCAC" w14:textId="77777777" w:rsidR="00602EA3" w:rsidRPr="003A06D0" w:rsidRDefault="00602EA3">
      <w:pPr>
        <w:pStyle w:val="Index2"/>
        <w:tabs>
          <w:tab w:val="right" w:leader="dot" w:pos="4310"/>
        </w:tabs>
        <w:rPr>
          <w:noProof/>
          <w:lang w:val="en-GB"/>
        </w:rPr>
      </w:pPr>
      <w:r w:rsidRPr="003A06D0">
        <w:rPr>
          <w:noProof/>
          <w:lang w:val="en-GB"/>
        </w:rPr>
        <w:t>X509Certificate, 97</w:t>
      </w:r>
    </w:p>
    <w:p w14:paraId="5BD3795D" w14:textId="77777777" w:rsidR="00602EA3" w:rsidRPr="003A06D0" w:rsidRDefault="00602EA3">
      <w:pPr>
        <w:pStyle w:val="Index2"/>
        <w:tabs>
          <w:tab w:val="right" w:leader="dot" w:pos="4310"/>
        </w:tabs>
        <w:rPr>
          <w:noProof/>
          <w:lang w:val="en-GB"/>
        </w:rPr>
      </w:pPr>
      <w:r w:rsidRPr="003A06D0">
        <w:rPr>
          <w:noProof/>
          <w:lang w:val="en-GB"/>
        </w:rPr>
        <w:t>X509CRL, 97</w:t>
      </w:r>
    </w:p>
    <w:p w14:paraId="5AE3DE8B" w14:textId="77777777" w:rsidR="00602EA3" w:rsidRPr="003A06D0" w:rsidRDefault="00602EA3">
      <w:pPr>
        <w:pStyle w:val="Index2"/>
        <w:tabs>
          <w:tab w:val="right" w:leader="dot" w:pos="4310"/>
        </w:tabs>
        <w:rPr>
          <w:noProof/>
          <w:lang w:val="en-GB"/>
        </w:rPr>
      </w:pPr>
      <w:r w:rsidRPr="003A06D0">
        <w:rPr>
          <w:noProof/>
          <w:lang w:val="en-GB"/>
        </w:rPr>
        <w:t>X509Digest, 96</w:t>
      </w:r>
    </w:p>
    <w:p w14:paraId="72DD5AB4" w14:textId="77777777" w:rsidR="00602EA3" w:rsidRPr="003A06D0" w:rsidRDefault="00602EA3">
      <w:pPr>
        <w:pStyle w:val="Index2"/>
        <w:tabs>
          <w:tab w:val="right" w:leader="dot" w:pos="4310"/>
        </w:tabs>
        <w:rPr>
          <w:noProof/>
          <w:lang w:val="en-GB"/>
        </w:rPr>
      </w:pPr>
      <w:r w:rsidRPr="003A06D0">
        <w:rPr>
          <w:noProof/>
          <w:lang w:val="en-GB"/>
        </w:rPr>
        <w:t>X509SKI, 97</w:t>
      </w:r>
    </w:p>
    <w:p w14:paraId="30ED8DEC" w14:textId="77777777" w:rsidR="00602EA3" w:rsidRPr="003A06D0" w:rsidRDefault="00602EA3">
      <w:pPr>
        <w:pStyle w:val="Index2"/>
        <w:tabs>
          <w:tab w:val="right" w:leader="dot" w:pos="4310"/>
        </w:tabs>
        <w:rPr>
          <w:noProof/>
          <w:lang w:val="en-GB"/>
        </w:rPr>
      </w:pPr>
      <w:r w:rsidRPr="003A06D0">
        <w:rPr>
          <w:noProof/>
          <w:lang w:val="en-GB"/>
        </w:rPr>
        <w:t>X509SubjectName, 96</w:t>
      </w:r>
    </w:p>
    <w:p w14:paraId="246A6B2E" w14:textId="77777777" w:rsidR="00602EA3" w:rsidRPr="003A06D0" w:rsidRDefault="00602EA3">
      <w:pPr>
        <w:pStyle w:val="Index1"/>
        <w:tabs>
          <w:tab w:val="right" w:leader="dot" w:pos="4310"/>
        </w:tabs>
        <w:rPr>
          <w:noProof/>
          <w:lang w:val="en-GB"/>
        </w:rPr>
      </w:pPr>
      <w:r w:rsidRPr="003A06D0">
        <w:rPr>
          <w:noProof/>
          <w:lang w:val="en-GB"/>
        </w:rPr>
        <w:t>AdditionalTimeInfo</w:t>
      </w:r>
    </w:p>
    <w:p w14:paraId="219E9263" w14:textId="77777777" w:rsidR="00602EA3" w:rsidRPr="003A06D0" w:rsidRDefault="00602EA3">
      <w:pPr>
        <w:pStyle w:val="Index2"/>
        <w:tabs>
          <w:tab w:val="right" w:leader="dot" w:pos="4310"/>
        </w:tabs>
        <w:rPr>
          <w:noProof/>
          <w:lang w:val="en-GB"/>
        </w:rPr>
      </w:pPr>
      <w:r w:rsidRPr="003A06D0">
        <w:rPr>
          <w:noProof/>
          <w:lang w:val="en-GB"/>
        </w:rPr>
        <w:t>Ref, 94</w:t>
      </w:r>
    </w:p>
    <w:p w14:paraId="5B62AF2A" w14:textId="77777777" w:rsidR="00602EA3" w:rsidRPr="003A06D0" w:rsidRDefault="00602EA3">
      <w:pPr>
        <w:pStyle w:val="Index2"/>
        <w:tabs>
          <w:tab w:val="right" w:leader="dot" w:pos="4310"/>
        </w:tabs>
        <w:rPr>
          <w:noProof/>
          <w:lang w:val="en-GB"/>
        </w:rPr>
      </w:pPr>
      <w:r w:rsidRPr="003A06D0">
        <w:rPr>
          <w:noProof/>
          <w:lang w:val="en-GB"/>
        </w:rPr>
        <w:t>Type, 94</w:t>
      </w:r>
    </w:p>
    <w:p w14:paraId="73E6B7DF" w14:textId="77777777" w:rsidR="00602EA3" w:rsidRPr="003A06D0" w:rsidRDefault="00602EA3">
      <w:pPr>
        <w:pStyle w:val="Index2"/>
        <w:tabs>
          <w:tab w:val="right" w:leader="dot" w:pos="4310"/>
        </w:tabs>
        <w:rPr>
          <w:noProof/>
          <w:lang w:val="en-GB"/>
        </w:rPr>
      </w:pPr>
      <w:r w:rsidRPr="003A06D0">
        <w:rPr>
          <w:noProof/>
          <w:lang w:val="en-GB"/>
        </w:rPr>
        <w:t>value, 93</w:t>
      </w:r>
    </w:p>
    <w:p w14:paraId="7528C924" w14:textId="77777777" w:rsidR="00602EA3" w:rsidRPr="003A06D0" w:rsidRDefault="00602EA3">
      <w:pPr>
        <w:pStyle w:val="Index1"/>
        <w:tabs>
          <w:tab w:val="right" w:leader="dot" w:pos="4310"/>
        </w:tabs>
        <w:rPr>
          <w:noProof/>
          <w:lang w:val="en-GB"/>
        </w:rPr>
      </w:pPr>
      <w:r w:rsidRPr="003A06D0">
        <w:rPr>
          <w:noProof/>
          <w:lang w:val="en-GB"/>
        </w:rPr>
        <w:t>Any, 23</w:t>
      </w:r>
    </w:p>
    <w:p w14:paraId="38B94FE8" w14:textId="77777777" w:rsidR="00602EA3" w:rsidRPr="003A06D0" w:rsidRDefault="00602EA3">
      <w:pPr>
        <w:pStyle w:val="Index1"/>
        <w:tabs>
          <w:tab w:val="right" w:leader="dot" w:pos="4310"/>
        </w:tabs>
        <w:rPr>
          <w:noProof/>
          <w:lang w:val="en-GB"/>
        </w:rPr>
      </w:pPr>
      <w:r w:rsidRPr="003A06D0">
        <w:rPr>
          <w:noProof/>
          <w:lang w:val="en-GB"/>
        </w:rPr>
        <w:t>AttachmentReference</w:t>
      </w:r>
    </w:p>
    <w:p w14:paraId="383B4B6D" w14:textId="77777777" w:rsidR="00602EA3" w:rsidRPr="003A06D0" w:rsidRDefault="00602EA3">
      <w:pPr>
        <w:pStyle w:val="Index2"/>
        <w:tabs>
          <w:tab w:val="right" w:leader="dot" w:pos="4310"/>
        </w:tabs>
        <w:rPr>
          <w:noProof/>
          <w:lang w:val="en-GB"/>
        </w:rPr>
      </w:pPr>
      <w:r w:rsidRPr="003A06D0">
        <w:rPr>
          <w:noProof/>
          <w:lang w:val="en-GB"/>
        </w:rPr>
        <w:t>AttRefURI, 26</w:t>
      </w:r>
    </w:p>
    <w:p w14:paraId="55C96DC3" w14:textId="77777777" w:rsidR="00602EA3" w:rsidRPr="003A06D0" w:rsidRDefault="00602EA3">
      <w:pPr>
        <w:pStyle w:val="Index2"/>
        <w:tabs>
          <w:tab w:val="right" w:leader="dot" w:pos="4310"/>
        </w:tabs>
        <w:rPr>
          <w:noProof/>
          <w:lang w:val="en-GB"/>
        </w:rPr>
      </w:pPr>
      <w:r w:rsidRPr="003A06D0">
        <w:rPr>
          <w:noProof/>
          <w:lang w:val="en-GB"/>
        </w:rPr>
        <w:t>DigestInfo, 26</w:t>
      </w:r>
    </w:p>
    <w:p w14:paraId="2B84B186" w14:textId="77777777" w:rsidR="00602EA3" w:rsidRPr="003A06D0" w:rsidRDefault="00602EA3">
      <w:pPr>
        <w:pStyle w:val="Index1"/>
        <w:tabs>
          <w:tab w:val="right" w:leader="dot" w:pos="4310"/>
        </w:tabs>
        <w:rPr>
          <w:noProof/>
          <w:lang w:val="en-GB"/>
        </w:rPr>
      </w:pPr>
      <w:r w:rsidRPr="003A06D0">
        <w:rPr>
          <w:noProof/>
          <w:lang w:val="en-GB"/>
        </w:rPr>
        <w:t>AugmentedSignature</w:t>
      </w:r>
    </w:p>
    <w:p w14:paraId="1C9B39CC" w14:textId="77777777" w:rsidR="00602EA3" w:rsidRPr="003A06D0" w:rsidRDefault="00602EA3">
      <w:pPr>
        <w:pStyle w:val="Index2"/>
        <w:tabs>
          <w:tab w:val="right" w:leader="dot" w:pos="4310"/>
        </w:tabs>
        <w:rPr>
          <w:noProof/>
          <w:lang w:val="en-GB"/>
        </w:rPr>
      </w:pPr>
      <w:r w:rsidRPr="003A06D0">
        <w:rPr>
          <w:noProof/>
          <w:lang w:val="en-GB"/>
        </w:rPr>
        <w:t>SignatureObject, 104</w:t>
      </w:r>
    </w:p>
    <w:p w14:paraId="0A0511F7" w14:textId="77777777" w:rsidR="00602EA3" w:rsidRPr="003A06D0" w:rsidRDefault="00602EA3">
      <w:pPr>
        <w:pStyle w:val="Index2"/>
        <w:tabs>
          <w:tab w:val="right" w:leader="dot" w:pos="4310"/>
        </w:tabs>
        <w:rPr>
          <w:noProof/>
          <w:lang w:val="en-GB"/>
        </w:rPr>
      </w:pPr>
      <w:r w:rsidRPr="003A06D0">
        <w:rPr>
          <w:noProof/>
          <w:lang w:val="en-GB"/>
        </w:rPr>
        <w:t>Type, 104</w:t>
      </w:r>
    </w:p>
    <w:p w14:paraId="7F8EF5D0"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2A791889" w14:textId="77777777" w:rsidR="00602EA3" w:rsidRPr="003A06D0" w:rsidRDefault="00602EA3">
      <w:pPr>
        <w:pStyle w:val="Index2"/>
        <w:tabs>
          <w:tab w:val="right" w:leader="dot" w:pos="4310"/>
        </w:tabs>
        <w:rPr>
          <w:noProof/>
          <w:lang w:val="en-GB"/>
        </w:rPr>
      </w:pPr>
      <w:r w:rsidRPr="003A06D0">
        <w:rPr>
          <w:noProof/>
          <w:lang w:val="en-GB"/>
        </w:rPr>
        <w:t>Type, 74</w:t>
      </w:r>
    </w:p>
    <w:p w14:paraId="02AF0FDF" w14:textId="77777777" w:rsidR="00602EA3" w:rsidRPr="003A06D0" w:rsidRDefault="00602EA3">
      <w:pPr>
        <w:pStyle w:val="Index1"/>
        <w:tabs>
          <w:tab w:val="right" w:leader="dot" w:pos="4310"/>
        </w:tabs>
        <w:rPr>
          <w:noProof/>
          <w:lang w:val="en-GB"/>
        </w:rPr>
      </w:pPr>
      <w:r w:rsidRPr="003A06D0">
        <w:rPr>
          <w:noProof/>
          <w:lang w:val="en-GB"/>
        </w:rPr>
        <w:t>Base64</w:t>
      </w:r>
    </w:p>
    <w:p w14:paraId="11009829" w14:textId="77777777" w:rsidR="00602EA3" w:rsidRPr="003A06D0" w:rsidRDefault="00602EA3">
      <w:pPr>
        <w:pStyle w:val="Index2"/>
        <w:tabs>
          <w:tab w:val="right" w:leader="dot" w:pos="4310"/>
        </w:tabs>
        <w:rPr>
          <w:noProof/>
          <w:lang w:val="en-GB"/>
        </w:rPr>
      </w:pPr>
      <w:r w:rsidRPr="003A06D0">
        <w:rPr>
          <w:noProof/>
          <w:lang w:val="en-GB"/>
        </w:rPr>
        <w:t>AttRef, 28</w:t>
      </w:r>
    </w:p>
    <w:p w14:paraId="5EDA0E93" w14:textId="77777777" w:rsidR="00602EA3" w:rsidRPr="003A06D0" w:rsidRDefault="00602EA3">
      <w:pPr>
        <w:pStyle w:val="Index2"/>
        <w:tabs>
          <w:tab w:val="right" w:leader="dot" w:pos="4310"/>
        </w:tabs>
        <w:rPr>
          <w:noProof/>
          <w:lang w:val="en-GB"/>
        </w:rPr>
      </w:pPr>
      <w:r w:rsidRPr="003A06D0">
        <w:rPr>
          <w:noProof/>
          <w:lang w:val="en-GB"/>
        </w:rPr>
        <w:t>Id, 28</w:t>
      </w:r>
    </w:p>
    <w:p w14:paraId="6E6DF84A" w14:textId="77777777" w:rsidR="00602EA3" w:rsidRPr="003A06D0" w:rsidRDefault="00602EA3">
      <w:pPr>
        <w:pStyle w:val="Index2"/>
        <w:tabs>
          <w:tab w:val="right" w:leader="dot" w:pos="4310"/>
        </w:tabs>
        <w:rPr>
          <w:noProof/>
          <w:lang w:val="en-GB"/>
        </w:rPr>
      </w:pPr>
      <w:r w:rsidRPr="003A06D0">
        <w:rPr>
          <w:noProof/>
          <w:lang w:val="en-GB"/>
        </w:rPr>
        <w:t>IdRef, 28</w:t>
      </w:r>
    </w:p>
    <w:p w14:paraId="0BDB1563" w14:textId="77777777" w:rsidR="00602EA3" w:rsidRPr="003A06D0" w:rsidRDefault="00602EA3">
      <w:pPr>
        <w:pStyle w:val="Index2"/>
        <w:tabs>
          <w:tab w:val="right" w:leader="dot" w:pos="4310"/>
        </w:tabs>
        <w:rPr>
          <w:noProof/>
          <w:lang w:val="en-GB"/>
        </w:rPr>
      </w:pPr>
      <w:r w:rsidRPr="003A06D0">
        <w:rPr>
          <w:noProof/>
          <w:lang w:val="en-GB"/>
        </w:rPr>
        <w:t>MimeType, 28</w:t>
      </w:r>
    </w:p>
    <w:p w14:paraId="6ED03D05" w14:textId="77777777" w:rsidR="00602EA3" w:rsidRPr="003A06D0" w:rsidRDefault="00602EA3">
      <w:pPr>
        <w:pStyle w:val="Index2"/>
        <w:tabs>
          <w:tab w:val="right" w:leader="dot" w:pos="4310"/>
        </w:tabs>
        <w:rPr>
          <w:noProof/>
          <w:lang w:val="en-GB"/>
        </w:rPr>
      </w:pPr>
      <w:r w:rsidRPr="003A06D0">
        <w:rPr>
          <w:noProof/>
          <w:lang w:val="en-GB"/>
        </w:rPr>
        <w:t>Value, 28</w:t>
      </w:r>
    </w:p>
    <w:p w14:paraId="45C1E2A6" w14:textId="77777777" w:rsidR="00602EA3" w:rsidRPr="003A06D0" w:rsidRDefault="00602EA3">
      <w:pPr>
        <w:pStyle w:val="Index1"/>
        <w:tabs>
          <w:tab w:val="right" w:leader="dot" w:pos="4310"/>
        </w:tabs>
        <w:rPr>
          <w:noProof/>
          <w:lang w:val="en-GB"/>
        </w:rPr>
      </w:pPr>
      <w:r w:rsidRPr="003A06D0">
        <w:rPr>
          <w:noProof/>
          <w:lang w:val="en-GB"/>
        </w:rPr>
        <w:t>ClaimedIdentity</w:t>
      </w:r>
    </w:p>
    <w:p w14:paraId="3A20E1A2" w14:textId="77777777" w:rsidR="00602EA3" w:rsidRPr="003A06D0" w:rsidRDefault="00602EA3">
      <w:pPr>
        <w:pStyle w:val="Index2"/>
        <w:tabs>
          <w:tab w:val="right" w:leader="dot" w:pos="4310"/>
        </w:tabs>
        <w:rPr>
          <w:noProof/>
          <w:lang w:val="en-GB"/>
        </w:rPr>
      </w:pPr>
      <w:r w:rsidRPr="003A06D0">
        <w:rPr>
          <w:noProof/>
          <w:lang w:val="en-GB"/>
        </w:rPr>
        <w:t>Name, 71</w:t>
      </w:r>
    </w:p>
    <w:p w14:paraId="1A7CC9D6" w14:textId="77777777" w:rsidR="00602EA3" w:rsidRPr="003A06D0" w:rsidRDefault="00602EA3">
      <w:pPr>
        <w:pStyle w:val="Index2"/>
        <w:tabs>
          <w:tab w:val="right" w:leader="dot" w:pos="4310"/>
        </w:tabs>
        <w:rPr>
          <w:noProof/>
          <w:lang w:val="en-GB"/>
        </w:rPr>
      </w:pPr>
      <w:r w:rsidRPr="003A06D0">
        <w:rPr>
          <w:noProof/>
          <w:lang w:val="en-GB"/>
        </w:rPr>
        <w:t>SupportingInfo, 71</w:t>
      </w:r>
    </w:p>
    <w:p w14:paraId="4057E33F" w14:textId="77777777" w:rsidR="00602EA3" w:rsidRPr="003A06D0" w:rsidRDefault="00602EA3">
      <w:pPr>
        <w:pStyle w:val="Index1"/>
        <w:tabs>
          <w:tab w:val="right" w:leader="dot" w:pos="4310"/>
        </w:tabs>
        <w:rPr>
          <w:noProof/>
          <w:lang w:val="en-GB"/>
        </w:rPr>
      </w:pPr>
      <w:r w:rsidRPr="003A06D0">
        <w:rPr>
          <w:noProof/>
          <w:lang w:val="en-GB"/>
        </w:rPr>
        <w:t>Detail</w:t>
      </w:r>
    </w:p>
    <w:p w14:paraId="06B5ACD3" w14:textId="77777777" w:rsidR="00602EA3" w:rsidRPr="003A06D0" w:rsidRDefault="00602EA3">
      <w:pPr>
        <w:pStyle w:val="Index2"/>
        <w:tabs>
          <w:tab w:val="right" w:leader="dot" w:pos="4310"/>
        </w:tabs>
        <w:rPr>
          <w:noProof/>
          <w:lang w:val="en-GB"/>
        </w:rPr>
      </w:pPr>
      <w:r w:rsidRPr="003A06D0">
        <w:rPr>
          <w:noProof/>
          <w:lang w:val="en-GB"/>
        </w:rPr>
        <w:t>Base64Content, 101</w:t>
      </w:r>
    </w:p>
    <w:p w14:paraId="02B3D254" w14:textId="77777777" w:rsidR="00602EA3" w:rsidRPr="003A06D0" w:rsidRDefault="00602EA3">
      <w:pPr>
        <w:pStyle w:val="Index2"/>
        <w:tabs>
          <w:tab w:val="right" w:leader="dot" w:pos="4310"/>
        </w:tabs>
        <w:rPr>
          <w:noProof/>
          <w:lang w:val="en-GB"/>
        </w:rPr>
      </w:pPr>
      <w:r w:rsidRPr="003A06D0">
        <w:rPr>
          <w:noProof/>
          <w:lang w:val="en-GB"/>
        </w:rPr>
        <w:t>Code, 100</w:t>
      </w:r>
    </w:p>
    <w:p w14:paraId="4798926B" w14:textId="77777777" w:rsidR="00602EA3" w:rsidRPr="003A06D0" w:rsidRDefault="00602EA3">
      <w:pPr>
        <w:pStyle w:val="Index2"/>
        <w:tabs>
          <w:tab w:val="right" w:leader="dot" w:pos="4310"/>
        </w:tabs>
        <w:rPr>
          <w:noProof/>
          <w:lang w:val="en-GB"/>
        </w:rPr>
      </w:pPr>
      <w:r w:rsidRPr="003A06D0">
        <w:rPr>
          <w:noProof/>
          <w:lang w:val="en-GB"/>
        </w:rPr>
        <w:t>Message, 100</w:t>
      </w:r>
    </w:p>
    <w:p w14:paraId="4335EBAA" w14:textId="77777777" w:rsidR="00602EA3" w:rsidRPr="003A06D0" w:rsidRDefault="00602EA3">
      <w:pPr>
        <w:pStyle w:val="Index2"/>
        <w:tabs>
          <w:tab w:val="right" w:leader="dot" w:pos="4310"/>
        </w:tabs>
        <w:rPr>
          <w:noProof/>
          <w:lang w:val="en-GB"/>
        </w:rPr>
      </w:pPr>
      <w:r w:rsidRPr="003A06D0">
        <w:rPr>
          <w:noProof/>
          <w:lang w:val="en-GB"/>
        </w:rPr>
        <w:t>Type, 101</w:t>
      </w:r>
    </w:p>
    <w:p w14:paraId="069EAC9B" w14:textId="77777777" w:rsidR="00602EA3" w:rsidRPr="003A06D0" w:rsidRDefault="00602EA3">
      <w:pPr>
        <w:pStyle w:val="Index1"/>
        <w:tabs>
          <w:tab w:val="right" w:leader="dot" w:pos="4310"/>
        </w:tabs>
        <w:rPr>
          <w:noProof/>
          <w:lang w:val="en-GB"/>
        </w:rPr>
      </w:pPr>
      <w:r w:rsidRPr="003A06D0">
        <w:rPr>
          <w:noProof/>
          <w:lang w:val="en-GB"/>
        </w:rPr>
        <w:t>DigestInfo</w:t>
      </w:r>
    </w:p>
    <w:p w14:paraId="1050739A" w14:textId="77777777" w:rsidR="00602EA3" w:rsidRPr="003A06D0" w:rsidRDefault="00602EA3">
      <w:pPr>
        <w:pStyle w:val="Index2"/>
        <w:tabs>
          <w:tab w:val="right" w:leader="dot" w:pos="4310"/>
        </w:tabs>
        <w:rPr>
          <w:noProof/>
          <w:lang w:val="en-GB"/>
        </w:rPr>
      </w:pPr>
      <w:r w:rsidRPr="003A06D0">
        <w:rPr>
          <w:noProof/>
          <w:lang w:val="en-GB"/>
        </w:rPr>
        <w:t>DigestMethod, 25</w:t>
      </w:r>
    </w:p>
    <w:p w14:paraId="796FA4BF" w14:textId="77777777" w:rsidR="00602EA3" w:rsidRPr="003A06D0" w:rsidRDefault="00602EA3">
      <w:pPr>
        <w:pStyle w:val="Index2"/>
        <w:tabs>
          <w:tab w:val="right" w:leader="dot" w:pos="4310"/>
        </w:tabs>
        <w:rPr>
          <w:noProof/>
          <w:lang w:val="en-GB"/>
        </w:rPr>
      </w:pPr>
      <w:r w:rsidRPr="003A06D0">
        <w:rPr>
          <w:noProof/>
          <w:lang w:val="en-GB"/>
        </w:rPr>
        <w:t>DigestValue, 25</w:t>
      </w:r>
    </w:p>
    <w:p w14:paraId="4B10305E" w14:textId="77777777" w:rsidR="00602EA3" w:rsidRPr="003A06D0" w:rsidRDefault="00602EA3">
      <w:pPr>
        <w:pStyle w:val="Index1"/>
        <w:tabs>
          <w:tab w:val="right" w:leader="dot" w:pos="4310"/>
        </w:tabs>
        <w:rPr>
          <w:noProof/>
          <w:lang w:val="en-GB"/>
        </w:rPr>
      </w:pPr>
      <w:r w:rsidRPr="003A06D0">
        <w:rPr>
          <w:noProof/>
          <w:lang w:val="en-GB"/>
        </w:rPr>
        <w:t>Document</w:t>
      </w:r>
    </w:p>
    <w:p w14:paraId="471C5F17" w14:textId="77777777" w:rsidR="00602EA3" w:rsidRPr="003A06D0" w:rsidRDefault="00602EA3">
      <w:pPr>
        <w:pStyle w:val="Index2"/>
        <w:tabs>
          <w:tab w:val="right" w:leader="dot" w:pos="4310"/>
        </w:tabs>
        <w:rPr>
          <w:noProof/>
          <w:lang w:val="en-GB"/>
        </w:rPr>
      </w:pPr>
      <w:r w:rsidRPr="003A06D0">
        <w:rPr>
          <w:noProof/>
          <w:lang w:val="en-GB"/>
        </w:rPr>
        <w:t>Base64Data, 39</w:t>
      </w:r>
    </w:p>
    <w:p w14:paraId="2678C023" w14:textId="77777777" w:rsidR="00602EA3" w:rsidRPr="003A06D0" w:rsidRDefault="00602EA3">
      <w:pPr>
        <w:pStyle w:val="Index1"/>
        <w:tabs>
          <w:tab w:val="right" w:leader="dot" w:pos="4310"/>
        </w:tabs>
        <w:rPr>
          <w:noProof/>
          <w:lang w:val="en-GB"/>
        </w:rPr>
      </w:pPr>
      <w:r w:rsidRPr="003A06D0">
        <w:rPr>
          <w:noProof/>
          <w:lang w:val="en-GB"/>
        </w:rPr>
        <w:t>DocumentBase</w:t>
      </w:r>
    </w:p>
    <w:p w14:paraId="016FBCD6" w14:textId="77777777" w:rsidR="00602EA3" w:rsidRPr="003A06D0" w:rsidRDefault="00602EA3">
      <w:pPr>
        <w:pStyle w:val="Index2"/>
        <w:tabs>
          <w:tab w:val="right" w:leader="dot" w:pos="4310"/>
        </w:tabs>
        <w:rPr>
          <w:noProof/>
          <w:lang w:val="en-GB"/>
        </w:rPr>
      </w:pPr>
      <w:r w:rsidRPr="003A06D0">
        <w:rPr>
          <w:noProof/>
          <w:lang w:val="en-GB"/>
        </w:rPr>
        <w:t>Id, 37</w:t>
      </w:r>
    </w:p>
    <w:p w14:paraId="36AC011C" w14:textId="77777777" w:rsidR="00602EA3" w:rsidRPr="003A06D0" w:rsidRDefault="00602EA3">
      <w:pPr>
        <w:pStyle w:val="Index2"/>
        <w:tabs>
          <w:tab w:val="right" w:leader="dot" w:pos="4310"/>
        </w:tabs>
        <w:rPr>
          <w:noProof/>
          <w:lang w:val="en-GB"/>
        </w:rPr>
      </w:pPr>
      <w:r w:rsidRPr="003A06D0">
        <w:rPr>
          <w:noProof/>
          <w:lang w:val="en-GB"/>
        </w:rPr>
        <w:t>RefType, 37</w:t>
      </w:r>
    </w:p>
    <w:p w14:paraId="7FB35ED1" w14:textId="77777777" w:rsidR="00602EA3" w:rsidRPr="003A06D0" w:rsidRDefault="00602EA3">
      <w:pPr>
        <w:pStyle w:val="Index2"/>
        <w:tabs>
          <w:tab w:val="right" w:leader="dot" w:pos="4310"/>
        </w:tabs>
        <w:rPr>
          <w:noProof/>
          <w:lang w:val="en-GB"/>
        </w:rPr>
      </w:pPr>
      <w:r w:rsidRPr="003A06D0">
        <w:rPr>
          <w:noProof/>
          <w:lang w:val="en-GB"/>
        </w:rPr>
        <w:t>RefURI, 37</w:t>
      </w:r>
    </w:p>
    <w:p w14:paraId="1F4986D1" w14:textId="77777777" w:rsidR="00602EA3" w:rsidRPr="003A06D0" w:rsidRDefault="00602EA3">
      <w:pPr>
        <w:pStyle w:val="Index2"/>
        <w:tabs>
          <w:tab w:val="right" w:leader="dot" w:pos="4310"/>
        </w:tabs>
        <w:rPr>
          <w:noProof/>
          <w:lang w:val="en-GB"/>
        </w:rPr>
      </w:pPr>
      <w:r w:rsidRPr="003A06D0">
        <w:rPr>
          <w:noProof/>
          <w:lang w:val="en-GB"/>
        </w:rPr>
        <w:t>SchemaRefs, 37</w:t>
      </w:r>
    </w:p>
    <w:p w14:paraId="62C5C263" w14:textId="77777777" w:rsidR="00602EA3" w:rsidRPr="003A06D0" w:rsidRDefault="00602EA3">
      <w:pPr>
        <w:pStyle w:val="Index1"/>
        <w:tabs>
          <w:tab w:val="right" w:leader="dot" w:pos="4310"/>
        </w:tabs>
        <w:rPr>
          <w:noProof/>
          <w:lang w:val="en-GB"/>
        </w:rPr>
      </w:pPr>
      <w:r w:rsidRPr="003A06D0">
        <w:rPr>
          <w:noProof/>
          <w:lang w:val="en-GB"/>
        </w:rPr>
        <w:t>DocumentHash</w:t>
      </w:r>
    </w:p>
    <w:p w14:paraId="57BF2E39" w14:textId="77777777" w:rsidR="00602EA3" w:rsidRPr="003A06D0" w:rsidRDefault="00602EA3">
      <w:pPr>
        <w:pStyle w:val="Index2"/>
        <w:tabs>
          <w:tab w:val="right" w:leader="dot" w:pos="4310"/>
        </w:tabs>
        <w:rPr>
          <w:noProof/>
          <w:lang w:val="en-GB"/>
        </w:rPr>
      </w:pPr>
      <w:r w:rsidRPr="003A06D0">
        <w:rPr>
          <w:noProof/>
          <w:lang w:val="en-GB"/>
        </w:rPr>
        <w:t>DigestInfos, 43</w:t>
      </w:r>
    </w:p>
    <w:p w14:paraId="5C5D2DE0" w14:textId="77777777" w:rsidR="00602EA3" w:rsidRPr="003A06D0" w:rsidRDefault="00602EA3">
      <w:pPr>
        <w:pStyle w:val="Index2"/>
        <w:tabs>
          <w:tab w:val="right" w:leader="dot" w:pos="4310"/>
        </w:tabs>
        <w:rPr>
          <w:noProof/>
          <w:lang w:val="en-GB"/>
        </w:rPr>
      </w:pPr>
      <w:r w:rsidRPr="003A06D0">
        <w:rPr>
          <w:noProof/>
          <w:lang w:val="en-GB"/>
        </w:rPr>
        <w:t>Tramsforms, 43</w:t>
      </w:r>
    </w:p>
    <w:p w14:paraId="7DB5DD29" w14:textId="77777777" w:rsidR="00602EA3" w:rsidRPr="003A06D0" w:rsidRDefault="00602EA3">
      <w:pPr>
        <w:pStyle w:val="Index2"/>
        <w:tabs>
          <w:tab w:val="right" w:leader="dot" w:pos="4310"/>
        </w:tabs>
        <w:rPr>
          <w:noProof/>
          <w:lang w:val="en-GB"/>
        </w:rPr>
      </w:pPr>
      <w:r w:rsidRPr="003A06D0">
        <w:rPr>
          <w:noProof/>
          <w:lang w:val="en-GB"/>
        </w:rPr>
        <w:t>WhichReference, 43</w:t>
      </w:r>
    </w:p>
    <w:p w14:paraId="44F27896"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2508F4BA" w14:textId="77777777" w:rsidR="00602EA3" w:rsidRPr="003A06D0" w:rsidRDefault="00602EA3">
      <w:pPr>
        <w:pStyle w:val="Index2"/>
        <w:tabs>
          <w:tab w:val="right" w:leader="dot" w:pos="4310"/>
        </w:tabs>
        <w:rPr>
          <w:noProof/>
          <w:lang w:val="en-GB"/>
        </w:rPr>
      </w:pPr>
      <w:r w:rsidRPr="003A06D0">
        <w:rPr>
          <w:noProof/>
          <w:lang w:val="en-GB"/>
        </w:rPr>
        <w:t>Document, 86</w:t>
      </w:r>
    </w:p>
    <w:p w14:paraId="63A13C10" w14:textId="77777777" w:rsidR="00602EA3" w:rsidRPr="003A06D0" w:rsidRDefault="00602EA3">
      <w:pPr>
        <w:pStyle w:val="Index1"/>
        <w:tabs>
          <w:tab w:val="right" w:leader="dot" w:pos="4310"/>
        </w:tabs>
        <w:rPr>
          <w:noProof/>
          <w:lang w:val="en-GB"/>
        </w:rPr>
      </w:pPr>
      <w:r w:rsidRPr="003A06D0">
        <w:rPr>
          <w:noProof/>
          <w:lang w:val="en-GB"/>
        </w:rPr>
        <w:t>IncludeObject</w:t>
      </w:r>
    </w:p>
    <w:p w14:paraId="3B8A305E" w14:textId="77777777" w:rsidR="00602EA3" w:rsidRPr="003A06D0" w:rsidRDefault="00602EA3">
      <w:pPr>
        <w:pStyle w:val="Index2"/>
        <w:tabs>
          <w:tab w:val="right" w:leader="dot" w:pos="4310"/>
        </w:tabs>
        <w:rPr>
          <w:noProof/>
          <w:lang w:val="en-GB"/>
        </w:rPr>
      </w:pPr>
      <w:r w:rsidRPr="003A06D0">
        <w:rPr>
          <w:noProof/>
          <w:lang w:val="en-GB"/>
        </w:rPr>
        <w:t>createReference, 82</w:t>
      </w:r>
    </w:p>
    <w:p w14:paraId="3F6E57F8"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0731AC6C" w14:textId="77777777" w:rsidR="00602EA3" w:rsidRPr="003A06D0" w:rsidRDefault="00602EA3">
      <w:pPr>
        <w:pStyle w:val="Index2"/>
        <w:tabs>
          <w:tab w:val="right" w:leader="dot" w:pos="4310"/>
        </w:tabs>
        <w:rPr>
          <w:noProof/>
          <w:lang w:val="en-GB"/>
        </w:rPr>
      </w:pPr>
      <w:r w:rsidRPr="003A06D0">
        <w:rPr>
          <w:noProof/>
          <w:lang w:val="en-GB"/>
        </w:rPr>
        <w:t>ObjId, 82</w:t>
      </w:r>
    </w:p>
    <w:p w14:paraId="17B07138" w14:textId="77777777" w:rsidR="00602EA3" w:rsidRPr="003A06D0" w:rsidRDefault="00602EA3">
      <w:pPr>
        <w:pStyle w:val="Index2"/>
        <w:tabs>
          <w:tab w:val="right" w:leader="dot" w:pos="4310"/>
        </w:tabs>
        <w:rPr>
          <w:noProof/>
          <w:lang w:val="en-GB"/>
        </w:rPr>
      </w:pPr>
      <w:r w:rsidRPr="003A06D0">
        <w:rPr>
          <w:noProof/>
          <w:lang w:val="en-GB"/>
        </w:rPr>
        <w:t>WhichDocument, 82</w:t>
      </w:r>
    </w:p>
    <w:p w14:paraId="66F43DD8" w14:textId="77777777" w:rsidR="00602EA3" w:rsidRPr="003A06D0" w:rsidRDefault="00602EA3">
      <w:pPr>
        <w:pStyle w:val="Index1"/>
        <w:tabs>
          <w:tab w:val="right" w:leader="dot" w:pos="4310"/>
        </w:tabs>
        <w:rPr>
          <w:noProof/>
          <w:lang w:val="en-GB"/>
        </w:rPr>
      </w:pPr>
      <w:r w:rsidRPr="003A06D0">
        <w:rPr>
          <w:noProof/>
          <w:lang w:val="en-GB"/>
        </w:rPr>
        <w:t>InputDocuments</w:t>
      </w:r>
    </w:p>
    <w:p w14:paraId="42F572C4" w14:textId="77777777" w:rsidR="00602EA3" w:rsidRPr="003A06D0" w:rsidRDefault="00602EA3">
      <w:pPr>
        <w:pStyle w:val="Index2"/>
        <w:tabs>
          <w:tab w:val="right" w:leader="dot" w:pos="4310"/>
        </w:tabs>
        <w:rPr>
          <w:noProof/>
          <w:lang w:val="en-GB"/>
        </w:rPr>
      </w:pPr>
      <w:r w:rsidRPr="003A06D0">
        <w:rPr>
          <w:noProof/>
          <w:lang w:val="en-GB"/>
        </w:rPr>
        <w:t>Document, 36</w:t>
      </w:r>
    </w:p>
    <w:p w14:paraId="5D40A73D" w14:textId="77777777" w:rsidR="00602EA3" w:rsidRPr="003A06D0" w:rsidRDefault="00602EA3">
      <w:pPr>
        <w:pStyle w:val="Index2"/>
        <w:tabs>
          <w:tab w:val="right" w:leader="dot" w:pos="4310"/>
        </w:tabs>
        <w:rPr>
          <w:noProof/>
          <w:lang w:val="en-GB"/>
        </w:rPr>
      </w:pPr>
      <w:r w:rsidRPr="003A06D0">
        <w:rPr>
          <w:noProof/>
          <w:lang w:val="en-GB"/>
        </w:rPr>
        <w:t>DocumentHash, 36</w:t>
      </w:r>
    </w:p>
    <w:p w14:paraId="145CA76E" w14:textId="77777777" w:rsidR="00602EA3" w:rsidRPr="003A06D0" w:rsidRDefault="00602EA3">
      <w:pPr>
        <w:pStyle w:val="Index2"/>
        <w:tabs>
          <w:tab w:val="right" w:leader="dot" w:pos="4310"/>
        </w:tabs>
        <w:rPr>
          <w:noProof/>
          <w:lang w:val="en-GB"/>
        </w:rPr>
      </w:pPr>
      <w:r w:rsidRPr="003A06D0">
        <w:rPr>
          <w:noProof/>
          <w:lang w:val="en-GB"/>
        </w:rPr>
        <w:t>TransformedData, 36</w:t>
      </w:r>
    </w:p>
    <w:p w14:paraId="418FD963" w14:textId="77777777" w:rsidR="00602EA3" w:rsidRPr="003A06D0" w:rsidRDefault="00602EA3">
      <w:pPr>
        <w:pStyle w:val="Index1"/>
        <w:tabs>
          <w:tab w:val="right" w:leader="dot" w:pos="4310"/>
        </w:tabs>
        <w:rPr>
          <w:noProof/>
          <w:lang w:val="en-GB"/>
        </w:rPr>
      </w:pPr>
      <w:r w:rsidRPr="003A06D0">
        <w:rPr>
          <w:noProof/>
          <w:lang w:val="en-GB"/>
        </w:rPr>
        <w:t>IntendedAudience</w:t>
      </w:r>
    </w:p>
    <w:p w14:paraId="46938E2B" w14:textId="77777777" w:rsidR="00602EA3" w:rsidRPr="003A06D0" w:rsidRDefault="00602EA3">
      <w:pPr>
        <w:pStyle w:val="Index2"/>
        <w:tabs>
          <w:tab w:val="right" w:leader="dot" w:pos="4310"/>
        </w:tabs>
        <w:rPr>
          <w:noProof/>
          <w:lang w:val="en-GB"/>
        </w:rPr>
      </w:pPr>
      <w:r w:rsidRPr="003A06D0">
        <w:rPr>
          <w:noProof/>
          <w:lang w:val="en-GB"/>
        </w:rPr>
        <w:t>Recipient, 75</w:t>
      </w:r>
    </w:p>
    <w:p w14:paraId="25C1F458"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CC79CF4" w14:textId="77777777" w:rsidR="00602EA3" w:rsidRPr="003A06D0" w:rsidRDefault="00602EA3">
      <w:pPr>
        <w:pStyle w:val="Index2"/>
        <w:tabs>
          <w:tab w:val="right" w:leader="dot" w:pos="4310"/>
        </w:tabs>
        <w:rPr>
          <w:noProof/>
          <w:lang w:val="en-GB"/>
        </w:rPr>
      </w:pPr>
      <w:r w:rsidRPr="003A06D0">
        <w:rPr>
          <w:noProof/>
          <w:lang w:val="en-GB"/>
        </w:rPr>
        <w:t>lang, 24</w:t>
      </w:r>
    </w:p>
    <w:p w14:paraId="30DCECF8" w14:textId="77777777" w:rsidR="00602EA3" w:rsidRPr="003A06D0" w:rsidRDefault="00602EA3">
      <w:pPr>
        <w:pStyle w:val="Index2"/>
        <w:tabs>
          <w:tab w:val="right" w:leader="dot" w:pos="4310"/>
        </w:tabs>
        <w:rPr>
          <w:noProof/>
          <w:lang w:val="en-GB"/>
        </w:rPr>
      </w:pPr>
      <w:r w:rsidRPr="003A06D0">
        <w:rPr>
          <w:noProof/>
          <w:lang w:val="en-GB"/>
        </w:rPr>
        <w:t>value, 24</w:t>
      </w:r>
    </w:p>
    <w:p w14:paraId="267BC601" w14:textId="77777777" w:rsidR="00602EA3" w:rsidRPr="003A06D0" w:rsidRDefault="00602EA3">
      <w:pPr>
        <w:pStyle w:val="Index1"/>
        <w:tabs>
          <w:tab w:val="right" w:leader="dot" w:pos="4310"/>
        </w:tabs>
        <w:rPr>
          <w:noProof/>
          <w:lang w:val="en-GB"/>
        </w:rPr>
      </w:pPr>
      <w:r w:rsidRPr="003A06D0">
        <w:rPr>
          <w:noProof/>
          <w:lang w:val="en-GB"/>
        </w:rPr>
        <w:t>KeySelector</w:t>
      </w:r>
    </w:p>
    <w:p w14:paraId="7567DB05" w14:textId="77777777" w:rsidR="00602EA3" w:rsidRPr="003A06D0" w:rsidRDefault="00602EA3">
      <w:pPr>
        <w:pStyle w:val="Index2"/>
        <w:tabs>
          <w:tab w:val="right" w:leader="dot" w:pos="4310"/>
        </w:tabs>
        <w:rPr>
          <w:noProof/>
          <w:lang w:val="en-GB"/>
        </w:rPr>
      </w:pPr>
      <w:r w:rsidRPr="003A06D0">
        <w:rPr>
          <w:noProof/>
          <w:lang w:val="en-GB"/>
        </w:rPr>
        <w:t>KeyName, 76</w:t>
      </w:r>
    </w:p>
    <w:p w14:paraId="2C4A33AC" w14:textId="77777777" w:rsidR="00602EA3" w:rsidRPr="003A06D0" w:rsidRDefault="00602EA3">
      <w:pPr>
        <w:pStyle w:val="Index2"/>
        <w:tabs>
          <w:tab w:val="right" w:leader="dot" w:pos="4310"/>
        </w:tabs>
        <w:rPr>
          <w:noProof/>
          <w:lang w:val="en-GB"/>
        </w:rPr>
      </w:pPr>
      <w:r w:rsidRPr="003A06D0">
        <w:rPr>
          <w:noProof/>
          <w:lang w:val="en-GB"/>
        </w:rPr>
        <w:t>X509Certificate, 76</w:t>
      </w:r>
    </w:p>
    <w:p w14:paraId="35AD13D8" w14:textId="77777777" w:rsidR="00602EA3" w:rsidRPr="003A06D0" w:rsidRDefault="00602EA3">
      <w:pPr>
        <w:pStyle w:val="Index2"/>
        <w:tabs>
          <w:tab w:val="right" w:leader="dot" w:pos="4310"/>
        </w:tabs>
        <w:rPr>
          <w:noProof/>
          <w:lang w:val="en-GB"/>
        </w:rPr>
      </w:pPr>
      <w:r w:rsidRPr="003A06D0">
        <w:rPr>
          <w:noProof/>
          <w:lang w:val="en-GB"/>
        </w:rPr>
        <w:t>X509Digest, 76</w:t>
      </w:r>
    </w:p>
    <w:p w14:paraId="4BDF0E73" w14:textId="77777777" w:rsidR="00602EA3" w:rsidRPr="003A06D0" w:rsidRDefault="00602EA3">
      <w:pPr>
        <w:pStyle w:val="Index2"/>
        <w:tabs>
          <w:tab w:val="right" w:leader="dot" w:pos="4310"/>
        </w:tabs>
        <w:rPr>
          <w:noProof/>
          <w:lang w:val="en-GB"/>
        </w:rPr>
      </w:pPr>
      <w:r w:rsidRPr="003A06D0">
        <w:rPr>
          <w:noProof/>
          <w:lang w:val="en-GB"/>
        </w:rPr>
        <w:t>X509SKI, 76</w:t>
      </w:r>
    </w:p>
    <w:p w14:paraId="473A2878" w14:textId="77777777" w:rsidR="00602EA3" w:rsidRPr="003A06D0" w:rsidRDefault="00602EA3">
      <w:pPr>
        <w:pStyle w:val="Index2"/>
        <w:tabs>
          <w:tab w:val="right" w:leader="dot" w:pos="4310"/>
        </w:tabs>
        <w:rPr>
          <w:noProof/>
          <w:lang w:val="en-GB"/>
        </w:rPr>
      </w:pPr>
      <w:r w:rsidRPr="003A06D0">
        <w:rPr>
          <w:noProof/>
          <w:lang w:val="en-GB"/>
        </w:rPr>
        <w:t>X509SubjectName, 76</w:t>
      </w:r>
    </w:p>
    <w:p w14:paraId="1D2F6381" w14:textId="77777777" w:rsidR="00602EA3" w:rsidRPr="003A06D0" w:rsidRDefault="00602EA3">
      <w:pPr>
        <w:pStyle w:val="Index1"/>
        <w:tabs>
          <w:tab w:val="right" w:leader="dot" w:pos="4310"/>
        </w:tabs>
        <w:rPr>
          <w:noProof/>
          <w:lang w:val="en-GB"/>
        </w:rPr>
      </w:pPr>
      <w:r w:rsidRPr="003A06D0">
        <w:rPr>
          <w:noProof/>
          <w:lang w:val="en-GB"/>
        </w:rPr>
        <w:t>ManifestResult</w:t>
      </w:r>
    </w:p>
    <w:p w14:paraId="3E091285" w14:textId="77777777" w:rsidR="00602EA3" w:rsidRPr="003A06D0" w:rsidRDefault="00602EA3">
      <w:pPr>
        <w:pStyle w:val="Index2"/>
        <w:tabs>
          <w:tab w:val="right" w:leader="dot" w:pos="4310"/>
        </w:tabs>
        <w:rPr>
          <w:noProof/>
          <w:lang w:val="en-GB"/>
        </w:rPr>
      </w:pPr>
      <w:r w:rsidRPr="003A06D0">
        <w:rPr>
          <w:noProof/>
          <w:lang w:val="en-GB"/>
        </w:rPr>
        <w:t>NsPrefixMapping, 90</w:t>
      </w:r>
    </w:p>
    <w:p w14:paraId="7D185D2B" w14:textId="77777777" w:rsidR="00602EA3" w:rsidRPr="003A06D0" w:rsidRDefault="00602EA3">
      <w:pPr>
        <w:pStyle w:val="Index2"/>
        <w:tabs>
          <w:tab w:val="right" w:leader="dot" w:pos="4310"/>
        </w:tabs>
        <w:rPr>
          <w:noProof/>
          <w:lang w:val="en-GB"/>
        </w:rPr>
      </w:pPr>
      <w:r w:rsidRPr="003A06D0">
        <w:rPr>
          <w:noProof/>
          <w:lang w:val="en-GB"/>
        </w:rPr>
        <w:t>ReferenceXpath, 90</w:t>
      </w:r>
    </w:p>
    <w:p w14:paraId="2ABB2732" w14:textId="77777777" w:rsidR="00602EA3" w:rsidRPr="003A06D0" w:rsidRDefault="00602EA3">
      <w:pPr>
        <w:pStyle w:val="Index2"/>
        <w:tabs>
          <w:tab w:val="right" w:leader="dot" w:pos="4310"/>
        </w:tabs>
        <w:rPr>
          <w:noProof/>
          <w:lang w:val="en-GB"/>
        </w:rPr>
      </w:pPr>
      <w:r w:rsidRPr="003A06D0">
        <w:rPr>
          <w:noProof/>
          <w:lang w:val="en-GB"/>
        </w:rPr>
        <w:t>Status, 90</w:t>
      </w:r>
    </w:p>
    <w:p w14:paraId="68DB6448" w14:textId="77777777" w:rsidR="00602EA3" w:rsidRPr="003A06D0" w:rsidRDefault="00602EA3">
      <w:pPr>
        <w:pStyle w:val="Index1"/>
        <w:tabs>
          <w:tab w:val="right" w:leader="dot" w:pos="4310"/>
        </w:tabs>
        <w:rPr>
          <w:noProof/>
          <w:lang w:val="en-GB"/>
        </w:rPr>
      </w:pPr>
      <w:r w:rsidRPr="003A06D0">
        <w:rPr>
          <w:noProof/>
          <w:lang w:val="en-GB"/>
        </w:rPr>
        <w:t>NameID</w:t>
      </w:r>
    </w:p>
    <w:p w14:paraId="43A3040F" w14:textId="77777777" w:rsidR="00602EA3" w:rsidRPr="003A06D0" w:rsidRDefault="00602EA3">
      <w:pPr>
        <w:pStyle w:val="Index2"/>
        <w:tabs>
          <w:tab w:val="right" w:leader="dot" w:pos="4310"/>
        </w:tabs>
        <w:rPr>
          <w:noProof/>
          <w:lang w:val="en-GB"/>
        </w:rPr>
      </w:pPr>
      <w:r w:rsidRPr="003A06D0">
        <w:rPr>
          <w:noProof/>
          <w:lang w:val="en-GB"/>
        </w:rPr>
        <w:t>Format, 107</w:t>
      </w:r>
    </w:p>
    <w:p w14:paraId="5FDF8E7C" w14:textId="77777777" w:rsidR="00602EA3" w:rsidRPr="003A06D0" w:rsidRDefault="00602EA3">
      <w:pPr>
        <w:pStyle w:val="Index2"/>
        <w:tabs>
          <w:tab w:val="right" w:leader="dot" w:pos="4310"/>
        </w:tabs>
        <w:rPr>
          <w:noProof/>
          <w:lang w:val="en-GB"/>
        </w:rPr>
      </w:pPr>
      <w:r w:rsidRPr="003A06D0">
        <w:rPr>
          <w:noProof/>
          <w:lang w:val="en-GB"/>
        </w:rPr>
        <w:t>NameQualifier, 108</w:t>
      </w:r>
    </w:p>
    <w:p w14:paraId="1E6A1F7D" w14:textId="77777777" w:rsidR="00602EA3" w:rsidRPr="003A06D0" w:rsidRDefault="00602EA3">
      <w:pPr>
        <w:pStyle w:val="Index2"/>
        <w:tabs>
          <w:tab w:val="right" w:leader="dot" w:pos="4310"/>
        </w:tabs>
        <w:rPr>
          <w:noProof/>
          <w:lang w:val="en-GB"/>
        </w:rPr>
      </w:pPr>
      <w:r w:rsidRPr="003A06D0">
        <w:rPr>
          <w:noProof/>
          <w:lang w:val="en-GB"/>
        </w:rPr>
        <w:t>SPNameQualifier, 108</w:t>
      </w:r>
    </w:p>
    <w:p w14:paraId="6846BC39"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7CAFD149" w14:textId="77777777" w:rsidR="00602EA3" w:rsidRPr="003A06D0" w:rsidRDefault="00602EA3">
      <w:pPr>
        <w:pStyle w:val="Index2"/>
        <w:tabs>
          <w:tab w:val="right" w:leader="dot" w:pos="4310"/>
        </w:tabs>
        <w:rPr>
          <w:noProof/>
          <w:lang w:val="en-GB"/>
        </w:rPr>
      </w:pPr>
      <w:r w:rsidRPr="003A06D0">
        <w:rPr>
          <w:noProof/>
          <w:lang w:val="en-GB"/>
        </w:rPr>
        <w:t>value, 107</w:t>
      </w:r>
    </w:p>
    <w:p w14:paraId="7FFCE403" w14:textId="77777777" w:rsidR="00602EA3" w:rsidRPr="003A06D0" w:rsidRDefault="00602EA3">
      <w:pPr>
        <w:pStyle w:val="Index1"/>
        <w:tabs>
          <w:tab w:val="right" w:leader="dot" w:pos="4310"/>
        </w:tabs>
        <w:rPr>
          <w:noProof/>
          <w:lang w:val="en-GB"/>
        </w:rPr>
      </w:pPr>
      <w:r w:rsidRPr="003A06D0">
        <w:rPr>
          <w:noProof/>
          <w:lang w:val="en-GB"/>
        </w:rPr>
        <w:t>NsPrefixMapping</w:t>
      </w:r>
    </w:p>
    <w:p w14:paraId="23C44918" w14:textId="77777777" w:rsidR="00602EA3" w:rsidRPr="003A06D0" w:rsidRDefault="00602EA3">
      <w:pPr>
        <w:pStyle w:val="Index2"/>
        <w:tabs>
          <w:tab w:val="right" w:leader="dot" w:pos="4310"/>
        </w:tabs>
        <w:rPr>
          <w:noProof/>
          <w:lang w:val="en-GB"/>
        </w:rPr>
      </w:pPr>
      <w:r w:rsidRPr="003A06D0">
        <w:rPr>
          <w:noProof/>
          <w:lang w:val="en-GB"/>
        </w:rPr>
        <w:t>NamespacePrefix, 22</w:t>
      </w:r>
    </w:p>
    <w:p w14:paraId="3C34D6E4" w14:textId="77777777" w:rsidR="00602EA3" w:rsidRPr="003A06D0" w:rsidRDefault="00602EA3">
      <w:pPr>
        <w:pStyle w:val="Index2"/>
        <w:tabs>
          <w:tab w:val="right" w:leader="dot" w:pos="4310"/>
        </w:tabs>
        <w:rPr>
          <w:noProof/>
          <w:lang w:val="en-GB"/>
        </w:rPr>
      </w:pPr>
      <w:r w:rsidRPr="003A06D0">
        <w:rPr>
          <w:noProof/>
          <w:lang w:val="en-GB"/>
        </w:rPr>
        <w:t>NamespaceURI, 22</w:t>
      </w:r>
    </w:p>
    <w:p w14:paraId="5224B302" w14:textId="77777777" w:rsidR="00602EA3" w:rsidRPr="003A06D0" w:rsidRDefault="00602EA3">
      <w:pPr>
        <w:pStyle w:val="Index1"/>
        <w:tabs>
          <w:tab w:val="right" w:leader="dot" w:pos="4310"/>
        </w:tabs>
        <w:rPr>
          <w:noProof/>
          <w:lang w:val="en-GB"/>
        </w:rPr>
      </w:pPr>
      <w:r w:rsidRPr="003A06D0">
        <w:rPr>
          <w:noProof/>
          <w:lang w:val="en-GB"/>
        </w:rPr>
        <w:t>OptionalInputs</w:t>
      </w:r>
    </w:p>
    <w:p w14:paraId="64F426D2" w14:textId="77777777" w:rsidR="00602EA3" w:rsidRPr="003A06D0" w:rsidRDefault="00602EA3">
      <w:pPr>
        <w:pStyle w:val="Index2"/>
        <w:tabs>
          <w:tab w:val="right" w:leader="dot" w:pos="4310"/>
        </w:tabs>
        <w:rPr>
          <w:noProof/>
          <w:lang w:val="en-GB"/>
        </w:rPr>
      </w:pPr>
      <w:r w:rsidRPr="003A06D0">
        <w:rPr>
          <w:noProof/>
          <w:lang w:val="en-GB"/>
        </w:rPr>
        <w:t>Language, 32</w:t>
      </w:r>
    </w:p>
    <w:p w14:paraId="058230FE" w14:textId="77777777" w:rsidR="00602EA3" w:rsidRPr="003A06D0" w:rsidRDefault="00602EA3">
      <w:pPr>
        <w:pStyle w:val="Index2"/>
        <w:tabs>
          <w:tab w:val="right" w:leader="dot" w:pos="4310"/>
        </w:tabs>
        <w:rPr>
          <w:noProof/>
          <w:lang w:val="en-GB"/>
        </w:rPr>
      </w:pPr>
      <w:r w:rsidRPr="003A06D0">
        <w:rPr>
          <w:noProof/>
          <w:lang w:val="en-GB"/>
        </w:rPr>
        <w:t>Other, 32</w:t>
      </w:r>
    </w:p>
    <w:p w14:paraId="6E9E268F" w14:textId="77777777" w:rsidR="00602EA3" w:rsidRPr="003A06D0" w:rsidRDefault="00602EA3">
      <w:pPr>
        <w:pStyle w:val="Index2"/>
        <w:tabs>
          <w:tab w:val="right" w:leader="dot" w:pos="4310"/>
        </w:tabs>
        <w:rPr>
          <w:noProof/>
          <w:lang w:val="en-GB"/>
        </w:rPr>
      </w:pPr>
      <w:r w:rsidRPr="003A06D0">
        <w:rPr>
          <w:noProof/>
          <w:lang w:val="en-GB"/>
        </w:rPr>
        <w:t>ServicePolicy, 32</w:t>
      </w:r>
    </w:p>
    <w:p w14:paraId="443A352F" w14:textId="77777777" w:rsidR="00602EA3" w:rsidRPr="003A06D0" w:rsidRDefault="00602EA3">
      <w:pPr>
        <w:pStyle w:val="Index1"/>
        <w:tabs>
          <w:tab w:val="right" w:leader="dot" w:pos="4310"/>
        </w:tabs>
        <w:rPr>
          <w:noProof/>
          <w:lang w:val="en-GB"/>
        </w:rPr>
      </w:pPr>
      <w:r w:rsidRPr="003A06D0">
        <w:rPr>
          <w:noProof/>
          <w:lang w:val="en-GB"/>
        </w:rPr>
        <w:t>OptionalInputsBase</w:t>
      </w:r>
    </w:p>
    <w:p w14:paraId="08172205" w14:textId="77777777" w:rsidR="00602EA3" w:rsidRPr="003A06D0" w:rsidRDefault="00602EA3">
      <w:pPr>
        <w:pStyle w:val="Index2"/>
        <w:tabs>
          <w:tab w:val="right" w:leader="dot" w:pos="4310"/>
        </w:tabs>
        <w:rPr>
          <w:noProof/>
          <w:lang w:val="en-GB"/>
        </w:rPr>
      </w:pPr>
      <w:r w:rsidRPr="003A06D0">
        <w:rPr>
          <w:noProof/>
          <w:lang w:val="en-GB"/>
        </w:rPr>
        <w:t>AddTimestamp, 57</w:t>
      </w:r>
    </w:p>
    <w:p w14:paraId="7A80DA6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C479149" w14:textId="77777777" w:rsidR="00602EA3" w:rsidRPr="003A06D0" w:rsidRDefault="00602EA3">
      <w:pPr>
        <w:pStyle w:val="Index2"/>
        <w:tabs>
          <w:tab w:val="right" w:leader="dot" w:pos="4310"/>
        </w:tabs>
        <w:rPr>
          <w:noProof/>
          <w:lang w:val="en-GB"/>
        </w:rPr>
      </w:pPr>
      <w:r w:rsidRPr="003A06D0">
        <w:rPr>
          <w:noProof/>
          <w:lang w:val="en-GB"/>
        </w:rPr>
        <w:t>Schemas, 57</w:t>
      </w:r>
    </w:p>
    <w:p w14:paraId="209D7EB4" w14:textId="77777777" w:rsidR="00602EA3" w:rsidRPr="003A06D0" w:rsidRDefault="00602EA3">
      <w:pPr>
        <w:pStyle w:val="Index1"/>
        <w:tabs>
          <w:tab w:val="right" w:leader="dot" w:pos="4310"/>
        </w:tabs>
        <w:rPr>
          <w:noProof/>
          <w:lang w:val="en-GB"/>
        </w:rPr>
      </w:pPr>
      <w:r w:rsidRPr="003A06D0">
        <w:rPr>
          <w:noProof/>
          <w:lang w:val="en-GB"/>
        </w:rPr>
        <w:t>OptionalInputsSign</w:t>
      </w:r>
    </w:p>
    <w:p w14:paraId="5512896B" w14:textId="77777777" w:rsidR="00602EA3" w:rsidRPr="003A06D0" w:rsidRDefault="00602EA3">
      <w:pPr>
        <w:pStyle w:val="Index2"/>
        <w:tabs>
          <w:tab w:val="right" w:leader="dot" w:pos="4310"/>
        </w:tabs>
        <w:rPr>
          <w:noProof/>
          <w:lang w:val="en-GB"/>
        </w:rPr>
      </w:pPr>
      <w:r w:rsidRPr="003A06D0">
        <w:rPr>
          <w:noProof/>
          <w:lang w:val="en-GB"/>
        </w:rPr>
        <w:t>IncludeEContent, 58</w:t>
      </w:r>
    </w:p>
    <w:p w14:paraId="432EB965" w14:textId="77777777" w:rsidR="00602EA3" w:rsidRPr="003A06D0" w:rsidRDefault="00602EA3">
      <w:pPr>
        <w:pStyle w:val="Index2"/>
        <w:tabs>
          <w:tab w:val="right" w:leader="dot" w:pos="4310"/>
        </w:tabs>
        <w:rPr>
          <w:noProof/>
          <w:lang w:val="en-GB"/>
        </w:rPr>
      </w:pPr>
      <w:r w:rsidRPr="003A06D0">
        <w:rPr>
          <w:noProof/>
          <w:lang w:val="en-GB"/>
        </w:rPr>
        <w:t>IncludeObject, 58</w:t>
      </w:r>
    </w:p>
    <w:p w14:paraId="728B2444" w14:textId="77777777" w:rsidR="00602EA3" w:rsidRPr="003A06D0" w:rsidRDefault="00602EA3">
      <w:pPr>
        <w:pStyle w:val="Index2"/>
        <w:tabs>
          <w:tab w:val="right" w:leader="dot" w:pos="4310"/>
        </w:tabs>
        <w:rPr>
          <w:noProof/>
          <w:lang w:val="en-GB"/>
        </w:rPr>
      </w:pPr>
      <w:r w:rsidRPr="003A06D0">
        <w:rPr>
          <w:noProof/>
          <w:lang w:val="en-GB"/>
        </w:rPr>
        <w:t>IntendedAudience, 58</w:t>
      </w:r>
    </w:p>
    <w:p w14:paraId="5EFB36F8" w14:textId="77777777" w:rsidR="00602EA3" w:rsidRPr="003A06D0" w:rsidRDefault="00602EA3">
      <w:pPr>
        <w:pStyle w:val="Index2"/>
        <w:tabs>
          <w:tab w:val="right" w:leader="dot" w:pos="4310"/>
        </w:tabs>
        <w:rPr>
          <w:noProof/>
          <w:lang w:val="en-GB"/>
        </w:rPr>
      </w:pPr>
      <w:r w:rsidRPr="003A06D0">
        <w:rPr>
          <w:noProof/>
          <w:lang w:val="en-GB"/>
        </w:rPr>
        <w:t>KeySelector, 58</w:t>
      </w:r>
    </w:p>
    <w:p w14:paraId="6678A215" w14:textId="77777777" w:rsidR="00602EA3" w:rsidRPr="003A06D0" w:rsidRDefault="00602EA3">
      <w:pPr>
        <w:pStyle w:val="Index2"/>
        <w:tabs>
          <w:tab w:val="right" w:leader="dot" w:pos="4310"/>
        </w:tabs>
        <w:rPr>
          <w:noProof/>
          <w:lang w:val="en-GB"/>
        </w:rPr>
      </w:pPr>
      <w:r w:rsidRPr="003A06D0">
        <w:rPr>
          <w:noProof/>
          <w:lang w:val="en-GB"/>
        </w:rPr>
        <w:t>Nonce, 59</w:t>
      </w:r>
    </w:p>
    <w:p w14:paraId="3CEEDF3D" w14:textId="77777777" w:rsidR="00602EA3" w:rsidRPr="003A06D0" w:rsidRDefault="00602EA3">
      <w:pPr>
        <w:pStyle w:val="Index2"/>
        <w:tabs>
          <w:tab w:val="right" w:leader="dot" w:pos="4310"/>
        </w:tabs>
        <w:rPr>
          <w:noProof/>
          <w:lang w:val="en-GB"/>
        </w:rPr>
      </w:pPr>
      <w:r w:rsidRPr="003A06D0">
        <w:rPr>
          <w:noProof/>
          <w:lang w:val="en-GB"/>
        </w:rPr>
        <w:t>Properties, 58</w:t>
      </w:r>
    </w:p>
    <w:p w14:paraId="32F6F84F"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47A0BDAC"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7C995A8E"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2233E915" w14:textId="77777777" w:rsidR="00602EA3" w:rsidRPr="003A06D0" w:rsidRDefault="00602EA3">
      <w:pPr>
        <w:pStyle w:val="Index2"/>
        <w:tabs>
          <w:tab w:val="right" w:leader="dot" w:pos="4310"/>
        </w:tabs>
        <w:rPr>
          <w:noProof/>
          <w:lang w:val="en-GB"/>
        </w:rPr>
      </w:pPr>
      <w:r w:rsidRPr="003A06D0">
        <w:rPr>
          <w:noProof/>
          <w:lang w:val="en-GB"/>
        </w:rPr>
        <w:t>SignatureType, 58</w:t>
      </w:r>
    </w:p>
    <w:p w14:paraId="3C8188E5" w14:textId="77777777" w:rsidR="00602EA3" w:rsidRPr="003A06D0" w:rsidRDefault="00602EA3">
      <w:pPr>
        <w:pStyle w:val="Index2"/>
        <w:tabs>
          <w:tab w:val="right" w:leader="dot" w:pos="4310"/>
        </w:tabs>
        <w:rPr>
          <w:noProof/>
          <w:lang w:val="en-GB"/>
        </w:rPr>
      </w:pPr>
      <w:r w:rsidRPr="003A06D0">
        <w:rPr>
          <w:noProof/>
          <w:lang w:val="en-GB"/>
        </w:rPr>
        <w:t>SignedReference, 59</w:t>
      </w:r>
    </w:p>
    <w:p w14:paraId="506D90DB"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165B0F55"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3E67E754"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332244E1"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44B92A87"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0EA15F21"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5FCB1F8C"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0E861E4C"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4A44F451"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525DB5CB"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70141BF0" w14:textId="77777777" w:rsidR="00602EA3" w:rsidRPr="003A06D0" w:rsidRDefault="00602EA3">
      <w:pPr>
        <w:pStyle w:val="Index2"/>
        <w:tabs>
          <w:tab w:val="right" w:leader="dot" w:pos="4310"/>
        </w:tabs>
        <w:rPr>
          <w:noProof/>
          <w:lang w:val="en-GB"/>
        </w:rPr>
      </w:pPr>
      <w:r w:rsidRPr="003A06D0">
        <w:rPr>
          <w:noProof/>
          <w:lang w:val="en-GB"/>
        </w:rPr>
        <w:t>VerifyManifest, 63</w:t>
      </w:r>
    </w:p>
    <w:p w14:paraId="4E80B54E" w14:textId="77777777" w:rsidR="00602EA3" w:rsidRPr="003A06D0" w:rsidRDefault="00602EA3">
      <w:pPr>
        <w:pStyle w:val="Index1"/>
        <w:tabs>
          <w:tab w:val="right" w:leader="dot" w:pos="4310"/>
        </w:tabs>
        <w:rPr>
          <w:noProof/>
          <w:lang w:val="en-GB"/>
        </w:rPr>
      </w:pPr>
      <w:r w:rsidRPr="003A06D0">
        <w:rPr>
          <w:noProof/>
          <w:lang w:val="en-GB"/>
        </w:rPr>
        <w:t>OptionalOutputs</w:t>
      </w:r>
    </w:p>
    <w:p w14:paraId="3AB85990" w14:textId="77777777" w:rsidR="00602EA3" w:rsidRPr="003A06D0" w:rsidRDefault="00602EA3">
      <w:pPr>
        <w:pStyle w:val="Index2"/>
        <w:tabs>
          <w:tab w:val="right" w:leader="dot" w:pos="4310"/>
        </w:tabs>
        <w:rPr>
          <w:noProof/>
          <w:lang w:val="en-GB"/>
        </w:rPr>
      </w:pPr>
      <w:r w:rsidRPr="003A06D0">
        <w:rPr>
          <w:noProof/>
          <w:lang w:val="en-GB"/>
        </w:rPr>
        <w:t>AppliedPolicy, 33</w:t>
      </w:r>
    </w:p>
    <w:p w14:paraId="4D50B630" w14:textId="77777777" w:rsidR="00602EA3" w:rsidRPr="003A06D0" w:rsidRDefault="00602EA3">
      <w:pPr>
        <w:pStyle w:val="Index2"/>
        <w:tabs>
          <w:tab w:val="right" w:leader="dot" w:pos="4310"/>
        </w:tabs>
        <w:rPr>
          <w:noProof/>
          <w:lang w:val="en-GB"/>
        </w:rPr>
      </w:pPr>
      <w:r w:rsidRPr="003A06D0">
        <w:rPr>
          <w:noProof/>
          <w:lang w:val="en-GB"/>
        </w:rPr>
        <w:t>Other, 33</w:t>
      </w:r>
    </w:p>
    <w:p w14:paraId="2C6A3737" w14:textId="77777777" w:rsidR="00602EA3" w:rsidRPr="003A06D0" w:rsidRDefault="00602EA3">
      <w:pPr>
        <w:pStyle w:val="Index1"/>
        <w:tabs>
          <w:tab w:val="right" w:leader="dot" w:pos="4310"/>
        </w:tabs>
        <w:rPr>
          <w:noProof/>
          <w:lang w:val="en-GB"/>
        </w:rPr>
      </w:pPr>
      <w:r w:rsidRPr="003A06D0">
        <w:rPr>
          <w:noProof/>
          <w:lang w:val="en-GB"/>
        </w:rPr>
        <w:t>OptionalOutputsBase</w:t>
      </w:r>
    </w:p>
    <w:p w14:paraId="01D5026A"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63CA5048" w14:textId="77777777" w:rsidR="00602EA3" w:rsidRPr="003A06D0" w:rsidRDefault="00602EA3">
      <w:pPr>
        <w:pStyle w:val="Index2"/>
        <w:tabs>
          <w:tab w:val="right" w:leader="dot" w:pos="4310"/>
        </w:tabs>
        <w:rPr>
          <w:noProof/>
          <w:lang w:val="en-GB"/>
        </w:rPr>
      </w:pPr>
      <w:r w:rsidRPr="003A06D0">
        <w:rPr>
          <w:noProof/>
          <w:lang w:val="en-GB"/>
        </w:rPr>
        <w:t>Schemas, 66</w:t>
      </w:r>
    </w:p>
    <w:p w14:paraId="6376C7B4"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5ED8244C"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24F564A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75225957"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41CA4B2D" w14:textId="77777777" w:rsidR="00602EA3" w:rsidRPr="003A06D0" w:rsidRDefault="00602EA3">
      <w:pPr>
        <w:pStyle w:val="Index2"/>
        <w:tabs>
          <w:tab w:val="right" w:leader="dot" w:pos="4310"/>
        </w:tabs>
        <w:rPr>
          <w:noProof/>
          <w:lang w:val="en-GB"/>
        </w:rPr>
      </w:pPr>
      <w:r w:rsidRPr="003A06D0">
        <w:rPr>
          <w:noProof/>
          <w:lang w:val="en-GB"/>
        </w:rPr>
        <w:t>SignerIdentity, 69</w:t>
      </w:r>
    </w:p>
    <w:p w14:paraId="08B2DED5" w14:textId="77777777" w:rsidR="00602EA3" w:rsidRPr="003A06D0" w:rsidRDefault="00602EA3">
      <w:pPr>
        <w:pStyle w:val="Index2"/>
        <w:tabs>
          <w:tab w:val="right" w:leader="dot" w:pos="4310"/>
        </w:tabs>
        <w:rPr>
          <w:noProof/>
          <w:lang w:val="en-GB"/>
        </w:rPr>
      </w:pPr>
      <w:r w:rsidRPr="003A06D0">
        <w:rPr>
          <w:noProof/>
          <w:lang w:val="en-GB"/>
        </w:rPr>
        <w:t>SigningTimeInfo, 69</w:t>
      </w:r>
    </w:p>
    <w:p w14:paraId="511B50EB"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1FFC2269"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6C0E439"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51001C86" w14:textId="77777777" w:rsidR="00602EA3" w:rsidRPr="003A06D0" w:rsidRDefault="00602EA3">
      <w:pPr>
        <w:pStyle w:val="Index1"/>
        <w:tabs>
          <w:tab w:val="right" w:leader="dot" w:pos="4310"/>
        </w:tabs>
        <w:rPr>
          <w:noProof/>
          <w:lang w:val="en-GB"/>
        </w:rPr>
      </w:pPr>
      <w:r w:rsidRPr="003A06D0">
        <w:rPr>
          <w:noProof/>
          <w:lang w:val="en-GB"/>
        </w:rPr>
        <w:t>PendingRequest</w:t>
      </w:r>
    </w:p>
    <w:p w14:paraId="0C5314E7" w14:textId="77777777" w:rsidR="00602EA3" w:rsidRPr="003A06D0" w:rsidRDefault="00602EA3">
      <w:pPr>
        <w:pStyle w:val="Index2"/>
        <w:tabs>
          <w:tab w:val="right" w:leader="dot" w:pos="4310"/>
        </w:tabs>
        <w:rPr>
          <w:noProof/>
          <w:lang w:val="en-GB"/>
        </w:rPr>
      </w:pPr>
      <w:r w:rsidRPr="003A06D0">
        <w:rPr>
          <w:noProof/>
          <w:lang w:val="en-GB"/>
        </w:rPr>
        <w:t>ClaimedIdentity, 54</w:t>
      </w:r>
    </w:p>
    <w:p w14:paraId="6A559BAF" w14:textId="77777777" w:rsidR="00602EA3" w:rsidRPr="003A06D0" w:rsidRDefault="00602EA3">
      <w:pPr>
        <w:pStyle w:val="Index1"/>
        <w:tabs>
          <w:tab w:val="right" w:leader="dot" w:pos="4310"/>
        </w:tabs>
        <w:rPr>
          <w:noProof/>
          <w:lang w:val="en-GB"/>
        </w:rPr>
      </w:pPr>
      <w:r w:rsidRPr="003A06D0">
        <w:rPr>
          <w:noProof/>
          <w:lang w:val="en-GB"/>
        </w:rPr>
        <w:t>ProcessingDetails</w:t>
      </w:r>
    </w:p>
    <w:p w14:paraId="71428A7F"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20C828FE" w14:textId="77777777" w:rsidR="00602EA3" w:rsidRPr="003A06D0" w:rsidRDefault="00602EA3">
      <w:pPr>
        <w:pStyle w:val="Index2"/>
        <w:tabs>
          <w:tab w:val="right" w:leader="dot" w:pos="4310"/>
        </w:tabs>
        <w:rPr>
          <w:noProof/>
          <w:lang w:val="en-GB"/>
        </w:rPr>
      </w:pPr>
      <w:r w:rsidRPr="003A06D0">
        <w:rPr>
          <w:noProof/>
          <w:lang w:val="en-GB"/>
        </w:rPr>
        <w:t>InvalidDetail, 99</w:t>
      </w:r>
    </w:p>
    <w:p w14:paraId="39D95FAE" w14:textId="77777777" w:rsidR="00602EA3" w:rsidRPr="003A06D0" w:rsidRDefault="00602EA3">
      <w:pPr>
        <w:pStyle w:val="Index2"/>
        <w:tabs>
          <w:tab w:val="right" w:leader="dot" w:pos="4310"/>
        </w:tabs>
        <w:rPr>
          <w:noProof/>
          <w:lang w:val="en-GB"/>
        </w:rPr>
      </w:pPr>
      <w:r w:rsidRPr="003A06D0">
        <w:rPr>
          <w:noProof/>
          <w:lang w:val="en-GB"/>
        </w:rPr>
        <w:t>ValidDetail, 99</w:t>
      </w:r>
    </w:p>
    <w:p w14:paraId="63387405" w14:textId="77777777" w:rsidR="00602EA3" w:rsidRPr="003A06D0" w:rsidRDefault="00602EA3">
      <w:pPr>
        <w:pStyle w:val="Index1"/>
        <w:tabs>
          <w:tab w:val="right" w:leader="dot" w:pos="4310"/>
        </w:tabs>
        <w:rPr>
          <w:noProof/>
          <w:lang w:val="en-GB"/>
        </w:rPr>
      </w:pPr>
      <w:r w:rsidRPr="003A06D0">
        <w:rPr>
          <w:noProof/>
          <w:lang w:val="en-GB"/>
        </w:rPr>
        <w:t>Properties</w:t>
      </w:r>
    </w:p>
    <w:p w14:paraId="07C7CD8B" w14:textId="77777777" w:rsidR="00602EA3" w:rsidRPr="003A06D0" w:rsidRDefault="00602EA3">
      <w:pPr>
        <w:pStyle w:val="Index2"/>
        <w:tabs>
          <w:tab w:val="right" w:leader="dot" w:pos="4310"/>
        </w:tabs>
        <w:rPr>
          <w:noProof/>
          <w:lang w:val="en-GB"/>
        </w:rPr>
      </w:pPr>
      <w:r w:rsidRPr="003A06D0">
        <w:rPr>
          <w:noProof/>
          <w:lang w:val="en-GB"/>
        </w:rPr>
        <w:t>Property, 80</w:t>
      </w:r>
    </w:p>
    <w:p w14:paraId="17250C4A" w14:textId="77777777" w:rsidR="00602EA3" w:rsidRPr="003A06D0" w:rsidRDefault="00602EA3">
      <w:pPr>
        <w:pStyle w:val="Index1"/>
        <w:tabs>
          <w:tab w:val="right" w:leader="dot" w:pos="4310"/>
        </w:tabs>
        <w:rPr>
          <w:noProof/>
          <w:lang w:val="en-GB"/>
        </w:rPr>
      </w:pPr>
      <w:r w:rsidRPr="003A06D0">
        <w:rPr>
          <w:noProof/>
          <w:lang w:val="en-GB"/>
        </w:rPr>
        <w:t>PropertiesHolder</w:t>
      </w:r>
    </w:p>
    <w:p w14:paraId="03552E9B" w14:textId="77777777" w:rsidR="00602EA3" w:rsidRPr="003A06D0" w:rsidRDefault="00602EA3">
      <w:pPr>
        <w:pStyle w:val="Index2"/>
        <w:tabs>
          <w:tab w:val="right" w:leader="dot" w:pos="4310"/>
        </w:tabs>
        <w:rPr>
          <w:noProof/>
          <w:lang w:val="en-GB"/>
        </w:rPr>
      </w:pPr>
      <w:r w:rsidRPr="003A06D0">
        <w:rPr>
          <w:noProof/>
          <w:lang w:val="en-GB"/>
        </w:rPr>
        <w:t>SignedProperties, 79</w:t>
      </w:r>
    </w:p>
    <w:p w14:paraId="75E99ADD"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1DE71716" w14:textId="77777777" w:rsidR="00602EA3" w:rsidRPr="003A06D0" w:rsidRDefault="00602EA3">
      <w:pPr>
        <w:pStyle w:val="Index1"/>
        <w:tabs>
          <w:tab w:val="right" w:leader="dot" w:pos="4310"/>
        </w:tabs>
        <w:rPr>
          <w:noProof/>
          <w:lang w:val="en-GB"/>
        </w:rPr>
      </w:pPr>
      <w:r w:rsidRPr="003A06D0">
        <w:rPr>
          <w:noProof/>
          <w:lang w:val="en-GB"/>
        </w:rPr>
        <w:t>Property</w:t>
      </w:r>
    </w:p>
    <w:p w14:paraId="456D68B4" w14:textId="77777777" w:rsidR="00602EA3" w:rsidRPr="003A06D0" w:rsidRDefault="00602EA3">
      <w:pPr>
        <w:pStyle w:val="Index2"/>
        <w:tabs>
          <w:tab w:val="right" w:leader="dot" w:pos="4310"/>
        </w:tabs>
        <w:rPr>
          <w:noProof/>
          <w:lang w:val="en-GB"/>
        </w:rPr>
      </w:pPr>
      <w:r w:rsidRPr="003A06D0">
        <w:rPr>
          <w:noProof/>
          <w:lang w:val="en-GB"/>
        </w:rPr>
        <w:t>Property, 81</w:t>
      </w:r>
    </w:p>
    <w:p w14:paraId="1156A6B2" w14:textId="77777777" w:rsidR="00602EA3" w:rsidRPr="003A06D0" w:rsidRDefault="00602EA3">
      <w:pPr>
        <w:pStyle w:val="Index2"/>
        <w:tabs>
          <w:tab w:val="right" w:leader="dot" w:pos="4310"/>
        </w:tabs>
        <w:rPr>
          <w:noProof/>
          <w:lang w:val="en-GB"/>
        </w:rPr>
      </w:pPr>
      <w:r w:rsidRPr="003A06D0">
        <w:rPr>
          <w:noProof/>
          <w:lang w:val="en-GB"/>
        </w:rPr>
        <w:t>Value, 81</w:t>
      </w:r>
    </w:p>
    <w:p w14:paraId="4445C452" w14:textId="77777777" w:rsidR="00602EA3" w:rsidRPr="003A06D0" w:rsidRDefault="00602EA3">
      <w:pPr>
        <w:pStyle w:val="Index1"/>
        <w:tabs>
          <w:tab w:val="right" w:leader="dot" w:pos="4310"/>
        </w:tabs>
        <w:rPr>
          <w:noProof/>
          <w:lang w:val="en-GB"/>
        </w:rPr>
      </w:pPr>
      <w:r w:rsidRPr="003A06D0">
        <w:rPr>
          <w:noProof/>
          <w:lang w:val="en-GB"/>
        </w:rPr>
        <w:t>RequestBase</w:t>
      </w:r>
    </w:p>
    <w:p w14:paraId="43894678" w14:textId="77777777" w:rsidR="00602EA3" w:rsidRPr="003A06D0" w:rsidRDefault="00602EA3">
      <w:pPr>
        <w:pStyle w:val="Index2"/>
        <w:tabs>
          <w:tab w:val="right" w:leader="dot" w:pos="4310"/>
        </w:tabs>
        <w:rPr>
          <w:noProof/>
          <w:lang w:val="en-GB"/>
        </w:rPr>
      </w:pPr>
      <w:r w:rsidRPr="003A06D0">
        <w:rPr>
          <w:noProof/>
          <w:lang w:val="en-GB"/>
        </w:rPr>
        <w:t>Profile, 33</w:t>
      </w:r>
    </w:p>
    <w:p w14:paraId="04614AC8" w14:textId="77777777" w:rsidR="00602EA3" w:rsidRPr="003A06D0" w:rsidRDefault="00602EA3">
      <w:pPr>
        <w:pStyle w:val="Index2"/>
        <w:tabs>
          <w:tab w:val="right" w:leader="dot" w:pos="4310"/>
        </w:tabs>
        <w:rPr>
          <w:noProof/>
          <w:lang w:val="en-GB"/>
        </w:rPr>
      </w:pPr>
      <w:r w:rsidRPr="003A06D0">
        <w:rPr>
          <w:noProof/>
          <w:lang w:val="en-GB"/>
        </w:rPr>
        <w:t>RequestID, 33</w:t>
      </w:r>
    </w:p>
    <w:p w14:paraId="237E7E53" w14:textId="77777777" w:rsidR="00602EA3" w:rsidRPr="003A06D0" w:rsidRDefault="00602EA3">
      <w:pPr>
        <w:pStyle w:val="Index1"/>
        <w:tabs>
          <w:tab w:val="right" w:leader="dot" w:pos="4310"/>
        </w:tabs>
        <w:rPr>
          <w:noProof/>
          <w:lang w:val="en-GB"/>
        </w:rPr>
      </w:pPr>
      <w:r w:rsidRPr="003A06D0">
        <w:rPr>
          <w:noProof/>
          <w:lang w:val="en-GB"/>
        </w:rPr>
        <w:t>RequestID</w:t>
      </w:r>
    </w:p>
    <w:p w14:paraId="46C0FB50" w14:textId="77777777" w:rsidR="00602EA3" w:rsidRPr="003A06D0" w:rsidRDefault="00602EA3">
      <w:pPr>
        <w:pStyle w:val="Index2"/>
        <w:tabs>
          <w:tab w:val="right" w:leader="dot" w:pos="4310"/>
        </w:tabs>
        <w:rPr>
          <w:noProof/>
          <w:lang w:val="en-GB"/>
        </w:rPr>
      </w:pPr>
      <w:r w:rsidRPr="003A06D0">
        <w:rPr>
          <w:noProof/>
          <w:lang w:val="en-GB"/>
        </w:rPr>
        <w:t>value, 55</w:t>
      </w:r>
    </w:p>
    <w:p w14:paraId="7475F8A3" w14:textId="77777777" w:rsidR="00602EA3" w:rsidRPr="003A06D0" w:rsidRDefault="00602EA3">
      <w:pPr>
        <w:pStyle w:val="Index1"/>
        <w:tabs>
          <w:tab w:val="right" w:leader="dot" w:pos="4310"/>
        </w:tabs>
        <w:rPr>
          <w:noProof/>
          <w:lang w:val="en-GB"/>
        </w:rPr>
      </w:pPr>
      <w:r w:rsidRPr="003A06D0">
        <w:rPr>
          <w:noProof/>
          <w:lang w:val="en-GB"/>
        </w:rPr>
        <w:t>ResponseBase</w:t>
      </w:r>
    </w:p>
    <w:p w14:paraId="6CD0777A" w14:textId="77777777" w:rsidR="00602EA3" w:rsidRPr="003A06D0" w:rsidRDefault="00602EA3">
      <w:pPr>
        <w:pStyle w:val="Index2"/>
        <w:tabs>
          <w:tab w:val="right" w:leader="dot" w:pos="4310"/>
        </w:tabs>
        <w:rPr>
          <w:noProof/>
          <w:lang w:val="en-GB"/>
        </w:rPr>
      </w:pPr>
      <w:r w:rsidRPr="003A06D0">
        <w:rPr>
          <w:noProof/>
          <w:lang w:val="en-GB"/>
        </w:rPr>
        <w:t>AppliedProfile, 34</w:t>
      </w:r>
    </w:p>
    <w:p w14:paraId="148483AD" w14:textId="77777777" w:rsidR="00602EA3" w:rsidRPr="003A06D0" w:rsidRDefault="00602EA3">
      <w:pPr>
        <w:pStyle w:val="Index2"/>
        <w:tabs>
          <w:tab w:val="right" w:leader="dot" w:pos="4310"/>
        </w:tabs>
        <w:rPr>
          <w:noProof/>
          <w:lang w:val="en-GB"/>
        </w:rPr>
      </w:pPr>
      <w:r w:rsidRPr="003A06D0">
        <w:rPr>
          <w:noProof/>
          <w:lang w:val="en-GB"/>
        </w:rPr>
        <w:t>RequestID, 34</w:t>
      </w:r>
    </w:p>
    <w:p w14:paraId="3ABC3D2B" w14:textId="77777777" w:rsidR="00602EA3" w:rsidRPr="003A06D0" w:rsidRDefault="00602EA3">
      <w:pPr>
        <w:pStyle w:val="Index2"/>
        <w:tabs>
          <w:tab w:val="right" w:leader="dot" w:pos="4310"/>
        </w:tabs>
        <w:rPr>
          <w:noProof/>
          <w:lang w:val="en-GB"/>
        </w:rPr>
      </w:pPr>
      <w:r w:rsidRPr="003A06D0">
        <w:rPr>
          <w:noProof/>
          <w:lang w:val="en-GB"/>
        </w:rPr>
        <w:t>ResponseID, 34</w:t>
      </w:r>
    </w:p>
    <w:p w14:paraId="628372BC" w14:textId="77777777" w:rsidR="00602EA3" w:rsidRPr="003A06D0" w:rsidRDefault="00602EA3">
      <w:pPr>
        <w:pStyle w:val="Index2"/>
        <w:tabs>
          <w:tab w:val="right" w:leader="dot" w:pos="4310"/>
        </w:tabs>
        <w:rPr>
          <w:noProof/>
          <w:lang w:val="en-GB"/>
        </w:rPr>
      </w:pPr>
      <w:r w:rsidRPr="003A06D0">
        <w:rPr>
          <w:noProof/>
          <w:lang w:val="en-GB"/>
        </w:rPr>
        <w:t>Result, 34</w:t>
      </w:r>
    </w:p>
    <w:p w14:paraId="67D58783" w14:textId="77777777" w:rsidR="00602EA3" w:rsidRPr="003A06D0" w:rsidRDefault="00602EA3">
      <w:pPr>
        <w:pStyle w:val="Index1"/>
        <w:tabs>
          <w:tab w:val="right" w:leader="dot" w:pos="4310"/>
        </w:tabs>
        <w:rPr>
          <w:noProof/>
          <w:lang w:val="en-GB"/>
        </w:rPr>
      </w:pPr>
      <w:r w:rsidRPr="003A06D0">
        <w:rPr>
          <w:noProof/>
          <w:lang w:val="en-GB"/>
        </w:rPr>
        <w:t>ResponseID</w:t>
      </w:r>
    </w:p>
    <w:p w14:paraId="05BC980A" w14:textId="77777777" w:rsidR="00602EA3" w:rsidRPr="003A06D0" w:rsidRDefault="00602EA3">
      <w:pPr>
        <w:pStyle w:val="Index2"/>
        <w:tabs>
          <w:tab w:val="right" w:leader="dot" w:pos="4310"/>
        </w:tabs>
        <w:rPr>
          <w:noProof/>
          <w:lang w:val="en-GB"/>
        </w:rPr>
      </w:pPr>
      <w:r w:rsidRPr="003A06D0">
        <w:rPr>
          <w:noProof/>
          <w:lang w:val="en-GB"/>
        </w:rPr>
        <w:t>value, 56</w:t>
      </w:r>
    </w:p>
    <w:p w14:paraId="2F217D3E" w14:textId="77777777" w:rsidR="00602EA3" w:rsidRPr="003A06D0" w:rsidRDefault="00602EA3">
      <w:pPr>
        <w:pStyle w:val="Index1"/>
        <w:tabs>
          <w:tab w:val="right" w:leader="dot" w:pos="4310"/>
        </w:tabs>
        <w:rPr>
          <w:noProof/>
          <w:lang w:val="en-GB"/>
        </w:rPr>
      </w:pPr>
      <w:r w:rsidRPr="003A06D0">
        <w:rPr>
          <w:noProof/>
          <w:lang w:val="en-GB"/>
        </w:rPr>
        <w:t>Result</w:t>
      </w:r>
    </w:p>
    <w:p w14:paraId="32CE838C"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7996B66" w14:textId="77777777" w:rsidR="00602EA3" w:rsidRPr="003A06D0" w:rsidRDefault="00602EA3">
      <w:pPr>
        <w:pStyle w:val="Index2"/>
        <w:tabs>
          <w:tab w:val="right" w:leader="dot" w:pos="4310"/>
        </w:tabs>
        <w:rPr>
          <w:noProof/>
          <w:lang w:val="en-GB"/>
        </w:rPr>
      </w:pPr>
      <w:r w:rsidRPr="003A06D0">
        <w:rPr>
          <w:noProof/>
          <w:lang w:val="en-GB"/>
        </w:rPr>
        <w:t>ResultMajor, 29</w:t>
      </w:r>
    </w:p>
    <w:p w14:paraId="13BA0438" w14:textId="77777777" w:rsidR="00602EA3" w:rsidRPr="003A06D0" w:rsidRDefault="00602EA3">
      <w:pPr>
        <w:pStyle w:val="Index2"/>
        <w:tabs>
          <w:tab w:val="right" w:leader="dot" w:pos="4310"/>
        </w:tabs>
        <w:rPr>
          <w:noProof/>
          <w:lang w:val="en-GB"/>
        </w:rPr>
      </w:pPr>
      <w:r w:rsidRPr="003A06D0">
        <w:rPr>
          <w:noProof/>
          <w:lang w:val="en-GB"/>
        </w:rPr>
        <w:t>ResultMessage, 30</w:t>
      </w:r>
    </w:p>
    <w:p w14:paraId="62409BDA" w14:textId="77777777" w:rsidR="00602EA3" w:rsidRPr="003A06D0" w:rsidRDefault="00602EA3">
      <w:pPr>
        <w:pStyle w:val="Index2"/>
        <w:tabs>
          <w:tab w:val="right" w:leader="dot" w:pos="4310"/>
        </w:tabs>
        <w:rPr>
          <w:noProof/>
          <w:lang w:val="en-GB"/>
        </w:rPr>
      </w:pPr>
      <w:r w:rsidRPr="003A06D0">
        <w:rPr>
          <w:noProof/>
          <w:lang w:val="en-GB"/>
        </w:rPr>
        <w:t>ResultMinor, 30</w:t>
      </w:r>
    </w:p>
    <w:p w14:paraId="63A7ED49"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3C46E35C" w14:textId="77777777" w:rsidR="00602EA3" w:rsidRPr="003A06D0" w:rsidRDefault="00602EA3">
      <w:pPr>
        <w:pStyle w:val="Index2"/>
        <w:tabs>
          <w:tab w:val="right" w:leader="dot" w:pos="4310"/>
        </w:tabs>
        <w:rPr>
          <w:noProof/>
          <w:lang w:val="en-GB"/>
        </w:rPr>
      </w:pPr>
      <w:r w:rsidRPr="003A06D0">
        <w:rPr>
          <w:noProof/>
          <w:lang w:val="en-GB"/>
        </w:rPr>
        <w:t>WhichReference, 105</w:t>
      </w:r>
    </w:p>
    <w:p w14:paraId="068D1219"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6CFBFC1B" w14:textId="77777777" w:rsidR="00602EA3" w:rsidRPr="003A06D0" w:rsidRDefault="00602EA3">
      <w:pPr>
        <w:pStyle w:val="Index2"/>
        <w:tabs>
          <w:tab w:val="right" w:leader="dot" w:pos="4310"/>
        </w:tabs>
        <w:rPr>
          <w:noProof/>
          <w:lang w:val="en-GB"/>
        </w:rPr>
      </w:pPr>
      <w:r w:rsidRPr="003A06D0">
        <w:rPr>
          <w:noProof/>
          <w:lang w:val="en-GB"/>
        </w:rPr>
        <w:t>Schema, 73</w:t>
      </w:r>
    </w:p>
    <w:p w14:paraId="1A038C66" w14:textId="77777777" w:rsidR="00602EA3" w:rsidRPr="003A06D0" w:rsidRDefault="00602EA3">
      <w:pPr>
        <w:pStyle w:val="Index1"/>
        <w:tabs>
          <w:tab w:val="right" w:leader="dot" w:pos="4310"/>
        </w:tabs>
        <w:rPr>
          <w:noProof/>
          <w:lang w:val="en-GB"/>
        </w:rPr>
      </w:pPr>
      <w:r w:rsidRPr="003A06D0">
        <w:rPr>
          <w:noProof/>
          <w:lang w:val="en-GB"/>
        </w:rPr>
        <w:t>SignatureObject</w:t>
      </w:r>
    </w:p>
    <w:p w14:paraId="152DF0CF" w14:textId="77777777" w:rsidR="00602EA3" w:rsidRPr="003A06D0" w:rsidRDefault="00602EA3">
      <w:pPr>
        <w:pStyle w:val="Index2"/>
        <w:tabs>
          <w:tab w:val="right" w:leader="dot" w:pos="4310"/>
        </w:tabs>
        <w:rPr>
          <w:noProof/>
          <w:lang w:val="en-GB"/>
        </w:rPr>
      </w:pPr>
      <w:r w:rsidRPr="003A06D0">
        <w:rPr>
          <w:noProof/>
          <w:lang w:val="en-GB"/>
        </w:rPr>
        <w:t>Base64Signature, 48</w:t>
      </w:r>
    </w:p>
    <w:p w14:paraId="1E7C012E" w14:textId="77777777" w:rsidR="00602EA3" w:rsidRPr="003A06D0" w:rsidRDefault="00602EA3">
      <w:pPr>
        <w:pStyle w:val="Index2"/>
        <w:tabs>
          <w:tab w:val="right" w:leader="dot" w:pos="4310"/>
        </w:tabs>
        <w:rPr>
          <w:noProof/>
          <w:lang w:val="en-GB"/>
        </w:rPr>
      </w:pPr>
      <w:r w:rsidRPr="003A06D0">
        <w:rPr>
          <w:noProof/>
          <w:lang w:val="en-GB"/>
        </w:rPr>
        <w:t>SchemaRefs, 48</w:t>
      </w:r>
    </w:p>
    <w:p w14:paraId="1645FC3C" w14:textId="77777777" w:rsidR="00602EA3" w:rsidRPr="003A06D0" w:rsidRDefault="00602EA3">
      <w:pPr>
        <w:pStyle w:val="Index2"/>
        <w:tabs>
          <w:tab w:val="right" w:leader="dot" w:pos="4310"/>
        </w:tabs>
        <w:rPr>
          <w:noProof/>
          <w:lang w:val="en-GB"/>
        </w:rPr>
      </w:pPr>
      <w:r w:rsidRPr="003A06D0">
        <w:rPr>
          <w:noProof/>
          <w:lang w:val="en-GB"/>
        </w:rPr>
        <w:t>SignaturePtr, 48</w:t>
      </w:r>
    </w:p>
    <w:p w14:paraId="15EA37F5" w14:textId="77777777" w:rsidR="00602EA3" w:rsidRPr="003A06D0" w:rsidRDefault="00602EA3">
      <w:pPr>
        <w:pStyle w:val="Index1"/>
        <w:tabs>
          <w:tab w:val="right" w:leader="dot" w:pos="4310"/>
        </w:tabs>
        <w:rPr>
          <w:noProof/>
          <w:lang w:val="en-GB"/>
        </w:rPr>
      </w:pPr>
      <w:r w:rsidRPr="003A06D0">
        <w:rPr>
          <w:noProof/>
          <w:lang w:val="en-GB"/>
        </w:rPr>
        <w:t>SignaturePlacement</w:t>
      </w:r>
    </w:p>
    <w:p w14:paraId="55716148"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79ADF898" w14:textId="77777777" w:rsidR="00602EA3" w:rsidRPr="003A06D0" w:rsidRDefault="00602EA3">
      <w:pPr>
        <w:pStyle w:val="Index2"/>
        <w:tabs>
          <w:tab w:val="right" w:leader="dot" w:pos="4310"/>
        </w:tabs>
        <w:rPr>
          <w:noProof/>
          <w:lang w:val="en-GB"/>
        </w:rPr>
      </w:pPr>
      <w:r w:rsidRPr="003A06D0">
        <w:rPr>
          <w:noProof/>
          <w:lang w:val="en-GB"/>
        </w:rPr>
        <w:t>NsPrefixMapping, 84</w:t>
      </w:r>
    </w:p>
    <w:p w14:paraId="2226DF93" w14:textId="77777777" w:rsidR="00602EA3" w:rsidRPr="003A06D0" w:rsidRDefault="00602EA3">
      <w:pPr>
        <w:pStyle w:val="Index2"/>
        <w:tabs>
          <w:tab w:val="right" w:leader="dot" w:pos="4310"/>
        </w:tabs>
        <w:rPr>
          <w:noProof/>
          <w:lang w:val="en-GB"/>
        </w:rPr>
      </w:pPr>
      <w:r w:rsidRPr="003A06D0">
        <w:rPr>
          <w:noProof/>
          <w:lang w:val="en-GB"/>
        </w:rPr>
        <w:t>WhichDocument, 84</w:t>
      </w:r>
    </w:p>
    <w:p w14:paraId="485BC3B9" w14:textId="77777777" w:rsidR="00602EA3" w:rsidRPr="003A06D0" w:rsidRDefault="00602EA3">
      <w:pPr>
        <w:pStyle w:val="Index2"/>
        <w:tabs>
          <w:tab w:val="right" w:leader="dot" w:pos="4310"/>
        </w:tabs>
        <w:rPr>
          <w:noProof/>
          <w:lang w:val="en-GB"/>
        </w:rPr>
      </w:pPr>
      <w:r w:rsidRPr="003A06D0">
        <w:rPr>
          <w:noProof/>
          <w:lang w:val="en-GB"/>
        </w:rPr>
        <w:t>XPathAfter, 84</w:t>
      </w:r>
    </w:p>
    <w:p w14:paraId="03706854"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0A5F0302" w14:textId="77777777" w:rsidR="00602EA3" w:rsidRPr="003A06D0" w:rsidRDefault="00602EA3">
      <w:pPr>
        <w:pStyle w:val="Index1"/>
        <w:tabs>
          <w:tab w:val="right" w:leader="dot" w:pos="4310"/>
        </w:tabs>
        <w:rPr>
          <w:noProof/>
          <w:lang w:val="en-GB"/>
        </w:rPr>
      </w:pPr>
      <w:r w:rsidRPr="003A06D0">
        <w:rPr>
          <w:noProof/>
          <w:lang w:val="en-GB"/>
        </w:rPr>
        <w:t>SignaturePtr</w:t>
      </w:r>
    </w:p>
    <w:p w14:paraId="7A0328CF" w14:textId="77777777" w:rsidR="00602EA3" w:rsidRPr="003A06D0" w:rsidRDefault="00602EA3">
      <w:pPr>
        <w:pStyle w:val="Index2"/>
        <w:tabs>
          <w:tab w:val="right" w:leader="dot" w:pos="4310"/>
        </w:tabs>
        <w:rPr>
          <w:noProof/>
          <w:lang w:val="en-GB"/>
        </w:rPr>
      </w:pPr>
      <w:r w:rsidRPr="003A06D0">
        <w:rPr>
          <w:noProof/>
          <w:lang w:val="en-GB"/>
        </w:rPr>
        <w:t>NsPrefixMapping, 49</w:t>
      </w:r>
    </w:p>
    <w:p w14:paraId="6641792B" w14:textId="77777777" w:rsidR="00602EA3" w:rsidRPr="003A06D0" w:rsidRDefault="00602EA3">
      <w:pPr>
        <w:pStyle w:val="Index2"/>
        <w:tabs>
          <w:tab w:val="right" w:leader="dot" w:pos="4310"/>
        </w:tabs>
        <w:rPr>
          <w:noProof/>
          <w:lang w:val="en-GB"/>
        </w:rPr>
      </w:pPr>
      <w:r w:rsidRPr="003A06D0">
        <w:rPr>
          <w:noProof/>
          <w:lang w:val="en-GB"/>
        </w:rPr>
        <w:t>WhichDocument, 49</w:t>
      </w:r>
    </w:p>
    <w:p w14:paraId="78D25D14" w14:textId="77777777" w:rsidR="00602EA3" w:rsidRPr="003A06D0" w:rsidRDefault="00602EA3">
      <w:pPr>
        <w:pStyle w:val="Index2"/>
        <w:tabs>
          <w:tab w:val="right" w:leader="dot" w:pos="4310"/>
        </w:tabs>
        <w:rPr>
          <w:noProof/>
          <w:lang w:val="en-GB"/>
        </w:rPr>
      </w:pPr>
      <w:r w:rsidRPr="003A06D0">
        <w:rPr>
          <w:noProof/>
          <w:lang w:val="en-GB"/>
        </w:rPr>
        <w:t>XPath, 50</w:t>
      </w:r>
    </w:p>
    <w:p w14:paraId="3949CF23" w14:textId="77777777" w:rsidR="00602EA3" w:rsidRPr="003A06D0" w:rsidRDefault="00602EA3">
      <w:pPr>
        <w:pStyle w:val="Index1"/>
        <w:tabs>
          <w:tab w:val="right" w:leader="dot" w:pos="4310"/>
        </w:tabs>
        <w:rPr>
          <w:noProof/>
          <w:lang w:val="en-GB"/>
        </w:rPr>
      </w:pPr>
      <w:r w:rsidRPr="003A06D0">
        <w:rPr>
          <w:noProof/>
          <w:lang w:val="en-GB"/>
        </w:rPr>
        <w:t>SignedReference</w:t>
      </w:r>
    </w:p>
    <w:p w14:paraId="5F9C49C1" w14:textId="77777777" w:rsidR="00602EA3" w:rsidRPr="003A06D0" w:rsidRDefault="00602EA3">
      <w:pPr>
        <w:pStyle w:val="Index2"/>
        <w:tabs>
          <w:tab w:val="right" w:leader="dot" w:pos="4310"/>
        </w:tabs>
        <w:rPr>
          <w:noProof/>
          <w:lang w:val="en-GB"/>
        </w:rPr>
      </w:pPr>
      <w:r w:rsidRPr="003A06D0">
        <w:rPr>
          <w:noProof/>
          <w:lang w:val="en-GB"/>
        </w:rPr>
        <w:t>RefId, 88</w:t>
      </w:r>
    </w:p>
    <w:p w14:paraId="09C65B5D" w14:textId="77777777" w:rsidR="00602EA3" w:rsidRPr="003A06D0" w:rsidRDefault="00602EA3">
      <w:pPr>
        <w:pStyle w:val="Index2"/>
        <w:tabs>
          <w:tab w:val="right" w:leader="dot" w:pos="4310"/>
        </w:tabs>
        <w:rPr>
          <w:noProof/>
          <w:lang w:val="en-GB"/>
        </w:rPr>
      </w:pPr>
      <w:r w:rsidRPr="003A06D0">
        <w:rPr>
          <w:noProof/>
          <w:lang w:val="en-GB"/>
        </w:rPr>
        <w:t>RefURI, 88</w:t>
      </w:r>
    </w:p>
    <w:p w14:paraId="19ABC7FE" w14:textId="77777777" w:rsidR="00602EA3" w:rsidRPr="003A06D0" w:rsidRDefault="00602EA3">
      <w:pPr>
        <w:pStyle w:val="Index2"/>
        <w:tabs>
          <w:tab w:val="right" w:leader="dot" w:pos="4310"/>
        </w:tabs>
        <w:rPr>
          <w:noProof/>
          <w:lang w:val="en-GB"/>
        </w:rPr>
      </w:pPr>
      <w:r w:rsidRPr="003A06D0">
        <w:rPr>
          <w:noProof/>
          <w:lang w:val="en-GB"/>
        </w:rPr>
        <w:t>Transforms, 88</w:t>
      </w:r>
    </w:p>
    <w:p w14:paraId="6E242081" w14:textId="77777777" w:rsidR="00602EA3" w:rsidRPr="003A06D0" w:rsidRDefault="00602EA3">
      <w:pPr>
        <w:pStyle w:val="Index2"/>
        <w:tabs>
          <w:tab w:val="right" w:leader="dot" w:pos="4310"/>
        </w:tabs>
        <w:rPr>
          <w:noProof/>
          <w:lang w:val="en-GB"/>
        </w:rPr>
      </w:pPr>
      <w:r w:rsidRPr="003A06D0">
        <w:rPr>
          <w:noProof/>
          <w:lang w:val="en-GB"/>
        </w:rPr>
        <w:t>WhichDocument, 88</w:t>
      </w:r>
    </w:p>
    <w:p w14:paraId="7AFFEEC5" w14:textId="77777777" w:rsidR="00602EA3" w:rsidRPr="003A06D0" w:rsidRDefault="00602EA3">
      <w:pPr>
        <w:pStyle w:val="Index1"/>
        <w:tabs>
          <w:tab w:val="right" w:leader="dot" w:pos="4310"/>
        </w:tabs>
        <w:rPr>
          <w:noProof/>
          <w:lang w:val="en-GB"/>
        </w:rPr>
      </w:pPr>
      <w:r w:rsidRPr="003A06D0">
        <w:rPr>
          <w:noProof/>
          <w:lang w:val="en-GB"/>
        </w:rPr>
        <w:t>SignedReferences</w:t>
      </w:r>
    </w:p>
    <w:p w14:paraId="4777E9C9" w14:textId="77777777" w:rsidR="00602EA3" w:rsidRPr="003A06D0" w:rsidRDefault="00602EA3">
      <w:pPr>
        <w:pStyle w:val="Index2"/>
        <w:tabs>
          <w:tab w:val="right" w:leader="dot" w:pos="4310"/>
        </w:tabs>
        <w:rPr>
          <w:noProof/>
          <w:lang w:val="en-GB"/>
        </w:rPr>
      </w:pPr>
      <w:r w:rsidRPr="003A06D0">
        <w:rPr>
          <w:noProof/>
          <w:lang w:val="en-GB"/>
        </w:rPr>
        <w:t>SignedReference, 87</w:t>
      </w:r>
    </w:p>
    <w:p w14:paraId="5E50A55A" w14:textId="77777777" w:rsidR="00602EA3" w:rsidRPr="003A06D0" w:rsidRDefault="00602EA3">
      <w:pPr>
        <w:pStyle w:val="Index1"/>
        <w:tabs>
          <w:tab w:val="right" w:leader="dot" w:pos="4310"/>
        </w:tabs>
        <w:rPr>
          <w:noProof/>
          <w:lang w:val="en-GB"/>
        </w:rPr>
      </w:pPr>
      <w:r w:rsidRPr="003A06D0">
        <w:rPr>
          <w:noProof/>
          <w:lang w:val="en-GB"/>
        </w:rPr>
        <w:t>SigningTimeInfo</w:t>
      </w:r>
    </w:p>
    <w:p w14:paraId="56E445A9" w14:textId="77777777" w:rsidR="00602EA3" w:rsidRPr="003A06D0" w:rsidRDefault="00602EA3">
      <w:pPr>
        <w:pStyle w:val="Index2"/>
        <w:tabs>
          <w:tab w:val="right" w:leader="dot" w:pos="4310"/>
        </w:tabs>
        <w:rPr>
          <w:noProof/>
          <w:lang w:val="en-GB"/>
        </w:rPr>
      </w:pPr>
      <w:r w:rsidRPr="003A06D0">
        <w:rPr>
          <w:noProof/>
          <w:lang w:val="en-GB"/>
        </w:rPr>
        <w:t>LowerBoundary, 102</w:t>
      </w:r>
    </w:p>
    <w:p w14:paraId="0E5147AE" w14:textId="77777777" w:rsidR="00602EA3" w:rsidRPr="003A06D0" w:rsidRDefault="00602EA3">
      <w:pPr>
        <w:pStyle w:val="Index2"/>
        <w:tabs>
          <w:tab w:val="right" w:leader="dot" w:pos="4310"/>
        </w:tabs>
        <w:rPr>
          <w:noProof/>
          <w:lang w:val="en-GB"/>
        </w:rPr>
      </w:pPr>
      <w:r w:rsidRPr="003A06D0">
        <w:rPr>
          <w:noProof/>
          <w:lang w:val="en-GB"/>
        </w:rPr>
        <w:t>SigningTime, 102</w:t>
      </w:r>
    </w:p>
    <w:p w14:paraId="5F37852C"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6FFCD434" w14:textId="77777777" w:rsidR="00602EA3" w:rsidRPr="003A06D0" w:rsidRDefault="00602EA3">
      <w:pPr>
        <w:pStyle w:val="Index2"/>
        <w:tabs>
          <w:tab w:val="right" w:leader="dot" w:pos="4310"/>
        </w:tabs>
        <w:rPr>
          <w:noProof/>
          <w:lang w:val="en-GB"/>
        </w:rPr>
      </w:pPr>
      <w:r w:rsidRPr="003A06D0">
        <w:rPr>
          <w:noProof/>
          <w:lang w:val="en-GB"/>
        </w:rPr>
        <w:t>UpperBoundary, 102</w:t>
      </w:r>
    </w:p>
    <w:p w14:paraId="5165CC52" w14:textId="77777777" w:rsidR="00602EA3" w:rsidRPr="003A06D0" w:rsidRDefault="00602EA3">
      <w:pPr>
        <w:pStyle w:val="Index1"/>
        <w:tabs>
          <w:tab w:val="right" w:leader="dot" w:pos="4310"/>
        </w:tabs>
        <w:rPr>
          <w:noProof/>
          <w:lang w:val="en-GB"/>
        </w:rPr>
      </w:pPr>
      <w:r w:rsidRPr="003A06D0">
        <w:rPr>
          <w:noProof/>
          <w:lang w:val="en-GB"/>
        </w:rPr>
        <w:t>SignRequests</w:t>
      </w:r>
    </w:p>
    <w:p w14:paraId="495C4253" w14:textId="77777777" w:rsidR="00602EA3" w:rsidRPr="003A06D0" w:rsidRDefault="00602EA3">
      <w:pPr>
        <w:pStyle w:val="Index2"/>
        <w:tabs>
          <w:tab w:val="right" w:leader="dot" w:pos="4310"/>
        </w:tabs>
        <w:rPr>
          <w:noProof/>
          <w:lang w:val="en-GB"/>
        </w:rPr>
      </w:pPr>
      <w:r w:rsidRPr="003A06D0">
        <w:rPr>
          <w:noProof/>
          <w:lang w:val="en-GB"/>
        </w:rPr>
        <w:t>InputDocuments, 45</w:t>
      </w:r>
    </w:p>
    <w:p w14:paraId="73695080" w14:textId="77777777" w:rsidR="00602EA3" w:rsidRPr="003A06D0" w:rsidRDefault="00602EA3">
      <w:pPr>
        <w:pStyle w:val="Index2"/>
        <w:tabs>
          <w:tab w:val="right" w:leader="dot" w:pos="4310"/>
        </w:tabs>
        <w:rPr>
          <w:noProof/>
          <w:lang w:val="en-GB"/>
        </w:rPr>
      </w:pPr>
      <w:r w:rsidRPr="003A06D0">
        <w:rPr>
          <w:noProof/>
          <w:lang w:val="en-GB"/>
        </w:rPr>
        <w:t>OptionalInputs, 45</w:t>
      </w:r>
    </w:p>
    <w:p w14:paraId="2A424359" w14:textId="77777777" w:rsidR="00602EA3" w:rsidRPr="003A06D0" w:rsidRDefault="00602EA3">
      <w:pPr>
        <w:pStyle w:val="Index1"/>
        <w:tabs>
          <w:tab w:val="right" w:leader="dot" w:pos="4310"/>
        </w:tabs>
        <w:rPr>
          <w:noProof/>
          <w:lang w:val="en-GB"/>
        </w:rPr>
      </w:pPr>
      <w:r w:rsidRPr="003A06D0">
        <w:rPr>
          <w:noProof/>
          <w:lang w:val="en-GB"/>
        </w:rPr>
        <w:t>SignResponse</w:t>
      </w:r>
    </w:p>
    <w:p w14:paraId="4B1E891E" w14:textId="77777777" w:rsidR="00602EA3" w:rsidRPr="003A06D0" w:rsidRDefault="00602EA3">
      <w:pPr>
        <w:pStyle w:val="Index2"/>
        <w:tabs>
          <w:tab w:val="right" w:leader="dot" w:pos="4310"/>
        </w:tabs>
        <w:rPr>
          <w:noProof/>
          <w:lang w:val="en-GB"/>
        </w:rPr>
      </w:pPr>
      <w:r w:rsidRPr="003A06D0">
        <w:rPr>
          <w:noProof/>
          <w:lang w:val="en-GB"/>
        </w:rPr>
        <w:t>OptionalOutputs, 46</w:t>
      </w:r>
    </w:p>
    <w:p w14:paraId="6D7F314B" w14:textId="77777777" w:rsidR="00602EA3" w:rsidRPr="003A06D0" w:rsidRDefault="00602EA3">
      <w:pPr>
        <w:pStyle w:val="Index2"/>
        <w:tabs>
          <w:tab w:val="right" w:leader="dot" w:pos="4310"/>
        </w:tabs>
        <w:rPr>
          <w:noProof/>
          <w:lang w:val="en-GB"/>
        </w:rPr>
      </w:pPr>
      <w:r w:rsidRPr="003A06D0">
        <w:rPr>
          <w:noProof/>
          <w:lang w:val="en-GB"/>
        </w:rPr>
        <w:t>SignatureObject, 46</w:t>
      </w:r>
    </w:p>
    <w:p w14:paraId="4392EB94" w14:textId="77777777" w:rsidR="00602EA3" w:rsidRPr="003A06D0" w:rsidRDefault="00602EA3">
      <w:pPr>
        <w:pStyle w:val="Index1"/>
        <w:tabs>
          <w:tab w:val="right" w:leader="dot" w:pos="4310"/>
        </w:tabs>
        <w:rPr>
          <w:noProof/>
          <w:lang w:val="en-GB"/>
        </w:rPr>
      </w:pPr>
      <w:r w:rsidRPr="003A06D0">
        <w:rPr>
          <w:noProof/>
          <w:lang w:val="en-GB"/>
        </w:rPr>
        <w:t>Transform</w:t>
      </w:r>
    </w:p>
    <w:p w14:paraId="766464CE" w14:textId="77777777" w:rsidR="00602EA3" w:rsidRPr="003A06D0" w:rsidRDefault="00602EA3">
      <w:pPr>
        <w:pStyle w:val="Index2"/>
        <w:tabs>
          <w:tab w:val="right" w:leader="dot" w:pos="4310"/>
        </w:tabs>
        <w:rPr>
          <w:noProof/>
          <w:lang w:val="en-GB"/>
        </w:rPr>
      </w:pPr>
      <w:r w:rsidRPr="003A06D0">
        <w:rPr>
          <w:noProof/>
          <w:lang w:val="en-GB"/>
        </w:rPr>
        <w:t>Algorithm, 111</w:t>
      </w:r>
    </w:p>
    <w:p w14:paraId="047C1D17" w14:textId="77777777" w:rsidR="00602EA3" w:rsidRPr="003A06D0" w:rsidRDefault="00602EA3">
      <w:pPr>
        <w:pStyle w:val="Index2"/>
        <w:tabs>
          <w:tab w:val="right" w:leader="dot" w:pos="4310"/>
        </w:tabs>
        <w:rPr>
          <w:noProof/>
          <w:lang w:val="en-GB"/>
        </w:rPr>
      </w:pPr>
      <w:r w:rsidRPr="003A06D0">
        <w:rPr>
          <w:noProof/>
          <w:lang w:val="en-GB"/>
        </w:rPr>
        <w:t>Base64Content, 111</w:t>
      </w:r>
    </w:p>
    <w:p w14:paraId="28749E59" w14:textId="77777777" w:rsidR="00602EA3" w:rsidRPr="003A06D0" w:rsidRDefault="00602EA3">
      <w:pPr>
        <w:pStyle w:val="Index2"/>
        <w:tabs>
          <w:tab w:val="right" w:leader="dot" w:pos="4310"/>
        </w:tabs>
        <w:rPr>
          <w:noProof/>
          <w:lang w:val="en-GB"/>
        </w:rPr>
      </w:pPr>
      <w:r w:rsidRPr="003A06D0">
        <w:rPr>
          <w:noProof/>
          <w:lang w:val="en-GB"/>
        </w:rPr>
        <w:t>NsPrefixMapping, 111</w:t>
      </w:r>
    </w:p>
    <w:p w14:paraId="1CEB8F81" w14:textId="77777777" w:rsidR="00602EA3" w:rsidRPr="003A06D0" w:rsidRDefault="00602EA3">
      <w:pPr>
        <w:pStyle w:val="Index2"/>
        <w:tabs>
          <w:tab w:val="right" w:leader="dot" w:pos="4310"/>
        </w:tabs>
        <w:rPr>
          <w:noProof/>
          <w:lang w:val="en-GB"/>
        </w:rPr>
      </w:pPr>
      <w:r w:rsidRPr="003A06D0">
        <w:rPr>
          <w:noProof/>
          <w:lang w:val="en-GB"/>
        </w:rPr>
        <w:t>value, 111</w:t>
      </w:r>
    </w:p>
    <w:p w14:paraId="13ED132B" w14:textId="77777777" w:rsidR="00602EA3" w:rsidRPr="003A06D0" w:rsidRDefault="00602EA3">
      <w:pPr>
        <w:pStyle w:val="Index2"/>
        <w:tabs>
          <w:tab w:val="right" w:leader="dot" w:pos="4310"/>
        </w:tabs>
        <w:rPr>
          <w:noProof/>
          <w:lang w:val="en-GB"/>
        </w:rPr>
      </w:pPr>
      <w:r w:rsidRPr="003A06D0">
        <w:rPr>
          <w:noProof/>
          <w:lang w:val="en-GB"/>
        </w:rPr>
        <w:t>XPath, 111</w:t>
      </w:r>
    </w:p>
    <w:p w14:paraId="09052128" w14:textId="77777777" w:rsidR="00602EA3" w:rsidRPr="003A06D0" w:rsidRDefault="00602EA3">
      <w:pPr>
        <w:pStyle w:val="Index1"/>
        <w:tabs>
          <w:tab w:val="right" w:leader="dot" w:pos="4310"/>
        </w:tabs>
        <w:rPr>
          <w:noProof/>
          <w:lang w:val="en-GB"/>
        </w:rPr>
      </w:pPr>
      <w:r w:rsidRPr="003A06D0">
        <w:rPr>
          <w:noProof/>
          <w:lang w:val="en-GB"/>
        </w:rPr>
        <w:t>TransformedData</w:t>
      </w:r>
    </w:p>
    <w:p w14:paraId="24D5A86A" w14:textId="77777777" w:rsidR="00602EA3" w:rsidRPr="003A06D0" w:rsidRDefault="00602EA3">
      <w:pPr>
        <w:pStyle w:val="Index2"/>
        <w:tabs>
          <w:tab w:val="right" w:leader="dot" w:pos="4310"/>
        </w:tabs>
        <w:rPr>
          <w:noProof/>
          <w:lang w:val="en-GB"/>
        </w:rPr>
      </w:pPr>
      <w:r w:rsidRPr="003A06D0">
        <w:rPr>
          <w:noProof/>
          <w:lang w:val="en-GB"/>
        </w:rPr>
        <w:t>Base64Data, 41</w:t>
      </w:r>
    </w:p>
    <w:p w14:paraId="33AABCC8" w14:textId="77777777" w:rsidR="00602EA3" w:rsidRPr="003A06D0" w:rsidRDefault="00602EA3">
      <w:pPr>
        <w:pStyle w:val="Index2"/>
        <w:tabs>
          <w:tab w:val="right" w:leader="dot" w:pos="4310"/>
        </w:tabs>
        <w:rPr>
          <w:noProof/>
          <w:lang w:val="en-GB"/>
        </w:rPr>
      </w:pPr>
      <w:r w:rsidRPr="003A06D0">
        <w:rPr>
          <w:noProof/>
          <w:lang w:val="en-GB"/>
        </w:rPr>
        <w:t>Transforms, 40</w:t>
      </w:r>
    </w:p>
    <w:p w14:paraId="38190911" w14:textId="77777777" w:rsidR="00602EA3" w:rsidRPr="003A06D0" w:rsidRDefault="00602EA3">
      <w:pPr>
        <w:pStyle w:val="Index2"/>
        <w:tabs>
          <w:tab w:val="right" w:leader="dot" w:pos="4310"/>
        </w:tabs>
        <w:rPr>
          <w:noProof/>
          <w:lang w:val="en-GB"/>
        </w:rPr>
      </w:pPr>
      <w:r w:rsidRPr="003A06D0">
        <w:rPr>
          <w:noProof/>
          <w:lang w:val="en-GB"/>
        </w:rPr>
        <w:t>WhichReference, 41</w:t>
      </w:r>
    </w:p>
    <w:p w14:paraId="337DA4CC" w14:textId="77777777" w:rsidR="00602EA3" w:rsidRPr="003A06D0" w:rsidRDefault="00602EA3">
      <w:pPr>
        <w:pStyle w:val="Index1"/>
        <w:tabs>
          <w:tab w:val="right" w:leader="dot" w:pos="4310"/>
        </w:tabs>
        <w:rPr>
          <w:noProof/>
          <w:lang w:val="en-GB"/>
        </w:rPr>
      </w:pPr>
      <w:r w:rsidRPr="003A06D0">
        <w:rPr>
          <w:noProof/>
          <w:lang w:val="en-GB"/>
        </w:rPr>
        <w:t>TransformedDocument</w:t>
      </w:r>
    </w:p>
    <w:p w14:paraId="7627F4DB" w14:textId="77777777" w:rsidR="00602EA3" w:rsidRPr="003A06D0" w:rsidRDefault="00602EA3">
      <w:pPr>
        <w:pStyle w:val="Index2"/>
        <w:tabs>
          <w:tab w:val="right" w:leader="dot" w:pos="4310"/>
        </w:tabs>
        <w:rPr>
          <w:noProof/>
          <w:lang w:val="en-GB"/>
        </w:rPr>
      </w:pPr>
      <w:r w:rsidRPr="003A06D0">
        <w:rPr>
          <w:noProof/>
          <w:lang w:val="en-GB"/>
        </w:rPr>
        <w:t>Document, 106</w:t>
      </w:r>
    </w:p>
    <w:p w14:paraId="75E97216" w14:textId="77777777" w:rsidR="00602EA3" w:rsidRPr="003A06D0" w:rsidRDefault="00602EA3">
      <w:pPr>
        <w:pStyle w:val="Index2"/>
        <w:tabs>
          <w:tab w:val="right" w:leader="dot" w:pos="4310"/>
        </w:tabs>
        <w:rPr>
          <w:noProof/>
          <w:lang w:val="en-GB"/>
        </w:rPr>
      </w:pPr>
      <w:r w:rsidRPr="003A06D0">
        <w:rPr>
          <w:noProof/>
          <w:lang w:val="en-GB"/>
        </w:rPr>
        <w:t>WhichReference, 106</w:t>
      </w:r>
    </w:p>
    <w:p w14:paraId="17CAB200" w14:textId="77777777" w:rsidR="00602EA3" w:rsidRPr="003A06D0" w:rsidRDefault="00602EA3">
      <w:pPr>
        <w:pStyle w:val="Index1"/>
        <w:tabs>
          <w:tab w:val="right" w:leader="dot" w:pos="4310"/>
        </w:tabs>
        <w:rPr>
          <w:noProof/>
          <w:lang w:val="en-GB"/>
        </w:rPr>
      </w:pPr>
      <w:r w:rsidRPr="003A06D0">
        <w:rPr>
          <w:noProof/>
          <w:lang w:val="en-GB"/>
        </w:rPr>
        <w:t>Transforms</w:t>
      </w:r>
    </w:p>
    <w:p w14:paraId="561B7527" w14:textId="77777777" w:rsidR="00602EA3" w:rsidRPr="003A06D0" w:rsidRDefault="00602EA3">
      <w:pPr>
        <w:pStyle w:val="Index2"/>
        <w:tabs>
          <w:tab w:val="right" w:leader="dot" w:pos="4310"/>
        </w:tabs>
        <w:rPr>
          <w:noProof/>
          <w:lang w:val="en-GB"/>
        </w:rPr>
      </w:pPr>
      <w:r w:rsidRPr="003A06D0">
        <w:rPr>
          <w:noProof/>
          <w:lang w:val="en-GB"/>
        </w:rPr>
        <w:t>Transform, 110</w:t>
      </w:r>
    </w:p>
    <w:p w14:paraId="766A3A1F" w14:textId="77777777" w:rsidR="00602EA3" w:rsidRPr="003A06D0" w:rsidRDefault="00602EA3">
      <w:pPr>
        <w:pStyle w:val="Index1"/>
        <w:tabs>
          <w:tab w:val="right" w:leader="dot" w:pos="4310"/>
        </w:tabs>
        <w:rPr>
          <w:noProof/>
          <w:lang w:val="en-GB"/>
        </w:rPr>
      </w:pPr>
      <w:r w:rsidRPr="003A06D0">
        <w:rPr>
          <w:noProof/>
          <w:lang w:val="en-GB"/>
        </w:rPr>
        <w:t>UseVerificationTime</w:t>
      </w:r>
    </w:p>
    <w:p w14:paraId="6444B91C" w14:textId="77777777" w:rsidR="00602EA3" w:rsidRPr="003A06D0" w:rsidRDefault="00602EA3">
      <w:pPr>
        <w:pStyle w:val="Index2"/>
        <w:tabs>
          <w:tab w:val="right" w:leader="dot" w:pos="4310"/>
        </w:tabs>
        <w:rPr>
          <w:noProof/>
          <w:lang w:val="en-GB"/>
        </w:rPr>
      </w:pPr>
      <w:r w:rsidRPr="003A06D0">
        <w:rPr>
          <w:noProof/>
          <w:lang w:val="en-GB"/>
        </w:rPr>
        <w:t>Base64Content, 92</w:t>
      </w:r>
    </w:p>
    <w:p w14:paraId="3B7E5F22" w14:textId="77777777" w:rsidR="00602EA3" w:rsidRPr="003A06D0" w:rsidRDefault="00602EA3">
      <w:pPr>
        <w:pStyle w:val="Index2"/>
        <w:tabs>
          <w:tab w:val="right" w:leader="dot" w:pos="4310"/>
        </w:tabs>
        <w:rPr>
          <w:noProof/>
          <w:lang w:val="en-GB"/>
        </w:rPr>
      </w:pPr>
      <w:r w:rsidRPr="003A06D0">
        <w:rPr>
          <w:noProof/>
          <w:lang w:val="en-GB"/>
        </w:rPr>
        <w:t>CurrentTime, 92</w:t>
      </w:r>
    </w:p>
    <w:p w14:paraId="7A146DC5" w14:textId="77777777" w:rsidR="00602EA3" w:rsidRPr="003A06D0" w:rsidRDefault="00602EA3">
      <w:pPr>
        <w:pStyle w:val="Index2"/>
        <w:tabs>
          <w:tab w:val="right" w:leader="dot" w:pos="4310"/>
        </w:tabs>
        <w:rPr>
          <w:noProof/>
          <w:lang w:val="en-GB"/>
        </w:rPr>
      </w:pPr>
      <w:r w:rsidRPr="003A06D0">
        <w:rPr>
          <w:noProof/>
          <w:lang w:val="en-GB"/>
        </w:rPr>
        <w:t>SpecificTime, 92</w:t>
      </w:r>
    </w:p>
    <w:p w14:paraId="7CC41746"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9BDCA40"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104A96E" w14:textId="77777777" w:rsidR="00602EA3" w:rsidRPr="003A06D0" w:rsidRDefault="00602EA3">
      <w:pPr>
        <w:pStyle w:val="Index2"/>
        <w:tabs>
          <w:tab w:val="right" w:leader="dot" w:pos="4310"/>
        </w:tabs>
        <w:rPr>
          <w:noProof/>
          <w:lang w:val="en-GB"/>
        </w:rPr>
      </w:pPr>
      <w:r w:rsidRPr="003A06D0">
        <w:rPr>
          <w:noProof/>
          <w:lang w:val="en-GB"/>
        </w:rPr>
        <w:t>VerificationTime, 95</w:t>
      </w:r>
    </w:p>
    <w:p w14:paraId="3AE4B2EF"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72B149B9" w14:textId="77777777" w:rsidR="00602EA3" w:rsidRPr="003A06D0" w:rsidRDefault="00602EA3">
      <w:pPr>
        <w:pStyle w:val="Index2"/>
        <w:tabs>
          <w:tab w:val="right" w:leader="dot" w:pos="4310"/>
        </w:tabs>
        <w:rPr>
          <w:noProof/>
          <w:lang w:val="en-GB"/>
        </w:rPr>
      </w:pPr>
      <w:r w:rsidRPr="003A06D0">
        <w:rPr>
          <w:noProof/>
          <w:lang w:val="en-GB"/>
        </w:rPr>
        <w:t>ManifestResult, 89</w:t>
      </w:r>
    </w:p>
    <w:p w14:paraId="16662250" w14:textId="77777777" w:rsidR="00602EA3" w:rsidRPr="003A06D0" w:rsidRDefault="00602EA3">
      <w:pPr>
        <w:pStyle w:val="Index1"/>
        <w:tabs>
          <w:tab w:val="right" w:leader="dot" w:pos="4310"/>
        </w:tabs>
        <w:rPr>
          <w:noProof/>
          <w:lang w:val="en-GB"/>
        </w:rPr>
      </w:pPr>
      <w:r w:rsidRPr="003A06D0">
        <w:rPr>
          <w:noProof/>
          <w:lang w:val="en-GB"/>
        </w:rPr>
        <w:t>VerifyRequest</w:t>
      </w:r>
    </w:p>
    <w:p w14:paraId="673F2450" w14:textId="77777777" w:rsidR="00602EA3" w:rsidRPr="003A06D0" w:rsidRDefault="00602EA3">
      <w:pPr>
        <w:pStyle w:val="Index2"/>
        <w:tabs>
          <w:tab w:val="right" w:leader="dot" w:pos="4310"/>
        </w:tabs>
        <w:rPr>
          <w:noProof/>
          <w:lang w:val="en-GB"/>
        </w:rPr>
      </w:pPr>
      <w:r w:rsidRPr="003A06D0">
        <w:rPr>
          <w:noProof/>
          <w:lang w:val="en-GB"/>
        </w:rPr>
        <w:t>InputDocuments, 51</w:t>
      </w:r>
    </w:p>
    <w:p w14:paraId="7C60F550" w14:textId="77777777" w:rsidR="00602EA3" w:rsidRPr="003A06D0" w:rsidRDefault="00602EA3">
      <w:pPr>
        <w:pStyle w:val="Index2"/>
        <w:tabs>
          <w:tab w:val="right" w:leader="dot" w:pos="4310"/>
        </w:tabs>
        <w:rPr>
          <w:noProof/>
          <w:lang w:val="en-GB"/>
        </w:rPr>
      </w:pPr>
      <w:r w:rsidRPr="003A06D0">
        <w:rPr>
          <w:noProof/>
          <w:lang w:val="en-GB"/>
        </w:rPr>
        <w:t>OptionalInputs, 51</w:t>
      </w:r>
    </w:p>
    <w:p w14:paraId="2EAFFF9D" w14:textId="77777777" w:rsidR="00602EA3" w:rsidRPr="003A06D0" w:rsidRDefault="00602EA3">
      <w:pPr>
        <w:pStyle w:val="Index2"/>
        <w:tabs>
          <w:tab w:val="right" w:leader="dot" w:pos="4310"/>
        </w:tabs>
        <w:rPr>
          <w:noProof/>
          <w:lang w:val="en-GB"/>
        </w:rPr>
      </w:pPr>
      <w:r w:rsidRPr="003A06D0">
        <w:rPr>
          <w:noProof/>
          <w:lang w:val="en-GB"/>
        </w:rPr>
        <w:t>SignatureObject, 51</w:t>
      </w:r>
    </w:p>
    <w:p w14:paraId="30EE0620" w14:textId="77777777" w:rsidR="00602EA3" w:rsidRPr="003A06D0" w:rsidRDefault="00602EA3">
      <w:pPr>
        <w:pStyle w:val="Index1"/>
        <w:tabs>
          <w:tab w:val="right" w:leader="dot" w:pos="4310"/>
        </w:tabs>
        <w:rPr>
          <w:noProof/>
          <w:lang w:val="en-GB"/>
        </w:rPr>
      </w:pPr>
      <w:r w:rsidRPr="003A06D0">
        <w:rPr>
          <w:noProof/>
          <w:lang w:val="en-GB"/>
        </w:rPr>
        <w:t>VerifyResponse</w:t>
      </w:r>
    </w:p>
    <w:p w14:paraId="366DB62B" w14:textId="77777777" w:rsidR="00602EA3" w:rsidRPr="003A06D0" w:rsidRDefault="00602EA3">
      <w:pPr>
        <w:pStyle w:val="Index2"/>
        <w:tabs>
          <w:tab w:val="right" w:leader="dot" w:pos="4310"/>
        </w:tabs>
        <w:rPr>
          <w:noProof/>
          <w:lang w:val="en-GB"/>
        </w:rPr>
      </w:pPr>
      <w:r w:rsidRPr="003A06D0">
        <w:rPr>
          <w:noProof/>
          <w:lang w:val="en-GB"/>
        </w:rPr>
        <w:t>OptionalOutputs, 52</w:t>
      </w:r>
    </w:p>
    <w:p w14:paraId="29F26078" w14:textId="77777777" w:rsidR="00602EA3" w:rsidRPr="003A06D0" w:rsidRDefault="00602EA3">
      <w:pPr>
        <w:pStyle w:val="Index1"/>
        <w:tabs>
          <w:tab w:val="right" w:leader="dot" w:pos="4310"/>
        </w:tabs>
        <w:rPr>
          <w:noProof/>
          <w:lang w:val="en-GB"/>
        </w:rPr>
      </w:pPr>
      <w:r w:rsidRPr="003A06D0">
        <w:rPr>
          <w:noProof/>
          <w:lang w:val="en-GB"/>
        </w:rPr>
        <w:t>X509Digest</w:t>
      </w:r>
    </w:p>
    <w:p w14:paraId="526BB50F" w14:textId="77777777" w:rsidR="00602EA3" w:rsidRPr="003A06D0" w:rsidRDefault="00602EA3">
      <w:pPr>
        <w:pStyle w:val="Index2"/>
        <w:tabs>
          <w:tab w:val="right" w:leader="dot" w:pos="4310"/>
        </w:tabs>
        <w:rPr>
          <w:noProof/>
          <w:lang w:val="en-GB"/>
        </w:rPr>
      </w:pPr>
      <w:r w:rsidRPr="003A06D0">
        <w:rPr>
          <w:noProof/>
          <w:lang w:val="en-GB"/>
        </w:rPr>
        <w:t>Algorithm, 78</w:t>
      </w:r>
    </w:p>
    <w:p w14:paraId="090DD5A5" w14:textId="77777777" w:rsidR="00602EA3" w:rsidRPr="003A06D0" w:rsidRDefault="00602EA3">
      <w:pPr>
        <w:pStyle w:val="Index2"/>
        <w:tabs>
          <w:tab w:val="right" w:leader="dot" w:pos="4310"/>
        </w:tabs>
        <w:rPr>
          <w:noProof/>
          <w:lang w:val="en-GB"/>
        </w:rPr>
      </w:pPr>
      <w:r w:rsidRPr="003A06D0">
        <w:rPr>
          <w:noProof/>
          <w:lang w:val="en-GB"/>
        </w:rPr>
        <w:t>value, 77</w:t>
      </w:r>
    </w:p>
    <w:p w14:paraId="72C9E292"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605EDC1" w14:textId="77777777" w:rsidR="00BF4F83" w:rsidRPr="003A06D0" w:rsidRDefault="00BF4F83" w:rsidP="00BF4F83">
      <w:pPr>
        <w:pStyle w:val="Verzeichnis1"/>
        <w:rPr>
          <w:lang w:val="en-GB"/>
        </w:rPr>
      </w:pPr>
      <w:r w:rsidRPr="003A06D0">
        <w:rPr>
          <w:lang w:val="en-GB"/>
        </w:rPr>
        <w:fldChar w:fldCharType="end"/>
      </w:r>
    </w:p>
    <w:bookmarkStart w:id="1142" w:name="sec_ListOfFigures"/>
    <w:bookmarkStart w:id="1143" w:name="_Toc478074902"/>
    <w:bookmarkStart w:id="1144" w:name="_Toc480914771"/>
    <w:bookmarkStart w:id="1145" w:name="_Toc481065065"/>
    <w:bookmarkEnd w:id="1142"/>
    <w:p w14:paraId="6C7EE28C"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146" w:name="_Toc983790"/>
      <w:bookmarkStart w:id="1147" w:name="_Toc522668752"/>
      <w:r w:rsidRPr="003A06D0">
        <w:rPr>
          <w:rStyle w:val="Hyperlink"/>
          <w:lang w:val="en-GB"/>
        </w:rPr>
        <w:t>List of Figures</w:t>
      </w:r>
      <w:bookmarkEnd w:id="1143"/>
      <w:bookmarkEnd w:id="1144"/>
      <w:bookmarkEnd w:id="1145"/>
      <w:bookmarkEnd w:id="1146"/>
      <w:bookmarkEnd w:id="1147"/>
      <w:r w:rsidRPr="003A06D0">
        <w:rPr>
          <w:lang w:val="en-GB"/>
        </w:rPr>
        <w:fldChar w:fldCharType="end"/>
      </w:r>
    </w:p>
    <w:p w14:paraId="5AC6021B"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794B995A"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446FFD7"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12D1B58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122E788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1BD3980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1F7B5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599D213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7C10484B"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17B2551E"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2F781A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2DA5CEE0"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CFE2C8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4DFF505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56BA323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402601B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0D1C7BC3" w14:textId="77777777" w:rsidR="00BF4F83" w:rsidRPr="003A06D0" w:rsidRDefault="00BF4F83" w:rsidP="00BF4F83">
      <w:pPr>
        <w:rPr>
          <w:lang w:val="en-GB"/>
        </w:rPr>
      </w:pPr>
      <w:r w:rsidRPr="003A06D0">
        <w:rPr>
          <w:lang w:val="en-GB"/>
        </w:rPr>
        <w:fldChar w:fldCharType="end"/>
      </w:r>
    </w:p>
    <w:bookmarkStart w:id="1148" w:name="sec_RevisionHistory"/>
    <w:bookmarkStart w:id="1149" w:name="_Toc85472898"/>
    <w:bookmarkStart w:id="1150" w:name="_Toc287332014"/>
    <w:bookmarkStart w:id="1151" w:name="_Toc480914774"/>
    <w:bookmarkStart w:id="1152" w:name="_Toc481065068"/>
    <w:bookmarkEnd w:id="1148"/>
    <w:p w14:paraId="18C496BF"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53" w:name="_Toc983791"/>
      <w:bookmarkStart w:id="1154" w:name="_Toc522668753"/>
      <w:r w:rsidRPr="003A06D0">
        <w:rPr>
          <w:rStyle w:val="Hyperlink"/>
          <w:lang w:val="en-GB"/>
        </w:rPr>
        <w:t>Revision History</w:t>
      </w:r>
      <w:bookmarkEnd w:id="1149"/>
      <w:bookmarkEnd w:id="1150"/>
      <w:bookmarkEnd w:id="1151"/>
      <w:bookmarkEnd w:id="1152"/>
      <w:bookmarkEnd w:id="1153"/>
      <w:bookmarkEnd w:id="1154"/>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0F1F49DA" w14:textId="77777777" w:rsidTr="00912C71">
        <w:tc>
          <w:tcPr>
            <w:tcW w:w="1526" w:type="dxa"/>
          </w:tcPr>
          <w:p w14:paraId="48D7EBFC" w14:textId="77777777" w:rsidR="00BF4F83" w:rsidRPr="003A06D0" w:rsidRDefault="00BF4F83" w:rsidP="00BF4F83">
            <w:pPr>
              <w:jc w:val="center"/>
              <w:rPr>
                <w:b/>
                <w:bCs/>
                <w:lang w:val="en-GB"/>
              </w:rPr>
            </w:pPr>
            <w:r w:rsidRPr="003A06D0">
              <w:rPr>
                <w:b/>
                <w:bCs/>
                <w:lang w:val="en-GB"/>
              </w:rPr>
              <w:t>Revision</w:t>
            </w:r>
          </w:p>
        </w:tc>
        <w:tc>
          <w:tcPr>
            <w:tcW w:w="1410" w:type="dxa"/>
          </w:tcPr>
          <w:p w14:paraId="1E851125" w14:textId="77777777" w:rsidR="00BF4F83" w:rsidRPr="003A06D0" w:rsidRDefault="00BF4F83" w:rsidP="00BF4F83">
            <w:pPr>
              <w:jc w:val="center"/>
              <w:rPr>
                <w:b/>
                <w:bCs/>
                <w:lang w:val="en-GB"/>
              </w:rPr>
            </w:pPr>
            <w:r w:rsidRPr="003A06D0">
              <w:rPr>
                <w:b/>
                <w:bCs/>
                <w:lang w:val="en-GB"/>
              </w:rPr>
              <w:t>Date</w:t>
            </w:r>
          </w:p>
        </w:tc>
        <w:tc>
          <w:tcPr>
            <w:tcW w:w="2109" w:type="dxa"/>
          </w:tcPr>
          <w:p w14:paraId="71EF6FD0" w14:textId="77777777" w:rsidR="00BF4F83" w:rsidRPr="003A06D0" w:rsidRDefault="00BF4F83" w:rsidP="00BF4F83">
            <w:pPr>
              <w:jc w:val="center"/>
              <w:rPr>
                <w:b/>
                <w:bCs/>
                <w:lang w:val="en-GB"/>
              </w:rPr>
            </w:pPr>
            <w:r w:rsidRPr="003A06D0">
              <w:rPr>
                <w:b/>
                <w:bCs/>
                <w:lang w:val="en-GB"/>
              </w:rPr>
              <w:t>Editor</w:t>
            </w:r>
          </w:p>
        </w:tc>
        <w:tc>
          <w:tcPr>
            <w:tcW w:w="4305" w:type="dxa"/>
          </w:tcPr>
          <w:p w14:paraId="09A16152" w14:textId="77777777" w:rsidR="00BF4F83" w:rsidRPr="003A06D0" w:rsidRDefault="00BF4F83" w:rsidP="00BF4F83">
            <w:pPr>
              <w:rPr>
                <w:b/>
                <w:bCs/>
                <w:lang w:val="en-GB"/>
              </w:rPr>
            </w:pPr>
            <w:r w:rsidRPr="003A06D0">
              <w:rPr>
                <w:b/>
                <w:bCs/>
                <w:lang w:val="en-GB"/>
              </w:rPr>
              <w:t>Changes Made</w:t>
            </w:r>
          </w:p>
        </w:tc>
      </w:tr>
      <w:tr w:rsidR="00BF4F83" w:rsidRPr="003A06D0" w14:paraId="7D5D3292" w14:textId="77777777" w:rsidTr="00912C71">
        <w:tc>
          <w:tcPr>
            <w:tcW w:w="1526" w:type="dxa"/>
          </w:tcPr>
          <w:p w14:paraId="3E60F97A" w14:textId="77777777" w:rsidR="00BF4F83" w:rsidRPr="003A06D0" w:rsidRDefault="00BF4F83" w:rsidP="00BF4F83">
            <w:pPr>
              <w:rPr>
                <w:lang w:val="en-GB"/>
              </w:rPr>
            </w:pPr>
            <w:r w:rsidRPr="003A06D0">
              <w:rPr>
                <w:lang w:val="en-GB"/>
              </w:rPr>
              <w:t>WD06</w:t>
            </w:r>
          </w:p>
        </w:tc>
        <w:tc>
          <w:tcPr>
            <w:tcW w:w="1410" w:type="dxa"/>
          </w:tcPr>
          <w:p w14:paraId="294F8986" w14:textId="77777777" w:rsidR="00BF4F83" w:rsidRPr="003A06D0" w:rsidRDefault="00BF4F83" w:rsidP="00BF4F83">
            <w:pPr>
              <w:rPr>
                <w:lang w:val="en-GB"/>
              </w:rPr>
            </w:pPr>
            <w:r w:rsidRPr="003A06D0">
              <w:rPr>
                <w:lang w:val="en-GB"/>
              </w:rPr>
              <w:t>2018-06-10</w:t>
            </w:r>
          </w:p>
        </w:tc>
        <w:tc>
          <w:tcPr>
            <w:tcW w:w="2109" w:type="dxa"/>
          </w:tcPr>
          <w:p w14:paraId="6B5BA91A" w14:textId="77777777" w:rsidR="00BF4F83" w:rsidRPr="003A06D0" w:rsidRDefault="00BF4F83" w:rsidP="00BF4F83">
            <w:pPr>
              <w:rPr>
                <w:lang w:val="en-GB"/>
              </w:rPr>
            </w:pPr>
            <w:r w:rsidRPr="003A06D0">
              <w:rPr>
                <w:lang w:val="en-GB"/>
              </w:rPr>
              <w:t>Andreas Kuehne and Stefan Hagen</w:t>
            </w:r>
          </w:p>
        </w:tc>
        <w:tc>
          <w:tcPr>
            <w:tcW w:w="4305" w:type="dxa"/>
          </w:tcPr>
          <w:p w14:paraId="367338F7" w14:textId="77777777" w:rsidR="00BF4F83" w:rsidRPr="003A06D0" w:rsidRDefault="00BF4F83" w:rsidP="00BF4F83">
            <w:pPr>
              <w:rPr>
                <w:lang w:val="en-GB"/>
              </w:rPr>
            </w:pPr>
            <w:r w:rsidRPr="003A06D0">
              <w:rPr>
                <w:lang w:val="en-GB"/>
              </w:rPr>
              <w:t>Initial Draft version with feedback from the TC</w:t>
            </w:r>
          </w:p>
        </w:tc>
      </w:tr>
      <w:tr w:rsidR="00BF4F83" w:rsidRPr="003A06D0" w14:paraId="001E5B36" w14:textId="77777777" w:rsidTr="00912C71">
        <w:tc>
          <w:tcPr>
            <w:tcW w:w="1526" w:type="dxa"/>
          </w:tcPr>
          <w:p w14:paraId="7B69F8E1" w14:textId="77777777" w:rsidR="00BF4F83" w:rsidRPr="003A06D0" w:rsidRDefault="00BF4F83" w:rsidP="00BF4F83">
            <w:pPr>
              <w:rPr>
                <w:lang w:val="en-GB"/>
              </w:rPr>
            </w:pPr>
            <w:r w:rsidRPr="003A06D0">
              <w:rPr>
                <w:lang w:val="en-GB"/>
              </w:rPr>
              <w:t>WD07</w:t>
            </w:r>
          </w:p>
        </w:tc>
        <w:tc>
          <w:tcPr>
            <w:tcW w:w="1410" w:type="dxa"/>
          </w:tcPr>
          <w:p w14:paraId="2B7DDB08" w14:textId="77777777" w:rsidR="00BF4F83" w:rsidRPr="003A06D0" w:rsidRDefault="00BF4F83" w:rsidP="00BF4F83">
            <w:pPr>
              <w:rPr>
                <w:lang w:val="en-GB"/>
              </w:rPr>
            </w:pPr>
            <w:r w:rsidRPr="003A06D0">
              <w:rPr>
                <w:lang w:val="en-GB"/>
              </w:rPr>
              <w:t>2018-08-12</w:t>
            </w:r>
          </w:p>
        </w:tc>
        <w:tc>
          <w:tcPr>
            <w:tcW w:w="2109" w:type="dxa"/>
          </w:tcPr>
          <w:p w14:paraId="16488F29" w14:textId="77777777" w:rsidR="00BF4F83" w:rsidRPr="003A06D0" w:rsidRDefault="00BF4F83" w:rsidP="00BF4F83">
            <w:pPr>
              <w:rPr>
                <w:lang w:val="en-GB"/>
              </w:rPr>
            </w:pPr>
            <w:r w:rsidRPr="003A06D0">
              <w:rPr>
                <w:lang w:val="en-GB"/>
              </w:rPr>
              <w:t>Stefan Hagen</w:t>
            </w:r>
          </w:p>
        </w:tc>
        <w:tc>
          <w:tcPr>
            <w:tcW w:w="4305" w:type="dxa"/>
          </w:tcPr>
          <w:p w14:paraId="78A8D5C8" w14:textId="77777777" w:rsidR="00BF4F83" w:rsidRPr="003A06D0" w:rsidRDefault="00BF4F83" w:rsidP="00BF4F83">
            <w:pPr>
              <w:rPr>
                <w:lang w:val="en-GB"/>
              </w:rPr>
            </w:pPr>
            <w:r w:rsidRPr="003A06D0">
              <w:rPr>
                <w:lang w:val="en-GB"/>
              </w:rPr>
              <w:t>Minor editorial fixes</w:t>
            </w:r>
          </w:p>
        </w:tc>
      </w:tr>
      <w:tr w:rsidR="00BF4F83" w:rsidRPr="003A06D0" w14:paraId="059E8C3E" w14:textId="77777777" w:rsidTr="00912C71">
        <w:tc>
          <w:tcPr>
            <w:tcW w:w="1526" w:type="dxa"/>
          </w:tcPr>
          <w:p w14:paraId="279DDC58" w14:textId="77777777" w:rsidR="00BF4F83" w:rsidRPr="003A06D0" w:rsidRDefault="00BF4F83" w:rsidP="00BF4F83">
            <w:pPr>
              <w:rPr>
                <w:lang w:val="en-GB"/>
              </w:rPr>
            </w:pPr>
            <w:r w:rsidRPr="003A06D0">
              <w:rPr>
                <w:lang w:val="en-GB"/>
              </w:rPr>
              <w:t>WD08</w:t>
            </w:r>
          </w:p>
        </w:tc>
        <w:tc>
          <w:tcPr>
            <w:tcW w:w="1410" w:type="dxa"/>
          </w:tcPr>
          <w:p w14:paraId="6E1AD883" w14:textId="77777777" w:rsidR="00BF4F83" w:rsidRPr="003A06D0" w:rsidRDefault="00BF4F83" w:rsidP="00BF4F83">
            <w:pPr>
              <w:rPr>
                <w:lang w:val="en-GB"/>
              </w:rPr>
            </w:pPr>
            <w:r w:rsidRPr="003A06D0">
              <w:rPr>
                <w:lang w:val="en-GB"/>
              </w:rPr>
              <w:t>2018-08-13</w:t>
            </w:r>
          </w:p>
        </w:tc>
        <w:tc>
          <w:tcPr>
            <w:tcW w:w="2109" w:type="dxa"/>
          </w:tcPr>
          <w:p w14:paraId="16F0F8D4" w14:textId="77777777" w:rsidR="00BF4F83" w:rsidRPr="003A06D0" w:rsidRDefault="00BF4F83" w:rsidP="00BF4F83">
            <w:pPr>
              <w:rPr>
                <w:lang w:val="en-GB"/>
              </w:rPr>
            </w:pPr>
            <w:r w:rsidRPr="003A06D0">
              <w:rPr>
                <w:lang w:val="en-GB"/>
              </w:rPr>
              <w:t>Andreas Kuehne</w:t>
            </w:r>
          </w:p>
        </w:tc>
        <w:tc>
          <w:tcPr>
            <w:tcW w:w="4305" w:type="dxa"/>
          </w:tcPr>
          <w:p w14:paraId="35868B66"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3507A0D" w14:textId="77777777" w:rsidTr="00912C71">
        <w:tc>
          <w:tcPr>
            <w:tcW w:w="1526" w:type="dxa"/>
          </w:tcPr>
          <w:p w14:paraId="2E76E53D" w14:textId="77777777" w:rsidR="00BF4F83" w:rsidRPr="003A06D0" w:rsidRDefault="00BF4F83" w:rsidP="00BF4F83">
            <w:pPr>
              <w:rPr>
                <w:lang w:val="en-GB"/>
              </w:rPr>
            </w:pPr>
            <w:r w:rsidRPr="003A06D0">
              <w:rPr>
                <w:lang w:val="en-GB"/>
              </w:rPr>
              <w:t>WD09</w:t>
            </w:r>
          </w:p>
        </w:tc>
        <w:tc>
          <w:tcPr>
            <w:tcW w:w="1410" w:type="dxa"/>
          </w:tcPr>
          <w:p w14:paraId="22453046" w14:textId="77777777" w:rsidR="00BF4F83" w:rsidRPr="003A06D0" w:rsidRDefault="00BF4F83" w:rsidP="00BF4F83">
            <w:pPr>
              <w:rPr>
                <w:lang w:val="en-GB"/>
              </w:rPr>
            </w:pPr>
            <w:r w:rsidRPr="003A06D0">
              <w:rPr>
                <w:lang w:val="en-GB"/>
              </w:rPr>
              <w:t>2018-08-20</w:t>
            </w:r>
          </w:p>
        </w:tc>
        <w:tc>
          <w:tcPr>
            <w:tcW w:w="2109" w:type="dxa"/>
          </w:tcPr>
          <w:p w14:paraId="5359C279" w14:textId="77777777" w:rsidR="00BF4F83" w:rsidRPr="003A06D0" w:rsidRDefault="00BF4F83" w:rsidP="00BF4F83">
            <w:pPr>
              <w:rPr>
                <w:lang w:val="en-GB"/>
              </w:rPr>
            </w:pPr>
            <w:r w:rsidRPr="003A06D0">
              <w:rPr>
                <w:lang w:val="en-GB"/>
              </w:rPr>
              <w:t>Stefan Hagen</w:t>
            </w:r>
          </w:p>
        </w:tc>
        <w:tc>
          <w:tcPr>
            <w:tcW w:w="4305" w:type="dxa"/>
          </w:tcPr>
          <w:p w14:paraId="35867C04" w14:textId="77777777" w:rsidR="00BF4F83" w:rsidRPr="003A06D0" w:rsidRDefault="00BF4F83" w:rsidP="00BF4F83">
            <w:pPr>
              <w:rPr>
                <w:lang w:val="en-GB"/>
              </w:rPr>
            </w:pPr>
            <w:r w:rsidRPr="003A06D0">
              <w:rPr>
                <w:lang w:val="en-GB"/>
              </w:rPr>
              <w:t xml:space="preserve">Revision of namespaces </w:t>
            </w:r>
          </w:p>
        </w:tc>
      </w:tr>
      <w:tr w:rsidR="00BF4F83" w:rsidRPr="003A06D0" w14:paraId="0ED1926D" w14:textId="77777777" w:rsidTr="00912C71">
        <w:tc>
          <w:tcPr>
            <w:tcW w:w="1526" w:type="dxa"/>
          </w:tcPr>
          <w:p w14:paraId="4166FAF9" w14:textId="77777777" w:rsidR="00BF4F83" w:rsidRPr="003A06D0" w:rsidRDefault="00BF4F83" w:rsidP="00BF4F83">
            <w:pPr>
              <w:rPr>
                <w:lang w:val="en-GB"/>
              </w:rPr>
            </w:pPr>
            <w:r w:rsidRPr="003A06D0">
              <w:rPr>
                <w:lang w:val="en-GB"/>
              </w:rPr>
              <w:t>WD10</w:t>
            </w:r>
          </w:p>
        </w:tc>
        <w:tc>
          <w:tcPr>
            <w:tcW w:w="1410" w:type="dxa"/>
          </w:tcPr>
          <w:p w14:paraId="26B6E96B" w14:textId="77777777" w:rsidR="00BF4F83" w:rsidRPr="003A06D0" w:rsidRDefault="00BF4F83" w:rsidP="00BF4F83">
            <w:pPr>
              <w:rPr>
                <w:lang w:val="en-GB"/>
              </w:rPr>
            </w:pPr>
            <w:r w:rsidRPr="003A06D0">
              <w:rPr>
                <w:lang w:val="en-GB"/>
              </w:rPr>
              <w:t>2018-08-21</w:t>
            </w:r>
          </w:p>
        </w:tc>
        <w:tc>
          <w:tcPr>
            <w:tcW w:w="2109" w:type="dxa"/>
          </w:tcPr>
          <w:p w14:paraId="522578E0" w14:textId="77777777" w:rsidR="00BF4F83" w:rsidRPr="003A06D0" w:rsidRDefault="00BF4F83" w:rsidP="00BF4F83">
            <w:pPr>
              <w:rPr>
                <w:lang w:val="en-GB"/>
              </w:rPr>
            </w:pPr>
            <w:r w:rsidRPr="003A06D0">
              <w:rPr>
                <w:lang w:val="en-GB"/>
              </w:rPr>
              <w:t>Andreas Kuehne and Stefan Hagen</w:t>
            </w:r>
          </w:p>
        </w:tc>
        <w:tc>
          <w:tcPr>
            <w:tcW w:w="4305" w:type="dxa"/>
          </w:tcPr>
          <w:p w14:paraId="029AFC66" w14:textId="77777777"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14:paraId="1349E8F7" w14:textId="77777777" w:rsidTr="00912C71">
        <w:tc>
          <w:tcPr>
            <w:tcW w:w="1526" w:type="dxa"/>
          </w:tcPr>
          <w:p w14:paraId="18EB0A03" w14:textId="77777777" w:rsidR="00431A67" w:rsidRPr="003A06D0" w:rsidRDefault="00431A67" w:rsidP="00BF4F83">
            <w:pPr>
              <w:rPr>
                <w:lang w:val="en-GB"/>
              </w:rPr>
            </w:pPr>
            <w:r>
              <w:rPr>
                <w:lang w:val="en-GB"/>
              </w:rPr>
              <w:t>CD02</w:t>
            </w:r>
          </w:p>
        </w:tc>
        <w:tc>
          <w:tcPr>
            <w:tcW w:w="1410" w:type="dxa"/>
          </w:tcPr>
          <w:p w14:paraId="0BEBD83B" w14:textId="77777777" w:rsidR="00431A67" w:rsidRPr="003A06D0" w:rsidRDefault="00431A67" w:rsidP="00BF4F83">
            <w:pPr>
              <w:rPr>
                <w:lang w:val="en-GB"/>
              </w:rPr>
            </w:pPr>
            <w:r>
              <w:rPr>
                <w:lang w:val="en-GB"/>
              </w:rPr>
              <w:t>2019-01-21</w:t>
            </w:r>
          </w:p>
        </w:tc>
        <w:tc>
          <w:tcPr>
            <w:tcW w:w="2109" w:type="dxa"/>
          </w:tcPr>
          <w:p w14:paraId="71D2F951" w14:textId="77777777" w:rsidR="00431A67" w:rsidRPr="003A06D0" w:rsidRDefault="00431A67" w:rsidP="00BF4F83">
            <w:pPr>
              <w:rPr>
                <w:lang w:val="en-GB"/>
              </w:rPr>
            </w:pPr>
            <w:r w:rsidRPr="003A06D0">
              <w:rPr>
                <w:lang w:val="en-GB"/>
              </w:rPr>
              <w:t>Andreas Kuehne</w:t>
            </w:r>
          </w:p>
        </w:tc>
        <w:tc>
          <w:tcPr>
            <w:tcW w:w="4305" w:type="dxa"/>
          </w:tcPr>
          <w:p w14:paraId="45B386DF" w14:textId="77777777" w:rsidR="00431A67" w:rsidRPr="003A06D0" w:rsidRDefault="00431A67" w:rsidP="00BF4F83">
            <w:pPr>
              <w:rPr>
                <w:lang w:val="en-GB"/>
              </w:rPr>
            </w:pPr>
            <w:r>
              <w:rPr>
                <w:lang w:val="en-GB"/>
              </w:rPr>
              <w:t>Handled the remarks received from the public review of csprd01</w:t>
            </w:r>
          </w:p>
        </w:tc>
      </w:tr>
      <w:tr w:rsidR="00912C71" w:rsidRPr="003A06D0" w14:paraId="1C9B612D" w14:textId="77777777" w:rsidTr="00912C71">
        <w:tc>
          <w:tcPr>
            <w:tcW w:w="1526" w:type="dxa"/>
          </w:tcPr>
          <w:p w14:paraId="157AF7F1" w14:textId="77777777" w:rsidR="00912C71" w:rsidRDefault="00912C71" w:rsidP="00912C71">
            <w:pPr>
              <w:rPr>
                <w:lang w:val="en-GB"/>
              </w:rPr>
            </w:pPr>
            <w:r>
              <w:rPr>
                <w:lang w:val="en-GB"/>
              </w:rPr>
              <w:t>CD03</w:t>
            </w:r>
          </w:p>
        </w:tc>
        <w:tc>
          <w:tcPr>
            <w:tcW w:w="1410" w:type="dxa"/>
          </w:tcPr>
          <w:p w14:paraId="29869279" w14:textId="77777777" w:rsidR="00912C71" w:rsidRDefault="00912C71" w:rsidP="00912C71">
            <w:pPr>
              <w:rPr>
                <w:lang w:val="en-GB"/>
              </w:rPr>
            </w:pPr>
            <w:r>
              <w:rPr>
                <w:lang w:val="en-GB"/>
              </w:rPr>
              <w:t>2019-02-09</w:t>
            </w:r>
          </w:p>
        </w:tc>
        <w:tc>
          <w:tcPr>
            <w:tcW w:w="2109" w:type="dxa"/>
          </w:tcPr>
          <w:p w14:paraId="2AADEF18" w14:textId="77777777" w:rsidR="00912C71" w:rsidRPr="003A06D0" w:rsidRDefault="00912C71" w:rsidP="00912C71">
            <w:pPr>
              <w:rPr>
                <w:lang w:val="en-GB"/>
              </w:rPr>
            </w:pPr>
            <w:r w:rsidRPr="003A06D0">
              <w:rPr>
                <w:lang w:val="en-GB"/>
              </w:rPr>
              <w:t>Andreas Kuehne</w:t>
            </w:r>
          </w:p>
        </w:tc>
        <w:tc>
          <w:tcPr>
            <w:tcW w:w="4305" w:type="dxa"/>
          </w:tcPr>
          <w:p w14:paraId="6DBA3BF7" w14:textId="77777777" w:rsidR="00912C71" w:rsidRDefault="00912C71" w:rsidP="00912C71">
            <w:pPr>
              <w:rPr>
                <w:lang w:val="en-GB"/>
              </w:rPr>
            </w:pPr>
            <w:r>
              <w:rPr>
                <w:lang w:val="en-GB"/>
              </w:rPr>
              <w:t>Added support for multi-signature creation per sign request by changing the related cardinalities to ‘unbounded’</w:t>
            </w:r>
          </w:p>
        </w:tc>
      </w:tr>
    </w:tbl>
    <w:p w14:paraId="0FEBCB4D"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3" w:author="Andreas Kuehne" w:date="2019-05-09T21:40:00Z" w:initials="AK">
    <w:p w14:paraId="4F30E059" w14:textId="77777777" w:rsidR="00564C22" w:rsidRDefault="00564C22">
      <w:pPr>
        <w:pStyle w:val="Kommentartext"/>
      </w:pPr>
      <w:r>
        <w:rPr>
          <w:rStyle w:val="Kommentarzeichen"/>
        </w:rPr>
        <w:annotationRef/>
      </w:r>
      <w:r>
        <w:t xml:space="preserve">Diagram </w:t>
      </w:r>
      <w:proofErr w:type="spellStart"/>
      <w:r>
        <w:t>aligment</w:t>
      </w:r>
      <w:proofErr w:type="spellEnd"/>
      <w:r>
        <w:t xml:space="preserve"> with metadata </w:t>
      </w:r>
      <w:proofErr w:type="spellStart"/>
      <w:r>
        <w:t>spes</w:t>
      </w:r>
      <w:proofErr w:type="spellEnd"/>
    </w:p>
  </w:comment>
  <w:comment w:id="747" w:author="Andreas Kuehne" w:date="2019-05-09T21:41:00Z" w:initials="AK">
    <w:p w14:paraId="211BA321" w14:textId="77777777" w:rsidR="00564C22" w:rsidRDefault="00564C22">
      <w:pPr>
        <w:pStyle w:val="Kommentartext"/>
      </w:pPr>
      <w:r>
        <w:rPr>
          <w:rStyle w:val="Kommentarzeichen"/>
        </w:rPr>
        <w:annotationRef/>
      </w:r>
      <w:r>
        <w:t>Moved the unmodified section ‘Multi-Signature Creation’ from section 6 (‘Verification’) to section 5 (‘Signing’).</w:t>
      </w:r>
    </w:p>
  </w:comment>
  <w:comment w:id="897" w:author="Andreas Kuehne" w:date="2019-05-09T21:46:00Z" w:initials="AK">
    <w:p w14:paraId="3C4DF8F0" w14:textId="77777777" w:rsidR="00564C22" w:rsidRDefault="00564C22">
      <w:pPr>
        <w:pStyle w:val="Kommentartext"/>
      </w:pPr>
      <w:r>
        <w:rPr>
          <w:rStyle w:val="Kommentarzeichen"/>
        </w:rPr>
        <w:annotationRef/>
      </w:r>
      <w:r>
        <w:t>Only the first two minors (‘</w:t>
      </w:r>
      <w:proofErr w:type="spellStart"/>
      <w:r>
        <w:t>OnAllDocuments</w:t>
      </w:r>
      <w:proofErr w:type="spellEnd"/>
      <w:r>
        <w:t>’ and ‘</w:t>
      </w:r>
      <w:proofErr w:type="spellStart"/>
      <w:r w:rsidR="002E56CD">
        <w:t>NotAllDocumentsReferenced</w:t>
      </w:r>
      <w:proofErr w:type="spellEnd"/>
      <w:r>
        <w:t>’) denote a correct signature verification</w:t>
      </w:r>
      <w:r w:rsidR="002E56CD">
        <w:t xml:space="preserve"> (for at least a subset of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0E059" w15:done="0"/>
  <w15:commentEx w15:paraId="211BA321" w15:done="0"/>
  <w15:commentEx w15:paraId="3C4DF8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7C239" w14:textId="77777777" w:rsidR="00564C22" w:rsidRDefault="00564C22" w:rsidP="008C100C">
      <w:r>
        <w:separator/>
      </w:r>
    </w:p>
    <w:p w14:paraId="6D42C7D7" w14:textId="77777777" w:rsidR="00564C22" w:rsidRDefault="00564C22" w:rsidP="008C100C"/>
    <w:p w14:paraId="35F979B8" w14:textId="77777777" w:rsidR="00564C22" w:rsidRDefault="00564C22" w:rsidP="008C100C"/>
    <w:p w14:paraId="3EBF5000" w14:textId="77777777" w:rsidR="00564C22" w:rsidRDefault="00564C22" w:rsidP="008C100C"/>
    <w:p w14:paraId="4C6CE6C4" w14:textId="77777777" w:rsidR="00564C22" w:rsidRDefault="00564C22" w:rsidP="008C100C"/>
    <w:p w14:paraId="08DDD415" w14:textId="77777777" w:rsidR="00564C22" w:rsidRDefault="00564C22" w:rsidP="008C100C"/>
    <w:p w14:paraId="411DEC2A" w14:textId="77777777" w:rsidR="00564C22" w:rsidRDefault="00564C22" w:rsidP="008C100C"/>
  </w:endnote>
  <w:endnote w:type="continuationSeparator" w:id="0">
    <w:p w14:paraId="15F23A19" w14:textId="77777777" w:rsidR="00564C22" w:rsidRDefault="00564C22" w:rsidP="008C100C">
      <w:r>
        <w:continuationSeparator/>
      </w:r>
    </w:p>
    <w:p w14:paraId="08AB9DE3" w14:textId="77777777" w:rsidR="00564C22" w:rsidRDefault="00564C22" w:rsidP="008C100C"/>
    <w:p w14:paraId="3AD4C7E9" w14:textId="77777777" w:rsidR="00564C22" w:rsidRDefault="00564C22" w:rsidP="008C100C"/>
    <w:p w14:paraId="10060333" w14:textId="77777777" w:rsidR="00564C22" w:rsidRDefault="00564C22" w:rsidP="008C100C"/>
    <w:p w14:paraId="51B56EED" w14:textId="77777777" w:rsidR="00564C22" w:rsidRDefault="00564C22" w:rsidP="008C100C"/>
    <w:p w14:paraId="386D6B2A" w14:textId="77777777" w:rsidR="00564C22" w:rsidRDefault="00564C22" w:rsidP="008C100C"/>
    <w:p w14:paraId="58B507C4" w14:textId="77777777" w:rsidR="00564C22" w:rsidRDefault="00564C2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EA90" w14:textId="77777777" w:rsidR="00564C22" w:rsidRDefault="00564C22"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13 February 2019</w:t>
    </w:r>
  </w:p>
  <w:p w14:paraId="04CA8642" w14:textId="77777777" w:rsidR="00564C22" w:rsidRPr="00F50E2C" w:rsidRDefault="00564C22"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2E56CD">
      <w:rPr>
        <w:rStyle w:val="Seitenzahl"/>
        <w:noProof/>
        <w:sz w:val="16"/>
        <w:szCs w:val="16"/>
      </w:rPr>
      <w:t>136</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2E56CD">
      <w:rPr>
        <w:rStyle w:val="Seitenzahl"/>
        <w:noProof/>
        <w:sz w:val="16"/>
        <w:szCs w:val="16"/>
      </w:rPr>
      <w:t>151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6C3E" w14:textId="77777777" w:rsidR="00564C22" w:rsidRPr="007611CD" w:rsidRDefault="00564C22"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6D5502E" w14:textId="77777777" w:rsidR="00564C22" w:rsidRPr="007611CD" w:rsidRDefault="00564C22"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8AFC3" w14:textId="77777777" w:rsidR="00564C22" w:rsidRDefault="00564C22" w:rsidP="008C100C">
      <w:r>
        <w:separator/>
      </w:r>
    </w:p>
    <w:p w14:paraId="074B8EFB" w14:textId="77777777" w:rsidR="00564C22" w:rsidRDefault="00564C22" w:rsidP="008C100C"/>
  </w:footnote>
  <w:footnote w:type="continuationSeparator" w:id="0">
    <w:p w14:paraId="6705C39E" w14:textId="77777777" w:rsidR="00564C22" w:rsidRDefault="00564C22" w:rsidP="008C100C">
      <w:r>
        <w:continuationSeparator/>
      </w:r>
    </w:p>
    <w:p w14:paraId="632E7AB5" w14:textId="77777777" w:rsidR="00564C22" w:rsidRDefault="00564C2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C7E25" w14:textId="77777777" w:rsidR="00564C22" w:rsidRDefault="00564C22" w:rsidP="008C100C"/>
  <w:p w14:paraId="2B203207" w14:textId="77777777" w:rsidR="00564C22" w:rsidRDefault="00564C22"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efaultTableStyle w:val="Gitternetztabelle1hell1"/>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A42A2"/>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187DF296"/>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package" Target="embeddings/Microsoft_PowerPoint-Pr_sentation.pptx"/><Relationship Id="rId89" Type="http://schemas.openxmlformats.org/officeDocument/2006/relationships/hyperlink" Target="https://www.w3.org/TR/2017/REC-xpath-31-20170321/" TargetMode="External"/><Relationship Id="rId112" Type="http://schemas.microsoft.com/office/2011/relationships/people" Target="people.xml"/><Relationship Id="rId16" Type="http://schemas.openxmlformats.org/officeDocument/2006/relationships/hyperlink" Target="mailto:kuehne@trustable.de" TargetMode="External"/><Relationship Id="rId107" Type="http://schemas.openxmlformats.org/officeDocument/2006/relationships/image" Target="media/image18.png"/><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hyperlink" Target="https://www.w3.org/TR/2017/REC-xpath-31-20170321/" TargetMode="External"/><Relationship Id="rId95" Type="http://schemas.openxmlformats.org/officeDocument/2006/relationships/hyperlink" Target="http://www.w3.org/TR/xmlschema-2/" TargetMode="External"/><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113" Type="http://schemas.openxmlformats.org/officeDocument/2006/relationships/theme" Target="theme/theme1.xml"/><Relationship Id="rId80" Type="http://schemas.openxmlformats.org/officeDocument/2006/relationships/image" Target="media/image2.png"/><Relationship Id="rId85" Type="http://schemas.openxmlformats.org/officeDocument/2006/relationships/hyperlink" Target="http://www.w3.org/TR/2010/REC-xpath20-20101214/"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4.png"/><Relationship Id="rId108" Type="http://schemas.openxmlformats.org/officeDocument/2006/relationships/hyperlink" Target="http://msdn.microsoft.com/en-us/magazine/ee335713.aspx" TargetMode="Externa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hyperlink" Target="https://tools.ietf.org/html/rfc5652" TargetMode="External"/><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image" Target="media/image17.png"/><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comments" Target="comments.xml"/><Relationship Id="rId86" Type="http://schemas.openxmlformats.org/officeDocument/2006/relationships/hyperlink" Target="http://www.w3.org/TR/2010/REC-xpath20-20101214/" TargetMode="External"/><Relationship Id="rId94" Type="http://schemas.openxmlformats.org/officeDocument/2006/relationships/image" Target="media/image6.png"/><Relationship Id="rId99" Type="http://schemas.openxmlformats.org/officeDocument/2006/relationships/image" Target="media/image10.png"/><Relationship Id="rId10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hyperlink" Target="https://www.owasp.org/index.php/Top_10-2017_A1-Injection"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8.png"/><Relationship Id="rId104"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image" Target="media/image4.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www.w3.org/TR/2014/REC-xpath-30-20140408/" TargetMode="External"/><Relationship Id="rId110" Type="http://schemas.openxmlformats.org/officeDocument/2006/relationships/hyperlink" Target="https://www.owasp.org/index.php/Top_10-2017_A1-Injection" TargetMode="External"/><Relationship Id="rId61" Type="http://schemas.openxmlformats.org/officeDocument/2006/relationships/hyperlink" Target="http://www.w3.org/TR/2002/REC-xml-exc-c14n-20020718/" TargetMode="External"/><Relationship Id="rId82" Type="http://schemas.microsoft.com/office/2011/relationships/commentsExtended" Target="commentsExtended.xm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1.png"/><Relationship Id="rId105" Type="http://schemas.openxmlformats.org/officeDocument/2006/relationships/image" Target="media/image16.png"/><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5.png"/><Relationship Id="rId98"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image" Target="media/image3.emf"/><Relationship Id="rId88" Type="http://schemas.openxmlformats.org/officeDocument/2006/relationships/hyperlink" Target="http://www.w3.org/TR/2014/REC-xpath-30-20140408/" TargetMode="External"/><Relationship Id="rId11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729C-8838-493A-B1DE-0A1E10D4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151</Pages>
  <Words>37350</Words>
  <Characters>286739</Characters>
  <Application>Microsoft Office Word</Application>
  <DocSecurity>0</DocSecurity>
  <Lines>2389</Lines>
  <Paragraphs>646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323443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2011-08-24T20:10:00Z</cp:lastPrinted>
  <dcterms:created xsi:type="dcterms:W3CDTF">2019-05-09T19:38:00Z</dcterms:created>
  <dcterms:modified xsi:type="dcterms:W3CDTF">2019-05-09T19:52:00Z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