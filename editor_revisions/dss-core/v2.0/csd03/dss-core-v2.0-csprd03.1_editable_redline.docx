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cx1="http://schemas.microsoft.com/office/drawing/2015/9/8/chartex" xmlns:es="http://trustable.eu/enrichSchema"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8C100C" w:rsidR="00C71349" w:rsidRDefault="00B10527" w:rsidRPr="003A06D0">
      <w:pPr>
        <w:pStyle w:val="Kopfzeile"/>
        <w:rPr>
          <w:lang w:val="en-GB"/>
        </w:rPr>
      </w:pPr>
      <w:r w:rsidRPr="003A06D0">
        <w:rPr>
          <w:noProof/>
          <w:lang w:eastAsia="en-GB" w:val="en-GB"/>
        </w:rPr>
        <w:drawing>
          <wp:inline distB="0" distL="0" distR="0" distT="0" wp14:anchorId="507ECD84" wp14:editId="2B9F2BBA">
            <wp:extent cx="2286000" cy="502920"/>
            <wp:effectExtent b="0" l="0" r="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P="008C100C" w:rsidR="00C71349" w:rsidRDefault="004B584D" w:rsidRPr="003A06D0">
      <w:pPr>
        <w:pStyle w:val="Titel"/>
        <w:rPr>
          <w:lang w:val="en-GB"/>
        </w:rPr>
      </w:pPr>
      <w:r w:rsidRPr="003A06D0">
        <w:rPr>
          <w:lang w:val="en-GB"/>
        </w:rPr>
        <w:t>Digital Signature Service Core Protocols, Elements, and Bindings Version 2.0</w:t>
      </w:r>
    </w:p>
    <w:p w:rsidP="008C100C" w:rsidR="00E4299F" w:rsidRDefault="00B03FBA" w:rsidRPr="003A06D0">
      <w:pPr>
        <w:pStyle w:val="Untertitel"/>
        <w:rPr>
          <w:lang w:val="en-GB"/>
        </w:rPr>
      </w:pPr>
      <w:r w:rsidRPr="003A06D0">
        <w:rPr>
          <w:lang w:val="en-GB"/>
        </w:rPr>
        <w:t xml:space="preserve">Committee Specification Draft </w:t>
      </w:r>
      <w:r w:rsidR="003857AC">
        <w:rPr>
          <w:lang w:val="en-GB"/>
        </w:rPr>
        <w:t>03</w:t>
      </w:r>
      <w:ins w:author="Andreas Kuehne" w:date="2019-05-25T14:07:00Z" w:id="0">
        <w:r w:rsidR="008E612F">
          <w:rPr>
            <w:lang w:val="en-GB"/>
          </w:rPr>
          <w:t>.1</w:t>
        </w:r>
      </w:ins>
      <w:r w:rsidR="003857AC">
        <w:rPr>
          <w:lang w:val="en-GB"/>
        </w:rPr>
        <w:t xml:space="preserve"> /</w:t>
      </w:r>
      <w:r w:rsidR="003857AC">
        <w:rPr>
          <w:lang w:val="en-GB"/>
        </w:rPr>
        <w:br/>
        <w:t>Public Review Draft 03</w:t>
      </w:r>
    </w:p>
    <w:p w:rsidP="008C100C" w:rsidR="00286EC7" w:rsidRDefault="008B5BF1" w:rsidRPr="003A06D0">
      <w:pPr>
        <w:pStyle w:val="Untertitel"/>
        <w:rPr>
          <w:lang w:val="en-GB"/>
        </w:rPr>
      </w:pPr>
      <w:del w:author="Andreas Kuehne" w:date="2019-05-25T14:07:00Z" w:id="1">
        <w:r w:rsidDel="008E612F">
          <w:rPr>
            <w:lang w:val="en-GB"/>
          </w:rPr>
          <w:delText>13</w:delText>
        </w:r>
        <w:r w:rsidDel="008E612F" w:rsidR="004B584D" w:rsidRPr="003A06D0">
          <w:rPr>
            <w:lang w:val="en-GB"/>
          </w:rPr>
          <w:delText xml:space="preserve"> </w:delText>
        </w:r>
      </w:del>
      <w:ins w:author="Andreas Kuehne" w:date="2019-05-25T14:07:00Z" w:id="2">
        <w:r w:rsidR="008E612F">
          <w:rPr>
            <w:lang w:val="en-GB"/>
          </w:rPr>
          <w:t>25</w:t>
        </w:r>
        <w:r w:rsidR="008E612F" w:rsidRPr="003A06D0">
          <w:rPr>
            <w:lang w:val="en-GB"/>
          </w:rPr>
          <w:t xml:space="preserve"> </w:t>
        </w:r>
      </w:ins>
      <w:del w:author="Andreas Kuehne" w:date="2019-05-25T14:07:00Z" w:id="3">
        <w:r w:rsidDel="008E612F" w:rsidR="003857AC">
          <w:rPr>
            <w:lang w:val="en-GB"/>
          </w:rPr>
          <w:delText>Febr</w:delText>
        </w:r>
        <w:r w:rsidDel="008E612F" w:rsidR="001725A5" w:rsidRPr="003A06D0">
          <w:rPr>
            <w:lang w:val="en-GB"/>
          </w:rPr>
          <w:delText>uary</w:delText>
        </w:r>
        <w:r w:rsidDel="008E612F" w:rsidR="00B03FBA" w:rsidRPr="003A06D0">
          <w:rPr>
            <w:lang w:val="en-GB"/>
          </w:rPr>
          <w:delText xml:space="preserve"> </w:delText>
        </w:r>
      </w:del>
      <w:ins w:author="Andreas Kuehne" w:date="2019-05-25T14:07:00Z" w:id="4">
        <w:r w:rsidR="008E612F">
          <w:rPr>
            <w:lang w:val="en-GB"/>
          </w:rPr>
          <w:t>May</w:t>
        </w:r>
        <w:r w:rsidR="008E612F" w:rsidRPr="003A06D0">
          <w:rPr>
            <w:lang w:val="en-GB"/>
          </w:rPr>
          <w:t xml:space="preserve"> </w:t>
        </w:r>
      </w:ins>
      <w:r w:rsidR="00197607" w:rsidRPr="003A06D0">
        <w:rPr>
          <w:lang w:val="en-GB"/>
        </w:rPr>
        <w:t>201</w:t>
      </w:r>
      <w:r w:rsidR="001725A5" w:rsidRPr="003A06D0">
        <w:rPr>
          <w:lang w:val="en-GB"/>
        </w:rPr>
        <w:t>9</w:t>
      </w:r>
    </w:p>
    <w:p w:rsidP="00E4299F" w:rsidR="00E4299F" w:rsidRDefault="000E5705" w:rsidRPr="003A06D0">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P="00D54431" w:rsidR="00D54431" w:rsidRDefault="003B0E37" w:rsidRPr="003A06D0">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P="00D54431" w:rsidR="00D54431" w:rsidRDefault="00FE06C1" w:rsidRPr="003A06D0">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5" w:name="_Hlk522724236"/>
    <w:p w:rsidP="00CF629C" w:rsidR="00FC06F0" w:rsidRDefault="00302159" w:rsidRPr="003A06D0">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5"/>
      <w:r w:rsidRPr="00EA4738">
        <w:rPr>
          <w:rStyle w:val="Hyperlink"/>
          <w:lang w:val="en-GB"/>
        </w:rPr>
        <w:t>dss-core-v2.0-csprd03.html</w:t>
      </w:r>
      <w:r>
        <w:rPr>
          <w:rStyle w:val="Hyperlink"/>
          <w:lang w:val="en-GB"/>
        </w:rPr>
        <w:fldChar w:fldCharType="end"/>
      </w:r>
    </w:p>
    <w:p w:rsidP="00CF629C" w:rsidR="00CF629C" w:rsidRDefault="00FE06C1" w:rsidRPr="003A06D0">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P="003B0E37" w:rsidR="003B0E37" w:rsidRDefault="003B0E37" w:rsidRPr="003A06D0">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P="00FC06F0" w:rsidR="00FC06F0" w:rsidRDefault="00635370" w:rsidRPr="003A06D0">
      <w:pPr>
        <w:pStyle w:val="Titlepageinfodescription"/>
        <w:rPr>
          <w:rStyle w:val="Hyperlink"/>
          <w:color w:val="auto"/>
          <w:lang w:val="en-GB"/>
        </w:rPr>
      </w:pPr>
      <w:r w:rsidRPr="003A06D0">
        <w:rPr>
          <w:rStyle w:val="Hyperlink"/>
          <w:color w:val="auto"/>
          <w:lang w:val="en-GB"/>
        </w:rPr>
        <w:t>N/A</w:t>
      </w:r>
    </w:p>
    <w:p w:rsidP="003B0E37" w:rsidR="003B0E37" w:rsidRDefault="003B0E37" w:rsidRPr="003A06D0">
      <w:pPr>
        <w:pStyle w:val="Titlepageinfo"/>
        <w:rPr>
          <w:lang w:val="en-GB"/>
        </w:rPr>
      </w:pPr>
      <w:r w:rsidRPr="003A06D0">
        <w:rPr>
          <w:lang w:val="en-GB"/>
        </w:rPr>
        <w:t xml:space="preserve">Latest </w:t>
      </w:r>
      <w:r w:rsidR="00C5515D" w:rsidRPr="003A06D0">
        <w:rPr>
          <w:lang w:val="en-GB"/>
        </w:rPr>
        <w:t>v</w:t>
      </w:r>
      <w:r w:rsidRPr="003A06D0">
        <w:rPr>
          <w:lang w:val="en-GB"/>
        </w:rPr>
        <w:t>ersion:</w:t>
      </w:r>
    </w:p>
    <w:p w:rsidP="00FC06F0" w:rsidR="00FC06F0" w:rsidRDefault="00FE06C1" w:rsidRPr="003A06D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P="00FC06F0" w:rsidR="00FC06F0" w:rsidRDefault="00FE06C1" w:rsidRPr="003A06D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P="00FC06F0" w:rsidR="00FC06F0" w:rsidRDefault="00FE06C1" w:rsidRPr="003A06D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P="008C100C" w:rsidR="00024C43" w:rsidRDefault="00024C43" w:rsidRPr="003A06D0">
      <w:pPr>
        <w:pStyle w:val="Titlepageinfo"/>
        <w:rPr>
          <w:lang w:val="en-GB"/>
        </w:rPr>
      </w:pPr>
      <w:r w:rsidRPr="003A06D0">
        <w:rPr>
          <w:lang w:val="en-GB"/>
        </w:rPr>
        <w:t>Technical Committee:</w:t>
      </w:r>
    </w:p>
    <w:p w:rsidP="008C100C" w:rsidR="00024C43" w:rsidRDefault="00FE06C1" w:rsidRPr="003A06D0">
      <w:pPr>
        <w:pStyle w:val="Titlepageinfodescription"/>
        <w:rPr>
          <w:lang w:val="en-GB"/>
        </w:rPr>
      </w:pPr>
      <w:hyperlink r:id="rId14" w:history="1">
        <w:r w:rsidR="007A7CF7" w:rsidRPr="003A06D0">
          <w:rPr>
            <w:rStyle w:val="Hyperlink"/>
            <w:lang w:val="en-GB"/>
          </w:rPr>
          <w:t>OASIS Digital Signature Services eXtended (DSS-X) TC</w:t>
        </w:r>
      </w:hyperlink>
    </w:p>
    <w:p w:rsidP="008C100C" w:rsidR="009C7DCE" w:rsidRDefault="00DC2EB1" w:rsidRPr="003A06D0">
      <w:pPr>
        <w:pStyle w:val="Titlepageinfo"/>
        <w:rPr>
          <w:lang w:val="en-GB"/>
        </w:rPr>
      </w:pPr>
      <w:r w:rsidRPr="003A06D0">
        <w:rPr>
          <w:lang w:val="en-GB"/>
        </w:rPr>
        <w:t>Chair</w:t>
      </w:r>
      <w:r w:rsidR="009C7DCE" w:rsidRPr="003A06D0">
        <w:rPr>
          <w:lang w:val="en-GB"/>
        </w:rPr>
        <w:t>:</w:t>
      </w:r>
    </w:p>
    <w:p w:rsidP="00B809FD" w:rsidR="007816D7" w:rsidRDefault="001725A5" w:rsidRPr="003A06D0">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P="008C100C" w:rsidR="007816D7" w:rsidRDefault="00DC2EB1" w:rsidRPr="003A06D0">
      <w:pPr>
        <w:pStyle w:val="Titlepageinfo"/>
        <w:rPr>
          <w:lang w:val="en-GB"/>
        </w:rPr>
      </w:pPr>
      <w:r w:rsidRPr="003A06D0">
        <w:rPr>
          <w:lang w:val="en-GB"/>
        </w:rPr>
        <w:t>Editors</w:t>
      </w:r>
      <w:r w:rsidR="007816D7" w:rsidRPr="003A06D0">
        <w:rPr>
          <w:lang w:val="en-GB"/>
        </w:rPr>
        <w:t>:</w:t>
      </w:r>
    </w:p>
    <w:p w:rsidP="007A7CF7" w:rsidR="007A7CF7" w:rsidRDefault="007A7CF7" w:rsidRPr="003A06D0">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P="007A7CF7" w:rsidR="004C4D7C" w:rsidRDefault="007A7CF7" w:rsidRPr="003A06D0">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P="003B0E37" w:rsidR="00560795" w:rsidRDefault="00D00DF9" w:rsidRPr="003A06D0">
      <w:pPr>
        <w:pStyle w:val="Titlepageinfo"/>
        <w:rPr>
          <w:lang w:val="en-GB"/>
        </w:rPr>
      </w:pPr>
      <w:bookmarkStart w:id="6" w:name="AdditionalArtifacts"/>
      <w:r w:rsidRPr="003A06D0">
        <w:rPr>
          <w:lang w:val="en-GB"/>
        </w:rPr>
        <w:t>Additional</w:t>
      </w:r>
      <w:r w:rsidR="00560795" w:rsidRPr="003A06D0">
        <w:rPr>
          <w:lang w:val="en-GB"/>
        </w:rPr>
        <w:t xml:space="preserve"> </w:t>
      </w:r>
      <w:bookmarkEnd w:id="6"/>
      <w:r w:rsidR="00602B81" w:rsidRPr="003A06D0">
        <w:rPr>
          <w:lang w:val="en-GB"/>
        </w:rPr>
        <w:t>artefacts</w:t>
      </w:r>
      <w:r w:rsidR="00560795" w:rsidRPr="003A06D0">
        <w:rPr>
          <w:lang w:val="en-GB"/>
        </w:rPr>
        <w:t>:</w:t>
      </w:r>
    </w:p>
    <w:p w:rsidP="00560795" w:rsidR="00560795" w:rsidRDefault="00560795" w:rsidRPr="003A06D0">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P="007A7CF7" w:rsidR="00D00DF9" w:rsidRDefault="007A7CF7" w:rsidRPr="003A06D0">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P="00D00DF9" w:rsidR="00D00DF9" w:rsidRDefault="00D00DF9" w:rsidRPr="003A06D0">
      <w:pPr>
        <w:pStyle w:val="Titlepageinfo"/>
        <w:rPr>
          <w:lang w:val="en-GB"/>
        </w:rPr>
      </w:pPr>
      <w:bookmarkStart w:id="7" w:name="RelatedWork"/>
      <w:r w:rsidRPr="003A06D0">
        <w:rPr>
          <w:lang w:val="en-GB"/>
        </w:rPr>
        <w:t>Related work</w:t>
      </w:r>
      <w:bookmarkEnd w:id="7"/>
      <w:r w:rsidRPr="003A06D0">
        <w:rPr>
          <w:lang w:val="en-GB"/>
        </w:rPr>
        <w:t>:</w:t>
      </w:r>
    </w:p>
    <w:p w:rsidP="00D00DF9" w:rsidR="00D00DF9" w:rsidRDefault="00D00DF9" w:rsidRPr="003A06D0">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P="00F342DA" w:rsidR="00560795" w:rsidRDefault="00F342DA" w:rsidRPr="003A06D0">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P="00547E3B" w:rsidR="00547E3B" w:rsidRDefault="00547E3B" w:rsidRPr="003A06D0">
      <w:pPr>
        <w:pStyle w:val="Titlepageinfo"/>
        <w:rPr>
          <w:lang w:val="en-GB"/>
        </w:rPr>
      </w:pPr>
      <w:r w:rsidRPr="003A06D0">
        <w:rPr>
          <w:lang w:val="en-GB"/>
        </w:rPr>
        <w:t>Declared XML namespaces:</w:t>
      </w:r>
    </w:p>
    <w:p w:rsidP="00F342DA" w:rsidR="00F342DA" w:rsidRDefault="00FE06C1" w:rsidRPr="003A06D0">
      <w:pPr>
        <w:pStyle w:val="RelatedWork"/>
        <w:tabs>
          <w:tab w:pos="2160" w:val="num"/>
        </w:tabs>
        <w:rPr>
          <w:lang w:val="en-GB"/>
        </w:rPr>
      </w:pPr>
      <w:hyperlink r:id="rId20" w:history="1">
        <w:r w:rsidR="00F342DA" w:rsidRPr="003A06D0">
          <w:rPr>
            <w:rStyle w:val="Hyperlink"/>
            <w:lang w:val="en-GB"/>
          </w:rPr>
          <w:t>http://docs.oasis-open.org/dss-x/ns/core</w:t>
        </w:r>
      </w:hyperlink>
    </w:p>
    <w:p w:rsidP="00F342DA" w:rsidR="00547E3B" w:rsidRDefault="00FE06C1" w:rsidRPr="003A06D0">
      <w:pPr>
        <w:pStyle w:val="RelatedWork"/>
        <w:rPr>
          <w:lang w:val="en-GB"/>
        </w:rPr>
      </w:pPr>
      <w:hyperlink r:id="rId21" w:history="1">
        <w:r w:rsidR="00F342DA" w:rsidRPr="003A06D0">
          <w:rPr>
            <w:rStyle w:val="Hyperlink"/>
            <w:lang w:val="en-GB"/>
          </w:rPr>
          <w:t>http://docs.oasis-open.org/dss-x/ns/base</w:t>
        </w:r>
      </w:hyperlink>
    </w:p>
    <w:p w:rsidP="008C100C" w:rsidR="009C7DCE" w:rsidRDefault="009C7DCE" w:rsidRPr="003A06D0">
      <w:pPr>
        <w:pStyle w:val="Titlepageinfo"/>
        <w:rPr>
          <w:lang w:val="en-GB"/>
        </w:rPr>
      </w:pPr>
      <w:r w:rsidRPr="003A06D0">
        <w:rPr>
          <w:lang w:val="en-GB"/>
        </w:rPr>
        <w:lastRenderedPageBreak/>
        <w:t>Abstract:</w:t>
      </w:r>
    </w:p>
    <w:p w:rsidP="008C100C" w:rsidR="009C7DCE" w:rsidRDefault="00F342DA" w:rsidRPr="003A06D0">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P="008C100C" w:rsidR="009C7DCE" w:rsidRDefault="009C7DCE" w:rsidRPr="003A06D0">
      <w:pPr>
        <w:pStyle w:val="Titlepageinfo"/>
        <w:rPr>
          <w:lang w:val="en-GB"/>
        </w:rPr>
      </w:pPr>
      <w:r w:rsidRPr="003A06D0">
        <w:rPr>
          <w:lang w:val="en-GB"/>
        </w:rPr>
        <w:t>Status:</w:t>
      </w:r>
    </w:p>
    <w:p w:rsidP="008C100C" w:rsidR="009C7DCE" w:rsidRDefault="006F2371" w:rsidRPr="003A06D0">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P="00A74011" w:rsidR="00B569DB" w:rsidRDefault="00BC5AF2" w:rsidRPr="003A06D0">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P="00300B86" w:rsidR="009B1FA0" w:rsidRDefault="00D1002F" w:rsidRPr="003A06D0">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P="00300B86" w:rsidR="00300B86" w:rsidRDefault="00300B86" w:rsidRPr="003A06D0">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P="000449B0" w:rsidR="000449B0" w:rsidRDefault="000449B0" w:rsidRPr="003A06D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P="000449B0" w:rsidR="000449B0" w:rsidRDefault="000449B0" w:rsidRPr="003A06D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P="00AC0AAD" w:rsidR="00995E1B" w:rsidRDefault="00560795" w:rsidRPr="003A06D0">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P="00D1002F" w:rsidR="000449B0" w:rsidRDefault="00D1002F" w:rsidRPr="003A06D0">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P="008C100C" w:rsidR="008677C6" w:rsidRDefault="007E3373" w:rsidRPr="003A06D0">
      <w:pPr>
        <w:pStyle w:val="Notices"/>
        <w:rPr>
          <w:lang w:val="en-GB"/>
        </w:rPr>
      </w:pPr>
      <w:r w:rsidRPr="003A06D0">
        <w:rPr>
          <w:lang w:val="en-GB"/>
        </w:rPr>
        <w:lastRenderedPageBreak/>
        <w:t>Notices</w:t>
      </w:r>
    </w:p>
    <w:p w:rsidP="00852E10" w:rsidR="00852E10" w:rsidRDefault="008C7396" w:rsidRPr="003A06D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P="00852E10" w:rsidR="00852E10" w:rsidRDefault="00852E10" w:rsidRPr="003A06D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P="00852E10" w:rsidR="00852E10" w:rsidRDefault="00852E10" w:rsidRPr="003A06D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P="00852E10" w:rsidR="00852E10" w:rsidRDefault="00852E10" w:rsidRPr="003A06D0">
      <w:pPr>
        <w:rPr>
          <w:lang w:val="en-GB"/>
        </w:rPr>
      </w:pPr>
      <w:r w:rsidRPr="003A06D0">
        <w:rPr>
          <w:lang w:val="en-GB"/>
        </w:rPr>
        <w:t>The limited permissions granted above are perpetual and will not be revoked by OASIS or its successors or assigns.</w:t>
      </w:r>
    </w:p>
    <w:p w:rsidP="00852E10" w:rsidR="00852E10" w:rsidRDefault="00852E10" w:rsidRPr="003A06D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P="00852E10" w:rsidR="00852E10" w:rsidRDefault="00852E10" w:rsidRPr="003A06D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P="00852E10" w:rsidR="00852E10" w:rsidRDefault="00852E10" w:rsidRPr="003A06D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P="00852E10" w:rsidR="00852E10" w:rsidRDefault="00852E10" w:rsidRPr="003A06D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P="001D1D6C" w:rsidR="00852E10" w:rsidRDefault="00852E10" w:rsidRPr="003A06D0">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P="008C100C" w:rsidR="008677C6" w:rsidRDefault="00177DED" w:rsidRPr="003A06D0">
      <w:pPr>
        <w:pStyle w:val="Notices"/>
        <w:rPr>
          <w:lang w:val="en-GB"/>
        </w:rPr>
      </w:pPr>
      <w:r w:rsidRPr="003A06D0">
        <w:rPr>
          <w:lang w:val="en-GB"/>
        </w:rPr>
        <w:lastRenderedPageBreak/>
        <w:t>Table of Contents</w:t>
      </w:r>
    </w:p>
    <w:p w:rsidR="00EF7265" w:rsidRDefault="00294283">
      <w:pPr>
        <w:pStyle w:val="Verzeichnis1"/>
        <w:rPr>
          <w:ins w:author="Andreas Kuehne" w:date="2019-05-25T13:55:00Z" w:id="8"/>
          <w:rFonts w:asciiTheme="minorHAnsi" w:cstheme="minorBidi" w:eastAsiaTheme="minorEastAsia" w:hAnsiTheme="minorHAnsi"/>
          <w:noProof/>
          <w:sz w:val="22"/>
          <w:szCs w:val="22"/>
          <w:lang w:eastAsia="en-GB" w:val="en-GB"/>
        </w:rPr>
      </w:pPr>
      <w:r w:rsidRPr="003A06D0">
        <w:rPr>
          <w:lang w:val="en-GB"/>
        </w:rPr>
        <w:fldChar w:fldCharType="begin"/>
      </w:r>
      <w:r w:rsidRPr="003A06D0">
        <w:rPr>
          <w:lang w:val="en-GB"/>
        </w:rPr>
        <w:instrText xml:space="preserve"> TOC \o "1-6" \h \z \u </w:instrText>
      </w:r>
      <w:r w:rsidRPr="003A06D0">
        <w:rPr>
          <w:lang w:val="en-GB"/>
        </w:rPr>
        <w:fldChar w:fldCharType="separate"/>
      </w:r>
      <w:ins w:author="Andreas Kuehne" w:date="2019-05-25T13:55:00Z" w:id="9">
        <w:r w:rsidR="00EF7265" w:rsidRPr="009D7E36">
          <w:rPr>
            <w:rStyle w:val="Hyperlink"/>
            <w:noProof/>
          </w:rPr>
          <w:fldChar w:fldCharType="begin"/>
        </w:r>
        <w:r w:rsidR="00EF7265" w:rsidRPr="009D7E36">
          <w:rPr>
            <w:rStyle w:val="Hyperlink"/>
            <w:noProof/>
          </w:rPr>
          <w:instrText xml:space="preserve"> </w:instrText>
        </w:r>
        <w:r w:rsidR="00EF7265">
          <w:rPr>
            <w:noProof/>
          </w:rPr>
          <w:instrText>HYPERLINK \l "_Toc9684913"</w:instrText>
        </w:r>
        <w:r w:rsidR="00EF7265" w:rsidRPr="009D7E36">
          <w:rPr>
            <w:rStyle w:val="Hyperlink"/>
            <w:noProof/>
          </w:rPr>
          <w:instrText xml:space="preserve"> </w:instrText>
        </w:r>
        <w:r w:rsidR="00EF7265" w:rsidRPr="009D7E36">
          <w:rPr>
            <w:rStyle w:val="Hyperlink"/>
            <w:noProof/>
          </w:rPr>
        </w:r>
        <w:r w:rsidR="00EF7265" w:rsidRPr="009D7E36">
          <w:rPr>
            <w:rStyle w:val="Hyperlink"/>
            <w:noProof/>
          </w:rPr>
          <w:fldChar w:fldCharType="separate"/>
        </w:r>
        <w:r w:rsidR="00EF7265" w:rsidRPr="009D7E36">
          <w:rPr>
            <w:rStyle w:val="Hyperlink"/>
            <w:noProof/>
            <w:lang w:val="en-GB"/>
          </w:rPr>
          <w:t>1</w:t>
        </w:r>
        <w:r w:rsidR="00EF7265">
          <w:rPr>
            <w:rFonts w:asciiTheme="minorHAnsi" w:cstheme="minorBidi" w:eastAsiaTheme="minorEastAsia" w:hAnsiTheme="minorHAnsi"/>
            <w:noProof/>
            <w:sz w:val="22"/>
            <w:szCs w:val="22"/>
            <w:lang w:eastAsia="en-GB" w:val="en-GB"/>
          </w:rPr>
          <w:tab/>
        </w:r>
        <w:r w:rsidR="00EF7265" w:rsidRPr="009D7E36">
          <w:rPr>
            <w:rStyle w:val="Hyperlink"/>
            <w:noProof/>
            <w:lang w:val="en-GB"/>
          </w:rPr>
          <w:t>Introduction</w:t>
        </w:r>
        <w:r w:rsidR="00EF7265">
          <w:rPr>
            <w:noProof/>
            <w:webHidden/>
          </w:rPr>
          <w:tab/>
        </w:r>
        <w:r w:rsidR="00EF7265">
          <w:rPr>
            <w:noProof/>
            <w:webHidden/>
          </w:rPr>
          <w:fldChar w:fldCharType="begin"/>
        </w:r>
        <w:r w:rsidR="00EF7265">
          <w:rPr>
            <w:noProof/>
            <w:webHidden/>
          </w:rPr>
          <w:instrText xml:space="preserve"> PAGEREF _Toc9684913 \h </w:instrText>
        </w:r>
        <w:r w:rsidR="00EF7265">
          <w:rPr>
            <w:noProof/>
            <w:webHidden/>
          </w:rPr>
        </w:r>
      </w:ins>
      <w:r w:rsidR="00EF7265">
        <w:rPr>
          <w:noProof/>
          <w:webHidden/>
        </w:rPr>
        <w:fldChar w:fldCharType="separate"/>
      </w:r>
      <w:ins w:author="Andreas Kuehne" w:date="2019-05-25T13:55:00Z" w:id="10">
        <w:r w:rsidR="00EF7265">
          <w:rPr>
            <w:noProof/>
            <w:webHidden/>
          </w:rPr>
          <w:t>11</w:t>
        </w:r>
        <w:r w:rsidR="00EF7265">
          <w:rPr>
            <w:noProof/>
            <w:webHidden/>
          </w:rPr>
          <w:fldChar w:fldCharType="end"/>
        </w:r>
        <w:r w:rsidR="00EF7265" w:rsidRPr="009D7E36">
          <w:rPr>
            <w:rStyle w:val="Hyperlink"/>
            <w:noProof/>
          </w:rPr>
          <w:fldChar w:fldCharType="end"/>
        </w:r>
      </w:ins>
    </w:p>
    <w:p w:rsidR="00EF7265" w:rsidRDefault="00EF7265">
      <w:pPr>
        <w:pStyle w:val="Verzeichnis2"/>
        <w:tabs>
          <w:tab w:leader="dot" w:pos="9350" w:val="right"/>
        </w:tabs>
        <w:rPr>
          <w:ins w:author="Andreas Kuehne" w:date="2019-05-25T13:55:00Z" w:id="11"/>
          <w:rFonts w:asciiTheme="minorHAnsi" w:cstheme="minorBidi" w:eastAsiaTheme="minorEastAsia" w:hAnsiTheme="minorHAnsi"/>
          <w:noProof/>
          <w:sz w:val="22"/>
          <w:szCs w:val="22"/>
          <w:lang w:eastAsia="en-GB" w:val="en-GB"/>
        </w:rPr>
      </w:pPr>
      <w:ins w:author="Andreas Kuehne" w:date="2019-05-25T13:55:00Z" w:id="12">
        <w:r w:rsidRPr="009D7E36">
          <w:rPr>
            <w:rStyle w:val="Hyperlink"/>
            <w:noProof/>
          </w:rPr>
          <w:fldChar w:fldCharType="begin"/>
        </w:r>
        <w:r w:rsidRPr="009D7E36">
          <w:rPr>
            <w:rStyle w:val="Hyperlink"/>
            <w:noProof/>
          </w:rPr>
          <w:instrText xml:space="preserve"> </w:instrText>
        </w:r>
        <w:r>
          <w:rPr>
            <w:noProof/>
          </w:rPr>
          <w:instrText>HYPERLINK \l "_Toc9684914"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1.1 IPR Policy</w:t>
        </w:r>
        <w:r>
          <w:rPr>
            <w:noProof/>
            <w:webHidden/>
          </w:rPr>
          <w:tab/>
        </w:r>
        <w:r>
          <w:rPr>
            <w:noProof/>
            <w:webHidden/>
          </w:rPr>
          <w:fldChar w:fldCharType="begin"/>
        </w:r>
        <w:r>
          <w:rPr>
            <w:noProof/>
            <w:webHidden/>
          </w:rPr>
          <w:instrText xml:space="preserve"> PAGEREF _Toc9684914 \h </w:instrText>
        </w:r>
        <w:r>
          <w:rPr>
            <w:noProof/>
            <w:webHidden/>
          </w:rPr>
        </w:r>
      </w:ins>
      <w:r>
        <w:rPr>
          <w:noProof/>
          <w:webHidden/>
        </w:rPr>
        <w:fldChar w:fldCharType="separate"/>
      </w:r>
      <w:ins w:author="Andreas Kuehne" w:date="2019-05-25T13:55:00Z" w:id="13">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14"/>
          <w:rFonts w:asciiTheme="minorHAnsi" w:cstheme="minorBidi" w:eastAsiaTheme="minorEastAsia" w:hAnsiTheme="minorHAnsi"/>
          <w:noProof/>
          <w:sz w:val="22"/>
          <w:szCs w:val="22"/>
          <w:lang w:eastAsia="en-GB" w:val="en-GB"/>
        </w:rPr>
      </w:pPr>
      <w:ins w:author="Andreas Kuehne" w:date="2019-05-25T13:55:00Z" w:id="15">
        <w:r w:rsidRPr="009D7E36">
          <w:rPr>
            <w:rStyle w:val="Hyperlink"/>
            <w:noProof/>
          </w:rPr>
          <w:fldChar w:fldCharType="begin"/>
        </w:r>
        <w:r w:rsidRPr="009D7E36">
          <w:rPr>
            <w:rStyle w:val="Hyperlink"/>
            <w:noProof/>
          </w:rPr>
          <w:instrText xml:space="preserve"> </w:instrText>
        </w:r>
        <w:r>
          <w:rPr>
            <w:noProof/>
          </w:rPr>
          <w:instrText>HYPERLINK \l "_Toc9684915"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1.2 Terminology</w:t>
        </w:r>
        <w:r>
          <w:rPr>
            <w:noProof/>
            <w:webHidden/>
          </w:rPr>
          <w:tab/>
        </w:r>
        <w:r>
          <w:rPr>
            <w:noProof/>
            <w:webHidden/>
          </w:rPr>
          <w:fldChar w:fldCharType="begin"/>
        </w:r>
        <w:r>
          <w:rPr>
            <w:noProof/>
            <w:webHidden/>
          </w:rPr>
          <w:instrText xml:space="preserve"> PAGEREF _Toc9684915 \h </w:instrText>
        </w:r>
        <w:r>
          <w:rPr>
            <w:noProof/>
            <w:webHidden/>
          </w:rPr>
        </w:r>
      </w:ins>
      <w:r>
        <w:rPr>
          <w:noProof/>
          <w:webHidden/>
        </w:rPr>
        <w:fldChar w:fldCharType="separate"/>
      </w:r>
      <w:ins w:author="Andreas Kuehne" w:date="2019-05-25T13:55:00Z" w:id="16">
        <w:r>
          <w:rPr>
            <w:noProof/>
            <w:webHidden/>
          </w:rPr>
          <w:t>11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7"/>
          <w:rFonts w:asciiTheme="minorHAnsi" w:cstheme="minorBidi" w:eastAsiaTheme="minorEastAsia" w:hAnsiTheme="minorHAnsi"/>
          <w:noProof/>
          <w:sz w:val="22"/>
          <w:szCs w:val="22"/>
          <w:lang w:eastAsia="en-GB" w:val="en-GB"/>
        </w:rPr>
      </w:pPr>
      <w:ins w:author="Andreas Kuehne" w:date="2019-05-25T13:55:00Z" w:id="18">
        <w:r w:rsidRPr="009D7E36">
          <w:rPr>
            <w:rStyle w:val="Hyperlink"/>
            <w:noProof/>
          </w:rPr>
          <w:fldChar w:fldCharType="begin"/>
        </w:r>
        <w:r w:rsidRPr="009D7E36">
          <w:rPr>
            <w:rStyle w:val="Hyperlink"/>
            <w:noProof/>
          </w:rPr>
          <w:instrText xml:space="preserve"> </w:instrText>
        </w:r>
        <w:r>
          <w:rPr>
            <w:noProof/>
          </w:rPr>
          <w:instrText>HYPERLINK \l "_Toc9684916"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1.2.1</w:t>
        </w:r>
        <w:r w:rsidRPr="009D7E36">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_Toc9684916 \h </w:instrText>
        </w:r>
        <w:r>
          <w:rPr>
            <w:noProof/>
            <w:webHidden/>
          </w:rPr>
        </w:r>
      </w:ins>
      <w:r>
        <w:rPr>
          <w:noProof/>
          <w:webHidden/>
        </w:rPr>
        <w:fldChar w:fldCharType="separate"/>
      </w:r>
      <w:ins w:author="Andreas Kuehne" w:date="2019-05-25T13:55:00Z" w:id="19">
        <w:r>
          <w:rPr>
            <w:noProof/>
            <w:webHidden/>
          </w:rPr>
          <w:t>11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0"/>
          <w:rFonts w:asciiTheme="minorHAnsi" w:cstheme="minorBidi" w:eastAsiaTheme="minorEastAsia" w:hAnsiTheme="minorHAnsi"/>
          <w:noProof/>
          <w:sz w:val="22"/>
          <w:szCs w:val="22"/>
          <w:lang w:eastAsia="en-GB" w:val="en-GB"/>
        </w:rPr>
      </w:pPr>
      <w:ins w:author="Andreas Kuehne" w:date="2019-05-25T13:55:00Z" w:id="21">
        <w:r w:rsidRPr="009D7E36">
          <w:rPr>
            <w:rStyle w:val="Hyperlink"/>
            <w:noProof/>
          </w:rPr>
          <w:fldChar w:fldCharType="begin"/>
        </w:r>
        <w:r w:rsidRPr="009D7E36">
          <w:rPr>
            <w:rStyle w:val="Hyperlink"/>
            <w:noProof/>
          </w:rPr>
          <w:instrText xml:space="preserve"> </w:instrText>
        </w:r>
        <w:r>
          <w:rPr>
            <w:noProof/>
          </w:rPr>
          <w:instrText>HYPERLINK \l "_Toc9684917"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1.2.2</w:t>
        </w:r>
        <w:r w:rsidRPr="009D7E36">
          <w:rPr>
            <w:rStyle w:val="Hyperlink"/>
            <w:noProof/>
            <w:lang w:val="en-GB"/>
          </w:rPr>
          <w:t xml:space="preserve"> Abbreviated Terms</w:t>
        </w:r>
        <w:r>
          <w:rPr>
            <w:noProof/>
            <w:webHidden/>
          </w:rPr>
          <w:tab/>
        </w:r>
        <w:r>
          <w:rPr>
            <w:noProof/>
            <w:webHidden/>
          </w:rPr>
          <w:fldChar w:fldCharType="begin"/>
        </w:r>
        <w:r>
          <w:rPr>
            <w:noProof/>
            <w:webHidden/>
          </w:rPr>
          <w:instrText xml:space="preserve"> PAGEREF _Toc9684917 \h </w:instrText>
        </w:r>
        <w:r>
          <w:rPr>
            <w:noProof/>
            <w:webHidden/>
          </w:rPr>
        </w:r>
      </w:ins>
      <w:r>
        <w:rPr>
          <w:noProof/>
          <w:webHidden/>
        </w:rPr>
        <w:fldChar w:fldCharType="separate"/>
      </w:r>
      <w:ins w:author="Andreas Kuehne" w:date="2019-05-25T13:55:00Z" w:id="22">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23"/>
          <w:rFonts w:asciiTheme="minorHAnsi" w:cstheme="minorBidi" w:eastAsiaTheme="minorEastAsia" w:hAnsiTheme="minorHAnsi"/>
          <w:noProof/>
          <w:sz w:val="22"/>
          <w:szCs w:val="22"/>
          <w:lang w:eastAsia="en-GB" w:val="en-GB"/>
        </w:rPr>
      </w:pPr>
      <w:ins w:author="Andreas Kuehne" w:date="2019-05-25T13:55:00Z" w:id="24">
        <w:r w:rsidRPr="009D7E36">
          <w:rPr>
            <w:rStyle w:val="Hyperlink"/>
            <w:noProof/>
          </w:rPr>
          <w:fldChar w:fldCharType="begin"/>
        </w:r>
        <w:r w:rsidRPr="009D7E36">
          <w:rPr>
            <w:rStyle w:val="Hyperlink"/>
            <w:noProof/>
          </w:rPr>
          <w:instrText xml:space="preserve"> </w:instrText>
        </w:r>
        <w:r>
          <w:rPr>
            <w:noProof/>
          </w:rPr>
          <w:instrText>HYPERLINK \l "_Toc9684918"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1.3 Normative References</w:t>
        </w:r>
        <w:r>
          <w:rPr>
            <w:noProof/>
            <w:webHidden/>
          </w:rPr>
          <w:tab/>
        </w:r>
        <w:r>
          <w:rPr>
            <w:noProof/>
            <w:webHidden/>
          </w:rPr>
          <w:fldChar w:fldCharType="begin"/>
        </w:r>
        <w:r>
          <w:rPr>
            <w:noProof/>
            <w:webHidden/>
          </w:rPr>
          <w:instrText xml:space="preserve"> PAGEREF _Toc9684918 \h </w:instrText>
        </w:r>
        <w:r>
          <w:rPr>
            <w:noProof/>
            <w:webHidden/>
          </w:rPr>
        </w:r>
      </w:ins>
      <w:r>
        <w:rPr>
          <w:noProof/>
          <w:webHidden/>
        </w:rPr>
        <w:fldChar w:fldCharType="separate"/>
      </w:r>
      <w:ins w:author="Andreas Kuehne" w:date="2019-05-25T13:55:00Z" w:id="25">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26"/>
          <w:rFonts w:asciiTheme="minorHAnsi" w:cstheme="minorBidi" w:eastAsiaTheme="minorEastAsia" w:hAnsiTheme="minorHAnsi"/>
          <w:noProof/>
          <w:sz w:val="22"/>
          <w:szCs w:val="22"/>
          <w:lang w:eastAsia="en-GB" w:val="en-GB"/>
        </w:rPr>
      </w:pPr>
      <w:ins w:author="Andreas Kuehne" w:date="2019-05-25T13:55:00Z" w:id="27">
        <w:r w:rsidRPr="009D7E36">
          <w:rPr>
            <w:rStyle w:val="Hyperlink"/>
            <w:noProof/>
          </w:rPr>
          <w:fldChar w:fldCharType="begin"/>
        </w:r>
        <w:r w:rsidRPr="009D7E36">
          <w:rPr>
            <w:rStyle w:val="Hyperlink"/>
            <w:noProof/>
          </w:rPr>
          <w:instrText xml:space="preserve"> </w:instrText>
        </w:r>
        <w:r>
          <w:rPr>
            <w:noProof/>
          </w:rPr>
          <w:instrText>HYPERLINK \l "_Toc9684919"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1.4 Non-Normative References</w:t>
        </w:r>
        <w:r>
          <w:rPr>
            <w:noProof/>
            <w:webHidden/>
          </w:rPr>
          <w:tab/>
        </w:r>
        <w:r>
          <w:rPr>
            <w:noProof/>
            <w:webHidden/>
          </w:rPr>
          <w:fldChar w:fldCharType="begin"/>
        </w:r>
        <w:r>
          <w:rPr>
            <w:noProof/>
            <w:webHidden/>
          </w:rPr>
          <w:instrText xml:space="preserve"> PAGEREF _Toc9684919 \h </w:instrText>
        </w:r>
        <w:r>
          <w:rPr>
            <w:noProof/>
            <w:webHidden/>
          </w:rPr>
        </w:r>
      </w:ins>
      <w:r>
        <w:rPr>
          <w:noProof/>
          <w:webHidden/>
        </w:rPr>
        <w:fldChar w:fldCharType="separate"/>
      </w:r>
      <w:ins w:author="Andreas Kuehne" w:date="2019-05-25T13:55:00Z" w:id="28">
        <w:r>
          <w:rPr>
            <w:noProof/>
            <w:webHidden/>
          </w:rPr>
          <w:t>13</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29"/>
          <w:rFonts w:asciiTheme="minorHAnsi" w:cstheme="minorBidi" w:eastAsiaTheme="minorEastAsia" w:hAnsiTheme="minorHAnsi"/>
          <w:noProof/>
          <w:sz w:val="22"/>
          <w:szCs w:val="22"/>
          <w:lang w:eastAsia="en-GB" w:val="en-GB"/>
        </w:rPr>
      </w:pPr>
      <w:ins w:author="Andreas Kuehne" w:date="2019-05-25T13:55:00Z" w:id="30">
        <w:r w:rsidRPr="009D7E36">
          <w:rPr>
            <w:rStyle w:val="Hyperlink"/>
            <w:noProof/>
          </w:rPr>
          <w:fldChar w:fldCharType="begin"/>
        </w:r>
        <w:r w:rsidRPr="009D7E36">
          <w:rPr>
            <w:rStyle w:val="Hyperlink"/>
            <w:noProof/>
          </w:rPr>
          <w:instrText xml:space="preserve"> </w:instrText>
        </w:r>
        <w:r>
          <w:rPr>
            <w:noProof/>
          </w:rPr>
          <w:instrText>HYPERLINK \l "_Toc9684920"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1.5 Typographical Conventions</w:t>
        </w:r>
        <w:r>
          <w:rPr>
            <w:noProof/>
            <w:webHidden/>
          </w:rPr>
          <w:tab/>
        </w:r>
        <w:r>
          <w:rPr>
            <w:noProof/>
            <w:webHidden/>
          </w:rPr>
          <w:fldChar w:fldCharType="begin"/>
        </w:r>
        <w:r>
          <w:rPr>
            <w:noProof/>
            <w:webHidden/>
          </w:rPr>
          <w:instrText xml:space="preserve"> PAGEREF _Toc9684920 \h </w:instrText>
        </w:r>
        <w:r>
          <w:rPr>
            <w:noProof/>
            <w:webHidden/>
          </w:rPr>
        </w:r>
      </w:ins>
      <w:r>
        <w:rPr>
          <w:noProof/>
          <w:webHidden/>
        </w:rPr>
        <w:fldChar w:fldCharType="separate"/>
      </w:r>
      <w:ins w:author="Andreas Kuehne" w:date="2019-05-25T13:55:00Z" w:id="31">
        <w:r>
          <w:rPr>
            <w:noProof/>
            <w:webHidden/>
          </w:rPr>
          <w:t>14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32"/>
          <w:rFonts w:asciiTheme="minorHAnsi" w:cstheme="minorBidi" w:eastAsiaTheme="minorEastAsia" w:hAnsiTheme="minorHAnsi"/>
          <w:noProof/>
          <w:sz w:val="22"/>
          <w:szCs w:val="22"/>
          <w:lang w:eastAsia="en-GB" w:val="en-GB"/>
        </w:rPr>
      </w:pPr>
      <w:ins w:author="Andreas Kuehne" w:date="2019-05-25T13:55:00Z" w:id="33">
        <w:r w:rsidRPr="009D7E36">
          <w:rPr>
            <w:rStyle w:val="Hyperlink"/>
            <w:noProof/>
          </w:rPr>
          <w:fldChar w:fldCharType="begin"/>
        </w:r>
        <w:r w:rsidRPr="009D7E36">
          <w:rPr>
            <w:rStyle w:val="Hyperlink"/>
            <w:noProof/>
          </w:rPr>
          <w:instrText xml:space="preserve"> </w:instrText>
        </w:r>
        <w:r>
          <w:rPr>
            <w:noProof/>
          </w:rPr>
          <w:instrText>HYPERLINK \l "_Toc9684921"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1.6 DSS Overview (Non-normative)</w:t>
        </w:r>
        <w:r>
          <w:rPr>
            <w:noProof/>
            <w:webHidden/>
          </w:rPr>
          <w:tab/>
        </w:r>
        <w:r>
          <w:rPr>
            <w:noProof/>
            <w:webHidden/>
          </w:rPr>
          <w:fldChar w:fldCharType="begin"/>
        </w:r>
        <w:r>
          <w:rPr>
            <w:noProof/>
            <w:webHidden/>
          </w:rPr>
          <w:instrText xml:space="preserve"> PAGEREF _Toc9684921 \h </w:instrText>
        </w:r>
        <w:r>
          <w:rPr>
            <w:noProof/>
            <w:webHidden/>
          </w:rPr>
        </w:r>
      </w:ins>
      <w:r>
        <w:rPr>
          <w:noProof/>
          <w:webHidden/>
        </w:rPr>
        <w:fldChar w:fldCharType="separate"/>
      </w:r>
      <w:ins w:author="Andreas Kuehne" w:date="2019-05-25T13:55:00Z" w:id="34">
        <w:r>
          <w:rPr>
            <w:noProof/>
            <w:webHidden/>
          </w:rPr>
          <w:t>14</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35"/>
          <w:rFonts w:asciiTheme="minorHAnsi" w:cstheme="minorBidi" w:eastAsiaTheme="minorEastAsia" w:hAnsiTheme="minorHAnsi"/>
          <w:noProof/>
          <w:sz w:val="22"/>
          <w:szCs w:val="22"/>
          <w:lang w:eastAsia="en-GB" w:val="en-GB"/>
        </w:rPr>
      </w:pPr>
      <w:ins w:author="Andreas Kuehne" w:date="2019-05-25T13:55:00Z" w:id="36">
        <w:r w:rsidRPr="009D7E36">
          <w:rPr>
            <w:rStyle w:val="Hyperlink"/>
            <w:noProof/>
          </w:rPr>
          <w:fldChar w:fldCharType="begin"/>
        </w:r>
        <w:r w:rsidRPr="009D7E36">
          <w:rPr>
            <w:rStyle w:val="Hyperlink"/>
            <w:noProof/>
          </w:rPr>
          <w:instrText xml:space="preserve"> </w:instrText>
        </w:r>
        <w:r>
          <w:rPr>
            <w:noProof/>
          </w:rPr>
          <w:instrText>HYPERLINK \l "_Toc9684922"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w:t>
        </w:r>
        <w:r>
          <w:rPr>
            <w:rFonts w:asciiTheme="minorHAnsi" w:cstheme="minorBidi" w:eastAsiaTheme="minorEastAsia" w:hAnsiTheme="minorHAnsi"/>
            <w:noProof/>
            <w:sz w:val="22"/>
            <w:szCs w:val="22"/>
            <w:lang w:eastAsia="en-GB" w:val="en-GB"/>
          </w:rPr>
          <w:tab/>
        </w:r>
        <w:r w:rsidRPr="009D7E36">
          <w:rPr>
            <w:rStyle w:val="Hyperlink"/>
            <w:noProof/>
            <w:lang w:val="en-GB"/>
          </w:rPr>
          <w:t>Design Considerations</w:t>
        </w:r>
        <w:r>
          <w:rPr>
            <w:noProof/>
            <w:webHidden/>
          </w:rPr>
          <w:tab/>
        </w:r>
        <w:r>
          <w:rPr>
            <w:noProof/>
            <w:webHidden/>
          </w:rPr>
          <w:fldChar w:fldCharType="begin"/>
        </w:r>
        <w:r>
          <w:rPr>
            <w:noProof/>
            <w:webHidden/>
          </w:rPr>
          <w:instrText xml:space="preserve"> PAGEREF _Toc9684922 \h </w:instrText>
        </w:r>
        <w:r>
          <w:rPr>
            <w:noProof/>
            <w:webHidden/>
          </w:rPr>
        </w:r>
      </w:ins>
      <w:r>
        <w:rPr>
          <w:noProof/>
          <w:webHidden/>
        </w:rPr>
        <w:fldChar w:fldCharType="separate"/>
      </w:r>
      <w:ins w:author="Andreas Kuehne" w:date="2019-05-25T13:55:00Z" w:id="37">
        <w:r>
          <w:rPr>
            <w:noProof/>
            <w:webHidden/>
          </w:rPr>
          <w:t>16</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38"/>
          <w:rFonts w:asciiTheme="minorHAnsi" w:cstheme="minorBidi" w:eastAsiaTheme="minorEastAsia" w:hAnsiTheme="minorHAnsi"/>
          <w:noProof/>
          <w:sz w:val="22"/>
          <w:szCs w:val="22"/>
          <w:lang w:eastAsia="en-GB" w:val="en-GB"/>
        </w:rPr>
      </w:pPr>
      <w:ins w:author="Andreas Kuehne" w:date="2019-05-25T13:55:00Z" w:id="39">
        <w:r w:rsidRPr="009D7E36">
          <w:rPr>
            <w:rStyle w:val="Hyperlink"/>
            <w:noProof/>
          </w:rPr>
          <w:fldChar w:fldCharType="begin"/>
        </w:r>
        <w:r w:rsidRPr="009D7E36">
          <w:rPr>
            <w:rStyle w:val="Hyperlink"/>
            <w:noProof/>
          </w:rPr>
          <w:instrText xml:space="preserve"> </w:instrText>
        </w:r>
        <w:r>
          <w:rPr>
            <w:noProof/>
          </w:rPr>
          <w:instrText>HYPERLINK \l "_Toc9684923"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2.1 Version 2.0 goal [non-normative]</w:t>
        </w:r>
        <w:r>
          <w:rPr>
            <w:noProof/>
            <w:webHidden/>
          </w:rPr>
          <w:tab/>
        </w:r>
        <w:r>
          <w:rPr>
            <w:noProof/>
            <w:webHidden/>
          </w:rPr>
          <w:fldChar w:fldCharType="begin"/>
        </w:r>
        <w:r>
          <w:rPr>
            <w:noProof/>
            <w:webHidden/>
          </w:rPr>
          <w:instrText xml:space="preserve"> PAGEREF _Toc9684923 \h </w:instrText>
        </w:r>
        <w:r>
          <w:rPr>
            <w:noProof/>
            <w:webHidden/>
          </w:rPr>
        </w:r>
      </w:ins>
      <w:r>
        <w:rPr>
          <w:noProof/>
          <w:webHidden/>
        </w:rPr>
        <w:fldChar w:fldCharType="separate"/>
      </w:r>
      <w:ins w:author="Andreas Kuehne" w:date="2019-05-25T13:55:00Z" w:id="40">
        <w:r>
          <w:rPr>
            <w:noProof/>
            <w:webHidden/>
          </w:rPr>
          <w:t>16</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41"/>
          <w:rFonts w:asciiTheme="minorHAnsi" w:cstheme="minorBidi" w:eastAsiaTheme="minorEastAsia" w:hAnsiTheme="minorHAnsi"/>
          <w:noProof/>
          <w:sz w:val="22"/>
          <w:szCs w:val="22"/>
          <w:lang w:eastAsia="en-GB" w:val="en-GB"/>
        </w:rPr>
      </w:pPr>
      <w:ins w:author="Andreas Kuehne" w:date="2019-05-25T13:55:00Z" w:id="42">
        <w:r w:rsidRPr="009D7E36">
          <w:rPr>
            <w:rStyle w:val="Hyperlink"/>
            <w:noProof/>
          </w:rPr>
          <w:fldChar w:fldCharType="begin"/>
        </w:r>
        <w:r w:rsidRPr="009D7E36">
          <w:rPr>
            <w:rStyle w:val="Hyperlink"/>
            <w:noProof/>
          </w:rPr>
          <w:instrText xml:space="preserve"> </w:instrText>
        </w:r>
        <w:r>
          <w:rPr>
            <w:noProof/>
          </w:rPr>
          <w:instrText>HYPERLINK \l "_Toc9684924"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2.2 Transforming DSS 1.0 into 2.0</w:t>
        </w:r>
        <w:r>
          <w:rPr>
            <w:noProof/>
            <w:webHidden/>
          </w:rPr>
          <w:tab/>
        </w:r>
        <w:r>
          <w:rPr>
            <w:noProof/>
            <w:webHidden/>
          </w:rPr>
          <w:fldChar w:fldCharType="begin"/>
        </w:r>
        <w:r>
          <w:rPr>
            <w:noProof/>
            <w:webHidden/>
          </w:rPr>
          <w:instrText xml:space="preserve"> PAGEREF _Toc9684924 \h </w:instrText>
        </w:r>
        <w:r>
          <w:rPr>
            <w:noProof/>
            <w:webHidden/>
          </w:rPr>
        </w:r>
      </w:ins>
      <w:r>
        <w:rPr>
          <w:noProof/>
          <w:webHidden/>
        </w:rPr>
        <w:fldChar w:fldCharType="separate"/>
      </w:r>
      <w:ins w:author="Andreas Kuehne" w:date="2019-05-25T13:55:00Z" w:id="43">
        <w:r>
          <w:rPr>
            <w:noProof/>
            <w:webHidden/>
          </w:rPr>
          <w:t>16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4"/>
          <w:rFonts w:asciiTheme="minorHAnsi" w:cstheme="minorBidi" w:eastAsiaTheme="minorEastAsia" w:hAnsiTheme="minorHAnsi"/>
          <w:noProof/>
          <w:sz w:val="22"/>
          <w:szCs w:val="22"/>
          <w:lang w:eastAsia="en-GB" w:val="en-GB"/>
        </w:rPr>
      </w:pPr>
      <w:ins w:author="Andreas Kuehne" w:date="2019-05-25T13:55:00Z" w:id="45">
        <w:r w:rsidRPr="009D7E36">
          <w:rPr>
            <w:rStyle w:val="Hyperlink"/>
            <w:noProof/>
          </w:rPr>
          <w:fldChar w:fldCharType="begin"/>
        </w:r>
        <w:r w:rsidRPr="009D7E36">
          <w:rPr>
            <w:rStyle w:val="Hyperlink"/>
            <w:noProof/>
          </w:rPr>
          <w:instrText xml:space="preserve"> </w:instrText>
        </w:r>
        <w:r>
          <w:rPr>
            <w:noProof/>
          </w:rPr>
          <w:instrText>HYPERLINK \l "_Toc9684925"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2.2.1</w:t>
        </w:r>
        <w:r w:rsidRPr="009D7E36">
          <w:rPr>
            <w:rStyle w:val="Hyperlink"/>
            <w:noProof/>
            <w:lang w:val="en-GB"/>
          </w:rPr>
          <w:t xml:space="preserve"> Circumventing xs:any</w:t>
        </w:r>
        <w:r>
          <w:rPr>
            <w:noProof/>
            <w:webHidden/>
          </w:rPr>
          <w:tab/>
        </w:r>
        <w:r>
          <w:rPr>
            <w:noProof/>
            <w:webHidden/>
          </w:rPr>
          <w:fldChar w:fldCharType="begin"/>
        </w:r>
        <w:r>
          <w:rPr>
            <w:noProof/>
            <w:webHidden/>
          </w:rPr>
          <w:instrText xml:space="preserve"> PAGEREF _Toc9684925 \h </w:instrText>
        </w:r>
        <w:r>
          <w:rPr>
            <w:noProof/>
            <w:webHidden/>
          </w:rPr>
        </w:r>
      </w:ins>
      <w:r>
        <w:rPr>
          <w:noProof/>
          <w:webHidden/>
        </w:rPr>
        <w:fldChar w:fldCharType="separate"/>
      </w:r>
      <w:ins w:author="Andreas Kuehne" w:date="2019-05-25T13:55:00Z" w:id="46">
        <w:r>
          <w:rPr>
            <w:noProof/>
            <w:webHidden/>
          </w:rPr>
          <w:t>16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7"/>
          <w:rFonts w:asciiTheme="minorHAnsi" w:cstheme="minorBidi" w:eastAsiaTheme="minorEastAsia" w:hAnsiTheme="minorHAnsi"/>
          <w:noProof/>
          <w:sz w:val="22"/>
          <w:szCs w:val="22"/>
          <w:lang w:eastAsia="en-GB" w:val="en-GB"/>
        </w:rPr>
      </w:pPr>
      <w:ins w:author="Andreas Kuehne" w:date="2019-05-25T13:55:00Z" w:id="48">
        <w:r w:rsidRPr="009D7E36">
          <w:rPr>
            <w:rStyle w:val="Hyperlink"/>
            <w:noProof/>
          </w:rPr>
          <w:fldChar w:fldCharType="begin"/>
        </w:r>
        <w:r w:rsidRPr="009D7E36">
          <w:rPr>
            <w:rStyle w:val="Hyperlink"/>
            <w:noProof/>
          </w:rPr>
          <w:instrText xml:space="preserve"> </w:instrText>
        </w:r>
        <w:r>
          <w:rPr>
            <w:noProof/>
          </w:rPr>
          <w:instrText>HYPERLINK \l "_Toc9684926"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2.2.2</w:t>
        </w:r>
        <w:r w:rsidRPr="009D7E36">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_Toc9684926 \h </w:instrText>
        </w:r>
        <w:r>
          <w:rPr>
            <w:noProof/>
            <w:webHidden/>
          </w:rPr>
        </w:r>
      </w:ins>
      <w:r>
        <w:rPr>
          <w:noProof/>
          <w:webHidden/>
        </w:rPr>
        <w:fldChar w:fldCharType="separate"/>
      </w:r>
      <w:ins w:author="Andreas Kuehne" w:date="2019-05-25T13:55:00Z" w:id="49">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0"/>
          <w:rFonts w:asciiTheme="minorHAnsi" w:cstheme="minorBidi" w:eastAsiaTheme="minorEastAsia" w:hAnsiTheme="minorHAnsi"/>
          <w:noProof/>
          <w:sz w:val="22"/>
          <w:szCs w:val="22"/>
          <w:lang w:eastAsia="en-GB" w:val="en-GB"/>
        </w:rPr>
      </w:pPr>
      <w:ins w:author="Andreas Kuehne" w:date="2019-05-25T13:55:00Z" w:id="51">
        <w:r w:rsidRPr="009D7E36">
          <w:rPr>
            <w:rStyle w:val="Hyperlink"/>
            <w:noProof/>
          </w:rPr>
          <w:fldChar w:fldCharType="begin"/>
        </w:r>
        <w:r w:rsidRPr="009D7E36">
          <w:rPr>
            <w:rStyle w:val="Hyperlink"/>
            <w:noProof/>
          </w:rPr>
          <w:instrText xml:space="preserve"> </w:instrText>
        </w:r>
        <w:r>
          <w:rPr>
            <w:noProof/>
          </w:rPr>
          <w:instrText>HYPERLINK \l "_Toc9684927"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2.2.3</w:t>
        </w:r>
        <w:r w:rsidRPr="009D7E36">
          <w:rPr>
            <w:rStyle w:val="Hyperlink"/>
            <w:noProof/>
            <w:lang w:val="en-GB"/>
          </w:rPr>
          <w:t xml:space="preserve"> Introducing the </w:t>
        </w:r>
        <w:r w:rsidRPr="009D7E36">
          <w:rPr>
            <w:rStyle w:val="Hyperlink"/>
            <w:rFonts w:ascii="Courier New" w:hAnsi="Courier New"/>
            <w:noProof/>
            <w:lang w:val="en-GB"/>
          </w:rPr>
          <w:t>NsPrefixMappingType</w:t>
        </w:r>
        <w:r w:rsidRPr="009D7E36">
          <w:rPr>
            <w:rStyle w:val="Hyperlink"/>
            <w:noProof/>
            <w:lang w:val="en-GB"/>
          </w:rPr>
          <w:t xml:space="preserve"> Component</w:t>
        </w:r>
        <w:r>
          <w:rPr>
            <w:noProof/>
            <w:webHidden/>
          </w:rPr>
          <w:tab/>
        </w:r>
        <w:r>
          <w:rPr>
            <w:noProof/>
            <w:webHidden/>
          </w:rPr>
          <w:fldChar w:fldCharType="begin"/>
        </w:r>
        <w:r>
          <w:rPr>
            <w:noProof/>
            <w:webHidden/>
          </w:rPr>
          <w:instrText xml:space="preserve"> PAGEREF _Toc9684927 \h </w:instrText>
        </w:r>
        <w:r>
          <w:rPr>
            <w:noProof/>
            <w:webHidden/>
          </w:rPr>
        </w:r>
      </w:ins>
      <w:r>
        <w:rPr>
          <w:noProof/>
          <w:webHidden/>
        </w:rPr>
        <w:fldChar w:fldCharType="separate"/>
      </w:r>
      <w:ins w:author="Andreas Kuehne" w:date="2019-05-25T13:55:00Z" w:id="52">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3"/>
          <w:rFonts w:asciiTheme="minorHAnsi" w:cstheme="minorBidi" w:eastAsiaTheme="minorEastAsia" w:hAnsiTheme="minorHAnsi"/>
          <w:noProof/>
          <w:sz w:val="22"/>
          <w:szCs w:val="22"/>
          <w:lang w:eastAsia="en-GB" w:val="en-GB"/>
        </w:rPr>
      </w:pPr>
      <w:ins w:author="Andreas Kuehne" w:date="2019-05-25T13:55:00Z" w:id="54">
        <w:r w:rsidRPr="009D7E36">
          <w:rPr>
            <w:rStyle w:val="Hyperlink"/>
            <w:noProof/>
          </w:rPr>
          <w:fldChar w:fldCharType="begin"/>
        </w:r>
        <w:r w:rsidRPr="009D7E36">
          <w:rPr>
            <w:rStyle w:val="Hyperlink"/>
            <w:noProof/>
          </w:rPr>
          <w:instrText xml:space="preserve"> </w:instrText>
        </w:r>
        <w:r>
          <w:rPr>
            <w:noProof/>
          </w:rPr>
          <w:instrText>HYPERLINK \l "_Toc9684928"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2.2.4</w:t>
        </w:r>
        <w:r w:rsidRPr="009D7E36">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_Toc9684928 \h </w:instrText>
        </w:r>
        <w:r>
          <w:rPr>
            <w:noProof/>
            <w:webHidden/>
          </w:rPr>
        </w:r>
      </w:ins>
      <w:r>
        <w:rPr>
          <w:noProof/>
          <w:webHidden/>
        </w:rPr>
        <w:fldChar w:fldCharType="separate"/>
      </w:r>
      <w:ins w:author="Andreas Kuehne" w:date="2019-05-25T13:55:00Z" w:id="55">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6"/>
          <w:rFonts w:asciiTheme="minorHAnsi" w:cstheme="minorBidi" w:eastAsiaTheme="minorEastAsia" w:hAnsiTheme="minorHAnsi"/>
          <w:noProof/>
          <w:sz w:val="22"/>
          <w:szCs w:val="22"/>
          <w:lang w:eastAsia="en-GB" w:val="en-GB"/>
        </w:rPr>
      </w:pPr>
      <w:ins w:author="Andreas Kuehne" w:date="2019-05-25T13:55:00Z" w:id="57">
        <w:r w:rsidRPr="009D7E36">
          <w:rPr>
            <w:rStyle w:val="Hyperlink"/>
            <w:noProof/>
          </w:rPr>
          <w:fldChar w:fldCharType="begin"/>
        </w:r>
        <w:r w:rsidRPr="009D7E36">
          <w:rPr>
            <w:rStyle w:val="Hyperlink"/>
            <w:noProof/>
          </w:rPr>
          <w:instrText xml:space="preserve"> </w:instrText>
        </w:r>
        <w:r>
          <w:rPr>
            <w:noProof/>
          </w:rPr>
          <w:instrText>HYPERLINK \l "_Toc9684929"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2.2.5</w:t>
        </w:r>
        <w:r w:rsidRPr="009D7E36">
          <w:rPr>
            <w:rStyle w:val="Hyperlink"/>
            <w:noProof/>
            <w:lang w:val="en-GB"/>
          </w:rPr>
          <w:t xml:space="preserve"> Syntax variants</w:t>
        </w:r>
        <w:r>
          <w:rPr>
            <w:noProof/>
            <w:webHidden/>
          </w:rPr>
          <w:tab/>
        </w:r>
        <w:r>
          <w:rPr>
            <w:noProof/>
            <w:webHidden/>
          </w:rPr>
          <w:fldChar w:fldCharType="begin"/>
        </w:r>
        <w:r>
          <w:rPr>
            <w:noProof/>
            <w:webHidden/>
          </w:rPr>
          <w:instrText xml:space="preserve"> PAGEREF _Toc9684929 \h </w:instrText>
        </w:r>
        <w:r>
          <w:rPr>
            <w:noProof/>
            <w:webHidden/>
          </w:rPr>
        </w:r>
      </w:ins>
      <w:r>
        <w:rPr>
          <w:noProof/>
          <w:webHidden/>
        </w:rPr>
        <w:fldChar w:fldCharType="separate"/>
      </w:r>
      <w:ins w:author="Andreas Kuehne" w:date="2019-05-25T13:55:00Z" w:id="58">
        <w:r>
          <w:rPr>
            <w:noProof/>
            <w:webHidden/>
          </w:rPr>
          <w:t>18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9"/>
          <w:rFonts w:asciiTheme="minorHAnsi" w:cstheme="minorBidi" w:eastAsiaTheme="minorEastAsia" w:hAnsiTheme="minorHAnsi"/>
          <w:noProof/>
          <w:sz w:val="22"/>
          <w:szCs w:val="22"/>
          <w:lang w:eastAsia="en-GB" w:val="en-GB"/>
        </w:rPr>
      </w:pPr>
      <w:ins w:author="Andreas Kuehne" w:date="2019-05-25T13:55:00Z" w:id="60">
        <w:r w:rsidRPr="009D7E36">
          <w:rPr>
            <w:rStyle w:val="Hyperlink"/>
            <w:noProof/>
          </w:rPr>
          <w:fldChar w:fldCharType="begin"/>
        </w:r>
        <w:r w:rsidRPr="009D7E36">
          <w:rPr>
            <w:rStyle w:val="Hyperlink"/>
            <w:noProof/>
          </w:rPr>
          <w:instrText xml:space="preserve"> </w:instrText>
        </w:r>
        <w:r>
          <w:rPr>
            <w:noProof/>
          </w:rPr>
          <w:instrText>HYPERLINK \l "_Toc9684930"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2.2.6</w:t>
        </w:r>
        <w:r w:rsidRPr="009D7E36">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_Toc9684930 \h </w:instrText>
        </w:r>
        <w:r>
          <w:rPr>
            <w:noProof/>
            <w:webHidden/>
          </w:rPr>
        </w:r>
      </w:ins>
      <w:r>
        <w:rPr>
          <w:noProof/>
          <w:webHidden/>
        </w:rPr>
        <w:fldChar w:fldCharType="separate"/>
      </w:r>
      <w:ins w:author="Andreas Kuehne" w:date="2019-05-25T13:55:00Z" w:id="61">
        <w:r>
          <w:rPr>
            <w:noProof/>
            <w:webHidden/>
          </w:rPr>
          <w:t>18</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2"/>
          <w:rFonts w:asciiTheme="minorHAnsi" w:cstheme="minorBidi" w:eastAsiaTheme="minorEastAsia" w:hAnsiTheme="minorHAnsi"/>
          <w:noProof/>
          <w:sz w:val="22"/>
          <w:szCs w:val="22"/>
          <w:lang w:eastAsia="en-GB" w:val="en-GB"/>
        </w:rPr>
      </w:pPr>
      <w:ins w:author="Andreas Kuehne" w:date="2019-05-25T13:55:00Z" w:id="63">
        <w:r w:rsidRPr="009D7E36">
          <w:rPr>
            <w:rStyle w:val="Hyperlink"/>
            <w:noProof/>
          </w:rPr>
          <w:fldChar w:fldCharType="begin"/>
        </w:r>
        <w:r w:rsidRPr="009D7E36">
          <w:rPr>
            <w:rStyle w:val="Hyperlink"/>
            <w:noProof/>
          </w:rPr>
          <w:instrText xml:space="preserve"> </w:instrText>
        </w:r>
        <w:r>
          <w:rPr>
            <w:noProof/>
          </w:rPr>
          <w:instrText>HYPERLINK \l "_Toc9684931"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2.3 Construction Principles</w:t>
        </w:r>
        <w:r>
          <w:rPr>
            <w:noProof/>
            <w:webHidden/>
          </w:rPr>
          <w:tab/>
        </w:r>
        <w:r>
          <w:rPr>
            <w:noProof/>
            <w:webHidden/>
          </w:rPr>
          <w:fldChar w:fldCharType="begin"/>
        </w:r>
        <w:r>
          <w:rPr>
            <w:noProof/>
            <w:webHidden/>
          </w:rPr>
          <w:instrText xml:space="preserve"> PAGEREF _Toc9684931 \h </w:instrText>
        </w:r>
        <w:r>
          <w:rPr>
            <w:noProof/>
            <w:webHidden/>
          </w:rPr>
        </w:r>
      </w:ins>
      <w:r>
        <w:rPr>
          <w:noProof/>
          <w:webHidden/>
        </w:rPr>
        <w:fldChar w:fldCharType="separate"/>
      </w:r>
      <w:ins w:author="Andreas Kuehne" w:date="2019-05-25T13:55:00Z" w:id="64">
        <w:r>
          <w:rPr>
            <w:noProof/>
            <w:webHidden/>
          </w:rPr>
          <w:t>18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5"/>
          <w:rFonts w:asciiTheme="minorHAnsi" w:cstheme="minorBidi" w:eastAsiaTheme="minorEastAsia" w:hAnsiTheme="minorHAnsi"/>
          <w:noProof/>
          <w:sz w:val="22"/>
          <w:szCs w:val="22"/>
          <w:lang w:eastAsia="en-GB" w:val="en-GB"/>
        </w:rPr>
      </w:pPr>
      <w:ins w:author="Andreas Kuehne" w:date="2019-05-25T13:55:00Z" w:id="66">
        <w:r w:rsidRPr="009D7E36">
          <w:rPr>
            <w:rStyle w:val="Hyperlink"/>
            <w:noProof/>
          </w:rPr>
          <w:fldChar w:fldCharType="begin"/>
        </w:r>
        <w:r w:rsidRPr="009D7E36">
          <w:rPr>
            <w:rStyle w:val="Hyperlink"/>
            <w:noProof/>
          </w:rPr>
          <w:instrText xml:space="preserve"> </w:instrText>
        </w:r>
        <w:r>
          <w:rPr>
            <w:noProof/>
          </w:rPr>
          <w:instrText>HYPERLINK \l "_Toc9684932"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2.3.1</w:t>
        </w:r>
        <w:r w:rsidRPr="009D7E36">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_Toc9684932 \h </w:instrText>
        </w:r>
        <w:r>
          <w:rPr>
            <w:noProof/>
            <w:webHidden/>
          </w:rPr>
        </w:r>
      </w:ins>
      <w:r>
        <w:rPr>
          <w:noProof/>
          <w:webHidden/>
        </w:rPr>
        <w:fldChar w:fldCharType="separate"/>
      </w:r>
      <w:ins w:author="Andreas Kuehne" w:date="2019-05-25T13:55:00Z" w:id="67">
        <w:r>
          <w:rPr>
            <w:noProof/>
            <w:webHidden/>
          </w:rPr>
          <w:t>18</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8"/>
          <w:rFonts w:asciiTheme="minorHAnsi" w:cstheme="minorBidi" w:eastAsiaTheme="minorEastAsia" w:hAnsiTheme="minorHAnsi"/>
          <w:noProof/>
          <w:sz w:val="22"/>
          <w:szCs w:val="22"/>
          <w:lang w:eastAsia="en-GB" w:val="en-GB"/>
        </w:rPr>
      </w:pPr>
      <w:ins w:author="Andreas Kuehne" w:date="2019-05-25T13:55:00Z" w:id="69">
        <w:r w:rsidRPr="009D7E36">
          <w:rPr>
            <w:rStyle w:val="Hyperlink"/>
            <w:noProof/>
          </w:rPr>
          <w:fldChar w:fldCharType="begin"/>
        </w:r>
        <w:r w:rsidRPr="009D7E36">
          <w:rPr>
            <w:rStyle w:val="Hyperlink"/>
            <w:noProof/>
          </w:rPr>
          <w:instrText xml:space="preserve"> </w:instrText>
        </w:r>
        <w:r>
          <w:rPr>
            <w:noProof/>
          </w:rPr>
          <w:instrText>HYPERLINK \l "_Toc9684933"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2.4 Schema Organization and Namespaces</w:t>
        </w:r>
        <w:r>
          <w:rPr>
            <w:noProof/>
            <w:webHidden/>
          </w:rPr>
          <w:tab/>
        </w:r>
        <w:r>
          <w:rPr>
            <w:noProof/>
            <w:webHidden/>
          </w:rPr>
          <w:fldChar w:fldCharType="begin"/>
        </w:r>
        <w:r>
          <w:rPr>
            <w:noProof/>
            <w:webHidden/>
          </w:rPr>
          <w:instrText xml:space="preserve"> PAGEREF _Toc9684933 \h </w:instrText>
        </w:r>
        <w:r>
          <w:rPr>
            <w:noProof/>
            <w:webHidden/>
          </w:rPr>
        </w:r>
      </w:ins>
      <w:r>
        <w:rPr>
          <w:noProof/>
          <w:webHidden/>
        </w:rPr>
        <w:fldChar w:fldCharType="separate"/>
      </w:r>
      <w:ins w:author="Andreas Kuehne" w:date="2019-05-25T13:55:00Z" w:id="70">
        <w:r>
          <w:rPr>
            <w:noProof/>
            <w:webHidden/>
          </w:rPr>
          <w:t>19</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1"/>
          <w:rFonts w:asciiTheme="minorHAnsi" w:cstheme="minorBidi" w:eastAsiaTheme="minorEastAsia" w:hAnsiTheme="minorHAnsi"/>
          <w:noProof/>
          <w:sz w:val="22"/>
          <w:szCs w:val="22"/>
          <w:lang w:eastAsia="en-GB" w:val="en-GB"/>
        </w:rPr>
      </w:pPr>
      <w:ins w:author="Andreas Kuehne" w:date="2019-05-25T13:55:00Z" w:id="72">
        <w:r w:rsidRPr="009D7E36">
          <w:rPr>
            <w:rStyle w:val="Hyperlink"/>
            <w:noProof/>
          </w:rPr>
          <w:fldChar w:fldCharType="begin"/>
        </w:r>
        <w:r w:rsidRPr="009D7E36">
          <w:rPr>
            <w:rStyle w:val="Hyperlink"/>
            <w:noProof/>
          </w:rPr>
          <w:instrText xml:space="preserve"> </w:instrText>
        </w:r>
        <w:r>
          <w:rPr>
            <w:noProof/>
          </w:rPr>
          <w:instrText>HYPERLINK \l "_Toc9684934"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2.5 DSS Component Overview</w:t>
        </w:r>
        <w:r>
          <w:rPr>
            <w:noProof/>
            <w:webHidden/>
          </w:rPr>
          <w:tab/>
        </w:r>
        <w:r>
          <w:rPr>
            <w:noProof/>
            <w:webHidden/>
          </w:rPr>
          <w:fldChar w:fldCharType="begin"/>
        </w:r>
        <w:r>
          <w:rPr>
            <w:noProof/>
            <w:webHidden/>
          </w:rPr>
          <w:instrText xml:space="preserve"> PAGEREF _Toc9684934 \h </w:instrText>
        </w:r>
        <w:r>
          <w:rPr>
            <w:noProof/>
            <w:webHidden/>
          </w:rPr>
        </w:r>
      </w:ins>
      <w:r>
        <w:rPr>
          <w:noProof/>
          <w:webHidden/>
        </w:rPr>
        <w:fldChar w:fldCharType="separate"/>
      </w:r>
      <w:ins w:author="Andreas Kuehne" w:date="2019-05-25T13:55:00Z" w:id="73">
        <w:r>
          <w:rPr>
            <w:noProof/>
            <w:webHidden/>
          </w:rPr>
          <w:t>19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4"/>
          <w:rFonts w:asciiTheme="minorHAnsi" w:cstheme="minorBidi" w:eastAsiaTheme="minorEastAsia" w:hAnsiTheme="minorHAnsi"/>
          <w:noProof/>
          <w:sz w:val="22"/>
          <w:szCs w:val="22"/>
          <w:lang w:eastAsia="en-GB" w:val="en-GB"/>
        </w:rPr>
      </w:pPr>
      <w:ins w:author="Andreas Kuehne" w:date="2019-05-25T13:55:00Z" w:id="75">
        <w:r w:rsidRPr="009D7E36">
          <w:rPr>
            <w:rStyle w:val="Hyperlink"/>
            <w:noProof/>
          </w:rPr>
          <w:fldChar w:fldCharType="begin"/>
        </w:r>
        <w:r w:rsidRPr="009D7E36">
          <w:rPr>
            <w:rStyle w:val="Hyperlink"/>
            <w:noProof/>
          </w:rPr>
          <w:instrText xml:space="preserve"> </w:instrText>
        </w:r>
        <w:r>
          <w:rPr>
            <w:noProof/>
          </w:rPr>
          <w:instrText>HYPERLINK \l "_Toc9684935"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2.5.1</w:t>
        </w:r>
        <w:r w:rsidRPr="009D7E36">
          <w:rPr>
            <w:rStyle w:val="Hyperlink"/>
            <w:noProof/>
            <w:lang w:val="en-GB"/>
          </w:rPr>
          <w:t xml:space="preserve"> Schema Extensions</w:t>
        </w:r>
        <w:r>
          <w:rPr>
            <w:noProof/>
            <w:webHidden/>
          </w:rPr>
          <w:tab/>
        </w:r>
        <w:r>
          <w:rPr>
            <w:noProof/>
            <w:webHidden/>
          </w:rPr>
          <w:fldChar w:fldCharType="begin"/>
        </w:r>
        <w:r>
          <w:rPr>
            <w:noProof/>
            <w:webHidden/>
          </w:rPr>
          <w:instrText xml:space="preserve"> PAGEREF _Toc9684935 \h </w:instrText>
        </w:r>
        <w:r>
          <w:rPr>
            <w:noProof/>
            <w:webHidden/>
          </w:rPr>
        </w:r>
      </w:ins>
      <w:r>
        <w:rPr>
          <w:noProof/>
          <w:webHidden/>
        </w:rPr>
        <w:fldChar w:fldCharType="separate"/>
      </w:r>
      <w:ins w:author="Andreas Kuehne" w:date="2019-05-25T13:55:00Z" w:id="76">
        <w:r>
          <w:rPr>
            <w:noProof/>
            <w:webHidden/>
          </w:rPr>
          <w:t>20</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77"/>
          <w:rFonts w:asciiTheme="minorHAnsi" w:cstheme="minorBidi" w:eastAsiaTheme="minorEastAsia" w:hAnsiTheme="minorHAnsi"/>
          <w:noProof/>
          <w:sz w:val="22"/>
          <w:szCs w:val="22"/>
          <w:lang w:eastAsia="en-GB" w:val="en-GB"/>
        </w:rPr>
      </w:pPr>
      <w:ins w:author="Andreas Kuehne" w:date="2019-05-25T13:55:00Z" w:id="78">
        <w:r w:rsidRPr="009D7E36">
          <w:rPr>
            <w:rStyle w:val="Hyperlink"/>
            <w:noProof/>
          </w:rPr>
          <w:fldChar w:fldCharType="begin"/>
        </w:r>
        <w:r w:rsidRPr="009D7E36">
          <w:rPr>
            <w:rStyle w:val="Hyperlink"/>
            <w:noProof/>
          </w:rPr>
          <w:instrText xml:space="preserve"> </w:instrText>
        </w:r>
        <w:r>
          <w:rPr>
            <w:noProof/>
          </w:rPr>
          <w:instrText>HYPERLINK \l "_Toc9684936"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w:t>
        </w:r>
        <w:r>
          <w:rPr>
            <w:rFonts w:asciiTheme="minorHAnsi" w:cstheme="minorBidi" w:eastAsiaTheme="minorEastAsia" w:hAnsiTheme="minorHAnsi"/>
            <w:noProof/>
            <w:sz w:val="22"/>
            <w:szCs w:val="22"/>
            <w:lang w:eastAsia="en-GB" w:val="en-GB"/>
          </w:rPr>
          <w:tab/>
        </w:r>
        <w:r w:rsidRPr="009D7E36">
          <w:rPr>
            <w:rStyle w:val="Hyperlink"/>
            <w:noProof/>
            <w:lang w:val="en-GB"/>
          </w:rPr>
          <w:t>Data Type Models</w:t>
        </w:r>
        <w:r>
          <w:rPr>
            <w:noProof/>
            <w:webHidden/>
          </w:rPr>
          <w:tab/>
        </w:r>
        <w:r>
          <w:rPr>
            <w:noProof/>
            <w:webHidden/>
          </w:rPr>
          <w:fldChar w:fldCharType="begin"/>
        </w:r>
        <w:r>
          <w:rPr>
            <w:noProof/>
            <w:webHidden/>
          </w:rPr>
          <w:instrText xml:space="preserve"> PAGEREF _Toc9684936 \h </w:instrText>
        </w:r>
        <w:r>
          <w:rPr>
            <w:noProof/>
            <w:webHidden/>
          </w:rPr>
        </w:r>
      </w:ins>
      <w:r>
        <w:rPr>
          <w:noProof/>
          <w:webHidden/>
        </w:rPr>
        <w:fldChar w:fldCharType="separate"/>
      </w:r>
      <w:ins w:author="Andreas Kuehne" w:date="2019-05-25T13:55:00Z" w:id="79">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0"/>
          <w:rFonts w:asciiTheme="minorHAnsi" w:cstheme="minorBidi" w:eastAsiaTheme="minorEastAsia" w:hAnsiTheme="minorHAnsi"/>
          <w:noProof/>
          <w:sz w:val="22"/>
          <w:szCs w:val="22"/>
          <w:lang w:eastAsia="en-GB" w:val="en-GB"/>
        </w:rPr>
      </w:pPr>
      <w:ins w:author="Andreas Kuehne" w:date="2019-05-25T13:55:00Z" w:id="81">
        <w:r w:rsidRPr="009D7E36">
          <w:rPr>
            <w:rStyle w:val="Hyperlink"/>
            <w:noProof/>
          </w:rPr>
          <w:fldChar w:fldCharType="begin"/>
        </w:r>
        <w:r w:rsidRPr="009D7E36">
          <w:rPr>
            <w:rStyle w:val="Hyperlink"/>
            <w:noProof/>
          </w:rPr>
          <w:instrText xml:space="preserve"> </w:instrText>
        </w:r>
        <w:r>
          <w:rPr>
            <w:noProof/>
          </w:rPr>
          <w:instrText>HYPERLINK \l "_Toc9684937"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3.1 Boolean Model</w:t>
        </w:r>
        <w:r>
          <w:rPr>
            <w:noProof/>
            <w:webHidden/>
          </w:rPr>
          <w:tab/>
        </w:r>
        <w:r>
          <w:rPr>
            <w:noProof/>
            <w:webHidden/>
          </w:rPr>
          <w:fldChar w:fldCharType="begin"/>
        </w:r>
        <w:r>
          <w:rPr>
            <w:noProof/>
            <w:webHidden/>
          </w:rPr>
          <w:instrText xml:space="preserve"> PAGEREF _Toc9684937 \h </w:instrText>
        </w:r>
        <w:r>
          <w:rPr>
            <w:noProof/>
            <w:webHidden/>
          </w:rPr>
        </w:r>
      </w:ins>
      <w:r>
        <w:rPr>
          <w:noProof/>
          <w:webHidden/>
        </w:rPr>
        <w:fldChar w:fldCharType="separate"/>
      </w:r>
      <w:ins w:author="Andreas Kuehne" w:date="2019-05-25T13:55:00Z" w:id="82">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3"/>
          <w:rFonts w:asciiTheme="minorHAnsi" w:cstheme="minorBidi" w:eastAsiaTheme="minorEastAsia" w:hAnsiTheme="minorHAnsi"/>
          <w:noProof/>
          <w:sz w:val="22"/>
          <w:szCs w:val="22"/>
          <w:lang w:eastAsia="en-GB" w:val="en-GB"/>
        </w:rPr>
      </w:pPr>
      <w:ins w:author="Andreas Kuehne" w:date="2019-05-25T13:55:00Z" w:id="84">
        <w:r w:rsidRPr="009D7E36">
          <w:rPr>
            <w:rStyle w:val="Hyperlink"/>
            <w:noProof/>
          </w:rPr>
          <w:fldChar w:fldCharType="begin"/>
        </w:r>
        <w:r w:rsidRPr="009D7E36">
          <w:rPr>
            <w:rStyle w:val="Hyperlink"/>
            <w:noProof/>
          </w:rPr>
          <w:instrText xml:space="preserve"> </w:instrText>
        </w:r>
        <w:r>
          <w:rPr>
            <w:noProof/>
          </w:rPr>
          <w:instrText>HYPERLINK \l "_Toc9684938"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3.2 Integer Model</w:t>
        </w:r>
        <w:r>
          <w:rPr>
            <w:noProof/>
            <w:webHidden/>
          </w:rPr>
          <w:tab/>
        </w:r>
        <w:r>
          <w:rPr>
            <w:noProof/>
            <w:webHidden/>
          </w:rPr>
          <w:fldChar w:fldCharType="begin"/>
        </w:r>
        <w:r>
          <w:rPr>
            <w:noProof/>
            <w:webHidden/>
          </w:rPr>
          <w:instrText xml:space="preserve"> PAGEREF _Toc9684938 \h </w:instrText>
        </w:r>
        <w:r>
          <w:rPr>
            <w:noProof/>
            <w:webHidden/>
          </w:rPr>
        </w:r>
      </w:ins>
      <w:r>
        <w:rPr>
          <w:noProof/>
          <w:webHidden/>
        </w:rPr>
        <w:fldChar w:fldCharType="separate"/>
      </w:r>
      <w:ins w:author="Andreas Kuehne" w:date="2019-05-25T13:55:00Z" w:id="85">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6"/>
          <w:rFonts w:asciiTheme="minorHAnsi" w:cstheme="minorBidi" w:eastAsiaTheme="minorEastAsia" w:hAnsiTheme="minorHAnsi"/>
          <w:noProof/>
          <w:sz w:val="22"/>
          <w:szCs w:val="22"/>
          <w:lang w:eastAsia="en-GB" w:val="en-GB"/>
        </w:rPr>
      </w:pPr>
      <w:ins w:author="Andreas Kuehne" w:date="2019-05-25T13:55:00Z" w:id="87">
        <w:r w:rsidRPr="009D7E36">
          <w:rPr>
            <w:rStyle w:val="Hyperlink"/>
            <w:noProof/>
          </w:rPr>
          <w:fldChar w:fldCharType="begin"/>
        </w:r>
        <w:r w:rsidRPr="009D7E36">
          <w:rPr>
            <w:rStyle w:val="Hyperlink"/>
            <w:noProof/>
          </w:rPr>
          <w:instrText xml:space="preserve"> </w:instrText>
        </w:r>
        <w:r>
          <w:rPr>
            <w:noProof/>
          </w:rPr>
          <w:instrText>HYPERLINK \l "_Toc9684939"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3.3 String Model</w:t>
        </w:r>
        <w:r>
          <w:rPr>
            <w:noProof/>
            <w:webHidden/>
          </w:rPr>
          <w:tab/>
        </w:r>
        <w:r>
          <w:rPr>
            <w:noProof/>
            <w:webHidden/>
          </w:rPr>
          <w:fldChar w:fldCharType="begin"/>
        </w:r>
        <w:r>
          <w:rPr>
            <w:noProof/>
            <w:webHidden/>
          </w:rPr>
          <w:instrText xml:space="preserve"> PAGEREF _Toc9684939 \h </w:instrText>
        </w:r>
        <w:r>
          <w:rPr>
            <w:noProof/>
            <w:webHidden/>
          </w:rPr>
        </w:r>
      </w:ins>
      <w:r>
        <w:rPr>
          <w:noProof/>
          <w:webHidden/>
        </w:rPr>
        <w:fldChar w:fldCharType="separate"/>
      </w:r>
      <w:ins w:author="Andreas Kuehne" w:date="2019-05-25T13:55:00Z" w:id="88">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9"/>
          <w:rFonts w:asciiTheme="minorHAnsi" w:cstheme="minorBidi" w:eastAsiaTheme="minorEastAsia" w:hAnsiTheme="minorHAnsi"/>
          <w:noProof/>
          <w:sz w:val="22"/>
          <w:szCs w:val="22"/>
          <w:lang w:eastAsia="en-GB" w:val="en-GB"/>
        </w:rPr>
      </w:pPr>
      <w:ins w:author="Andreas Kuehne" w:date="2019-05-25T13:55:00Z" w:id="90">
        <w:r w:rsidRPr="009D7E36">
          <w:rPr>
            <w:rStyle w:val="Hyperlink"/>
            <w:noProof/>
          </w:rPr>
          <w:fldChar w:fldCharType="begin"/>
        </w:r>
        <w:r w:rsidRPr="009D7E36">
          <w:rPr>
            <w:rStyle w:val="Hyperlink"/>
            <w:noProof/>
          </w:rPr>
          <w:instrText xml:space="preserve"> </w:instrText>
        </w:r>
        <w:r>
          <w:rPr>
            <w:noProof/>
          </w:rPr>
          <w:instrText>HYPERLINK \l "_Toc9684940"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3.4 Binary Data Model</w:t>
        </w:r>
        <w:r>
          <w:rPr>
            <w:noProof/>
            <w:webHidden/>
          </w:rPr>
          <w:tab/>
        </w:r>
        <w:r>
          <w:rPr>
            <w:noProof/>
            <w:webHidden/>
          </w:rPr>
          <w:fldChar w:fldCharType="begin"/>
        </w:r>
        <w:r>
          <w:rPr>
            <w:noProof/>
            <w:webHidden/>
          </w:rPr>
          <w:instrText xml:space="preserve"> PAGEREF _Toc9684940 \h </w:instrText>
        </w:r>
        <w:r>
          <w:rPr>
            <w:noProof/>
            <w:webHidden/>
          </w:rPr>
        </w:r>
      </w:ins>
      <w:r>
        <w:rPr>
          <w:noProof/>
          <w:webHidden/>
        </w:rPr>
        <w:fldChar w:fldCharType="separate"/>
      </w:r>
      <w:ins w:author="Andreas Kuehne" w:date="2019-05-25T13:55:00Z" w:id="91">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92"/>
          <w:rFonts w:asciiTheme="minorHAnsi" w:cstheme="minorBidi" w:eastAsiaTheme="minorEastAsia" w:hAnsiTheme="minorHAnsi"/>
          <w:noProof/>
          <w:sz w:val="22"/>
          <w:szCs w:val="22"/>
          <w:lang w:eastAsia="en-GB" w:val="en-GB"/>
        </w:rPr>
      </w:pPr>
      <w:ins w:author="Andreas Kuehne" w:date="2019-05-25T13:55:00Z" w:id="93">
        <w:r w:rsidRPr="009D7E36">
          <w:rPr>
            <w:rStyle w:val="Hyperlink"/>
            <w:noProof/>
          </w:rPr>
          <w:fldChar w:fldCharType="begin"/>
        </w:r>
        <w:r w:rsidRPr="009D7E36">
          <w:rPr>
            <w:rStyle w:val="Hyperlink"/>
            <w:noProof/>
          </w:rPr>
          <w:instrText xml:space="preserve"> </w:instrText>
        </w:r>
        <w:r>
          <w:rPr>
            <w:noProof/>
          </w:rPr>
          <w:instrText>HYPERLINK \l "_Toc9684941"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3.5 URI Model</w:t>
        </w:r>
        <w:r>
          <w:rPr>
            <w:noProof/>
            <w:webHidden/>
          </w:rPr>
          <w:tab/>
        </w:r>
        <w:r>
          <w:rPr>
            <w:noProof/>
            <w:webHidden/>
          </w:rPr>
          <w:fldChar w:fldCharType="begin"/>
        </w:r>
        <w:r>
          <w:rPr>
            <w:noProof/>
            <w:webHidden/>
          </w:rPr>
          <w:instrText xml:space="preserve"> PAGEREF _Toc9684941 \h </w:instrText>
        </w:r>
        <w:r>
          <w:rPr>
            <w:noProof/>
            <w:webHidden/>
          </w:rPr>
        </w:r>
      </w:ins>
      <w:r>
        <w:rPr>
          <w:noProof/>
          <w:webHidden/>
        </w:rPr>
        <w:fldChar w:fldCharType="separate"/>
      </w:r>
      <w:ins w:author="Andreas Kuehne" w:date="2019-05-25T13:55:00Z" w:id="94">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95"/>
          <w:rFonts w:asciiTheme="minorHAnsi" w:cstheme="minorBidi" w:eastAsiaTheme="minorEastAsia" w:hAnsiTheme="minorHAnsi"/>
          <w:noProof/>
          <w:sz w:val="22"/>
          <w:szCs w:val="22"/>
          <w:lang w:eastAsia="en-GB" w:val="en-GB"/>
        </w:rPr>
      </w:pPr>
      <w:ins w:author="Andreas Kuehne" w:date="2019-05-25T13:55:00Z" w:id="96">
        <w:r w:rsidRPr="009D7E36">
          <w:rPr>
            <w:rStyle w:val="Hyperlink"/>
            <w:noProof/>
          </w:rPr>
          <w:fldChar w:fldCharType="begin"/>
        </w:r>
        <w:r w:rsidRPr="009D7E36">
          <w:rPr>
            <w:rStyle w:val="Hyperlink"/>
            <w:noProof/>
          </w:rPr>
          <w:instrText xml:space="preserve"> </w:instrText>
        </w:r>
        <w:r>
          <w:rPr>
            <w:noProof/>
          </w:rPr>
          <w:instrText>HYPERLINK \l "_Toc9684942"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3.6 Unique Identifier Model</w:t>
        </w:r>
        <w:r>
          <w:rPr>
            <w:noProof/>
            <w:webHidden/>
          </w:rPr>
          <w:tab/>
        </w:r>
        <w:r>
          <w:rPr>
            <w:noProof/>
            <w:webHidden/>
          </w:rPr>
          <w:fldChar w:fldCharType="begin"/>
        </w:r>
        <w:r>
          <w:rPr>
            <w:noProof/>
            <w:webHidden/>
          </w:rPr>
          <w:instrText xml:space="preserve"> PAGEREF _Toc9684942 \h </w:instrText>
        </w:r>
        <w:r>
          <w:rPr>
            <w:noProof/>
            <w:webHidden/>
          </w:rPr>
        </w:r>
      </w:ins>
      <w:r>
        <w:rPr>
          <w:noProof/>
          <w:webHidden/>
        </w:rPr>
        <w:fldChar w:fldCharType="separate"/>
      </w:r>
      <w:ins w:author="Andreas Kuehne" w:date="2019-05-25T13:55:00Z" w:id="97">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98"/>
          <w:rFonts w:asciiTheme="minorHAnsi" w:cstheme="minorBidi" w:eastAsiaTheme="minorEastAsia" w:hAnsiTheme="minorHAnsi"/>
          <w:noProof/>
          <w:sz w:val="22"/>
          <w:szCs w:val="22"/>
          <w:lang w:eastAsia="en-GB" w:val="en-GB"/>
        </w:rPr>
      </w:pPr>
      <w:ins w:author="Andreas Kuehne" w:date="2019-05-25T13:55:00Z" w:id="99">
        <w:r w:rsidRPr="009D7E36">
          <w:rPr>
            <w:rStyle w:val="Hyperlink"/>
            <w:noProof/>
          </w:rPr>
          <w:fldChar w:fldCharType="begin"/>
        </w:r>
        <w:r w:rsidRPr="009D7E36">
          <w:rPr>
            <w:rStyle w:val="Hyperlink"/>
            <w:noProof/>
          </w:rPr>
          <w:instrText xml:space="preserve"> </w:instrText>
        </w:r>
        <w:r>
          <w:rPr>
            <w:noProof/>
          </w:rPr>
          <w:instrText>HYPERLINK \l "_Toc9684943"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3.7 Date and Time Model</w:t>
        </w:r>
        <w:r>
          <w:rPr>
            <w:noProof/>
            <w:webHidden/>
          </w:rPr>
          <w:tab/>
        </w:r>
        <w:r>
          <w:rPr>
            <w:noProof/>
            <w:webHidden/>
          </w:rPr>
          <w:fldChar w:fldCharType="begin"/>
        </w:r>
        <w:r>
          <w:rPr>
            <w:noProof/>
            <w:webHidden/>
          </w:rPr>
          <w:instrText xml:space="preserve"> PAGEREF _Toc9684943 \h </w:instrText>
        </w:r>
        <w:r>
          <w:rPr>
            <w:noProof/>
            <w:webHidden/>
          </w:rPr>
        </w:r>
      </w:ins>
      <w:r>
        <w:rPr>
          <w:noProof/>
          <w:webHidden/>
        </w:rPr>
        <w:fldChar w:fldCharType="separate"/>
      </w:r>
      <w:ins w:author="Andreas Kuehne" w:date="2019-05-25T13:55:00Z" w:id="100">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101"/>
          <w:rFonts w:asciiTheme="minorHAnsi" w:cstheme="minorBidi" w:eastAsiaTheme="minorEastAsia" w:hAnsiTheme="minorHAnsi"/>
          <w:noProof/>
          <w:sz w:val="22"/>
          <w:szCs w:val="22"/>
          <w:lang w:eastAsia="en-GB" w:val="en-GB"/>
        </w:rPr>
      </w:pPr>
      <w:ins w:author="Andreas Kuehne" w:date="2019-05-25T13:55:00Z" w:id="102">
        <w:r w:rsidRPr="009D7E36">
          <w:rPr>
            <w:rStyle w:val="Hyperlink"/>
            <w:noProof/>
          </w:rPr>
          <w:fldChar w:fldCharType="begin"/>
        </w:r>
        <w:r w:rsidRPr="009D7E36">
          <w:rPr>
            <w:rStyle w:val="Hyperlink"/>
            <w:noProof/>
          </w:rPr>
          <w:instrText xml:space="preserve"> </w:instrText>
        </w:r>
        <w:r>
          <w:rPr>
            <w:noProof/>
          </w:rPr>
          <w:instrText>HYPERLINK \l "_Toc9684944"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3.8 Lang Model</w:t>
        </w:r>
        <w:r>
          <w:rPr>
            <w:noProof/>
            <w:webHidden/>
          </w:rPr>
          <w:tab/>
        </w:r>
        <w:r>
          <w:rPr>
            <w:noProof/>
            <w:webHidden/>
          </w:rPr>
          <w:fldChar w:fldCharType="begin"/>
        </w:r>
        <w:r>
          <w:rPr>
            <w:noProof/>
            <w:webHidden/>
          </w:rPr>
          <w:instrText xml:space="preserve"> PAGEREF _Toc9684944 \h </w:instrText>
        </w:r>
        <w:r>
          <w:rPr>
            <w:noProof/>
            <w:webHidden/>
          </w:rPr>
        </w:r>
      </w:ins>
      <w:r>
        <w:rPr>
          <w:noProof/>
          <w:webHidden/>
        </w:rPr>
        <w:fldChar w:fldCharType="separate"/>
      </w:r>
      <w:ins w:author="Andreas Kuehne" w:date="2019-05-25T13:55:00Z" w:id="103">
        <w:r>
          <w:rPr>
            <w:noProof/>
            <w:webHidden/>
          </w:rPr>
          <w:t>22</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104"/>
          <w:rFonts w:asciiTheme="minorHAnsi" w:cstheme="minorBidi" w:eastAsiaTheme="minorEastAsia" w:hAnsiTheme="minorHAnsi"/>
          <w:noProof/>
          <w:sz w:val="22"/>
          <w:szCs w:val="22"/>
          <w:lang w:eastAsia="en-GB" w:val="en-GB"/>
        </w:rPr>
      </w:pPr>
      <w:ins w:author="Andreas Kuehne" w:date="2019-05-25T13:55:00Z" w:id="105">
        <w:r w:rsidRPr="009D7E36">
          <w:rPr>
            <w:rStyle w:val="Hyperlink"/>
            <w:noProof/>
          </w:rPr>
          <w:fldChar w:fldCharType="begin"/>
        </w:r>
        <w:r w:rsidRPr="009D7E36">
          <w:rPr>
            <w:rStyle w:val="Hyperlink"/>
            <w:noProof/>
          </w:rPr>
          <w:instrText xml:space="preserve"> </w:instrText>
        </w:r>
        <w:r>
          <w:rPr>
            <w:noProof/>
          </w:rPr>
          <w:instrText>HYPERLINK \l "_Toc9684945"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w:t>
        </w:r>
        <w:r>
          <w:rPr>
            <w:rFonts w:asciiTheme="minorHAnsi" w:cstheme="minorBidi" w:eastAsiaTheme="minorEastAsia" w:hAnsiTheme="minorHAnsi"/>
            <w:noProof/>
            <w:sz w:val="22"/>
            <w:szCs w:val="22"/>
            <w:lang w:eastAsia="en-GB" w:val="en-GB"/>
          </w:rPr>
          <w:tab/>
        </w:r>
        <w:r w:rsidRPr="009D7E36">
          <w:rPr>
            <w:rStyle w:val="Hyperlink"/>
            <w:noProof/>
          </w:rPr>
          <w:t>Data Structure Models</w:t>
        </w:r>
        <w:r>
          <w:rPr>
            <w:noProof/>
            <w:webHidden/>
          </w:rPr>
          <w:tab/>
        </w:r>
        <w:r>
          <w:rPr>
            <w:noProof/>
            <w:webHidden/>
          </w:rPr>
          <w:fldChar w:fldCharType="begin"/>
        </w:r>
        <w:r>
          <w:rPr>
            <w:noProof/>
            <w:webHidden/>
          </w:rPr>
          <w:instrText xml:space="preserve"> PAGEREF _Toc9684945 \h </w:instrText>
        </w:r>
        <w:r>
          <w:rPr>
            <w:noProof/>
            <w:webHidden/>
          </w:rPr>
        </w:r>
      </w:ins>
      <w:r>
        <w:rPr>
          <w:noProof/>
          <w:webHidden/>
        </w:rPr>
        <w:fldChar w:fldCharType="separate"/>
      </w:r>
      <w:ins w:author="Andreas Kuehne" w:date="2019-05-25T13:55:00Z" w:id="106">
        <w:r>
          <w:rPr>
            <w:noProof/>
            <w:webHidden/>
          </w:rPr>
          <w:t>23</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107"/>
          <w:rFonts w:asciiTheme="minorHAnsi" w:cstheme="minorBidi" w:eastAsiaTheme="minorEastAsia" w:hAnsiTheme="minorHAnsi"/>
          <w:noProof/>
          <w:sz w:val="22"/>
          <w:szCs w:val="22"/>
          <w:lang w:eastAsia="en-GB" w:val="en-GB"/>
        </w:rPr>
      </w:pPr>
      <w:ins w:author="Andreas Kuehne" w:date="2019-05-25T13:55:00Z" w:id="108">
        <w:r w:rsidRPr="009D7E36">
          <w:rPr>
            <w:rStyle w:val="Hyperlink"/>
            <w:noProof/>
          </w:rPr>
          <w:fldChar w:fldCharType="begin"/>
        </w:r>
        <w:r w:rsidRPr="009D7E36">
          <w:rPr>
            <w:rStyle w:val="Hyperlink"/>
            <w:noProof/>
          </w:rPr>
          <w:instrText xml:space="preserve"> </w:instrText>
        </w:r>
        <w:r>
          <w:rPr>
            <w:noProof/>
          </w:rPr>
          <w:instrText>HYPERLINK \l "_Toc9684946"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4.1 Data Structure Models defined in this document</w:t>
        </w:r>
        <w:r>
          <w:rPr>
            <w:noProof/>
            <w:webHidden/>
          </w:rPr>
          <w:tab/>
        </w:r>
        <w:r>
          <w:rPr>
            <w:noProof/>
            <w:webHidden/>
          </w:rPr>
          <w:fldChar w:fldCharType="begin"/>
        </w:r>
        <w:r>
          <w:rPr>
            <w:noProof/>
            <w:webHidden/>
          </w:rPr>
          <w:instrText xml:space="preserve"> PAGEREF _Toc9684946 \h </w:instrText>
        </w:r>
        <w:r>
          <w:rPr>
            <w:noProof/>
            <w:webHidden/>
          </w:rPr>
        </w:r>
      </w:ins>
      <w:r>
        <w:rPr>
          <w:noProof/>
          <w:webHidden/>
        </w:rPr>
        <w:fldChar w:fldCharType="separate"/>
      </w:r>
      <w:ins w:author="Andreas Kuehne" w:date="2019-05-25T13:55:00Z" w:id="109">
        <w:r>
          <w:rPr>
            <w:noProof/>
            <w:webHidden/>
          </w:rPr>
          <w:t>23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10"/>
          <w:rFonts w:asciiTheme="minorHAnsi" w:cstheme="minorBidi" w:eastAsiaTheme="minorEastAsia" w:hAnsiTheme="minorHAnsi"/>
          <w:noProof/>
          <w:sz w:val="22"/>
          <w:szCs w:val="22"/>
          <w:lang w:eastAsia="en-GB" w:val="en-GB"/>
        </w:rPr>
      </w:pPr>
      <w:ins w:author="Andreas Kuehne" w:date="2019-05-25T13:55:00Z" w:id="111">
        <w:r w:rsidRPr="009D7E36">
          <w:rPr>
            <w:rStyle w:val="Hyperlink"/>
            <w:noProof/>
          </w:rPr>
          <w:fldChar w:fldCharType="begin"/>
        </w:r>
        <w:r w:rsidRPr="009D7E36">
          <w:rPr>
            <w:rStyle w:val="Hyperlink"/>
            <w:noProof/>
          </w:rPr>
          <w:instrText xml:space="preserve"> </w:instrText>
        </w:r>
        <w:r>
          <w:rPr>
            <w:noProof/>
          </w:rPr>
          <w:instrText>HYPERLINK \l "_Toc9684947"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4.1.1</w:t>
        </w:r>
        <w:r w:rsidRPr="009D7E36">
          <w:rPr>
            <w:rStyle w:val="Hyperlink"/>
            <w:noProof/>
          </w:rPr>
          <w:t xml:space="preserve"> Component NsPrefixMapping</w:t>
        </w:r>
        <w:r>
          <w:rPr>
            <w:noProof/>
            <w:webHidden/>
          </w:rPr>
          <w:tab/>
        </w:r>
        <w:r>
          <w:rPr>
            <w:noProof/>
            <w:webHidden/>
          </w:rPr>
          <w:fldChar w:fldCharType="begin"/>
        </w:r>
        <w:r>
          <w:rPr>
            <w:noProof/>
            <w:webHidden/>
          </w:rPr>
          <w:instrText xml:space="preserve"> PAGEREF _Toc9684947 \h </w:instrText>
        </w:r>
        <w:r>
          <w:rPr>
            <w:noProof/>
            <w:webHidden/>
          </w:rPr>
        </w:r>
      </w:ins>
      <w:r>
        <w:rPr>
          <w:noProof/>
          <w:webHidden/>
        </w:rPr>
        <w:fldChar w:fldCharType="separate"/>
      </w:r>
      <w:ins w:author="Andreas Kuehne" w:date="2019-05-25T13:55:00Z" w:id="112">
        <w:r>
          <w:rPr>
            <w:noProof/>
            <w:webHidden/>
          </w:rPr>
          <w:t>23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13"/>
          <w:rFonts w:asciiTheme="minorHAnsi" w:cstheme="minorBidi" w:eastAsiaTheme="minorEastAsia" w:hAnsiTheme="minorHAnsi"/>
          <w:noProof/>
          <w:sz w:val="22"/>
          <w:szCs w:val="22"/>
          <w:lang w:eastAsia="en-GB" w:val="en-GB"/>
        </w:rPr>
      </w:pPr>
      <w:ins w:author="Andreas Kuehne" w:date="2019-05-25T13:55:00Z" w:id="114">
        <w:r w:rsidRPr="009D7E36">
          <w:rPr>
            <w:rStyle w:val="Hyperlink"/>
            <w:noProof/>
          </w:rPr>
          <w:fldChar w:fldCharType="begin"/>
        </w:r>
        <w:r w:rsidRPr="009D7E36">
          <w:rPr>
            <w:rStyle w:val="Hyperlink"/>
            <w:noProof/>
          </w:rPr>
          <w:instrText xml:space="preserve"> </w:instrText>
        </w:r>
        <w:r>
          <w:rPr>
            <w:noProof/>
          </w:rPr>
          <w:instrText>HYPERLINK \l "_Toc9684948"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4.1.1.1</w:t>
        </w:r>
        <w:r w:rsidRPr="009D7E36">
          <w:rPr>
            <w:rStyle w:val="Hyperlink"/>
            <w:noProof/>
          </w:rPr>
          <w:t xml:space="preserve"> NsPrefixMapping – JSON Syntax</w:t>
        </w:r>
        <w:r>
          <w:rPr>
            <w:noProof/>
            <w:webHidden/>
          </w:rPr>
          <w:tab/>
        </w:r>
        <w:r>
          <w:rPr>
            <w:noProof/>
            <w:webHidden/>
          </w:rPr>
          <w:fldChar w:fldCharType="begin"/>
        </w:r>
        <w:r>
          <w:rPr>
            <w:noProof/>
            <w:webHidden/>
          </w:rPr>
          <w:instrText xml:space="preserve"> PAGEREF _Toc9684948 \h </w:instrText>
        </w:r>
        <w:r>
          <w:rPr>
            <w:noProof/>
            <w:webHidden/>
          </w:rPr>
        </w:r>
      </w:ins>
      <w:r>
        <w:rPr>
          <w:noProof/>
          <w:webHidden/>
        </w:rPr>
        <w:fldChar w:fldCharType="separate"/>
      </w:r>
      <w:ins w:author="Andreas Kuehne" w:date="2019-05-25T13:55:00Z" w:id="115">
        <w:r>
          <w:rPr>
            <w:noProof/>
            <w:webHidden/>
          </w:rPr>
          <w:t>23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16"/>
          <w:rFonts w:asciiTheme="minorHAnsi" w:cstheme="minorBidi" w:eastAsiaTheme="minorEastAsia" w:hAnsiTheme="minorHAnsi"/>
          <w:noProof/>
          <w:sz w:val="22"/>
          <w:szCs w:val="22"/>
          <w:lang w:eastAsia="en-GB" w:val="en-GB"/>
        </w:rPr>
      </w:pPr>
      <w:ins w:author="Andreas Kuehne" w:date="2019-05-25T13:55:00Z" w:id="117">
        <w:r w:rsidRPr="009D7E36">
          <w:rPr>
            <w:rStyle w:val="Hyperlink"/>
            <w:noProof/>
          </w:rPr>
          <w:fldChar w:fldCharType="begin"/>
        </w:r>
        <w:r w:rsidRPr="009D7E36">
          <w:rPr>
            <w:rStyle w:val="Hyperlink"/>
            <w:noProof/>
          </w:rPr>
          <w:instrText xml:space="preserve"> </w:instrText>
        </w:r>
        <w:r>
          <w:rPr>
            <w:noProof/>
          </w:rPr>
          <w:instrText>HYPERLINK \l "_Toc9684949"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4.1.1.2</w:t>
        </w:r>
        <w:r w:rsidRPr="009D7E36">
          <w:rPr>
            <w:rStyle w:val="Hyperlink"/>
            <w:noProof/>
          </w:rPr>
          <w:t xml:space="preserve"> NsPrefixMapping – XML Syntax</w:t>
        </w:r>
        <w:r>
          <w:rPr>
            <w:noProof/>
            <w:webHidden/>
          </w:rPr>
          <w:tab/>
        </w:r>
        <w:r>
          <w:rPr>
            <w:noProof/>
            <w:webHidden/>
          </w:rPr>
          <w:fldChar w:fldCharType="begin"/>
        </w:r>
        <w:r>
          <w:rPr>
            <w:noProof/>
            <w:webHidden/>
          </w:rPr>
          <w:instrText xml:space="preserve"> PAGEREF _Toc9684949 \h </w:instrText>
        </w:r>
        <w:r>
          <w:rPr>
            <w:noProof/>
            <w:webHidden/>
          </w:rPr>
        </w:r>
      </w:ins>
      <w:r>
        <w:rPr>
          <w:noProof/>
          <w:webHidden/>
        </w:rPr>
        <w:fldChar w:fldCharType="separate"/>
      </w:r>
      <w:ins w:author="Andreas Kuehne" w:date="2019-05-25T13:55:00Z" w:id="118">
        <w:r>
          <w:rPr>
            <w:noProof/>
            <w:webHidden/>
          </w:rPr>
          <w:t>24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119"/>
          <w:rFonts w:asciiTheme="minorHAnsi" w:cstheme="minorBidi" w:eastAsiaTheme="minorEastAsia" w:hAnsiTheme="minorHAnsi"/>
          <w:noProof/>
          <w:sz w:val="22"/>
          <w:szCs w:val="22"/>
          <w:lang w:eastAsia="en-GB" w:val="en-GB"/>
        </w:rPr>
      </w:pPr>
      <w:ins w:author="Andreas Kuehne" w:date="2019-05-25T13:55:00Z" w:id="120">
        <w:r w:rsidRPr="009D7E36">
          <w:rPr>
            <w:rStyle w:val="Hyperlink"/>
            <w:noProof/>
          </w:rPr>
          <w:fldChar w:fldCharType="begin"/>
        </w:r>
        <w:r w:rsidRPr="009D7E36">
          <w:rPr>
            <w:rStyle w:val="Hyperlink"/>
            <w:noProof/>
          </w:rPr>
          <w:instrText xml:space="preserve"> </w:instrText>
        </w:r>
        <w:r>
          <w:rPr>
            <w:noProof/>
          </w:rPr>
          <w:instrText>HYPERLINK \l "_Toc9684950"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4.2 Data Structure Models defined in this document</w:t>
        </w:r>
        <w:r>
          <w:rPr>
            <w:noProof/>
            <w:webHidden/>
          </w:rPr>
          <w:tab/>
        </w:r>
        <w:r>
          <w:rPr>
            <w:noProof/>
            <w:webHidden/>
          </w:rPr>
          <w:fldChar w:fldCharType="begin"/>
        </w:r>
        <w:r>
          <w:rPr>
            <w:noProof/>
            <w:webHidden/>
          </w:rPr>
          <w:instrText xml:space="preserve"> PAGEREF _Toc9684950 \h </w:instrText>
        </w:r>
        <w:r>
          <w:rPr>
            <w:noProof/>
            <w:webHidden/>
          </w:rPr>
        </w:r>
      </w:ins>
      <w:r>
        <w:rPr>
          <w:noProof/>
          <w:webHidden/>
        </w:rPr>
        <w:fldChar w:fldCharType="separate"/>
      </w:r>
      <w:ins w:author="Andreas Kuehne" w:date="2019-05-25T13:55:00Z" w:id="121">
        <w:r>
          <w:rPr>
            <w:noProof/>
            <w:webHidden/>
          </w:rPr>
          <w:t>24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22"/>
          <w:rFonts w:asciiTheme="minorHAnsi" w:cstheme="minorBidi" w:eastAsiaTheme="minorEastAsia" w:hAnsiTheme="minorHAnsi"/>
          <w:noProof/>
          <w:sz w:val="22"/>
          <w:szCs w:val="22"/>
          <w:lang w:eastAsia="en-GB" w:val="en-GB"/>
        </w:rPr>
      </w:pPr>
      <w:ins w:author="Andreas Kuehne" w:date="2019-05-25T13:55:00Z" w:id="123">
        <w:r w:rsidRPr="009D7E36">
          <w:rPr>
            <w:rStyle w:val="Hyperlink"/>
            <w:noProof/>
          </w:rPr>
          <w:fldChar w:fldCharType="begin"/>
        </w:r>
        <w:r w:rsidRPr="009D7E36">
          <w:rPr>
            <w:rStyle w:val="Hyperlink"/>
            <w:noProof/>
          </w:rPr>
          <w:instrText xml:space="preserve"> </w:instrText>
        </w:r>
        <w:r>
          <w:rPr>
            <w:noProof/>
          </w:rPr>
          <w:instrText>HYPERLINK \l "_Toc9684951"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w:t>
        </w:r>
        <w:r w:rsidRPr="009D7E36">
          <w:rPr>
            <w:rStyle w:val="Hyperlink"/>
            <w:noProof/>
          </w:rPr>
          <w:t xml:space="preserve"> Component InternationalString</w:t>
        </w:r>
        <w:r>
          <w:rPr>
            <w:noProof/>
            <w:webHidden/>
          </w:rPr>
          <w:tab/>
        </w:r>
        <w:r>
          <w:rPr>
            <w:noProof/>
            <w:webHidden/>
          </w:rPr>
          <w:fldChar w:fldCharType="begin"/>
        </w:r>
        <w:r>
          <w:rPr>
            <w:noProof/>
            <w:webHidden/>
          </w:rPr>
          <w:instrText xml:space="preserve"> PAGEREF _Toc9684951 \h </w:instrText>
        </w:r>
        <w:r>
          <w:rPr>
            <w:noProof/>
            <w:webHidden/>
          </w:rPr>
        </w:r>
      </w:ins>
      <w:r>
        <w:rPr>
          <w:noProof/>
          <w:webHidden/>
        </w:rPr>
        <w:fldChar w:fldCharType="separate"/>
      </w:r>
      <w:ins w:author="Andreas Kuehne" w:date="2019-05-25T13:55:00Z" w:id="124">
        <w:r>
          <w:rPr>
            <w:noProof/>
            <w:webHidden/>
          </w:rPr>
          <w:t>24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25"/>
          <w:rFonts w:asciiTheme="minorHAnsi" w:cstheme="minorBidi" w:eastAsiaTheme="minorEastAsia" w:hAnsiTheme="minorHAnsi"/>
          <w:noProof/>
          <w:sz w:val="22"/>
          <w:szCs w:val="22"/>
          <w:lang w:eastAsia="en-GB" w:val="en-GB"/>
        </w:rPr>
      </w:pPr>
      <w:ins w:author="Andreas Kuehne" w:date="2019-05-25T13:55:00Z" w:id="126">
        <w:r w:rsidRPr="009D7E36">
          <w:rPr>
            <w:rStyle w:val="Hyperlink"/>
            <w:noProof/>
          </w:rPr>
          <w:fldChar w:fldCharType="begin"/>
        </w:r>
        <w:r w:rsidRPr="009D7E36">
          <w:rPr>
            <w:rStyle w:val="Hyperlink"/>
            <w:noProof/>
          </w:rPr>
          <w:instrText xml:space="preserve"> </w:instrText>
        </w:r>
        <w:r>
          <w:rPr>
            <w:noProof/>
          </w:rPr>
          <w:instrText>HYPERLINK \l "_Toc9684952"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4.2.1.1</w:t>
        </w:r>
        <w:r w:rsidRPr="009D7E36">
          <w:rPr>
            <w:rStyle w:val="Hyperlink"/>
            <w:noProof/>
          </w:rPr>
          <w:t xml:space="preserve"> InternationalString – JSON Syntax</w:t>
        </w:r>
        <w:r>
          <w:rPr>
            <w:noProof/>
            <w:webHidden/>
          </w:rPr>
          <w:tab/>
        </w:r>
        <w:r>
          <w:rPr>
            <w:noProof/>
            <w:webHidden/>
          </w:rPr>
          <w:fldChar w:fldCharType="begin"/>
        </w:r>
        <w:r>
          <w:rPr>
            <w:noProof/>
            <w:webHidden/>
          </w:rPr>
          <w:instrText xml:space="preserve"> PAGEREF _Toc9684952 \h </w:instrText>
        </w:r>
        <w:r>
          <w:rPr>
            <w:noProof/>
            <w:webHidden/>
          </w:rPr>
        </w:r>
      </w:ins>
      <w:r>
        <w:rPr>
          <w:noProof/>
          <w:webHidden/>
        </w:rPr>
        <w:fldChar w:fldCharType="separate"/>
      </w:r>
      <w:ins w:author="Andreas Kuehne" w:date="2019-05-25T13:55:00Z" w:id="127">
        <w:r>
          <w:rPr>
            <w:noProof/>
            <w:webHidden/>
          </w:rPr>
          <w:t>24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28"/>
          <w:rFonts w:asciiTheme="minorHAnsi" w:cstheme="minorBidi" w:eastAsiaTheme="minorEastAsia" w:hAnsiTheme="minorHAnsi"/>
          <w:noProof/>
          <w:sz w:val="22"/>
          <w:szCs w:val="22"/>
          <w:lang w:eastAsia="en-GB" w:val="en-GB"/>
        </w:rPr>
      </w:pPr>
      <w:ins w:author="Andreas Kuehne" w:date="2019-05-25T13:55:00Z" w:id="129">
        <w:r w:rsidRPr="009D7E36">
          <w:rPr>
            <w:rStyle w:val="Hyperlink"/>
            <w:noProof/>
          </w:rPr>
          <w:fldChar w:fldCharType="begin"/>
        </w:r>
        <w:r w:rsidRPr="009D7E36">
          <w:rPr>
            <w:rStyle w:val="Hyperlink"/>
            <w:noProof/>
          </w:rPr>
          <w:instrText xml:space="preserve"> </w:instrText>
        </w:r>
        <w:r>
          <w:rPr>
            <w:noProof/>
          </w:rPr>
          <w:instrText>HYPERLINK \l "_Toc9684953"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4.2.1.2</w:t>
        </w:r>
        <w:r w:rsidRPr="009D7E36">
          <w:rPr>
            <w:rStyle w:val="Hyperlink"/>
            <w:noProof/>
          </w:rPr>
          <w:t xml:space="preserve"> InternationalString – XML Syntax</w:t>
        </w:r>
        <w:r>
          <w:rPr>
            <w:noProof/>
            <w:webHidden/>
          </w:rPr>
          <w:tab/>
        </w:r>
        <w:r>
          <w:rPr>
            <w:noProof/>
            <w:webHidden/>
          </w:rPr>
          <w:fldChar w:fldCharType="begin"/>
        </w:r>
        <w:r>
          <w:rPr>
            <w:noProof/>
            <w:webHidden/>
          </w:rPr>
          <w:instrText xml:space="preserve"> PAGEREF _Toc9684953 \h </w:instrText>
        </w:r>
        <w:r>
          <w:rPr>
            <w:noProof/>
            <w:webHidden/>
          </w:rPr>
        </w:r>
      </w:ins>
      <w:r>
        <w:rPr>
          <w:noProof/>
          <w:webHidden/>
        </w:rPr>
        <w:fldChar w:fldCharType="separate"/>
      </w:r>
      <w:ins w:author="Andreas Kuehne" w:date="2019-05-25T13:55:00Z" w:id="130">
        <w:r>
          <w:rPr>
            <w:noProof/>
            <w:webHidden/>
          </w:rPr>
          <w:t>25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31"/>
          <w:rFonts w:asciiTheme="minorHAnsi" w:cstheme="minorBidi" w:eastAsiaTheme="minorEastAsia" w:hAnsiTheme="minorHAnsi"/>
          <w:noProof/>
          <w:sz w:val="22"/>
          <w:szCs w:val="22"/>
          <w:lang w:eastAsia="en-GB" w:val="en-GB"/>
        </w:rPr>
      </w:pPr>
      <w:ins w:author="Andreas Kuehne" w:date="2019-05-25T13:55:00Z" w:id="132">
        <w:r w:rsidRPr="009D7E36">
          <w:rPr>
            <w:rStyle w:val="Hyperlink"/>
            <w:noProof/>
          </w:rPr>
          <w:fldChar w:fldCharType="begin"/>
        </w:r>
        <w:r w:rsidRPr="009D7E36">
          <w:rPr>
            <w:rStyle w:val="Hyperlink"/>
            <w:noProof/>
          </w:rPr>
          <w:instrText xml:space="preserve"> </w:instrText>
        </w:r>
        <w:r>
          <w:rPr>
            <w:noProof/>
          </w:rPr>
          <w:instrText>HYPERLINK \l "_Toc9684954"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4.2.2</w:t>
        </w:r>
        <w:r w:rsidRPr="009D7E36">
          <w:rPr>
            <w:rStyle w:val="Hyperlink"/>
            <w:noProof/>
          </w:rPr>
          <w:t xml:space="preserve"> Component DigestInfo</w:t>
        </w:r>
        <w:r>
          <w:rPr>
            <w:noProof/>
            <w:webHidden/>
          </w:rPr>
          <w:tab/>
        </w:r>
        <w:r>
          <w:rPr>
            <w:noProof/>
            <w:webHidden/>
          </w:rPr>
          <w:fldChar w:fldCharType="begin"/>
        </w:r>
        <w:r>
          <w:rPr>
            <w:noProof/>
            <w:webHidden/>
          </w:rPr>
          <w:instrText xml:space="preserve"> PAGEREF _Toc9684954 \h </w:instrText>
        </w:r>
        <w:r>
          <w:rPr>
            <w:noProof/>
            <w:webHidden/>
          </w:rPr>
        </w:r>
      </w:ins>
      <w:r>
        <w:rPr>
          <w:noProof/>
          <w:webHidden/>
        </w:rPr>
        <w:fldChar w:fldCharType="separate"/>
      </w:r>
      <w:ins w:author="Andreas Kuehne" w:date="2019-05-25T13:55:00Z" w:id="133">
        <w:r>
          <w:rPr>
            <w:noProof/>
            <w:webHidden/>
          </w:rPr>
          <w:t>25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34"/>
          <w:rFonts w:asciiTheme="minorHAnsi" w:cstheme="minorBidi" w:eastAsiaTheme="minorEastAsia" w:hAnsiTheme="minorHAnsi"/>
          <w:noProof/>
          <w:sz w:val="22"/>
          <w:szCs w:val="22"/>
          <w:lang w:eastAsia="en-GB" w:val="en-GB"/>
        </w:rPr>
      </w:pPr>
      <w:ins w:author="Andreas Kuehne" w:date="2019-05-25T13:55:00Z" w:id="135">
        <w:r w:rsidRPr="009D7E36">
          <w:rPr>
            <w:rStyle w:val="Hyperlink"/>
            <w:noProof/>
          </w:rPr>
          <w:fldChar w:fldCharType="begin"/>
        </w:r>
        <w:r w:rsidRPr="009D7E36">
          <w:rPr>
            <w:rStyle w:val="Hyperlink"/>
            <w:noProof/>
          </w:rPr>
          <w:instrText xml:space="preserve"> </w:instrText>
        </w:r>
        <w:r>
          <w:rPr>
            <w:noProof/>
          </w:rPr>
          <w:instrText>HYPERLINK \l "_Toc9684955"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4.2.2.1</w:t>
        </w:r>
        <w:r w:rsidRPr="009D7E36">
          <w:rPr>
            <w:rStyle w:val="Hyperlink"/>
            <w:noProof/>
          </w:rPr>
          <w:t xml:space="preserve"> DigestInfo – JSON Syntax</w:t>
        </w:r>
        <w:r>
          <w:rPr>
            <w:noProof/>
            <w:webHidden/>
          </w:rPr>
          <w:tab/>
        </w:r>
        <w:r>
          <w:rPr>
            <w:noProof/>
            <w:webHidden/>
          </w:rPr>
          <w:fldChar w:fldCharType="begin"/>
        </w:r>
        <w:r>
          <w:rPr>
            <w:noProof/>
            <w:webHidden/>
          </w:rPr>
          <w:instrText xml:space="preserve"> PAGEREF _Toc9684955 \h </w:instrText>
        </w:r>
        <w:r>
          <w:rPr>
            <w:noProof/>
            <w:webHidden/>
          </w:rPr>
        </w:r>
      </w:ins>
      <w:r>
        <w:rPr>
          <w:noProof/>
          <w:webHidden/>
        </w:rPr>
        <w:fldChar w:fldCharType="separate"/>
      </w:r>
      <w:ins w:author="Andreas Kuehne" w:date="2019-05-25T13:55:00Z" w:id="136">
        <w:r>
          <w:rPr>
            <w:noProof/>
            <w:webHidden/>
          </w:rPr>
          <w:t>25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37"/>
          <w:rFonts w:asciiTheme="minorHAnsi" w:cstheme="minorBidi" w:eastAsiaTheme="minorEastAsia" w:hAnsiTheme="minorHAnsi"/>
          <w:noProof/>
          <w:sz w:val="22"/>
          <w:szCs w:val="22"/>
          <w:lang w:eastAsia="en-GB" w:val="en-GB"/>
        </w:rPr>
      </w:pPr>
      <w:ins w:author="Andreas Kuehne" w:date="2019-05-25T13:55:00Z" w:id="138">
        <w:r w:rsidRPr="009D7E36">
          <w:rPr>
            <w:rStyle w:val="Hyperlink"/>
            <w:noProof/>
          </w:rPr>
          <w:lastRenderedPageBreak/>
          <w:fldChar w:fldCharType="begin"/>
        </w:r>
        <w:r w:rsidRPr="009D7E36">
          <w:rPr>
            <w:rStyle w:val="Hyperlink"/>
            <w:noProof/>
          </w:rPr>
          <w:instrText xml:space="preserve"> </w:instrText>
        </w:r>
        <w:r>
          <w:rPr>
            <w:noProof/>
          </w:rPr>
          <w:instrText>HYPERLINK \l "_Toc9684956"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4.2.2.2</w:t>
        </w:r>
        <w:r w:rsidRPr="009D7E36">
          <w:rPr>
            <w:rStyle w:val="Hyperlink"/>
            <w:noProof/>
          </w:rPr>
          <w:t xml:space="preserve"> DigestInfo – XML Syntax</w:t>
        </w:r>
        <w:r>
          <w:rPr>
            <w:noProof/>
            <w:webHidden/>
          </w:rPr>
          <w:tab/>
        </w:r>
        <w:r>
          <w:rPr>
            <w:noProof/>
            <w:webHidden/>
          </w:rPr>
          <w:fldChar w:fldCharType="begin"/>
        </w:r>
        <w:r>
          <w:rPr>
            <w:noProof/>
            <w:webHidden/>
          </w:rPr>
          <w:instrText xml:space="preserve"> PAGEREF _Toc9684956 \h </w:instrText>
        </w:r>
        <w:r>
          <w:rPr>
            <w:noProof/>
            <w:webHidden/>
          </w:rPr>
        </w:r>
      </w:ins>
      <w:r>
        <w:rPr>
          <w:noProof/>
          <w:webHidden/>
        </w:rPr>
        <w:fldChar w:fldCharType="separate"/>
      </w:r>
      <w:ins w:author="Andreas Kuehne" w:date="2019-05-25T13:55:00Z" w:id="139">
        <w:r>
          <w:rPr>
            <w:noProof/>
            <w:webHidden/>
          </w:rPr>
          <w:t>26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40"/>
          <w:rFonts w:asciiTheme="minorHAnsi" w:cstheme="minorBidi" w:eastAsiaTheme="minorEastAsia" w:hAnsiTheme="minorHAnsi"/>
          <w:noProof/>
          <w:sz w:val="22"/>
          <w:szCs w:val="22"/>
          <w:lang w:eastAsia="en-GB" w:val="en-GB"/>
        </w:rPr>
      </w:pPr>
      <w:ins w:author="Andreas Kuehne" w:date="2019-05-25T13:55:00Z" w:id="141">
        <w:r w:rsidRPr="009D7E36">
          <w:rPr>
            <w:rStyle w:val="Hyperlink"/>
            <w:noProof/>
          </w:rPr>
          <w:fldChar w:fldCharType="begin"/>
        </w:r>
        <w:r w:rsidRPr="009D7E36">
          <w:rPr>
            <w:rStyle w:val="Hyperlink"/>
            <w:noProof/>
          </w:rPr>
          <w:instrText xml:space="preserve"> </w:instrText>
        </w:r>
        <w:r>
          <w:rPr>
            <w:noProof/>
          </w:rPr>
          <w:instrText>HYPERLINK \l "_Toc9684957"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4.2.3</w:t>
        </w:r>
        <w:r w:rsidRPr="009D7E36">
          <w:rPr>
            <w:rStyle w:val="Hyperlink"/>
            <w:noProof/>
          </w:rPr>
          <w:t xml:space="preserve"> Component AttachmentReference</w:t>
        </w:r>
        <w:r>
          <w:rPr>
            <w:noProof/>
            <w:webHidden/>
          </w:rPr>
          <w:tab/>
        </w:r>
        <w:r>
          <w:rPr>
            <w:noProof/>
            <w:webHidden/>
          </w:rPr>
          <w:fldChar w:fldCharType="begin"/>
        </w:r>
        <w:r>
          <w:rPr>
            <w:noProof/>
            <w:webHidden/>
          </w:rPr>
          <w:instrText xml:space="preserve"> PAGEREF _Toc9684957 \h </w:instrText>
        </w:r>
        <w:r>
          <w:rPr>
            <w:noProof/>
            <w:webHidden/>
          </w:rPr>
        </w:r>
      </w:ins>
      <w:r>
        <w:rPr>
          <w:noProof/>
          <w:webHidden/>
        </w:rPr>
        <w:fldChar w:fldCharType="separate"/>
      </w:r>
      <w:ins w:author="Andreas Kuehne" w:date="2019-05-25T13:55:00Z" w:id="142">
        <w:r>
          <w:rPr>
            <w:noProof/>
            <w:webHidden/>
          </w:rPr>
          <w:t>26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43"/>
          <w:rFonts w:asciiTheme="minorHAnsi" w:cstheme="minorBidi" w:eastAsiaTheme="minorEastAsia" w:hAnsiTheme="minorHAnsi"/>
          <w:noProof/>
          <w:sz w:val="22"/>
          <w:szCs w:val="22"/>
          <w:lang w:eastAsia="en-GB" w:val="en-GB"/>
        </w:rPr>
      </w:pPr>
      <w:ins w:author="Andreas Kuehne" w:date="2019-05-25T13:55:00Z" w:id="144">
        <w:r w:rsidRPr="009D7E36">
          <w:rPr>
            <w:rStyle w:val="Hyperlink"/>
            <w:noProof/>
          </w:rPr>
          <w:fldChar w:fldCharType="begin"/>
        </w:r>
        <w:r w:rsidRPr="009D7E36">
          <w:rPr>
            <w:rStyle w:val="Hyperlink"/>
            <w:noProof/>
          </w:rPr>
          <w:instrText xml:space="preserve"> </w:instrText>
        </w:r>
        <w:r>
          <w:rPr>
            <w:noProof/>
          </w:rPr>
          <w:instrText>HYPERLINK \l "_Toc9684958"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4.2.3.1</w:t>
        </w:r>
        <w:r w:rsidRPr="009D7E36">
          <w:rPr>
            <w:rStyle w:val="Hyperlink"/>
            <w:noProof/>
          </w:rPr>
          <w:t xml:space="preserve"> AttachmentReference – JSON Syntax</w:t>
        </w:r>
        <w:r>
          <w:rPr>
            <w:noProof/>
            <w:webHidden/>
          </w:rPr>
          <w:tab/>
        </w:r>
        <w:r>
          <w:rPr>
            <w:noProof/>
            <w:webHidden/>
          </w:rPr>
          <w:fldChar w:fldCharType="begin"/>
        </w:r>
        <w:r>
          <w:rPr>
            <w:noProof/>
            <w:webHidden/>
          </w:rPr>
          <w:instrText xml:space="preserve"> PAGEREF _Toc9684958 \h </w:instrText>
        </w:r>
        <w:r>
          <w:rPr>
            <w:noProof/>
            <w:webHidden/>
          </w:rPr>
        </w:r>
      </w:ins>
      <w:r>
        <w:rPr>
          <w:noProof/>
          <w:webHidden/>
        </w:rPr>
        <w:fldChar w:fldCharType="separate"/>
      </w:r>
      <w:ins w:author="Andreas Kuehne" w:date="2019-05-25T13:55:00Z" w:id="145">
        <w:r>
          <w:rPr>
            <w:noProof/>
            <w:webHidden/>
          </w:rPr>
          <w:t>27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46"/>
          <w:rFonts w:asciiTheme="minorHAnsi" w:cstheme="minorBidi" w:eastAsiaTheme="minorEastAsia" w:hAnsiTheme="minorHAnsi"/>
          <w:noProof/>
          <w:sz w:val="22"/>
          <w:szCs w:val="22"/>
          <w:lang w:eastAsia="en-GB" w:val="en-GB"/>
        </w:rPr>
      </w:pPr>
      <w:ins w:author="Andreas Kuehne" w:date="2019-05-25T13:55:00Z" w:id="147">
        <w:r w:rsidRPr="009D7E36">
          <w:rPr>
            <w:rStyle w:val="Hyperlink"/>
            <w:noProof/>
          </w:rPr>
          <w:fldChar w:fldCharType="begin"/>
        </w:r>
        <w:r w:rsidRPr="009D7E36">
          <w:rPr>
            <w:rStyle w:val="Hyperlink"/>
            <w:noProof/>
          </w:rPr>
          <w:instrText xml:space="preserve"> </w:instrText>
        </w:r>
        <w:r>
          <w:rPr>
            <w:noProof/>
          </w:rPr>
          <w:instrText>HYPERLINK \l "_Toc9684959"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4.2.3.2</w:t>
        </w:r>
        <w:r w:rsidRPr="009D7E36">
          <w:rPr>
            <w:rStyle w:val="Hyperlink"/>
            <w:noProof/>
          </w:rPr>
          <w:t xml:space="preserve"> AttachmentReference – XML Syntax</w:t>
        </w:r>
        <w:r>
          <w:rPr>
            <w:noProof/>
            <w:webHidden/>
          </w:rPr>
          <w:tab/>
        </w:r>
        <w:r>
          <w:rPr>
            <w:noProof/>
            <w:webHidden/>
          </w:rPr>
          <w:fldChar w:fldCharType="begin"/>
        </w:r>
        <w:r>
          <w:rPr>
            <w:noProof/>
            <w:webHidden/>
          </w:rPr>
          <w:instrText xml:space="preserve"> PAGEREF _Toc9684959 \h </w:instrText>
        </w:r>
        <w:r>
          <w:rPr>
            <w:noProof/>
            <w:webHidden/>
          </w:rPr>
        </w:r>
      </w:ins>
      <w:r>
        <w:rPr>
          <w:noProof/>
          <w:webHidden/>
        </w:rPr>
        <w:fldChar w:fldCharType="separate"/>
      </w:r>
      <w:ins w:author="Andreas Kuehne" w:date="2019-05-25T13:55:00Z" w:id="148">
        <w:r>
          <w:rPr>
            <w:noProof/>
            <w:webHidden/>
          </w:rPr>
          <w:t>28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49"/>
          <w:rFonts w:asciiTheme="minorHAnsi" w:cstheme="minorBidi" w:eastAsiaTheme="minorEastAsia" w:hAnsiTheme="minorHAnsi"/>
          <w:noProof/>
          <w:sz w:val="22"/>
          <w:szCs w:val="22"/>
          <w:lang w:eastAsia="en-GB" w:val="en-GB"/>
        </w:rPr>
      </w:pPr>
      <w:ins w:author="Andreas Kuehne" w:date="2019-05-25T13:55:00Z" w:id="150">
        <w:r w:rsidRPr="009D7E36">
          <w:rPr>
            <w:rStyle w:val="Hyperlink"/>
            <w:noProof/>
          </w:rPr>
          <w:fldChar w:fldCharType="begin"/>
        </w:r>
        <w:r w:rsidRPr="009D7E36">
          <w:rPr>
            <w:rStyle w:val="Hyperlink"/>
            <w:noProof/>
          </w:rPr>
          <w:instrText xml:space="preserve"> </w:instrText>
        </w:r>
        <w:r>
          <w:rPr>
            <w:noProof/>
          </w:rPr>
          <w:instrText>HYPERLINK \l "_Toc9684960"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4.2.4</w:t>
        </w:r>
        <w:r w:rsidRPr="009D7E36">
          <w:rPr>
            <w:rStyle w:val="Hyperlink"/>
            <w:noProof/>
          </w:rPr>
          <w:t xml:space="preserve"> Component Any</w:t>
        </w:r>
        <w:r>
          <w:rPr>
            <w:noProof/>
            <w:webHidden/>
          </w:rPr>
          <w:tab/>
        </w:r>
        <w:r>
          <w:rPr>
            <w:noProof/>
            <w:webHidden/>
          </w:rPr>
          <w:fldChar w:fldCharType="begin"/>
        </w:r>
        <w:r>
          <w:rPr>
            <w:noProof/>
            <w:webHidden/>
          </w:rPr>
          <w:instrText xml:space="preserve"> PAGEREF _Toc9684960 \h </w:instrText>
        </w:r>
        <w:r>
          <w:rPr>
            <w:noProof/>
            <w:webHidden/>
          </w:rPr>
        </w:r>
      </w:ins>
      <w:r>
        <w:rPr>
          <w:noProof/>
          <w:webHidden/>
        </w:rPr>
        <w:fldChar w:fldCharType="separate"/>
      </w:r>
      <w:ins w:author="Andreas Kuehne" w:date="2019-05-25T13:55:00Z" w:id="151">
        <w:r>
          <w:rPr>
            <w:noProof/>
            <w:webHidden/>
          </w:rPr>
          <w:t>28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52"/>
          <w:rFonts w:asciiTheme="minorHAnsi" w:cstheme="minorBidi" w:eastAsiaTheme="minorEastAsia" w:hAnsiTheme="minorHAnsi"/>
          <w:noProof/>
          <w:sz w:val="22"/>
          <w:szCs w:val="22"/>
          <w:lang w:eastAsia="en-GB" w:val="en-GB"/>
        </w:rPr>
      </w:pPr>
      <w:ins w:author="Andreas Kuehne" w:date="2019-05-25T13:55:00Z" w:id="153">
        <w:r w:rsidRPr="009D7E36">
          <w:rPr>
            <w:rStyle w:val="Hyperlink"/>
            <w:noProof/>
          </w:rPr>
          <w:fldChar w:fldCharType="begin"/>
        </w:r>
        <w:r w:rsidRPr="009D7E36">
          <w:rPr>
            <w:rStyle w:val="Hyperlink"/>
            <w:noProof/>
          </w:rPr>
          <w:instrText xml:space="preserve"> </w:instrText>
        </w:r>
        <w:r>
          <w:rPr>
            <w:noProof/>
          </w:rPr>
          <w:instrText>HYPERLINK \l "_Toc9684961"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4.2.4.1</w:t>
        </w:r>
        <w:r w:rsidRPr="009D7E36">
          <w:rPr>
            <w:rStyle w:val="Hyperlink"/>
            <w:noProof/>
          </w:rPr>
          <w:t xml:space="preserve"> Any – JSON Syntax</w:t>
        </w:r>
        <w:r>
          <w:rPr>
            <w:noProof/>
            <w:webHidden/>
          </w:rPr>
          <w:tab/>
        </w:r>
        <w:r>
          <w:rPr>
            <w:noProof/>
            <w:webHidden/>
          </w:rPr>
          <w:fldChar w:fldCharType="begin"/>
        </w:r>
        <w:r>
          <w:rPr>
            <w:noProof/>
            <w:webHidden/>
          </w:rPr>
          <w:instrText xml:space="preserve"> PAGEREF _Toc9684961 \h </w:instrText>
        </w:r>
        <w:r>
          <w:rPr>
            <w:noProof/>
            <w:webHidden/>
          </w:rPr>
        </w:r>
      </w:ins>
      <w:r>
        <w:rPr>
          <w:noProof/>
          <w:webHidden/>
        </w:rPr>
        <w:fldChar w:fldCharType="separate"/>
      </w:r>
      <w:ins w:author="Andreas Kuehne" w:date="2019-05-25T13:55:00Z" w:id="154">
        <w:r>
          <w:rPr>
            <w:noProof/>
            <w:webHidden/>
          </w:rPr>
          <w:t>28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55"/>
          <w:rFonts w:asciiTheme="minorHAnsi" w:cstheme="minorBidi" w:eastAsiaTheme="minorEastAsia" w:hAnsiTheme="minorHAnsi"/>
          <w:noProof/>
          <w:sz w:val="22"/>
          <w:szCs w:val="22"/>
          <w:lang w:eastAsia="en-GB" w:val="en-GB"/>
        </w:rPr>
      </w:pPr>
      <w:ins w:author="Andreas Kuehne" w:date="2019-05-25T13:55:00Z" w:id="156">
        <w:r w:rsidRPr="009D7E36">
          <w:rPr>
            <w:rStyle w:val="Hyperlink"/>
            <w:noProof/>
          </w:rPr>
          <w:fldChar w:fldCharType="begin"/>
        </w:r>
        <w:r w:rsidRPr="009D7E36">
          <w:rPr>
            <w:rStyle w:val="Hyperlink"/>
            <w:noProof/>
          </w:rPr>
          <w:instrText xml:space="preserve"> </w:instrText>
        </w:r>
        <w:r>
          <w:rPr>
            <w:noProof/>
          </w:rPr>
          <w:instrText>HYPERLINK \l "_Toc9684962"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4.2.4.2</w:t>
        </w:r>
        <w:r w:rsidRPr="009D7E36">
          <w:rPr>
            <w:rStyle w:val="Hyperlink"/>
            <w:noProof/>
          </w:rPr>
          <w:t xml:space="preserve"> Any – XML Syntax</w:t>
        </w:r>
        <w:r>
          <w:rPr>
            <w:noProof/>
            <w:webHidden/>
          </w:rPr>
          <w:tab/>
        </w:r>
        <w:r>
          <w:rPr>
            <w:noProof/>
            <w:webHidden/>
          </w:rPr>
          <w:fldChar w:fldCharType="begin"/>
        </w:r>
        <w:r>
          <w:rPr>
            <w:noProof/>
            <w:webHidden/>
          </w:rPr>
          <w:instrText xml:space="preserve"> PAGEREF _Toc9684962 \h </w:instrText>
        </w:r>
        <w:r>
          <w:rPr>
            <w:noProof/>
            <w:webHidden/>
          </w:rPr>
        </w:r>
      </w:ins>
      <w:r>
        <w:rPr>
          <w:noProof/>
          <w:webHidden/>
        </w:rPr>
        <w:fldChar w:fldCharType="separate"/>
      </w:r>
      <w:ins w:author="Andreas Kuehne" w:date="2019-05-25T13:55:00Z" w:id="157">
        <w:r>
          <w:rPr>
            <w:noProof/>
            <w:webHidden/>
          </w:rPr>
          <w:t>29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58"/>
          <w:rFonts w:asciiTheme="minorHAnsi" w:cstheme="minorBidi" w:eastAsiaTheme="minorEastAsia" w:hAnsiTheme="minorHAnsi"/>
          <w:noProof/>
          <w:sz w:val="22"/>
          <w:szCs w:val="22"/>
          <w:lang w:eastAsia="en-GB" w:val="en-GB"/>
        </w:rPr>
      </w:pPr>
      <w:ins w:author="Andreas Kuehne" w:date="2019-05-25T13:55:00Z" w:id="159">
        <w:r w:rsidRPr="009D7E36">
          <w:rPr>
            <w:rStyle w:val="Hyperlink"/>
            <w:noProof/>
          </w:rPr>
          <w:fldChar w:fldCharType="begin"/>
        </w:r>
        <w:r w:rsidRPr="009D7E36">
          <w:rPr>
            <w:rStyle w:val="Hyperlink"/>
            <w:noProof/>
          </w:rPr>
          <w:instrText xml:space="preserve"> </w:instrText>
        </w:r>
        <w:r>
          <w:rPr>
            <w:noProof/>
          </w:rPr>
          <w:instrText>HYPERLINK \l "_Toc9684963"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4.2.5</w:t>
        </w:r>
        <w:r w:rsidRPr="009D7E36">
          <w:rPr>
            <w:rStyle w:val="Hyperlink"/>
            <w:noProof/>
          </w:rPr>
          <w:t xml:space="preserve"> Component Base64Data</w:t>
        </w:r>
        <w:r>
          <w:rPr>
            <w:noProof/>
            <w:webHidden/>
          </w:rPr>
          <w:tab/>
        </w:r>
        <w:r>
          <w:rPr>
            <w:noProof/>
            <w:webHidden/>
          </w:rPr>
          <w:fldChar w:fldCharType="begin"/>
        </w:r>
        <w:r>
          <w:rPr>
            <w:noProof/>
            <w:webHidden/>
          </w:rPr>
          <w:instrText xml:space="preserve"> PAGEREF _Toc9684963 \h </w:instrText>
        </w:r>
        <w:r>
          <w:rPr>
            <w:noProof/>
            <w:webHidden/>
          </w:rPr>
        </w:r>
      </w:ins>
      <w:r>
        <w:rPr>
          <w:noProof/>
          <w:webHidden/>
        </w:rPr>
        <w:fldChar w:fldCharType="separate"/>
      </w:r>
      <w:ins w:author="Andreas Kuehne" w:date="2019-05-25T13:55:00Z" w:id="160">
        <w:r>
          <w:rPr>
            <w:noProof/>
            <w:webHidden/>
          </w:rPr>
          <w:t>29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61"/>
          <w:rFonts w:asciiTheme="minorHAnsi" w:cstheme="minorBidi" w:eastAsiaTheme="minorEastAsia" w:hAnsiTheme="minorHAnsi"/>
          <w:noProof/>
          <w:sz w:val="22"/>
          <w:szCs w:val="22"/>
          <w:lang w:eastAsia="en-GB" w:val="en-GB"/>
        </w:rPr>
      </w:pPr>
      <w:ins w:author="Andreas Kuehne" w:date="2019-05-25T13:55:00Z" w:id="162">
        <w:r w:rsidRPr="009D7E36">
          <w:rPr>
            <w:rStyle w:val="Hyperlink"/>
            <w:noProof/>
          </w:rPr>
          <w:fldChar w:fldCharType="begin"/>
        </w:r>
        <w:r w:rsidRPr="009D7E36">
          <w:rPr>
            <w:rStyle w:val="Hyperlink"/>
            <w:noProof/>
          </w:rPr>
          <w:instrText xml:space="preserve"> </w:instrText>
        </w:r>
        <w:r>
          <w:rPr>
            <w:noProof/>
          </w:rPr>
          <w:instrText>HYPERLINK \l "_Toc9684964"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4.2.5.1</w:t>
        </w:r>
        <w:r w:rsidRPr="009D7E36">
          <w:rPr>
            <w:rStyle w:val="Hyperlink"/>
            <w:noProof/>
          </w:rPr>
          <w:t xml:space="preserve"> Base64Data – JSON Syntax</w:t>
        </w:r>
        <w:r>
          <w:rPr>
            <w:noProof/>
            <w:webHidden/>
          </w:rPr>
          <w:tab/>
        </w:r>
        <w:r>
          <w:rPr>
            <w:noProof/>
            <w:webHidden/>
          </w:rPr>
          <w:fldChar w:fldCharType="begin"/>
        </w:r>
        <w:r>
          <w:rPr>
            <w:noProof/>
            <w:webHidden/>
          </w:rPr>
          <w:instrText xml:space="preserve"> PAGEREF _Toc9684964 \h </w:instrText>
        </w:r>
        <w:r>
          <w:rPr>
            <w:noProof/>
            <w:webHidden/>
          </w:rPr>
        </w:r>
      </w:ins>
      <w:r>
        <w:rPr>
          <w:noProof/>
          <w:webHidden/>
        </w:rPr>
        <w:fldChar w:fldCharType="separate"/>
      </w:r>
      <w:ins w:author="Andreas Kuehne" w:date="2019-05-25T13:55:00Z" w:id="163">
        <w:r>
          <w:rPr>
            <w:noProof/>
            <w:webHidden/>
          </w:rPr>
          <w:t>30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64"/>
          <w:rFonts w:asciiTheme="minorHAnsi" w:cstheme="minorBidi" w:eastAsiaTheme="minorEastAsia" w:hAnsiTheme="minorHAnsi"/>
          <w:noProof/>
          <w:sz w:val="22"/>
          <w:szCs w:val="22"/>
          <w:lang w:eastAsia="en-GB" w:val="en-GB"/>
        </w:rPr>
      </w:pPr>
      <w:ins w:author="Andreas Kuehne" w:date="2019-05-25T13:55:00Z" w:id="165">
        <w:r w:rsidRPr="009D7E36">
          <w:rPr>
            <w:rStyle w:val="Hyperlink"/>
            <w:noProof/>
          </w:rPr>
          <w:fldChar w:fldCharType="begin"/>
        </w:r>
        <w:r w:rsidRPr="009D7E36">
          <w:rPr>
            <w:rStyle w:val="Hyperlink"/>
            <w:noProof/>
          </w:rPr>
          <w:instrText xml:space="preserve"> </w:instrText>
        </w:r>
        <w:r>
          <w:rPr>
            <w:noProof/>
          </w:rPr>
          <w:instrText>HYPERLINK \l "_Toc9684965"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4.2.5.2</w:t>
        </w:r>
        <w:r w:rsidRPr="009D7E36">
          <w:rPr>
            <w:rStyle w:val="Hyperlink"/>
            <w:noProof/>
          </w:rPr>
          <w:t xml:space="preserve"> Base64Data – XML Syntax</w:t>
        </w:r>
        <w:r>
          <w:rPr>
            <w:noProof/>
            <w:webHidden/>
          </w:rPr>
          <w:tab/>
        </w:r>
        <w:r>
          <w:rPr>
            <w:noProof/>
            <w:webHidden/>
          </w:rPr>
          <w:fldChar w:fldCharType="begin"/>
        </w:r>
        <w:r>
          <w:rPr>
            <w:noProof/>
            <w:webHidden/>
          </w:rPr>
          <w:instrText xml:space="preserve"> PAGEREF _Toc9684965 \h </w:instrText>
        </w:r>
        <w:r>
          <w:rPr>
            <w:noProof/>
            <w:webHidden/>
          </w:rPr>
        </w:r>
      </w:ins>
      <w:r>
        <w:rPr>
          <w:noProof/>
          <w:webHidden/>
        </w:rPr>
        <w:fldChar w:fldCharType="separate"/>
      </w:r>
      <w:ins w:author="Andreas Kuehne" w:date="2019-05-25T13:55:00Z" w:id="166">
        <w:r>
          <w:rPr>
            <w:noProof/>
            <w:webHidden/>
          </w:rPr>
          <w:t>31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67"/>
          <w:rFonts w:asciiTheme="minorHAnsi" w:cstheme="minorBidi" w:eastAsiaTheme="minorEastAsia" w:hAnsiTheme="minorHAnsi"/>
          <w:noProof/>
          <w:sz w:val="22"/>
          <w:szCs w:val="22"/>
          <w:lang w:eastAsia="en-GB" w:val="en-GB"/>
        </w:rPr>
      </w:pPr>
      <w:ins w:author="Andreas Kuehne" w:date="2019-05-25T13:55:00Z" w:id="168">
        <w:r w:rsidRPr="009D7E36">
          <w:rPr>
            <w:rStyle w:val="Hyperlink"/>
            <w:noProof/>
          </w:rPr>
          <w:fldChar w:fldCharType="begin"/>
        </w:r>
        <w:r w:rsidRPr="009D7E36">
          <w:rPr>
            <w:rStyle w:val="Hyperlink"/>
            <w:noProof/>
          </w:rPr>
          <w:instrText xml:space="preserve"> </w:instrText>
        </w:r>
        <w:r>
          <w:rPr>
            <w:noProof/>
          </w:rPr>
          <w:instrText>HYPERLINK \l "_Toc9684966"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4.2.6</w:t>
        </w:r>
        <w:r w:rsidRPr="009D7E36">
          <w:rPr>
            <w:rStyle w:val="Hyperlink"/>
            <w:noProof/>
          </w:rPr>
          <w:t xml:space="preserve"> Component SignaturePtr</w:t>
        </w:r>
        <w:r>
          <w:rPr>
            <w:noProof/>
            <w:webHidden/>
          </w:rPr>
          <w:tab/>
        </w:r>
        <w:r>
          <w:rPr>
            <w:noProof/>
            <w:webHidden/>
          </w:rPr>
          <w:fldChar w:fldCharType="begin"/>
        </w:r>
        <w:r>
          <w:rPr>
            <w:noProof/>
            <w:webHidden/>
          </w:rPr>
          <w:instrText xml:space="preserve"> PAGEREF _Toc9684966 \h </w:instrText>
        </w:r>
        <w:r>
          <w:rPr>
            <w:noProof/>
            <w:webHidden/>
          </w:rPr>
        </w:r>
      </w:ins>
      <w:r>
        <w:rPr>
          <w:noProof/>
          <w:webHidden/>
        </w:rPr>
        <w:fldChar w:fldCharType="separate"/>
      </w:r>
      <w:ins w:author="Andreas Kuehne" w:date="2019-05-25T13:55:00Z" w:id="169">
        <w:r>
          <w:rPr>
            <w:noProof/>
            <w:webHidden/>
          </w:rPr>
          <w:t>32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70"/>
          <w:rFonts w:asciiTheme="minorHAnsi" w:cstheme="minorBidi" w:eastAsiaTheme="minorEastAsia" w:hAnsiTheme="minorHAnsi"/>
          <w:noProof/>
          <w:sz w:val="22"/>
          <w:szCs w:val="22"/>
          <w:lang w:eastAsia="en-GB" w:val="en-GB"/>
        </w:rPr>
      </w:pPr>
      <w:ins w:author="Andreas Kuehne" w:date="2019-05-25T13:55:00Z" w:id="171">
        <w:r w:rsidRPr="009D7E36">
          <w:rPr>
            <w:rStyle w:val="Hyperlink"/>
            <w:noProof/>
          </w:rPr>
          <w:fldChar w:fldCharType="begin"/>
        </w:r>
        <w:r w:rsidRPr="009D7E36">
          <w:rPr>
            <w:rStyle w:val="Hyperlink"/>
            <w:noProof/>
          </w:rPr>
          <w:instrText xml:space="preserve"> </w:instrText>
        </w:r>
        <w:r>
          <w:rPr>
            <w:noProof/>
          </w:rPr>
          <w:instrText>HYPERLINK \l "_Toc9684967"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4.2.6.1</w:t>
        </w:r>
        <w:r w:rsidRPr="009D7E36">
          <w:rPr>
            <w:rStyle w:val="Hyperlink"/>
            <w:noProof/>
          </w:rPr>
          <w:t xml:space="preserve"> SignaturePtr – JSON Syntax</w:t>
        </w:r>
        <w:r>
          <w:rPr>
            <w:noProof/>
            <w:webHidden/>
          </w:rPr>
          <w:tab/>
        </w:r>
        <w:r>
          <w:rPr>
            <w:noProof/>
            <w:webHidden/>
          </w:rPr>
          <w:fldChar w:fldCharType="begin"/>
        </w:r>
        <w:r>
          <w:rPr>
            <w:noProof/>
            <w:webHidden/>
          </w:rPr>
          <w:instrText xml:space="preserve"> PAGEREF _Toc9684967 \h </w:instrText>
        </w:r>
        <w:r>
          <w:rPr>
            <w:noProof/>
            <w:webHidden/>
          </w:rPr>
        </w:r>
      </w:ins>
      <w:r>
        <w:rPr>
          <w:noProof/>
          <w:webHidden/>
        </w:rPr>
        <w:fldChar w:fldCharType="separate"/>
      </w:r>
      <w:ins w:author="Andreas Kuehne" w:date="2019-05-25T13:55:00Z" w:id="172">
        <w:r>
          <w:rPr>
            <w:noProof/>
            <w:webHidden/>
          </w:rPr>
          <w:t>32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73"/>
          <w:rFonts w:asciiTheme="minorHAnsi" w:cstheme="minorBidi" w:eastAsiaTheme="minorEastAsia" w:hAnsiTheme="minorHAnsi"/>
          <w:noProof/>
          <w:sz w:val="22"/>
          <w:szCs w:val="22"/>
          <w:lang w:eastAsia="en-GB" w:val="en-GB"/>
        </w:rPr>
      </w:pPr>
      <w:ins w:author="Andreas Kuehne" w:date="2019-05-25T13:55:00Z" w:id="174">
        <w:r w:rsidRPr="009D7E36">
          <w:rPr>
            <w:rStyle w:val="Hyperlink"/>
            <w:noProof/>
          </w:rPr>
          <w:fldChar w:fldCharType="begin"/>
        </w:r>
        <w:r w:rsidRPr="009D7E36">
          <w:rPr>
            <w:rStyle w:val="Hyperlink"/>
            <w:noProof/>
          </w:rPr>
          <w:instrText xml:space="preserve"> </w:instrText>
        </w:r>
        <w:r>
          <w:rPr>
            <w:noProof/>
          </w:rPr>
          <w:instrText>HYPERLINK \l "_Toc9684968"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4.2.6.2</w:t>
        </w:r>
        <w:r w:rsidRPr="009D7E36">
          <w:rPr>
            <w:rStyle w:val="Hyperlink"/>
            <w:noProof/>
          </w:rPr>
          <w:t xml:space="preserve"> SignaturePtr – XML Syntax</w:t>
        </w:r>
        <w:r>
          <w:rPr>
            <w:noProof/>
            <w:webHidden/>
          </w:rPr>
          <w:tab/>
        </w:r>
        <w:r>
          <w:rPr>
            <w:noProof/>
            <w:webHidden/>
          </w:rPr>
          <w:fldChar w:fldCharType="begin"/>
        </w:r>
        <w:r>
          <w:rPr>
            <w:noProof/>
            <w:webHidden/>
          </w:rPr>
          <w:instrText xml:space="preserve"> PAGEREF _Toc9684968 \h </w:instrText>
        </w:r>
        <w:r>
          <w:rPr>
            <w:noProof/>
            <w:webHidden/>
          </w:rPr>
        </w:r>
      </w:ins>
      <w:r>
        <w:rPr>
          <w:noProof/>
          <w:webHidden/>
        </w:rPr>
        <w:fldChar w:fldCharType="separate"/>
      </w:r>
      <w:ins w:author="Andreas Kuehne" w:date="2019-05-25T13:55:00Z" w:id="175">
        <w:r>
          <w:rPr>
            <w:noProof/>
            <w:webHidden/>
          </w:rPr>
          <w:t>33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76"/>
          <w:rFonts w:asciiTheme="minorHAnsi" w:cstheme="minorBidi" w:eastAsiaTheme="minorEastAsia" w:hAnsiTheme="minorHAnsi"/>
          <w:noProof/>
          <w:sz w:val="22"/>
          <w:szCs w:val="22"/>
          <w:lang w:eastAsia="en-GB" w:val="en-GB"/>
        </w:rPr>
      </w:pPr>
      <w:ins w:author="Andreas Kuehne" w:date="2019-05-25T13:55:00Z" w:id="177">
        <w:r w:rsidRPr="009D7E36">
          <w:rPr>
            <w:rStyle w:val="Hyperlink"/>
            <w:noProof/>
          </w:rPr>
          <w:fldChar w:fldCharType="begin"/>
        </w:r>
        <w:r w:rsidRPr="009D7E36">
          <w:rPr>
            <w:rStyle w:val="Hyperlink"/>
            <w:noProof/>
          </w:rPr>
          <w:instrText xml:space="preserve"> </w:instrText>
        </w:r>
        <w:r>
          <w:rPr>
            <w:noProof/>
          </w:rPr>
          <w:instrText>HYPERLINK \l "_Toc9684969"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4.2.7</w:t>
        </w:r>
        <w:r w:rsidRPr="009D7E36">
          <w:rPr>
            <w:rStyle w:val="Hyperlink"/>
            <w:noProof/>
          </w:rPr>
          <w:t xml:space="preserve"> Component Result</w:t>
        </w:r>
        <w:r>
          <w:rPr>
            <w:noProof/>
            <w:webHidden/>
          </w:rPr>
          <w:tab/>
        </w:r>
        <w:r>
          <w:rPr>
            <w:noProof/>
            <w:webHidden/>
          </w:rPr>
          <w:fldChar w:fldCharType="begin"/>
        </w:r>
        <w:r>
          <w:rPr>
            <w:noProof/>
            <w:webHidden/>
          </w:rPr>
          <w:instrText xml:space="preserve"> PAGEREF _Toc9684969 \h </w:instrText>
        </w:r>
        <w:r>
          <w:rPr>
            <w:noProof/>
            <w:webHidden/>
          </w:rPr>
        </w:r>
      </w:ins>
      <w:r>
        <w:rPr>
          <w:noProof/>
          <w:webHidden/>
        </w:rPr>
        <w:fldChar w:fldCharType="separate"/>
      </w:r>
      <w:ins w:author="Andreas Kuehne" w:date="2019-05-25T13:55:00Z" w:id="178">
        <w:r>
          <w:rPr>
            <w:noProof/>
            <w:webHidden/>
          </w:rPr>
          <w:t>34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79"/>
          <w:rFonts w:asciiTheme="minorHAnsi" w:cstheme="minorBidi" w:eastAsiaTheme="minorEastAsia" w:hAnsiTheme="minorHAnsi"/>
          <w:noProof/>
          <w:sz w:val="22"/>
          <w:szCs w:val="22"/>
          <w:lang w:eastAsia="en-GB" w:val="en-GB"/>
        </w:rPr>
      </w:pPr>
      <w:ins w:author="Andreas Kuehne" w:date="2019-05-25T13:55:00Z" w:id="180">
        <w:r w:rsidRPr="009D7E36">
          <w:rPr>
            <w:rStyle w:val="Hyperlink"/>
            <w:noProof/>
          </w:rPr>
          <w:fldChar w:fldCharType="begin"/>
        </w:r>
        <w:r w:rsidRPr="009D7E36">
          <w:rPr>
            <w:rStyle w:val="Hyperlink"/>
            <w:noProof/>
          </w:rPr>
          <w:instrText xml:space="preserve"> </w:instrText>
        </w:r>
        <w:r>
          <w:rPr>
            <w:noProof/>
          </w:rPr>
          <w:instrText>HYPERLINK \l "_Toc9684970"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4.2.7.1</w:t>
        </w:r>
        <w:r w:rsidRPr="009D7E36">
          <w:rPr>
            <w:rStyle w:val="Hyperlink"/>
            <w:noProof/>
          </w:rPr>
          <w:t xml:space="preserve"> Result – JSON Syntax</w:t>
        </w:r>
        <w:r>
          <w:rPr>
            <w:noProof/>
            <w:webHidden/>
          </w:rPr>
          <w:tab/>
        </w:r>
        <w:r>
          <w:rPr>
            <w:noProof/>
            <w:webHidden/>
          </w:rPr>
          <w:fldChar w:fldCharType="begin"/>
        </w:r>
        <w:r>
          <w:rPr>
            <w:noProof/>
            <w:webHidden/>
          </w:rPr>
          <w:instrText xml:space="preserve"> PAGEREF _Toc9684970 \h </w:instrText>
        </w:r>
        <w:r>
          <w:rPr>
            <w:noProof/>
            <w:webHidden/>
          </w:rPr>
        </w:r>
      </w:ins>
      <w:r>
        <w:rPr>
          <w:noProof/>
          <w:webHidden/>
        </w:rPr>
        <w:fldChar w:fldCharType="separate"/>
      </w:r>
      <w:ins w:author="Andreas Kuehne" w:date="2019-05-25T13:55:00Z" w:id="181">
        <w:r>
          <w:rPr>
            <w:noProof/>
            <w:webHidden/>
          </w:rPr>
          <w:t>34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82"/>
          <w:rFonts w:asciiTheme="minorHAnsi" w:cstheme="minorBidi" w:eastAsiaTheme="minorEastAsia" w:hAnsiTheme="minorHAnsi"/>
          <w:noProof/>
          <w:sz w:val="22"/>
          <w:szCs w:val="22"/>
          <w:lang w:eastAsia="en-GB" w:val="en-GB"/>
        </w:rPr>
      </w:pPr>
      <w:ins w:author="Andreas Kuehne" w:date="2019-05-25T13:55:00Z" w:id="183">
        <w:r w:rsidRPr="009D7E36">
          <w:rPr>
            <w:rStyle w:val="Hyperlink"/>
            <w:noProof/>
          </w:rPr>
          <w:fldChar w:fldCharType="begin"/>
        </w:r>
        <w:r w:rsidRPr="009D7E36">
          <w:rPr>
            <w:rStyle w:val="Hyperlink"/>
            <w:noProof/>
          </w:rPr>
          <w:instrText xml:space="preserve"> </w:instrText>
        </w:r>
        <w:r>
          <w:rPr>
            <w:noProof/>
          </w:rPr>
          <w:instrText>HYPERLINK \l "_Toc9684971"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4.2.7.2</w:t>
        </w:r>
        <w:r w:rsidRPr="009D7E36">
          <w:rPr>
            <w:rStyle w:val="Hyperlink"/>
            <w:noProof/>
          </w:rPr>
          <w:t xml:space="preserve"> Result – XML Syntax</w:t>
        </w:r>
        <w:r>
          <w:rPr>
            <w:noProof/>
            <w:webHidden/>
          </w:rPr>
          <w:tab/>
        </w:r>
        <w:r>
          <w:rPr>
            <w:noProof/>
            <w:webHidden/>
          </w:rPr>
          <w:fldChar w:fldCharType="begin"/>
        </w:r>
        <w:r>
          <w:rPr>
            <w:noProof/>
            <w:webHidden/>
          </w:rPr>
          <w:instrText xml:space="preserve"> PAGEREF _Toc9684971 \h </w:instrText>
        </w:r>
        <w:r>
          <w:rPr>
            <w:noProof/>
            <w:webHidden/>
          </w:rPr>
        </w:r>
      </w:ins>
      <w:r>
        <w:rPr>
          <w:noProof/>
          <w:webHidden/>
        </w:rPr>
        <w:fldChar w:fldCharType="separate"/>
      </w:r>
      <w:ins w:author="Andreas Kuehne" w:date="2019-05-25T13:55:00Z" w:id="184">
        <w:r>
          <w:rPr>
            <w:noProof/>
            <w:webHidden/>
          </w:rPr>
          <w:t>35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85"/>
          <w:rFonts w:asciiTheme="minorHAnsi" w:cstheme="minorBidi" w:eastAsiaTheme="minorEastAsia" w:hAnsiTheme="minorHAnsi"/>
          <w:noProof/>
          <w:sz w:val="22"/>
          <w:szCs w:val="22"/>
          <w:lang w:eastAsia="en-GB" w:val="en-GB"/>
        </w:rPr>
      </w:pPr>
      <w:ins w:author="Andreas Kuehne" w:date="2019-05-25T13:55:00Z" w:id="186">
        <w:r w:rsidRPr="009D7E36">
          <w:rPr>
            <w:rStyle w:val="Hyperlink"/>
            <w:noProof/>
          </w:rPr>
          <w:fldChar w:fldCharType="begin"/>
        </w:r>
        <w:r w:rsidRPr="009D7E36">
          <w:rPr>
            <w:rStyle w:val="Hyperlink"/>
            <w:noProof/>
          </w:rPr>
          <w:instrText xml:space="preserve"> </w:instrText>
        </w:r>
        <w:r>
          <w:rPr>
            <w:noProof/>
          </w:rPr>
          <w:instrText>HYPERLINK \l "_Toc9684972"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4.2.8</w:t>
        </w:r>
        <w:r w:rsidRPr="009D7E36">
          <w:rPr>
            <w:rStyle w:val="Hyperlink"/>
            <w:noProof/>
          </w:rPr>
          <w:t xml:space="preserve"> Component OptionalInputs</w:t>
        </w:r>
        <w:r>
          <w:rPr>
            <w:noProof/>
            <w:webHidden/>
          </w:rPr>
          <w:tab/>
        </w:r>
        <w:r>
          <w:rPr>
            <w:noProof/>
            <w:webHidden/>
          </w:rPr>
          <w:fldChar w:fldCharType="begin"/>
        </w:r>
        <w:r>
          <w:rPr>
            <w:noProof/>
            <w:webHidden/>
          </w:rPr>
          <w:instrText xml:space="preserve"> PAGEREF _Toc9684972 \h </w:instrText>
        </w:r>
        <w:r>
          <w:rPr>
            <w:noProof/>
            <w:webHidden/>
          </w:rPr>
        </w:r>
      </w:ins>
      <w:r>
        <w:rPr>
          <w:noProof/>
          <w:webHidden/>
        </w:rPr>
        <w:fldChar w:fldCharType="separate"/>
      </w:r>
      <w:ins w:author="Andreas Kuehne" w:date="2019-05-25T13:55:00Z" w:id="187">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88"/>
          <w:rFonts w:asciiTheme="minorHAnsi" w:cstheme="minorBidi" w:eastAsiaTheme="minorEastAsia" w:hAnsiTheme="minorHAnsi"/>
          <w:noProof/>
          <w:sz w:val="22"/>
          <w:szCs w:val="22"/>
          <w:lang w:eastAsia="en-GB" w:val="en-GB"/>
        </w:rPr>
      </w:pPr>
      <w:ins w:author="Andreas Kuehne" w:date="2019-05-25T13:55:00Z" w:id="189">
        <w:r w:rsidRPr="009D7E36">
          <w:rPr>
            <w:rStyle w:val="Hyperlink"/>
            <w:noProof/>
          </w:rPr>
          <w:fldChar w:fldCharType="begin"/>
        </w:r>
        <w:r w:rsidRPr="009D7E36">
          <w:rPr>
            <w:rStyle w:val="Hyperlink"/>
            <w:noProof/>
          </w:rPr>
          <w:instrText xml:space="preserve"> </w:instrText>
        </w:r>
        <w:r>
          <w:rPr>
            <w:noProof/>
          </w:rPr>
          <w:instrText>HYPERLINK \l "_Toc9684973"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4.2.8.1</w:t>
        </w:r>
        <w:r w:rsidRPr="009D7E36">
          <w:rPr>
            <w:rStyle w:val="Hyperlink"/>
            <w:noProof/>
          </w:rPr>
          <w:t xml:space="preserve"> OptionalInputs – JSON Syntax</w:t>
        </w:r>
        <w:r>
          <w:rPr>
            <w:noProof/>
            <w:webHidden/>
          </w:rPr>
          <w:tab/>
        </w:r>
        <w:r>
          <w:rPr>
            <w:noProof/>
            <w:webHidden/>
          </w:rPr>
          <w:fldChar w:fldCharType="begin"/>
        </w:r>
        <w:r>
          <w:rPr>
            <w:noProof/>
            <w:webHidden/>
          </w:rPr>
          <w:instrText xml:space="preserve"> PAGEREF _Toc9684973 \h </w:instrText>
        </w:r>
        <w:r>
          <w:rPr>
            <w:noProof/>
            <w:webHidden/>
          </w:rPr>
        </w:r>
      </w:ins>
      <w:r>
        <w:rPr>
          <w:noProof/>
          <w:webHidden/>
        </w:rPr>
        <w:fldChar w:fldCharType="separate"/>
      </w:r>
      <w:ins w:author="Andreas Kuehne" w:date="2019-05-25T13:55:00Z" w:id="190">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91"/>
          <w:rFonts w:asciiTheme="minorHAnsi" w:cstheme="minorBidi" w:eastAsiaTheme="minorEastAsia" w:hAnsiTheme="minorHAnsi"/>
          <w:noProof/>
          <w:sz w:val="22"/>
          <w:szCs w:val="22"/>
          <w:lang w:eastAsia="en-GB" w:val="en-GB"/>
        </w:rPr>
      </w:pPr>
      <w:ins w:author="Andreas Kuehne" w:date="2019-05-25T13:55:00Z" w:id="192">
        <w:r w:rsidRPr="009D7E36">
          <w:rPr>
            <w:rStyle w:val="Hyperlink"/>
            <w:noProof/>
          </w:rPr>
          <w:fldChar w:fldCharType="begin"/>
        </w:r>
        <w:r w:rsidRPr="009D7E36">
          <w:rPr>
            <w:rStyle w:val="Hyperlink"/>
            <w:noProof/>
          </w:rPr>
          <w:instrText xml:space="preserve"> </w:instrText>
        </w:r>
        <w:r>
          <w:rPr>
            <w:noProof/>
          </w:rPr>
          <w:instrText>HYPERLINK \l "_Toc9684974"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4.2.8.2</w:t>
        </w:r>
        <w:r w:rsidRPr="009D7E36">
          <w:rPr>
            <w:rStyle w:val="Hyperlink"/>
            <w:noProof/>
          </w:rPr>
          <w:t xml:space="preserve"> OptionalInputs – XML Syntax</w:t>
        </w:r>
        <w:r>
          <w:rPr>
            <w:noProof/>
            <w:webHidden/>
          </w:rPr>
          <w:tab/>
        </w:r>
        <w:r>
          <w:rPr>
            <w:noProof/>
            <w:webHidden/>
          </w:rPr>
          <w:fldChar w:fldCharType="begin"/>
        </w:r>
        <w:r>
          <w:rPr>
            <w:noProof/>
            <w:webHidden/>
          </w:rPr>
          <w:instrText xml:space="preserve"> PAGEREF _Toc9684974 \h </w:instrText>
        </w:r>
        <w:r>
          <w:rPr>
            <w:noProof/>
            <w:webHidden/>
          </w:rPr>
        </w:r>
      </w:ins>
      <w:r>
        <w:rPr>
          <w:noProof/>
          <w:webHidden/>
        </w:rPr>
        <w:fldChar w:fldCharType="separate"/>
      </w:r>
      <w:ins w:author="Andreas Kuehne" w:date="2019-05-25T13:55:00Z" w:id="193">
        <w:r>
          <w:rPr>
            <w:noProof/>
            <w:webHidden/>
          </w:rPr>
          <w:t>36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194"/>
          <w:rFonts w:asciiTheme="minorHAnsi" w:cstheme="minorBidi" w:eastAsiaTheme="minorEastAsia" w:hAnsiTheme="minorHAnsi"/>
          <w:noProof/>
          <w:sz w:val="22"/>
          <w:szCs w:val="22"/>
          <w:lang w:eastAsia="en-GB" w:val="en-GB"/>
        </w:rPr>
      </w:pPr>
      <w:ins w:author="Andreas Kuehne" w:date="2019-05-25T13:55:00Z" w:id="195">
        <w:r w:rsidRPr="009D7E36">
          <w:rPr>
            <w:rStyle w:val="Hyperlink"/>
            <w:noProof/>
          </w:rPr>
          <w:fldChar w:fldCharType="begin"/>
        </w:r>
        <w:r w:rsidRPr="009D7E36">
          <w:rPr>
            <w:rStyle w:val="Hyperlink"/>
            <w:noProof/>
          </w:rPr>
          <w:instrText xml:space="preserve"> </w:instrText>
        </w:r>
        <w:r>
          <w:rPr>
            <w:noProof/>
          </w:rPr>
          <w:instrText>HYPERLINK \l "_Toc9684975"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4.2.9</w:t>
        </w:r>
        <w:r w:rsidRPr="009D7E36">
          <w:rPr>
            <w:rStyle w:val="Hyperlink"/>
            <w:noProof/>
          </w:rPr>
          <w:t xml:space="preserve"> Component OptionalOutputs</w:t>
        </w:r>
        <w:r>
          <w:rPr>
            <w:noProof/>
            <w:webHidden/>
          </w:rPr>
          <w:tab/>
        </w:r>
        <w:r>
          <w:rPr>
            <w:noProof/>
            <w:webHidden/>
          </w:rPr>
          <w:fldChar w:fldCharType="begin"/>
        </w:r>
        <w:r>
          <w:rPr>
            <w:noProof/>
            <w:webHidden/>
          </w:rPr>
          <w:instrText xml:space="preserve"> PAGEREF _Toc9684975 \h </w:instrText>
        </w:r>
        <w:r>
          <w:rPr>
            <w:noProof/>
            <w:webHidden/>
          </w:rPr>
        </w:r>
      </w:ins>
      <w:r>
        <w:rPr>
          <w:noProof/>
          <w:webHidden/>
        </w:rPr>
        <w:fldChar w:fldCharType="separate"/>
      </w:r>
      <w:ins w:author="Andreas Kuehne" w:date="2019-05-25T13:55:00Z" w:id="196">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197"/>
          <w:rFonts w:asciiTheme="minorHAnsi" w:cstheme="minorBidi" w:eastAsiaTheme="minorEastAsia" w:hAnsiTheme="minorHAnsi"/>
          <w:noProof/>
          <w:sz w:val="22"/>
          <w:szCs w:val="22"/>
          <w:lang w:eastAsia="en-GB" w:val="en-GB"/>
        </w:rPr>
      </w:pPr>
      <w:ins w:author="Andreas Kuehne" w:date="2019-05-25T13:55:00Z" w:id="198">
        <w:r w:rsidRPr="009D7E36">
          <w:rPr>
            <w:rStyle w:val="Hyperlink"/>
            <w:noProof/>
          </w:rPr>
          <w:fldChar w:fldCharType="begin"/>
        </w:r>
        <w:r w:rsidRPr="009D7E36">
          <w:rPr>
            <w:rStyle w:val="Hyperlink"/>
            <w:noProof/>
          </w:rPr>
          <w:instrText xml:space="preserve"> </w:instrText>
        </w:r>
        <w:r>
          <w:rPr>
            <w:noProof/>
          </w:rPr>
          <w:instrText>HYPERLINK \l "_Toc9684976"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4.2.9.1</w:t>
        </w:r>
        <w:r w:rsidRPr="009D7E36">
          <w:rPr>
            <w:rStyle w:val="Hyperlink"/>
            <w:noProof/>
          </w:rPr>
          <w:t xml:space="preserve"> OptionalOutputs – JSON Syntax</w:t>
        </w:r>
        <w:r>
          <w:rPr>
            <w:noProof/>
            <w:webHidden/>
          </w:rPr>
          <w:tab/>
        </w:r>
        <w:r>
          <w:rPr>
            <w:noProof/>
            <w:webHidden/>
          </w:rPr>
          <w:fldChar w:fldCharType="begin"/>
        </w:r>
        <w:r>
          <w:rPr>
            <w:noProof/>
            <w:webHidden/>
          </w:rPr>
          <w:instrText xml:space="preserve"> PAGEREF _Toc9684976 \h </w:instrText>
        </w:r>
        <w:r>
          <w:rPr>
            <w:noProof/>
            <w:webHidden/>
          </w:rPr>
        </w:r>
      </w:ins>
      <w:r>
        <w:rPr>
          <w:noProof/>
          <w:webHidden/>
        </w:rPr>
        <w:fldChar w:fldCharType="separate"/>
      </w:r>
      <w:ins w:author="Andreas Kuehne" w:date="2019-05-25T13:55:00Z" w:id="199">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00"/>
          <w:rFonts w:asciiTheme="minorHAnsi" w:cstheme="minorBidi" w:eastAsiaTheme="minorEastAsia" w:hAnsiTheme="minorHAnsi"/>
          <w:noProof/>
          <w:sz w:val="22"/>
          <w:szCs w:val="22"/>
          <w:lang w:eastAsia="en-GB" w:val="en-GB"/>
        </w:rPr>
      </w:pPr>
      <w:ins w:author="Andreas Kuehne" w:date="2019-05-25T13:55:00Z" w:id="201">
        <w:r w:rsidRPr="009D7E36">
          <w:rPr>
            <w:rStyle w:val="Hyperlink"/>
            <w:noProof/>
          </w:rPr>
          <w:fldChar w:fldCharType="begin"/>
        </w:r>
        <w:r w:rsidRPr="009D7E36">
          <w:rPr>
            <w:rStyle w:val="Hyperlink"/>
            <w:noProof/>
          </w:rPr>
          <w:instrText xml:space="preserve"> </w:instrText>
        </w:r>
        <w:r>
          <w:rPr>
            <w:noProof/>
          </w:rPr>
          <w:instrText>HYPERLINK \l "_Toc9684977"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4.2.9.2</w:t>
        </w:r>
        <w:r w:rsidRPr="009D7E36">
          <w:rPr>
            <w:rStyle w:val="Hyperlink"/>
            <w:noProof/>
          </w:rPr>
          <w:t xml:space="preserve"> OptionalOutputs – XML Syntax</w:t>
        </w:r>
        <w:r>
          <w:rPr>
            <w:noProof/>
            <w:webHidden/>
          </w:rPr>
          <w:tab/>
        </w:r>
        <w:r>
          <w:rPr>
            <w:noProof/>
            <w:webHidden/>
          </w:rPr>
          <w:fldChar w:fldCharType="begin"/>
        </w:r>
        <w:r>
          <w:rPr>
            <w:noProof/>
            <w:webHidden/>
          </w:rPr>
          <w:instrText xml:space="preserve"> PAGEREF _Toc9684977 \h </w:instrText>
        </w:r>
        <w:r>
          <w:rPr>
            <w:noProof/>
            <w:webHidden/>
          </w:rPr>
        </w:r>
      </w:ins>
      <w:r>
        <w:rPr>
          <w:noProof/>
          <w:webHidden/>
        </w:rPr>
        <w:fldChar w:fldCharType="separate"/>
      </w:r>
      <w:ins w:author="Andreas Kuehne" w:date="2019-05-25T13:55:00Z" w:id="202">
        <w:r>
          <w:rPr>
            <w:noProof/>
            <w:webHidden/>
          </w:rPr>
          <w:t>37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03"/>
          <w:rFonts w:asciiTheme="minorHAnsi" w:cstheme="minorBidi" w:eastAsiaTheme="minorEastAsia" w:hAnsiTheme="minorHAnsi"/>
          <w:noProof/>
          <w:sz w:val="22"/>
          <w:szCs w:val="22"/>
          <w:lang w:eastAsia="en-GB" w:val="en-GB"/>
        </w:rPr>
      </w:pPr>
      <w:ins w:author="Andreas Kuehne" w:date="2019-05-25T13:55:00Z" w:id="204">
        <w:r w:rsidRPr="009D7E36">
          <w:rPr>
            <w:rStyle w:val="Hyperlink"/>
            <w:noProof/>
          </w:rPr>
          <w:fldChar w:fldCharType="begin"/>
        </w:r>
        <w:r w:rsidRPr="009D7E36">
          <w:rPr>
            <w:rStyle w:val="Hyperlink"/>
            <w:noProof/>
          </w:rPr>
          <w:instrText xml:space="preserve"> </w:instrText>
        </w:r>
        <w:r>
          <w:rPr>
            <w:noProof/>
          </w:rPr>
          <w:instrText>HYPERLINK \l "_Toc9684978"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4.2.10</w:t>
        </w:r>
        <w:r w:rsidRPr="009D7E36">
          <w:rPr>
            <w:rStyle w:val="Hyperlink"/>
            <w:noProof/>
          </w:rPr>
          <w:t xml:space="preserve"> Component RequestBase</w:t>
        </w:r>
        <w:r>
          <w:rPr>
            <w:noProof/>
            <w:webHidden/>
          </w:rPr>
          <w:tab/>
        </w:r>
        <w:r>
          <w:rPr>
            <w:noProof/>
            <w:webHidden/>
          </w:rPr>
          <w:fldChar w:fldCharType="begin"/>
        </w:r>
        <w:r>
          <w:rPr>
            <w:noProof/>
            <w:webHidden/>
          </w:rPr>
          <w:instrText xml:space="preserve"> PAGEREF _Toc9684978 \h </w:instrText>
        </w:r>
        <w:r>
          <w:rPr>
            <w:noProof/>
            <w:webHidden/>
          </w:rPr>
        </w:r>
      </w:ins>
      <w:r>
        <w:rPr>
          <w:noProof/>
          <w:webHidden/>
        </w:rPr>
        <w:fldChar w:fldCharType="separate"/>
      </w:r>
      <w:ins w:author="Andreas Kuehne" w:date="2019-05-25T13:55:00Z" w:id="205">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06"/>
          <w:rFonts w:asciiTheme="minorHAnsi" w:cstheme="minorBidi" w:eastAsiaTheme="minorEastAsia" w:hAnsiTheme="minorHAnsi"/>
          <w:noProof/>
          <w:sz w:val="22"/>
          <w:szCs w:val="22"/>
          <w:lang w:eastAsia="en-GB" w:val="en-GB"/>
        </w:rPr>
      </w:pPr>
      <w:ins w:author="Andreas Kuehne" w:date="2019-05-25T13:55:00Z" w:id="207">
        <w:r w:rsidRPr="009D7E36">
          <w:rPr>
            <w:rStyle w:val="Hyperlink"/>
            <w:noProof/>
          </w:rPr>
          <w:fldChar w:fldCharType="begin"/>
        </w:r>
        <w:r w:rsidRPr="009D7E36">
          <w:rPr>
            <w:rStyle w:val="Hyperlink"/>
            <w:noProof/>
          </w:rPr>
          <w:instrText xml:space="preserve"> </w:instrText>
        </w:r>
        <w:r>
          <w:rPr>
            <w:noProof/>
          </w:rPr>
          <w:instrText>HYPERLINK \l "_Toc9684979"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4.2.10.1</w:t>
        </w:r>
        <w:r w:rsidRPr="009D7E36">
          <w:rPr>
            <w:rStyle w:val="Hyperlink"/>
            <w:noProof/>
          </w:rPr>
          <w:t xml:space="preserve"> RequestBase – JSON Syntax</w:t>
        </w:r>
        <w:r>
          <w:rPr>
            <w:noProof/>
            <w:webHidden/>
          </w:rPr>
          <w:tab/>
        </w:r>
        <w:r>
          <w:rPr>
            <w:noProof/>
            <w:webHidden/>
          </w:rPr>
          <w:fldChar w:fldCharType="begin"/>
        </w:r>
        <w:r>
          <w:rPr>
            <w:noProof/>
            <w:webHidden/>
          </w:rPr>
          <w:instrText xml:space="preserve"> PAGEREF _Toc9684979 \h </w:instrText>
        </w:r>
        <w:r>
          <w:rPr>
            <w:noProof/>
            <w:webHidden/>
          </w:rPr>
        </w:r>
      </w:ins>
      <w:r>
        <w:rPr>
          <w:noProof/>
          <w:webHidden/>
        </w:rPr>
        <w:fldChar w:fldCharType="separate"/>
      </w:r>
      <w:ins w:author="Andreas Kuehne" w:date="2019-05-25T13:55:00Z" w:id="208">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09"/>
          <w:rFonts w:asciiTheme="minorHAnsi" w:cstheme="minorBidi" w:eastAsiaTheme="minorEastAsia" w:hAnsiTheme="minorHAnsi"/>
          <w:noProof/>
          <w:sz w:val="22"/>
          <w:szCs w:val="22"/>
          <w:lang w:eastAsia="en-GB" w:val="en-GB"/>
        </w:rPr>
      </w:pPr>
      <w:ins w:author="Andreas Kuehne" w:date="2019-05-25T13:55:00Z" w:id="210">
        <w:r w:rsidRPr="009D7E36">
          <w:rPr>
            <w:rStyle w:val="Hyperlink"/>
            <w:noProof/>
          </w:rPr>
          <w:fldChar w:fldCharType="begin"/>
        </w:r>
        <w:r w:rsidRPr="009D7E36">
          <w:rPr>
            <w:rStyle w:val="Hyperlink"/>
            <w:noProof/>
          </w:rPr>
          <w:instrText xml:space="preserve"> </w:instrText>
        </w:r>
        <w:r>
          <w:rPr>
            <w:noProof/>
          </w:rPr>
          <w:instrText>HYPERLINK \l "_Toc9684980"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4.2.10.2</w:t>
        </w:r>
        <w:r w:rsidRPr="009D7E36">
          <w:rPr>
            <w:rStyle w:val="Hyperlink"/>
            <w:noProof/>
          </w:rPr>
          <w:t xml:space="preserve"> RequestBase – XML Syntax</w:t>
        </w:r>
        <w:r>
          <w:rPr>
            <w:noProof/>
            <w:webHidden/>
          </w:rPr>
          <w:tab/>
        </w:r>
        <w:r>
          <w:rPr>
            <w:noProof/>
            <w:webHidden/>
          </w:rPr>
          <w:fldChar w:fldCharType="begin"/>
        </w:r>
        <w:r>
          <w:rPr>
            <w:noProof/>
            <w:webHidden/>
          </w:rPr>
          <w:instrText xml:space="preserve"> PAGEREF _Toc9684980 \h </w:instrText>
        </w:r>
        <w:r>
          <w:rPr>
            <w:noProof/>
            <w:webHidden/>
          </w:rPr>
        </w:r>
      </w:ins>
      <w:r>
        <w:rPr>
          <w:noProof/>
          <w:webHidden/>
        </w:rPr>
        <w:fldChar w:fldCharType="separate"/>
      </w:r>
      <w:ins w:author="Andreas Kuehne" w:date="2019-05-25T13:55:00Z" w:id="211">
        <w:r>
          <w:rPr>
            <w:noProof/>
            <w:webHidden/>
          </w:rPr>
          <w:t>38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12"/>
          <w:rFonts w:asciiTheme="minorHAnsi" w:cstheme="minorBidi" w:eastAsiaTheme="minorEastAsia" w:hAnsiTheme="minorHAnsi"/>
          <w:noProof/>
          <w:sz w:val="22"/>
          <w:szCs w:val="22"/>
          <w:lang w:eastAsia="en-GB" w:val="en-GB"/>
        </w:rPr>
      </w:pPr>
      <w:ins w:author="Andreas Kuehne" w:date="2019-05-25T13:55:00Z" w:id="213">
        <w:r w:rsidRPr="009D7E36">
          <w:rPr>
            <w:rStyle w:val="Hyperlink"/>
            <w:noProof/>
          </w:rPr>
          <w:fldChar w:fldCharType="begin"/>
        </w:r>
        <w:r w:rsidRPr="009D7E36">
          <w:rPr>
            <w:rStyle w:val="Hyperlink"/>
            <w:noProof/>
          </w:rPr>
          <w:instrText xml:space="preserve"> </w:instrText>
        </w:r>
        <w:r>
          <w:rPr>
            <w:noProof/>
          </w:rPr>
          <w:instrText>HYPERLINK \l "_Toc9684981"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4.2.11</w:t>
        </w:r>
        <w:r w:rsidRPr="009D7E36">
          <w:rPr>
            <w:rStyle w:val="Hyperlink"/>
            <w:noProof/>
          </w:rPr>
          <w:t xml:space="preserve"> Component ResponseBase</w:t>
        </w:r>
        <w:r>
          <w:rPr>
            <w:noProof/>
            <w:webHidden/>
          </w:rPr>
          <w:tab/>
        </w:r>
        <w:r>
          <w:rPr>
            <w:noProof/>
            <w:webHidden/>
          </w:rPr>
          <w:fldChar w:fldCharType="begin"/>
        </w:r>
        <w:r>
          <w:rPr>
            <w:noProof/>
            <w:webHidden/>
          </w:rPr>
          <w:instrText xml:space="preserve"> PAGEREF _Toc9684981 \h </w:instrText>
        </w:r>
        <w:r>
          <w:rPr>
            <w:noProof/>
            <w:webHidden/>
          </w:rPr>
        </w:r>
      </w:ins>
      <w:r>
        <w:rPr>
          <w:noProof/>
          <w:webHidden/>
        </w:rPr>
        <w:fldChar w:fldCharType="separate"/>
      </w:r>
      <w:ins w:author="Andreas Kuehne" w:date="2019-05-25T13:55:00Z" w:id="214">
        <w:r>
          <w:rPr>
            <w:noProof/>
            <w:webHidden/>
          </w:rPr>
          <w:t>38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15"/>
          <w:rFonts w:asciiTheme="minorHAnsi" w:cstheme="minorBidi" w:eastAsiaTheme="minorEastAsia" w:hAnsiTheme="minorHAnsi"/>
          <w:noProof/>
          <w:sz w:val="22"/>
          <w:szCs w:val="22"/>
          <w:lang w:eastAsia="en-GB" w:val="en-GB"/>
        </w:rPr>
      </w:pPr>
      <w:ins w:author="Andreas Kuehne" w:date="2019-05-25T13:55:00Z" w:id="216">
        <w:r w:rsidRPr="009D7E36">
          <w:rPr>
            <w:rStyle w:val="Hyperlink"/>
            <w:noProof/>
          </w:rPr>
          <w:fldChar w:fldCharType="begin"/>
        </w:r>
        <w:r w:rsidRPr="009D7E36">
          <w:rPr>
            <w:rStyle w:val="Hyperlink"/>
            <w:noProof/>
          </w:rPr>
          <w:instrText xml:space="preserve"> </w:instrText>
        </w:r>
        <w:r>
          <w:rPr>
            <w:noProof/>
          </w:rPr>
          <w:instrText>HYPERLINK \l "_Toc9684982"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4.2.11.1</w:t>
        </w:r>
        <w:r w:rsidRPr="009D7E36">
          <w:rPr>
            <w:rStyle w:val="Hyperlink"/>
            <w:noProof/>
          </w:rPr>
          <w:t xml:space="preserve"> ResponseBase – JSON Syntax</w:t>
        </w:r>
        <w:r>
          <w:rPr>
            <w:noProof/>
            <w:webHidden/>
          </w:rPr>
          <w:tab/>
        </w:r>
        <w:r>
          <w:rPr>
            <w:noProof/>
            <w:webHidden/>
          </w:rPr>
          <w:fldChar w:fldCharType="begin"/>
        </w:r>
        <w:r>
          <w:rPr>
            <w:noProof/>
            <w:webHidden/>
          </w:rPr>
          <w:instrText xml:space="preserve"> PAGEREF _Toc9684982 \h </w:instrText>
        </w:r>
        <w:r>
          <w:rPr>
            <w:noProof/>
            <w:webHidden/>
          </w:rPr>
        </w:r>
      </w:ins>
      <w:r>
        <w:rPr>
          <w:noProof/>
          <w:webHidden/>
        </w:rPr>
        <w:fldChar w:fldCharType="separate"/>
      </w:r>
      <w:ins w:author="Andreas Kuehne" w:date="2019-05-25T13:55:00Z" w:id="217">
        <w:r>
          <w:rPr>
            <w:noProof/>
            <w:webHidden/>
          </w:rPr>
          <w:t>38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18"/>
          <w:rFonts w:asciiTheme="minorHAnsi" w:cstheme="minorBidi" w:eastAsiaTheme="minorEastAsia" w:hAnsiTheme="minorHAnsi"/>
          <w:noProof/>
          <w:sz w:val="22"/>
          <w:szCs w:val="22"/>
          <w:lang w:eastAsia="en-GB" w:val="en-GB"/>
        </w:rPr>
      </w:pPr>
      <w:ins w:author="Andreas Kuehne" w:date="2019-05-25T13:55:00Z" w:id="219">
        <w:r w:rsidRPr="009D7E36">
          <w:rPr>
            <w:rStyle w:val="Hyperlink"/>
            <w:noProof/>
          </w:rPr>
          <w:fldChar w:fldCharType="begin"/>
        </w:r>
        <w:r w:rsidRPr="009D7E36">
          <w:rPr>
            <w:rStyle w:val="Hyperlink"/>
            <w:noProof/>
          </w:rPr>
          <w:instrText xml:space="preserve"> </w:instrText>
        </w:r>
        <w:r>
          <w:rPr>
            <w:noProof/>
          </w:rPr>
          <w:instrText>HYPERLINK \l "_Toc9684983"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4.2.11.2</w:t>
        </w:r>
        <w:r w:rsidRPr="009D7E36">
          <w:rPr>
            <w:rStyle w:val="Hyperlink"/>
            <w:noProof/>
          </w:rPr>
          <w:t xml:space="preserve"> ResponseBase – XML Syntax</w:t>
        </w:r>
        <w:r>
          <w:rPr>
            <w:noProof/>
            <w:webHidden/>
          </w:rPr>
          <w:tab/>
        </w:r>
        <w:r>
          <w:rPr>
            <w:noProof/>
            <w:webHidden/>
          </w:rPr>
          <w:fldChar w:fldCharType="begin"/>
        </w:r>
        <w:r>
          <w:rPr>
            <w:noProof/>
            <w:webHidden/>
          </w:rPr>
          <w:instrText xml:space="preserve"> PAGEREF _Toc9684983 \h </w:instrText>
        </w:r>
        <w:r>
          <w:rPr>
            <w:noProof/>
            <w:webHidden/>
          </w:rPr>
        </w:r>
      </w:ins>
      <w:r>
        <w:rPr>
          <w:noProof/>
          <w:webHidden/>
        </w:rPr>
        <w:fldChar w:fldCharType="separate"/>
      </w:r>
      <w:ins w:author="Andreas Kuehne" w:date="2019-05-25T13:55:00Z" w:id="220">
        <w:r>
          <w:rPr>
            <w:noProof/>
            <w:webHidden/>
          </w:rPr>
          <w:t>39</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221"/>
          <w:rFonts w:asciiTheme="minorHAnsi" w:cstheme="minorBidi" w:eastAsiaTheme="minorEastAsia" w:hAnsiTheme="minorHAnsi"/>
          <w:noProof/>
          <w:sz w:val="22"/>
          <w:szCs w:val="22"/>
          <w:lang w:eastAsia="en-GB" w:val="en-GB"/>
        </w:rPr>
      </w:pPr>
      <w:ins w:author="Andreas Kuehne" w:date="2019-05-25T13:55:00Z" w:id="222">
        <w:r w:rsidRPr="009D7E36">
          <w:rPr>
            <w:rStyle w:val="Hyperlink"/>
            <w:noProof/>
          </w:rPr>
          <w:fldChar w:fldCharType="begin"/>
        </w:r>
        <w:r w:rsidRPr="009D7E36">
          <w:rPr>
            <w:rStyle w:val="Hyperlink"/>
            <w:noProof/>
          </w:rPr>
          <w:instrText xml:space="preserve"> </w:instrText>
        </w:r>
        <w:r>
          <w:rPr>
            <w:noProof/>
          </w:rPr>
          <w:instrText>HYPERLINK \l "_Toc9684984"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4.3 Operation requests and responses</w:t>
        </w:r>
        <w:r>
          <w:rPr>
            <w:noProof/>
            <w:webHidden/>
          </w:rPr>
          <w:tab/>
        </w:r>
        <w:r>
          <w:rPr>
            <w:noProof/>
            <w:webHidden/>
          </w:rPr>
          <w:fldChar w:fldCharType="begin"/>
        </w:r>
        <w:r>
          <w:rPr>
            <w:noProof/>
            <w:webHidden/>
          </w:rPr>
          <w:instrText xml:space="preserve"> PAGEREF _Toc9684984 \h </w:instrText>
        </w:r>
        <w:r>
          <w:rPr>
            <w:noProof/>
            <w:webHidden/>
          </w:rPr>
        </w:r>
      </w:ins>
      <w:r>
        <w:rPr>
          <w:noProof/>
          <w:webHidden/>
        </w:rPr>
        <w:fldChar w:fldCharType="separate"/>
      </w:r>
      <w:ins w:author="Andreas Kuehne" w:date="2019-05-25T13:55:00Z" w:id="223">
        <w:r>
          <w:rPr>
            <w:noProof/>
            <w:webHidden/>
          </w:rPr>
          <w:t>39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24"/>
          <w:rFonts w:asciiTheme="minorHAnsi" w:cstheme="minorBidi" w:eastAsiaTheme="minorEastAsia" w:hAnsiTheme="minorHAnsi"/>
          <w:noProof/>
          <w:sz w:val="22"/>
          <w:szCs w:val="22"/>
          <w:lang w:eastAsia="en-GB" w:val="en-GB"/>
        </w:rPr>
      </w:pPr>
      <w:ins w:author="Andreas Kuehne" w:date="2019-05-25T13:55:00Z" w:id="225">
        <w:r w:rsidRPr="009D7E36">
          <w:rPr>
            <w:rStyle w:val="Hyperlink"/>
            <w:noProof/>
          </w:rPr>
          <w:fldChar w:fldCharType="begin"/>
        </w:r>
        <w:r w:rsidRPr="009D7E36">
          <w:rPr>
            <w:rStyle w:val="Hyperlink"/>
            <w:noProof/>
          </w:rPr>
          <w:instrText xml:space="preserve"> </w:instrText>
        </w:r>
        <w:r>
          <w:rPr>
            <w:noProof/>
          </w:rPr>
          <w:instrText>HYPERLINK \l "_Toc9684985"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4.3.1</w:t>
        </w:r>
        <w:r w:rsidRPr="009D7E36">
          <w:rPr>
            <w:rStyle w:val="Hyperlink"/>
            <w:noProof/>
          </w:rPr>
          <w:t xml:space="preserve"> Component SignRequest</w:t>
        </w:r>
        <w:r>
          <w:rPr>
            <w:noProof/>
            <w:webHidden/>
          </w:rPr>
          <w:tab/>
        </w:r>
        <w:r>
          <w:rPr>
            <w:noProof/>
            <w:webHidden/>
          </w:rPr>
          <w:fldChar w:fldCharType="begin"/>
        </w:r>
        <w:r>
          <w:rPr>
            <w:noProof/>
            <w:webHidden/>
          </w:rPr>
          <w:instrText xml:space="preserve"> PAGEREF _Toc9684985 \h </w:instrText>
        </w:r>
        <w:r>
          <w:rPr>
            <w:noProof/>
            <w:webHidden/>
          </w:rPr>
        </w:r>
      </w:ins>
      <w:r>
        <w:rPr>
          <w:noProof/>
          <w:webHidden/>
        </w:rPr>
        <w:fldChar w:fldCharType="separate"/>
      </w:r>
      <w:ins w:author="Andreas Kuehne" w:date="2019-05-25T13:55:00Z" w:id="226">
        <w:r>
          <w:rPr>
            <w:noProof/>
            <w:webHidden/>
          </w:rPr>
          <w:t>39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27"/>
          <w:rFonts w:asciiTheme="minorHAnsi" w:cstheme="minorBidi" w:eastAsiaTheme="minorEastAsia" w:hAnsiTheme="minorHAnsi"/>
          <w:noProof/>
          <w:sz w:val="22"/>
          <w:szCs w:val="22"/>
          <w:lang w:eastAsia="en-GB" w:val="en-GB"/>
        </w:rPr>
      </w:pPr>
      <w:ins w:author="Andreas Kuehne" w:date="2019-05-25T13:55:00Z" w:id="228">
        <w:r w:rsidRPr="009D7E36">
          <w:rPr>
            <w:rStyle w:val="Hyperlink"/>
            <w:noProof/>
          </w:rPr>
          <w:fldChar w:fldCharType="begin"/>
        </w:r>
        <w:r w:rsidRPr="009D7E36">
          <w:rPr>
            <w:rStyle w:val="Hyperlink"/>
            <w:noProof/>
          </w:rPr>
          <w:instrText xml:space="preserve"> </w:instrText>
        </w:r>
        <w:r>
          <w:rPr>
            <w:noProof/>
          </w:rPr>
          <w:instrText>HYPERLINK \l "_Toc9684986"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4.3.1.1</w:t>
        </w:r>
        <w:r w:rsidRPr="009D7E36">
          <w:rPr>
            <w:rStyle w:val="Hyperlink"/>
            <w:noProof/>
          </w:rPr>
          <w:t xml:space="preserve"> SignRequest – JSON Syntax</w:t>
        </w:r>
        <w:r>
          <w:rPr>
            <w:noProof/>
            <w:webHidden/>
          </w:rPr>
          <w:tab/>
        </w:r>
        <w:r>
          <w:rPr>
            <w:noProof/>
            <w:webHidden/>
          </w:rPr>
          <w:fldChar w:fldCharType="begin"/>
        </w:r>
        <w:r>
          <w:rPr>
            <w:noProof/>
            <w:webHidden/>
          </w:rPr>
          <w:instrText xml:space="preserve"> PAGEREF _Toc9684986 \h </w:instrText>
        </w:r>
        <w:r>
          <w:rPr>
            <w:noProof/>
            <w:webHidden/>
          </w:rPr>
        </w:r>
      </w:ins>
      <w:r>
        <w:rPr>
          <w:noProof/>
          <w:webHidden/>
        </w:rPr>
        <w:fldChar w:fldCharType="separate"/>
      </w:r>
      <w:ins w:author="Andreas Kuehne" w:date="2019-05-25T13:55:00Z" w:id="229">
        <w:r>
          <w:rPr>
            <w:noProof/>
            <w:webHidden/>
          </w:rPr>
          <w:t>40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30"/>
          <w:rFonts w:asciiTheme="minorHAnsi" w:cstheme="minorBidi" w:eastAsiaTheme="minorEastAsia" w:hAnsiTheme="minorHAnsi"/>
          <w:noProof/>
          <w:sz w:val="22"/>
          <w:szCs w:val="22"/>
          <w:lang w:eastAsia="en-GB" w:val="en-GB"/>
        </w:rPr>
      </w:pPr>
      <w:ins w:author="Andreas Kuehne" w:date="2019-05-25T13:55:00Z" w:id="231">
        <w:r w:rsidRPr="009D7E36">
          <w:rPr>
            <w:rStyle w:val="Hyperlink"/>
            <w:noProof/>
          </w:rPr>
          <w:fldChar w:fldCharType="begin"/>
        </w:r>
        <w:r w:rsidRPr="009D7E36">
          <w:rPr>
            <w:rStyle w:val="Hyperlink"/>
            <w:noProof/>
          </w:rPr>
          <w:instrText xml:space="preserve"> </w:instrText>
        </w:r>
        <w:r>
          <w:rPr>
            <w:noProof/>
          </w:rPr>
          <w:instrText>HYPERLINK \l "_Toc9684987"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4.3.1.2</w:t>
        </w:r>
        <w:r w:rsidRPr="009D7E36">
          <w:rPr>
            <w:rStyle w:val="Hyperlink"/>
            <w:noProof/>
          </w:rPr>
          <w:t xml:space="preserve"> SignRequest – XML Syntax</w:t>
        </w:r>
        <w:r>
          <w:rPr>
            <w:noProof/>
            <w:webHidden/>
          </w:rPr>
          <w:tab/>
        </w:r>
        <w:r>
          <w:rPr>
            <w:noProof/>
            <w:webHidden/>
          </w:rPr>
          <w:fldChar w:fldCharType="begin"/>
        </w:r>
        <w:r>
          <w:rPr>
            <w:noProof/>
            <w:webHidden/>
          </w:rPr>
          <w:instrText xml:space="preserve"> PAGEREF _Toc9684987 \h </w:instrText>
        </w:r>
        <w:r>
          <w:rPr>
            <w:noProof/>
            <w:webHidden/>
          </w:rPr>
        </w:r>
      </w:ins>
      <w:r>
        <w:rPr>
          <w:noProof/>
          <w:webHidden/>
        </w:rPr>
        <w:fldChar w:fldCharType="separate"/>
      </w:r>
      <w:ins w:author="Andreas Kuehne" w:date="2019-05-25T13:55:00Z" w:id="232">
        <w:r>
          <w:rPr>
            <w:noProof/>
            <w:webHidden/>
          </w:rPr>
          <w:t>41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33"/>
          <w:rFonts w:asciiTheme="minorHAnsi" w:cstheme="minorBidi" w:eastAsiaTheme="minorEastAsia" w:hAnsiTheme="minorHAnsi"/>
          <w:noProof/>
          <w:sz w:val="22"/>
          <w:szCs w:val="22"/>
          <w:lang w:eastAsia="en-GB" w:val="en-GB"/>
        </w:rPr>
      </w:pPr>
      <w:ins w:author="Andreas Kuehne" w:date="2019-05-25T13:55:00Z" w:id="234">
        <w:r w:rsidRPr="009D7E36">
          <w:rPr>
            <w:rStyle w:val="Hyperlink"/>
            <w:noProof/>
          </w:rPr>
          <w:fldChar w:fldCharType="begin"/>
        </w:r>
        <w:r w:rsidRPr="009D7E36">
          <w:rPr>
            <w:rStyle w:val="Hyperlink"/>
            <w:noProof/>
          </w:rPr>
          <w:instrText xml:space="preserve"> </w:instrText>
        </w:r>
        <w:r>
          <w:rPr>
            <w:noProof/>
          </w:rPr>
          <w:instrText>HYPERLINK \l "_Toc9684988"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4.3.2</w:t>
        </w:r>
        <w:r w:rsidRPr="009D7E36">
          <w:rPr>
            <w:rStyle w:val="Hyperlink"/>
            <w:noProof/>
          </w:rPr>
          <w:t xml:space="preserve"> Component SignResponse</w:t>
        </w:r>
        <w:r>
          <w:rPr>
            <w:noProof/>
            <w:webHidden/>
          </w:rPr>
          <w:tab/>
        </w:r>
        <w:r>
          <w:rPr>
            <w:noProof/>
            <w:webHidden/>
          </w:rPr>
          <w:fldChar w:fldCharType="begin"/>
        </w:r>
        <w:r>
          <w:rPr>
            <w:noProof/>
            <w:webHidden/>
          </w:rPr>
          <w:instrText xml:space="preserve"> PAGEREF _Toc9684988 \h </w:instrText>
        </w:r>
        <w:r>
          <w:rPr>
            <w:noProof/>
            <w:webHidden/>
          </w:rPr>
        </w:r>
      </w:ins>
      <w:r>
        <w:rPr>
          <w:noProof/>
          <w:webHidden/>
        </w:rPr>
        <w:fldChar w:fldCharType="separate"/>
      </w:r>
      <w:ins w:author="Andreas Kuehne" w:date="2019-05-25T13:55:00Z" w:id="235">
        <w:r>
          <w:rPr>
            <w:noProof/>
            <w:webHidden/>
          </w:rPr>
          <w:t>41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36"/>
          <w:rFonts w:asciiTheme="minorHAnsi" w:cstheme="minorBidi" w:eastAsiaTheme="minorEastAsia" w:hAnsiTheme="minorHAnsi"/>
          <w:noProof/>
          <w:sz w:val="22"/>
          <w:szCs w:val="22"/>
          <w:lang w:eastAsia="en-GB" w:val="en-GB"/>
        </w:rPr>
      </w:pPr>
      <w:ins w:author="Andreas Kuehne" w:date="2019-05-25T13:55:00Z" w:id="237">
        <w:r w:rsidRPr="009D7E36">
          <w:rPr>
            <w:rStyle w:val="Hyperlink"/>
            <w:noProof/>
          </w:rPr>
          <w:fldChar w:fldCharType="begin"/>
        </w:r>
        <w:r w:rsidRPr="009D7E36">
          <w:rPr>
            <w:rStyle w:val="Hyperlink"/>
            <w:noProof/>
          </w:rPr>
          <w:instrText xml:space="preserve"> </w:instrText>
        </w:r>
        <w:r>
          <w:rPr>
            <w:noProof/>
          </w:rPr>
          <w:instrText>HYPERLINK \l "_Toc9684989"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4.3.2.1</w:t>
        </w:r>
        <w:r w:rsidRPr="009D7E36">
          <w:rPr>
            <w:rStyle w:val="Hyperlink"/>
            <w:noProof/>
          </w:rPr>
          <w:t xml:space="preserve"> SignResponse – JSON Syntax</w:t>
        </w:r>
        <w:r>
          <w:rPr>
            <w:noProof/>
            <w:webHidden/>
          </w:rPr>
          <w:tab/>
        </w:r>
        <w:r>
          <w:rPr>
            <w:noProof/>
            <w:webHidden/>
          </w:rPr>
          <w:fldChar w:fldCharType="begin"/>
        </w:r>
        <w:r>
          <w:rPr>
            <w:noProof/>
            <w:webHidden/>
          </w:rPr>
          <w:instrText xml:space="preserve"> PAGEREF _Toc9684989 \h </w:instrText>
        </w:r>
        <w:r>
          <w:rPr>
            <w:noProof/>
            <w:webHidden/>
          </w:rPr>
        </w:r>
      </w:ins>
      <w:r>
        <w:rPr>
          <w:noProof/>
          <w:webHidden/>
        </w:rPr>
        <w:fldChar w:fldCharType="separate"/>
      </w:r>
      <w:ins w:author="Andreas Kuehne" w:date="2019-05-25T13:55:00Z" w:id="238">
        <w:r>
          <w:rPr>
            <w:noProof/>
            <w:webHidden/>
          </w:rPr>
          <w:t>41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39"/>
          <w:rFonts w:asciiTheme="minorHAnsi" w:cstheme="minorBidi" w:eastAsiaTheme="minorEastAsia" w:hAnsiTheme="minorHAnsi"/>
          <w:noProof/>
          <w:sz w:val="22"/>
          <w:szCs w:val="22"/>
          <w:lang w:eastAsia="en-GB" w:val="en-GB"/>
        </w:rPr>
      </w:pPr>
      <w:ins w:author="Andreas Kuehne" w:date="2019-05-25T13:55:00Z" w:id="240">
        <w:r w:rsidRPr="009D7E36">
          <w:rPr>
            <w:rStyle w:val="Hyperlink"/>
            <w:noProof/>
          </w:rPr>
          <w:fldChar w:fldCharType="begin"/>
        </w:r>
        <w:r w:rsidRPr="009D7E36">
          <w:rPr>
            <w:rStyle w:val="Hyperlink"/>
            <w:noProof/>
          </w:rPr>
          <w:instrText xml:space="preserve"> </w:instrText>
        </w:r>
        <w:r>
          <w:rPr>
            <w:noProof/>
          </w:rPr>
          <w:instrText>HYPERLINK \l "_Toc9684990"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4.3.2.2</w:t>
        </w:r>
        <w:r w:rsidRPr="009D7E36">
          <w:rPr>
            <w:rStyle w:val="Hyperlink"/>
            <w:noProof/>
          </w:rPr>
          <w:t xml:space="preserve"> SignResponse – XML Syntax</w:t>
        </w:r>
        <w:r>
          <w:rPr>
            <w:noProof/>
            <w:webHidden/>
          </w:rPr>
          <w:tab/>
        </w:r>
        <w:r>
          <w:rPr>
            <w:noProof/>
            <w:webHidden/>
          </w:rPr>
          <w:fldChar w:fldCharType="begin"/>
        </w:r>
        <w:r>
          <w:rPr>
            <w:noProof/>
            <w:webHidden/>
          </w:rPr>
          <w:instrText xml:space="preserve"> PAGEREF _Toc9684990 \h </w:instrText>
        </w:r>
        <w:r>
          <w:rPr>
            <w:noProof/>
            <w:webHidden/>
          </w:rPr>
        </w:r>
      </w:ins>
      <w:r>
        <w:rPr>
          <w:noProof/>
          <w:webHidden/>
        </w:rPr>
        <w:fldChar w:fldCharType="separate"/>
      </w:r>
      <w:ins w:author="Andreas Kuehne" w:date="2019-05-25T13:55:00Z" w:id="241">
        <w:r>
          <w:rPr>
            <w:noProof/>
            <w:webHidden/>
          </w:rPr>
          <w:t>42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42"/>
          <w:rFonts w:asciiTheme="minorHAnsi" w:cstheme="minorBidi" w:eastAsiaTheme="minorEastAsia" w:hAnsiTheme="minorHAnsi"/>
          <w:noProof/>
          <w:sz w:val="22"/>
          <w:szCs w:val="22"/>
          <w:lang w:eastAsia="en-GB" w:val="en-GB"/>
        </w:rPr>
      </w:pPr>
      <w:ins w:author="Andreas Kuehne" w:date="2019-05-25T13:55:00Z" w:id="243">
        <w:r w:rsidRPr="009D7E36">
          <w:rPr>
            <w:rStyle w:val="Hyperlink"/>
            <w:noProof/>
          </w:rPr>
          <w:fldChar w:fldCharType="begin"/>
        </w:r>
        <w:r w:rsidRPr="009D7E36">
          <w:rPr>
            <w:rStyle w:val="Hyperlink"/>
            <w:noProof/>
          </w:rPr>
          <w:instrText xml:space="preserve"> </w:instrText>
        </w:r>
        <w:r>
          <w:rPr>
            <w:noProof/>
          </w:rPr>
          <w:instrText>HYPERLINK \l "_Toc9684991"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4.3.3</w:t>
        </w:r>
        <w:r w:rsidRPr="009D7E36">
          <w:rPr>
            <w:rStyle w:val="Hyperlink"/>
            <w:noProof/>
          </w:rPr>
          <w:t xml:space="preserve"> Component VerifyRequest</w:t>
        </w:r>
        <w:r>
          <w:rPr>
            <w:noProof/>
            <w:webHidden/>
          </w:rPr>
          <w:tab/>
        </w:r>
        <w:r>
          <w:rPr>
            <w:noProof/>
            <w:webHidden/>
          </w:rPr>
          <w:fldChar w:fldCharType="begin"/>
        </w:r>
        <w:r>
          <w:rPr>
            <w:noProof/>
            <w:webHidden/>
          </w:rPr>
          <w:instrText xml:space="preserve"> PAGEREF _Toc9684991 \h </w:instrText>
        </w:r>
        <w:r>
          <w:rPr>
            <w:noProof/>
            <w:webHidden/>
          </w:rPr>
        </w:r>
      </w:ins>
      <w:r>
        <w:rPr>
          <w:noProof/>
          <w:webHidden/>
        </w:rPr>
        <w:fldChar w:fldCharType="separate"/>
      </w:r>
      <w:ins w:author="Andreas Kuehne" w:date="2019-05-25T13:55:00Z" w:id="244">
        <w:r>
          <w:rPr>
            <w:noProof/>
            <w:webHidden/>
          </w:rPr>
          <w:t>43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45"/>
          <w:rFonts w:asciiTheme="minorHAnsi" w:cstheme="minorBidi" w:eastAsiaTheme="minorEastAsia" w:hAnsiTheme="minorHAnsi"/>
          <w:noProof/>
          <w:sz w:val="22"/>
          <w:szCs w:val="22"/>
          <w:lang w:eastAsia="en-GB" w:val="en-GB"/>
        </w:rPr>
      </w:pPr>
      <w:ins w:author="Andreas Kuehne" w:date="2019-05-25T13:55:00Z" w:id="246">
        <w:r w:rsidRPr="009D7E36">
          <w:rPr>
            <w:rStyle w:val="Hyperlink"/>
            <w:noProof/>
          </w:rPr>
          <w:fldChar w:fldCharType="begin"/>
        </w:r>
        <w:r w:rsidRPr="009D7E36">
          <w:rPr>
            <w:rStyle w:val="Hyperlink"/>
            <w:noProof/>
          </w:rPr>
          <w:instrText xml:space="preserve"> </w:instrText>
        </w:r>
        <w:r>
          <w:rPr>
            <w:noProof/>
          </w:rPr>
          <w:instrText>HYPERLINK \l "_Toc9684992"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4.3.3.1</w:t>
        </w:r>
        <w:r w:rsidRPr="009D7E36">
          <w:rPr>
            <w:rStyle w:val="Hyperlink"/>
            <w:noProof/>
          </w:rPr>
          <w:t xml:space="preserve"> VerifyRequest – JSON Syntax</w:t>
        </w:r>
        <w:r>
          <w:rPr>
            <w:noProof/>
            <w:webHidden/>
          </w:rPr>
          <w:tab/>
        </w:r>
        <w:r>
          <w:rPr>
            <w:noProof/>
            <w:webHidden/>
          </w:rPr>
          <w:fldChar w:fldCharType="begin"/>
        </w:r>
        <w:r>
          <w:rPr>
            <w:noProof/>
            <w:webHidden/>
          </w:rPr>
          <w:instrText xml:space="preserve"> PAGEREF _Toc9684992 \h </w:instrText>
        </w:r>
        <w:r>
          <w:rPr>
            <w:noProof/>
            <w:webHidden/>
          </w:rPr>
        </w:r>
      </w:ins>
      <w:r>
        <w:rPr>
          <w:noProof/>
          <w:webHidden/>
        </w:rPr>
        <w:fldChar w:fldCharType="separate"/>
      </w:r>
      <w:ins w:author="Andreas Kuehne" w:date="2019-05-25T13:55:00Z" w:id="247">
        <w:r>
          <w:rPr>
            <w:noProof/>
            <w:webHidden/>
          </w:rPr>
          <w:t>43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48"/>
          <w:rFonts w:asciiTheme="minorHAnsi" w:cstheme="minorBidi" w:eastAsiaTheme="minorEastAsia" w:hAnsiTheme="minorHAnsi"/>
          <w:noProof/>
          <w:sz w:val="22"/>
          <w:szCs w:val="22"/>
          <w:lang w:eastAsia="en-GB" w:val="en-GB"/>
        </w:rPr>
      </w:pPr>
      <w:ins w:author="Andreas Kuehne" w:date="2019-05-25T13:55:00Z" w:id="249">
        <w:r w:rsidRPr="009D7E36">
          <w:rPr>
            <w:rStyle w:val="Hyperlink"/>
            <w:noProof/>
          </w:rPr>
          <w:fldChar w:fldCharType="begin"/>
        </w:r>
        <w:r w:rsidRPr="009D7E36">
          <w:rPr>
            <w:rStyle w:val="Hyperlink"/>
            <w:noProof/>
          </w:rPr>
          <w:instrText xml:space="preserve"> </w:instrText>
        </w:r>
        <w:r>
          <w:rPr>
            <w:noProof/>
          </w:rPr>
          <w:instrText>HYPERLINK \l "_Toc9684993"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4.3.3.2</w:t>
        </w:r>
        <w:r w:rsidRPr="009D7E36">
          <w:rPr>
            <w:rStyle w:val="Hyperlink"/>
            <w:noProof/>
          </w:rPr>
          <w:t xml:space="preserve"> VerifyRequest – XML Syntax</w:t>
        </w:r>
        <w:r>
          <w:rPr>
            <w:noProof/>
            <w:webHidden/>
          </w:rPr>
          <w:tab/>
        </w:r>
        <w:r>
          <w:rPr>
            <w:noProof/>
            <w:webHidden/>
          </w:rPr>
          <w:fldChar w:fldCharType="begin"/>
        </w:r>
        <w:r>
          <w:rPr>
            <w:noProof/>
            <w:webHidden/>
          </w:rPr>
          <w:instrText xml:space="preserve"> PAGEREF _Toc9684993 \h </w:instrText>
        </w:r>
        <w:r>
          <w:rPr>
            <w:noProof/>
            <w:webHidden/>
          </w:rPr>
        </w:r>
      </w:ins>
      <w:r>
        <w:rPr>
          <w:noProof/>
          <w:webHidden/>
        </w:rPr>
        <w:fldChar w:fldCharType="separate"/>
      </w:r>
      <w:ins w:author="Andreas Kuehne" w:date="2019-05-25T13:55:00Z" w:id="250">
        <w:r>
          <w:rPr>
            <w:noProof/>
            <w:webHidden/>
          </w:rPr>
          <w:t>44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51"/>
          <w:rFonts w:asciiTheme="minorHAnsi" w:cstheme="minorBidi" w:eastAsiaTheme="minorEastAsia" w:hAnsiTheme="minorHAnsi"/>
          <w:noProof/>
          <w:sz w:val="22"/>
          <w:szCs w:val="22"/>
          <w:lang w:eastAsia="en-GB" w:val="en-GB"/>
        </w:rPr>
      </w:pPr>
      <w:ins w:author="Andreas Kuehne" w:date="2019-05-25T13:55:00Z" w:id="252">
        <w:r w:rsidRPr="009D7E36">
          <w:rPr>
            <w:rStyle w:val="Hyperlink"/>
            <w:noProof/>
          </w:rPr>
          <w:fldChar w:fldCharType="begin"/>
        </w:r>
        <w:r w:rsidRPr="009D7E36">
          <w:rPr>
            <w:rStyle w:val="Hyperlink"/>
            <w:noProof/>
          </w:rPr>
          <w:instrText xml:space="preserve"> </w:instrText>
        </w:r>
        <w:r>
          <w:rPr>
            <w:noProof/>
          </w:rPr>
          <w:instrText>HYPERLINK \l "_Toc9684994"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4.3.4</w:t>
        </w:r>
        <w:r w:rsidRPr="009D7E36">
          <w:rPr>
            <w:rStyle w:val="Hyperlink"/>
            <w:noProof/>
          </w:rPr>
          <w:t xml:space="preserve"> Component VerifyResponse</w:t>
        </w:r>
        <w:r>
          <w:rPr>
            <w:noProof/>
            <w:webHidden/>
          </w:rPr>
          <w:tab/>
        </w:r>
        <w:r>
          <w:rPr>
            <w:noProof/>
            <w:webHidden/>
          </w:rPr>
          <w:fldChar w:fldCharType="begin"/>
        </w:r>
        <w:r>
          <w:rPr>
            <w:noProof/>
            <w:webHidden/>
          </w:rPr>
          <w:instrText xml:space="preserve"> PAGEREF _Toc9684994 \h </w:instrText>
        </w:r>
        <w:r>
          <w:rPr>
            <w:noProof/>
            <w:webHidden/>
          </w:rPr>
        </w:r>
      </w:ins>
      <w:r>
        <w:rPr>
          <w:noProof/>
          <w:webHidden/>
        </w:rPr>
        <w:fldChar w:fldCharType="separate"/>
      </w:r>
      <w:ins w:author="Andreas Kuehne" w:date="2019-05-25T13:55:00Z" w:id="253">
        <w:r>
          <w:rPr>
            <w:noProof/>
            <w:webHidden/>
          </w:rPr>
          <w:t>44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54"/>
          <w:rFonts w:asciiTheme="minorHAnsi" w:cstheme="minorBidi" w:eastAsiaTheme="minorEastAsia" w:hAnsiTheme="minorHAnsi"/>
          <w:noProof/>
          <w:sz w:val="22"/>
          <w:szCs w:val="22"/>
          <w:lang w:eastAsia="en-GB" w:val="en-GB"/>
        </w:rPr>
      </w:pPr>
      <w:ins w:author="Andreas Kuehne" w:date="2019-05-25T13:55:00Z" w:id="255">
        <w:r w:rsidRPr="009D7E36">
          <w:rPr>
            <w:rStyle w:val="Hyperlink"/>
            <w:noProof/>
          </w:rPr>
          <w:fldChar w:fldCharType="begin"/>
        </w:r>
        <w:r w:rsidRPr="009D7E36">
          <w:rPr>
            <w:rStyle w:val="Hyperlink"/>
            <w:noProof/>
          </w:rPr>
          <w:instrText xml:space="preserve"> </w:instrText>
        </w:r>
        <w:r>
          <w:rPr>
            <w:noProof/>
          </w:rPr>
          <w:instrText>HYPERLINK \l "_Toc9684995"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4.3.4.1</w:t>
        </w:r>
        <w:r w:rsidRPr="009D7E36">
          <w:rPr>
            <w:rStyle w:val="Hyperlink"/>
            <w:noProof/>
          </w:rPr>
          <w:t xml:space="preserve"> VerifyResponse – JSON Syntax</w:t>
        </w:r>
        <w:r>
          <w:rPr>
            <w:noProof/>
            <w:webHidden/>
          </w:rPr>
          <w:tab/>
        </w:r>
        <w:r>
          <w:rPr>
            <w:noProof/>
            <w:webHidden/>
          </w:rPr>
          <w:fldChar w:fldCharType="begin"/>
        </w:r>
        <w:r>
          <w:rPr>
            <w:noProof/>
            <w:webHidden/>
          </w:rPr>
          <w:instrText xml:space="preserve"> PAGEREF _Toc9684995 \h </w:instrText>
        </w:r>
        <w:r>
          <w:rPr>
            <w:noProof/>
            <w:webHidden/>
          </w:rPr>
        </w:r>
      </w:ins>
      <w:r>
        <w:rPr>
          <w:noProof/>
          <w:webHidden/>
        </w:rPr>
        <w:fldChar w:fldCharType="separate"/>
      </w:r>
      <w:ins w:author="Andreas Kuehne" w:date="2019-05-25T13:55:00Z" w:id="256">
        <w:r>
          <w:rPr>
            <w:noProof/>
            <w:webHidden/>
          </w:rPr>
          <w:t>45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57"/>
          <w:rFonts w:asciiTheme="minorHAnsi" w:cstheme="minorBidi" w:eastAsiaTheme="minorEastAsia" w:hAnsiTheme="minorHAnsi"/>
          <w:noProof/>
          <w:sz w:val="22"/>
          <w:szCs w:val="22"/>
          <w:lang w:eastAsia="en-GB" w:val="en-GB"/>
        </w:rPr>
      </w:pPr>
      <w:ins w:author="Andreas Kuehne" w:date="2019-05-25T13:55:00Z" w:id="258">
        <w:r w:rsidRPr="009D7E36">
          <w:rPr>
            <w:rStyle w:val="Hyperlink"/>
            <w:noProof/>
          </w:rPr>
          <w:fldChar w:fldCharType="begin"/>
        </w:r>
        <w:r w:rsidRPr="009D7E36">
          <w:rPr>
            <w:rStyle w:val="Hyperlink"/>
            <w:noProof/>
          </w:rPr>
          <w:instrText xml:space="preserve"> </w:instrText>
        </w:r>
        <w:r>
          <w:rPr>
            <w:noProof/>
          </w:rPr>
          <w:instrText>HYPERLINK \l "_Toc9684996"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4.3.4.2</w:t>
        </w:r>
        <w:r w:rsidRPr="009D7E36">
          <w:rPr>
            <w:rStyle w:val="Hyperlink"/>
            <w:noProof/>
          </w:rPr>
          <w:t xml:space="preserve"> VerifyResponse – XML Syntax</w:t>
        </w:r>
        <w:r>
          <w:rPr>
            <w:noProof/>
            <w:webHidden/>
          </w:rPr>
          <w:tab/>
        </w:r>
        <w:r>
          <w:rPr>
            <w:noProof/>
            <w:webHidden/>
          </w:rPr>
          <w:fldChar w:fldCharType="begin"/>
        </w:r>
        <w:r>
          <w:rPr>
            <w:noProof/>
            <w:webHidden/>
          </w:rPr>
          <w:instrText xml:space="preserve"> PAGEREF _Toc9684996 \h </w:instrText>
        </w:r>
        <w:r>
          <w:rPr>
            <w:noProof/>
            <w:webHidden/>
          </w:rPr>
        </w:r>
      </w:ins>
      <w:r>
        <w:rPr>
          <w:noProof/>
          <w:webHidden/>
        </w:rPr>
        <w:fldChar w:fldCharType="separate"/>
      </w:r>
      <w:ins w:author="Andreas Kuehne" w:date="2019-05-25T13:55:00Z" w:id="259">
        <w:r>
          <w:rPr>
            <w:noProof/>
            <w:webHidden/>
          </w:rPr>
          <w:t>45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60"/>
          <w:rFonts w:asciiTheme="minorHAnsi" w:cstheme="minorBidi" w:eastAsiaTheme="minorEastAsia" w:hAnsiTheme="minorHAnsi"/>
          <w:noProof/>
          <w:sz w:val="22"/>
          <w:szCs w:val="22"/>
          <w:lang w:eastAsia="en-GB" w:val="en-GB"/>
        </w:rPr>
      </w:pPr>
      <w:ins w:author="Andreas Kuehne" w:date="2019-05-25T13:55:00Z" w:id="261">
        <w:r w:rsidRPr="009D7E36">
          <w:rPr>
            <w:rStyle w:val="Hyperlink"/>
            <w:noProof/>
          </w:rPr>
          <w:fldChar w:fldCharType="begin"/>
        </w:r>
        <w:r w:rsidRPr="009D7E36">
          <w:rPr>
            <w:rStyle w:val="Hyperlink"/>
            <w:noProof/>
          </w:rPr>
          <w:instrText xml:space="preserve"> </w:instrText>
        </w:r>
        <w:r>
          <w:rPr>
            <w:noProof/>
          </w:rPr>
          <w:instrText>HYPERLINK \l "_Toc9684997"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4.3.5</w:t>
        </w:r>
        <w:r w:rsidRPr="009D7E36">
          <w:rPr>
            <w:rStyle w:val="Hyperlink"/>
            <w:noProof/>
          </w:rPr>
          <w:t xml:space="preserve"> Component PendingRequest</w:t>
        </w:r>
        <w:r>
          <w:rPr>
            <w:noProof/>
            <w:webHidden/>
          </w:rPr>
          <w:tab/>
        </w:r>
        <w:r>
          <w:rPr>
            <w:noProof/>
            <w:webHidden/>
          </w:rPr>
          <w:fldChar w:fldCharType="begin"/>
        </w:r>
        <w:r>
          <w:rPr>
            <w:noProof/>
            <w:webHidden/>
          </w:rPr>
          <w:instrText xml:space="preserve"> PAGEREF _Toc9684997 \h </w:instrText>
        </w:r>
        <w:r>
          <w:rPr>
            <w:noProof/>
            <w:webHidden/>
          </w:rPr>
        </w:r>
      </w:ins>
      <w:r>
        <w:rPr>
          <w:noProof/>
          <w:webHidden/>
        </w:rPr>
        <w:fldChar w:fldCharType="separate"/>
      </w:r>
      <w:ins w:author="Andreas Kuehne" w:date="2019-05-25T13:55:00Z" w:id="262">
        <w:r>
          <w:rPr>
            <w:noProof/>
            <w:webHidden/>
          </w:rPr>
          <w:t>46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63"/>
          <w:rFonts w:asciiTheme="minorHAnsi" w:cstheme="minorBidi" w:eastAsiaTheme="minorEastAsia" w:hAnsiTheme="minorHAnsi"/>
          <w:noProof/>
          <w:sz w:val="22"/>
          <w:szCs w:val="22"/>
          <w:lang w:eastAsia="en-GB" w:val="en-GB"/>
        </w:rPr>
      </w:pPr>
      <w:ins w:author="Andreas Kuehne" w:date="2019-05-25T13:55:00Z" w:id="264">
        <w:r w:rsidRPr="009D7E36">
          <w:rPr>
            <w:rStyle w:val="Hyperlink"/>
            <w:noProof/>
          </w:rPr>
          <w:fldChar w:fldCharType="begin"/>
        </w:r>
        <w:r w:rsidRPr="009D7E36">
          <w:rPr>
            <w:rStyle w:val="Hyperlink"/>
            <w:noProof/>
          </w:rPr>
          <w:instrText xml:space="preserve"> </w:instrText>
        </w:r>
        <w:r>
          <w:rPr>
            <w:noProof/>
          </w:rPr>
          <w:instrText>HYPERLINK \l "_Toc9684998"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4.3.5.1</w:t>
        </w:r>
        <w:r w:rsidRPr="009D7E36">
          <w:rPr>
            <w:rStyle w:val="Hyperlink"/>
            <w:noProof/>
          </w:rPr>
          <w:t xml:space="preserve"> PendingRequest – JSON Syntax</w:t>
        </w:r>
        <w:r>
          <w:rPr>
            <w:noProof/>
            <w:webHidden/>
          </w:rPr>
          <w:tab/>
        </w:r>
        <w:r>
          <w:rPr>
            <w:noProof/>
            <w:webHidden/>
          </w:rPr>
          <w:fldChar w:fldCharType="begin"/>
        </w:r>
        <w:r>
          <w:rPr>
            <w:noProof/>
            <w:webHidden/>
          </w:rPr>
          <w:instrText xml:space="preserve"> PAGEREF _Toc9684998 \h </w:instrText>
        </w:r>
        <w:r>
          <w:rPr>
            <w:noProof/>
            <w:webHidden/>
          </w:rPr>
        </w:r>
      </w:ins>
      <w:r>
        <w:rPr>
          <w:noProof/>
          <w:webHidden/>
        </w:rPr>
        <w:fldChar w:fldCharType="separate"/>
      </w:r>
      <w:ins w:author="Andreas Kuehne" w:date="2019-05-25T13:55:00Z" w:id="265">
        <w:r>
          <w:rPr>
            <w:noProof/>
            <w:webHidden/>
          </w:rPr>
          <w:t>46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66"/>
          <w:rFonts w:asciiTheme="minorHAnsi" w:cstheme="minorBidi" w:eastAsiaTheme="minorEastAsia" w:hAnsiTheme="minorHAnsi"/>
          <w:noProof/>
          <w:sz w:val="22"/>
          <w:szCs w:val="22"/>
          <w:lang w:eastAsia="en-GB" w:val="en-GB"/>
        </w:rPr>
      </w:pPr>
      <w:ins w:author="Andreas Kuehne" w:date="2019-05-25T13:55:00Z" w:id="267">
        <w:r w:rsidRPr="009D7E36">
          <w:rPr>
            <w:rStyle w:val="Hyperlink"/>
            <w:noProof/>
          </w:rPr>
          <w:fldChar w:fldCharType="begin"/>
        </w:r>
        <w:r w:rsidRPr="009D7E36">
          <w:rPr>
            <w:rStyle w:val="Hyperlink"/>
            <w:noProof/>
          </w:rPr>
          <w:instrText xml:space="preserve"> </w:instrText>
        </w:r>
        <w:r>
          <w:rPr>
            <w:noProof/>
          </w:rPr>
          <w:instrText>HYPERLINK \l "_Toc9684999"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4.3.5.2</w:t>
        </w:r>
        <w:r w:rsidRPr="009D7E36">
          <w:rPr>
            <w:rStyle w:val="Hyperlink"/>
            <w:noProof/>
          </w:rPr>
          <w:t xml:space="preserve"> PendingRequest – XML Syntax</w:t>
        </w:r>
        <w:r>
          <w:rPr>
            <w:noProof/>
            <w:webHidden/>
          </w:rPr>
          <w:tab/>
        </w:r>
        <w:r>
          <w:rPr>
            <w:noProof/>
            <w:webHidden/>
          </w:rPr>
          <w:fldChar w:fldCharType="begin"/>
        </w:r>
        <w:r>
          <w:rPr>
            <w:noProof/>
            <w:webHidden/>
          </w:rPr>
          <w:instrText xml:space="preserve"> PAGEREF _Toc9684999 \h </w:instrText>
        </w:r>
        <w:r>
          <w:rPr>
            <w:noProof/>
            <w:webHidden/>
          </w:rPr>
        </w:r>
      </w:ins>
      <w:r>
        <w:rPr>
          <w:noProof/>
          <w:webHidden/>
        </w:rPr>
        <w:fldChar w:fldCharType="separate"/>
      </w:r>
      <w:ins w:author="Andreas Kuehne" w:date="2019-05-25T13:55:00Z" w:id="268">
        <w:r>
          <w:rPr>
            <w:noProof/>
            <w:webHidden/>
          </w:rPr>
          <w:t>47</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269"/>
          <w:rFonts w:asciiTheme="minorHAnsi" w:cstheme="minorBidi" w:eastAsiaTheme="minorEastAsia" w:hAnsiTheme="minorHAnsi"/>
          <w:noProof/>
          <w:sz w:val="22"/>
          <w:szCs w:val="22"/>
          <w:lang w:eastAsia="en-GB" w:val="en-GB"/>
        </w:rPr>
      </w:pPr>
      <w:ins w:author="Andreas Kuehne" w:date="2019-05-25T13:55:00Z" w:id="270">
        <w:r w:rsidRPr="009D7E36">
          <w:rPr>
            <w:rStyle w:val="Hyperlink"/>
            <w:noProof/>
          </w:rPr>
          <w:fldChar w:fldCharType="begin"/>
        </w:r>
        <w:r w:rsidRPr="009D7E36">
          <w:rPr>
            <w:rStyle w:val="Hyperlink"/>
            <w:noProof/>
          </w:rPr>
          <w:instrText xml:space="preserve"> </w:instrText>
        </w:r>
        <w:r>
          <w:rPr>
            <w:noProof/>
          </w:rPr>
          <w:instrText>HYPERLINK \l "_Toc9685000"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4.4 Optional data structures defined in this document</w:t>
        </w:r>
        <w:r>
          <w:rPr>
            <w:noProof/>
            <w:webHidden/>
          </w:rPr>
          <w:tab/>
        </w:r>
        <w:r>
          <w:rPr>
            <w:noProof/>
            <w:webHidden/>
          </w:rPr>
          <w:fldChar w:fldCharType="begin"/>
        </w:r>
        <w:r>
          <w:rPr>
            <w:noProof/>
            <w:webHidden/>
          </w:rPr>
          <w:instrText xml:space="preserve"> PAGEREF _Toc9685000 \h </w:instrText>
        </w:r>
        <w:r>
          <w:rPr>
            <w:noProof/>
            <w:webHidden/>
          </w:rPr>
        </w:r>
      </w:ins>
      <w:r>
        <w:rPr>
          <w:noProof/>
          <w:webHidden/>
        </w:rPr>
        <w:fldChar w:fldCharType="separate"/>
      </w:r>
      <w:ins w:author="Andreas Kuehne" w:date="2019-05-25T13:55:00Z" w:id="271">
        <w:r>
          <w:rPr>
            <w:noProof/>
            <w:webHidden/>
          </w:rPr>
          <w:t>47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72"/>
          <w:rFonts w:asciiTheme="minorHAnsi" w:cstheme="minorBidi" w:eastAsiaTheme="minorEastAsia" w:hAnsiTheme="minorHAnsi"/>
          <w:noProof/>
          <w:sz w:val="22"/>
          <w:szCs w:val="22"/>
          <w:lang w:eastAsia="en-GB" w:val="en-GB"/>
        </w:rPr>
      </w:pPr>
      <w:ins w:author="Andreas Kuehne" w:date="2019-05-25T13:55:00Z" w:id="273">
        <w:r w:rsidRPr="009D7E36">
          <w:rPr>
            <w:rStyle w:val="Hyperlink"/>
            <w:noProof/>
          </w:rPr>
          <w:fldChar w:fldCharType="begin"/>
        </w:r>
        <w:r w:rsidRPr="009D7E36">
          <w:rPr>
            <w:rStyle w:val="Hyperlink"/>
            <w:noProof/>
          </w:rPr>
          <w:instrText xml:space="preserve"> </w:instrText>
        </w:r>
        <w:r>
          <w:rPr>
            <w:noProof/>
          </w:rPr>
          <w:instrText>HYPERLINK \l "_Toc9685001"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w:t>
        </w:r>
        <w:r w:rsidRPr="009D7E36">
          <w:rPr>
            <w:rStyle w:val="Hyperlink"/>
            <w:noProof/>
          </w:rPr>
          <w:t xml:space="preserve"> Component RequestID</w:t>
        </w:r>
        <w:r>
          <w:rPr>
            <w:noProof/>
            <w:webHidden/>
          </w:rPr>
          <w:tab/>
        </w:r>
        <w:r>
          <w:rPr>
            <w:noProof/>
            <w:webHidden/>
          </w:rPr>
          <w:fldChar w:fldCharType="begin"/>
        </w:r>
        <w:r>
          <w:rPr>
            <w:noProof/>
            <w:webHidden/>
          </w:rPr>
          <w:instrText xml:space="preserve"> PAGEREF _Toc9685001 \h </w:instrText>
        </w:r>
        <w:r>
          <w:rPr>
            <w:noProof/>
            <w:webHidden/>
          </w:rPr>
        </w:r>
      </w:ins>
      <w:r>
        <w:rPr>
          <w:noProof/>
          <w:webHidden/>
        </w:rPr>
        <w:fldChar w:fldCharType="separate"/>
      </w:r>
      <w:ins w:author="Andreas Kuehne" w:date="2019-05-25T13:55:00Z" w:id="274">
        <w:r>
          <w:rPr>
            <w:noProof/>
            <w:webHidden/>
          </w:rPr>
          <w:t>47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75"/>
          <w:rFonts w:asciiTheme="minorHAnsi" w:cstheme="minorBidi" w:eastAsiaTheme="minorEastAsia" w:hAnsiTheme="minorHAnsi"/>
          <w:noProof/>
          <w:sz w:val="22"/>
          <w:szCs w:val="22"/>
          <w:lang w:eastAsia="en-GB" w:val="en-GB"/>
        </w:rPr>
      </w:pPr>
      <w:ins w:author="Andreas Kuehne" w:date="2019-05-25T13:55:00Z" w:id="276">
        <w:r w:rsidRPr="009D7E36">
          <w:rPr>
            <w:rStyle w:val="Hyperlink"/>
            <w:noProof/>
          </w:rPr>
          <w:fldChar w:fldCharType="begin"/>
        </w:r>
        <w:r w:rsidRPr="009D7E36">
          <w:rPr>
            <w:rStyle w:val="Hyperlink"/>
            <w:noProof/>
          </w:rPr>
          <w:instrText xml:space="preserve"> </w:instrText>
        </w:r>
        <w:r>
          <w:rPr>
            <w:noProof/>
          </w:rPr>
          <w:instrText>HYPERLINK \l "_Toc9685002"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4.4.1.1</w:t>
        </w:r>
        <w:r w:rsidRPr="009D7E36">
          <w:rPr>
            <w:rStyle w:val="Hyperlink"/>
            <w:noProof/>
          </w:rPr>
          <w:t xml:space="preserve"> RequestID – JSON Syntax</w:t>
        </w:r>
        <w:r>
          <w:rPr>
            <w:noProof/>
            <w:webHidden/>
          </w:rPr>
          <w:tab/>
        </w:r>
        <w:r>
          <w:rPr>
            <w:noProof/>
            <w:webHidden/>
          </w:rPr>
          <w:fldChar w:fldCharType="begin"/>
        </w:r>
        <w:r>
          <w:rPr>
            <w:noProof/>
            <w:webHidden/>
          </w:rPr>
          <w:instrText xml:space="preserve"> PAGEREF _Toc9685002 \h </w:instrText>
        </w:r>
        <w:r>
          <w:rPr>
            <w:noProof/>
            <w:webHidden/>
          </w:rPr>
        </w:r>
      </w:ins>
      <w:r>
        <w:rPr>
          <w:noProof/>
          <w:webHidden/>
        </w:rPr>
        <w:fldChar w:fldCharType="separate"/>
      </w:r>
      <w:ins w:author="Andreas Kuehne" w:date="2019-05-25T13:55:00Z" w:id="277">
        <w:r>
          <w:rPr>
            <w:noProof/>
            <w:webHidden/>
          </w:rPr>
          <w:t>47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78"/>
          <w:rFonts w:asciiTheme="minorHAnsi" w:cstheme="minorBidi" w:eastAsiaTheme="minorEastAsia" w:hAnsiTheme="minorHAnsi"/>
          <w:noProof/>
          <w:sz w:val="22"/>
          <w:szCs w:val="22"/>
          <w:lang w:eastAsia="en-GB" w:val="en-GB"/>
        </w:rPr>
      </w:pPr>
      <w:ins w:author="Andreas Kuehne" w:date="2019-05-25T13:55:00Z" w:id="279">
        <w:r w:rsidRPr="009D7E36">
          <w:rPr>
            <w:rStyle w:val="Hyperlink"/>
            <w:noProof/>
          </w:rPr>
          <w:fldChar w:fldCharType="begin"/>
        </w:r>
        <w:r w:rsidRPr="009D7E36">
          <w:rPr>
            <w:rStyle w:val="Hyperlink"/>
            <w:noProof/>
          </w:rPr>
          <w:instrText xml:space="preserve"> </w:instrText>
        </w:r>
        <w:r>
          <w:rPr>
            <w:noProof/>
          </w:rPr>
          <w:instrText>HYPERLINK \l "_Toc9685003"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4.4.1.2</w:t>
        </w:r>
        <w:r w:rsidRPr="009D7E36">
          <w:rPr>
            <w:rStyle w:val="Hyperlink"/>
            <w:noProof/>
          </w:rPr>
          <w:t xml:space="preserve"> RequestID – XML Syntax</w:t>
        </w:r>
        <w:r>
          <w:rPr>
            <w:noProof/>
            <w:webHidden/>
          </w:rPr>
          <w:tab/>
        </w:r>
        <w:r>
          <w:rPr>
            <w:noProof/>
            <w:webHidden/>
          </w:rPr>
          <w:fldChar w:fldCharType="begin"/>
        </w:r>
        <w:r>
          <w:rPr>
            <w:noProof/>
            <w:webHidden/>
          </w:rPr>
          <w:instrText xml:space="preserve"> PAGEREF _Toc9685003 \h </w:instrText>
        </w:r>
        <w:r>
          <w:rPr>
            <w:noProof/>
            <w:webHidden/>
          </w:rPr>
        </w:r>
      </w:ins>
      <w:r>
        <w:rPr>
          <w:noProof/>
          <w:webHidden/>
        </w:rPr>
        <w:fldChar w:fldCharType="separate"/>
      </w:r>
      <w:ins w:author="Andreas Kuehne" w:date="2019-05-25T13:55:00Z" w:id="280">
        <w:r>
          <w:rPr>
            <w:noProof/>
            <w:webHidden/>
          </w:rPr>
          <w:t>47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81"/>
          <w:rFonts w:asciiTheme="minorHAnsi" w:cstheme="minorBidi" w:eastAsiaTheme="minorEastAsia" w:hAnsiTheme="minorHAnsi"/>
          <w:noProof/>
          <w:sz w:val="22"/>
          <w:szCs w:val="22"/>
          <w:lang w:eastAsia="en-GB" w:val="en-GB"/>
        </w:rPr>
      </w:pPr>
      <w:ins w:author="Andreas Kuehne" w:date="2019-05-25T13:55:00Z" w:id="282">
        <w:r w:rsidRPr="009D7E36">
          <w:rPr>
            <w:rStyle w:val="Hyperlink"/>
            <w:noProof/>
          </w:rPr>
          <w:lastRenderedPageBreak/>
          <w:fldChar w:fldCharType="begin"/>
        </w:r>
        <w:r w:rsidRPr="009D7E36">
          <w:rPr>
            <w:rStyle w:val="Hyperlink"/>
            <w:noProof/>
          </w:rPr>
          <w:instrText xml:space="preserve"> </w:instrText>
        </w:r>
        <w:r>
          <w:rPr>
            <w:noProof/>
          </w:rPr>
          <w:instrText>HYPERLINK \l "_Toc9685004"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w:t>
        </w:r>
        <w:r w:rsidRPr="009D7E36">
          <w:rPr>
            <w:rStyle w:val="Hyperlink"/>
            <w:noProof/>
          </w:rPr>
          <w:t xml:space="preserve"> Component ResponseID</w:t>
        </w:r>
        <w:r>
          <w:rPr>
            <w:noProof/>
            <w:webHidden/>
          </w:rPr>
          <w:tab/>
        </w:r>
        <w:r>
          <w:rPr>
            <w:noProof/>
            <w:webHidden/>
          </w:rPr>
          <w:fldChar w:fldCharType="begin"/>
        </w:r>
        <w:r>
          <w:rPr>
            <w:noProof/>
            <w:webHidden/>
          </w:rPr>
          <w:instrText xml:space="preserve"> PAGEREF _Toc9685004 \h </w:instrText>
        </w:r>
        <w:r>
          <w:rPr>
            <w:noProof/>
            <w:webHidden/>
          </w:rPr>
        </w:r>
      </w:ins>
      <w:r>
        <w:rPr>
          <w:noProof/>
          <w:webHidden/>
        </w:rPr>
        <w:fldChar w:fldCharType="separate"/>
      </w:r>
      <w:ins w:author="Andreas Kuehne" w:date="2019-05-25T13:55:00Z" w:id="283">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84"/>
          <w:rFonts w:asciiTheme="minorHAnsi" w:cstheme="minorBidi" w:eastAsiaTheme="minorEastAsia" w:hAnsiTheme="minorHAnsi"/>
          <w:noProof/>
          <w:sz w:val="22"/>
          <w:szCs w:val="22"/>
          <w:lang w:eastAsia="en-GB" w:val="en-GB"/>
        </w:rPr>
      </w:pPr>
      <w:ins w:author="Andreas Kuehne" w:date="2019-05-25T13:55:00Z" w:id="285">
        <w:r w:rsidRPr="009D7E36">
          <w:rPr>
            <w:rStyle w:val="Hyperlink"/>
            <w:noProof/>
          </w:rPr>
          <w:fldChar w:fldCharType="begin"/>
        </w:r>
        <w:r w:rsidRPr="009D7E36">
          <w:rPr>
            <w:rStyle w:val="Hyperlink"/>
            <w:noProof/>
          </w:rPr>
          <w:instrText xml:space="preserve"> </w:instrText>
        </w:r>
        <w:r>
          <w:rPr>
            <w:noProof/>
          </w:rPr>
          <w:instrText>HYPERLINK \l "_Toc9685005"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4.4.2.1</w:t>
        </w:r>
        <w:r w:rsidRPr="009D7E36">
          <w:rPr>
            <w:rStyle w:val="Hyperlink"/>
            <w:noProof/>
          </w:rPr>
          <w:t xml:space="preserve"> ResponseID – JSON Syntax</w:t>
        </w:r>
        <w:r>
          <w:rPr>
            <w:noProof/>
            <w:webHidden/>
          </w:rPr>
          <w:tab/>
        </w:r>
        <w:r>
          <w:rPr>
            <w:noProof/>
            <w:webHidden/>
          </w:rPr>
          <w:fldChar w:fldCharType="begin"/>
        </w:r>
        <w:r>
          <w:rPr>
            <w:noProof/>
            <w:webHidden/>
          </w:rPr>
          <w:instrText xml:space="preserve"> PAGEREF _Toc9685005 \h </w:instrText>
        </w:r>
        <w:r>
          <w:rPr>
            <w:noProof/>
            <w:webHidden/>
          </w:rPr>
        </w:r>
      </w:ins>
      <w:r>
        <w:rPr>
          <w:noProof/>
          <w:webHidden/>
        </w:rPr>
        <w:fldChar w:fldCharType="separate"/>
      </w:r>
      <w:ins w:author="Andreas Kuehne" w:date="2019-05-25T13:55:00Z" w:id="286">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87"/>
          <w:rFonts w:asciiTheme="minorHAnsi" w:cstheme="minorBidi" w:eastAsiaTheme="minorEastAsia" w:hAnsiTheme="minorHAnsi"/>
          <w:noProof/>
          <w:sz w:val="22"/>
          <w:szCs w:val="22"/>
          <w:lang w:eastAsia="en-GB" w:val="en-GB"/>
        </w:rPr>
      </w:pPr>
      <w:ins w:author="Andreas Kuehne" w:date="2019-05-25T13:55:00Z" w:id="288">
        <w:r w:rsidRPr="009D7E36">
          <w:rPr>
            <w:rStyle w:val="Hyperlink"/>
            <w:noProof/>
          </w:rPr>
          <w:fldChar w:fldCharType="begin"/>
        </w:r>
        <w:r w:rsidRPr="009D7E36">
          <w:rPr>
            <w:rStyle w:val="Hyperlink"/>
            <w:noProof/>
          </w:rPr>
          <w:instrText xml:space="preserve"> </w:instrText>
        </w:r>
        <w:r>
          <w:rPr>
            <w:noProof/>
          </w:rPr>
          <w:instrText>HYPERLINK \l "_Toc9685006"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4.4.2.2</w:t>
        </w:r>
        <w:r w:rsidRPr="009D7E36">
          <w:rPr>
            <w:rStyle w:val="Hyperlink"/>
            <w:noProof/>
          </w:rPr>
          <w:t xml:space="preserve"> ResponseID – XML Syntax</w:t>
        </w:r>
        <w:r>
          <w:rPr>
            <w:noProof/>
            <w:webHidden/>
          </w:rPr>
          <w:tab/>
        </w:r>
        <w:r>
          <w:rPr>
            <w:noProof/>
            <w:webHidden/>
          </w:rPr>
          <w:fldChar w:fldCharType="begin"/>
        </w:r>
        <w:r>
          <w:rPr>
            <w:noProof/>
            <w:webHidden/>
          </w:rPr>
          <w:instrText xml:space="preserve"> PAGEREF _Toc9685006 \h </w:instrText>
        </w:r>
        <w:r>
          <w:rPr>
            <w:noProof/>
            <w:webHidden/>
          </w:rPr>
        </w:r>
      </w:ins>
      <w:r>
        <w:rPr>
          <w:noProof/>
          <w:webHidden/>
        </w:rPr>
        <w:fldChar w:fldCharType="separate"/>
      </w:r>
      <w:ins w:author="Andreas Kuehne" w:date="2019-05-25T13:55:00Z" w:id="289">
        <w:r>
          <w:rPr>
            <w:noProof/>
            <w:webHidden/>
          </w:rPr>
          <w:t>48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90"/>
          <w:rFonts w:asciiTheme="minorHAnsi" w:cstheme="minorBidi" w:eastAsiaTheme="minorEastAsia" w:hAnsiTheme="minorHAnsi"/>
          <w:noProof/>
          <w:sz w:val="22"/>
          <w:szCs w:val="22"/>
          <w:lang w:eastAsia="en-GB" w:val="en-GB"/>
        </w:rPr>
      </w:pPr>
      <w:ins w:author="Andreas Kuehne" w:date="2019-05-25T13:55:00Z" w:id="291">
        <w:r w:rsidRPr="009D7E36">
          <w:rPr>
            <w:rStyle w:val="Hyperlink"/>
            <w:noProof/>
          </w:rPr>
          <w:fldChar w:fldCharType="begin"/>
        </w:r>
        <w:r w:rsidRPr="009D7E36">
          <w:rPr>
            <w:rStyle w:val="Hyperlink"/>
            <w:noProof/>
          </w:rPr>
          <w:instrText xml:space="preserve"> </w:instrText>
        </w:r>
        <w:r>
          <w:rPr>
            <w:noProof/>
          </w:rPr>
          <w:instrText>HYPERLINK \l "_Toc9685007"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w:t>
        </w:r>
        <w:r w:rsidRPr="009D7E36">
          <w:rPr>
            <w:rStyle w:val="Hyperlink"/>
            <w:noProof/>
          </w:rPr>
          <w:t xml:space="preserve"> Component OptionalInputsBase</w:t>
        </w:r>
        <w:r>
          <w:rPr>
            <w:noProof/>
            <w:webHidden/>
          </w:rPr>
          <w:tab/>
        </w:r>
        <w:r>
          <w:rPr>
            <w:noProof/>
            <w:webHidden/>
          </w:rPr>
          <w:fldChar w:fldCharType="begin"/>
        </w:r>
        <w:r>
          <w:rPr>
            <w:noProof/>
            <w:webHidden/>
          </w:rPr>
          <w:instrText xml:space="preserve"> PAGEREF _Toc9685007 \h </w:instrText>
        </w:r>
        <w:r>
          <w:rPr>
            <w:noProof/>
            <w:webHidden/>
          </w:rPr>
        </w:r>
      </w:ins>
      <w:r>
        <w:rPr>
          <w:noProof/>
          <w:webHidden/>
        </w:rPr>
        <w:fldChar w:fldCharType="separate"/>
      </w:r>
      <w:ins w:author="Andreas Kuehne" w:date="2019-05-25T13:55:00Z" w:id="292">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93"/>
          <w:rFonts w:asciiTheme="minorHAnsi" w:cstheme="minorBidi" w:eastAsiaTheme="minorEastAsia" w:hAnsiTheme="minorHAnsi"/>
          <w:noProof/>
          <w:sz w:val="22"/>
          <w:szCs w:val="22"/>
          <w:lang w:eastAsia="en-GB" w:val="en-GB"/>
        </w:rPr>
      </w:pPr>
      <w:ins w:author="Andreas Kuehne" w:date="2019-05-25T13:55:00Z" w:id="294">
        <w:r w:rsidRPr="009D7E36">
          <w:rPr>
            <w:rStyle w:val="Hyperlink"/>
            <w:noProof/>
          </w:rPr>
          <w:fldChar w:fldCharType="begin"/>
        </w:r>
        <w:r w:rsidRPr="009D7E36">
          <w:rPr>
            <w:rStyle w:val="Hyperlink"/>
            <w:noProof/>
          </w:rPr>
          <w:instrText xml:space="preserve"> </w:instrText>
        </w:r>
        <w:r>
          <w:rPr>
            <w:noProof/>
          </w:rPr>
          <w:instrText>HYPERLINK \l "_Toc9685008"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4.4.3.1</w:t>
        </w:r>
        <w:r w:rsidRPr="009D7E36">
          <w:rPr>
            <w:rStyle w:val="Hyperlink"/>
            <w:noProof/>
          </w:rPr>
          <w:t xml:space="preserve"> OptionalInputsBase – JSON Syntax</w:t>
        </w:r>
        <w:r>
          <w:rPr>
            <w:noProof/>
            <w:webHidden/>
          </w:rPr>
          <w:tab/>
        </w:r>
        <w:r>
          <w:rPr>
            <w:noProof/>
            <w:webHidden/>
          </w:rPr>
          <w:fldChar w:fldCharType="begin"/>
        </w:r>
        <w:r>
          <w:rPr>
            <w:noProof/>
            <w:webHidden/>
          </w:rPr>
          <w:instrText xml:space="preserve"> PAGEREF _Toc9685008 \h </w:instrText>
        </w:r>
        <w:r>
          <w:rPr>
            <w:noProof/>
            <w:webHidden/>
          </w:rPr>
        </w:r>
      </w:ins>
      <w:r>
        <w:rPr>
          <w:noProof/>
          <w:webHidden/>
        </w:rPr>
        <w:fldChar w:fldCharType="separate"/>
      </w:r>
      <w:ins w:author="Andreas Kuehne" w:date="2019-05-25T13:55:00Z" w:id="295">
        <w:r>
          <w:rPr>
            <w:noProof/>
            <w:webHidden/>
          </w:rPr>
          <w:t>49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296"/>
          <w:rFonts w:asciiTheme="minorHAnsi" w:cstheme="minorBidi" w:eastAsiaTheme="minorEastAsia" w:hAnsiTheme="minorHAnsi"/>
          <w:noProof/>
          <w:sz w:val="22"/>
          <w:szCs w:val="22"/>
          <w:lang w:eastAsia="en-GB" w:val="en-GB"/>
        </w:rPr>
      </w:pPr>
      <w:ins w:author="Andreas Kuehne" w:date="2019-05-25T13:55:00Z" w:id="297">
        <w:r w:rsidRPr="009D7E36">
          <w:rPr>
            <w:rStyle w:val="Hyperlink"/>
            <w:noProof/>
          </w:rPr>
          <w:fldChar w:fldCharType="begin"/>
        </w:r>
        <w:r w:rsidRPr="009D7E36">
          <w:rPr>
            <w:rStyle w:val="Hyperlink"/>
            <w:noProof/>
          </w:rPr>
          <w:instrText xml:space="preserve"> </w:instrText>
        </w:r>
        <w:r>
          <w:rPr>
            <w:noProof/>
          </w:rPr>
          <w:instrText>HYPERLINK \l "_Toc9685009"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4.4.3.2</w:t>
        </w:r>
        <w:r w:rsidRPr="009D7E36">
          <w:rPr>
            <w:rStyle w:val="Hyperlink"/>
            <w:noProof/>
          </w:rPr>
          <w:t xml:space="preserve"> OptionalInputsBase – XML Syntax</w:t>
        </w:r>
        <w:r>
          <w:rPr>
            <w:noProof/>
            <w:webHidden/>
          </w:rPr>
          <w:tab/>
        </w:r>
        <w:r>
          <w:rPr>
            <w:noProof/>
            <w:webHidden/>
          </w:rPr>
          <w:fldChar w:fldCharType="begin"/>
        </w:r>
        <w:r>
          <w:rPr>
            <w:noProof/>
            <w:webHidden/>
          </w:rPr>
          <w:instrText xml:space="preserve"> PAGEREF _Toc9685009 \h </w:instrText>
        </w:r>
        <w:r>
          <w:rPr>
            <w:noProof/>
            <w:webHidden/>
          </w:rPr>
        </w:r>
      </w:ins>
      <w:r>
        <w:rPr>
          <w:noProof/>
          <w:webHidden/>
        </w:rPr>
        <w:fldChar w:fldCharType="separate"/>
      </w:r>
      <w:ins w:author="Andreas Kuehne" w:date="2019-05-25T13:55:00Z" w:id="298">
        <w:r>
          <w:rPr>
            <w:noProof/>
            <w:webHidden/>
          </w:rPr>
          <w:t>49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299"/>
          <w:rFonts w:asciiTheme="minorHAnsi" w:cstheme="minorBidi" w:eastAsiaTheme="minorEastAsia" w:hAnsiTheme="minorHAnsi"/>
          <w:noProof/>
          <w:sz w:val="22"/>
          <w:szCs w:val="22"/>
          <w:lang w:eastAsia="en-GB" w:val="en-GB"/>
        </w:rPr>
      </w:pPr>
      <w:ins w:author="Andreas Kuehne" w:date="2019-05-25T13:55:00Z" w:id="300">
        <w:r w:rsidRPr="009D7E36">
          <w:rPr>
            <w:rStyle w:val="Hyperlink"/>
            <w:noProof/>
          </w:rPr>
          <w:fldChar w:fldCharType="begin"/>
        </w:r>
        <w:r w:rsidRPr="009D7E36">
          <w:rPr>
            <w:rStyle w:val="Hyperlink"/>
            <w:noProof/>
          </w:rPr>
          <w:instrText xml:space="preserve"> </w:instrText>
        </w:r>
        <w:r>
          <w:rPr>
            <w:noProof/>
          </w:rPr>
          <w:instrText>HYPERLINK \l "_Toc9685010"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4.4.4</w:t>
        </w:r>
        <w:r w:rsidRPr="009D7E36">
          <w:rPr>
            <w:rStyle w:val="Hyperlink"/>
            <w:noProof/>
          </w:rPr>
          <w:t xml:space="preserve"> Component OptionalInputsSign</w:t>
        </w:r>
        <w:r>
          <w:rPr>
            <w:noProof/>
            <w:webHidden/>
          </w:rPr>
          <w:tab/>
        </w:r>
        <w:r>
          <w:rPr>
            <w:noProof/>
            <w:webHidden/>
          </w:rPr>
          <w:fldChar w:fldCharType="begin"/>
        </w:r>
        <w:r>
          <w:rPr>
            <w:noProof/>
            <w:webHidden/>
          </w:rPr>
          <w:instrText xml:space="preserve"> PAGEREF _Toc9685010 \h </w:instrText>
        </w:r>
        <w:r>
          <w:rPr>
            <w:noProof/>
            <w:webHidden/>
          </w:rPr>
        </w:r>
      </w:ins>
      <w:r>
        <w:rPr>
          <w:noProof/>
          <w:webHidden/>
        </w:rPr>
        <w:fldChar w:fldCharType="separate"/>
      </w:r>
      <w:ins w:author="Andreas Kuehne" w:date="2019-05-25T13:55:00Z" w:id="301">
        <w:r>
          <w:rPr>
            <w:noProof/>
            <w:webHidden/>
          </w:rPr>
          <w:t>50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02"/>
          <w:rFonts w:asciiTheme="minorHAnsi" w:cstheme="minorBidi" w:eastAsiaTheme="minorEastAsia" w:hAnsiTheme="minorHAnsi"/>
          <w:noProof/>
          <w:sz w:val="22"/>
          <w:szCs w:val="22"/>
          <w:lang w:eastAsia="en-GB" w:val="en-GB"/>
        </w:rPr>
      </w:pPr>
      <w:ins w:author="Andreas Kuehne" w:date="2019-05-25T13:55:00Z" w:id="303">
        <w:r w:rsidRPr="009D7E36">
          <w:rPr>
            <w:rStyle w:val="Hyperlink"/>
            <w:noProof/>
          </w:rPr>
          <w:fldChar w:fldCharType="begin"/>
        </w:r>
        <w:r w:rsidRPr="009D7E36">
          <w:rPr>
            <w:rStyle w:val="Hyperlink"/>
            <w:noProof/>
          </w:rPr>
          <w:instrText xml:space="preserve"> </w:instrText>
        </w:r>
        <w:r>
          <w:rPr>
            <w:noProof/>
          </w:rPr>
          <w:instrText>HYPERLINK \l "_Toc9685011"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4.4.4.1</w:t>
        </w:r>
        <w:r w:rsidRPr="009D7E36">
          <w:rPr>
            <w:rStyle w:val="Hyperlink"/>
            <w:noProof/>
          </w:rPr>
          <w:t xml:space="preserve"> OptionalInputsSign – JSON Syntax</w:t>
        </w:r>
        <w:r>
          <w:rPr>
            <w:noProof/>
            <w:webHidden/>
          </w:rPr>
          <w:tab/>
        </w:r>
        <w:r>
          <w:rPr>
            <w:noProof/>
            <w:webHidden/>
          </w:rPr>
          <w:fldChar w:fldCharType="begin"/>
        </w:r>
        <w:r>
          <w:rPr>
            <w:noProof/>
            <w:webHidden/>
          </w:rPr>
          <w:instrText xml:space="preserve"> PAGEREF _Toc9685011 \h </w:instrText>
        </w:r>
        <w:r>
          <w:rPr>
            <w:noProof/>
            <w:webHidden/>
          </w:rPr>
        </w:r>
      </w:ins>
      <w:r>
        <w:rPr>
          <w:noProof/>
          <w:webHidden/>
        </w:rPr>
        <w:fldChar w:fldCharType="separate"/>
      </w:r>
      <w:ins w:author="Andreas Kuehne" w:date="2019-05-25T13:55:00Z" w:id="304">
        <w:r>
          <w:rPr>
            <w:noProof/>
            <w:webHidden/>
          </w:rPr>
          <w:t>51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05"/>
          <w:rFonts w:asciiTheme="minorHAnsi" w:cstheme="minorBidi" w:eastAsiaTheme="minorEastAsia" w:hAnsiTheme="minorHAnsi"/>
          <w:noProof/>
          <w:sz w:val="22"/>
          <w:szCs w:val="22"/>
          <w:lang w:eastAsia="en-GB" w:val="en-GB"/>
        </w:rPr>
      </w:pPr>
      <w:ins w:author="Andreas Kuehne" w:date="2019-05-25T13:55:00Z" w:id="306">
        <w:r w:rsidRPr="009D7E36">
          <w:rPr>
            <w:rStyle w:val="Hyperlink"/>
            <w:noProof/>
          </w:rPr>
          <w:fldChar w:fldCharType="begin"/>
        </w:r>
        <w:r w:rsidRPr="009D7E36">
          <w:rPr>
            <w:rStyle w:val="Hyperlink"/>
            <w:noProof/>
          </w:rPr>
          <w:instrText xml:space="preserve"> </w:instrText>
        </w:r>
        <w:r>
          <w:rPr>
            <w:noProof/>
          </w:rPr>
          <w:instrText>HYPERLINK \l "_Toc9685012"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4.4.4.2</w:t>
        </w:r>
        <w:r w:rsidRPr="009D7E36">
          <w:rPr>
            <w:rStyle w:val="Hyperlink"/>
            <w:noProof/>
          </w:rPr>
          <w:t xml:space="preserve"> OptionalInputsSign – XML Syntax</w:t>
        </w:r>
        <w:r>
          <w:rPr>
            <w:noProof/>
            <w:webHidden/>
          </w:rPr>
          <w:tab/>
        </w:r>
        <w:r>
          <w:rPr>
            <w:noProof/>
            <w:webHidden/>
          </w:rPr>
          <w:fldChar w:fldCharType="begin"/>
        </w:r>
        <w:r>
          <w:rPr>
            <w:noProof/>
            <w:webHidden/>
          </w:rPr>
          <w:instrText xml:space="preserve"> PAGEREF _Toc9685012 \h </w:instrText>
        </w:r>
        <w:r>
          <w:rPr>
            <w:noProof/>
            <w:webHidden/>
          </w:rPr>
        </w:r>
      </w:ins>
      <w:r>
        <w:rPr>
          <w:noProof/>
          <w:webHidden/>
        </w:rPr>
        <w:fldChar w:fldCharType="separate"/>
      </w:r>
      <w:ins w:author="Andreas Kuehne" w:date="2019-05-25T13:55:00Z" w:id="307">
        <w:r>
          <w:rPr>
            <w:noProof/>
            <w:webHidden/>
          </w:rPr>
          <w:t>53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08"/>
          <w:rFonts w:asciiTheme="minorHAnsi" w:cstheme="minorBidi" w:eastAsiaTheme="minorEastAsia" w:hAnsiTheme="minorHAnsi"/>
          <w:noProof/>
          <w:sz w:val="22"/>
          <w:szCs w:val="22"/>
          <w:lang w:eastAsia="en-GB" w:val="en-GB"/>
        </w:rPr>
      </w:pPr>
      <w:ins w:author="Andreas Kuehne" w:date="2019-05-25T13:55:00Z" w:id="309">
        <w:r w:rsidRPr="009D7E36">
          <w:rPr>
            <w:rStyle w:val="Hyperlink"/>
            <w:noProof/>
          </w:rPr>
          <w:fldChar w:fldCharType="begin"/>
        </w:r>
        <w:r w:rsidRPr="009D7E36">
          <w:rPr>
            <w:rStyle w:val="Hyperlink"/>
            <w:noProof/>
          </w:rPr>
          <w:instrText xml:space="preserve"> </w:instrText>
        </w:r>
        <w:r>
          <w:rPr>
            <w:noProof/>
          </w:rPr>
          <w:instrText>HYPERLINK \l "_Toc9685013"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4.4.5</w:t>
        </w:r>
        <w:r w:rsidRPr="009D7E36">
          <w:rPr>
            <w:rStyle w:val="Hyperlink"/>
            <w:noProof/>
          </w:rPr>
          <w:t xml:space="preserve"> Component OptionalInputsVerify</w:t>
        </w:r>
        <w:r>
          <w:rPr>
            <w:noProof/>
            <w:webHidden/>
          </w:rPr>
          <w:tab/>
        </w:r>
        <w:r>
          <w:rPr>
            <w:noProof/>
            <w:webHidden/>
          </w:rPr>
          <w:fldChar w:fldCharType="begin"/>
        </w:r>
        <w:r>
          <w:rPr>
            <w:noProof/>
            <w:webHidden/>
          </w:rPr>
          <w:instrText xml:space="preserve"> PAGEREF _Toc9685013 \h </w:instrText>
        </w:r>
        <w:r>
          <w:rPr>
            <w:noProof/>
            <w:webHidden/>
          </w:rPr>
        </w:r>
      </w:ins>
      <w:r>
        <w:rPr>
          <w:noProof/>
          <w:webHidden/>
        </w:rPr>
        <w:fldChar w:fldCharType="separate"/>
      </w:r>
      <w:ins w:author="Andreas Kuehne" w:date="2019-05-25T13:55:00Z" w:id="310">
        <w:r>
          <w:rPr>
            <w:noProof/>
            <w:webHidden/>
          </w:rPr>
          <w:t>54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11"/>
          <w:rFonts w:asciiTheme="minorHAnsi" w:cstheme="minorBidi" w:eastAsiaTheme="minorEastAsia" w:hAnsiTheme="minorHAnsi"/>
          <w:noProof/>
          <w:sz w:val="22"/>
          <w:szCs w:val="22"/>
          <w:lang w:eastAsia="en-GB" w:val="en-GB"/>
        </w:rPr>
      </w:pPr>
      <w:ins w:author="Andreas Kuehne" w:date="2019-05-25T13:55:00Z" w:id="312">
        <w:r w:rsidRPr="009D7E36">
          <w:rPr>
            <w:rStyle w:val="Hyperlink"/>
            <w:noProof/>
          </w:rPr>
          <w:fldChar w:fldCharType="begin"/>
        </w:r>
        <w:r w:rsidRPr="009D7E36">
          <w:rPr>
            <w:rStyle w:val="Hyperlink"/>
            <w:noProof/>
          </w:rPr>
          <w:instrText xml:space="preserve"> </w:instrText>
        </w:r>
        <w:r>
          <w:rPr>
            <w:noProof/>
          </w:rPr>
          <w:instrText>HYPERLINK \l "_Toc9685014"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4.4.5.1</w:t>
        </w:r>
        <w:r w:rsidRPr="009D7E36">
          <w:rPr>
            <w:rStyle w:val="Hyperlink"/>
            <w:noProof/>
          </w:rPr>
          <w:t xml:space="preserve"> OptionalInputsVerify – JSON Syntax</w:t>
        </w:r>
        <w:r>
          <w:rPr>
            <w:noProof/>
            <w:webHidden/>
          </w:rPr>
          <w:tab/>
        </w:r>
        <w:r>
          <w:rPr>
            <w:noProof/>
            <w:webHidden/>
          </w:rPr>
          <w:fldChar w:fldCharType="begin"/>
        </w:r>
        <w:r>
          <w:rPr>
            <w:noProof/>
            <w:webHidden/>
          </w:rPr>
          <w:instrText xml:space="preserve"> PAGEREF _Toc9685014 \h </w:instrText>
        </w:r>
        <w:r>
          <w:rPr>
            <w:noProof/>
            <w:webHidden/>
          </w:rPr>
        </w:r>
      </w:ins>
      <w:r>
        <w:rPr>
          <w:noProof/>
          <w:webHidden/>
        </w:rPr>
        <w:fldChar w:fldCharType="separate"/>
      </w:r>
      <w:ins w:author="Andreas Kuehne" w:date="2019-05-25T13:55:00Z" w:id="313">
        <w:r>
          <w:rPr>
            <w:noProof/>
            <w:webHidden/>
          </w:rPr>
          <w:t>55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14"/>
          <w:rFonts w:asciiTheme="minorHAnsi" w:cstheme="minorBidi" w:eastAsiaTheme="minorEastAsia" w:hAnsiTheme="minorHAnsi"/>
          <w:noProof/>
          <w:sz w:val="22"/>
          <w:szCs w:val="22"/>
          <w:lang w:eastAsia="en-GB" w:val="en-GB"/>
        </w:rPr>
      </w:pPr>
      <w:ins w:author="Andreas Kuehne" w:date="2019-05-25T13:55:00Z" w:id="315">
        <w:r w:rsidRPr="009D7E36">
          <w:rPr>
            <w:rStyle w:val="Hyperlink"/>
            <w:noProof/>
          </w:rPr>
          <w:fldChar w:fldCharType="begin"/>
        </w:r>
        <w:r w:rsidRPr="009D7E36">
          <w:rPr>
            <w:rStyle w:val="Hyperlink"/>
            <w:noProof/>
          </w:rPr>
          <w:instrText xml:space="preserve"> </w:instrText>
        </w:r>
        <w:r>
          <w:rPr>
            <w:noProof/>
          </w:rPr>
          <w:instrText>HYPERLINK \l "_Toc9685015"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4.4.5.2</w:t>
        </w:r>
        <w:r w:rsidRPr="009D7E36">
          <w:rPr>
            <w:rStyle w:val="Hyperlink"/>
            <w:noProof/>
          </w:rPr>
          <w:t xml:space="preserve"> OptionalInputsVerify – XML Syntax</w:t>
        </w:r>
        <w:r>
          <w:rPr>
            <w:noProof/>
            <w:webHidden/>
          </w:rPr>
          <w:tab/>
        </w:r>
        <w:r>
          <w:rPr>
            <w:noProof/>
            <w:webHidden/>
          </w:rPr>
          <w:fldChar w:fldCharType="begin"/>
        </w:r>
        <w:r>
          <w:rPr>
            <w:noProof/>
            <w:webHidden/>
          </w:rPr>
          <w:instrText xml:space="preserve"> PAGEREF _Toc9685015 \h </w:instrText>
        </w:r>
        <w:r>
          <w:rPr>
            <w:noProof/>
            <w:webHidden/>
          </w:rPr>
        </w:r>
      </w:ins>
      <w:r>
        <w:rPr>
          <w:noProof/>
          <w:webHidden/>
        </w:rPr>
        <w:fldChar w:fldCharType="separate"/>
      </w:r>
      <w:ins w:author="Andreas Kuehne" w:date="2019-05-25T13:55:00Z" w:id="316">
        <w:r>
          <w:rPr>
            <w:noProof/>
            <w:webHidden/>
          </w:rPr>
          <w:t>57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17"/>
          <w:rFonts w:asciiTheme="minorHAnsi" w:cstheme="minorBidi" w:eastAsiaTheme="minorEastAsia" w:hAnsiTheme="minorHAnsi"/>
          <w:noProof/>
          <w:sz w:val="22"/>
          <w:szCs w:val="22"/>
          <w:lang w:eastAsia="en-GB" w:val="en-GB"/>
        </w:rPr>
      </w:pPr>
      <w:ins w:author="Andreas Kuehne" w:date="2019-05-25T13:55:00Z" w:id="318">
        <w:r w:rsidRPr="009D7E36">
          <w:rPr>
            <w:rStyle w:val="Hyperlink"/>
            <w:noProof/>
          </w:rPr>
          <w:fldChar w:fldCharType="begin"/>
        </w:r>
        <w:r w:rsidRPr="009D7E36">
          <w:rPr>
            <w:rStyle w:val="Hyperlink"/>
            <w:noProof/>
          </w:rPr>
          <w:instrText xml:space="preserve"> </w:instrText>
        </w:r>
        <w:r>
          <w:rPr>
            <w:noProof/>
          </w:rPr>
          <w:instrText>HYPERLINK \l "_Toc9685016"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4.4.6</w:t>
        </w:r>
        <w:r w:rsidRPr="009D7E36">
          <w:rPr>
            <w:rStyle w:val="Hyperlink"/>
            <w:noProof/>
          </w:rPr>
          <w:t xml:space="preserve"> Component OptionalOutputsBase</w:t>
        </w:r>
        <w:r>
          <w:rPr>
            <w:noProof/>
            <w:webHidden/>
          </w:rPr>
          <w:tab/>
        </w:r>
        <w:r>
          <w:rPr>
            <w:noProof/>
            <w:webHidden/>
          </w:rPr>
          <w:fldChar w:fldCharType="begin"/>
        </w:r>
        <w:r>
          <w:rPr>
            <w:noProof/>
            <w:webHidden/>
          </w:rPr>
          <w:instrText xml:space="preserve"> PAGEREF _Toc9685016 \h </w:instrText>
        </w:r>
        <w:r>
          <w:rPr>
            <w:noProof/>
            <w:webHidden/>
          </w:rPr>
        </w:r>
      </w:ins>
      <w:r>
        <w:rPr>
          <w:noProof/>
          <w:webHidden/>
        </w:rPr>
        <w:fldChar w:fldCharType="separate"/>
      </w:r>
      <w:ins w:author="Andreas Kuehne" w:date="2019-05-25T13:55:00Z" w:id="319">
        <w:r>
          <w:rPr>
            <w:noProof/>
            <w:webHidden/>
          </w:rPr>
          <w:t>58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20"/>
          <w:rFonts w:asciiTheme="minorHAnsi" w:cstheme="minorBidi" w:eastAsiaTheme="minorEastAsia" w:hAnsiTheme="minorHAnsi"/>
          <w:noProof/>
          <w:sz w:val="22"/>
          <w:szCs w:val="22"/>
          <w:lang w:eastAsia="en-GB" w:val="en-GB"/>
        </w:rPr>
      </w:pPr>
      <w:ins w:author="Andreas Kuehne" w:date="2019-05-25T13:55:00Z" w:id="321">
        <w:r w:rsidRPr="009D7E36">
          <w:rPr>
            <w:rStyle w:val="Hyperlink"/>
            <w:noProof/>
          </w:rPr>
          <w:fldChar w:fldCharType="begin"/>
        </w:r>
        <w:r w:rsidRPr="009D7E36">
          <w:rPr>
            <w:rStyle w:val="Hyperlink"/>
            <w:noProof/>
          </w:rPr>
          <w:instrText xml:space="preserve"> </w:instrText>
        </w:r>
        <w:r>
          <w:rPr>
            <w:noProof/>
          </w:rPr>
          <w:instrText>HYPERLINK \l "_Toc9685017"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4.4.6.1</w:t>
        </w:r>
        <w:r w:rsidRPr="009D7E36">
          <w:rPr>
            <w:rStyle w:val="Hyperlink"/>
            <w:noProof/>
          </w:rPr>
          <w:t xml:space="preserve"> OptionalOutputsBase – JSON Syntax</w:t>
        </w:r>
        <w:r>
          <w:rPr>
            <w:noProof/>
            <w:webHidden/>
          </w:rPr>
          <w:tab/>
        </w:r>
        <w:r>
          <w:rPr>
            <w:noProof/>
            <w:webHidden/>
          </w:rPr>
          <w:fldChar w:fldCharType="begin"/>
        </w:r>
        <w:r>
          <w:rPr>
            <w:noProof/>
            <w:webHidden/>
          </w:rPr>
          <w:instrText xml:space="preserve"> PAGEREF _Toc9685017 \h </w:instrText>
        </w:r>
        <w:r>
          <w:rPr>
            <w:noProof/>
            <w:webHidden/>
          </w:rPr>
        </w:r>
      </w:ins>
      <w:r>
        <w:rPr>
          <w:noProof/>
          <w:webHidden/>
        </w:rPr>
        <w:fldChar w:fldCharType="separate"/>
      </w:r>
      <w:ins w:author="Andreas Kuehne" w:date="2019-05-25T13:55:00Z" w:id="322">
        <w:r>
          <w:rPr>
            <w:noProof/>
            <w:webHidden/>
          </w:rPr>
          <w:t>58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23"/>
          <w:rFonts w:asciiTheme="minorHAnsi" w:cstheme="minorBidi" w:eastAsiaTheme="minorEastAsia" w:hAnsiTheme="minorHAnsi"/>
          <w:noProof/>
          <w:sz w:val="22"/>
          <w:szCs w:val="22"/>
          <w:lang w:eastAsia="en-GB" w:val="en-GB"/>
        </w:rPr>
      </w:pPr>
      <w:ins w:author="Andreas Kuehne" w:date="2019-05-25T13:55:00Z" w:id="324">
        <w:r w:rsidRPr="009D7E36">
          <w:rPr>
            <w:rStyle w:val="Hyperlink"/>
            <w:noProof/>
          </w:rPr>
          <w:fldChar w:fldCharType="begin"/>
        </w:r>
        <w:r w:rsidRPr="009D7E36">
          <w:rPr>
            <w:rStyle w:val="Hyperlink"/>
            <w:noProof/>
          </w:rPr>
          <w:instrText xml:space="preserve"> </w:instrText>
        </w:r>
        <w:r>
          <w:rPr>
            <w:noProof/>
          </w:rPr>
          <w:instrText>HYPERLINK \l "_Toc9685018"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4.4.6.2</w:t>
        </w:r>
        <w:r w:rsidRPr="009D7E36">
          <w:rPr>
            <w:rStyle w:val="Hyperlink"/>
            <w:noProof/>
          </w:rPr>
          <w:t xml:space="preserve"> OptionalOutputsBase – XML Syntax</w:t>
        </w:r>
        <w:r>
          <w:rPr>
            <w:noProof/>
            <w:webHidden/>
          </w:rPr>
          <w:tab/>
        </w:r>
        <w:r>
          <w:rPr>
            <w:noProof/>
            <w:webHidden/>
          </w:rPr>
          <w:fldChar w:fldCharType="begin"/>
        </w:r>
        <w:r>
          <w:rPr>
            <w:noProof/>
            <w:webHidden/>
          </w:rPr>
          <w:instrText xml:space="preserve"> PAGEREF _Toc9685018 \h </w:instrText>
        </w:r>
        <w:r>
          <w:rPr>
            <w:noProof/>
            <w:webHidden/>
          </w:rPr>
        </w:r>
      </w:ins>
      <w:r>
        <w:rPr>
          <w:noProof/>
          <w:webHidden/>
        </w:rPr>
        <w:fldChar w:fldCharType="separate"/>
      </w:r>
      <w:ins w:author="Andreas Kuehne" w:date="2019-05-25T13:55:00Z" w:id="325">
        <w:r>
          <w:rPr>
            <w:noProof/>
            <w:webHidden/>
          </w:rPr>
          <w:t>58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26"/>
          <w:rFonts w:asciiTheme="minorHAnsi" w:cstheme="minorBidi" w:eastAsiaTheme="minorEastAsia" w:hAnsiTheme="minorHAnsi"/>
          <w:noProof/>
          <w:sz w:val="22"/>
          <w:szCs w:val="22"/>
          <w:lang w:eastAsia="en-GB" w:val="en-GB"/>
        </w:rPr>
      </w:pPr>
      <w:ins w:author="Andreas Kuehne" w:date="2019-05-25T13:55:00Z" w:id="327">
        <w:r w:rsidRPr="009D7E36">
          <w:rPr>
            <w:rStyle w:val="Hyperlink"/>
            <w:noProof/>
          </w:rPr>
          <w:fldChar w:fldCharType="begin"/>
        </w:r>
        <w:r w:rsidRPr="009D7E36">
          <w:rPr>
            <w:rStyle w:val="Hyperlink"/>
            <w:noProof/>
          </w:rPr>
          <w:instrText xml:space="preserve"> </w:instrText>
        </w:r>
        <w:r>
          <w:rPr>
            <w:noProof/>
          </w:rPr>
          <w:instrText>HYPERLINK \l "_Toc9685019"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4.4.7</w:t>
        </w:r>
        <w:r w:rsidRPr="009D7E36">
          <w:rPr>
            <w:rStyle w:val="Hyperlink"/>
            <w:noProof/>
          </w:rPr>
          <w:t xml:space="preserve"> Component OptionalOutputsSign</w:t>
        </w:r>
        <w:r>
          <w:rPr>
            <w:noProof/>
            <w:webHidden/>
          </w:rPr>
          <w:tab/>
        </w:r>
        <w:r>
          <w:rPr>
            <w:noProof/>
            <w:webHidden/>
          </w:rPr>
          <w:fldChar w:fldCharType="begin"/>
        </w:r>
        <w:r>
          <w:rPr>
            <w:noProof/>
            <w:webHidden/>
          </w:rPr>
          <w:instrText xml:space="preserve"> PAGEREF _Toc9685019 \h </w:instrText>
        </w:r>
        <w:r>
          <w:rPr>
            <w:noProof/>
            <w:webHidden/>
          </w:rPr>
        </w:r>
      </w:ins>
      <w:r>
        <w:rPr>
          <w:noProof/>
          <w:webHidden/>
        </w:rPr>
        <w:fldChar w:fldCharType="separate"/>
      </w:r>
      <w:ins w:author="Andreas Kuehne" w:date="2019-05-25T13:55:00Z" w:id="328">
        <w:r>
          <w:rPr>
            <w:noProof/>
            <w:webHidden/>
          </w:rPr>
          <w:t>59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29"/>
          <w:rFonts w:asciiTheme="minorHAnsi" w:cstheme="minorBidi" w:eastAsiaTheme="minorEastAsia" w:hAnsiTheme="minorHAnsi"/>
          <w:noProof/>
          <w:sz w:val="22"/>
          <w:szCs w:val="22"/>
          <w:lang w:eastAsia="en-GB" w:val="en-GB"/>
        </w:rPr>
      </w:pPr>
      <w:ins w:author="Andreas Kuehne" w:date="2019-05-25T13:55:00Z" w:id="330">
        <w:r w:rsidRPr="009D7E36">
          <w:rPr>
            <w:rStyle w:val="Hyperlink"/>
            <w:noProof/>
          </w:rPr>
          <w:fldChar w:fldCharType="begin"/>
        </w:r>
        <w:r w:rsidRPr="009D7E36">
          <w:rPr>
            <w:rStyle w:val="Hyperlink"/>
            <w:noProof/>
          </w:rPr>
          <w:instrText xml:space="preserve"> </w:instrText>
        </w:r>
        <w:r>
          <w:rPr>
            <w:noProof/>
          </w:rPr>
          <w:instrText>HYPERLINK \l "_Toc9685020"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4.4.7.1</w:t>
        </w:r>
        <w:r w:rsidRPr="009D7E36">
          <w:rPr>
            <w:rStyle w:val="Hyperlink"/>
            <w:noProof/>
          </w:rPr>
          <w:t xml:space="preserve"> OptionalOutputsSign – JSON Syntax</w:t>
        </w:r>
        <w:r>
          <w:rPr>
            <w:noProof/>
            <w:webHidden/>
          </w:rPr>
          <w:tab/>
        </w:r>
        <w:r>
          <w:rPr>
            <w:noProof/>
            <w:webHidden/>
          </w:rPr>
          <w:fldChar w:fldCharType="begin"/>
        </w:r>
        <w:r>
          <w:rPr>
            <w:noProof/>
            <w:webHidden/>
          </w:rPr>
          <w:instrText xml:space="preserve"> PAGEREF _Toc9685020 \h </w:instrText>
        </w:r>
        <w:r>
          <w:rPr>
            <w:noProof/>
            <w:webHidden/>
          </w:rPr>
        </w:r>
      </w:ins>
      <w:r>
        <w:rPr>
          <w:noProof/>
          <w:webHidden/>
        </w:rPr>
        <w:fldChar w:fldCharType="separate"/>
      </w:r>
      <w:ins w:author="Andreas Kuehne" w:date="2019-05-25T13:55:00Z" w:id="331">
        <w:r>
          <w:rPr>
            <w:noProof/>
            <w:webHidden/>
          </w:rPr>
          <w:t>59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32"/>
          <w:rFonts w:asciiTheme="minorHAnsi" w:cstheme="minorBidi" w:eastAsiaTheme="minorEastAsia" w:hAnsiTheme="minorHAnsi"/>
          <w:noProof/>
          <w:sz w:val="22"/>
          <w:szCs w:val="22"/>
          <w:lang w:eastAsia="en-GB" w:val="en-GB"/>
        </w:rPr>
      </w:pPr>
      <w:ins w:author="Andreas Kuehne" w:date="2019-05-25T13:55:00Z" w:id="333">
        <w:r w:rsidRPr="009D7E36">
          <w:rPr>
            <w:rStyle w:val="Hyperlink"/>
            <w:noProof/>
          </w:rPr>
          <w:fldChar w:fldCharType="begin"/>
        </w:r>
        <w:r w:rsidRPr="009D7E36">
          <w:rPr>
            <w:rStyle w:val="Hyperlink"/>
            <w:noProof/>
          </w:rPr>
          <w:instrText xml:space="preserve"> </w:instrText>
        </w:r>
        <w:r>
          <w:rPr>
            <w:noProof/>
          </w:rPr>
          <w:instrText>HYPERLINK \l "_Toc9685021"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4.4.7.2</w:t>
        </w:r>
        <w:r w:rsidRPr="009D7E36">
          <w:rPr>
            <w:rStyle w:val="Hyperlink"/>
            <w:noProof/>
          </w:rPr>
          <w:t xml:space="preserve"> OptionalOutputsSign – XML Syntax</w:t>
        </w:r>
        <w:r>
          <w:rPr>
            <w:noProof/>
            <w:webHidden/>
          </w:rPr>
          <w:tab/>
        </w:r>
        <w:r>
          <w:rPr>
            <w:noProof/>
            <w:webHidden/>
          </w:rPr>
          <w:fldChar w:fldCharType="begin"/>
        </w:r>
        <w:r>
          <w:rPr>
            <w:noProof/>
            <w:webHidden/>
          </w:rPr>
          <w:instrText xml:space="preserve"> PAGEREF _Toc9685021 \h </w:instrText>
        </w:r>
        <w:r>
          <w:rPr>
            <w:noProof/>
            <w:webHidden/>
          </w:rPr>
        </w:r>
      </w:ins>
      <w:r>
        <w:rPr>
          <w:noProof/>
          <w:webHidden/>
        </w:rPr>
        <w:fldChar w:fldCharType="separate"/>
      </w:r>
      <w:ins w:author="Andreas Kuehne" w:date="2019-05-25T13:55:00Z" w:id="334">
        <w:r>
          <w:rPr>
            <w:noProof/>
            <w:webHidden/>
          </w:rPr>
          <w:t>60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35"/>
          <w:rFonts w:asciiTheme="minorHAnsi" w:cstheme="minorBidi" w:eastAsiaTheme="minorEastAsia" w:hAnsiTheme="minorHAnsi"/>
          <w:noProof/>
          <w:sz w:val="22"/>
          <w:szCs w:val="22"/>
          <w:lang w:eastAsia="en-GB" w:val="en-GB"/>
        </w:rPr>
      </w:pPr>
      <w:ins w:author="Andreas Kuehne" w:date="2019-05-25T13:55:00Z" w:id="336">
        <w:r w:rsidRPr="009D7E36">
          <w:rPr>
            <w:rStyle w:val="Hyperlink"/>
            <w:noProof/>
          </w:rPr>
          <w:fldChar w:fldCharType="begin"/>
        </w:r>
        <w:r w:rsidRPr="009D7E36">
          <w:rPr>
            <w:rStyle w:val="Hyperlink"/>
            <w:noProof/>
          </w:rPr>
          <w:instrText xml:space="preserve"> </w:instrText>
        </w:r>
        <w:r>
          <w:rPr>
            <w:noProof/>
          </w:rPr>
          <w:instrText>HYPERLINK \l "_Toc9685022"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4.4.8</w:t>
        </w:r>
        <w:r w:rsidRPr="009D7E36">
          <w:rPr>
            <w:rStyle w:val="Hyperlink"/>
            <w:noProof/>
          </w:rPr>
          <w:t xml:space="preserve"> Component OptionalOutputsVerify</w:t>
        </w:r>
        <w:r>
          <w:rPr>
            <w:noProof/>
            <w:webHidden/>
          </w:rPr>
          <w:tab/>
        </w:r>
        <w:r>
          <w:rPr>
            <w:noProof/>
            <w:webHidden/>
          </w:rPr>
          <w:fldChar w:fldCharType="begin"/>
        </w:r>
        <w:r>
          <w:rPr>
            <w:noProof/>
            <w:webHidden/>
          </w:rPr>
          <w:instrText xml:space="preserve"> PAGEREF _Toc9685022 \h </w:instrText>
        </w:r>
        <w:r>
          <w:rPr>
            <w:noProof/>
            <w:webHidden/>
          </w:rPr>
        </w:r>
      </w:ins>
      <w:r>
        <w:rPr>
          <w:noProof/>
          <w:webHidden/>
        </w:rPr>
        <w:fldChar w:fldCharType="separate"/>
      </w:r>
      <w:ins w:author="Andreas Kuehne" w:date="2019-05-25T13:55:00Z" w:id="337">
        <w:r>
          <w:rPr>
            <w:noProof/>
            <w:webHidden/>
          </w:rPr>
          <w:t>60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38"/>
          <w:rFonts w:asciiTheme="minorHAnsi" w:cstheme="minorBidi" w:eastAsiaTheme="minorEastAsia" w:hAnsiTheme="minorHAnsi"/>
          <w:noProof/>
          <w:sz w:val="22"/>
          <w:szCs w:val="22"/>
          <w:lang w:eastAsia="en-GB" w:val="en-GB"/>
        </w:rPr>
      </w:pPr>
      <w:ins w:author="Andreas Kuehne" w:date="2019-05-25T13:55:00Z" w:id="339">
        <w:r w:rsidRPr="009D7E36">
          <w:rPr>
            <w:rStyle w:val="Hyperlink"/>
            <w:noProof/>
          </w:rPr>
          <w:fldChar w:fldCharType="begin"/>
        </w:r>
        <w:r w:rsidRPr="009D7E36">
          <w:rPr>
            <w:rStyle w:val="Hyperlink"/>
            <w:noProof/>
          </w:rPr>
          <w:instrText xml:space="preserve"> </w:instrText>
        </w:r>
        <w:r>
          <w:rPr>
            <w:noProof/>
          </w:rPr>
          <w:instrText>HYPERLINK \l "_Toc9685023"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4.4.8.1</w:t>
        </w:r>
        <w:r w:rsidRPr="009D7E36">
          <w:rPr>
            <w:rStyle w:val="Hyperlink"/>
            <w:noProof/>
          </w:rPr>
          <w:t xml:space="preserve"> OptionalOutputsVerify – JSON Syntax</w:t>
        </w:r>
        <w:r>
          <w:rPr>
            <w:noProof/>
            <w:webHidden/>
          </w:rPr>
          <w:tab/>
        </w:r>
        <w:r>
          <w:rPr>
            <w:noProof/>
            <w:webHidden/>
          </w:rPr>
          <w:fldChar w:fldCharType="begin"/>
        </w:r>
        <w:r>
          <w:rPr>
            <w:noProof/>
            <w:webHidden/>
          </w:rPr>
          <w:instrText xml:space="preserve"> PAGEREF _Toc9685023 \h </w:instrText>
        </w:r>
        <w:r>
          <w:rPr>
            <w:noProof/>
            <w:webHidden/>
          </w:rPr>
        </w:r>
      </w:ins>
      <w:r>
        <w:rPr>
          <w:noProof/>
          <w:webHidden/>
        </w:rPr>
        <w:fldChar w:fldCharType="separate"/>
      </w:r>
      <w:ins w:author="Andreas Kuehne" w:date="2019-05-25T13:55:00Z" w:id="340">
        <w:r>
          <w:rPr>
            <w:noProof/>
            <w:webHidden/>
          </w:rPr>
          <w:t>61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41"/>
          <w:rFonts w:asciiTheme="minorHAnsi" w:cstheme="minorBidi" w:eastAsiaTheme="minorEastAsia" w:hAnsiTheme="minorHAnsi"/>
          <w:noProof/>
          <w:sz w:val="22"/>
          <w:szCs w:val="22"/>
          <w:lang w:eastAsia="en-GB" w:val="en-GB"/>
        </w:rPr>
      </w:pPr>
      <w:ins w:author="Andreas Kuehne" w:date="2019-05-25T13:55:00Z" w:id="342">
        <w:r w:rsidRPr="009D7E36">
          <w:rPr>
            <w:rStyle w:val="Hyperlink"/>
            <w:noProof/>
          </w:rPr>
          <w:fldChar w:fldCharType="begin"/>
        </w:r>
        <w:r w:rsidRPr="009D7E36">
          <w:rPr>
            <w:rStyle w:val="Hyperlink"/>
            <w:noProof/>
          </w:rPr>
          <w:instrText xml:space="preserve"> </w:instrText>
        </w:r>
        <w:r>
          <w:rPr>
            <w:noProof/>
          </w:rPr>
          <w:instrText>HYPERLINK \l "_Toc9685024"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4.4.8.2</w:t>
        </w:r>
        <w:r w:rsidRPr="009D7E36">
          <w:rPr>
            <w:rStyle w:val="Hyperlink"/>
            <w:noProof/>
          </w:rPr>
          <w:t xml:space="preserve"> OptionalOutputsVerify – XML Syntax</w:t>
        </w:r>
        <w:r>
          <w:rPr>
            <w:noProof/>
            <w:webHidden/>
          </w:rPr>
          <w:tab/>
        </w:r>
        <w:r>
          <w:rPr>
            <w:noProof/>
            <w:webHidden/>
          </w:rPr>
          <w:fldChar w:fldCharType="begin"/>
        </w:r>
        <w:r>
          <w:rPr>
            <w:noProof/>
            <w:webHidden/>
          </w:rPr>
          <w:instrText xml:space="preserve"> PAGEREF _Toc9685024 \h </w:instrText>
        </w:r>
        <w:r>
          <w:rPr>
            <w:noProof/>
            <w:webHidden/>
          </w:rPr>
        </w:r>
      </w:ins>
      <w:r>
        <w:rPr>
          <w:noProof/>
          <w:webHidden/>
        </w:rPr>
        <w:fldChar w:fldCharType="separate"/>
      </w:r>
      <w:ins w:author="Andreas Kuehne" w:date="2019-05-25T13:55:00Z" w:id="343">
        <w:r>
          <w:rPr>
            <w:noProof/>
            <w:webHidden/>
          </w:rPr>
          <w:t>62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44"/>
          <w:rFonts w:asciiTheme="minorHAnsi" w:cstheme="minorBidi" w:eastAsiaTheme="minorEastAsia" w:hAnsiTheme="minorHAnsi"/>
          <w:noProof/>
          <w:sz w:val="22"/>
          <w:szCs w:val="22"/>
          <w:lang w:eastAsia="en-GB" w:val="en-GB"/>
        </w:rPr>
      </w:pPr>
      <w:ins w:author="Andreas Kuehne" w:date="2019-05-25T13:55:00Z" w:id="345">
        <w:r w:rsidRPr="009D7E36">
          <w:rPr>
            <w:rStyle w:val="Hyperlink"/>
            <w:noProof/>
          </w:rPr>
          <w:fldChar w:fldCharType="begin"/>
        </w:r>
        <w:r w:rsidRPr="009D7E36">
          <w:rPr>
            <w:rStyle w:val="Hyperlink"/>
            <w:noProof/>
          </w:rPr>
          <w:instrText xml:space="preserve"> </w:instrText>
        </w:r>
        <w:r>
          <w:rPr>
            <w:noProof/>
          </w:rPr>
          <w:instrText>HYPERLINK \l "_Toc9685025"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4.4.9</w:t>
        </w:r>
        <w:r w:rsidRPr="009D7E36">
          <w:rPr>
            <w:rStyle w:val="Hyperlink"/>
            <w:noProof/>
          </w:rPr>
          <w:t xml:space="preserve"> Component ClaimedIdentity</w:t>
        </w:r>
        <w:r>
          <w:rPr>
            <w:noProof/>
            <w:webHidden/>
          </w:rPr>
          <w:tab/>
        </w:r>
        <w:r>
          <w:rPr>
            <w:noProof/>
            <w:webHidden/>
          </w:rPr>
          <w:fldChar w:fldCharType="begin"/>
        </w:r>
        <w:r>
          <w:rPr>
            <w:noProof/>
            <w:webHidden/>
          </w:rPr>
          <w:instrText xml:space="preserve"> PAGEREF _Toc9685025 \h </w:instrText>
        </w:r>
        <w:r>
          <w:rPr>
            <w:noProof/>
            <w:webHidden/>
          </w:rPr>
        </w:r>
      </w:ins>
      <w:r>
        <w:rPr>
          <w:noProof/>
          <w:webHidden/>
        </w:rPr>
        <w:fldChar w:fldCharType="separate"/>
      </w:r>
      <w:ins w:author="Andreas Kuehne" w:date="2019-05-25T13:55:00Z" w:id="346">
        <w:r>
          <w:rPr>
            <w:noProof/>
            <w:webHidden/>
          </w:rPr>
          <w:t>63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47"/>
          <w:rFonts w:asciiTheme="minorHAnsi" w:cstheme="minorBidi" w:eastAsiaTheme="minorEastAsia" w:hAnsiTheme="minorHAnsi"/>
          <w:noProof/>
          <w:sz w:val="22"/>
          <w:szCs w:val="22"/>
          <w:lang w:eastAsia="en-GB" w:val="en-GB"/>
        </w:rPr>
      </w:pPr>
      <w:ins w:author="Andreas Kuehne" w:date="2019-05-25T13:55:00Z" w:id="348">
        <w:r w:rsidRPr="009D7E36">
          <w:rPr>
            <w:rStyle w:val="Hyperlink"/>
            <w:noProof/>
          </w:rPr>
          <w:fldChar w:fldCharType="begin"/>
        </w:r>
        <w:r w:rsidRPr="009D7E36">
          <w:rPr>
            <w:rStyle w:val="Hyperlink"/>
            <w:noProof/>
          </w:rPr>
          <w:instrText xml:space="preserve"> </w:instrText>
        </w:r>
        <w:r>
          <w:rPr>
            <w:noProof/>
          </w:rPr>
          <w:instrText>HYPERLINK \l "_Toc9685026"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4.4.9.1</w:t>
        </w:r>
        <w:r w:rsidRPr="009D7E36">
          <w:rPr>
            <w:rStyle w:val="Hyperlink"/>
            <w:noProof/>
          </w:rPr>
          <w:t xml:space="preserve"> ClaimedIdentity – JSON Syntax</w:t>
        </w:r>
        <w:r>
          <w:rPr>
            <w:noProof/>
            <w:webHidden/>
          </w:rPr>
          <w:tab/>
        </w:r>
        <w:r>
          <w:rPr>
            <w:noProof/>
            <w:webHidden/>
          </w:rPr>
          <w:fldChar w:fldCharType="begin"/>
        </w:r>
        <w:r>
          <w:rPr>
            <w:noProof/>
            <w:webHidden/>
          </w:rPr>
          <w:instrText xml:space="preserve"> PAGEREF _Toc9685026 \h </w:instrText>
        </w:r>
        <w:r>
          <w:rPr>
            <w:noProof/>
            <w:webHidden/>
          </w:rPr>
        </w:r>
      </w:ins>
      <w:r>
        <w:rPr>
          <w:noProof/>
          <w:webHidden/>
        </w:rPr>
        <w:fldChar w:fldCharType="separate"/>
      </w:r>
      <w:ins w:author="Andreas Kuehne" w:date="2019-05-25T13:55:00Z" w:id="349">
        <w:r>
          <w:rPr>
            <w:noProof/>
            <w:webHidden/>
          </w:rPr>
          <w:t>63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50"/>
          <w:rFonts w:asciiTheme="minorHAnsi" w:cstheme="minorBidi" w:eastAsiaTheme="minorEastAsia" w:hAnsiTheme="minorHAnsi"/>
          <w:noProof/>
          <w:sz w:val="22"/>
          <w:szCs w:val="22"/>
          <w:lang w:eastAsia="en-GB" w:val="en-GB"/>
        </w:rPr>
      </w:pPr>
      <w:ins w:author="Andreas Kuehne" w:date="2019-05-25T13:55:00Z" w:id="351">
        <w:r w:rsidRPr="009D7E36">
          <w:rPr>
            <w:rStyle w:val="Hyperlink"/>
            <w:noProof/>
          </w:rPr>
          <w:fldChar w:fldCharType="begin"/>
        </w:r>
        <w:r w:rsidRPr="009D7E36">
          <w:rPr>
            <w:rStyle w:val="Hyperlink"/>
            <w:noProof/>
          </w:rPr>
          <w:instrText xml:space="preserve"> </w:instrText>
        </w:r>
        <w:r>
          <w:rPr>
            <w:noProof/>
          </w:rPr>
          <w:instrText>HYPERLINK \l "_Toc9685027"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4.4.9.2</w:t>
        </w:r>
        <w:r w:rsidRPr="009D7E36">
          <w:rPr>
            <w:rStyle w:val="Hyperlink"/>
            <w:noProof/>
          </w:rPr>
          <w:t xml:space="preserve"> ClaimedIdentity – XML Syntax</w:t>
        </w:r>
        <w:r>
          <w:rPr>
            <w:noProof/>
            <w:webHidden/>
          </w:rPr>
          <w:tab/>
        </w:r>
        <w:r>
          <w:rPr>
            <w:noProof/>
            <w:webHidden/>
          </w:rPr>
          <w:fldChar w:fldCharType="begin"/>
        </w:r>
        <w:r>
          <w:rPr>
            <w:noProof/>
            <w:webHidden/>
          </w:rPr>
          <w:instrText xml:space="preserve"> PAGEREF _Toc9685027 \h </w:instrText>
        </w:r>
        <w:r>
          <w:rPr>
            <w:noProof/>
            <w:webHidden/>
          </w:rPr>
        </w:r>
      </w:ins>
      <w:r>
        <w:rPr>
          <w:noProof/>
          <w:webHidden/>
        </w:rPr>
        <w:fldChar w:fldCharType="separate"/>
      </w:r>
      <w:ins w:author="Andreas Kuehne" w:date="2019-05-25T13:55:00Z" w:id="352">
        <w:r>
          <w:rPr>
            <w:noProof/>
            <w:webHidden/>
          </w:rPr>
          <w:t>64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53"/>
          <w:rFonts w:asciiTheme="minorHAnsi" w:cstheme="minorBidi" w:eastAsiaTheme="minorEastAsia" w:hAnsiTheme="minorHAnsi"/>
          <w:noProof/>
          <w:sz w:val="22"/>
          <w:szCs w:val="22"/>
          <w:lang w:eastAsia="en-GB" w:val="en-GB"/>
        </w:rPr>
      </w:pPr>
      <w:ins w:author="Andreas Kuehne" w:date="2019-05-25T13:55:00Z" w:id="354">
        <w:r w:rsidRPr="009D7E36">
          <w:rPr>
            <w:rStyle w:val="Hyperlink"/>
            <w:noProof/>
          </w:rPr>
          <w:fldChar w:fldCharType="begin"/>
        </w:r>
        <w:r w:rsidRPr="009D7E36">
          <w:rPr>
            <w:rStyle w:val="Hyperlink"/>
            <w:noProof/>
          </w:rPr>
          <w:instrText xml:space="preserve"> </w:instrText>
        </w:r>
        <w:r>
          <w:rPr>
            <w:noProof/>
          </w:rPr>
          <w:instrText>HYPERLINK \l "_Toc9685028"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4.4.10</w:t>
        </w:r>
        <w:r w:rsidRPr="009D7E36">
          <w:rPr>
            <w:rStyle w:val="Hyperlink"/>
            <w:noProof/>
          </w:rPr>
          <w:t xml:space="preserve"> Component Schemas</w:t>
        </w:r>
        <w:r>
          <w:rPr>
            <w:noProof/>
            <w:webHidden/>
          </w:rPr>
          <w:tab/>
        </w:r>
        <w:r>
          <w:rPr>
            <w:noProof/>
            <w:webHidden/>
          </w:rPr>
          <w:fldChar w:fldCharType="begin"/>
        </w:r>
        <w:r>
          <w:rPr>
            <w:noProof/>
            <w:webHidden/>
          </w:rPr>
          <w:instrText xml:space="preserve"> PAGEREF _Toc9685028 \h </w:instrText>
        </w:r>
        <w:r>
          <w:rPr>
            <w:noProof/>
            <w:webHidden/>
          </w:rPr>
        </w:r>
      </w:ins>
      <w:r>
        <w:rPr>
          <w:noProof/>
          <w:webHidden/>
        </w:rPr>
        <w:fldChar w:fldCharType="separate"/>
      </w:r>
      <w:ins w:author="Andreas Kuehne" w:date="2019-05-25T13:55:00Z" w:id="355">
        <w:r>
          <w:rPr>
            <w:noProof/>
            <w:webHidden/>
          </w:rPr>
          <w:t>64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56"/>
          <w:rFonts w:asciiTheme="minorHAnsi" w:cstheme="minorBidi" w:eastAsiaTheme="minorEastAsia" w:hAnsiTheme="minorHAnsi"/>
          <w:noProof/>
          <w:sz w:val="22"/>
          <w:szCs w:val="22"/>
          <w:lang w:eastAsia="en-GB" w:val="en-GB"/>
        </w:rPr>
      </w:pPr>
      <w:ins w:author="Andreas Kuehne" w:date="2019-05-25T13:55:00Z" w:id="357">
        <w:r w:rsidRPr="009D7E36">
          <w:rPr>
            <w:rStyle w:val="Hyperlink"/>
            <w:noProof/>
          </w:rPr>
          <w:fldChar w:fldCharType="begin"/>
        </w:r>
        <w:r w:rsidRPr="009D7E36">
          <w:rPr>
            <w:rStyle w:val="Hyperlink"/>
            <w:noProof/>
          </w:rPr>
          <w:instrText xml:space="preserve"> </w:instrText>
        </w:r>
        <w:r>
          <w:rPr>
            <w:noProof/>
          </w:rPr>
          <w:instrText>HYPERLINK \l "_Toc9685029"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4.4.10.1</w:t>
        </w:r>
        <w:r w:rsidRPr="009D7E36">
          <w:rPr>
            <w:rStyle w:val="Hyperlink"/>
            <w:noProof/>
          </w:rPr>
          <w:t xml:space="preserve"> Schemas – JSON Syntax</w:t>
        </w:r>
        <w:r>
          <w:rPr>
            <w:noProof/>
            <w:webHidden/>
          </w:rPr>
          <w:tab/>
        </w:r>
        <w:r>
          <w:rPr>
            <w:noProof/>
            <w:webHidden/>
          </w:rPr>
          <w:fldChar w:fldCharType="begin"/>
        </w:r>
        <w:r>
          <w:rPr>
            <w:noProof/>
            <w:webHidden/>
          </w:rPr>
          <w:instrText xml:space="preserve"> PAGEREF _Toc9685029 \h </w:instrText>
        </w:r>
        <w:r>
          <w:rPr>
            <w:noProof/>
            <w:webHidden/>
          </w:rPr>
        </w:r>
      </w:ins>
      <w:r>
        <w:rPr>
          <w:noProof/>
          <w:webHidden/>
        </w:rPr>
        <w:fldChar w:fldCharType="separate"/>
      </w:r>
      <w:ins w:author="Andreas Kuehne" w:date="2019-05-25T13:55:00Z" w:id="358">
        <w:r>
          <w:rPr>
            <w:noProof/>
            <w:webHidden/>
          </w:rPr>
          <w:t>65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59"/>
          <w:rFonts w:asciiTheme="minorHAnsi" w:cstheme="minorBidi" w:eastAsiaTheme="minorEastAsia" w:hAnsiTheme="minorHAnsi"/>
          <w:noProof/>
          <w:sz w:val="22"/>
          <w:szCs w:val="22"/>
          <w:lang w:eastAsia="en-GB" w:val="en-GB"/>
        </w:rPr>
      </w:pPr>
      <w:ins w:author="Andreas Kuehne" w:date="2019-05-25T13:55:00Z" w:id="360">
        <w:r w:rsidRPr="009D7E36">
          <w:rPr>
            <w:rStyle w:val="Hyperlink"/>
            <w:noProof/>
          </w:rPr>
          <w:fldChar w:fldCharType="begin"/>
        </w:r>
        <w:r w:rsidRPr="009D7E36">
          <w:rPr>
            <w:rStyle w:val="Hyperlink"/>
            <w:noProof/>
          </w:rPr>
          <w:instrText xml:space="preserve"> </w:instrText>
        </w:r>
        <w:r>
          <w:rPr>
            <w:noProof/>
          </w:rPr>
          <w:instrText>HYPERLINK \l "_Toc9685030"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4.4.10.2</w:t>
        </w:r>
        <w:r w:rsidRPr="009D7E36">
          <w:rPr>
            <w:rStyle w:val="Hyperlink"/>
            <w:noProof/>
          </w:rPr>
          <w:t xml:space="preserve"> Schemas – XML Syntax</w:t>
        </w:r>
        <w:r>
          <w:rPr>
            <w:noProof/>
            <w:webHidden/>
          </w:rPr>
          <w:tab/>
        </w:r>
        <w:r>
          <w:rPr>
            <w:noProof/>
            <w:webHidden/>
          </w:rPr>
          <w:fldChar w:fldCharType="begin"/>
        </w:r>
        <w:r>
          <w:rPr>
            <w:noProof/>
            <w:webHidden/>
          </w:rPr>
          <w:instrText xml:space="preserve"> PAGEREF _Toc9685030 \h </w:instrText>
        </w:r>
        <w:r>
          <w:rPr>
            <w:noProof/>
            <w:webHidden/>
          </w:rPr>
        </w:r>
      </w:ins>
      <w:r>
        <w:rPr>
          <w:noProof/>
          <w:webHidden/>
        </w:rPr>
        <w:fldChar w:fldCharType="separate"/>
      </w:r>
      <w:ins w:author="Andreas Kuehne" w:date="2019-05-25T13:55:00Z" w:id="361">
        <w:r>
          <w:rPr>
            <w:noProof/>
            <w:webHidden/>
          </w:rPr>
          <w:t>65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62"/>
          <w:rFonts w:asciiTheme="minorHAnsi" w:cstheme="minorBidi" w:eastAsiaTheme="minorEastAsia" w:hAnsiTheme="minorHAnsi"/>
          <w:noProof/>
          <w:sz w:val="22"/>
          <w:szCs w:val="22"/>
          <w:lang w:eastAsia="en-GB" w:val="en-GB"/>
        </w:rPr>
      </w:pPr>
      <w:ins w:author="Andreas Kuehne" w:date="2019-05-25T13:55:00Z" w:id="363">
        <w:r w:rsidRPr="009D7E36">
          <w:rPr>
            <w:rStyle w:val="Hyperlink"/>
            <w:noProof/>
          </w:rPr>
          <w:fldChar w:fldCharType="begin"/>
        </w:r>
        <w:r w:rsidRPr="009D7E36">
          <w:rPr>
            <w:rStyle w:val="Hyperlink"/>
            <w:noProof/>
          </w:rPr>
          <w:instrText xml:space="preserve"> </w:instrText>
        </w:r>
        <w:r>
          <w:rPr>
            <w:noProof/>
          </w:rPr>
          <w:instrText>HYPERLINK \l "_Toc9685031"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4.4.11</w:t>
        </w:r>
        <w:r w:rsidRPr="009D7E36">
          <w:rPr>
            <w:rStyle w:val="Hyperlink"/>
            <w:noProof/>
          </w:rPr>
          <w:t xml:space="preserve"> Component IntendedAudience</w:t>
        </w:r>
        <w:r>
          <w:rPr>
            <w:noProof/>
            <w:webHidden/>
          </w:rPr>
          <w:tab/>
        </w:r>
        <w:r>
          <w:rPr>
            <w:noProof/>
            <w:webHidden/>
          </w:rPr>
          <w:fldChar w:fldCharType="begin"/>
        </w:r>
        <w:r>
          <w:rPr>
            <w:noProof/>
            <w:webHidden/>
          </w:rPr>
          <w:instrText xml:space="preserve"> PAGEREF _Toc9685031 \h </w:instrText>
        </w:r>
        <w:r>
          <w:rPr>
            <w:noProof/>
            <w:webHidden/>
          </w:rPr>
        </w:r>
      </w:ins>
      <w:r>
        <w:rPr>
          <w:noProof/>
          <w:webHidden/>
        </w:rPr>
        <w:fldChar w:fldCharType="separate"/>
      </w:r>
      <w:ins w:author="Andreas Kuehne" w:date="2019-05-25T13:55:00Z" w:id="364">
        <w:r>
          <w:rPr>
            <w:noProof/>
            <w:webHidden/>
          </w:rPr>
          <w:t>65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65"/>
          <w:rFonts w:asciiTheme="minorHAnsi" w:cstheme="minorBidi" w:eastAsiaTheme="minorEastAsia" w:hAnsiTheme="minorHAnsi"/>
          <w:noProof/>
          <w:sz w:val="22"/>
          <w:szCs w:val="22"/>
          <w:lang w:eastAsia="en-GB" w:val="en-GB"/>
        </w:rPr>
      </w:pPr>
      <w:ins w:author="Andreas Kuehne" w:date="2019-05-25T13:55:00Z" w:id="366">
        <w:r w:rsidRPr="009D7E36">
          <w:rPr>
            <w:rStyle w:val="Hyperlink"/>
            <w:noProof/>
          </w:rPr>
          <w:fldChar w:fldCharType="begin"/>
        </w:r>
        <w:r w:rsidRPr="009D7E36">
          <w:rPr>
            <w:rStyle w:val="Hyperlink"/>
            <w:noProof/>
          </w:rPr>
          <w:instrText xml:space="preserve"> </w:instrText>
        </w:r>
        <w:r>
          <w:rPr>
            <w:noProof/>
          </w:rPr>
          <w:instrText>HYPERLINK \l "_Toc9685032"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4.4.11.1</w:t>
        </w:r>
        <w:r w:rsidRPr="009D7E36">
          <w:rPr>
            <w:rStyle w:val="Hyperlink"/>
            <w:noProof/>
          </w:rPr>
          <w:t xml:space="preserve"> IntendedAudience – JSON Syntax</w:t>
        </w:r>
        <w:r>
          <w:rPr>
            <w:noProof/>
            <w:webHidden/>
          </w:rPr>
          <w:tab/>
        </w:r>
        <w:r>
          <w:rPr>
            <w:noProof/>
            <w:webHidden/>
          </w:rPr>
          <w:fldChar w:fldCharType="begin"/>
        </w:r>
        <w:r>
          <w:rPr>
            <w:noProof/>
            <w:webHidden/>
          </w:rPr>
          <w:instrText xml:space="preserve"> PAGEREF _Toc9685032 \h </w:instrText>
        </w:r>
        <w:r>
          <w:rPr>
            <w:noProof/>
            <w:webHidden/>
          </w:rPr>
        </w:r>
      </w:ins>
      <w:r>
        <w:rPr>
          <w:noProof/>
          <w:webHidden/>
        </w:rPr>
        <w:fldChar w:fldCharType="separate"/>
      </w:r>
      <w:ins w:author="Andreas Kuehne" w:date="2019-05-25T13:55:00Z" w:id="367">
        <w:r>
          <w:rPr>
            <w:noProof/>
            <w:webHidden/>
          </w:rPr>
          <w:t>66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68"/>
          <w:rFonts w:asciiTheme="minorHAnsi" w:cstheme="minorBidi" w:eastAsiaTheme="minorEastAsia" w:hAnsiTheme="minorHAnsi"/>
          <w:noProof/>
          <w:sz w:val="22"/>
          <w:szCs w:val="22"/>
          <w:lang w:eastAsia="en-GB" w:val="en-GB"/>
        </w:rPr>
      </w:pPr>
      <w:ins w:author="Andreas Kuehne" w:date="2019-05-25T13:55:00Z" w:id="369">
        <w:r w:rsidRPr="009D7E36">
          <w:rPr>
            <w:rStyle w:val="Hyperlink"/>
            <w:noProof/>
          </w:rPr>
          <w:fldChar w:fldCharType="begin"/>
        </w:r>
        <w:r w:rsidRPr="009D7E36">
          <w:rPr>
            <w:rStyle w:val="Hyperlink"/>
            <w:noProof/>
          </w:rPr>
          <w:instrText xml:space="preserve"> </w:instrText>
        </w:r>
        <w:r>
          <w:rPr>
            <w:noProof/>
          </w:rPr>
          <w:instrText>HYPERLINK \l "_Toc9685033"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4.4.11.2</w:t>
        </w:r>
        <w:r w:rsidRPr="009D7E36">
          <w:rPr>
            <w:rStyle w:val="Hyperlink"/>
            <w:noProof/>
          </w:rPr>
          <w:t xml:space="preserve"> IntendedAudience – XML Syntax</w:t>
        </w:r>
        <w:r>
          <w:rPr>
            <w:noProof/>
            <w:webHidden/>
          </w:rPr>
          <w:tab/>
        </w:r>
        <w:r>
          <w:rPr>
            <w:noProof/>
            <w:webHidden/>
          </w:rPr>
          <w:fldChar w:fldCharType="begin"/>
        </w:r>
        <w:r>
          <w:rPr>
            <w:noProof/>
            <w:webHidden/>
          </w:rPr>
          <w:instrText xml:space="preserve"> PAGEREF _Toc9685033 \h </w:instrText>
        </w:r>
        <w:r>
          <w:rPr>
            <w:noProof/>
            <w:webHidden/>
          </w:rPr>
        </w:r>
      </w:ins>
      <w:r>
        <w:rPr>
          <w:noProof/>
          <w:webHidden/>
        </w:rPr>
        <w:fldChar w:fldCharType="separate"/>
      </w:r>
      <w:ins w:author="Andreas Kuehne" w:date="2019-05-25T13:55:00Z" w:id="370">
        <w:r>
          <w:rPr>
            <w:noProof/>
            <w:webHidden/>
          </w:rPr>
          <w:t>66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71"/>
          <w:rFonts w:asciiTheme="minorHAnsi" w:cstheme="minorBidi" w:eastAsiaTheme="minorEastAsia" w:hAnsiTheme="minorHAnsi"/>
          <w:noProof/>
          <w:sz w:val="22"/>
          <w:szCs w:val="22"/>
          <w:lang w:eastAsia="en-GB" w:val="en-GB"/>
        </w:rPr>
      </w:pPr>
      <w:ins w:author="Andreas Kuehne" w:date="2019-05-25T13:55:00Z" w:id="372">
        <w:r w:rsidRPr="009D7E36">
          <w:rPr>
            <w:rStyle w:val="Hyperlink"/>
            <w:noProof/>
          </w:rPr>
          <w:fldChar w:fldCharType="begin"/>
        </w:r>
        <w:r w:rsidRPr="009D7E36">
          <w:rPr>
            <w:rStyle w:val="Hyperlink"/>
            <w:noProof/>
          </w:rPr>
          <w:instrText xml:space="preserve"> </w:instrText>
        </w:r>
        <w:r>
          <w:rPr>
            <w:noProof/>
          </w:rPr>
          <w:instrText>HYPERLINK \l "_Toc9685034"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4.4.12</w:t>
        </w:r>
        <w:r w:rsidRPr="009D7E36">
          <w:rPr>
            <w:rStyle w:val="Hyperlink"/>
            <w:noProof/>
          </w:rPr>
          <w:t xml:space="preserve"> Component KeySelector</w:t>
        </w:r>
        <w:r>
          <w:rPr>
            <w:noProof/>
            <w:webHidden/>
          </w:rPr>
          <w:tab/>
        </w:r>
        <w:r>
          <w:rPr>
            <w:noProof/>
            <w:webHidden/>
          </w:rPr>
          <w:fldChar w:fldCharType="begin"/>
        </w:r>
        <w:r>
          <w:rPr>
            <w:noProof/>
            <w:webHidden/>
          </w:rPr>
          <w:instrText xml:space="preserve"> PAGEREF _Toc9685034 \h </w:instrText>
        </w:r>
        <w:r>
          <w:rPr>
            <w:noProof/>
            <w:webHidden/>
          </w:rPr>
        </w:r>
      </w:ins>
      <w:r>
        <w:rPr>
          <w:noProof/>
          <w:webHidden/>
        </w:rPr>
        <w:fldChar w:fldCharType="separate"/>
      </w:r>
      <w:ins w:author="Andreas Kuehne" w:date="2019-05-25T13:55:00Z" w:id="373">
        <w:r>
          <w:rPr>
            <w:noProof/>
            <w:webHidden/>
          </w:rPr>
          <w:t>67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74"/>
          <w:rFonts w:asciiTheme="minorHAnsi" w:cstheme="minorBidi" w:eastAsiaTheme="minorEastAsia" w:hAnsiTheme="minorHAnsi"/>
          <w:noProof/>
          <w:sz w:val="22"/>
          <w:szCs w:val="22"/>
          <w:lang w:eastAsia="en-GB" w:val="en-GB"/>
        </w:rPr>
      </w:pPr>
      <w:ins w:author="Andreas Kuehne" w:date="2019-05-25T13:55:00Z" w:id="375">
        <w:r w:rsidRPr="009D7E36">
          <w:rPr>
            <w:rStyle w:val="Hyperlink"/>
            <w:noProof/>
          </w:rPr>
          <w:fldChar w:fldCharType="begin"/>
        </w:r>
        <w:r w:rsidRPr="009D7E36">
          <w:rPr>
            <w:rStyle w:val="Hyperlink"/>
            <w:noProof/>
          </w:rPr>
          <w:instrText xml:space="preserve"> </w:instrText>
        </w:r>
        <w:r>
          <w:rPr>
            <w:noProof/>
          </w:rPr>
          <w:instrText>HYPERLINK \l "_Toc9685035"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4.4.12.1</w:t>
        </w:r>
        <w:r w:rsidRPr="009D7E36">
          <w:rPr>
            <w:rStyle w:val="Hyperlink"/>
            <w:noProof/>
          </w:rPr>
          <w:t xml:space="preserve"> KeySelector – JSON Syntax</w:t>
        </w:r>
        <w:r>
          <w:rPr>
            <w:noProof/>
            <w:webHidden/>
          </w:rPr>
          <w:tab/>
        </w:r>
        <w:r>
          <w:rPr>
            <w:noProof/>
            <w:webHidden/>
          </w:rPr>
          <w:fldChar w:fldCharType="begin"/>
        </w:r>
        <w:r>
          <w:rPr>
            <w:noProof/>
            <w:webHidden/>
          </w:rPr>
          <w:instrText xml:space="preserve"> PAGEREF _Toc9685035 \h </w:instrText>
        </w:r>
        <w:r>
          <w:rPr>
            <w:noProof/>
            <w:webHidden/>
          </w:rPr>
        </w:r>
      </w:ins>
      <w:r>
        <w:rPr>
          <w:noProof/>
          <w:webHidden/>
        </w:rPr>
        <w:fldChar w:fldCharType="separate"/>
      </w:r>
      <w:ins w:author="Andreas Kuehne" w:date="2019-05-25T13:55:00Z" w:id="376">
        <w:r>
          <w:rPr>
            <w:noProof/>
            <w:webHidden/>
          </w:rPr>
          <w:t>67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77"/>
          <w:rFonts w:asciiTheme="minorHAnsi" w:cstheme="minorBidi" w:eastAsiaTheme="minorEastAsia" w:hAnsiTheme="minorHAnsi"/>
          <w:noProof/>
          <w:sz w:val="22"/>
          <w:szCs w:val="22"/>
          <w:lang w:eastAsia="en-GB" w:val="en-GB"/>
        </w:rPr>
      </w:pPr>
      <w:ins w:author="Andreas Kuehne" w:date="2019-05-25T13:55:00Z" w:id="378">
        <w:r w:rsidRPr="009D7E36">
          <w:rPr>
            <w:rStyle w:val="Hyperlink"/>
            <w:noProof/>
          </w:rPr>
          <w:fldChar w:fldCharType="begin"/>
        </w:r>
        <w:r w:rsidRPr="009D7E36">
          <w:rPr>
            <w:rStyle w:val="Hyperlink"/>
            <w:noProof/>
          </w:rPr>
          <w:instrText xml:space="preserve"> </w:instrText>
        </w:r>
        <w:r>
          <w:rPr>
            <w:noProof/>
          </w:rPr>
          <w:instrText>HYPERLINK \l "_Toc9685036"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4.4.12.2</w:t>
        </w:r>
        <w:r w:rsidRPr="009D7E36">
          <w:rPr>
            <w:rStyle w:val="Hyperlink"/>
            <w:noProof/>
          </w:rPr>
          <w:t xml:space="preserve"> KeySelector – XML Syntax</w:t>
        </w:r>
        <w:r>
          <w:rPr>
            <w:noProof/>
            <w:webHidden/>
          </w:rPr>
          <w:tab/>
        </w:r>
        <w:r>
          <w:rPr>
            <w:noProof/>
            <w:webHidden/>
          </w:rPr>
          <w:fldChar w:fldCharType="begin"/>
        </w:r>
        <w:r>
          <w:rPr>
            <w:noProof/>
            <w:webHidden/>
          </w:rPr>
          <w:instrText xml:space="preserve"> PAGEREF _Toc9685036 \h </w:instrText>
        </w:r>
        <w:r>
          <w:rPr>
            <w:noProof/>
            <w:webHidden/>
          </w:rPr>
        </w:r>
      </w:ins>
      <w:r>
        <w:rPr>
          <w:noProof/>
          <w:webHidden/>
        </w:rPr>
        <w:fldChar w:fldCharType="separate"/>
      </w:r>
      <w:ins w:author="Andreas Kuehne" w:date="2019-05-25T13:55:00Z" w:id="379">
        <w:r>
          <w:rPr>
            <w:noProof/>
            <w:webHidden/>
          </w:rPr>
          <w:t>68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80"/>
          <w:rFonts w:asciiTheme="minorHAnsi" w:cstheme="minorBidi" w:eastAsiaTheme="minorEastAsia" w:hAnsiTheme="minorHAnsi"/>
          <w:noProof/>
          <w:sz w:val="22"/>
          <w:szCs w:val="22"/>
          <w:lang w:eastAsia="en-GB" w:val="en-GB"/>
        </w:rPr>
      </w:pPr>
      <w:ins w:author="Andreas Kuehne" w:date="2019-05-25T13:55:00Z" w:id="381">
        <w:r w:rsidRPr="009D7E36">
          <w:rPr>
            <w:rStyle w:val="Hyperlink"/>
            <w:noProof/>
          </w:rPr>
          <w:fldChar w:fldCharType="begin"/>
        </w:r>
        <w:r w:rsidRPr="009D7E36">
          <w:rPr>
            <w:rStyle w:val="Hyperlink"/>
            <w:noProof/>
          </w:rPr>
          <w:instrText xml:space="preserve"> </w:instrText>
        </w:r>
        <w:r>
          <w:rPr>
            <w:noProof/>
          </w:rPr>
          <w:instrText>HYPERLINK \l "_Toc9685037"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4.4.13</w:t>
        </w:r>
        <w:r w:rsidRPr="009D7E36">
          <w:rPr>
            <w:rStyle w:val="Hyperlink"/>
            <w:noProof/>
          </w:rPr>
          <w:t xml:space="preserve"> Component X509Digest</w:t>
        </w:r>
        <w:r>
          <w:rPr>
            <w:noProof/>
            <w:webHidden/>
          </w:rPr>
          <w:tab/>
        </w:r>
        <w:r>
          <w:rPr>
            <w:noProof/>
            <w:webHidden/>
          </w:rPr>
          <w:fldChar w:fldCharType="begin"/>
        </w:r>
        <w:r>
          <w:rPr>
            <w:noProof/>
            <w:webHidden/>
          </w:rPr>
          <w:instrText xml:space="preserve"> PAGEREF _Toc9685037 \h </w:instrText>
        </w:r>
        <w:r>
          <w:rPr>
            <w:noProof/>
            <w:webHidden/>
          </w:rPr>
        </w:r>
      </w:ins>
      <w:r>
        <w:rPr>
          <w:noProof/>
          <w:webHidden/>
        </w:rPr>
        <w:fldChar w:fldCharType="separate"/>
      </w:r>
      <w:ins w:author="Andreas Kuehne" w:date="2019-05-25T13:55:00Z" w:id="382">
        <w:r>
          <w:rPr>
            <w:noProof/>
            <w:webHidden/>
          </w:rPr>
          <w:t>68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83"/>
          <w:rFonts w:asciiTheme="minorHAnsi" w:cstheme="minorBidi" w:eastAsiaTheme="minorEastAsia" w:hAnsiTheme="minorHAnsi"/>
          <w:noProof/>
          <w:sz w:val="22"/>
          <w:szCs w:val="22"/>
          <w:lang w:eastAsia="en-GB" w:val="en-GB"/>
        </w:rPr>
      </w:pPr>
      <w:ins w:author="Andreas Kuehne" w:date="2019-05-25T13:55:00Z" w:id="384">
        <w:r w:rsidRPr="009D7E36">
          <w:rPr>
            <w:rStyle w:val="Hyperlink"/>
            <w:noProof/>
          </w:rPr>
          <w:fldChar w:fldCharType="begin"/>
        </w:r>
        <w:r w:rsidRPr="009D7E36">
          <w:rPr>
            <w:rStyle w:val="Hyperlink"/>
            <w:noProof/>
          </w:rPr>
          <w:instrText xml:space="preserve"> </w:instrText>
        </w:r>
        <w:r>
          <w:rPr>
            <w:noProof/>
          </w:rPr>
          <w:instrText>HYPERLINK \l "_Toc9685038"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4.4.13.1</w:t>
        </w:r>
        <w:r w:rsidRPr="009D7E36">
          <w:rPr>
            <w:rStyle w:val="Hyperlink"/>
            <w:noProof/>
          </w:rPr>
          <w:t xml:space="preserve"> X509Digest – JSON Syntax</w:t>
        </w:r>
        <w:r>
          <w:rPr>
            <w:noProof/>
            <w:webHidden/>
          </w:rPr>
          <w:tab/>
        </w:r>
        <w:r>
          <w:rPr>
            <w:noProof/>
            <w:webHidden/>
          </w:rPr>
          <w:fldChar w:fldCharType="begin"/>
        </w:r>
        <w:r>
          <w:rPr>
            <w:noProof/>
            <w:webHidden/>
          </w:rPr>
          <w:instrText xml:space="preserve"> PAGEREF _Toc9685038 \h </w:instrText>
        </w:r>
        <w:r>
          <w:rPr>
            <w:noProof/>
            <w:webHidden/>
          </w:rPr>
        </w:r>
      </w:ins>
      <w:r>
        <w:rPr>
          <w:noProof/>
          <w:webHidden/>
        </w:rPr>
        <w:fldChar w:fldCharType="separate"/>
      </w:r>
      <w:ins w:author="Andreas Kuehne" w:date="2019-05-25T13:55:00Z" w:id="385">
        <w:r>
          <w:rPr>
            <w:noProof/>
            <w:webHidden/>
          </w:rPr>
          <w:t>69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86"/>
          <w:rFonts w:asciiTheme="minorHAnsi" w:cstheme="minorBidi" w:eastAsiaTheme="minorEastAsia" w:hAnsiTheme="minorHAnsi"/>
          <w:noProof/>
          <w:sz w:val="22"/>
          <w:szCs w:val="22"/>
          <w:lang w:eastAsia="en-GB" w:val="en-GB"/>
        </w:rPr>
      </w:pPr>
      <w:ins w:author="Andreas Kuehne" w:date="2019-05-25T13:55:00Z" w:id="387">
        <w:r w:rsidRPr="009D7E36">
          <w:rPr>
            <w:rStyle w:val="Hyperlink"/>
            <w:noProof/>
          </w:rPr>
          <w:fldChar w:fldCharType="begin"/>
        </w:r>
        <w:r w:rsidRPr="009D7E36">
          <w:rPr>
            <w:rStyle w:val="Hyperlink"/>
            <w:noProof/>
          </w:rPr>
          <w:instrText xml:space="preserve"> </w:instrText>
        </w:r>
        <w:r>
          <w:rPr>
            <w:noProof/>
          </w:rPr>
          <w:instrText>HYPERLINK \l "_Toc9685039"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4.4.13.2</w:t>
        </w:r>
        <w:r w:rsidRPr="009D7E36">
          <w:rPr>
            <w:rStyle w:val="Hyperlink"/>
            <w:noProof/>
          </w:rPr>
          <w:t xml:space="preserve"> X509Digest – XML Syntax</w:t>
        </w:r>
        <w:r>
          <w:rPr>
            <w:noProof/>
            <w:webHidden/>
          </w:rPr>
          <w:tab/>
        </w:r>
        <w:r>
          <w:rPr>
            <w:noProof/>
            <w:webHidden/>
          </w:rPr>
          <w:fldChar w:fldCharType="begin"/>
        </w:r>
        <w:r>
          <w:rPr>
            <w:noProof/>
            <w:webHidden/>
          </w:rPr>
          <w:instrText xml:space="preserve"> PAGEREF _Toc9685039 \h </w:instrText>
        </w:r>
        <w:r>
          <w:rPr>
            <w:noProof/>
            <w:webHidden/>
          </w:rPr>
        </w:r>
      </w:ins>
      <w:r>
        <w:rPr>
          <w:noProof/>
          <w:webHidden/>
        </w:rPr>
        <w:fldChar w:fldCharType="separate"/>
      </w:r>
      <w:ins w:author="Andreas Kuehne" w:date="2019-05-25T13:55:00Z" w:id="388">
        <w:r>
          <w:rPr>
            <w:noProof/>
            <w:webHidden/>
          </w:rPr>
          <w:t>69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89"/>
          <w:rFonts w:asciiTheme="minorHAnsi" w:cstheme="minorBidi" w:eastAsiaTheme="minorEastAsia" w:hAnsiTheme="minorHAnsi"/>
          <w:noProof/>
          <w:sz w:val="22"/>
          <w:szCs w:val="22"/>
          <w:lang w:eastAsia="en-GB" w:val="en-GB"/>
        </w:rPr>
      </w:pPr>
      <w:ins w:author="Andreas Kuehne" w:date="2019-05-25T13:55:00Z" w:id="390">
        <w:r w:rsidRPr="009D7E36">
          <w:rPr>
            <w:rStyle w:val="Hyperlink"/>
            <w:noProof/>
          </w:rPr>
          <w:fldChar w:fldCharType="begin"/>
        </w:r>
        <w:r w:rsidRPr="009D7E36">
          <w:rPr>
            <w:rStyle w:val="Hyperlink"/>
            <w:noProof/>
          </w:rPr>
          <w:instrText xml:space="preserve"> </w:instrText>
        </w:r>
        <w:r>
          <w:rPr>
            <w:noProof/>
          </w:rPr>
          <w:instrText>HYPERLINK \l "_Toc9685040"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4.4.14</w:t>
        </w:r>
        <w:r w:rsidRPr="009D7E36">
          <w:rPr>
            <w:rStyle w:val="Hyperlink"/>
            <w:noProof/>
          </w:rPr>
          <w:t xml:space="preserve"> Component PropertiesHolder</w:t>
        </w:r>
        <w:r>
          <w:rPr>
            <w:noProof/>
            <w:webHidden/>
          </w:rPr>
          <w:tab/>
        </w:r>
        <w:r>
          <w:rPr>
            <w:noProof/>
            <w:webHidden/>
          </w:rPr>
          <w:fldChar w:fldCharType="begin"/>
        </w:r>
        <w:r>
          <w:rPr>
            <w:noProof/>
            <w:webHidden/>
          </w:rPr>
          <w:instrText xml:space="preserve"> PAGEREF _Toc9685040 \h </w:instrText>
        </w:r>
        <w:r>
          <w:rPr>
            <w:noProof/>
            <w:webHidden/>
          </w:rPr>
        </w:r>
      </w:ins>
      <w:r>
        <w:rPr>
          <w:noProof/>
          <w:webHidden/>
        </w:rPr>
        <w:fldChar w:fldCharType="separate"/>
      </w:r>
      <w:ins w:author="Andreas Kuehne" w:date="2019-05-25T13:55:00Z" w:id="391">
        <w:r>
          <w:rPr>
            <w:noProof/>
            <w:webHidden/>
          </w:rPr>
          <w:t>70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92"/>
          <w:rFonts w:asciiTheme="minorHAnsi" w:cstheme="minorBidi" w:eastAsiaTheme="minorEastAsia" w:hAnsiTheme="minorHAnsi"/>
          <w:noProof/>
          <w:sz w:val="22"/>
          <w:szCs w:val="22"/>
          <w:lang w:eastAsia="en-GB" w:val="en-GB"/>
        </w:rPr>
      </w:pPr>
      <w:ins w:author="Andreas Kuehne" w:date="2019-05-25T13:55:00Z" w:id="393">
        <w:r w:rsidRPr="009D7E36">
          <w:rPr>
            <w:rStyle w:val="Hyperlink"/>
            <w:noProof/>
          </w:rPr>
          <w:fldChar w:fldCharType="begin"/>
        </w:r>
        <w:r w:rsidRPr="009D7E36">
          <w:rPr>
            <w:rStyle w:val="Hyperlink"/>
            <w:noProof/>
          </w:rPr>
          <w:instrText xml:space="preserve"> </w:instrText>
        </w:r>
        <w:r>
          <w:rPr>
            <w:noProof/>
          </w:rPr>
          <w:instrText>HYPERLINK \l "_Toc9685041"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4.4.14.1</w:t>
        </w:r>
        <w:r w:rsidRPr="009D7E36">
          <w:rPr>
            <w:rStyle w:val="Hyperlink"/>
            <w:noProof/>
          </w:rPr>
          <w:t xml:space="preserve"> PropertiesHolder – JSON Syntax</w:t>
        </w:r>
        <w:r>
          <w:rPr>
            <w:noProof/>
            <w:webHidden/>
          </w:rPr>
          <w:tab/>
        </w:r>
        <w:r>
          <w:rPr>
            <w:noProof/>
            <w:webHidden/>
          </w:rPr>
          <w:fldChar w:fldCharType="begin"/>
        </w:r>
        <w:r>
          <w:rPr>
            <w:noProof/>
            <w:webHidden/>
          </w:rPr>
          <w:instrText xml:space="preserve"> PAGEREF _Toc9685041 \h </w:instrText>
        </w:r>
        <w:r>
          <w:rPr>
            <w:noProof/>
            <w:webHidden/>
          </w:rPr>
        </w:r>
      </w:ins>
      <w:r>
        <w:rPr>
          <w:noProof/>
          <w:webHidden/>
        </w:rPr>
        <w:fldChar w:fldCharType="separate"/>
      </w:r>
      <w:ins w:author="Andreas Kuehne" w:date="2019-05-25T13:55:00Z" w:id="394">
        <w:r>
          <w:rPr>
            <w:noProof/>
            <w:webHidden/>
          </w:rPr>
          <w:t>70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395"/>
          <w:rFonts w:asciiTheme="minorHAnsi" w:cstheme="minorBidi" w:eastAsiaTheme="minorEastAsia" w:hAnsiTheme="minorHAnsi"/>
          <w:noProof/>
          <w:sz w:val="22"/>
          <w:szCs w:val="22"/>
          <w:lang w:eastAsia="en-GB" w:val="en-GB"/>
        </w:rPr>
      </w:pPr>
      <w:ins w:author="Andreas Kuehne" w:date="2019-05-25T13:55:00Z" w:id="396">
        <w:r w:rsidRPr="009D7E36">
          <w:rPr>
            <w:rStyle w:val="Hyperlink"/>
            <w:noProof/>
          </w:rPr>
          <w:fldChar w:fldCharType="begin"/>
        </w:r>
        <w:r w:rsidRPr="009D7E36">
          <w:rPr>
            <w:rStyle w:val="Hyperlink"/>
            <w:noProof/>
          </w:rPr>
          <w:instrText xml:space="preserve"> </w:instrText>
        </w:r>
        <w:r>
          <w:rPr>
            <w:noProof/>
          </w:rPr>
          <w:instrText>HYPERLINK \l "_Toc9685042"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4.4.14.2</w:t>
        </w:r>
        <w:r w:rsidRPr="009D7E36">
          <w:rPr>
            <w:rStyle w:val="Hyperlink"/>
            <w:noProof/>
          </w:rPr>
          <w:t xml:space="preserve"> PropertiesHolder – XML Syntax</w:t>
        </w:r>
        <w:r>
          <w:rPr>
            <w:noProof/>
            <w:webHidden/>
          </w:rPr>
          <w:tab/>
        </w:r>
        <w:r>
          <w:rPr>
            <w:noProof/>
            <w:webHidden/>
          </w:rPr>
          <w:fldChar w:fldCharType="begin"/>
        </w:r>
        <w:r>
          <w:rPr>
            <w:noProof/>
            <w:webHidden/>
          </w:rPr>
          <w:instrText xml:space="preserve"> PAGEREF _Toc9685042 \h </w:instrText>
        </w:r>
        <w:r>
          <w:rPr>
            <w:noProof/>
            <w:webHidden/>
          </w:rPr>
        </w:r>
      </w:ins>
      <w:r>
        <w:rPr>
          <w:noProof/>
          <w:webHidden/>
        </w:rPr>
        <w:fldChar w:fldCharType="separate"/>
      </w:r>
      <w:ins w:author="Andreas Kuehne" w:date="2019-05-25T13:55:00Z" w:id="397">
        <w:r>
          <w:rPr>
            <w:noProof/>
            <w:webHidden/>
          </w:rPr>
          <w:t>70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398"/>
          <w:rFonts w:asciiTheme="minorHAnsi" w:cstheme="minorBidi" w:eastAsiaTheme="minorEastAsia" w:hAnsiTheme="minorHAnsi"/>
          <w:noProof/>
          <w:sz w:val="22"/>
          <w:szCs w:val="22"/>
          <w:lang w:eastAsia="en-GB" w:val="en-GB"/>
        </w:rPr>
      </w:pPr>
      <w:ins w:author="Andreas Kuehne" w:date="2019-05-25T13:55:00Z" w:id="399">
        <w:r w:rsidRPr="009D7E36">
          <w:rPr>
            <w:rStyle w:val="Hyperlink"/>
            <w:noProof/>
          </w:rPr>
          <w:fldChar w:fldCharType="begin"/>
        </w:r>
        <w:r w:rsidRPr="009D7E36">
          <w:rPr>
            <w:rStyle w:val="Hyperlink"/>
            <w:noProof/>
          </w:rPr>
          <w:instrText xml:space="preserve"> </w:instrText>
        </w:r>
        <w:r>
          <w:rPr>
            <w:noProof/>
          </w:rPr>
          <w:instrText>HYPERLINK \l "_Toc9685043"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4.4.15</w:t>
        </w:r>
        <w:r w:rsidRPr="009D7E36">
          <w:rPr>
            <w:rStyle w:val="Hyperlink"/>
            <w:noProof/>
          </w:rPr>
          <w:t xml:space="preserve"> Component Properties</w:t>
        </w:r>
        <w:r>
          <w:rPr>
            <w:noProof/>
            <w:webHidden/>
          </w:rPr>
          <w:tab/>
        </w:r>
        <w:r>
          <w:rPr>
            <w:noProof/>
            <w:webHidden/>
          </w:rPr>
          <w:fldChar w:fldCharType="begin"/>
        </w:r>
        <w:r>
          <w:rPr>
            <w:noProof/>
            <w:webHidden/>
          </w:rPr>
          <w:instrText xml:space="preserve"> PAGEREF _Toc9685043 \h </w:instrText>
        </w:r>
        <w:r>
          <w:rPr>
            <w:noProof/>
            <w:webHidden/>
          </w:rPr>
        </w:r>
      </w:ins>
      <w:r>
        <w:rPr>
          <w:noProof/>
          <w:webHidden/>
        </w:rPr>
        <w:fldChar w:fldCharType="separate"/>
      </w:r>
      <w:ins w:author="Andreas Kuehne" w:date="2019-05-25T13:55:00Z" w:id="400">
        <w:r>
          <w:rPr>
            <w:noProof/>
            <w:webHidden/>
          </w:rPr>
          <w:t>71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01"/>
          <w:rFonts w:asciiTheme="minorHAnsi" w:cstheme="minorBidi" w:eastAsiaTheme="minorEastAsia" w:hAnsiTheme="minorHAnsi"/>
          <w:noProof/>
          <w:sz w:val="22"/>
          <w:szCs w:val="22"/>
          <w:lang w:eastAsia="en-GB" w:val="en-GB"/>
        </w:rPr>
      </w:pPr>
      <w:ins w:author="Andreas Kuehne" w:date="2019-05-25T13:55:00Z" w:id="402">
        <w:r w:rsidRPr="009D7E36">
          <w:rPr>
            <w:rStyle w:val="Hyperlink"/>
            <w:noProof/>
          </w:rPr>
          <w:fldChar w:fldCharType="begin"/>
        </w:r>
        <w:r w:rsidRPr="009D7E36">
          <w:rPr>
            <w:rStyle w:val="Hyperlink"/>
            <w:noProof/>
          </w:rPr>
          <w:instrText xml:space="preserve"> </w:instrText>
        </w:r>
        <w:r>
          <w:rPr>
            <w:noProof/>
          </w:rPr>
          <w:instrText>HYPERLINK \l "_Toc9685044"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4.4.15.1</w:t>
        </w:r>
        <w:r w:rsidRPr="009D7E36">
          <w:rPr>
            <w:rStyle w:val="Hyperlink"/>
            <w:noProof/>
          </w:rPr>
          <w:t xml:space="preserve"> Properties – JSON Syntax</w:t>
        </w:r>
        <w:r>
          <w:rPr>
            <w:noProof/>
            <w:webHidden/>
          </w:rPr>
          <w:tab/>
        </w:r>
        <w:r>
          <w:rPr>
            <w:noProof/>
            <w:webHidden/>
          </w:rPr>
          <w:fldChar w:fldCharType="begin"/>
        </w:r>
        <w:r>
          <w:rPr>
            <w:noProof/>
            <w:webHidden/>
          </w:rPr>
          <w:instrText xml:space="preserve"> PAGEREF _Toc9685044 \h </w:instrText>
        </w:r>
        <w:r>
          <w:rPr>
            <w:noProof/>
            <w:webHidden/>
          </w:rPr>
        </w:r>
      </w:ins>
      <w:r>
        <w:rPr>
          <w:noProof/>
          <w:webHidden/>
        </w:rPr>
        <w:fldChar w:fldCharType="separate"/>
      </w:r>
      <w:ins w:author="Andreas Kuehne" w:date="2019-05-25T13:55:00Z" w:id="403">
        <w:r>
          <w:rPr>
            <w:noProof/>
            <w:webHidden/>
          </w:rPr>
          <w:t>71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04"/>
          <w:rFonts w:asciiTheme="minorHAnsi" w:cstheme="minorBidi" w:eastAsiaTheme="minorEastAsia" w:hAnsiTheme="minorHAnsi"/>
          <w:noProof/>
          <w:sz w:val="22"/>
          <w:szCs w:val="22"/>
          <w:lang w:eastAsia="en-GB" w:val="en-GB"/>
        </w:rPr>
      </w:pPr>
      <w:ins w:author="Andreas Kuehne" w:date="2019-05-25T13:55:00Z" w:id="405">
        <w:r w:rsidRPr="009D7E36">
          <w:rPr>
            <w:rStyle w:val="Hyperlink"/>
            <w:noProof/>
          </w:rPr>
          <w:fldChar w:fldCharType="begin"/>
        </w:r>
        <w:r w:rsidRPr="009D7E36">
          <w:rPr>
            <w:rStyle w:val="Hyperlink"/>
            <w:noProof/>
          </w:rPr>
          <w:instrText xml:space="preserve"> </w:instrText>
        </w:r>
        <w:r>
          <w:rPr>
            <w:noProof/>
          </w:rPr>
          <w:instrText>HYPERLINK \l "_Toc9685045"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4.4.15.2</w:t>
        </w:r>
        <w:r w:rsidRPr="009D7E36">
          <w:rPr>
            <w:rStyle w:val="Hyperlink"/>
            <w:noProof/>
          </w:rPr>
          <w:t xml:space="preserve"> Properties – XML Syntax</w:t>
        </w:r>
        <w:r>
          <w:rPr>
            <w:noProof/>
            <w:webHidden/>
          </w:rPr>
          <w:tab/>
        </w:r>
        <w:r>
          <w:rPr>
            <w:noProof/>
            <w:webHidden/>
          </w:rPr>
          <w:fldChar w:fldCharType="begin"/>
        </w:r>
        <w:r>
          <w:rPr>
            <w:noProof/>
            <w:webHidden/>
          </w:rPr>
          <w:instrText xml:space="preserve"> PAGEREF _Toc9685045 \h </w:instrText>
        </w:r>
        <w:r>
          <w:rPr>
            <w:noProof/>
            <w:webHidden/>
          </w:rPr>
        </w:r>
      </w:ins>
      <w:r>
        <w:rPr>
          <w:noProof/>
          <w:webHidden/>
        </w:rPr>
        <w:fldChar w:fldCharType="separate"/>
      </w:r>
      <w:ins w:author="Andreas Kuehne" w:date="2019-05-25T13:55:00Z" w:id="406">
        <w:r>
          <w:rPr>
            <w:noProof/>
            <w:webHidden/>
          </w:rPr>
          <w:t>72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07"/>
          <w:rFonts w:asciiTheme="minorHAnsi" w:cstheme="minorBidi" w:eastAsiaTheme="minorEastAsia" w:hAnsiTheme="minorHAnsi"/>
          <w:noProof/>
          <w:sz w:val="22"/>
          <w:szCs w:val="22"/>
          <w:lang w:eastAsia="en-GB" w:val="en-GB"/>
        </w:rPr>
      </w:pPr>
      <w:ins w:author="Andreas Kuehne" w:date="2019-05-25T13:55:00Z" w:id="408">
        <w:r w:rsidRPr="009D7E36">
          <w:rPr>
            <w:rStyle w:val="Hyperlink"/>
            <w:noProof/>
          </w:rPr>
          <w:fldChar w:fldCharType="begin"/>
        </w:r>
        <w:r w:rsidRPr="009D7E36">
          <w:rPr>
            <w:rStyle w:val="Hyperlink"/>
            <w:noProof/>
          </w:rPr>
          <w:instrText xml:space="preserve"> </w:instrText>
        </w:r>
        <w:r>
          <w:rPr>
            <w:noProof/>
          </w:rPr>
          <w:instrText>HYPERLINK \l "_Toc9685046"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4.4.16</w:t>
        </w:r>
        <w:r w:rsidRPr="009D7E36">
          <w:rPr>
            <w:rStyle w:val="Hyperlink"/>
            <w:noProof/>
          </w:rPr>
          <w:t xml:space="preserve"> Component Property</w:t>
        </w:r>
        <w:r>
          <w:rPr>
            <w:noProof/>
            <w:webHidden/>
          </w:rPr>
          <w:tab/>
        </w:r>
        <w:r>
          <w:rPr>
            <w:noProof/>
            <w:webHidden/>
          </w:rPr>
          <w:fldChar w:fldCharType="begin"/>
        </w:r>
        <w:r>
          <w:rPr>
            <w:noProof/>
            <w:webHidden/>
          </w:rPr>
          <w:instrText xml:space="preserve"> PAGEREF _Toc9685046 \h </w:instrText>
        </w:r>
        <w:r>
          <w:rPr>
            <w:noProof/>
            <w:webHidden/>
          </w:rPr>
        </w:r>
      </w:ins>
      <w:r>
        <w:rPr>
          <w:noProof/>
          <w:webHidden/>
        </w:rPr>
        <w:fldChar w:fldCharType="separate"/>
      </w:r>
      <w:ins w:author="Andreas Kuehne" w:date="2019-05-25T13:55:00Z" w:id="409">
        <w:r>
          <w:rPr>
            <w:noProof/>
            <w:webHidden/>
          </w:rPr>
          <w:t>72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10"/>
          <w:rFonts w:asciiTheme="minorHAnsi" w:cstheme="minorBidi" w:eastAsiaTheme="minorEastAsia" w:hAnsiTheme="minorHAnsi"/>
          <w:noProof/>
          <w:sz w:val="22"/>
          <w:szCs w:val="22"/>
          <w:lang w:eastAsia="en-GB" w:val="en-GB"/>
        </w:rPr>
      </w:pPr>
      <w:ins w:author="Andreas Kuehne" w:date="2019-05-25T13:55:00Z" w:id="411">
        <w:r w:rsidRPr="009D7E36">
          <w:rPr>
            <w:rStyle w:val="Hyperlink"/>
            <w:noProof/>
          </w:rPr>
          <w:fldChar w:fldCharType="begin"/>
        </w:r>
        <w:r w:rsidRPr="009D7E36">
          <w:rPr>
            <w:rStyle w:val="Hyperlink"/>
            <w:noProof/>
          </w:rPr>
          <w:instrText xml:space="preserve"> </w:instrText>
        </w:r>
        <w:r>
          <w:rPr>
            <w:noProof/>
          </w:rPr>
          <w:instrText>HYPERLINK \l "_Toc9685047"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4.4.16.1</w:t>
        </w:r>
        <w:r w:rsidRPr="009D7E36">
          <w:rPr>
            <w:rStyle w:val="Hyperlink"/>
            <w:noProof/>
          </w:rPr>
          <w:t xml:space="preserve"> Property – JSON Syntax</w:t>
        </w:r>
        <w:r>
          <w:rPr>
            <w:noProof/>
            <w:webHidden/>
          </w:rPr>
          <w:tab/>
        </w:r>
        <w:r>
          <w:rPr>
            <w:noProof/>
            <w:webHidden/>
          </w:rPr>
          <w:fldChar w:fldCharType="begin"/>
        </w:r>
        <w:r>
          <w:rPr>
            <w:noProof/>
            <w:webHidden/>
          </w:rPr>
          <w:instrText xml:space="preserve"> PAGEREF _Toc9685047 \h </w:instrText>
        </w:r>
        <w:r>
          <w:rPr>
            <w:noProof/>
            <w:webHidden/>
          </w:rPr>
        </w:r>
      </w:ins>
      <w:r>
        <w:rPr>
          <w:noProof/>
          <w:webHidden/>
        </w:rPr>
        <w:fldChar w:fldCharType="separate"/>
      </w:r>
      <w:ins w:author="Andreas Kuehne" w:date="2019-05-25T13:55:00Z" w:id="412">
        <w:r>
          <w:rPr>
            <w:noProof/>
            <w:webHidden/>
          </w:rPr>
          <w:t>72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13"/>
          <w:rFonts w:asciiTheme="minorHAnsi" w:cstheme="minorBidi" w:eastAsiaTheme="minorEastAsia" w:hAnsiTheme="minorHAnsi"/>
          <w:noProof/>
          <w:sz w:val="22"/>
          <w:szCs w:val="22"/>
          <w:lang w:eastAsia="en-GB" w:val="en-GB"/>
        </w:rPr>
      </w:pPr>
      <w:ins w:author="Andreas Kuehne" w:date="2019-05-25T13:55:00Z" w:id="414">
        <w:r w:rsidRPr="009D7E36">
          <w:rPr>
            <w:rStyle w:val="Hyperlink"/>
            <w:noProof/>
          </w:rPr>
          <w:fldChar w:fldCharType="begin"/>
        </w:r>
        <w:r w:rsidRPr="009D7E36">
          <w:rPr>
            <w:rStyle w:val="Hyperlink"/>
            <w:noProof/>
          </w:rPr>
          <w:instrText xml:space="preserve"> </w:instrText>
        </w:r>
        <w:r>
          <w:rPr>
            <w:noProof/>
          </w:rPr>
          <w:instrText>HYPERLINK \l "_Toc9685048"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4.4.16.2</w:t>
        </w:r>
        <w:r w:rsidRPr="009D7E36">
          <w:rPr>
            <w:rStyle w:val="Hyperlink"/>
            <w:noProof/>
          </w:rPr>
          <w:t xml:space="preserve"> Property – XML Syntax</w:t>
        </w:r>
        <w:r>
          <w:rPr>
            <w:noProof/>
            <w:webHidden/>
          </w:rPr>
          <w:tab/>
        </w:r>
        <w:r>
          <w:rPr>
            <w:noProof/>
            <w:webHidden/>
          </w:rPr>
          <w:fldChar w:fldCharType="begin"/>
        </w:r>
        <w:r>
          <w:rPr>
            <w:noProof/>
            <w:webHidden/>
          </w:rPr>
          <w:instrText xml:space="preserve"> PAGEREF _Toc9685048 \h </w:instrText>
        </w:r>
        <w:r>
          <w:rPr>
            <w:noProof/>
            <w:webHidden/>
          </w:rPr>
        </w:r>
      </w:ins>
      <w:r>
        <w:rPr>
          <w:noProof/>
          <w:webHidden/>
        </w:rPr>
        <w:fldChar w:fldCharType="separate"/>
      </w:r>
      <w:ins w:author="Andreas Kuehne" w:date="2019-05-25T13:55:00Z" w:id="415">
        <w:r>
          <w:rPr>
            <w:noProof/>
            <w:webHidden/>
          </w:rPr>
          <w:t>73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16"/>
          <w:rFonts w:asciiTheme="minorHAnsi" w:cstheme="minorBidi" w:eastAsiaTheme="minorEastAsia" w:hAnsiTheme="minorHAnsi"/>
          <w:noProof/>
          <w:sz w:val="22"/>
          <w:szCs w:val="22"/>
          <w:lang w:eastAsia="en-GB" w:val="en-GB"/>
        </w:rPr>
      </w:pPr>
      <w:ins w:author="Andreas Kuehne" w:date="2019-05-25T13:55:00Z" w:id="417">
        <w:r w:rsidRPr="009D7E36">
          <w:rPr>
            <w:rStyle w:val="Hyperlink"/>
            <w:noProof/>
          </w:rPr>
          <w:fldChar w:fldCharType="begin"/>
        </w:r>
        <w:r w:rsidRPr="009D7E36">
          <w:rPr>
            <w:rStyle w:val="Hyperlink"/>
            <w:noProof/>
          </w:rPr>
          <w:instrText xml:space="preserve"> </w:instrText>
        </w:r>
        <w:r>
          <w:rPr>
            <w:noProof/>
          </w:rPr>
          <w:instrText>HYPERLINK \l "_Toc9685049"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4.4.17</w:t>
        </w:r>
        <w:r w:rsidRPr="009D7E36">
          <w:rPr>
            <w:rStyle w:val="Hyperlink"/>
            <w:noProof/>
          </w:rPr>
          <w:t xml:space="preserve"> Component IncludeObject</w:t>
        </w:r>
        <w:r>
          <w:rPr>
            <w:noProof/>
            <w:webHidden/>
          </w:rPr>
          <w:tab/>
        </w:r>
        <w:r>
          <w:rPr>
            <w:noProof/>
            <w:webHidden/>
          </w:rPr>
          <w:fldChar w:fldCharType="begin"/>
        </w:r>
        <w:r>
          <w:rPr>
            <w:noProof/>
            <w:webHidden/>
          </w:rPr>
          <w:instrText xml:space="preserve"> PAGEREF _Toc9685049 \h </w:instrText>
        </w:r>
        <w:r>
          <w:rPr>
            <w:noProof/>
            <w:webHidden/>
          </w:rPr>
        </w:r>
      </w:ins>
      <w:r>
        <w:rPr>
          <w:noProof/>
          <w:webHidden/>
        </w:rPr>
        <w:fldChar w:fldCharType="separate"/>
      </w:r>
      <w:ins w:author="Andreas Kuehne" w:date="2019-05-25T13:55:00Z" w:id="418">
        <w:r>
          <w:rPr>
            <w:noProof/>
            <w:webHidden/>
          </w:rPr>
          <w:t>73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19"/>
          <w:rFonts w:asciiTheme="minorHAnsi" w:cstheme="minorBidi" w:eastAsiaTheme="minorEastAsia" w:hAnsiTheme="minorHAnsi"/>
          <w:noProof/>
          <w:sz w:val="22"/>
          <w:szCs w:val="22"/>
          <w:lang w:eastAsia="en-GB" w:val="en-GB"/>
        </w:rPr>
      </w:pPr>
      <w:ins w:author="Andreas Kuehne" w:date="2019-05-25T13:55:00Z" w:id="420">
        <w:r w:rsidRPr="009D7E36">
          <w:rPr>
            <w:rStyle w:val="Hyperlink"/>
            <w:noProof/>
          </w:rPr>
          <w:fldChar w:fldCharType="begin"/>
        </w:r>
        <w:r w:rsidRPr="009D7E36">
          <w:rPr>
            <w:rStyle w:val="Hyperlink"/>
            <w:noProof/>
          </w:rPr>
          <w:instrText xml:space="preserve"> </w:instrText>
        </w:r>
        <w:r>
          <w:rPr>
            <w:noProof/>
          </w:rPr>
          <w:instrText>HYPERLINK \l "_Toc9685050"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4.4.17.1</w:t>
        </w:r>
        <w:r w:rsidRPr="009D7E36">
          <w:rPr>
            <w:rStyle w:val="Hyperlink"/>
            <w:noProof/>
          </w:rPr>
          <w:t xml:space="preserve"> IncludeObject – JSON Syntax</w:t>
        </w:r>
        <w:r>
          <w:rPr>
            <w:noProof/>
            <w:webHidden/>
          </w:rPr>
          <w:tab/>
        </w:r>
        <w:r>
          <w:rPr>
            <w:noProof/>
            <w:webHidden/>
          </w:rPr>
          <w:fldChar w:fldCharType="begin"/>
        </w:r>
        <w:r>
          <w:rPr>
            <w:noProof/>
            <w:webHidden/>
          </w:rPr>
          <w:instrText xml:space="preserve"> PAGEREF _Toc9685050 \h </w:instrText>
        </w:r>
        <w:r>
          <w:rPr>
            <w:noProof/>
            <w:webHidden/>
          </w:rPr>
        </w:r>
      </w:ins>
      <w:r>
        <w:rPr>
          <w:noProof/>
          <w:webHidden/>
        </w:rPr>
        <w:fldChar w:fldCharType="separate"/>
      </w:r>
      <w:ins w:author="Andreas Kuehne" w:date="2019-05-25T13:55:00Z" w:id="421">
        <w:r>
          <w:rPr>
            <w:noProof/>
            <w:webHidden/>
          </w:rPr>
          <w:t>73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22"/>
          <w:rFonts w:asciiTheme="minorHAnsi" w:cstheme="minorBidi" w:eastAsiaTheme="minorEastAsia" w:hAnsiTheme="minorHAnsi"/>
          <w:noProof/>
          <w:sz w:val="22"/>
          <w:szCs w:val="22"/>
          <w:lang w:eastAsia="en-GB" w:val="en-GB"/>
        </w:rPr>
      </w:pPr>
      <w:ins w:author="Andreas Kuehne" w:date="2019-05-25T13:55:00Z" w:id="423">
        <w:r w:rsidRPr="009D7E36">
          <w:rPr>
            <w:rStyle w:val="Hyperlink"/>
            <w:noProof/>
          </w:rPr>
          <w:fldChar w:fldCharType="begin"/>
        </w:r>
        <w:r w:rsidRPr="009D7E36">
          <w:rPr>
            <w:rStyle w:val="Hyperlink"/>
            <w:noProof/>
          </w:rPr>
          <w:instrText xml:space="preserve"> </w:instrText>
        </w:r>
        <w:r>
          <w:rPr>
            <w:noProof/>
          </w:rPr>
          <w:instrText>HYPERLINK \l "_Toc9685051"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4.4.17.2</w:t>
        </w:r>
        <w:r w:rsidRPr="009D7E36">
          <w:rPr>
            <w:rStyle w:val="Hyperlink"/>
            <w:noProof/>
          </w:rPr>
          <w:t xml:space="preserve"> IncludeObject – XML Syntax</w:t>
        </w:r>
        <w:r>
          <w:rPr>
            <w:noProof/>
            <w:webHidden/>
          </w:rPr>
          <w:tab/>
        </w:r>
        <w:r>
          <w:rPr>
            <w:noProof/>
            <w:webHidden/>
          </w:rPr>
          <w:fldChar w:fldCharType="begin"/>
        </w:r>
        <w:r>
          <w:rPr>
            <w:noProof/>
            <w:webHidden/>
          </w:rPr>
          <w:instrText xml:space="preserve"> PAGEREF _Toc9685051 \h </w:instrText>
        </w:r>
        <w:r>
          <w:rPr>
            <w:noProof/>
            <w:webHidden/>
          </w:rPr>
        </w:r>
      </w:ins>
      <w:r>
        <w:rPr>
          <w:noProof/>
          <w:webHidden/>
        </w:rPr>
        <w:fldChar w:fldCharType="separate"/>
      </w:r>
      <w:ins w:author="Andreas Kuehne" w:date="2019-05-25T13:55:00Z" w:id="424">
        <w:r>
          <w:rPr>
            <w:noProof/>
            <w:webHidden/>
          </w:rPr>
          <w:t>74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25"/>
          <w:rFonts w:asciiTheme="minorHAnsi" w:cstheme="minorBidi" w:eastAsiaTheme="minorEastAsia" w:hAnsiTheme="minorHAnsi"/>
          <w:noProof/>
          <w:sz w:val="22"/>
          <w:szCs w:val="22"/>
          <w:lang w:eastAsia="en-GB" w:val="en-GB"/>
        </w:rPr>
      </w:pPr>
      <w:ins w:author="Andreas Kuehne" w:date="2019-05-25T13:55:00Z" w:id="426">
        <w:r w:rsidRPr="009D7E36">
          <w:rPr>
            <w:rStyle w:val="Hyperlink"/>
            <w:noProof/>
          </w:rPr>
          <w:lastRenderedPageBreak/>
          <w:fldChar w:fldCharType="begin"/>
        </w:r>
        <w:r w:rsidRPr="009D7E36">
          <w:rPr>
            <w:rStyle w:val="Hyperlink"/>
            <w:noProof/>
          </w:rPr>
          <w:instrText xml:space="preserve"> </w:instrText>
        </w:r>
        <w:r>
          <w:rPr>
            <w:noProof/>
          </w:rPr>
          <w:instrText>HYPERLINK \l "_Toc9685052"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4.4.18</w:t>
        </w:r>
        <w:r w:rsidRPr="009D7E36">
          <w:rPr>
            <w:rStyle w:val="Hyperlink"/>
            <w:noProof/>
          </w:rPr>
          <w:t xml:space="preserve"> Component SignaturePlacement</w:t>
        </w:r>
        <w:r>
          <w:rPr>
            <w:noProof/>
            <w:webHidden/>
          </w:rPr>
          <w:tab/>
        </w:r>
        <w:r>
          <w:rPr>
            <w:noProof/>
            <w:webHidden/>
          </w:rPr>
          <w:fldChar w:fldCharType="begin"/>
        </w:r>
        <w:r>
          <w:rPr>
            <w:noProof/>
            <w:webHidden/>
          </w:rPr>
          <w:instrText xml:space="preserve"> PAGEREF _Toc9685052 \h </w:instrText>
        </w:r>
        <w:r>
          <w:rPr>
            <w:noProof/>
            <w:webHidden/>
          </w:rPr>
        </w:r>
      </w:ins>
      <w:r>
        <w:rPr>
          <w:noProof/>
          <w:webHidden/>
        </w:rPr>
        <w:fldChar w:fldCharType="separate"/>
      </w:r>
      <w:ins w:author="Andreas Kuehne" w:date="2019-05-25T13:55:00Z" w:id="427">
        <w:r>
          <w:rPr>
            <w:noProof/>
            <w:webHidden/>
          </w:rPr>
          <w:t>74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28"/>
          <w:rFonts w:asciiTheme="minorHAnsi" w:cstheme="minorBidi" w:eastAsiaTheme="minorEastAsia" w:hAnsiTheme="minorHAnsi"/>
          <w:noProof/>
          <w:sz w:val="22"/>
          <w:szCs w:val="22"/>
          <w:lang w:eastAsia="en-GB" w:val="en-GB"/>
        </w:rPr>
      </w:pPr>
      <w:ins w:author="Andreas Kuehne" w:date="2019-05-25T13:55:00Z" w:id="429">
        <w:r w:rsidRPr="009D7E36">
          <w:rPr>
            <w:rStyle w:val="Hyperlink"/>
            <w:noProof/>
          </w:rPr>
          <w:fldChar w:fldCharType="begin"/>
        </w:r>
        <w:r w:rsidRPr="009D7E36">
          <w:rPr>
            <w:rStyle w:val="Hyperlink"/>
            <w:noProof/>
          </w:rPr>
          <w:instrText xml:space="preserve"> </w:instrText>
        </w:r>
        <w:r>
          <w:rPr>
            <w:noProof/>
          </w:rPr>
          <w:instrText>HYPERLINK \l "_Toc9685053"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4.4.18.1</w:t>
        </w:r>
        <w:r w:rsidRPr="009D7E36">
          <w:rPr>
            <w:rStyle w:val="Hyperlink"/>
            <w:noProof/>
          </w:rPr>
          <w:t xml:space="preserve"> SignaturePlacement – JSON Syntax</w:t>
        </w:r>
        <w:r>
          <w:rPr>
            <w:noProof/>
            <w:webHidden/>
          </w:rPr>
          <w:tab/>
        </w:r>
        <w:r>
          <w:rPr>
            <w:noProof/>
            <w:webHidden/>
          </w:rPr>
          <w:fldChar w:fldCharType="begin"/>
        </w:r>
        <w:r>
          <w:rPr>
            <w:noProof/>
            <w:webHidden/>
          </w:rPr>
          <w:instrText xml:space="preserve"> PAGEREF _Toc9685053 \h </w:instrText>
        </w:r>
        <w:r>
          <w:rPr>
            <w:noProof/>
            <w:webHidden/>
          </w:rPr>
        </w:r>
      </w:ins>
      <w:r>
        <w:rPr>
          <w:noProof/>
          <w:webHidden/>
        </w:rPr>
        <w:fldChar w:fldCharType="separate"/>
      </w:r>
      <w:ins w:author="Andreas Kuehne" w:date="2019-05-25T13:55:00Z" w:id="430">
        <w:r>
          <w:rPr>
            <w:noProof/>
            <w:webHidden/>
          </w:rPr>
          <w:t>75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31"/>
          <w:rFonts w:asciiTheme="minorHAnsi" w:cstheme="minorBidi" w:eastAsiaTheme="minorEastAsia" w:hAnsiTheme="minorHAnsi"/>
          <w:noProof/>
          <w:sz w:val="22"/>
          <w:szCs w:val="22"/>
          <w:lang w:eastAsia="en-GB" w:val="en-GB"/>
        </w:rPr>
      </w:pPr>
      <w:ins w:author="Andreas Kuehne" w:date="2019-05-25T13:55:00Z" w:id="432">
        <w:r w:rsidRPr="009D7E36">
          <w:rPr>
            <w:rStyle w:val="Hyperlink"/>
            <w:noProof/>
          </w:rPr>
          <w:fldChar w:fldCharType="begin"/>
        </w:r>
        <w:r w:rsidRPr="009D7E36">
          <w:rPr>
            <w:rStyle w:val="Hyperlink"/>
            <w:noProof/>
          </w:rPr>
          <w:instrText xml:space="preserve"> </w:instrText>
        </w:r>
        <w:r>
          <w:rPr>
            <w:noProof/>
          </w:rPr>
          <w:instrText>HYPERLINK \l "_Toc9685054"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4.4.18.2</w:t>
        </w:r>
        <w:r w:rsidRPr="009D7E36">
          <w:rPr>
            <w:rStyle w:val="Hyperlink"/>
            <w:noProof/>
          </w:rPr>
          <w:t xml:space="preserve"> SignaturePlacement – XML Syntax</w:t>
        </w:r>
        <w:r>
          <w:rPr>
            <w:noProof/>
            <w:webHidden/>
          </w:rPr>
          <w:tab/>
        </w:r>
        <w:r>
          <w:rPr>
            <w:noProof/>
            <w:webHidden/>
          </w:rPr>
          <w:fldChar w:fldCharType="begin"/>
        </w:r>
        <w:r>
          <w:rPr>
            <w:noProof/>
            <w:webHidden/>
          </w:rPr>
          <w:instrText xml:space="preserve"> PAGEREF _Toc9685054 \h </w:instrText>
        </w:r>
        <w:r>
          <w:rPr>
            <w:noProof/>
            <w:webHidden/>
          </w:rPr>
        </w:r>
      </w:ins>
      <w:r>
        <w:rPr>
          <w:noProof/>
          <w:webHidden/>
        </w:rPr>
        <w:fldChar w:fldCharType="separate"/>
      </w:r>
      <w:ins w:author="Andreas Kuehne" w:date="2019-05-25T13:55:00Z" w:id="433">
        <w:r>
          <w:rPr>
            <w:noProof/>
            <w:webHidden/>
          </w:rPr>
          <w:t>76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34"/>
          <w:rFonts w:asciiTheme="minorHAnsi" w:cstheme="minorBidi" w:eastAsiaTheme="minorEastAsia" w:hAnsiTheme="minorHAnsi"/>
          <w:noProof/>
          <w:sz w:val="22"/>
          <w:szCs w:val="22"/>
          <w:lang w:eastAsia="en-GB" w:val="en-GB"/>
        </w:rPr>
      </w:pPr>
      <w:ins w:author="Andreas Kuehne" w:date="2019-05-25T13:55:00Z" w:id="435">
        <w:r w:rsidRPr="009D7E36">
          <w:rPr>
            <w:rStyle w:val="Hyperlink"/>
            <w:noProof/>
          </w:rPr>
          <w:fldChar w:fldCharType="begin"/>
        </w:r>
        <w:r w:rsidRPr="009D7E36">
          <w:rPr>
            <w:rStyle w:val="Hyperlink"/>
            <w:noProof/>
          </w:rPr>
          <w:instrText xml:space="preserve"> </w:instrText>
        </w:r>
        <w:r>
          <w:rPr>
            <w:noProof/>
          </w:rPr>
          <w:instrText>HYPERLINK \l "_Toc9685055"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4.4.19</w:t>
        </w:r>
        <w:r w:rsidRPr="009D7E36">
          <w:rPr>
            <w:rStyle w:val="Hyperlink"/>
            <w:noProof/>
          </w:rPr>
          <w:t xml:space="preserve"> Component DocumentWithSignature</w:t>
        </w:r>
        <w:r>
          <w:rPr>
            <w:noProof/>
            <w:webHidden/>
          </w:rPr>
          <w:tab/>
        </w:r>
        <w:r>
          <w:rPr>
            <w:noProof/>
            <w:webHidden/>
          </w:rPr>
          <w:fldChar w:fldCharType="begin"/>
        </w:r>
        <w:r>
          <w:rPr>
            <w:noProof/>
            <w:webHidden/>
          </w:rPr>
          <w:instrText xml:space="preserve"> PAGEREF _Toc9685055 \h </w:instrText>
        </w:r>
        <w:r>
          <w:rPr>
            <w:noProof/>
            <w:webHidden/>
          </w:rPr>
        </w:r>
      </w:ins>
      <w:r>
        <w:rPr>
          <w:noProof/>
          <w:webHidden/>
        </w:rPr>
        <w:fldChar w:fldCharType="separate"/>
      </w:r>
      <w:ins w:author="Andreas Kuehne" w:date="2019-05-25T13:55:00Z" w:id="436">
        <w:r>
          <w:rPr>
            <w:noProof/>
            <w:webHidden/>
          </w:rPr>
          <w:t>76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37"/>
          <w:rFonts w:asciiTheme="minorHAnsi" w:cstheme="minorBidi" w:eastAsiaTheme="minorEastAsia" w:hAnsiTheme="minorHAnsi"/>
          <w:noProof/>
          <w:sz w:val="22"/>
          <w:szCs w:val="22"/>
          <w:lang w:eastAsia="en-GB" w:val="en-GB"/>
        </w:rPr>
      </w:pPr>
      <w:ins w:author="Andreas Kuehne" w:date="2019-05-25T13:55:00Z" w:id="438">
        <w:r w:rsidRPr="009D7E36">
          <w:rPr>
            <w:rStyle w:val="Hyperlink"/>
            <w:noProof/>
          </w:rPr>
          <w:fldChar w:fldCharType="begin"/>
        </w:r>
        <w:r w:rsidRPr="009D7E36">
          <w:rPr>
            <w:rStyle w:val="Hyperlink"/>
            <w:noProof/>
          </w:rPr>
          <w:instrText xml:space="preserve"> </w:instrText>
        </w:r>
        <w:r>
          <w:rPr>
            <w:noProof/>
          </w:rPr>
          <w:instrText>HYPERLINK \l "_Toc9685056"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4.4.19.1</w:t>
        </w:r>
        <w:r w:rsidRPr="009D7E36">
          <w:rPr>
            <w:rStyle w:val="Hyperlink"/>
            <w:noProof/>
          </w:rPr>
          <w:t xml:space="preserve"> DocumentWithSignature – JSON Syntax</w:t>
        </w:r>
        <w:r>
          <w:rPr>
            <w:noProof/>
            <w:webHidden/>
          </w:rPr>
          <w:tab/>
        </w:r>
        <w:r>
          <w:rPr>
            <w:noProof/>
            <w:webHidden/>
          </w:rPr>
          <w:fldChar w:fldCharType="begin"/>
        </w:r>
        <w:r>
          <w:rPr>
            <w:noProof/>
            <w:webHidden/>
          </w:rPr>
          <w:instrText xml:space="preserve"> PAGEREF _Toc9685056 \h </w:instrText>
        </w:r>
        <w:r>
          <w:rPr>
            <w:noProof/>
            <w:webHidden/>
          </w:rPr>
        </w:r>
      </w:ins>
      <w:r>
        <w:rPr>
          <w:noProof/>
          <w:webHidden/>
        </w:rPr>
        <w:fldChar w:fldCharType="separate"/>
      </w:r>
      <w:ins w:author="Andreas Kuehne" w:date="2019-05-25T13:55:00Z" w:id="439">
        <w:r>
          <w:rPr>
            <w:noProof/>
            <w:webHidden/>
          </w:rPr>
          <w:t>77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40"/>
          <w:rFonts w:asciiTheme="minorHAnsi" w:cstheme="minorBidi" w:eastAsiaTheme="minorEastAsia" w:hAnsiTheme="minorHAnsi"/>
          <w:noProof/>
          <w:sz w:val="22"/>
          <w:szCs w:val="22"/>
          <w:lang w:eastAsia="en-GB" w:val="en-GB"/>
        </w:rPr>
      </w:pPr>
      <w:ins w:author="Andreas Kuehne" w:date="2019-05-25T13:55:00Z" w:id="441">
        <w:r w:rsidRPr="009D7E36">
          <w:rPr>
            <w:rStyle w:val="Hyperlink"/>
            <w:noProof/>
          </w:rPr>
          <w:fldChar w:fldCharType="begin"/>
        </w:r>
        <w:r w:rsidRPr="009D7E36">
          <w:rPr>
            <w:rStyle w:val="Hyperlink"/>
            <w:noProof/>
          </w:rPr>
          <w:instrText xml:space="preserve"> </w:instrText>
        </w:r>
        <w:r>
          <w:rPr>
            <w:noProof/>
          </w:rPr>
          <w:instrText>HYPERLINK \l "_Toc9685057"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4.4.19.2</w:t>
        </w:r>
        <w:r w:rsidRPr="009D7E36">
          <w:rPr>
            <w:rStyle w:val="Hyperlink"/>
            <w:noProof/>
          </w:rPr>
          <w:t xml:space="preserve"> DocumentWithSignature – XML Syntax</w:t>
        </w:r>
        <w:r>
          <w:rPr>
            <w:noProof/>
            <w:webHidden/>
          </w:rPr>
          <w:tab/>
        </w:r>
        <w:r>
          <w:rPr>
            <w:noProof/>
            <w:webHidden/>
          </w:rPr>
          <w:fldChar w:fldCharType="begin"/>
        </w:r>
        <w:r>
          <w:rPr>
            <w:noProof/>
            <w:webHidden/>
          </w:rPr>
          <w:instrText xml:space="preserve"> PAGEREF _Toc9685057 \h </w:instrText>
        </w:r>
        <w:r>
          <w:rPr>
            <w:noProof/>
            <w:webHidden/>
          </w:rPr>
        </w:r>
      </w:ins>
      <w:r>
        <w:rPr>
          <w:noProof/>
          <w:webHidden/>
        </w:rPr>
        <w:fldChar w:fldCharType="separate"/>
      </w:r>
      <w:ins w:author="Andreas Kuehne" w:date="2019-05-25T13:55:00Z" w:id="442">
        <w:r>
          <w:rPr>
            <w:noProof/>
            <w:webHidden/>
          </w:rPr>
          <w:t>77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43"/>
          <w:rFonts w:asciiTheme="minorHAnsi" w:cstheme="minorBidi" w:eastAsiaTheme="minorEastAsia" w:hAnsiTheme="minorHAnsi"/>
          <w:noProof/>
          <w:sz w:val="22"/>
          <w:szCs w:val="22"/>
          <w:lang w:eastAsia="en-GB" w:val="en-GB"/>
        </w:rPr>
      </w:pPr>
      <w:ins w:author="Andreas Kuehne" w:date="2019-05-25T13:55:00Z" w:id="444">
        <w:r w:rsidRPr="009D7E36">
          <w:rPr>
            <w:rStyle w:val="Hyperlink"/>
            <w:noProof/>
          </w:rPr>
          <w:fldChar w:fldCharType="begin"/>
        </w:r>
        <w:r w:rsidRPr="009D7E36">
          <w:rPr>
            <w:rStyle w:val="Hyperlink"/>
            <w:noProof/>
          </w:rPr>
          <w:instrText xml:space="preserve"> </w:instrText>
        </w:r>
        <w:r>
          <w:rPr>
            <w:noProof/>
          </w:rPr>
          <w:instrText>HYPERLINK \l "_Toc9685058"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4.4.20</w:t>
        </w:r>
        <w:r w:rsidRPr="009D7E36">
          <w:rPr>
            <w:rStyle w:val="Hyperlink"/>
            <w:noProof/>
          </w:rPr>
          <w:t xml:space="preserve"> Component SignedReferences</w:t>
        </w:r>
        <w:r>
          <w:rPr>
            <w:noProof/>
            <w:webHidden/>
          </w:rPr>
          <w:tab/>
        </w:r>
        <w:r>
          <w:rPr>
            <w:noProof/>
            <w:webHidden/>
          </w:rPr>
          <w:fldChar w:fldCharType="begin"/>
        </w:r>
        <w:r>
          <w:rPr>
            <w:noProof/>
            <w:webHidden/>
          </w:rPr>
          <w:instrText xml:space="preserve"> PAGEREF _Toc9685058 \h </w:instrText>
        </w:r>
        <w:r>
          <w:rPr>
            <w:noProof/>
            <w:webHidden/>
          </w:rPr>
        </w:r>
      </w:ins>
      <w:r>
        <w:rPr>
          <w:noProof/>
          <w:webHidden/>
        </w:rPr>
        <w:fldChar w:fldCharType="separate"/>
      </w:r>
      <w:ins w:author="Andreas Kuehne" w:date="2019-05-25T13:55:00Z" w:id="445">
        <w:r>
          <w:rPr>
            <w:noProof/>
            <w:webHidden/>
          </w:rPr>
          <w:t>78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46"/>
          <w:rFonts w:asciiTheme="minorHAnsi" w:cstheme="minorBidi" w:eastAsiaTheme="minorEastAsia" w:hAnsiTheme="minorHAnsi"/>
          <w:noProof/>
          <w:sz w:val="22"/>
          <w:szCs w:val="22"/>
          <w:lang w:eastAsia="en-GB" w:val="en-GB"/>
        </w:rPr>
      </w:pPr>
      <w:ins w:author="Andreas Kuehne" w:date="2019-05-25T13:55:00Z" w:id="447">
        <w:r w:rsidRPr="009D7E36">
          <w:rPr>
            <w:rStyle w:val="Hyperlink"/>
            <w:noProof/>
          </w:rPr>
          <w:fldChar w:fldCharType="begin"/>
        </w:r>
        <w:r w:rsidRPr="009D7E36">
          <w:rPr>
            <w:rStyle w:val="Hyperlink"/>
            <w:noProof/>
          </w:rPr>
          <w:instrText xml:space="preserve"> </w:instrText>
        </w:r>
        <w:r>
          <w:rPr>
            <w:noProof/>
          </w:rPr>
          <w:instrText>HYPERLINK \l "_Toc9685059"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4.4.20.1</w:t>
        </w:r>
        <w:r w:rsidRPr="009D7E36">
          <w:rPr>
            <w:rStyle w:val="Hyperlink"/>
            <w:noProof/>
          </w:rPr>
          <w:t xml:space="preserve"> SignedReferences – JSON Syntax</w:t>
        </w:r>
        <w:r>
          <w:rPr>
            <w:noProof/>
            <w:webHidden/>
          </w:rPr>
          <w:tab/>
        </w:r>
        <w:r>
          <w:rPr>
            <w:noProof/>
            <w:webHidden/>
          </w:rPr>
          <w:fldChar w:fldCharType="begin"/>
        </w:r>
        <w:r>
          <w:rPr>
            <w:noProof/>
            <w:webHidden/>
          </w:rPr>
          <w:instrText xml:space="preserve"> PAGEREF _Toc9685059 \h </w:instrText>
        </w:r>
        <w:r>
          <w:rPr>
            <w:noProof/>
            <w:webHidden/>
          </w:rPr>
        </w:r>
      </w:ins>
      <w:r>
        <w:rPr>
          <w:noProof/>
          <w:webHidden/>
        </w:rPr>
        <w:fldChar w:fldCharType="separate"/>
      </w:r>
      <w:ins w:author="Andreas Kuehne" w:date="2019-05-25T13:55:00Z" w:id="448">
        <w:r>
          <w:rPr>
            <w:noProof/>
            <w:webHidden/>
          </w:rPr>
          <w:t>78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49"/>
          <w:rFonts w:asciiTheme="minorHAnsi" w:cstheme="minorBidi" w:eastAsiaTheme="minorEastAsia" w:hAnsiTheme="minorHAnsi"/>
          <w:noProof/>
          <w:sz w:val="22"/>
          <w:szCs w:val="22"/>
          <w:lang w:eastAsia="en-GB" w:val="en-GB"/>
        </w:rPr>
      </w:pPr>
      <w:ins w:author="Andreas Kuehne" w:date="2019-05-25T13:55:00Z" w:id="450">
        <w:r w:rsidRPr="009D7E36">
          <w:rPr>
            <w:rStyle w:val="Hyperlink"/>
            <w:noProof/>
          </w:rPr>
          <w:fldChar w:fldCharType="begin"/>
        </w:r>
        <w:r w:rsidRPr="009D7E36">
          <w:rPr>
            <w:rStyle w:val="Hyperlink"/>
            <w:noProof/>
          </w:rPr>
          <w:instrText xml:space="preserve"> </w:instrText>
        </w:r>
        <w:r>
          <w:rPr>
            <w:noProof/>
          </w:rPr>
          <w:instrText>HYPERLINK \l "_Toc9685060"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4.4.20.2</w:t>
        </w:r>
        <w:r w:rsidRPr="009D7E36">
          <w:rPr>
            <w:rStyle w:val="Hyperlink"/>
            <w:noProof/>
          </w:rPr>
          <w:t xml:space="preserve"> SignedReferences – XML Syntax</w:t>
        </w:r>
        <w:r>
          <w:rPr>
            <w:noProof/>
            <w:webHidden/>
          </w:rPr>
          <w:tab/>
        </w:r>
        <w:r>
          <w:rPr>
            <w:noProof/>
            <w:webHidden/>
          </w:rPr>
          <w:fldChar w:fldCharType="begin"/>
        </w:r>
        <w:r>
          <w:rPr>
            <w:noProof/>
            <w:webHidden/>
          </w:rPr>
          <w:instrText xml:space="preserve"> PAGEREF _Toc9685060 \h </w:instrText>
        </w:r>
        <w:r>
          <w:rPr>
            <w:noProof/>
            <w:webHidden/>
          </w:rPr>
        </w:r>
      </w:ins>
      <w:r>
        <w:rPr>
          <w:noProof/>
          <w:webHidden/>
        </w:rPr>
        <w:fldChar w:fldCharType="separate"/>
      </w:r>
      <w:ins w:author="Andreas Kuehne" w:date="2019-05-25T13:55:00Z" w:id="451">
        <w:r>
          <w:rPr>
            <w:noProof/>
            <w:webHidden/>
          </w:rPr>
          <w:t>78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52"/>
          <w:rFonts w:asciiTheme="minorHAnsi" w:cstheme="minorBidi" w:eastAsiaTheme="minorEastAsia" w:hAnsiTheme="minorHAnsi"/>
          <w:noProof/>
          <w:sz w:val="22"/>
          <w:szCs w:val="22"/>
          <w:lang w:eastAsia="en-GB" w:val="en-GB"/>
        </w:rPr>
      </w:pPr>
      <w:ins w:author="Andreas Kuehne" w:date="2019-05-25T13:55:00Z" w:id="453">
        <w:r w:rsidRPr="009D7E36">
          <w:rPr>
            <w:rStyle w:val="Hyperlink"/>
            <w:noProof/>
          </w:rPr>
          <w:fldChar w:fldCharType="begin"/>
        </w:r>
        <w:r w:rsidRPr="009D7E36">
          <w:rPr>
            <w:rStyle w:val="Hyperlink"/>
            <w:noProof/>
          </w:rPr>
          <w:instrText xml:space="preserve"> </w:instrText>
        </w:r>
        <w:r>
          <w:rPr>
            <w:noProof/>
          </w:rPr>
          <w:instrText>HYPERLINK \l "_Toc9685061"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4.4.21</w:t>
        </w:r>
        <w:r w:rsidRPr="009D7E36">
          <w:rPr>
            <w:rStyle w:val="Hyperlink"/>
            <w:noProof/>
          </w:rPr>
          <w:t xml:space="preserve"> Component SignedReference</w:t>
        </w:r>
        <w:r>
          <w:rPr>
            <w:noProof/>
            <w:webHidden/>
          </w:rPr>
          <w:tab/>
        </w:r>
        <w:r>
          <w:rPr>
            <w:noProof/>
            <w:webHidden/>
          </w:rPr>
          <w:fldChar w:fldCharType="begin"/>
        </w:r>
        <w:r>
          <w:rPr>
            <w:noProof/>
            <w:webHidden/>
          </w:rPr>
          <w:instrText xml:space="preserve"> PAGEREF _Toc9685061 \h </w:instrText>
        </w:r>
        <w:r>
          <w:rPr>
            <w:noProof/>
            <w:webHidden/>
          </w:rPr>
        </w:r>
      </w:ins>
      <w:r>
        <w:rPr>
          <w:noProof/>
          <w:webHidden/>
        </w:rPr>
        <w:fldChar w:fldCharType="separate"/>
      </w:r>
      <w:ins w:author="Andreas Kuehne" w:date="2019-05-25T13:55:00Z" w:id="454">
        <w:r>
          <w:rPr>
            <w:noProof/>
            <w:webHidden/>
          </w:rPr>
          <w:t>79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55"/>
          <w:rFonts w:asciiTheme="minorHAnsi" w:cstheme="minorBidi" w:eastAsiaTheme="minorEastAsia" w:hAnsiTheme="minorHAnsi"/>
          <w:noProof/>
          <w:sz w:val="22"/>
          <w:szCs w:val="22"/>
          <w:lang w:eastAsia="en-GB" w:val="en-GB"/>
        </w:rPr>
      </w:pPr>
      <w:ins w:author="Andreas Kuehne" w:date="2019-05-25T13:55:00Z" w:id="456">
        <w:r w:rsidRPr="009D7E36">
          <w:rPr>
            <w:rStyle w:val="Hyperlink"/>
            <w:noProof/>
          </w:rPr>
          <w:fldChar w:fldCharType="begin"/>
        </w:r>
        <w:r w:rsidRPr="009D7E36">
          <w:rPr>
            <w:rStyle w:val="Hyperlink"/>
            <w:noProof/>
          </w:rPr>
          <w:instrText xml:space="preserve"> </w:instrText>
        </w:r>
        <w:r>
          <w:rPr>
            <w:noProof/>
          </w:rPr>
          <w:instrText>HYPERLINK \l "_Toc9685062"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4.4.21.1</w:t>
        </w:r>
        <w:r w:rsidRPr="009D7E36">
          <w:rPr>
            <w:rStyle w:val="Hyperlink"/>
            <w:noProof/>
          </w:rPr>
          <w:t xml:space="preserve"> SignedReference – JSON Syntax</w:t>
        </w:r>
        <w:r>
          <w:rPr>
            <w:noProof/>
            <w:webHidden/>
          </w:rPr>
          <w:tab/>
        </w:r>
        <w:r>
          <w:rPr>
            <w:noProof/>
            <w:webHidden/>
          </w:rPr>
          <w:fldChar w:fldCharType="begin"/>
        </w:r>
        <w:r>
          <w:rPr>
            <w:noProof/>
            <w:webHidden/>
          </w:rPr>
          <w:instrText xml:space="preserve"> PAGEREF _Toc9685062 \h </w:instrText>
        </w:r>
        <w:r>
          <w:rPr>
            <w:noProof/>
            <w:webHidden/>
          </w:rPr>
        </w:r>
      </w:ins>
      <w:r>
        <w:rPr>
          <w:noProof/>
          <w:webHidden/>
        </w:rPr>
        <w:fldChar w:fldCharType="separate"/>
      </w:r>
      <w:ins w:author="Andreas Kuehne" w:date="2019-05-25T13:55:00Z" w:id="457">
        <w:r>
          <w:rPr>
            <w:noProof/>
            <w:webHidden/>
          </w:rPr>
          <w:t>79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58"/>
          <w:rFonts w:asciiTheme="minorHAnsi" w:cstheme="minorBidi" w:eastAsiaTheme="minorEastAsia" w:hAnsiTheme="minorHAnsi"/>
          <w:noProof/>
          <w:sz w:val="22"/>
          <w:szCs w:val="22"/>
          <w:lang w:eastAsia="en-GB" w:val="en-GB"/>
        </w:rPr>
      </w:pPr>
      <w:ins w:author="Andreas Kuehne" w:date="2019-05-25T13:55:00Z" w:id="459">
        <w:r w:rsidRPr="009D7E36">
          <w:rPr>
            <w:rStyle w:val="Hyperlink"/>
            <w:noProof/>
          </w:rPr>
          <w:fldChar w:fldCharType="begin"/>
        </w:r>
        <w:r w:rsidRPr="009D7E36">
          <w:rPr>
            <w:rStyle w:val="Hyperlink"/>
            <w:noProof/>
          </w:rPr>
          <w:instrText xml:space="preserve"> </w:instrText>
        </w:r>
        <w:r>
          <w:rPr>
            <w:noProof/>
          </w:rPr>
          <w:instrText>HYPERLINK \l "_Toc9685063"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4.4.21.2</w:t>
        </w:r>
        <w:r w:rsidRPr="009D7E36">
          <w:rPr>
            <w:rStyle w:val="Hyperlink"/>
            <w:noProof/>
          </w:rPr>
          <w:t xml:space="preserve"> SignedReference – XML Syntax</w:t>
        </w:r>
        <w:r>
          <w:rPr>
            <w:noProof/>
            <w:webHidden/>
          </w:rPr>
          <w:tab/>
        </w:r>
        <w:r>
          <w:rPr>
            <w:noProof/>
            <w:webHidden/>
          </w:rPr>
          <w:fldChar w:fldCharType="begin"/>
        </w:r>
        <w:r>
          <w:rPr>
            <w:noProof/>
            <w:webHidden/>
          </w:rPr>
          <w:instrText xml:space="preserve"> PAGEREF _Toc9685063 \h </w:instrText>
        </w:r>
        <w:r>
          <w:rPr>
            <w:noProof/>
            <w:webHidden/>
          </w:rPr>
        </w:r>
      </w:ins>
      <w:r>
        <w:rPr>
          <w:noProof/>
          <w:webHidden/>
        </w:rPr>
        <w:fldChar w:fldCharType="separate"/>
      </w:r>
      <w:ins w:author="Andreas Kuehne" w:date="2019-05-25T13:55:00Z" w:id="460">
        <w:r>
          <w:rPr>
            <w:noProof/>
            <w:webHidden/>
          </w:rPr>
          <w:t>80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61"/>
          <w:rFonts w:asciiTheme="minorHAnsi" w:cstheme="minorBidi" w:eastAsiaTheme="minorEastAsia" w:hAnsiTheme="minorHAnsi"/>
          <w:noProof/>
          <w:sz w:val="22"/>
          <w:szCs w:val="22"/>
          <w:lang w:eastAsia="en-GB" w:val="en-GB"/>
        </w:rPr>
      </w:pPr>
      <w:ins w:author="Andreas Kuehne" w:date="2019-05-25T13:55:00Z" w:id="462">
        <w:r w:rsidRPr="009D7E36">
          <w:rPr>
            <w:rStyle w:val="Hyperlink"/>
            <w:noProof/>
          </w:rPr>
          <w:fldChar w:fldCharType="begin"/>
        </w:r>
        <w:r w:rsidRPr="009D7E36">
          <w:rPr>
            <w:rStyle w:val="Hyperlink"/>
            <w:noProof/>
          </w:rPr>
          <w:instrText xml:space="preserve"> </w:instrText>
        </w:r>
        <w:r>
          <w:rPr>
            <w:noProof/>
          </w:rPr>
          <w:instrText>HYPERLINK \l "_Toc9685064"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4.4.22</w:t>
        </w:r>
        <w:r w:rsidRPr="009D7E36">
          <w:rPr>
            <w:rStyle w:val="Hyperlink"/>
            <w:noProof/>
          </w:rPr>
          <w:t xml:space="preserve"> Component VerifyManifestResults</w:t>
        </w:r>
        <w:r>
          <w:rPr>
            <w:noProof/>
            <w:webHidden/>
          </w:rPr>
          <w:tab/>
        </w:r>
        <w:r>
          <w:rPr>
            <w:noProof/>
            <w:webHidden/>
          </w:rPr>
          <w:fldChar w:fldCharType="begin"/>
        </w:r>
        <w:r>
          <w:rPr>
            <w:noProof/>
            <w:webHidden/>
          </w:rPr>
          <w:instrText xml:space="preserve"> PAGEREF _Toc9685064 \h </w:instrText>
        </w:r>
        <w:r>
          <w:rPr>
            <w:noProof/>
            <w:webHidden/>
          </w:rPr>
        </w:r>
      </w:ins>
      <w:r>
        <w:rPr>
          <w:noProof/>
          <w:webHidden/>
        </w:rPr>
        <w:fldChar w:fldCharType="separate"/>
      </w:r>
      <w:ins w:author="Andreas Kuehne" w:date="2019-05-25T13:55:00Z" w:id="463">
        <w:r>
          <w:rPr>
            <w:noProof/>
            <w:webHidden/>
          </w:rPr>
          <w:t>80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64"/>
          <w:rFonts w:asciiTheme="minorHAnsi" w:cstheme="minorBidi" w:eastAsiaTheme="minorEastAsia" w:hAnsiTheme="minorHAnsi"/>
          <w:noProof/>
          <w:sz w:val="22"/>
          <w:szCs w:val="22"/>
          <w:lang w:eastAsia="en-GB" w:val="en-GB"/>
        </w:rPr>
      </w:pPr>
      <w:ins w:author="Andreas Kuehne" w:date="2019-05-25T13:55:00Z" w:id="465">
        <w:r w:rsidRPr="009D7E36">
          <w:rPr>
            <w:rStyle w:val="Hyperlink"/>
            <w:noProof/>
          </w:rPr>
          <w:fldChar w:fldCharType="begin"/>
        </w:r>
        <w:r w:rsidRPr="009D7E36">
          <w:rPr>
            <w:rStyle w:val="Hyperlink"/>
            <w:noProof/>
          </w:rPr>
          <w:instrText xml:space="preserve"> </w:instrText>
        </w:r>
        <w:r>
          <w:rPr>
            <w:noProof/>
          </w:rPr>
          <w:instrText>HYPERLINK \l "_Toc9685065"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4.4.22.1</w:t>
        </w:r>
        <w:r w:rsidRPr="009D7E36">
          <w:rPr>
            <w:rStyle w:val="Hyperlink"/>
            <w:noProof/>
          </w:rPr>
          <w:t xml:space="preserve"> VerifyManifestResults – JSON Syntax</w:t>
        </w:r>
        <w:r>
          <w:rPr>
            <w:noProof/>
            <w:webHidden/>
          </w:rPr>
          <w:tab/>
        </w:r>
        <w:r>
          <w:rPr>
            <w:noProof/>
            <w:webHidden/>
          </w:rPr>
          <w:fldChar w:fldCharType="begin"/>
        </w:r>
        <w:r>
          <w:rPr>
            <w:noProof/>
            <w:webHidden/>
          </w:rPr>
          <w:instrText xml:space="preserve"> PAGEREF _Toc9685065 \h </w:instrText>
        </w:r>
        <w:r>
          <w:rPr>
            <w:noProof/>
            <w:webHidden/>
          </w:rPr>
        </w:r>
      </w:ins>
      <w:r>
        <w:rPr>
          <w:noProof/>
          <w:webHidden/>
        </w:rPr>
        <w:fldChar w:fldCharType="separate"/>
      </w:r>
      <w:ins w:author="Andreas Kuehne" w:date="2019-05-25T13:55:00Z" w:id="466">
        <w:r>
          <w:rPr>
            <w:noProof/>
            <w:webHidden/>
          </w:rPr>
          <w:t>80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67"/>
          <w:rFonts w:asciiTheme="minorHAnsi" w:cstheme="minorBidi" w:eastAsiaTheme="minorEastAsia" w:hAnsiTheme="minorHAnsi"/>
          <w:noProof/>
          <w:sz w:val="22"/>
          <w:szCs w:val="22"/>
          <w:lang w:eastAsia="en-GB" w:val="en-GB"/>
        </w:rPr>
      </w:pPr>
      <w:ins w:author="Andreas Kuehne" w:date="2019-05-25T13:55:00Z" w:id="468">
        <w:r w:rsidRPr="009D7E36">
          <w:rPr>
            <w:rStyle w:val="Hyperlink"/>
            <w:noProof/>
          </w:rPr>
          <w:fldChar w:fldCharType="begin"/>
        </w:r>
        <w:r w:rsidRPr="009D7E36">
          <w:rPr>
            <w:rStyle w:val="Hyperlink"/>
            <w:noProof/>
          </w:rPr>
          <w:instrText xml:space="preserve"> </w:instrText>
        </w:r>
        <w:r>
          <w:rPr>
            <w:noProof/>
          </w:rPr>
          <w:instrText>HYPERLINK \l "_Toc9685066"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4.4.22.2</w:t>
        </w:r>
        <w:r w:rsidRPr="009D7E36">
          <w:rPr>
            <w:rStyle w:val="Hyperlink"/>
            <w:noProof/>
          </w:rPr>
          <w:t xml:space="preserve"> VerifyManifestResults – XML Syntax</w:t>
        </w:r>
        <w:r>
          <w:rPr>
            <w:noProof/>
            <w:webHidden/>
          </w:rPr>
          <w:tab/>
        </w:r>
        <w:r>
          <w:rPr>
            <w:noProof/>
            <w:webHidden/>
          </w:rPr>
          <w:fldChar w:fldCharType="begin"/>
        </w:r>
        <w:r>
          <w:rPr>
            <w:noProof/>
            <w:webHidden/>
          </w:rPr>
          <w:instrText xml:space="preserve"> PAGEREF _Toc9685066 \h </w:instrText>
        </w:r>
        <w:r>
          <w:rPr>
            <w:noProof/>
            <w:webHidden/>
          </w:rPr>
        </w:r>
      </w:ins>
      <w:r>
        <w:rPr>
          <w:noProof/>
          <w:webHidden/>
        </w:rPr>
        <w:fldChar w:fldCharType="separate"/>
      </w:r>
      <w:ins w:author="Andreas Kuehne" w:date="2019-05-25T13:55:00Z" w:id="469">
        <w:r>
          <w:rPr>
            <w:noProof/>
            <w:webHidden/>
          </w:rPr>
          <w:t>81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70"/>
          <w:rFonts w:asciiTheme="minorHAnsi" w:cstheme="minorBidi" w:eastAsiaTheme="minorEastAsia" w:hAnsiTheme="minorHAnsi"/>
          <w:noProof/>
          <w:sz w:val="22"/>
          <w:szCs w:val="22"/>
          <w:lang w:eastAsia="en-GB" w:val="en-GB"/>
        </w:rPr>
      </w:pPr>
      <w:ins w:author="Andreas Kuehne" w:date="2019-05-25T13:55:00Z" w:id="471">
        <w:r w:rsidRPr="009D7E36">
          <w:rPr>
            <w:rStyle w:val="Hyperlink"/>
            <w:noProof/>
          </w:rPr>
          <w:fldChar w:fldCharType="begin"/>
        </w:r>
        <w:r w:rsidRPr="009D7E36">
          <w:rPr>
            <w:rStyle w:val="Hyperlink"/>
            <w:noProof/>
          </w:rPr>
          <w:instrText xml:space="preserve"> </w:instrText>
        </w:r>
        <w:r>
          <w:rPr>
            <w:noProof/>
          </w:rPr>
          <w:instrText>HYPERLINK \l "_Toc9685067"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4.4.23</w:t>
        </w:r>
        <w:r w:rsidRPr="009D7E36">
          <w:rPr>
            <w:rStyle w:val="Hyperlink"/>
            <w:noProof/>
          </w:rPr>
          <w:t xml:space="preserve"> Component ManifestResult</w:t>
        </w:r>
        <w:r>
          <w:rPr>
            <w:noProof/>
            <w:webHidden/>
          </w:rPr>
          <w:tab/>
        </w:r>
        <w:r>
          <w:rPr>
            <w:noProof/>
            <w:webHidden/>
          </w:rPr>
          <w:fldChar w:fldCharType="begin"/>
        </w:r>
        <w:r>
          <w:rPr>
            <w:noProof/>
            <w:webHidden/>
          </w:rPr>
          <w:instrText xml:space="preserve"> PAGEREF _Toc9685067 \h </w:instrText>
        </w:r>
        <w:r>
          <w:rPr>
            <w:noProof/>
            <w:webHidden/>
          </w:rPr>
        </w:r>
      </w:ins>
      <w:r>
        <w:rPr>
          <w:noProof/>
          <w:webHidden/>
        </w:rPr>
        <w:fldChar w:fldCharType="separate"/>
      </w:r>
      <w:ins w:author="Andreas Kuehne" w:date="2019-05-25T13:55:00Z" w:id="472">
        <w:r>
          <w:rPr>
            <w:noProof/>
            <w:webHidden/>
          </w:rPr>
          <w:t>81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73"/>
          <w:rFonts w:asciiTheme="minorHAnsi" w:cstheme="minorBidi" w:eastAsiaTheme="minorEastAsia" w:hAnsiTheme="minorHAnsi"/>
          <w:noProof/>
          <w:sz w:val="22"/>
          <w:szCs w:val="22"/>
          <w:lang w:eastAsia="en-GB" w:val="en-GB"/>
        </w:rPr>
      </w:pPr>
      <w:ins w:author="Andreas Kuehne" w:date="2019-05-25T13:55:00Z" w:id="474">
        <w:r w:rsidRPr="009D7E36">
          <w:rPr>
            <w:rStyle w:val="Hyperlink"/>
            <w:noProof/>
          </w:rPr>
          <w:fldChar w:fldCharType="begin"/>
        </w:r>
        <w:r w:rsidRPr="009D7E36">
          <w:rPr>
            <w:rStyle w:val="Hyperlink"/>
            <w:noProof/>
          </w:rPr>
          <w:instrText xml:space="preserve"> </w:instrText>
        </w:r>
        <w:r>
          <w:rPr>
            <w:noProof/>
          </w:rPr>
          <w:instrText>HYPERLINK \l "_Toc9685068"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4.4.23.1</w:t>
        </w:r>
        <w:r w:rsidRPr="009D7E36">
          <w:rPr>
            <w:rStyle w:val="Hyperlink"/>
            <w:noProof/>
          </w:rPr>
          <w:t xml:space="preserve"> ManifestResult – JSON Syntax</w:t>
        </w:r>
        <w:r>
          <w:rPr>
            <w:noProof/>
            <w:webHidden/>
          </w:rPr>
          <w:tab/>
        </w:r>
        <w:r>
          <w:rPr>
            <w:noProof/>
            <w:webHidden/>
          </w:rPr>
          <w:fldChar w:fldCharType="begin"/>
        </w:r>
        <w:r>
          <w:rPr>
            <w:noProof/>
            <w:webHidden/>
          </w:rPr>
          <w:instrText xml:space="preserve"> PAGEREF _Toc9685068 \h </w:instrText>
        </w:r>
        <w:r>
          <w:rPr>
            <w:noProof/>
            <w:webHidden/>
          </w:rPr>
        </w:r>
      </w:ins>
      <w:r>
        <w:rPr>
          <w:noProof/>
          <w:webHidden/>
        </w:rPr>
        <w:fldChar w:fldCharType="separate"/>
      </w:r>
      <w:ins w:author="Andreas Kuehne" w:date="2019-05-25T13:55:00Z" w:id="475">
        <w:r>
          <w:rPr>
            <w:noProof/>
            <w:webHidden/>
          </w:rPr>
          <w:t>81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76"/>
          <w:rFonts w:asciiTheme="minorHAnsi" w:cstheme="minorBidi" w:eastAsiaTheme="minorEastAsia" w:hAnsiTheme="minorHAnsi"/>
          <w:noProof/>
          <w:sz w:val="22"/>
          <w:szCs w:val="22"/>
          <w:lang w:eastAsia="en-GB" w:val="en-GB"/>
        </w:rPr>
      </w:pPr>
      <w:ins w:author="Andreas Kuehne" w:date="2019-05-25T13:55:00Z" w:id="477">
        <w:r w:rsidRPr="009D7E36">
          <w:rPr>
            <w:rStyle w:val="Hyperlink"/>
            <w:noProof/>
          </w:rPr>
          <w:fldChar w:fldCharType="begin"/>
        </w:r>
        <w:r w:rsidRPr="009D7E36">
          <w:rPr>
            <w:rStyle w:val="Hyperlink"/>
            <w:noProof/>
          </w:rPr>
          <w:instrText xml:space="preserve"> </w:instrText>
        </w:r>
        <w:r>
          <w:rPr>
            <w:noProof/>
          </w:rPr>
          <w:instrText>HYPERLINK \l "_Toc9685069"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4.4.23.2</w:t>
        </w:r>
        <w:r w:rsidRPr="009D7E36">
          <w:rPr>
            <w:rStyle w:val="Hyperlink"/>
            <w:noProof/>
          </w:rPr>
          <w:t xml:space="preserve"> ManifestResult – XML Syntax</w:t>
        </w:r>
        <w:r>
          <w:rPr>
            <w:noProof/>
            <w:webHidden/>
          </w:rPr>
          <w:tab/>
        </w:r>
        <w:r>
          <w:rPr>
            <w:noProof/>
            <w:webHidden/>
          </w:rPr>
          <w:fldChar w:fldCharType="begin"/>
        </w:r>
        <w:r>
          <w:rPr>
            <w:noProof/>
            <w:webHidden/>
          </w:rPr>
          <w:instrText xml:space="preserve"> PAGEREF _Toc9685069 \h </w:instrText>
        </w:r>
        <w:r>
          <w:rPr>
            <w:noProof/>
            <w:webHidden/>
          </w:rPr>
        </w:r>
      </w:ins>
      <w:r>
        <w:rPr>
          <w:noProof/>
          <w:webHidden/>
        </w:rPr>
        <w:fldChar w:fldCharType="separate"/>
      </w:r>
      <w:ins w:author="Andreas Kuehne" w:date="2019-05-25T13:55:00Z" w:id="478">
        <w:r>
          <w:rPr>
            <w:noProof/>
            <w:webHidden/>
          </w:rPr>
          <w:t>82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79"/>
          <w:rFonts w:asciiTheme="minorHAnsi" w:cstheme="minorBidi" w:eastAsiaTheme="minorEastAsia" w:hAnsiTheme="minorHAnsi"/>
          <w:noProof/>
          <w:sz w:val="22"/>
          <w:szCs w:val="22"/>
          <w:lang w:eastAsia="en-GB" w:val="en-GB"/>
        </w:rPr>
      </w:pPr>
      <w:ins w:author="Andreas Kuehne" w:date="2019-05-25T13:55:00Z" w:id="480">
        <w:r w:rsidRPr="009D7E36">
          <w:rPr>
            <w:rStyle w:val="Hyperlink"/>
            <w:noProof/>
          </w:rPr>
          <w:fldChar w:fldCharType="begin"/>
        </w:r>
        <w:r w:rsidRPr="009D7E36">
          <w:rPr>
            <w:rStyle w:val="Hyperlink"/>
            <w:noProof/>
          </w:rPr>
          <w:instrText xml:space="preserve"> </w:instrText>
        </w:r>
        <w:r>
          <w:rPr>
            <w:noProof/>
          </w:rPr>
          <w:instrText>HYPERLINK \l "_Toc9685070"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4.4.24</w:t>
        </w:r>
        <w:r w:rsidRPr="009D7E36">
          <w:rPr>
            <w:rStyle w:val="Hyperlink"/>
            <w:noProof/>
          </w:rPr>
          <w:t xml:space="preserve"> Component UseVerificationTime</w:t>
        </w:r>
        <w:r>
          <w:rPr>
            <w:noProof/>
            <w:webHidden/>
          </w:rPr>
          <w:tab/>
        </w:r>
        <w:r>
          <w:rPr>
            <w:noProof/>
            <w:webHidden/>
          </w:rPr>
          <w:fldChar w:fldCharType="begin"/>
        </w:r>
        <w:r>
          <w:rPr>
            <w:noProof/>
            <w:webHidden/>
          </w:rPr>
          <w:instrText xml:space="preserve"> PAGEREF _Toc9685070 \h </w:instrText>
        </w:r>
        <w:r>
          <w:rPr>
            <w:noProof/>
            <w:webHidden/>
          </w:rPr>
        </w:r>
      </w:ins>
      <w:r>
        <w:rPr>
          <w:noProof/>
          <w:webHidden/>
        </w:rPr>
        <w:fldChar w:fldCharType="separate"/>
      </w:r>
      <w:ins w:author="Andreas Kuehne" w:date="2019-05-25T13:55:00Z" w:id="481">
        <w:r>
          <w:rPr>
            <w:noProof/>
            <w:webHidden/>
          </w:rPr>
          <w:t>83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82"/>
          <w:rFonts w:asciiTheme="minorHAnsi" w:cstheme="minorBidi" w:eastAsiaTheme="minorEastAsia" w:hAnsiTheme="minorHAnsi"/>
          <w:noProof/>
          <w:sz w:val="22"/>
          <w:szCs w:val="22"/>
          <w:lang w:eastAsia="en-GB" w:val="en-GB"/>
        </w:rPr>
      </w:pPr>
      <w:ins w:author="Andreas Kuehne" w:date="2019-05-25T13:55:00Z" w:id="483">
        <w:r w:rsidRPr="009D7E36">
          <w:rPr>
            <w:rStyle w:val="Hyperlink"/>
            <w:noProof/>
          </w:rPr>
          <w:fldChar w:fldCharType="begin"/>
        </w:r>
        <w:r w:rsidRPr="009D7E36">
          <w:rPr>
            <w:rStyle w:val="Hyperlink"/>
            <w:noProof/>
          </w:rPr>
          <w:instrText xml:space="preserve"> </w:instrText>
        </w:r>
        <w:r>
          <w:rPr>
            <w:noProof/>
          </w:rPr>
          <w:instrText>HYPERLINK \l "_Toc9685071"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4.4.24.1</w:t>
        </w:r>
        <w:r w:rsidRPr="009D7E36">
          <w:rPr>
            <w:rStyle w:val="Hyperlink"/>
            <w:noProof/>
          </w:rPr>
          <w:t xml:space="preserve"> UseVerificationTime – JSON Syntax</w:t>
        </w:r>
        <w:r>
          <w:rPr>
            <w:noProof/>
            <w:webHidden/>
          </w:rPr>
          <w:tab/>
        </w:r>
        <w:r>
          <w:rPr>
            <w:noProof/>
            <w:webHidden/>
          </w:rPr>
          <w:fldChar w:fldCharType="begin"/>
        </w:r>
        <w:r>
          <w:rPr>
            <w:noProof/>
            <w:webHidden/>
          </w:rPr>
          <w:instrText xml:space="preserve"> PAGEREF _Toc9685071 \h </w:instrText>
        </w:r>
        <w:r>
          <w:rPr>
            <w:noProof/>
            <w:webHidden/>
          </w:rPr>
        </w:r>
      </w:ins>
      <w:r>
        <w:rPr>
          <w:noProof/>
          <w:webHidden/>
        </w:rPr>
        <w:fldChar w:fldCharType="separate"/>
      </w:r>
      <w:ins w:author="Andreas Kuehne" w:date="2019-05-25T13:55:00Z" w:id="484">
        <w:r>
          <w:rPr>
            <w:noProof/>
            <w:webHidden/>
          </w:rPr>
          <w:t>83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85"/>
          <w:rFonts w:asciiTheme="minorHAnsi" w:cstheme="minorBidi" w:eastAsiaTheme="minorEastAsia" w:hAnsiTheme="minorHAnsi"/>
          <w:noProof/>
          <w:sz w:val="22"/>
          <w:szCs w:val="22"/>
          <w:lang w:eastAsia="en-GB" w:val="en-GB"/>
        </w:rPr>
      </w:pPr>
      <w:ins w:author="Andreas Kuehne" w:date="2019-05-25T13:55:00Z" w:id="486">
        <w:r w:rsidRPr="009D7E36">
          <w:rPr>
            <w:rStyle w:val="Hyperlink"/>
            <w:noProof/>
          </w:rPr>
          <w:fldChar w:fldCharType="begin"/>
        </w:r>
        <w:r w:rsidRPr="009D7E36">
          <w:rPr>
            <w:rStyle w:val="Hyperlink"/>
            <w:noProof/>
          </w:rPr>
          <w:instrText xml:space="preserve"> </w:instrText>
        </w:r>
        <w:r>
          <w:rPr>
            <w:noProof/>
          </w:rPr>
          <w:instrText>HYPERLINK \l "_Toc9685072"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4.4.24.2</w:t>
        </w:r>
        <w:r w:rsidRPr="009D7E36">
          <w:rPr>
            <w:rStyle w:val="Hyperlink"/>
            <w:noProof/>
          </w:rPr>
          <w:t xml:space="preserve"> UseVerificationTime – XML Syntax</w:t>
        </w:r>
        <w:r>
          <w:rPr>
            <w:noProof/>
            <w:webHidden/>
          </w:rPr>
          <w:tab/>
        </w:r>
        <w:r>
          <w:rPr>
            <w:noProof/>
            <w:webHidden/>
          </w:rPr>
          <w:fldChar w:fldCharType="begin"/>
        </w:r>
        <w:r>
          <w:rPr>
            <w:noProof/>
            <w:webHidden/>
          </w:rPr>
          <w:instrText xml:space="preserve"> PAGEREF _Toc9685072 \h </w:instrText>
        </w:r>
        <w:r>
          <w:rPr>
            <w:noProof/>
            <w:webHidden/>
          </w:rPr>
        </w:r>
      </w:ins>
      <w:r>
        <w:rPr>
          <w:noProof/>
          <w:webHidden/>
        </w:rPr>
        <w:fldChar w:fldCharType="separate"/>
      </w:r>
      <w:ins w:author="Andreas Kuehne" w:date="2019-05-25T13:55:00Z" w:id="487">
        <w:r>
          <w:rPr>
            <w:noProof/>
            <w:webHidden/>
          </w:rPr>
          <w:t>84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88"/>
          <w:rFonts w:asciiTheme="minorHAnsi" w:cstheme="minorBidi" w:eastAsiaTheme="minorEastAsia" w:hAnsiTheme="minorHAnsi"/>
          <w:noProof/>
          <w:sz w:val="22"/>
          <w:szCs w:val="22"/>
          <w:lang w:eastAsia="en-GB" w:val="en-GB"/>
        </w:rPr>
      </w:pPr>
      <w:ins w:author="Andreas Kuehne" w:date="2019-05-25T13:55:00Z" w:id="489">
        <w:r w:rsidRPr="009D7E36">
          <w:rPr>
            <w:rStyle w:val="Hyperlink"/>
            <w:noProof/>
          </w:rPr>
          <w:fldChar w:fldCharType="begin"/>
        </w:r>
        <w:r w:rsidRPr="009D7E36">
          <w:rPr>
            <w:rStyle w:val="Hyperlink"/>
            <w:noProof/>
          </w:rPr>
          <w:instrText xml:space="preserve"> </w:instrText>
        </w:r>
        <w:r>
          <w:rPr>
            <w:noProof/>
          </w:rPr>
          <w:instrText>HYPERLINK \l "_Toc9685073"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4.4.25</w:t>
        </w:r>
        <w:r w:rsidRPr="009D7E36">
          <w:rPr>
            <w:rStyle w:val="Hyperlink"/>
            <w:noProof/>
          </w:rPr>
          <w:t xml:space="preserve"> Component AdditionalTimeInfo</w:t>
        </w:r>
        <w:r>
          <w:rPr>
            <w:noProof/>
            <w:webHidden/>
          </w:rPr>
          <w:tab/>
        </w:r>
        <w:r>
          <w:rPr>
            <w:noProof/>
            <w:webHidden/>
          </w:rPr>
          <w:fldChar w:fldCharType="begin"/>
        </w:r>
        <w:r>
          <w:rPr>
            <w:noProof/>
            <w:webHidden/>
          </w:rPr>
          <w:instrText xml:space="preserve"> PAGEREF _Toc9685073 \h </w:instrText>
        </w:r>
        <w:r>
          <w:rPr>
            <w:noProof/>
            <w:webHidden/>
          </w:rPr>
        </w:r>
      </w:ins>
      <w:r>
        <w:rPr>
          <w:noProof/>
          <w:webHidden/>
        </w:rPr>
        <w:fldChar w:fldCharType="separate"/>
      </w:r>
      <w:ins w:author="Andreas Kuehne" w:date="2019-05-25T13:55:00Z" w:id="490">
        <w:r>
          <w:rPr>
            <w:noProof/>
            <w:webHidden/>
          </w:rPr>
          <w:t>84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91"/>
          <w:rFonts w:asciiTheme="minorHAnsi" w:cstheme="minorBidi" w:eastAsiaTheme="minorEastAsia" w:hAnsiTheme="minorHAnsi"/>
          <w:noProof/>
          <w:sz w:val="22"/>
          <w:szCs w:val="22"/>
          <w:lang w:eastAsia="en-GB" w:val="en-GB"/>
        </w:rPr>
      </w:pPr>
      <w:ins w:author="Andreas Kuehne" w:date="2019-05-25T13:55:00Z" w:id="492">
        <w:r w:rsidRPr="009D7E36">
          <w:rPr>
            <w:rStyle w:val="Hyperlink"/>
            <w:noProof/>
          </w:rPr>
          <w:fldChar w:fldCharType="begin"/>
        </w:r>
        <w:r w:rsidRPr="009D7E36">
          <w:rPr>
            <w:rStyle w:val="Hyperlink"/>
            <w:noProof/>
          </w:rPr>
          <w:instrText xml:space="preserve"> </w:instrText>
        </w:r>
        <w:r>
          <w:rPr>
            <w:noProof/>
          </w:rPr>
          <w:instrText>HYPERLINK \l "_Toc9685074"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4.4.25.1</w:t>
        </w:r>
        <w:r w:rsidRPr="009D7E36">
          <w:rPr>
            <w:rStyle w:val="Hyperlink"/>
            <w:noProof/>
          </w:rPr>
          <w:t xml:space="preserve"> AdditionalTimeInfo – JSON Syntax</w:t>
        </w:r>
        <w:r>
          <w:rPr>
            <w:noProof/>
            <w:webHidden/>
          </w:rPr>
          <w:tab/>
        </w:r>
        <w:r>
          <w:rPr>
            <w:noProof/>
            <w:webHidden/>
          </w:rPr>
          <w:fldChar w:fldCharType="begin"/>
        </w:r>
        <w:r>
          <w:rPr>
            <w:noProof/>
            <w:webHidden/>
          </w:rPr>
          <w:instrText xml:space="preserve"> PAGEREF _Toc9685074 \h </w:instrText>
        </w:r>
        <w:r>
          <w:rPr>
            <w:noProof/>
            <w:webHidden/>
          </w:rPr>
        </w:r>
      </w:ins>
      <w:r>
        <w:rPr>
          <w:noProof/>
          <w:webHidden/>
        </w:rPr>
        <w:fldChar w:fldCharType="separate"/>
      </w:r>
      <w:ins w:author="Andreas Kuehne" w:date="2019-05-25T13:55:00Z" w:id="493">
        <w:r>
          <w:rPr>
            <w:noProof/>
            <w:webHidden/>
          </w:rPr>
          <w:t>85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494"/>
          <w:rFonts w:asciiTheme="minorHAnsi" w:cstheme="minorBidi" w:eastAsiaTheme="minorEastAsia" w:hAnsiTheme="minorHAnsi"/>
          <w:noProof/>
          <w:sz w:val="22"/>
          <w:szCs w:val="22"/>
          <w:lang w:eastAsia="en-GB" w:val="en-GB"/>
        </w:rPr>
      </w:pPr>
      <w:ins w:author="Andreas Kuehne" w:date="2019-05-25T13:55:00Z" w:id="495">
        <w:r w:rsidRPr="009D7E36">
          <w:rPr>
            <w:rStyle w:val="Hyperlink"/>
            <w:noProof/>
          </w:rPr>
          <w:fldChar w:fldCharType="begin"/>
        </w:r>
        <w:r w:rsidRPr="009D7E36">
          <w:rPr>
            <w:rStyle w:val="Hyperlink"/>
            <w:noProof/>
          </w:rPr>
          <w:instrText xml:space="preserve"> </w:instrText>
        </w:r>
        <w:r>
          <w:rPr>
            <w:noProof/>
          </w:rPr>
          <w:instrText>HYPERLINK \l "_Toc9685075"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4.4.25.2</w:t>
        </w:r>
        <w:r w:rsidRPr="009D7E36">
          <w:rPr>
            <w:rStyle w:val="Hyperlink"/>
            <w:noProof/>
          </w:rPr>
          <w:t xml:space="preserve"> AdditionalTimeInfo – XML Syntax</w:t>
        </w:r>
        <w:r>
          <w:rPr>
            <w:noProof/>
            <w:webHidden/>
          </w:rPr>
          <w:tab/>
        </w:r>
        <w:r>
          <w:rPr>
            <w:noProof/>
            <w:webHidden/>
          </w:rPr>
          <w:fldChar w:fldCharType="begin"/>
        </w:r>
        <w:r>
          <w:rPr>
            <w:noProof/>
            <w:webHidden/>
          </w:rPr>
          <w:instrText xml:space="preserve"> PAGEREF _Toc9685075 \h </w:instrText>
        </w:r>
        <w:r>
          <w:rPr>
            <w:noProof/>
            <w:webHidden/>
          </w:rPr>
        </w:r>
      </w:ins>
      <w:r>
        <w:rPr>
          <w:noProof/>
          <w:webHidden/>
        </w:rPr>
        <w:fldChar w:fldCharType="separate"/>
      </w:r>
      <w:ins w:author="Andreas Kuehne" w:date="2019-05-25T13:55:00Z" w:id="496">
        <w:r>
          <w:rPr>
            <w:noProof/>
            <w:webHidden/>
          </w:rPr>
          <w:t>86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497"/>
          <w:rFonts w:asciiTheme="minorHAnsi" w:cstheme="minorBidi" w:eastAsiaTheme="minorEastAsia" w:hAnsiTheme="minorHAnsi"/>
          <w:noProof/>
          <w:sz w:val="22"/>
          <w:szCs w:val="22"/>
          <w:lang w:eastAsia="en-GB" w:val="en-GB"/>
        </w:rPr>
      </w:pPr>
      <w:ins w:author="Andreas Kuehne" w:date="2019-05-25T13:55:00Z" w:id="498">
        <w:r w:rsidRPr="009D7E36">
          <w:rPr>
            <w:rStyle w:val="Hyperlink"/>
            <w:noProof/>
          </w:rPr>
          <w:fldChar w:fldCharType="begin"/>
        </w:r>
        <w:r w:rsidRPr="009D7E36">
          <w:rPr>
            <w:rStyle w:val="Hyperlink"/>
            <w:noProof/>
          </w:rPr>
          <w:instrText xml:space="preserve"> </w:instrText>
        </w:r>
        <w:r>
          <w:rPr>
            <w:noProof/>
          </w:rPr>
          <w:instrText>HYPERLINK \l "_Toc9685076"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4.4.26</w:t>
        </w:r>
        <w:r w:rsidRPr="009D7E36">
          <w:rPr>
            <w:rStyle w:val="Hyperlink"/>
            <w:noProof/>
          </w:rPr>
          <w:t xml:space="preserve"> Component VerificationTimeInfo</w:t>
        </w:r>
        <w:r>
          <w:rPr>
            <w:noProof/>
            <w:webHidden/>
          </w:rPr>
          <w:tab/>
        </w:r>
        <w:r>
          <w:rPr>
            <w:noProof/>
            <w:webHidden/>
          </w:rPr>
          <w:fldChar w:fldCharType="begin"/>
        </w:r>
        <w:r>
          <w:rPr>
            <w:noProof/>
            <w:webHidden/>
          </w:rPr>
          <w:instrText xml:space="preserve"> PAGEREF _Toc9685076 \h </w:instrText>
        </w:r>
        <w:r>
          <w:rPr>
            <w:noProof/>
            <w:webHidden/>
          </w:rPr>
        </w:r>
      </w:ins>
      <w:r>
        <w:rPr>
          <w:noProof/>
          <w:webHidden/>
        </w:rPr>
        <w:fldChar w:fldCharType="separate"/>
      </w:r>
      <w:ins w:author="Andreas Kuehne" w:date="2019-05-25T13:55:00Z" w:id="499">
        <w:r>
          <w:rPr>
            <w:noProof/>
            <w:webHidden/>
          </w:rPr>
          <w:t>86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00"/>
          <w:rFonts w:asciiTheme="minorHAnsi" w:cstheme="minorBidi" w:eastAsiaTheme="minorEastAsia" w:hAnsiTheme="minorHAnsi"/>
          <w:noProof/>
          <w:sz w:val="22"/>
          <w:szCs w:val="22"/>
          <w:lang w:eastAsia="en-GB" w:val="en-GB"/>
        </w:rPr>
      </w:pPr>
      <w:ins w:author="Andreas Kuehne" w:date="2019-05-25T13:55:00Z" w:id="501">
        <w:r w:rsidRPr="009D7E36">
          <w:rPr>
            <w:rStyle w:val="Hyperlink"/>
            <w:noProof/>
          </w:rPr>
          <w:fldChar w:fldCharType="begin"/>
        </w:r>
        <w:r w:rsidRPr="009D7E36">
          <w:rPr>
            <w:rStyle w:val="Hyperlink"/>
            <w:noProof/>
          </w:rPr>
          <w:instrText xml:space="preserve"> </w:instrText>
        </w:r>
        <w:r>
          <w:rPr>
            <w:noProof/>
          </w:rPr>
          <w:instrText>HYPERLINK \l "_Toc9685077"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4.4.26.1</w:t>
        </w:r>
        <w:r w:rsidRPr="009D7E36">
          <w:rPr>
            <w:rStyle w:val="Hyperlink"/>
            <w:noProof/>
          </w:rPr>
          <w:t xml:space="preserve"> VerificationTimeInfo – JSON Syntax</w:t>
        </w:r>
        <w:r>
          <w:rPr>
            <w:noProof/>
            <w:webHidden/>
          </w:rPr>
          <w:tab/>
        </w:r>
        <w:r>
          <w:rPr>
            <w:noProof/>
            <w:webHidden/>
          </w:rPr>
          <w:fldChar w:fldCharType="begin"/>
        </w:r>
        <w:r>
          <w:rPr>
            <w:noProof/>
            <w:webHidden/>
          </w:rPr>
          <w:instrText xml:space="preserve"> PAGEREF _Toc9685077 \h </w:instrText>
        </w:r>
        <w:r>
          <w:rPr>
            <w:noProof/>
            <w:webHidden/>
          </w:rPr>
        </w:r>
      </w:ins>
      <w:r>
        <w:rPr>
          <w:noProof/>
          <w:webHidden/>
        </w:rPr>
        <w:fldChar w:fldCharType="separate"/>
      </w:r>
      <w:ins w:author="Andreas Kuehne" w:date="2019-05-25T13:55:00Z" w:id="502">
        <w:r>
          <w:rPr>
            <w:noProof/>
            <w:webHidden/>
          </w:rPr>
          <w:t>86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03"/>
          <w:rFonts w:asciiTheme="minorHAnsi" w:cstheme="minorBidi" w:eastAsiaTheme="minorEastAsia" w:hAnsiTheme="minorHAnsi"/>
          <w:noProof/>
          <w:sz w:val="22"/>
          <w:szCs w:val="22"/>
          <w:lang w:eastAsia="en-GB" w:val="en-GB"/>
        </w:rPr>
      </w:pPr>
      <w:ins w:author="Andreas Kuehne" w:date="2019-05-25T13:55:00Z" w:id="504">
        <w:r w:rsidRPr="009D7E36">
          <w:rPr>
            <w:rStyle w:val="Hyperlink"/>
            <w:noProof/>
          </w:rPr>
          <w:fldChar w:fldCharType="begin"/>
        </w:r>
        <w:r w:rsidRPr="009D7E36">
          <w:rPr>
            <w:rStyle w:val="Hyperlink"/>
            <w:noProof/>
          </w:rPr>
          <w:instrText xml:space="preserve"> </w:instrText>
        </w:r>
        <w:r>
          <w:rPr>
            <w:noProof/>
          </w:rPr>
          <w:instrText>HYPERLINK \l "_Toc9685078"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4.4.26.2</w:t>
        </w:r>
        <w:r w:rsidRPr="009D7E36">
          <w:rPr>
            <w:rStyle w:val="Hyperlink"/>
            <w:noProof/>
          </w:rPr>
          <w:t xml:space="preserve"> VerificationTimeInfo – XML Syntax</w:t>
        </w:r>
        <w:r>
          <w:rPr>
            <w:noProof/>
            <w:webHidden/>
          </w:rPr>
          <w:tab/>
        </w:r>
        <w:r>
          <w:rPr>
            <w:noProof/>
            <w:webHidden/>
          </w:rPr>
          <w:fldChar w:fldCharType="begin"/>
        </w:r>
        <w:r>
          <w:rPr>
            <w:noProof/>
            <w:webHidden/>
          </w:rPr>
          <w:instrText xml:space="preserve"> PAGEREF _Toc9685078 \h </w:instrText>
        </w:r>
        <w:r>
          <w:rPr>
            <w:noProof/>
            <w:webHidden/>
          </w:rPr>
        </w:r>
      </w:ins>
      <w:r>
        <w:rPr>
          <w:noProof/>
          <w:webHidden/>
        </w:rPr>
        <w:fldChar w:fldCharType="separate"/>
      </w:r>
      <w:ins w:author="Andreas Kuehne" w:date="2019-05-25T13:55:00Z" w:id="505">
        <w:r>
          <w:rPr>
            <w:noProof/>
            <w:webHidden/>
          </w:rPr>
          <w:t>87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06"/>
          <w:rFonts w:asciiTheme="minorHAnsi" w:cstheme="minorBidi" w:eastAsiaTheme="minorEastAsia" w:hAnsiTheme="minorHAnsi"/>
          <w:noProof/>
          <w:sz w:val="22"/>
          <w:szCs w:val="22"/>
          <w:lang w:eastAsia="en-GB" w:val="en-GB"/>
        </w:rPr>
      </w:pPr>
      <w:ins w:author="Andreas Kuehne" w:date="2019-05-25T13:55:00Z" w:id="507">
        <w:r w:rsidRPr="009D7E36">
          <w:rPr>
            <w:rStyle w:val="Hyperlink"/>
            <w:noProof/>
          </w:rPr>
          <w:fldChar w:fldCharType="begin"/>
        </w:r>
        <w:r w:rsidRPr="009D7E36">
          <w:rPr>
            <w:rStyle w:val="Hyperlink"/>
            <w:noProof/>
          </w:rPr>
          <w:instrText xml:space="preserve"> </w:instrText>
        </w:r>
        <w:r>
          <w:rPr>
            <w:noProof/>
          </w:rPr>
          <w:instrText>HYPERLINK \l "_Toc9685079"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4.4.27</w:t>
        </w:r>
        <w:r w:rsidRPr="009D7E36">
          <w:rPr>
            <w:rStyle w:val="Hyperlink"/>
            <w:noProof/>
          </w:rPr>
          <w:t xml:space="preserve"> Component AdditionalKeyInfo</w:t>
        </w:r>
        <w:r>
          <w:rPr>
            <w:noProof/>
            <w:webHidden/>
          </w:rPr>
          <w:tab/>
        </w:r>
        <w:r>
          <w:rPr>
            <w:noProof/>
            <w:webHidden/>
          </w:rPr>
          <w:fldChar w:fldCharType="begin"/>
        </w:r>
        <w:r>
          <w:rPr>
            <w:noProof/>
            <w:webHidden/>
          </w:rPr>
          <w:instrText xml:space="preserve"> PAGEREF _Toc9685079 \h </w:instrText>
        </w:r>
        <w:r>
          <w:rPr>
            <w:noProof/>
            <w:webHidden/>
          </w:rPr>
        </w:r>
      </w:ins>
      <w:r>
        <w:rPr>
          <w:noProof/>
          <w:webHidden/>
        </w:rPr>
        <w:fldChar w:fldCharType="separate"/>
      </w:r>
      <w:ins w:author="Andreas Kuehne" w:date="2019-05-25T13:55:00Z" w:id="508">
        <w:r>
          <w:rPr>
            <w:noProof/>
            <w:webHidden/>
          </w:rPr>
          <w:t>87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09"/>
          <w:rFonts w:asciiTheme="minorHAnsi" w:cstheme="minorBidi" w:eastAsiaTheme="minorEastAsia" w:hAnsiTheme="minorHAnsi"/>
          <w:noProof/>
          <w:sz w:val="22"/>
          <w:szCs w:val="22"/>
          <w:lang w:eastAsia="en-GB" w:val="en-GB"/>
        </w:rPr>
      </w:pPr>
      <w:ins w:author="Andreas Kuehne" w:date="2019-05-25T13:55:00Z" w:id="510">
        <w:r w:rsidRPr="009D7E36">
          <w:rPr>
            <w:rStyle w:val="Hyperlink"/>
            <w:noProof/>
          </w:rPr>
          <w:fldChar w:fldCharType="begin"/>
        </w:r>
        <w:r w:rsidRPr="009D7E36">
          <w:rPr>
            <w:rStyle w:val="Hyperlink"/>
            <w:noProof/>
          </w:rPr>
          <w:instrText xml:space="preserve"> </w:instrText>
        </w:r>
        <w:r>
          <w:rPr>
            <w:noProof/>
          </w:rPr>
          <w:instrText>HYPERLINK \l "_Toc9685080"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4.4.27.1</w:t>
        </w:r>
        <w:r w:rsidRPr="009D7E36">
          <w:rPr>
            <w:rStyle w:val="Hyperlink"/>
            <w:noProof/>
          </w:rPr>
          <w:t xml:space="preserve"> AdditionalKeyInfo – JSON Syntax</w:t>
        </w:r>
        <w:r>
          <w:rPr>
            <w:noProof/>
            <w:webHidden/>
          </w:rPr>
          <w:tab/>
        </w:r>
        <w:r>
          <w:rPr>
            <w:noProof/>
            <w:webHidden/>
          </w:rPr>
          <w:fldChar w:fldCharType="begin"/>
        </w:r>
        <w:r>
          <w:rPr>
            <w:noProof/>
            <w:webHidden/>
          </w:rPr>
          <w:instrText xml:space="preserve"> PAGEREF _Toc9685080 \h </w:instrText>
        </w:r>
        <w:r>
          <w:rPr>
            <w:noProof/>
            <w:webHidden/>
          </w:rPr>
        </w:r>
      </w:ins>
      <w:r>
        <w:rPr>
          <w:noProof/>
          <w:webHidden/>
        </w:rPr>
        <w:fldChar w:fldCharType="separate"/>
      </w:r>
      <w:ins w:author="Andreas Kuehne" w:date="2019-05-25T13:55:00Z" w:id="511">
        <w:r>
          <w:rPr>
            <w:noProof/>
            <w:webHidden/>
          </w:rPr>
          <w:t>88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12"/>
          <w:rFonts w:asciiTheme="minorHAnsi" w:cstheme="minorBidi" w:eastAsiaTheme="minorEastAsia" w:hAnsiTheme="minorHAnsi"/>
          <w:noProof/>
          <w:sz w:val="22"/>
          <w:szCs w:val="22"/>
          <w:lang w:eastAsia="en-GB" w:val="en-GB"/>
        </w:rPr>
      </w:pPr>
      <w:ins w:author="Andreas Kuehne" w:date="2019-05-25T13:55:00Z" w:id="513">
        <w:r w:rsidRPr="009D7E36">
          <w:rPr>
            <w:rStyle w:val="Hyperlink"/>
            <w:noProof/>
          </w:rPr>
          <w:fldChar w:fldCharType="begin"/>
        </w:r>
        <w:r w:rsidRPr="009D7E36">
          <w:rPr>
            <w:rStyle w:val="Hyperlink"/>
            <w:noProof/>
          </w:rPr>
          <w:instrText xml:space="preserve"> </w:instrText>
        </w:r>
        <w:r>
          <w:rPr>
            <w:noProof/>
          </w:rPr>
          <w:instrText>HYPERLINK \l "_Toc9685081"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4.4.27.2</w:t>
        </w:r>
        <w:r w:rsidRPr="009D7E36">
          <w:rPr>
            <w:rStyle w:val="Hyperlink"/>
            <w:noProof/>
          </w:rPr>
          <w:t xml:space="preserve"> AdditionalKeyInfo – XML Syntax</w:t>
        </w:r>
        <w:r>
          <w:rPr>
            <w:noProof/>
            <w:webHidden/>
          </w:rPr>
          <w:tab/>
        </w:r>
        <w:r>
          <w:rPr>
            <w:noProof/>
            <w:webHidden/>
          </w:rPr>
          <w:fldChar w:fldCharType="begin"/>
        </w:r>
        <w:r>
          <w:rPr>
            <w:noProof/>
            <w:webHidden/>
          </w:rPr>
          <w:instrText xml:space="preserve"> PAGEREF _Toc9685081 \h </w:instrText>
        </w:r>
        <w:r>
          <w:rPr>
            <w:noProof/>
            <w:webHidden/>
          </w:rPr>
        </w:r>
      </w:ins>
      <w:r>
        <w:rPr>
          <w:noProof/>
          <w:webHidden/>
        </w:rPr>
        <w:fldChar w:fldCharType="separate"/>
      </w:r>
      <w:ins w:author="Andreas Kuehne" w:date="2019-05-25T13:55:00Z" w:id="514">
        <w:r>
          <w:rPr>
            <w:noProof/>
            <w:webHidden/>
          </w:rPr>
          <w:t>89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15"/>
          <w:rFonts w:asciiTheme="minorHAnsi" w:cstheme="minorBidi" w:eastAsiaTheme="minorEastAsia" w:hAnsiTheme="minorHAnsi"/>
          <w:noProof/>
          <w:sz w:val="22"/>
          <w:szCs w:val="22"/>
          <w:lang w:eastAsia="en-GB" w:val="en-GB"/>
        </w:rPr>
      </w:pPr>
      <w:ins w:author="Andreas Kuehne" w:date="2019-05-25T13:55:00Z" w:id="516">
        <w:r w:rsidRPr="009D7E36">
          <w:rPr>
            <w:rStyle w:val="Hyperlink"/>
            <w:noProof/>
          </w:rPr>
          <w:fldChar w:fldCharType="begin"/>
        </w:r>
        <w:r w:rsidRPr="009D7E36">
          <w:rPr>
            <w:rStyle w:val="Hyperlink"/>
            <w:noProof/>
          </w:rPr>
          <w:instrText xml:space="preserve"> </w:instrText>
        </w:r>
        <w:r>
          <w:rPr>
            <w:noProof/>
          </w:rPr>
          <w:instrText>HYPERLINK \l "_Toc9685082"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4.4.28</w:t>
        </w:r>
        <w:r w:rsidRPr="009D7E36">
          <w:rPr>
            <w:rStyle w:val="Hyperlink"/>
            <w:noProof/>
          </w:rPr>
          <w:t xml:space="preserve"> Component ProcessingDetails</w:t>
        </w:r>
        <w:r>
          <w:rPr>
            <w:noProof/>
            <w:webHidden/>
          </w:rPr>
          <w:tab/>
        </w:r>
        <w:r>
          <w:rPr>
            <w:noProof/>
            <w:webHidden/>
          </w:rPr>
          <w:fldChar w:fldCharType="begin"/>
        </w:r>
        <w:r>
          <w:rPr>
            <w:noProof/>
            <w:webHidden/>
          </w:rPr>
          <w:instrText xml:space="preserve"> PAGEREF _Toc9685082 \h </w:instrText>
        </w:r>
        <w:r>
          <w:rPr>
            <w:noProof/>
            <w:webHidden/>
          </w:rPr>
        </w:r>
      </w:ins>
      <w:r>
        <w:rPr>
          <w:noProof/>
          <w:webHidden/>
        </w:rPr>
        <w:fldChar w:fldCharType="separate"/>
      </w:r>
      <w:ins w:author="Andreas Kuehne" w:date="2019-05-25T13:55:00Z" w:id="517">
        <w:r>
          <w:rPr>
            <w:noProof/>
            <w:webHidden/>
          </w:rPr>
          <w:t>90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18"/>
          <w:rFonts w:asciiTheme="minorHAnsi" w:cstheme="minorBidi" w:eastAsiaTheme="minorEastAsia" w:hAnsiTheme="minorHAnsi"/>
          <w:noProof/>
          <w:sz w:val="22"/>
          <w:szCs w:val="22"/>
          <w:lang w:eastAsia="en-GB" w:val="en-GB"/>
        </w:rPr>
      </w:pPr>
      <w:ins w:author="Andreas Kuehne" w:date="2019-05-25T13:55:00Z" w:id="519">
        <w:r w:rsidRPr="009D7E36">
          <w:rPr>
            <w:rStyle w:val="Hyperlink"/>
            <w:noProof/>
          </w:rPr>
          <w:fldChar w:fldCharType="begin"/>
        </w:r>
        <w:r w:rsidRPr="009D7E36">
          <w:rPr>
            <w:rStyle w:val="Hyperlink"/>
            <w:noProof/>
          </w:rPr>
          <w:instrText xml:space="preserve"> </w:instrText>
        </w:r>
        <w:r>
          <w:rPr>
            <w:noProof/>
          </w:rPr>
          <w:instrText>HYPERLINK \l "_Toc9685083"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4.4.28.1</w:t>
        </w:r>
        <w:r w:rsidRPr="009D7E36">
          <w:rPr>
            <w:rStyle w:val="Hyperlink"/>
            <w:noProof/>
          </w:rPr>
          <w:t xml:space="preserve"> ProcessingDetails – JSON Syntax</w:t>
        </w:r>
        <w:r>
          <w:rPr>
            <w:noProof/>
            <w:webHidden/>
          </w:rPr>
          <w:tab/>
        </w:r>
        <w:r>
          <w:rPr>
            <w:noProof/>
            <w:webHidden/>
          </w:rPr>
          <w:fldChar w:fldCharType="begin"/>
        </w:r>
        <w:r>
          <w:rPr>
            <w:noProof/>
            <w:webHidden/>
          </w:rPr>
          <w:instrText xml:space="preserve"> PAGEREF _Toc9685083 \h </w:instrText>
        </w:r>
        <w:r>
          <w:rPr>
            <w:noProof/>
            <w:webHidden/>
          </w:rPr>
        </w:r>
      </w:ins>
      <w:r>
        <w:rPr>
          <w:noProof/>
          <w:webHidden/>
        </w:rPr>
        <w:fldChar w:fldCharType="separate"/>
      </w:r>
      <w:ins w:author="Andreas Kuehne" w:date="2019-05-25T13:55:00Z" w:id="520">
        <w:r>
          <w:rPr>
            <w:noProof/>
            <w:webHidden/>
          </w:rPr>
          <w:t>90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21"/>
          <w:rFonts w:asciiTheme="minorHAnsi" w:cstheme="minorBidi" w:eastAsiaTheme="minorEastAsia" w:hAnsiTheme="minorHAnsi"/>
          <w:noProof/>
          <w:sz w:val="22"/>
          <w:szCs w:val="22"/>
          <w:lang w:eastAsia="en-GB" w:val="en-GB"/>
        </w:rPr>
      </w:pPr>
      <w:ins w:author="Andreas Kuehne" w:date="2019-05-25T13:55:00Z" w:id="522">
        <w:r w:rsidRPr="009D7E36">
          <w:rPr>
            <w:rStyle w:val="Hyperlink"/>
            <w:noProof/>
          </w:rPr>
          <w:fldChar w:fldCharType="begin"/>
        </w:r>
        <w:r w:rsidRPr="009D7E36">
          <w:rPr>
            <w:rStyle w:val="Hyperlink"/>
            <w:noProof/>
          </w:rPr>
          <w:instrText xml:space="preserve"> </w:instrText>
        </w:r>
        <w:r>
          <w:rPr>
            <w:noProof/>
          </w:rPr>
          <w:instrText>HYPERLINK \l "_Toc9685084"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4.4.28.2</w:t>
        </w:r>
        <w:r w:rsidRPr="009D7E36">
          <w:rPr>
            <w:rStyle w:val="Hyperlink"/>
            <w:noProof/>
          </w:rPr>
          <w:t xml:space="preserve"> ProcessingDetails – XML Syntax</w:t>
        </w:r>
        <w:r>
          <w:rPr>
            <w:noProof/>
            <w:webHidden/>
          </w:rPr>
          <w:tab/>
        </w:r>
        <w:r>
          <w:rPr>
            <w:noProof/>
            <w:webHidden/>
          </w:rPr>
          <w:fldChar w:fldCharType="begin"/>
        </w:r>
        <w:r>
          <w:rPr>
            <w:noProof/>
            <w:webHidden/>
          </w:rPr>
          <w:instrText xml:space="preserve"> PAGEREF _Toc9685084 \h </w:instrText>
        </w:r>
        <w:r>
          <w:rPr>
            <w:noProof/>
            <w:webHidden/>
          </w:rPr>
        </w:r>
      </w:ins>
      <w:r>
        <w:rPr>
          <w:noProof/>
          <w:webHidden/>
        </w:rPr>
        <w:fldChar w:fldCharType="separate"/>
      </w:r>
      <w:ins w:author="Andreas Kuehne" w:date="2019-05-25T13:55:00Z" w:id="523">
        <w:r>
          <w:rPr>
            <w:noProof/>
            <w:webHidden/>
          </w:rPr>
          <w:t>91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24"/>
          <w:rFonts w:asciiTheme="minorHAnsi" w:cstheme="minorBidi" w:eastAsiaTheme="minorEastAsia" w:hAnsiTheme="minorHAnsi"/>
          <w:noProof/>
          <w:sz w:val="22"/>
          <w:szCs w:val="22"/>
          <w:lang w:eastAsia="en-GB" w:val="en-GB"/>
        </w:rPr>
      </w:pPr>
      <w:ins w:author="Andreas Kuehne" w:date="2019-05-25T13:55:00Z" w:id="525">
        <w:r w:rsidRPr="009D7E36">
          <w:rPr>
            <w:rStyle w:val="Hyperlink"/>
            <w:noProof/>
          </w:rPr>
          <w:fldChar w:fldCharType="begin"/>
        </w:r>
        <w:r w:rsidRPr="009D7E36">
          <w:rPr>
            <w:rStyle w:val="Hyperlink"/>
            <w:noProof/>
          </w:rPr>
          <w:instrText xml:space="preserve"> </w:instrText>
        </w:r>
        <w:r>
          <w:rPr>
            <w:noProof/>
          </w:rPr>
          <w:instrText>HYPERLINK \l "_Toc9685085"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4.4.29</w:t>
        </w:r>
        <w:r w:rsidRPr="009D7E36">
          <w:rPr>
            <w:rStyle w:val="Hyperlink"/>
            <w:noProof/>
          </w:rPr>
          <w:t xml:space="preserve"> Component Detail</w:t>
        </w:r>
        <w:r>
          <w:rPr>
            <w:noProof/>
            <w:webHidden/>
          </w:rPr>
          <w:tab/>
        </w:r>
        <w:r>
          <w:rPr>
            <w:noProof/>
            <w:webHidden/>
          </w:rPr>
          <w:fldChar w:fldCharType="begin"/>
        </w:r>
        <w:r>
          <w:rPr>
            <w:noProof/>
            <w:webHidden/>
          </w:rPr>
          <w:instrText xml:space="preserve"> PAGEREF _Toc9685085 \h </w:instrText>
        </w:r>
        <w:r>
          <w:rPr>
            <w:noProof/>
            <w:webHidden/>
          </w:rPr>
        </w:r>
      </w:ins>
      <w:r>
        <w:rPr>
          <w:noProof/>
          <w:webHidden/>
        </w:rPr>
        <w:fldChar w:fldCharType="separate"/>
      </w:r>
      <w:ins w:author="Andreas Kuehne" w:date="2019-05-25T13:55:00Z" w:id="526">
        <w:r>
          <w:rPr>
            <w:noProof/>
            <w:webHidden/>
          </w:rPr>
          <w:t>91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27"/>
          <w:rFonts w:asciiTheme="minorHAnsi" w:cstheme="minorBidi" w:eastAsiaTheme="minorEastAsia" w:hAnsiTheme="minorHAnsi"/>
          <w:noProof/>
          <w:sz w:val="22"/>
          <w:szCs w:val="22"/>
          <w:lang w:eastAsia="en-GB" w:val="en-GB"/>
        </w:rPr>
      </w:pPr>
      <w:ins w:author="Andreas Kuehne" w:date="2019-05-25T13:55:00Z" w:id="528">
        <w:r w:rsidRPr="009D7E36">
          <w:rPr>
            <w:rStyle w:val="Hyperlink"/>
            <w:noProof/>
          </w:rPr>
          <w:fldChar w:fldCharType="begin"/>
        </w:r>
        <w:r w:rsidRPr="009D7E36">
          <w:rPr>
            <w:rStyle w:val="Hyperlink"/>
            <w:noProof/>
          </w:rPr>
          <w:instrText xml:space="preserve"> </w:instrText>
        </w:r>
        <w:r>
          <w:rPr>
            <w:noProof/>
          </w:rPr>
          <w:instrText>HYPERLINK \l "_Toc9685086"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4.4.29.1</w:t>
        </w:r>
        <w:r w:rsidRPr="009D7E36">
          <w:rPr>
            <w:rStyle w:val="Hyperlink"/>
            <w:noProof/>
          </w:rPr>
          <w:t xml:space="preserve"> Detail – JSON Syntax</w:t>
        </w:r>
        <w:r>
          <w:rPr>
            <w:noProof/>
            <w:webHidden/>
          </w:rPr>
          <w:tab/>
        </w:r>
        <w:r>
          <w:rPr>
            <w:noProof/>
            <w:webHidden/>
          </w:rPr>
          <w:fldChar w:fldCharType="begin"/>
        </w:r>
        <w:r>
          <w:rPr>
            <w:noProof/>
            <w:webHidden/>
          </w:rPr>
          <w:instrText xml:space="preserve"> PAGEREF _Toc9685086 \h </w:instrText>
        </w:r>
        <w:r>
          <w:rPr>
            <w:noProof/>
            <w:webHidden/>
          </w:rPr>
        </w:r>
      </w:ins>
      <w:r>
        <w:rPr>
          <w:noProof/>
          <w:webHidden/>
        </w:rPr>
        <w:fldChar w:fldCharType="separate"/>
      </w:r>
      <w:ins w:author="Andreas Kuehne" w:date="2019-05-25T13:55:00Z" w:id="529">
        <w:r>
          <w:rPr>
            <w:noProof/>
            <w:webHidden/>
          </w:rPr>
          <w:t>92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30"/>
          <w:rFonts w:asciiTheme="minorHAnsi" w:cstheme="minorBidi" w:eastAsiaTheme="minorEastAsia" w:hAnsiTheme="minorHAnsi"/>
          <w:noProof/>
          <w:sz w:val="22"/>
          <w:szCs w:val="22"/>
          <w:lang w:eastAsia="en-GB" w:val="en-GB"/>
        </w:rPr>
      </w:pPr>
      <w:ins w:author="Andreas Kuehne" w:date="2019-05-25T13:55:00Z" w:id="531">
        <w:r w:rsidRPr="009D7E36">
          <w:rPr>
            <w:rStyle w:val="Hyperlink"/>
            <w:noProof/>
          </w:rPr>
          <w:fldChar w:fldCharType="begin"/>
        </w:r>
        <w:r w:rsidRPr="009D7E36">
          <w:rPr>
            <w:rStyle w:val="Hyperlink"/>
            <w:noProof/>
          </w:rPr>
          <w:instrText xml:space="preserve"> </w:instrText>
        </w:r>
        <w:r>
          <w:rPr>
            <w:noProof/>
          </w:rPr>
          <w:instrText>HYPERLINK \l "_Toc9685087"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4.4.29.2</w:t>
        </w:r>
        <w:r w:rsidRPr="009D7E36">
          <w:rPr>
            <w:rStyle w:val="Hyperlink"/>
            <w:noProof/>
          </w:rPr>
          <w:t xml:space="preserve"> Detail – XML Syntax</w:t>
        </w:r>
        <w:r>
          <w:rPr>
            <w:noProof/>
            <w:webHidden/>
          </w:rPr>
          <w:tab/>
        </w:r>
        <w:r>
          <w:rPr>
            <w:noProof/>
            <w:webHidden/>
          </w:rPr>
          <w:fldChar w:fldCharType="begin"/>
        </w:r>
        <w:r>
          <w:rPr>
            <w:noProof/>
            <w:webHidden/>
          </w:rPr>
          <w:instrText xml:space="preserve"> PAGEREF _Toc9685087 \h </w:instrText>
        </w:r>
        <w:r>
          <w:rPr>
            <w:noProof/>
            <w:webHidden/>
          </w:rPr>
        </w:r>
      </w:ins>
      <w:r>
        <w:rPr>
          <w:noProof/>
          <w:webHidden/>
        </w:rPr>
        <w:fldChar w:fldCharType="separate"/>
      </w:r>
      <w:ins w:author="Andreas Kuehne" w:date="2019-05-25T13:55:00Z" w:id="532">
        <w:r>
          <w:rPr>
            <w:noProof/>
            <w:webHidden/>
          </w:rPr>
          <w:t>93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33"/>
          <w:rFonts w:asciiTheme="minorHAnsi" w:cstheme="minorBidi" w:eastAsiaTheme="minorEastAsia" w:hAnsiTheme="minorHAnsi"/>
          <w:noProof/>
          <w:sz w:val="22"/>
          <w:szCs w:val="22"/>
          <w:lang w:eastAsia="en-GB" w:val="en-GB"/>
        </w:rPr>
      </w:pPr>
      <w:ins w:author="Andreas Kuehne" w:date="2019-05-25T13:55:00Z" w:id="534">
        <w:r w:rsidRPr="009D7E36">
          <w:rPr>
            <w:rStyle w:val="Hyperlink"/>
            <w:noProof/>
          </w:rPr>
          <w:fldChar w:fldCharType="begin"/>
        </w:r>
        <w:r w:rsidRPr="009D7E36">
          <w:rPr>
            <w:rStyle w:val="Hyperlink"/>
            <w:noProof/>
          </w:rPr>
          <w:instrText xml:space="preserve"> </w:instrText>
        </w:r>
        <w:r>
          <w:rPr>
            <w:noProof/>
          </w:rPr>
          <w:instrText>HYPERLINK \l "_Toc9685088"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4.4.30</w:t>
        </w:r>
        <w:r w:rsidRPr="009D7E36">
          <w:rPr>
            <w:rStyle w:val="Hyperlink"/>
            <w:noProof/>
          </w:rPr>
          <w:t xml:space="preserve"> Component SigningTimeInfo</w:t>
        </w:r>
        <w:r>
          <w:rPr>
            <w:noProof/>
            <w:webHidden/>
          </w:rPr>
          <w:tab/>
        </w:r>
        <w:r>
          <w:rPr>
            <w:noProof/>
            <w:webHidden/>
          </w:rPr>
          <w:fldChar w:fldCharType="begin"/>
        </w:r>
        <w:r>
          <w:rPr>
            <w:noProof/>
            <w:webHidden/>
          </w:rPr>
          <w:instrText xml:space="preserve"> PAGEREF _Toc9685088 \h </w:instrText>
        </w:r>
        <w:r>
          <w:rPr>
            <w:noProof/>
            <w:webHidden/>
          </w:rPr>
        </w:r>
      </w:ins>
      <w:r>
        <w:rPr>
          <w:noProof/>
          <w:webHidden/>
        </w:rPr>
        <w:fldChar w:fldCharType="separate"/>
      </w:r>
      <w:ins w:author="Andreas Kuehne" w:date="2019-05-25T13:55:00Z" w:id="535">
        <w:r>
          <w:rPr>
            <w:noProof/>
            <w:webHidden/>
          </w:rPr>
          <w:t>93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36"/>
          <w:rFonts w:asciiTheme="minorHAnsi" w:cstheme="minorBidi" w:eastAsiaTheme="minorEastAsia" w:hAnsiTheme="minorHAnsi"/>
          <w:noProof/>
          <w:sz w:val="22"/>
          <w:szCs w:val="22"/>
          <w:lang w:eastAsia="en-GB" w:val="en-GB"/>
        </w:rPr>
      </w:pPr>
      <w:ins w:author="Andreas Kuehne" w:date="2019-05-25T13:55:00Z" w:id="537">
        <w:r w:rsidRPr="009D7E36">
          <w:rPr>
            <w:rStyle w:val="Hyperlink"/>
            <w:noProof/>
          </w:rPr>
          <w:fldChar w:fldCharType="begin"/>
        </w:r>
        <w:r w:rsidRPr="009D7E36">
          <w:rPr>
            <w:rStyle w:val="Hyperlink"/>
            <w:noProof/>
          </w:rPr>
          <w:instrText xml:space="preserve"> </w:instrText>
        </w:r>
        <w:r>
          <w:rPr>
            <w:noProof/>
          </w:rPr>
          <w:instrText>HYPERLINK \l "_Toc9685089"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4.4.30.1</w:t>
        </w:r>
        <w:r w:rsidRPr="009D7E36">
          <w:rPr>
            <w:rStyle w:val="Hyperlink"/>
            <w:noProof/>
          </w:rPr>
          <w:t xml:space="preserve"> SigningTimeInfo – JSON Syntax</w:t>
        </w:r>
        <w:r>
          <w:rPr>
            <w:noProof/>
            <w:webHidden/>
          </w:rPr>
          <w:tab/>
        </w:r>
        <w:r>
          <w:rPr>
            <w:noProof/>
            <w:webHidden/>
          </w:rPr>
          <w:fldChar w:fldCharType="begin"/>
        </w:r>
        <w:r>
          <w:rPr>
            <w:noProof/>
            <w:webHidden/>
          </w:rPr>
          <w:instrText xml:space="preserve"> PAGEREF _Toc9685089 \h </w:instrText>
        </w:r>
        <w:r>
          <w:rPr>
            <w:noProof/>
            <w:webHidden/>
          </w:rPr>
        </w:r>
      </w:ins>
      <w:r>
        <w:rPr>
          <w:noProof/>
          <w:webHidden/>
        </w:rPr>
        <w:fldChar w:fldCharType="separate"/>
      </w:r>
      <w:ins w:author="Andreas Kuehne" w:date="2019-05-25T13:55:00Z" w:id="538">
        <w:r>
          <w:rPr>
            <w:noProof/>
            <w:webHidden/>
          </w:rPr>
          <w:t>93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39"/>
          <w:rFonts w:asciiTheme="minorHAnsi" w:cstheme="minorBidi" w:eastAsiaTheme="minorEastAsia" w:hAnsiTheme="minorHAnsi"/>
          <w:noProof/>
          <w:sz w:val="22"/>
          <w:szCs w:val="22"/>
          <w:lang w:eastAsia="en-GB" w:val="en-GB"/>
        </w:rPr>
      </w:pPr>
      <w:ins w:author="Andreas Kuehne" w:date="2019-05-25T13:55:00Z" w:id="540">
        <w:r w:rsidRPr="009D7E36">
          <w:rPr>
            <w:rStyle w:val="Hyperlink"/>
            <w:noProof/>
          </w:rPr>
          <w:fldChar w:fldCharType="begin"/>
        </w:r>
        <w:r w:rsidRPr="009D7E36">
          <w:rPr>
            <w:rStyle w:val="Hyperlink"/>
            <w:noProof/>
          </w:rPr>
          <w:instrText xml:space="preserve"> </w:instrText>
        </w:r>
        <w:r>
          <w:rPr>
            <w:noProof/>
          </w:rPr>
          <w:instrText>HYPERLINK \l "_Toc9685090"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4.4.30.2</w:t>
        </w:r>
        <w:r w:rsidRPr="009D7E36">
          <w:rPr>
            <w:rStyle w:val="Hyperlink"/>
            <w:noProof/>
          </w:rPr>
          <w:t xml:space="preserve"> SigningTimeInfo – XML Syntax</w:t>
        </w:r>
        <w:r>
          <w:rPr>
            <w:noProof/>
            <w:webHidden/>
          </w:rPr>
          <w:tab/>
        </w:r>
        <w:r>
          <w:rPr>
            <w:noProof/>
            <w:webHidden/>
          </w:rPr>
          <w:fldChar w:fldCharType="begin"/>
        </w:r>
        <w:r>
          <w:rPr>
            <w:noProof/>
            <w:webHidden/>
          </w:rPr>
          <w:instrText xml:space="preserve"> PAGEREF _Toc9685090 \h </w:instrText>
        </w:r>
        <w:r>
          <w:rPr>
            <w:noProof/>
            <w:webHidden/>
          </w:rPr>
        </w:r>
      </w:ins>
      <w:r>
        <w:rPr>
          <w:noProof/>
          <w:webHidden/>
        </w:rPr>
        <w:fldChar w:fldCharType="separate"/>
      </w:r>
      <w:ins w:author="Andreas Kuehne" w:date="2019-05-25T13:55:00Z" w:id="541">
        <w:r>
          <w:rPr>
            <w:noProof/>
            <w:webHidden/>
          </w:rPr>
          <w:t>94</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42"/>
          <w:rFonts w:asciiTheme="minorHAnsi" w:cstheme="minorBidi" w:eastAsiaTheme="minorEastAsia" w:hAnsiTheme="minorHAnsi"/>
          <w:noProof/>
          <w:sz w:val="22"/>
          <w:szCs w:val="22"/>
          <w:lang w:eastAsia="en-GB" w:val="en-GB"/>
        </w:rPr>
      </w:pPr>
      <w:ins w:author="Andreas Kuehne" w:date="2019-05-25T13:55:00Z" w:id="543">
        <w:r w:rsidRPr="009D7E36">
          <w:rPr>
            <w:rStyle w:val="Hyperlink"/>
            <w:noProof/>
          </w:rPr>
          <w:fldChar w:fldCharType="begin"/>
        </w:r>
        <w:r w:rsidRPr="009D7E36">
          <w:rPr>
            <w:rStyle w:val="Hyperlink"/>
            <w:noProof/>
          </w:rPr>
          <w:instrText xml:space="preserve"> </w:instrText>
        </w:r>
        <w:r>
          <w:rPr>
            <w:noProof/>
          </w:rPr>
          <w:instrText>HYPERLINK \l "_Toc9685091"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4.4.31</w:t>
        </w:r>
        <w:r w:rsidRPr="009D7E36">
          <w:rPr>
            <w:rStyle w:val="Hyperlink"/>
            <w:noProof/>
          </w:rPr>
          <w:t xml:space="preserve"> Component SigningTimeBoundaries</w:t>
        </w:r>
        <w:r>
          <w:rPr>
            <w:noProof/>
            <w:webHidden/>
          </w:rPr>
          <w:tab/>
        </w:r>
        <w:r>
          <w:rPr>
            <w:noProof/>
            <w:webHidden/>
          </w:rPr>
          <w:fldChar w:fldCharType="begin"/>
        </w:r>
        <w:r>
          <w:rPr>
            <w:noProof/>
            <w:webHidden/>
          </w:rPr>
          <w:instrText xml:space="preserve"> PAGEREF _Toc9685091 \h </w:instrText>
        </w:r>
        <w:r>
          <w:rPr>
            <w:noProof/>
            <w:webHidden/>
          </w:rPr>
        </w:r>
      </w:ins>
      <w:r>
        <w:rPr>
          <w:noProof/>
          <w:webHidden/>
        </w:rPr>
        <w:fldChar w:fldCharType="separate"/>
      </w:r>
      <w:ins w:author="Andreas Kuehne" w:date="2019-05-25T13:55:00Z" w:id="544">
        <w:r>
          <w:rPr>
            <w:noProof/>
            <w:webHidden/>
          </w:rPr>
          <w:t>94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45"/>
          <w:rFonts w:asciiTheme="minorHAnsi" w:cstheme="minorBidi" w:eastAsiaTheme="minorEastAsia" w:hAnsiTheme="minorHAnsi"/>
          <w:noProof/>
          <w:sz w:val="22"/>
          <w:szCs w:val="22"/>
          <w:lang w:eastAsia="en-GB" w:val="en-GB"/>
        </w:rPr>
      </w:pPr>
      <w:ins w:author="Andreas Kuehne" w:date="2019-05-25T13:55:00Z" w:id="546">
        <w:r w:rsidRPr="009D7E36">
          <w:rPr>
            <w:rStyle w:val="Hyperlink"/>
            <w:noProof/>
          </w:rPr>
          <w:fldChar w:fldCharType="begin"/>
        </w:r>
        <w:r w:rsidRPr="009D7E36">
          <w:rPr>
            <w:rStyle w:val="Hyperlink"/>
            <w:noProof/>
          </w:rPr>
          <w:instrText xml:space="preserve"> </w:instrText>
        </w:r>
        <w:r>
          <w:rPr>
            <w:noProof/>
          </w:rPr>
          <w:instrText>HYPERLINK \l "_Toc9685092"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4.4.31.1</w:t>
        </w:r>
        <w:r w:rsidRPr="009D7E36">
          <w:rPr>
            <w:rStyle w:val="Hyperlink"/>
            <w:noProof/>
          </w:rPr>
          <w:t xml:space="preserve"> SigningTimeBoundaries – JSON Syntax</w:t>
        </w:r>
        <w:r>
          <w:rPr>
            <w:noProof/>
            <w:webHidden/>
          </w:rPr>
          <w:tab/>
        </w:r>
        <w:r>
          <w:rPr>
            <w:noProof/>
            <w:webHidden/>
          </w:rPr>
          <w:fldChar w:fldCharType="begin"/>
        </w:r>
        <w:r>
          <w:rPr>
            <w:noProof/>
            <w:webHidden/>
          </w:rPr>
          <w:instrText xml:space="preserve"> PAGEREF _Toc9685092 \h </w:instrText>
        </w:r>
        <w:r>
          <w:rPr>
            <w:noProof/>
            <w:webHidden/>
          </w:rPr>
        </w:r>
      </w:ins>
      <w:r>
        <w:rPr>
          <w:noProof/>
          <w:webHidden/>
        </w:rPr>
        <w:fldChar w:fldCharType="separate"/>
      </w:r>
      <w:ins w:author="Andreas Kuehne" w:date="2019-05-25T13:55:00Z" w:id="547">
        <w:r>
          <w:rPr>
            <w:noProof/>
            <w:webHidden/>
          </w:rPr>
          <w:t>94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48"/>
          <w:rFonts w:asciiTheme="minorHAnsi" w:cstheme="minorBidi" w:eastAsiaTheme="minorEastAsia" w:hAnsiTheme="minorHAnsi"/>
          <w:noProof/>
          <w:sz w:val="22"/>
          <w:szCs w:val="22"/>
          <w:lang w:eastAsia="en-GB" w:val="en-GB"/>
        </w:rPr>
      </w:pPr>
      <w:ins w:author="Andreas Kuehne" w:date="2019-05-25T13:55:00Z" w:id="549">
        <w:r w:rsidRPr="009D7E36">
          <w:rPr>
            <w:rStyle w:val="Hyperlink"/>
            <w:noProof/>
          </w:rPr>
          <w:fldChar w:fldCharType="begin"/>
        </w:r>
        <w:r w:rsidRPr="009D7E36">
          <w:rPr>
            <w:rStyle w:val="Hyperlink"/>
            <w:noProof/>
          </w:rPr>
          <w:instrText xml:space="preserve"> </w:instrText>
        </w:r>
        <w:r>
          <w:rPr>
            <w:noProof/>
          </w:rPr>
          <w:instrText>HYPERLINK \l "_Toc9685093"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4.4.31.2</w:t>
        </w:r>
        <w:r w:rsidRPr="009D7E36">
          <w:rPr>
            <w:rStyle w:val="Hyperlink"/>
            <w:noProof/>
          </w:rPr>
          <w:t xml:space="preserve"> SigningTimeBoundaries – XML Syntax</w:t>
        </w:r>
        <w:r>
          <w:rPr>
            <w:noProof/>
            <w:webHidden/>
          </w:rPr>
          <w:tab/>
        </w:r>
        <w:r>
          <w:rPr>
            <w:noProof/>
            <w:webHidden/>
          </w:rPr>
          <w:fldChar w:fldCharType="begin"/>
        </w:r>
        <w:r>
          <w:rPr>
            <w:noProof/>
            <w:webHidden/>
          </w:rPr>
          <w:instrText xml:space="preserve"> PAGEREF _Toc9685093 \h </w:instrText>
        </w:r>
        <w:r>
          <w:rPr>
            <w:noProof/>
            <w:webHidden/>
          </w:rPr>
        </w:r>
      </w:ins>
      <w:r>
        <w:rPr>
          <w:noProof/>
          <w:webHidden/>
        </w:rPr>
        <w:fldChar w:fldCharType="separate"/>
      </w:r>
      <w:ins w:author="Andreas Kuehne" w:date="2019-05-25T13:55:00Z" w:id="550">
        <w:r>
          <w:rPr>
            <w:noProof/>
            <w:webHidden/>
          </w:rPr>
          <w:t>95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51"/>
          <w:rFonts w:asciiTheme="minorHAnsi" w:cstheme="minorBidi" w:eastAsiaTheme="minorEastAsia" w:hAnsiTheme="minorHAnsi"/>
          <w:noProof/>
          <w:sz w:val="22"/>
          <w:szCs w:val="22"/>
          <w:lang w:eastAsia="en-GB" w:val="en-GB"/>
        </w:rPr>
      </w:pPr>
      <w:ins w:author="Andreas Kuehne" w:date="2019-05-25T13:55:00Z" w:id="552">
        <w:r w:rsidRPr="009D7E36">
          <w:rPr>
            <w:rStyle w:val="Hyperlink"/>
            <w:noProof/>
          </w:rPr>
          <w:fldChar w:fldCharType="begin"/>
        </w:r>
        <w:r w:rsidRPr="009D7E36">
          <w:rPr>
            <w:rStyle w:val="Hyperlink"/>
            <w:noProof/>
          </w:rPr>
          <w:instrText xml:space="preserve"> </w:instrText>
        </w:r>
        <w:r>
          <w:rPr>
            <w:noProof/>
          </w:rPr>
          <w:instrText>HYPERLINK \l "_Toc9685094"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4.4.32</w:t>
        </w:r>
        <w:r w:rsidRPr="009D7E36">
          <w:rPr>
            <w:rStyle w:val="Hyperlink"/>
            <w:noProof/>
          </w:rPr>
          <w:t xml:space="preserve"> Component AugmentedSignature</w:t>
        </w:r>
        <w:r>
          <w:rPr>
            <w:noProof/>
            <w:webHidden/>
          </w:rPr>
          <w:tab/>
        </w:r>
        <w:r>
          <w:rPr>
            <w:noProof/>
            <w:webHidden/>
          </w:rPr>
          <w:fldChar w:fldCharType="begin"/>
        </w:r>
        <w:r>
          <w:rPr>
            <w:noProof/>
            <w:webHidden/>
          </w:rPr>
          <w:instrText xml:space="preserve"> PAGEREF _Toc9685094 \h </w:instrText>
        </w:r>
        <w:r>
          <w:rPr>
            <w:noProof/>
            <w:webHidden/>
          </w:rPr>
        </w:r>
      </w:ins>
      <w:r>
        <w:rPr>
          <w:noProof/>
          <w:webHidden/>
        </w:rPr>
        <w:fldChar w:fldCharType="separate"/>
      </w:r>
      <w:ins w:author="Andreas Kuehne" w:date="2019-05-25T13:55:00Z" w:id="553">
        <w:r>
          <w:rPr>
            <w:noProof/>
            <w:webHidden/>
          </w:rPr>
          <w:t>95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54"/>
          <w:rFonts w:asciiTheme="minorHAnsi" w:cstheme="minorBidi" w:eastAsiaTheme="minorEastAsia" w:hAnsiTheme="minorHAnsi"/>
          <w:noProof/>
          <w:sz w:val="22"/>
          <w:szCs w:val="22"/>
          <w:lang w:eastAsia="en-GB" w:val="en-GB"/>
        </w:rPr>
      </w:pPr>
      <w:ins w:author="Andreas Kuehne" w:date="2019-05-25T13:55:00Z" w:id="555">
        <w:r w:rsidRPr="009D7E36">
          <w:rPr>
            <w:rStyle w:val="Hyperlink"/>
            <w:noProof/>
          </w:rPr>
          <w:fldChar w:fldCharType="begin"/>
        </w:r>
        <w:r w:rsidRPr="009D7E36">
          <w:rPr>
            <w:rStyle w:val="Hyperlink"/>
            <w:noProof/>
          </w:rPr>
          <w:instrText xml:space="preserve"> </w:instrText>
        </w:r>
        <w:r>
          <w:rPr>
            <w:noProof/>
          </w:rPr>
          <w:instrText>HYPERLINK \l "_Toc9685095"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4.4.32.1</w:t>
        </w:r>
        <w:r w:rsidRPr="009D7E36">
          <w:rPr>
            <w:rStyle w:val="Hyperlink"/>
            <w:noProof/>
          </w:rPr>
          <w:t xml:space="preserve"> AugmentedSignature – JSON Syntax</w:t>
        </w:r>
        <w:r>
          <w:rPr>
            <w:noProof/>
            <w:webHidden/>
          </w:rPr>
          <w:tab/>
        </w:r>
        <w:r>
          <w:rPr>
            <w:noProof/>
            <w:webHidden/>
          </w:rPr>
          <w:fldChar w:fldCharType="begin"/>
        </w:r>
        <w:r>
          <w:rPr>
            <w:noProof/>
            <w:webHidden/>
          </w:rPr>
          <w:instrText xml:space="preserve"> PAGEREF _Toc9685095 \h </w:instrText>
        </w:r>
        <w:r>
          <w:rPr>
            <w:noProof/>
            <w:webHidden/>
          </w:rPr>
        </w:r>
      </w:ins>
      <w:r>
        <w:rPr>
          <w:noProof/>
          <w:webHidden/>
        </w:rPr>
        <w:fldChar w:fldCharType="separate"/>
      </w:r>
      <w:ins w:author="Andreas Kuehne" w:date="2019-05-25T13:55:00Z" w:id="556">
        <w:r>
          <w:rPr>
            <w:noProof/>
            <w:webHidden/>
          </w:rPr>
          <w:t>96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57"/>
          <w:rFonts w:asciiTheme="minorHAnsi" w:cstheme="minorBidi" w:eastAsiaTheme="minorEastAsia" w:hAnsiTheme="minorHAnsi"/>
          <w:noProof/>
          <w:sz w:val="22"/>
          <w:szCs w:val="22"/>
          <w:lang w:eastAsia="en-GB" w:val="en-GB"/>
        </w:rPr>
      </w:pPr>
      <w:ins w:author="Andreas Kuehne" w:date="2019-05-25T13:55:00Z" w:id="558">
        <w:r w:rsidRPr="009D7E36">
          <w:rPr>
            <w:rStyle w:val="Hyperlink"/>
            <w:noProof/>
          </w:rPr>
          <w:fldChar w:fldCharType="begin"/>
        </w:r>
        <w:r w:rsidRPr="009D7E36">
          <w:rPr>
            <w:rStyle w:val="Hyperlink"/>
            <w:noProof/>
          </w:rPr>
          <w:instrText xml:space="preserve"> </w:instrText>
        </w:r>
        <w:r>
          <w:rPr>
            <w:noProof/>
          </w:rPr>
          <w:instrText>HYPERLINK \l "_Toc9685096"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4.4.32.2</w:t>
        </w:r>
        <w:r w:rsidRPr="009D7E36">
          <w:rPr>
            <w:rStyle w:val="Hyperlink"/>
            <w:noProof/>
          </w:rPr>
          <w:t xml:space="preserve"> AugmentedSignature – XML Syntax</w:t>
        </w:r>
        <w:r>
          <w:rPr>
            <w:noProof/>
            <w:webHidden/>
          </w:rPr>
          <w:tab/>
        </w:r>
        <w:r>
          <w:rPr>
            <w:noProof/>
            <w:webHidden/>
          </w:rPr>
          <w:fldChar w:fldCharType="begin"/>
        </w:r>
        <w:r>
          <w:rPr>
            <w:noProof/>
            <w:webHidden/>
          </w:rPr>
          <w:instrText xml:space="preserve"> PAGEREF _Toc9685096 \h </w:instrText>
        </w:r>
        <w:r>
          <w:rPr>
            <w:noProof/>
            <w:webHidden/>
          </w:rPr>
        </w:r>
      </w:ins>
      <w:r>
        <w:rPr>
          <w:noProof/>
          <w:webHidden/>
        </w:rPr>
        <w:fldChar w:fldCharType="separate"/>
      </w:r>
      <w:ins w:author="Andreas Kuehne" w:date="2019-05-25T13:55:00Z" w:id="559">
        <w:r>
          <w:rPr>
            <w:noProof/>
            <w:webHidden/>
          </w:rPr>
          <w:t>97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60"/>
          <w:rFonts w:asciiTheme="minorHAnsi" w:cstheme="minorBidi" w:eastAsiaTheme="minorEastAsia" w:hAnsiTheme="minorHAnsi"/>
          <w:noProof/>
          <w:sz w:val="22"/>
          <w:szCs w:val="22"/>
          <w:lang w:eastAsia="en-GB" w:val="en-GB"/>
        </w:rPr>
      </w:pPr>
      <w:ins w:author="Andreas Kuehne" w:date="2019-05-25T13:55:00Z" w:id="561">
        <w:r w:rsidRPr="009D7E36">
          <w:rPr>
            <w:rStyle w:val="Hyperlink"/>
            <w:noProof/>
          </w:rPr>
          <w:fldChar w:fldCharType="begin"/>
        </w:r>
        <w:r w:rsidRPr="009D7E36">
          <w:rPr>
            <w:rStyle w:val="Hyperlink"/>
            <w:noProof/>
          </w:rPr>
          <w:instrText xml:space="preserve"> </w:instrText>
        </w:r>
        <w:r>
          <w:rPr>
            <w:noProof/>
          </w:rPr>
          <w:instrText>HYPERLINK \l "_Toc9685097"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4.4.33</w:t>
        </w:r>
        <w:r w:rsidRPr="009D7E36">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_Toc9685097 \h </w:instrText>
        </w:r>
        <w:r>
          <w:rPr>
            <w:noProof/>
            <w:webHidden/>
          </w:rPr>
        </w:r>
      </w:ins>
      <w:r>
        <w:rPr>
          <w:noProof/>
          <w:webHidden/>
        </w:rPr>
        <w:fldChar w:fldCharType="separate"/>
      </w:r>
      <w:ins w:author="Andreas Kuehne" w:date="2019-05-25T13:55:00Z" w:id="562">
        <w:r>
          <w:rPr>
            <w:noProof/>
            <w:webHidden/>
          </w:rPr>
          <w:t>97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63"/>
          <w:rFonts w:asciiTheme="minorHAnsi" w:cstheme="minorBidi" w:eastAsiaTheme="minorEastAsia" w:hAnsiTheme="minorHAnsi"/>
          <w:noProof/>
          <w:sz w:val="22"/>
          <w:szCs w:val="22"/>
          <w:lang w:eastAsia="en-GB" w:val="en-GB"/>
        </w:rPr>
      </w:pPr>
      <w:ins w:author="Andreas Kuehne" w:date="2019-05-25T13:55:00Z" w:id="564">
        <w:r w:rsidRPr="009D7E36">
          <w:rPr>
            <w:rStyle w:val="Hyperlink"/>
            <w:noProof/>
          </w:rPr>
          <w:fldChar w:fldCharType="begin"/>
        </w:r>
        <w:r w:rsidRPr="009D7E36">
          <w:rPr>
            <w:rStyle w:val="Hyperlink"/>
            <w:noProof/>
          </w:rPr>
          <w:instrText xml:space="preserve"> </w:instrText>
        </w:r>
        <w:r>
          <w:rPr>
            <w:noProof/>
          </w:rPr>
          <w:instrText>HYPERLINK \l "_Toc9685098"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4.4.33.1</w:t>
        </w:r>
        <w:r w:rsidRPr="009D7E36">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_Toc9685098 \h </w:instrText>
        </w:r>
        <w:r>
          <w:rPr>
            <w:noProof/>
            <w:webHidden/>
          </w:rPr>
        </w:r>
      </w:ins>
      <w:r>
        <w:rPr>
          <w:noProof/>
          <w:webHidden/>
        </w:rPr>
        <w:fldChar w:fldCharType="separate"/>
      </w:r>
      <w:ins w:author="Andreas Kuehne" w:date="2019-05-25T13:55:00Z" w:id="565">
        <w:r>
          <w:rPr>
            <w:noProof/>
            <w:webHidden/>
          </w:rPr>
          <w:t>97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66"/>
          <w:rFonts w:asciiTheme="minorHAnsi" w:cstheme="minorBidi" w:eastAsiaTheme="minorEastAsia" w:hAnsiTheme="minorHAnsi"/>
          <w:noProof/>
          <w:sz w:val="22"/>
          <w:szCs w:val="22"/>
          <w:lang w:eastAsia="en-GB" w:val="en-GB"/>
        </w:rPr>
      </w:pPr>
      <w:ins w:author="Andreas Kuehne" w:date="2019-05-25T13:55:00Z" w:id="567">
        <w:r w:rsidRPr="009D7E36">
          <w:rPr>
            <w:rStyle w:val="Hyperlink"/>
            <w:noProof/>
          </w:rPr>
          <w:fldChar w:fldCharType="begin"/>
        </w:r>
        <w:r w:rsidRPr="009D7E36">
          <w:rPr>
            <w:rStyle w:val="Hyperlink"/>
            <w:noProof/>
          </w:rPr>
          <w:instrText xml:space="preserve"> </w:instrText>
        </w:r>
        <w:r>
          <w:rPr>
            <w:noProof/>
          </w:rPr>
          <w:instrText>HYPERLINK \l "_Toc9685099"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4.4.33.2</w:t>
        </w:r>
        <w:r w:rsidRPr="009D7E36">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_Toc9685099 \h </w:instrText>
        </w:r>
        <w:r>
          <w:rPr>
            <w:noProof/>
            <w:webHidden/>
          </w:rPr>
        </w:r>
      </w:ins>
      <w:r>
        <w:rPr>
          <w:noProof/>
          <w:webHidden/>
        </w:rPr>
        <w:fldChar w:fldCharType="separate"/>
      </w:r>
      <w:ins w:author="Andreas Kuehne" w:date="2019-05-25T13:55:00Z" w:id="568">
        <w:r>
          <w:rPr>
            <w:noProof/>
            <w:webHidden/>
          </w:rPr>
          <w:t>97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69"/>
          <w:rFonts w:asciiTheme="minorHAnsi" w:cstheme="minorBidi" w:eastAsiaTheme="minorEastAsia" w:hAnsiTheme="minorHAnsi"/>
          <w:noProof/>
          <w:sz w:val="22"/>
          <w:szCs w:val="22"/>
          <w:lang w:eastAsia="en-GB" w:val="en-GB"/>
        </w:rPr>
      </w:pPr>
      <w:ins w:author="Andreas Kuehne" w:date="2019-05-25T13:55:00Z" w:id="570">
        <w:r w:rsidRPr="009D7E36">
          <w:rPr>
            <w:rStyle w:val="Hyperlink"/>
            <w:noProof/>
          </w:rPr>
          <w:lastRenderedPageBreak/>
          <w:fldChar w:fldCharType="begin"/>
        </w:r>
        <w:r w:rsidRPr="009D7E36">
          <w:rPr>
            <w:rStyle w:val="Hyperlink"/>
            <w:noProof/>
          </w:rPr>
          <w:instrText xml:space="preserve"> </w:instrText>
        </w:r>
        <w:r>
          <w:rPr>
            <w:noProof/>
          </w:rPr>
          <w:instrText>HYPERLINK \l "_Toc9685100"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4.4.34</w:t>
        </w:r>
        <w:r w:rsidRPr="009D7E36">
          <w:rPr>
            <w:rStyle w:val="Hyperlink"/>
            <w:noProof/>
          </w:rPr>
          <w:t xml:space="preserve"> Component TransformedDocument</w:t>
        </w:r>
        <w:r>
          <w:rPr>
            <w:noProof/>
            <w:webHidden/>
          </w:rPr>
          <w:tab/>
        </w:r>
        <w:r>
          <w:rPr>
            <w:noProof/>
            <w:webHidden/>
          </w:rPr>
          <w:fldChar w:fldCharType="begin"/>
        </w:r>
        <w:r>
          <w:rPr>
            <w:noProof/>
            <w:webHidden/>
          </w:rPr>
          <w:instrText xml:space="preserve"> PAGEREF _Toc9685100 \h </w:instrText>
        </w:r>
        <w:r>
          <w:rPr>
            <w:noProof/>
            <w:webHidden/>
          </w:rPr>
        </w:r>
      </w:ins>
      <w:r>
        <w:rPr>
          <w:noProof/>
          <w:webHidden/>
        </w:rPr>
        <w:fldChar w:fldCharType="separate"/>
      </w:r>
      <w:ins w:author="Andreas Kuehne" w:date="2019-05-25T13:55:00Z" w:id="571">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72"/>
          <w:rFonts w:asciiTheme="minorHAnsi" w:cstheme="minorBidi" w:eastAsiaTheme="minorEastAsia" w:hAnsiTheme="minorHAnsi"/>
          <w:noProof/>
          <w:sz w:val="22"/>
          <w:szCs w:val="22"/>
          <w:lang w:eastAsia="en-GB" w:val="en-GB"/>
        </w:rPr>
      </w:pPr>
      <w:ins w:author="Andreas Kuehne" w:date="2019-05-25T13:55:00Z" w:id="573">
        <w:r w:rsidRPr="009D7E36">
          <w:rPr>
            <w:rStyle w:val="Hyperlink"/>
            <w:noProof/>
          </w:rPr>
          <w:fldChar w:fldCharType="begin"/>
        </w:r>
        <w:r w:rsidRPr="009D7E36">
          <w:rPr>
            <w:rStyle w:val="Hyperlink"/>
            <w:noProof/>
          </w:rPr>
          <w:instrText xml:space="preserve"> </w:instrText>
        </w:r>
        <w:r>
          <w:rPr>
            <w:noProof/>
          </w:rPr>
          <w:instrText>HYPERLINK \l "_Toc9685101"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4.4.34.1</w:t>
        </w:r>
        <w:r w:rsidRPr="009D7E36">
          <w:rPr>
            <w:rStyle w:val="Hyperlink"/>
            <w:noProof/>
          </w:rPr>
          <w:t xml:space="preserve"> TransformedDocument – JSON Syntax</w:t>
        </w:r>
        <w:r>
          <w:rPr>
            <w:noProof/>
            <w:webHidden/>
          </w:rPr>
          <w:tab/>
        </w:r>
        <w:r>
          <w:rPr>
            <w:noProof/>
            <w:webHidden/>
          </w:rPr>
          <w:fldChar w:fldCharType="begin"/>
        </w:r>
        <w:r>
          <w:rPr>
            <w:noProof/>
            <w:webHidden/>
          </w:rPr>
          <w:instrText xml:space="preserve"> PAGEREF _Toc9685101 \h </w:instrText>
        </w:r>
        <w:r>
          <w:rPr>
            <w:noProof/>
            <w:webHidden/>
          </w:rPr>
        </w:r>
      </w:ins>
      <w:r>
        <w:rPr>
          <w:noProof/>
          <w:webHidden/>
        </w:rPr>
        <w:fldChar w:fldCharType="separate"/>
      </w:r>
      <w:ins w:author="Andreas Kuehne" w:date="2019-05-25T13:55:00Z" w:id="574">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75"/>
          <w:rFonts w:asciiTheme="minorHAnsi" w:cstheme="minorBidi" w:eastAsiaTheme="minorEastAsia" w:hAnsiTheme="minorHAnsi"/>
          <w:noProof/>
          <w:sz w:val="22"/>
          <w:szCs w:val="22"/>
          <w:lang w:eastAsia="en-GB" w:val="en-GB"/>
        </w:rPr>
      </w:pPr>
      <w:ins w:author="Andreas Kuehne" w:date="2019-05-25T13:55:00Z" w:id="576">
        <w:r w:rsidRPr="009D7E36">
          <w:rPr>
            <w:rStyle w:val="Hyperlink"/>
            <w:noProof/>
          </w:rPr>
          <w:fldChar w:fldCharType="begin"/>
        </w:r>
        <w:r w:rsidRPr="009D7E36">
          <w:rPr>
            <w:rStyle w:val="Hyperlink"/>
            <w:noProof/>
          </w:rPr>
          <w:instrText xml:space="preserve"> </w:instrText>
        </w:r>
        <w:r>
          <w:rPr>
            <w:noProof/>
          </w:rPr>
          <w:instrText>HYPERLINK \l "_Toc9685102"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4.4.34.2</w:t>
        </w:r>
        <w:r w:rsidRPr="009D7E36">
          <w:rPr>
            <w:rStyle w:val="Hyperlink"/>
            <w:noProof/>
          </w:rPr>
          <w:t xml:space="preserve"> TransformedDocument – XML Syntax</w:t>
        </w:r>
        <w:r>
          <w:rPr>
            <w:noProof/>
            <w:webHidden/>
          </w:rPr>
          <w:tab/>
        </w:r>
        <w:r>
          <w:rPr>
            <w:noProof/>
            <w:webHidden/>
          </w:rPr>
          <w:fldChar w:fldCharType="begin"/>
        </w:r>
        <w:r>
          <w:rPr>
            <w:noProof/>
            <w:webHidden/>
          </w:rPr>
          <w:instrText xml:space="preserve"> PAGEREF _Toc9685102 \h </w:instrText>
        </w:r>
        <w:r>
          <w:rPr>
            <w:noProof/>
            <w:webHidden/>
          </w:rPr>
        </w:r>
      </w:ins>
      <w:r>
        <w:rPr>
          <w:noProof/>
          <w:webHidden/>
        </w:rPr>
        <w:fldChar w:fldCharType="separate"/>
      </w:r>
      <w:ins w:author="Andreas Kuehne" w:date="2019-05-25T13:55:00Z" w:id="577">
        <w:r>
          <w:rPr>
            <w:noProof/>
            <w:webHidden/>
          </w:rPr>
          <w:t>98</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578"/>
          <w:rFonts w:asciiTheme="minorHAnsi" w:cstheme="minorBidi" w:eastAsiaTheme="minorEastAsia" w:hAnsiTheme="minorHAnsi"/>
          <w:noProof/>
          <w:sz w:val="22"/>
          <w:szCs w:val="22"/>
          <w:lang w:eastAsia="en-GB" w:val="en-GB"/>
        </w:rPr>
      </w:pPr>
      <w:ins w:author="Andreas Kuehne" w:date="2019-05-25T13:55:00Z" w:id="579">
        <w:r w:rsidRPr="009D7E36">
          <w:rPr>
            <w:rStyle w:val="Hyperlink"/>
            <w:noProof/>
          </w:rPr>
          <w:fldChar w:fldCharType="begin"/>
        </w:r>
        <w:r w:rsidRPr="009D7E36">
          <w:rPr>
            <w:rStyle w:val="Hyperlink"/>
            <w:noProof/>
          </w:rPr>
          <w:instrText xml:space="preserve"> </w:instrText>
        </w:r>
        <w:r>
          <w:rPr>
            <w:noProof/>
          </w:rPr>
          <w:instrText>HYPERLINK \l "_Toc9685103"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_Toc9685103 \h </w:instrText>
        </w:r>
        <w:r>
          <w:rPr>
            <w:noProof/>
            <w:webHidden/>
          </w:rPr>
        </w:r>
      </w:ins>
      <w:r>
        <w:rPr>
          <w:noProof/>
          <w:webHidden/>
        </w:rPr>
        <w:fldChar w:fldCharType="separate"/>
      </w:r>
      <w:ins w:author="Andreas Kuehne" w:date="2019-05-25T13:55:00Z" w:id="580">
        <w:r>
          <w:rPr>
            <w:noProof/>
            <w:webHidden/>
          </w:rPr>
          <w:t>98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81"/>
          <w:rFonts w:asciiTheme="minorHAnsi" w:cstheme="minorBidi" w:eastAsiaTheme="minorEastAsia" w:hAnsiTheme="minorHAnsi"/>
          <w:noProof/>
          <w:sz w:val="22"/>
          <w:szCs w:val="22"/>
          <w:lang w:eastAsia="en-GB" w:val="en-GB"/>
        </w:rPr>
      </w:pPr>
      <w:ins w:author="Andreas Kuehne" w:date="2019-05-25T13:55:00Z" w:id="582">
        <w:r w:rsidRPr="009D7E36">
          <w:rPr>
            <w:rStyle w:val="Hyperlink"/>
            <w:noProof/>
          </w:rPr>
          <w:fldChar w:fldCharType="begin"/>
        </w:r>
        <w:r w:rsidRPr="009D7E36">
          <w:rPr>
            <w:rStyle w:val="Hyperlink"/>
            <w:noProof/>
          </w:rPr>
          <w:instrText xml:space="preserve"> </w:instrText>
        </w:r>
        <w:r>
          <w:rPr>
            <w:noProof/>
          </w:rPr>
          <w:instrText>HYPERLINK \l "_Toc9685104"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4.5.1</w:t>
        </w:r>
        <w:r w:rsidRPr="009D7E36">
          <w:rPr>
            <w:rStyle w:val="Hyperlink"/>
            <w:noProof/>
          </w:rPr>
          <w:t xml:space="preserve"> Component InputDocuments</w:t>
        </w:r>
        <w:r>
          <w:rPr>
            <w:noProof/>
            <w:webHidden/>
          </w:rPr>
          <w:tab/>
        </w:r>
        <w:r>
          <w:rPr>
            <w:noProof/>
            <w:webHidden/>
          </w:rPr>
          <w:fldChar w:fldCharType="begin"/>
        </w:r>
        <w:r>
          <w:rPr>
            <w:noProof/>
            <w:webHidden/>
          </w:rPr>
          <w:instrText xml:space="preserve"> PAGEREF _Toc9685104 \h </w:instrText>
        </w:r>
        <w:r>
          <w:rPr>
            <w:noProof/>
            <w:webHidden/>
          </w:rPr>
        </w:r>
      </w:ins>
      <w:r>
        <w:rPr>
          <w:noProof/>
          <w:webHidden/>
        </w:rPr>
        <w:fldChar w:fldCharType="separate"/>
      </w:r>
      <w:ins w:author="Andreas Kuehne" w:date="2019-05-25T13:55:00Z" w:id="583">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84"/>
          <w:rFonts w:asciiTheme="minorHAnsi" w:cstheme="minorBidi" w:eastAsiaTheme="minorEastAsia" w:hAnsiTheme="minorHAnsi"/>
          <w:noProof/>
          <w:sz w:val="22"/>
          <w:szCs w:val="22"/>
          <w:lang w:eastAsia="en-GB" w:val="en-GB"/>
        </w:rPr>
      </w:pPr>
      <w:ins w:author="Andreas Kuehne" w:date="2019-05-25T13:55:00Z" w:id="585">
        <w:r w:rsidRPr="009D7E36">
          <w:rPr>
            <w:rStyle w:val="Hyperlink"/>
            <w:noProof/>
          </w:rPr>
          <w:fldChar w:fldCharType="begin"/>
        </w:r>
        <w:r w:rsidRPr="009D7E36">
          <w:rPr>
            <w:rStyle w:val="Hyperlink"/>
            <w:noProof/>
          </w:rPr>
          <w:instrText xml:space="preserve"> </w:instrText>
        </w:r>
        <w:r>
          <w:rPr>
            <w:noProof/>
          </w:rPr>
          <w:instrText>HYPERLINK \l "_Toc9685105"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4.5.1.1</w:t>
        </w:r>
        <w:r w:rsidRPr="009D7E36">
          <w:rPr>
            <w:rStyle w:val="Hyperlink"/>
            <w:noProof/>
          </w:rPr>
          <w:t xml:space="preserve"> InputDocuments – JSON Syntax</w:t>
        </w:r>
        <w:r>
          <w:rPr>
            <w:noProof/>
            <w:webHidden/>
          </w:rPr>
          <w:tab/>
        </w:r>
        <w:r>
          <w:rPr>
            <w:noProof/>
            <w:webHidden/>
          </w:rPr>
          <w:fldChar w:fldCharType="begin"/>
        </w:r>
        <w:r>
          <w:rPr>
            <w:noProof/>
            <w:webHidden/>
          </w:rPr>
          <w:instrText xml:space="preserve"> PAGEREF _Toc9685105 \h </w:instrText>
        </w:r>
        <w:r>
          <w:rPr>
            <w:noProof/>
            <w:webHidden/>
          </w:rPr>
        </w:r>
      </w:ins>
      <w:r>
        <w:rPr>
          <w:noProof/>
          <w:webHidden/>
        </w:rPr>
        <w:fldChar w:fldCharType="separate"/>
      </w:r>
      <w:ins w:author="Andreas Kuehne" w:date="2019-05-25T13:55:00Z" w:id="586">
        <w:r>
          <w:rPr>
            <w:noProof/>
            <w:webHidden/>
          </w:rPr>
          <w:t>99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87"/>
          <w:rFonts w:asciiTheme="minorHAnsi" w:cstheme="minorBidi" w:eastAsiaTheme="minorEastAsia" w:hAnsiTheme="minorHAnsi"/>
          <w:noProof/>
          <w:sz w:val="22"/>
          <w:szCs w:val="22"/>
          <w:lang w:eastAsia="en-GB" w:val="en-GB"/>
        </w:rPr>
      </w:pPr>
      <w:ins w:author="Andreas Kuehne" w:date="2019-05-25T13:55:00Z" w:id="588">
        <w:r w:rsidRPr="009D7E36">
          <w:rPr>
            <w:rStyle w:val="Hyperlink"/>
            <w:noProof/>
          </w:rPr>
          <w:fldChar w:fldCharType="begin"/>
        </w:r>
        <w:r w:rsidRPr="009D7E36">
          <w:rPr>
            <w:rStyle w:val="Hyperlink"/>
            <w:noProof/>
          </w:rPr>
          <w:instrText xml:space="preserve"> </w:instrText>
        </w:r>
        <w:r>
          <w:rPr>
            <w:noProof/>
          </w:rPr>
          <w:instrText>HYPERLINK \l "_Toc9685106"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4.5.1.2</w:t>
        </w:r>
        <w:r w:rsidRPr="009D7E36">
          <w:rPr>
            <w:rStyle w:val="Hyperlink"/>
            <w:noProof/>
          </w:rPr>
          <w:t xml:space="preserve"> InputDocuments – XML Syntax</w:t>
        </w:r>
        <w:r>
          <w:rPr>
            <w:noProof/>
            <w:webHidden/>
          </w:rPr>
          <w:tab/>
        </w:r>
        <w:r>
          <w:rPr>
            <w:noProof/>
            <w:webHidden/>
          </w:rPr>
          <w:fldChar w:fldCharType="begin"/>
        </w:r>
        <w:r>
          <w:rPr>
            <w:noProof/>
            <w:webHidden/>
          </w:rPr>
          <w:instrText xml:space="preserve"> PAGEREF _Toc9685106 \h </w:instrText>
        </w:r>
        <w:r>
          <w:rPr>
            <w:noProof/>
            <w:webHidden/>
          </w:rPr>
        </w:r>
      </w:ins>
      <w:r>
        <w:rPr>
          <w:noProof/>
          <w:webHidden/>
        </w:rPr>
        <w:fldChar w:fldCharType="separate"/>
      </w:r>
      <w:ins w:author="Andreas Kuehne" w:date="2019-05-25T13:55:00Z" w:id="589">
        <w:r>
          <w:rPr>
            <w:noProof/>
            <w:webHidden/>
          </w:rPr>
          <w:t>100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90"/>
          <w:rFonts w:asciiTheme="minorHAnsi" w:cstheme="minorBidi" w:eastAsiaTheme="minorEastAsia" w:hAnsiTheme="minorHAnsi"/>
          <w:noProof/>
          <w:sz w:val="22"/>
          <w:szCs w:val="22"/>
          <w:lang w:eastAsia="en-GB" w:val="en-GB"/>
        </w:rPr>
      </w:pPr>
      <w:ins w:author="Andreas Kuehne" w:date="2019-05-25T13:55:00Z" w:id="591">
        <w:r w:rsidRPr="009D7E36">
          <w:rPr>
            <w:rStyle w:val="Hyperlink"/>
            <w:noProof/>
          </w:rPr>
          <w:fldChar w:fldCharType="begin"/>
        </w:r>
        <w:r w:rsidRPr="009D7E36">
          <w:rPr>
            <w:rStyle w:val="Hyperlink"/>
            <w:noProof/>
          </w:rPr>
          <w:instrText xml:space="preserve"> </w:instrText>
        </w:r>
        <w:r>
          <w:rPr>
            <w:noProof/>
          </w:rPr>
          <w:instrText>HYPERLINK \l "_Toc9685107"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4.5.2</w:t>
        </w:r>
        <w:r w:rsidRPr="009D7E36">
          <w:rPr>
            <w:rStyle w:val="Hyperlink"/>
            <w:noProof/>
          </w:rPr>
          <w:t xml:space="preserve"> Component DocumentBase</w:t>
        </w:r>
        <w:r>
          <w:rPr>
            <w:noProof/>
            <w:webHidden/>
          </w:rPr>
          <w:tab/>
        </w:r>
        <w:r>
          <w:rPr>
            <w:noProof/>
            <w:webHidden/>
          </w:rPr>
          <w:fldChar w:fldCharType="begin"/>
        </w:r>
        <w:r>
          <w:rPr>
            <w:noProof/>
            <w:webHidden/>
          </w:rPr>
          <w:instrText xml:space="preserve"> PAGEREF _Toc9685107 \h </w:instrText>
        </w:r>
        <w:r>
          <w:rPr>
            <w:noProof/>
            <w:webHidden/>
          </w:rPr>
        </w:r>
      </w:ins>
      <w:r>
        <w:rPr>
          <w:noProof/>
          <w:webHidden/>
        </w:rPr>
        <w:fldChar w:fldCharType="separate"/>
      </w:r>
      <w:ins w:author="Andreas Kuehne" w:date="2019-05-25T13:55:00Z" w:id="592">
        <w:r>
          <w:rPr>
            <w:noProof/>
            <w:webHidden/>
          </w:rPr>
          <w:t>100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93"/>
          <w:rFonts w:asciiTheme="minorHAnsi" w:cstheme="minorBidi" w:eastAsiaTheme="minorEastAsia" w:hAnsiTheme="minorHAnsi"/>
          <w:noProof/>
          <w:sz w:val="22"/>
          <w:szCs w:val="22"/>
          <w:lang w:eastAsia="en-GB" w:val="en-GB"/>
        </w:rPr>
      </w:pPr>
      <w:ins w:author="Andreas Kuehne" w:date="2019-05-25T13:55:00Z" w:id="594">
        <w:r w:rsidRPr="009D7E36">
          <w:rPr>
            <w:rStyle w:val="Hyperlink"/>
            <w:noProof/>
          </w:rPr>
          <w:fldChar w:fldCharType="begin"/>
        </w:r>
        <w:r w:rsidRPr="009D7E36">
          <w:rPr>
            <w:rStyle w:val="Hyperlink"/>
            <w:noProof/>
          </w:rPr>
          <w:instrText xml:space="preserve"> </w:instrText>
        </w:r>
        <w:r>
          <w:rPr>
            <w:noProof/>
          </w:rPr>
          <w:instrText>HYPERLINK \l "_Toc9685108"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4.5.2.1</w:t>
        </w:r>
        <w:r w:rsidRPr="009D7E36">
          <w:rPr>
            <w:rStyle w:val="Hyperlink"/>
            <w:noProof/>
          </w:rPr>
          <w:t xml:space="preserve"> DocumentBase – JSON Syntax</w:t>
        </w:r>
        <w:r>
          <w:rPr>
            <w:noProof/>
            <w:webHidden/>
          </w:rPr>
          <w:tab/>
        </w:r>
        <w:r>
          <w:rPr>
            <w:noProof/>
            <w:webHidden/>
          </w:rPr>
          <w:fldChar w:fldCharType="begin"/>
        </w:r>
        <w:r>
          <w:rPr>
            <w:noProof/>
            <w:webHidden/>
          </w:rPr>
          <w:instrText xml:space="preserve"> PAGEREF _Toc9685108 \h </w:instrText>
        </w:r>
        <w:r>
          <w:rPr>
            <w:noProof/>
            <w:webHidden/>
          </w:rPr>
        </w:r>
      </w:ins>
      <w:r>
        <w:rPr>
          <w:noProof/>
          <w:webHidden/>
        </w:rPr>
        <w:fldChar w:fldCharType="separate"/>
      </w:r>
      <w:ins w:author="Andreas Kuehne" w:date="2019-05-25T13:55:00Z" w:id="595">
        <w:r>
          <w:rPr>
            <w:noProof/>
            <w:webHidden/>
          </w:rPr>
          <w:t>101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596"/>
          <w:rFonts w:asciiTheme="minorHAnsi" w:cstheme="minorBidi" w:eastAsiaTheme="minorEastAsia" w:hAnsiTheme="minorHAnsi"/>
          <w:noProof/>
          <w:sz w:val="22"/>
          <w:szCs w:val="22"/>
          <w:lang w:eastAsia="en-GB" w:val="en-GB"/>
        </w:rPr>
      </w:pPr>
      <w:ins w:author="Andreas Kuehne" w:date="2019-05-25T13:55:00Z" w:id="597">
        <w:r w:rsidRPr="009D7E36">
          <w:rPr>
            <w:rStyle w:val="Hyperlink"/>
            <w:noProof/>
          </w:rPr>
          <w:fldChar w:fldCharType="begin"/>
        </w:r>
        <w:r w:rsidRPr="009D7E36">
          <w:rPr>
            <w:rStyle w:val="Hyperlink"/>
            <w:noProof/>
          </w:rPr>
          <w:instrText xml:space="preserve"> </w:instrText>
        </w:r>
        <w:r>
          <w:rPr>
            <w:noProof/>
          </w:rPr>
          <w:instrText>HYPERLINK \l "_Toc9685109"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4.5.2.2</w:t>
        </w:r>
        <w:r w:rsidRPr="009D7E36">
          <w:rPr>
            <w:rStyle w:val="Hyperlink"/>
            <w:noProof/>
          </w:rPr>
          <w:t xml:space="preserve"> DocumentBase – XML Syntax</w:t>
        </w:r>
        <w:r>
          <w:rPr>
            <w:noProof/>
            <w:webHidden/>
          </w:rPr>
          <w:tab/>
        </w:r>
        <w:r>
          <w:rPr>
            <w:noProof/>
            <w:webHidden/>
          </w:rPr>
          <w:fldChar w:fldCharType="begin"/>
        </w:r>
        <w:r>
          <w:rPr>
            <w:noProof/>
            <w:webHidden/>
          </w:rPr>
          <w:instrText xml:space="preserve"> PAGEREF _Toc9685109 \h </w:instrText>
        </w:r>
        <w:r>
          <w:rPr>
            <w:noProof/>
            <w:webHidden/>
          </w:rPr>
        </w:r>
      </w:ins>
      <w:r>
        <w:rPr>
          <w:noProof/>
          <w:webHidden/>
        </w:rPr>
        <w:fldChar w:fldCharType="separate"/>
      </w:r>
      <w:ins w:author="Andreas Kuehne" w:date="2019-05-25T13:55:00Z" w:id="598">
        <w:r>
          <w:rPr>
            <w:noProof/>
            <w:webHidden/>
          </w:rPr>
          <w:t>102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599"/>
          <w:rFonts w:asciiTheme="minorHAnsi" w:cstheme="minorBidi" w:eastAsiaTheme="minorEastAsia" w:hAnsiTheme="minorHAnsi"/>
          <w:noProof/>
          <w:sz w:val="22"/>
          <w:szCs w:val="22"/>
          <w:lang w:eastAsia="en-GB" w:val="en-GB"/>
        </w:rPr>
      </w:pPr>
      <w:ins w:author="Andreas Kuehne" w:date="2019-05-25T13:55:00Z" w:id="600">
        <w:r w:rsidRPr="009D7E36">
          <w:rPr>
            <w:rStyle w:val="Hyperlink"/>
            <w:noProof/>
          </w:rPr>
          <w:fldChar w:fldCharType="begin"/>
        </w:r>
        <w:r w:rsidRPr="009D7E36">
          <w:rPr>
            <w:rStyle w:val="Hyperlink"/>
            <w:noProof/>
          </w:rPr>
          <w:instrText xml:space="preserve"> </w:instrText>
        </w:r>
        <w:r>
          <w:rPr>
            <w:noProof/>
          </w:rPr>
          <w:instrText>HYPERLINK \l "_Toc9685110"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4.5.3</w:t>
        </w:r>
        <w:r w:rsidRPr="009D7E36">
          <w:rPr>
            <w:rStyle w:val="Hyperlink"/>
            <w:noProof/>
          </w:rPr>
          <w:t xml:space="preserve"> Component Document</w:t>
        </w:r>
        <w:r>
          <w:rPr>
            <w:noProof/>
            <w:webHidden/>
          </w:rPr>
          <w:tab/>
        </w:r>
        <w:r>
          <w:rPr>
            <w:noProof/>
            <w:webHidden/>
          </w:rPr>
          <w:fldChar w:fldCharType="begin"/>
        </w:r>
        <w:r>
          <w:rPr>
            <w:noProof/>
            <w:webHidden/>
          </w:rPr>
          <w:instrText xml:space="preserve"> PAGEREF _Toc9685110 \h </w:instrText>
        </w:r>
        <w:r>
          <w:rPr>
            <w:noProof/>
            <w:webHidden/>
          </w:rPr>
        </w:r>
      </w:ins>
      <w:r>
        <w:rPr>
          <w:noProof/>
          <w:webHidden/>
        </w:rPr>
        <w:fldChar w:fldCharType="separate"/>
      </w:r>
      <w:ins w:author="Andreas Kuehne" w:date="2019-05-25T13:55:00Z" w:id="601">
        <w:r>
          <w:rPr>
            <w:noProof/>
            <w:webHidden/>
          </w:rPr>
          <w:t>102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02"/>
          <w:rFonts w:asciiTheme="minorHAnsi" w:cstheme="minorBidi" w:eastAsiaTheme="minorEastAsia" w:hAnsiTheme="minorHAnsi"/>
          <w:noProof/>
          <w:sz w:val="22"/>
          <w:szCs w:val="22"/>
          <w:lang w:eastAsia="en-GB" w:val="en-GB"/>
        </w:rPr>
      </w:pPr>
      <w:ins w:author="Andreas Kuehne" w:date="2019-05-25T13:55:00Z" w:id="603">
        <w:r w:rsidRPr="009D7E36">
          <w:rPr>
            <w:rStyle w:val="Hyperlink"/>
            <w:noProof/>
          </w:rPr>
          <w:fldChar w:fldCharType="begin"/>
        </w:r>
        <w:r w:rsidRPr="009D7E36">
          <w:rPr>
            <w:rStyle w:val="Hyperlink"/>
            <w:noProof/>
          </w:rPr>
          <w:instrText xml:space="preserve"> </w:instrText>
        </w:r>
        <w:r>
          <w:rPr>
            <w:noProof/>
          </w:rPr>
          <w:instrText>HYPERLINK \l "_Toc9685111"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4.5.3.1</w:t>
        </w:r>
        <w:r w:rsidRPr="009D7E36">
          <w:rPr>
            <w:rStyle w:val="Hyperlink"/>
            <w:noProof/>
          </w:rPr>
          <w:t xml:space="preserve"> Document – JSON Syntax</w:t>
        </w:r>
        <w:r>
          <w:rPr>
            <w:noProof/>
            <w:webHidden/>
          </w:rPr>
          <w:tab/>
        </w:r>
        <w:r>
          <w:rPr>
            <w:noProof/>
            <w:webHidden/>
          </w:rPr>
          <w:fldChar w:fldCharType="begin"/>
        </w:r>
        <w:r>
          <w:rPr>
            <w:noProof/>
            <w:webHidden/>
          </w:rPr>
          <w:instrText xml:space="preserve"> PAGEREF _Toc9685111 \h </w:instrText>
        </w:r>
        <w:r>
          <w:rPr>
            <w:noProof/>
            <w:webHidden/>
          </w:rPr>
        </w:r>
      </w:ins>
      <w:r>
        <w:rPr>
          <w:noProof/>
          <w:webHidden/>
        </w:rPr>
        <w:fldChar w:fldCharType="separate"/>
      </w:r>
      <w:ins w:author="Andreas Kuehne" w:date="2019-05-25T13:55:00Z" w:id="604">
        <w:r>
          <w:rPr>
            <w:noProof/>
            <w:webHidden/>
          </w:rPr>
          <w:t>102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05"/>
          <w:rFonts w:asciiTheme="minorHAnsi" w:cstheme="minorBidi" w:eastAsiaTheme="minorEastAsia" w:hAnsiTheme="minorHAnsi"/>
          <w:noProof/>
          <w:sz w:val="22"/>
          <w:szCs w:val="22"/>
          <w:lang w:eastAsia="en-GB" w:val="en-GB"/>
        </w:rPr>
      </w:pPr>
      <w:ins w:author="Andreas Kuehne" w:date="2019-05-25T13:55:00Z" w:id="606">
        <w:r w:rsidRPr="009D7E36">
          <w:rPr>
            <w:rStyle w:val="Hyperlink"/>
            <w:noProof/>
          </w:rPr>
          <w:fldChar w:fldCharType="begin"/>
        </w:r>
        <w:r w:rsidRPr="009D7E36">
          <w:rPr>
            <w:rStyle w:val="Hyperlink"/>
            <w:noProof/>
          </w:rPr>
          <w:instrText xml:space="preserve"> </w:instrText>
        </w:r>
        <w:r>
          <w:rPr>
            <w:noProof/>
          </w:rPr>
          <w:instrText>HYPERLINK \l "_Toc9685112"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4.5.3.2</w:t>
        </w:r>
        <w:r w:rsidRPr="009D7E36">
          <w:rPr>
            <w:rStyle w:val="Hyperlink"/>
            <w:noProof/>
          </w:rPr>
          <w:t xml:space="preserve"> Document – XML Syntax</w:t>
        </w:r>
        <w:r>
          <w:rPr>
            <w:noProof/>
            <w:webHidden/>
          </w:rPr>
          <w:tab/>
        </w:r>
        <w:r>
          <w:rPr>
            <w:noProof/>
            <w:webHidden/>
          </w:rPr>
          <w:fldChar w:fldCharType="begin"/>
        </w:r>
        <w:r>
          <w:rPr>
            <w:noProof/>
            <w:webHidden/>
          </w:rPr>
          <w:instrText xml:space="preserve"> PAGEREF _Toc9685112 \h </w:instrText>
        </w:r>
        <w:r>
          <w:rPr>
            <w:noProof/>
            <w:webHidden/>
          </w:rPr>
        </w:r>
      </w:ins>
      <w:r>
        <w:rPr>
          <w:noProof/>
          <w:webHidden/>
        </w:rPr>
        <w:fldChar w:fldCharType="separate"/>
      </w:r>
      <w:ins w:author="Andreas Kuehne" w:date="2019-05-25T13:55:00Z" w:id="607">
        <w:r>
          <w:rPr>
            <w:noProof/>
            <w:webHidden/>
          </w:rPr>
          <w:t>103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08"/>
          <w:rFonts w:asciiTheme="minorHAnsi" w:cstheme="minorBidi" w:eastAsiaTheme="minorEastAsia" w:hAnsiTheme="minorHAnsi"/>
          <w:noProof/>
          <w:sz w:val="22"/>
          <w:szCs w:val="22"/>
          <w:lang w:eastAsia="en-GB" w:val="en-GB"/>
        </w:rPr>
      </w:pPr>
      <w:ins w:author="Andreas Kuehne" w:date="2019-05-25T13:55:00Z" w:id="609">
        <w:r w:rsidRPr="009D7E36">
          <w:rPr>
            <w:rStyle w:val="Hyperlink"/>
            <w:noProof/>
          </w:rPr>
          <w:fldChar w:fldCharType="begin"/>
        </w:r>
        <w:r w:rsidRPr="009D7E36">
          <w:rPr>
            <w:rStyle w:val="Hyperlink"/>
            <w:noProof/>
          </w:rPr>
          <w:instrText xml:space="preserve"> </w:instrText>
        </w:r>
        <w:r>
          <w:rPr>
            <w:noProof/>
          </w:rPr>
          <w:instrText>HYPERLINK \l "_Toc9685113"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4.5.4</w:t>
        </w:r>
        <w:r w:rsidRPr="009D7E36">
          <w:rPr>
            <w:rStyle w:val="Hyperlink"/>
            <w:noProof/>
          </w:rPr>
          <w:t xml:space="preserve"> Component TransformedData</w:t>
        </w:r>
        <w:r>
          <w:rPr>
            <w:noProof/>
            <w:webHidden/>
          </w:rPr>
          <w:tab/>
        </w:r>
        <w:r>
          <w:rPr>
            <w:noProof/>
            <w:webHidden/>
          </w:rPr>
          <w:fldChar w:fldCharType="begin"/>
        </w:r>
        <w:r>
          <w:rPr>
            <w:noProof/>
            <w:webHidden/>
          </w:rPr>
          <w:instrText xml:space="preserve"> PAGEREF _Toc9685113 \h </w:instrText>
        </w:r>
        <w:r>
          <w:rPr>
            <w:noProof/>
            <w:webHidden/>
          </w:rPr>
        </w:r>
      </w:ins>
      <w:r>
        <w:rPr>
          <w:noProof/>
          <w:webHidden/>
        </w:rPr>
        <w:fldChar w:fldCharType="separate"/>
      </w:r>
      <w:ins w:author="Andreas Kuehne" w:date="2019-05-25T13:55:00Z" w:id="610">
        <w:r>
          <w:rPr>
            <w:noProof/>
            <w:webHidden/>
          </w:rPr>
          <w:t>103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11"/>
          <w:rFonts w:asciiTheme="minorHAnsi" w:cstheme="minorBidi" w:eastAsiaTheme="minorEastAsia" w:hAnsiTheme="minorHAnsi"/>
          <w:noProof/>
          <w:sz w:val="22"/>
          <w:szCs w:val="22"/>
          <w:lang w:eastAsia="en-GB" w:val="en-GB"/>
        </w:rPr>
      </w:pPr>
      <w:ins w:author="Andreas Kuehne" w:date="2019-05-25T13:55:00Z" w:id="612">
        <w:r w:rsidRPr="009D7E36">
          <w:rPr>
            <w:rStyle w:val="Hyperlink"/>
            <w:noProof/>
          </w:rPr>
          <w:fldChar w:fldCharType="begin"/>
        </w:r>
        <w:r w:rsidRPr="009D7E36">
          <w:rPr>
            <w:rStyle w:val="Hyperlink"/>
            <w:noProof/>
          </w:rPr>
          <w:instrText xml:space="preserve"> </w:instrText>
        </w:r>
        <w:r>
          <w:rPr>
            <w:noProof/>
          </w:rPr>
          <w:instrText>HYPERLINK \l "_Toc9685114"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4.5.4.1</w:t>
        </w:r>
        <w:r w:rsidRPr="009D7E36">
          <w:rPr>
            <w:rStyle w:val="Hyperlink"/>
            <w:noProof/>
          </w:rPr>
          <w:t xml:space="preserve"> TransformedData – JSON Syntax</w:t>
        </w:r>
        <w:r>
          <w:rPr>
            <w:noProof/>
            <w:webHidden/>
          </w:rPr>
          <w:tab/>
        </w:r>
        <w:r>
          <w:rPr>
            <w:noProof/>
            <w:webHidden/>
          </w:rPr>
          <w:fldChar w:fldCharType="begin"/>
        </w:r>
        <w:r>
          <w:rPr>
            <w:noProof/>
            <w:webHidden/>
          </w:rPr>
          <w:instrText xml:space="preserve"> PAGEREF _Toc9685114 \h </w:instrText>
        </w:r>
        <w:r>
          <w:rPr>
            <w:noProof/>
            <w:webHidden/>
          </w:rPr>
        </w:r>
      </w:ins>
      <w:r>
        <w:rPr>
          <w:noProof/>
          <w:webHidden/>
        </w:rPr>
        <w:fldChar w:fldCharType="separate"/>
      </w:r>
      <w:ins w:author="Andreas Kuehne" w:date="2019-05-25T13:55:00Z" w:id="613">
        <w:r>
          <w:rPr>
            <w:noProof/>
            <w:webHidden/>
          </w:rPr>
          <w:t>104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14"/>
          <w:rFonts w:asciiTheme="minorHAnsi" w:cstheme="minorBidi" w:eastAsiaTheme="minorEastAsia" w:hAnsiTheme="minorHAnsi"/>
          <w:noProof/>
          <w:sz w:val="22"/>
          <w:szCs w:val="22"/>
          <w:lang w:eastAsia="en-GB" w:val="en-GB"/>
        </w:rPr>
      </w:pPr>
      <w:ins w:author="Andreas Kuehne" w:date="2019-05-25T13:55:00Z" w:id="615">
        <w:r w:rsidRPr="009D7E36">
          <w:rPr>
            <w:rStyle w:val="Hyperlink"/>
            <w:noProof/>
          </w:rPr>
          <w:fldChar w:fldCharType="begin"/>
        </w:r>
        <w:r w:rsidRPr="009D7E36">
          <w:rPr>
            <w:rStyle w:val="Hyperlink"/>
            <w:noProof/>
          </w:rPr>
          <w:instrText xml:space="preserve"> </w:instrText>
        </w:r>
        <w:r>
          <w:rPr>
            <w:noProof/>
          </w:rPr>
          <w:instrText>HYPERLINK \l "_Toc9685115"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4.5.4.2</w:t>
        </w:r>
        <w:r w:rsidRPr="009D7E36">
          <w:rPr>
            <w:rStyle w:val="Hyperlink"/>
            <w:noProof/>
          </w:rPr>
          <w:t xml:space="preserve"> TransformedData – XML Syntax</w:t>
        </w:r>
        <w:r>
          <w:rPr>
            <w:noProof/>
            <w:webHidden/>
          </w:rPr>
          <w:tab/>
        </w:r>
        <w:r>
          <w:rPr>
            <w:noProof/>
            <w:webHidden/>
          </w:rPr>
          <w:fldChar w:fldCharType="begin"/>
        </w:r>
        <w:r>
          <w:rPr>
            <w:noProof/>
            <w:webHidden/>
          </w:rPr>
          <w:instrText xml:space="preserve"> PAGEREF _Toc9685115 \h </w:instrText>
        </w:r>
        <w:r>
          <w:rPr>
            <w:noProof/>
            <w:webHidden/>
          </w:rPr>
        </w:r>
      </w:ins>
      <w:r>
        <w:rPr>
          <w:noProof/>
          <w:webHidden/>
        </w:rPr>
        <w:fldChar w:fldCharType="separate"/>
      </w:r>
      <w:ins w:author="Andreas Kuehne" w:date="2019-05-25T13:55:00Z" w:id="616">
        <w:r>
          <w:rPr>
            <w:noProof/>
            <w:webHidden/>
          </w:rPr>
          <w:t>105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17"/>
          <w:rFonts w:asciiTheme="minorHAnsi" w:cstheme="minorBidi" w:eastAsiaTheme="minorEastAsia" w:hAnsiTheme="minorHAnsi"/>
          <w:noProof/>
          <w:sz w:val="22"/>
          <w:szCs w:val="22"/>
          <w:lang w:eastAsia="en-GB" w:val="en-GB"/>
        </w:rPr>
      </w:pPr>
      <w:ins w:author="Andreas Kuehne" w:date="2019-05-25T13:55:00Z" w:id="618">
        <w:r w:rsidRPr="009D7E36">
          <w:rPr>
            <w:rStyle w:val="Hyperlink"/>
            <w:noProof/>
          </w:rPr>
          <w:fldChar w:fldCharType="begin"/>
        </w:r>
        <w:r w:rsidRPr="009D7E36">
          <w:rPr>
            <w:rStyle w:val="Hyperlink"/>
            <w:noProof/>
          </w:rPr>
          <w:instrText xml:space="preserve"> </w:instrText>
        </w:r>
        <w:r>
          <w:rPr>
            <w:noProof/>
          </w:rPr>
          <w:instrText>HYPERLINK \l "_Toc9685116"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4.5.5</w:t>
        </w:r>
        <w:r w:rsidRPr="009D7E36">
          <w:rPr>
            <w:rStyle w:val="Hyperlink"/>
            <w:noProof/>
          </w:rPr>
          <w:t xml:space="preserve"> Component DocumentHash</w:t>
        </w:r>
        <w:r>
          <w:rPr>
            <w:noProof/>
            <w:webHidden/>
          </w:rPr>
          <w:tab/>
        </w:r>
        <w:r>
          <w:rPr>
            <w:noProof/>
            <w:webHidden/>
          </w:rPr>
          <w:fldChar w:fldCharType="begin"/>
        </w:r>
        <w:r>
          <w:rPr>
            <w:noProof/>
            <w:webHidden/>
          </w:rPr>
          <w:instrText xml:space="preserve"> PAGEREF _Toc9685116 \h </w:instrText>
        </w:r>
        <w:r>
          <w:rPr>
            <w:noProof/>
            <w:webHidden/>
          </w:rPr>
        </w:r>
      </w:ins>
      <w:r>
        <w:rPr>
          <w:noProof/>
          <w:webHidden/>
        </w:rPr>
        <w:fldChar w:fldCharType="separate"/>
      </w:r>
      <w:ins w:author="Andreas Kuehne" w:date="2019-05-25T13:55:00Z" w:id="619">
        <w:r>
          <w:rPr>
            <w:noProof/>
            <w:webHidden/>
          </w:rPr>
          <w:t>105</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20"/>
          <w:rFonts w:asciiTheme="minorHAnsi" w:cstheme="minorBidi" w:eastAsiaTheme="minorEastAsia" w:hAnsiTheme="minorHAnsi"/>
          <w:noProof/>
          <w:sz w:val="22"/>
          <w:szCs w:val="22"/>
          <w:lang w:eastAsia="en-GB" w:val="en-GB"/>
        </w:rPr>
      </w:pPr>
      <w:ins w:author="Andreas Kuehne" w:date="2019-05-25T13:55:00Z" w:id="621">
        <w:r w:rsidRPr="009D7E36">
          <w:rPr>
            <w:rStyle w:val="Hyperlink"/>
            <w:noProof/>
          </w:rPr>
          <w:fldChar w:fldCharType="begin"/>
        </w:r>
        <w:r w:rsidRPr="009D7E36">
          <w:rPr>
            <w:rStyle w:val="Hyperlink"/>
            <w:noProof/>
          </w:rPr>
          <w:instrText xml:space="preserve"> </w:instrText>
        </w:r>
        <w:r>
          <w:rPr>
            <w:noProof/>
          </w:rPr>
          <w:instrText>HYPERLINK \l "_Toc9685117"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4.5.5.1</w:t>
        </w:r>
        <w:r w:rsidRPr="009D7E36">
          <w:rPr>
            <w:rStyle w:val="Hyperlink"/>
            <w:noProof/>
          </w:rPr>
          <w:t xml:space="preserve"> DocumentHash – JSON Syntax</w:t>
        </w:r>
        <w:r>
          <w:rPr>
            <w:noProof/>
            <w:webHidden/>
          </w:rPr>
          <w:tab/>
        </w:r>
        <w:r>
          <w:rPr>
            <w:noProof/>
            <w:webHidden/>
          </w:rPr>
          <w:fldChar w:fldCharType="begin"/>
        </w:r>
        <w:r>
          <w:rPr>
            <w:noProof/>
            <w:webHidden/>
          </w:rPr>
          <w:instrText xml:space="preserve"> PAGEREF _Toc9685117 \h </w:instrText>
        </w:r>
        <w:r>
          <w:rPr>
            <w:noProof/>
            <w:webHidden/>
          </w:rPr>
        </w:r>
      </w:ins>
      <w:r>
        <w:rPr>
          <w:noProof/>
          <w:webHidden/>
        </w:rPr>
        <w:fldChar w:fldCharType="separate"/>
      </w:r>
      <w:ins w:author="Andreas Kuehne" w:date="2019-05-25T13:55:00Z" w:id="622">
        <w:r>
          <w:rPr>
            <w:noProof/>
            <w:webHidden/>
          </w:rPr>
          <w:t>106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23"/>
          <w:rFonts w:asciiTheme="minorHAnsi" w:cstheme="minorBidi" w:eastAsiaTheme="minorEastAsia" w:hAnsiTheme="minorHAnsi"/>
          <w:noProof/>
          <w:sz w:val="22"/>
          <w:szCs w:val="22"/>
          <w:lang w:eastAsia="en-GB" w:val="en-GB"/>
        </w:rPr>
      </w:pPr>
      <w:ins w:author="Andreas Kuehne" w:date="2019-05-25T13:55:00Z" w:id="624">
        <w:r w:rsidRPr="009D7E36">
          <w:rPr>
            <w:rStyle w:val="Hyperlink"/>
            <w:noProof/>
          </w:rPr>
          <w:fldChar w:fldCharType="begin"/>
        </w:r>
        <w:r w:rsidRPr="009D7E36">
          <w:rPr>
            <w:rStyle w:val="Hyperlink"/>
            <w:noProof/>
          </w:rPr>
          <w:instrText xml:space="preserve"> </w:instrText>
        </w:r>
        <w:r>
          <w:rPr>
            <w:noProof/>
          </w:rPr>
          <w:instrText>HYPERLINK \l "_Toc9685118"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4.5.5.2</w:t>
        </w:r>
        <w:r w:rsidRPr="009D7E36">
          <w:rPr>
            <w:rStyle w:val="Hyperlink"/>
            <w:noProof/>
          </w:rPr>
          <w:t xml:space="preserve"> DocumentHash – XML Syntax</w:t>
        </w:r>
        <w:r>
          <w:rPr>
            <w:noProof/>
            <w:webHidden/>
          </w:rPr>
          <w:tab/>
        </w:r>
        <w:r>
          <w:rPr>
            <w:noProof/>
            <w:webHidden/>
          </w:rPr>
          <w:fldChar w:fldCharType="begin"/>
        </w:r>
        <w:r>
          <w:rPr>
            <w:noProof/>
            <w:webHidden/>
          </w:rPr>
          <w:instrText xml:space="preserve"> PAGEREF _Toc9685118 \h </w:instrText>
        </w:r>
        <w:r>
          <w:rPr>
            <w:noProof/>
            <w:webHidden/>
          </w:rPr>
        </w:r>
      </w:ins>
      <w:r>
        <w:rPr>
          <w:noProof/>
          <w:webHidden/>
        </w:rPr>
        <w:fldChar w:fldCharType="separate"/>
      </w:r>
      <w:ins w:author="Andreas Kuehne" w:date="2019-05-25T13:55:00Z" w:id="625">
        <w:r>
          <w:rPr>
            <w:noProof/>
            <w:webHidden/>
          </w:rPr>
          <w:t>107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26"/>
          <w:rFonts w:asciiTheme="minorHAnsi" w:cstheme="minorBidi" w:eastAsiaTheme="minorEastAsia" w:hAnsiTheme="minorHAnsi"/>
          <w:noProof/>
          <w:sz w:val="22"/>
          <w:szCs w:val="22"/>
          <w:lang w:eastAsia="en-GB" w:val="en-GB"/>
        </w:rPr>
      </w:pPr>
      <w:ins w:author="Andreas Kuehne" w:date="2019-05-25T13:55:00Z" w:id="627">
        <w:r w:rsidRPr="009D7E36">
          <w:rPr>
            <w:rStyle w:val="Hyperlink"/>
            <w:noProof/>
          </w:rPr>
          <w:fldChar w:fldCharType="begin"/>
        </w:r>
        <w:r w:rsidRPr="009D7E36">
          <w:rPr>
            <w:rStyle w:val="Hyperlink"/>
            <w:noProof/>
          </w:rPr>
          <w:instrText xml:space="preserve"> </w:instrText>
        </w:r>
        <w:r>
          <w:rPr>
            <w:noProof/>
          </w:rPr>
          <w:instrText>HYPERLINK \l "_Toc9685119"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4.5.6</w:t>
        </w:r>
        <w:r w:rsidRPr="009D7E36">
          <w:rPr>
            <w:rStyle w:val="Hyperlink"/>
            <w:noProof/>
          </w:rPr>
          <w:t xml:space="preserve"> Component SignatureObject</w:t>
        </w:r>
        <w:r>
          <w:rPr>
            <w:noProof/>
            <w:webHidden/>
          </w:rPr>
          <w:tab/>
        </w:r>
        <w:r>
          <w:rPr>
            <w:noProof/>
            <w:webHidden/>
          </w:rPr>
          <w:fldChar w:fldCharType="begin"/>
        </w:r>
        <w:r>
          <w:rPr>
            <w:noProof/>
            <w:webHidden/>
          </w:rPr>
          <w:instrText xml:space="preserve"> PAGEREF _Toc9685119 \h </w:instrText>
        </w:r>
        <w:r>
          <w:rPr>
            <w:noProof/>
            <w:webHidden/>
          </w:rPr>
        </w:r>
      </w:ins>
      <w:r>
        <w:rPr>
          <w:noProof/>
          <w:webHidden/>
        </w:rPr>
        <w:fldChar w:fldCharType="separate"/>
      </w:r>
      <w:ins w:author="Andreas Kuehne" w:date="2019-05-25T13:55:00Z" w:id="628">
        <w:r>
          <w:rPr>
            <w:noProof/>
            <w:webHidden/>
          </w:rPr>
          <w:t>107</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29"/>
          <w:rFonts w:asciiTheme="minorHAnsi" w:cstheme="minorBidi" w:eastAsiaTheme="minorEastAsia" w:hAnsiTheme="minorHAnsi"/>
          <w:noProof/>
          <w:sz w:val="22"/>
          <w:szCs w:val="22"/>
          <w:lang w:eastAsia="en-GB" w:val="en-GB"/>
        </w:rPr>
      </w:pPr>
      <w:ins w:author="Andreas Kuehne" w:date="2019-05-25T13:55:00Z" w:id="630">
        <w:r w:rsidRPr="009D7E36">
          <w:rPr>
            <w:rStyle w:val="Hyperlink"/>
            <w:noProof/>
          </w:rPr>
          <w:fldChar w:fldCharType="begin"/>
        </w:r>
        <w:r w:rsidRPr="009D7E36">
          <w:rPr>
            <w:rStyle w:val="Hyperlink"/>
            <w:noProof/>
          </w:rPr>
          <w:instrText xml:space="preserve"> </w:instrText>
        </w:r>
        <w:r>
          <w:rPr>
            <w:noProof/>
          </w:rPr>
          <w:instrText>HYPERLINK \l "_Toc9685120"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4.5.6.1</w:t>
        </w:r>
        <w:r w:rsidRPr="009D7E36">
          <w:rPr>
            <w:rStyle w:val="Hyperlink"/>
            <w:noProof/>
          </w:rPr>
          <w:t xml:space="preserve"> SignatureObject – JSON Syntax</w:t>
        </w:r>
        <w:r>
          <w:rPr>
            <w:noProof/>
            <w:webHidden/>
          </w:rPr>
          <w:tab/>
        </w:r>
        <w:r>
          <w:rPr>
            <w:noProof/>
            <w:webHidden/>
          </w:rPr>
          <w:fldChar w:fldCharType="begin"/>
        </w:r>
        <w:r>
          <w:rPr>
            <w:noProof/>
            <w:webHidden/>
          </w:rPr>
          <w:instrText xml:space="preserve"> PAGEREF _Toc9685120 \h </w:instrText>
        </w:r>
        <w:r>
          <w:rPr>
            <w:noProof/>
            <w:webHidden/>
          </w:rPr>
        </w:r>
      </w:ins>
      <w:r>
        <w:rPr>
          <w:noProof/>
          <w:webHidden/>
        </w:rPr>
        <w:fldChar w:fldCharType="separate"/>
      </w:r>
      <w:ins w:author="Andreas Kuehne" w:date="2019-05-25T13:55:00Z" w:id="631">
        <w:r>
          <w:rPr>
            <w:noProof/>
            <w:webHidden/>
          </w:rPr>
          <w:t>108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32"/>
          <w:rFonts w:asciiTheme="minorHAnsi" w:cstheme="minorBidi" w:eastAsiaTheme="minorEastAsia" w:hAnsiTheme="minorHAnsi"/>
          <w:noProof/>
          <w:sz w:val="22"/>
          <w:szCs w:val="22"/>
          <w:lang w:eastAsia="en-GB" w:val="en-GB"/>
        </w:rPr>
      </w:pPr>
      <w:ins w:author="Andreas Kuehne" w:date="2019-05-25T13:55:00Z" w:id="633">
        <w:r w:rsidRPr="009D7E36">
          <w:rPr>
            <w:rStyle w:val="Hyperlink"/>
            <w:noProof/>
          </w:rPr>
          <w:fldChar w:fldCharType="begin"/>
        </w:r>
        <w:r w:rsidRPr="009D7E36">
          <w:rPr>
            <w:rStyle w:val="Hyperlink"/>
            <w:noProof/>
          </w:rPr>
          <w:instrText xml:space="preserve"> </w:instrText>
        </w:r>
        <w:r>
          <w:rPr>
            <w:noProof/>
          </w:rPr>
          <w:instrText>HYPERLINK \l "_Toc9685121"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4.5.6.2</w:t>
        </w:r>
        <w:r w:rsidRPr="009D7E36">
          <w:rPr>
            <w:rStyle w:val="Hyperlink"/>
            <w:noProof/>
          </w:rPr>
          <w:t xml:space="preserve"> SignatureObject – XML Syntax</w:t>
        </w:r>
        <w:r>
          <w:rPr>
            <w:noProof/>
            <w:webHidden/>
          </w:rPr>
          <w:tab/>
        </w:r>
        <w:r>
          <w:rPr>
            <w:noProof/>
            <w:webHidden/>
          </w:rPr>
          <w:fldChar w:fldCharType="begin"/>
        </w:r>
        <w:r>
          <w:rPr>
            <w:noProof/>
            <w:webHidden/>
          </w:rPr>
          <w:instrText xml:space="preserve"> PAGEREF _Toc9685121 \h </w:instrText>
        </w:r>
        <w:r>
          <w:rPr>
            <w:noProof/>
            <w:webHidden/>
          </w:rPr>
        </w:r>
      </w:ins>
      <w:r>
        <w:rPr>
          <w:noProof/>
          <w:webHidden/>
        </w:rPr>
        <w:fldChar w:fldCharType="separate"/>
      </w:r>
      <w:ins w:author="Andreas Kuehne" w:date="2019-05-25T13:55:00Z" w:id="634">
        <w:r>
          <w:rPr>
            <w:noProof/>
            <w:webHidden/>
          </w:rPr>
          <w:t>109</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35"/>
          <w:rFonts w:asciiTheme="minorHAnsi" w:cstheme="minorBidi" w:eastAsiaTheme="minorEastAsia" w:hAnsiTheme="minorHAnsi"/>
          <w:noProof/>
          <w:sz w:val="22"/>
          <w:szCs w:val="22"/>
          <w:lang w:eastAsia="en-GB" w:val="en-GB"/>
        </w:rPr>
      </w:pPr>
      <w:ins w:author="Andreas Kuehne" w:date="2019-05-25T13:55:00Z" w:id="636">
        <w:r w:rsidRPr="009D7E36">
          <w:rPr>
            <w:rStyle w:val="Hyperlink"/>
            <w:noProof/>
          </w:rPr>
          <w:fldChar w:fldCharType="begin"/>
        </w:r>
        <w:r w:rsidRPr="009D7E36">
          <w:rPr>
            <w:rStyle w:val="Hyperlink"/>
            <w:noProof/>
          </w:rPr>
          <w:instrText xml:space="preserve"> </w:instrText>
        </w:r>
        <w:r>
          <w:rPr>
            <w:noProof/>
          </w:rPr>
          <w:instrText>HYPERLINK \l "_Toc9685122"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_Toc9685122 \h </w:instrText>
        </w:r>
        <w:r>
          <w:rPr>
            <w:noProof/>
            <w:webHidden/>
          </w:rPr>
        </w:r>
      </w:ins>
      <w:r>
        <w:rPr>
          <w:noProof/>
          <w:webHidden/>
        </w:rPr>
        <w:fldChar w:fldCharType="separate"/>
      </w:r>
      <w:ins w:author="Andreas Kuehne" w:date="2019-05-25T13:55:00Z" w:id="637">
        <w:r>
          <w:rPr>
            <w:noProof/>
            <w:webHidden/>
          </w:rPr>
          <w:t>109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38"/>
          <w:rFonts w:asciiTheme="minorHAnsi" w:cstheme="minorBidi" w:eastAsiaTheme="minorEastAsia" w:hAnsiTheme="minorHAnsi"/>
          <w:noProof/>
          <w:sz w:val="22"/>
          <w:szCs w:val="22"/>
          <w:lang w:eastAsia="en-GB" w:val="en-GB"/>
        </w:rPr>
      </w:pPr>
      <w:ins w:author="Andreas Kuehne" w:date="2019-05-25T13:55:00Z" w:id="639">
        <w:r w:rsidRPr="009D7E36">
          <w:rPr>
            <w:rStyle w:val="Hyperlink"/>
            <w:noProof/>
          </w:rPr>
          <w:fldChar w:fldCharType="begin"/>
        </w:r>
        <w:r w:rsidRPr="009D7E36">
          <w:rPr>
            <w:rStyle w:val="Hyperlink"/>
            <w:noProof/>
          </w:rPr>
          <w:instrText xml:space="preserve"> </w:instrText>
        </w:r>
        <w:r>
          <w:rPr>
            <w:noProof/>
          </w:rPr>
          <w:instrText>HYPERLINK \l "_Toc9685123"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4.6.1</w:t>
        </w:r>
        <w:r w:rsidRPr="009D7E36">
          <w:rPr>
            <w:rStyle w:val="Hyperlink"/>
            <w:noProof/>
          </w:rPr>
          <w:t xml:space="preserve"> Component NameID</w:t>
        </w:r>
        <w:r>
          <w:rPr>
            <w:noProof/>
            <w:webHidden/>
          </w:rPr>
          <w:tab/>
        </w:r>
        <w:r>
          <w:rPr>
            <w:noProof/>
            <w:webHidden/>
          </w:rPr>
          <w:fldChar w:fldCharType="begin"/>
        </w:r>
        <w:r>
          <w:rPr>
            <w:noProof/>
            <w:webHidden/>
          </w:rPr>
          <w:instrText xml:space="preserve"> PAGEREF _Toc9685123 \h </w:instrText>
        </w:r>
        <w:r>
          <w:rPr>
            <w:noProof/>
            <w:webHidden/>
          </w:rPr>
        </w:r>
      </w:ins>
      <w:r>
        <w:rPr>
          <w:noProof/>
          <w:webHidden/>
        </w:rPr>
        <w:fldChar w:fldCharType="separate"/>
      </w:r>
      <w:ins w:author="Andreas Kuehne" w:date="2019-05-25T13:55:00Z" w:id="640">
        <w:r>
          <w:rPr>
            <w:noProof/>
            <w:webHidden/>
          </w:rPr>
          <w:t>109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41"/>
          <w:rFonts w:asciiTheme="minorHAnsi" w:cstheme="minorBidi" w:eastAsiaTheme="minorEastAsia" w:hAnsiTheme="minorHAnsi"/>
          <w:noProof/>
          <w:sz w:val="22"/>
          <w:szCs w:val="22"/>
          <w:lang w:eastAsia="en-GB" w:val="en-GB"/>
        </w:rPr>
      </w:pPr>
      <w:ins w:author="Andreas Kuehne" w:date="2019-05-25T13:55:00Z" w:id="642">
        <w:r w:rsidRPr="009D7E36">
          <w:rPr>
            <w:rStyle w:val="Hyperlink"/>
            <w:noProof/>
          </w:rPr>
          <w:fldChar w:fldCharType="begin"/>
        </w:r>
        <w:r w:rsidRPr="009D7E36">
          <w:rPr>
            <w:rStyle w:val="Hyperlink"/>
            <w:noProof/>
          </w:rPr>
          <w:instrText xml:space="preserve"> </w:instrText>
        </w:r>
        <w:r>
          <w:rPr>
            <w:noProof/>
          </w:rPr>
          <w:instrText>HYPERLINK \l "_Toc9685124"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4.6.1.1</w:t>
        </w:r>
        <w:r w:rsidRPr="009D7E36">
          <w:rPr>
            <w:rStyle w:val="Hyperlink"/>
            <w:noProof/>
          </w:rPr>
          <w:t xml:space="preserve"> NameID – JSON Syntax</w:t>
        </w:r>
        <w:r>
          <w:rPr>
            <w:noProof/>
            <w:webHidden/>
          </w:rPr>
          <w:tab/>
        </w:r>
        <w:r>
          <w:rPr>
            <w:noProof/>
            <w:webHidden/>
          </w:rPr>
          <w:fldChar w:fldCharType="begin"/>
        </w:r>
        <w:r>
          <w:rPr>
            <w:noProof/>
            <w:webHidden/>
          </w:rPr>
          <w:instrText xml:space="preserve"> PAGEREF _Toc9685124 \h </w:instrText>
        </w:r>
        <w:r>
          <w:rPr>
            <w:noProof/>
            <w:webHidden/>
          </w:rPr>
        </w:r>
      </w:ins>
      <w:r>
        <w:rPr>
          <w:noProof/>
          <w:webHidden/>
        </w:rPr>
        <w:fldChar w:fldCharType="separate"/>
      </w:r>
      <w:ins w:author="Andreas Kuehne" w:date="2019-05-25T13:55:00Z" w:id="643">
        <w:r>
          <w:rPr>
            <w:noProof/>
            <w:webHidden/>
          </w:rPr>
          <w:t>110</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44"/>
          <w:rFonts w:asciiTheme="minorHAnsi" w:cstheme="minorBidi" w:eastAsiaTheme="minorEastAsia" w:hAnsiTheme="minorHAnsi"/>
          <w:noProof/>
          <w:sz w:val="22"/>
          <w:szCs w:val="22"/>
          <w:lang w:eastAsia="en-GB" w:val="en-GB"/>
        </w:rPr>
      </w:pPr>
      <w:ins w:author="Andreas Kuehne" w:date="2019-05-25T13:55:00Z" w:id="645">
        <w:r w:rsidRPr="009D7E36">
          <w:rPr>
            <w:rStyle w:val="Hyperlink"/>
            <w:noProof/>
          </w:rPr>
          <w:fldChar w:fldCharType="begin"/>
        </w:r>
        <w:r w:rsidRPr="009D7E36">
          <w:rPr>
            <w:rStyle w:val="Hyperlink"/>
            <w:noProof/>
          </w:rPr>
          <w:instrText xml:space="preserve"> </w:instrText>
        </w:r>
        <w:r>
          <w:rPr>
            <w:noProof/>
          </w:rPr>
          <w:instrText>HYPERLINK \l "_Toc9685125"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4.6.1.2</w:t>
        </w:r>
        <w:r w:rsidRPr="009D7E36">
          <w:rPr>
            <w:rStyle w:val="Hyperlink"/>
            <w:noProof/>
          </w:rPr>
          <w:t xml:space="preserve"> NameID – XML Syntax</w:t>
        </w:r>
        <w:r>
          <w:rPr>
            <w:noProof/>
            <w:webHidden/>
          </w:rPr>
          <w:tab/>
        </w:r>
        <w:r>
          <w:rPr>
            <w:noProof/>
            <w:webHidden/>
          </w:rPr>
          <w:fldChar w:fldCharType="begin"/>
        </w:r>
        <w:r>
          <w:rPr>
            <w:noProof/>
            <w:webHidden/>
          </w:rPr>
          <w:instrText xml:space="preserve"> PAGEREF _Toc9685125 \h </w:instrText>
        </w:r>
        <w:r>
          <w:rPr>
            <w:noProof/>
            <w:webHidden/>
          </w:rPr>
        </w:r>
      </w:ins>
      <w:r>
        <w:rPr>
          <w:noProof/>
          <w:webHidden/>
        </w:rPr>
        <w:fldChar w:fldCharType="separate"/>
      </w:r>
      <w:ins w:author="Andreas Kuehne" w:date="2019-05-25T13:55:00Z" w:id="646">
        <w:r>
          <w:rPr>
            <w:noProof/>
            <w:webHidden/>
          </w:rPr>
          <w:t>111</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47"/>
          <w:rFonts w:asciiTheme="minorHAnsi" w:cstheme="minorBidi" w:eastAsiaTheme="minorEastAsia" w:hAnsiTheme="minorHAnsi"/>
          <w:noProof/>
          <w:sz w:val="22"/>
          <w:szCs w:val="22"/>
          <w:lang w:eastAsia="en-GB" w:val="en-GB"/>
        </w:rPr>
      </w:pPr>
      <w:ins w:author="Andreas Kuehne" w:date="2019-05-25T13:55:00Z" w:id="648">
        <w:r w:rsidRPr="009D7E36">
          <w:rPr>
            <w:rStyle w:val="Hyperlink"/>
            <w:noProof/>
          </w:rPr>
          <w:fldChar w:fldCharType="begin"/>
        </w:r>
        <w:r w:rsidRPr="009D7E36">
          <w:rPr>
            <w:rStyle w:val="Hyperlink"/>
            <w:noProof/>
          </w:rPr>
          <w:instrText xml:space="preserve"> </w:instrText>
        </w:r>
        <w:r>
          <w:rPr>
            <w:noProof/>
          </w:rPr>
          <w:instrText>HYPERLINK \l "_Toc9685126"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4.6.2</w:t>
        </w:r>
        <w:r w:rsidRPr="009D7E36">
          <w:rPr>
            <w:rStyle w:val="Hyperlink"/>
            <w:noProof/>
          </w:rPr>
          <w:t xml:space="preserve"> Component Transforms</w:t>
        </w:r>
        <w:r>
          <w:rPr>
            <w:noProof/>
            <w:webHidden/>
          </w:rPr>
          <w:tab/>
        </w:r>
        <w:r>
          <w:rPr>
            <w:noProof/>
            <w:webHidden/>
          </w:rPr>
          <w:fldChar w:fldCharType="begin"/>
        </w:r>
        <w:r>
          <w:rPr>
            <w:noProof/>
            <w:webHidden/>
          </w:rPr>
          <w:instrText xml:space="preserve"> PAGEREF _Toc9685126 \h </w:instrText>
        </w:r>
        <w:r>
          <w:rPr>
            <w:noProof/>
            <w:webHidden/>
          </w:rPr>
        </w:r>
      </w:ins>
      <w:r>
        <w:rPr>
          <w:noProof/>
          <w:webHidden/>
        </w:rPr>
        <w:fldChar w:fldCharType="separate"/>
      </w:r>
      <w:ins w:author="Andreas Kuehne" w:date="2019-05-25T13:55:00Z" w:id="649">
        <w:r>
          <w:rPr>
            <w:noProof/>
            <w:webHidden/>
          </w:rPr>
          <w:t>111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50"/>
          <w:rFonts w:asciiTheme="minorHAnsi" w:cstheme="minorBidi" w:eastAsiaTheme="minorEastAsia" w:hAnsiTheme="minorHAnsi"/>
          <w:noProof/>
          <w:sz w:val="22"/>
          <w:szCs w:val="22"/>
          <w:lang w:eastAsia="en-GB" w:val="en-GB"/>
        </w:rPr>
      </w:pPr>
      <w:ins w:author="Andreas Kuehne" w:date="2019-05-25T13:55:00Z" w:id="651">
        <w:r w:rsidRPr="009D7E36">
          <w:rPr>
            <w:rStyle w:val="Hyperlink"/>
            <w:noProof/>
          </w:rPr>
          <w:fldChar w:fldCharType="begin"/>
        </w:r>
        <w:r w:rsidRPr="009D7E36">
          <w:rPr>
            <w:rStyle w:val="Hyperlink"/>
            <w:noProof/>
          </w:rPr>
          <w:instrText xml:space="preserve"> </w:instrText>
        </w:r>
        <w:r>
          <w:rPr>
            <w:noProof/>
          </w:rPr>
          <w:instrText>HYPERLINK \l "_Toc9685127"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4.6.2.1</w:t>
        </w:r>
        <w:r w:rsidRPr="009D7E36">
          <w:rPr>
            <w:rStyle w:val="Hyperlink"/>
            <w:noProof/>
          </w:rPr>
          <w:t xml:space="preserve"> Transforms – JSON Syntax</w:t>
        </w:r>
        <w:r>
          <w:rPr>
            <w:noProof/>
            <w:webHidden/>
          </w:rPr>
          <w:tab/>
        </w:r>
        <w:r>
          <w:rPr>
            <w:noProof/>
            <w:webHidden/>
          </w:rPr>
          <w:fldChar w:fldCharType="begin"/>
        </w:r>
        <w:r>
          <w:rPr>
            <w:noProof/>
            <w:webHidden/>
          </w:rPr>
          <w:instrText xml:space="preserve"> PAGEREF _Toc9685127 \h </w:instrText>
        </w:r>
        <w:r>
          <w:rPr>
            <w:noProof/>
            <w:webHidden/>
          </w:rPr>
        </w:r>
      </w:ins>
      <w:r>
        <w:rPr>
          <w:noProof/>
          <w:webHidden/>
        </w:rPr>
        <w:fldChar w:fldCharType="separate"/>
      </w:r>
      <w:ins w:author="Andreas Kuehne" w:date="2019-05-25T13:55:00Z" w:id="652">
        <w:r>
          <w:rPr>
            <w:noProof/>
            <w:webHidden/>
          </w:rPr>
          <w:t>111</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53"/>
          <w:rFonts w:asciiTheme="minorHAnsi" w:cstheme="minorBidi" w:eastAsiaTheme="minorEastAsia" w:hAnsiTheme="minorHAnsi"/>
          <w:noProof/>
          <w:sz w:val="22"/>
          <w:szCs w:val="22"/>
          <w:lang w:eastAsia="en-GB" w:val="en-GB"/>
        </w:rPr>
      </w:pPr>
      <w:ins w:author="Andreas Kuehne" w:date="2019-05-25T13:55:00Z" w:id="654">
        <w:r w:rsidRPr="009D7E36">
          <w:rPr>
            <w:rStyle w:val="Hyperlink"/>
            <w:noProof/>
          </w:rPr>
          <w:fldChar w:fldCharType="begin"/>
        </w:r>
        <w:r w:rsidRPr="009D7E36">
          <w:rPr>
            <w:rStyle w:val="Hyperlink"/>
            <w:noProof/>
          </w:rPr>
          <w:instrText xml:space="preserve"> </w:instrText>
        </w:r>
        <w:r>
          <w:rPr>
            <w:noProof/>
          </w:rPr>
          <w:instrText>HYPERLINK \l "_Toc9685128"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4.6.2.2</w:t>
        </w:r>
        <w:r w:rsidRPr="009D7E36">
          <w:rPr>
            <w:rStyle w:val="Hyperlink"/>
            <w:noProof/>
          </w:rPr>
          <w:t xml:space="preserve"> Transforms – XML Syntax</w:t>
        </w:r>
        <w:r>
          <w:rPr>
            <w:noProof/>
            <w:webHidden/>
          </w:rPr>
          <w:tab/>
        </w:r>
        <w:r>
          <w:rPr>
            <w:noProof/>
            <w:webHidden/>
          </w:rPr>
          <w:fldChar w:fldCharType="begin"/>
        </w:r>
        <w:r>
          <w:rPr>
            <w:noProof/>
            <w:webHidden/>
          </w:rPr>
          <w:instrText xml:space="preserve"> PAGEREF _Toc9685128 \h </w:instrText>
        </w:r>
        <w:r>
          <w:rPr>
            <w:noProof/>
            <w:webHidden/>
          </w:rPr>
        </w:r>
      </w:ins>
      <w:r>
        <w:rPr>
          <w:noProof/>
          <w:webHidden/>
        </w:rPr>
        <w:fldChar w:fldCharType="separate"/>
      </w:r>
      <w:ins w:author="Andreas Kuehne" w:date="2019-05-25T13:55:00Z" w:id="655">
        <w:r>
          <w:rPr>
            <w:noProof/>
            <w:webHidden/>
          </w:rPr>
          <w:t>112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56"/>
          <w:rFonts w:asciiTheme="minorHAnsi" w:cstheme="minorBidi" w:eastAsiaTheme="minorEastAsia" w:hAnsiTheme="minorHAnsi"/>
          <w:noProof/>
          <w:sz w:val="22"/>
          <w:szCs w:val="22"/>
          <w:lang w:eastAsia="en-GB" w:val="en-GB"/>
        </w:rPr>
      </w:pPr>
      <w:ins w:author="Andreas Kuehne" w:date="2019-05-25T13:55:00Z" w:id="657">
        <w:r w:rsidRPr="009D7E36">
          <w:rPr>
            <w:rStyle w:val="Hyperlink"/>
            <w:noProof/>
          </w:rPr>
          <w:fldChar w:fldCharType="begin"/>
        </w:r>
        <w:r w:rsidRPr="009D7E36">
          <w:rPr>
            <w:rStyle w:val="Hyperlink"/>
            <w:noProof/>
          </w:rPr>
          <w:instrText xml:space="preserve"> </w:instrText>
        </w:r>
        <w:r>
          <w:rPr>
            <w:noProof/>
          </w:rPr>
          <w:instrText>HYPERLINK \l "_Toc9685129"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4.6.3</w:t>
        </w:r>
        <w:r w:rsidRPr="009D7E36">
          <w:rPr>
            <w:rStyle w:val="Hyperlink"/>
            <w:noProof/>
          </w:rPr>
          <w:t xml:space="preserve"> Component Transform</w:t>
        </w:r>
        <w:r>
          <w:rPr>
            <w:noProof/>
            <w:webHidden/>
          </w:rPr>
          <w:tab/>
        </w:r>
        <w:r>
          <w:rPr>
            <w:noProof/>
            <w:webHidden/>
          </w:rPr>
          <w:fldChar w:fldCharType="begin"/>
        </w:r>
        <w:r>
          <w:rPr>
            <w:noProof/>
            <w:webHidden/>
          </w:rPr>
          <w:instrText xml:space="preserve"> PAGEREF _Toc9685129 \h </w:instrText>
        </w:r>
        <w:r>
          <w:rPr>
            <w:noProof/>
            <w:webHidden/>
          </w:rPr>
        </w:r>
      </w:ins>
      <w:r>
        <w:rPr>
          <w:noProof/>
          <w:webHidden/>
        </w:rPr>
        <w:fldChar w:fldCharType="separate"/>
      </w:r>
      <w:ins w:author="Andreas Kuehne" w:date="2019-05-25T13:55:00Z" w:id="658">
        <w:r>
          <w:rPr>
            <w:noProof/>
            <w:webHidden/>
          </w:rPr>
          <w:t>112</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59"/>
          <w:rFonts w:asciiTheme="minorHAnsi" w:cstheme="minorBidi" w:eastAsiaTheme="minorEastAsia" w:hAnsiTheme="minorHAnsi"/>
          <w:noProof/>
          <w:sz w:val="22"/>
          <w:szCs w:val="22"/>
          <w:lang w:eastAsia="en-GB" w:val="en-GB"/>
        </w:rPr>
      </w:pPr>
      <w:ins w:author="Andreas Kuehne" w:date="2019-05-25T13:55:00Z" w:id="660">
        <w:r w:rsidRPr="009D7E36">
          <w:rPr>
            <w:rStyle w:val="Hyperlink"/>
            <w:noProof/>
          </w:rPr>
          <w:fldChar w:fldCharType="begin"/>
        </w:r>
        <w:r w:rsidRPr="009D7E36">
          <w:rPr>
            <w:rStyle w:val="Hyperlink"/>
            <w:noProof/>
          </w:rPr>
          <w:instrText xml:space="preserve"> </w:instrText>
        </w:r>
        <w:r>
          <w:rPr>
            <w:noProof/>
          </w:rPr>
          <w:instrText>HYPERLINK \l "_Toc9685130"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4.6.3.1</w:t>
        </w:r>
        <w:r w:rsidRPr="009D7E36">
          <w:rPr>
            <w:rStyle w:val="Hyperlink"/>
            <w:noProof/>
          </w:rPr>
          <w:t xml:space="preserve"> Transform – JSON Syntax</w:t>
        </w:r>
        <w:r>
          <w:rPr>
            <w:noProof/>
            <w:webHidden/>
          </w:rPr>
          <w:tab/>
        </w:r>
        <w:r>
          <w:rPr>
            <w:noProof/>
            <w:webHidden/>
          </w:rPr>
          <w:fldChar w:fldCharType="begin"/>
        </w:r>
        <w:r>
          <w:rPr>
            <w:noProof/>
            <w:webHidden/>
          </w:rPr>
          <w:instrText xml:space="preserve"> PAGEREF _Toc9685130 \h </w:instrText>
        </w:r>
        <w:r>
          <w:rPr>
            <w:noProof/>
            <w:webHidden/>
          </w:rPr>
        </w:r>
      </w:ins>
      <w:r>
        <w:rPr>
          <w:noProof/>
          <w:webHidden/>
        </w:rPr>
        <w:fldChar w:fldCharType="separate"/>
      </w:r>
      <w:ins w:author="Andreas Kuehne" w:date="2019-05-25T13:55:00Z" w:id="661">
        <w:r>
          <w:rPr>
            <w:noProof/>
            <w:webHidden/>
          </w:rPr>
          <w:t>113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62"/>
          <w:rFonts w:asciiTheme="minorHAnsi" w:cstheme="minorBidi" w:eastAsiaTheme="minorEastAsia" w:hAnsiTheme="minorHAnsi"/>
          <w:noProof/>
          <w:sz w:val="22"/>
          <w:szCs w:val="22"/>
          <w:lang w:eastAsia="en-GB" w:val="en-GB"/>
        </w:rPr>
      </w:pPr>
      <w:ins w:author="Andreas Kuehne" w:date="2019-05-25T13:55:00Z" w:id="663">
        <w:r w:rsidRPr="009D7E36">
          <w:rPr>
            <w:rStyle w:val="Hyperlink"/>
            <w:noProof/>
          </w:rPr>
          <w:fldChar w:fldCharType="begin"/>
        </w:r>
        <w:r w:rsidRPr="009D7E36">
          <w:rPr>
            <w:rStyle w:val="Hyperlink"/>
            <w:noProof/>
          </w:rPr>
          <w:instrText xml:space="preserve"> </w:instrText>
        </w:r>
        <w:r>
          <w:rPr>
            <w:noProof/>
          </w:rPr>
          <w:instrText>HYPERLINK \l "_Toc9685131"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4.6.3.2</w:t>
        </w:r>
        <w:r w:rsidRPr="009D7E36">
          <w:rPr>
            <w:rStyle w:val="Hyperlink"/>
            <w:noProof/>
          </w:rPr>
          <w:t xml:space="preserve"> Transform – XML Syntax</w:t>
        </w:r>
        <w:r>
          <w:rPr>
            <w:noProof/>
            <w:webHidden/>
          </w:rPr>
          <w:tab/>
        </w:r>
        <w:r>
          <w:rPr>
            <w:noProof/>
            <w:webHidden/>
          </w:rPr>
          <w:fldChar w:fldCharType="begin"/>
        </w:r>
        <w:r>
          <w:rPr>
            <w:noProof/>
            <w:webHidden/>
          </w:rPr>
          <w:instrText xml:space="preserve"> PAGEREF _Toc9685131 \h </w:instrText>
        </w:r>
        <w:r>
          <w:rPr>
            <w:noProof/>
            <w:webHidden/>
          </w:rPr>
        </w:r>
      </w:ins>
      <w:r>
        <w:rPr>
          <w:noProof/>
          <w:webHidden/>
        </w:rPr>
        <w:fldChar w:fldCharType="separate"/>
      </w:r>
      <w:ins w:author="Andreas Kuehne" w:date="2019-05-25T13:55:00Z" w:id="664">
        <w:r>
          <w:rPr>
            <w:noProof/>
            <w:webHidden/>
          </w:rPr>
          <w:t>114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65"/>
          <w:rFonts w:asciiTheme="minorHAnsi" w:cstheme="minorBidi" w:eastAsiaTheme="minorEastAsia" w:hAnsiTheme="minorHAnsi"/>
          <w:noProof/>
          <w:sz w:val="22"/>
          <w:szCs w:val="22"/>
          <w:lang w:eastAsia="en-GB" w:val="en-GB"/>
        </w:rPr>
      </w:pPr>
      <w:ins w:author="Andreas Kuehne" w:date="2019-05-25T13:55:00Z" w:id="666">
        <w:r w:rsidRPr="009D7E36">
          <w:rPr>
            <w:rStyle w:val="Hyperlink"/>
            <w:noProof/>
          </w:rPr>
          <w:fldChar w:fldCharType="begin"/>
        </w:r>
        <w:r w:rsidRPr="009D7E36">
          <w:rPr>
            <w:rStyle w:val="Hyperlink"/>
            <w:noProof/>
          </w:rPr>
          <w:instrText xml:space="preserve"> </w:instrText>
        </w:r>
        <w:r>
          <w:rPr>
            <w:noProof/>
          </w:rPr>
          <w:instrText>HYPERLINK \l "_Toc9685132"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rPr>
          <w:t>4.7 Element / JSON name lookup tables</w:t>
        </w:r>
        <w:r>
          <w:rPr>
            <w:noProof/>
            <w:webHidden/>
          </w:rPr>
          <w:tab/>
        </w:r>
        <w:r>
          <w:rPr>
            <w:noProof/>
            <w:webHidden/>
          </w:rPr>
          <w:fldChar w:fldCharType="begin"/>
        </w:r>
        <w:r>
          <w:rPr>
            <w:noProof/>
            <w:webHidden/>
          </w:rPr>
          <w:instrText xml:space="preserve"> PAGEREF _Toc9685132 \h </w:instrText>
        </w:r>
        <w:r>
          <w:rPr>
            <w:noProof/>
            <w:webHidden/>
          </w:rPr>
        </w:r>
      </w:ins>
      <w:r>
        <w:rPr>
          <w:noProof/>
          <w:webHidden/>
        </w:rPr>
        <w:fldChar w:fldCharType="separate"/>
      </w:r>
      <w:ins w:author="Andreas Kuehne" w:date="2019-05-25T13:55:00Z" w:id="667">
        <w:r>
          <w:rPr>
            <w:noProof/>
            <w:webHidden/>
          </w:rPr>
          <w:t>114</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668"/>
          <w:rFonts w:asciiTheme="minorHAnsi" w:cstheme="minorBidi" w:eastAsiaTheme="minorEastAsia" w:hAnsiTheme="minorHAnsi"/>
          <w:noProof/>
          <w:sz w:val="22"/>
          <w:szCs w:val="22"/>
          <w:lang w:eastAsia="en-GB" w:val="en-GB"/>
        </w:rPr>
      </w:pPr>
      <w:ins w:author="Andreas Kuehne" w:date="2019-05-25T13:55:00Z" w:id="669">
        <w:r w:rsidRPr="009D7E36">
          <w:rPr>
            <w:rStyle w:val="Hyperlink"/>
            <w:noProof/>
          </w:rPr>
          <w:fldChar w:fldCharType="begin"/>
        </w:r>
        <w:r w:rsidRPr="009D7E36">
          <w:rPr>
            <w:rStyle w:val="Hyperlink"/>
            <w:noProof/>
          </w:rPr>
          <w:instrText xml:space="preserve"> </w:instrText>
        </w:r>
        <w:r>
          <w:rPr>
            <w:noProof/>
          </w:rPr>
          <w:instrText>HYPERLINK \l "_Toc9685133"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5</w:t>
        </w:r>
        <w:r>
          <w:rPr>
            <w:rFonts w:asciiTheme="minorHAnsi" w:cstheme="minorBidi" w:eastAsiaTheme="minorEastAsia" w:hAnsiTheme="minorHAnsi"/>
            <w:noProof/>
            <w:sz w:val="22"/>
            <w:szCs w:val="22"/>
            <w:lang w:eastAsia="en-GB" w:val="en-GB"/>
          </w:rPr>
          <w:tab/>
        </w:r>
        <w:r w:rsidRPr="009D7E36">
          <w:rPr>
            <w:rStyle w:val="Hyperlink"/>
            <w:noProof/>
            <w:lang w:val="en-GB"/>
          </w:rPr>
          <w:t>Data Processing Model for Signing</w:t>
        </w:r>
        <w:r>
          <w:rPr>
            <w:noProof/>
            <w:webHidden/>
          </w:rPr>
          <w:tab/>
        </w:r>
        <w:r>
          <w:rPr>
            <w:noProof/>
            <w:webHidden/>
          </w:rPr>
          <w:fldChar w:fldCharType="begin"/>
        </w:r>
        <w:r>
          <w:rPr>
            <w:noProof/>
            <w:webHidden/>
          </w:rPr>
          <w:instrText xml:space="preserve"> PAGEREF _Toc9685133 \h </w:instrText>
        </w:r>
        <w:r>
          <w:rPr>
            <w:noProof/>
            <w:webHidden/>
          </w:rPr>
        </w:r>
      </w:ins>
      <w:r>
        <w:rPr>
          <w:noProof/>
          <w:webHidden/>
        </w:rPr>
        <w:fldChar w:fldCharType="separate"/>
      </w:r>
      <w:ins w:author="Andreas Kuehne" w:date="2019-05-25T13:55:00Z" w:id="670">
        <w:r>
          <w:rPr>
            <w:noProof/>
            <w:webHidden/>
          </w:rPr>
          <w:t>123</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71"/>
          <w:rFonts w:asciiTheme="minorHAnsi" w:cstheme="minorBidi" w:eastAsiaTheme="minorEastAsia" w:hAnsiTheme="minorHAnsi"/>
          <w:noProof/>
          <w:sz w:val="22"/>
          <w:szCs w:val="22"/>
          <w:lang w:eastAsia="en-GB" w:val="en-GB"/>
        </w:rPr>
      </w:pPr>
      <w:ins w:author="Andreas Kuehne" w:date="2019-05-25T13:55:00Z" w:id="672">
        <w:r w:rsidRPr="009D7E36">
          <w:rPr>
            <w:rStyle w:val="Hyperlink"/>
            <w:noProof/>
          </w:rPr>
          <w:fldChar w:fldCharType="begin"/>
        </w:r>
        <w:r w:rsidRPr="009D7E36">
          <w:rPr>
            <w:rStyle w:val="Hyperlink"/>
            <w:noProof/>
          </w:rPr>
          <w:instrText xml:space="preserve"> </w:instrText>
        </w:r>
        <w:r>
          <w:rPr>
            <w:noProof/>
          </w:rPr>
          <w:instrText>HYPERLINK \l "_Toc9685134"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5.1 Processing for XML Signatures</w:t>
        </w:r>
        <w:r>
          <w:rPr>
            <w:noProof/>
            <w:webHidden/>
          </w:rPr>
          <w:tab/>
        </w:r>
        <w:r>
          <w:rPr>
            <w:noProof/>
            <w:webHidden/>
          </w:rPr>
          <w:fldChar w:fldCharType="begin"/>
        </w:r>
        <w:r>
          <w:rPr>
            <w:noProof/>
            <w:webHidden/>
          </w:rPr>
          <w:instrText xml:space="preserve"> PAGEREF _Toc9685134 \h </w:instrText>
        </w:r>
        <w:r>
          <w:rPr>
            <w:noProof/>
            <w:webHidden/>
          </w:rPr>
        </w:r>
      </w:ins>
      <w:r>
        <w:rPr>
          <w:noProof/>
          <w:webHidden/>
        </w:rPr>
        <w:fldChar w:fldCharType="separate"/>
      </w:r>
      <w:ins w:author="Andreas Kuehne" w:date="2019-05-25T13:55:00Z" w:id="673">
        <w:r>
          <w:rPr>
            <w:noProof/>
            <w:webHidden/>
          </w:rPr>
          <w:t>123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74"/>
          <w:rFonts w:asciiTheme="minorHAnsi" w:cstheme="minorBidi" w:eastAsiaTheme="minorEastAsia" w:hAnsiTheme="minorHAnsi"/>
          <w:noProof/>
          <w:sz w:val="22"/>
          <w:szCs w:val="22"/>
          <w:lang w:eastAsia="en-GB" w:val="en-GB"/>
        </w:rPr>
      </w:pPr>
      <w:ins w:author="Andreas Kuehne" w:date="2019-05-25T13:55:00Z" w:id="675">
        <w:r w:rsidRPr="009D7E36">
          <w:rPr>
            <w:rStyle w:val="Hyperlink"/>
            <w:noProof/>
          </w:rPr>
          <w:fldChar w:fldCharType="begin"/>
        </w:r>
        <w:r w:rsidRPr="009D7E36">
          <w:rPr>
            <w:rStyle w:val="Hyperlink"/>
            <w:noProof/>
          </w:rPr>
          <w:instrText xml:space="preserve"> </w:instrText>
        </w:r>
        <w:r>
          <w:rPr>
            <w:noProof/>
          </w:rPr>
          <w:instrText>HYPERLINK \l "_Toc9685135"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5.1.1</w:t>
        </w:r>
        <w:r w:rsidRPr="009D7E36">
          <w:rPr>
            <w:rStyle w:val="Hyperlink"/>
            <w:noProof/>
            <w:lang w:val="en-GB"/>
          </w:rPr>
          <w:t xml:space="preserve"> Sub process ‘</w:t>
        </w:r>
        <w:r w:rsidRPr="009D7E36">
          <w:rPr>
            <w:rStyle w:val="Hyperlink"/>
            <w:rFonts w:ascii="Courier New" w:hAnsi="Courier New"/>
            <w:noProof/>
            <w:lang w:val="en-GB"/>
          </w:rPr>
          <w:t>process references</w:t>
        </w:r>
        <w:r w:rsidRPr="009D7E36">
          <w:rPr>
            <w:rStyle w:val="Hyperlink"/>
            <w:noProof/>
            <w:lang w:val="en-GB"/>
          </w:rPr>
          <w:t>’</w:t>
        </w:r>
        <w:r>
          <w:rPr>
            <w:noProof/>
            <w:webHidden/>
          </w:rPr>
          <w:tab/>
        </w:r>
        <w:r>
          <w:rPr>
            <w:noProof/>
            <w:webHidden/>
          </w:rPr>
          <w:fldChar w:fldCharType="begin"/>
        </w:r>
        <w:r>
          <w:rPr>
            <w:noProof/>
            <w:webHidden/>
          </w:rPr>
          <w:instrText xml:space="preserve"> PAGEREF _Toc9685135 \h </w:instrText>
        </w:r>
        <w:r>
          <w:rPr>
            <w:noProof/>
            <w:webHidden/>
          </w:rPr>
        </w:r>
      </w:ins>
      <w:r>
        <w:rPr>
          <w:noProof/>
          <w:webHidden/>
        </w:rPr>
        <w:fldChar w:fldCharType="separate"/>
      </w:r>
      <w:ins w:author="Andreas Kuehne" w:date="2019-05-25T13:55:00Z" w:id="676">
        <w:r>
          <w:rPr>
            <w:noProof/>
            <w:webHidden/>
          </w:rPr>
          <w:t>123</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77"/>
          <w:rFonts w:asciiTheme="minorHAnsi" w:cstheme="minorBidi" w:eastAsiaTheme="minorEastAsia" w:hAnsiTheme="minorHAnsi"/>
          <w:noProof/>
          <w:sz w:val="22"/>
          <w:szCs w:val="22"/>
          <w:lang w:eastAsia="en-GB" w:val="en-GB"/>
        </w:rPr>
      </w:pPr>
      <w:ins w:author="Andreas Kuehne" w:date="2019-05-25T13:55:00Z" w:id="678">
        <w:r w:rsidRPr="009D7E36">
          <w:rPr>
            <w:rStyle w:val="Hyperlink"/>
            <w:noProof/>
          </w:rPr>
          <w:fldChar w:fldCharType="begin"/>
        </w:r>
        <w:r w:rsidRPr="009D7E36">
          <w:rPr>
            <w:rStyle w:val="Hyperlink"/>
            <w:noProof/>
          </w:rPr>
          <w:instrText xml:space="preserve"> </w:instrText>
        </w:r>
        <w:r>
          <w:rPr>
            <w:noProof/>
          </w:rPr>
          <w:instrText>HYPERLINK \l "_Toc9685136"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5.1.2</w:t>
        </w:r>
        <w:r w:rsidRPr="009D7E36">
          <w:rPr>
            <w:rStyle w:val="Hyperlink"/>
            <w:noProof/>
            <w:lang w:val="en-GB"/>
          </w:rPr>
          <w:t xml:space="preserve"> Sub process ‘</w:t>
        </w:r>
        <w:r w:rsidRPr="009D7E36">
          <w:rPr>
            <w:rStyle w:val="Hyperlink"/>
            <w:rFonts w:ascii="Courier New" w:hAnsi="Courier New"/>
            <w:noProof/>
            <w:lang w:val="en-GB"/>
          </w:rPr>
          <w:t>create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_Toc9685136 \h </w:instrText>
        </w:r>
        <w:r>
          <w:rPr>
            <w:noProof/>
            <w:webHidden/>
          </w:rPr>
        </w:r>
      </w:ins>
      <w:r>
        <w:rPr>
          <w:noProof/>
          <w:webHidden/>
        </w:rPr>
        <w:fldChar w:fldCharType="separate"/>
      </w:r>
      <w:ins w:author="Andreas Kuehne" w:date="2019-05-25T13:55:00Z" w:id="679">
        <w:r>
          <w:rPr>
            <w:noProof/>
            <w:webHidden/>
          </w:rPr>
          <w:t>124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680"/>
          <w:rFonts w:asciiTheme="minorHAnsi" w:cstheme="minorBidi" w:eastAsiaTheme="minorEastAsia" w:hAnsiTheme="minorHAnsi"/>
          <w:noProof/>
          <w:sz w:val="22"/>
          <w:szCs w:val="22"/>
          <w:lang w:eastAsia="en-GB" w:val="en-GB"/>
        </w:rPr>
      </w:pPr>
      <w:ins w:author="Andreas Kuehne" w:date="2019-05-25T13:55:00Z" w:id="681">
        <w:r w:rsidRPr="009D7E36">
          <w:rPr>
            <w:rStyle w:val="Hyperlink"/>
            <w:noProof/>
          </w:rPr>
          <w:fldChar w:fldCharType="begin"/>
        </w:r>
        <w:r w:rsidRPr="009D7E36">
          <w:rPr>
            <w:rStyle w:val="Hyperlink"/>
            <w:noProof/>
          </w:rPr>
          <w:instrText xml:space="preserve"> </w:instrText>
        </w:r>
        <w:r>
          <w:rPr>
            <w:noProof/>
          </w:rPr>
          <w:instrText>HYPERLINK \l "_Toc9685137"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rFonts w:ascii="Courier New" w:hAnsi="Courier New"/>
            <w:noProof/>
            <w:lang w:val="en-GB"/>
            <w14:scene3d>
              <w14:camera w14:prst="orthographicFront"/>
              <w14:lightRig w14:dir="t" w14:rig="threePt">
                <w14:rot w14:lat="0" w14:lon="0" w14:rev="0"/>
              </w14:lightRig>
            </w14:scene3d>
          </w:rPr>
          <w:t>5.1.2.1</w:t>
        </w:r>
        <w:r w:rsidRPr="009D7E36">
          <w:rPr>
            <w:rStyle w:val="Hyperlink"/>
            <w:noProof/>
            <w:lang w:val="en-GB"/>
          </w:rPr>
          <w:t xml:space="preserve"> XML Signatures Variant Optional Input </w:t>
        </w:r>
        <w:r w:rsidRPr="009D7E36">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_Toc9685137 \h </w:instrText>
        </w:r>
        <w:r>
          <w:rPr>
            <w:noProof/>
            <w:webHidden/>
          </w:rPr>
        </w:r>
      </w:ins>
      <w:r>
        <w:rPr>
          <w:noProof/>
          <w:webHidden/>
        </w:rPr>
        <w:fldChar w:fldCharType="separate"/>
      </w:r>
      <w:ins w:author="Andreas Kuehne" w:date="2019-05-25T13:55:00Z" w:id="682">
        <w:r>
          <w:rPr>
            <w:noProof/>
            <w:webHidden/>
          </w:rPr>
          <w:t>125</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83"/>
          <w:rFonts w:asciiTheme="minorHAnsi" w:cstheme="minorBidi" w:eastAsiaTheme="minorEastAsia" w:hAnsiTheme="minorHAnsi"/>
          <w:noProof/>
          <w:sz w:val="22"/>
          <w:szCs w:val="22"/>
          <w:lang w:eastAsia="en-GB" w:val="en-GB"/>
        </w:rPr>
      </w:pPr>
      <w:ins w:author="Andreas Kuehne" w:date="2019-05-25T13:55:00Z" w:id="684">
        <w:r w:rsidRPr="009D7E36">
          <w:rPr>
            <w:rStyle w:val="Hyperlink"/>
            <w:noProof/>
          </w:rPr>
          <w:fldChar w:fldCharType="begin"/>
        </w:r>
        <w:r w:rsidRPr="009D7E36">
          <w:rPr>
            <w:rStyle w:val="Hyperlink"/>
            <w:noProof/>
          </w:rPr>
          <w:instrText xml:space="preserve"> </w:instrText>
        </w:r>
        <w:r>
          <w:rPr>
            <w:noProof/>
          </w:rPr>
          <w:instrText>HYPERLINK \l "_Toc9685138"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5.2 Processing for CMS Signatures</w:t>
        </w:r>
        <w:r>
          <w:rPr>
            <w:noProof/>
            <w:webHidden/>
          </w:rPr>
          <w:tab/>
        </w:r>
        <w:r>
          <w:rPr>
            <w:noProof/>
            <w:webHidden/>
          </w:rPr>
          <w:fldChar w:fldCharType="begin"/>
        </w:r>
        <w:r>
          <w:rPr>
            <w:noProof/>
            <w:webHidden/>
          </w:rPr>
          <w:instrText xml:space="preserve"> PAGEREF _Toc9685138 \h </w:instrText>
        </w:r>
        <w:r>
          <w:rPr>
            <w:noProof/>
            <w:webHidden/>
          </w:rPr>
        </w:r>
      </w:ins>
      <w:r>
        <w:rPr>
          <w:noProof/>
          <w:webHidden/>
        </w:rPr>
        <w:fldChar w:fldCharType="separate"/>
      </w:r>
      <w:ins w:author="Andreas Kuehne" w:date="2019-05-25T13:55:00Z" w:id="685">
        <w:r>
          <w:rPr>
            <w:noProof/>
            <w:webHidden/>
          </w:rPr>
          <w:t>126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86"/>
          <w:rFonts w:asciiTheme="minorHAnsi" w:cstheme="minorBidi" w:eastAsiaTheme="minorEastAsia" w:hAnsiTheme="minorHAnsi"/>
          <w:noProof/>
          <w:sz w:val="22"/>
          <w:szCs w:val="22"/>
          <w:lang w:eastAsia="en-GB" w:val="en-GB"/>
        </w:rPr>
      </w:pPr>
      <w:ins w:author="Andreas Kuehne" w:date="2019-05-25T13:55:00Z" w:id="687">
        <w:r w:rsidRPr="009D7E36">
          <w:rPr>
            <w:rStyle w:val="Hyperlink"/>
            <w:noProof/>
          </w:rPr>
          <w:fldChar w:fldCharType="begin"/>
        </w:r>
        <w:r w:rsidRPr="009D7E36">
          <w:rPr>
            <w:rStyle w:val="Hyperlink"/>
            <w:noProof/>
          </w:rPr>
          <w:instrText xml:space="preserve"> </w:instrText>
        </w:r>
        <w:r>
          <w:rPr>
            <w:noProof/>
          </w:rPr>
          <w:instrText>HYPERLINK \l "_Toc9685139"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5.2.1</w:t>
        </w:r>
        <w:r w:rsidRPr="009D7E36">
          <w:rPr>
            <w:rStyle w:val="Hyperlink"/>
            <w:noProof/>
            <w:lang w:val="en-GB"/>
          </w:rPr>
          <w:t xml:space="preserve"> Sub process ‘</w:t>
        </w:r>
        <w:r w:rsidRPr="009D7E36">
          <w:rPr>
            <w:rStyle w:val="Hyperlink"/>
            <w:rFonts w:ascii="Courier New" w:hAnsi="Courier New"/>
            <w:noProof/>
            <w:lang w:val="en-GB"/>
          </w:rPr>
          <w:t>process digest</w:t>
        </w:r>
        <w:r w:rsidRPr="009D7E36">
          <w:rPr>
            <w:rStyle w:val="Hyperlink"/>
            <w:noProof/>
            <w:lang w:val="en-GB"/>
          </w:rPr>
          <w:t>’</w:t>
        </w:r>
        <w:r>
          <w:rPr>
            <w:noProof/>
            <w:webHidden/>
          </w:rPr>
          <w:tab/>
        </w:r>
        <w:r>
          <w:rPr>
            <w:noProof/>
            <w:webHidden/>
          </w:rPr>
          <w:fldChar w:fldCharType="begin"/>
        </w:r>
        <w:r>
          <w:rPr>
            <w:noProof/>
            <w:webHidden/>
          </w:rPr>
          <w:instrText xml:space="preserve"> PAGEREF _Toc9685139 \h </w:instrText>
        </w:r>
        <w:r>
          <w:rPr>
            <w:noProof/>
            <w:webHidden/>
          </w:rPr>
        </w:r>
      </w:ins>
      <w:r>
        <w:rPr>
          <w:noProof/>
          <w:webHidden/>
        </w:rPr>
        <w:fldChar w:fldCharType="separate"/>
      </w:r>
      <w:ins w:author="Andreas Kuehne" w:date="2019-05-25T13:55:00Z" w:id="688">
        <w:r>
          <w:rPr>
            <w:noProof/>
            <w:webHidden/>
          </w:rPr>
          <w:t>126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89"/>
          <w:rFonts w:asciiTheme="minorHAnsi" w:cstheme="minorBidi" w:eastAsiaTheme="minorEastAsia" w:hAnsiTheme="minorHAnsi"/>
          <w:noProof/>
          <w:sz w:val="22"/>
          <w:szCs w:val="22"/>
          <w:lang w:eastAsia="en-GB" w:val="en-GB"/>
        </w:rPr>
      </w:pPr>
      <w:ins w:author="Andreas Kuehne" w:date="2019-05-25T13:55:00Z" w:id="690">
        <w:r w:rsidRPr="009D7E36">
          <w:rPr>
            <w:rStyle w:val="Hyperlink"/>
            <w:noProof/>
          </w:rPr>
          <w:fldChar w:fldCharType="begin"/>
        </w:r>
        <w:r w:rsidRPr="009D7E36">
          <w:rPr>
            <w:rStyle w:val="Hyperlink"/>
            <w:noProof/>
          </w:rPr>
          <w:instrText xml:space="preserve"> </w:instrText>
        </w:r>
        <w:r>
          <w:rPr>
            <w:noProof/>
          </w:rPr>
          <w:instrText>HYPERLINK \l "_Toc9685140"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5.2.2</w:t>
        </w:r>
        <w:r w:rsidRPr="009D7E36">
          <w:rPr>
            <w:rStyle w:val="Hyperlink"/>
            <w:noProof/>
            <w:lang w:val="en-GB"/>
          </w:rPr>
          <w:t xml:space="preserve"> Sub process ‘</w:t>
        </w:r>
        <w:r w:rsidRPr="009D7E36">
          <w:rPr>
            <w:rStyle w:val="Hyperlink"/>
            <w:rFonts w:ascii="Courier New" w:hAnsi="Courier New"/>
            <w:noProof/>
            <w:lang w:val="en-GB"/>
          </w:rPr>
          <w:t>create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_Toc9685140 \h </w:instrText>
        </w:r>
        <w:r>
          <w:rPr>
            <w:noProof/>
            <w:webHidden/>
          </w:rPr>
        </w:r>
      </w:ins>
      <w:r>
        <w:rPr>
          <w:noProof/>
          <w:webHidden/>
        </w:rPr>
        <w:fldChar w:fldCharType="separate"/>
      </w:r>
      <w:ins w:author="Andreas Kuehne" w:date="2019-05-25T13:55:00Z" w:id="691">
        <w:r>
          <w:rPr>
            <w:noProof/>
            <w:webHidden/>
          </w:rPr>
          <w:t>127</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692"/>
          <w:rFonts w:asciiTheme="minorHAnsi" w:cstheme="minorBidi" w:eastAsiaTheme="minorEastAsia" w:hAnsiTheme="minorHAnsi"/>
          <w:noProof/>
          <w:sz w:val="22"/>
          <w:szCs w:val="22"/>
          <w:lang w:eastAsia="en-GB" w:val="en-GB"/>
        </w:rPr>
      </w:pPr>
      <w:ins w:author="Andreas Kuehne" w:date="2019-05-25T13:55:00Z" w:id="693">
        <w:r w:rsidRPr="009D7E36">
          <w:rPr>
            <w:rStyle w:val="Hyperlink"/>
            <w:noProof/>
          </w:rPr>
          <w:fldChar w:fldCharType="begin"/>
        </w:r>
        <w:r w:rsidRPr="009D7E36">
          <w:rPr>
            <w:rStyle w:val="Hyperlink"/>
            <w:noProof/>
          </w:rPr>
          <w:instrText xml:space="preserve"> </w:instrText>
        </w:r>
        <w:r>
          <w:rPr>
            <w:noProof/>
          </w:rPr>
          <w:instrText>HYPERLINK \l "_Toc9685141"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5.3 General Timestamp Processing</w:t>
        </w:r>
        <w:r>
          <w:rPr>
            <w:noProof/>
            <w:webHidden/>
          </w:rPr>
          <w:tab/>
        </w:r>
        <w:r>
          <w:rPr>
            <w:noProof/>
            <w:webHidden/>
          </w:rPr>
          <w:fldChar w:fldCharType="begin"/>
        </w:r>
        <w:r>
          <w:rPr>
            <w:noProof/>
            <w:webHidden/>
          </w:rPr>
          <w:instrText xml:space="preserve"> PAGEREF _Toc9685141 \h </w:instrText>
        </w:r>
        <w:r>
          <w:rPr>
            <w:noProof/>
            <w:webHidden/>
          </w:rPr>
        </w:r>
      </w:ins>
      <w:r>
        <w:rPr>
          <w:noProof/>
          <w:webHidden/>
        </w:rPr>
        <w:fldChar w:fldCharType="separate"/>
      </w:r>
      <w:ins w:author="Andreas Kuehne" w:date="2019-05-25T13:55:00Z" w:id="694">
        <w:r>
          <w:rPr>
            <w:noProof/>
            <w:webHidden/>
          </w:rPr>
          <w:t>128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95"/>
          <w:rFonts w:asciiTheme="minorHAnsi" w:cstheme="minorBidi" w:eastAsiaTheme="minorEastAsia" w:hAnsiTheme="minorHAnsi"/>
          <w:noProof/>
          <w:sz w:val="22"/>
          <w:szCs w:val="22"/>
          <w:lang w:eastAsia="en-GB" w:val="en-GB"/>
        </w:rPr>
      </w:pPr>
      <w:ins w:author="Andreas Kuehne" w:date="2019-05-25T13:55:00Z" w:id="696">
        <w:r w:rsidRPr="009D7E36">
          <w:rPr>
            <w:rStyle w:val="Hyperlink"/>
            <w:noProof/>
          </w:rPr>
          <w:fldChar w:fldCharType="begin"/>
        </w:r>
        <w:r w:rsidRPr="009D7E36">
          <w:rPr>
            <w:rStyle w:val="Hyperlink"/>
            <w:noProof/>
          </w:rPr>
          <w:instrText xml:space="preserve"> </w:instrText>
        </w:r>
        <w:r>
          <w:rPr>
            <w:noProof/>
          </w:rPr>
          <w:instrText>HYPERLINK \l "_Toc9685142"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5.3.1</w:t>
        </w:r>
        <w:r w:rsidRPr="009D7E36">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_Toc9685142 \h </w:instrText>
        </w:r>
        <w:r>
          <w:rPr>
            <w:noProof/>
            <w:webHidden/>
          </w:rPr>
        </w:r>
      </w:ins>
      <w:r>
        <w:rPr>
          <w:noProof/>
          <w:webHidden/>
        </w:rPr>
        <w:fldChar w:fldCharType="separate"/>
      </w:r>
      <w:ins w:author="Andreas Kuehne" w:date="2019-05-25T13:55:00Z" w:id="697">
        <w:r>
          <w:rPr>
            <w:noProof/>
            <w:webHidden/>
          </w:rPr>
          <w:t>128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698"/>
          <w:rFonts w:asciiTheme="minorHAnsi" w:cstheme="minorBidi" w:eastAsiaTheme="minorEastAsia" w:hAnsiTheme="minorHAnsi"/>
          <w:noProof/>
          <w:sz w:val="22"/>
          <w:szCs w:val="22"/>
          <w:lang w:eastAsia="en-GB" w:val="en-GB"/>
        </w:rPr>
      </w:pPr>
      <w:ins w:author="Andreas Kuehne" w:date="2019-05-25T13:55:00Z" w:id="699">
        <w:r w:rsidRPr="009D7E36">
          <w:rPr>
            <w:rStyle w:val="Hyperlink"/>
            <w:noProof/>
          </w:rPr>
          <w:fldChar w:fldCharType="begin"/>
        </w:r>
        <w:r w:rsidRPr="009D7E36">
          <w:rPr>
            <w:rStyle w:val="Hyperlink"/>
            <w:noProof/>
          </w:rPr>
          <w:instrText xml:space="preserve"> </w:instrText>
        </w:r>
        <w:r>
          <w:rPr>
            <w:noProof/>
          </w:rPr>
          <w:instrText>HYPERLINK \l "_Toc9685143"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rFonts w:ascii="Courier New" w:hAnsi="Courier New"/>
            <w:noProof/>
            <w:lang w:val="en-GB"/>
            <w14:scene3d>
              <w14:camera w14:prst="orthographicFront"/>
              <w14:lightRig w14:dir="t" w14:rig="threePt">
                <w14:rot w14:lat="0" w14:lon="0" w14:rev="0"/>
              </w14:lightRig>
            </w14:scene3d>
          </w:rPr>
          <w:t>5.3.2</w:t>
        </w:r>
        <w:r w:rsidRPr="009D7E36">
          <w:rPr>
            <w:rStyle w:val="Hyperlink"/>
            <w:noProof/>
            <w:lang w:val="en-GB"/>
          </w:rPr>
          <w:t xml:space="preserve"> Sub process ‘</w:t>
        </w:r>
        <w:r w:rsidRPr="009D7E36">
          <w:rPr>
            <w:rStyle w:val="Hyperlink"/>
            <w:rFonts w:ascii="Courier New" w:hAnsi="Courier New"/>
            <w:noProof/>
            <w:lang w:val="en-GB"/>
          </w:rPr>
          <w:t>add Timestamp</w:t>
        </w:r>
        <w:r w:rsidRPr="009D7E36">
          <w:rPr>
            <w:rStyle w:val="Hyperlink"/>
            <w:noProof/>
            <w:lang w:val="en-GB"/>
          </w:rPr>
          <w:t>’</w:t>
        </w:r>
        <w:r>
          <w:rPr>
            <w:noProof/>
            <w:webHidden/>
          </w:rPr>
          <w:tab/>
        </w:r>
        <w:r>
          <w:rPr>
            <w:noProof/>
            <w:webHidden/>
          </w:rPr>
          <w:fldChar w:fldCharType="begin"/>
        </w:r>
        <w:r>
          <w:rPr>
            <w:noProof/>
            <w:webHidden/>
          </w:rPr>
          <w:instrText xml:space="preserve"> PAGEREF _Toc9685143 \h </w:instrText>
        </w:r>
        <w:r>
          <w:rPr>
            <w:noProof/>
            <w:webHidden/>
          </w:rPr>
        </w:r>
      </w:ins>
      <w:r>
        <w:rPr>
          <w:noProof/>
          <w:webHidden/>
        </w:rPr>
        <w:fldChar w:fldCharType="separate"/>
      </w:r>
      <w:ins w:author="Andreas Kuehne" w:date="2019-05-25T13:55:00Z" w:id="700">
        <w:r>
          <w:rPr>
            <w:noProof/>
            <w:webHidden/>
          </w:rPr>
          <w:t>128</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01"/>
          <w:rFonts w:asciiTheme="minorHAnsi" w:cstheme="minorBidi" w:eastAsiaTheme="minorEastAsia" w:hAnsiTheme="minorHAnsi"/>
          <w:noProof/>
          <w:sz w:val="22"/>
          <w:szCs w:val="22"/>
          <w:lang w:eastAsia="en-GB" w:val="en-GB"/>
        </w:rPr>
      </w:pPr>
      <w:ins w:author="Andreas Kuehne" w:date="2019-05-25T13:55:00Z" w:id="702">
        <w:r w:rsidRPr="009D7E36">
          <w:rPr>
            <w:rStyle w:val="Hyperlink"/>
            <w:noProof/>
          </w:rPr>
          <w:fldChar w:fldCharType="begin"/>
        </w:r>
        <w:r w:rsidRPr="009D7E36">
          <w:rPr>
            <w:rStyle w:val="Hyperlink"/>
            <w:noProof/>
          </w:rPr>
          <w:instrText xml:space="preserve"> </w:instrText>
        </w:r>
        <w:r>
          <w:rPr>
            <w:noProof/>
          </w:rPr>
          <w:instrText>HYPERLINK \l "_Toc9685144"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5.3.2.1</w:t>
        </w:r>
        <w:r w:rsidRPr="009D7E36">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_Toc9685144 \h </w:instrText>
        </w:r>
        <w:r>
          <w:rPr>
            <w:noProof/>
            <w:webHidden/>
          </w:rPr>
        </w:r>
      </w:ins>
      <w:r>
        <w:rPr>
          <w:noProof/>
          <w:webHidden/>
        </w:rPr>
        <w:fldChar w:fldCharType="separate"/>
      </w:r>
      <w:ins w:author="Andreas Kuehne" w:date="2019-05-25T13:55:00Z" w:id="703">
        <w:r>
          <w:rPr>
            <w:noProof/>
            <w:webHidden/>
          </w:rPr>
          <w:t>129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04"/>
          <w:rFonts w:asciiTheme="minorHAnsi" w:cstheme="minorBidi" w:eastAsiaTheme="minorEastAsia" w:hAnsiTheme="minorHAnsi"/>
          <w:noProof/>
          <w:sz w:val="22"/>
          <w:szCs w:val="22"/>
          <w:lang w:eastAsia="en-GB" w:val="en-GB"/>
        </w:rPr>
      </w:pPr>
      <w:ins w:author="Andreas Kuehne" w:date="2019-05-25T13:55:00Z" w:id="705">
        <w:r w:rsidRPr="009D7E36">
          <w:rPr>
            <w:rStyle w:val="Hyperlink"/>
            <w:noProof/>
          </w:rPr>
          <w:fldChar w:fldCharType="begin"/>
        </w:r>
        <w:r w:rsidRPr="009D7E36">
          <w:rPr>
            <w:rStyle w:val="Hyperlink"/>
            <w:noProof/>
          </w:rPr>
          <w:instrText xml:space="preserve"> </w:instrText>
        </w:r>
        <w:r>
          <w:rPr>
            <w:noProof/>
          </w:rPr>
          <w:instrText>HYPERLINK \l "_Toc9685145"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5.3.2.2</w:t>
        </w:r>
        <w:r w:rsidRPr="009D7E36">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_Toc9685145 \h </w:instrText>
        </w:r>
        <w:r>
          <w:rPr>
            <w:noProof/>
            <w:webHidden/>
          </w:rPr>
        </w:r>
      </w:ins>
      <w:r>
        <w:rPr>
          <w:noProof/>
          <w:webHidden/>
        </w:rPr>
        <w:fldChar w:fldCharType="separate"/>
      </w:r>
      <w:ins w:author="Andreas Kuehne" w:date="2019-05-25T13:55:00Z" w:id="706">
        <w:r>
          <w:rPr>
            <w:noProof/>
            <w:webHidden/>
          </w:rPr>
          <w:t>129</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07"/>
          <w:rFonts w:asciiTheme="minorHAnsi" w:cstheme="minorBidi" w:eastAsiaTheme="minorEastAsia" w:hAnsiTheme="minorHAnsi"/>
          <w:noProof/>
          <w:sz w:val="22"/>
          <w:szCs w:val="22"/>
          <w:lang w:eastAsia="en-GB" w:val="en-GB"/>
        </w:rPr>
      </w:pPr>
      <w:ins w:author="Andreas Kuehne" w:date="2019-05-25T13:55:00Z" w:id="708">
        <w:r w:rsidRPr="009D7E36">
          <w:rPr>
            <w:rStyle w:val="Hyperlink"/>
            <w:noProof/>
          </w:rPr>
          <w:fldChar w:fldCharType="begin"/>
        </w:r>
        <w:r w:rsidRPr="009D7E36">
          <w:rPr>
            <w:rStyle w:val="Hyperlink"/>
            <w:noProof/>
          </w:rPr>
          <w:instrText xml:space="preserve"> </w:instrText>
        </w:r>
        <w:r>
          <w:rPr>
            <w:noProof/>
          </w:rPr>
          <w:instrText>HYPERLINK \l "_Toc9685146"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5.3.2.3</w:t>
        </w:r>
        <w:r w:rsidRPr="009D7E36">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_Toc9685146 \h </w:instrText>
        </w:r>
        <w:r>
          <w:rPr>
            <w:noProof/>
            <w:webHidden/>
          </w:rPr>
        </w:r>
      </w:ins>
      <w:r>
        <w:rPr>
          <w:noProof/>
          <w:webHidden/>
        </w:rPr>
        <w:fldChar w:fldCharType="separate"/>
      </w:r>
      <w:ins w:author="Andreas Kuehne" w:date="2019-05-25T13:55:00Z" w:id="709">
        <w:r>
          <w:rPr>
            <w:noProof/>
            <w:webHidden/>
          </w:rPr>
          <w:t>130</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710"/>
          <w:rFonts w:asciiTheme="minorHAnsi" w:cstheme="minorBidi" w:eastAsiaTheme="minorEastAsia" w:hAnsiTheme="minorHAnsi"/>
          <w:noProof/>
          <w:sz w:val="22"/>
          <w:szCs w:val="22"/>
          <w:lang w:eastAsia="en-GB" w:val="en-GB"/>
        </w:rPr>
      </w:pPr>
      <w:ins w:author="Andreas Kuehne" w:date="2019-05-25T13:55:00Z" w:id="711">
        <w:r w:rsidRPr="009D7E36">
          <w:rPr>
            <w:rStyle w:val="Hyperlink"/>
            <w:noProof/>
          </w:rPr>
          <w:lastRenderedPageBreak/>
          <w:fldChar w:fldCharType="begin"/>
        </w:r>
        <w:r w:rsidRPr="009D7E36">
          <w:rPr>
            <w:rStyle w:val="Hyperlink"/>
            <w:noProof/>
          </w:rPr>
          <w:instrText xml:space="preserve"> </w:instrText>
        </w:r>
        <w:r>
          <w:rPr>
            <w:noProof/>
          </w:rPr>
          <w:instrText>HYPERLINK \l "_Toc9685147"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6</w:t>
        </w:r>
        <w:r>
          <w:rPr>
            <w:rFonts w:asciiTheme="minorHAnsi" w:cstheme="minorBidi" w:eastAsiaTheme="minorEastAsia" w:hAnsiTheme="minorHAnsi"/>
            <w:noProof/>
            <w:sz w:val="22"/>
            <w:szCs w:val="22"/>
            <w:lang w:eastAsia="en-GB" w:val="en-GB"/>
          </w:rPr>
          <w:tab/>
        </w:r>
        <w:r w:rsidRPr="009D7E36">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_Toc9685147 \h </w:instrText>
        </w:r>
        <w:r>
          <w:rPr>
            <w:noProof/>
            <w:webHidden/>
          </w:rPr>
        </w:r>
      </w:ins>
      <w:r>
        <w:rPr>
          <w:noProof/>
          <w:webHidden/>
        </w:rPr>
        <w:fldChar w:fldCharType="separate"/>
      </w:r>
      <w:ins w:author="Andreas Kuehne" w:date="2019-05-25T13:55:00Z" w:id="712">
        <w:r>
          <w:rPr>
            <w:noProof/>
            <w:webHidden/>
          </w:rPr>
          <w:t>131</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13"/>
          <w:rFonts w:asciiTheme="minorHAnsi" w:cstheme="minorBidi" w:eastAsiaTheme="minorEastAsia" w:hAnsiTheme="minorHAnsi"/>
          <w:noProof/>
          <w:sz w:val="22"/>
          <w:szCs w:val="22"/>
          <w:lang w:eastAsia="en-GB" w:val="en-GB"/>
        </w:rPr>
      </w:pPr>
      <w:ins w:author="Andreas Kuehne" w:date="2019-05-25T13:55:00Z" w:id="714">
        <w:r w:rsidRPr="009D7E36">
          <w:rPr>
            <w:rStyle w:val="Hyperlink"/>
            <w:noProof/>
          </w:rPr>
          <w:fldChar w:fldCharType="begin"/>
        </w:r>
        <w:r w:rsidRPr="009D7E36">
          <w:rPr>
            <w:rStyle w:val="Hyperlink"/>
            <w:noProof/>
          </w:rPr>
          <w:instrText xml:space="preserve"> </w:instrText>
        </w:r>
        <w:r>
          <w:rPr>
            <w:noProof/>
          </w:rPr>
          <w:instrText>HYPERLINK \l "_Toc9685148"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_Toc9685148 \h </w:instrText>
        </w:r>
        <w:r>
          <w:rPr>
            <w:noProof/>
            <w:webHidden/>
          </w:rPr>
        </w:r>
      </w:ins>
      <w:r>
        <w:rPr>
          <w:noProof/>
          <w:webHidden/>
        </w:rPr>
        <w:fldChar w:fldCharType="separate"/>
      </w:r>
      <w:ins w:author="Andreas Kuehne" w:date="2019-05-25T13:55:00Z" w:id="715">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16"/>
          <w:rFonts w:asciiTheme="minorHAnsi" w:cstheme="minorBidi" w:eastAsiaTheme="minorEastAsia" w:hAnsiTheme="minorHAnsi"/>
          <w:noProof/>
          <w:sz w:val="22"/>
          <w:szCs w:val="22"/>
          <w:lang w:eastAsia="en-GB" w:val="en-GB"/>
        </w:rPr>
      </w:pPr>
      <w:ins w:author="Andreas Kuehne" w:date="2019-05-25T13:55:00Z" w:id="717">
        <w:r w:rsidRPr="009D7E36">
          <w:rPr>
            <w:rStyle w:val="Hyperlink"/>
            <w:noProof/>
          </w:rPr>
          <w:fldChar w:fldCharType="begin"/>
        </w:r>
        <w:r w:rsidRPr="009D7E36">
          <w:rPr>
            <w:rStyle w:val="Hyperlink"/>
            <w:noProof/>
          </w:rPr>
          <w:instrText xml:space="preserve"> </w:instrText>
        </w:r>
        <w:r>
          <w:rPr>
            <w:noProof/>
          </w:rPr>
          <w:instrText>HYPERLINK \l "_Toc9685149"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6.1.1</w:t>
        </w:r>
        <w:r w:rsidRPr="009D7E36">
          <w:rPr>
            <w:rStyle w:val="Hyperlink"/>
            <w:noProof/>
            <w:lang w:val="en-GB"/>
          </w:rPr>
          <w:t xml:space="preserve"> Sub process ‘</w:t>
        </w:r>
        <w:r w:rsidRPr="009D7E36">
          <w:rPr>
            <w:rStyle w:val="Hyperlink"/>
            <w:rFonts w:ascii="Courier New" w:hAnsi="Courier New"/>
            <w:noProof/>
            <w:lang w:val="en-GB"/>
          </w:rPr>
          <w:t>retrieve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_Toc9685149 \h </w:instrText>
        </w:r>
        <w:r>
          <w:rPr>
            <w:noProof/>
            <w:webHidden/>
          </w:rPr>
        </w:r>
      </w:ins>
      <w:r>
        <w:rPr>
          <w:noProof/>
          <w:webHidden/>
        </w:rPr>
        <w:fldChar w:fldCharType="separate"/>
      </w:r>
      <w:ins w:author="Andreas Kuehne" w:date="2019-05-25T13:55:00Z" w:id="718">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19"/>
          <w:rFonts w:asciiTheme="minorHAnsi" w:cstheme="minorBidi" w:eastAsiaTheme="minorEastAsia" w:hAnsiTheme="minorHAnsi"/>
          <w:noProof/>
          <w:sz w:val="22"/>
          <w:szCs w:val="22"/>
          <w:lang w:eastAsia="en-GB" w:val="en-GB"/>
        </w:rPr>
      </w:pPr>
      <w:ins w:author="Andreas Kuehne" w:date="2019-05-25T13:55:00Z" w:id="720">
        <w:r w:rsidRPr="009D7E36">
          <w:rPr>
            <w:rStyle w:val="Hyperlink"/>
            <w:noProof/>
          </w:rPr>
          <w:fldChar w:fldCharType="begin"/>
        </w:r>
        <w:r w:rsidRPr="009D7E36">
          <w:rPr>
            <w:rStyle w:val="Hyperlink"/>
            <w:noProof/>
          </w:rPr>
          <w:instrText xml:space="preserve"> </w:instrText>
        </w:r>
        <w:r>
          <w:rPr>
            <w:noProof/>
          </w:rPr>
          <w:instrText>HYPERLINK \l "_Toc9685150"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6.1.2</w:t>
        </w:r>
        <w:r w:rsidRPr="009D7E36">
          <w:rPr>
            <w:rStyle w:val="Hyperlink"/>
            <w:noProof/>
            <w:lang w:val="en-GB"/>
          </w:rPr>
          <w:t xml:space="preserve"> Sub process ‘</w:t>
        </w:r>
        <w:r w:rsidRPr="009D7E36">
          <w:rPr>
            <w:rStyle w:val="Hyperlink"/>
            <w:rFonts w:ascii="Courier New" w:hAnsi="Courier New"/>
            <w:noProof/>
            <w:lang w:val="en-GB"/>
          </w:rPr>
          <w:t>recalculate references</w:t>
        </w:r>
        <w:r w:rsidRPr="009D7E36">
          <w:rPr>
            <w:rStyle w:val="Hyperlink"/>
            <w:noProof/>
            <w:lang w:val="en-GB"/>
          </w:rPr>
          <w:t>’</w:t>
        </w:r>
        <w:r>
          <w:rPr>
            <w:noProof/>
            <w:webHidden/>
          </w:rPr>
          <w:tab/>
        </w:r>
        <w:r>
          <w:rPr>
            <w:noProof/>
            <w:webHidden/>
          </w:rPr>
          <w:fldChar w:fldCharType="begin"/>
        </w:r>
        <w:r>
          <w:rPr>
            <w:noProof/>
            <w:webHidden/>
          </w:rPr>
          <w:instrText xml:space="preserve"> PAGEREF _Toc9685150 \h </w:instrText>
        </w:r>
        <w:r>
          <w:rPr>
            <w:noProof/>
            <w:webHidden/>
          </w:rPr>
        </w:r>
      </w:ins>
      <w:r>
        <w:rPr>
          <w:noProof/>
          <w:webHidden/>
        </w:rPr>
        <w:fldChar w:fldCharType="separate"/>
      </w:r>
      <w:ins w:author="Andreas Kuehne" w:date="2019-05-25T13:55:00Z" w:id="721">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22"/>
          <w:rFonts w:asciiTheme="minorHAnsi" w:cstheme="minorBidi" w:eastAsiaTheme="minorEastAsia" w:hAnsiTheme="minorHAnsi"/>
          <w:noProof/>
          <w:sz w:val="22"/>
          <w:szCs w:val="22"/>
          <w:lang w:eastAsia="en-GB" w:val="en-GB"/>
        </w:rPr>
      </w:pPr>
      <w:ins w:author="Andreas Kuehne" w:date="2019-05-25T13:55:00Z" w:id="723">
        <w:r w:rsidRPr="009D7E36">
          <w:rPr>
            <w:rStyle w:val="Hyperlink"/>
            <w:noProof/>
          </w:rPr>
          <w:fldChar w:fldCharType="begin"/>
        </w:r>
        <w:r w:rsidRPr="009D7E36">
          <w:rPr>
            <w:rStyle w:val="Hyperlink"/>
            <w:noProof/>
          </w:rPr>
          <w:instrText xml:space="preserve"> </w:instrText>
        </w:r>
        <w:r>
          <w:rPr>
            <w:noProof/>
          </w:rPr>
          <w:instrText>HYPERLINK \l "_Toc9685151"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6.1.3</w:t>
        </w:r>
        <w:r w:rsidRPr="009D7E36">
          <w:rPr>
            <w:rStyle w:val="Hyperlink"/>
            <w:noProof/>
            <w:lang w:val="en-GB"/>
          </w:rPr>
          <w:t xml:space="preserve"> Sub process ‘</w:t>
        </w:r>
        <w:r w:rsidRPr="009D7E36">
          <w:rPr>
            <w:rStyle w:val="Hyperlink"/>
            <w:rFonts w:ascii="Courier New" w:hAnsi="Courier New"/>
            <w:noProof/>
            <w:lang w:val="en-GB"/>
          </w:rPr>
          <w:t>verify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_Toc9685151 \h </w:instrText>
        </w:r>
        <w:r>
          <w:rPr>
            <w:noProof/>
            <w:webHidden/>
          </w:rPr>
        </w:r>
      </w:ins>
      <w:r>
        <w:rPr>
          <w:noProof/>
          <w:webHidden/>
        </w:rPr>
        <w:fldChar w:fldCharType="separate"/>
      </w:r>
      <w:ins w:author="Andreas Kuehne" w:date="2019-05-25T13:55:00Z" w:id="724">
        <w:r>
          <w:rPr>
            <w:noProof/>
            <w:webHidden/>
          </w:rPr>
          <w:t>133</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25"/>
          <w:rFonts w:asciiTheme="minorHAnsi" w:cstheme="minorBidi" w:eastAsiaTheme="minorEastAsia" w:hAnsiTheme="minorHAnsi"/>
          <w:noProof/>
          <w:sz w:val="22"/>
          <w:szCs w:val="22"/>
          <w:lang w:eastAsia="en-GB" w:val="en-GB"/>
        </w:rPr>
      </w:pPr>
      <w:ins w:author="Andreas Kuehne" w:date="2019-05-25T13:55:00Z" w:id="726">
        <w:r w:rsidRPr="009D7E36">
          <w:rPr>
            <w:rStyle w:val="Hyperlink"/>
            <w:noProof/>
          </w:rPr>
          <w:fldChar w:fldCharType="begin"/>
        </w:r>
        <w:r w:rsidRPr="009D7E36">
          <w:rPr>
            <w:rStyle w:val="Hyperlink"/>
            <w:noProof/>
          </w:rPr>
          <w:instrText xml:space="preserve"> </w:instrText>
        </w:r>
        <w:r>
          <w:rPr>
            <w:noProof/>
          </w:rPr>
          <w:instrText>HYPERLINK \l "_Toc9685152"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6.1.3.1</w:t>
        </w:r>
        <w:r w:rsidRPr="009D7E36">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_Toc9685152 \h </w:instrText>
        </w:r>
        <w:r>
          <w:rPr>
            <w:noProof/>
            <w:webHidden/>
          </w:rPr>
        </w:r>
      </w:ins>
      <w:r>
        <w:rPr>
          <w:noProof/>
          <w:webHidden/>
        </w:rPr>
        <w:fldChar w:fldCharType="separate"/>
      </w:r>
      <w:ins w:author="Andreas Kuehne" w:date="2019-05-25T13:55:00Z" w:id="727">
        <w:r>
          <w:rPr>
            <w:noProof/>
            <w:webHidden/>
          </w:rPr>
          <w:t>134</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28"/>
          <w:rFonts w:asciiTheme="minorHAnsi" w:cstheme="minorBidi" w:eastAsiaTheme="minorEastAsia" w:hAnsiTheme="minorHAnsi"/>
          <w:noProof/>
          <w:sz w:val="22"/>
          <w:szCs w:val="22"/>
          <w:lang w:eastAsia="en-GB" w:val="en-GB"/>
        </w:rPr>
      </w:pPr>
      <w:ins w:author="Andreas Kuehne" w:date="2019-05-25T13:55:00Z" w:id="729">
        <w:r w:rsidRPr="009D7E36">
          <w:rPr>
            <w:rStyle w:val="Hyperlink"/>
            <w:noProof/>
          </w:rPr>
          <w:fldChar w:fldCharType="begin"/>
        </w:r>
        <w:r w:rsidRPr="009D7E36">
          <w:rPr>
            <w:rStyle w:val="Hyperlink"/>
            <w:noProof/>
          </w:rPr>
          <w:instrText xml:space="preserve"> </w:instrText>
        </w:r>
        <w:r>
          <w:rPr>
            <w:noProof/>
          </w:rPr>
          <w:instrText>HYPERLINK \l "_Toc9685153"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6.1.3.2</w:t>
        </w:r>
        <w:r w:rsidRPr="009D7E36">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_Toc9685153 \h </w:instrText>
        </w:r>
        <w:r>
          <w:rPr>
            <w:noProof/>
            <w:webHidden/>
          </w:rPr>
        </w:r>
      </w:ins>
      <w:r>
        <w:rPr>
          <w:noProof/>
          <w:webHidden/>
        </w:rPr>
        <w:fldChar w:fldCharType="separate"/>
      </w:r>
      <w:ins w:author="Andreas Kuehne" w:date="2019-05-25T13:55:00Z" w:id="730">
        <w:r>
          <w:rPr>
            <w:noProof/>
            <w:webHidden/>
          </w:rPr>
          <w:t>135</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31"/>
          <w:rFonts w:asciiTheme="minorHAnsi" w:cstheme="minorBidi" w:eastAsiaTheme="minorEastAsia" w:hAnsiTheme="minorHAnsi"/>
          <w:noProof/>
          <w:sz w:val="22"/>
          <w:szCs w:val="22"/>
          <w:lang w:eastAsia="en-GB" w:val="en-GB"/>
        </w:rPr>
      </w:pPr>
      <w:ins w:author="Andreas Kuehne" w:date="2019-05-25T13:55:00Z" w:id="732">
        <w:r w:rsidRPr="009D7E36">
          <w:rPr>
            <w:rStyle w:val="Hyperlink"/>
            <w:noProof/>
          </w:rPr>
          <w:fldChar w:fldCharType="begin"/>
        </w:r>
        <w:r w:rsidRPr="009D7E36">
          <w:rPr>
            <w:rStyle w:val="Hyperlink"/>
            <w:noProof/>
          </w:rPr>
          <w:instrText xml:space="preserve"> </w:instrText>
        </w:r>
        <w:r>
          <w:rPr>
            <w:noProof/>
          </w:rPr>
          <w:instrText>HYPERLINK \l "_Toc9685154"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_Toc9685154 \h </w:instrText>
        </w:r>
        <w:r>
          <w:rPr>
            <w:noProof/>
            <w:webHidden/>
          </w:rPr>
        </w:r>
      </w:ins>
      <w:r>
        <w:rPr>
          <w:noProof/>
          <w:webHidden/>
        </w:rPr>
        <w:fldChar w:fldCharType="separate"/>
      </w:r>
      <w:ins w:author="Andreas Kuehne" w:date="2019-05-25T13:55:00Z" w:id="733">
        <w:r>
          <w:rPr>
            <w:noProof/>
            <w:webHidden/>
          </w:rPr>
          <w:t>135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34"/>
          <w:rFonts w:asciiTheme="minorHAnsi" w:cstheme="minorBidi" w:eastAsiaTheme="minorEastAsia" w:hAnsiTheme="minorHAnsi"/>
          <w:noProof/>
          <w:sz w:val="22"/>
          <w:szCs w:val="22"/>
          <w:lang w:eastAsia="en-GB" w:val="en-GB"/>
        </w:rPr>
      </w:pPr>
      <w:ins w:author="Andreas Kuehne" w:date="2019-05-25T13:55:00Z" w:id="735">
        <w:r w:rsidRPr="009D7E36">
          <w:rPr>
            <w:rStyle w:val="Hyperlink"/>
            <w:noProof/>
          </w:rPr>
          <w:fldChar w:fldCharType="begin"/>
        </w:r>
        <w:r w:rsidRPr="009D7E36">
          <w:rPr>
            <w:rStyle w:val="Hyperlink"/>
            <w:noProof/>
          </w:rPr>
          <w:instrText xml:space="preserve"> </w:instrText>
        </w:r>
        <w:r>
          <w:rPr>
            <w:noProof/>
          </w:rPr>
          <w:instrText>HYPERLINK \l "_Toc9685155"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6.2.1</w:t>
        </w:r>
        <w:r w:rsidRPr="009D7E36">
          <w:rPr>
            <w:rStyle w:val="Hyperlink"/>
            <w:noProof/>
            <w:lang w:val="en-GB"/>
          </w:rPr>
          <w:t xml:space="preserve"> Sub process ‘</w:t>
        </w:r>
        <w:r w:rsidRPr="009D7E36">
          <w:rPr>
            <w:rStyle w:val="Hyperlink"/>
            <w:rFonts w:ascii="Courier New" w:hAnsi="Courier New"/>
            <w:noProof/>
            <w:lang w:val="en-GB"/>
          </w:rPr>
          <w:t>retrieve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_Toc9685155 \h </w:instrText>
        </w:r>
        <w:r>
          <w:rPr>
            <w:noProof/>
            <w:webHidden/>
          </w:rPr>
        </w:r>
      </w:ins>
      <w:r>
        <w:rPr>
          <w:noProof/>
          <w:webHidden/>
        </w:rPr>
        <w:fldChar w:fldCharType="separate"/>
      </w:r>
      <w:ins w:author="Andreas Kuehne" w:date="2019-05-25T13:55:00Z" w:id="736">
        <w:r>
          <w:rPr>
            <w:noProof/>
            <w:webHidden/>
          </w:rPr>
          <w:t>135</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37"/>
          <w:rFonts w:asciiTheme="minorHAnsi" w:cstheme="minorBidi" w:eastAsiaTheme="minorEastAsia" w:hAnsiTheme="minorHAnsi"/>
          <w:noProof/>
          <w:sz w:val="22"/>
          <w:szCs w:val="22"/>
          <w:lang w:eastAsia="en-GB" w:val="en-GB"/>
        </w:rPr>
      </w:pPr>
      <w:ins w:author="Andreas Kuehne" w:date="2019-05-25T13:55:00Z" w:id="738">
        <w:r w:rsidRPr="009D7E36">
          <w:rPr>
            <w:rStyle w:val="Hyperlink"/>
            <w:noProof/>
          </w:rPr>
          <w:fldChar w:fldCharType="begin"/>
        </w:r>
        <w:r w:rsidRPr="009D7E36">
          <w:rPr>
            <w:rStyle w:val="Hyperlink"/>
            <w:noProof/>
          </w:rPr>
          <w:instrText xml:space="preserve"> </w:instrText>
        </w:r>
        <w:r>
          <w:rPr>
            <w:noProof/>
          </w:rPr>
          <w:instrText>HYPERLINK \l "_Toc9685156"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6.2.2</w:t>
        </w:r>
        <w:r w:rsidRPr="009D7E36">
          <w:rPr>
            <w:rStyle w:val="Hyperlink"/>
            <w:noProof/>
            <w:lang w:val="en-GB"/>
          </w:rPr>
          <w:t xml:space="preserve"> Sub process ‘</w:t>
        </w:r>
        <w:r w:rsidRPr="009D7E36">
          <w:rPr>
            <w:rStyle w:val="Hyperlink"/>
            <w:rFonts w:ascii="Courier New" w:hAnsi="Courier New"/>
            <w:noProof/>
            <w:lang w:val="en-GB"/>
          </w:rPr>
          <w:t>verify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_Toc9685156 \h </w:instrText>
        </w:r>
        <w:r>
          <w:rPr>
            <w:noProof/>
            <w:webHidden/>
          </w:rPr>
        </w:r>
      </w:ins>
      <w:r>
        <w:rPr>
          <w:noProof/>
          <w:webHidden/>
        </w:rPr>
        <w:fldChar w:fldCharType="separate"/>
      </w:r>
      <w:ins w:author="Andreas Kuehne" w:date="2019-05-25T13:55:00Z" w:id="739">
        <w:r>
          <w:rPr>
            <w:noProof/>
            <w:webHidden/>
          </w:rPr>
          <w:t>136</w:t>
        </w:r>
        <w:r>
          <w:rPr>
            <w:noProof/>
            <w:webHidden/>
          </w:rPr>
          <w:fldChar w:fldCharType="end"/>
        </w:r>
        <w:r w:rsidRPr="009D7E36">
          <w:rPr>
            <w:rStyle w:val="Hyperlink"/>
            <w:noProof/>
          </w:rPr>
          <w:fldChar w:fldCharType="end"/>
        </w:r>
      </w:ins>
    </w:p>
    <w:p w:rsidR="00EF7265" w:rsidRDefault="00EF7265">
      <w:pPr>
        <w:pStyle w:val="Verzeichnis4"/>
        <w:tabs>
          <w:tab w:leader="dot" w:pos="9350" w:val="right"/>
        </w:tabs>
        <w:rPr>
          <w:ins w:author="Andreas Kuehne" w:date="2019-05-25T13:55:00Z" w:id="740"/>
          <w:rFonts w:asciiTheme="minorHAnsi" w:cstheme="minorBidi" w:eastAsiaTheme="minorEastAsia" w:hAnsiTheme="minorHAnsi"/>
          <w:noProof/>
          <w:sz w:val="22"/>
          <w:szCs w:val="22"/>
          <w:lang w:eastAsia="en-GB" w:val="en-GB"/>
        </w:rPr>
      </w:pPr>
      <w:ins w:author="Andreas Kuehne" w:date="2019-05-25T13:55:00Z" w:id="741">
        <w:r w:rsidRPr="009D7E36">
          <w:rPr>
            <w:rStyle w:val="Hyperlink"/>
            <w:noProof/>
          </w:rPr>
          <w:fldChar w:fldCharType="begin"/>
        </w:r>
        <w:r w:rsidRPr="009D7E36">
          <w:rPr>
            <w:rStyle w:val="Hyperlink"/>
            <w:noProof/>
          </w:rPr>
          <w:instrText xml:space="preserve"> </w:instrText>
        </w:r>
        <w:r>
          <w:rPr>
            <w:noProof/>
          </w:rPr>
          <w:instrText>HYPERLINK \l "_Toc9685157"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6.2.2.1</w:t>
        </w:r>
        <w:r w:rsidRPr="009D7E36">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_Toc9685157 \h </w:instrText>
        </w:r>
        <w:r>
          <w:rPr>
            <w:noProof/>
            <w:webHidden/>
          </w:rPr>
        </w:r>
      </w:ins>
      <w:r>
        <w:rPr>
          <w:noProof/>
          <w:webHidden/>
        </w:rPr>
        <w:fldChar w:fldCharType="separate"/>
      </w:r>
      <w:ins w:author="Andreas Kuehne" w:date="2019-05-25T13:55:00Z" w:id="742">
        <w:r>
          <w:rPr>
            <w:noProof/>
            <w:webHidden/>
          </w:rPr>
          <w:t>137</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43"/>
          <w:rFonts w:asciiTheme="minorHAnsi" w:cstheme="minorBidi" w:eastAsiaTheme="minorEastAsia" w:hAnsiTheme="minorHAnsi"/>
          <w:noProof/>
          <w:sz w:val="22"/>
          <w:szCs w:val="22"/>
          <w:lang w:eastAsia="en-GB" w:val="en-GB"/>
        </w:rPr>
      </w:pPr>
      <w:ins w:author="Andreas Kuehne" w:date="2019-05-25T13:55:00Z" w:id="744">
        <w:r w:rsidRPr="009D7E36">
          <w:rPr>
            <w:rStyle w:val="Hyperlink"/>
            <w:noProof/>
          </w:rPr>
          <w:fldChar w:fldCharType="begin"/>
        </w:r>
        <w:r w:rsidRPr="009D7E36">
          <w:rPr>
            <w:rStyle w:val="Hyperlink"/>
            <w:noProof/>
          </w:rPr>
          <w:instrText xml:space="preserve"> </w:instrText>
        </w:r>
        <w:r>
          <w:rPr>
            <w:noProof/>
          </w:rPr>
          <w:instrText>HYPERLINK \l "_Toc9685158"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6.3 General Processing</w:t>
        </w:r>
        <w:r>
          <w:rPr>
            <w:noProof/>
            <w:webHidden/>
          </w:rPr>
          <w:tab/>
        </w:r>
        <w:r>
          <w:rPr>
            <w:noProof/>
            <w:webHidden/>
          </w:rPr>
          <w:fldChar w:fldCharType="begin"/>
        </w:r>
        <w:r>
          <w:rPr>
            <w:noProof/>
            <w:webHidden/>
          </w:rPr>
          <w:instrText xml:space="preserve"> PAGEREF _Toc9685158 \h </w:instrText>
        </w:r>
        <w:r>
          <w:rPr>
            <w:noProof/>
            <w:webHidden/>
          </w:rPr>
        </w:r>
      </w:ins>
      <w:r>
        <w:rPr>
          <w:noProof/>
          <w:webHidden/>
        </w:rPr>
        <w:fldChar w:fldCharType="separate"/>
      </w:r>
      <w:ins w:author="Andreas Kuehne" w:date="2019-05-25T13:55:00Z" w:id="745">
        <w:r>
          <w:rPr>
            <w:noProof/>
            <w:webHidden/>
          </w:rPr>
          <w:t>137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46"/>
          <w:rFonts w:asciiTheme="minorHAnsi" w:cstheme="minorBidi" w:eastAsiaTheme="minorEastAsia" w:hAnsiTheme="minorHAnsi"/>
          <w:noProof/>
          <w:sz w:val="22"/>
          <w:szCs w:val="22"/>
          <w:lang w:eastAsia="en-GB" w:val="en-GB"/>
        </w:rPr>
      </w:pPr>
      <w:ins w:author="Andreas Kuehne" w:date="2019-05-25T13:55:00Z" w:id="747">
        <w:r w:rsidRPr="009D7E36">
          <w:rPr>
            <w:rStyle w:val="Hyperlink"/>
            <w:noProof/>
          </w:rPr>
          <w:fldChar w:fldCharType="begin"/>
        </w:r>
        <w:r w:rsidRPr="009D7E36">
          <w:rPr>
            <w:rStyle w:val="Hyperlink"/>
            <w:noProof/>
          </w:rPr>
          <w:instrText xml:space="preserve"> </w:instrText>
        </w:r>
        <w:r>
          <w:rPr>
            <w:noProof/>
          </w:rPr>
          <w:instrText>HYPERLINK \l "_Toc9685159"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14:scene3d>
              <w14:camera w14:prst="orthographicFront"/>
              <w14:lightRig w14:dir="t" w14:rig="threePt">
                <w14:rot w14:lat="0" w14:lon="0" w14:rev="0"/>
              </w14:lightRig>
            </w14:scene3d>
          </w:rPr>
          <w:t>6.3.1</w:t>
        </w:r>
        <w:r w:rsidRPr="009D7E36">
          <w:rPr>
            <w:rStyle w:val="Hyperlink"/>
            <w:noProof/>
          </w:rPr>
          <w:t xml:space="preserve"> Multi-Signature Verification</w:t>
        </w:r>
        <w:r>
          <w:rPr>
            <w:noProof/>
            <w:webHidden/>
          </w:rPr>
          <w:tab/>
        </w:r>
        <w:r>
          <w:rPr>
            <w:noProof/>
            <w:webHidden/>
          </w:rPr>
          <w:fldChar w:fldCharType="begin"/>
        </w:r>
        <w:r>
          <w:rPr>
            <w:noProof/>
            <w:webHidden/>
          </w:rPr>
          <w:instrText xml:space="preserve"> PAGEREF _Toc9685159 \h </w:instrText>
        </w:r>
        <w:r>
          <w:rPr>
            <w:noProof/>
            <w:webHidden/>
          </w:rPr>
        </w:r>
      </w:ins>
      <w:r>
        <w:rPr>
          <w:noProof/>
          <w:webHidden/>
        </w:rPr>
        <w:fldChar w:fldCharType="separate"/>
      </w:r>
      <w:ins w:author="Andreas Kuehne" w:date="2019-05-25T13:55:00Z" w:id="748">
        <w:r>
          <w:rPr>
            <w:noProof/>
            <w:webHidden/>
          </w:rPr>
          <w:t>137</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49"/>
          <w:rFonts w:asciiTheme="minorHAnsi" w:cstheme="minorBidi" w:eastAsiaTheme="minorEastAsia" w:hAnsiTheme="minorHAnsi"/>
          <w:noProof/>
          <w:sz w:val="22"/>
          <w:szCs w:val="22"/>
          <w:lang w:eastAsia="en-GB" w:val="en-GB"/>
        </w:rPr>
      </w:pPr>
      <w:ins w:author="Andreas Kuehne" w:date="2019-05-25T13:55:00Z" w:id="750">
        <w:r w:rsidRPr="009D7E36">
          <w:rPr>
            <w:rStyle w:val="Hyperlink"/>
            <w:noProof/>
          </w:rPr>
          <w:fldChar w:fldCharType="begin"/>
        </w:r>
        <w:r w:rsidRPr="009D7E36">
          <w:rPr>
            <w:rStyle w:val="Hyperlink"/>
            <w:noProof/>
          </w:rPr>
          <w:instrText xml:space="preserve"> </w:instrText>
        </w:r>
        <w:r>
          <w:rPr>
            <w:noProof/>
          </w:rPr>
          <w:instrText>HYPERLINK \l "_Toc9685178"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6.3.2</w:t>
        </w:r>
        <w:r w:rsidRPr="009D7E36">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_Toc9685178 \h </w:instrText>
        </w:r>
        <w:r>
          <w:rPr>
            <w:noProof/>
            <w:webHidden/>
          </w:rPr>
        </w:r>
      </w:ins>
      <w:r>
        <w:rPr>
          <w:noProof/>
          <w:webHidden/>
        </w:rPr>
        <w:fldChar w:fldCharType="separate"/>
      </w:r>
      <w:ins w:author="Andreas Kuehne" w:date="2019-05-25T13:55:00Z" w:id="751">
        <w:r>
          <w:rPr>
            <w:noProof/>
            <w:webHidden/>
          </w:rPr>
          <w:t>138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52"/>
          <w:rFonts w:asciiTheme="minorHAnsi" w:cstheme="minorBidi" w:eastAsiaTheme="minorEastAsia" w:hAnsiTheme="minorHAnsi"/>
          <w:noProof/>
          <w:sz w:val="22"/>
          <w:szCs w:val="22"/>
          <w:lang w:eastAsia="en-GB" w:val="en-GB"/>
        </w:rPr>
      </w:pPr>
      <w:ins w:author="Andreas Kuehne" w:date="2019-05-25T13:55:00Z" w:id="753">
        <w:r w:rsidRPr="009D7E36">
          <w:rPr>
            <w:rStyle w:val="Hyperlink"/>
            <w:noProof/>
          </w:rPr>
          <w:fldChar w:fldCharType="begin"/>
        </w:r>
        <w:r w:rsidRPr="009D7E36">
          <w:rPr>
            <w:rStyle w:val="Hyperlink"/>
            <w:noProof/>
          </w:rPr>
          <w:instrText xml:space="preserve"> </w:instrText>
        </w:r>
        <w:r>
          <w:rPr>
            <w:noProof/>
          </w:rPr>
          <w:instrText>HYPERLINK \l "_Toc9685179"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6.3.3</w:t>
        </w:r>
        <w:r w:rsidRPr="009D7E36">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_Toc9685179 \h </w:instrText>
        </w:r>
        <w:r>
          <w:rPr>
            <w:noProof/>
            <w:webHidden/>
          </w:rPr>
        </w:r>
      </w:ins>
      <w:r>
        <w:rPr>
          <w:noProof/>
          <w:webHidden/>
        </w:rPr>
        <w:fldChar w:fldCharType="separate"/>
      </w:r>
      <w:ins w:author="Andreas Kuehne" w:date="2019-05-25T13:55:00Z" w:id="754">
        <w:r>
          <w:rPr>
            <w:noProof/>
            <w:webHidden/>
          </w:rPr>
          <w:t>139</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55"/>
          <w:rFonts w:asciiTheme="minorHAnsi" w:cstheme="minorBidi" w:eastAsiaTheme="minorEastAsia" w:hAnsiTheme="minorHAnsi"/>
          <w:noProof/>
          <w:sz w:val="22"/>
          <w:szCs w:val="22"/>
          <w:lang w:eastAsia="en-GB" w:val="en-GB"/>
        </w:rPr>
      </w:pPr>
      <w:ins w:author="Andreas Kuehne" w:date="2019-05-25T13:55:00Z" w:id="756">
        <w:r w:rsidRPr="009D7E36">
          <w:rPr>
            <w:rStyle w:val="Hyperlink"/>
            <w:noProof/>
          </w:rPr>
          <w:fldChar w:fldCharType="begin"/>
        </w:r>
        <w:r w:rsidRPr="009D7E36">
          <w:rPr>
            <w:rStyle w:val="Hyperlink"/>
            <w:noProof/>
          </w:rPr>
          <w:instrText xml:space="preserve"> </w:instrText>
        </w:r>
        <w:r>
          <w:rPr>
            <w:noProof/>
          </w:rPr>
          <w:instrText>HYPERLINK \l "_Toc9685180"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6.3.4</w:t>
        </w:r>
        <w:r w:rsidRPr="009D7E36">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_Toc9685180 \h </w:instrText>
        </w:r>
        <w:r>
          <w:rPr>
            <w:noProof/>
            <w:webHidden/>
          </w:rPr>
        </w:r>
      </w:ins>
      <w:r>
        <w:rPr>
          <w:noProof/>
          <w:webHidden/>
        </w:rPr>
        <w:fldChar w:fldCharType="separate"/>
      </w:r>
      <w:ins w:author="Andreas Kuehne" w:date="2019-05-25T13:55:00Z" w:id="757">
        <w:r>
          <w:rPr>
            <w:noProof/>
            <w:webHidden/>
          </w:rPr>
          <w:t>140</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758"/>
          <w:rFonts w:asciiTheme="minorHAnsi" w:cstheme="minorBidi" w:eastAsiaTheme="minorEastAsia" w:hAnsiTheme="minorHAnsi"/>
          <w:noProof/>
          <w:sz w:val="22"/>
          <w:szCs w:val="22"/>
          <w:lang w:eastAsia="en-GB" w:val="en-GB"/>
        </w:rPr>
      </w:pPr>
      <w:ins w:author="Andreas Kuehne" w:date="2019-05-25T13:55:00Z" w:id="759">
        <w:r w:rsidRPr="009D7E36">
          <w:rPr>
            <w:rStyle w:val="Hyperlink"/>
            <w:noProof/>
          </w:rPr>
          <w:fldChar w:fldCharType="begin"/>
        </w:r>
        <w:r w:rsidRPr="009D7E36">
          <w:rPr>
            <w:rStyle w:val="Hyperlink"/>
            <w:noProof/>
          </w:rPr>
          <w:instrText xml:space="preserve"> </w:instrText>
        </w:r>
        <w:r>
          <w:rPr>
            <w:noProof/>
          </w:rPr>
          <w:instrText>HYPERLINK \l "_Toc9685181"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7</w:t>
        </w:r>
        <w:r>
          <w:rPr>
            <w:rFonts w:asciiTheme="minorHAnsi" w:cstheme="minorBidi" w:eastAsiaTheme="minorEastAsia" w:hAnsiTheme="minorHAnsi"/>
            <w:noProof/>
            <w:sz w:val="22"/>
            <w:szCs w:val="22"/>
            <w:lang w:eastAsia="en-GB" w:val="en-GB"/>
          </w:rPr>
          <w:tab/>
        </w:r>
        <w:r w:rsidRPr="009D7E36">
          <w:rPr>
            <w:rStyle w:val="Hyperlink"/>
            <w:noProof/>
            <w:lang w:val="en-GB"/>
          </w:rPr>
          <w:t>Asynchronous Processing Model</w:t>
        </w:r>
        <w:r>
          <w:rPr>
            <w:noProof/>
            <w:webHidden/>
          </w:rPr>
          <w:tab/>
        </w:r>
        <w:r>
          <w:rPr>
            <w:noProof/>
            <w:webHidden/>
          </w:rPr>
          <w:fldChar w:fldCharType="begin"/>
        </w:r>
        <w:r>
          <w:rPr>
            <w:noProof/>
            <w:webHidden/>
          </w:rPr>
          <w:instrText xml:space="preserve"> PAGEREF _Toc9685181 \h </w:instrText>
        </w:r>
        <w:r>
          <w:rPr>
            <w:noProof/>
            <w:webHidden/>
          </w:rPr>
        </w:r>
      </w:ins>
      <w:r>
        <w:rPr>
          <w:noProof/>
          <w:webHidden/>
        </w:rPr>
        <w:fldChar w:fldCharType="separate"/>
      </w:r>
      <w:ins w:author="Andreas Kuehne" w:date="2019-05-25T13:55:00Z" w:id="760">
        <w:r>
          <w:rPr>
            <w:noProof/>
            <w:webHidden/>
          </w:rPr>
          <w:t>142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61"/>
          <w:rFonts w:asciiTheme="minorHAnsi" w:cstheme="minorBidi" w:eastAsiaTheme="minorEastAsia" w:hAnsiTheme="minorHAnsi"/>
          <w:noProof/>
          <w:sz w:val="22"/>
          <w:szCs w:val="22"/>
          <w:lang w:eastAsia="en-GB" w:val="en-GB"/>
        </w:rPr>
      </w:pPr>
      <w:ins w:author="Andreas Kuehne" w:date="2019-05-25T13:55:00Z" w:id="762">
        <w:r w:rsidRPr="009D7E36">
          <w:rPr>
            <w:rStyle w:val="Hyperlink"/>
            <w:noProof/>
          </w:rPr>
          <w:fldChar w:fldCharType="begin"/>
        </w:r>
        <w:r w:rsidRPr="009D7E36">
          <w:rPr>
            <w:rStyle w:val="Hyperlink"/>
            <w:noProof/>
          </w:rPr>
          <w:instrText xml:space="preserve"> </w:instrText>
        </w:r>
        <w:r>
          <w:rPr>
            <w:noProof/>
          </w:rPr>
          <w:instrText>HYPERLINK \l "_Toc9685182"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7.1 Asynchronous-only Processing</w:t>
        </w:r>
        <w:r>
          <w:rPr>
            <w:noProof/>
            <w:webHidden/>
          </w:rPr>
          <w:tab/>
        </w:r>
        <w:r>
          <w:rPr>
            <w:noProof/>
            <w:webHidden/>
          </w:rPr>
          <w:fldChar w:fldCharType="begin"/>
        </w:r>
        <w:r>
          <w:rPr>
            <w:noProof/>
            <w:webHidden/>
          </w:rPr>
          <w:instrText xml:space="preserve"> PAGEREF _Toc9685182 \h </w:instrText>
        </w:r>
        <w:r>
          <w:rPr>
            <w:noProof/>
            <w:webHidden/>
          </w:rPr>
        </w:r>
      </w:ins>
      <w:r>
        <w:rPr>
          <w:noProof/>
          <w:webHidden/>
        </w:rPr>
        <w:fldChar w:fldCharType="separate"/>
      </w:r>
      <w:ins w:author="Andreas Kuehne" w:date="2019-05-25T13:55:00Z" w:id="763">
        <w:r>
          <w:rPr>
            <w:noProof/>
            <w:webHidden/>
          </w:rPr>
          <w:t>142</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64"/>
          <w:rFonts w:asciiTheme="minorHAnsi" w:cstheme="minorBidi" w:eastAsiaTheme="minorEastAsia" w:hAnsiTheme="minorHAnsi"/>
          <w:noProof/>
          <w:sz w:val="22"/>
          <w:szCs w:val="22"/>
          <w:lang w:eastAsia="en-GB" w:val="en-GB"/>
        </w:rPr>
      </w:pPr>
      <w:ins w:author="Andreas Kuehne" w:date="2019-05-25T13:55:00Z" w:id="765">
        <w:r w:rsidRPr="009D7E36">
          <w:rPr>
            <w:rStyle w:val="Hyperlink"/>
            <w:noProof/>
          </w:rPr>
          <w:fldChar w:fldCharType="begin"/>
        </w:r>
        <w:r w:rsidRPr="009D7E36">
          <w:rPr>
            <w:rStyle w:val="Hyperlink"/>
            <w:noProof/>
          </w:rPr>
          <w:instrText xml:space="preserve"> </w:instrText>
        </w:r>
        <w:r>
          <w:rPr>
            <w:noProof/>
          </w:rPr>
          <w:instrText>HYPERLINK \l "_Toc9685183"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7.2 Enforcing Asynchronous Processing</w:t>
        </w:r>
        <w:r>
          <w:rPr>
            <w:noProof/>
            <w:webHidden/>
          </w:rPr>
          <w:tab/>
        </w:r>
        <w:r>
          <w:rPr>
            <w:noProof/>
            <w:webHidden/>
          </w:rPr>
          <w:fldChar w:fldCharType="begin"/>
        </w:r>
        <w:r>
          <w:rPr>
            <w:noProof/>
            <w:webHidden/>
          </w:rPr>
          <w:instrText xml:space="preserve"> PAGEREF _Toc9685183 \h </w:instrText>
        </w:r>
        <w:r>
          <w:rPr>
            <w:noProof/>
            <w:webHidden/>
          </w:rPr>
        </w:r>
      </w:ins>
      <w:r>
        <w:rPr>
          <w:noProof/>
          <w:webHidden/>
        </w:rPr>
        <w:fldChar w:fldCharType="separate"/>
      </w:r>
      <w:ins w:author="Andreas Kuehne" w:date="2019-05-25T13:55:00Z" w:id="766">
        <w:r>
          <w:rPr>
            <w:noProof/>
            <w:webHidden/>
          </w:rPr>
          <w:t>143</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767"/>
          <w:rFonts w:asciiTheme="minorHAnsi" w:cstheme="minorBidi" w:eastAsiaTheme="minorEastAsia" w:hAnsiTheme="minorHAnsi"/>
          <w:noProof/>
          <w:sz w:val="22"/>
          <w:szCs w:val="22"/>
          <w:lang w:eastAsia="en-GB" w:val="en-GB"/>
        </w:rPr>
      </w:pPr>
      <w:ins w:author="Andreas Kuehne" w:date="2019-05-25T13:55:00Z" w:id="768">
        <w:r w:rsidRPr="009D7E36">
          <w:rPr>
            <w:rStyle w:val="Hyperlink"/>
            <w:noProof/>
          </w:rPr>
          <w:fldChar w:fldCharType="begin"/>
        </w:r>
        <w:r w:rsidRPr="009D7E36">
          <w:rPr>
            <w:rStyle w:val="Hyperlink"/>
            <w:noProof/>
          </w:rPr>
          <w:instrText xml:space="preserve"> </w:instrText>
        </w:r>
        <w:r>
          <w:rPr>
            <w:noProof/>
          </w:rPr>
          <w:instrText>HYPERLINK \l "_Toc9685184"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8</w:t>
        </w:r>
        <w:r>
          <w:rPr>
            <w:rFonts w:asciiTheme="minorHAnsi" w:cstheme="minorBidi" w:eastAsiaTheme="minorEastAsia" w:hAnsiTheme="minorHAnsi"/>
            <w:noProof/>
            <w:sz w:val="22"/>
            <w:szCs w:val="22"/>
            <w:lang w:eastAsia="en-GB" w:val="en-GB"/>
          </w:rPr>
          <w:tab/>
        </w:r>
        <w:r w:rsidRPr="009D7E36">
          <w:rPr>
            <w:rStyle w:val="Hyperlink"/>
            <w:noProof/>
            <w:lang w:val="en-GB"/>
          </w:rPr>
          <w:t>DSS Core Bindings</w:t>
        </w:r>
        <w:r>
          <w:rPr>
            <w:noProof/>
            <w:webHidden/>
          </w:rPr>
          <w:tab/>
        </w:r>
        <w:r>
          <w:rPr>
            <w:noProof/>
            <w:webHidden/>
          </w:rPr>
          <w:fldChar w:fldCharType="begin"/>
        </w:r>
        <w:r>
          <w:rPr>
            <w:noProof/>
            <w:webHidden/>
          </w:rPr>
          <w:instrText xml:space="preserve"> PAGEREF _Toc9685184 \h </w:instrText>
        </w:r>
        <w:r>
          <w:rPr>
            <w:noProof/>
            <w:webHidden/>
          </w:rPr>
        </w:r>
      </w:ins>
      <w:r>
        <w:rPr>
          <w:noProof/>
          <w:webHidden/>
        </w:rPr>
        <w:fldChar w:fldCharType="separate"/>
      </w:r>
      <w:ins w:author="Andreas Kuehne" w:date="2019-05-25T13:55:00Z" w:id="769">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70"/>
          <w:rFonts w:asciiTheme="minorHAnsi" w:cstheme="minorBidi" w:eastAsiaTheme="minorEastAsia" w:hAnsiTheme="minorHAnsi"/>
          <w:noProof/>
          <w:sz w:val="22"/>
          <w:szCs w:val="22"/>
          <w:lang w:eastAsia="en-GB" w:val="en-GB"/>
        </w:rPr>
      </w:pPr>
      <w:ins w:author="Andreas Kuehne" w:date="2019-05-25T13:55:00Z" w:id="771">
        <w:r w:rsidRPr="009D7E36">
          <w:rPr>
            <w:rStyle w:val="Hyperlink"/>
            <w:noProof/>
          </w:rPr>
          <w:fldChar w:fldCharType="begin"/>
        </w:r>
        <w:r w:rsidRPr="009D7E36">
          <w:rPr>
            <w:rStyle w:val="Hyperlink"/>
            <w:noProof/>
          </w:rPr>
          <w:instrText xml:space="preserve"> </w:instrText>
        </w:r>
        <w:r>
          <w:rPr>
            <w:noProof/>
          </w:rPr>
          <w:instrText>HYPERLINK \l "_Toc9685185"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8.1 HTTP POST Transport Binding</w:t>
        </w:r>
        <w:r>
          <w:rPr>
            <w:noProof/>
            <w:webHidden/>
          </w:rPr>
          <w:tab/>
        </w:r>
        <w:r>
          <w:rPr>
            <w:noProof/>
            <w:webHidden/>
          </w:rPr>
          <w:fldChar w:fldCharType="begin"/>
        </w:r>
        <w:r>
          <w:rPr>
            <w:noProof/>
            <w:webHidden/>
          </w:rPr>
          <w:instrText xml:space="preserve"> PAGEREF _Toc9685185 \h </w:instrText>
        </w:r>
        <w:r>
          <w:rPr>
            <w:noProof/>
            <w:webHidden/>
          </w:rPr>
        </w:r>
      </w:ins>
      <w:r>
        <w:rPr>
          <w:noProof/>
          <w:webHidden/>
        </w:rPr>
        <w:fldChar w:fldCharType="separate"/>
      </w:r>
      <w:ins w:author="Andreas Kuehne" w:date="2019-05-25T13:55:00Z" w:id="772">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73"/>
          <w:rFonts w:asciiTheme="minorHAnsi" w:cstheme="minorBidi" w:eastAsiaTheme="minorEastAsia" w:hAnsiTheme="minorHAnsi"/>
          <w:noProof/>
          <w:sz w:val="22"/>
          <w:szCs w:val="22"/>
          <w:lang w:eastAsia="en-GB" w:val="en-GB"/>
        </w:rPr>
      </w:pPr>
      <w:ins w:author="Andreas Kuehne" w:date="2019-05-25T13:55:00Z" w:id="774">
        <w:r w:rsidRPr="009D7E36">
          <w:rPr>
            <w:rStyle w:val="Hyperlink"/>
            <w:noProof/>
          </w:rPr>
          <w:fldChar w:fldCharType="begin"/>
        </w:r>
        <w:r w:rsidRPr="009D7E36">
          <w:rPr>
            <w:rStyle w:val="Hyperlink"/>
            <w:noProof/>
          </w:rPr>
          <w:instrText xml:space="preserve"> </w:instrText>
        </w:r>
        <w:r>
          <w:rPr>
            <w:noProof/>
          </w:rPr>
          <w:instrText>HYPERLINK \l "_Toc9685186"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8.2 SOAP 1.2 Transport Binding</w:t>
        </w:r>
        <w:r>
          <w:rPr>
            <w:noProof/>
            <w:webHidden/>
          </w:rPr>
          <w:tab/>
        </w:r>
        <w:r>
          <w:rPr>
            <w:noProof/>
            <w:webHidden/>
          </w:rPr>
          <w:fldChar w:fldCharType="begin"/>
        </w:r>
        <w:r>
          <w:rPr>
            <w:noProof/>
            <w:webHidden/>
          </w:rPr>
          <w:instrText xml:space="preserve"> PAGEREF _Toc9685186 \h </w:instrText>
        </w:r>
        <w:r>
          <w:rPr>
            <w:noProof/>
            <w:webHidden/>
          </w:rPr>
        </w:r>
      </w:ins>
      <w:r>
        <w:rPr>
          <w:noProof/>
          <w:webHidden/>
        </w:rPr>
        <w:fldChar w:fldCharType="separate"/>
      </w:r>
      <w:ins w:author="Andreas Kuehne" w:date="2019-05-25T13:55:00Z" w:id="775">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76"/>
          <w:rFonts w:asciiTheme="minorHAnsi" w:cstheme="minorBidi" w:eastAsiaTheme="minorEastAsia" w:hAnsiTheme="minorHAnsi"/>
          <w:noProof/>
          <w:sz w:val="22"/>
          <w:szCs w:val="22"/>
          <w:lang w:eastAsia="en-GB" w:val="en-GB"/>
        </w:rPr>
      </w:pPr>
      <w:ins w:author="Andreas Kuehne" w:date="2019-05-25T13:55:00Z" w:id="777">
        <w:r w:rsidRPr="009D7E36">
          <w:rPr>
            <w:rStyle w:val="Hyperlink"/>
            <w:noProof/>
          </w:rPr>
          <w:fldChar w:fldCharType="begin"/>
        </w:r>
        <w:r w:rsidRPr="009D7E36">
          <w:rPr>
            <w:rStyle w:val="Hyperlink"/>
            <w:noProof/>
          </w:rPr>
          <w:instrText xml:space="preserve"> </w:instrText>
        </w:r>
        <w:r>
          <w:rPr>
            <w:noProof/>
          </w:rPr>
          <w:instrText>HYPERLINK \l "_Toc9685187"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8.3 Security Bindings</w:t>
        </w:r>
        <w:r>
          <w:rPr>
            <w:noProof/>
            <w:webHidden/>
          </w:rPr>
          <w:tab/>
        </w:r>
        <w:r>
          <w:rPr>
            <w:noProof/>
            <w:webHidden/>
          </w:rPr>
          <w:fldChar w:fldCharType="begin"/>
        </w:r>
        <w:r>
          <w:rPr>
            <w:noProof/>
            <w:webHidden/>
          </w:rPr>
          <w:instrText xml:space="preserve"> PAGEREF _Toc9685187 \h </w:instrText>
        </w:r>
        <w:r>
          <w:rPr>
            <w:noProof/>
            <w:webHidden/>
          </w:rPr>
        </w:r>
      </w:ins>
      <w:r>
        <w:rPr>
          <w:noProof/>
          <w:webHidden/>
        </w:rPr>
        <w:fldChar w:fldCharType="separate"/>
      </w:r>
      <w:ins w:author="Andreas Kuehne" w:date="2019-05-25T13:55:00Z" w:id="778">
        <w:r>
          <w:rPr>
            <w:noProof/>
            <w:webHidden/>
          </w:rPr>
          <w:t>145</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779"/>
          <w:rFonts w:asciiTheme="minorHAnsi" w:cstheme="minorBidi" w:eastAsiaTheme="minorEastAsia" w:hAnsiTheme="minorHAnsi"/>
          <w:noProof/>
          <w:sz w:val="22"/>
          <w:szCs w:val="22"/>
          <w:lang w:eastAsia="en-GB" w:val="en-GB"/>
        </w:rPr>
      </w:pPr>
      <w:ins w:author="Andreas Kuehne" w:date="2019-05-25T13:55:00Z" w:id="780">
        <w:r w:rsidRPr="009D7E36">
          <w:rPr>
            <w:rStyle w:val="Hyperlink"/>
            <w:noProof/>
          </w:rPr>
          <w:fldChar w:fldCharType="begin"/>
        </w:r>
        <w:r w:rsidRPr="009D7E36">
          <w:rPr>
            <w:rStyle w:val="Hyperlink"/>
            <w:noProof/>
          </w:rPr>
          <w:instrText xml:space="preserve"> </w:instrText>
        </w:r>
        <w:r>
          <w:rPr>
            <w:noProof/>
          </w:rPr>
          <w:instrText>HYPERLINK \l "_Toc9685188"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9</w:t>
        </w:r>
        <w:r>
          <w:rPr>
            <w:rFonts w:asciiTheme="minorHAnsi" w:cstheme="minorBidi" w:eastAsiaTheme="minorEastAsia" w:hAnsiTheme="minorHAnsi"/>
            <w:noProof/>
            <w:sz w:val="22"/>
            <w:szCs w:val="22"/>
            <w:lang w:eastAsia="en-GB" w:val="en-GB"/>
          </w:rPr>
          <w:tab/>
        </w:r>
        <w:r w:rsidRPr="009D7E36">
          <w:rPr>
            <w:rStyle w:val="Hyperlink"/>
            <w:noProof/>
            <w:lang w:val="en-GB"/>
          </w:rPr>
          <w:t>DSS-Defined Identifiers</w:t>
        </w:r>
        <w:r>
          <w:rPr>
            <w:noProof/>
            <w:webHidden/>
          </w:rPr>
          <w:tab/>
        </w:r>
        <w:r>
          <w:rPr>
            <w:noProof/>
            <w:webHidden/>
          </w:rPr>
          <w:fldChar w:fldCharType="begin"/>
        </w:r>
        <w:r>
          <w:rPr>
            <w:noProof/>
            <w:webHidden/>
          </w:rPr>
          <w:instrText xml:space="preserve"> PAGEREF _Toc9685188 \h </w:instrText>
        </w:r>
        <w:r>
          <w:rPr>
            <w:noProof/>
            <w:webHidden/>
          </w:rPr>
        </w:r>
      </w:ins>
      <w:r>
        <w:rPr>
          <w:noProof/>
          <w:webHidden/>
        </w:rPr>
        <w:fldChar w:fldCharType="separate"/>
      </w:r>
      <w:ins w:author="Andreas Kuehne" w:date="2019-05-25T13:55:00Z" w:id="781">
        <w:r>
          <w:rPr>
            <w:noProof/>
            <w:webHidden/>
          </w:rPr>
          <w:t>146</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782"/>
          <w:rFonts w:asciiTheme="minorHAnsi" w:cstheme="minorBidi" w:eastAsiaTheme="minorEastAsia" w:hAnsiTheme="minorHAnsi"/>
          <w:noProof/>
          <w:sz w:val="22"/>
          <w:szCs w:val="22"/>
          <w:lang w:eastAsia="en-GB" w:val="en-GB"/>
        </w:rPr>
      </w:pPr>
      <w:ins w:author="Andreas Kuehne" w:date="2019-05-25T13:55:00Z" w:id="783">
        <w:r w:rsidRPr="009D7E36">
          <w:rPr>
            <w:rStyle w:val="Hyperlink"/>
            <w:noProof/>
          </w:rPr>
          <w:fldChar w:fldCharType="begin"/>
        </w:r>
        <w:r w:rsidRPr="009D7E36">
          <w:rPr>
            <w:rStyle w:val="Hyperlink"/>
            <w:noProof/>
          </w:rPr>
          <w:instrText xml:space="preserve"> </w:instrText>
        </w:r>
        <w:r>
          <w:rPr>
            <w:noProof/>
          </w:rPr>
          <w:instrText>HYPERLINK \l "_Toc9685189"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9.1 Signature Type Identifiers</w:t>
        </w:r>
        <w:r>
          <w:rPr>
            <w:noProof/>
            <w:webHidden/>
          </w:rPr>
          <w:tab/>
        </w:r>
        <w:r>
          <w:rPr>
            <w:noProof/>
            <w:webHidden/>
          </w:rPr>
          <w:fldChar w:fldCharType="begin"/>
        </w:r>
        <w:r>
          <w:rPr>
            <w:noProof/>
            <w:webHidden/>
          </w:rPr>
          <w:instrText xml:space="preserve"> PAGEREF _Toc9685189 \h </w:instrText>
        </w:r>
        <w:r>
          <w:rPr>
            <w:noProof/>
            <w:webHidden/>
          </w:rPr>
        </w:r>
      </w:ins>
      <w:r>
        <w:rPr>
          <w:noProof/>
          <w:webHidden/>
        </w:rPr>
        <w:fldChar w:fldCharType="separate"/>
      </w:r>
      <w:ins w:author="Andreas Kuehne" w:date="2019-05-25T13:55:00Z" w:id="784">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85"/>
          <w:rFonts w:asciiTheme="minorHAnsi" w:cstheme="minorBidi" w:eastAsiaTheme="minorEastAsia" w:hAnsiTheme="minorHAnsi"/>
          <w:noProof/>
          <w:sz w:val="22"/>
          <w:szCs w:val="22"/>
          <w:lang w:eastAsia="en-GB" w:val="en-GB"/>
        </w:rPr>
      </w:pPr>
      <w:ins w:author="Andreas Kuehne" w:date="2019-05-25T13:55:00Z" w:id="786">
        <w:r w:rsidRPr="009D7E36">
          <w:rPr>
            <w:rStyle w:val="Hyperlink"/>
            <w:noProof/>
          </w:rPr>
          <w:fldChar w:fldCharType="begin"/>
        </w:r>
        <w:r w:rsidRPr="009D7E36">
          <w:rPr>
            <w:rStyle w:val="Hyperlink"/>
            <w:noProof/>
          </w:rPr>
          <w:instrText xml:space="preserve"> </w:instrText>
        </w:r>
        <w:r>
          <w:rPr>
            <w:noProof/>
          </w:rPr>
          <w:instrText>HYPERLINK \l "_Toc9685190"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9.1.1</w:t>
        </w:r>
        <w:r w:rsidRPr="009D7E36">
          <w:rPr>
            <w:rStyle w:val="Hyperlink"/>
            <w:noProof/>
            <w:lang w:val="en-GB"/>
          </w:rPr>
          <w:t xml:space="preserve"> XML Signature</w:t>
        </w:r>
        <w:r>
          <w:rPr>
            <w:noProof/>
            <w:webHidden/>
          </w:rPr>
          <w:tab/>
        </w:r>
        <w:r>
          <w:rPr>
            <w:noProof/>
            <w:webHidden/>
          </w:rPr>
          <w:fldChar w:fldCharType="begin"/>
        </w:r>
        <w:r>
          <w:rPr>
            <w:noProof/>
            <w:webHidden/>
          </w:rPr>
          <w:instrText xml:space="preserve"> PAGEREF _Toc9685190 \h </w:instrText>
        </w:r>
        <w:r>
          <w:rPr>
            <w:noProof/>
            <w:webHidden/>
          </w:rPr>
        </w:r>
      </w:ins>
      <w:r>
        <w:rPr>
          <w:noProof/>
          <w:webHidden/>
        </w:rPr>
        <w:fldChar w:fldCharType="separate"/>
      </w:r>
      <w:ins w:author="Andreas Kuehne" w:date="2019-05-25T13:55:00Z" w:id="787">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88"/>
          <w:rFonts w:asciiTheme="minorHAnsi" w:cstheme="minorBidi" w:eastAsiaTheme="minorEastAsia" w:hAnsiTheme="minorHAnsi"/>
          <w:noProof/>
          <w:sz w:val="22"/>
          <w:szCs w:val="22"/>
          <w:lang w:eastAsia="en-GB" w:val="en-GB"/>
        </w:rPr>
      </w:pPr>
      <w:ins w:author="Andreas Kuehne" w:date="2019-05-25T13:55:00Z" w:id="789">
        <w:r w:rsidRPr="009D7E36">
          <w:rPr>
            <w:rStyle w:val="Hyperlink"/>
            <w:noProof/>
          </w:rPr>
          <w:fldChar w:fldCharType="begin"/>
        </w:r>
        <w:r w:rsidRPr="009D7E36">
          <w:rPr>
            <w:rStyle w:val="Hyperlink"/>
            <w:noProof/>
          </w:rPr>
          <w:instrText xml:space="preserve"> </w:instrText>
        </w:r>
        <w:r>
          <w:rPr>
            <w:noProof/>
          </w:rPr>
          <w:instrText>HYPERLINK \l "_Toc9685191"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9.1.2</w:t>
        </w:r>
        <w:r w:rsidRPr="009D7E36">
          <w:rPr>
            <w:rStyle w:val="Hyperlink"/>
            <w:noProof/>
            <w:lang w:val="en-GB"/>
          </w:rPr>
          <w:t xml:space="preserve"> XML TimeStampToken</w:t>
        </w:r>
        <w:r>
          <w:rPr>
            <w:noProof/>
            <w:webHidden/>
          </w:rPr>
          <w:tab/>
        </w:r>
        <w:r>
          <w:rPr>
            <w:noProof/>
            <w:webHidden/>
          </w:rPr>
          <w:fldChar w:fldCharType="begin"/>
        </w:r>
        <w:r>
          <w:rPr>
            <w:noProof/>
            <w:webHidden/>
          </w:rPr>
          <w:instrText xml:space="preserve"> PAGEREF _Toc9685191 \h </w:instrText>
        </w:r>
        <w:r>
          <w:rPr>
            <w:noProof/>
            <w:webHidden/>
          </w:rPr>
        </w:r>
      </w:ins>
      <w:r>
        <w:rPr>
          <w:noProof/>
          <w:webHidden/>
        </w:rPr>
        <w:fldChar w:fldCharType="separate"/>
      </w:r>
      <w:ins w:author="Andreas Kuehne" w:date="2019-05-25T13:55:00Z" w:id="790">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91"/>
          <w:rFonts w:asciiTheme="minorHAnsi" w:cstheme="minorBidi" w:eastAsiaTheme="minorEastAsia" w:hAnsiTheme="minorHAnsi"/>
          <w:noProof/>
          <w:sz w:val="22"/>
          <w:szCs w:val="22"/>
          <w:lang w:eastAsia="en-GB" w:val="en-GB"/>
        </w:rPr>
      </w:pPr>
      <w:ins w:author="Andreas Kuehne" w:date="2019-05-25T13:55:00Z" w:id="792">
        <w:r w:rsidRPr="009D7E36">
          <w:rPr>
            <w:rStyle w:val="Hyperlink"/>
            <w:noProof/>
          </w:rPr>
          <w:fldChar w:fldCharType="begin"/>
        </w:r>
        <w:r w:rsidRPr="009D7E36">
          <w:rPr>
            <w:rStyle w:val="Hyperlink"/>
            <w:noProof/>
          </w:rPr>
          <w:instrText xml:space="preserve"> </w:instrText>
        </w:r>
        <w:r>
          <w:rPr>
            <w:noProof/>
          </w:rPr>
          <w:instrText>HYPERLINK \l "_Toc9685192"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9.1.3</w:t>
        </w:r>
        <w:r w:rsidRPr="009D7E36">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_Toc9685192 \h </w:instrText>
        </w:r>
        <w:r>
          <w:rPr>
            <w:noProof/>
            <w:webHidden/>
          </w:rPr>
        </w:r>
      </w:ins>
      <w:r>
        <w:rPr>
          <w:noProof/>
          <w:webHidden/>
        </w:rPr>
        <w:fldChar w:fldCharType="separate"/>
      </w:r>
      <w:ins w:author="Andreas Kuehne" w:date="2019-05-25T13:55:00Z" w:id="793">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94"/>
          <w:rFonts w:asciiTheme="minorHAnsi" w:cstheme="minorBidi" w:eastAsiaTheme="minorEastAsia" w:hAnsiTheme="minorHAnsi"/>
          <w:noProof/>
          <w:sz w:val="22"/>
          <w:szCs w:val="22"/>
          <w:lang w:eastAsia="en-GB" w:val="en-GB"/>
        </w:rPr>
      </w:pPr>
      <w:ins w:author="Andreas Kuehne" w:date="2019-05-25T13:55:00Z" w:id="795">
        <w:r w:rsidRPr="009D7E36">
          <w:rPr>
            <w:rStyle w:val="Hyperlink"/>
            <w:noProof/>
          </w:rPr>
          <w:fldChar w:fldCharType="begin"/>
        </w:r>
        <w:r w:rsidRPr="009D7E36">
          <w:rPr>
            <w:rStyle w:val="Hyperlink"/>
            <w:noProof/>
          </w:rPr>
          <w:instrText xml:space="preserve"> </w:instrText>
        </w:r>
        <w:r>
          <w:rPr>
            <w:noProof/>
          </w:rPr>
          <w:instrText>HYPERLINK \l "_Toc9685193"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9.1.4</w:t>
        </w:r>
        <w:r w:rsidRPr="009D7E36">
          <w:rPr>
            <w:rStyle w:val="Hyperlink"/>
            <w:noProof/>
            <w:lang w:val="en-GB"/>
          </w:rPr>
          <w:t xml:space="preserve"> CMS Signature</w:t>
        </w:r>
        <w:r>
          <w:rPr>
            <w:noProof/>
            <w:webHidden/>
          </w:rPr>
          <w:tab/>
        </w:r>
        <w:r>
          <w:rPr>
            <w:noProof/>
            <w:webHidden/>
          </w:rPr>
          <w:fldChar w:fldCharType="begin"/>
        </w:r>
        <w:r>
          <w:rPr>
            <w:noProof/>
            <w:webHidden/>
          </w:rPr>
          <w:instrText xml:space="preserve"> PAGEREF _Toc9685193 \h </w:instrText>
        </w:r>
        <w:r>
          <w:rPr>
            <w:noProof/>
            <w:webHidden/>
          </w:rPr>
        </w:r>
      </w:ins>
      <w:r>
        <w:rPr>
          <w:noProof/>
          <w:webHidden/>
        </w:rPr>
        <w:fldChar w:fldCharType="separate"/>
      </w:r>
      <w:ins w:author="Andreas Kuehne" w:date="2019-05-25T13:55:00Z" w:id="796">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797"/>
          <w:rFonts w:asciiTheme="minorHAnsi" w:cstheme="minorBidi" w:eastAsiaTheme="minorEastAsia" w:hAnsiTheme="minorHAnsi"/>
          <w:noProof/>
          <w:sz w:val="22"/>
          <w:szCs w:val="22"/>
          <w:lang w:eastAsia="en-GB" w:val="en-GB"/>
        </w:rPr>
      </w:pPr>
      <w:ins w:author="Andreas Kuehne" w:date="2019-05-25T13:55:00Z" w:id="798">
        <w:r w:rsidRPr="009D7E36">
          <w:rPr>
            <w:rStyle w:val="Hyperlink"/>
            <w:noProof/>
          </w:rPr>
          <w:fldChar w:fldCharType="begin"/>
        </w:r>
        <w:r w:rsidRPr="009D7E36">
          <w:rPr>
            <w:rStyle w:val="Hyperlink"/>
            <w:noProof/>
          </w:rPr>
          <w:instrText xml:space="preserve"> </w:instrText>
        </w:r>
        <w:r>
          <w:rPr>
            <w:noProof/>
          </w:rPr>
          <w:instrText>HYPERLINK \l "_Toc9685194"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9.1.5</w:t>
        </w:r>
        <w:r w:rsidRPr="009D7E36">
          <w:rPr>
            <w:rStyle w:val="Hyperlink"/>
            <w:noProof/>
            <w:lang w:val="en-GB"/>
          </w:rPr>
          <w:t xml:space="preserve"> PGP Signature</w:t>
        </w:r>
        <w:r>
          <w:rPr>
            <w:noProof/>
            <w:webHidden/>
          </w:rPr>
          <w:tab/>
        </w:r>
        <w:r>
          <w:rPr>
            <w:noProof/>
            <w:webHidden/>
          </w:rPr>
          <w:fldChar w:fldCharType="begin"/>
        </w:r>
        <w:r>
          <w:rPr>
            <w:noProof/>
            <w:webHidden/>
          </w:rPr>
          <w:instrText xml:space="preserve"> PAGEREF _Toc9685194 \h </w:instrText>
        </w:r>
        <w:r>
          <w:rPr>
            <w:noProof/>
            <w:webHidden/>
          </w:rPr>
        </w:r>
      </w:ins>
      <w:r>
        <w:rPr>
          <w:noProof/>
          <w:webHidden/>
        </w:rPr>
        <w:fldChar w:fldCharType="separate"/>
      </w:r>
      <w:ins w:author="Andreas Kuehne" w:date="2019-05-25T13:55:00Z" w:id="799">
        <w:r>
          <w:rPr>
            <w:noProof/>
            <w:webHidden/>
          </w:rPr>
          <w:t>146</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00"/>
          <w:rFonts w:asciiTheme="minorHAnsi" w:cstheme="minorBidi" w:eastAsiaTheme="minorEastAsia" w:hAnsiTheme="minorHAnsi"/>
          <w:noProof/>
          <w:sz w:val="22"/>
          <w:szCs w:val="22"/>
          <w:lang w:eastAsia="en-GB" w:val="en-GB"/>
        </w:rPr>
      </w:pPr>
      <w:ins w:author="Andreas Kuehne" w:date="2019-05-25T13:55:00Z" w:id="801">
        <w:r w:rsidRPr="009D7E36">
          <w:rPr>
            <w:rStyle w:val="Hyperlink"/>
            <w:noProof/>
          </w:rPr>
          <w:fldChar w:fldCharType="begin"/>
        </w:r>
        <w:r w:rsidRPr="009D7E36">
          <w:rPr>
            <w:rStyle w:val="Hyperlink"/>
            <w:noProof/>
          </w:rPr>
          <w:instrText xml:space="preserve"> </w:instrText>
        </w:r>
        <w:r>
          <w:rPr>
            <w:noProof/>
          </w:rPr>
          <w:instrText>HYPERLINK \l "_Toc9685195"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9.2 ResultMinors</w:t>
        </w:r>
        <w:r>
          <w:rPr>
            <w:noProof/>
            <w:webHidden/>
          </w:rPr>
          <w:tab/>
        </w:r>
        <w:r>
          <w:rPr>
            <w:noProof/>
            <w:webHidden/>
          </w:rPr>
          <w:fldChar w:fldCharType="begin"/>
        </w:r>
        <w:r>
          <w:rPr>
            <w:noProof/>
            <w:webHidden/>
          </w:rPr>
          <w:instrText xml:space="preserve"> PAGEREF _Toc9685195 \h </w:instrText>
        </w:r>
        <w:r>
          <w:rPr>
            <w:noProof/>
            <w:webHidden/>
          </w:rPr>
        </w:r>
      </w:ins>
      <w:r>
        <w:rPr>
          <w:noProof/>
          <w:webHidden/>
        </w:rPr>
        <w:fldChar w:fldCharType="separate"/>
      </w:r>
      <w:ins w:author="Andreas Kuehne" w:date="2019-05-25T13:55:00Z" w:id="802">
        <w:r>
          <w:rPr>
            <w:noProof/>
            <w:webHidden/>
          </w:rPr>
          <w:t>146</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03"/>
          <w:rFonts w:asciiTheme="minorHAnsi" w:cstheme="minorBidi" w:eastAsiaTheme="minorEastAsia" w:hAnsiTheme="minorHAnsi"/>
          <w:noProof/>
          <w:sz w:val="22"/>
          <w:szCs w:val="22"/>
          <w:lang w:eastAsia="en-GB" w:val="en-GB"/>
        </w:rPr>
      </w:pPr>
      <w:ins w:author="Andreas Kuehne" w:date="2019-05-25T13:55:00Z" w:id="804">
        <w:r w:rsidRPr="009D7E36">
          <w:rPr>
            <w:rStyle w:val="Hyperlink"/>
            <w:noProof/>
          </w:rPr>
          <w:fldChar w:fldCharType="begin"/>
        </w:r>
        <w:r w:rsidRPr="009D7E36">
          <w:rPr>
            <w:rStyle w:val="Hyperlink"/>
            <w:noProof/>
          </w:rPr>
          <w:instrText xml:space="preserve"> </w:instrText>
        </w:r>
        <w:r>
          <w:rPr>
            <w:noProof/>
          </w:rPr>
          <w:instrText>HYPERLINK \l "_Toc9685196"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10</w:t>
        </w:r>
        <w:r>
          <w:rPr>
            <w:rFonts w:asciiTheme="minorHAnsi" w:cstheme="minorBidi" w:eastAsiaTheme="minorEastAsia" w:hAnsiTheme="minorHAnsi"/>
            <w:noProof/>
            <w:sz w:val="22"/>
            <w:szCs w:val="22"/>
            <w:lang w:eastAsia="en-GB" w:val="en-GB"/>
          </w:rPr>
          <w:tab/>
        </w:r>
        <w:r w:rsidRPr="009D7E36">
          <w:rPr>
            <w:rStyle w:val="Hyperlink"/>
            <w:noProof/>
            <w:lang w:val="en-GB"/>
          </w:rPr>
          <w:t>Security Considerations</w:t>
        </w:r>
        <w:r>
          <w:rPr>
            <w:noProof/>
            <w:webHidden/>
          </w:rPr>
          <w:tab/>
        </w:r>
        <w:r>
          <w:rPr>
            <w:noProof/>
            <w:webHidden/>
          </w:rPr>
          <w:fldChar w:fldCharType="begin"/>
        </w:r>
        <w:r>
          <w:rPr>
            <w:noProof/>
            <w:webHidden/>
          </w:rPr>
          <w:instrText xml:space="preserve"> PAGEREF _Toc9685196 \h </w:instrText>
        </w:r>
        <w:r>
          <w:rPr>
            <w:noProof/>
            <w:webHidden/>
          </w:rPr>
        </w:r>
      </w:ins>
      <w:r>
        <w:rPr>
          <w:noProof/>
          <w:webHidden/>
        </w:rPr>
        <w:fldChar w:fldCharType="separate"/>
      </w:r>
      <w:ins w:author="Andreas Kuehne" w:date="2019-05-25T13:55:00Z" w:id="805">
        <w:r>
          <w:rPr>
            <w:noProof/>
            <w:webHidden/>
          </w:rPr>
          <w:t>148</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06"/>
          <w:rFonts w:asciiTheme="minorHAnsi" w:cstheme="minorBidi" w:eastAsiaTheme="minorEastAsia" w:hAnsiTheme="minorHAnsi"/>
          <w:noProof/>
          <w:sz w:val="22"/>
          <w:szCs w:val="22"/>
          <w:lang w:eastAsia="en-GB" w:val="en-GB"/>
        </w:rPr>
      </w:pPr>
      <w:ins w:author="Andreas Kuehne" w:date="2019-05-25T13:55:00Z" w:id="807">
        <w:r w:rsidRPr="009D7E36">
          <w:rPr>
            <w:rStyle w:val="Hyperlink"/>
            <w:noProof/>
          </w:rPr>
          <w:fldChar w:fldCharType="begin"/>
        </w:r>
        <w:r w:rsidRPr="009D7E36">
          <w:rPr>
            <w:rStyle w:val="Hyperlink"/>
            <w:noProof/>
          </w:rPr>
          <w:instrText xml:space="preserve"> </w:instrText>
        </w:r>
        <w:r>
          <w:rPr>
            <w:noProof/>
          </w:rPr>
          <w:instrText>HYPERLINK \l "_Toc9685197"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10.1 Well-Known Attack Vectors</w:t>
        </w:r>
        <w:r>
          <w:rPr>
            <w:noProof/>
            <w:webHidden/>
          </w:rPr>
          <w:tab/>
        </w:r>
        <w:r>
          <w:rPr>
            <w:noProof/>
            <w:webHidden/>
          </w:rPr>
          <w:fldChar w:fldCharType="begin"/>
        </w:r>
        <w:r>
          <w:rPr>
            <w:noProof/>
            <w:webHidden/>
          </w:rPr>
          <w:instrText xml:space="preserve"> PAGEREF _Toc9685197 \h </w:instrText>
        </w:r>
        <w:r>
          <w:rPr>
            <w:noProof/>
            <w:webHidden/>
          </w:rPr>
        </w:r>
      </w:ins>
      <w:r>
        <w:rPr>
          <w:noProof/>
          <w:webHidden/>
        </w:rPr>
        <w:fldChar w:fldCharType="separate"/>
      </w:r>
      <w:ins w:author="Andreas Kuehne" w:date="2019-05-25T13:55:00Z" w:id="808">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09"/>
          <w:rFonts w:asciiTheme="minorHAnsi" w:cstheme="minorBidi" w:eastAsiaTheme="minorEastAsia" w:hAnsiTheme="minorHAnsi"/>
          <w:noProof/>
          <w:sz w:val="22"/>
          <w:szCs w:val="22"/>
          <w:lang w:eastAsia="en-GB" w:val="en-GB"/>
        </w:rPr>
      </w:pPr>
      <w:ins w:author="Andreas Kuehne" w:date="2019-05-25T13:55:00Z" w:id="810">
        <w:r w:rsidRPr="009D7E36">
          <w:rPr>
            <w:rStyle w:val="Hyperlink"/>
            <w:noProof/>
          </w:rPr>
          <w:fldChar w:fldCharType="begin"/>
        </w:r>
        <w:r w:rsidRPr="009D7E36">
          <w:rPr>
            <w:rStyle w:val="Hyperlink"/>
            <w:noProof/>
          </w:rPr>
          <w:instrText xml:space="preserve"> </w:instrText>
        </w:r>
        <w:r>
          <w:rPr>
            <w:noProof/>
          </w:rPr>
          <w:instrText>HYPERLINK \l "_Toc9685198"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10.1.1</w:t>
        </w:r>
        <w:r w:rsidRPr="009D7E36">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_Toc9685198 \h </w:instrText>
        </w:r>
        <w:r>
          <w:rPr>
            <w:noProof/>
            <w:webHidden/>
          </w:rPr>
        </w:r>
      </w:ins>
      <w:r>
        <w:rPr>
          <w:noProof/>
          <w:webHidden/>
        </w:rPr>
        <w:fldChar w:fldCharType="separate"/>
      </w:r>
      <w:ins w:author="Andreas Kuehne" w:date="2019-05-25T13:55:00Z" w:id="811">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12"/>
          <w:rFonts w:asciiTheme="minorHAnsi" w:cstheme="minorBidi" w:eastAsiaTheme="minorEastAsia" w:hAnsiTheme="minorHAnsi"/>
          <w:noProof/>
          <w:sz w:val="22"/>
          <w:szCs w:val="22"/>
          <w:lang w:eastAsia="en-GB" w:val="en-GB"/>
        </w:rPr>
      </w:pPr>
      <w:ins w:author="Andreas Kuehne" w:date="2019-05-25T13:55:00Z" w:id="813">
        <w:r w:rsidRPr="009D7E36">
          <w:rPr>
            <w:rStyle w:val="Hyperlink"/>
            <w:noProof/>
          </w:rPr>
          <w:fldChar w:fldCharType="begin"/>
        </w:r>
        <w:r w:rsidRPr="009D7E36">
          <w:rPr>
            <w:rStyle w:val="Hyperlink"/>
            <w:noProof/>
          </w:rPr>
          <w:instrText xml:space="preserve"> </w:instrText>
        </w:r>
        <w:r>
          <w:rPr>
            <w:noProof/>
          </w:rPr>
          <w:instrText>HYPERLINK \l "_Toc9685199"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10.1.2</w:t>
        </w:r>
        <w:r w:rsidRPr="009D7E36">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_Toc9685199 \h </w:instrText>
        </w:r>
        <w:r>
          <w:rPr>
            <w:noProof/>
            <w:webHidden/>
          </w:rPr>
        </w:r>
      </w:ins>
      <w:r>
        <w:rPr>
          <w:noProof/>
          <w:webHidden/>
        </w:rPr>
        <w:fldChar w:fldCharType="separate"/>
      </w:r>
      <w:ins w:author="Andreas Kuehne" w:date="2019-05-25T13:55:00Z" w:id="814">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15"/>
          <w:rFonts w:asciiTheme="minorHAnsi" w:cstheme="minorBidi" w:eastAsiaTheme="minorEastAsia" w:hAnsiTheme="minorHAnsi"/>
          <w:noProof/>
          <w:sz w:val="22"/>
          <w:szCs w:val="22"/>
          <w:lang w:eastAsia="en-GB" w:val="en-GB"/>
        </w:rPr>
      </w:pPr>
      <w:ins w:author="Andreas Kuehne" w:date="2019-05-25T13:55:00Z" w:id="816">
        <w:r w:rsidRPr="009D7E36">
          <w:rPr>
            <w:rStyle w:val="Hyperlink"/>
            <w:noProof/>
          </w:rPr>
          <w:fldChar w:fldCharType="begin"/>
        </w:r>
        <w:r w:rsidRPr="009D7E36">
          <w:rPr>
            <w:rStyle w:val="Hyperlink"/>
            <w:noProof/>
          </w:rPr>
          <w:instrText xml:space="preserve"> </w:instrText>
        </w:r>
        <w:r>
          <w:rPr>
            <w:noProof/>
          </w:rPr>
          <w:instrText>HYPERLINK \l "_Toc9685200"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10.1.3</w:t>
        </w:r>
        <w:r w:rsidRPr="009D7E36">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_Toc9685200 \h </w:instrText>
        </w:r>
        <w:r>
          <w:rPr>
            <w:noProof/>
            <w:webHidden/>
          </w:rPr>
        </w:r>
      </w:ins>
      <w:r>
        <w:rPr>
          <w:noProof/>
          <w:webHidden/>
        </w:rPr>
        <w:fldChar w:fldCharType="separate"/>
      </w:r>
      <w:ins w:author="Andreas Kuehne" w:date="2019-05-25T13:55:00Z" w:id="817">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18"/>
          <w:rFonts w:asciiTheme="minorHAnsi" w:cstheme="minorBidi" w:eastAsiaTheme="minorEastAsia" w:hAnsiTheme="minorHAnsi"/>
          <w:noProof/>
          <w:sz w:val="22"/>
          <w:szCs w:val="22"/>
          <w:lang w:eastAsia="en-GB" w:val="en-GB"/>
        </w:rPr>
      </w:pPr>
      <w:ins w:author="Andreas Kuehne" w:date="2019-05-25T13:55:00Z" w:id="819">
        <w:r w:rsidRPr="009D7E36">
          <w:rPr>
            <w:rStyle w:val="Hyperlink"/>
            <w:noProof/>
          </w:rPr>
          <w:fldChar w:fldCharType="begin"/>
        </w:r>
        <w:r w:rsidRPr="009D7E36">
          <w:rPr>
            <w:rStyle w:val="Hyperlink"/>
            <w:noProof/>
          </w:rPr>
          <w:instrText xml:space="preserve"> </w:instrText>
        </w:r>
        <w:r>
          <w:rPr>
            <w:noProof/>
          </w:rPr>
          <w:instrText>HYPERLINK \l "_Toc9685201"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10.1.4</w:t>
        </w:r>
        <w:r w:rsidRPr="009D7E36">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_Toc9685201 \h </w:instrText>
        </w:r>
        <w:r>
          <w:rPr>
            <w:noProof/>
            <w:webHidden/>
          </w:rPr>
        </w:r>
      </w:ins>
      <w:r>
        <w:rPr>
          <w:noProof/>
          <w:webHidden/>
        </w:rPr>
        <w:fldChar w:fldCharType="separate"/>
      </w:r>
      <w:ins w:author="Andreas Kuehne" w:date="2019-05-25T13:55:00Z" w:id="820">
        <w:r>
          <w:rPr>
            <w:noProof/>
            <w:webHidden/>
          </w:rPr>
          <w:t>148</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21"/>
          <w:rFonts w:asciiTheme="minorHAnsi" w:cstheme="minorBidi" w:eastAsiaTheme="minorEastAsia" w:hAnsiTheme="minorHAnsi"/>
          <w:noProof/>
          <w:sz w:val="22"/>
          <w:szCs w:val="22"/>
          <w:lang w:eastAsia="en-GB" w:val="en-GB"/>
        </w:rPr>
      </w:pPr>
      <w:ins w:author="Andreas Kuehne" w:date="2019-05-25T13:55:00Z" w:id="822">
        <w:r w:rsidRPr="009D7E36">
          <w:rPr>
            <w:rStyle w:val="Hyperlink"/>
            <w:noProof/>
          </w:rPr>
          <w:fldChar w:fldCharType="begin"/>
        </w:r>
        <w:r w:rsidRPr="009D7E36">
          <w:rPr>
            <w:rStyle w:val="Hyperlink"/>
            <w:noProof/>
          </w:rPr>
          <w:instrText xml:space="preserve"> </w:instrText>
        </w:r>
        <w:r>
          <w:rPr>
            <w:noProof/>
          </w:rPr>
          <w:instrText>HYPERLINK \l "_Toc9685202"</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11</w:t>
        </w:r>
        <w:r>
          <w:rPr>
            <w:rFonts w:asciiTheme="minorHAnsi" w:cstheme="minorBidi" w:eastAsiaTheme="minorEastAsia" w:hAnsiTheme="minorHAnsi"/>
            <w:noProof/>
            <w:sz w:val="22"/>
            <w:szCs w:val="22"/>
            <w:lang w:eastAsia="en-GB" w:val="en-GB"/>
          </w:rPr>
          <w:tab/>
        </w:r>
        <w:r w:rsidRPr="009D7E36">
          <w:rPr>
            <w:rStyle w:val="Hyperlink"/>
            <w:noProof/>
            <w:lang w:val="en-GB"/>
          </w:rPr>
          <w:t>Conformance</w:t>
        </w:r>
        <w:r>
          <w:rPr>
            <w:noProof/>
            <w:webHidden/>
          </w:rPr>
          <w:tab/>
        </w:r>
        <w:r>
          <w:rPr>
            <w:noProof/>
            <w:webHidden/>
          </w:rPr>
          <w:fldChar w:fldCharType="begin"/>
        </w:r>
        <w:r>
          <w:rPr>
            <w:noProof/>
            <w:webHidden/>
          </w:rPr>
          <w:instrText xml:space="preserve"> PAGEREF _Toc9685202 \h </w:instrText>
        </w:r>
        <w:r>
          <w:rPr>
            <w:noProof/>
            <w:webHidden/>
          </w:rPr>
        </w:r>
      </w:ins>
      <w:r>
        <w:rPr>
          <w:noProof/>
          <w:webHidden/>
        </w:rPr>
        <w:fldChar w:fldCharType="separate"/>
      </w:r>
      <w:ins w:author="Andreas Kuehne" w:date="2019-05-25T13:55:00Z" w:id="823">
        <w:r>
          <w:rPr>
            <w:noProof/>
            <w:webHidden/>
          </w:rPr>
          <w:t>150</w:t>
        </w:r>
        <w:r>
          <w:rPr>
            <w:noProof/>
            <w:webHidden/>
          </w:rPr>
          <w:fldChar w:fldCharType="end"/>
        </w:r>
        <w:r w:rsidRPr="009D7E36">
          <w:rPr>
            <w:rStyle w:val="Hyperlink"/>
            <w:noProof/>
          </w:rPr>
          <w:fldChar w:fldCharType="end"/>
        </w:r>
      </w:ins>
    </w:p>
    <w:p w:rsidR="00EF7265" w:rsidRDefault="00EF7265">
      <w:pPr>
        <w:pStyle w:val="Verzeichnis2"/>
        <w:tabs>
          <w:tab w:leader="dot" w:pos="9350" w:val="right"/>
        </w:tabs>
        <w:rPr>
          <w:ins w:author="Andreas Kuehne" w:date="2019-05-25T13:55:00Z" w:id="824"/>
          <w:rFonts w:asciiTheme="minorHAnsi" w:cstheme="minorBidi" w:eastAsiaTheme="minorEastAsia" w:hAnsiTheme="minorHAnsi"/>
          <w:noProof/>
          <w:sz w:val="22"/>
          <w:szCs w:val="22"/>
          <w:lang w:eastAsia="en-GB" w:val="en-GB"/>
        </w:rPr>
      </w:pPr>
      <w:ins w:author="Andreas Kuehne" w:date="2019-05-25T13:55:00Z" w:id="825">
        <w:r w:rsidRPr="009D7E36">
          <w:rPr>
            <w:rStyle w:val="Hyperlink"/>
            <w:noProof/>
          </w:rPr>
          <w:fldChar w:fldCharType="begin"/>
        </w:r>
        <w:r w:rsidRPr="009D7E36">
          <w:rPr>
            <w:rStyle w:val="Hyperlink"/>
            <w:noProof/>
          </w:rPr>
          <w:instrText xml:space="preserve"> </w:instrText>
        </w:r>
        <w:r>
          <w:rPr>
            <w:noProof/>
          </w:rPr>
          <w:instrText>HYPERLINK \l "_Toc9685203"</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_Toc9685203 \h </w:instrText>
        </w:r>
        <w:r>
          <w:rPr>
            <w:noProof/>
            <w:webHidden/>
          </w:rPr>
        </w:r>
      </w:ins>
      <w:r>
        <w:rPr>
          <w:noProof/>
          <w:webHidden/>
        </w:rPr>
        <w:fldChar w:fldCharType="separate"/>
      </w:r>
      <w:ins w:author="Andreas Kuehne" w:date="2019-05-25T13:55:00Z" w:id="826">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27"/>
          <w:rFonts w:asciiTheme="minorHAnsi" w:cstheme="minorBidi" w:eastAsiaTheme="minorEastAsia" w:hAnsiTheme="minorHAnsi"/>
          <w:noProof/>
          <w:sz w:val="22"/>
          <w:szCs w:val="22"/>
          <w:lang w:eastAsia="en-GB" w:val="en-GB"/>
        </w:rPr>
      </w:pPr>
      <w:ins w:author="Andreas Kuehne" w:date="2019-05-25T13:55:00Z" w:id="828">
        <w:r w:rsidRPr="009D7E36">
          <w:rPr>
            <w:rStyle w:val="Hyperlink"/>
            <w:noProof/>
          </w:rPr>
          <w:fldChar w:fldCharType="begin"/>
        </w:r>
        <w:r w:rsidRPr="009D7E36">
          <w:rPr>
            <w:rStyle w:val="Hyperlink"/>
            <w:noProof/>
          </w:rPr>
          <w:instrText xml:space="preserve"> </w:instrText>
        </w:r>
        <w:r>
          <w:rPr>
            <w:noProof/>
          </w:rPr>
          <w:instrText>HYPERLINK \l "_Toc9685204"</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11.1.1</w:t>
        </w:r>
        <w:r w:rsidRPr="009D7E36">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_Toc9685204 \h </w:instrText>
        </w:r>
        <w:r>
          <w:rPr>
            <w:noProof/>
            <w:webHidden/>
          </w:rPr>
        </w:r>
      </w:ins>
      <w:r>
        <w:rPr>
          <w:noProof/>
          <w:webHidden/>
        </w:rPr>
        <w:fldChar w:fldCharType="separate"/>
      </w:r>
      <w:ins w:author="Andreas Kuehne" w:date="2019-05-25T13:55:00Z" w:id="829">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30"/>
          <w:rFonts w:asciiTheme="minorHAnsi" w:cstheme="minorBidi" w:eastAsiaTheme="minorEastAsia" w:hAnsiTheme="minorHAnsi"/>
          <w:noProof/>
          <w:sz w:val="22"/>
          <w:szCs w:val="22"/>
          <w:lang w:eastAsia="en-GB" w:val="en-GB"/>
        </w:rPr>
      </w:pPr>
      <w:ins w:author="Andreas Kuehne" w:date="2019-05-25T13:55:00Z" w:id="831">
        <w:r w:rsidRPr="009D7E36">
          <w:rPr>
            <w:rStyle w:val="Hyperlink"/>
            <w:noProof/>
          </w:rPr>
          <w:fldChar w:fldCharType="begin"/>
        </w:r>
        <w:r w:rsidRPr="009D7E36">
          <w:rPr>
            <w:rStyle w:val="Hyperlink"/>
            <w:noProof/>
          </w:rPr>
          <w:instrText xml:space="preserve"> </w:instrText>
        </w:r>
        <w:r>
          <w:rPr>
            <w:noProof/>
          </w:rPr>
          <w:instrText>HYPERLINK \l "_Toc9685205"</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11.1.2</w:t>
        </w:r>
        <w:r w:rsidRPr="009D7E36">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_Toc9685205 \h </w:instrText>
        </w:r>
        <w:r>
          <w:rPr>
            <w:noProof/>
            <w:webHidden/>
          </w:rPr>
        </w:r>
      </w:ins>
      <w:r>
        <w:rPr>
          <w:noProof/>
          <w:webHidden/>
        </w:rPr>
        <w:fldChar w:fldCharType="separate"/>
      </w:r>
      <w:ins w:author="Andreas Kuehne" w:date="2019-05-25T13:55:00Z" w:id="832">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33"/>
          <w:rFonts w:asciiTheme="minorHAnsi" w:cstheme="minorBidi" w:eastAsiaTheme="minorEastAsia" w:hAnsiTheme="minorHAnsi"/>
          <w:noProof/>
          <w:sz w:val="22"/>
          <w:szCs w:val="22"/>
          <w:lang w:eastAsia="en-GB" w:val="en-GB"/>
        </w:rPr>
      </w:pPr>
      <w:ins w:author="Andreas Kuehne" w:date="2019-05-25T13:55:00Z" w:id="834">
        <w:r w:rsidRPr="009D7E36">
          <w:rPr>
            <w:rStyle w:val="Hyperlink"/>
            <w:noProof/>
          </w:rPr>
          <w:fldChar w:fldCharType="begin"/>
        </w:r>
        <w:r w:rsidRPr="009D7E36">
          <w:rPr>
            <w:rStyle w:val="Hyperlink"/>
            <w:noProof/>
          </w:rPr>
          <w:instrText xml:space="preserve"> </w:instrText>
        </w:r>
        <w:r>
          <w:rPr>
            <w:noProof/>
          </w:rPr>
          <w:instrText>HYPERLINK \l "_Toc9685206"</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11.1.3</w:t>
        </w:r>
        <w:r w:rsidRPr="009D7E36">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_Toc9685206 \h </w:instrText>
        </w:r>
        <w:r>
          <w:rPr>
            <w:noProof/>
            <w:webHidden/>
          </w:rPr>
        </w:r>
      </w:ins>
      <w:r>
        <w:rPr>
          <w:noProof/>
          <w:webHidden/>
        </w:rPr>
        <w:fldChar w:fldCharType="separate"/>
      </w:r>
      <w:ins w:author="Andreas Kuehne" w:date="2019-05-25T13:55:00Z" w:id="835">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leader="dot" w:pos="9350" w:val="right"/>
        </w:tabs>
        <w:rPr>
          <w:ins w:author="Andreas Kuehne" w:date="2019-05-25T13:55:00Z" w:id="836"/>
          <w:rFonts w:asciiTheme="minorHAnsi" w:cstheme="minorBidi" w:eastAsiaTheme="minorEastAsia" w:hAnsiTheme="minorHAnsi"/>
          <w:noProof/>
          <w:sz w:val="22"/>
          <w:szCs w:val="22"/>
          <w:lang w:eastAsia="en-GB" w:val="en-GB"/>
        </w:rPr>
      </w:pPr>
      <w:ins w:author="Andreas Kuehne" w:date="2019-05-25T13:55:00Z" w:id="837">
        <w:r w:rsidRPr="009D7E36">
          <w:rPr>
            <w:rStyle w:val="Hyperlink"/>
            <w:noProof/>
          </w:rPr>
          <w:fldChar w:fldCharType="begin"/>
        </w:r>
        <w:r w:rsidRPr="009D7E36">
          <w:rPr>
            <w:rStyle w:val="Hyperlink"/>
            <w:noProof/>
          </w:rPr>
          <w:instrText xml:space="preserve"> </w:instrText>
        </w:r>
        <w:r>
          <w:rPr>
            <w:noProof/>
          </w:rPr>
          <w:instrText>HYPERLINK \l "_Toc9685207"</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11.1.4</w:t>
        </w:r>
        <w:r w:rsidRPr="009D7E36">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_Toc9685207 \h </w:instrText>
        </w:r>
        <w:r>
          <w:rPr>
            <w:noProof/>
            <w:webHidden/>
          </w:rPr>
        </w:r>
      </w:ins>
      <w:r>
        <w:rPr>
          <w:noProof/>
          <w:webHidden/>
        </w:rPr>
        <w:fldChar w:fldCharType="separate"/>
      </w:r>
      <w:ins w:author="Andreas Kuehne" w:date="2019-05-25T13:55:00Z" w:id="838">
        <w:r>
          <w:rPr>
            <w:noProof/>
            <w:webHidden/>
          </w:rPr>
          <w:t>150</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39"/>
          <w:rFonts w:asciiTheme="minorHAnsi" w:cstheme="minorBidi" w:eastAsiaTheme="minorEastAsia" w:hAnsiTheme="minorHAnsi"/>
          <w:noProof/>
          <w:sz w:val="22"/>
          <w:szCs w:val="22"/>
          <w:lang w:eastAsia="en-GB" w:val="en-GB"/>
        </w:rPr>
      </w:pPr>
      <w:ins w:author="Andreas Kuehne" w:date="2019-05-25T13:55:00Z" w:id="840">
        <w:r w:rsidRPr="009D7E36">
          <w:rPr>
            <w:rStyle w:val="Hyperlink"/>
            <w:noProof/>
          </w:rPr>
          <w:fldChar w:fldCharType="begin"/>
        </w:r>
        <w:r w:rsidRPr="009D7E36">
          <w:rPr>
            <w:rStyle w:val="Hyperlink"/>
            <w:noProof/>
          </w:rPr>
          <w:instrText xml:space="preserve"> </w:instrText>
        </w:r>
        <w:r>
          <w:rPr>
            <w:noProof/>
          </w:rPr>
          <w:instrText>HYPERLINK \l "_Toc9685208"</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Appendix A.</w:t>
        </w:r>
        <w:r w:rsidRPr="009D7E36">
          <w:rPr>
            <w:rStyle w:val="Hyperlink"/>
            <w:noProof/>
            <w:lang w:val="en-GB"/>
          </w:rPr>
          <w:t xml:space="preserve"> Acknowledgments</w:t>
        </w:r>
        <w:r>
          <w:rPr>
            <w:noProof/>
            <w:webHidden/>
          </w:rPr>
          <w:tab/>
        </w:r>
        <w:r>
          <w:rPr>
            <w:noProof/>
            <w:webHidden/>
          </w:rPr>
          <w:fldChar w:fldCharType="begin"/>
        </w:r>
        <w:r>
          <w:rPr>
            <w:noProof/>
            <w:webHidden/>
          </w:rPr>
          <w:instrText xml:space="preserve"> PAGEREF _Toc9685208 \h </w:instrText>
        </w:r>
        <w:r>
          <w:rPr>
            <w:noProof/>
            <w:webHidden/>
          </w:rPr>
        </w:r>
      </w:ins>
      <w:r>
        <w:rPr>
          <w:noProof/>
          <w:webHidden/>
        </w:rPr>
        <w:fldChar w:fldCharType="separate"/>
      </w:r>
      <w:ins w:author="Andreas Kuehne" w:date="2019-05-25T13:55:00Z" w:id="841">
        <w:r>
          <w:rPr>
            <w:noProof/>
            <w:webHidden/>
          </w:rPr>
          <w:t>151</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42"/>
          <w:rFonts w:asciiTheme="minorHAnsi" w:cstheme="minorBidi" w:eastAsiaTheme="minorEastAsia" w:hAnsiTheme="minorHAnsi"/>
          <w:noProof/>
          <w:sz w:val="22"/>
          <w:szCs w:val="22"/>
          <w:lang w:eastAsia="en-GB" w:val="en-GB"/>
        </w:rPr>
      </w:pPr>
      <w:ins w:author="Andreas Kuehne" w:date="2019-05-25T13:55:00Z" w:id="843">
        <w:r w:rsidRPr="009D7E36">
          <w:rPr>
            <w:rStyle w:val="Hyperlink"/>
            <w:noProof/>
          </w:rPr>
          <w:fldChar w:fldCharType="begin"/>
        </w:r>
        <w:r w:rsidRPr="009D7E36">
          <w:rPr>
            <w:rStyle w:val="Hyperlink"/>
            <w:noProof/>
          </w:rPr>
          <w:instrText xml:space="preserve"> </w:instrText>
        </w:r>
        <w:r>
          <w:rPr>
            <w:noProof/>
          </w:rPr>
          <w:instrText>HYPERLINK \l "_Toc9685209"</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Appendix B.</w:t>
        </w:r>
        <w:r w:rsidRPr="009D7E36">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_Toc9685209 \h </w:instrText>
        </w:r>
        <w:r>
          <w:rPr>
            <w:noProof/>
            <w:webHidden/>
          </w:rPr>
        </w:r>
      </w:ins>
      <w:r>
        <w:rPr>
          <w:noProof/>
          <w:webHidden/>
        </w:rPr>
        <w:fldChar w:fldCharType="separate"/>
      </w:r>
      <w:ins w:author="Andreas Kuehne" w:date="2019-05-25T13:55:00Z" w:id="844">
        <w:r>
          <w:rPr>
            <w:noProof/>
            <w:webHidden/>
          </w:rPr>
          <w:t>152</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45"/>
          <w:rFonts w:asciiTheme="minorHAnsi" w:cstheme="minorBidi" w:eastAsiaTheme="minorEastAsia" w:hAnsiTheme="minorHAnsi"/>
          <w:noProof/>
          <w:sz w:val="22"/>
          <w:szCs w:val="22"/>
          <w:lang w:eastAsia="en-GB" w:val="en-GB"/>
        </w:rPr>
      </w:pPr>
      <w:ins w:author="Andreas Kuehne" w:date="2019-05-25T13:55:00Z" w:id="846">
        <w:r w:rsidRPr="009D7E36">
          <w:rPr>
            <w:rStyle w:val="Hyperlink"/>
            <w:noProof/>
          </w:rPr>
          <w:lastRenderedPageBreak/>
          <w:fldChar w:fldCharType="begin"/>
        </w:r>
        <w:r w:rsidRPr="009D7E36">
          <w:rPr>
            <w:rStyle w:val="Hyperlink"/>
            <w:noProof/>
          </w:rPr>
          <w:instrText xml:space="preserve"> </w:instrText>
        </w:r>
        <w:r>
          <w:rPr>
            <w:noProof/>
          </w:rPr>
          <w:instrText>HYPERLINK \l "_Toc9685210"</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Appendix C.</w:t>
        </w:r>
        <w:r w:rsidRPr="009D7E36">
          <w:rPr>
            <w:rStyle w:val="Hyperlink"/>
            <w:noProof/>
            <w:lang w:val="en-GB"/>
          </w:rPr>
          <w:t xml:space="preserve"> List of Figures</w:t>
        </w:r>
        <w:r>
          <w:rPr>
            <w:noProof/>
            <w:webHidden/>
          </w:rPr>
          <w:tab/>
        </w:r>
        <w:r>
          <w:rPr>
            <w:noProof/>
            <w:webHidden/>
          </w:rPr>
          <w:fldChar w:fldCharType="begin"/>
        </w:r>
        <w:r>
          <w:rPr>
            <w:noProof/>
            <w:webHidden/>
          </w:rPr>
          <w:instrText xml:space="preserve"> PAGEREF _Toc9685210 \h </w:instrText>
        </w:r>
        <w:r>
          <w:rPr>
            <w:noProof/>
            <w:webHidden/>
          </w:rPr>
        </w:r>
      </w:ins>
      <w:r>
        <w:rPr>
          <w:noProof/>
          <w:webHidden/>
        </w:rPr>
        <w:fldChar w:fldCharType="separate"/>
      </w:r>
      <w:ins w:author="Andreas Kuehne" w:date="2019-05-25T13:55:00Z" w:id="847">
        <w:r>
          <w:rPr>
            <w:noProof/>
            <w:webHidden/>
          </w:rPr>
          <w:t>155</w:t>
        </w:r>
        <w:r>
          <w:rPr>
            <w:noProof/>
            <w:webHidden/>
          </w:rPr>
          <w:fldChar w:fldCharType="end"/>
        </w:r>
        <w:r w:rsidRPr="009D7E36">
          <w:rPr>
            <w:rStyle w:val="Hyperlink"/>
            <w:noProof/>
          </w:rPr>
          <w:fldChar w:fldCharType="end"/>
        </w:r>
      </w:ins>
    </w:p>
    <w:p w:rsidR="00EF7265" w:rsidRDefault="00EF7265">
      <w:pPr>
        <w:pStyle w:val="Verzeichnis1"/>
        <w:rPr>
          <w:ins w:author="Andreas Kuehne" w:date="2019-05-25T13:55:00Z" w:id="848"/>
          <w:rFonts w:asciiTheme="minorHAnsi" w:cstheme="minorBidi" w:eastAsiaTheme="minorEastAsia" w:hAnsiTheme="minorHAnsi"/>
          <w:noProof/>
          <w:sz w:val="22"/>
          <w:szCs w:val="22"/>
          <w:lang w:eastAsia="en-GB" w:val="en-GB"/>
        </w:rPr>
      </w:pPr>
      <w:ins w:author="Andreas Kuehne" w:date="2019-05-25T13:55:00Z" w:id="849">
        <w:r w:rsidRPr="009D7E36">
          <w:rPr>
            <w:rStyle w:val="Hyperlink"/>
            <w:noProof/>
          </w:rPr>
          <w:fldChar w:fldCharType="begin"/>
        </w:r>
        <w:r w:rsidRPr="009D7E36">
          <w:rPr>
            <w:rStyle w:val="Hyperlink"/>
            <w:noProof/>
          </w:rPr>
          <w:instrText xml:space="preserve"> </w:instrText>
        </w:r>
        <w:r>
          <w:rPr>
            <w:noProof/>
          </w:rPr>
          <w:instrText>HYPERLINK \l "_Toc9685211"</w:instrText>
        </w:r>
        <w:r w:rsidRPr="009D7E36">
          <w:rPr>
            <w:rStyle w:val="Hyperlink"/>
            <w:noProof/>
          </w:rPr>
          <w:instrText xml:space="preserve"> </w:instrText>
        </w:r>
        <w:r w:rsidRPr="009D7E36">
          <w:rPr>
            <w:rStyle w:val="Hyperlink"/>
            <w:noProof/>
          </w:rPr>
        </w:r>
        <w:r w:rsidRPr="009D7E36">
          <w:rPr>
            <w:rStyle w:val="Hyperlink"/>
            <w:noProof/>
          </w:rPr>
          <w:fldChar w:fldCharType="separate"/>
        </w:r>
        <w:r w:rsidRPr="009D7E36">
          <w:rPr>
            <w:rStyle w:val="Hyperlink"/>
            <w:noProof/>
            <w:lang w:val="en-GB"/>
            <w14:scene3d>
              <w14:camera w14:prst="orthographicFront"/>
              <w14:lightRig w14:dir="t" w14:rig="threePt">
                <w14:rot w14:lat="0" w14:lon="0" w14:rev="0"/>
              </w14:lightRig>
            </w14:scene3d>
          </w:rPr>
          <w:t>Appendix D.</w:t>
        </w:r>
        <w:r w:rsidRPr="009D7E36">
          <w:rPr>
            <w:rStyle w:val="Hyperlink"/>
            <w:noProof/>
            <w:lang w:val="en-GB"/>
          </w:rPr>
          <w:t xml:space="preserve"> Revision History</w:t>
        </w:r>
        <w:r>
          <w:rPr>
            <w:noProof/>
            <w:webHidden/>
          </w:rPr>
          <w:tab/>
        </w:r>
        <w:r>
          <w:rPr>
            <w:noProof/>
            <w:webHidden/>
          </w:rPr>
          <w:fldChar w:fldCharType="begin"/>
        </w:r>
        <w:r>
          <w:rPr>
            <w:noProof/>
            <w:webHidden/>
          </w:rPr>
          <w:instrText xml:space="preserve"> PAGEREF _Toc9685211 \h </w:instrText>
        </w:r>
        <w:r>
          <w:rPr>
            <w:noProof/>
            <w:webHidden/>
          </w:rPr>
        </w:r>
      </w:ins>
      <w:r>
        <w:rPr>
          <w:noProof/>
          <w:webHidden/>
        </w:rPr>
        <w:fldChar w:fldCharType="separate"/>
      </w:r>
      <w:ins w:author="Andreas Kuehne" w:date="2019-05-25T13:55:00Z" w:id="850">
        <w:r>
          <w:rPr>
            <w:noProof/>
            <w:webHidden/>
          </w:rPr>
          <w:t>156</w:t>
        </w:r>
        <w:r>
          <w:rPr>
            <w:noProof/>
            <w:webHidden/>
          </w:rPr>
          <w:fldChar w:fldCharType="end"/>
        </w:r>
        <w:r w:rsidRPr="009D7E36">
          <w:rPr>
            <w:rStyle w:val="Hyperlink"/>
            <w:noProof/>
          </w:rPr>
          <w:fldChar w:fldCharType="end"/>
        </w:r>
      </w:ins>
    </w:p>
    <w:p w:rsidDel="00EF7265" w:rsidR="00166BB7" w:rsidRDefault="00166BB7">
      <w:pPr>
        <w:pStyle w:val="Verzeichnis1"/>
        <w:rPr>
          <w:del w:author="Andreas Kuehne" w:date="2019-05-25T13:55:00Z" w:id="851"/>
          <w:rFonts w:asciiTheme="minorHAnsi" w:cstheme="minorBidi" w:eastAsiaTheme="minorEastAsia" w:hAnsiTheme="minorHAnsi"/>
          <w:noProof/>
          <w:sz w:val="22"/>
          <w:szCs w:val="22"/>
          <w:lang w:eastAsia="en-GB" w:val="en-GB"/>
        </w:rPr>
      </w:pPr>
      <w:del w:author="Andreas Kuehne" w:date="2019-05-25T13:55:00Z" w:id="852">
        <w:r w:rsidDel="00EF7265" w:rsidRPr="00EF7265">
          <w:rPr>
            <w:rStyle w:val="Hyperlink"/>
            <w:noProof/>
            <w:lang w:val="en-GB"/>
            <w:rPrChange w:author="Andreas Kuehne" w:date="2019-05-25T13:55:00Z" w:id="853">
              <w:rPr>
                <w:rStyle w:val="Hyperlink"/>
                <w:noProof/>
                <w:lang w:val="en-GB"/>
              </w:rPr>
            </w:rPrChange>
          </w:rPr>
          <w:delText>1</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5:00Z" w:id="854">
              <w:rPr>
                <w:rStyle w:val="Hyperlink"/>
                <w:noProof/>
                <w:lang w:val="en-GB"/>
              </w:rPr>
            </w:rPrChange>
          </w:rPr>
          <w:delText>Introduction</w:delText>
        </w:r>
        <w:r w:rsidDel="00EF7265">
          <w:rPr>
            <w:noProof/>
            <w:webHidden/>
          </w:rPr>
          <w:tab/>
          <w:delText>11</w:delText>
        </w:r>
      </w:del>
    </w:p>
    <w:p w:rsidDel="00EF7265" w:rsidR="00166BB7" w:rsidRDefault="00166BB7">
      <w:pPr>
        <w:pStyle w:val="Verzeichnis2"/>
        <w:tabs>
          <w:tab w:leader="dot" w:pos="9350" w:val="right"/>
        </w:tabs>
        <w:rPr>
          <w:del w:author="Andreas Kuehne" w:date="2019-05-25T13:55:00Z" w:id="855"/>
          <w:rFonts w:asciiTheme="minorHAnsi" w:cstheme="minorBidi" w:eastAsiaTheme="minorEastAsia" w:hAnsiTheme="minorHAnsi"/>
          <w:noProof/>
          <w:sz w:val="22"/>
          <w:szCs w:val="22"/>
          <w:lang w:eastAsia="en-GB" w:val="en-GB"/>
        </w:rPr>
      </w:pPr>
      <w:del w:author="Andreas Kuehne" w:date="2019-05-25T13:55:00Z" w:id="856">
        <w:r w:rsidDel="00EF7265" w:rsidRPr="00EF7265">
          <w:rPr>
            <w:rStyle w:val="Hyperlink"/>
            <w:noProof/>
            <w:lang w:val="en-GB"/>
            <w:rPrChange w:author="Andreas Kuehne" w:date="2019-05-25T13:55:00Z" w:id="857">
              <w:rPr>
                <w:rStyle w:val="Hyperlink"/>
                <w:noProof/>
                <w:lang w:val="en-GB"/>
              </w:rPr>
            </w:rPrChange>
          </w:rPr>
          <w:delText>1.1 IPR Policy</w:delText>
        </w:r>
        <w:r w:rsidDel="00EF7265">
          <w:rPr>
            <w:noProof/>
            <w:webHidden/>
          </w:rPr>
          <w:tab/>
          <w:delText>11</w:delText>
        </w:r>
      </w:del>
    </w:p>
    <w:p w:rsidDel="00EF7265" w:rsidR="00166BB7" w:rsidRDefault="00166BB7">
      <w:pPr>
        <w:pStyle w:val="Verzeichnis2"/>
        <w:tabs>
          <w:tab w:leader="dot" w:pos="9350" w:val="right"/>
        </w:tabs>
        <w:rPr>
          <w:del w:author="Andreas Kuehne" w:date="2019-05-25T13:55:00Z" w:id="858"/>
          <w:rFonts w:asciiTheme="minorHAnsi" w:cstheme="minorBidi" w:eastAsiaTheme="minorEastAsia" w:hAnsiTheme="minorHAnsi"/>
          <w:noProof/>
          <w:sz w:val="22"/>
          <w:szCs w:val="22"/>
          <w:lang w:eastAsia="en-GB" w:val="en-GB"/>
        </w:rPr>
      </w:pPr>
      <w:del w:author="Andreas Kuehne" w:date="2019-05-25T13:55:00Z" w:id="859">
        <w:r w:rsidDel="00EF7265" w:rsidRPr="00EF7265">
          <w:rPr>
            <w:rStyle w:val="Hyperlink"/>
            <w:noProof/>
            <w:lang w:val="en-GB"/>
            <w:rPrChange w:author="Andreas Kuehne" w:date="2019-05-25T13:55:00Z" w:id="860">
              <w:rPr>
                <w:rStyle w:val="Hyperlink"/>
                <w:noProof/>
                <w:lang w:val="en-GB"/>
              </w:rPr>
            </w:rPrChange>
          </w:rPr>
          <w:delText>1.2 Terminology</w:delText>
        </w:r>
        <w:r w:rsidDel="00EF7265">
          <w:rPr>
            <w:noProof/>
            <w:webHidden/>
          </w:rPr>
          <w:tab/>
          <w:delText>11</w:delText>
        </w:r>
      </w:del>
    </w:p>
    <w:p w:rsidDel="00EF7265" w:rsidR="00166BB7" w:rsidRDefault="00166BB7">
      <w:pPr>
        <w:pStyle w:val="Verzeichnis3"/>
        <w:tabs>
          <w:tab w:leader="dot" w:pos="9350" w:val="right"/>
        </w:tabs>
        <w:rPr>
          <w:del w:author="Andreas Kuehne" w:date="2019-05-25T13:55:00Z" w:id="861"/>
          <w:rFonts w:asciiTheme="minorHAnsi" w:cstheme="minorBidi" w:eastAsiaTheme="minorEastAsia" w:hAnsiTheme="minorHAnsi"/>
          <w:noProof/>
          <w:sz w:val="22"/>
          <w:szCs w:val="22"/>
          <w:lang w:eastAsia="en-GB" w:val="en-GB"/>
        </w:rPr>
      </w:pPr>
      <w:del w:author="Andreas Kuehne" w:date="2019-05-25T13:55:00Z" w:id="862">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863">
              <w:rPr>
                <w:rStyle w:val="Hyperlink"/>
                <w:noProof/>
                <w:lang w:val="en-GB"/>
                <w14:scene3d>
                  <w14:camera w14:prst="orthographicFront"/>
                  <w14:lightRig w14:dir="t" w14:rig="threePt">
                    <w14:rot w14:lat="0" w14:lon="0" w14:rev="0"/>
                  </w14:lightRig>
                </w14:scene3d>
              </w:rPr>
            </w:rPrChange>
          </w:rPr>
          <w:delText>1.2.1</w:delText>
        </w:r>
        <w:r w:rsidDel="00EF7265" w:rsidRPr="00EF7265">
          <w:rPr>
            <w:rStyle w:val="Hyperlink"/>
            <w:noProof/>
            <w:lang w:val="en-GB"/>
            <w:rPrChange w:author="Andreas Kuehne" w:date="2019-05-25T13:55:00Z" w:id="864">
              <w:rPr>
                <w:rStyle w:val="Hyperlink"/>
                <w:noProof/>
                <w:lang w:val="en-GB"/>
              </w:rPr>
            </w:rPrChange>
          </w:rPr>
          <w:delText xml:space="preserve"> Terms and Definitions</w:delText>
        </w:r>
        <w:r w:rsidDel="00EF7265">
          <w:rPr>
            <w:noProof/>
            <w:webHidden/>
          </w:rPr>
          <w:tab/>
          <w:delText>11</w:delText>
        </w:r>
      </w:del>
    </w:p>
    <w:p w:rsidDel="00EF7265" w:rsidR="00166BB7" w:rsidRDefault="00166BB7">
      <w:pPr>
        <w:pStyle w:val="Verzeichnis3"/>
        <w:tabs>
          <w:tab w:leader="dot" w:pos="9350" w:val="right"/>
        </w:tabs>
        <w:rPr>
          <w:del w:author="Andreas Kuehne" w:date="2019-05-25T13:55:00Z" w:id="865"/>
          <w:rFonts w:asciiTheme="minorHAnsi" w:cstheme="minorBidi" w:eastAsiaTheme="minorEastAsia" w:hAnsiTheme="minorHAnsi"/>
          <w:noProof/>
          <w:sz w:val="22"/>
          <w:szCs w:val="22"/>
          <w:lang w:eastAsia="en-GB" w:val="en-GB"/>
        </w:rPr>
      </w:pPr>
      <w:del w:author="Andreas Kuehne" w:date="2019-05-25T13:55:00Z" w:id="866">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867">
              <w:rPr>
                <w:rStyle w:val="Hyperlink"/>
                <w:noProof/>
                <w:lang w:val="en-GB"/>
                <w14:scene3d>
                  <w14:camera w14:prst="orthographicFront"/>
                  <w14:lightRig w14:dir="t" w14:rig="threePt">
                    <w14:rot w14:lat="0" w14:lon="0" w14:rev="0"/>
                  </w14:lightRig>
                </w14:scene3d>
              </w:rPr>
            </w:rPrChange>
          </w:rPr>
          <w:delText>1.2.2</w:delText>
        </w:r>
        <w:r w:rsidDel="00EF7265" w:rsidRPr="00EF7265">
          <w:rPr>
            <w:rStyle w:val="Hyperlink"/>
            <w:noProof/>
            <w:lang w:val="en-GB"/>
            <w:rPrChange w:author="Andreas Kuehne" w:date="2019-05-25T13:55:00Z" w:id="868">
              <w:rPr>
                <w:rStyle w:val="Hyperlink"/>
                <w:noProof/>
                <w:lang w:val="en-GB"/>
              </w:rPr>
            </w:rPrChange>
          </w:rPr>
          <w:delText xml:space="preserve"> Abbreviated Terms</w:delText>
        </w:r>
        <w:r w:rsidDel="00EF7265">
          <w:rPr>
            <w:noProof/>
            <w:webHidden/>
          </w:rPr>
          <w:tab/>
          <w:delText>11</w:delText>
        </w:r>
      </w:del>
    </w:p>
    <w:p w:rsidDel="00EF7265" w:rsidR="00166BB7" w:rsidRDefault="00166BB7">
      <w:pPr>
        <w:pStyle w:val="Verzeichnis2"/>
        <w:tabs>
          <w:tab w:leader="dot" w:pos="9350" w:val="right"/>
        </w:tabs>
        <w:rPr>
          <w:del w:author="Andreas Kuehne" w:date="2019-05-25T13:55:00Z" w:id="869"/>
          <w:rFonts w:asciiTheme="minorHAnsi" w:cstheme="minorBidi" w:eastAsiaTheme="minorEastAsia" w:hAnsiTheme="minorHAnsi"/>
          <w:noProof/>
          <w:sz w:val="22"/>
          <w:szCs w:val="22"/>
          <w:lang w:eastAsia="en-GB" w:val="en-GB"/>
        </w:rPr>
      </w:pPr>
      <w:del w:author="Andreas Kuehne" w:date="2019-05-25T13:55:00Z" w:id="870">
        <w:r w:rsidDel="00EF7265" w:rsidRPr="00EF7265">
          <w:rPr>
            <w:rStyle w:val="Hyperlink"/>
            <w:noProof/>
            <w:lang w:val="en-GB"/>
            <w:rPrChange w:author="Andreas Kuehne" w:date="2019-05-25T13:55:00Z" w:id="871">
              <w:rPr>
                <w:rStyle w:val="Hyperlink"/>
                <w:noProof/>
                <w:lang w:val="en-GB"/>
              </w:rPr>
            </w:rPrChange>
          </w:rPr>
          <w:delText>1.3 Normative References</w:delText>
        </w:r>
        <w:r w:rsidDel="00EF7265">
          <w:rPr>
            <w:noProof/>
            <w:webHidden/>
          </w:rPr>
          <w:tab/>
          <w:delText>11</w:delText>
        </w:r>
      </w:del>
    </w:p>
    <w:p w:rsidDel="00EF7265" w:rsidR="00166BB7" w:rsidRDefault="00166BB7">
      <w:pPr>
        <w:pStyle w:val="Verzeichnis2"/>
        <w:tabs>
          <w:tab w:leader="dot" w:pos="9350" w:val="right"/>
        </w:tabs>
        <w:rPr>
          <w:del w:author="Andreas Kuehne" w:date="2019-05-25T13:55:00Z" w:id="872"/>
          <w:rFonts w:asciiTheme="minorHAnsi" w:cstheme="minorBidi" w:eastAsiaTheme="minorEastAsia" w:hAnsiTheme="minorHAnsi"/>
          <w:noProof/>
          <w:sz w:val="22"/>
          <w:szCs w:val="22"/>
          <w:lang w:eastAsia="en-GB" w:val="en-GB"/>
        </w:rPr>
      </w:pPr>
      <w:del w:author="Andreas Kuehne" w:date="2019-05-25T13:55:00Z" w:id="873">
        <w:r w:rsidDel="00EF7265" w:rsidRPr="00EF7265">
          <w:rPr>
            <w:rStyle w:val="Hyperlink"/>
            <w:noProof/>
            <w:lang w:val="en-GB"/>
            <w:rPrChange w:author="Andreas Kuehne" w:date="2019-05-25T13:55:00Z" w:id="874">
              <w:rPr>
                <w:rStyle w:val="Hyperlink"/>
                <w:noProof/>
                <w:lang w:val="en-GB"/>
              </w:rPr>
            </w:rPrChange>
          </w:rPr>
          <w:delText>1.4 Non-Normative References</w:delText>
        </w:r>
        <w:r w:rsidDel="00EF7265">
          <w:rPr>
            <w:noProof/>
            <w:webHidden/>
          </w:rPr>
          <w:tab/>
          <w:delText>13</w:delText>
        </w:r>
      </w:del>
    </w:p>
    <w:p w:rsidDel="00EF7265" w:rsidR="00166BB7" w:rsidRDefault="00166BB7">
      <w:pPr>
        <w:pStyle w:val="Verzeichnis2"/>
        <w:tabs>
          <w:tab w:leader="dot" w:pos="9350" w:val="right"/>
        </w:tabs>
        <w:rPr>
          <w:del w:author="Andreas Kuehne" w:date="2019-05-25T13:55:00Z" w:id="875"/>
          <w:rFonts w:asciiTheme="minorHAnsi" w:cstheme="minorBidi" w:eastAsiaTheme="minorEastAsia" w:hAnsiTheme="minorHAnsi"/>
          <w:noProof/>
          <w:sz w:val="22"/>
          <w:szCs w:val="22"/>
          <w:lang w:eastAsia="en-GB" w:val="en-GB"/>
        </w:rPr>
      </w:pPr>
      <w:del w:author="Andreas Kuehne" w:date="2019-05-25T13:55:00Z" w:id="876">
        <w:r w:rsidDel="00EF7265" w:rsidRPr="00EF7265">
          <w:rPr>
            <w:rStyle w:val="Hyperlink"/>
            <w:noProof/>
            <w:lang w:val="en-GB"/>
            <w:rPrChange w:author="Andreas Kuehne" w:date="2019-05-25T13:55:00Z" w:id="877">
              <w:rPr>
                <w:rStyle w:val="Hyperlink"/>
                <w:noProof/>
                <w:lang w:val="en-GB"/>
              </w:rPr>
            </w:rPrChange>
          </w:rPr>
          <w:delText>1.5 Typographical Conventions</w:delText>
        </w:r>
        <w:r w:rsidDel="00EF7265">
          <w:rPr>
            <w:noProof/>
            <w:webHidden/>
          </w:rPr>
          <w:tab/>
          <w:delText>14</w:delText>
        </w:r>
      </w:del>
    </w:p>
    <w:p w:rsidDel="00EF7265" w:rsidR="00166BB7" w:rsidRDefault="00166BB7">
      <w:pPr>
        <w:pStyle w:val="Verzeichnis2"/>
        <w:tabs>
          <w:tab w:leader="dot" w:pos="9350" w:val="right"/>
        </w:tabs>
        <w:rPr>
          <w:del w:author="Andreas Kuehne" w:date="2019-05-25T13:55:00Z" w:id="878"/>
          <w:rFonts w:asciiTheme="minorHAnsi" w:cstheme="minorBidi" w:eastAsiaTheme="minorEastAsia" w:hAnsiTheme="minorHAnsi"/>
          <w:noProof/>
          <w:sz w:val="22"/>
          <w:szCs w:val="22"/>
          <w:lang w:eastAsia="en-GB" w:val="en-GB"/>
        </w:rPr>
      </w:pPr>
      <w:del w:author="Andreas Kuehne" w:date="2019-05-25T13:55:00Z" w:id="879">
        <w:r w:rsidDel="00EF7265" w:rsidRPr="00EF7265">
          <w:rPr>
            <w:rStyle w:val="Hyperlink"/>
            <w:noProof/>
            <w:lang w:val="en-GB"/>
            <w:rPrChange w:author="Andreas Kuehne" w:date="2019-05-25T13:55:00Z" w:id="880">
              <w:rPr>
                <w:rStyle w:val="Hyperlink"/>
                <w:noProof/>
                <w:lang w:val="en-GB"/>
              </w:rPr>
            </w:rPrChange>
          </w:rPr>
          <w:delText>1.6 DSS Overview (Non-normative)</w:delText>
        </w:r>
        <w:r w:rsidDel="00EF7265">
          <w:rPr>
            <w:noProof/>
            <w:webHidden/>
          </w:rPr>
          <w:tab/>
          <w:delText>14</w:delText>
        </w:r>
      </w:del>
    </w:p>
    <w:p w:rsidDel="00EF7265" w:rsidR="00166BB7" w:rsidRDefault="00166BB7">
      <w:pPr>
        <w:pStyle w:val="Verzeichnis1"/>
        <w:rPr>
          <w:del w:author="Andreas Kuehne" w:date="2019-05-25T13:55:00Z" w:id="881"/>
          <w:rFonts w:asciiTheme="minorHAnsi" w:cstheme="minorBidi" w:eastAsiaTheme="minorEastAsia" w:hAnsiTheme="minorHAnsi"/>
          <w:noProof/>
          <w:sz w:val="22"/>
          <w:szCs w:val="22"/>
          <w:lang w:eastAsia="en-GB" w:val="en-GB"/>
        </w:rPr>
      </w:pPr>
      <w:del w:author="Andreas Kuehne" w:date="2019-05-25T13:55:00Z" w:id="882">
        <w:r w:rsidDel="00EF7265" w:rsidRPr="00EF7265">
          <w:rPr>
            <w:rStyle w:val="Hyperlink"/>
            <w:noProof/>
            <w:lang w:val="en-GB"/>
            <w:rPrChange w:author="Andreas Kuehne" w:date="2019-05-25T13:55:00Z" w:id="883">
              <w:rPr>
                <w:rStyle w:val="Hyperlink"/>
                <w:noProof/>
                <w:lang w:val="en-GB"/>
              </w:rPr>
            </w:rPrChange>
          </w:rPr>
          <w:delText>2</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5:00Z" w:id="884">
              <w:rPr>
                <w:rStyle w:val="Hyperlink"/>
                <w:noProof/>
                <w:lang w:val="en-GB"/>
              </w:rPr>
            </w:rPrChange>
          </w:rPr>
          <w:delText>Design Considerations</w:delText>
        </w:r>
        <w:r w:rsidDel="00EF7265">
          <w:rPr>
            <w:noProof/>
            <w:webHidden/>
          </w:rPr>
          <w:tab/>
          <w:delText>16</w:delText>
        </w:r>
      </w:del>
    </w:p>
    <w:p w:rsidDel="00EF7265" w:rsidR="00166BB7" w:rsidRDefault="00166BB7">
      <w:pPr>
        <w:pStyle w:val="Verzeichnis2"/>
        <w:tabs>
          <w:tab w:leader="dot" w:pos="9350" w:val="right"/>
        </w:tabs>
        <w:rPr>
          <w:del w:author="Andreas Kuehne" w:date="2019-05-25T13:55:00Z" w:id="885"/>
          <w:rFonts w:asciiTheme="minorHAnsi" w:cstheme="minorBidi" w:eastAsiaTheme="minorEastAsia" w:hAnsiTheme="minorHAnsi"/>
          <w:noProof/>
          <w:sz w:val="22"/>
          <w:szCs w:val="22"/>
          <w:lang w:eastAsia="en-GB" w:val="en-GB"/>
        </w:rPr>
      </w:pPr>
      <w:del w:author="Andreas Kuehne" w:date="2019-05-25T13:55:00Z" w:id="886">
        <w:r w:rsidDel="00EF7265" w:rsidRPr="00EF7265">
          <w:rPr>
            <w:rStyle w:val="Hyperlink"/>
            <w:noProof/>
            <w:lang w:val="en-GB"/>
            <w:rPrChange w:author="Andreas Kuehne" w:date="2019-05-25T13:55:00Z" w:id="887">
              <w:rPr>
                <w:rStyle w:val="Hyperlink"/>
                <w:noProof/>
                <w:lang w:val="en-GB"/>
              </w:rPr>
            </w:rPrChange>
          </w:rPr>
          <w:delText>2.1 Version 2.0 goal [non-normative]</w:delText>
        </w:r>
        <w:r w:rsidDel="00EF7265">
          <w:rPr>
            <w:noProof/>
            <w:webHidden/>
          </w:rPr>
          <w:tab/>
          <w:delText>16</w:delText>
        </w:r>
      </w:del>
    </w:p>
    <w:p w:rsidDel="00EF7265" w:rsidR="00166BB7" w:rsidRDefault="00166BB7">
      <w:pPr>
        <w:pStyle w:val="Verzeichnis2"/>
        <w:tabs>
          <w:tab w:leader="dot" w:pos="9350" w:val="right"/>
        </w:tabs>
        <w:rPr>
          <w:del w:author="Andreas Kuehne" w:date="2019-05-25T13:55:00Z" w:id="888"/>
          <w:rFonts w:asciiTheme="minorHAnsi" w:cstheme="minorBidi" w:eastAsiaTheme="minorEastAsia" w:hAnsiTheme="minorHAnsi"/>
          <w:noProof/>
          <w:sz w:val="22"/>
          <w:szCs w:val="22"/>
          <w:lang w:eastAsia="en-GB" w:val="en-GB"/>
        </w:rPr>
      </w:pPr>
      <w:del w:author="Andreas Kuehne" w:date="2019-05-25T13:55:00Z" w:id="889">
        <w:r w:rsidDel="00EF7265" w:rsidRPr="00EF7265">
          <w:rPr>
            <w:rStyle w:val="Hyperlink"/>
            <w:noProof/>
            <w:lang w:val="en-GB"/>
            <w:rPrChange w:author="Andreas Kuehne" w:date="2019-05-25T13:55:00Z" w:id="890">
              <w:rPr>
                <w:rStyle w:val="Hyperlink"/>
                <w:noProof/>
                <w:lang w:val="en-GB"/>
              </w:rPr>
            </w:rPrChange>
          </w:rPr>
          <w:delText>2.2 Transforming DSS 1.0 into 2.0</w:delText>
        </w:r>
        <w:r w:rsidDel="00EF7265">
          <w:rPr>
            <w:noProof/>
            <w:webHidden/>
          </w:rPr>
          <w:tab/>
          <w:delText>16</w:delText>
        </w:r>
      </w:del>
    </w:p>
    <w:p w:rsidDel="00EF7265" w:rsidR="00166BB7" w:rsidRDefault="00166BB7">
      <w:pPr>
        <w:pStyle w:val="Verzeichnis3"/>
        <w:tabs>
          <w:tab w:leader="dot" w:pos="9350" w:val="right"/>
        </w:tabs>
        <w:rPr>
          <w:del w:author="Andreas Kuehne" w:date="2019-05-25T13:55:00Z" w:id="891"/>
          <w:rFonts w:asciiTheme="minorHAnsi" w:cstheme="minorBidi" w:eastAsiaTheme="minorEastAsia" w:hAnsiTheme="minorHAnsi"/>
          <w:noProof/>
          <w:sz w:val="22"/>
          <w:szCs w:val="22"/>
          <w:lang w:eastAsia="en-GB" w:val="en-GB"/>
        </w:rPr>
      </w:pPr>
      <w:del w:author="Andreas Kuehne" w:date="2019-05-25T13:55:00Z" w:id="892">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893">
              <w:rPr>
                <w:rStyle w:val="Hyperlink"/>
                <w:noProof/>
                <w:lang w:val="en-GB"/>
                <w14:scene3d>
                  <w14:camera w14:prst="orthographicFront"/>
                  <w14:lightRig w14:dir="t" w14:rig="threePt">
                    <w14:rot w14:lat="0" w14:lon="0" w14:rev="0"/>
                  </w14:lightRig>
                </w14:scene3d>
              </w:rPr>
            </w:rPrChange>
          </w:rPr>
          <w:delText>2.2.1</w:delText>
        </w:r>
        <w:r w:rsidDel="00EF7265" w:rsidRPr="00EF7265">
          <w:rPr>
            <w:rStyle w:val="Hyperlink"/>
            <w:noProof/>
            <w:lang w:val="en-GB"/>
            <w:rPrChange w:author="Andreas Kuehne" w:date="2019-05-25T13:55:00Z" w:id="894">
              <w:rPr>
                <w:rStyle w:val="Hyperlink"/>
                <w:noProof/>
                <w:lang w:val="en-GB"/>
              </w:rPr>
            </w:rPrChange>
          </w:rPr>
          <w:delText xml:space="preserve"> Circumventing xs:any</w:delText>
        </w:r>
        <w:r w:rsidDel="00EF7265">
          <w:rPr>
            <w:noProof/>
            <w:webHidden/>
          </w:rPr>
          <w:tab/>
          <w:delText>16</w:delText>
        </w:r>
      </w:del>
    </w:p>
    <w:p w:rsidDel="00EF7265" w:rsidR="00166BB7" w:rsidRDefault="00166BB7">
      <w:pPr>
        <w:pStyle w:val="Verzeichnis3"/>
        <w:tabs>
          <w:tab w:leader="dot" w:pos="9350" w:val="right"/>
        </w:tabs>
        <w:rPr>
          <w:del w:author="Andreas Kuehne" w:date="2019-05-25T13:55:00Z" w:id="895"/>
          <w:rFonts w:asciiTheme="minorHAnsi" w:cstheme="minorBidi" w:eastAsiaTheme="minorEastAsia" w:hAnsiTheme="minorHAnsi"/>
          <w:noProof/>
          <w:sz w:val="22"/>
          <w:szCs w:val="22"/>
          <w:lang w:eastAsia="en-GB" w:val="en-GB"/>
        </w:rPr>
      </w:pPr>
      <w:del w:author="Andreas Kuehne" w:date="2019-05-25T13:55:00Z" w:id="896">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897">
              <w:rPr>
                <w:rStyle w:val="Hyperlink"/>
                <w:noProof/>
                <w:lang w:val="en-GB"/>
                <w14:scene3d>
                  <w14:camera w14:prst="orthographicFront"/>
                  <w14:lightRig w14:dir="t" w14:rig="threePt">
                    <w14:rot w14:lat="0" w14:lon="0" w14:rev="0"/>
                  </w14:lightRig>
                </w14:scene3d>
              </w:rPr>
            </w:rPrChange>
          </w:rPr>
          <w:delText>2.2.2</w:delText>
        </w:r>
        <w:r w:rsidDel="00EF7265" w:rsidRPr="00EF7265">
          <w:rPr>
            <w:rStyle w:val="Hyperlink"/>
            <w:noProof/>
            <w:lang w:val="en-GB"/>
            <w:rPrChange w:author="Andreas Kuehne" w:date="2019-05-25T13:55:00Z" w:id="898">
              <w:rPr>
                <w:rStyle w:val="Hyperlink"/>
                <w:noProof/>
                <w:lang w:val="en-GB"/>
              </w:rPr>
            </w:rPrChange>
          </w:rPr>
          <w:delText xml:space="preserve"> Substituting the mixed Schema Attribute</w:delText>
        </w:r>
        <w:r w:rsidDel="00EF7265">
          <w:rPr>
            <w:noProof/>
            <w:webHidden/>
          </w:rPr>
          <w:tab/>
          <w:delText>17</w:delText>
        </w:r>
      </w:del>
    </w:p>
    <w:p w:rsidDel="00EF7265" w:rsidR="00166BB7" w:rsidRDefault="00166BB7">
      <w:pPr>
        <w:pStyle w:val="Verzeichnis3"/>
        <w:tabs>
          <w:tab w:leader="dot" w:pos="9350" w:val="right"/>
        </w:tabs>
        <w:rPr>
          <w:del w:author="Andreas Kuehne" w:date="2019-05-25T13:55:00Z" w:id="899"/>
          <w:rFonts w:asciiTheme="minorHAnsi" w:cstheme="minorBidi" w:eastAsiaTheme="minorEastAsia" w:hAnsiTheme="minorHAnsi"/>
          <w:noProof/>
          <w:sz w:val="22"/>
          <w:szCs w:val="22"/>
          <w:lang w:eastAsia="en-GB" w:val="en-GB"/>
        </w:rPr>
      </w:pPr>
      <w:del w:author="Andreas Kuehne" w:date="2019-05-25T13:55:00Z" w:id="900">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01">
              <w:rPr>
                <w:rStyle w:val="Hyperlink"/>
                <w:noProof/>
                <w:lang w:val="en-GB"/>
                <w14:scene3d>
                  <w14:camera w14:prst="orthographicFront"/>
                  <w14:lightRig w14:dir="t" w14:rig="threePt">
                    <w14:rot w14:lat="0" w14:lon="0" w14:rev="0"/>
                  </w14:lightRig>
                </w14:scene3d>
              </w:rPr>
            </w:rPrChange>
          </w:rPr>
          <w:delText>2.2.3</w:delText>
        </w:r>
        <w:r w:rsidDel="00EF7265" w:rsidRPr="00EF7265">
          <w:rPr>
            <w:rStyle w:val="Hyperlink"/>
            <w:noProof/>
            <w:lang w:val="en-GB"/>
            <w:rPrChange w:author="Andreas Kuehne" w:date="2019-05-25T13:55:00Z" w:id="902">
              <w:rPr>
                <w:rStyle w:val="Hyperlink"/>
                <w:noProof/>
                <w:lang w:val="en-GB"/>
              </w:rPr>
            </w:rPrChange>
          </w:rPr>
          <w:delText xml:space="preserve"> Introducing the </w:delText>
        </w:r>
        <w:r w:rsidDel="00EF7265" w:rsidRPr="00EF7265">
          <w:rPr>
            <w:rStyle w:val="Hyperlink"/>
            <w:rFonts w:ascii="Courier New" w:hAnsi="Courier New"/>
            <w:noProof/>
            <w:lang w:val="en-GB"/>
            <w:rPrChange w:author="Andreas Kuehne" w:date="2019-05-25T13:55:00Z" w:id="903">
              <w:rPr>
                <w:rStyle w:val="Hyperlink"/>
                <w:rFonts w:ascii="Courier New" w:hAnsi="Courier New"/>
                <w:noProof/>
                <w:lang w:val="en-GB"/>
              </w:rPr>
            </w:rPrChange>
          </w:rPr>
          <w:delText>NsPrefixMappingType</w:delText>
        </w:r>
        <w:r w:rsidDel="00EF7265" w:rsidRPr="00EF7265">
          <w:rPr>
            <w:rStyle w:val="Hyperlink"/>
            <w:noProof/>
            <w:lang w:val="en-GB"/>
            <w:rPrChange w:author="Andreas Kuehne" w:date="2019-05-25T13:55:00Z" w:id="904">
              <w:rPr>
                <w:rStyle w:val="Hyperlink"/>
                <w:noProof/>
                <w:lang w:val="en-GB"/>
              </w:rPr>
            </w:rPrChange>
          </w:rPr>
          <w:delText xml:space="preserve"> Component</w:delText>
        </w:r>
        <w:r w:rsidDel="00EF7265">
          <w:rPr>
            <w:noProof/>
            <w:webHidden/>
          </w:rPr>
          <w:tab/>
          <w:delText>17</w:delText>
        </w:r>
      </w:del>
    </w:p>
    <w:p w:rsidDel="00EF7265" w:rsidR="00166BB7" w:rsidRDefault="00166BB7">
      <w:pPr>
        <w:pStyle w:val="Verzeichnis3"/>
        <w:tabs>
          <w:tab w:leader="dot" w:pos="9350" w:val="right"/>
        </w:tabs>
        <w:rPr>
          <w:del w:author="Andreas Kuehne" w:date="2019-05-25T13:55:00Z" w:id="905"/>
          <w:rFonts w:asciiTheme="minorHAnsi" w:cstheme="minorBidi" w:eastAsiaTheme="minorEastAsia" w:hAnsiTheme="minorHAnsi"/>
          <w:noProof/>
          <w:sz w:val="22"/>
          <w:szCs w:val="22"/>
          <w:lang w:eastAsia="en-GB" w:val="en-GB"/>
        </w:rPr>
      </w:pPr>
      <w:del w:author="Andreas Kuehne" w:date="2019-05-25T13:55:00Z" w:id="906">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07">
              <w:rPr>
                <w:rStyle w:val="Hyperlink"/>
                <w:noProof/>
                <w:lang w:val="en-GB"/>
                <w14:scene3d>
                  <w14:camera w14:prst="orthographicFront"/>
                  <w14:lightRig w14:dir="t" w14:rig="threePt">
                    <w14:rot w14:lat="0" w14:lon="0" w14:rev="0"/>
                  </w14:lightRig>
                </w14:scene3d>
              </w:rPr>
            </w:rPrChange>
          </w:rPr>
          <w:delText>2.2.4</w:delText>
        </w:r>
        <w:r w:rsidDel="00EF7265" w:rsidRPr="00EF7265">
          <w:rPr>
            <w:rStyle w:val="Hyperlink"/>
            <w:noProof/>
            <w:lang w:val="en-GB"/>
            <w:rPrChange w:author="Andreas Kuehne" w:date="2019-05-25T13:55:00Z" w:id="908">
              <w:rPr>
                <w:rStyle w:val="Hyperlink"/>
                <w:noProof/>
                <w:lang w:val="en-GB"/>
              </w:rPr>
            </w:rPrChange>
          </w:rPr>
          <w:delText xml:space="preserve"> Imported XML schemes</w:delText>
        </w:r>
        <w:r w:rsidDel="00EF7265">
          <w:rPr>
            <w:noProof/>
            <w:webHidden/>
          </w:rPr>
          <w:tab/>
          <w:delText>17</w:delText>
        </w:r>
      </w:del>
    </w:p>
    <w:p w:rsidDel="00EF7265" w:rsidR="00166BB7" w:rsidRDefault="00166BB7">
      <w:pPr>
        <w:pStyle w:val="Verzeichnis3"/>
        <w:tabs>
          <w:tab w:leader="dot" w:pos="9350" w:val="right"/>
        </w:tabs>
        <w:rPr>
          <w:del w:author="Andreas Kuehne" w:date="2019-05-25T13:55:00Z" w:id="909"/>
          <w:rFonts w:asciiTheme="minorHAnsi" w:cstheme="minorBidi" w:eastAsiaTheme="minorEastAsia" w:hAnsiTheme="minorHAnsi"/>
          <w:noProof/>
          <w:sz w:val="22"/>
          <w:szCs w:val="22"/>
          <w:lang w:eastAsia="en-GB" w:val="en-GB"/>
        </w:rPr>
      </w:pPr>
      <w:del w:author="Andreas Kuehne" w:date="2019-05-25T13:55:00Z" w:id="910">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11">
              <w:rPr>
                <w:rStyle w:val="Hyperlink"/>
                <w:noProof/>
                <w:lang w:val="en-GB"/>
                <w14:scene3d>
                  <w14:camera w14:prst="orthographicFront"/>
                  <w14:lightRig w14:dir="t" w14:rig="threePt">
                    <w14:rot w14:lat="0" w14:lon="0" w14:rev="0"/>
                  </w14:lightRig>
                </w14:scene3d>
              </w:rPr>
            </w:rPrChange>
          </w:rPr>
          <w:delText>2.2.5</w:delText>
        </w:r>
        <w:r w:rsidDel="00EF7265" w:rsidRPr="00EF7265">
          <w:rPr>
            <w:rStyle w:val="Hyperlink"/>
            <w:noProof/>
            <w:lang w:val="en-GB"/>
            <w:rPrChange w:author="Andreas Kuehne" w:date="2019-05-25T13:55:00Z" w:id="912">
              <w:rPr>
                <w:rStyle w:val="Hyperlink"/>
                <w:noProof/>
                <w:lang w:val="en-GB"/>
              </w:rPr>
            </w:rPrChange>
          </w:rPr>
          <w:delText xml:space="preserve"> Syntax variants</w:delText>
        </w:r>
        <w:r w:rsidDel="00EF7265">
          <w:rPr>
            <w:noProof/>
            <w:webHidden/>
          </w:rPr>
          <w:tab/>
          <w:delText>18</w:delText>
        </w:r>
      </w:del>
    </w:p>
    <w:p w:rsidDel="00EF7265" w:rsidR="00166BB7" w:rsidRDefault="00166BB7">
      <w:pPr>
        <w:pStyle w:val="Verzeichnis3"/>
        <w:tabs>
          <w:tab w:leader="dot" w:pos="9350" w:val="right"/>
        </w:tabs>
        <w:rPr>
          <w:del w:author="Andreas Kuehne" w:date="2019-05-25T13:55:00Z" w:id="913"/>
          <w:rFonts w:asciiTheme="minorHAnsi" w:cstheme="minorBidi" w:eastAsiaTheme="minorEastAsia" w:hAnsiTheme="minorHAnsi"/>
          <w:noProof/>
          <w:sz w:val="22"/>
          <w:szCs w:val="22"/>
          <w:lang w:eastAsia="en-GB" w:val="en-GB"/>
        </w:rPr>
      </w:pPr>
      <w:del w:author="Andreas Kuehne" w:date="2019-05-25T13:55:00Z" w:id="914">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15">
              <w:rPr>
                <w:rStyle w:val="Hyperlink"/>
                <w:noProof/>
                <w:lang w:val="en-GB"/>
                <w14:scene3d>
                  <w14:camera w14:prst="orthographicFront"/>
                  <w14:lightRig w14:dir="t" w14:rig="threePt">
                    <w14:rot w14:lat="0" w14:lon="0" w14:rev="0"/>
                  </w14:lightRig>
                </w14:scene3d>
              </w:rPr>
            </w:rPrChange>
          </w:rPr>
          <w:delText>2.2.6</w:delText>
        </w:r>
        <w:r w:rsidDel="00EF7265" w:rsidRPr="00EF7265">
          <w:rPr>
            <w:rStyle w:val="Hyperlink"/>
            <w:noProof/>
            <w:lang w:val="en-GB"/>
            <w:rPrChange w:author="Andreas Kuehne" w:date="2019-05-25T13:55:00Z" w:id="916">
              <w:rPr>
                <w:rStyle w:val="Hyperlink"/>
                <w:noProof/>
                <w:lang w:val="en-GB"/>
              </w:rPr>
            </w:rPrChange>
          </w:rPr>
          <w:delText xml:space="preserve"> JSON Syntax Extensions</w:delText>
        </w:r>
        <w:r w:rsidDel="00EF7265">
          <w:rPr>
            <w:noProof/>
            <w:webHidden/>
          </w:rPr>
          <w:tab/>
          <w:delText>18</w:delText>
        </w:r>
      </w:del>
    </w:p>
    <w:p w:rsidDel="00EF7265" w:rsidR="00166BB7" w:rsidRDefault="00166BB7">
      <w:pPr>
        <w:pStyle w:val="Verzeichnis2"/>
        <w:tabs>
          <w:tab w:leader="dot" w:pos="9350" w:val="right"/>
        </w:tabs>
        <w:rPr>
          <w:del w:author="Andreas Kuehne" w:date="2019-05-25T13:55:00Z" w:id="917"/>
          <w:rFonts w:asciiTheme="minorHAnsi" w:cstheme="minorBidi" w:eastAsiaTheme="minorEastAsia" w:hAnsiTheme="minorHAnsi"/>
          <w:noProof/>
          <w:sz w:val="22"/>
          <w:szCs w:val="22"/>
          <w:lang w:eastAsia="en-GB" w:val="en-GB"/>
        </w:rPr>
      </w:pPr>
      <w:del w:author="Andreas Kuehne" w:date="2019-05-25T13:55:00Z" w:id="918">
        <w:r w:rsidDel="00EF7265" w:rsidRPr="00EF7265">
          <w:rPr>
            <w:rStyle w:val="Hyperlink"/>
            <w:noProof/>
            <w:lang w:val="en-GB"/>
            <w:rPrChange w:author="Andreas Kuehne" w:date="2019-05-25T13:55:00Z" w:id="919">
              <w:rPr>
                <w:rStyle w:val="Hyperlink"/>
                <w:noProof/>
                <w:lang w:val="en-GB"/>
              </w:rPr>
            </w:rPrChange>
          </w:rPr>
          <w:delText>2.3 Construction Principles</w:delText>
        </w:r>
        <w:r w:rsidDel="00EF7265">
          <w:rPr>
            <w:noProof/>
            <w:webHidden/>
          </w:rPr>
          <w:tab/>
          <w:delText>18</w:delText>
        </w:r>
      </w:del>
    </w:p>
    <w:p w:rsidDel="00EF7265" w:rsidR="00166BB7" w:rsidRDefault="00166BB7">
      <w:pPr>
        <w:pStyle w:val="Verzeichnis3"/>
        <w:tabs>
          <w:tab w:leader="dot" w:pos="9350" w:val="right"/>
        </w:tabs>
        <w:rPr>
          <w:del w:author="Andreas Kuehne" w:date="2019-05-25T13:55:00Z" w:id="920"/>
          <w:rFonts w:asciiTheme="minorHAnsi" w:cstheme="minorBidi" w:eastAsiaTheme="minorEastAsia" w:hAnsiTheme="minorHAnsi"/>
          <w:noProof/>
          <w:sz w:val="22"/>
          <w:szCs w:val="22"/>
          <w:lang w:eastAsia="en-GB" w:val="en-GB"/>
        </w:rPr>
      </w:pPr>
      <w:del w:author="Andreas Kuehne" w:date="2019-05-25T13:55:00Z" w:id="921">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22">
              <w:rPr>
                <w:rStyle w:val="Hyperlink"/>
                <w:noProof/>
                <w:lang w:val="en-GB"/>
                <w14:scene3d>
                  <w14:camera w14:prst="orthographicFront"/>
                  <w14:lightRig w14:dir="t" w14:rig="threePt">
                    <w14:rot w14:lat="0" w14:lon="0" w14:rev="0"/>
                  </w14:lightRig>
                </w14:scene3d>
              </w:rPr>
            </w:rPrChange>
          </w:rPr>
          <w:delText>2.3.1</w:delText>
        </w:r>
        <w:r w:rsidDel="00EF7265" w:rsidRPr="00EF7265">
          <w:rPr>
            <w:rStyle w:val="Hyperlink"/>
            <w:noProof/>
            <w:lang w:val="en-GB"/>
            <w:rPrChange w:author="Andreas Kuehne" w:date="2019-05-25T13:55:00Z" w:id="923">
              <w:rPr>
                <w:rStyle w:val="Hyperlink"/>
                <w:noProof/>
                <w:lang w:val="en-GB"/>
              </w:rPr>
            </w:rPrChange>
          </w:rPr>
          <w:delText xml:space="preserve"> Multi Syntax approach</w:delText>
        </w:r>
        <w:r w:rsidDel="00EF7265">
          <w:rPr>
            <w:noProof/>
            <w:webHidden/>
          </w:rPr>
          <w:tab/>
          <w:delText>18</w:delText>
        </w:r>
      </w:del>
    </w:p>
    <w:p w:rsidDel="00EF7265" w:rsidR="00166BB7" w:rsidRDefault="00166BB7">
      <w:pPr>
        <w:pStyle w:val="Verzeichnis2"/>
        <w:tabs>
          <w:tab w:leader="dot" w:pos="9350" w:val="right"/>
        </w:tabs>
        <w:rPr>
          <w:del w:author="Andreas Kuehne" w:date="2019-05-25T13:55:00Z" w:id="924"/>
          <w:rFonts w:asciiTheme="minorHAnsi" w:cstheme="minorBidi" w:eastAsiaTheme="minorEastAsia" w:hAnsiTheme="minorHAnsi"/>
          <w:noProof/>
          <w:sz w:val="22"/>
          <w:szCs w:val="22"/>
          <w:lang w:eastAsia="en-GB" w:val="en-GB"/>
        </w:rPr>
      </w:pPr>
      <w:del w:author="Andreas Kuehne" w:date="2019-05-25T13:55:00Z" w:id="925">
        <w:r w:rsidDel="00EF7265" w:rsidRPr="00EF7265">
          <w:rPr>
            <w:rStyle w:val="Hyperlink"/>
            <w:noProof/>
            <w:lang w:val="en-GB"/>
            <w:rPrChange w:author="Andreas Kuehne" w:date="2019-05-25T13:55:00Z" w:id="926">
              <w:rPr>
                <w:rStyle w:val="Hyperlink"/>
                <w:noProof/>
                <w:lang w:val="en-GB"/>
              </w:rPr>
            </w:rPrChange>
          </w:rPr>
          <w:delText>2.4 Schema Organization and Namespaces</w:delText>
        </w:r>
        <w:r w:rsidDel="00EF7265">
          <w:rPr>
            <w:noProof/>
            <w:webHidden/>
          </w:rPr>
          <w:tab/>
          <w:delText>19</w:delText>
        </w:r>
      </w:del>
    </w:p>
    <w:p w:rsidDel="00EF7265" w:rsidR="00166BB7" w:rsidRDefault="00166BB7">
      <w:pPr>
        <w:pStyle w:val="Verzeichnis2"/>
        <w:tabs>
          <w:tab w:leader="dot" w:pos="9350" w:val="right"/>
        </w:tabs>
        <w:rPr>
          <w:del w:author="Andreas Kuehne" w:date="2019-05-25T13:55:00Z" w:id="927"/>
          <w:rFonts w:asciiTheme="minorHAnsi" w:cstheme="minorBidi" w:eastAsiaTheme="minorEastAsia" w:hAnsiTheme="minorHAnsi"/>
          <w:noProof/>
          <w:sz w:val="22"/>
          <w:szCs w:val="22"/>
          <w:lang w:eastAsia="en-GB" w:val="en-GB"/>
        </w:rPr>
      </w:pPr>
      <w:del w:author="Andreas Kuehne" w:date="2019-05-25T13:55:00Z" w:id="928">
        <w:r w:rsidDel="00EF7265" w:rsidRPr="00EF7265">
          <w:rPr>
            <w:rStyle w:val="Hyperlink"/>
            <w:noProof/>
            <w:lang w:val="en-GB"/>
            <w:rPrChange w:author="Andreas Kuehne" w:date="2019-05-25T13:55:00Z" w:id="929">
              <w:rPr>
                <w:rStyle w:val="Hyperlink"/>
                <w:noProof/>
                <w:lang w:val="en-GB"/>
              </w:rPr>
            </w:rPrChange>
          </w:rPr>
          <w:delText>2.5 DSS Component Overview</w:delText>
        </w:r>
        <w:r w:rsidDel="00EF7265">
          <w:rPr>
            <w:noProof/>
            <w:webHidden/>
          </w:rPr>
          <w:tab/>
          <w:delText>19</w:delText>
        </w:r>
      </w:del>
    </w:p>
    <w:p w:rsidDel="00EF7265" w:rsidR="00166BB7" w:rsidRDefault="00166BB7">
      <w:pPr>
        <w:pStyle w:val="Verzeichnis3"/>
        <w:tabs>
          <w:tab w:leader="dot" w:pos="9350" w:val="right"/>
        </w:tabs>
        <w:rPr>
          <w:del w:author="Andreas Kuehne" w:date="2019-05-25T13:55:00Z" w:id="930"/>
          <w:rFonts w:asciiTheme="minorHAnsi" w:cstheme="minorBidi" w:eastAsiaTheme="minorEastAsia" w:hAnsiTheme="minorHAnsi"/>
          <w:noProof/>
          <w:sz w:val="22"/>
          <w:szCs w:val="22"/>
          <w:lang w:eastAsia="en-GB" w:val="en-GB"/>
        </w:rPr>
      </w:pPr>
      <w:del w:author="Andreas Kuehne" w:date="2019-05-25T13:55:00Z" w:id="931">
        <w:r w:rsidDel="00EF7265" w:rsidRPr="00EF7265">
          <w:rPr>
            <w:rStyle w:val="Hyperlink"/>
            <w:noProof/>
            <w:lang w:val="en-GB"/>
            <w14:scene3d>
              <w14:camera w14:prst="orthographicFront"/>
              <w14:lightRig w14:dir="t" w14:rig="threePt">
                <w14:rot w14:lat="0" w14:lon="0" w14:rev="0"/>
              </w14:lightRig>
            </w14:scene3d>
            <w:rPrChange w:author="Andreas Kuehne" w:date="2019-05-25T13:55:00Z" w:id="932">
              <w:rPr>
                <w:rStyle w:val="Hyperlink"/>
                <w:noProof/>
                <w:lang w:val="en-GB"/>
                <w14:scene3d>
                  <w14:camera w14:prst="orthographicFront"/>
                  <w14:lightRig w14:dir="t" w14:rig="threePt">
                    <w14:rot w14:lat="0" w14:lon="0" w14:rev="0"/>
                  </w14:lightRig>
                </w14:scene3d>
              </w:rPr>
            </w:rPrChange>
          </w:rPr>
          <w:delText>2.5.1</w:delText>
        </w:r>
        <w:r w:rsidDel="00EF7265" w:rsidRPr="00EF7265">
          <w:rPr>
            <w:rStyle w:val="Hyperlink"/>
            <w:noProof/>
            <w:lang w:val="en-GB"/>
            <w:rPrChange w:author="Andreas Kuehne" w:date="2019-05-25T13:55:00Z" w:id="933">
              <w:rPr>
                <w:rStyle w:val="Hyperlink"/>
                <w:noProof/>
                <w:lang w:val="en-GB"/>
              </w:rPr>
            </w:rPrChange>
          </w:rPr>
          <w:delText xml:space="preserve"> Schema Extensions</w:delText>
        </w:r>
        <w:r w:rsidDel="00EF7265">
          <w:rPr>
            <w:noProof/>
            <w:webHidden/>
          </w:rPr>
          <w:tab/>
          <w:delText>20</w:delText>
        </w:r>
      </w:del>
    </w:p>
    <w:p w:rsidDel="00EF7265" w:rsidR="00166BB7" w:rsidRDefault="00166BB7">
      <w:pPr>
        <w:pStyle w:val="Verzeichnis1"/>
        <w:rPr>
          <w:del w:author="Andreas Kuehne" w:date="2019-05-25T13:55:00Z" w:id="934"/>
          <w:rFonts w:asciiTheme="minorHAnsi" w:cstheme="minorBidi" w:eastAsiaTheme="minorEastAsia" w:hAnsiTheme="minorHAnsi"/>
          <w:noProof/>
          <w:sz w:val="22"/>
          <w:szCs w:val="22"/>
          <w:lang w:eastAsia="en-GB" w:val="en-GB"/>
        </w:rPr>
      </w:pPr>
      <w:del w:author="Andreas Kuehne" w:date="2019-05-25T13:55:00Z" w:id="935">
        <w:r w:rsidDel="00EF7265" w:rsidRPr="00EF7265">
          <w:rPr>
            <w:rStyle w:val="Hyperlink"/>
            <w:noProof/>
            <w:lang w:val="en-GB"/>
            <w:rPrChange w:author="Andreas Kuehne" w:date="2019-05-25T13:55:00Z" w:id="936">
              <w:rPr>
                <w:rStyle w:val="Hyperlink"/>
                <w:noProof/>
                <w:lang w:val="en-GB"/>
              </w:rPr>
            </w:rPrChange>
          </w:rPr>
          <w:delText>3</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5:00Z" w:id="937">
              <w:rPr>
                <w:rStyle w:val="Hyperlink"/>
                <w:noProof/>
                <w:lang w:val="en-GB"/>
              </w:rPr>
            </w:rPrChange>
          </w:rPr>
          <w:delText>Data Type Models</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38"/>
          <w:rFonts w:asciiTheme="minorHAnsi" w:cstheme="minorBidi" w:eastAsiaTheme="minorEastAsia" w:hAnsiTheme="minorHAnsi"/>
          <w:noProof/>
          <w:sz w:val="22"/>
          <w:szCs w:val="22"/>
          <w:lang w:eastAsia="en-GB" w:val="en-GB"/>
        </w:rPr>
      </w:pPr>
      <w:del w:author="Andreas Kuehne" w:date="2019-05-25T13:55:00Z" w:id="939">
        <w:r w:rsidDel="00EF7265" w:rsidRPr="00EF7265">
          <w:rPr>
            <w:rStyle w:val="Hyperlink"/>
            <w:noProof/>
            <w:lang w:val="en-GB"/>
            <w:rPrChange w:author="Andreas Kuehne" w:date="2019-05-25T13:55:00Z" w:id="940">
              <w:rPr>
                <w:rStyle w:val="Hyperlink"/>
                <w:noProof/>
                <w:lang w:val="en-GB"/>
              </w:rPr>
            </w:rPrChange>
          </w:rPr>
          <w:delText>3.1 Boolean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41"/>
          <w:rFonts w:asciiTheme="minorHAnsi" w:cstheme="minorBidi" w:eastAsiaTheme="minorEastAsia" w:hAnsiTheme="minorHAnsi"/>
          <w:noProof/>
          <w:sz w:val="22"/>
          <w:szCs w:val="22"/>
          <w:lang w:eastAsia="en-GB" w:val="en-GB"/>
        </w:rPr>
      </w:pPr>
      <w:del w:author="Andreas Kuehne" w:date="2019-05-25T13:55:00Z" w:id="942">
        <w:r w:rsidDel="00EF7265" w:rsidRPr="00EF7265">
          <w:rPr>
            <w:rStyle w:val="Hyperlink"/>
            <w:noProof/>
            <w:lang w:val="en-GB"/>
            <w:rPrChange w:author="Andreas Kuehne" w:date="2019-05-25T13:55:00Z" w:id="943">
              <w:rPr>
                <w:rStyle w:val="Hyperlink"/>
                <w:noProof/>
                <w:lang w:val="en-GB"/>
              </w:rPr>
            </w:rPrChange>
          </w:rPr>
          <w:delText>3.2 Integer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44"/>
          <w:rFonts w:asciiTheme="minorHAnsi" w:cstheme="minorBidi" w:eastAsiaTheme="minorEastAsia" w:hAnsiTheme="minorHAnsi"/>
          <w:noProof/>
          <w:sz w:val="22"/>
          <w:szCs w:val="22"/>
          <w:lang w:eastAsia="en-GB" w:val="en-GB"/>
        </w:rPr>
      </w:pPr>
      <w:del w:author="Andreas Kuehne" w:date="2019-05-25T13:55:00Z" w:id="945">
        <w:r w:rsidDel="00EF7265" w:rsidRPr="00EF7265">
          <w:rPr>
            <w:rStyle w:val="Hyperlink"/>
            <w:noProof/>
            <w:lang w:val="en-GB"/>
            <w:rPrChange w:author="Andreas Kuehne" w:date="2019-05-25T13:55:00Z" w:id="946">
              <w:rPr>
                <w:rStyle w:val="Hyperlink"/>
                <w:noProof/>
                <w:lang w:val="en-GB"/>
              </w:rPr>
            </w:rPrChange>
          </w:rPr>
          <w:delText>3.3 String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47"/>
          <w:rFonts w:asciiTheme="minorHAnsi" w:cstheme="minorBidi" w:eastAsiaTheme="minorEastAsia" w:hAnsiTheme="minorHAnsi"/>
          <w:noProof/>
          <w:sz w:val="22"/>
          <w:szCs w:val="22"/>
          <w:lang w:eastAsia="en-GB" w:val="en-GB"/>
        </w:rPr>
      </w:pPr>
      <w:del w:author="Andreas Kuehne" w:date="2019-05-25T13:55:00Z" w:id="948">
        <w:r w:rsidDel="00EF7265" w:rsidRPr="00EF7265">
          <w:rPr>
            <w:rStyle w:val="Hyperlink"/>
            <w:noProof/>
            <w:lang w:val="en-GB"/>
            <w:rPrChange w:author="Andreas Kuehne" w:date="2019-05-25T13:55:00Z" w:id="949">
              <w:rPr>
                <w:rStyle w:val="Hyperlink"/>
                <w:noProof/>
                <w:lang w:val="en-GB"/>
              </w:rPr>
            </w:rPrChange>
          </w:rPr>
          <w:delText>3.4 Binary Data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50"/>
          <w:rFonts w:asciiTheme="minorHAnsi" w:cstheme="minorBidi" w:eastAsiaTheme="minorEastAsia" w:hAnsiTheme="minorHAnsi"/>
          <w:noProof/>
          <w:sz w:val="22"/>
          <w:szCs w:val="22"/>
          <w:lang w:eastAsia="en-GB" w:val="en-GB"/>
        </w:rPr>
      </w:pPr>
      <w:del w:author="Andreas Kuehne" w:date="2019-05-25T13:55:00Z" w:id="951">
        <w:r w:rsidDel="00EF7265" w:rsidRPr="00EF7265">
          <w:rPr>
            <w:rStyle w:val="Hyperlink"/>
            <w:noProof/>
            <w:lang w:val="en-GB"/>
            <w:rPrChange w:author="Andreas Kuehne" w:date="2019-05-25T13:55:00Z" w:id="952">
              <w:rPr>
                <w:rStyle w:val="Hyperlink"/>
                <w:noProof/>
                <w:lang w:val="en-GB"/>
              </w:rPr>
            </w:rPrChange>
          </w:rPr>
          <w:delText>3.5 URI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53"/>
          <w:rFonts w:asciiTheme="minorHAnsi" w:cstheme="minorBidi" w:eastAsiaTheme="minorEastAsia" w:hAnsiTheme="minorHAnsi"/>
          <w:noProof/>
          <w:sz w:val="22"/>
          <w:szCs w:val="22"/>
          <w:lang w:eastAsia="en-GB" w:val="en-GB"/>
        </w:rPr>
      </w:pPr>
      <w:del w:author="Andreas Kuehne" w:date="2019-05-25T13:55:00Z" w:id="954">
        <w:r w:rsidDel="00EF7265" w:rsidRPr="00EF7265">
          <w:rPr>
            <w:rStyle w:val="Hyperlink"/>
            <w:noProof/>
            <w:lang w:val="en-GB"/>
            <w:rPrChange w:author="Andreas Kuehne" w:date="2019-05-25T13:55:00Z" w:id="955">
              <w:rPr>
                <w:rStyle w:val="Hyperlink"/>
                <w:noProof/>
                <w:lang w:val="en-GB"/>
              </w:rPr>
            </w:rPrChange>
          </w:rPr>
          <w:delText>3.6 Unique Identifier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56"/>
          <w:rFonts w:asciiTheme="minorHAnsi" w:cstheme="minorBidi" w:eastAsiaTheme="minorEastAsia" w:hAnsiTheme="minorHAnsi"/>
          <w:noProof/>
          <w:sz w:val="22"/>
          <w:szCs w:val="22"/>
          <w:lang w:eastAsia="en-GB" w:val="en-GB"/>
        </w:rPr>
      </w:pPr>
      <w:del w:author="Andreas Kuehne" w:date="2019-05-25T13:55:00Z" w:id="957">
        <w:r w:rsidDel="00EF7265" w:rsidRPr="00EF7265">
          <w:rPr>
            <w:rStyle w:val="Hyperlink"/>
            <w:noProof/>
            <w:lang w:val="en-GB"/>
            <w:rPrChange w:author="Andreas Kuehne" w:date="2019-05-25T13:55:00Z" w:id="958">
              <w:rPr>
                <w:rStyle w:val="Hyperlink"/>
                <w:noProof/>
                <w:lang w:val="en-GB"/>
              </w:rPr>
            </w:rPrChange>
          </w:rPr>
          <w:delText>3.7 Date and Time Model</w:delText>
        </w:r>
        <w:r w:rsidDel="00EF7265">
          <w:rPr>
            <w:noProof/>
            <w:webHidden/>
          </w:rPr>
          <w:tab/>
          <w:delText>22</w:delText>
        </w:r>
      </w:del>
    </w:p>
    <w:p w:rsidDel="00EF7265" w:rsidR="00166BB7" w:rsidRDefault="00166BB7">
      <w:pPr>
        <w:pStyle w:val="Verzeichnis2"/>
        <w:tabs>
          <w:tab w:leader="dot" w:pos="9350" w:val="right"/>
        </w:tabs>
        <w:rPr>
          <w:del w:author="Andreas Kuehne" w:date="2019-05-25T13:55:00Z" w:id="959"/>
          <w:rFonts w:asciiTheme="minorHAnsi" w:cstheme="minorBidi" w:eastAsiaTheme="minorEastAsia" w:hAnsiTheme="minorHAnsi"/>
          <w:noProof/>
          <w:sz w:val="22"/>
          <w:szCs w:val="22"/>
          <w:lang w:eastAsia="en-GB" w:val="en-GB"/>
        </w:rPr>
      </w:pPr>
      <w:del w:author="Andreas Kuehne" w:date="2019-05-25T13:55:00Z" w:id="960">
        <w:r w:rsidDel="00EF7265" w:rsidRPr="00EF7265">
          <w:rPr>
            <w:rStyle w:val="Hyperlink"/>
            <w:noProof/>
            <w:lang w:val="en-GB"/>
            <w:rPrChange w:author="Andreas Kuehne" w:date="2019-05-25T13:55:00Z" w:id="961">
              <w:rPr>
                <w:rStyle w:val="Hyperlink"/>
                <w:noProof/>
                <w:lang w:val="en-GB"/>
              </w:rPr>
            </w:rPrChange>
          </w:rPr>
          <w:delText>3.8 Lang Model</w:delText>
        </w:r>
        <w:r w:rsidDel="00EF7265">
          <w:rPr>
            <w:noProof/>
            <w:webHidden/>
          </w:rPr>
          <w:tab/>
          <w:delText>22</w:delText>
        </w:r>
      </w:del>
    </w:p>
    <w:p w:rsidDel="00EF7265" w:rsidR="00166BB7" w:rsidRDefault="00166BB7">
      <w:pPr>
        <w:pStyle w:val="Verzeichnis1"/>
        <w:rPr>
          <w:del w:author="Andreas Kuehne" w:date="2019-05-25T13:55:00Z" w:id="962"/>
          <w:rFonts w:asciiTheme="minorHAnsi" w:cstheme="minorBidi" w:eastAsiaTheme="minorEastAsia" w:hAnsiTheme="minorHAnsi"/>
          <w:noProof/>
          <w:sz w:val="22"/>
          <w:szCs w:val="22"/>
          <w:lang w:eastAsia="en-GB" w:val="en-GB"/>
        </w:rPr>
      </w:pPr>
      <w:del w:author="Andreas Kuehne" w:date="2019-05-25T13:55:00Z" w:id="963">
        <w:r w:rsidDel="00EF7265" w:rsidRPr="00EF7265">
          <w:rPr>
            <w:rStyle w:val="Hyperlink"/>
            <w:noProof/>
            <w:rPrChange w:author="Andreas Kuehne" w:date="2019-05-25T13:55:00Z" w:id="964">
              <w:rPr>
                <w:rStyle w:val="Hyperlink"/>
                <w:noProof/>
              </w:rPr>
            </w:rPrChange>
          </w:rPr>
          <w:delText>4</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rPrChange w:author="Andreas Kuehne" w:date="2019-05-25T13:55:00Z" w:id="965">
              <w:rPr>
                <w:rStyle w:val="Hyperlink"/>
                <w:noProof/>
              </w:rPr>
            </w:rPrChange>
          </w:rPr>
          <w:delText>Data Structure Models</w:delText>
        </w:r>
        <w:r w:rsidDel="00EF7265">
          <w:rPr>
            <w:noProof/>
            <w:webHidden/>
          </w:rPr>
          <w:tab/>
          <w:delText>23</w:delText>
        </w:r>
      </w:del>
    </w:p>
    <w:p w:rsidDel="00EF7265" w:rsidR="00166BB7" w:rsidRDefault="00166BB7">
      <w:pPr>
        <w:pStyle w:val="Verzeichnis2"/>
        <w:tabs>
          <w:tab w:leader="dot" w:pos="9350" w:val="right"/>
        </w:tabs>
        <w:rPr>
          <w:del w:author="Andreas Kuehne" w:date="2019-05-25T13:55:00Z" w:id="966"/>
          <w:rFonts w:asciiTheme="minorHAnsi" w:cstheme="minorBidi" w:eastAsiaTheme="minorEastAsia" w:hAnsiTheme="minorHAnsi"/>
          <w:noProof/>
          <w:sz w:val="22"/>
          <w:szCs w:val="22"/>
          <w:lang w:eastAsia="en-GB" w:val="en-GB"/>
        </w:rPr>
      </w:pPr>
      <w:del w:author="Andreas Kuehne" w:date="2019-05-25T13:55:00Z" w:id="967">
        <w:r w:rsidDel="00EF7265" w:rsidRPr="00EF7265">
          <w:rPr>
            <w:rStyle w:val="Hyperlink"/>
            <w:noProof/>
            <w:rPrChange w:author="Andreas Kuehne" w:date="2019-05-25T13:55:00Z" w:id="968">
              <w:rPr>
                <w:rStyle w:val="Hyperlink"/>
                <w:noProof/>
              </w:rPr>
            </w:rPrChange>
          </w:rPr>
          <w:delText>4.1 Data Structure Models defined in this document</w:delText>
        </w:r>
        <w:r w:rsidDel="00EF7265">
          <w:rPr>
            <w:noProof/>
            <w:webHidden/>
          </w:rPr>
          <w:tab/>
          <w:delText>23</w:delText>
        </w:r>
      </w:del>
    </w:p>
    <w:p w:rsidDel="00EF7265" w:rsidR="00166BB7" w:rsidRDefault="00166BB7">
      <w:pPr>
        <w:pStyle w:val="Verzeichnis3"/>
        <w:tabs>
          <w:tab w:leader="dot" w:pos="9350" w:val="right"/>
        </w:tabs>
        <w:rPr>
          <w:del w:author="Andreas Kuehne" w:date="2019-05-25T13:55:00Z" w:id="969"/>
          <w:rFonts w:asciiTheme="minorHAnsi" w:cstheme="minorBidi" w:eastAsiaTheme="minorEastAsia" w:hAnsiTheme="minorHAnsi"/>
          <w:noProof/>
          <w:sz w:val="22"/>
          <w:szCs w:val="22"/>
          <w:lang w:eastAsia="en-GB" w:val="en-GB"/>
        </w:rPr>
      </w:pPr>
      <w:del w:author="Andreas Kuehne" w:date="2019-05-25T13:55:00Z" w:id="970">
        <w:r w:rsidDel="00EF7265" w:rsidRPr="00EF7265">
          <w:rPr>
            <w:rStyle w:val="Hyperlink"/>
            <w:noProof/>
            <w14:scene3d>
              <w14:camera w14:prst="orthographicFront"/>
              <w14:lightRig w14:dir="t" w14:rig="threePt">
                <w14:rot w14:lat="0" w14:lon="0" w14:rev="0"/>
              </w14:lightRig>
            </w14:scene3d>
            <w:rPrChange w:author="Andreas Kuehne" w:date="2019-05-25T13:55:00Z" w:id="971">
              <w:rPr>
                <w:rStyle w:val="Hyperlink"/>
                <w:noProof/>
                <w14:scene3d>
                  <w14:camera w14:prst="orthographicFront"/>
                  <w14:lightRig w14:dir="t" w14:rig="threePt">
                    <w14:rot w14:lat="0" w14:lon="0" w14:rev="0"/>
                  </w14:lightRig>
                </w14:scene3d>
              </w:rPr>
            </w:rPrChange>
          </w:rPr>
          <w:delText>4.1.1</w:delText>
        </w:r>
        <w:r w:rsidDel="00EF7265" w:rsidRPr="00EF7265">
          <w:rPr>
            <w:rStyle w:val="Hyperlink"/>
            <w:noProof/>
            <w:rPrChange w:author="Andreas Kuehne" w:date="2019-05-25T13:55:00Z" w:id="972">
              <w:rPr>
                <w:rStyle w:val="Hyperlink"/>
                <w:noProof/>
              </w:rPr>
            </w:rPrChange>
          </w:rPr>
          <w:delText xml:space="preserve"> Component NsPrefixMapping</w:delText>
        </w:r>
        <w:r w:rsidDel="00EF7265">
          <w:rPr>
            <w:noProof/>
            <w:webHidden/>
          </w:rPr>
          <w:tab/>
          <w:delText>23</w:delText>
        </w:r>
      </w:del>
    </w:p>
    <w:p w:rsidDel="00EF7265" w:rsidR="00166BB7" w:rsidRDefault="00166BB7">
      <w:pPr>
        <w:pStyle w:val="Verzeichnis4"/>
        <w:tabs>
          <w:tab w:leader="dot" w:pos="9350" w:val="right"/>
        </w:tabs>
        <w:rPr>
          <w:del w:author="Andreas Kuehne" w:date="2019-05-25T13:55:00Z" w:id="973"/>
          <w:rFonts w:asciiTheme="minorHAnsi" w:cstheme="minorBidi" w:eastAsiaTheme="minorEastAsia" w:hAnsiTheme="minorHAnsi"/>
          <w:noProof/>
          <w:sz w:val="22"/>
          <w:szCs w:val="22"/>
          <w:lang w:eastAsia="en-GB" w:val="en-GB"/>
        </w:rPr>
      </w:pPr>
      <w:del w:author="Andreas Kuehne" w:date="2019-05-25T13:55:00Z" w:id="974">
        <w:r w:rsidDel="00EF7265" w:rsidRPr="00EF7265">
          <w:rPr>
            <w:rStyle w:val="Hyperlink"/>
            <w:noProof/>
            <w14:scene3d>
              <w14:camera w14:prst="orthographicFront"/>
              <w14:lightRig w14:dir="t" w14:rig="threePt">
                <w14:rot w14:lat="0" w14:lon="0" w14:rev="0"/>
              </w14:lightRig>
            </w14:scene3d>
            <w:rPrChange w:author="Andreas Kuehne" w:date="2019-05-25T13:55:00Z" w:id="975">
              <w:rPr>
                <w:rStyle w:val="Hyperlink"/>
                <w:noProof/>
                <w14:scene3d>
                  <w14:camera w14:prst="orthographicFront"/>
                  <w14:lightRig w14:dir="t" w14:rig="threePt">
                    <w14:rot w14:lat="0" w14:lon="0" w14:rev="0"/>
                  </w14:lightRig>
                </w14:scene3d>
              </w:rPr>
            </w:rPrChange>
          </w:rPr>
          <w:delText>4.1.1.1</w:delText>
        </w:r>
        <w:r w:rsidDel="00EF7265" w:rsidRPr="00EF7265">
          <w:rPr>
            <w:rStyle w:val="Hyperlink"/>
            <w:noProof/>
            <w:rPrChange w:author="Andreas Kuehne" w:date="2019-05-25T13:55:00Z" w:id="976">
              <w:rPr>
                <w:rStyle w:val="Hyperlink"/>
                <w:noProof/>
              </w:rPr>
            </w:rPrChange>
          </w:rPr>
          <w:delText xml:space="preserve"> NsPrefixMapping – JSON Syntax</w:delText>
        </w:r>
        <w:r w:rsidDel="00EF7265">
          <w:rPr>
            <w:noProof/>
            <w:webHidden/>
          </w:rPr>
          <w:tab/>
          <w:delText>23</w:delText>
        </w:r>
      </w:del>
    </w:p>
    <w:p w:rsidDel="00EF7265" w:rsidR="00166BB7" w:rsidRDefault="00166BB7">
      <w:pPr>
        <w:pStyle w:val="Verzeichnis4"/>
        <w:tabs>
          <w:tab w:leader="dot" w:pos="9350" w:val="right"/>
        </w:tabs>
        <w:rPr>
          <w:del w:author="Andreas Kuehne" w:date="2019-05-25T13:55:00Z" w:id="977"/>
          <w:rFonts w:asciiTheme="minorHAnsi" w:cstheme="minorBidi" w:eastAsiaTheme="minorEastAsia" w:hAnsiTheme="minorHAnsi"/>
          <w:noProof/>
          <w:sz w:val="22"/>
          <w:szCs w:val="22"/>
          <w:lang w:eastAsia="en-GB" w:val="en-GB"/>
        </w:rPr>
      </w:pPr>
      <w:del w:author="Andreas Kuehne" w:date="2019-05-25T13:55:00Z" w:id="978">
        <w:r w:rsidDel="00EF7265" w:rsidRPr="00EF7265">
          <w:rPr>
            <w:rStyle w:val="Hyperlink"/>
            <w:noProof/>
            <w14:scene3d>
              <w14:camera w14:prst="orthographicFront"/>
              <w14:lightRig w14:dir="t" w14:rig="threePt">
                <w14:rot w14:lat="0" w14:lon="0" w14:rev="0"/>
              </w14:lightRig>
            </w14:scene3d>
            <w:rPrChange w:author="Andreas Kuehne" w:date="2019-05-25T13:55:00Z" w:id="979">
              <w:rPr>
                <w:rStyle w:val="Hyperlink"/>
                <w:noProof/>
                <w14:scene3d>
                  <w14:camera w14:prst="orthographicFront"/>
                  <w14:lightRig w14:dir="t" w14:rig="threePt">
                    <w14:rot w14:lat="0" w14:lon="0" w14:rev="0"/>
                  </w14:lightRig>
                </w14:scene3d>
              </w:rPr>
            </w:rPrChange>
          </w:rPr>
          <w:delText>4.1.1.2</w:delText>
        </w:r>
        <w:r w:rsidDel="00EF7265" w:rsidRPr="00EF7265">
          <w:rPr>
            <w:rStyle w:val="Hyperlink"/>
            <w:noProof/>
            <w:rPrChange w:author="Andreas Kuehne" w:date="2019-05-25T13:55:00Z" w:id="980">
              <w:rPr>
                <w:rStyle w:val="Hyperlink"/>
                <w:noProof/>
              </w:rPr>
            </w:rPrChange>
          </w:rPr>
          <w:delText xml:space="preserve"> NsPrefixMapping – XML Syntax</w:delText>
        </w:r>
        <w:r w:rsidDel="00EF7265">
          <w:rPr>
            <w:noProof/>
            <w:webHidden/>
          </w:rPr>
          <w:tab/>
          <w:delText>24</w:delText>
        </w:r>
      </w:del>
    </w:p>
    <w:p w:rsidDel="00EF7265" w:rsidR="00166BB7" w:rsidRDefault="00166BB7">
      <w:pPr>
        <w:pStyle w:val="Verzeichnis3"/>
        <w:tabs>
          <w:tab w:leader="dot" w:pos="9350" w:val="right"/>
        </w:tabs>
        <w:rPr>
          <w:del w:author="Andreas Kuehne" w:date="2019-05-25T13:55:00Z" w:id="981"/>
          <w:rFonts w:asciiTheme="minorHAnsi" w:cstheme="minorBidi" w:eastAsiaTheme="minorEastAsia" w:hAnsiTheme="minorHAnsi"/>
          <w:noProof/>
          <w:sz w:val="22"/>
          <w:szCs w:val="22"/>
          <w:lang w:eastAsia="en-GB" w:val="en-GB"/>
        </w:rPr>
      </w:pPr>
      <w:del w:author="Andreas Kuehne" w:date="2019-05-25T13:55:00Z" w:id="982">
        <w:r w:rsidDel="00EF7265" w:rsidRPr="00EF7265">
          <w:rPr>
            <w:rStyle w:val="Hyperlink"/>
            <w:noProof/>
            <w14:scene3d>
              <w14:camera w14:prst="orthographicFront"/>
              <w14:lightRig w14:dir="t" w14:rig="threePt">
                <w14:rot w14:lat="0" w14:lon="0" w14:rev="0"/>
              </w14:lightRig>
            </w14:scene3d>
            <w:rPrChange w:author="Andreas Kuehne" w:date="2019-05-25T13:55:00Z" w:id="983">
              <w:rPr>
                <w:rStyle w:val="Hyperlink"/>
                <w:noProof/>
                <w14:scene3d>
                  <w14:camera w14:prst="orthographicFront"/>
                  <w14:lightRig w14:dir="t" w14:rig="threePt">
                    <w14:rot w14:lat="0" w14:lon="0" w14:rev="0"/>
                  </w14:lightRig>
                </w14:scene3d>
              </w:rPr>
            </w:rPrChange>
          </w:rPr>
          <w:delText>4.1.2</w:delText>
        </w:r>
        <w:r w:rsidDel="00EF7265" w:rsidRPr="00EF7265">
          <w:rPr>
            <w:rStyle w:val="Hyperlink"/>
            <w:noProof/>
            <w:rPrChange w:author="Andreas Kuehne" w:date="2019-05-25T13:55:00Z" w:id="984">
              <w:rPr>
                <w:rStyle w:val="Hyperlink"/>
                <w:noProof/>
              </w:rPr>
            </w:rPrChange>
          </w:rPr>
          <w:delText xml:space="preserve"> Component Any</w:delText>
        </w:r>
        <w:r w:rsidDel="00EF7265">
          <w:rPr>
            <w:noProof/>
            <w:webHidden/>
          </w:rPr>
          <w:tab/>
          <w:delText>24</w:delText>
        </w:r>
      </w:del>
    </w:p>
    <w:p w:rsidDel="00EF7265" w:rsidR="00166BB7" w:rsidRDefault="00166BB7">
      <w:pPr>
        <w:pStyle w:val="Verzeichnis4"/>
        <w:tabs>
          <w:tab w:leader="dot" w:pos="9350" w:val="right"/>
        </w:tabs>
        <w:rPr>
          <w:del w:author="Andreas Kuehne" w:date="2019-05-25T13:55:00Z" w:id="985"/>
          <w:rFonts w:asciiTheme="minorHAnsi" w:cstheme="minorBidi" w:eastAsiaTheme="minorEastAsia" w:hAnsiTheme="minorHAnsi"/>
          <w:noProof/>
          <w:sz w:val="22"/>
          <w:szCs w:val="22"/>
          <w:lang w:eastAsia="en-GB" w:val="en-GB"/>
        </w:rPr>
      </w:pPr>
      <w:del w:author="Andreas Kuehne" w:date="2019-05-25T13:55:00Z" w:id="986">
        <w:r w:rsidDel="00EF7265" w:rsidRPr="00EF7265">
          <w:rPr>
            <w:rStyle w:val="Hyperlink"/>
            <w:noProof/>
            <w14:scene3d>
              <w14:camera w14:prst="orthographicFront"/>
              <w14:lightRig w14:dir="t" w14:rig="threePt">
                <w14:rot w14:lat="0" w14:lon="0" w14:rev="0"/>
              </w14:lightRig>
            </w14:scene3d>
            <w:rPrChange w:author="Andreas Kuehne" w:date="2019-05-25T13:55:00Z" w:id="987">
              <w:rPr>
                <w:rStyle w:val="Hyperlink"/>
                <w:noProof/>
                <w14:scene3d>
                  <w14:camera w14:prst="orthographicFront"/>
                  <w14:lightRig w14:dir="t" w14:rig="threePt">
                    <w14:rot w14:lat="0" w14:lon="0" w14:rev="0"/>
                  </w14:lightRig>
                </w14:scene3d>
              </w:rPr>
            </w:rPrChange>
          </w:rPr>
          <w:delText>4.1.2.1</w:delText>
        </w:r>
        <w:r w:rsidDel="00EF7265" w:rsidRPr="00EF7265">
          <w:rPr>
            <w:rStyle w:val="Hyperlink"/>
            <w:noProof/>
            <w:rPrChange w:author="Andreas Kuehne" w:date="2019-05-25T13:55:00Z" w:id="988">
              <w:rPr>
                <w:rStyle w:val="Hyperlink"/>
                <w:noProof/>
              </w:rPr>
            </w:rPrChange>
          </w:rPr>
          <w:delText xml:space="preserve"> Any – JSON Syntax</w:delText>
        </w:r>
        <w:r w:rsidDel="00EF7265">
          <w:rPr>
            <w:noProof/>
            <w:webHidden/>
          </w:rPr>
          <w:tab/>
          <w:delText>24</w:delText>
        </w:r>
      </w:del>
    </w:p>
    <w:p w:rsidDel="00EF7265" w:rsidR="00166BB7" w:rsidRDefault="00166BB7">
      <w:pPr>
        <w:pStyle w:val="Verzeichnis4"/>
        <w:tabs>
          <w:tab w:leader="dot" w:pos="9350" w:val="right"/>
        </w:tabs>
        <w:rPr>
          <w:del w:author="Andreas Kuehne" w:date="2019-05-25T13:55:00Z" w:id="989"/>
          <w:rFonts w:asciiTheme="minorHAnsi" w:cstheme="minorBidi" w:eastAsiaTheme="minorEastAsia" w:hAnsiTheme="minorHAnsi"/>
          <w:noProof/>
          <w:sz w:val="22"/>
          <w:szCs w:val="22"/>
          <w:lang w:eastAsia="en-GB" w:val="en-GB"/>
        </w:rPr>
      </w:pPr>
      <w:del w:author="Andreas Kuehne" w:date="2019-05-25T13:55:00Z" w:id="990">
        <w:r w:rsidDel="00EF7265" w:rsidRPr="00EF7265">
          <w:rPr>
            <w:rStyle w:val="Hyperlink"/>
            <w:noProof/>
            <w14:scene3d>
              <w14:camera w14:prst="orthographicFront"/>
              <w14:lightRig w14:dir="t" w14:rig="threePt">
                <w14:rot w14:lat="0" w14:lon="0" w14:rev="0"/>
              </w14:lightRig>
            </w14:scene3d>
            <w:rPrChange w:author="Andreas Kuehne" w:date="2019-05-25T13:55:00Z" w:id="991">
              <w:rPr>
                <w:rStyle w:val="Hyperlink"/>
                <w:noProof/>
                <w14:scene3d>
                  <w14:camera w14:prst="orthographicFront"/>
                  <w14:lightRig w14:dir="t" w14:rig="threePt">
                    <w14:rot w14:lat="0" w14:lon="0" w14:rev="0"/>
                  </w14:lightRig>
                </w14:scene3d>
              </w:rPr>
            </w:rPrChange>
          </w:rPr>
          <w:delText>4.1.2.2</w:delText>
        </w:r>
        <w:r w:rsidDel="00EF7265" w:rsidRPr="00EF7265">
          <w:rPr>
            <w:rStyle w:val="Hyperlink"/>
            <w:noProof/>
            <w:rPrChange w:author="Andreas Kuehne" w:date="2019-05-25T13:55:00Z" w:id="992">
              <w:rPr>
                <w:rStyle w:val="Hyperlink"/>
                <w:noProof/>
              </w:rPr>
            </w:rPrChange>
          </w:rPr>
          <w:delText xml:space="preserve"> Any – XML Syntax</w:delText>
        </w:r>
        <w:r w:rsidDel="00EF7265">
          <w:rPr>
            <w:noProof/>
            <w:webHidden/>
          </w:rPr>
          <w:tab/>
          <w:delText>25</w:delText>
        </w:r>
      </w:del>
    </w:p>
    <w:p w:rsidDel="00EF7265" w:rsidR="00166BB7" w:rsidRDefault="00166BB7">
      <w:pPr>
        <w:pStyle w:val="Verzeichnis3"/>
        <w:tabs>
          <w:tab w:leader="dot" w:pos="9350" w:val="right"/>
        </w:tabs>
        <w:rPr>
          <w:del w:author="Andreas Kuehne" w:date="2019-05-25T13:55:00Z" w:id="993"/>
          <w:rFonts w:asciiTheme="minorHAnsi" w:cstheme="minorBidi" w:eastAsiaTheme="minorEastAsia" w:hAnsiTheme="minorHAnsi"/>
          <w:noProof/>
          <w:sz w:val="22"/>
          <w:szCs w:val="22"/>
          <w:lang w:eastAsia="en-GB" w:val="en-GB"/>
        </w:rPr>
      </w:pPr>
      <w:del w:author="Andreas Kuehne" w:date="2019-05-25T13:55:00Z" w:id="994">
        <w:r w:rsidDel="00EF7265" w:rsidRPr="00EF7265">
          <w:rPr>
            <w:rStyle w:val="Hyperlink"/>
            <w:noProof/>
            <w14:scene3d>
              <w14:camera w14:prst="orthographicFront"/>
              <w14:lightRig w14:dir="t" w14:rig="threePt">
                <w14:rot w14:lat="0" w14:lon="0" w14:rev="0"/>
              </w14:lightRig>
            </w14:scene3d>
            <w:rPrChange w:author="Andreas Kuehne" w:date="2019-05-25T13:55:00Z" w:id="995">
              <w:rPr>
                <w:rStyle w:val="Hyperlink"/>
                <w:noProof/>
                <w14:scene3d>
                  <w14:camera w14:prst="orthographicFront"/>
                  <w14:lightRig w14:dir="t" w14:rig="threePt">
                    <w14:rot w14:lat="0" w14:lon="0" w14:rev="0"/>
                  </w14:lightRig>
                </w14:scene3d>
              </w:rPr>
            </w:rPrChange>
          </w:rPr>
          <w:delText>4.1.3</w:delText>
        </w:r>
        <w:r w:rsidDel="00EF7265" w:rsidRPr="00EF7265">
          <w:rPr>
            <w:rStyle w:val="Hyperlink"/>
            <w:noProof/>
            <w:rPrChange w:author="Andreas Kuehne" w:date="2019-05-25T13:55:00Z" w:id="996">
              <w:rPr>
                <w:rStyle w:val="Hyperlink"/>
                <w:noProof/>
              </w:rPr>
            </w:rPrChange>
          </w:rPr>
          <w:delText xml:space="preserve"> Component InternationalString</w:delText>
        </w:r>
        <w:r w:rsidDel="00EF7265">
          <w:rPr>
            <w:noProof/>
            <w:webHidden/>
          </w:rPr>
          <w:tab/>
          <w:delText>25</w:delText>
        </w:r>
      </w:del>
    </w:p>
    <w:p w:rsidDel="00EF7265" w:rsidR="00166BB7" w:rsidRDefault="00166BB7">
      <w:pPr>
        <w:pStyle w:val="Verzeichnis4"/>
        <w:tabs>
          <w:tab w:leader="dot" w:pos="9350" w:val="right"/>
        </w:tabs>
        <w:rPr>
          <w:del w:author="Andreas Kuehne" w:date="2019-05-25T13:55:00Z" w:id="997"/>
          <w:rFonts w:asciiTheme="minorHAnsi" w:cstheme="minorBidi" w:eastAsiaTheme="minorEastAsia" w:hAnsiTheme="minorHAnsi"/>
          <w:noProof/>
          <w:sz w:val="22"/>
          <w:szCs w:val="22"/>
          <w:lang w:eastAsia="en-GB" w:val="en-GB"/>
        </w:rPr>
      </w:pPr>
      <w:del w:author="Andreas Kuehne" w:date="2019-05-25T13:55:00Z" w:id="998">
        <w:r w:rsidDel="00EF7265" w:rsidRPr="00EF7265">
          <w:rPr>
            <w:rStyle w:val="Hyperlink"/>
            <w:noProof/>
            <w14:scene3d>
              <w14:camera w14:prst="orthographicFront"/>
              <w14:lightRig w14:dir="t" w14:rig="threePt">
                <w14:rot w14:lat="0" w14:lon="0" w14:rev="0"/>
              </w14:lightRig>
            </w14:scene3d>
            <w:rPrChange w:author="Andreas Kuehne" w:date="2019-05-25T13:55:00Z" w:id="999">
              <w:rPr>
                <w:rStyle w:val="Hyperlink"/>
                <w:noProof/>
                <w14:scene3d>
                  <w14:camera w14:prst="orthographicFront"/>
                  <w14:lightRig w14:dir="t" w14:rig="threePt">
                    <w14:rot w14:lat="0" w14:lon="0" w14:rev="0"/>
                  </w14:lightRig>
                </w14:scene3d>
              </w:rPr>
            </w:rPrChange>
          </w:rPr>
          <w:delText>4.1.3.1</w:delText>
        </w:r>
        <w:r w:rsidDel="00EF7265" w:rsidRPr="00EF7265">
          <w:rPr>
            <w:rStyle w:val="Hyperlink"/>
            <w:noProof/>
            <w:rPrChange w:author="Andreas Kuehne" w:date="2019-05-25T13:55:00Z" w:id="1000">
              <w:rPr>
                <w:rStyle w:val="Hyperlink"/>
                <w:noProof/>
              </w:rPr>
            </w:rPrChange>
          </w:rPr>
          <w:delText xml:space="preserve"> InternationalString – JSON Syntax</w:delText>
        </w:r>
        <w:r w:rsidDel="00EF7265">
          <w:rPr>
            <w:noProof/>
            <w:webHidden/>
          </w:rPr>
          <w:tab/>
          <w:delText>25</w:delText>
        </w:r>
      </w:del>
    </w:p>
    <w:p w:rsidDel="00EF7265" w:rsidR="00166BB7" w:rsidRDefault="00166BB7">
      <w:pPr>
        <w:pStyle w:val="Verzeichnis4"/>
        <w:tabs>
          <w:tab w:leader="dot" w:pos="9350" w:val="right"/>
        </w:tabs>
        <w:rPr>
          <w:del w:author="Andreas Kuehne" w:date="2019-05-25T13:55:00Z" w:id="1001"/>
          <w:rFonts w:asciiTheme="minorHAnsi" w:cstheme="minorBidi" w:eastAsiaTheme="minorEastAsia" w:hAnsiTheme="minorHAnsi"/>
          <w:noProof/>
          <w:sz w:val="22"/>
          <w:szCs w:val="22"/>
          <w:lang w:eastAsia="en-GB" w:val="en-GB"/>
        </w:rPr>
      </w:pPr>
      <w:del w:author="Andreas Kuehne" w:date="2019-05-25T13:55:00Z" w:id="1002">
        <w:r w:rsidDel="00EF7265" w:rsidRPr="00EF7265">
          <w:rPr>
            <w:rStyle w:val="Hyperlink"/>
            <w:noProof/>
            <w14:scene3d>
              <w14:camera w14:prst="orthographicFront"/>
              <w14:lightRig w14:dir="t" w14:rig="threePt">
                <w14:rot w14:lat="0" w14:lon="0" w14:rev="0"/>
              </w14:lightRig>
            </w14:scene3d>
            <w:rPrChange w:author="Andreas Kuehne" w:date="2019-05-25T13:55:00Z" w:id="1003">
              <w:rPr>
                <w:rStyle w:val="Hyperlink"/>
                <w:noProof/>
                <w14:scene3d>
                  <w14:camera w14:prst="orthographicFront"/>
                  <w14:lightRig w14:dir="t" w14:rig="threePt">
                    <w14:rot w14:lat="0" w14:lon="0" w14:rev="0"/>
                  </w14:lightRig>
                </w14:scene3d>
              </w:rPr>
            </w:rPrChange>
          </w:rPr>
          <w:delText>4.1.3.2</w:delText>
        </w:r>
        <w:r w:rsidDel="00EF7265" w:rsidRPr="00EF7265">
          <w:rPr>
            <w:rStyle w:val="Hyperlink"/>
            <w:noProof/>
            <w:rPrChange w:author="Andreas Kuehne" w:date="2019-05-25T13:55:00Z" w:id="1004">
              <w:rPr>
                <w:rStyle w:val="Hyperlink"/>
                <w:noProof/>
              </w:rPr>
            </w:rPrChange>
          </w:rPr>
          <w:delText xml:space="preserve"> InternationalString – XML Syntax</w:delText>
        </w:r>
        <w:r w:rsidDel="00EF7265">
          <w:rPr>
            <w:noProof/>
            <w:webHidden/>
          </w:rPr>
          <w:tab/>
          <w:delText>26</w:delText>
        </w:r>
      </w:del>
    </w:p>
    <w:p w:rsidDel="00EF7265" w:rsidR="00166BB7" w:rsidRDefault="00166BB7">
      <w:pPr>
        <w:pStyle w:val="Verzeichnis3"/>
        <w:tabs>
          <w:tab w:leader="dot" w:pos="9350" w:val="right"/>
        </w:tabs>
        <w:rPr>
          <w:del w:author="Andreas Kuehne" w:date="2019-05-25T13:55:00Z" w:id="1005"/>
          <w:rFonts w:asciiTheme="minorHAnsi" w:cstheme="minorBidi" w:eastAsiaTheme="minorEastAsia" w:hAnsiTheme="minorHAnsi"/>
          <w:noProof/>
          <w:sz w:val="22"/>
          <w:szCs w:val="22"/>
          <w:lang w:eastAsia="en-GB" w:val="en-GB"/>
        </w:rPr>
      </w:pPr>
      <w:del w:author="Andreas Kuehne" w:date="2019-05-25T13:55:00Z" w:id="1006">
        <w:r w:rsidDel="00EF7265" w:rsidRPr="00EF7265">
          <w:rPr>
            <w:rStyle w:val="Hyperlink"/>
            <w:noProof/>
            <w14:scene3d>
              <w14:camera w14:prst="orthographicFront"/>
              <w14:lightRig w14:dir="t" w14:rig="threePt">
                <w14:rot w14:lat="0" w14:lon="0" w14:rev="0"/>
              </w14:lightRig>
            </w14:scene3d>
            <w:rPrChange w:author="Andreas Kuehne" w:date="2019-05-25T13:55:00Z" w:id="1007">
              <w:rPr>
                <w:rStyle w:val="Hyperlink"/>
                <w:noProof/>
                <w14:scene3d>
                  <w14:camera w14:prst="orthographicFront"/>
                  <w14:lightRig w14:dir="t" w14:rig="threePt">
                    <w14:rot w14:lat="0" w14:lon="0" w14:rev="0"/>
                  </w14:lightRig>
                </w14:scene3d>
              </w:rPr>
            </w:rPrChange>
          </w:rPr>
          <w:delText>4.1.4</w:delText>
        </w:r>
        <w:r w:rsidDel="00EF7265" w:rsidRPr="00EF7265">
          <w:rPr>
            <w:rStyle w:val="Hyperlink"/>
            <w:noProof/>
            <w:rPrChange w:author="Andreas Kuehne" w:date="2019-05-25T13:55:00Z" w:id="1008">
              <w:rPr>
                <w:rStyle w:val="Hyperlink"/>
                <w:noProof/>
              </w:rPr>
            </w:rPrChange>
          </w:rPr>
          <w:delText xml:space="preserve"> Component DigestInfo</w:delText>
        </w:r>
        <w:r w:rsidDel="00EF7265">
          <w:rPr>
            <w:noProof/>
            <w:webHidden/>
          </w:rPr>
          <w:tab/>
          <w:delText>26</w:delText>
        </w:r>
      </w:del>
    </w:p>
    <w:p w:rsidDel="00EF7265" w:rsidR="00166BB7" w:rsidRDefault="00166BB7">
      <w:pPr>
        <w:pStyle w:val="Verzeichnis4"/>
        <w:tabs>
          <w:tab w:leader="dot" w:pos="9350" w:val="right"/>
        </w:tabs>
        <w:rPr>
          <w:del w:author="Andreas Kuehne" w:date="2019-05-25T13:55:00Z" w:id="1009"/>
          <w:rFonts w:asciiTheme="minorHAnsi" w:cstheme="minorBidi" w:eastAsiaTheme="minorEastAsia" w:hAnsiTheme="minorHAnsi"/>
          <w:noProof/>
          <w:sz w:val="22"/>
          <w:szCs w:val="22"/>
          <w:lang w:eastAsia="en-GB" w:val="en-GB"/>
        </w:rPr>
      </w:pPr>
      <w:del w:author="Andreas Kuehne" w:date="2019-05-25T13:55:00Z" w:id="1010">
        <w:r w:rsidDel="00EF7265" w:rsidRPr="00EF7265">
          <w:rPr>
            <w:rStyle w:val="Hyperlink"/>
            <w:noProof/>
            <w14:scene3d>
              <w14:camera w14:prst="orthographicFront"/>
              <w14:lightRig w14:dir="t" w14:rig="threePt">
                <w14:rot w14:lat="0" w14:lon="0" w14:rev="0"/>
              </w14:lightRig>
            </w14:scene3d>
            <w:rPrChange w:author="Andreas Kuehne" w:date="2019-05-25T13:55:00Z" w:id="1011">
              <w:rPr>
                <w:rStyle w:val="Hyperlink"/>
                <w:noProof/>
                <w14:scene3d>
                  <w14:camera w14:prst="orthographicFront"/>
                  <w14:lightRig w14:dir="t" w14:rig="threePt">
                    <w14:rot w14:lat="0" w14:lon="0" w14:rev="0"/>
                  </w14:lightRig>
                </w14:scene3d>
              </w:rPr>
            </w:rPrChange>
          </w:rPr>
          <w:delText>4.1.4.1</w:delText>
        </w:r>
        <w:r w:rsidDel="00EF7265" w:rsidRPr="00EF7265">
          <w:rPr>
            <w:rStyle w:val="Hyperlink"/>
            <w:noProof/>
            <w:rPrChange w:author="Andreas Kuehne" w:date="2019-05-25T13:55:00Z" w:id="1012">
              <w:rPr>
                <w:rStyle w:val="Hyperlink"/>
                <w:noProof/>
              </w:rPr>
            </w:rPrChange>
          </w:rPr>
          <w:delText xml:space="preserve"> DigestInfo – JSON Syntax</w:delText>
        </w:r>
        <w:r w:rsidDel="00EF7265">
          <w:rPr>
            <w:noProof/>
            <w:webHidden/>
          </w:rPr>
          <w:tab/>
          <w:delText>26</w:delText>
        </w:r>
      </w:del>
    </w:p>
    <w:p w:rsidDel="00EF7265" w:rsidR="00166BB7" w:rsidRDefault="00166BB7">
      <w:pPr>
        <w:pStyle w:val="Verzeichnis4"/>
        <w:tabs>
          <w:tab w:leader="dot" w:pos="9350" w:val="right"/>
        </w:tabs>
        <w:rPr>
          <w:del w:author="Andreas Kuehne" w:date="2019-05-25T13:55:00Z" w:id="1013"/>
          <w:rFonts w:asciiTheme="minorHAnsi" w:cstheme="minorBidi" w:eastAsiaTheme="minorEastAsia" w:hAnsiTheme="minorHAnsi"/>
          <w:noProof/>
          <w:sz w:val="22"/>
          <w:szCs w:val="22"/>
          <w:lang w:eastAsia="en-GB" w:val="en-GB"/>
        </w:rPr>
      </w:pPr>
      <w:del w:author="Andreas Kuehne" w:date="2019-05-25T13:55:00Z" w:id="1014">
        <w:r w:rsidDel="00EF7265" w:rsidRPr="00EF7265">
          <w:rPr>
            <w:rStyle w:val="Hyperlink"/>
            <w:noProof/>
            <w14:scene3d>
              <w14:camera w14:prst="orthographicFront"/>
              <w14:lightRig w14:dir="t" w14:rig="threePt">
                <w14:rot w14:lat="0" w14:lon="0" w14:rev="0"/>
              </w14:lightRig>
            </w14:scene3d>
            <w:rPrChange w:author="Andreas Kuehne" w:date="2019-05-25T13:55:00Z" w:id="1015">
              <w:rPr>
                <w:rStyle w:val="Hyperlink"/>
                <w:noProof/>
                <w14:scene3d>
                  <w14:camera w14:prst="orthographicFront"/>
                  <w14:lightRig w14:dir="t" w14:rig="threePt">
                    <w14:rot w14:lat="0" w14:lon="0" w14:rev="0"/>
                  </w14:lightRig>
                </w14:scene3d>
              </w:rPr>
            </w:rPrChange>
          </w:rPr>
          <w:delText>4.1.4.2</w:delText>
        </w:r>
        <w:r w:rsidDel="00EF7265" w:rsidRPr="00EF7265">
          <w:rPr>
            <w:rStyle w:val="Hyperlink"/>
            <w:noProof/>
            <w:rPrChange w:author="Andreas Kuehne" w:date="2019-05-25T13:55:00Z" w:id="1016">
              <w:rPr>
                <w:rStyle w:val="Hyperlink"/>
                <w:noProof/>
              </w:rPr>
            </w:rPrChange>
          </w:rPr>
          <w:delText xml:space="preserve"> DigestInfo – XML Syntax</w:delText>
        </w:r>
        <w:r w:rsidDel="00EF7265">
          <w:rPr>
            <w:noProof/>
            <w:webHidden/>
          </w:rPr>
          <w:tab/>
          <w:delText>27</w:delText>
        </w:r>
      </w:del>
    </w:p>
    <w:p w:rsidDel="00EF7265" w:rsidR="00166BB7" w:rsidRDefault="00166BB7">
      <w:pPr>
        <w:pStyle w:val="Verzeichnis3"/>
        <w:tabs>
          <w:tab w:leader="dot" w:pos="9350" w:val="right"/>
        </w:tabs>
        <w:rPr>
          <w:del w:author="Andreas Kuehne" w:date="2019-05-25T13:55:00Z" w:id="1017"/>
          <w:rFonts w:asciiTheme="minorHAnsi" w:cstheme="minorBidi" w:eastAsiaTheme="minorEastAsia" w:hAnsiTheme="minorHAnsi"/>
          <w:noProof/>
          <w:sz w:val="22"/>
          <w:szCs w:val="22"/>
          <w:lang w:eastAsia="en-GB" w:val="en-GB"/>
        </w:rPr>
      </w:pPr>
      <w:del w:author="Andreas Kuehne" w:date="2019-05-25T13:55:00Z" w:id="1018">
        <w:r w:rsidDel="00EF7265" w:rsidRPr="00EF7265">
          <w:rPr>
            <w:rStyle w:val="Hyperlink"/>
            <w:noProof/>
            <w14:scene3d>
              <w14:camera w14:prst="orthographicFront"/>
              <w14:lightRig w14:dir="t" w14:rig="threePt">
                <w14:rot w14:lat="0" w14:lon="0" w14:rev="0"/>
              </w14:lightRig>
            </w14:scene3d>
            <w:rPrChange w:author="Andreas Kuehne" w:date="2019-05-25T13:55:00Z" w:id="1019">
              <w:rPr>
                <w:rStyle w:val="Hyperlink"/>
                <w:noProof/>
                <w14:scene3d>
                  <w14:camera w14:prst="orthographicFront"/>
                  <w14:lightRig w14:dir="t" w14:rig="threePt">
                    <w14:rot w14:lat="0" w14:lon="0" w14:rev="0"/>
                  </w14:lightRig>
                </w14:scene3d>
              </w:rPr>
            </w:rPrChange>
          </w:rPr>
          <w:delText>4.1.5</w:delText>
        </w:r>
        <w:r w:rsidDel="00EF7265" w:rsidRPr="00EF7265">
          <w:rPr>
            <w:rStyle w:val="Hyperlink"/>
            <w:noProof/>
            <w:rPrChange w:author="Andreas Kuehne" w:date="2019-05-25T13:55:00Z" w:id="1020">
              <w:rPr>
                <w:rStyle w:val="Hyperlink"/>
                <w:noProof/>
              </w:rPr>
            </w:rPrChange>
          </w:rPr>
          <w:delText xml:space="preserve"> Component AttachmentReference</w:delText>
        </w:r>
        <w:r w:rsidDel="00EF7265">
          <w:rPr>
            <w:noProof/>
            <w:webHidden/>
          </w:rPr>
          <w:tab/>
          <w:delText>27</w:delText>
        </w:r>
      </w:del>
    </w:p>
    <w:p w:rsidDel="00EF7265" w:rsidR="00166BB7" w:rsidRDefault="00166BB7">
      <w:pPr>
        <w:pStyle w:val="Verzeichnis4"/>
        <w:tabs>
          <w:tab w:leader="dot" w:pos="9350" w:val="right"/>
        </w:tabs>
        <w:rPr>
          <w:del w:author="Andreas Kuehne" w:date="2019-05-25T13:55:00Z" w:id="1021"/>
          <w:rFonts w:asciiTheme="minorHAnsi" w:cstheme="minorBidi" w:eastAsiaTheme="minorEastAsia" w:hAnsiTheme="minorHAnsi"/>
          <w:noProof/>
          <w:sz w:val="22"/>
          <w:szCs w:val="22"/>
          <w:lang w:eastAsia="en-GB" w:val="en-GB"/>
        </w:rPr>
      </w:pPr>
      <w:del w:author="Andreas Kuehne" w:date="2019-05-25T13:55:00Z" w:id="1022">
        <w:r w:rsidDel="00EF7265" w:rsidRPr="00EF7265">
          <w:rPr>
            <w:rStyle w:val="Hyperlink"/>
            <w:noProof/>
            <w14:scene3d>
              <w14:camera w14:prst="orthographicFront"/>
              <w14:lightRig w14:dir="t" w14:rig="threePt">
                <w14:rot w14:lat="0" w14:lon="0" w14:rev="0"/>
              </w14:lightRig>
            </w14:scene3d>
            <w:rPrChange w:author="Andreas Kuehne" w:date="2019-05-25T13:55:00Z" w:id="1023">
              <w:rPr>
                <w:rStyle w:val="Hyperlink"/>
                <w:noProof/>
                <w14:scene3d>
                  <w14:camera w14:prst="orthographicFront"/>
                  <w14:lightRig w14:dir="t" w14:rig="threePt">
                    <w14:rot w14:lat="0" w14:lon="0" w14:rev="0"/>
                  </w14:lightRig>
                </w14:scene3d>
              </w:rPr>
            </w:rPrChange>
          </w:rPr>
          <w:delText>4.1.5.1</w:delText>
        </w:r>
        <w:r w:rsidDel="00EF7265" w:rsidRPr="00EF7265">
          <w:rPr>
            <w:rStyle w:val="Hyperlink"/>
            <w:noProof/>
            <w:rPrChange w:author="Andreas Kuehne" w:date="2019-05-25T13:55:00Z" w:id="1024">
              <w:rPr>
                <w:rStyle w:val="Hyperlink"/>
                <w:noProof/>
              </w:rPr>
            </w:rPrChange>
          </w:rPr>
          <w:delText xml:space="preserve"> AttachmentReference – JSON Syntax</w:delText>
        </w:r>
        <w:r w:rsidDel="00EF7265">
          <w:rPr>
            <w:noProof/>
            <w:webHidden/>
          </w:rPr>
          <w:tab/>
          <w:delText>28</w:delText>
        </w:r>
      </w:del>
    </w:p>
    <w:p w:rsidDel="00EF7265" w:rsidR="00166BB7" w:rsidRDefault="00166BB7">
      <w:pPr>
        <w:pStyle w:val="Verzeichnis4"/>
        <w:tabs>
          <w:tab w:leader="dot" w:pos="9350" w:val="right"/>
        </w:tabs>
        <w:rPr>
          <w:del w:author="Andreas Kuehne" w:date="2019-05-25T13:55:00Z" w:id="1025"/>
          <w:rFonts w:asciiTheme="minorHAnsi" w:cstheme="minorBidi" w:eastAsiaTheme="minorEastAsia" w:hAnsiTheme="minorHAnsi"/>
          <w:noProof/>
          <w:sz w:val="22"/>
          <w:szCs w:val="22"/>
          <w:lang w:eastAsia="en-GB" w:val="en-GB"/>
        </w:rPr>
      </w:pPr>
      <w:del w:author="Andreas Kuehne" w:date="2019-05-25T13:55:00Z" w:id="1026">
        <w:r w:rsidDel="00EF7265" w:rsidRPr="00EF7265">
          <w:rPr>
            <w:rStyle w:val="Hyperlink"/>
            <w:noProof/>
            <w14:scene3d>
              <w14:camera w14:prst="orthographicFront"/>
              <w14:lightRig w14:dir="t" w14:rig="threePt">
                <w14:rot w14:lat="0" w14:lon="0" w14:rev="0"/>
              </w14:lightRig>
            </w14:scene3d>
            <w:rPrChange w:author="Andreas Kuehne" w:date="2019-05-25T13:55:00Z" w:id="1027">
              <w:rPr>
                <w:rStyle w:val="Hyperlink"/>
                <w:noProof/>
                <w14:scene3d>
                  <w14:camera w14:prst="orthographicFront"/>
                  <w14:lightRig w14:dir="t" w14:rig="threePt">
                    <w14:rot w14:lat="0" w14:lon="0" w14:rev="0"/>
                  </w14:lightRig>
                </w14:scene3d>
              </w:rPr>
            </w:rPrChange>
          </w:rPr>
          <w:delText>4.1.5.2</w:delText>
        </w:r>
        <w:r w:rsidDel="00EF7265" w:rsidRPr="00EF7265">
          <w:rPr>
            <w:rStyle w:val="Hyperlink"/>
            <w:noProof/>
            <w:rPrChange w:author="Andreas Kuehne" w:date="2019-05-25T13:55:00Z" w:id="1028">
              <w:rPr>
                <w:rStyle w:val="Hyperlink"/>
                <w:noProof/>
              </w:rPr>
            </w:rPrChange>
          </w:rPr>
          <w:delText xml:space="preserve"> AttachmentReference – XML Syntax</w:delText>
        </w:r>
        <w:r w:rsidDel="00EF7265">
          <w:rPr>
            <w:noProof/>
            <w:webHidden/>
          </w:rPr>
          <w:tab/>
          <w:delText>29</w:delText>
        </w:r>
      </w:del>
    </w:p>
    <w:p w:rsidDel="00EF7265" w:rsidR="00166BB7" w:rsidRDefault="00166BB7">
      <w:pPr>
        <w:pStyle w:val="Verzeichnis3"/>
        <w:tabs>
          <w:tab w:leader="dot" w:pos="9350" w:val="right"/>
        </w:tabs>
        <w:rPr>
          <w:del w:author="Andreas Kuehne" w:date="2019-05-25T13:55:00Z" w:id="1029"/>
          <w:rFonts w:asciiTheme="minorHAnsi" w:cstheme="minorBidi" w:eastAsiaTheme="minorEastAsia" w:hAnsiTheme="minorHAnsi"/>
          <w:noProof/>
          <w:sz w:val="22"/>
          <w:szCs w:val="22"/>
          <w:lang w:eastAsia="en-GB" w:val="en-GB"/>
        </w:rPr>
      </w:pPr>
      <w:del w:author="Andreas Kuehne" w:date="2019-05-25T13:55:00Z" w:id="1030">
        <w:r w:rsidDel="00EF7265" w:rsidRPr="00EF7265">
          <w:rPr>
            <w:rStyle w:val="Hyperlink"/>
            <w:noProof/>
            <w14:scene3d>
              <w14:camera w14:prst="orthographicFront"/>
              <w14:lightRig w14:dir="t" w14:rig="threePt">
                <w14:rot w14:lat="0" w14:lon="0" w14:rev="0"/>
              </w14:lightRig>
            </w14:scene3d>
            <w:rPrChange w:author="Andreas Kuehne" w:date="2019-05-25T13:55:00Z" w:id="1031">
              <w:rPr>
                <w:rStyle w:val="Hyperlink"/>
                <w:noProof/>
                <w14:scene3d>
                  <w14:camera w14:prst="orthographicFront"/>
                  <w14:lightRig w14:dir="t" w14:rig="threePt">
                    <w14:rot w14:lat="0" w14:lon="0" w14:rev="0"/>
                  </w14:lightRig>
                </w14:scene3d>
              </w:rPr>
            </w:rPrChange>
          </w:rPr>
          <w:delText>4.1.6</w:delText>
        </w:r>
        <w:r w:rsidDel="00EF7265" w:rsidRPr="00EF7265">
          <w:rPr>
            <w:rStyle w:val="Hyperlink"/>
            <w:noProof/>
            <w:rPrChange w:author="Andreas Kuehne" w:date="2019-05-25T13:55:00Z" w:id="1032">
              <w:rPr>
                <w:rStyle w:val="Hyperlink"/>
                <w:noProof/>
              </w:rPr>
            </w:rPrChange>
          </w:rPr>
          <w:delText xml:space="preserve"> Component Base64Data</w:delText>
        </w:r>
        <w:r w:rsidDel="00EF7265">
          <w:rPr>
            <w:noProof/>
            <w:webHidden/>
          </w:rPr>
          <w:tab/>
          <w:delText>29</w:delText>
        </w:r>
      </w:del>
    </w:p>
    <w:p w:rsidDel="00EF7265" w:rsidR="00166BB7" w:rsidRDefault="00166BB7">
      <w:pPr>
        <w:pStyle w:val="Verzeichnis4"/>
        <w:tabs>
          <w:tab w:leader="dot" w:pos="9350" w:val="right"/>
        </w:tabs>
        <w:rPr>
          <w:del w:author="Andreas Kuehne" w:date="2019-05-25T13:55:00Z" w:id="1033"/>
          <w:rFonts w:asciiTheme="minorHAnsi" w:cstheme="minorBidi" w:eastAsiaTheme="minorEastAsia" w:hAnsiTheme="minorHAnsi"/>
          <w:noProof/>
          <w:sz w:val="22"/>
          <w:szCs w:val="22"/>
          <w:lang w:eastAsia="en-GB" w:val="en-GB"/>
        </w:rPr>
      </w:pPr>
      <w:del w:author="Andreas Kuehne" w:date="2019-05-25T13:55:00Z" w:id="1034">
        <w:r w:rsidDel="00EF7265" w:rsidRPr="00EF7265">
          <w:rPr>
            <w:rStyle w:val="Hyperlink"/>
            <w:noProof/>
            <w14:scene3d>
              <w14:camera w14:prst="orthographicFront"/>
              <w14:lightRig w14:dir="t" w14:rig="threePt">
                <w14:rot w14:lat="0" w14:lon="0" w14:rev="0"/>
              </w14:lightRig>
            </w14:scene3d>
            <w:rPrChange w:author="Andreas Kuehne" w:date="2019-05-25T13:55:00Z" w:id="1035">
              <w:rPr>
                <w:rStyle w:val="Hyperlink"/>
                <w:noProof/>
                <w14:scene3d>
                  <w14:camera w14:prst="orthographicFront"/>
                  <w14:lightRig w14:dir="t" w14:rig="threePt">
                    <w14:rot w14:lat="0" w14:lon="0" w14:rev="0"/>
                  </w14:lightRig>
                </w14:scene3d>
              </w:rPr>
            </w:rPrChange>
          </w:rPr>
          <w:delText>4.1.6.1</w:delText>
        </w:r>
        <w:r w:rsidDel="00EF7265" w:rsidRPr="00EF7265">
          <w:rPr>
            <w:rStyle w:val="Hyperlink"/>
            <w:noProof/>
            <w:rPrChange w:author="Andreas Kuehne" w:date="2019-05-25T13:55:00Z" w:id="1036">
              <w:rPr>
                <w:rStyle w:val="Hyperlink"/>
                <w:noProof/>
              </w:rPr>
            </w:rPrChange>
          </w:rPr>
          <w:delText xml:space="preserve"> Base64Data – JSON Syntax</w:delText>
        </w:r>
        <w:r w:rsidDel="00EF7265">
          <w:rPr>
            <w:noProof/>
            <w:webHidden/>
          </w:rPr>
          <w:tab/>
          <w:delText>30</w:delText>
        </w:r>
      </w:del>
    </w:p>
    <w:p w:rsidDel="00EF7265" w:rsidR="00166BB7" w:rsidRDefault="00166BB7">
      <w:pPr>
        <w:pStyle w:val="Verzeichnis4"/>
        <w:tabs>
          <w:tab w:leader="dot" w:pos="9350" w:val="right"/>
        </w:tabs>
        <w:rPr>
          <w:del w:author="Andreas Kuehne" w:date="2019-05-25T13:55:00Z" w:id="1037"/>
          <w:rFonts w:asciiTheme="minorHAnsi" w:cstheme="minorBidi" w:eastAsiaTheme="minorEastAsia" w:hAnsiTheme="minorHAnsi"/>
          <w:noProof/>
          <w:sz w:val="22"/>
          <w:szCs w:val="22"/>
          <w:lang w:eastAsia="en-GB" w:val="en-GB"/>
        </w:rPr>
      </w:pPr>
      <w:del w:author="Andreas Kuehne" w:date="2019-05-25T13:55:00Z" w:id="1038">
        <w:r w:rsidDel="00EF7265" w:rsidRPr="00EF7265">
          <w:rPr>
            <w:rStyle w:val="Hyperlink"/>
            <w:noProof/>
            <w14:scene3d>
              <w14:camera w14:prst="orthographicFront"/>
              <w14:lightRig w14:dir="t" w14:rig="threePt">
                <w14:rot w14:lat="0" w14:lon="0" w14:rev="0"/>
              </w14:lightRig>
            </w14:scene3d>
            <w:rPrChange w:author="Andreas Kuehne" w:date="2019-05-25T13:55:00Z" w:id="1039">
              <w:rPr>
                <w:rStyle w:val="Hyperlink"/>
                <w:noProof/>
                <w14:scene3d>
                  <w14:camera w14:prst="orthographicFront"/>
                  <w14:lightRig w14:dir="t" w14:rig="threePt">
                    <w14:rot w14:lat="0" w14:lon="0" w14:rev="0"/>
                  </w14:lightRig>
                </w14:scene3d>
              </w:rPr>
            </w:rPrChange>
          </w:rPr>
          <w:delText>4.1.6.2</w:delText>
        </w:r>
        <w:r w:rsidDel="00EF7265" w:rsidRPr="00EF7265">
          <w:rPr>
            <w:rStyle w:val="Hyperlink"/>
            <w:noProof/>
            <w:rPrChange w:author="Andreas Kuehne" w:date="2019-05-25T13:55:00Z" w:id="1040">
              <w:rPr>
                <w:rStyle w:val="Hyperlink"/>
                <w:noProof/>
              </w:rPr>
            </w:rPrChange>
          </w:rPr>
          <w:delText xml:space="preserve"> Base64Data – XML Syntax</w:delText>
        </w:r>
        <w:r w:rsidDel="00EF7265">
          <w:rPr>
            <w:noProof/>
            <w:webHidden/>
          </w:rPr>
          <w:tab/>
          <w:delText>31</w:delText>
        </w:r>
      </w:del>
    </w:p>
    <w:p w:rsidDel="00EF7265" w:rsidR="00166BB7" w:rsidRDefault="00166BB7">
      <w:pPr>
        <w:pStyle w:val="Verzeichnis3"/>
        <w:tabs>
          <w:tab w:leader="dot" w:pos="9350" w:val="right"/>
        </w:tabs>
        <w:rPr>
          <w:del w:author="Andreas Kuehne" w:date="2019-05-25T13:55:00Z" w:id="1041"/>
          <w:rFonts w:asciiTheme="minorHAnsi" w:cstheme="minorBidi" w:eastAsiaTheme="minorEastAsia" w:hAnsiTheme="minorHAnsi"/>
          <w:noProof/>
          <w:sz w:val="22"/>
          <w:szCs w:val="22"/>
          <w:lang w:eastAsia="en-GB" w:val="en-GB"/>
        </w:rPr>
      </w:pPr>
      <w:del w:author="Andreas Kuehne" w:date="2019-05-25T13:55:00Z" w:id="1042">
        <w:r w:rsidDel="00EF7265" w:rsidRPr="00EF7265">
          <w:rPr>
            <w:rStyle w:val="Hyperlink"/>
            <w:noProof/>
            <w14:scene3d>
              <w14:camera w14:prst="orthographicFront"/>
              <w14:lightRig w14:dir="t" w14:rig="threePt">
                <w14:rot w14:lat="0" w14:lon="0" w14:rev="0"/>
              </w14:lightRig>
            </w14:scene3d>
            <w:rPrChange w:author="Andreas Kuehne" w:date="2019-05-25T13:55:00Z" w:id="1043">
              <w:rPr>
                <w:rStyle w:val="Hyperlink"/>
                <w:noProof/>
                <w14:scene3d>
                  <w14:camera w14:prst="orthographicFront"/>
                  <w14:lightRig w14:dir="t" w14:rig="threePt">
                    <w14:rot w14:lat="0" w14:lon="0" w14:rev="0"/>
                  </w14:lightRig>
                </w14:scene3d>
              </w:rPr>
            </w:rPrChange>
          </w:rPr>
          <w:delText>4.1.7</w:delText>
        </w:r>
        <w:r w:rsidDel="00EF7265" w:rsidRPr="00EF7265">
          <w:rPr>
            <w:rStyle w:val="Hyperlink"/>
            <w:noProof/>
            <w:rPrChange w:author="Andreas Kuehne" w:date="2019-05-25T13:55:00Z" w:id="1044">
              <w:rPr>
                <w:rStyle w:val="Hyperlink"/>
                <w:noProof/>
              </w:rPr>
            </w:rPrChange>
          </w:rPr>
          <w:delText xml:space="preserve"> Component SignaturePtr</w:delText>
        </w:r>
        <w:r w:rsidDel="00EF7265">
          <w:rPr>
            <w:noProof/>
            <w:webHidden/>
          </w:rPr>
          <w:tab/>
          <w:delText>32</w:delText>
        </w:r>
      </w:del>
    </w:p>
    <w:p w:rsidDel="00EF7265" w:rsidR="00166BB7" w:rsidRDefault="00166BB7">
      <w:pPr>
        <w:pStyle w:val="Verzeichnis4"/>
        <w:tabs>
          <w:tab w:leader="dot" w:pos="9350" w:val="right"/>
        </w:tabs>
        <w:rPr>
          <w:del w:author="Andreas Kuehne" w:date="2019-05-25T13:55:00Z" w:id="1045"/>
          <w:rFonts w:asciiTheme="minorHAnsi" w:cstheme="minorBidi" w:eastAsiaTheme="minorEastAsia" w:hAnsiTheme="minorHAnsi"/>
          <w:noProof/>
          <w:sz w:val="22"/>
          <w:szCs w:val="22"/>
          <w:lang w:eastAsia="en-GB" w:val="en-GB"/>
        </w:rPr>
      </w:pPr>
      <w:del w:author="Andreas Kuehne" w:date="2019-05-25T13:55:00Z" w:id="1046">
        <w:r w:rsidDel="00EF7265" w:rsidRPr="00EF7265">
          <w:rPr>
            <w:rStyle w:val="Hyperlink"/>
            <w:noProof/>
            <w14:scene3d>
              <w14:camera w14:prst="orthographicFront"/>
              <w14:lightRig w14:dir="t" w14:rig="threePt">
                <w14:rot w14:lat="0" w14:lon="0" w14:rev="0"/>
              </w14:lightRig>
            </w14:scene3d>
            <w:rPrChange w:author="Andreas Kuehne" w:date="2019-05-25T13:55:00Z" w:id="1047">
              <w:rPr>
                <w:rStyle w:val="Hyperlink"/>
                <w:noProof/>
                <w14:scene3d>
                  <w14:camera w14:prst="orthographicFront"/>
                  <w14:lightRig w14:dir="t" w14:rig="threePt">
                    <w14:rot w14:lat="0" w14:lon="0" w14:rev="0"/>
                  </w14:lightRig>
                </w14:scene3d>
              </w:rPr>
            </w:rPrChange>
          </w:rPr>
          <w:delText>4.1.7.1</w:delText>
        </w:r>
        <w:r w:rsidDel="00EF7265" w:rsidRPr="00EF7265">
          <w:rPr>
            <w:rStyle w:val="Hyperlink"/>
            <w:noProof/>
            <w:rPrChange w:author="Andreas Kuehne" w:date="2019-05-25T13:55:00Z" w:id="1048">
              <w:rPr>
                <w:rStyle w:val="Hyperlink"/>
                <w:noProof/>
              </w:rPr>
            </w:rPrChange>
          </w:rPr>
          <w:delText xml:space="preserve"> SignaturePtr – JSON Syntax</w:delText>
        </w:r>
        <w:r w:rsidDel="00EF7265">
          <w:rPr>
            <w:noProof/>
            <w:webHidden/>
          </w:rPr>
          <w:tab/>
          <w:delText>32</w:delText>
        </w:r>
      </w:del>
    </w:p>
    <w:p w:rsidDel="00EF7265" w:rsidR="00166BB7" w:rsidRDefault="00166BB7">
      <w:pPr>
        <w:pStyle w:val="Verzeichnis4"/>
        <w:tabs>
          <w:tab w:leader="dot" w:pos="9350" w:val="right"/>
        </w:tabs>
        <w:rPr>
          <w:del w:author="Andreas Kuehne" w:date="2019-05-25T13:55:00Z" w:id="1049"/>
          <w:rFonts w:asciiTheme="minorHAnsi" w:cstheme="minorBidi" w:eastAsiaTheme="minorEastAsia" w:hAnsiTheme="minorHAnsi"/>
          <w:noProof/>
          <w:sz w:val="22"/>
          <w:szCs w:val="22"/>
          <w:lang w:eastAsia="en-GB" w:val="en-GB"/>
        </w:rPr>
      </w:pPr>
      <w:del w:author="Andreas Kuehne" w:date="2019-05-25T13:55:00Z" w:id="1050">
        <w:r w:rsidDel="00EF7265" w:rsidRPr="00EF7265">
          <w:rPr>
            <w:rStyle w:val="Hyperlink"/>
            <w:noProof/>
            <w14:scene3d>
              <w14:camera w14:prst="orthographicFront"/>
              <w14:lightRig w14:dir="t" w14:rig="threePt">
                <w14:rot w14:lat="0" w14:lon="0" w14:rev="0"/>
              </w14:lightRig>
            </w14:scene3d>
            <w:rPrChange w:author="Andreas Kuehne" w:date="2019-05-25T13:55:00Z" w:id="1051">
              <w:rPr>
                <w:rStyle w:val="Hyperlink"/>
                <w:noProof/>
                <w14:scene3d>
                  <w14:camera w14:prst="orthographicFront"/>
                  <w14:lightRig w14:dir="t" w14:rig="threePt">
                    <w14:rot w14:lat="0" w14:lon="0" w14:rev="0"/>
                  </w14:lightRig>
                </w14:scene3d>
              </w:rPr>
            </w:rPrChange>
          </w:rPr>
          <w:delText>4.1.7.2</w:delText>
        </w:r>
        <w:r w:rsidDel="00EF7265" w:rsidRPr="00EF7265">
          <w:rPr>
            <w:rStyle w:val="Hyperlink"/>
            <w:noProof/>
            <w:rPrChange w:author="Andreas Kuehne" w:date="2019-05-25T13:55:00Z" w:id="1052">
              <w:rPr>
                <w:rStyle w:val="Hyperlink"/>
                <w:noProof/>
              </w:rPr>
            </w:rPrChange>
          </w:rPr>
          <w:delText xml:space="preserve"> SignaturePtr – XML Syntax</w:delText>
        </w:r>
        <w:r w:rsidDel="00EF7265">
          <w:rPr>
            <w:noProof/>
            <w:webHidden/>
          </w:rPr>
          <w:tab/>
          <w:delText>33</w:delText>
        </w:r>
      </w:del>
    </w:p>
    <w:p w:rsidDel="00EF7265" w:rsidR="00166BB7" w:rsidRDefault="00166BB7">
      <w:pPr>
        <w:pStyle w:val="Verzeichnis3"/>
        <w:tabs>
          <w:tab w:leader="dot" w:pos="9350" w:val="right"/>
        </w:tabs>
        <w:rPr>
          <w:del w:author="Andreas Kuehne" w:date="2019-05-25T13:55:00Z" w:id="1053"/>
          <w:rFonts w:asciiTheme="minorHAnsi" w:cstheme="minorBidi" w:eastAsiaTheme="minorEastAsia" w:hAnsiTheme="minorHAnsi"/>
          <w:noProof/>
          <w:sz w:val="22"/>
          <w:szCs w:val="22"/>
          <w:lang w:eastAsia="en-GB" w:val="en-GB"/>
        </w:rPr>
      </w:pPr>
      <w:del w:author="Andreas Kuehne" w:date="2019-05-25T13:55:00Z" w:id="1054">
        <w:r w:rsidDel="00EF7265" w:rsidRPr="00EF7265">
          <w:rPr>
            <w:rStyle w:val="Hyperlink"/>
            <w:noProof/>
            <w14:scene3d>
              <w14:camera w14:prst="orthographicFront"/>
              <w14:lightRig w14:dir="t" w14:rig="threePt">
                <w14:rot w14:lat="0" w14:lon="0" w14:rev="0"/>
              </w14:lightRig>
            </w14:scene3d>
            <w:rPrChange w:author="Andreas Kuehne" w:date="2019-05-25T13:55:00Z" w:id="1055">
              <w:rPr>
                <w:rStyle w:val="Hyperlink"/>
                <w:noProof/>
                <w14:scene3d>
                  <w14:camera w14:prst="orthographicFront"/>
                  <w14:lightRig w14:dir="t" w14:rig="threePt">
                    <w14:rot w14:lat="0" w14:lon="0" w14:rev="0"/>
                  </w14:lightRig>
                </w14:scene3d>
              </w:rPr>
            </w:rPrChange>
          </w:rPr>
          <w:delText>4.1.8</w:delText>
        </w:r>
        <w:r w:rsidDel="00EF7265" w:rsidRPr="00EF7265">
          <w:rPr>
            <w:rStyle w:val="Hyperlink"/>
            <w:noProof/>
            <w:rPrChange w:author="Andreas Kuehne" w:date="2019-05-25T13:55:00Z" w:id="1056">
              <w:rPr>
                <w:rStyle w:val="Hyperlink"/>
                <w:noProof/>
              </w:rPr>
            </w:rPrChange>
          </w:rPr>
          <w:delText xml:space="preserve"> Component Result</w:delText>
        </w:r>
        <w:r w:rsidDel="00EF7265">
          <w:rPr>
            <w:noProof/>
            <w:webHidden/>
          </w:rPr>
          <w:tab/>
          <w:delText>34</w:delText>
        </w:r>
      </w:del>
    </w:p>
    <w:p w:rsidDel="00EF7265" w:rsidR="00166BB7" w:rsidRDefault="00166BB7">
      <w:pPr>
        <w:pStyle w:val="Verzeichnis4"/>
        <w:tabs>
          <w:tab w:leader="dot" w:pos="9350" w:val="right"/>
        </w:tabs>
        <w:rPr>
          <w:del w:author="Andreas Kuehne" w:date="2019-05-25T13:55:00Z" w:id="1057"/>
          <w:rFonts w:asciiTheme="minorHAnsi" w:cstheme="minorBidi" w:eastAsiaTheme="minorEastAsia" w:hAnsiTheme="minorHAnsi"/>
          <w:noProof/>
          <w:sz w:val="22"/>
          <w:szCs w:val="22"/>
          <w:lang w:eastAsia="en-GB" w:val="en-GB"/>
        </w:rPr>
      </w:pPr>
      <w:del w:author="Andreas Kuehne" w:date="2019-05-25T13:55:00Z" w:id="1058">
        <w:r w:rsidDel="00EF7265" w:rsidRPr="00EF7265">
          <w:rPr>
            <w:rStyle w:val="Hyperlink"/>
            <w:noProof/>
            <w14:scene3d>
              <w14:camera w14:prst="orthographicFront"/>
              <w14:lightRig w14:dir="t" w14:rig="threePt">
                <w14:rot w14:lat="0" w14:lon="0" w14:rev="0"/>
              </w14:lightRig>
            </w14:scene3d>
            <w:rPrChange w:author="Andreas Kuehne" w:date="2019-05-25T13:55:00Z" w:id="1059">
              <w:rPr>
                <w:rStyle w:val="Hyperlink"/>
                <w:noProof/>
                <w14:scene3d>
                  <w14:camera w14:prst="orthographicFront"/>
                  <w14:lightRig w14:dir="t" w14:rig="threePt">
                    <w14:rot w14:lat="0" w14:lon="0" w14:rev="0"/>
                  </w14:lightRig>
                </w14:scene3d>
              </w:rPr>
            </w:rPrChange>
          </w:rPr>
          <w:delText>4.1.8.1</w:delText>
        </w:r>
        <w:r w:rsidDel="00EF7265" w:rsidRPr="00EF7265">
          <w:rPr>
            <w:rStyle w:val="Hyperlink"/>
            <w:noProof/>
            <w:rPrChange w:author="Andreas Kuehne" w:date="2019-05-25T13:55:00Z" w:id="1060">
              <w:rPr>
                <w:rStyle w:val="Hyperlink"/>
                <w:noProof/>
              </w:rPr>
            </w:rPrChange>
          </w:rPr>
          <w:delText xml:space="preserve"> Result – JSON Syntax</w:delText>
        </w:r>
        <w:r w:rsidDel="00EF7265">
          <w:rPr>
            <w:noProof/>
            <w:webHidden/>
          </w:rPr>
          <w:tab/>
          <w:delText>34</w:delText>
        </w:r>
      </w:del>
    </w:p>
    <w:p w:rsidDel="00EF7265" w:rsidR="00166BB7" w:rsidRDefault="00166BB7">
      <w:pPr>
        <w:pStyle w:val="Verzeichnis4"/>
        <w:tabs>
          <w:tab w:leader="dot" w:pos="9350" w:val="right"/>
        </w:tabs>
        <w:rPr>
          <w:del w:author="Andreas Kuehne" w:date="2019-05-25T13:55:00Z" w:id="1061"/>
          <w:rFonts w:asciiTheme="minorHAnsi" w:cstheme="minorBidi" w:eastAsiaTheme="minorEastAsia" w:hAnsiTheme="minorHAnsi"/>
          <w:noProof/>
          <w:sz w:val="22"/>
          <w:szCs w:val="22"/>
          <w:lang w:eastAsia="en-GB" w:val="en-GB"/>
        </w:rPr>
      </w:pPr>
      <w:del w:author="Andreas Kuehne" w:date="2019-05-25T13:55:00Z" w:id="1062">
        <w:r w:rsidDel="00EF7265" w:rsidRPr="00EF7265">
          <w:rPr>
            <w:rStyle w:val="Hyperlink"/>
            <w:noProof/>
            <w14:scene3d>
              <w14:camera w14:prst="orthographicFront"/>
              <w14:lightRig w14:dir="t" w14:rig="threePt">
                <w14:rot w14:lat="0" w14:lon="0" w14:rev="0"/>
              </w14:lightRig>
            </w14:scene3d>
            <w:rPrChange w:author="Andreas Kuehne" w:date="2019-05-25T13:55:00Z" w:id="1063">
              <w:rPr>
                <w:rStyle w:val="Hyperlink"/>
                <w:noProof/>
                <w14:scene3d>
                  <w14:camera w14:prst="orthographicFront"/>
                  <w14:lightRig w14:dir="t" w14:rig="threePt">
                    <w14:rot w14:lat="0" w14:lon="0" w14:rev="0"/>
                  </w14:lightRig>
                </w14:scene3d>
              </w:rPr>
            </w:rPrChange>
          </w:rPr>
          <w:delText>4.1.8.2</w:delText>
        </w:r>
        <w:r w:rsidDel="00EF7265" w:rsidRPr="00EF7265">
          <w:rPr>
            <w:rStyle w:val="Hyperlink"/>
            <w:noProof/>
            <w:rPrChange w:author="Andreas Kuehne" w:date="2019-05-25T13:55:00Z" w:id="1064">
              <w:rPr>
                <w:rStyle w:val="Hyperlink"/>
                <w:noProof/>
              </w:rPr>
            </w:rPrChange>
          </w:rPr>
          <w:delText xml:space="preserve"> Result – XML Syntax</w:delText>
        </w:r>
        <w:r w:rsidDel="00EF7265">
          <w:rPr>
            <w:noProof/>
            <w:webHidden/>
          </w:rPr>
          <w:tab/>
          <w:delText>35</w:delText>
        </w:r>
      </w:del>
    </w:p>
    <w:p w:rsidDel="00EF7265" w:rsidR="00166BB7" w:rsidRDefault="00166BB7">
      <w:pPr>
        <w:pStyle w:val="Verzeichnis3"/>
        <w:tabs>
          <w:tab w:leader="dot" w:pos="9350" w:val="right"/>
        </w:tabs>
        <w:rPr>
          <w:del w:author="Andreas Kuehne" w:date="2019-05-25T13:55:00Z" w:id="1065"/>
          <w:rFonts w:asciiTheme="minorHAnsi" w:cstheme="minorBidi" w:eastAsiaTheme="minorEastAsia" w:hAnsiTheme="minorHAnsi"/>
          <w:noProof/>
          <w:sz w:val="22"/>
          <w:szCs w:val="22"/>
          <w:lang w:eastAsia="en-GB" w:val="en-GB"/>
        </w:rPr>
      </w:pPr>
      <w:del w:author="Andreas Kuehne" w:date="2019-05-25T13:55:00Z" w:id="1066">
        <w:r w:rsidDel="00EF7265" w:rsidRPr="00EF7265">
          <w:rPr>
            <w:rStyle w:val="Hyperlink"/>
            <w:noProof/>
            <w14:scene3d>
              <w14:camera w14:prst="orthographicFront"/>
              <w14:lightRig w14:dir="t" w14:rig="threePt">
                <w14:rot w14:lat="0" w14:lon="0" w14:rev="0"/>
              </w14:lightRig>
            </w14:scene3d>
            <w:rPrChange w:author="Andreas Kuehne" w:date="2019-05-25T13:55:00Z" w:id="1067">
              <w:rPr>
                <w:rStyle w:val="Hyperlink"/>
                <w:noProof/>
                <w14:scene3d>
                  <w14:camera w14:prst="orthographicFront"/>
                  <w14:lightRig w14:dir="t" w14:rig="threePt">
                    <w14:rot w14:lat="0" w14:lon="0" w14:rev="0"/>
                  </w14:lightRig>
                </w14:scene3d>
              </w:rPr>
            </w:rPrChange>
          </w:rPr>
          <w:delText>4.1.9</w:delText>
        </w:r>
        <w:r w:rsidDel="00EF7265" w:rsidRPr="00EF7265">
          <w:rPr>
            <w:rStyle w:val="Hyperlink"/>
            <w:noProof/>
            <w:rPrChange w:author="Andreas Kuehne" w:date="2019-05-25T13:55:00Z" w:id="1068">
              <w:rPr>
                <w:rStyle w:val="Hyperlink"/>
                <w:noProof/>
              </w:rPr>
            </w:rPrChange>
          </w:rPr>
          <w:delText xml:space="preserve"> Component OptionalInputs</w:delText>
        </w:r>
        <w:r w:rsidDel="00EF7265">
          <w:rPr>
            <w:noProof/>
            <w:webHidden/>
          </w:rPr>
          <w:tab/>
          <w:delText>36</w:delText>
        </w:r>
      </w:del>
    </w:p>
    <w:p w:rsidDel="00EF7265" w:rsidR="00166BB7" w:rsidRDefault="00166BB7">
      <w:pPr>
        <w:pStyle w:val="Verzeichnis4"/>
        <w:tabs>
          <w:tab w:leader="dot" w:pos="9350" w:val="right"/>
        </w:tabs>
        <w:rPr>
          <w:del w:author="Andreas Kuehne" w:date="2019-05-25T13:55:00Z" w:id="1069"/>
          <w:rFonts w:asciiTheme="minorHAnsi" w:cstheme="minorBidi" w:eastAsiaTheme="minorEastAsia" w:hAnsiTheme="minorHAnsi"/>
          <w:noProof/>
          <w:sz w:val="22"/>
          <w:szCs w:val="22"/>
          <w:lang w:eastAsia="en-GB" w:val="en-GB"/>
        </w:rPr>
      </w:pPr>
      <w:del w:author="Andreas Kuehne" w:date="2019-05-25T13:55:00Z" w:id="1070">
        <w:r w:rsidDel="00EF7265" w:rsidRPr="00EF7265">
          <w:rPr>
            <w:rStyle w:val="Hyperlink"/>
            <w:noProof/>
            <w14:scene3d>
              <w14:camera w14:prst="orthographicFront"/>
              <w14:lightRig w14:dir="t" w14:rig="threePt">
                <w14:rot w14:lat="0" w14:lon="0" w14:rev="0"/>
              </w14:lightRig>
            </w14:scene3d>
            <w:rPrChange w:author="Andreas Kuehne" w:date="2019-05-25T13:55:00Z" w:id="1071">
              <w:rPr>
                <w:rStyle w:val="Hyperlink"/>
                <w:noProof/>
                <w14:scene3d>
                  <w14:camera w14:prst="orthographicFront"/>
                  <w14:lightRig w14:dir="t" w14:rig="threePt">
                    <w14:rot w14:lat="0" w14:lon="0" w14:rev="0"/>
                  </w14:lightRig>
                </w14:scene3d>
              </w:rPr>
            </w:rPrChange>
          </w:rPr>
          <w:delText>4.1.9.1</w:delText>
        </w:r>
        <w:r w:rsidDel="00EF7265" w:rsidRPr="00EF7265">
          <w:rPr>
            <w:rStyle w:val="Hyperlink"/>
            <w:noProof/>
            <w:rPrChange w:author="Andreas Kuehne" w:date="2019-05-25T13:55:00Z" w:id="1072">
              <w:rPr>
                <w:rStyle w:val="Hyperlink"/>
                <w:noProof/>
              </w:rPr>
            </w:rPrChange>
          </w:rPr>
          <w:delText xml:space="preserve"> OptionalInputs – JSON Syntax</w:delText>
        </w:r>
        <w:r w:rsidDel="00EF7265">
          <w:rPr>
            <w:noProof/>
            <w:webHidden/>
          </w:rPr>
          <w:tab/>
          <w:delText>36</w:delText>
        </w:r>
      </w:del>
    </w:p>
    <w:p w:rsidDel="00EF7265" w:rsidR="00166BB7" w:rsidRDefault="00166BB7">
      <w:pPr>
        <w:pStyle w:val="Verzeichnis4"/>
        <w:tabs>
          <w:tab w:leader="dot" w:pos="9350" w:val="right"/>
        </w:tabs>
        <w:rPr>
          <w:del w:author="Andreas Kuehne" w:date="2019-05-25T13:55:00Z" w:id="1073"/>
          <w:rFonts w:asciiTheme="minorHAnsi" w:cstheme="minorBidi" w:eastAsiaTheme="minorEastAsia" w:hAnsiTheme="minorHAnsi"/>
          <w:noProof/>
          <w:sz w:val="22"/>
          <w:szCs w:val="22"/>
          <w:lang w:eastAsia="en-GB" w:val="en-GB"/>
        </w:rPr>
      </w:pPr>
      <w:del w:author="Andreas Kuehne" w:date="2019-05-25T13:55:00Z" w:id="1074">
        <w:r w:rsidDel="00EF7265" w:rsidRPr="00EF7265">
          <w:rPr>
            <w:rStyle w:val="Hyperlink"/>
            <w:noProof/>
            <w14:scene3d>
              <w14:camera w14:prst="orthographicFront"/>
              <w14:lightRig w14:dir="t" w14:rig="threePt">
                <w14:rot w14:lat="0" w14:lon="0" w14:rev="0"/>
              </w14:lightRig>
            </w14:scene3d>
            <w:rPrChange w:author="Andreas Kuehne" w:date="2019-05-25T13:55:00Z" w:id="1075">
              <w:rPr>
                <w:rStyle w:val="Hyperlink"/>
                <w:noProof/>
                <w14:scene3d>
                  <w14:camera w14:prst="orthographicFront"/>
                  <w14:lightRig w14:dir="t" w14:rig="threePt">
                    <w14:rot w14:lat="0" w14:lon="0" w14:rev="0"/>
                  </w14:lightRig>
                </w14:scene3d>
              </w:rPr>
            </w:rPrChange>
          </w:rPr>
          <w:delText>4.1.9.2</w:delText>
        </w:r>
        <w:r w:rsidDel="00EF7265" w:rsidRPr="00EF7265">
          <w:rPr>
            <w:rStyle w:val="Hyperlink"/>
            <w:noProof/>
            <w:rPrChange w:author="Andreas Kuehne" w:date="2019-05-25T13:55:00Z" w:id="1076">
              <w:rPr>
                <w:rStyle w:val="Hyperlink"/>
                <w:noProof/>
              </w:rPr>
            </w:rPrChange>
          </w:rPr>
          <w:delText xml:space="preserve"> OptionalInputs – XML Syntax</w:delText>
        </w:r>
        <w:r w:rsidDel="00EF7265">
          <w:rPr>
            <w:noProof/>
            <w:webHidden/>
          </w:rPr>
          <w:tab/>
          <w:delText>36</w:delText>
        </w:r>
      </w:del>
    </w:p>
    <w:p w:rsidDel="00EF7265" w:rsidR="00166BB7" w:rsidRDefault="00166BB7">
      <w:pPr>
        <w:pStyle w:val="Verzeichnis3"/>
        <w:tabs>
          <w:tab w:leader="dot" w:pos="9350" w:val="right"/>
        </w:tabs>
        <w:rPr>
          <w:del w:author="Andreas Kuehne" w:date="2019-05-25T13:55:00Z" w:id="1077"/>
          <w:rFonts w:asciiTheme="minorHAnsi" w:cstheme="minorBidi" w:eastAsiaTheme="minorEastAsia" w:hAnsiTheme="minorHAnsi"/>
          <w:noProof/>
          <w:sz w:val="22"/>
          <w:szCs w:val="22"/>
          <w:lang w:eastAsia="en-GB" w:val="en-GB"/>
        </w:rPr>
      </w:pPr>
      <w:del w:author="Andreas Kuehne" w:date="2019-05-25T13:55:00Z" w:id="1078">
        <w:r w:rsidDel="00EF7265" w:rsidRPr="00EF7265">
          <w:rPr>
            <w:rStyle w:val="Hyperlink"/>
            <w:noProof/>
            <w14:scene3d>
              <w14:camera w14:prst="orthographicFront"/>
              <w14:lightRig w14:dir="t" w14:rig="threePt">
                <w14:rot w14:lat="0" w14:lon="0" w14:rev="0"/>
              </w14:lightRig>
            </w14:scene3d>
            <w:rPrChange w:author="Andreas Kuehne" w:date="2019-05-25T13:55:00Z" w:id="1079">
              <w:rPr>
                <w:rStyle w:val="Hyperlink"/>
                <w:noProof/>
                <w14:scene3d>
                  <w14:camera w14:prst="orthographicFront"/>
                  <w14:lightRig w14:dir="t" w14:rig="threePt">
                    <w14:rot w14:lat="0" w14:lon="0" w14:rev="0"/>
                  </w14:lightRig>
                </w14:scene3d>
              </w:rPr>
            </w:rPrChange>
          </w:rPr>
          <w:delText>4.1.10</w:delText>
        </w:r>
        <w:r w:rsidDel="00EF7265" w:rsidRPr="00EF7265">
          <w:rPr>
            <w:rStyle w:val="Hyperlink"/>
            <w:noProof/>
            <w:rPrChange w:author="Andreas Kuehne" w:date="2019-05-25T13:55:00Z" w:id="1080">
              <w:rPr>
                <w:rStyle w:val="Hyperlink"/>
                <w:noProof/>
              </w:rPr>
            </w:rPrChange>
          </w:rPr>
          <w:delText xml:space="preserve"> Component OptionalOutputs</w:delText>
        </w:r>
        <w:r w:rsidDel="00EF7265">
          <w:rPr>
            <w:noProof/>
            <w:webHidden/>
          </w:rPr>
          <w:tab/>
          <w:delText>36</w:delText>
        </w:r>
      </w:del>
    </w:p>
    <w:p w:rsidDel="00EF7265" w:rsidR="00166BB7" w:rsidRDefault="00166BB7">
      <w:pPr>
        <w:pStyle w:val="Verzeichnis4"/>
        <w:tabs>
          <w:tab w:leader="dot" w:pos="9350" w:val="right"/>
        </w:tabs>
        <w:rPr>
          <w:del w:author="Andreas Kuehne" w:date="2019-05-25T13:55:00Z" w:id="1081"/>
          <w:rFonts w:asciiTheme="minorHAnsi" w:cstheme="minorBidi" w:eastAsiaTheme="minorEastAsia" w:hAnsiTheme="minorHAnsi"/>
          <w:noProof/>
          <w:sz w:val="22"/>
          <w:szCs w:val="22"/>
          <w:lang w:eastAsia="en-GB" w:val="en-GB"/>
        </w:rPr>
      </w:pPr>
      <w:del w:author="Andreas Kuehne" w:date="2019-05-25T13:55:00Z" w:id="1082">
        <w:r w:rsidDel="00EF7265" w:rsidRPr="00EF7265">
          <w:rPr>
            <w:rStyle w:val="Hyperlink"/>
            <w:noProof/>
            <w14:scene3d>
              <w14:camera w14:prst="orthographicFront"/>
              <w14:lightRig w14:dir="t" w14:rig="threePt">
                <w14:rot w14:lat="0" w14:lon="0" w14:rev="0"/>
              </w14:lightRig>
            </w14:scene3d>
            <w:rPrChange w:author="Andreas Kuehne" w:date="2019-05-25T13:55:00Z" w:id="1083">
              <w:rPr>
                <w:rStyle w:val="Hyperlink"/>
                <w:noProof/>
                <w14:scene3d>
                  <w14:camera w14:prst="orthographicFront"/>
                  <w14:lightRig w14:dir="t" w14:rig="threePt">
                    <w14:rot w14:lat="0" w14:lon="0" w14:rev="0"/>
                  </w14:lightRig>
                </w14:scene3d>
              </w:rPr>
            </w:rPrChange>
          </w:rPr>
          <w:delText>4.1.10.1</w:delText>
        </w:r>
        <w:r w:rsidDel="00EF7265" w:rsidRPr="00EF7265">
          <w:rPr>
            <w:rStyle w:val="Hyperlink"/>
            <w:noProof/>
            <w:rPrChange w:author="Andreas Kuehne" w:date="2019-05-25T13:55:00Z" w:id="1084">
              <w:rPr>
                <w:rStyle w:val="Hyperlink"/>
                <w:noProof/>
              </w:rPr>
            </w:rPrChange>
          </w:rPr>
          <w:delText xml:space="preserve"> OptionalOutputs – JSON Syntax</w:delText>
        </w:r>
        <w:r w:rsidDel="00EF7265">
          <w:rPr>
            <w:noProof/>
            <w:webHidden/>
          </w:rPr>
          <w:tab/>
          <w:delText>37</w:delText>
        </w:r>
      </w:del>
    </w:p>
    <w:p w:rsidDel="00EF7265" w:rsidR="00166BB7" w:rsidRDefault="00166BB7">
      <w:pPr>
        <w:pStyle w:val="Verzeichnis4"/>
        <w:tabs>
          <w:tab w:leader="dot" w:pos="9350" w:val="right"/>
        </w:tabs>
        <w:rPr>
          <w:del w:author="Andreas Kuehne" w:date="2019-05-25T13:55:00Z" w:id="1085"/>
          <w:rFonts w:asciiTheme="minorHAnsi" w:cstheme="minorBidi" w:eastAsiaTheme="minorEastAsia" w:hAnsiTheme="minorHAnsi"/>
          <w:noProof/>
          <w:sz w:val="22"/>
          <w:szCs w:val="22"/>
          <w:lang w:eastAsia="en-GB" w:val="en-GB"/>
        </w:rPr>
      </w:pPr>
      <w:del w:author="Andreas Kuehne" w:date="2019-05-25T13:55:00Z" w:id="1086">
        <w:r w:rsidDel="00EF7265" w:rsidRPr="00EF7265">
          <w:rPr>
            <w:rStyle w:val="Hyperlink"/>
            <w:noProof/>
            <w14:scene3d>
              <w14:camera w14:prst="orthographicFront"/>
              <w14:lightRig w14:dir="t" w14:rig="threePt">
                <w14:rot w14:lat="0" w14:lon="0" w14:rev="0"/>
              </w14:lightRig>
            </w14:scene3d>
            <w:rPrChange w:author="Andreas Kuehne" w:date="2019-05-25T13:55:00Z" w:id="1087">
              <w:rPr>
                <w:rStyle w:val="Hyperlink"/>
                <w:noProof/>
                <w14:scene3d>
                  <w14:camera w14:prst="orthographicFront"/>
                  <w14:lightRig w14:dir="t" w14:rig="threePt">
                    <w14:rot w14:lat="0" w14:lon="0" w14:rev="0"/>
                  </w14:lightRig>
                </w14:scene3d>
              </w:rPr>
            </w:rPrChange>
          </w:rPr>
          <w:delText>4.1.10.2</w:delText>
        </w:r>
        <w:r w:rsidDel="00EF7265" w:rsidRPr="00EF7265">
          <w:rPr>
            <w:rStyle w:val="Hyperlink"/>
            <w:noProof/>
            <w:rPrChange w:author="Andreas Kuehne" w:date="2019-05-25T13:55:00Z" w:id="1088">
              <w:rPr>
                <w:rStyle w:val="Hyperlink"/>
                <w:noProof/>
              </w:rPr>
            </w:rPrChange>
          </w:rPr>
          <w:delText xml:space="preserve"> OptionalOutputs – XML Syntax</w:delText>
        </w:r>
        <w:r w:rsidDel="00EF7265">
          <w:rPr>
            <w:noProof/>
            <w:webHidden/>
          </w:rPr>
          <w:tab/>
          <w:delText>37</w:delText>
        </w:r>
      </w:del>
    </w:p>
    <w:p w:rsidDel="00EF7265" w:rsidR="00166BB7" w:rsidRDefault="00166BB7">
      <w:pPr>
        <w:pStyle w:val="Verzeichnis3"/>
        <w:tabs>
          <w:tab w:leader="dot" w:pos="9350" w:val="right"/>
        </w:tabs>
        <w:rPr>
          <w:del w:author="Andreas Kuehne" w:date="2019-05-25T13:55:00Z" w:id="1089"/>
          <w:rFonts w:asciiTheme="minorHAnsi" w:cstheme="minorBidi" w:eastAsiaTheme="minorEastAsia" w:hAnsiTheme="minorHAnsi"/>
          <w:noProof/>
          <w:sz w:val="22"/>
          <w:szCs w:val="22"/>
          <w:lang w:eastAsia="en-GB" w:val="en-GB"/>
        </w:rPr>
      </w:pPr>
      <w:del w:author="Andreas Kuehne" w:date="2019-05-25T13:55:00Z" w:id="1090">
        <w:r w:rsidDel="00EF7265" w:rsidRPr="00EF7265">
          <w:rPr>
            <w:rStyle w:val="Hyperlink"/>
            <w:noProof/>
            <w14:scene3d>
              <w14:camera w14:prst="orthographicFront"/>
              <w14:lightRig w14:dir="t" w14:rig="threePt">
                <w14:rot w14:lat="0" w14:lon="0" w14:rev="0"/>
              </w14:lightRig>
            </w14:scene3d>
            <w:rPrChange w:author="Andreas Kuehne" w:date="2019-05-25T13:55:00Z" w:id="1091">
              <w:rPr>
                <w:rStyle w:val="Hyperlink"/>
                <w:noProof/>
                <w14:scene3d>
                  <w14:camera w14:prst="orthographicFront"/>
                  <w14:lightRig w14:dir="t" w14:rig="threePt">
                    <w14:rot w14:lat="0" w14:lon="0" w14:rev="0"/>
                  </w14:lightRig>
                </w14:scene3d>
              </w:rPr>
            </w:rPrChange>
          </w:rPr>
          <w:delText>4.1.11</w:delText>
        </w:r>
        <w:r w:rsidDel="00EF7265" w:rsidRPr="00EF7265">
          <w:rPr>
            <w:rStyle w:val="Hyperlink"/>
            <w:noProof/>
            <w:rPrChange w:author="Andreas Kuehne" w:date="2019-05-25T13:55:00Z" w:id="1092">
              <w:rPr>
                <w:rStyle w:val="Hyperlink"/>
                <w:noProof/>
              </w:rPr>
            </w:rPrChange>
          </w:rPr>
          <w:delText xml:space="preserve"> Component RequestBase</w:delText>
        </w:r>
        <w:r w:rsidDel="00EF7265">
          <w:rPr>
            <w:noProof/>
            <w:webHidden/>
          </w:rPr>
          <w:tab/>
          <w:delText>37</w:delText>
        </w:r>
      </w:del>
    </w:p>
    <w:p w:rsidDel="00EF7265" w:rsidR="00166BB7" w:rsidRDefault="00166BB7">
      <w:pPr>
        <w:pStyle w:val="Verzeichnis4"/>
        <w:tabs>
          <w:tab w:leader="dot" w:pos="9350" w:val="right"/>
        </w:tabs>
        <w:rPr>
          <w:del w:author="Andreas Kuehne" w:date="2019-05-25T13:55:00Z" w:id="1093"/>
          <w:rFonts w:asciiTheme="minorHAnsi" w:cstheme="minorBidi" w:eastAsiaTheme="minorEastAsia" w:hAnsiTheme="minorHAnsi"/>
          <w:noProof/>
          <w:sz w:val="22"/>
          <w:szCs w:val="22"/>
          <w:lang w:eastAsia="en-GB" w:val="en-GB"/>
        </w:rPr>
      </w:pPr>
      <w:del w:author="Andreas Kuehne" w:date="2019-05-25T13:55:00Z" w:id="1094">
        <w:r w:rsidDel="00EF7265" w:rsidRPr="00EF7265">
          <w:rPr>
            <w:rStyle w:val="Hyperlink"/>
            <w:noProof/>
            <w14:scene3d>
              <w14:camera w14:prst="orthographicFront"/>
              <w14:lightRig w14:dir="t" w14:rig="threePt">
                <w14:rot w14:lat="0" w14:lon="0" w14:rev="0"/>
              </w14:lightRig>
            </w14:scene3d>
            <w:rPrChange w:author="Andreas Kuehne" w:date="2019-05-25T13:55:00Z" w:id="1095">
              <w:rPr>
                <w:rStyle w:val="Hyperlink"/>
                <w:noProof/>
                <w14:scene3d>
                  <w14:camera w14:prst="orthographicFront"/>
                  <w14:lightRig w14:dir="t" w14:rig="threePt">
                    <w14:rot w14:lat="0" w14:lon="0" w14:rev="0"/>
                  </w14:lightRig>
                </w14:scene3d>
              </w:rPr>
            </w:rPrChange>
          </w:rPr>
          <w:delText>4.1.11.1</w:delText>
        </w:r>
        <w:r w:rsidDel="00EF7265" w:rsidRPr="00EF7265">
          <w:rPr>
            <w:rStyle w:val="Hyperlink"/>
            <w:noProof/>
            <w:rPrChange w:author="Andreas Kuehne" w:date="2019-05-25T13:55:00Z" w:id="1096">
              <w:rPr>
                <w:rStyle w:val="Hyperlink"/>
                <w:noProof/>
              </w:rPr>
            </w:rPrChange>
          </w:rPr>
          <w:delText xml:space="preserve"> RequestBase – JSON Syntax</w:delText>
        </w:r>
        <w:r w:rsidDel="00EF7265">
          <w:rPr>
            <w:noProof/>
            <w:webHidden/>
          </w:rPr>
          <w:tab/>
          <w:delText>37</w:delText>
        </w:r>
      </w:del>
    </w:p>
    <w:p w:rsidDel="00EF7265" w:rsidR="00166BB7" w:rsidRDefault="00166BB7">
      <w:pPr>
        <w:pStyle w:val="Verzeichnis4"/>
        <w:tabs>
          <w:tab w:leader="dot" w:pos="9350" w:val="right"/>
        </w:tabs>
        <w:rPr>
          <w:del w:author="Andreas Kuehne" w:date="2019-05-25T13:55:00Z" w:id="1097"/>
          <w:rFonts w:asciiTheme="minorHAnsi" w:cstheme="minorBidi" w:eastAsiaTheme="minorEastAsia" w:hAnsiTheme="minorHAnsi"/>
          <w:noProof/>
          <w:sz w:val="22"/>
          <w:szCs w:val="22"/>
          <w:lang w:eastAsia="en-GB" w:val="en-GB"/>
        </w:rPr>
      </w:pPr>
      <w:del w:author="Andreas Kuehne" w:date="2019-05-25T13:55:00Z" w:id="1098">
        <w:r w:rsidDel="00EF7265" w:rsidRPr="00EF7265">
          <w:rPr>
            <w:rStyle w:val="Hyperlink"/>
            <w:noProof/>
            <w14:scene3d>
              <w14:camera w14:prst="orthographicFront"/>
              <w14:lightRig w14:dir="t" w14:rig="threePt">
                <w14:rot w14:lat="0" w14:lon="0" w14:rev="0"/>
              </w14:lightRig>
            </w14:scene3d>
            <w:rPrChange w:author="Andreas Kuehne" w:date="2019-05-25T13:55:00Z" w:id="1099">
              <w:rPr>
                <w:rStyle w:val="Hyperlink"/>
                <w:noProof/>
                <w14:scene3d>
                  <w14:camera w14:prst="orthographicFront"/>
                  <w14:lightRig w14:dir="t" w14:rig="threePt">
                    <w14:rot w14:lat="0" w14:lon="0" w14:rev="0"/>
                  </w14:lightRig>
                </w14:scene3d>
              </w:rPr>
            </w:rPrChange>
          </w:rPr>
          <w:delText>4.1.11.2</w:delText>
        </w:r>
        <w:r w:rsidDel="00EF7265" w:rsidRPr="00EF7265">
          <w:rPr>
            <w:rStyle w:val="Hyperlink"/>
            <w:noProof/>
            <w:rPrChange w:author="Andreas Kuehne" w:date="2019-05-25T13:55:00Z" w:id="1100">
              <w:rPr>
                <w:rStyle w:val="Hyperlink"/>
                <w:noProof/>
              </w:rPr>
            </w:rPrChange>
          </w:rPr>
          <w:delText xml:space="preserve"> RequestBase – XML Syntax</w:delText>
        </w:r>
        <w:r w:rsidDel="00EF7265">
          <w:rPr>
            <w:noProof/>
            <w:webHidden/>
          </w:rPr>
          <w:tab/>
          <w:delText>38</w:delText>
        </w:r>
      </w:del>
    </w:p>
    <w:p w:rsidDel="00EF7265" w:rsidR="00166BB7" w:rsidRDefault="00166BB7">
      <w:pPr>
        <w:pStyle w:val="Verzeichnis3"/>
        <w:tabs>
          <w:tab w:leader="dot" w:pos="9350" w:val="right"/>
        </w:tabs>
        <w:rPr>
          <w:del w:author="Andreas Kuehne" w:date="2019-05-25T13:55:00Z" w:id="1101"/>
          <w:rFonts w:asciiTheme="minorHAnsi" w:cstheme="minorBidi" w:eastAsiaTheme="minorEastAsia" w:hAnsiTheme="minorHAnsi"/>
          <w:noProof/>
          <w:sz w:val="22"/>
          <w:szCs w:val="22"/>
          <w:lang w:eastAsia="en-GB" w:val="en-GB"/>
        </w:rPr>
      </w:pPr>
      <w:del w:author="Andreas Kuehne" w:date="2019-05-25T13:55:00Z" w:id="1102">
        <w:r w:rsidDel="00EF7265" w:rsidRPr="00EF7265">
          <w:rPr>
            <w:rStyle w:val="Hyperlink"/>
            <w:noProof/>
            <w14:scene3d>
              <w14:camera w14:prst="orthographicFront"/>
              <w14:lightRig w14:dir="t" w14:rig="threePt">
                <w14:rot w14:lat="0" w14:lon="0" w14:rev="0"/>
              </w14:lightRig>
            </w14:scene3d>
            <w:rPrChange w:author="Andreas Kuehne" w:date="2019-05-25T13:55:00Z" w:id="1103">
              <w:rPr>
                <w:rStyle w:val="Hyperlink"/>
                <w:noProof/>
                <w14:scene3d>
                  <w14:camera w14:prst="orthographicFront"/>
                  <w14:lightRig w14:dir="t" w14:rig="threePt">
                    <w14:rot w14:lat="0" w14:lon="0" w14:rev="0"/>
                  </w14:lightRig>
                </w14:scene3d>
              </w:rPr>
            </w:rPrChange>
          </w:rPr>
          <w:delText>4.1.12</w:delText>
        </w:r>
        <w:r w:rsidDel="00EF7265" w:rsidRPr="00EF7265">
          <w:rPr>
            <w:rStyle w:val="Hyperlink"/>
            <w:noProof/>
            <w:rPrChange w:author="Andreas Kuehne" w:date="2019-05-25T13:55:00Z" w:id="1104">
              <w:rPr>
                <w:rStyle w:val="Hyperlink"/>
                <w:noProof/>
              </w:rPr>
            </w:rPrChange>
          </w:rPr>
          <w:delText xml:space="preserve"> Component ResponseBase</w:delText>
        </w:r>
        <w:r w:rsidDel="00EF7265">
          <w:rPr>
            <w:noProof/>
            <w:webHidden/>
          </w:rPr>
          <w:tab/>
          <w:delText>38</w:delText>
        </w:r>
      </w:del>
    </w:p>
    <w:p w:rsidDel="00EF7265" w:rsidR="00166BB7" w:rsidRDefault="00166BB7">
      <w:pPr>
        <w:pStyle w:val="Verzeichnis4"/>
        <w:tabs>
          <w:tab w:leader="dot" w:pos="9350" w:val="right"/>
        </w:tabs>
        <w:rPr>
          <w:del w:author="Andreas Kuehne" w:date="2019-05-25T13:55:00Z" w:id="1105"/>
          <w:rFonts w:asciiTheme="minorHAnsi" w:cstheme="minorBidi" w:eastAsiaTheme="minorEastAsia" w:hAnsiTheme="minorHAnsi"/>
          <w:noProof/>
          <w:sz w:val="22"/>
          <w:szCs w:val="22"/>
          <w:lang w:eastAsia="en-GB" w:val="en-GB"/>
        </w:rPr>
      </w:pPr>
      <w:del w:author="Andreas Kuehne" w:date="2019-05-25T13:55:00Z" w:id="1106">
        <w:r w:rsidDel="00EF7265" w:rsidRPr="00EF7265">
          <w:rPr>
            <w:rStyle w:val="Hyperlink"/>
            <w:noProof/>
            <w14:scene3d>
              <w14:camera w14:prst="orthographicFront"/>
              <w14:lightRig w14:dir="t" w14:rig="threePt">
                <w14:rot w14:lat="0" w14:lon="0" w14:rev="0"/>
              </w14:lightRig>
            </w14:scene3d>
            <w:rPrChange w:author="Andreas Kuehne" w:date="2019-05-25T13:55:00Z" w:id="1107">
              <w:rPr>
                <w:rStyle w:val="Hyperlink"/>
                <w:noProof/>
                <w14:scene3d>
                  <w14:camera w14:prst="orthographicFront"/>
                  <w14:lightRig w14:dir="t" w14:rig="threePt">
                    <w14:rot w14:lat="0" w14:lon="0" w14:rev="0"/>
                  </w14:lightRig>
                </w14:scene3d>
              </w:rPr>
            </w:rPrChange>
          </w:rPr>
          <w:delText>4.1.12.1</w:delText>
        </w:r>
        <w:r w:rsidDel="00EF7265" w:rsidRPr="00EF7265">
          <w:rPr>
            <w:rStyle w:val="Hyperlink"/>
            <w:noProof/>
            <w:rPrChange w:author="Andreas Kuehne" w:date="2019-05-25T13:55:00Z" w:id="1108">
              <w:rPr>
                <w:rStyle w:val="Hyperlink"/>
                <w:noProof/>
              </w:rPr>
            </w:rPrChange>
          </w:rPr>
          <w:delText xml:space="preserve"> ResponseBase – JSON Syntax</w:delText>
        </w:r>
        <w:r w:rsidDel="00EF7265">
          <w:rPr>
            <w:noProof/>
            <w:webHidden/>
          </w:rPr>
          <w:tab/>
          <w:delText>38</w:delText>
        </w:r>
      </w:del>
    </w:p>
    <w:p w:rsidDel="00EF7265" w:rsidR="00166BB7" w:rsidRDefault="00166BB7">
      <w:pPr>
        <w:pStyle w:val="Verzeichnis4"/>
        <w:tabs>
          <w:tab w:leader="dot" w:pos="9350" w:val="right"/>
        </w:tabs>
        <w:rPr>
          <w:del w:author="Andreas Kuehne" w:date="2019-05-25T13:55:00Z" w:id="1109"/>
          <w:rFonts w:asciiTheme="minorHAnsi" w:cstheme="minorBidi" w:eastAsiaTheme="minorEastAsia" w:hAnsiTheme="minorHAnsi"/>
          <w:noProof/>
          <w:sz w:val="22"/>
          <w:szCs w:val="22"/>
          <w:lang w:eastAsia="en-GB" w:val="en-GB"/>
        </w:rPr>
      </w:pPr>
      <w:del w:author="Andreas Kuehne" w:date="2019-05-25T13:55:00Z" w:id="1110">
        <w:r w:rsidDel="00EF7265" w:rsidRPr="00EF7265">
          <w:rPr>
            <w:rStyle w:val="Hyperlink"/>
            <w:noProof/>
            <w14:scene3d>
              <w14:camera w14:prst="orthographicFront"/>
              <w14:lightRig w14:dir="t" w14:rig="threePt">
                <w14:rot w14:lat="0" w14:lon="0" w14:rev="0"/>
              </w14:lightRig>
            </w14:scene3d>
            <w:rPrChange w:author="Andreas Kuehne" w:date="2019-05-25T13:55:00Z" w:id="1111">
              <w:rPr>
                <w:rStyle w:val="Hyperlink"/>
                <w:noProof/>
                <w14:scene3d>
                  <w14:camera w14:prst="orthographicFront"/>
                  <w14:lightRig w14:dir="t" w14:rig="threePt">
                    <w14:rot w14:lat="0" w14:lon="0" w14:rev="0"/>
                  </w14:lightRig>
                </w14:scene3d>
              </w:rPr>
            </w:rPrChange>
          </w:rPr>
          <w:delText>4.1.12.2</w:delText>
        </w:r>
        <w:r w:rsidDel="00EF7265" w:rsidRPr="00EF7265">
          <w:rPr>
            <w:rStyle w:val="Hyperlink"/>
            <w:noProof/>
            <w:rPrChange w:author="Andreas Kuehne" w:date="2019-05-25T13:55:00Z" w:id="1112">
              <w:rPr>
                <w:rStyle w:val="Hyperlink"/>
                <w:noProof/>
              </w:rPr>
            </w:rPrChange>
          </w:rPr>
          <w:delText xml:space="preserve"> ResponseBase – XML Syntax</w:delText>
        </w:r>
        <w:r w:rsidDel="00EF7265">
          <w:rPr>
            <w:noProof/>
            <w:webHidden/>
          </w:rPr>
          <w:tab/>
          <w:delText>39</w:delText>
        </w:r>
      </w:del>
    </w:p>
    <w:p w:rsidDel="00EF7265" w:rsidR="00166BB7" w:rsidRDefault="00166BB7">
      <w:pPr>
        <w:pStyle w:val="Verzeichnis2"/>
        <w:tabs>
          <w:tab w:leader="dot" w:pos="9350" w:val="right"/>
        </w:tabs>
        <w:rPr>
          <w:del w:author="Andreas Kuehne" w:date="2019-05-25T13:55:00Z" w:id="1113"/>
          <w:rFonts w:asciiTheme="minorHAnsi" w:cstheme="minorBidi" w:eastAsiaTheme="minorEastAsia" w:hAnsiTheme="minorHAnsi"/>
          <w:noProof/>
          <w:sz w:val="22"/>
          <w:szCs w:val="22"/>
          <w:lang w:eastAsia="en-GB" w:val="en-GB"/>
        </w:rPr>
      </w:pPr>
      <w:del w:author="Andreas Kuehne" w:date="2019-05-25T13:55:00Z" w:id="1114">
        <w:r w:rsidDel="00EF7265" w:rsidRPr="00EF7265">
          <w:rPr>
            <w:rStyle w:val="Hyperlink"/>
            <w:noProof/>
            <w:rPrChange w:author="Andreas Kuehne" w:date="2019-05-25T13:55:00Z" w:id="1115">
              <w:rPr>
                <w:rStyle w:val="Hyperlink"/>
                <w:noProof/>
              </w:rPr>
            </w:rPrChange>
          </w:rPr>
          <w:delText>4.2 Operation requests and responses</w:delText>
        </w:r>
        <w:r w:rsidDel="00EF7265">
          <w:rPr>
            <w:noProof/>
            <w:webHidden/>
          </w:rPr>
          <w:tab/>
          <w:delText>39</w:delText>
        </w:r>
      </w:del>
    </w:p>
    <w:p w:rsidDel="00EF7265" w:rsidR="00166BB7" w:rsidRDefault="00166BB7">
      <w:pPr>
        <w:pStyle w:val="Verzeichnis3"/>
        <w:tabs>
          <w:tab w:leader="dot" w:pos="9350" w:val="right"/>
        </w:tabs>
        <w:rPr>
          <w:del w:author="Andreas Kuehne" w:date="2019-05-25T13:55:00Z" w:id="1116"/>
          <w:rFonts w:asciiTheme="minorHAnsi" w:cstheme="minorBidi" w:eastAsiaTheme="minorEastAsia" w:hAnsiTheme="minorHAnsi"/>
          <w:noProof/>
          <w:sz w:val="22"/>
          <w:szCs w:val="22"/>
          <w:lang w:eastAsia="en-GB" w:val="en-GB"/>
        </w:rPr>
      </w:pPr>
      <w:del w:author="Andreas Kuehne" w:date="2019-05-25T13:55:00Z" w:id="1117">
        <w:r w:rsidDel="00EF7265" w:rsidRPr="00EF7265">
          <w:rPr>
            <w:rStyle w:val="Hyperlink"/>
            <w:noProof/>
            <w14:scene3d>
              <w14:camera w14:prst="orthographicFront"/>
              <w14:lightRig w14:dir="t" w14:rig="threePt">
                <w14:rot w14:lat="0" w14:lon="0" w14:rev="0"/>
              </w14:lightRig>
            </w14:scene3d>
            <w:rPrChange w:author="Andreas Kuehne" w:date="2019-05-25T13:55:00Z" w:id="1118">
              <w:rPr>
                <w:rStyle w:val="Hyperlink"/>
                <w:noProof/>
                <w14:scene3d>
                  <w14:camera w14:prst="orthographicFront"/>
                  <w14:lightRig w14:dir="t" w14:rig="threePt">
                    <w14:rot w14:lat="0" w14:lon="0" w14:rev="0"/>
                  </w14:lightRig>
                </w14:scene3d>
              </w:rPr>
            </w:rPrChange>
          </w:rPr>
          <w:delText>4.2.1</w:delText>
        </w:r>
        <w:r w:rsidDel="00EF7265" w:rsidRPr="00EF7265">
          <w:rPr>
            <w:rStyle w:val="Hyperlink"/>
            <w:noProof/>
            <w:rPrChange w:author="Andreas Kuehne" w:date="2019-05-25T13:55:00Z" w:id="1119">
              <w:rPr>
                <w:rStyle w:val="Hyperlink"/>
                <w:noProof/>
              </w:rPr>
            </w:rPrChange>
          </w:rPr>
          <w:delText xml:space="preserve"> Component SignRequest</w:delText>
        </w:r>
        <w:r w:rsidDel="00EF7265">
          <w:rPr>
            <w:noProof/>
            <w:webHidden/>
          </w:rPr>
          <w:tab/>
          <w:delText>39</w:delText>
        </w:r>
      </w:del>
    </w:p>
    <w:p w:rsidDel="00EF7265" w:rsidR="00166BB7" w:rsidRDefault="00166BB7">
      <w:pPr>
        <w:pStyle w:val="Verzeichnis4"/>
        <w:tabs>
          <w:tab w:leader="dot" w:pos="9350" w:val="right"/>
        </w:tabs>
        <w:rPr>
          <w:del w:author="Andreas Kuehne" w:date="2019-05-25T13:55:00Z" w:id="1120"/>
          <w:rFonts w:asciiTheme="minorHAnsi" w:cstheme="minorBidi" w:eastAsiaTheme="minorEastAsia" w:hAnsiTheme="minorHAnsi"/>
          <w:noProof/>
          <w:sz w:val="22"/>
          <w:szCs w:val="22"/>
          <w:lang w:eastAsia="en-GB" w:val="en-GB"/>
        </w:rPr>
      </w:pPr>
      <w:del w:author="Andreas Kuehne" w:date="2019-05-25T13:55:00Z" w:id="1121">
        <w:r w:rsidDel="00EF7265" w:rsidRPr="00EF7265">
          <w:rPr>
            <w:rStyle w:val="Hyperlink"/>
            <w:noProof/>
            <w14:scene3d>
              <w14:camera w14:prst="orthographicFront"/>
              <w14:lightRig w14:dir="t" w14:rig="threePt">
                <w14:rot w14:lat="0" w14:lon="0" w14:rev="0"/>
              </w14:lightRig>
            </w14:scene3d>
            <w:rPrChange w:author="Andreas Kuehne" w:date="2019-05-25T13:55:00Z" w:id="1122">
              <w:rPr>
                <w:rStyle w:val="Hyperlink"/>
                <w:noProof/>
                <w14:scene3d>
                  <w14:camera w14:prst="orthographicFront"/>
                  <w14:lightRig w14:dir="t" w14:rig="threePt">
                    <w14:rot w14:lat="0" w14:lon="0" w14:rev="0"/>
                  </w14:lightRig>
                </w14:scene3d>
              </w:rPr>
            </w:rPrChange>
          </w:rPr>
          <w:delText>4.2.1.1</w:delText>
        </w:r>
        <w:r w:rsidDel="00EF7265" w:rsidRPr="00EF7265">
          <w:rPr>
            <w:rStyle w:val="Hyperlink"/>
            <w:noProof/>
            <w:rPrChange w:author="Andreas Kuehne" w:date="2019-05-25T13:55:00Z" w:id="1123">
              <w:rPr>
                <w:rStyle w:val="Hyperlink"/>
                <w:noProof/>
              </w:rPr>
            </w:rPrChange>
          </w:rPr>
          <w:delText xml:space="preserve"> SignRequest – JSON Syntax</w:delText>
        </w:r>
        <w:r w:rsidDel="00EF7265">
          <w:rPr>
            <w:noProof/>
            <w:webHidden/>
          </w:rPr>
          <w:tab/>
          <w:delText>40</w:delText>
        </w:r>
      </w:del>
    </w:p>
    <w:p w:rsidDel="00EF7265" w:rsidR="00166BB7" w:rsidRDefault="00166BB7">
      <w:pPr>
        <w:pStyle w:val="Verzeichnis4"/>
        <w:tabs>
          <w:tab w:leader="dot" w:pos="9350" w:val="right"/>
        </w:tabs>
        <w:rPr>
          <w:del w:author="Andreas Kuehne" w:date="2019-05-25T13:55:00Z" w:id="1124"/>
          <w:rFonts w:asciiTheme="minorHAnsi" w:cstheme="minorBidi" w:eastAsiaTheme="minorEastAsia" w:hAnsiTheme="minorHAnsi"/>
          <w:noProof/>
          <w:sz w:val="22"/>
          <w:szCs w:val="22"/>
          <w:lang w:eastAsia="en-GB" w:val="en-GB"/>
        </w:rPr>
      </w:pPr>
      <w:del w:author="Andreas Kuehne" w:date="2019-05-25T13:55:00Z" w:id="1125">
        <w:r w:rsidDel="00EF7265" w:rsidRPr="00EF7265">
          <w:rPr>
            <w:rStyle w:val="Hyperlink"/>
            <w:noProof/>
            <w14:scene3d>
              <w14:camera w14:prst="orthographicFront"/>
              <w14:lightRig w14:dir="t" w14:rig="threePt">
                <w14:rot w14:lat="0" w14:lon="0" w14:rev="0"/>
              </w14:lightRig>
            </w14:scene3d>
            <w:rPrChange w:author="Andreas Kuehne" w:date="2019-05-25T13:55:00Z" w:id="1126">
              <w:rPr>
                <w:rStyle w:val="Hyperlink"/>
                <w:noProof/>
                <w14:scene3d>
                  <w14:camera w14:prst="orthographicFront"/>
                  <w14:lightRig w14:dir="t" w14:rig="threePt">
                    <w14:rot w14:lat="0" w14:lon="0" w14:rev="0"/>
                  </w14:lightRig>
                </w14:scene3d>
              </w:rPr>
            </w:rPrChange>
          </w:rPr>
          <w:delText>4.2.1.2</w:delText>
        </w:r>
        <w:r w:rsidDel="00EF7265" w:rsidRPr="00EF7265">
          <w:rPr>
            <w:rStyle w:val="Hyperlink"/>
            <w:noProof/>
            <w:rPrChange w:author="Andreas Kuehne" w:date="2019-05-25T13:55:00Z" w:id="1127">
              <w:rPr>
                <w:rStyle w:val="Hyperlink"/>
                <w:noProof/>
              </w:rPr>
            </w:rPrChange>
          </w:rPr>
          <w:delText xml:space="preserve"> SignRequest – XML Syntax</w:delText>
        </w:r>
        <w:r w:rsidDel="00EF7265">
          <w:rPr>
            <w:noProof/>
            <w:webHidden/>
          </w:rPr>
          <w:tab/>
          <w:delText>41</w:delText>
        </w:r>
      </w:del>
    </w:p>
    <w:p w:rsidDel="00EF7265" w:rsidR="00166BB7" w:rsidRDefault="00166BB7">
      <w:pPr>
        <w:pStyle w:val="Verzeichnis3"/>
        <w:tabs>
          <w:tab w:leader="dot" w:pos="9350" w:val="right"/>
        </w:tabs>
        <w:rPr>
          <w:del w:author="Andreas Kuehne" w:date="2019-05-25T13:55:00Z" w:id="1128"/>
          <w:rFonts w:asciiTheme="minorHAnsi" w:cstheme="minorBidi" w:eastAsiaTheme="minorEastAsia" w:hAnsiTheme="minorHAnsi"/>
          <w:noProof/>
          <w:sz w:val="22"/>
          <w:szCs w:val="22"/>
          <w:lang w:eastAsia="en-GB" w:val="en-GB"/>
        </w:rPr>
      </w:pPr>
      <w:del w:author="Andreas Kuehne" w:date="2019-05-25T13:55:00Z" w:id="1129">
        <w:r w:rsidDel="00EF7265" w:rsidRPr="00EF7265">
          <w:rPr>
            <w:rStyle w:val="Hyperlink"/>
            <w:noProof/>
            <w14:scene3d>
              <w14:camera w14:prst="orthographicFront"/>
              <w14:lightRig w14:dir="t" w14:rig="threePt">
                <w14:rot w14:lat="0" w14:lon="0" w14:rev="0"/>
              </w14:lightRig>
            </w14:scene3d>
            <w:rPrChange w:author="Andreas Kuehne" w:date="2019-05-25T13:55:00Z" w:id="1130">
              <w:rPr>
                <w:rStyle w:val="Hyperlink"/>
                <w:noProof/>
                <w14:scene3d>
                  <w14:camera w14:prst="orthographicFront"/>
                  <w14:lightRig w14:dir="t" w14:rig="threePt">
                    <w14:rot w14:lat="0" w14:lon="0" w14:rev="0"/>
                  </w14:lightRig>
                </w14:scene3d>
              </w:rPr>
            </w:rPrChange>
          </w:rPr>
          <w:delText>4.2.2</w:delText>
        </w:r>
        <w:r w:rsidDel="00EF7265" w:rsidRPr="00EF7265">
          <w:rPr>
            <w:rStyle w:val="Hyperlink"/>
            <w:noProof/>
            <w:rPrChange w:author="Andreas Kuehne" w:date="2019-05-25T13:55:00Z" w:id="1131">
              <w:rPr>
                <w:rStyle w:val="Hyperlink"/>
                <w:noProof/>
              </w:rPr>
            </w:rPrChange>
          </w:rPr>
          <w:delText xml:space="preserve"> Component SignResponse</w:delText>
        </w:r>
        <w:r w:rsidDel="00EF7265">
          <w:rPr>
            <w:noProof/>
            <w:webHidden/>
          </w:rPr>
          <w:tab/>
          <w:delText>41</w:delText>
        </w:r>
      </w:del>
    </w:p>
    <w:p w:rsidDel="00EF7265" w:rsidR="00166BB7" w:rsidRDefault="00166BB7">
      <w:pPr>
        <w:pStyle w:val="Verzeichnis4"/>
        <w:tabs>
          <w:tab w:leader="dot" w:pos="9350" w:val="right"/>
        </w:tabs>
        <w:rPr>
          <w:del w:author="Andreas Kuehne" w:date="2019-05-25T13:55:00Z" w:id="1132"/>
          <w:rFonts w:asciiTheme="minorHAnsi" w:cstheme="minorBidi" w:eastAsiaTheme="minorEastAsia" w:hAnsiTheme="minorHAnsi"/>
          <w:noProof/>
          <w:sz w:val="22"/>
          <w:szCs w:val="22"/>
          <w:lang w:eastAsia="en-GB" w:val="en-GB"/>
        </w:rPr>
      </w:pPr>
      <w:del w:author="Andreas Kuehne" w:date="2019-05-25T13:55:00Z" w:id="1133">
        <w:r w:rsidDel="00EF7265" w:rsidRPr="00EF7265">
          <w:rPr>
            <w:rStyle w:val="Hyperlink"/>
            <w:noProof/>
            <w14:scene3d>
              <w14:camera w14:prst="orthographicFront"/>
              <w14:lightRig w14:dir="t" w14:rig="threePt">
                <w14:rot w14:lat="0" w14:lon="0" w14:rev="0"/>
              </w14:lightRig>
            </w14:scene3d>
            <w:rPrChange w:author="Andreas Kuehne" w:date="2019-05-25T13:55:00Z" w:id="1134">
              <w:rPr>
                <w:rStyle w:val="Hyperlink"/>
                <w:noProof/>
                <w14:scene3d>
                  <w14:camera w14:prst="orthographicFront"/>
                  <w14:lightRig w14:dir="t" w14:rig="threePt">
                    <w14:rot w14:lat="0" w14:lon="0" w14:rev="0"/>
                  </w14:lightRig>
                </w14:scene3d>
              </w:rPr>
            </w:rPrChange>
          </w:rPr>
          <w:delText>4.2.2.1</w:delText>
        </w:r>
        <w:r w:rsidDel="00EF7265" w:rsidRPr="00EF7265">
          <w:rPr>
            <w:rStyle w:val="Hyperlink"/>
            <w:noProof/>
            <w:rPrChange w:author="Andreas Kuehne" w:date="2019-05-25T13:55:00Z" w:id="1135">
              <w:rPr>
                <w:rStyle w:val="Hyperlink"/>
                <w:noProof/>
              </w:rPr>
            </w:rPrChange>
          </w:rPr>
          <w:delText xml:space="preserve"> SignResponse – JSON Syntax</w:delText>
        </w:r>
        <w:r w:rsidDel="00EF7265">
          <w:rPr>
            <w:noProof/>
            <w:webHidden/>
          </w:rPr>
          <w:tab/>
          <w:delText>41</w:delText>
        </w:r>
      </w:del>
    </w:p>
    <w:p w:rsidDel="00EF7265" w:rsidR="00166BB7" w:rsidRDefault="00166BB7">
      <w:pPr>
        <w:pStyle w:val="Verzeichnis4"/>
        <w:tabs>
          <w:tab w:leader="dot" w:pos="9350" w:val="right"/>
        </w:tabs>
        <w:rPr>
          <w:del w:author="Andreas Kuehne" w:date="2019-05-25T13:55:00Z" w:id="1136"/>
          <w:rFonts w:asciiTheme="minorHAnsi" w:cstheme="minorBidi" w:eastAsiaTheme="minorEastAsia" w:hAnsiTheme="minorHAnsi"/>
          <w:noProof/>
          <w:sz w:val="22"/>
          <w:szCs w:val="22"/>
          <w:lang w:eastAsia="en-GB" w:val="en-GB"/>
        </w:rPr>
      </w:pPr>
      <w:del w:author="Andreas Kuehne" w:date="2019-05-25T13:55:00Z" w:id="1137">
        <w:r w:rsidDel="00EF7265" w:rsidRPr="00EF7265">
          <w:rPr>
            <w:rStyle w:val="Hyperlink"/>
            <w:noProof/>
            <w14:scene3d>
              <w14:camera w14:prst="orthographicFront"/>
              <w14:lightRig w14:dir="t" w14:rig="threePt">
                <w14:rot w14:lat="0" w14:lon="0" w14:rev="0"/>
              </w14:lightRig>
            </w14:scene3d>
            <w:rPrChange w:author="Andreas Kuehne" w:date="2019-05-25T13:55:00Z" w:id="1138">
              <w:rPr>
                <w:rStyle w:val="Hyperlink"/>
                <w:noProof/>
                <w14:scene3d>
                  <w14:camera w14:prst="orthographicFront"/>
                  <w14:lightRig w14:dir="t" w14:rig="threePt">
                    <w14:rot w14:lat="0" w14:lon="0" w14:rev="0"/>
                  </w14:lightRig>
                </w14:scene3d>
              </w:rPr>
            </w:rPrChange>
          </w:rPr>
          <w:delText>4.2.2.2</w:delText>
        </w:r>
        <w:r w:rsidDel="00EF7265" w:rsidRPr="00EF7265">
          <w:rPr>
            <w:rStyle w:val="Hyperlink"/>
            <w:noProof/>
            <w:rPrChange w:author="Andreas Kuehne" w:date="2019-05-25T13:55:00Z" w:id="1139">
              <w:rPr>
                <w:rStyle w:val="Hyperlink"/>
                <w:noProof/>
              </w:rPr>
            </w:rPrChange>
          </w:rPr>
          <w:delText xml:space="preserve"> SignResponse – XML Syntax</w:delText>
        </w:r>
        <w:r w:rsidDel="00EF7265">
          <w:rPr>
            <w:noProof/>
            <w:webHidden/>
          </w:rPr>
          <w:tab/>
          <w:delText>42</w:delText>
        </w:r>
      </w:del>
    </w:p>
    <w:p w:rsidDel="00EF7265" w:rsidR="00166BB7" w:rsidRDefault="00166BB7">
      <w:pPr>
        <w:pStyle w:val="Verzeichnis3"/>
        <w:tabs>
          <w:tab w:leader="dot" w:pos="9350" w:val="right"/>
        </w:tabs>
        <w:rPr>
          <w:del w:author="Andreas Kuehne" w:date="2019-05-25T13:55:00Z" w:id="1140"/>
          <w:rFonts w:asciiTheme="minorHAnsi" w:cstheme="minorBidi" w:eastAsiaTheme="minorEastAsia" w:hAnsiTheme="minorHAnsi"/>
          <w:noProof/>
          <w:sz w:val="22"/>
          <w:szCs w:val="22"/>
          <w:lang w:eastAsia="en-GB" w:val="en-GB"/>
        </w:rPr>
      </w:pPr>
      <w:del w:author="Andreas Kuehne" w:date="2019-05-25T13:55:00Z" w:id="1141">
        <w:r w:rsidDel="00EF7265" w:rsidRPr="00EF7265">
          <w:rPr>
            <w:rStyle w:val="Hyperlink"/>
            <w:noProof/>
            <w14:scene3d>
              <w14:camera w14:prst="orthographicFront"/>
              <w14:lightRig w14:dir="t" w14:rig="threePt">
                <w14:rot w14:lat="0" w14:lon="0" w14:rev="0"/>
              </w14:lightRig>
            </w14:scene3d>
            <w:rPrChange w:author="Andreas Kuehne" w:date="2019-05-25T13:55:00Z" w:id="1142">
              <w:rPr>
                <w:rStyle w:val="Hyperlink"/>
                <w:noProof/>
                <w14:scene3d>
                  <w14:camera w14:prst="orthographicFront"/>
                  <w14:lightRig w14:dir="t" w14:rig="threePt">
                    <w14:rot w14:lat="0" w14:lon="0" w14:rev="0"/>
                  </w14:lightRig>
                </w14:scene3d>
              </w:rPr>
            </w:rPrChange>
          </w:rPr>
          <w:delText>4.2.3</w:delText>
        </w:r>
        <w:r w:rsidDel="00EF7265" w:rsidRPr="00EF7265">
          <w:rPr>
            <w:rStyle w:val="Hyperlink"/>
            <w:noProof/>
            <w:rPrChange w:author="Andreas Kuehne" w:date="2019-05-25T13:55:00Z" w:id="1143">
              <w:rPr>
                <w:rStyle w:val="Hyperlink"/>
                <w:noProof/>
              </w:rPr>
            </w:rPrChange>
          </w:rPr>
          <w:delText xml:space="preserve"> Component VerifyRequest</w:delText>
        </w:r>
        <w:r w:rsidDel="00EF7265">
          <w:rPr>
            <w:noProof/>
            <w:webHidden/>
          </w:rPr>
          <w:tab/>
          <w:delText>43</w:delText>
        </w:r>
      </w:del>
    </w:p>
    <w:p w:rsidDel="00EF7265" w:rsidR="00166BB7" w:rsidRDefault="00166BB7">
      <w:pPr>
        <w:pStyle w:val="Verzeichnis4"/>
        <w:tabs>
          <w:tab w:leader="dot" w:pos="9350" w:val="right"/>
        </w:tabs>
        <w:rPr>
          <w:del w:author="Andreas Kuehne" w:date="2019-05-25T13:55:00Z" w:id="1144"/>
          <w:rFonts w:asciiTheme="minorHAnsi" w:cstheme="minorBidi" w:eastAsiaTheme="minorEastAsia" w:hAnsiTheme="minorHAnsi"/>
          <w:noProof/>
          <w:sz w:val="22"/>
          <w:szCs w:val="22"/>
          <w:lang w:eastAsia="en-GB" w:val="en-GB"/>
        </w:rPr>
      </w:pPr>
      <w:del w:author="Andreas Kuehne" w:date="2019-05-25T13:55:00Z" w:id="1145">
        <w:r w:rsidDel="00EF7265" w:rsidRPr="00EF7265">
          <w:rPr>
            <w:rStyle w:val="Hyperlink"/>
            <w:noProof/>
            <w14:scene3d>
              <w14:camera w14:prst="orthographicFront"/>
              <w14:lightRig w14:dir="t" w14:rig="threePt">
                <w14:rot w14:lat="0" w14:lon="0" w14:rev="0"/>
              </w14:lightRig>
            </w14:scene3d>
            <w:rPrChange w:author="Andreas Kuehne" w:date="2019-05-25T13:55:00Z" w:id="1146">
              <w:rPr>
                <w:rStyle w:val="Hyperlink"/>
                <w:noProof/>
                <w14:scene3d>
                  <w14:camera w14:prst="orthographicFront"/>
                  <w14:lightRig w14:dir="t" w14:rig="threePt">
                    <w14:rot w14:lat="0" w14:lon="0" w14:rev="0"/>
                  </w14:lightRig>
                </w14:scene3d>
              </w:rPr>
            </w:rPrChange>
          </w:rPr>
          <w:delText>4.2.3.1</w:delText>
        </w:r>
        <w:r w:rsidDel="00EF7265" w:rsidRPr="00EF7265">
          <w:rPr>
            <w:rStyle w:val="Hyperlink"/>
            <w:noProof/>
            <w:rPrChange w:author="Andreas Kuehne" w:date="2019-05-25T13:55:00Z" w:id="1147">
              <w:rPr>
                <w:rStyle w:val="Hyperlink"/>
                <w:noProof/>
              </w:rPr>
            </w:rPrChange>
          </w:rPr>
          <w:delText xml:space="preserve"> VerifyRequest – JSON Syntax</w:delText>
        </w:r>
        <w:r w:rsidDel="00EF7265">
          <w:rPr>
            <w:noProof/>
            <w:webHidden/>
          </w:rPr>
          <w:tab/>
          <w:delText>43</w:delText>
        </w:r>
      </w:del>
    </w:p>
    <w:p w:rsidDel="00EF7265" w:rsidR="00166BB7" w:rsidRDefault="00166BB7">
      <w:pPr>
        <w:pStyle w:val="Verzeichnis4"/>
        <w:tabs>
          <w:tab w:leader="dot" w:pos="9350" w:val="right"/>
        </w:tabs>
        <w:rPr>
          <w:del w:author="Andreas Kuehne" w:date="2019-05-25T13:55:00Z" w:id="1148"/>
          <w:rFonts w:asciiTheme="minorHAnsi" w:cstheme="minorBidi" w:eastAsiaTheme="minorEastAsia" w:hAnsiTheme="minorHAnsi"/>
          <w:noProof/>
          <w:sz w:val="22"/>
          <w:szCs w:val="22"/>
          <w:lang w:eastAsia="en-GB" w:val="en-GB"/>
        </w:rPr>
      </w:pPr>
      <w:del w:author="Andreas Kuehne" w:date="2019-05-25T13:55:00Z" w:id="1149">
        <w:r w:rsidDel="00EF7265" w:rsidRPr="00EF7265">
          <w:rPr>
            <w:rStyle w:val="Hyperlink"/>
            <w:noProof/>
            <w14:scene3d>
              <w14:camera w14:prst="orthographicFront"/>
              <w14:lightRig w14:dir="t" w14:rig="threePt">
                <w14:rot w14:lat="0" w14:lon="0" w14:rev="0"/>
              </w14:lightRig>
            </w14:scene3d>
            <w:rPrChange w:author="Andreas Kuehne" w:date="2019-05-25T13:55:00Z" w:id="1150">
              <w:rPr>
                <w:rStyle w:val="Hyperlink"/>
                <w:noProof/>
                <w14:scene3d>
                  <w14:camera w14:prst="orthographicFront"/>
                  <w14:lightRig w14:dir="t" w14:rig="threePt">
                    <w14:rot w14:lat="0" w14:lon="0" w14:rev="0"/>
                  </w14:lightRig>
                </w14:scene3d>
              </w:rPr>
            </w:rPrChange>
          </w:rPr>
          <w:delText>4.2.3.2</w:delText>
        </w:r>
        <w:r w:rsidDel="00EF7265" w:rsidRPr="00EF7265">
          <w:rPr>
            <w:rStyle w:val="Hyperlink"/>
            <w:noProof/>
            <w:rPrChange w:author="Andreas Kuehne" w:date="2019-05-25T13:55:00Z" w:id="1151">
              <w:rPr>
                <w:rStyle w:val="Hyperlink"/>
                <w:noProof/>
              </w:rPr>
            </w:rPrChange>
          </w:rPr>
          <w:delText xml:space="preserve"> VerifyRequest – XML Syntax</w:delText>
        </w:r>
        <w:r w:rsidDel="00EF7265">
          <w:rPr>
            <w:noProof/>
            <w:webHidden/>
          </w:rPr>
          <w:tab/>
          <w:delText>44</w:delText>
        </w:r>
      </w:del>
    </w:p>
    <w:p w:rsidDel="00EF7265" w:rsidR="00166BB7" w:rsidRDefault="00166BB7">
      <w:pPr>
        <w:pStyle w:val="Verzeichnis3"/>
        <w:tabs>
          <w:tab w:leader="dot" w:pos="9350" w:val="right"/>
        </w:tabs>
        <w:rPr>
          <w:del w:author="Andreas Kuehne" w:date="2019-05-25T13:55:00Z" w:id="1152"/>
          <w:rFonts w:asciiTheme="minorHAnsi" w:cstheme="minorBidi" w:eastAsiaTheme="minorEastAsia" w:hAnsiTheme="minorHAnsi"/>
          <w:noProof/>
          <w:sz w:val="22"/>
          <w:szCs w:val="22"/>
          <w:lang w:eastAsia="en-GB" w:val="en-GB"/>
        </w:rPr>
      </w:pPr>
      <w:del w:author="Andreas Kuehne" w:date="2019-05-25T13:55:00Z" w:id="1153">
        <w:r w:rsidDel="00EF7265" w:rsidRPr="00EF7265">
          <w:rPr>
            <w:rStyle w:val="Hyperlink"/>
            <w:noProof/>
            <w14:scene3d>
              <w14:camera w14:prst="orthographicFront"/>
              <w14:lightRig w14:dir="t" w14:rig="threePt">
                <w14:rot w14:lat="0" w14:lon="0" w14:rev="0"/>
              </w14:lightRig>
            </w14:scene3d>
            <w:rPrChange w:author="Andreas Kuehne" w:date="2019-05-25T13:55:00Z" w:id="1154">
              <w:rPr>
                <w:rStyle w:val="Hyperlink"/>
                <w:noProof/>
                <w14:scene3d>
                  <w14:camera w14:prst="orthographicFront"/>
                  <w14:lightRig w14:dir="t" w14:rig="threePt">
                    <w14:rot w14:lat="0" w14:lon="0" w14:rev="0"/>
                  </w14:lightRig>
                </w14:scene3d>
              </w:rPr>
            </w:rPrChange>
          </w:rPr>
          <w:delText>4.2.4</w:delText>
        </w:r>
        <w:r w:rsidDel="00EF7265" w:rsidRPr="00EF7265">
          <w:rPr>
            <w:rStyle w:val="Hyperlink"/>
            <w:noProof/>
            <w:rPrChange w:author="Andreas Kuehne" w:date="2019-05-25T13:55:00Z" w:id="1155">
              <w:rPr>
                <w:rStyle w:val="Hyperlink"/>
                <w:noProof/>
              </w:rPr>
            </w:rPrChange>
          </w:rPr>
          <w:delText xml:space="preserve"> Component VerifyResponse</w:delText>
        </w:r>
        <w:r w:rsidDel="00EF7265">
          <w:rPr>
            <w:noProof/>
            <w:webHidden/>
          </w:rPr>
          <w:tab/>
          <w:delText>44</w:delText>
        </w:r>
      </w:del>
    </w:p>
    <w:p w:rsidDel="00EF7265" w:rsidR="00166BB7" w:rsidRDefault="00166BB7">
      <w:pPr>
        <w:pStyle w:val="Verzeichnis4"/>
        <w:tabs>
          <w:tab w:leader="dot" w:pos="9350" w:val="right"/>
        </w:tabs>
        <w:rPr>
          <w:del w:author="Andreas Kuehne" w:date="2019-05-25T13:55:00Z" w:id="1156"/>
          <w:rFonts w:asciiTheme="minorHAnsi" w:cstheme="minorBidi" w:eastAsiaTheme="minorEastAsia" w:hAnsiTheme="minorHAnsi"/>
          <w:noProof/>
          <w:sz w:val="22"/>
          <w:szCs w:val="22"/>
          <w:lang w:eastAsia="en-GB" w:val="en-GB"/>
        </w:rPr>
      </w:pPr>
      <w:del w:author="Andreas Kuehne" w:date="2019-05-25T13:55:00Z" w:id="1157">
        <w:r w:rsidDel="00EF7265" w:rsidRPr="00EF7265">
          <w:rPr>
            <w:rStyle w:val="Hyperlink"/>
            <w:noProof/>
            <w14:scene3d>
              <w14:camera w14:prst="orthographicFront"/>
              <w14:lightRig w14:dir="t" w14:rig="threePt">
                <w14:rot w14:lat="0" w14:lon="0" w14:rev="0"/>
              </w14:lightRig>
            </w14:scene3d>
            <w:rPrChange w:author="Andreas Kuehne" w:date="2019-05-25T13:55:00Z" w:id="1158">
              <w:rPr>
                <w:rStyle w:val="Hyperlink"/>
                <w:noProof/>
                <w14:scene3d>
                  <w14:camera w14:prst="orthographicFront"/>
                  <w14:lightRig w14:dir="t" w14:rig="threePt">
                    <w14:rot w14:lat="0" w14:lon="0" w14:rev="0"/>
                  </w14:lightRig>
                </w14:scene3d>
              </w:rPr>
            </w:rPrChange>
          </w:rPr>
          <w:delText>4.2.4.1</w:delText>
        </w:r>
        <w:r w:rsidDel="00EF7265" w:rsidRPr="00EF7265">
          <w:rPr>
            <w:rStyle w:val="Hyperlink"/>
            <w:noProof/>
            <w:rPrChange w:author="Andreas Kuehne" w:date="2019-05-25T13:55:00Z" w:id="1159">
              <w:rPr>
                <w:rStyle w:val="Hyperlink"/>
                <w:noProof/>
              </w:rPr>
            </w:rPrChange>
          </w:rPr>
          <w:delText xml:space="preserve"> VerifyResponse – JSON Syntax</w:delText>
        </w:r>
        <w:r w:rsidDel="00EF7265">
          <w:rPr>
            <w:noProof/>
            <w:webHidden/>
          </w:rPr>
          <w:tab/>
          <w:delText>44</w:delText>
        </w:r>
      </w:del>
    </w:p>
    <w:p w:rsidDel="00EF7265" w:rsidR="00166BB7" w:rsidRDefault="00166BB7">
      <w:pPr>
        <w:pStyle w:val="Verzeichnis4"/>
        <w:tabs>
          <w:tab w:leader="dot" w:pos="9350" w:val="right"/>
        </w:tabs>
        <w:rPr>
          <w:del w:author="Andreas Kuehne" w:date="2019-05-25T13:55:00Z" w:id="1160"/>
          <w:rFonts w:asciiTheme="minorHAnsi" w:cstheme="minorBidi" w:eastAsiaTheme="minorEastAsia" w:hAnsiTheme="minorHAnsi"/>
          <w:noProof/>
          <w:sz w:val="22"/>
          <w:szCs w:val="22"/>
          <w:lang w:eastAsia="en-GB" w:val="en-GB"/>
        </w:rPr>
      </w:pPr>
      <w:del w:author="Andreas Kuehne" w:date="2019-05-25T13:55:00Z" w:id="1161">
        <w:r w:rsidDel="00EF7265" w:rsidRPr="00EF7265">
          <w:rPr>
            <w:rStyle w:val="Hyperlink"/>
            <w:noProof/>
            <w14:scene3d>
              <w14:camera w14:prst="orthographicFront"/>
              <w14:lightRig w14:dir="t" w14:rig="threePt">
                <w14:rot w14:lat="0" w14:lon="0" w14:rev="0"/>
              </w14:lightRig>
            </w14:scene3d>
            <w:rPrChange w:author="Andreas Kuehne" w:date="2019-05-25T13:55:00Z" w:id="1162">
              <w:rPr>
                <w:rStyle w:val="Hyperlink"/>
                <w:noProof/>
                <w14:scene3d>
                  <w14:camera w14:prst="orthographicFront"/>
                  <w14:lightRig w14:dir="t" w14:rig="threePt">
                    <w14:rot w14:lat="0" w14:lon="0" w14:rev="0"/>
                  </w14:lightRig>
                </w14:scene3d>
              </w:rPr>
            </w:rPrChange>
          </w:rPr>
          <w:delText>4.2.4.2</w:delText>
        </w:r>
        <w:r w:rsidDel="00EF7265" w:rsidRPr="00EF7265">
          <w:rPr>
            <w:rStyle w:val="Hyperlink"/>
            <w:noProof/>
            <w:rPrChange w:author="Andreas Kuehne" w:date="2019-05-25T13:55:00Z" w:id="1163">
              <w:rPr>
                <w:rStyle w:val="Hyperlink"/>
                <w:noProof/>
              </w:rPr>
            </w:rPrChange>
          </w:rPr>
          <w:delText xml:space="preserve"> VerifyResponse – XML Syntax</w:delText>
        </w:r>
        <w:r w:rsidDel="00EF7265">
          <w:rPr>
            <w:noProof/>
            <w:webHidden/>
          </w:rPr>
          <w:tab/>
          <w:delText>45</w:delText>
        </w:r>
      </w:del>
    </w:p>
    <w:p w:rsidDel="00EF7265" w:rsidR="00166BB7" w:rsidRDefault="00166BB7">
      <w:pPr>
        <w:pStyle w:val="Verzeichnis3"/>
        <w:tabs>
          <w:tab w:leader="dot" w:pos="9350" w:val="right"/>
        </w:tabs>
        <w:rPr>
          <w:del w:author="Andreas Kuehne" w:date="2019-05-25T13:55:00Z" w:id="1164"/>
          <w:rFonts w:asciiTheme="minorHAnsi" w:cstheme="minorBidi" w:eastAsiaTheme="minorEastAsia" w:hAnsiTheme="minorHAnsi"/>
          <w:noProof/>
          <w:sz w:val="22"/>
          <w:szCs w:val="22"/>
          <w:lang w:eastAsia="en-GB" w:val="en-GB"/>
        </w:rPr>
      </w:pPr>
      <w:del w:author="Andreas Kuehne" w:date="2019-05-25T13:55:00Z" w:id="1165">
        <w:r w:rsidDel="00EF7265" w:rsidRPr="00EF7265">
          <w:rPr>
            <w:rStyle w:val="Hyperlink"/>
            <w:noProof/>
            <w14:scene3d>
              <w14:camera w14:prst="orthographicFront"/>
              <w14:lightRig w14:dir="t" w14:rig="threePt">
                <w14:rot w14:lat="0" w14:lon="0" w14:rev="0"/>
              </w14:lightRig>
            </w14:scene3d>
            <w:rPrChange w:author="Andreas Kuehne" w:date="2019-05-25T13:55:00Z" w:id="1166">
              <w:rPr>
                <w:rStyle w:val="Hyperlink"/>
                <w:noProof/>
                <w14:scene3d>
                  <w14:camera w14:prst="orthographicFront"/>
                  <w14:lightRig w14:dir="t" w14:rig="threePt">
                    <w14:rot w14:lat="0" w14:lon="0" w14:rev="0"/>
                  </w14:lightRig>
                </w14:scene3d>
              </w:rPr>
            </w:rPrChange>
          </w:rPr>
          <w:delText>4.2.5</w:delText>
        </w:r>
        <w:r w:rsidDel="00EF7265" w:rsidRPr="00EF7265">
          <w:rPr>
            <w:rStyle w:val="Hyperlink"/>
            <w:noProof/>
            <w:rPrChange w:author="Andreas Kuehne" w:date="2019-05-25T13:55:00Z" w:id="1167">
              <w:rPr>
                <w:rStyle w:val="Hyperlink"/>
                <w:noProof/>
              </w:rPr>
            </w:rPrChange>
          </w:rPr>
          <w:delText xml:space="preserve"> Component PendingRequest</w:delText>
        </w:r>
        <w:r w:rsidDel="00EF7265">
          <w:rPr>
            <w:noProof/>
            <w:webHidden/>
          </w:rPr>
          <w:tab/>
          <w:delText>46</w:delText>
        </w:r>
      </w:del>
    </w:p>
    <w:p w:rsidDel="00EF7265" w:rsidR="00166BB7" w:rsidRDefault="00166BB7">
      <w:pPr>
        <w:pStyle w:val="Verzeichnis4"/>
        <w:tabs>
          <w:tab w:leader="dot" w:pos="9350" w:val="right"/>
        </w:tabs>
        <w:rPr>
          <w:del w:author="Andreas Kuehne" w:date="2019-05-25T13:55:00Z" w:id="1168"/>
          <w:rFonts w:asciiTheme="minorHAnsi" w:cstheme="minorBidi" w:eastAsiaTheme="minorEastAsia" w:hAnsiTheme="minorHAnsi"/>
          <w:noProof/>
          <w:sz w:val="22"/>
          <w:szCs w:val="22"/>
          <w:lang w:eastAsia="en-GB" w:val="en-GB"/>
        </w:rPr>
      </w:pPr>
      <w:del w:author="Andreas Kuehne" w:date="2019-05-25T13:55:00Z" w:id="1169">
        <w:r w:rsidDel="00EF7265" w:rsidRPr="00EF7265">
          <w:rPr>
            <w:rStyle w:val="Hyperlink"/>
            <w:noProof/>
            <w14:scene3d>
              <w14:camera w14:prst="orthographicFront"/>
              <w14:lightRig w14:dir="t" w14:rig="threePt">
                <w14:rot w14:lat="0" w14:lon="0" w14:rev="0"/>
              </w14:lightRig>
            </w14:scene3d>
            <w:rPrChange w:author="Andreas Kuehne" w:date="2019-05-25T13:55:00Z" w:id="1170">
              <w:rPr>
                <w:rStyle w:val="Hyperlink"/>
                <w:noProof/>
                <w14:scene3d>
                  <w14:camera w14:prst="orthographicFront"/>
                  <w14:lightRig w14:dir="t" w14:rig="threePt">
                    <w14:rot w14:lat="0" w14:lon="0" w14:rev="0"/>
                  </w14:lightRig>
                </w14:scene3d>
              </w:rPr>
            </w:rPrChange>
          </w:rPr>
          <w:delText>4.2.5.1</w:delText>
        </w:r>
        <w:r w:rsidDel="00EF7265" w:rsidRPr="00EF7265">
          <w:rPr>
            <w:rStyle w:val="Hyperlink"/>
            <w:noProof/>
            <w:rPrChange w:author="Andreas Kuehne" w:date="2019-05-25T13:55:00Z" w:id="1171">
              <w:rPr>
                <w:rStyle w:val="Hyperlink"/>
                <w:noProof/>
              </w:rPr>
            </w:rPrChange>
          </w:rPr>
          <w:delText xml:space="preserve"> PendingRequest – JSON Syntax</w:delText>
        </w:r>
        <w:r w:rsidDel="00EF7265">
          <w:rPr>
            <w:noProof/>
            <w:webHidden/>
          </w:rPr>
          <w:tab/>
          <w:delText>46</w:delText>
        </w:r>
      </w:del>
    </w:p>
    <w:p w:rsidDel="00EF7265" w:rsidR="00166BB7" w:rsidRDefault="00166BB7">
      <w:pPr>
        <w:pStyle w:val="Verzeichnis4"/>
        <w:tabs>
          <w:tab w:leader="dot" w:pos="9350" w:val="right"/>
        </w:tabs>
        <w:rPr>
          <w:del w:author="Andreas Kuehne" w:date="2019-05-25T13:55:00Z" w:id="1172"/>
          <w:rFonts w:asciiTheme="minorHAnsi" w:cstheme="minorBidi" w:eastAsiaTheme="minorEastAsia" w:hAnsiTheme="minorHAnsi"/>
          <w:noProof/>
          <w:sz w:val="22"/>
          <w:szCs w:val="22"/>
          <w:lang w:eastAsia="en-GB" w:val="en-GB"/>
        </w:rPr>
      </w:pPr>
      <w:del w:author="Andreas Kuehne" w:date="2019-05-25T13:55:00Z" w:id="1173">
        <w:r w:rsidDel="00EF7265" w:rsidRPr="00EF7265">
          <w:rPr>
            <w:rStyle w:val="Hyperlink"/>
            <w:noProof/>
            <w14:scene3d>
              <w14:camera w14:prst="orthographicFront"/>
              <w14:lightRig w14:dir="t" w14:rig="threePt">
                <w14:rot w14:lat="0" w14:lon="0" w14:rev="0"/>
              </w14:lightRig>
            </w14:scene3d>
            <w:rPrChange w:author="Andreas Kuehne" w:date="2019-05-25T13:55:00Z" w:id="1174">
              <w:rPr>
                <w:rStyle w:val="Hyperlink"/>
                <w:noProof/>
                <w14:scene3d>
                  <w14:camera w14:prst="orthographicFront"/>
                  <w14:lightRig w14:dir="t" w14:rig="threePt">
                    <w14:rot w14:lat="0" w14:lon="0" w14:rev="0"/>
                  </w14:lightRig>
                </w14:scene3d>
              </w:rPr>
            </w:rPrChange>
          </w:rPr>
          <w:delText>4.2.5.2</w:delText>
        </w:r>
        <w:r w:rsidDel="00EF7265" w:rsidRPr="00EF7265">
          <w:rPr>
            <w:rStyle w:val="Hyperlink"/>
            <w:noProof/>
            <w:rPrChange w:author="Andreas Kuehne" w:date="2019-05-25T13:55:00Z" w:id="1175">
              <w:rPr>
                <w:rStyle w:val="Hyperlink"/>
                <w:noProof/>
              </w:rPr>
            </w:rPrChange>
          </w:rPr>
          <w:delText xml:space="preserve"> PendingRequest – XML Syntax</w:delText>
        </w:r>
        <w:r w:rsidDel="00EF7265">
          <w:rPr>
            <w:noProof/>
            <w:webHidden/>
          </w:rPr>
          <w:tab/>
          <w:delText>46</w:delText>
        </w:r>
      </w:del>
    </w:p>
    <w:p w:rsidDel="00EF7265" w:rsidR="00166BB7" w:rsidRDefault="00166BB7">
      <w:pPr>
        <w:pStyle w:val="Verzeichnis2"/>
        <w:tabs>
          <w:tab w:leader="dot" w:pos="9350" w:val="right"/>
        </w:tabs>
        <w:rPr>
          <w:del w:author="Andreas Kuehne" w:date="2019-05-25T13:55:00Z" w:id="1176"/>
          <w:rFonts w:asciiTheme="minorHAnsi" w:cstheme="minorBidi" w:eastAsiaTheme="minorEastAsia" w:hAnsiTheme="minorHAnsi"/>
          <w:noProof/>
          <w:sz w:val="22"/>
          <w:szCs w:val="22"/>
          <w:lang w:eastAsia="en-GB" w:val="en-GB"/>
        </w:rPr>
      </w:pPr>
      <w:del w:author="Andreas Kuehne" w:date="2019-05-25T13:55:00Z" w:id="1177">
        <w:r w:rsidDel="00EF7265" w:rsidRPr="00EF7265">
          <w:rPr>
            <w:rStyle w:val="Hyperlink"/>
            <w:noProof/>
            <w:rPrChange w:author="Andreas Kuehne" w:date="2019-05-25T13:55:00Z" w:id="1178">
              <w:rPr>
                <w:rStyle w:val="Hyperlink"/>
                <w:noProof/>
              </w:rPr>
            </w:rPrChange>
          </w:rPr>
          <w:delText>4.3 Optional data structures defined in this document</w:delText>
        </w:r>
        <w:r w:rsidDel="00EF7265">
          <w:rPr>
            <w:noProof/>
            <w:webHidden/>
          </w:rPr>
          <w:tab/>
          <w:delText>47</w:delText>
        </w:r>
      </w:del>
    </w:p>
    <w:p w:rsidDel="00EF7265" w:rsidR="00166BB7" w:rsidRDefault="00166BB7">
      <w:pPr>
        <w:pStyle w:val="Verzeichnis3"/>
        <w:tabs>
          <w:tab w:leader="dot" w:pos="9350" w:val="right"/>
        </w:tabs>
        <w:rPr>
          <w:del w:author="Andreas Kuehne" w:date="2019-05-25T13:55:00Z" w:id="1179"/>
          <w:rFonts w:asciiTheme="minorHAnsi" w:cstheme="minorBidi" w:eastAsiaTheme="minorEastAsia" w:hAnsiTheme="minorHAnsi"/>
          <w:noProof/>
          <w:sz w:val="22"/>
          <w:szCs w:val="22"/>
          <w:lang w:eastAsia="en-GB" w:val="en-GB"/>
        </w:rPr>
      </w:pPr>
      <w:del w:author="Andreas Kuehne" w:date="2019-05-25T13:55:00Z" w:id="1180">
        <w:r w:rsidDel="00EF7265" w:rsidRPr="00EF7265">
          <w:rPr>
            <w:rStyle w:val="Hyperlink"/>
            <w:noProof/>
            <w14:scene3d>
              <w14:camera w14:prst="orthographicFront"/>
              <w14:lightRig w14:dir="t" w14:rig="threePt">
                <w14:rot w14:lat="0" w14:lon="0" w14:rev="0"/>
              </w14:lightRig>
            </w14:scene3d>
            <w:rPrChange w:author="Andreas Kuehne" w:date="2019-05-25T13:55:00Z" w:id="1181">
              <w:rPr>
                <w:rStyle w:val="Hyperlink"/>
                <w:noProof/>
                <w14:scene3d>
                  <w14:camera w14:prst="orthographicFront"/>
                  <w14:lightRig w14:dir="t" w14:rig="threePt">
                    <w14:rot w14:lat="0" w14:lon="0" w14:rev="0"/>
                  </w14:lightRig>
                </w14:scene3d>
              </w:rPr>
            </w:rPrChange>
          </w:rPr>
          <w:delText>4.3.1</w:delText>
        </w:r>
        <w:r w:rsidDel="00EF7265" w:rsidRPr="00EF7265">
          <w:rPr>
            <w:rStyle w:val="Hyperlink"/>
            <w:noProof/>
            <w:rPrChange w:author="Andreas Kuehne" w:date="2019-05-25T13:55:00Z" w:id="1182">
              <w:rPr>
                <w:rStyle w:val="Hyperlink"/>
                <w:noProof/>
              </w:rPr>
            </w:rPrChange>
          </w:rPr>
          <w:delText xml:space="preserve"> Component RequestID</w:delText>
        </w:r>
        <w:r w:rsidDel="00EF7265">
          <w:rPr>
            <w:noProof/>
            <w:webHidden/>
          </w:rPr>
          <w:tab/>
          <w:delText>47</w:delText>
        </w:r>
      </w:del>
    </w:p>
    <w:p w:rsidDel="00EF7265" w:rsidR="00166BB7" w:rsidRDefault="00166BB7">
      <w:pPr>
        <w:pStyle w:val="Verzeichnis4"/>
        <w:tabs>
          <w:tab w:leader="dot" w:pos="9350" w:val="right"/>
        </w:tabs>
        <w:rPr>
          <w:del w:author="Andreas Kuehne" w:date="2019-05-25T13:55:00Z" w:id="1183"/>
          <w:rFonts w:asciiTheme="minorHAnsi" w:cstheme="minorBidi" w:eastAsiaTheme="minorEastAsia" w:hAnsiTheme="minorHAnsi"/>
          <w:noProof/>
          <w:sz w:val="22"/>
          <w:szCs w:val="22"/>
          <w:lang w:eastAsia="en-GB" w:val="en-GB"/>
        </w:rPr>
      </w:pPr>
      <w:del w:author="Andreas Kuehne" w:date="2019-05-25T13:55:00Z" w:id="1184">
        <w:r w:rsidDel="00EF7265" w:rsidRPr="00EF7265">
          <w:rPr>
            <w:rStyle w:val="Hyperlink"/>
            <w:noProof/>
            <w14:scene3d>
              <w14:camera w14:prst="orthographicFront"/>
              <w14:lightRig w14:dir="t" w14:rig="threePt">
                <w14:rot w14:lat="0" w14:lon="0" w14:rev="0"/>
              </w14:lightRig>
            </w14:scene3d>
            <w:rPrChange w:author="Andreas Kuehne" w:date="2019-05-25T13:55:00Z" w:id="1185">
              <w:rPr>
                <w:rStyle w:val="Hyperlink"/>
                <w:noProof/>
                <w14:scene3d>
                  <w14:camera w14:prst="orthographicFront"/>
                  <w14:lightRig w14:dir="t" w14:rig="threePt">
                    <w14:rot w14:lat="0" w14:lon="0" w14:rev="0"/>
                  </w14:lightRig>
                </w14:scene3d>
              </w:rPr>
            </w:rPrChange>
          </w:rPr>
          <w:delText>4.3.1.1</w:delText>
        </w:r>
        <w:r w:rsidDel="00EF7265" w:rsidRPr="00EF7265">
          <w:rPr>
            <w:rStyle w:val="Hyperlink"/>
            <w:noProof/>
            <w:rPrChange w:author="Andreas Kuehne" w:date="2019-05-25T13:55:00Z" w:id="1186">
              <w:rPr>
                <w:rStyle w:val="Hyperlink"/>
                <w:noProof/>
              </w:rPr>
            </w:rPrChange>
          </w:rPr>
          <w:delText xml:space="preserve"> RequestID – JSON Syntax</w:delText>
        </w:r>
        <w:r w:rsidDel="00EF7265">
          <w:rPr>
            <w:noProof/>
            <w:webHidden/>
          </w:rPr>
          <w:tab/>
          <w:delText>47</w:delText>
        </w:r>
      </w:del>
    </w:p>
    <w:p w:rsidDel="00EF7265" w:rsidR="00166BB7" w:rsidRDefault="00166BB7">
      <w:pPr>
        <w:pStyle w:val="Verzeichnis4"/>
        <w:tabs>
          <w:tab w:leader="dot" w:pos="9350" w:val="right"/>
        </w:tabs>
        <w:rPr>
          <w:del w:author="Andreas Kuehne" w:date="2019-05-25T13:55:00Z" w:id="1187"/>
          <w:rFonts w:asciiTheme="minorHAnsi" w:cstheme="minorBidi" w:eastAsiaTheme="minorEastAsia" w:hAnsiTheme="minorHAnsi"/>
          <w:noProof/>
          <w:sz w:val="22"/>
          <w:szCs w:val="22"/>
          <w:lang w:eastAsia="en-GB" w:val="en-GB"/>
        </w:rPr>
      </w:pPr>
      <w:del w:author="Andreas Kuehne" w:date="2019-05-25T13:55:00Z" w:id="1188">
        <w:r w:rsidDel="00EF7265" w:rsidRPr="00EF7265">
          <w:rPr>
            <w:rStyle w:val="Hyperlink"/>
            <w:noProof/>
            <w14:scene3d>
              <w14:camera w14:prst="orthographicFront"/>
              <w14:lightRig w14:dir="t" w14:rig="threePt">
                <w14:rot w14:lat="0" w14:lon="0" w14:rev="0"/>
              </w14:lightRig>
            </w14:scene3d>
            <w:rPrChange w:author="Andreas Kuehne" w:date="2019-05-25T13:55:00Z" w:id="1189">
              <w:rPr>
                <w:rStyle w:val="Hyperlink"/>
                <w:noProof/>
                <w14:scene3d>
                  <w14:camera w14:prst="orthographicFront"/>
                  <w14:lightRig w14:dir="t" w14:rig="threePt">
                    <w14:rot w14:lat="0" w14:lon="0" w14:rev="0"/>
                  </w14:lightRig>
                </w14:scene3d>
              </w:rPr>
            </w:rPrChange>
          </w:rPr>
          <w:delText>4.3.1.2</w:delText>
        </w:r>
        <w:r w:rsidDel="00EF7265" w:rsidRPr="00EF7265">
          <w:rPr>
            <w:rStyle w:val="Hyperlink"/>
            <w:noProof/>
            <w:rPrChange w:author="Andreas Kuehne" w:date="2019-05-25T13:55:00Z" w:id="1190">
              <w:rPr>
                <w:rStyle w:val="Hyperlink"/>
                <w:noProof/>
              </w:rPr>
            </w:rPrChange>
          </w:rPr>
          <w:delText xml:space="preserve"> RequestID – XML Syntax</w:delText>
        </w:r>
        <w:r w:rsidDel="00EF7265">
          <w:rPr>
            <w:noProof/>
            <w:webHidden/>
          </w:rPr>
          <w:tab/>
          <w:delText>47</w:delText>
        </w:r>
      </w:del>
    </w:p>
    <w:p w:rsidDel="00EF7265" w:rsidR="00166BB7" w:rsidRDefault="00166BB7">
      <w:pPr>
        <w:pStyle w:val="Verzeichnis3"/>
        <w:tabs>
          <w:tab w:leader="dot" w:pos="9350" w:val="right"/>
        </w:tabs>
        <w:rPr>
          <w:del w:author="Andreas Kuehne" w:date="2019-05-25T13:55:00Z" w:id="1191"/>
          <w:rFonts w:asciiTheme="minorHAnsi" w:cstheme="minorBidi" w:eastAsiaTheme="minorEastAsia" w:hAnsiTheme="minorHAnsi"/>
          <w:noProof/>
          <w:sz w:val="22"/>
          <w:szCs w:val="22"/>
          <w:lang w:eastAsia="en-GB" w:val="en-GB"/>
        </w:rPr>
      </w:pPr>
      <w:del w:author="Andreas Kuehne" w:date="2019-05-25T13:55:00Z" w:id="1192">
        <w:r w:rsidDel="00EF7265" w:rsidRPr="00EF7265">
          <w:rPr>
            <w:rStyle w:val="Hyperlink"/>
            <w:noProof/>
            <w14:scene3d>
              <w14:camera w14:prst="orthographicFront"/>
              <w14:lightRig w14:dir="t" w14:rig="threePt">
                <w14:rot w14:lat="0" w14:lon="0" w14:rev="0"/>
              </w14:lightRig>
            </w14:scene3d>
            <w:rPrChange w:author="Andreas Kuehne" w:date="2019-05-25T13:55:00Z" w:id="1193">
              <w:rPr>
                <w:rStyle w:val="Hyperlink"/>
                <w:noProof/>
                <w14:scene3d>
                  <w14:camera w14:prst="orthographicFront"/>
                  <w14:lightRig w14:dir="t" w14:rig="threePt">
                    <w14:rot w14:lat="0" w14:lon="0" w14:rev="0"/>
                  </w14:lightRig>
                </w14:scene3d>
              </w:rPr>
            </w:rPrChange>
          </w:rPr>
          <w:delText>4.3.2</w:delText>
        </w:r>
        <w:r w:rsidDel="00EF7265" w:rsidRPr="00EF7265">
          <w:rPr>
            <w:rStyle w:val="Hyperlink"/>
            <w:noProof/>
            <w:rPrChange w:author="Andreas Kuehne" w:date="2019-05-25T13:55:00Z" w:id="1194">
              <w:rPr>
                <w:rStyle w:val="Hyperlink"/>
                <w:noProof/>
              </w:rPr>
            </w:rPrChange>
          </w:rPr>
          <w:delText xml:space="preserve"> Component ResponseID</w:delText>
        </w:r>
        <w:r w:rsidDel="00EF7265">
          <w:rPr>
            <w:noProof/>
            <w:webHidden/>
          </w:rPr>
          <w:tab/>
          <w:delText>47</w:delText>
        </w:r>
      </w:del>
    </w:p>
    <w:p w:rsidDel="00EF7265" w:rsidR="00166BB7" w:rsidRDefault="00166BB7">
      <w:pPr>
        <w:pStyle w:val="Verzeichnis4"/>
        <w:tabs>
          <w:tab w:leader="dot" w:pos="9350" w:val="right"/>
        </w:tabs>
        <w:rPr>
          <w:del w:author="Andreas Kuehne" w:date="2019-05-25T13:55:00Z" w:id="1195"/>
          <w:rFonts w:asciiTheme="minorHAnsi" w:cstheme="minorBidi" w:eastAsiaTheme="minorEastAsia" w:hAnsiTheme="minorHAnsi"/>
          <w:noProof/>
          <w:sz w:val="22"/>
          <w:szCs w:val="22"/>
          <w:lang w:eastAsia="en-GB" w:val="en-GB"/>
        </w:rPr>
      </w:pPr>
      <w:del w:author="Andreas Kuehne" w:date="2019-05-25T13:55:00Z" w:id="1196">
        <w:r w:rsidDel="00EF7265" w:rsidRPr="00EF7265">
          <w:rPr>
            <w:rStyle w:val="Hyperlink"/>
            <w:noProof/>
            <w14:scene3d>
              <w14:camera w14:prst="orthographicFront"/>
              <w14:lightRig w14:dir="t" w14:rig="threePt">
                <w14:rot w14:lat="0" w14:lon="0" w14:rev="0"/>
              </w14:lightRig>
            </w14:scene3d>
            <w:rPrChange w:author="Andreas Kuehne" w:date="2019-05-25T13:55:00Z" w:id="1197">
              <w:rPr>
                <w:rStyle w:val="Hyperlink"/>
                <w:noProof/>
                <w14:scene3d>
                  <w14:camera w14:prst="orthographicFront"/>
                  <w14:lightRig w14:dir="t" w14:rig="threePt">
                    <w14:rot w14:lat="0" w14:lon="0" w14:rev="0"/>
                  </w14:lightRig>
                </w14:scene3d>
              </w:rPr>
            </w:rPrChange>
          </w:rPr>
          <w:delText>4.3.2.1</w:delText>
        </w:r>
        <w:r w:rsidDel="00EF7265" w:rsidRPr="00EF7265">
          <w:rPr>
            <w:rStyle w:val="Hyperlink"/>
            <w:noProof/>
            <w:rPrChange w:author="Andreas Kuehne" w:date="2019-05-25T13:55:00Z" w:id="1198">
              <w:rPr>
                <w:rStyle w:val="Hyperlink"/>
                <w:noProof/>
              </w:rPr>
            </w:rPrChange>
          </w:rPr>
          <w:delText xml:space="preserve"> ResponseID – JSON Syntax</w:delText>
        </w:r>
        <w:r w:rsidDel="00EF7265">
          <w:rPr>
            <w:noProof/>
            <w:webHidden/>
          </w:rPr>
          <w:tab/>
          <w:delText>48</w:delText>
        </w:r>
      </w:del>
    </w:p>
    <w:p w:rsidDel="00EF7265" w:rsidR="00166BB7" w:rsidRDefault="00166BB7">
      <w:pPr>
        <w:pStyle w:val="Verzeichnis4"/>
        <w:tabs>
          <w:tab w:leader="dot" w:pos="9350" w:val="right"/>
        </w:tabs>
        <w:rPr>
          <w:del w:author="Andreas Kuehne" w:date="2019-05-25T13:55:00Z" w:id="1199"/>
          <w:rFonts w:asciiTheme="minorHAnsi" w:cstheme="minorBidi" w:eastAsiaTheme="minorEastAsia" w:hAnsiTheme="minorHAnsi"/>
          <w:noProof/>
          <w:sz w:val="22"/>
          <w:szCs w:val="22"/>
          <w:lang w:eastAsia="en-GB" w:val="en-GB"/>
        </w:rPr>
      </w:pPr>
      <w:del w:author="Andreas Kuehne" w:date="2019-05-25T13:55:00Z" w:id="1200">
        <w:r w:rsidDel="00EF7265" w:rsidRPr="00EF7265">
          <w:rPr>
            <w:rStyle w:val="Hyperlink"/>
            <w:noProof/>
            <w14:scene3d>
              <w14:camera w14:prst="orthographicFront"/>
              <w14:lightRig w14:dir="t" w14:rig="threePt">
                <w14:rot w14:lat="0" w14:lon="0" w14:rev="0"/>
              </w14:lightRig>
            </w14:scene3d>
            <w:rPrChange w:author="Andreas Kuehne" w:date="2019-05-25T13:55:00Z" w:id="1201">
              <w:rPr>
                <w:rStyle w:val="Hyperlink"/>
                <w:noProof/>
                <w14:scene3d>
                  <w14:camera w14:prst="orthographicFront"/>
                  <w14:lightRig w14:dir="t" w14:rig="threePt">
                    <w14:rot w14:lat="0" w14:lon="0" w14:rev="0"/>
                  </w14:lightRig>
                </w14:scene3d>
              </w:rPr>
            </w:rPrChange>
          </w:rPr>
          <w:delText>4.3.2.2</w:delText>
        </w:r>
        <w:r w:rsidDel="00EF7265" w:rsidRPr="00EF7265">
          <w:rPr>
            <w:rStyle w:val="Hyperlink"/>
            <w:noProof/>
            <w:rPrChange w:author="Andreas Kuehne" w:date="2019-05-25T13:55:00Z" w:id="1202">
              <w:rPr>
                <w:rStyle w:val="Hyperlink"/>
                <w:noProof/>
              </w:rPr>
            </w:rPrChange>
          </w:rPr>
          <w:delText xml:space="preserve"> ResponseID – XML Syntax</w:delText>
        </w:r>
        <w:r w:rsidDel="00EF7265">
          <w:rPr>
            <w:noProof/>
            <w:webHidden/>
          </w:rPr>
          <w:tab/>
          <w:delText>48</w:delText>
        </w:r>
      </w:del>
    </w:p>
    <w:p w:rsidDel="00EF7265" w:rsidR="00166BB7" w:rsidRDefault="00166BB7">
      <w:pPr>
        <w:pStyle w:val="Verzeichnis3"/>
        <w:tabs>
          <w:tab w:leader="dot" w:pos="9350" w:val="right"/>
        </w:tabs>
        <w:rPr>
          <w:del w:author="Andreas Kuehne" w:date="2019-05-25T13:55:00Z" w:id="1203"/>
          <w:rFonts w:asciiTheme="minorHAnsi" w:cstheme="minorBidi" w:eastAsiaTheme="minorEastAsia" w:hAnsiTheme="minorHAnsi"/>
          <w:noProof/>
          <w:sz w:val="22"/>
          <w:szCs w:val="22"/>
          <w:lang w:eastAsia="en-GB" w:val="en-GB"/>
        </w:rPr>
      </w:pPr>
      <w:del w:author="Andreas Kuehne" w:date="2019-05-25T13:55:00Z" w:id="1204">
        <w:r w:rsidDel="00EF7265" w:rsidRPr="00EF7265">
          <w:rPr>
            <w:rStyle w:val="Hyperlink"/>
            <w:noProof/>
            <w14:scene3d>
              <w14:camera w14:prst="orthographicFront"/>
              <w14:lightRig w14:dir="t" w14:rig="threePt">
                <w14:rot w14:lat="0" w14:lon="0" w14:rev="0"/>
              </w14:lightRig>
            </w14:scene3d>
            <w:rPrChange w:author="Andreas Kuehne" w:date="2019-05-25T13:55:00Z" w:id="1205">
              <w:rPr>
                <w:rStyle w:val="Hyperlink"/>
                <w:noProof/>
                <w14:scene3d>
                  <w14:camera w14:prst="orthographicFront"/>
                  <w14:lightRig w14:dir="t" w14:rig="threePt">
                    <w14:rot w14:lat="0" w14:lon="0" w14:rev="0"/>
                  </w14:lightRig>
                </w14:scene3d>
              </w:rPr>
            </w:rPrChange>
          </w:rPr>
          <w:delText>4.3.3</w:delText>
        </w:r>
        <w:r w:rsidDel="00EF7265" w:rsidRPr="00EF7265">
          <w:rPr>
            <w:rStyle w:val="Hyperlink"/>
            <w:noProof/>
            <w:rPrChange w:author="Andreas Kuehne" w:date="2019-05-25T13:55:00Z" w:id="1206">
              <w:rPr>
                <w:rStyle w:val="Hyperlink"/>
                <w:noProof/>
              </w:rPr>
            </w:rPrChange>
          </w:rPr>
          <w:delText xml:space="preserve"> Component OptionalInputsBase</w:delText>
        </w:r>
        <w:r w:rsidDel="00EF7265">
          <w:rPr>
            <w:noProof/>
            <w:webHidden/>
          </w:rPr>
          <w:tab/>
          <w:delText>48</w:delText>
        </w:r>
      </w:del>
    </w:p>
    <w:p w:rsidDel="00EF7265" w:rsidR="00166BB7" w:rsidRDefault="00166BB7">
      <w:pPr>
        <w:pStyle w:val="Verzeichnis4"/>
        <w:tabs>
          <w:tab w:leader="dot" w:pos="9350" w:val="right"/>
        </w:tabs>
        <w:rPr>
          <w:del w:author="Andreas Kuehne" w:date="2019-05-25T13:55:00Z" w:id="1207"/>
          <w:rFonts w:asciiTheme="minorHAnsi" w:cstheme="minorBidi" w:eastAsiaTheme="minorEastAsia" w:hAnsiTheme="minorHAnsi"/>
          <w:noProof/>
          <w:sz w:val="22"/>
          <w:szCs w:val="22"/>
          <w:lang w:eastAsia="en-GB" w:val="en-GB"/>
        </w:rPr>
      </w:pPr>
      <w:del w:author="Andreas Kuehne" w:date="2019-05-25T13:55:00Z" w:id="1208">
        <w:r w:rsidDel="00EF7265" w:rsidRPr="00EF7265">
          <w:rPr>
            <w:rStyle w:val="Hyperlink"/>
            <w:noProof/>
            <w14:scene3d>
              <w14:camera w14:prst="orthographicFront"/>
              <w14:lightRig w14:dir="t" w14:rig="threePt">
                <w14:rot w14:lat="0" w14:lon="0" w14:rev="0"/>
              </w14:lightRig>
            </w14:scene3d>
            <w:rPrChange w:author="Andreas Kuehne" w:date="2019-05-25T13:55:00Z" w:id="1209">
              <w:rPr>
                <w:rStyle w:val="Hyperlink"/>
                <w:noProof/>
                <w14:scene3d>
                  <w14:camera w14:prst="orthographicFront"/>
                  <w14:lightRig w14:dir="t" w14:rig="threePt">
                    <w14:rot w14:lat="0" w14:lon="0" w14:rev="0"/>
                  </w14:lightRig>
                </w14:scene3d>
              </w:rPr>
            </w:rPrChange>
          </w:rPr>
          <w:delText>4.3.3.1</w:delText>
        </w:r>
        <w:r w:rsidDel="00EF7265" w:rsidRPr="00EF7265">
          <w:rPr>
            <w:rStyle w:val="Hyperlink"/>
            <w:noProof/>
            <w:rPrChange w:author="Andreas Kuehne" w:date="2019-05-25T13:55:00Z" w:id="1210">
              <w:rPr>
                <w:rStyle w:val="Hyperlink"/>
                <w:noProof/>
              </w:rPr>
            </w:rPrChange>
          </w:rPr>
          <w:delText xml:space="preserve"> OptionalInputsBase – JSON Syntax</w:delText>
        </w:r>
        <w:r w:rsidDel="00EF7265">
          <w:rPr>
            <w:noProof/>
            <w:webHidden/>
          </w:rPr>
          <w:tab/>
          <w:delText>49</w:delText>
        </w:r>
      </w:del>
    </w:p>
    <w:p w:rsidDel="00EF7265" w:rsidR="00166BB7" w:rsidRDefault="00166BB7">
      <w:pPr>
        <w:pStyle w:val="Verzeichnis4"/>
        <w:tabs>
          <w:tab w:leader="dot" w:pos="9350" w:val="right"/>
        </w:tabs>
        <w:rPr>
          <w:del w:author="Andreas Kuehne" w:date="2019-05-25T13:55:00Z" w:id="1211"/>
          <w:rFonts w:asciiTheme="minorHAnsi" w:cstheme="minorBidi" w:eastAsiaTheme="minorEastAsia" w:hAnsiTheme="minorHAnsi"/>
          <w:noProof/>
          <w:sz w:val="22"/>
          <w:szCs w:val="22"/>
          <w:lang w:eastAsia="en-GB" w:val="en-GB"/>
        </w:rPr>
      </w:pPr>
      <w:del w:author="Andreas Kuehne" w:date="2019-05-25T13:55:00Z" w:id="1212">
        <w:r w:rsidDel="00EF7265" w:rsidRPr="00EF7265">
          <w:rPr>
            <w:rStyle w:val="Hyperlink"/>
            <w:noProof/>
            <w14:scene3d>
              <w14:camera w14:prst="orthographicFront"/>
              <w14:lightRig w14:dir="t" w14:rig="threePt">
                <w14:rot w14:lat="0" w14:lon="0" w14:rev="0"/>
              </w14:lightRig>
            </w14:scene3d>
            <w:rPrChange w:author="Andreas Kuehne" w:date="2019-05-25T13:55:00Z" w:id="1213">
              <w:rPr>
                <w:rStyle w:val="Hyperlink"/>
                <w:noProof/>
                <w14:scene3d>
                  <w14:camera w14:prst="orthographicFront"/>
                  <w14:lightRig w14:dir="t" w14:rig="threePt">
                    <w14:rot w14:lat="0" w14:lon="0" w14:rev="0"/>
                  </w14:lightRig>
                </w14:scene3d>
              </w:rPr>
            </w:rPrChange>
          </w:rPr>
          <w:delText>4.3.3.2</w:delText>
        </w:r>
        <w:r w:rsidDel="00EF7265" w:rsidRPr="00EF7265">
          <w:rPr>
            <w:rStyle w:val="Hyperlink"/>
            <w:noProof/>
            <w:rPrChange w:author="Andreas Kuehne" w:date="2019-05-25T13:55:00Z" w:id="1214">
              <w:rPr>
                <w:rStyle w:val="Hyperlink"/>
                <w:noProof/>
              </w:rPr>
            </w:rPrChange>
          </w:rPr>
          <w:delText xml:space="preserve"> OptionalInputsBase – XML Syntax</w:delText>
        </w:r>
        <w:r w:rsidDel="00EF7265">
          <w:rPr>
            <w:noProof/>
            <w:webHidden/>
          </w:rPr>
          <w:tab/>
          <w:delText>49</w:delText>
        </w:r>
      </w:del>
    </w:p>
    <w:p w:rsidDel="00EF7265" w:rsidR="00166BB7" w:rsidRDefault="00166BB7">
      <w:pPr>
        <w:pStyle w:val="Verzeichnis3"/>
        <w:tabs>
          <w:tab w:leader="dot" w:pos="9350" w:val="right"/>
        </w:tabs>
        <w:rPr>
          <w:del w:author="Andreas Kuehne" w:date="2019-05-25T13:55:00Z" w:id="1215"/>
          <w:rFonts w:asciiTheme="minorHAnsi" w:cstheme="minorBidi" w:eastAsiaTheme="minorEastAsia" w:hAnsiTheme="minorHAnsi"/>
          <w:noProof/>
          <w:sz w:val="22"/>
          <w:szCs w:val="22"/>
          <w:lang w:eastAsia="en-GB" w:val="en-GB"/>
        </w:rPr>
      </w:pPr>
      <w:del w:author="Andreas Kuehne" w:date="2019-05-25T13:55:00Z" w:id="1216">
        <w:r w:rsidDel="00EF7265" w:rsidRPr="00EF7265">
          <w:rPr>
            <w:rStyle w:val="Hyperlink"/>
            <w:noProof/>
            <w14:scene3d>
              <w14:camera w14:prst="orthographicFront"/>
              <w14:lightRig w14:dir="t" w14:rig="threePt">
                <w14:rot w14:lat="0" w14:lon="0" w14:rev="0"/>
              </w14:lightRig>
            </w14:scene3d>
            <w:rPrChange w:author="Andreas Kuehne" w:date="2019-05-25T13:55:00Z" w:id="1217">
              <w:rPr>
                <w:rStyle w:val="Hyperlink"/>
                <w:noProof/>
                <w14:scene3d>
                  <w14:camera w14:prst="orthographicFront"/>
                  <w14:lightRig w14:dir="t" w14:rig="threePt">
                    <w14:rot w14:lat="0" w14:lon="0" w14:rev="0"/>
                  </w14:lightRig>
                </w14:scene3d>
              </w:rPr>
            </w:rPrChange>
          </w:rPr>
          <w:delText>4.3.4</w:delText>
        </w:r>
        <w:r w:rsidDel="00EF7265" w:rsidRPr="00EF7265">
          <w:rPr>
            <w:rStyle w:val="Hyperlink"/>
            <w:noProof/>
            <w:rPrChange w:author="Andreas Kuehne" w:date="2019-05-25T13:55:00Z" w:id="1218">
              <w:rPr>
                <w:rStyle w:val="Hyperlink"/>
                <w:noProof/>
              </w:rPr>
            </w:rPrChange>
          </w:rPr>
          <w:delText xml:space="preserve"> Component OptionalInputsSign</w:delText>
        </w:r>
        <w:r w:rsidDel="00EF7265">
          <w:rPr>
            <w:noProof/>
            <w:webHidden/>
          </w:rPr>
          <w:tab/>
          <w:delText>50</w:delText>
        </w:r>
      </w:del>
    </w:p>
    <w:p w:rsidDel="00EF7265" w:rsidR="00166BB7" w:rsidRDefault="00166BB7">
      <w:pPr>
        <w:pStyle w:val="Verzeichnis4"/>
        <w:tabs>
          <w:tab w:leader="dot" w:pos="9350" w:val="right"/>
        </w:tabs>
        <w:rPr>
          <w:del w:author="Andreas Kuehne" w:date="2019-05-25T13:55:00Z" w:id="1219"/>
          <w:rFonts w:asciiTheme="minorHAnsi" w:cstheme="minorBidi" w:eastAsiaTheme="minorEastAsia" w:hAnsiTheme="minorHAnsi"/>
          <w:noProof/>
          <w:sz w:val="22"/>
          <w:szCs w:val="22"/>
          <w:lang w:eastAsia="en-GB" w:val="en-GB"/>
        </w:rPr>
      </w:pPr>
      <w:del w:author="Andreas Kuehne" w:date="2019-05-25T13:55:00Z" w:id="1220">
        <w:r w:rsidDel="00EF7265" w:rsidRPr="00EF7265">
          <w:rPr>
            <w:rStyle w:val="Hyperlink"/>
            <w:noProof/>
            <w14:scene3d>
              <w14:camera w14:prst="orthographicFront"/>
              <w14:lightRig w14:dir="t" w14:rig="threePt">
                <w14:rot w14:lat="0" w14:lon="0" w14:rev="0"/>
              </w14:lightRig>
            </w14:scene3d>
            <w:rPrChange w:author="Andreas Kuehne" w:date="2019-05-25T13:55:00Z" w:id="1221">
              <w:rPr>
                <w:rStyle w:val="Hyperlink"/>
                <w:noProof/>
                <w14:scene3d>
                  <w14:camera w14:prst="orthographicFront"/>
                  <w14:lightRig w14:dir="t" w14:rig="threePt">
                    <w14:rot w14:lat="0" w14:lon="0" w14:rev="0"/>
                  </w14:lightRig>
                </w14:scene3d>
              </w:rPr>
            </w:rPrChange>
          </w:rPr>
          <w:delText>4.3.4.1</w:delText>
        </w:r>
        <w:r w:rsidDel="00EF7265" w:rsidRPr="00EF7265">
          <w:rPr>
            <w:rStyle w:val="Hyperlink"/>
            <w:noProof/>
            <w:rPrChange w:author="Andreas Kuehne" w:date="2019-05-25T13:55:00Z" w:id="1222">
              <w:rPr>
                <w:rStyle w:val="Hyperlink"/>
                <w:noProof/>
              </w:rPr>
            </w:rPrChange>
          </w:rPr>
          <w:delText xml:space="preserve"> OptionalInputsSign – JSON Syntax</w:delText>
        </w:r>
        <w:r w:rsidDel="00EF7265">
          <w:rPr>
            <w:noProof/>
            <w:webHidden/>
          </w:rPr>
          <w:tab/>
          <w:delText>51</w:delText>
        </w:r>
      </w:del>
    </w:p>
    <w:p w:rsidDel="00EF7265" w:rsidR="00166BB7" w:rsidRDefault="00166BB7">
      <w:pPr>
        <w:pStyle w:val="Verzeichnis4"/>
        <w:tabs>
          <w:tab w:leader="dot" w:pos="9350" w:val="right"/>
        </w:tabs>
        <w:rPr>
          <w:del w:author="Andreas Kuehne" w:date="2019-05-25T13:55:00Z" w:id="1223"/>
          <w:rFonts w:asciiTheme="minorHAnsi" w:cstheme="minorBidi" w:eastAsiaTheme="minorEastAsia" w:hAnsiTheme="minorHAnsi"/>
          <w:noProof/>
          <w:sz w:val="22"/>
          <w:szCs w:val="22"/>
          <w:lang w:eastAsia="en-GB" w:val="en-GB"/>
        </w:rPr>
      </w:pPr>
      <w:del w:author="Andreas Kuehne" w:date="2019-05-25T13:55:00Z" w:id="1224">
        <w:r w:rsidDel="00EF7265" w:rsidRPr="00EF7265">
          <w:rPr>
            <w:rStyle w:val="Hyperlink"/>
            <w:noProof/>
            <w14:scene3d>
              <w14:camera w14:prst="orthographicFront"/>
              <w14:lightRig w14:dir="t" w14:rig="threePt">
                <w14:rot w14:lat="0" w14:lon="0" w14:rev="0"/>
              </w14:lightRig>
            </w14:scene3d>
            <w:rPrChange w:author="Andreas Kuehne" w:date="2019-05-25T13:55:00Z" w:id="1225">
              <w:rPr>
                <w:rStyle w:val="Hyperlink"/>
                <w:noProof/>
                <w14:scene3d>
                  <w14:camera w14:prst="orthographicFront"/>
                  <w14:lightRig w14:dir="t" w14:rig="threePt">
                    <w14:rot w14:lat="0" w14:lon="0" w14:rev="0"/>
                  </w14:lightRig>
                </w14:scene3d>
              </w:rPr>
            </w:rPrChange>
          </w:rPr>
          <w:delText>4.3.4.2</w:delText>
        </w:r>
        <w:r w:rsidDel="00EF7265" w:rsidRPr="00EF7265">
          <w:rPr>
            <w:rStyle w:val="Hyperlink"/>
            <w:noProof/>
            <w:rPrChange w:author="Andreas Kuehne" w:date="2019-05-25T13:55:00Z" w:id="1226">
              <w:rPr>
                <w:rStyle w:val="Hyperlink"/>
                <w:noProof/>
              </w:rPr>
            </w:rPrChange>
          </w:rPr>
          <w:delText xml:space="preserve"> OptionalInputsSign – XML Syntax</w:delText>
        </w:r>
        <w:r w:rsidDel="00EF7265">
          <w:rPr>
            <w:noProof/>
            <w:webHidden/>
          </w:rPr>
          <w:tab/>
          <w:delText>53</w:delText>
        </w:r>
      </w:del>
    </w:p>
    <w:p w:rsidDel="00EF7265" w:rsidR="00166BB7" w:rsidRDefault="00166BB7">
      <w:pPr>
        <w:pStyle w:val="Verzeichnis3"/>
        <w:tabs>
          <w:tab w:leader="dot" w:pos="9350" w:val="right"/>
        </w:tabs>
        <w:rPr>
          <w:del w:author="Andreas Kuehne" w:date="2019-05-25T13:55:00Z" w:id="1227"/>
          <w:rFonts w:asciiTheme="minorHAnsi" w:cstheme="minorBidi" w:eastAsiaTheme="minorEastAsia" w:hAnsiTheme="minorHAnsi"/>
          <w:noProof/>
          <w:sz w:val="22"/>
          <w:szCs w:val="22"/>
          <w:lang w:eastAsia="en-GB" w:val="en-GB"/>
        </w:rPr>
      </w:pPr>
      <w:del w:author="Andreas Kuehne" w:date="2019-05-25T13:55:00Z" w:id="1228">
        <w:r w:rsidDel="00EF7265" w:rsidRPr="00EF7265">
          <w:rPr>
            <w:rStyle w:val="Hyperlink"/>
            <w:noProof/>
            <w14:scene3d>
              <w14:camera w14:prst="orthographicFront"/>
              <w14:lightRig w14:dir="t" w14:rig="threePt">
                <w14:rot w14:lat="0" w14:lon="0" w14:rev="0"/>
              </w14:lightRig>
            </w14:scene3d>
            <w:rPrChange w:author="Andreas Kuehne" w:date="2019-05-25T13:55:00Z" w:id="1229">
              <w:rPr>
                <w:rStyle w:val="Hyperlink"/>
                <w:noProof/>
                <w14:scene3d>
                  <w14:camera w14:prst="orthographicFront"/>
                  <w14:lightRig w14:dir="t" w14:rig="threePt">
                    <w14:rot w14:lat="0" w14:lon="0" w14:rev="0"/>
                  </w14:lightRig>
                </w14:scene3d>
              </w:rPr>
            </w:rPrChange>
          </w:rPr>
          <w:delText>4.3.5</w:delText>
        </w:r>
        <w:r w:rsidDel="00EF7265" w:rsidRPr="00EF7265">
          <w:rPr>
            <w:rStyle w:val="Hyperlink"/>
            <w:noProof/>
            <w:rPrChange w:author="Andreas Kuehne" w:date="2019-05-25T13:55:00Z" w:id="1230">
              <w:rPr>
                <w:rStyle w:val="Hyperlink"/>
                <w:noProof/>
              </w:rPr>
            </w:rPrChange>
          </w:rPr>
          <w:delText xml:space="preserve"> Component OptionalInputsVerify</w:delText>
        </w:r>
        <w:r w:rsidDel="00EF7265">
          <w:rPr>
            <w:noProof/>
            <w:webHidden/>
          </w:rPr>
          <w:tab/>
          <w:delText>54</w:delText>
        </w:r>
      </w:del>
    </w:p>
    <w:p w:rsidDel="00EF7265" w:rsidR="00166BB7" w:rsidRDefault="00166BB7">
      <w:pPr>
        <w:pStyle w:val="Verzeichnis4"/>
        <w:tabs>
          <w:tab w:leader="dot" w:pos="9350" w:val="right"/>
        </w:tabs>
        <w:rPr>
          <w:del w:author="Andreas Kuehne" w:date="2019-05-25T13:55:00Z" w:id="1231"/>
          <w:rFonts w:asciiTheme="minorHAnsi" w:cstheme="minorBidi" w:eastAsiaTheme="minorEastAsia" w:hAnsiTheme="minorHAnsi"/>
          <w:noProof/>
          <w:sz w:val="22"/>
          <w:szCs w:val="22"/>
          <w:lang w:eastAsia="en-GB" w:val="en-GB"/>
        </w:rPr>
      </w:pPr>
      <w:del w:author="Andreas Kuehne" w:date="2019-05-25T13:55:00Z" w:id="1232">
        <w:r w:rsidDel="00EF7265" w:rsidRPr="00EF7265">
          <w:rPr>
            <w:rStyle w:val="Hyperlink"/>
            <w:noProof/>
            <w14:scene3d>
              <w14:camera w14:prst="orthographicFront"/>
              <w14:lightRig w14:dir="t" w14:rig="threePt">
                <w14:rot w14:lat="0" w14:lon="0" w14:rev="0"/>
              </w14:lightRig>
            </w14:scene3d>
            <w:rPrChange w:author="Andreas Kuehne" w:date="2019-05-25T13:55:00Z" w:id="1233">
              <w:rPr>
                <w:rStyle w:val="Hyperlink"/>
                <w:noProof/>
                <w14:scene3d>
                  <w14:camera w14:prst="orthographicFront"/>
                  <w14:lightRig w14:dir="t" w14:rig="threePt">
                    <w14:rot w14:lat="0" w14:lon="0" w14:rev="0"/>
                  </w14:lightRig>
                </w14:scene3d>
              </w:rPr>
            </w:rPrChange>
          </w:rPr>
          <w:delText>4.3.5.1</w:delText>
        </w:r>
        <w:r w:rsidDel="00EF7265" w:rsidRPr="00EF7265">
          <w:rPr>
            <w:rStyle w:val="Hyperlink"/>
            <w:noProof/>
            <w:rPrChange w:author="Andreas Kuehne" w:date="2019-05-25T13:55:00Z" w:id="1234">
              <w:rPr>
                <w:rStyle w:val="Hyperlink"/>
                <w:noProof/>
              </w:rPr>
            </w:rPrChange>
          </w:rPr>
          <w:delText xml:space="preserve"> OptionalInputsVerify – JSON Syntax</w:delText>
        </w:r>
        <w:r w:rsidDel="00EF7265">
          <w:rPr>
            <w:noProof/>
            <w:webHidden/>
          </w:rPr>
          <w:tab/>
          <w:delText>55</w:delText>
        </w:r>
      </w:del>
    </w:p>
    <w:p w:rsidDel="00EF7265" w:rsidR="00166BB7" w:rsidRDefault="00166BB7">
      <w:pPr>
        <w:pStyle w:val="Verzeichnis4"/>
        <w:tabs>
          <w:tab w:leader="dot" w:pos="9350" w:val="right"/>
        </w:tabs>
        <w:rPr>
          <w:del w:author="Andreas Kuehne" w:date="2019-05-25T13:55:00Z" w:id="1235"/>
          <w:rFonts w:asciiTheme="minorHAnsi" w:cstheme="minorBidi" w:eastAsiaTheme="minorEastAsia" w:hAnsiTheme="minorHAnsi"/>
          <w:noProof/>
          <w:sz w:val="22"/>
          <w:szCs w:val="22"/>
          <w:lang w:eastAsia="en-GB" w:val="en-GB"/>
        </w:rPr>
      </w:pPr>
      <w:del w:author="Andreas Kuehne" w:date="2019-05-25T13:55:00Z" w:id="1236">
        <w:r w:rsidDel="00EF7265" w:rsidRPr="00EF7265">
          <w:rPr>
            <w:rStyle w:val="Hyperlink"/>
            <w:noProof/>
            <w14:scene3d>
              <w14:camera w14:prst="orthographicFront"/>
              <w14:lightRig w14:dir="t" w14:rig="threePt">
                <w14:rot w14:lat="0" w14:lon="0" w14:rev="0"/>
              </w14:lightRig>
            </w14:scene3d>
            <w:rPrChange w:author="Andreas Kuehne" w:date="2019-05-25T13:55:00Z" w:id="1237">
              <w:rPr>
                <w:rStyle w:val="Hyperlink"/>
                <w:noProof/>
                <w14:scene3d>
                  <w14:camera w14:prst="orthographicFront"/>
                  <w14:lightRig w14:dir="t" w14:rig="threePt">
                    <w14:rot w14:lat="0" w14:lon="0" w14:rev="0"/>
                  </w14:lightRig>
                </w14:scene3d>
              </w:rPr>
            </w:rPrChange>
          </w:rPr>
          <w:delText>4.3.5.2</w:delText>
        </w:r>
        <w:r w:rsidDel="00EF7265" w:rsidRPr="00EF7265">
          <w:rPr>
            <w:rStyle w:val="Hyperlink"/>
            <w:noProof/>
            <w:rPrChange w:author="Andreas Kuehne" w:date="2019-05-25T13:55:00Z" w:id="1238">
              <w:rPr>
                <w:rStyle w:val="Hyperlink"/>
                <w:noProof/>
              </w:rPr>
            </w:rPrChange>
          </w:rPr>
          <w:delText xml:space="preserve"> OptionalInputsVerify – XML Syntax</w:delText>
        </w:r>
        <w:r w:rsidDel="00EF7265">
          <w:rPr>
            <w:noProof/>
            <w:webHidden/>
          </w:rPr>
          <w:tab/>
          <w:delText>57</w:delText>
        </w:r>
      </w:del>
    </w:p>
    <w:p w:rsidDel="00EF7265" w:rsidR="00166BB7" w:rsidRDefault="00166BB7">
      <w:pPr>
        <w:pStyle w:val="Verzeichnis3"/>
        <w:tabs>
          <w:tab w:leader="dot" w:pos="9350" w:val="right"/>
        </w:tabs>
        <w:rPr>
          <w:del w:author="Andreas Kuehne" w:date="2019-05-25T13:55:00Z" w:id="1239"/>
          <w:rFonts w:asciiTheme="minorHAnsi" w:cstheme="minorBidi" w:eastAsiaTheme="minorEastAsia" w:hAnsiTheme="minorHAnsi"/>
          <w:noProof/>
          <w:sz w:val="22"/>
          <w:szCs w:val="22"/>
          <w:lang w:eastAsia="en-GB" w:val="en-GB"/>
        </w:rPr>
      </w:pPr>
      <w:del w:author="Andreas Kuehne" w:date="2019-05-25T13:55:00Z" w:id="1240">
        <w:r w:rsidDel="00EF7265" w:rsidRPr="00EF7265">
          <w:rPr>
            <w:rStyle w:val="Hyperlink"/>
            <w:noProof/>
            <w14:scene3d>
              <w14:camera w14:prst="orthographicFront"/>
              <w14:lightRig w14:dir="t" w14:rig="threePt">
                <w14:rot w14:lat="0" w14:lon="0" w14:rev="0"/>
              </w14:lightRig>
            </w14:scene3d>
            <w:rPrChange w:author="Andreas Kuehne" w:date="2019-05-25T13:55:00Z" w:id="1241">
              <w:rPr>
                <w:rStyle w:val="Hyperlink"/>
                <w:noProof/>
                <w14:scene3d>
                  <w14:camera w14:prst="orthographicFront"/>
                  <w14:lightRig w14:dir="t" w14:rig="threePt">
                    <w14:rot w14:lat="0" w14:lon="0" w14:rev="0"/>
                  </w14:lightRig>
                </w14:scene3d>
              </w:rPr>
            </w:rPrChange>
          </w:rPr>
          <w:delText>4.3.6</w:delText>
        </w:r>
        <w:r w:rsidDel="00EF7265" w:rsidRPr="00EF7265">
          <w:rPr>
            <w:rStyle w:val="Hyperlink"/>
            <w:noProof/>
            <w:rPrChange w:author="Andreas Kuehne" w:date="2019-05-25T13:55:00Z" w:id="1242">
              <w:rPr>
                <w:rStyle w:val="Hyperlink"/>
                <w:noProof/>
              </w:rPr>
            </w:rPrChange>
          </w:rPr>
          <w:delText xml:space="preserve"> Component OptionalOutputsBase</w:delText>
        </w:r>
        <w:r w:rsidDel="00EF7265">
          <w:rPr>
            <w:noProof/>
            <w:webHidden/>
          </w:rPr>
          <w:tab/>
          <w:delText>58</w:delText>
        </w:r>
      </w:del>
    </w:p>
    <w:p w:rsidDel="00EF7265" w:rsidR="00166BB7" w:rsidRDefault="00166BB7">
      <w:pPr>
        <w:pStyle w:val="Verzeichnis4"/>
        <w:tabs>
          <w:tab w:leader="dot" w:pos="9350" w:val="right"/>
        </w:tabs>
        <w:rPr>
          <w:del w:author="Andreas Kuehne" w:date="2019-05-25T13:55:00Z" w:id="1243"/>
          <w:rFonts w:asciiTheme="minorHAnsi" w:cstheme="minorBidi" w:eastAsiaTheme="minorEastAsia" w:hAnsiTheme="minorHAnsi"/>
          <w:noProof/>
          <w:sz w:val="22"/>
          <w:szCs w:val="22"/>
          <w:lang w:eastAsia="en-GB" w:val="en-GB"/>
        </w:rPr>
      </w:pPr>
      <w:del w:author="Andreas Kuehne" w:date="2019-05-25T13:55:00Z" w:id="1244">
        <w:r w:rsidDel="00EF7265" w:rsidRPr="00EF7265">
          <w:rPr>
            <w:rStyle w:val="Hyperlink"/>
            <w:noProof/>
            <w14:scene3d>
              <w14:camera w14:prst="orthographicFront"/>
              <w14:lightRig w14:dir="t" w14:rig="threePt">
                <w14:rot w14:lat="0" w14:lon="0" w14:rev="0"/>
              </w14:lightRig>
            </w14:scene3d>
            <w:rPrChange w:author="Andreas Kuehne" w:date="2019-05-25T13:55:00Z" w:id="1245">
              <w:rPr>
                <w:rStyle w:val="Hyperlink"/>
                <w:noProof/>
                <w14:scene3d>
                  <w14:camera w14:prst="orthographicFront"/>
                  <w14:lightRig w14:dir="t" w14:rig="threePt">
                    <w14:rot w14:lat="0" w14:lon="0" w14:rev="0"/>
                  </w14:lightRig>
                </w14:scene3d>
              </w:rPr>
            </w:rPrChange>
          </w:rPr>
          <w:delText>4.3.6.1</w:delText>
        </w:r>
        <w:r w:rsidDel="00EF7265" w:rsidRPr="00EF7265">
          <w:rPr>
            <w:rStyle w:val="Hyperlink"/>
            <w:noProof/>
            <w:rPrChange w:author="Andreas Kuehne" w:date="2019-05-25T13:55:00Z" w:id="1246">
              <w:rPr>
                <w:rStyle w:val="Hyperlink"/>
                <w:noProof/>
              </w:rPr>
            </w:rPrChange>
          </w:rPr>
          <w:delText xml:space="preserve"> OptionalOutputsBase – JSON Syntax</w:delText>
        </w:r>
        <w:r w:rsidDel="00EF7265">
          <w:rPr>
            <w:noProof/>
            <w:webHidden/>
          </w:rPr>
          <w:tab/>
          <w:delText>58</w:delText>
        </w:r>
      </w:del>
    </w:p>
    <w:p w:rsidDel="00EF7265" w:rsidR="00166BB7" w:rsidRDefault="00166BB7">
      <w:pPr>
        <w:pStyle w:val="Verzeichnis4"/>
        <w:tabs>
          <w:tab w:leader="dot" w:pos="9350" w:val="right"/>
        </w:tabs>
        <w:rPr>
          <w:del w:author="Andreas Kuehne" w:date="2019-05-25T13:55:00Z" w:id="1247"/>
          <w:rFonts w:asciiTheme="minorHAnsi" w:cstheme="minorBidi" w:eastAsiaTheme="minorEastAsia" w:hAnsiTheme="minorHAnsi"/>
          <w:noProof/>
          <w:sz w:val="22"/>
          <w:szCs w:val="22"/>
          <w:lang w:eastAsia="en-GB" w:val="en-GB"/>
        </w:rPr>
      </w:pPr>
      <w:del w:author="Andreas Kuehne" w:date="2019-05-25T13:55:00Z" w:id="1248">
        <w:r w:rsidDel="00EF7265" w:rsidRPr="00EF7265">
          <w:rPr>
            <w:rStyle w:val="Hyperlink"/>
            <w:noProof/>
            <w14:scene3d>
              <w14:camera w14:prst="orthographicFront"/>
              <w14:lightRig w14:dir="t" w14:rig="threePt">
                <w14:rot w14:lat="0" w14:lon="0" w14:rev="0"/>
              </w14:lightRig>
            </w14:scene3d>
            <w:rPrChange w:author="Andreas Kuehne" w:date="2019-05-25T13:55:00Z" w:id="1249">
              <w:rPr>
                <w:rStyle w:val="Hyperlink"/>
                <w:noProof/>
                <w14:scene3d>
                  <w14:camera w14:prst="orthographicFront"/>
                  <w14:lightRig w14:dir="t" w14:rig="threePt">
                    <w14:rot w14:lat="0" w14:lon="0" w14:rev="0"/>
                  </w14:lightRig>
                </w14:scene3d>
              </w:rPr>
            </w:rPrChange>
          </w:rPr>
          <w:delText>4.3.6.2</w:delText>
        </w:r>
        <w:r w:rsidDel="00EF7265" w:rsidRPr="00EF7265">
          <w:rPr>
            <w:rStyle w:val="Hyperlink"/>
            <w:noProof/>
            <w:rPrChange w:author="Andreas Kuehne" w:date="2019-05-25T13:55:00Z" w:id="1250">
              <w:rPr>
                <w:rStyle w:val="Hyperlink"/>
                <w:noProof/>
              </w:rPr>
            </w:rPrChange>
          </w:rPr>
          <w:delText xml:space="preserve"> OptionalOutputsBase – XML Syntax</w:delText>
        </w:r>
        <w:r w:rsidDel="00EF7265">
          <w:rPr>
            <w:noProof/>
            <w:webHidden/>
          </w:rPr>
          <w:tab/>
          <w:delText>58</w:delText>
        </w:r>
      </w:del>
    </w:p>
    <w:p w:rsidDel="00EF7265" w:rsidR="00166BB7" w:rsidRDefault="00166BB7">
      <w:pPr>
        <w:pStyle w:val="Verzeichnis3"/>
        <w:tabs>
          <w:tab w:leader="dot" w:pos="9350" w:val="right"/>
        </w:tabs>
        <w:rPr>
          <w:del w:author="Andreas Kuehne" w:date="2019-05-25T13:55:00Z" w:id="1251"/>
          <w:rFonts w:asciiTheme="minorHAnsi" w:cstheme="minorBidi" w:eastAsiaTheme="minorEastAsia" w:hAnsiTheme="minorHAnsi"/>
          <w:noProof/>
          <w:sz w:val="22"/>
          <w:szCs w:val="22"/>
          <w:lang w:eastAsia="en-GB" w:val="en-GB"/>
        </w:rPr>
      </w:pPr>
      <w:del w:author="Andreas Kuehne" w:date="2019-05-25T13:55:00Z" w:id="1252">
        <w:r w:rsidDel="00EF7265" w:rsidRPr="00EF7265">
          <w:rPr>
            <w:rStyle w:val="Hyperlink"/>
            <w:noProof/>
            <w14:scene3d>
              <w14:camera w14:prst="orthographicFront"/>
              <w14:lightRig w14:dir="t" w14:rig="threePt">
                <w14:rot w14:lat="0" w14:lon="0" w14:rev="0"/>
              </w14:lightRig>
            </w14:scene3d>
            <w:rPrChange w:author="Andreas Kuehne" w:date="2019-05-25T13:55:00Z" w:id="1253">
              <w:rPr>
                <w:rStyle w:val="Hyperlink"/>
                <w:noProof/>
                <w14:scene3d>
                  <w14:camera w14:prst="orthographicFront"/>
                  <w14:lightRig w14:dir="t" w14:rig="threePt">
                    <w14:rot w14:lat="0" w14:lon="0" w14:rev="0"/>
                  </w14:lightRig>
                </w14:scene3d>
              </w:rPr>
            </w:rPrChange>
          </w:rPr>
          <w:delText>4.3.7</w:delText>
        </w:r>
        <w:r w:rsidDel="00EF7265" w:rsidRPr="00EF7265">
          <w:rPr>
            <w:rStyle w:val="Hyperlink"/>
            <w:noProof/>
            <w:rPrChange w:author="Andreas Kuehne" w:date="2019-05-25T13:55:00Z" w:id="1254">
              <w:rPr>
                <w:rStyle w:val="Hyperlink"/>
                <w:noProof/>
              </w:rPr>
            </w:rPrChange>
          </w:rPr>
          <w:delText xml:space="preserve"> Component OptionalOutputsSign</w:delText>
        </w:r>
        <w:r w:rsidDel="00EF7265">
          <w:rPr>
            <w:noProof/>
            <w:webHidden/>
          </w:rPr>
          <w:tab/>
          <w:delText>59</w:delText>
        </w:r>
      </w:del>
    </w:p>
    <w:p w:rsidDel="00EF7265" w:rsidR="00166BB7" w:rsidRDefault="00166BB7">
      <w:pPr>
        <w:pStyle w:val="Verzeichnis4"/>
        <w:tabs>
          <w:tab w:leader="dot" w:pos="9350" w:val="right"/>
        </w:tabs>
        <w:rPr>
          <w:del w:author="Andreas Kuehne" w:date="2019-05-25T13:55:00Z" w:id="1255"/>
          <w:rFonts w:asciiTheme="minorHAnsi" w:cstheme="minorBidi" w:eastAsiaTheme="minorEastAsia" w:hAnsiTheme="minorHAnsi"/>
          <w:noProof/>
          <w:sz w:val="22"/>
          <w:szCs w:val="22"/>
          <w:lang w:eastAsia="en-GB" w:val="en-GB"/>
        </w:rPr>
      </w:pPr>
      <w:del w:author="Andreas Kuehne" w:date="2019-05-25T13:55:00Z" w:id="1256">
        <w:r w:rsidDel="00EF7265" w:rsidRPr="00EF7265">
          <w:rPr>
            <w:rStyle w:val="Hyperlink"/>
            <w:noProof/>
            <w14:scene3d>
              <w14:camera w14:prst="orthographicFront"/>
              <w14:lightRig w14:dir="t" w14:rig="threePt">
                <w14:rot w14:lat="0" w14:lon="0" w14:rev="0"/>
              </w14:lightRig>
            </w14:scene3d>
            <w:rPrChange w:author="Andreas Kuehne" w:date="2019-05-25T13:55:00Z" w:id="1257">
              <w:rPr>
                <w:rStyle w:val="Hyperlink"/>
                <w:noProof/>
                <w14:scene3d>
                  <w14:camera w14:prst="orthographicFront"/>
                  <w14:lightRig w14:dir="t" w14:rig="threePt">
                    <w14:rot w14:lat="0" w14:lon="0" w14:rev="0"/>
                  </w14:lightRig>
                </w14:scene3d>
              </w:rPr>
            </w:rPrChange>
          </w:rPr>
          <w:delText>4.3.7.1</w:delText>
        </w:r>
        <w:r w:rsidDel="00EF7265" w:rsidRPr="00EF7265">
          <w:rPr>
            <w:rStyle w:val="Hyperlink"/>
            <w:noProof/>
            <w:rPrChange w:author="Andreas Kuehne" w:date="2019-05-25T13:55:00Z" w:id="1258">
              <w:rPr>
                <w:rStyle w:val="Hyperlink"/>
                <w:noProof/>
              </w:rPr>
            </w:rPrChange>
          </w:rPr>
          <w:delText xml:space="preserve"> OptionalOutputsSign – JSON Syntax</w:delText>
        </w:r>
        <w:r w:rsidDel="00EF7265">
          <w:rPr>
            <w:noProof/>
            <w:webHidden/>
          </w:rPr>
          <w:tab/>
          <w:delText>59</w:delText>
        </w:r>
      </w:del>
    </w:p>
    <w:p w:rsidDel="00EF7265" w:rsidR="00166BB7" w:rsidRDefault="00166BB7">
      <w:pPr>
        <w:pStyle w:val="Verzeichnis4"/>
        <w:tabs>
          <w:tab w:leader="dot" w:pos="9350" w:val="right"/>
        </w:tabs>
        <w:rPr>
          <w:del w:author="Andreas Kuehne" w:date="2019-05-25T13:55:00Z" w:id="1259"/>
          <w:rFonts w:asciiTheme="minorHAnsi" w:cstheme="minorBidi" w:eastAsiaTheme="minorEastAsia" w:hAnsiTheme="minorHAnsi"/>
          <w:noProof/>
          <w:sz w:val="22"/>
          <w:szCs w:val="22"/>
          <w:lang w:eastAsia="en-GB" w:val="en-GB"/>
        </w:rPr>
      </w:pPr>
      <w:del w:author="Andreas Kuehne" w:date="2019-05-25T13:55:00Z" w:id="1260">
        <w:r w:rsidDel="00EF7265" w:rsidRPr="00EF7265">
          <w:rPr>
            <w:rStyle w:val="Hyperlink"/>
            <w:noProof/>
            <w14:scene3d>
              <w14:camera w14:prst="orthographicFront"/>
              <w14:lightRig w14:dir="t" w14:rig="threePt">
                <w14:rot w14:lat="0" w14:lon="0" w14:rev="0"/>
              </w14:lightRig>
            </w14:scene3d>
            <w:rPrChange w:author="Andreas Kuehne" w:date="2019-05-25T13:55:00Z" w:id="1261">
              <w:rPr>
                <w:rStyle w:val="Hyperlink"/>
                <w:noProof/>
                <w14:scene3d>
                  <w14:camera w14:prst="orthographicFront"/>
                  <w14:lightRig w14:dir="t" w14:rig="threePt">
                    <w14:rot w14:lat="0" w14:lon="0" w14:rev="0"/>
                  </w14:lightRig>
                </w14:scene3d>
              </w:rPr>
            </w:rPrChange>
          </w:rPr>
          <w:delText>4.3.7.2</w:delText>
        </w:r>
        <w:r w:rsidDel="00EF7265" w:rsidRPr="00EF7265">
          <w:rPr>
            <w:rStyle w:val="Hyperlink"/>
            <w:noProof/>
            <w:rPrChange w:author="Andreas Kuehne" w:date="2019-05-25T13:55:00Z" w:id="1262">
              <w:rPr>
                <w:rStyle w:val="Hyperlink"/>
                <w:noProof/>
              </w:rPr>
            </w:rPrChange>
          </w:rPr>
          <w:delText xml:space="preserve"> OptionalOutputsSign – XML Syntax</w:delText>
        </w:r>
        <w:r w:rsidDel="00EF7265">
          <w:rPr>
            <w:noProof/>
            <w:webHidden/>
          </w:rPr>
          <w:tab/>
          <w:delText>60</w:delText>
        </w:r>
      </w:del>
    </w:p>
    <w:p w:rsidDel="00EF7265" w:rsidR="00166BB7" w:rsidRDefault="00166BB7">
      <w:pPr>
        <w:pStyle w:val="Verzeichnis3"/>
        <w:tabs>
          <w:tab w:leader="dot" w:pos="9350" w:val="right"/>
        </w:tabs>
        <w:rPr>
          <w:del w:author="Andreas Kuehne" w:date="2019-05-25T13:55:00Z" w:id="1263"/>
          <w:rFonts w:asciiTheme="minorHAnsi" w:cstheme="minorBidi" w:eastAsiaTheme="minorEastAsia" w:hAnsiTheme="minorHAnsi"/>
          <w:noProof/>
          <w:sz w:val="22"/>
          <w:szCs w:val="22"/>
          <w:lang w:eastAsia="en-GB" w:val="en-GB"/>
        </w:rPr>
      </w:pPr>
      <w:del w:author="Andreas Kuehne" w:date="2019-05-25T13:55:00Z" w:id="1264">
        <w:r w:rsidDel="00EF7265" w:rsidRPr="00EF7265">
          <w:rPr>
            <w:rStyle w:val="Hyperlink"/>
            <w:noProof/>
            <w14:scene3d>
              <w14:camera w14:prst="orthographicFront"/>
              <w14:lightRig w14:dir="t" w14:rig="threePt">
                <w14:rot w14:lat="0" w14:lon="0" w14:rev="0"/>
              </w14:lightRig>
            </w14:scene3d>
            <w:rPrChange w:author="Andreas Kuehne" w:date="2019-05-25T13:55:00Z" w:id="1265">
              <w:rPr>
                <w:rStyle w:val="Hyperlink"/>
                <w:noProof/>
                <w14:scene3d>
                  <w14:camera w14:prst="orthographicFront"/>
                  <w14:lightRig w14:dir="t" w14:rig="threePt">
                    <w14:rot w14:lat="0" w14:lon="0" w14:rev="0"/>
                  </w14:lightRig>
                </w14:scene3d>
              </w:rPr>
            </w:rPrChange>
          </w:rPr>
          <w:delText>4.3.8</w:delText>
        </w:r>
        <w:r w:rsidDel="00EF7265" w:rsidRPr="00EF7265">
          <w:rPr>
            <w:rStyle w:val="Hyperlink"/>
            <w:noProof/>
            <w:rPrChange w:author="Andreas Kuehne" w:date="2019-05-25T13:55:00Z" w:id="1266">
              <w:rPr>
                <w:rStyle w:val="Hyperlink"/>
                <w:noProof/>
              </w:rPr>
            </w:rPrChange>
          </w:rPr>
          <w:delText xml:space="preserve"> Component OptionalOutputsVerify</w:delText>
        </w:r>
        <w:r w:rsidDel="00EF7265">
          <w:rPr>
            <w:noProof/>
            <w:webHidden/>
          </w:rPr>
          <w:tab/>
          <w:delText>60</w:delText>
        </w:r>
      </w:del>
    </w:p>
    <w:p w:rsidDel="00EF7265" w:rsidR="00166BB7" w:rsidRDefault="00166BB7">
      <w:pPr>
        <w:pStyle w:val="Verzeichnis4"/>
        <w:tabs>
          <w:tab w:leader="dot" w:pos="9350" w:val="right"/>
        </w:tabs>
        <w:rPr>
          <w:del w:author="Andreas Kuehne" w:date="2019-05-25T13:55:00Z" w:id="1267"/>
          <w:rFonts w:asciiTheme="minorHAnsi" w:cstheme="minorBidi" w:eastAsiaTheme="minorEastAsia" w:hAnsiTheme="minorHAnsi"/>
          <w:noProof/>
          <w:sz w:val="22"/>
          <w:szCs w:val="22"/>
          <w:lang w:eastAsia="en-GB" w:val="en-GB"/>
        </w:rPr>
      </w:pPr>
      <w:del w:author="Andreas Kuehne" w:date="2019-05-25T13:55:00Z" w:id="1268">
        <w:r w:rsidDel="00EF7265" w:rsidRPr="00EF7265">
          <w:rPr>
            <w:rStyle w:val="Hyperlink"/>
            <w:noProof/>
            <w14:scene3d>
              <w14:camera w14:prst="orthographicFront"/>
              <w14:lightRig w14:dir="t" w14:rig="threePt">
                <w14:rot w14:lat="0" w14:lon="0" w14:rev="0"/>
              </w14:lightRig>
            </w14:scene3d>
            <w:rPrChange w:author="Andreas Kuehne" w:date="2019-05-25T13:55:00Z" w:id="1269">
              <w:rPr>
                <w:rStyle w:val="Hyperlink"/>
                <w:noProof/>
                <w14:scene3d>
                  <w14:camera w14:prst="orthographicFront"/>
                  <w14:lightRig w14:dir="t" w14:rig="threePt">
                    <w14:rot w14:lat="0" w14:lon="0" w14:rev="0"/>
                  </w14:lightRig>
                </w14:scene3d>
              </w:rPr>
            </w:rPrChange>
          </w:rPr>
          <w:delText>4.3.8.1</w:delText>
        </w:r>
        <w:r w:rsidDel="00EF7265" w:rsidRPr="00EF7265">
          <w:rPr>
            <w:rStyle w:val="Hyperlink"/>
            <w:noProof/>
            <w:rPrChange w:author="Andreas Kuehne" w:date="2019-05-25T13:55:00Z" w:id="1270">
              <w:rPr>
                <w:rStyle w:val="Hyperlink"/>
                <w:noProof/>
              </w:rPr>
            </w:rPrChange>
          </w:rPr>
          <w:delText xml:space="preserve"> OptionalOutputsVerify – JSON Syntax</w:delText>
        </w:r>
        <w:r w:rsidDel="00EF7265">
          <w:rPr>
            <w:noProof/>
            <w:webHidden/>
          </w:rPr>
          <w:tab/>
          <w:delText>61</w:delText>
        </w:r>
      </w:del>
    </w:p>
    <w:p w:rsidDel="00EF7265" w:rsidR="00166BB7" w:rsidRDefault="00166BB7">
      <w:pPr>
        <w:pStyle w:val="Verzeichnis4"/>
        <w:tabs>
          <w:tab w:leader="dot" w:pos="9350" w:val="right"/>
        </w:tabs>
        <w:rPr>
          <w:del w:author="Andreas Kuehne" w:date="2019-05-25T13:55:00Z" w:id="1271"/>
          <w:rFonts w:asciiTheme="minorHAnsi" w:cstheme="minorBidi" w:eastAsiaTheme="minorEastAsia" w:hAnsiTheme="minorHAnsi"/>
          <w:noProof/>
          <w:sz w:val="22"/>
          <w:szCs w:val="22"/>
          <w:lang w:eastAsia="en-GB" w:val="en-GB"/>
        </w:rPr>
      </w:pPr>
      <w:del w:author="Andreas Kuehne" w:date="2019-05-25T13:55:00Z" w:id="1272">
        <w:r w:rsidDel="00EF7265" w:rsidRPr="00EF7265">
          <w:rPr>
            <w:rStyle w:val="Hyperlink"/>
            <w:noProof/>
            <w14:scene3d>
              <w14:camera w14:prst="orthographicFront"/>
              <w14:lightRig w14:dir="t" w14:rig="threePt">
                <w14:rot w14:lat="0" w14:lon="0" w14:rev="0"/>
              </w14:lightRig>
            </w14:scene3d>
            <w:rPrChange w:author="Andreas Kuehne" w:date="2019-05-25T13:55:00Z" w:id="1273">
              <w:rPr>
                <w:rStyle w:val="Hyperlink"/>
                <w:noProof/>
                <w14:scene3d>
                  <w14:camera w14:prst="orthographicFront"/>
                  <w14:lightRig w14:dir="t" w14:rig="threePt">
                    <w14:rot w14:lat="0" w14:lon="0" w14:rev="0"/>
                  </w14:lightRig>
                </w14:scene3d>
              </w:rPr>
            </w:rPrChange>
          </w:rPr>
          <w:delText>4.3.8.2</w:delText>
        </w:r>
        <w:r w:rsidDel="00EF7265" w:rsidRPr="00EF7265">
          <w:rPr>
            <w:rStyle w:val="Hyperlink"/>
            <w:noProof/>
            <w:rPrChange w:author="Andreas Kuehne" w:date="2019-05-25T13:55:00Z" w:id="1274">
              <w:rPr>
                <w:rStyle w:val="Hyperlink"/>
                <w:noProof/>
              </w:rPr>
            </w:rPrChange>
          </w:rPr>
          <w:delText xml:space="preserve"> OptionalOutputsVerify – XML Syntax</w:delText>
        </w:r>
        <w:r w:rsidDel="00EF7265">
          <w:rPr>
            <w:noProof/>
            <w:webHidden/>
          </w:rPr>
          <w:tab/>
          <w:delText>62</w:delText>
        </w:r>
      </w:del>
    </w:p>
    <w:p w:rsidDel="00EF7265" w:rsidR="00166BB7" w:rsidRDefault="00166BB7">
      <w:pPr>
        <w:pStyle w:val="Verzeichnis3"/>
        <w:tabs>
          <w:tab w:leader="dot" w:pos="9350" w:val="right"/>
        </w:tabs>
        <w:rPr>
          <w:del w:author="Andreas Kuehne" w:date="2019-05-25T13:55:00Z" w:id="1275"/>
          <w:rFonts w:asciiTheme="minorHAnsi" w:cstheme="minorBidi" w:eastAsiaTheme="minorEastAsia" w:hAnsiTheme="minorHAnsi"/>
          <w:noProof/>
          <w:sz w:val="22"/>
          <w:szCs w:val="22"/>
          <w:lang w:eastAsia="en-GB" w:val="en-GB"/>
        </w:rPr>
      </w:pPr>
      <w:del w:author="Andreas Kuehne" w:date="2019-05-25T13:55:00Z" w:id="1276">
        <w:r w:rsidDel="00EF7265" w:rsidRPr="00EF7265">
          <w:rPr>
            <w:rStyle w:val="Hyperlink"/>
            <w:noProof/>
            <w14:scene3d>
              <w14:camera w14:prst="orthographicFront"/>
              <w14:lightRig w14:dir="t" w14:rig="threePt">
                <w14:rot w14:lat="0" w14:lon="0" w14:rev="0"/>
              </w14:lightRig>
            </w14:scene3d>
            <w:rPrChange w:author="Andreas Kuehne" w:date="2019-05-25T13:55:00Z" w:id="1277">
              <w:rPr>
                <w:rStyle w:val="Hyperlink"/>
                <w:noProof/>
                <w14:scene3d>
                  <w14:camera w14:prst="orthographicFront"/>
                  <w14:lightRig w14:dir="t" w14:rig="threePt">
                    <w14:rot w14:lat="0" w14:lon="0" w14:rev="0"/>
                  </w14:lightRig>
                </w14:scene3d>
              </w:rPr>
            </w:rPrChange>
          </w:rPr>
          <w:delText>4.3.9</w:delText>
        </w:r>
        <w:r w:rsidDel="00EF7265" w:rsidRPr="00EF7265">
          <w:rPr>
            <w:rStyle w:val="Hyperlink"/>
            <w:noProof/>
            <w:rPrChange w:author="Andreas Kuehne" w:date="2019-05-25T13:55:00Z" w:id="1278">
              <w:rPr>
                <w:rStyle w:val="Hyperlink"/>
                <w:noProof/>
              </w:rPr>
            </w:rPrChange>
          </w:rPr>
          <w:delText xml:space="preserve"> Component ClaimedIdentity</w:delText>
        </w:r>
        <w:r w:rsidDel="00EF7265">
          <w:rPr>
            <w:noProof/>
            <w:webHidden/>
          </w:rPr>
          <w:tab/>
          <w:delText>63</w:delText>
        </w:r>
      </w:del>
    </w:p>
    <w:p w:rsidDel="00EF7265" w:rsidR="00166BB7" w:rsidRDefault="00166BB7">
      <w:pPr>
        <w:pStyle w:val="Verzeichnis4"/>
        <w:tabs>
          <w:tab w:leader="dot" w:pos="9350" w:val="right"/>
        </w:tabs>
        <w:rPr>
          <w:del w:author="Andreas Kuehne" w:date="2019-05-25T13:55:00Z" w:id="1279"/>
          <w:rFonts w:asciiTheme="minorHAnsi" w:cstheme="minorBidi" w:eastAsiaTheme="minorEastAsia" w:hAnsiTheme="minorHAnsi"/>
          <w:noProof/>
          <w:sz w:val="22"/>
          <w:szCs w:val="22"/>
          <w:lang w:eastAsia="en-GB" w:val="en-GB"/>
        </w:rPr>
      </w:pPr>
      <w:del w:author="Andreas Kuehne" w:date="2019-05-25T13:55:00Z" w:id="1280">
        <w:r w:rsidDel="00EF7265" w:rsidRPr="00EF7265">
          <w:rPr>
            <w:rStyle w:val="Hyperlink"/>
            <w:noProof/>
            <w14:scene3d>
              <w14:camera w14:prst="orthographicFront"/>
              <w14:lightRig w14:dir="t" w14:rig="threePt">
                <w14:rot w14:lat="0" w14:lon="0" w14:rev="0"/>
              </w14:lightRig>
            </w14:scene3d>
            <w:rPrChange w:author="Andreas Kuehne" w:date="2019-05-25T13:55:00Z" w:id="1281">
              <w:rPr>
                <w:rStyle w:val="Hyperlink"/>
                <w:noProof/>
                <w14:scene3d>
                  <w14:camera w14:prst="orthographicFront"/>
                  <w14:lightRig w14:dir="t" w14:rig="threePt">
                    <w14:rot w14:lat="0" w14:lon="0" w14:rev="0"/>
                  </w14:lightRig>
                </w14:scene3d>
              </w:rPr>
            </w:rPrChange>
          </w:rPr>
          <w:delText>4.3.9.1</w:delText>
        </w:r>
        <w:r w:rsidDel="00EF7265" w:rsidRPr="00EF7265">
          <w:rPr>
            <w:rStyle w:val="Hyperlink"/>
            <w:noProof/>
            <w:rPrChange w:author="Andreas Kuehne" w:date="2019-05-25T13:55:00Z" w:id="1282">
              <w:rPr>
                <w:rStyle w:val="Hyperlink"/>
                <w:noProof/>
              </w:rPr>
            </w:rPrChange>
          </w:rPr>
          <w:delText xml:space="preserve"> ClaimedIdentity – JSON Syntax</w:delText>
        </w:r>
        <w:r w:rsidDel="00EF7265">
          <w:rPr>
            <w:noProof/>
            <w:webHidden/>
          </w:rPr>
          <w:tab/>
          <w:delText>63</w:delText>
        </w:r>
      </w:del>
    </w:p>
    <w:p w:rsidDel="00EF7265" w:rsidR="00166BB7" w:rsidRDefault="00166BB7">
      <w:pPr>
        <w:pStyle w:val="Verzeichnis4"/>
        <w:tabs>
          <w:tab w:leader="dot" w:pos="9350" w:val="right"/>
        </w:tabs>
        <w:rPr>
          <w:del w:author="Andreas Kuehne" w:date="2019-05-25T13:55:00Z" w:id="1283"/>
          <w:rFonts w:asciiTheme="minorHAnsi" w:cstheme="minorBidi" w:eastAsiaTheme="minorEastAsia" w:hAnsiTheme="minorHAnsi"/>
          <w:noProof/>
          <w:sz w:val="22"/>
          <w:szCs w:val="22"/>
          <w:lang w:eastAsia="en-GB" w:val="en-GB"/>
        </w:rPr>
      </w:pPr>
      <w:del w:author="Andreas Kuehne" w:date="2019-05-25T13:55:00Z" w:id="1284">
        <w:r w:rsidDel="00EF7265" w:rsidRPr="00EF7265">
          <w:rPr>
            <w:rStyle w:val="Hyperlink"/>
            <w:noProof/>
            <w14:scene3d>
              <w14:camera w14:prst="orthographicFront"/>
              <w14:lightRig w14:dir="t" w14:rig="threePt">
                <w14:rot w14:lat="0" w14:lon="0" w14:rev="0"/>
              </w14:lightRig>
            </w14:scene3d>
            <w:rPrChange w:author="Andreas Kuehne" w:date="2019-05-25T13:55:00Z" w:id="1285">
              <w:rPr>
                <w:rStyle w:val="Hyperlink"/>
                <w:noProof/>
                <w14:scene3d>
                  <w14:camera w14:prst="orthographicFront"/>
                  <w14:lightRig w14:dir="t" w14:rig="threePt">
                    <w14:rot w14:lat="0" w14:lon="0" w14:rev="0"/>
                  </w14:lightRig>
                </w14:scene3d>
              </w:rPr>
            </w:rPrChange>
          </w:rPr>
          <w:delText>4.3.9.2</w:delText>
        </w:r>
        <w:r w:rsidDel="00EF7265" w:rsidRPr="00EF7265">
          <w:rPr>
            <w:rStyle w:val="Hyperlink"/>
            <w:noProof/>
            <w:rPrChange w:author="Andreas Kuehne" w:date="2019-05-25T13:55:00Z" w:id="1286">
              <w:rPr>
                <w:rStyle w:val="Hyperlink"/>
                <w:noProof/>
              </w:rPr>
            </w:rPrChange>
          </w:rPr>
          <w:delText xml:space="preserve"> ClaimedIdentity – XML Syntax</w:delText>
        </w:r>
        <w:r w:rsidDel="00EF7265">
          <w:rPr>
            <w:noProof/>
            <w:webHidden/>
          </w:rPr>
          <w:tab/>
          <w:delText>64</w:delText>
        </w:r>
      </w:del>
    </w:p>
    <w:p w:rsidDel="00EF7265" w:rsidR="00166BB7" w:rsidRDefault="00166BB7">
      <w:pPr>
        <w:pStyle w:val="Verzeichnis3"/>
        <w:tabs>
          <w:tab w:leader="dot" w:pos="9350" w:val="right"/>
        </w:tabs>
        <w:rPr>
          <w:del w:author="Andreas Kuehne" w:date="2019-05-25T13:55:00Z" w:id="1287"/>
          <w:rFonts w:asciiTheme="minorHAnsi" w:cstheme="minorBidi" w:eastAsiaTheme="minorEastAsia" w:hAnsiTheme="minorHAnsi"/>
          <w:noProof/>
          <w:sz w:val="22"/>
          <w:szCs w:val="22"/>
          <w:lang w:eastAsia="en-GB" w:val="en-GB"/>
        </w:rPr>
      </w:pPr>
      <w:del w:author="Andreas Kuehne" w:date="2019-05-25T13:55:00Z" w:id="1288">
        <w:r w:rsidDel="00EF7265" w:rsidRPr="00EF7265">
          <w:rPr>
            <w:rStyle w:val="Hyperlink"/>
            <w:noProof/>
            <w14:scene3d>
              <w14:camera w14:prst="orthographicFront"/>
              <w14:lightRig w14:dir="t" w14:rig="threePt">
                <w14:rot w14:lat="0" w14:lon="0" w14:rev="0"/>
              </w14:lightRig>
            </w14:scene3d>
            <w:rPrChange w:author="Andreas Kuehne" w:date="2019-05-25T13:55:00Z" w:id="1289">
              <w:rPr>
                <w:rStyle w:val="Hyperlink"/>
                <w:noProof/>
                <w14:scene3d>
                  <w14:camera w14:prst="orthographicFront"/>
                  <w14:lightRig w14:dir="t" w14:rig="threePt">
                    <w14:rot w14:lat="0" w14:lon="0" w14:rev="0"/>
                  </w14:lightRig>
                </w14:scene3d>
              </w:rPr>
            </w:rPrChange>
          </w:rPr>
          <w:delText>4.3.10</w:delText>
        </w:r>
        <w:r w:rsidDel="00EF7265" w:rsidRPr="00EF7265">
          <w:rPr>
            <w:rStyle w:val="Hyperlink"/>
            <w:noProof/>
            <w:rPrChange w:author="Andreas Kuehne" w:date="2019-05-25T13:55:00Z" w:id="1290">
              <w:rPr>
                <w:rStyle w:val="Hyperlink"/>
                <w:noProof/>
              </w:rPr>
            </w:rPrChange>
          </w:rPr>
          <w:delText xml:space="preserve"> Component Schemas</w:delText>
        </w:r>
        <w:r w:rsidDel="00EF7265">
          <w:rPr>
            <w:noProof/>
            <w:webHidden/>
          </w:rPr>
          <w:tab/>
          <w:delText>64</w:delText>
        </w:r>
      </w:del>
    </w:p>
    <w:p w:rsidDel="00EF7265" w:rsidR="00166BB7" w:rsidRDefault="00166BB7">
      <w:pPr>
        <w:pStyle w:val="Verzeichnis4"/>
        <w:tabs>
          <w:tab w:leader="dot" w:pos="9350" w:val="right"/>
        </w:tabs>
        <w:rPr>
          <w:del w:author="Andreas Kuehne" w:date="2019-05-25T13:55:00Z" w:id="1291"/>
          <w:rFonts w:asciiTheme="minorHAnsi" w:cstheme="minorBidi" w:eastAsiaTheme="minorEastAsia" w:hAnsiTheme="minorHAnsi"/>
          <w:noProof/>
          <w:sz w:val="22"/>
          <w:szCs w:val="22"/>
          <w:lang w:eastAsia="en-GB" w:val="en-GB"/>
        </w:rPr>
      </w:pPr>
      <w:del w:author="Andreas Kuehne" w:date="2019-05-25T13:55:00Z" w:id="1292">
        <w:r w:rsidDel="00EF7265" w:rsidRPr="00EF7265">
          <w:rPr>
            <w:rStyle w:val="Hyperlink"/>
            <w:noProof/>
            <w14:scene3d>
              <w14:camera w14:prst="orthographicFront"/>
              <w14:lightRig w14:dir="t" w14:rig="threePt">
                <w14:rot w14:lat="0" w14:lon="0" w14:rev="0"/>
              </w14:lightRig>
            </w14:scene3d>
            <w:rPrChange w:author="Andreas Kuehne" w:date="2019-05-25T13:55:00Z" w:id="1293">
              <w:rPr>
                <w:rStyle w:val="Hyperlink"/>
                <w:noProof/>
                <w14:scene3d>
                  <w14:camera w14:prst="orthographicFront"/>
                  <w14:lightRig w14:dir="t" w14:rig="threePt">
                    <w14:rot w14:lat="0" w14:lon="0" w14:rev="0"/>
                  </w14:lightRig>
                </w14:scene3d>
              </w:rPr>
            </w:rPrChange>
          </w:rPr>
          <w:delText>4.3.10.1</w:delText>
        </w:r>
        <w:r w:rsidDel="00EF7265" w:rsidRPr="00EF7265">
          <w:rPr>
            <w:rStyle w:val="Hyperlink"/>
            <w:noProof/>
            <w:rPrChange w:author="Andreas Kuehne" w:date="2019-05-25T13:55:00Z" w:id="1294">
              <w:rPr>
                <w:rStyle w:val="Hyperlink"/>
                <w:noProof/>
              </w:rPr>
            </w:rPrChange>
          </w:rPr>
          <w:delText xml:space="preserve"> Schemas – JSON Syntax</w:delText>
        </w:r>
        <w:r w:rsidDel="00EF7265">
          <w:rPr>
            <w:noProof/>
            <w:webHidden/>
          </w:rPr>
          <w:tab/>
          <w:delText>65</w:delText>
        </w:r>
      </w:del>
    </w:p>
    <w:p w:rsidDel="00EF7265" w:rsidR="00166BB7" w:rsidRDefault="00166BB7">
      <w:pPr>
        <w:pStyle w:val="Verzeichnis4"/>
        <w:tabs>
          <w:tab w:leader="dot" w:pos="9350" w:val="right"/>
        </w:tabs>
        <w:rPr>
          <w:del w:author="Andreas Kuehne" w:date="2019-05-25T13:55:00Z" w:id="1295"/>
          <w:rFonts w:asciiTheme="minorHAnsi" w:cstheme="minorBidi" w:eastAsiaTheme="minorEastAsia" w:hAnsiTheme="minorHAnsi"/>
          <w:noProof/>
          <w:sz w:val="22"/>
          <w:szCs w:val="22"/>
          <w:lang w:eastAsia="en-GB" w:val="en-GB"/>
        </w:rPr>
      </w:pPr>
      <w:del w:author="Andreas Kuehne" w:date="2019-05-25T13:55:00Z" w:id="1296">
        <w:r w:rsidDel="00EF7265" w:rsidRPr="00EF7265">
          <w:rPr>
            <w:rStyle w:val="Hyperlink"/>
            <w:noProof/>
            <w14:scene3d>
              <w14:camera w14:prst="orthographicFront"/>
              <w14:lightRig w14:dir="t" w14:rig="threePt">
                <w14:rot w14:lat="0" w14:lon="0" w14:rev="0"/>
              </w14:lightRig>
            </w14:scene3d>
            <w:rPrChange w:author="Andreas Kuehne" w:date="2019-05-25T13:55:00Z" w:id="1297">
              <w:rPr>
                <w:rStyle w:val="Hyperlink"/>
                <w:noProof/>
                <w14:scene3d>
                  <w14:camera w14:prst="orthographicFront"/>
                  <w14:lightRig w14:dir="t" w14:rig="threePt">
                    <w14:rot w14:lat="0" w14:lon="0" w14:rev="0"/>
                  </w14:lightRig>
                </w14:scene3d>
              </w:rPr>
            </w:rPrChange>
          </w:rPr>
          <w:delText>4.3.10.2</w:delText>
        </w:r>
        <w:r w:rsidDel="00EF7265" w:rsidRPr="00EF7265">
          <w:rPr>
            <w:rStyle w:val="Hyperlink"/>
            <w:noProof/>
            <w:rPrChange w:author="Andreas Kuehne" w:date="2019-05-25T13:55:00Z" w:id="1298">
              <w:rPr>
                <w:rStyle w:val="Hyperlink"/>
                <w:noProof/>
              </w:rPr>
            </w:rPrChange>
          </w:rPr>
          <w:delText xml:space="preserve"> Schemas – XML Syntax</w:delText>
        </w:r>
        <w:r w:rsidDel="00EF7265">
          <w:rPr>
            <w:noProof/>
            <w:webHidden/>
          </w:rPr>
          <w:tab/>
          <w:delText>65</w:delText>
        </w:r>
      </w:del>
    </w:p>
    <w:p w:rsidDel="00EF7265" w:rsidR="00166BB7" w:rsidRDefault="00166BB7">
      <w:pPr>
        <w:pStyle w:val="Verzeichnis3"/>
        <w:tabs>
          <w:tab w:leader="dot" w:pos="9350" w:val="right"/>
        </w:tabs>
        <w:rPr>
          <w:del w:author="Andreas Kuehne" w:date="2019-05-25T13:55:00Z" w:id="1299"/>
          <w:rFonts w:asciiTheme="minorHAnsi" w:cstheme="minorBidi" w:eastAsiaTheme="minorEastAsia" w:hAnsiTheme="minorHAnsi"/>
          <w:noProof/>
          <w:sz w:val="22"/>
          <w:szCs w:val="22"/>
          <w:lang w:eastAsia="en-GB" w:val="en-GB"/>
        </w:rPr>
      </w:pPr>
      <w:del w:author="Andreas Kuehne" w:date="2019-05-25T13:55:00Z" w:id="1300">
        <w:r w:rsidDel="00EF7265" w:rsidRPr="00EF7265">
          <w:rPr>
            <w:rStyle w:val="Hyperlink"/>
            <w:noProof/>
            <w14:scene3d>
              <w14:camera w14:prst="orthographicFront"/>
              <w14:lightRig w14:dir="t" w14:rig="threePt">
                <w14:rot w14:lat="0" w14:lon="0" w14:rev="0"/>
              </w14:lightRig>
            </w14:scene3d>
            <w:rPrChange w:author="Andreas Kuehne" w:date="2019-05-25T13:55:00Z" w:id="1301">
              <w:rPr>
                <w:rStyle w:val="Hyperlink"/>
                <w:noProof/>
                <w14:scene3d>
                  <w14:camera w14:prst="orthographicFront"/>
                  <w14:lightRig w14:dir="t" w14:rig="threePt">
                    <w14:rot w14:lat="0" w14:lon="0" w14:rev="0"/>
                  </w14:lightRig>
                </w14:scene3d>
              </w:rPr>
            </w:rPrChange>
          </w:rPr>
          <w:delText>4.3.11</w:delText>
        </w:r>
        <w:r w:rsidDel="00EF7265" w:rsidRPr="00EF7265">
          <w:rPr>
            <w:rStyle w:val="Hyperlink"/>
            <w:noProof/>
            <w:rPrChange w:author="Andreas Kuehne" w:date="2019-05-25T13:55:00Z" w:id="1302">
              <w:rPr>
                <w:rStyle w:val="Hyperlink"/>
                <w:noProof/>
              </w:rPr>
            </w:rPrChange>
          </w:rPr>
          <w:delText xml:space="preserve"> Component IntendedAudience</w:delText>
        </w:r>
        <w:r w:rsidDel="00EF7265">
          <w:rPr>
            <w:noProof/>
            <w:webHidden/>
          </w:rPr>
          <w:tab/>
          <w:delText>65</w:delText>
        </w:r>
      </w:del>
    </w:p>
    <w:p w:rsidDel="00EF7265" w:rsidR="00166BB7" w:rsidRDefault="00166BB7">
      <w:pPr>
        <w:pStyle w:val="Verzeichnis4"/>
        <w:tabs>
          <w:tab w:leader="dot" w:pos="9350" w:val="right"/>
        </w:tabs>
        <w:rPr>
          <w:del w:author="Andreas Kuehne" w:date="2019-05-25T13:55:00Z" w:id="1303"/>
          <w:rFonts w:asciiTheme="minorHAnsi" w:cstheme="minorBidi" w:eastAsiaTheme="minorEastAsia" w:hAnsiTheme="minorHAnsi"/>
          <w:noProof/>
          <w:sz w:val="22"/>
          <w:szCs w:val="22"/>
          <w:lang w:eastAsia="en-GB" w:val="en-GB"/>
        </w:rPr>
      </w:pPr>
      <w:del w:author="Andreas Kuehne" w:date="2019-05-25T13:55:00Z" w:id="1304">
        <w:r w:rsidDel="00EF7265" w:rsidRPr="00EF7265">
          <w:rPr>
            <w:rStyle w:val="Hyperlink"/>
            <w:noProof/>
            <w14:scene3d>
              <w14:camera w14:prst="orthographicFront"/>
              <w14:lightRig w14:dir="t" w14:rig="threePt">
                <w14:rot w14:lat="0" w14:lon="0" w14:rev="0"/>
              </w14:lightRig>
            </w14:scene3d>
            <w:rPrChange w:author="Andreas Kuehne" w:date="2019-05-25T13:55:00Z" w:id="1305">
              <w:rPr>
                <w:rStyle w:val="Hyperlink"/>
                <w:noProof/>
                <w14:scene3d>
                  <w14:camera w14:prst="orthographicFront"/>
                  <w14:lightRig w14:dir="t" w14:rig="threePt">
                    <w14:rot w14:lat="0" w14:lon="0" w14:rev="0"/>
                  </w14:lightRig>
                </w14:scene3d>
              </w:rPr>
            </w:rPrChange>
          </w:rPr>
          <w:delText>4.3.11.1</w:delText>
        </w:r>
        <w:r w:rsidDel="00EF7265" w:rsidRPr="00EF7265">
          <w:rPr>
            <w:rStyle w:val="Hyperlink"/>
            <w:noProof/>
            <w:rPrChange w:author="Andreas Kuehne" w:date="2019-05-25T13:55:00Z" w:id="1306">
              <w:rPr>
                <w:rStyle w:val="Hyperlink"/>
                <w:noProof/>
              </w:rPr>
            </w:rPrChange>
          </w:rPr>
          <w:delText xml:space="preserve"> IntendedAudience – JSON Syntax</w:delText>
        </w:r>
        <w:r w:rsidDel="00EF7265">
          <w:rPr>
            <w:noProof/>
            <w:webHidden/>
          </w:rPr>
          <w:tab/>
          <w:delText>66</w:delText>
        </w:r>
      </w:del>
    </w:p>
    <w:p w:rsidDel="00EF7265" w:rsidR="00166BB7" w:rsidRDefault="00166BB7">
      <w:pPr>
        <w:pStyle w:val="Verzeichnis4"/>
        <w:tabs>
          <w:tab w:leader="dot" w:pos="9350" w:val="right"/>
        </w:tabs>
        <w:rPr>
          <w:del w:author="Andreas Kuehne" w:date="2019-05-25T13:55:00Z" w:id="1307"/>
          <w:rFonts w:asciiTheme="minorHAnsi" w:cstheme="minorBidi" w:eastAsiaTheme="minorEastAsia" w:hAnsiTheme="minorHAnsi"/>
          <w:noProof/>
          <w:sz w:val="22"/>
          <w:szCs w:val="22"/>
          <w:lang w:eastAsia="en-GB" w:val="en-GB"/>
        </w:rPr>
      </w:pPr>
      <w:del w:author="Andreas Kuehne" w:date="2019-05-25T13:55:00Z" w:id="1308">
        <w:r w:rsidDel="00EF7265" w:rsidRPr="00EF7265">
          <w:rPr>
            <w:rStyle w:val="Hyperlink"/>
            <w:noProof/>
            <w14:scene3d>
              <w14:camera w14:prst="orthographicFront"/>
              <w14:lightRig w14:dir="t" w14:rig="threePt">
                <w14:rot w14:lat="0" w14:lon="0" w14:rev="0"/>
              </w14:lightRig>
            </w14:scene3d>
            <w:rPrChange w:author="Andreas Kuehne" w:date="2019-05-25T13:55:00Z" w:id="1309">
              <w:rPr>
                <w:rStyle w:val="Hyperlink"/>
                <w:noProof/>
                <w14:scene3d>
                  <w14:camera w14:prst="orthographicFront"/>
                  <w14:lightRig w14:dir="t" w14:rig="threePt">
                    <w14:rot w14:lat="0" w14:lon="0" w14:rev="0"/>
                  </w14:lightRig>
                </w14:scene3d>
              </w:rPr>
            </w:rPrChange>
          </w:rPr>
          <w:delText>4.3.11.2</w:delText>
        </w:r>
        <w:r w:rsidDel="00EF7265" w:rsidRPr="00EF7265">
          <w:rPr>
            <w:rStyle w:val="Hyperlink"/>
            <w:noProof/>
            <w:rPrChange w:author="Andreas Kuehne" w:date="2019-05-25T13:55:00Z" w:id="1310">
              <w:rPr>
                <w:rStyle w:val="Hyperlink"/>
                <w:noProof/>
              </w:rPr>
            </w:rPrChange>
          </w:rPr>
          <w:delText xml:space="preserve"> IntendedAudience – XML Syntax</w:delText>
        </w:r>
        <w:r w:rsidDel="00EF7265">
          <w:rPr>
            <w:noProof/>
            <w:webHidden/>
          </w:rPr>
          <w:tab/>
          <w:delText>66</w:delText>
        </w:r>
      </w:del>
    </w:p>
    <w:p w:rsidDel="00EF7265" w:rsidR="00166BB7" w:rsidRDefault="00166BB7">
      <w:pPr>
        <w:pStyle w:val="Verzeichnis3"/>
        <w:tabs>
          <w:tab w:leader="dot" w:pos="9350" w:val="right"/>
        </w:tabs>
        <w:rPr>
          <w:del w:author="Andreas Kuehne" w:date="2019-05-25T13:55:00Z" w:id="1311"/>
          <w:rFonts w:asciiTheme="minorHAnsi" w:cstheme="minorBidi" w:eastAsiaTheme="minorEastAsia" w:hAnsiTheme="minorHAnsi"/>
          <w:noProof/>
          <w:sz w:val="22"/>
          <w:szCs w:val="22"/>
          <w:lang w:eastAsia="en-GB" w:val="en-GB"/>
        </w:rPr>
      </w:pPr>
      <w:del w:author="Andreas Kuehne" w:date="2019-05-25T13:55:00Z" w:id="1312">
        <w:r w:rsidDel="00EF7265" w:rsidRPr="00EF7265">
          <w:rPr>
            <w:rStyle w:val="Hyperlink"/>
            <w:noProof/>
            <w14:scene3d>
              <w14:camera w14:prst="orthographicFront"/>
              <w14:lightRig w14:dir="t" w14:rig="threePt">
                <w14:rot w14:lat="0" w14:lon="0" w14:rev="0"/>
              </w14:lightRig>
            </w14:scene3d>
            <w:rPrChange w:author="Andreas Kuehne" w:date="2019-05-25T13:55:00Z" w:id="1313">
              <w:rPr>
                <w:rStyle w:val="Hyperlink"/>
                <w:noProof/>
                <w14:scene3d>
                  <w14:camera w14:prst="orthographicFront"/>
                  <w14:lightRig w14:dir="t" w14:rig="threePt">
                    <w14:rot w14:lat="0" w14:lon="0" w14:rev="0"/>
                  </w14:lightRig>
                </w14:scene3d>
              </w:rPr>
            </w:rPrChange>
          </w:rPr>
          <w:delText>4.3.12</w:delText>
        </w:r>
        <w:r w:rsidDel="00EF7265" w:rsidRPr="00EF7265">
          <w:rPr>
            <w:rStyle w:val="Hyperlink"/>
            <w:noProof/>
            <w:rPrChange w:author="Andreas Kuehne" w:date="2019-05-25T13:55:00Z" w:id="1314">
              <w:rPr>
                <w:rStyle w:val="Hyperlink"/>
                <w:noProof/>
              </w:rPr>
            </w:rPrChange>
          </w:rPr>
          <w:delText xml:space="preserve"> Component KeySelector</w:delText>
        </w:r>
        <w:r w:rsidDel="00EF7265">
          <w:rPr>
            <w:noProof/>
            <w:webHidden/>
          </w:rPr>
          <w:tab/>
          <w:delText>67</w:delText>
        </w:r>
      </w:del>
    </w:p>
    <w:p w:rsidDel="00EF7265" w:rsidR="00166BB7" w:rsidRDefault="00166BB7">
      <w:pPr>
        <w:pStyle w:val="Verzeichnis4"/>
        <w:tabs>
          <w:tab w:leader="dot" w:pos="9350" w:val="right"/>
        </w:tabs>
        <w:rPr>
          <w:del w:author="Andreas Kuehne" w:date="2019-05-25T13:55:00Z" w:id="1315"/>
          <w:rFonts w:asciiTheme="minorHAnsi" w:cstheme="minorBidi" w:eastAsiaTheme="minorEastAsia" w:hAnsiTheme="minorHAnsi"/>
          <w:noProof/>
          <w:sz w:val="22"/>
          <w:szCs w:val="22"/>
          <w:lang w:eastAsia="en-GB" w:val="en-GB"/>
        </w:rPr>
      </w:pPr>
      <w:del w:author="Andreas Kuehne" w:date="2019-05-25T13:55:00Z" w:id="1316">
        <w:r w:rsidDel="00EF7265" w:rsidRPr="00EF7265">
          <w:rPr>
            <w:rStyle w:val="Hyperlink"/>
            <w:noProof/>
            <w14:scene3d>
              <w14:camera w14:prst="orthographicFront"/>
              <w14:lightRig w14:dir="t" w14:rig="threePt">
                <w14:rot w14:lat="0" w14:lon="0" w14:rev="0"/>
              </w14:lightRig>
            </w14:scene3d>
            <w:rPrChange w:author="Andreas Kuehne" w:date="2019-05-25T13:55:00Z" w:id="1317">
              <w:rPr>
                <w:rStyle w:val="Hyperlink"/>
                <w:noProof/>
                <w14:scene3d>
                  <w14:camera w14:prst="orthographicFront"/>
                  <w14:lightRig w14:dir="t" w14:rig="threePt">
                    <w14:rot w14:lat="0" w14:lon="0" w14:rev="0"/>
                  </w14:lightRig>
                </w14:scene3d>
              </w:rPr>
            </w:rPrChange>
          </w:rPr>
          <w:delText>4.3.12.1</w:delText>
        </w:r>
        <w:r w:rsidDel="00EF7265" w:rsidRPr="00EF7265">
          <w:rPr>
            <w:rStyle w:val="Hyperlink"/>
            <w:noProof/>
            <w:rPrChange w:author="Andreas Kuehne" w:date="2019-05-25T13:55:00Z" w:id="1318">
              <w:rPr>
                <w:rStyle w:val="Hyperlink"/>
                <w:noProof/>
              </w:rPr>
            </w:rPrChange>
          </w:rPr>
          <w:delText xml:space="preserve"> KeySelector – JSON Syntax</w:delText>
        </w:r>
        <w:r w:rsidDel="00EF7265">
          <w:rPr>
            <w:noProof/>
            <w:webHidden/>
          </w:rPr>
          <w:tab/>
          <w:delText>67</w:delText>
        </w:r>
      </w:del>
    </w:p>
    <w:p w:rsidDel="00EF7265" w:rsidR="00166BB7" w:rsidRDefault="00166BB7">
      <w:pPr>
        <w:pStyle w:val="Verzeichnis4"/>
        <w:tabs>
          <w:tab w:leader="dot" w:pos="9350" w:val="right"/>
        </w:tabs>
        <w:rPr>
          <w:del w:author="Andreas Kuehne" w:date="2019-05-25T13:55:00Z" w:id="1319"/>
          <w:rFonts w:asciiTheme="minorHAnsi" w:cstheme="minorBidi" w:eastAsiaTheme="minorEastAsia" w:hAnsiTheme="minorHAnsi"/>
          <w:noProof/>
          <w:sz w:val="22"/>
          <w:szCs w:val="22"/>
          <w:lang w:eastAsia="en-GB" w:val="en-GB"/>
        </w:rPr>
      </w:pPr>
      <w:del w:author="Andreas Kuehne" w:date="2019-05-25T13:55:00Z" w:id="1320">
        <w:r w:rsidDel="00EF7265" w:rsidRPr="00EF7265">
          <w:rPr>
            <w:rStyle w:val="Hyperlink"/>
            <w:noProof/>
            <w14:scene3d>
              <w14:camera w14:prst="orthographicFront"/>
              <w14:lightRig w14:dir="t" w14:rig="threePt">
                <w14:rot w14:lat="0" w14:lon="0" w14:rev="0"/>
              </w14:lightRig>
            </w14:scene3d>
            <w:rPrChange w:author="Andreas Kuehne" w:date="2019-05-25T13:55:00Z" w:id="1321">
              <w:rPr>
                <w:rStyle w:val="Hyperlink"/>
                <w:noProof/>
                <w14:scene3d>
                  <w14:camera w14:prst="orthographicFront"/>
                  <w14:lightRig w14:dir="t" w14:rig="threePt">
                    <w14:rot w14:lat="0" w14:lon="0" w14:rev="0"/>
                  </w14:lightRig>
                </w14:scene3d>
              </w:rPr>
            </w:rPrChange>
          </w:rPr>
          <w:delText>4.3.12.2</w:delText>
        </w:r>
        <w:r w:rsidDel="00EF7265" w:rsidRPr="00EF7265">
          <w:rPr>
            <w:rStyle w:val="Hyperlink"/>
            <w:noProof/>
            <w:rPrChange w:author="Andreas Kuehne" w:date="2019-05-25T13:55:00Z" w:id="1322">
              <w:rPr>
                <w:rStyle w:val="Hyperlink"/>
                <w:noProof/>
              </w:rPr>
            </w:rPrChange>
          </w:rPr>
          <w:delText xml:space="preserve"> KeySelector – XML Syntax</w:delText>
        </w:r>
        <w:r w:rsidDel="00EF7265">
          <w:rPr>
            <w:noProof/>
            <w:webHidden/>
          </w:rPr>
          <w:tab/>
          <w:delText>68</w:delText>
        </w:r>
      </w:del>
    </w:p>
    <w:p w:rsidDel="00EF7265" w:rsidR="00166BB7" w:rsidRDefault="00166BB7">
      <w:pPr>
        <w:pStyle w:val="Verzeichnis3"/>
        <w:tabs>
          <w:tab w:leader="dot" w:pos="9350" w:val="right"/>
        </w:tabs>
        <w:rPr>
          <w:del w:author="Andreas Kuehne" w:date="2019-05-25T13:55:00Z" w:id="1323"/>
          <w:rFonts w:asciiTheme="minorHAnsi" w:cstheme="minorBidi" w:eastAsiaTheme="minorEastAsia" w:hAnsiTheme="minorHAnsi"/>
          <w:noProof/>
          <w:sz w:val="22"/>
          <w:szCs w:val="22"/>
          <w:lang w:eastAsia="en-GB" w:val="en-GB"/>
        </w:rPr>
      </w:pPr>
      <w:del w:author="Andreas Kuehne" w:date="2019-05-25T13:55:00Z" w:id="1324">
        <w:r w:rsidDel="00EF7265" w:rsidRPr="00EF7265">
          <w:rPr>
            <w:rStyle w:val="Hyperlink"/>
            <w:noProof/>
            <w14:scene3d>
              <w14:camera w14:prst="orthographicFront"/>
              <w14:lightRig w14:dir="t" w14:rig="threePt">
                <w14:rot w14:lat="0" w14:lon="0" w14:rev="0"/>
              </w14:lightRig>
            </w14:scene3d>
            <w:rPrChange w:author="Andreas Kuehne" w:date="2019-05-25T13:55:00Z" w:id="1325">
              <w:rPr>
                <w:rStyle w:val="Hyperlink"/>
                <w:noProof/>
                <w14:scene3d>
                  <w14:camera w14:prst="orthographicFront"/>
                  <w14:lightRig w14:dir="t" w14:rig="threePt">
                    <w14:rot w14:lat="0" w14:lon="0" w14:rev="0"/>
                  </w14:lightRig>
                </w14:scene3d>
              </w:rPr>
            </w:rPrChange>
          </w:rPr>
          <w:delText>4.3.13</w:delText>
        </w:r>
        <w:r w:rsidDel="00EF7265" w:rsidRPr="00EF7265">
          <w:rPr>
            <w:rStyle w:val="Hyperlink"/>
            <w:noProof/>
            <w:rPrChange w:author="Andreas Kuehne" w:date="2019-05-25T13:55:00Z" w:id="1326">
              <w:rPr>
                <w:rStyle w:val="Hyperlink"/>
                <w:noProof/>
              </w:rPr>
            </w:rPrChange>
          </w:rPr>
          <w:delText xml:space="preserve"> Component X509Digest</w:delText>
        </w:r>
        <w:r w:rsidDel="00EF7265">
          <w:rPr>
            <w:noProof/>
            <w:webHidden/>
          </w:rPr>
          <w:tab/>
          <w:delText>68</w:delText>
        </w:r>
      </w:del>
    </w:p>
    <w:p w:rsidDel="00EF7265" w:rsidR="00166BB7" w:rsidRDefault="00166BB7">
      <w:pPr>
        <w:pStyle w:val="Verzeichnis4"/>
        <w:tabs>
          <w:tab w:leader="dot" w:pos="9350" w:val="right"/>
        </w:tabs>
        <w:rPr>
          <w:del w:author="Andreas Kuehne" w:date="2019-05-25T13:55:00Z" w:id="1327"/>
          <w:rFonts w:asciiTheme="minorHAnsi" w:cstheme="minorBidi" w:eastAsiaTheme="minorEastAsia" w:hAnsiTheme="minorHAnsi"/>
          <w:noProof/>
          <w:sz w:val="22"/>
          <w:szCs w:val="22"/>
          <w:lang w:eastAsia="en-GB" w:val="en-GB"/>
        </w:rPr>
      </w:pPr>
      <w:del w:author="Andreas Kuehne" w:date="2019-05-25T13:55:00Z" w:id="1328">
        <w:r w:rsidDel="00EF7265" w:rsidRPr="00EF7265">
          <w:rPr>
            <w:rStyle w:val="Hyperlink"/>
            <w:noProof/>
            <w14:scene3d>
              <w14:camera w14:prst="orthographicFront"/>
              <w14:lightRig w14:dir="t" w14:rig="threePt">
                <w14:rot w14:lat="0" w14:lon="0" w14:rev="0"/>
              </w14:lightRig>
            </w14:scene3d>
            <w:rPrChange w:author="Andreas Kuehne" w:date="2019-05-25T13:55:00Z" w:id="1329">
              <w:rPr>
                <w:rStyle w:val="Hyperlink"/>
                <w:noProof/>
                <w14:scene3d>
                  <w14:camera w14:prst="orthographicFront"/>
                  <w14:lightRig w14:dir="t" w14:rig="threePt">
                    <w14:rot w14:lat="0" w14:lon="0" w14:rev="0"/>
                  </w14:lightRig>
                </w14:scene3d>
              </w:rPr>
            </w:rPrChange>
          </w:rPr>
          <w:delText>4.3.13.1</w:delText>
        </w:r>
        <w:r w:rsidDel="00EF7265" w:rsidRPr="00EF7265">
          <w:rPr>
            <w:rStyle w:val="Hyperlink"/>
            <w:noProof/>
            <w:rPrChange w:author="Andreas Kuehne" w:date="2019-05-25T13:55:00Z" w:id="1330">
              <w:rPr>
                <w:rStyle w:val="Hyperlink"/>
                <w:noProof/>
              </w:rPr>
            </w:rPrChange>
          </w:rPr>
          <w:delText xml:space="preserve"> X509Digest – JSON Syntax</w:delText>
        </w:r>
        <w:r w:rsidDel="00EF7265">
          <w:rPr>
            <w:noProof/>
            <w:webHidden/>
          </w:rPr>
          <w:tab/>
          <w:delText>69</w:delText>
        </w:r>
      </w:del>
    </w:p>
    <w:p w:rsidDel="00EF7265" w:rsidR="00166BB7" w:rsidRDefault="00166BB7">
      <w:pPr>
        <w:pStyle w:val="Verzeichnis4"/>
        <w:tabs>
          <w:tab w:leader="dot" w:pos="9350" w:val="right"/>
        </w:tabs>
        <w:rPr>
          <w:del w:author="Andreas Kuehne" w:date="2019-05-25T13:55:00Z" w:id="1331"/>
          <w:rFonts w:asciiTheme="minorHAnsi" w:cstheme="minorBidi" w:eastAsiaTheme="minorEastAsia" w:hAnsiTheme="minorHAnsi"/>
          <w:noProof/>
          <w:sz w:val="22"/>
          <w:szCs w:val="22"/>
          <w:lang w:eastAsia="en-GB" w:val="en-GB"/>
        </w:rPr>
      </w:pPr>
      <w:del w:author="Andreas Kuehne" w:date="2019-05-25T13:55:00Z" w:id="1332">
        <w:r w:rsidDel="00EF7265" w:rsidRPr="00EF7265">
          <w:rPr>
            <w:rStyle w:val="Hyperlink"/>
            <w:noProof/>
            <w14:scene3d>
              <w14:camera w14:prst="orthographicFront"/>
              <w14:lightRig w14:dir="t" w14:rig="threePt">
                <w14:rot w14:lat="0" w14:lon="0" w14:rev="0"/>
              </w14:lightRig>
            </w14:scene3d>
            <w:rPrChange w:author="Andreas Kuehne" w:date="2019-05-25T13:55:00Z" w:id="1333">
              <w:rPr>
                <w:rStyle w:val="Hyperlink"/>
                <w:noProof/>
                <w14:scene3d>
                  <w14:camera w14:prst="orthographicFront"/>
                  <w14:lightRig w14:dir="t" w14:rig="threePt">
                    <w14:rot w14:lat="0" w14:lon="0" w14:rev="0"/>
                  </w14:lightRig>
                </w14:scene3d>
              </w:rPr>
            </w:rPrChange>
          </w:rPr>
          <w:delText>4.3.13.2</w:delText>
        </w:r>
        <w:r w:rsidDel="00EF7265" w:rsidRPr="00EF7265">
          <w:rPr>
            <w:rStyle w:val="Hyperlink"/>
            <w:noProof/>
            <w:rPrChange w:author="Andreas Kuehne" w:date="2019-05-25T13:55:00Z" w:id="1334">
              <w:rPr>
                <w:rStyle w:val="Hyperlink"/>
                <w:noProof/>
              </w:rPr>
            </w:rPrChange>
          </w:rPr>
          <w:delText xml:space="preserve"> X509Digest – XML Syntax</w:delText>
        </w:r>
        <w:r w:rsidDel="00EF7265">
          <w:rPr>
            <w:noProof/>
            <w:webHidden/>
          </w:rPr>
          <w:tab/>
          <w:delText>69</w:delText>
        </w:r>
      </w:del>
    </w:p>
    <w:p w:rsidDel="00EF7265" w:rsidR="00166BB7" w:rsidRDefault="00166BB7">
      <w:pPr>
        <w:pStyle w:val="Verzeichnis3"/>
        <w:tabs>
          <w:tab w:leader="dot" w:pos="9350" w:val="right"/>
        </w:tabs>
        <w:rPr>
          <w:del w:author="Andreas Kuehne" w:date="2019-05-25T13:55:00Z" w:id="1335"/>
          <w:rFonts w:asciiTheme="minorHAnsi" w:cstheme="minorBidi" w:eastAsiaTheme="minorEastAsia" w:hAnsiTheme="minorHAnsi"/>
          <w:noProof/>
          <w:sz w:val="22"/>
          <w:szCs w:val="22"/>
          <w:lang w:eastAsia="en-GB" w:val="en-GB"/>
        </w:rPr>
      </w:pPr>
      <w:del w:author="Andreas Kuehne" w:date="2019-05-25T13:55:00Z" w:id="1336">
        <w:r w:rsidDel="00EF7265" w:rsidRPr="00EF7265">
          <w:rPr>
            <w:rStyle w:val="Hyperlink"/>
            <w:noProof/>
            <w14:scene3d>
              <w14:camera w14:prst="orthographicFront"/>
              <w14:lightRig w14:dir="t" w14:rig="threePt">
                <w14:rot w14:lat="0" w14:lon="0" w14:rev="0"/>
              </w14:lightRig>
            </w14:scene3d>
            <w:rPrChange w:author="Andreas Kuehne" w:date="2019-05-25T13:55:00Z" w:id="1337">
              <w:rPr>
                <w:rStyle w:val="Hyperlink"/>
                <w:noProof/>
                <w14:scene3d>
                  <w14:camera w14:prst="orthographicFront"/>
                  <w14:lightRig w14:dir="t" w14:rig="threePt">
                    <w14:rot w14:lat="0" w14:lon="0" w14:rev="0"/>
                  </w14:lightRig>
                </w14:scene3d>
              </w:rPr>
            </w:rPrChange>
          </w:rPr>
          <w:delText>4.3.14</w:delText>
        </w:r>
        <w:r w:rsidDel="00EF7265" w:rsidRPr="00EF7265">
          <w:rPr>
            <w:rStyle w:val="Hyperlink"/>
            <w:noProof/>
            <w:rPrChange w:author="Andreas Kuehne" w:date="2019-05-25T13:55:00Z" w:id="1338">
              <w:rPr>
                <w:rStyle w:val="Hyperlink"/>
                <w:noProof/>
              </w:rPr>
            </w:rPrChange>
          </w:rPr>
          <w:delText xml:space="preserve"> Component PropertiesHolder</w:delText>
        </w:r>
        <w:r w:rsidDel="00EF7265">
          <w:rPr>
            <w:noProof/>
            <w:webHidden/>
          </w:rPr>
          <w:tab/>
          <w:delText>70</w:delText>
        </w:r>
      </w:del>
    </w:p>
    <w:p w:rsidDel="00EF7265" w:rsidR="00166BB7" w:rsidRDefault="00166BB7">
      <w:pPr>
        <w:pStyle w:val="Verzeichnis4"/>
        <w:tabs>
          <w:tab w:leader="dot" w:pos="9350" w:val="right"/>
        </w:tabs>
        <w:rPr>
          <w:del w:author="Andreas Kuehne" w:date="2019-05-25T13:55:00Z" w:id="1339"/>
          <w:rFonts w:asciiTheme="minorHAnsi" w:cstheme="minorBidi" w:eastAsiaTheme="minorEastAsia" w:hAnsiTheme="minorHAnsi"/>
          <w:noProof/>
          <w:sz w:val="22"/>
          <w:szCs w:val="22"/>
          <w:lang w:eastAsia="en-GB" w:val="en-GB"/>
        </w:rPr>
      </w:pPr>
      <w:del w:author="Andreas Kuehne" w:date="2019-05-25T13:55:00Z" w:id="1340">
        <w:r w:rsidDel="00EF7265" w:rsidRPr="00EF7265">
          <w:rPr>
            <w:rStyle w:val="Hyperlink"/>
            <w:noProof/>
            <w14:scene3d>
              <w14:camera w14:prst="orthographicFront"/>
              <w14:lightRig w14:dir="t" w14:rig="threePt">
                <w14:rot w14:lat="0" w14:lon="0" w14:rev="0"/>
              </w14:lightRig>
            </w14:scene3d>
            <w:rPrChange w:author="Andreas Kuehne" w:date="2019-05-25T13:55:00Z" w:id="1341">
              <w:rPr>
                <w:rStyle w:val="Hyperlink"/>
                <w:noProof/>
                <w14:scene3d>
                  <w14:camera w14:prst="orthographicFront"/>
                  <w14:lightRig w14:dir="t" w14:rig="threePt">
                    <w14:rot w14:lat="0" w14:lon="0" w14:rev="0"/>
                  </w14:lightRig>
                </w14:scene3d>
              </w:rPr>
            </w:rPrChange>
          </w:rPr>
          <w:delText>4.3.14.1</w:delText>
        </w:r>
        <w:r w:rsidDel="00EF7265" w:rsidRPr="00EF7265">
          <w:rPr>
            <w:rStyle w:val="Hyperlink"/>
            <w:noProof/>
            <w:rPrChange w:author="Andreas Kuehne" w:date="2019-05-25T13:55:00Z" w:id="1342">
              <w:rPr>
                <w:rStyle w:val="Hyperlink"/>
                <w:noProof/>
              </w:rPr>
            </w:rPrChange>
          </w:rPr>
          <w:delText xml:space="preserve"> PropertiesHolder – JSON Syntax</w:delText>
        </w:r>
        <w:r w:rsidDel="00EF7265">
          <w:rPr>
            <w:noProof/>
            <w:webHidden/>
          </w:rPr>
          <w:tab/>
          <w:delText>70</w:delText>
        </w:r>
      </w:del>
    </w:p>
    <w:p w:rsidDel="00EF7265" w:rsidR="00166BB7" w:rsidRDefault="00166BB7">
      <w:pPr>
        <w:pStyle w:val="Verzeichnis4"/>
        <w:tabs>
          <w:tab w:leader="dot" w:pos="9350" w:val="right"/>
        </w:tabs>
        <w:rPr>
          <w:del w:author="Andreas Kuehne" w:date="2019-05-25T13:55:00Z" w:id="1343"/>
          <w:rFonts w:asciiTheme="minorHAnsi" w:cstheme="minorBidi" w:eastAsiaTheme="minorEastAsia" w:hAnsiTheme="minorHAnsi"/>
          <w:noProof/>
          <w:sz w:val="22"/>
          <w:szCs w:val="22"/>
          <w:lang w:eastAsia="en-GB" w:val="en-GB"/>
        </w:rPr>
      </w:pPr>
      <w:del w:author="Andreas Kuehne" w:date="2019-05-25T13:55:00Z" w:id="1344">
        <w:r w:rsidDel="00EF7265" w:rsidRPr="00EF7265">
          <w:rPr>
            <w:rStyle w:val="Hyperlink"/>
            <w:noProof/>
            <w14:scene3d>
              <w14:camera w14:prst="orthographicFront"/>
              <w14:lightRig w14:dir="t" w14:rig="threePt">
                <w14:rot w14:lat="0" w14:lon="0" w14:rev="0"/>
              </w14:lightRig>
            </w14:scene3d>
            <w:rPrChange w:author="Andreas Kuehne" w:date="2019-05-25T13:55:00Z" w:id="1345">
              <w:rPr>
                <w:rStyle w:val="Hyperlink"/>
                <w:noProof/>
                <w14:scene3d>
                  <w14:camera w14:prst="orthographicFront"/>
                  <w14:lightRig w14:dir="t" w14:rig="threePt">
                    <w14:rot w14:lat="0" w14:lon="0" w14:rev="0"/>
                  </w14:lightRig>
                </w14:scene3d>
              </w:rPr>
            </w:rPrChange>
          </w:rPr>
          <w:delText>4.3.14.2</w:delText>
        </w:r>
        <w:r w:rsidDel="00EF7265" w:rsidRPr="00EF7265">
          <w:rPr>
            <w:rStyle w:val="Hyperlink"/>
            <w:noProof/>
            <w:rPrChange w:author="Andreas Kuehne" w:date="2019-05-25T13:55:00Z" w:id="1346">
              <w:rPr>
                <w:rStyle w:val="Hyperlink"/>
                <w:noProof/>
              </w:rPr>
            </w:rPrChange>
          </w:rPr>
          <w:delText xml:space="preserve"> PropertiesHolder – XML Syntax</w:delText>
        </w:r>
        <w:r w:rsidDel="00EF7265">
          <w:rPr>
            <w:noProof/>
            <w:webHidden/>
          </w:rPr>
          <w:tab/>
          <w:delText>70</w:delText>
        </w:r>
      </w:del>
    </w:p>
    <w:p w:rsidDel="00EF7265" w:rsidR="00166BB7" w:rsidRDefault="00166BB7">
      <w:pPr>
        <w:pStyle w:val="Verzeichnis3"/>
        <w:tabs>
          <w:tab w:leader="dot" w:pos="9350" w:val="right"/>
        </w:tabs>
        <w:rPr>
          <w:del w:author="Andreas Kuehne" w:date="2019-05-25T13:55:00Z" w:id="1347"/>
          <w:rFonts w:asciiTheme="minorHAnsi" w:cstheme="minorBidi" w:eastAsiaTheme="minorEastAsia" w:hAnsiTheme="minorHAnsi"/>
          <w:noProof/>
          <w:sz w:val="22"/>
          <w:szCs w:val="22"/>
          <w:lang w:eastAsia="en-GB" w:val="en-GB"/>
        </w:rPr>
      </w:pPr>
      <w:del w:author="Andreas Kuehne" w:date="2019-05-25T13:55:00Z" w:id="1348">
        <w:r w:rsidDel="00EF7265" w:rsidRPr="00EF7265">
          <w:rPr>
            <w:rStyle w:val="Hyperlink"/>
            <w:noProof/>
            <w14:scene3d>
              <w14:camera w14:prst="orthographicFront"/>
              <w14:lightRig w14:dir="t" w14:rig="threePt">
                <w14:rot w14:lat="0" w14:lon="0" w14:rev="0"/>
              </w14:lightRig>
            </w14:scene3d>
            <w:rPrChange w:author="Andreas Kuehne" w:date="2019-05-25T13:55:00Z" w:id="1349">
              <w:rPr>
                <w:rStyle w:val="Hyperlink"/>
                <w:noProof/>
                <w14:scene3d>
                  <w14:camera w14:prst="orthographicFront"/>
                  <w14:lightRig w14:dir="t" w14:rig="threePt">
                    <w14:rot w14:lat="0" w14:lon="0" w14:rev="0"/>
                  </w14:lightRig>
                </w14:scene3d>
              </w:rPr>
            </w:rPrChange>
          </w:rPr>
          <w:delText>4.3.15</w:delText>
        </w:r>
        <w:r w:rsidDel="00EF7265" w:rsidRPr="00EF7265">
          <w:rPr>
            <w:rStyle w:val="Hyperlink"/>
            <w:noProof/>
            <w:rPrChange w:author="Andreas Kuehne" w:date="2019-05-25T13:55:00Z" w:id="1350">
              <w:rPr>
                <w:rStyle w:val="Hyperlink"/>
                <w:noProof/>
              </w:rPr>
            </w:rPrChange>
          </w:rPr>
          <w:delText xml:space="preserve"> Component Properties</w:delText>
        </w:r>
        <w:r w:rsidDel="00EF7265">
          <w:rPr>
            <w:noProof/>
            <w:webHidden/>
          </w:rPr>
          <w:tab/>
          <w:delText>71</w:delText>
        </w:r>
      </w:del>
    </w:p>
    <w:p w:rsidDel="00EF7265" w:rsidR="00166BB7" w:rsidRDefault="00166BB7">
      <w:pPr>
        <w:pStyle w:val="Verzeichnis4"/>
        <w:tabs>
          <w:tab w:leader="dot" w:pos="9350" w:val="right"/>
        </w:tabs>
        <w:rPr>
          <w:del w:author="Andreas Kuehne" w:date="2019-05-25T13:55:00Z" w:id="1351"/>
          <w:rFonts w:asciiTheme="minorHAnsi" w:cstheme="minorBidi" w:eastAsiaTheme="minorEastAsia" w:hAnsiTheme="minorHAnsi"/>
          <w:noProof/>
          <w:sz w:val="22"/>
          <w:szCs w:val="22"/>
          <w:lang w:eastAsia="en-GB" w:val="en-GB"/>
        </w:rPr>
      </w:pPr>
      <w:del w:author="Andreas Kuehne" w:date="2019-05-25T13:55:00Z" w:id="1352">
        <w:r w:rsidDel="00EF7265" w:rsidRPr="00EF7265">
          <w:rPr>
            <w:rStyle w:val="Hyperlink"/>
            <w:noProof/>
            <w14:scene3d>
              <w14:camera w14:prst="orthographicFront"/>
              <w14:lightRig w14:dir="t" w14:rig="threePt">
                <w14:rot w14:lat="0" w14:lon="0" w14:rev="0"/>
              </w14:lightRig>
            </w14:scene3d>
            <w:rPrChange w:author="Andreas Kuehne" w:date="2019-05-25T13:55:00Z" w:id="1353">
              <w:rPr>
                <w:rStyle w:val="Hyperlink"/>
                <w:noProof/>
                <w14:scene3d>
                  <w14:camera w14:prst="orthographicFront"/>
                  <w14:lightRig w14:dir="t" w14:rig="threePt">
                    <w14:rot w14:lat="0" w14:lon="0" w14:rev="0"/>
                  </w14:lightRig>
                </w14:scene3d>
              </w:rPr>
            </w:rPrChange>
          </w:rPr>
          <w:delText>4.3.15.1</w:delText>
        </w:r>
        <w:r w:rsidDel="00EF7265" w:rsidRPr="00EF7265">
          <w:rPr>
            <w:rStyle w:val="Hyperlink"/>
            <w:noProof/>
            <w:rPrChange w:author="Andreas Kuehne" w:date="2019-05-25T13:55:00Z" w:id="1354">
              <w:rPr>
                <w:rStyle w:val="Hyperlink"/>
                <w:noProof/>
              </w:rPr>
            </w:rPrChange>
          </w:rPr>
          <w:delText xml:space="preserve"> Properties – JSON Syntax</w:delText>
        </w:r>
        <w:r w:rsidDel="00EF7265">
          <w:rPr>
            <w:noProof/>
            <w:webHidden/>
          </w:rPr>
          <w:tab/>
          <w:delText>71</w:delText>
        </w:r>
      </w:del>
    </w:p>
    <w:p w:rsidDel="00EF7265" w:rsidR="00166BB7" w:rsidRDefault="00166BB7">
      <w:pPr>
        <w:pStyle w:val="Verzeichnis4"/>
        <w:tabs>
          <w:tab w:leader="dot" w:pos="9350" w:val="right"/>
        </w:tabs>
        <w:rPr>
          <w:del w:author="Andreas Kuehne" w:date="2019-05-25T13:55:00Z" w:id="1355"/>
          <w:rFonts w:asciiTheme="minorHAnsi" w:cstheme="minorBidi" w:eastAsiaTheme="minorEastAsia" w:hAnsiTheme="minorHAnsi"/>
          <w:noProof/>
          <w:sz w:val="22"/>
          <w:szCs w:val="22"/>
          <w:lang w:eastAsia="en-GB" w:val="en-GB"/>
        </w:rPr>
      </w:pPr>
      <w:del w:author="Andreas Kuehne" w:date="2019-05-25T13:55:00Z" w:id="1356">
        <w:r w:rsidDel="00EF7265" w:rsidRPr="00EF7265">
          <w:rPr>
            <w:rStyle w:val="Hyperlink"/>
            <w:noProof/>
            <w14:scene3d>
              <w14:camera w14:prst="orthographicFront"/>
              <w14:lightRig w14:dir="t" w14:rig="threePt">
                <w14:rot w14:lat="0" w14:lon="0" w14:rev="0"/>
              </w14:lightRig>
            </w14:scene3d>
            <w:rPrChange w:author="Andreas Kuehne" w:date="2019-05-25T13:55:00Z" w:id="1357">
              <w:rPr>
                <w:rStyle w:val="Hyperlink"/>
                <w:noProof/>
                <w14:scene3d>
                  <w14:camera w14:prst="orthographicFront"/>
                  <w14:lightRig w14:dir="t" w14:rig="threePt">
                    <w14:rot w14:lat="0" w14:lon="0" w14:rev="0"/>
                  </w14:lightRig>
                </w14:scene3d>
              </w:rPr>
            </w:rPrChange>
          </w:rPr>
          <w:delText>4.3.15.2</w:delText>
        </w:r>
        <w:r w:rsidDel="00EF7265" w:rsidRPr="00EF7265">
          <w:rPr>
            <w:rStyle w:val="Hyperlink"/>
            <w:noProof/>
            <w:rPrChange w:author="Andreas Kuehne" w:date="2019-05-25T13:55:00Z" w:id="1358">
              <w:rPr>
                <w:rStyle w:val="Hyperlink"/>
                <w:noProof/>
              </w:rPr>
            </w:rPrChange>
          </w:rPr>
          <w:delText xml:space="preserve"> Properties – XML Syntax</w:delText>
        </w:r>
        <w:r w:rsidDel="00EF7265">
          <w:rPr>
            <w:noProof/>
            <w:webHidden/>
          </w:rPr>
          <w:tab/>
          <w:delText>72</w:delText>
        </w:r>
      </w:del>
    </w:p>
    <w:p w:rsidDel="00EF7265" w:rsidR="00166BB7" w:rsidRDefault="00166BB7">
      <w:pPr>
        <w:pStyle w:val="Verzeichnis3"/>
        <w:tabs>
          <w:tab w:leader="dot" w:pos="9350" w:val="right"/>
        </w:tabs>
        <w:rPr>
          <w:del w:author="Andreas Kuehne" w:date="2019-05-25T13:55:00Z" w:id="1359"/>
          <w:rFonts w:asciiTheme="minorHAnsi" w:cstheme="minorBidi" w:eastAsiaTheme="minorEastAsia" w:hAnsiTheme="minorHAnsi"/>
          <w:noProof/>
          <w:sz w:val="22"/>
          <w:szCs w:val="22"/>
          <w:lang w:eastAsia="en-GB" w:val="en-GB"/>
        </w:rPr>
      </w:pPr>
      <w:del w:author="Andreas Kuehne" w:date="2019-05-25T13:55:00Z" w:id="1360">
        <w:r w:rsidDel="00EF7265" w:rsidRPr="00EF7265">
          <w:rPr>
            <w:rStyle w:val="Hyperlink"/>
            <w:noProof/>
            <w14:scene3d>
              <w14:camera w14:prst="orthographicFront"/>
              <w14:lightRig w14:dir="t" w14:rig="threePt">
                <w14:rot w14:lat="0" w14:lon="0" w14:rev="0"/>
              </w14:lightRig>
            </w14:scene3d>
            <w:rPrChange w:author="Andreas Kuehne" w:date="2019-05-25T13:55:00Z" w:id="1361">
              <w:rPr>
                <w:rStyle w:val="Hyperlink"/>
                <w:noProof/>
                <w14:scene3d>
                  <w14:camera w14:prst="orthographicFront"/>
                  <w14:lightRig w14:dir="t" w14:rig="threePt">
                    <w14:rot w14:lat="0" w14:lon="0" w14:rev="0"/>
                  </w14:lightRig>
                </w14:scene3d>
              </w:rPr>
            </w:rPrChange>
          </w:rPr>
          <w:delText>4.3.16</w:delText>
        </w:r>
        <w:r w:rsidDel="00EF7265" w:rsidRPr="00EF7265">
          <w:rPr>
            <w:rStyle w:val="Hyperlink"/>
            <w:noProof/>
            <w:rPrChange w:author="Andreas Kuehne" w:date="2019-05-25T13:55:00Z" w:id="1362">
              <w:rPr>
                <w:rStyle w:val="Hyperlink"/>
                <w:noProof/>
              </w:rPr>
            </w:rPrChange>
          </w:rPr>
          <w:delText xml:space="preserve"> Component Property</w:delText>
        </w:r>
        <w:r w:rsidDel="00EF7265">
          <w:rPr>
            <w:noProof/>
            <w:webHidden/>
          </w:rPr>
          <w:tab/>
          <w:delText>72</w:delText>
        </w:r>
      </w:del>
    </w:p>
    <w:p w:rsidDel="00EF7265" w:rsidR="00166BB7" w:rsidRDefault="00166BB7">
      <w:pPr>
        <w:pStyle w:val="Verzeichnis4"/>
        <w:tabs>
          <w:tab w:leader="dot" w:pos="9350" w:val="right"/>
        </w:tabs>
        <w:rPr>
          <w:del w:author="Andreas Kuehne" w:date="2019-05-25T13:55:00Z" w:id="1363"/>
          <w:rFonts w:asciiTheme="minorHAnsi" w:cstheme="minorBidi" w:eastAsiaTheme="minorEastAsia" w:hAnsiTheme="minorHAnsi"/>
          <w:noProof/>
          <w:sz w:val="22"/>
          <w:szCs w:val="22"/>
          <w:lang w:eastAsia="en-GB" w:val="en-GB"/>
        </w:rPr>
      </w:pPr>
      <w:del w:author="Andreas Kuehne" w:date="2019-05-25T13:55:00Z" w:id="1364">
        <w:r w:rsidDel="00EF7265" w:rsidRPr="00EF7265">
          <w:rPr>
            <w:rStyle w:val="Hyperlink"/>
            <w:noProof/>
            <w14:scene3d>
              <w14:camera w14:prst="orthographicFront"/>
              <w14:lightRig w14:dir="t" w14:rig="threePt">
                <w14:rot w14:lat="0" w14:lon="0" w14:rev="0"/>
              </w14:lightRig>
            </w14:scene3d>
            <w:rPrChange w:author="Andreas Kuehne" w:date="2019-05-25T13:55:00Z" w:id="1365">
              <w:rPr>
                <w:rStyle w:val="Hyperlink"/>
                <w:noProof/>
                <w14:scene3d>
                  <w14:camera w14:prst="orthographicFront"/>
                  <w14:lightRig w14:dir="t" w14:rig="threePt">
                    <w14:rot w14:lat="0" w14:lon="0" w14:rev="0"/>
                  </w14:lightRig>
                </w14:scene3d>
              </w:rPr>
            </w:rPrChange>
          </w:rPr>
          <w:delText>4.3.16.1</w:delText>
        </w:r>
        <w:r w:rsidDel="00EF7265" w:rsidRPr="00EF7265">
          <w:rPr>
            <w:rStyle w:val="Hyperlink"/>
            <w:noProof/>
            <w:rPrChange w:author="Andreas Kuehne" w:date="2019-05-25T13:55:00Z" w:id="1366">
              <w:rPr>
                <w:rStyle w:val="Hyperlink"/>
                <w:noProof/>
              </w:rPr>
            </w:rPrChange>
          </w:rPr>
          <w:delText xml:space="preserve"> Property – JSON Syntax</w:delText>
        </w:r>
        <w:r w:rsidDel="00EF7265">
          <w:rPr>
            <w:noProof/>
            <w:webHidden/>
          </w:rPr>
          <w:tab/>
          <w:delText>72</w:delText>
        </w:r>
      </w:del>
    </w:p>
    <w:p w:rsidDel="00EF7265" w:rsidR="00166BB7" w:rsidRDefault="00166BB7">
      <w:pPr>
        <w:pStyle w:val="Verzeichnis4"/>
        <w:tabs>
          <w:tab w:leader="dot" w:pos="9350" w:val="right"/>
        </w:tabs>
        <w:rPr>
          <w:del w:author="Andreas Kuehne" w:date="2019-05-25T13:55:00Z" w:id="1367"/>
          <w:rFonts w:asciiTheme="minorHAnsi" w:cstheme="minorBidi" w:eastAsiaTheme="minorEastAsia" w:hAnsiTheme="minorHAnsi"/>
          <w:noProof/>
          <w:sz w:val="22"/>
          <w:szCs w:val="22"/>
          <w:lang w:eastAsia="en-GB" w:val="en-GB"/>
        </w:rPr>
      </w:pPr>
      <w:del w:author="Andreas Kuehne" w:date="2019-05-25T13:55:00Z" w:id="1368">
        <w:r w:rsidDel="00EF7265" w:rsidRPr="00EF7265">
          <w:rPr>
            <w:rStyle w:val="Hyperlink"/>
            <w:noProof/>
            <w14:scene3d>
              <w14:camera w14:prst="orthographicFront"/>
              <w14:lightRig w14:dir="t" w14:rig="threePt">
                <w14:rot w14:lat="0" w14:lon="0" w14:rev="0"/>
              </w14:lightRig>
            </w14:scene3d>
            <w:rPrChange w:author="Andreas Kuehne" w:date="2019-05-25T13:55:00Z" w:id="1369">
              <w:rPr>
                <w:rStyle w:val="Hyperlink"/>
                <w:noProof/>
                <w14:scene3d>
                  <w14:camera w14:prst="orthographicFront"/>
                  <w14:lightRig w14:dir="t" w14:rig="threePt">
                    <w14:rot w14:lat="0" w14:lon="0" w14:rev="0"/>
                  </w14:lightRig>
                </w14:scene3d>
              </w:rPr>
            </w:rPrChange>
          </w:rPr>
          <w:delText>4.3.16.2</w:delText>
        </w:r>
        <w:r w:rsidDel="00EF7265" w:rsidRPr="00EF7265">
          <w:rPr>
            <w:rStyle w:val="Hyperlink"/>
            <w:noProof/>
            <w:rPrChange w:author="Andreas Kuehne" w:date="2019-05-25T13:55:00Z" w:id="1370">
              <w:rPr>
                <w:rStyle w:val="Hyperlink"/>
                <w:noProof/>
              </w:rPr>
            </w:rPrChange>
          </w:rPr>
          <w:delText xml:space="preserve"> Property – XML Syntax</w:delText>
        </w:r>
        <w:r w:rsidDel="00EF7265">
          <w:rPr>
            <w:noProof/>
            <w:webHidden/>
          </w:rPr>
          <w:tab/>
          <w:delText>73</w:delText>
        </w:r>
      </w:del>
    </w:p>
    <w:p w:rsidDel="00EF7265" w:rsidR="00166BB7" w:rsidRDefault="00166BB7">
      <w:pPr>
        <w:pStyle w:val="Verzeichnis3"/>
        <w:tabs>
          <w:tab w:leader="dot" w:pos="9350" w:val="right"/>
        </w:tabs>
        <w:rPr>
          <w:del w:author="Andreas Kuehne" w:date="2019-05-25T13:55:00Z" w:id="1371"/>
          <w:rFonts w:asciiTheme="minorHAnsi" w:cstheme="minorBidi" w:eastAsiaTheme="minorEastAsia" w:hAnsiTheme="minorHAnsi"/>
          <w:noProof/>
          <w:sz w:val="22"/>
          <w:szCs w:val="22"/>
          <w:lang w:eastAsia="en-GB" w:val="en-GB"/>
        </w:rPr>
      </w:pPr>
      <w:del w:author="Andreas Kuehne" w:date="2019-05-25T13:55:00Z" w:id="1372">
        <w:r w:rsidDel="00EF7265" w:rsidRPr="00EF7265">
          <w:rPr>
            <w:rStyle w:val="Hyperlink"/>
            <w:noProof/>
            <w14:scene3d>
              <w14:camera w14:prst="orthographicFront"/>
              <w14:lightRig w14:dir="t" w14:rig="threePt">
                <w14:rot w14:lat="0" w14:lon="0" w14:rev="0"/>
              </w14:lightRig>
            </w14:scene3d>
            <w:rPrChange w:author="Andreas Kuehne" w:date="2019-05-25T13:55:00Z" w:id="1373">
              <w:rPr>
                <w:rStyle w:val="Hyperlink"/>
                <w:noProof/>
                <w14:scene3d>
                  <w14:camera w14:prst="orthographicFront"/>
                  <w14:lightRig w14:dir="t" w14:rig="threePt">
                    <w14:rot w14:lat="0" w14:lon="0" w14:rev="0"/>
                  </w14:lightRig>
                </w14:scene3d>
              </w:rPr>
            </w:rPrChange>
          </w:rPr>
          <w:delText>4.3.17</w:delText>
        </w:r>
        <w:r w:rsidDel="00EF7265" w:rsidRPr="00EF7265">
          <w:rPr>
            <w:rStyle w:val="Hyperlink"/>
            <w:noProof/>
            <w:rPrChange w:author="Andreas Kuehne" w:date="2019-05-25T13:55:00Z" w:id="1374">
              <w:rPr>
                <w:rStyle w:val="Hyperlink"/>
                <w:noProof/>
              </w:rPr>
            </w:rPrChange>
          </w:rPr>
          <w:delText xml:space="preserve"> Component IncludeObject</w:delText>
        </w:r>
        <w:r w:rsidDel="00EF7265">
          <w:rPr>
            <w:noProof/>
            <w:webHidden/>
          </w:rPr>
          <w:tab/>
          <w:delText>73</w:delText>
        </w:r>
      </w:del>
    </w:p>
    <w:p w:rsidDel="00EF7265" w:rsidR="00166BB7" w:rsidRDefault="00166BB7">
      <w:pPr>
        <w:pStyle w:val="Verzeichnis4"/>
        <w:tabs>
          <w:tab w:leader="dot" w:pos="9350" w:val="right"/>
        </w:tabs>
        <w:rPr>
          <w:del w:author="Andreas Kuehne" w:date="2019-05-25T13:55:00Z" w:id="1375"/>
          <w:rFonts w:asciiTheme="minorHAnsi" w:cstheme="minorBidi" w:eastAsiaTheme="minorEastAsia" w:hAnsiTheme="minorHAnsi"/>
          <w:noProof/>
          <w:sz w:val="22"/>
          <w:szCs w:val="22"/>
          <w:lang w:eastAsia="en-GB" w:val="en-GB"/>
        </w:rPr>
      </w:pPr>
      <w:del w:author="Andreas Kuehne" w:date="2019-05-25T13:55:00Z" w:id="1376">
        <w:r w:rsidDel="00EF7265" w:rsidRPr="00EF7265">
          <w:rPr>
            <w:rStyle w:val="Hyperlink"/>
            <w:noProof/>
            <w14:scene3d>
              <w14:camera w14:prst="orthographicFront"/>
              <w14:lightRig w14:dir="t" w14:rig="threePt">
                <w14:rot w14:lat="0" w14:lon="0" w14:rev="0"/>
              </w14:lightRig>
            </w14:scene3d>
            <w:rPrChange w:author="Andreas Kuehne" w:date="2019-05-25T13:55:00Z" w:id="1377">
              <w:rPr>
                <w:rStyle w:val="Hyperlink"/>
                <w:noProof/>
                <w14:scene3d>
                  <w14:camera w14:prst="orthographicFront"/>
                  <w14:lightRig w14:dir="t" w14:rig="threePt">
                    <w14:rot w14:lat="0" w14:lon="0" w14:rev="0"/>
                  </w14:lightRig>
                </w14:scene3d>
              </w:rPr>
            </w:rPrChange>
          </w:rPr>
          <w:delText>4.3.17.1</w:delText>
        </w:r>
        <w:r w:rsidDel="00EF7265" w:rsidRPr="00EF7265">
          <w:rPr>
            <w:rStyle w:val="Hyperlink"/>
            <w:noProof/>
            <w:rPrChange w:author="Andreas Kuehne" w:date="2019-05-25T13:55:00Z" w:id="1378">
              <w:rPr>
                <w:rStyle w:val="Hyperlink"/>
                <w:noProof/>
              </w:rPr>
            </w:rPrChange>
          </w:rPr>
          <w:delText xml:space="preserve"> IncludeObject – JSON Syntax</w:delText>
        </w:r>
        <w:r w:rsidDel="00EF7265">
          <w:rPr>
            <w:noProof/>
            <w:webHidden/>
          </w:rPr>
          <w:tab/>
          <w:delText>73</w:delText>
        </w:r>
      </w:del>
    </w:p>
    <w:p w:rsidDel="00EF7265" w:rsidR="00166BB7" w:rsidRDefault="00166BB7">
      <w:pPr>
        <w:pStyle w:val="Verzeichnis4"/>
        <w:tabs>
          <w:tab w:leader="dot" w:pos="9350" w:val="right"/>
        </w:tabs>
        <w:rPr>
          <w:del w:author="Andreas Kuehne" w:date="2019-05-25T13:55:00Z" w:id="1379"/>
          <w:rFonts w:asciiTheme="minorHAnsi" w:cstheme="minorBidi" w:eastAsiaTheme="minorEastAsia" w:hAnsiTheme="minorHAnsi"/>
          <w:noProof/>
          <w:sz w:val="22"/>
          <w:szCs w:val="22"/>
          <w:lang w:eastAsia="en-GB" w:val="en-GB"/>
        </w:rPr>
      </w:pPr>
      <w:del w:author="Andreas Kuehne" w:date="2019-05-25T13:55:00Z" w:id="1380">
        <w:r w:rsidDel="00EF7265" w:rsidRPr="00EF7265">
          <w:rPr>
            <w:rStyle w:val="Hyperlink"/>
            <w:noProof/>
            <w14:scene3d>
              <w14:camera w14:prst="orthographicFront"/>
              <w14:lightRig w14:dir="t" w14:rig="threePt">
                <w14:rot w14:lat="0" w14:lon="0" w14:rev="0"/>
              </w14:lightRig>
            </w14:scene3d>
            <w:rPrChange w:author="Andreas Kuehne" w:date="2019-05-25T13:55:00Z" w:id="1381">
              <w:rPr>
                <w:rStyle w:val="Hyperlink"/>
                <w:noProof/>
                <w14:scene3d>
                  <w14:camera w14:prst="orthographicFront"/>
                  <w14:lightRig w14:dir="t" w14:rig="threePt">
                    <w14:rot w14:lat="0" w14:lon="0" w14:rev="0"/>
                  </w14:lightRig>
                </w14:scene3d>
              </w:rPr>
            </w:rPrChange>
          </w:rPr>
          <w:delText>4.3.17.2</w:delText>
        </w:r>
        <w:r w:rsidDel="00EF7265" w:rsidRPr="00EF7265">
          <w:rPr>
            <w:rStyle w:val="Hyperlink"/>
            <w:noProof/>
            <w:rPrChange w:author="Andreas Kuehne" w:date="2019-05-25T13:55:00Z" w:id="1382">
              <w:rPr>
                <w:rStyle w:val="Hyperlink"/>
                <w:noProof/>
              </w:rPr>
            </w:rPrChange>
          </w:rPr>
          <w:delText xml:space="preserve"> IncludeObject – XML Syntax</w:delText>
        </w:r>
        <w:r w:rsidDel="00EF7265">
          <w:rPr>
            <w:noProof/>
            <w:webHidden/>
          </w:rPr>
          <w:tab/>
          <w:delText>74</w:delText>
        </w:r>
      </w:del>
    </w:p>
    <w:p w:rsidDel="00EF7265" w:rsidR="00166BB7" w:rsidRDefault="00166BB7">
      <w:pPr>
        <w:pStyle w:val="Verzeichnis3"/>
        <w:tabs>
          <w:tab w:leader="dot" w:pos="9350" w:val="right"/>
        </w:tabs>
        <w:rPr>
          <w:del w:author="Andreas Kuehne" w:date="2019-05-25T13:55:00Z" w:id="1383"/>
          <w:rFonts w:asciiTheme="minorHAnsi" w:cstheme="minorBidi" w:eastAsiaTheme="minorEastAsia" w:hAnsiTheme="minorHAnsi"/>
          <w:noProof/>
          <w:sz w:val="22"/>
          <w:szCs w:val="22"/>
          <w:lang w:eastAsia="en-GB" w:val="en-GB"/>
        </w:rPr>
      </w:pPr>
      <w:del w:author="Andreas Kuehne" w:date="2019-05-25T13:55:00Z" w:id="1384">
        <w:r w:rsidDel="00EF7265" w:rsidRPr="00EF7265">
          <w:rPr>
            <w:rStyle w:val="Hyperlink"/>
            <w:noProof/>
            <w14:scene3d>
              <w14:camera w14:prst="orthographicFront"/>
              <w14:lightRig w14:dir="t" w14:rig="threePt">
                <w14:rot w14:lat="0" w14:lon="0" w14:rev="0"/>
              </w14:lightRig>
            </w14:scene3d>
            <w:rPrChange w:author="Andreas Kuehne" w:date="2019-05-25T13:55:00Z" w:id="1385">
              <w:rPr>
                <w:rStyle w:val="Hyperlink"/>
                <w:noProof/>
                <w14:scene3d>
                  <w14:camera w14:prst="orthographicFront"/>
                  <w14:lightRig w14:dir="t" w14:rig="threePt">
                    <w14:rot w14:lat="0" w14:lon="0" w14:rev="0"/>
                  </w14:lightRig>
                </w14:scene3d>
              </w:rPr>
            </w:rPrChange>
          </w:rPr>
          <w:delText>4.3.18</w:delText>
        </w:r>
        <w:r w:rsidDel="00EF7265" w:rsidRPr="00EF7265">
          <w:rPr>
            <w:rStyle w:val="Hyperlink"/>
            <w:noProof/>
            <w:rPrChange w:author="Andreas Kuehne" w:date="2019-05-25T13:55:00Z" w:id="1386">
              <w:rPr>
                <w:rStyle w:val="Hyperlink"/>
                <w:noProof/>
              </w:rPr>
            </w:rPrChange>
          </w:rPr>
          <w:delText xml:space="preserve"> Component SignaturePlacement</w:delText>
        </w:r>
        <w:r w:rsidDel="00EF7265">
          <w:rPr>
            <w:noProof/>
            <w:webHidden/>
          </w:rPr>
          <w:tab/>
          <w:delText>74</w:delText>
        </w:r>
      </w:del>
    </w:p>
    <w:p w:rsidDel="00EF7265" w:rsidR="00166BB7" w:rsidRDefault="00166BB7">
      <w:pPr>
        <w:pStyle w:val="Verzeichnis4"/>
        <w:tabs>
          <w:tab w:leader="dot" w:pos="9350" w:val="right"/>
        </w:tabs>
        <w:rPr>
          <w:del w:author="Andreas Kuehne" w:date="2019-05-25T13:55:00Z" w:id="1387"/>
          <w:rFonts w:asciiTheme="minorHAnsi" w:cstheme="minorBidi" w:eastAsiaTheme="minorEastAsia" w:hAnsiTheme="minorHAnsi"/>
          <w:noProof/>
          <w:sz w:val="22"/>
          <w:szCs w:val="22"/>
          <w:lang w:eastAsia="en-GB" w:val="en-GB"/>
        </w:rPr>
      </w:pPr>
      <w:del w:author="Andreas Kuehne" w:date="2019-05-25T13:55:00Z" w:id="1388">
        <w:r w:rsidDel="00EF7265" w:rsidRPr="00EF7265">
          <w:rPr>
            <w:rStyle w:val="Hyperlink"/>
            <w:noProof/>
            <w14:scene3d>
              <w14:camera w14:prst="orthographicFront"/>
              <w14:lightRig w14:dir="t" w14:rig="threePt">
                <w14:rot w14:lat="0" w14:lon="0" w14:rev="0"/>
              </w14:lightRig>
            </w14:scene3d>
            <w:rPrChange w:author="Andreas Kuehne" w:date="2019-05-25T13:55:00Z" w:id="1389">
              <w:rPr>
                <w:rStyle w:val="Hyperlink"/>
                <w:noProof/>
                <w14:scene3d>
                  <w14:camera w14:prst="orthographicFront"/>
                  <w14:lightRig w14:dir="t" w14:rig="threePt">
                    <w14:rot w14:lat="0" w14:lon="0" w14:rev="0"/>
                  </w14:lightRig>
                </w14:scene3d>
              </w:rPr>
            </w:rPrChange>
          </w:rPr>
          <w:delText>4.3.18.1</w:delText>
        </w:r>
        <w:r w:rsidDel="00EF7265" w:rsidRPr="00EF7265">
          <w:rPr>
            <w:rStyle w:val="Hyperlink"/>
            <w:noProof/>
            <w:rPrChange w:author="Andreas Kuehne" w:date="2019-05-25T13:55:00Z" w:id="1390">
              <w:rPr>
                <w:rStyle w:val="Hyperlink"/>
                <w:noProof/>
              </w:rPr>
            </w:rPrChange>
          </w:rPr>
          <w:delText xml:space="preserve"> SignaturePlacement – JSON Syntax</w:delText>
        </w:r>
        <w:r w:rsidDel="00EF7265">
          <w:rPr>
            <w:noProof/>
            <w:webHidden/>
          </w:rPr>
          <w:tab/>
          <w:delText>75</w:delText>
        </w:r>
      </w:del>
    </w:p>
    <w:p w:rsidDel="00EF7265" w:rsidR="00166BB7" w:rsidRDefault="00166BB7">
      <w:pPr>
        <w:pStyle w:val="Verzeichnis4"/>
        <w:tabs>
          <w:tab w:leader="dot" w:pos="9350" w:val="right"/>
        </w:tabs>
        <w:rPr>
          <w:del w:author="Andreas Kuehne" w:date="2019-05-25T13:55:00Z" w:id="1391"/>
          <w:rFonts w:asciiTheme="minorHAnsi" w:cstheme="minorBidi" w:eastAsiaTheme="minorEastAsia" w:hAnsiTheme="minorHAnsi"/>
          <w:noProof/>
          <w:sz w:val="22"/>
          <w:szCs w:val="22"/>
          <w:lang w:eastAsia="en-GB" w:val="en-GB"/>
        </w:rPr>
      </w:pPr>
      <w:del w:author="Andreas Kuehne" w:date="2019-05-25T13:55:00Z" w:id="1392">
        <w:r w:rsidDel="00EF7265" w:rsidRPr="00EF7265">
          <w:rPr>
            <w:rStyle w:val="Hyperlink"/>
            <w:noProof/>
            <w14:scene3d>
              <w14:camera w14:prst="orthographicFront"/>
              <w14:lightRig w14:dir="t" w14:rig="threePt">
                <w14:rot w14:lat="0" w14:lon="0" w14:rev="0"/>
              </w14:lightRig>
            </w14:scene3d>
            <w:rPrChange w:author="Andreas Kuehne" w:date="2019-05-25T13:55:00Z" w:id="1393">
              <w:rPr>
                <w:rStyle w:val="Hyperlink"/>
                <w:noProof/>
                <w14:scene3d>
                  <w14:camera w14:prst="orthographicFront"/>
                  <w14:lightRig w14:dir="t" w14:rig="threePt">
                    <w14:rot w14:lat="0" w14:lon="0" w14:rev="0"/>
                  </w14:lightRig>
                </w14:scene3d>
              </w:rPr>
            </w:rPrChange>
          </w:rPr>
          <w:delText>4.3.18.2</w:delText>
        </w:r>
        <w:r w:rsidDel="00EF7265" w:rsidRPr="00EF7265">
          <w:rPr>
            <w:rStyle w:val="Hyperlink"/>
            <w:noProof/>
            <w:rPrChange w:author="Andreas Kuehne" w:date="2019-05-25T13:55:00Z" w:id="1394">
              <w:rPr>
                <w:rStyle w:val="Hyperlink"/>
                <w:noProof/>
              </w:rPr>
            </w:rPrChange>
          </w:rPr>
          <w:delText xml:space="preserve"> SignaturePlacement – XML Syntax</w:delText>
        </w:r>
        <w:r w:rsidDel="00EF7265">
          <w:rPr>
            <w:noProof/>
            <w:webHidden/>
          </w:rPr>
          <w:tab/>
          <w:delText>76</w:delText>
        </w:r>
      </w:del>
    </w:p>
    <w:p w:rsidDel="00EF7265" w:rsidR="00166BB7" w:rsidRDefault="00166BB7">
      <w:pPr>
        <w:pStyle w:val="Verzeichnis3"/>
        <w:tabs>
          <w:tab w:leader="dot" w:pos="9350" w:val="right"/>
        </w:tabs>
        <w:rPr>
          <w:del w:author="Andreas Kuehne" w:date="2019-05-25T13:55:00Z" w:id="1395"/>
          <w:rFonts w:asciiTheme="minorHAnsi" w:cstheme="minorBidi" w:eastAsiaTheme="minorEastAsia" w:hAnsiTheme="minorHAnsi"/>
          <w:noProof/>
          <w:sz w:val="22"/>
          <w:szCs w:val="22"/>
          <w:lang w:eastAsia="en-GB" w:val="en-GB"/>
        </w:rPr>
      </w:pPr>
      <w:del w:author="Andreas Kuehne" w:date="2019-05-25T13:55:00Z" w:id="1396">
        <w:r w:rsidDel="00EF7265" w:rsidRPr="00EF7265">
          <w:rPr>
            <w:rStyle w:val="Hyperlink"/>
            <w:noProof/>
            <w14:scene3d>
              <w14:camera w14:prst="orthographicFront"/>
              <w14:lightRig w14:dir="t" w14:rig="threePt">
                <w14:rot w14:lat="0" w14:lon="0" w14:rev="0"/>
              </w14:lightRig>
            </w14:scene3d>
            <w:rPrChange w:author="Andreas Kuehne" w:date="2019-05-25T13:55:00Z" w:id="1397">
              <w:rPr>
                <w:rStyle w:val="Hyperlink"/>
                <w:noProof/>
                <w14:scene3d>
                  <w14:camera w14:prst="orthographicFront"/>
                  <w14:lightRig w14:dir="t" w14:rig="threePt">
                    <w14:rot w14:lat="0" w14:lon="0" w14:rev="0"/>
                  </w14:lightRig>
                </w14:scene3d>
              </w:rPr>
            </w:rPrChange>
          </w:rPr>
          <w:delText>4.3.19</w:delText>
        </w:r>
        <w:r w:rsidDel="00EF7265" w:rsidRPr="00EF7265">
          <w:rPr>
            <w:rStyle w:val="Hyperlink"/>
            <w:noProof/>
            <w:rPrChange w:author="Andreas Kuehne" w:date="2019-05-25T13:55:00Z" w:id="1398">
              <w:rPr>
                <w:rStyle w:val="Hyperlink"/>
                <w:noProof/>
              </w:rPr>
            </w:rPrChange>
          </w:rPr>
          <w:delText xml:space="preserve"> Component DocumentWithSignature</w:delText>
        </w:r>
        <w:r w:rsidDel="00EF7265">
          <w:rPr>
            <w:noProof/>
            <w:webHidden/>
          </w:rPr>
          <w:tab/>
          <w:delText>76</w:delText>
        </w:r>
      </w:del>
    </w:p>
    <w:p w:rsidDel="00EF7265" w:rsidR="00166BB7" w:rsidRDefault="00166BB7">
      <w:pPr>
        <w:pStyle w:val="Verzeichnis4"/>
        <w:tabs>
          <w:tab w:leader="dot" w:pos="9350" w:val="right"/>
        </w:tabs>
        <w:rPr>
          <w:del w:author="Andreas Kuehne" w:date="2019-05-25T13:55:00Z" w:id="1399"/>
          <w:rFonts w:asciiTheme="minorHAnsi" w:cstheme="minorBidi" w:eastAsiaTheme="minorEastAsia" w:hAnsiTheme="minorHAnsi"/>
          <w:noProof/>
          <w:sz w:val="22"/>
          <w:szCs w:val="22"/>
          <w:lang w:eastAsia="en-GB" w:val="en-GB"/>
        </w:rPr>
      </w:pPr>
      <w:del w:author="Andreas Kuehne" w:date="2019-05-25T13:55:00Z" w:id="1400">
        <w:r w:rsidDel="00EF7265" w:rsidRPr="00EF7265">
          <w:rPr>
            <w:rStyle w:val="Hyperlink"/>
            <w:noProof/>
            <w14:scene3d>
              <w14:camera w14:prst="orthographicFront"/>
              <w14:lightRig w14:dir="t" w14:rig="threePt">
                <w14:rot w14:lat="0" w14:lon="0" w14:rev="0"/>
              </w14:lightRig>
            </w14:scene3d>
            <w:rPrChange w:author="Andreas Kuehne" w:date="2019-05-25T13:55:00Z" w:id="1401">
              <w:rPr>
                <w:rStyle w:val="Hyperlink"/>
                <w:noProof/>
                <w14:scene3d>
                  <w14:camera w14:prst="orthographicFront"/>
                  <w14:lightRig w14:dir="t" w14:rig="threePt">
                    <w14:rot w14:lat="0" w14:lon="0" w14:rev="0"/>
                  </w14:lightRig>
                </w14:scene3d>
              </w:rPr>
            </w:rPrChange>
          </w:rPr>
          <w:delText>4.3.19.1</w:delText>
        </w:r>
        <w:r w:rsidDel="00EF7265" w:rsidRPr="00EF7265">
          <w:rPr>
            <w:rStyle w:val="Hyperlink"/>
            <w:noProof/>
            <w:rPrChange w:author="Andreas Kuehne" w:date="2019-05-25T13:55:00Z" w:id="1402">
              <w:rPr>
                <w:rStyle w:val="Hyperlink"/>
                <w:noProof/>
              </w:rPr>
            </w:rPrChange>
          </w:rPr>
          <w:delText xml:space="preserve"> DocumentWithSignature – JSON Syntax</w:delText>
        </w:r>
        <w:r w:rsidDel="00EF7265">
          <w:rPr>
            <w:noProof/>
            <w:webHidden/>
          </w:rPr>
          <w:tab/>
          <w:delText>77</w:delText>
        </w:r>
      </w:del>
    </w:p>
    <w:p w:rsidDel="00EF7265" w:rsidR="00166BB7" w:rsidRDefault="00166BB7">
      <w:pPr>
        <w:pStyle w:val="Verzeichnis4"/>
        <w:tabs>
          <w:tab w:leader="dot" w:pos="9350" w:val="right"/>
        </w:tabs>
        <w:rPr>
          <w:del w:author="Andreas Kuehne" w:date="2019-05-25T13:55:00Z" w:id="1403"/>
          <w:rFonts w:asciiTheme="minorHAnsi" w:cstheme="minorBidi" w:eastAsiaTheme="minorEastAsia" w:hAnsiTheme="minorHAnsi"/>
          <w:noProof/>
          <w:sz w:val="22"/>
          <w:szCs w:val="22"/>
          <w:lang w:eastAsia="en-GB" w:val="en-GB"/>
        </w:rPr>
      </w:pPr>
      <w:del w:author="Andreas Kuehne" w:date="2019-05-25T13:55:00Z" w:id="1404">
        <w:r w:rsidDel="00EF7265" w:rsidRPr="00EF7265">
          <w:rPr>
            <w:rStyle w:val="Hyperlink"/>
            <w:noProof/>
            <w14:scene3d>
              <w14:camera w14:prst="orthographicFront"/>
              <w14:lightRig w14:dir="t" w14:rig="threePt">
                <w14:rot w14:lat="0" w14:lon="0" w14:rev="0"/>
              </w14:lightRig>
            </w14:scene3d>
            <w:rPrChange w:author="Andreas Kuehne" w:date="2019-05-25T13:55:00Z" w:id="1405">
              <w:rPr>
                <w:rStyle w:val="Hyperlink"/>
                <w:noProof/>
                <w14:scene3d>
                  <w14:camera w14:prst="orthographicFront"/>
                  <w14:lightRig w14:dir="t" w14:rig="threePt">
                    <w14:rot w14:lat="0" w14:lon="0" w14:rev="0"/>
                  </w14:lightRig>
                </w14:scene3d>
              </w:rPr>
            </w:rPrChange>
          </w:rPr>
          <w:delText>4.3.19.2</w:delText>
        </w:r>
        <w:r w:rsidDel="00EF7265" w:rsidRPr="00EF7265">
          <w:rPr>
            <w:rStyle w:val="Hyperlink"/>
            <w:noProof/>
            <w:rPrChange w:author="Andreas Kuehne" w:date="2019-05-25T13:55:00Z" w:id="1406">
              <w:rPr>
                <w:rStyle w:val="Hyperlink"/>
                <w:noProof/>
              </w:rPr>
            </w:rPrChange>
          </w:rPr>
          <w:delText xml:space="preserve"> DocumentWithSignature – XML Syntax</w:delText>
        </w:r>
        <w:r w:rsidDel="00EF7265">
          <w:rPr>
            <w:noProof/>
            <w:webHidden/>
          </w:rPr>
          <w:tab/>
          <w:delText>77</w:delText>
        </w:r>
      </w:del>
    </w:p>
    <w:p w:rsidDel="00EF7265" w:rsidR="00166BB7" w:rsidRDefault="00166BB7">
      <w:pPr>
        <w:pStyle w:val="Verzeichnis3"/>
        <w:tabs>
          <w:tab w:leader="dot" w:pos="9350" w:val="right"/>
        </w:tabs>
        <w:rPr>
          <w:del w:author="Andreas Kuehne" w:date="2019-05-25T13:55:00Z" w:id="1407"/>
          <w:rFonts w:asciiTheme="minorHAnsi" w:cstheme="minorBidi" w:eastAsiaTheme="minorEastAsia" w:hAnsiTheme="minorHAnsi"/>
          <w:noProof/>
          <w:sz w:val="22"/>
          <w:szCs w:val="22"/>
          <w:lang w:eastAsia="en-GB" w:val="en-GB"/>
        </w:rPr>
      </w:pPr>
      <w:del w:author="Andreas Kuehne" w:date="2019-05-25T13:55:00Z" w:id="1408">
        <w:r w:rsidDel="00EF7265" w:rsidRPr="00EF7265">
          <w:rPr>
            <w:rStyle w:val="Hyperlink"/>
            <w:noProof/>
            <w14:scene3d>
              <w14:camera w14:prst="orthographicFront"/>
              <w14:lightRig w14:dir="t" w14:rig="threePt">
                <w14:rot w14:lat="0" w14:lon="0" w14:rev="0"/>
              </w14:lightRig>
            </w14:scene3d>
            <w:rPrChange w:author="Andreas Kuehne" w:date="2019-05-25T13:55:00Z" w:id="1409">
              <w:rPr>
                <w:rStyle w:val="Hyperlink"/>
                <w:noProof/>
                <w14:scene3d>
                  <w14:camera w14:prst="orthographicFront"/>
                  <w14:lightRig w14:dir="t" w14:rig="threePt">
                    <w14:rot w14:lat="0" w14:lon="0" w14:rev="0"/>
                  </w14:lightRig>
                </w14:scene3d>
              </w:rPr>
            </w:rPrChange>
          </w:rPr>
          <w:delText>4.3.20</w:delText>
        </w:r>
        <w:r w:rsidDel="00EF7265" w:rsidRPr="00EF7265">
          <w:rPr>
            <w:rStyle w:val="Hyperlink"/>
            <w:noProof/>
            <w:rPrChange w:author="Andreas Kuehne" w:date="2019-05-25T13:55:00Z" w:id="1410">
              <w:rPr>
                <w:rStyle w:val="Hyperlink"/>
                <w:noProof/>
              </w:rPr>
            </w:rPrChange>
          </w:rPr>
          <w:delText xml:space="preserve"> Component SignedReferences</w:delText>
        </w:r>
        <w:r w:rsidDel="00EF7265">
          <w:rPr>
            <w:noProof/>
            <w:webHidden/>
          </w:rPr>
          <w:tab/>
          <w:delText>78</w:delText>
        </w:r>
      </w:del>
    </w:p>
    <w:p w:rsidDel="00EF7265" w:rsidR="00166BB7" w:rsidRDefault="00166BB7">
      <w:pPr>
        <w:pStyle w:val="Verzeichnis4"/>
        <w:tabs>
          <w:tab w:leader="dot" w:pos="9350" w:val="right"/>
        </w:tabs>
        <w:rPr>
          <w:del w:author="Andreas Kuehne" w:date="2019-05-25T13:55:00Z" w:id="1411"/>
          <w:rFonts w:asciiTheme="minorHAnsi" w:cstheme="minorBidi" w:eastAsiaTheme="minorEastAsia" w:hAnsiTheme="minorHAnsi"/>
          <w:noProof/>
          <w:sz w:val="22"/>
          <w:szCs w:val="22"/>
          <w:lang w:eastAsia="en-GB" w:val="en-GB"/>
        </w:rPr>
      </w:pPr>
      <w:del w:author="Andreas Kuehne" w:date="2019-05-25T13:55:00Z" w:id="1412">
        <w:r w:rsidDel="00EF7265" w:rsidRPr="00EF7265">
          <w:rPr>
            <w:rStyle w:val="Hyperlink"/>
            <w:noProof/>
            <w14:scene3d>
              <w14:camera w14:prst="orthographicFront"/>
              <w14:lightRig w14:dir="t" w14:rig="threePt">
                <w14:rot w14:lat="0" w14:lon="0" w14:rev="0"/>
              </w14:lightRig>
            </w14:scene3d>
            <w:rPrChange w:author="Andreas Kuehne" w:date="2019-05-25T13:55:00Z" w:id="1413">
              <w:rPr>
                <w:rStyle w:val="Hyperlink"/>
                <w:noProof/>
                <w14:scene3d>
                  <w14:camera w14:prst="orthographicFront"/>
                  <w14:lightRig w14:dir="t" w14:rig="threePt">
                    <w14:rot w14:lat="0" w14:lon="0" w14:rev="0"/>
                  </w14:lightRig>
                </w14:scene3d>
              </w:rPr>
            </w:rPrChange>
          </w:rPr>
          <w:delText>4.3.20.1</w:delText>
        </w:r>
        <w:r w:rsidDel="00EF7265" w:rsidRPr="00EF7265">
          <w:rPr>
            <w:rStyle w:val="Hyperlink"/>
            <w:noProof/>
            <w:rPrChange w:author="Andreas Kuehne" w:date="2019-05-25T13:55:00Z" w:id="1414">
              <w:rPr>
                <w:rStyle w:val="Hyperlink"/>
                <w:noProof/>
              </w:rPr>
            </w:rPrChange>
          </w:rPr>
          <w:delText xml:space="preserve"> SignedReferences – JSON Syntax</w:delText>
        </w:r>
        <w:r w:rsidDel="00EF7265">
          <w:rPr>
            <w:noProof/>
            <w:webHidden/>
          </w:rPr>
          <w:tab/>
          <w:delText>78</w:delText>
        </w:r>
      </w:del>
    </w:p>
    <w:p w:rsidDel="00EF7265" w:rsidR="00166BB7" w:rsidRDefault="00166BB7">
      <w:pPr>
        <w:pStyle w:val="Verzeichnis4"/>
        <w:tabs>
          <w:tab w:leader="dot" w:pos="9350" w:val="right"/>
        </w:tabs>
        <w:rPr>
          <w:del w:author="Andreas Kuehne" w:date="2019-05-25T13:55:00Z" w:id="1415"/>
          <w:rFonts w:asciiTheme="minorHAnsi" w:cstheme="minorBidi" w:eastAsiaTheme="minorEastAsia" w:hAnsiTheme="minorHAnsi"/>
          <w:noProof/>
          <w:sz w:val="22"/>
          <w:szCs w:val="22"/>
          <w:lang w:eastAsia="en-GB" w:val="en-GB"/>
        </w:rPr>
      </w:pPr>
      <w:del w:author="Andreas Kuehne" w:date="2019-05-25T13:55:00Z" w:id="1416">
        <w:r w:rsidDel="00EF7265" w:rsidRPr="00EF7265">
          <w:rPr>
            <w:rStyle w:val="Hyperlink"/>
            <w:noProof/>
            <w14:scene3d>
              <w14:camera w14:prst="orthographicFront"/>
              <w14:lightRig w14:dir="t" w14:rig="threePt">
                <w14:rot w14:lat="0" w14:lon="0" w14:rev="0"/>
              </w14:lightRig>
            </w14:scene3d>
            <w:rPrChange w:author="Andreas Kuehne" w:date="2019-05-25T13:55:00Z" w:id="1417">
              <w:rPr>
                <w:rStyle w:val="Hyperlink"/>
                <w:noProof/>
                <w14:scene3d>
                  <w14:camera w14:prst="orthographicFront"/>
                  <w14:lightRig w14:dir="t" w14:rig="threePt">
                    <w14:rot w14:lat="0" w14:lon="0" w14:rev="0"/>
                  </w14:lightRig>
                </w14:scene3d>
              </w:rPr>
            </w:rPrChange>
          </w:rPr>
          <w:delText>4.3.20.2</w:delText>
        </w:r>
        <w:r w:rsidDel="00EF7265" w:rsidRPr="00EF7265">
          <w:rPr>
            <w:rStyle w:val="Hyperlink"/>
            <w:noProof/>
            <w:rPrChange w:author="Andreas Kuehne" w:date="2019-05-25T13:55:00Z" w:id="1418">
              <w:rPr>
                <w:rStyle w:val="Hyperlink"/>
                <w:noProof/>
              </w:rPr>
            </w:rPrChange>
          </w:rPr>
          <w:delText xml:space="preserve"> SignedReferences – XML Syntax</w:delText>
        </w:r>
        <w:r w:rsidDel="00EF7265">
          <w:rPr>
            <w:noProof/>
            <w:webHidden/>
          </w:rPr>
          <w:tab/>
          <w:delText>78</w:delText>
        </w:r>
      </w:del>
    </w:p>
    <w:p w:rsidDel="00EF7265" w:rsidR="00166BB7" w:rsidRDefault="00166BB7">
      <w:pPr>
        <w:pStyle w:val="Verzeichnis3"/>
        <w:tabs>
          <w:tab w:leader="dot" w:pos="9350" w:val="right"/>
        </w:tabs>
        <w:rPr>
          <w:del w:author="Andreas Kuehne" w:date="2019-05-25T13:55:00Z" w:id="1419"/>
          <w:rFonts w:asciiTheme="minorHAnsi" w:cstheme="minorBidi" w:eastAsiaTheme="minorEastAsia" w:hAnsiTheme="minorHAnsi"/>
          <w:noProof/>
          <w:sz w:val="22"/>
          <w:szCs w:val="22"/>
          <w:lang w:eastAsia="en-GB" w:val="en-GB"/>
        </w:rPr>
      </w:pPr>
      <w:del w:author="Andreas Kuehne" w:date="2019-05-25T13:55:00Z" w:id="1420">
        <w:r w:rsidDel="00EF7265" w:rsidRPr="00EF7265">
          <w:rPr>
            <w:rStyle w:val="Hyperlink"/>
            <w:noProof/>
            <w14:scene3d>
              <w14:camera w14:prst="orthographicFront"/>
              <w14:lightRig w14:dir="t" w14:rig="threePt">
                <w14:rot w14:lat="0" w14:lon="0" w14:rev="0"/>
              </w14:lightRig>
            </w14:scene3d>
            <w:rPrChange w:author="Andreas Kuehne" w:date="2019-05-25T13:55:00Z" w:id="1421">
              <w:rPr>
                <w:rStyle w:val="Hyperlink"/>
                <w:noProof/>
                <w14:scene3d>
                  <w14:camera w14:prst="orthographicFront"/>
                  <w14:lightRig w14:dir="t" w14:rig="threePt">
                    <w14:rot w14:lat="0" w14:lon="0" w14:rev="0"/>
                  </w14:lightRig>
                </w14:scene3d>
              </w:rPr>
            </w:rPrChange>
          </w:rPr>
          <w:delText>4.3.21</w:delText>
        </w:r>
        <w:r w:rsidDel="00EF7265" w:rsidRPr="00EF7265">
          <w:rPr>
            <w:rStyle w:val="Hyperlink"/>
            <w:noProof/>
            <w:rPrChange w:author="Andreas Kuehne" w:date="2019-05-25T13:55:00Z" w:id="1422">
              <w:rPr>
                <w:rStyle w:val="Hyperlink"/>
                <w:noProof/>
              </w:rPr>
            </w:rPrChange>
          </w:rPr>
          <w:delText xml:space="preserve"> Component SignedReference</w:delText>
        </w:r>
        <w:r w:rsidDel="00EF7265">
          <w:rPr>
            <w:noProof/>
            <w:webHidden/>
          </w:rPr>
          <w:tab/>
          <w:delText>79</w:delText>
        </w:r>
      </w:del>
    </w:p>
    <w:p w:rsidDel="00EF7265" w:rsidR="00166BB7" w:rsidRDefault="00166BB7">
      <w:pPr>
        <w:pStyle w:val="Verzeichnis4"/>
        <w:tabs>
          <w:tab w:leader="dot" w:pos="9350" w:val="right"/>
        </w:tabs>
        <w:rPr>
          <w:del w:author="Andreas Kuehne" w:date="2019-05-25T13:55:00Z" w:id="1423"/>
          <w:rFonts w:asciiTheme="minorHAnsi" w:cstheme="minorBidi" w:eastAsiaTheme="minorEastAsia" w:hAnsiTheme="minorHAnsi"/>
          <w:noProof/>
          <w:sz w:val="22"/>
          <w:szCs w:val="22"/>
          <w:lang w:eastAsia="en-GB" w:val="en-GB"/>
        </w:rPr>
      </w:pPr>
      <w:del w:author="Andreas Kuehne" w:date="2019-05-25T13:55:00Z" w:id="1424">
        <w:r w:rsidDel="00EF7265" w:rsidRPr="00EF7265">
          <w:rPr>
            <w:rStyle w:val="Hyperlink"/>
            <w:noProof/>
            <w14:scene3d>
              <w14:camera w14:prst="orthographicFront"/>
              <w14:lightRig w14:dir="t" w14:rig="threePt">
                <w14:rot w14:lat="0" w14:lon="0" w14:rev="0"/>
              </w14:lightRig>
            </w14:scene3d>
            <w:rPrChange w:author="Andreas Kuehne" w:date="2019-05-25T13:55:00Z" w:id="1425">
              <w:rPr>
                <w:rStyle w:val="Hyperlink"/>
                <w:noProof/>
                <w14:scene3d>
                  <w14:camera w14:prst="orthographicFront"/>
                  <w14:lightRig w14:dir="t" w14:rig="threePt">
                    <w14:rot w14:lat="0" w14:lon="0" w14:rev="0"/>
                  </w14:lightRig>
                </w14:scene3d>
              </w:rPr>
            </w:rPrChange>
          </w:rPr>
          <w:delText>4.3.21.1</w:delText>
        </w:r>
        <w:r w:rsidDel="00EF7265" w:rsidRPr="00EF7265">
          <w:rPr>
            <w:rStyle w:val="Hyperlink"/>
            <w:noProof/>
            <w:rPrChange w:author="Andreas Kuehne" w:date="2019-05-25T13:55:00Z" w:id="1426">
              <w:rPr>
                <w:rStyle w:val="Hyperlink"/>
                <w:noProof/>
              </w:rPr>
            </w:rPrChange>
          </w:rPr>
          <w:delText xml:space="preserve"> SignedReference – JSON Syntax</w:delText>
        </w:r>
        <w:r w:rsidDel="00EF7265">
          <w:rPr>
            <w:noProof/>
            <w:webHidden/>
          </w:rPr>
          <w:tab/>
          <w:delText>79</w:delText>
        </w:r>
      </w:del>
    </w:p>
    <w:p w:rsidDel="00EF7265" w:rsidR="00166BB7" w:rsidRDefault="00166BB7">
      <w:pPr>
        <w:pStyle w:val="Verzeichnis4"/>
        <w:tabs>
          <w:tab w:leader="dot" w:pos="9350" w:val="right"/>
        </w:tabs>
        <w:rPr>
          <w:del w:author="Andreas Kuehne" w:date="2019-05-25T13:55:00Z" w:id="1427"/>
          <w:rFonts w:asciiTheme="minorHAnsi" w:cstheme="minorBidi" w:eastAsiaTheme="minorEastAsia" w:hAnsiTheme="minorHAnsi"/>
          <w:noProof/>
          <w:sz w:val="22"/>
          <w:szCs w:val="22"/>
          <w:lang w:eastAsia="en-GB" w:val="en-GB"/>
        </w:rPr>
      </w:pPr>
      <w:del w:author="Andreas Kuehne" w:date="2019-05-25T13:55:00Z" w:id="1428">
        <w:r w:rsidDel="00EF7265" w:rsidRPr="00EF7265">
          <w:rPr>
            <w:rStyle w:val="Hyperlink"/>
            <w:noProof/>
            <w14:scene3d>
              <w14:camera w14:prst="orthographicFront"/>
              <w14:lightRig w14:dir="t" w14:rig="threePt">
                <w14:rot w14:lat="0" w14:lon="0" w14:rev="0"/>
              </w14:lightRig>
            </w14:scene3d>
            <w:rPrChange w:author="Andreas Kuehne" w:date="2019-05-25T13:55:00Z" w:id="1429">
              <w:rPr>
                <w:rStyle w:val="Hyperlink"/>
                <w:noProof/>
                <w14:scene3d>
                  <w14:camera w14:prst="orthographicFront"/>
                  <w14:lightRig w14:dir="t" w14:rig="threePt">
                    <w14:rot w14:lat="0" w14:lon="0" w14:rev="0"/>
                  </w14:lightRig>
                </w14:scene3d>
              </w:rPr>
            </w:rPrChange>
          </w:rPr>
          <w:delText>4.3.21.2</w:delText>
        </w:r>
        <w:r w:rsidDel="00EF7265" w:rsidRPr="00EF7265">
          <w:rPr>
            <w:rStyle w:val="Hyperlink"/>
            <w:noProof/>
            <w:rPrChange w:author="Andreas Kuehne" w:date="2019-05-25T13:55:00Z" w:id="1430">
              <w:rPr>
                <w:rStyle w:val="Hyperlink"/>
                <w:noProof/>
              </w:rPr>
            </w:rPrChange>
          </w:rPr>
          <w:delText xml:space="preserve"> SignedReference – XML Syntax</w:delText>
        </w:r>
        <w:r w:rsidDel="00EF7265">
          <w:rPr>
            <w:noProof/>
            <w:webHidden/>
          </w:rPr>
          <w:tab/>
          <w:delText>80</w:delText>
        </w:r>
      </w:del>
    </w:p>
    <w:p w:rsidDel="00EF7265" w:rsidR="00166BB7" w:rsidRDefault="00166BB7">
      <w:pPr>
        <w:pStyle w:val="Verzeichnis3"/>
        <w:tabs>
          <w:tab w:leader="dot" w:pos="9350" w:val="right"/>
        </w:tabs>
        <w:rPr>
          <w:del w:author="Andreas Kuehne" w:date="2019-05-25T13:55:00Z" w:id="1431"/>
          <w:rFonts w:asciiTheme="minorHAnsi" w:cstheme="minorBidi" w:eastAsiaTheme="minorEastAsia" w:hAnsiTheme="minorHAnsi"/>
          <w:noProof/>
          <w:sz w:val="22"/>
          <w:szCs w:val="22"/>
          <w:lang w:eastAsia="en-GB" w:val="en-GB"/>
        </w:rPr>
      </w:pPr>
      <w:del w:author="Andreas Kuehne" w:date="2019-05-25T13:55:00Z" w:id="1432">
        <w:r w:rsidDel="00EF7265" w:rsidRPr="00EF7265">
          <w:rPr>
            <w:rStyle w:val="Hyperlink"/>
            <w:noProof/>
            <w14:scene3d>
              <w14:camera w14:prst="orthographicFront"/>
              <w14:lightRig w14:dir="t" w14:rig="threePt">
                <w14:rot w14:lat="0" w14:lon="0" w14:rev="0"/>
              </w14:lightRig>
            </w14:scene3d>
            <w:rPrChange w:author="Andreas Kuehne" w:date="2019-05-25T13:55:00Z" w:id="1433">
              <w:rPr>
                <w:rStyle w:val="Hyperlink"/>
                <w:noProof/>
                <w14:scene3d>
                  <w14:camera w14:prst="orthographicFront"/>
                  <w14:lightRig w14:dir="t" w14:rig="threePt">
                    <w14:rot w14:lat="0" w14:lon="0" w14:rev="0"/>
                  </w14:lightRig>
                </w14:scene3d>
              </w:rPr>
            </w:rPrChange>
          </w:rPr>
          <w:delText>4.3.22</w:delText>
        </w:r>
        <w:r w:rsidDel="00EF7265" w:rsidRPr="00EF7265">
          <w:rPr>
            <w:rStyle w:val="Hyperlink"/>
            <w:noProof/>
            <w:rPrChange w:author="Andreas Kuehne" w:date="2019-05-25T13:55:00Z" w:id="1434">
              <w:rPr>
                <w:rStyle w:val="Hyperlink"/>
                <w:noProof/>
              </w:rPr>
            </w:rPrChange>
          </w:rPr>
          <w:delText xml:space="preserve"> Component VerifyManifestResults</w:delText>
        </w:r>
        <w:r w:rsidDel="00EF7265">
          <w:rPr>
            <w:noProof/>
            <w:webHidden/>
          </w:rPr>
          <w:tab/>
          <w:delText>80</w:delText>
        </w:r>
      </w:del>
    </w:p>
    <w:p w:rsidDel="00EF7265" w:rsidR="00166BB7" w:rsidRDefault="00166BB7">
      <w:pPr>
        <w:pStyle w:val="Verzeichnis4"/>
        <w:tabs>
          <w:tab w:leader="dot" w:pos="9350" w:val="right"/>
        </w:tabs>
        <w:rPr>
          <w:del w:author="Andreas Kuehne" w:date="2019-05-25T13:55:00Z" w:id="1435"/>
          <w:rFonts w:asciiTheme="minorHAnsi" w:cstheme="minorBidi" w:eastAsiaTheme="minorEastAsia" w:hAnsiTheme="minorHAnsi"/>
          <w:noProof/>
          <w:sz w:val="22"/>
          <w:szCs w:val="22"/>
          <w:lang w:eastAsia="en-GB" w:val="en-GB"/>
        </w:rPr>
      </w:pPr>
      <w:del w:author="Andreas Kuehne" w:date="2019-05-25T13:55:00Z" w:id="1436">
        <w:r w:rsidDel="00EF7265" w:rsidRPr="00EF7265">
          <w:rPr>
            <w:rStyle w:val="Hyperlink"/>
            <w:noProof/>
            <w14:scene3d>
              <w14:camera w14:prst="orthographicFront"/>
              <w14:lightRig w14:dir="t" w14:rig="threePt">
                <w14:rot w14:lat="0" w14:lon="0" w14:rev="0"/>
              </w14:lightRig>
            </w14:scene3d>
            <w:rPrChange w:author="Andreas Kuehne" w:date="2019-05-25T13:55:00Z" w:id="1437">
              <w:rPr>
                <w:rStyle w:val="Hyperlink"/>
                <w:noProof/>
                <w14:scene3d>
                  <w14:camera w14:prst="orthographicFront"/>
                  <w14:lightRig w14:dir="t" w14:rig="threePt">
                    <w14:rot w14:lat="0" w14:lon="0" w14:rev="0"/>
                  </w14:lightRig>
                </w14:scene3d>
              </w:rPr>
            </w:rPrChange>
          </w:rPr>
          <w:delText>4.3.22.1</w:delText>
        </w:r>
        <w:r w:rsidDel="00EF7265" w:rsidRPr="00EF7265">
          <w:rPr>
            <w:rStyle w:val="Hyperlink"/>
            <w:noProof/>
            <w:rPrChange w:author="Andreas Kuehne" w:date="2019-05-25T13:55:00Z" w:id="1438">
              <w:rPr>
                <w:rStyle w:val="Hyperlink"/>
                <w:noProof/>
              </w:rPr>
            </w:rPrChange>
          </w:rPr>
          <w:delText xml:space="preserve"> VerifyManifestResults – JSON Syntax</w:delText>
        </w:r>
        <w:r w:rsidDel="00EF7265">
          <w:rPr>
            <w:noProof/>
            <w:webHidden/>
          </w:rPr>
          <w:tab/>
          <w:delText>80</w:delText>
        </w:r>
      </w:del>
    </w:p>
    <w:p w:rsidDel="00EF7265" w:rsidR="00166BB7" w:rsidRDefault="00166BB7">
      <w:pPr>
        <w:pStyle w:val="Verzeichnis4"/>
        <w:tabs>
          <w:tab w:leader="dot" w:pos="9350" w:val="right"/>
        </w:tabs>
        <w:rPr>
          <w:del w:author="Andreas Kuehne" w:date="2019-05-25T13:55:00Z" w:id="1439"/>
          <w:rFonts w:asciiTheme="minorHAnsi" w:cstheme="minorBidi" w:eastAsiaTheme="minorEastAsia" w:hAnsiTheme="minorHAnsi"/>
          <w:noProof/>
          <w:sz w:val="22"/>
          <w:szCs w:val="22"/>
          <w:lang w:eastAsia="en-GB" w:val="en-GB"/>
        </w:rPr>
      </w:pPr>
      <w:del w:author="Andreas Kuehne" w:date="2019-05-25T13:55:00Z" w:id="1440">
        <w:r w:rsidDel="00EF7265" w:rsidRPr="00EF7265">
          <w:rPr>
            <w:rStyle w:val="Hyperlink"/>
            <w:noProof/>
            <w14:scene3d>
              <w14:camera w14:prst="orthographicFront"/>
              <w14:lightRig w14:dir="t" w14:rig="threePt">
                <w14:rot w14:lat="0" w14:lon="0" w14:rev="0"/>
              </w14:lightRig>
            </w14:scene3d>
            <w:rPrChange w:author="Andreas Kuehne" w:date="2019-05-25T13:55:00Z" w:id="1441">
              <w:rPr>
                <w:rStyle w:val="Hyperlink"/>
                <w:noProof/>
                <w14:scene3d>
                  <w14:camera w14:prst="orthographicFront"/>
                  <w14:lightRig w14:dir="t" w14:rig="threePt">
                    <w14:rot w14:lat="0" w14:lon="0" w14:rev="0"/>
                  </w14:lightRig>
                </w14:scene3d>
              </w:rPr>
            </w:rPrChange>
          </w:rPr>
          <w:delText>4.3.22.2</w:delText>
        </w:r>
        <w:r w:rsidDel="00EF7265" w:rsidRPr="00EF7265">
          <w:rPr>
            <w:rStyle w:val="Hyperlink"/>
            <w:noProof/>
            <w:rPrChange w:author="Andreas Kuehne" w:date="2019-05-25T13:55:00Z" w:id="1442">
              <w:rPr>
                <w:rStyle w:val="Hyperlink"/>
                <w:noProof/>
              </w:rPr>
            </w:rPrChange>
          </w:rPr>
          <w:delText xml:space="preserve"> VerifyManifestResults – XML Syntax</w:delText>
        </w:r>
        <w:r w:rsidDel="00EF7265">
          <w:rPr>
            <w:noProof/>
            <w:webHidden/>
          </w:rPr>
          <w:tab/>
          <w:delText>81</w:delText>
        </w:r>
      </w:del>
    </w:p>
    <w:p w:rsidDel="00EF7265" w:rsidR="00166BB7" w:rsidRDefault="00166BB7">
      <w:pPr>
        <w:pStyle w:val="Verzeichnis3"/>
        <w:tabs>
          <w:tab w:leader="dot" w:pos="9350" w:val="right"/>
        </w:tabs>
        <w:rPr>
          <w:del w:author="Andreas Kuehne" w:date="2019-05-25T13:55:00Z" w:id="1443"/>
          <w:rFonts w:asciiTheme="minorHAnsi" w:cstheme="minorBidi" w:eastAsiaTheme="minorEastAsia" w:hAnsiTheme="minorHAnsi"/>
          <w:noProof/>
          <w:sz w:val="22"/>
          <w:szCs w:val="22"/>
          <w:lang w:eastAsia="en-GB" w:val="en-GB"/>
        </w:rPr>
      </w:pPr>
      <w:del w:author="Andreas Kuehne" w:date="2019-05-25T13:55:00Z" w:id="1444">
        <w:r w:rsidDel="00EF7265" w:rsidRPr="00EF7265">
          <w:rPr>
            <w:rStyle w:val="Hyperlink"/>
            <w:noProof/>
            <w14:scene3d>
              <w14:camera w14:prst="orthographicFront"/>
              <w14:lightRig w14:dir="t" w14:rig="threePt">
                <w14:rot w14:lat="0" w14:lon="0" w14:rev="0"/>
              </w14:lightRig>
            </w14:scene3d>
            <w:rPrChange w:author="Andreas Kuehne" w:date="2019-05-25T13:55:00Z" w:id="1445">
              <w:rPr>
                <w:rStyle w:val="Hyperlink"/>
                <w:noProof/>
                <w14:scene3d>
                  <w14:camera w14:prst="orthographicFront"/>
                  <w14:lightRig w14:dir="t" w14:rig="threePt">
                    <w14:rot w14:lat="0" w14:lon="0" w14:rev="0"/>
                  </w14:lightRig>
                </w14:scene3d>
              </w:rPr>
            </w:rPrChange>
          </w:rPr>
          <w:delText>4.3.23</w:delText>
        </w:r>
        <w:r w:rsidDel="00EF7265" w:rsidRPr="00EF7265">
          <w:rPr>
            <w:rStyle w:val="Hyperlink"/>
            <w:noProof/>
            <w:rPrChange w:author="Andreas Kuehne" w:date="2019-05-25T13:55:00Z" w:id="1446">
              <w:rPr>
                <w:rStyle w:val="Hyperlink"/>
                <w:noProof/>
              </w:rPr>
            </w:rPrChange>
          </w:rPr>
          <w:delText xml:space="preserve"> Component ManifestResult</w:delText>
        </w:r>
        <w:r w:rsidDel="00EF7265">
          <w:rPr>
            <w:noProof/>
            <w:webHidden/>
          </w:rPr>
          <w:tab/>
          <w:delText>81</w:delText>
        </w:r>
      </w:del>
    </w:p>
    <w:p w:rsidDel="00EF7265" w:rsidR="00166BB7" w:rsidRDefault="00166BB7">
      <w:pPr>
        <w:pStyle w:val="Verzeichnis4"/>
        <w:tabs>
          <w:tab w:leader="dot" w:pos="9350" w:val="right"/>
        </w:tabs>
        <w:rPr>
          <w:del w:author="Andreas Kuehne" w:date="2019-05-25T13:55:00Z" w:id="1447"/>
          <w:rFonts w:asciiTheme="minorHAnsi" w:cstheme="minorBidi" w:eastAsiaTheme="minorEastAsia" w:hAnsiTheme="minorHAnsi"/>
          <w:noProof/>
          <w:sz w:val="22"/>
          <w:szCs w:val="22"/>
          <w:lang w:eastAsia="en-GB" w:val="en-GB"/>
        </w:rPr>
      </w:pPr>
      <w:del w:author="Andreas Kuehne" w:date="2019-05-25T13:55:00Z" w:id="1448">
        <w:r w:rsidDel="00EF7265" w:rsidRPr="00EF7265">
          <w:rPr>
            <w:rStyle w:val="Hyperlink"/>
            <w:noProof/>
            <w14:scene3d>
              <w14:camera w14:prst="orthographicFront"/>
              <w14:lightRig w14:dir="t" w14:rig="threePt">
                <w14:rot w14:lat="0" w14:lon="0" w14:rev="0"/>
              </w14:lightRig>
            </w14:scene3d>
            <w:rPrChange w:author="Andreas Kuehne" w:date="2019-05-25T13:55:00Z" w:id="1449">
              <w:rPr>
                <w:rStyle w:val="Hyperlink"/>
                <w:noProof/>
                <w14:scene3d>
                  <w14:camera w14:prst="orthographicFront"/>
                  <w14:lightRig w14:dir="t" w14:rig="threePt">
                    <w14:rot w14:lat="0" w14:lon="0" w14:rev="0"/>
                  </w14:lightRig>
                </w14:scene3d>
              </w:rPr>
            </w:rPrChange>
          </w:rPr>
          <w:delText>4.3.23.1</w:delText>
        </w:r>
        <w:r w:rsidDel="00EF7265" w:rsidRPr="00EF7265">
          <w:rPr>
            <w:rStyle w:val="Hyperlink"/>
            <w:noProof/>
            <w:rPrChange w:author="Andreas Kuehne" w:date="2019-05-25T13:55:00Z" w:id="1450">
              <w:rPr>
                <w:rStyle w:val="Hyperlink"/>
                <w:noProof/>
              </w:rPr>
            </w:rPrChange>
          </w:rPr>
          <w:delText xml:space="preserve"> ManifestResult – JSON Syntax</w:delText>
        </w:r>
        <w:r w:rsidDel="00EF7265">
          <w:rPr>
            <w:noProof/>
            <w:webHidden/>
          </w:rPr>
          <w:tab/>
          <w:delText>81</w:delText>
        </w:r>
      </w:del>
    </w:p>
    <w:p w:rsidDel="00EF7265" w:rsidR="00166BB7" w:rsidRDefault="00166BB7">
      <w:pPr>
        <w:pStyle w:val="Verzeichnis4"/>
        <w:tabs>
          <w:tab w:leader="dot" w:pos="9350" w:val="right"/>
        </w:tabs>
        <w:rPr>
          <w:del w:author="Andreas Kuehne" w:date="2019-05-25T13:55:00Z" w:id="1451"/>
          <w:rFonts w:asciiTheme="minorHAnsi" w:cstheme="minorBidi" w:eastAsiaTheme="minorEastAsia" w:hAnsiTheme="minorHAnsi"/>
          <w:noProof/>
          <w:sz w:val="22"/>
          <w:szCs w:val="22"/>
          <w:lang w:eastAsia="en-GB" w:val="en-GB"/>
        </w:rPr>
      </w:pPr>
      <w:del w:author="Andreas Kuehne" w:date="2019-05-25T13:55:00Z" w:id="1452">
        <w:r w:rsidDel="00EF7265" w:rsidRPr="00EF7265">
          <w:rPr>
            <w:rStyle w:val="Hyperlink"/>
            <w:noProof/>
            <w14:scene3d>
              <w14:camera w14:prst="orthographicFront"/>
              <w14:lightRig w14:dir="t" w14:rig="threePt">
                <w14:rot w14:lat="0" w14:lon="0" w14:rev="0"/>
              </w14:lightRig>
            </w14:scene3d>
            <w:rPrChange w:author="Andreas Kuehne" w:date="2019-05-25T13:55:00Z" w:id="1453">
              <w:rPr>
                <w:rStyle w:val="Hyperlink"/>
                <w:noProof/>
                <w14:scene3d>
                  <w14:camera w14:prst="orthographicFront"/>
                  <w14:lightRig w14:dir="t" w14:rig="threePt">
                    <w14:rot w14:lat="0" w14:lon="0" w14:rev="0"/>
                  </w14:lightRig>
                </w14:scene3d>
              </w:rPr>
            </w:rPrChange>
          </w:rPr>
          <w:delText>4.3.23.2</w:delText>
        </w:r>
        <w:r w:rsidDel="00EF7265" w:rsidRPr="00EF7265">
          <w:rPr>
            <w:rStyle w:val="Hyperlink"/>
            <w:noProof/>
            <w:rPrChange w:author="Andreas Kuehne" w:date="2019-05-25T13:55:00Z" w:id="1454">
              <w:rPr>
                <w:rStyle w:val="Hyperlink"/>
                <w:noProof/>
              </w:rPr>
            </w:rPrChange>
          </w:rPr>
          <w:delText xml:space="preserve"> ManifestResult – XML Syntax</w:delText>
        </w:r>
        <w:r w:rsidDel="00EF7265">
          <w:rPr>
            <w:noProof/>
            <w:webHidden/>
          </w:rPr>
          <w:tab/>
          <w:delText>82</w:delText>
        </w:r>
      </w:del>
    </w:p>
    <w:p w:rsidDel="00EF7265" w:rsidR="00166BB7" w:rsidRDefault="00166BB7">
      <w:pPr>
        <w:pStyle w:val="Verzeichnis3"/>
        <w:tabs>
          <w:tab w:leader="dot" w:pos="9350" w:val="right"/>
        </w:tabs>
        <w:rPr>
          <w:del w:author="Andreas Kuehne" w:date="2019-05-25T13:55:00Z" w:id="1455"/>
          <w:rFonts w:asciiTheme="minorHAnsi" w:cstheme="minorBidi" w:eastAsiaTheme="minorEastAsia" w:hAnsiTheme="minorHAnsi"/>
          <w:noProof/>
          <w:sz w:val="22"/>
          <w:szCs w:val="22"/>
          <w:lang w:eastAsia="en-GB" w:val="en-GB"/>
        </w:rPr>
      </w:pPr>
      <w:del w:author="Andreas Kuehne" w:date="2019-05-25T13:55:00Z" w:id="1456">
        <w:r w:rsidDel="00EF7265" w:rsidRPr="00EF7265">
          <w:rPr>
            <w:rStyle w:val="Hyperlink"/>
            <w:noProof/>
            <w14:scene3d>
              <w14:camera w14:prst="orthographicFront"/>
              <w14:lightRig w14:dir="t" w14:rig="threePt">
                <w14:rot w14:lat="0" w14:lon="0" w14:rev="0"/>
              </w14:lightRig>
            </w14:scene3d>
            <w:rPrChange w:author="Andreas Kuehne" w:date="2019-05-25T13:55:00Z" w:id="1457">
              <w:rPr>
                <w:rStyle w:val="Hyperlink"/>
                <w:noProof/>
                <w14:scene3d>
                  <w14:camera w14:prst="orthographicFront"/>
                  <w14:lightRig w14:dir="t" w14:rig="threePt">
                    <w14:rot w14:lat="0" w14:lon="0" w14:rev="0"/>
                  </w14:lightRig>
                </w14:scene3d>
              </w:rPr>
            </w:rPrChange>
          </w:rPr>
          <w:delText>4.3.24</w:delText>
        </w:r>
        <w:r w:rsidDel="00EF7265" w:rsidRPr="00EF7265">
          <w:rPr>
            <w:rStyle w:val="Hyperlink"/>
            <w:noProof/>
            <w:rPrChange w:author="Andreas Kuehne" w:date="2019-05-25T13:55:00Z" w:id="1458">
              <w:rPr>
                <w:rStyle w:val="Hyperlink"/>
                <w:noProof/>
              </w:rPr>
            </w:rPrChange>
          </w:rPr>
          <w:delText xml:space="preserve"> Component UseVerificationTime</w:delText>
        </w:r>
        <w:r w:rsidDel="00EF7265">
          <w:rPr>
            <w:noProof/>
            <w:webHidden/>
          </w:rPr>
          <w:tab/>
          <w:delText>83</w:delText>
        </w:r>
      </w:del>
    </w:p>
    <w:p w:rsidDel="00EF7265" w:rsidR="00166BB7" w:rsidRDefault="00166BB7">
      <w:pPr>
        <w:pStyle w:val="Verzeichnis4"/>
        <w:tabs>
          <w:tab w:leader="dot" w:pos="9350" w:val="right"/>
        </w:tabs>
        <w:rPr>
          <w:del w:author="Andreas Kuehne" w:date="2019-05-25T13:55:00Z" w:id="1459"/>
          <w:rFonts w:asciiTheme="minorHAnsi" w:cstheme="minorBidi" w:eastAsiaTheme="minorEastAsia" w:hAnsiTheme="minorHAnsi"/>
          <w:noProof/>
          <w:sz w:val="22"/>
          <w:szCs w:val="22"/>
          <w:lang w:eastAsia="en-GB" w:val="en-GB"/>
        </w:rPr>
      </w:pPr>
      <w:del w:author="Andreas Kuehne" w:date="2019-05-25T13:55:00Z" w:id="1460">
        <w:r w:rsidDel="00EF7265" w:rsidRPr="00EF7265">
          <w:rPr>
            <w:rStyle w:val="Hyperlink"/>
            <w:noProof/>
            <w14:scene3d>
              <w14:camera w14:prst="orthographicFront"/>
              <w14:lightRig w14:dir="t" w14:rig="threePt">
                <w14:rot w14:lat="0" w14:lon="0" w14:rev="0"/>
              </w14:lightRig>
            </w14:scene3d>
            <w:rPrChange w:author="Andreas Kuehne" w:date="2019-05-25T13:55:00Z" w:id="1461">
              <w:rPr>
                <w:rStyle w:val="Hyperlink"/>
                <w:noProof/>
                <w14:scene3d>
                  <w14:camera w14:prst="orthographicFront"/>
                  <w14:lightRig w14:dir="t" w14:rig="threePt">
                    <w14:rot w14:lat="0" w14:lon="0" w14:rev="0"/>
                  </w14:lightRig>
                </w14:scene3d>
              </w:rPr>
            </w:rPrChange>
          </w:rPr>
          <w:delText>4.3.24.1</w:delText>
        </w:r>
        <w:r w:rsidDel="00EF7265" w:rsidRPr="00EF7265">
          <w:rPr>
            <w:rStyle w:val="Hyperlink"/>
            <w:noProof/>
            <w:rPrChange w:author="Andreas Kuehne" w:date="2019-05-25T13:55:00Z" w:id="1462">
              <w:rPr>
                <w:rStyle w:val="Hyperlink"/>
                <w:noProof/>
              </w:rPr>
            </w:rPrChange>
          </w:rPr>
          <w:delText xml:space="preserve"> UseVerificationTime – JSON Syntax</w:delText>
        </w:r>
        <w:r w:rsidDel="00EF7265">
          <w:rPr>
            <w:noProof/>
            <w:webHidden/>
          </w:rPr>
          <w:tab/>
          <w:delText>83</w:delText>
        </w:r>
      </w:del>
    </w:p>
    <w:p w:rsidDel="00EF7265" w:rsidR="00166BB7" w:rsidRDefault="00166BB7">
      <w:pPr>
        <w:pStyle w:val="Verzeichnis4"/>
        <w:tabs>
          <w:tab w:leader="dot" w:pos="9350" w:val="right"/>
        </w:tabs>
        <w:rPr>
          <w:del w:author="Andreas Kuehne" w:date="2019-05-25T13:55:00Z" w:id="1463"/>
          <w:rFonts w:asciiTheme="minorHAnsi" w:cstheme="minorBidi" w:eastAsiaTheme="minorEastAsia" w:hAnsiTheme="minorHAnsi"/>
          <w:noProof/>
          <w:sz w:val="22"/>
          <w:szCs w:val="22"/>
          <w:lang w:eastAsia="en-GB" w:val="en-GB"/>
        </w:rPr>
      </w:pPr>
      <w:del w:author="Andreas Kuehne" w:date="2019-05-25T13:55:00Z" w:id="1464">
        <w:r w:rsidDel="00EF7265" w:rsidRPr="00EF7265">
          <w:rPr>
            <w:rStyle w:val="Hyperlink"/>
            <w:noProof/>
            <w14:scene3d>
              <w14:camera w14:prst="orthographicFront"/>
              <w14:lightRig w14:dir="t" w14:rig="threePt">
                <w14:rot w14:lat="0" w14:lon="0" w14:rev="0"/>
              </w14:lightRig>
            </w14:scene3d>
            <w:rPrChange w:author="Andreas Kuehne" w:date="2019-05-25T13:55:00Z" w:id="1465">
              <w:rPr>
                <w:rStyle w:val="Hyperlink"/>
                <w:noProof/>
                <w14:scene3d>
                  <w14:camera w14:prst="orthographicFront"/>
                  <w14:lightRig w14:dir="t" w14:rig="threePt">
                    <w14:rot w14:lat="0" w14:lon="0" w14:rev="0"/>
                  </w14:lightRig>
                </w14:scene3d>
              </w:rPr>
            </w:rPrChange>
          </w:rPr>
          <w:delText>4.3.24.2</w:delText>
        </w:r>
        <w:r w:rsidDel="00EF7265" w:rsidRPr="00EF7265">
          <w:rPr>
            <w:rStyle w:val="Hyperlink"/>
            <w:noProof/>
            <w:rPrChange w:author="Andreas Kuehne" w:date="2019-05-25T13:55:00Z" w:id="1466">
              <w:rPr>
                <w:rStyle w:val="Hyperlink"/>
                <w:noProof/>
              </w:rPr>
            </w:rPrChange>
          </w:rPr>
          <w:delText xml:space="preserve"> UseVerificationTime – XML Syntax</w:delText>
        </w:r>
        <w:r w:rsidDel="00EF7265">
          <w:rPr>
            <w:noProof/>
            <w:webHidden/>
          </w:rPr>
          <w:tab/>
          <w:delText>84</w:delText>
        </w:r>
      </w:del>
    </w:p>
    <w:p w:rsidDel="00EF7265" w:rsidR="00166BB7" w:rsidRDefault="00166BB7">
      <w:pPr>
        <w:pStyle w:val="Verzeichnis3"/>
        <w:tabs>
          <w:tab w:leader="dot" w:pos="9350" w:val="right"/>
        </w:tabs>
        <w:rPr>
          <w:del w:author="Andreas Kuehne" w:date="2019-05-25T13:55:00Z" w:id="1467"/>
          <w:rFonts w:asciiTheme="minorHAnsi" w:cstheme="minorBidi" w:eastAsiaTheme="minorEastAsia" w:hAnsiTheme="minorHAnsi"/>
          <w:noProof/>
          <w:sz w:val="22"/>
          <w:szCs w:val="22"/>
          <w:lang w:eastAsia="en-GB" w:val="en-GB"/>
        </w:rPr>
      </w:pPr>
      <w:del w:author="Andreas Kuehne" w:date="2019-05-25T13:55:00Z" w:id="1468">
        <w:r w:rsidDel="00EF7265" w:rsidRPr="00EF7265">
          <w:rPr>
            <w:rStyle w:val="Hyperlink"/>
            <w:noProof/>
            <w14:scene3d>
              <w14:camera w14:prst="orthographicFront"/>
              <w14:lightRig w14:dir="t" w14:rig="threePt">
                <w14:rot w14:lat="0" w14:lon="0" w14:rev="0"/>
              </w14:lightRig>
            </w14:scene3d>
            <w:rPrChange w:author="Andreas Kuehne" w:date="2019-05-25T13:55:00Z" w:id="1469">
              <w:rPr>
                <w:rStyle w:val="Hyperlink"/>
                <w:noProof/>
                <w14:scene3d>
                  <w14:camera w14:prst="orthographicFront"/>
                  <w14:lightRig w14:dir="t" w14:rig="threePt">
                    <w14:rot w14:lat="0" w14:lon="0" w14:rev="0"/>
                  </w14:lightRig>
                </w14:scene3d>
              </w:rPr>
            </w:rPrChange>
          </w:rPr>
          <w:delText>4.3.25</w:delText>
        </w:r>
        <w:r w:rsidDel="00EF7265" w:rsidRPr="00EF7265">
          <w:rPr>
            <w:rStyle w:val="Hyperlink"/>
            <w:noProof/>
            <w:rPrChange w:author="Andreas Kuehne" w:date="2019-05-25T13:55:00Z" w:id="1470">
              <w:rPr>
                <w:rStyle w:val="Hyperlink"/>
                <w:noProof/>
              </w:rPr>
            </w:rPrChange>
          </w:rPr>
          <w:delText xml:space="preserve"> Component AdditionalTimeInfo</w:delText>
        </w:r>
        <w:r w:rsidDel="00EF7265">
          <w:rPr>
            <w:noProof/>
            <w:webHidden/>
          </w:rPr>
          <w:tab/>
          <w:delText>84</w:delText>
        </w:r>
      </w:del>
    </w:p>
    <w:p w:rsidDel="00EF7265" w:rsidR="00166BB7" w:rsidRDefault="00166BB7">
      <w:pPr>
        <w:pStyle w:val="Verzeichnis4"/>
        <w:tabs>
          <w:tab w:leader="dot" w:pos="9350" w:val="right"/>
        </w:tabs>
        <w:rPr>
          <w:del w:author="Andreas Kuehne" w:date="2019-05-25T13:55:00Z" w:id="1471"/>
          <w:rFonts w:asciiTheme="minorHAnsi" w:cstheme="minorBidi" w:eastAsiaTheme="minorEastAsia" w:hAnsiTheme="minorHAnsi"/>
          <w:noProof/>
          <w:sz w:val="22"/>
          <w:szCs w:val="22"/>
          <w:lang w:eastAsia="en-GB" w:val="en-GB"/>
        </w:rPr>
      </w:pPr>
      <w:del w:author="Andreas Kuehne" w:date="2019-05-25T13:55:00Z" w:id="1472">
        <w:r w:rsidDel="00EF7265" w:rsidRPr="00EF7265">
          <w:rPr>
            <w:rStyle w:val="Hyperlink"/>
            <w:noProof/>
            <w14:scene3d>
              <w14:camera w14:prst="orthographicFront"/>
              <w14:lightRig w14:dir="t" w14:rig="threePt">
                <w14:rot w14:lat="0" w14:lon="0" w14:rev="0"/>
              </w14:lightRig>
            </w14:scene3d>
            <w:rPrChange w:author="Andreas Kuehne" w:date="2019-05-25T13:55:00Z" w:id="1473">
              <w:rPr>
                <w:rStyle w:val="Hyperlink"/>
                <w:noProof/>
                <w14:scene3d>
                  <w14:camera w14:prst="orthographicFront"/>
                  <w14:lightRig w14:dir="t" w14:rig="threePt">
                    <w14:rot w14:lat="0" w14:lon="0" w14:rev="0"/>
                  </w14:lightRig>
                </w14:scene3d>
              </w:rPr>
            </w:rPrChange>
          </w:rPr>
          <w:delText>4.3.25.1</w:delText>
        </w:r>
        <w:r w:rsidDel="00EF7265" w:rsidRPr="00EF7265">
          <w:rPr>
            <w:rStyle w:val="Hyperlink"/>
            <w:noProof/>
            <w:rPrChange w:author="Andreas Kuehne" w:date="2019-05-25T13:55:00Z" w:id="1474">
              <w:rPr>
                <w:rStyle w:val="Hyperlink"/>
                <w:noProof/>
              </w:rPr>
            </w:rPrChange>
          </w:rPr>
          <w:delText xml:space="preserve"> AdditionalTimeInfo – JSON Syntax</w:delText>
        </w:r>
        <w:r w:rsidDel="00EF7265">
          <w:rPr>
            <w:noProof/>
            <w:webHidden/>
          </w:rPr>
          <w:tab/>
          <w:delText>85</w:delText>
        </w:r>
      </w:del>
    </w:p>
    <w:p w:rsidDel="00EF7265" w:rsidR="00166BB7" w:rsidRDefault="00166BB7">
      <w:pPr>
        <w:pStyle w:val="Verzeichnis4"/>
        <w:tabs>
          <w:tab w:leader="dot" w:pos="9350" w:val="right"/>
        </w:tabs>
        <w:rPr>
          <w:del w:author="Andreas Kuehne" w:date="2019-05-25T13:55:00Z" w:id="1475"/>
          <w:rFonts w:asciiTheme="minorHAnsi" w:cstheme="minorBidi" w:eastAsiaTheme="minorEastAsia" w:hAnsiTheme="minorHAnsi"/>
          <w:noProof/>
          <w:sz w:val="22"/>
          <w:szCs w:val="22"/>
          <w:lang w:eastAsia="en-GB" w:val="en-GB"/>
        </w:rPr>
      </w:pPr>
      <w:del w:author="Andreas Kuehne" w:date="2019-05-25T13:55:00Z" w:id="1476">
        <w:r w:rsidDel="00EF7265" w:rsidRPr="00EF7265">
          <w:rPr>
            <w:rStyle w:val="Hyperlink"/>
            <w:noProof/>
            <w14:scene3d>
              <w14:camera w14:prst="orthographicFront"/>
              <w14:lightRig w14:dir="t" w14:rig="threePt">
                <w14:rot w14:lat="0" w14:lon="0" w14:rev="0"/>
              </w14:lightRig>
            </w14:scene3d>
            <w:rPrChange w:author="Andreas Kuehne" w:date="2019-05-25T13:55:00Z" w:id="1477">
              <w:rPr>
                <w:rStyle w:val="Hyperlink"/>
                <w:noProof/>
                <w14:scene3d>
                  <w14:camera w14:prst="orthographicFront"/>
                  <w14:lightRig w14:dir="t" w14:rig="threePt">
                    <w14:rot w14:lat="0" w14:lon="0" w14:rev="0"/>
                  </w14:lightRig>
                </w14:scene3d>
              </w:rPr>
            </w:rPrChange>
          </w:rPr>
          <w:delText>4.3.25.2</w:delText>
        </w:r>
        <w:r w:rsidDel="00EF7265" w:rsidRPr="00EF7265">
          <w:rPr>
            <w:rStyle w:val="Hyperlink"/>
            <w:noProof/>
            <w:rPrChange w:author="Andreas Kuehne" w:date="2019-05-25T13:55:00Z" w:id="1478">
              <w:rPr>
                <w:rStyle w:val="Hyperlink"/>
                <w:noProof/>
              </w:rPr>
            </w:rPrChange>
          </w:rPr>
          <w:delText xml:space="preserve"> AdditionalTimeInfo – XML Syntax</w:delText>
        </w:r>
        <w:r w:rsidDel="00EF7265">
          <w:rPr>
            <w:noProof/>
            <w:webHidden/>
          </w:rPr>
          <w:tab/>
          <w:delText>86</w:delText>
        </w:r>
      </w:del>
    </w:p>
    <w:p w:rsidDel="00EF7265" w:rsidR="00166BB7" w:rsidRDefault="00166BB7">
      <w:pPr>
        <w:pStyle w:val="Verzeichnis3"/>
        <w:tabs>
          <w:tab w:leader="dot" w:pos="9350" w:val="right"/>
        </w:tabs>
        <w:rPr>
          <w:del w:author="Andreas Kuehne" w:date="2019-05-25T13:55:00Z" w:id="1479"/>
          <w:rFonts w:asciiTheme="minorHAnsi" w:cstheme="minorBidi" w:eastAsiaTheme="minorEastAsia" w:hAnsiTheme="minorHAnsi"/>
          <w:noProof/>
          <w:sz w:val="22"/>
          <w:szCs w:val="22"/>
          <w:lang w:eastAsia="en-GB" w:val="en-GB"/>
        </w:rPr>
      </w:pPr>
      <w:del w:author="Andreas Kuehne" w:date="2019-05-25T13:55:00Z" w:id="1480">
        <w:r w:rsidDel="00EF7265" w:rsidRPr="00EF7265">
          <w:rPr>
            <w:rStyle w:val="Hyperlink"/>
            <w:noProof/>
            <w14:scene3d>
              <w14:camera w14:prst="orthographicFront"/>
              <w14:lightRig w14:dir="t" w14:rig="threePt">
                <w14:rot w14:lat="0" w14:lon="0" w14:rev="0"/>
              </w14:lightRig>
            </w14:scene3d>
            <w:rPrChange w:author="Andreas Kuehne" w:date="2019-05-25T13:55:00Z" w:id="1481">
              <w:rPr>
                <w:rStyle w:val="Hyperlink"/>
                <w:noProof/>
                <w14:scene3d>
                  <w14:camera w14:prst="orthographicFront"/>
                  <w14:lightRig w14:dir="t" w14:rig="threePt">
                    <w14:rot w14:lat="0" w14:lon="0" w14:rev="0"/>
                  </w14:lightRig>
                </w14:scene3d>
              </w:rPr>
            </w:rPrChange>
          </w:rPr>
          <w:delText>4.3.26</w:delText>
        </w:r>
        <w:r w:rsidDel="00EF7265" w:rsidRPr="00EF7265">
          <w:rPr>
            <w:rStyle w:val="Hyperlink"/>
            <w:noProof/>
            <w:rPrChange w:author="Andreas Kuehne" w:date="2019-05-25T13:55:00Z" w:id="1482">
              <w:rPr>
                <w:rStyle w:val="Hyperlink"/>
                <w:noProof/>
              </w:rPr>
            </w:rPrChange>
          </w:rPr>
          <w:delText xml:space="preserve"> Component VerificationTimeInfo</w:delText>
        </w:r>
        <w:r w:rsidDel="00EF7265">
          <w:rPr>
            <w:noProof/>
            <w:webHidden/>
          </w:rPr>
          <w:tab/>
          <w:delText>86</w:delText>
        </w:r>
      </w:del>
    </w:p>
    <w:p w:rsidDel="00EF7265" w:rsidR="00166BB7" w:rsidRDefault="00166BB7">
      <w:pPr>
        <w:pStyle w:val="Verzeichnis4"/>
        <w:tabs>
          <w:tab w:leader="dot" w:pos="9350" w:val="right"/>
        </w:tabs>
        <w:rPr>
          <w:del w:author="Andreas Kuehne" w:date="2019-05-25T13:55:00Z" w:id="1483"/>
          <w:rFonts w:asciiTheme="minorHAnsi" w:cstheme="minorBidi" w:eastAsiaTheme="minorEastAsia" w:hAnsiTheme="minorHAnsi"/>
          <w:noProof/>
          <w:sz w:val="22"/>
          <w:szCs w:val="22"/>
          <w:lang w:eastAsia="en-GB" w:val="en-GB"/>
        </w:rPr>
      </w:pPr>
      <w:del w:author="Andreas Kuehne" w:date="2019-05-25T13:55:00Z" w:id="1484">
        <w:r w:rsidDel="00EF7265" w:rsidRPr="00EF7265">
          <w:rPr>
            <w:rStyle w:val="Hyperlink"/>
            <w:noProof/>
            <w14:scene3d>
              <w14:camera w14:prst="orthographicFront"/>
              <w14:lightRig w14:dir="t" w14:rig="threePt">
                <w14:rot w14:lat="0" w14:lon="0" w14:rev="0"/>
              </w14:lightRig>
            </w14:scene3d>
            <w:rPrChange w:author="Andreas Kuehne" w:date="2019-05-25T13:55:00Z" w:id="1485">
              <w:rPr>
                <w:rStyle w:val="Hyperlink"/>
                <w:noProof/>
                <w14:scene3d>
                  <w14:camera w14:prst="orthographicFront"/>
                  <w14:lightRig w14:dir="t" w14:rig="threePt">
                    <w14:rot w14:lat="0" w14:lon="0" w14:rev="0"/>
                  </w14:lightRig>
                </w14:scene3d>
              </w:rPr>
            </w:rPrChange>
          </w:rPr>
          <w:delText>4.3.26.1</w:delText>
        </w:r>
        <w:r w:rsidDel="00EF7265" w:rsidRPr="00EF7265">
          <w:rPr>
            <w:rStyle w:val="Hyperlink"/>
            <w:noProof/>
            <w:rPrChange w:author="Andreas Kuehne" w:date="2019-05-25T13:55:00Z" w:id="1486">
              <w:rPr>
                <w:rStyle w:val="Hyperlink"/>
                <w:noProof/>
              </w:rPr>
            </w:rPrChange>
          </w:rPr>
          <w:delText xml:space="preserve"> VerificationTimeInfo – JSON Syntax</w:delText>
        </w:r>
        <w:r w:rsidDel="00EF7265">
          <w:rPr>
            <w:noProof/>
            <w:webHidden/>
          </w:rPr>
          <w:tab/>
          <w:delText>86</w:delText>
        </w:r>
      </w:del>
    </w:p>
    <w:p w:rsidDel="00EF7265" w:rsidR="00166BB7" w:rsidRDefault="00166BB7">
      <w:pPr>
        <w:pStyle w:val="Verzeichnis4"/>
        <w:tabs>
          <w:tab w:leader="dot" w:pos="9350" w:val="right"/>
        </w:tabs>
        <w:rPr>
          <w:del w:author="Andreas Kuehne" w:date="2019-05-25T13:55:00Z" w:id="1487"/>
          <w:rFonts w:asciiTheme="minorHAnsi" w:cstheme="minorBidi" w:eastAsiaTheme="minorEastAsia" w:hAnsiTheme="minorHAnsi"/>
          <w:noProof/>
          <w:sz w:val="22"/>
          <w:szCs w:val="22"/>
          <w:lang w:eastAsia="en-GB" w:val="en-GB"/>
        </w:rPr>
      </w:pPr>
      <w:del w:author="Andreas Kuehne" w:date="2019-05-25T13:55:00Z" w:id="1488">
        <w:r w:rsidDel="00EF7265" w:rsidRPr="00EF7265">
          <w:rPr>
            <w:rStyle w:val="Hyperlink"/>
            <w:noProof/>
            <w14:scene3d>
              <w14:camera w14:prst="orthographicFront"/>
              <w14:lightRig w14:dir="t" w14:rig="threePt">
                <w14:rot w14:lat="0" w14:lon="0" w14:rev="0"/>
              </w14:lightRig>
            </w14:scene3d>
            <w:rPrChange w:author="Andreas Kuehne" w:date="2019-05-25T13:55:00Z" w:id="1489">
              <w:rPr>
                <w:rStyle w:val="Hyperlink"/>
                <w:noProof/>
                <w14:scene3d>
                  <w14:camera w14:prst="orthographicFront"/>
                  <w14:lightRig w14:dir="t" w14:rig="threePt">
                    <w14:rot w14:lat="0" w14:lon="0" w14:rev="0"/>
                  </w14:lightRig>
                </w14:scene3d>
              </w:rPr>
            </w:rPrChange>
          </w:rPr>
          <w:delText>4.3.26.2</w:delText>
        </w:r>
        <w:r w:rsidDel="00EF7265" w:rsidRPr="00EF7265">
          <w:rPr>
            <w:rStyle w:val="Hyperlink"/>
            <w:noProof/>
            <w:rPrChange w:author="Andreas Kuehne" w:date="2019-05-25T13:55:00Z" w:id="1490">
              <w:rPr>
                <w:rStyle w:val="Hyperlink"/>
                <w:noProof/>
              </w:rPr>
            </w:rPrChange>
          </w:rPr>
          <w:delText xml:space="preserve"> VerificationTimeInfo – XML Syntax</w:delText>
        </w:r>
        <w:r w:rsidDel="00EF7265">
          <w:rPr>
            <w:noProof/>
            <w:webHidden/>
          </w:rPr>
          <w:tab/>
          <w:delText>87</w:delText>
        </w:r>
      </w:del>
    </w:p>
    <w:p w:rsidDel="00EF7265" w:rsidR="00166BB7" w:rsidRDefault="00166BB7">
      <w:pPr>
        <w:pStyle w:val="Verzeichnis3"/>
        <w:tabs>
          <w:tab w:leader="dot" w:pos="9350" w:val="right"/>
        </w:tabs>
        <w:rPr>
          <w:del w:author="Andreas Kuehne" w:date="2019-05-25T13:55:00Z" w:id="1491"/>
          <w:rFonts w:asciiTheme="minorHAnsi" w:cstheme="minorBidi" w:eastAsiaTheme="minorEastAsia" w:hAnsiTheme="minorHAnsi"/>
          <w:noProof/>
          <w:sz w:val="22"/>
          <w:szCs w:val="22"/>
          <w:lang w:eastAsia="en-GB" w:val="en-GB"/>
        </w:rPr>
      </w:pPr>
      <w:del w:author="Andreas Kuehne" w:date="2019-05-25T13:55:00Z" w:id="1492">
        <w:r w:rsidDel="00EF7265" w:rsidRPr="00EF7265">
          <w:rPr>
            <w:rStyle w:val="Hyperlink"/>
            <w:noProof/>
            <w14:scene3d>
              <w14:camera w14:prst="orthographicFront"/>
              <w14:lightRig w14:dir="t" w14:rig="threePt">
                <w14:rot w14:lat="0" w14:lon="0" w14:rev="0"/>
              </w14:lightRig>
            </w14:scene3d>
            <w:rPrChange w:author="Andreas Kuehne" w:date="2019-05-25T13:55:00Z" w:id="1493">
              <w:rPr>
                <w:rStyle w:val="Hyperlink"/>
                <w:noProof/>
                <w14:scene3d>
                  <w14:camera w14:prst="orthographicFront"/>
                  <w14:lightRig w14:dir="t" w14:rig="threePt">
                    <w14:rot w14:lat="0" w14:lon="0" w14:rev="0"/>
                  </w14:lightRig>
                </w14:scene3d>
              </w:rPr>
            </w:rPrChange>
          </w:rPr>
          <w:delText>4.3.27</w:delText>
        </w:r>
        <w:r w:rsidDel="00EF7265" w:rsidRPr="00EF7265">
          <w:rPr>
            <w:rStyle w:val="Hyperlink"/>
            <w:noProof/>
            <w:rPrChange w:author="Andreas Kuehne" w:date="2019-05-25T13:55:00Z" w:id="1494">
              <w:rPr>
                <w:rStyle w:val="Hyperlink"/>
                <w:noProof/>
              </w:rPr>
            </w:rPrChange>
          </w:rPr>
          <w:delText xml:space="preserve"> Component AdditionalKeyInfo</w:delText>
        </w:r>
        <w:r w:rsidDel="00EF7265">
          <w:rPr>
            <w:noProof/>
            <w:webHidden/>
          </w:rPr>
          <w:tab/>
          <w:delText>87</w:delText>
        </w:r>
      </w:del>
    </w:p>
    <w:p w:rsidDel="00EF7265" w:rsidR="00166BB7" w:rsidRDefault="00166BB7">
      <w:pPr>
        <w:pStyle w:val="Verzeichnis4"/>
        <w:tabs>
          <w:tab w:leader="dot" w:pos="9350" w:val="right"/>
        </w:tabs>
        <w:rPr>
          <w:del w:author="Andreas Kuehne" w:date="2019-05-25T13:55:00Z" w:id="1495"/>
          <w:rFonts w:asciiTheme="minorHAnsi" w:cstheme="minorBidi" w:eastAsiaTheme="minorEastAsia" w:hAnsiTheme="minorHAnsi"/>
          <w:noProof/>
          <w:sz w:val="22"/>
          <w:szCs w:val="22"/>
          <w:lang w:eastAsia="en-GB" w:val="en-GB"/>
        </w:rPr>
      </w:pPr>
      <w:del w:author="Andreas Kuehne" w:date="2019-05-25T13:55:00Z" w:id="1496">
        <w:r w:rsidDel="00EF7265" w:rsidRPr="00EF7265">
          <w:rPr>
            <w:rStyle w:val="Hyperlink"/>
            <w:noProof/>
            <w14:scene3d>
              <w14:camera w14:prst="orthographicFront"/>
              <w14:lightRig w14:dir="t" w14:rig="threePt">
                <w14:rot w14:lat="0" w14:lon="0" w14:rev="0"/>
              </w14:lightRig>
            </w14:scene3d>
            <w:rPrChange w:author="Andreas Kuehne" w:date="2019-05-25T13:55:00Z" w:id="1497">
              <w:rPr>
                <w:rStyle w:val="Hyperlink"/>
                <w:noProof/>
                <w14:scene3d>
                  <w14:camera w14:prst="orthographicFront"/>
                  <w14:lightRig w14:dir="t" w14:rig="threePt">
                    <w14:rot w14:lat="0" w14:lon="0" w14:rev="0"/>
                  </w14:lightRig>
                </w14:scene3d>
              </w:rPr>
            </w:rPrChange>
          </w:rPr>
          <w:delText>4.3.27.1</w:delText>
        </w:r>
        <w:r w:rsidDel="00EF7265" w:rsidRPr="00EF7265">
          <w:rPr>
            <w:rStyle w:val="Hyperlink"/>
            <w:noProof/>
            <w:rPrChange w:author="Andreas Kuehne" w:date="2019-05-25T13:55:00Z" w:id="1498">
              <w:rPr>
                <w:rStyle w:val="Hyperlink"/>
                <w:noProof/>
              </w:rPr>
            </w:rPrChange>
          </w:rPr>
          <w:delText xml:space="preserve"> AdditionalKeyInfo – JSON Syntax</w:delText>
        </w:r>
        <w:r w:rsidDel="00EF7265">
          <w:rPr>
            <w:noProof/>
            <w:webHidden/>
          </w:rPr>
          <w:tab/>
          <w:delText>88</w:delText>
        </w:r>
      </w:del>
    </w:p>
    <w:p w:rsidDel="00EF7265" w:rsidR="00166BB7" w:rsidRDefault="00166BB7">
      <w:pPr>
        <w:pStyle w:val="Verzeichnis4"/>
        <w:tabs>
          <w:tab w:leader="dot" w:pos="9350" w:val="right"/>
        </w:tabs>
        <w:rPr>
          <w:del w:author="Andreas Kuehne" w:date="2019-05-25T13:55:00Z" w:id="1499"/>
          <w:rFonts w:asciiTheme="minorHAnsi" w:cstheme="minorBidi" w:eastAsiaTheme="minorEastAsia" w:hAnsiTheme="minorHAnsi"/>
          <w:noProof/>
          <w:sz w:val="22"/>
          <w:szCs w:val="22"/>
          <w:lang w:eastAsia="en-GB" w:val="en-GB"/>
        </w:rPr>
      </w:pPr>
      <w:del w:author="Andreas Kuehne" w:date="2019-05-25T13:55:00Z" w:id="1500">
        <w:r w:rsidDel="00EF7265" w:rsidRPr="00EF7265">
          <w:rPr>
            <w:rStyle w:val="Hyperlink"/>
            <w:noProof/>
            <w14:scene3d>
              <w14:camera w14:prst="orthographicFront"/>
              <w14:lightRig w14:dir="t" w14:rig="threePt">
                <w14:rot w14:lat="0" w14:lon="0" w14:rev="0"/>
              </w14:lightRig>
            </w14:scene3d>
            <w:rPrChange w:author="Andreas Kuehne" w:date="2019-05-25T13:55:00Z" w:id="1501">
              <w:rPr>
                <w:rStyle w:val="Hyperlink"/>
                <w:noProof/>
                <w14:scene3d>
                  <w14:camera w14:prst="orthographicFront"/>
                  <w14:lightRig w14:dir="t" w14:rig="threePt">
                    <w14:rot w14:lat="0" w14:lon="0" w14:rev="0"/>
                  </w14:lightRig>
                </w14:scene3d>
              </w:rPr>
            </w:rPrChange>
          </w:rPr>
          <w:delText>4.3.27.2</w:delText>
        </w:r>
        <w:r w:rsidDel="00EF7265" w:rsidRPr="00EF7265">
          <w:rPr>
            <w:rStyle w:val="Hyperlink"/>
            <w:noProof/>
            <w:rPrChange w:author="Andreas Kuehne" w:date="2019-05-25T13:55:00Z" w:id="1502">
              <w:rPr>
                <w:rStyle w:val="Hyperlink"/>
                <w:noProof/>
              </w:rPr>
            </w:rPrChange>
          </w:rPr>
          <w:delText xml:space="preserve"> AdditionalKeyInfo – XML Syntax</w:delText>
        </w:r>
        <w:r w:rsidDel="00EF7265">
          <w:rPr>
            <w:noProof/>
            <w:webHidden/>
          </w:rPr>
          <w:tab/>
          <w:delText>89</w:delText>
        </w:r>
      </w:del>
    </w:p>
    <w:p w:rsidDel="00EF7265" w:rsidR="00166BB7" w:rsidRDefault="00166BB7">
      <w:pPr>
        <w:pStyle w:val="Verzeichnis3"/>
        <w:tabs>
          <w:tab w:leader="dot" w:pos="9350" w:val="right"/>
        </w:tabs>
        <w:rPr>
          <w:del w:author="Andreas Kuehne" w:date="2019-05-25T13:55:00Z" w:id="1503"/>
          <w:rFonts w:asciiTheme="minorHAnsi" w:cstheme="minorBidi" w:eastAsiaTheme="minorEastAsia" w:hAnsiTheme="minorHAnsi"/>
          <w:noProof/>
          <w:sz w:val="22"/>
          <w:szCs w:val="22"/>
          <w:lang w:eastAsia="en-GB" w:val="en-GB"/>
        </w:rPr>
      </w:pPr>
      <w:del w:author="Andreas Kuehne" w:date="2019-05-25T13:55:00Z" w:id="1504">
        <w:r w:rsidDel="00EF7265" w:rsidRPr="00EF7265">
          <w:rPr>
            <w:rStyle w:val="Hyperlink"/>
            <w:noProof/>
            <w14:scene3d>
              <w14:camera w14:prst="orthographicFront"/>
              <w14:lightRig w14:dir="t" w14:rig="threePt">
                <w14:rot w14:lat="0" w14:lon="0" w14:rev="0"/>
              </w14:lightRig>
            </w14:scene3d>
            <w:rPrChange w:author="Andreas Kuehne" w:date="2019-05-25T13:55:00Z" w:id="1505">
              <w:rPr>
                <w:rStyle w:val="Hyperlink"/>
                <w:noProof/>
                <w14:scene3d>
                  <w14:camera w14:prst="orthographicFront"/>
                  <w14:lightRig w14:dir="t" w14:rig="threePt">
                    <w14:rot w14:lat="0" w14:lon="0" w14:rev="0"/>
                  </w14:lightRig>
                </w14:scene3d>
              </w:rPr>
            </w:rPrChange>
          </w:rPr>
          <w:delText>4.3.28</w:delText>
        </w:r>
        <w:r w:rsidDel="00EF7265" w:rsidRPr="00EF7265">
          <w:rPr>
            <w:rStyle w:val="Hyperlink"/>
            <w:noProof/>
            <w:rPrChange w:author="Andreas Kuehne" w:date="2019-05-25T13:55:00Z" w:id="1506">
              <w:rPr>
                <w:rStyle w:val="Hyperlink"/>
                <w:noProof/>
              </w:rPr>
            </w:rPrChange>
          </w:rPr>
          <w:delText xml:space="preserve"> Component ProcessingDetails</w:delText>
        </w:r>
        <w:r w:rsidDel="00EF7265">
          <w:rPr>
            <w:noProof/>
            <w:webHidden/>
          </w:rPr>
          <w:tab/>
          <w:delText>90</w:delText>
        </w:r>
      </w:del>
    </w:p>
    <w:p w:rsidDel="00EF7265" w:rsidR="00166BB7" w:rsidRDefault="00166BB7">
      <w:pPr>
        <w:pStyle w:val="Verzeichnis4"/>
        <w:tabs>
          <w:tab w:leader="dot" w:pos="9350" w:val="right"/>
        </w:tabs>
        <w:rPr>
          <w:del w:author="Andreas Kuehne" w:date="2019-05-25T13:55:00Z" w:id="1507"/>
          <w:rFonts w:asciiTheme="minorHAnsi" w:cstheme="minorBidi" w:eastAsiaTheme="minorEastAsia" w:hAnsiTheme="minorHAnsi"/>
          <w:noProof/>
          <w:sz w:val="22"/>
          <w:szCs w:val="22"/>
          <w:lang w:eastAsia="en-GB" w:val="en-GB"/>
        </w:rPr>
      </w:pPr>
      <w:del w:author="Andreas Kuehne" w:date="2019-05-25T13:55:00Z" w:id="1508">
        <w:r w:rsidDel="00EF7265" w:rsidRPr="00EF7265">
          <w:rPr>
            <w:rStyle w:val="Hyperlink"/>
            <w:noProof/>
            <w14:scene3d>
              <w14:camera w14:prst="orthographicFront"/>
              <w14:lightRig w14:dir="t" w14:rig="threePt">
                <w14:rot w14:lat="0" w14:lon="0" w14:rev="0"/>
              </w14:lightRig>
            </w14:scene3d>
            <w:rPrChange w:author="Andreas Kuehne" w:date="2019-05-25T13:55:00Z" w:id="1509">
              <w:rPr>
                <w:rStyle w:val="Hyperlink"/>
                <w:noProof/>
                <w14:scene3d>
                  <w14:camera w14:prst="orthographicFront"/>
                  <w14:lightRig w14:dir="t" w14:rig="threePt">
                    <w14:rot w14:lat="0" w14:lon="0" w14:rev="0"/>
                  </w14:lightRig>
                </w14:scene3d>
              </w:rPr>
            </w:rPrChange>
          </w:rPr>
          <w:delText>4.3.28.1</w:delText>
        </w:r>
        <w:r w:rsidDel="00EF7265" w:rsidRPr="00EF7265">
          <w:rPr>
            <w:rStyle w:val="Hyperlink"/>
            <w:noProof/>
            <w:rPrChange w:author="Andreas Kuehne" w:date="2019-05-25T13:55:00Z" w:id="1510">
              <w:rPr>
                <w:rStyle w:val="Hyperlink"/>
                <w:noProof/>
              </w:rPr>
            </w:rPrChange>
          </w:rPr>
          <w:delText xml:space="preserve"> ProcessingDetails – JSON Syntax</w:delText>
        </w:r>
        <w:r w:rsidDel="00EF7265">
          <w:rPr>
            <w:noProof/>
            <w:webHidden/>
          </w:rPr>
          <w:tab/>
          <w:delText>90</w:delText>
        </w:r>
      </w:del>
    </w:p>
    <w:p w:rsidDel="00EF7265" w:rsidR="00166BB7" w:rsidRDefault="00166BB7">
      <w:pPr>
        <w:pStyle w:val="Verzeichnis4"/>
        <w:tabs>
          <w:tab w:leader="dot" w:pos="9350" w:val="right"/>
        </w:tabs>
        <w:rPr>
          <w:del w:author="Andreas Kuehne" w:date="2019-05-25T13:55:00Z" w:id="1511"/>
          <w:rFonts w:asciiTheme="minorHAnsi" w:cstheme="minorBidi" w:eastAsiaTheme="minorEastAsia" w:hAnsiTheme="minorHAnsi"/>
          <w:noProof/>
          <w:sz w:val="22"/>
          <w:szCs w:val="22"/>
          <w:lang w:eastAsia="en-GB" w:val="en-GB"/>
        </w:rPr>
      </w:pPr>
      <w:del w:author="Andreas Kuehne" w:date="2019-05-25T13:55:00Z" w:id="1512">
        <w:r w:rsidDel="00EF7265" w:rsidRPr="00EF7265">
          <w:rPr>
            <w:rStyle w:val="Hyperlink"/>
            <w:noProof/>
            <w14:scene3d>
              <w14:camera w14:prst="orthographicFront"/>
              <w14:lightRig w14:dir="t" w14:rig="threePt">
                <w14:rot w14:lat="0" w14:lon="0" w14:rev="0"/>
              </w14:lightRig>
            </w14:scene3d>
            <w:rPrChange w:author="Andreas Kuehne" w:date="2019-05-25T13:55:00Z" w:id="1513">
              <w:rPr>
                <w:rStyle w:val="Hyperlink"/>
                <w:noProof/>
                <w14:scene3d>
                  <w14:camera w14:prst="orthographicFront"/>
                  <w14:lightRig w14:dir="t" w14:rig="threePt">
                    <w14:rot w14:lat="0" w14:lon="0" w14:rev="0"/>
                  </w14:lightRig>
                </w14:scene3d>
              </w:rPr>
            </w:rPrChange>
          </w:rPr>
          <w:delText>4.3.28.2</w:delText>
        </w:r>
        <w:r w:rsidDel="00EF7265" w:rsidRPr="00EF7265">
          <w:rPr>
            <w:rStyle w:val="Hyperlink"/>
            <w:noProof/>
            <w:rPrChange w:author="Andreas Kuehne" w:date="2019-05-25T13:55:00Z" w:id="1514">
              <w:rPr>
                <w:rStyle w:val="Hyperlink"/>
                <w:noProof/>
              </w:rPr>
            </w:rPrChange>
          </w:rPr>
          <w:delText xml:space="preserve"> ProcessingDetails – XML Syntax</w:delText>
        </w:r>
        <w:r w:rsidDel="00EF7265">
          <w:rPr>
            <w:noProof/>
            <w:webHidden/>
          </w:rPr>
          <w:tab/>
          <w:delText>91</w:delText>
        </w:r>
      </w:del>
    </w:p>
    <w:p w:rsidDel="00EF7265" w:rsidR="00166BB7" w:rsidRDefault="00166BB7">
      <w:pPr>
        <w:pStyle w:val="Verzeichnis3"/>
        <w:tabs>
          <w:tab w:leader="dot" w:pos="9350" w:val="right"/>
        </w:tabs>
        <w:rPr>
          <w:del w:author="Andreas Kuehne" w:date="2019-05-25T13:55:00Z" w:id="1515"/>
          <w:rFonts w:asciiTheme="minorHAnsi" w:cstheme="minorBidi" w:eastAsiaTheme="minorEastAsia" w:hAnsiTheme="minorHAnsi"/>
          <w:noProof/>
          <w:sz w:val="22"/>
          <w:szCs w:val="22"/>
          <w:lang w:eastAsia="en-GB" w:val="en-GB"/>
        </w:rPr>
      </w:pPr>
      <w:del w:author="Andreas Kuehne" w:date="2019-05-25T13:55:00Z" w:id="1516">
        <w:r w:rsidDel="00EF7265" w:rsidRPr="00EF7265">
          <w:rPr>
            <w:rStyle w:val="Hyperlink"/>
            <w:noProof/>
            <w14:scene3d>
              <w14:camera w14:prst="orthographicFront"/>
              <w14:lightRig w14:dir="t" w14:rig="threePt">
                <w14:rot w14:lat="0" w14:lon="0" w14:rev="0"/>
              </w14:lightRig>
            </w14:scene3d>
            <w:rPrChange w:author="Andreas Kuehne" w:date="2019-05-25T13:55:00Z" w:id="1517">
              <w:rPr>
                <w:rStyle w:val="Hyperlink"/>
                <w:noProof/>
                <w14:scene3d>
                  <w14:camera w14:prst="orthographicFront"/>
                  <w14:lightRig w14:dir="t" w14:rig="threePt">
                    <w14:rot w14:lat="0" w14:lon="0" w14:rev="0"/>
                  </w14:lightRig>
                </w14:scene3d>
              </w:rPr>
            </w:rPrChange>
          </w:rPr>
          <w:delText>4.3.29</w:delText>
        </w:r>
        <w:r w:rsidDel="00EF7265" w:rsidRPr="00EF7265">
          <w:rPr>
            <w:rStyle w:val="Hyperlink"/>
            <w:noProof/>
            <w:rPrChange w:author="Andreas Kuehne" w:date="2019-05-25T13:55:00Z" w:id="1518">
              <w:rPr>
                <w:rStyle w:val="Hyperlink"/>
                <w:noProof/>
              </w:rPr>
            </w:rPrChange>
          </w:rPr>
          <w:delText xml:space="preserve"> Component Detail</w:delText>
        </w:r>
        <w:r w:rsidDel="00EF7265">
          <w:rPr>
            <w:noProof/>
            <w:webHidden/>
          </w:rPr>
          <w:tab/>
          <w:delText>91</w:delText>
        </w:r>
      </w:del>
    </w:p>
    <w:p w:rsidDel="00EF7265" w:rsidR="00166BB7" w:rsidRDefault="00166BB7">
      <w:pPr>
        <w:pStyle w:val="Verzeichnis4"/>
        <w:tabs>
          <w:tab w:leader="dot" w:pos="9350" w:val="right"/>
        </w:tabs>
        <w:rPr>
          <w:del w:author="Andreas Kuehne" w:date="2019-05-25T13:55:00Z" w:id="1519"/>
          <w:rFonts w:asciiTheme="minorHAnsi" w:cstheme="minorBidi" w:eastAsiaTheme="minorEastAsia" w:hAnsiTheme="minorHAnsi"/>
          <w:noProof/>
          <w:sz w:val="22"/>
          <w:szCs w:val="22"/>
          <w:lang w:eastAsia="en-GB" w:val="en-GB"/>
        </w:rPr>
      </w:pPr>
      <w:del w:author="Andreas Kuehne" w:date="2019-05-25T13:55:00Z" w:id="1520">
        <w:r w:rsidDel="00EF7265" w:rsidRPr="00EF7265">
          <w:rPr>
            <w:rStyle w:val="Hyperlink"/>
            <w:noProof/>
            <w14:scene3d>
              <w14:camera w14:prst="orthographicFront"/>
              <w14:lightRig w14:dir="t" w14:rig="threePt">
                <w14:rot w14:lat="0" w14:lon="0" w14:rev="0"/>
              </w14:lightRig>
            </w14:scene3d>
            <w:rPrChange w:author="Andreas Kuehne" w:date="2019-05-25T13:55:00Z" w:id="1521">
              <w:rPr>
                <w:rStyle w:val="Hyperlink"/>
                <w:noProof/>
                <w14:scene3d>
                  <w14:camera w14:prst="orthographicFront"/>
                  <w14:lightRig w14:dir="t" w14:rig="threePt">
                    <w14:rot w14:lat="0" w14:lon="0" w14:rev="0"/>
                  </w14:lightRig>
                </w14:scene3d>
              </w:rPr>
            </w:rPrChange>
          </w:rPr>
          <w:delText>4.3.29.1</w:delText>
        </w:r>
        <w:r w:rsidDel="00EF7265" w:rsidRPr="00EF7265">
          <w:rPr>
            <w:rStyle w:val="Hyperlink"/>
            <w:noProof/>
            <w:rPrChange w:author="Andreas Kuehne" w:date="2019-05-25T13:55:00Z" w:id="1522">
              <w:rPr>
                <w:rStyle w:val="Hyperlink"/>
                <w:noProof/>
              </w:rPr>
            </w:rPrChange>
          </w:rPr>
          <w:delText xml:space="preserve"> Detail – JSON Syntax</w:delText>
        </w:r>
        <w:r w:rsidDel="00EF7265">
          <w:rPr>
            <w:noProof/>
            <w:webHidden/>
          </w:rPr>
          <w:tab/>
          <w:delText>92</w:delText>
        </w:r>
      </w:del>
    </w:p>
    <w:p w:rsidDel="00EF7265" w:rsidR="00166BB7" w:rsidRDefault="00166BB7">
      <w:pPr>
        <w:pStyle w:val="Verzeichnis4"/>
        <w:tabs>
          <w:tab w:leader="dot" w:pos="9350" w:val="right"/>
        </w:tabs>
        <w:rPr>
          <w:del w:author="Andreas Kuehne" w:date="2019-05-25T13:55:00Z" w:id="1523"/>
          <w:rFonts w:asciiTheme="minorHAnsi" w:cstheme="minorBidi" w:eastAsiaTheme="minorEastAsia" w:hAnsiTheme="minorHAnsi"/>
          <w:noProof/>
          <w:sz w:val="22"/>
          <w:szCs w:val="22"/>
          <w:lang w:eastAsia="en-GB" w:val="en-GB"/>
        </w:rPr>
      </w:pPr>
      <w:del w:author="Andreas Kuehne" w:date="2019-05-25T13:55:00Z" w:id="1524">
        <w:r w:rsidDel="00EF7265" w:rsidRPr="00EF7265">
          <w:rPr>
            <w:rStyle w:val="Hyperlink"/>
            <w:noProof/>
            <w14:scene3d>
              <w14:camera w14:prst="orthographicFront"/>
              <w14:lightRig w14:dir="t" w14:rig="threePt">
                <w14:rot w14:lat="0" w14:lon="0" w14:rev="0"/>
              </w14:lightRig>
            </w14:scene3d>
            <w:rPrChange w:author="Andreas Kuehne" w:date="2019-05-25T13:55:00Z" w:id="1525">
              <w:rPr>
                <w:rStyle w:val="Hyperlink"/>
                <w:noProof/>
                <w14:scene3d>
                  <w14:camera w14:prst="orthographicFront"/>
                  <w14:lightRig w14:dir="t" w14:rig="threePt">
                    <w14:rot w14:lat="0" w14:lon="0" w14:rev="0"/>
                  </w14:lightRig>
                </w14:scene3d>
              </w:rPr>
            </w:rPrChange>
          </w:rPr>
          <w:delText>4.3.29.2</w:delText>
        </w:r>
        <w:r w:rsidDel="00EF7265" w:rsidRPr="00EF7265">
          <w:rPr>
            <w:rStyle w:val="Hyperlink"/>
            <w:noProof/>
            <w:rPrChange w:author="Andreas Kuehne" w:date="2019-05-25T13:55:00Z" w:id="1526">
              <w:rPr>
                <w:rStyle w:val="Hyperlink"/>
                <w:noProof/>
              </w:rPr>
            </w:rPrChange>
          </w:rPr>
          <w:delText xml:space="preserve"> Detail – XML Syntax</w:delText>
        </w:r>
        <w:r w:rsidDel="00EF7265">
          <w:rPr>
            <w:noProof/>
            <w:webHidden/>
          </w:rPr>
          <w:tab/>
          <w:delText>93</w:delText>
        </w:r>
      </w:del>
    </w:p>
    <w:p w:rsidDel="00EF7265" w:rsidR="00166BB7" w:rsidRDefault="00166BB7">
      <w:pPr>
        <w:pStyle w:val="Verzeichnis3"/>
        <w:tabs>
          <w:tab w:leader="dot" w:pos="9350" w:val="right"/>
        </w:tabs>
        <w:rPr>
          <w:del w:author="Andreas Kuehne" w:date="2019-05-25T13:55:00Z" w:id="1527"/>
          <w:rFonts w:asciiTheme="minorHAnsi" w:cstheme="minorBidi" w:eastAsiaTheme="minorEastAsia" w:hAnsiTheme="minorHAnsi"/>
          <w:noProof/>
          <w:sz w:val="22"/>
          <w:szCs w:val="22"/>
          <w:lang w:eastAsia="en-GB" w:val="en-GB"/>
        </w:rPr>
      </w:pPr>
      <w:del w:author="Andreas Kuehne" w:date="2019-05-25T13:55:00Z" w:id="1528">
        <w:r w:rsidDel="00EF7265" w:rsidRPr="00EF7265">
          <w:rPr>
            <w:rStyle w:val="Hyperlink"/>
            <w:noProof/>
            <w14:scene3d>
              <w14:camera w14:prst="orthographicFront"/>
              <w14:lightRig w14:dir="t" w14:rig="threePt">
                <w14:rot w14:lat="0" w14:lon="0" w14:rev="0"/>
              </w14:lightRig>
            </w14:scene3d>
            <w:rPrChange w:author="Andreas Kuehne" w:date="2019-05-25T13:55:00Z" w:id="1529">
              <w:rPr>
                <w:rStyle w:val="Hyperlink"/>
                <w:noProof/>
                <w14:scene3d>
                  <w14:camera w14:prst="orthographicFront"/>
                  <w14:lightRig w14:dir="t" w14:rig="threePt">
                    <w14:rot w14:lat="0" w14:lon="0" w14:rev="0"/>
                  </w14:lightRig>
                </w14:scene3d>
              </w:rPr>
            </w:rPrChange>
          </w:rPr>
          <w:delText>4.3.30</w:delText>
        </w:r>
        <w:r w:rsidDel="00EF7265" w:rsidRPr="00EF7265">
          <w:rPr>
            <w:rStyle w:val="Hyperlink"/>
            <w:noProof/>
            <w:rPrChange w:author="Andreas Kuehne" w:date="2019-05-25T13:55:00Z" w:id="1530">
              <w:rPr>
                <w:rStyle w:val="Hyperlink"/>
                <w:noProof/>
              </w:rPr>
            </w:rPrChange>
          </w:rPr>
          <w:delText xml:space="preserve"> Component SigningTimeInfo</w:delText>
        </w:r>
        <w:r w:rsidDel="00EF7265">
          <w:rPr>
            <w:noProof/>
            <w:webHidden/>
          </w:rPr>
          <w:tab/>
          <w:delText>93</w:delText>
        </w:r>
      </w:del>
    </w:p>
    <w:p w:rsidDel="00EF7265" w:rsidR="00166BB7" w:rsidRDefault="00166BB7">
      <w:pPr>
        <w:pStyle w:val="Verzeichnis4"/>
        <w:tabs>
          <w:tab w:leader="dot" w:pos="9350" w:val="right"/>
        </w:tabs>
        <w:rPr>
          <w:del w:author="Andreas Kuehne" w:date="2019-05-25T13:55:00Z" w:id="1531"/>
          <w:rFonts w:asciiTheme="minorHAnsi" w:cstheme="minorBidi" w:eastAsiaTheme="minorEastAsia" w:hAnsiTheme="minorHAnsi"/>
          <w:noProof/>
          <w:sz w:val="22"/>
          <w:szCs w:val="22"/>
          <w:lang w:eastAsia="en-GB" w:val="en-GB"/>
        </w:rPr>
      </w:pPr>
      <w:del w:author="Andreas Kuehne" w:date="2019-05-25T13:55:00Z" w:id="1532">
        <w:r w:rsidDel="00EF7265" w:rsidRPr="00EF7265">
          <w:rPr>
            <w:rStyle w:val="Hyperlink"/>
            <w:noProof/>
            <w14:scene3d>
              <w14:camera w14:prst="orthographicFront"/>
              <w14:lightRig w14:dir="t" w14:rig="threePt">
                <w14:rot w14:lat="0" w14:lon="0" w14:rev="0"/>
              </w14:lightRig>
            </w14:scene3d>
            <w:rPrChange w:author="Andreas Kuehne" w:date="2019-05-25T13:55:00Z" w:id="1533">
              <w:rPr>
                <w:rStyle w:val="Hyperlink"/>
                <w:noProof/>
                <w14:scene3d>
                  <w14:camera w14:prst="orthographicFront"/>
                  <w14:lightRig w14:dir="t" w14:rig="threePt">
                    <w14:rot w14:lat="0" w14:lon="0" w14:rev="0"/>
                  </w14:lightRig>
                </w14:scene3d>
              </w:rPr>
            </w:rPrChange>
          </w:rPr>
          <w:delText>4.3.30.1</w:delText>
        </w:r>
        <w:r w:rsidDel="00EF7265" w:rsidRPr="00EF7265">
          <w:rPr>
            <w:rStyle w:val="Hyperlink"/>
            <w:noProof/>
            <w:rPrChange w:author="Andreas Kuehne" w:date="2019-05-25T13:55:00Z" w:id="1534">
              <w:rPr>
                <w:rStyle w:val="Hyperlink"/>
                <w:noProof/>
              </w:rPr>
            </w:rPrChange>
          </w:rPr>
          <w:delText xml:space="preserve"> SigningTimeInfo – JSON Syntax</w:delText>
        </w:r>
        <w:r w:rsidDel="00EF7265">
          <w:rPr>
            <w:noProof/>
            <w:webHidden/>
          </w:rPr>
          <w:tab/>
          <w:delText>93</w:delText>
        </w:r>
      </w:del>
    </w:p>
    <w:p w:rsidDel="00EF7265" w:rsidR="00166BB7" w:rsidRDefault="00166BB7">
      <w:pPr>
        <w:pStyle w:val="Verzeichnis4"/>
        <w:tabs>
          <w:tab w:leader="dot" w:pos="9350" w:val="right"/>
        </w:tabs>
        <w:rPr>
          <w:del w:author="Andreas Kuehne" w:date="2019-05-25T13:55:00Z" w:id="1535"/>
          <w:rFonts w:asciiTheme="minorHAnsi" w:cstheme="minorBidi" w:eastAsiaTheme="minorEastAsia" w:hAnsiTheme="minorHAnsi"/>
          <w:noProof/>
          <w:sz w:val="22"/>
          <w:szCs w:val="22"/>
          <w:lang w:eastAsia="en-GB" w:val="en-GB"/>
        </w:rPr>
      </w:pPr>
      <w:del w:author="Andreas Kuehne" w:date="2019-05-25T13:55:00Z" w:id="1536">
        <w:r w:rsidDel="00EF7265" w:rsidRPr="00EF7265">
          <w:rPr>
            <w:rStyle w:val="Hyperlink"/>
            <w:noProof/>
            <w14:scene3d>
              <w14:camera w14:prst="orthographicFront"/>
              <w14:lightRig w14:dir="t" w14:rig="threePt">
                <w14:rot w14:lat="0" w14:lon="0" w14:rev="0"/>
              </w14:lightRig>
            </w14:scene3d>
            <w:rPrChange w:author="Andreas Kuehne" w:date="2019-05-25T13:55:00Z" w:id="1537">
              <w:rPr>
                <w:rStyle w:val="Hyperlink"/>
                <w:noProof/>
                <w14:scene3d>
                  <w14:camera w14:prst="orthographicFront"/>
                  <w14:lightRig w14:dir="t" w14:rig="threePt">
                    <w14:rot w14:lat="0" w14:lon="0" w14:rev="0"/>
                  </w14:lightRig>
                </w14:scene3d>
              </w:rPr>
            </w:rPrChange>
          </w:rPr>
          <w:delText>4.3.30.2</w:delText>
        </w:r>
        <w:r w:rsidDel="00EF7265" w:rsidRPr="00EF7265">
          <w:rPr>
            <w:rStyle w:val="Hyperlink"/>
            <w:noProof/>
            <w:rPrChange w:author="Andreas Kuehne" w:date="2019-05-25T13:55:00Z" w:id="1538">
              <w:rPr>
                <w:rStyle w:val="Hyperlink"/>
                <w:noProof/>
              </w:rPr>
            </w:rPrChange>
          </w:rPr>
          <w:delText xml:space="preserve"> SigningTimeInfo – XML Syntax</w:delText>
        </w:r>
        <w:r w:rsidDel="00EF7265">
          <w:rPr>
            <w:noProof/>
            <w:webHidden/>
          </w:rPr>
          <w:tab/>
          <w:delText>94</w:delText>
        </w:r>
      </w:del>
    </w:p>
    <w:p w:rsidDel="00EF7265" w:rsidR="00166BB7" w:rsidRDefault="00166BB7">
      <w:pPr>
        <w:pStyle w:val="Verzeichnis3"/>
        <w:tabs>
          <w:tab w:leader="dot" w:pos="9350" w:val="right"/>
        </w:tabs>
        <w:rPr>
          <w:del w:author="Andreas Kuehne" w:date="2019-05-25T13:55:00Z" w:id="1539"/>
          <w:rFonts w:asciiTheme="minorHAnsi" w:cstheme="minorBidi" w:eastAsiaTheme="minorEastAsia" w:hAnsiTheme="minorHAnsi"/>
          <w:noProof/>
          <w:sz w:val="22"/>
          <w:szCs w:val="22"/>
          <w:lang w:eastAsia="en-GB" w:val="en-GB"/>
        </w:rPr>
      </w:pPr>
      <w:del w:author="Andreas Kuehne" w:date="2019-05-25T13:55:00Z" w:id="1540">
        <w:r w:rsidDel="00EF7265" w:rsidRPr="00EF7265">
          <w:rPr>
            <w:rStyle w:val="Hyperlink"/>
            <w:noProof/>
            <w14:scene3d>
              <w14:camera w14:prst="orthographicFront"/>
              <w14:lightRig w14:dir="t" w14:rig="threePt">
                <w14:rot w14:lat="0" w14:lon="0" w14:rev="0"/>
              </w14:lightRig>
            </w14:scene3d>
            <w:rPrChange w:author="Andreas Kuehne" w:date="2019-05-25T13:55:00Z" w:id="1541">
              <w:rPr>
                <w:rStyle w:val="Hyperlink"/>
                <w:noProof/>
                <w14:scene3d>
                  <w14:camera w14:prst="orthographicFront"/>
                  <w14:lightRig w14:dir="t" w14:rig="threePt">
                    <w14:rot w14:lat="0" w14:lon="0" w14:rev="0"/>
                  </w14:lightRig>
                </w14:scene3d>
              </w:rPr>
            </w:rPrChange>
          </w:rPr>
          <w:delText>4.3.31</w:delText>
        </w:r>
        <w:r w:rsidDel="00EF7265" w:rsidRPr="00EF7265">
          <w:rPr>
            <w:rStyle w:val="Hyperlink"/>
            <w:noProof/>
            <w:rPrChange w:author="Andreas Kuehne" w:date="2019-05-25T13:55:00Z" w:id="1542">
              <w:rPr>
                <w:rStyle w:val="Hyperlink"/>
                <w:noProof/>
              </w:rPr>
            </w:rPrChange>
          </w:rPr>
          <w:delText xml:space="preserve"> Component SigningTimeBoundaries</w:delText>
        </w:r>
        <w:r w:rsidDel="00EF7265">
          <w:rPr>
            <w:noProof/>
            <w:webHidden/>
          </w:rPr>
          <w:tab/>
          <w:delText>94</w:delText>
        </w:r>
      </w:del>
    </w:p>
    <w:p w:rsidDel="00EF7265" w:rsidR="00166BB7" w:rsidRDefault="00166BB7">
      <w:pPr>
        <w:pStyle w:val="Verzeichnis4"/>
        <w:tabs>
          <w:tab w:leader="dot" w:pos="9350" w:val="right"/>
        </w:tabs>
        <w:rPr>
          <w:del w:author="Andreas Kuehne" w:date="2019-05-25T13:55:00Z" w:id="1543"/>
          <w:rFonts w:asciiTheme="minorHAnsi" w:cstheme="minorBidi" w:eastAsiaTheme="minorEastAsia" w:hAnsiTheme="minorHAnsi"/>
          <w:noProof/>
          <w:sz w:val="22"/>
          <w:szCs w:val="22"/>
          <w:lang w:eastAsia="en-GB" w:val="en-GB"/>
        </w:rPr>
      </w:pPr>
      <w:del w:author="Andreas Kuehne" w:date="2019-05-25T13:55:00Z" w:id="1544">
        <w:r w:rsidDel="00EF7265" w:rsidRPr="00EF7265">
          <w:rPr>
            <w:rStyle w:val="Hyperlink"/>
            <w:noProof/>
            <w14:scene3d>
              <w14:camera w14:prst="orthographicFront"/>
              <w14:lightRig w14:dir="t" w14:rig="threePt">
                <w14:rot w14:lat="0" w14:lon="0" w14:rev="0"/>
              </w14:lightRig>
            </w14:scene3d>
            <w:rPrChange w:author="Andreas Kuehne" w:date="2019-05-25T13:55:00Z" w:id="1545">
              <w:rPr>
                <w:rStyle w:val="Hyperlink"/>
                <w:noProof/>
                <w14:scene3d>
                  <w14:camera w14:prst="orthographicFront"/>
                  <w14:lightRig w14:dir="t" w14:rig="threePt">
                    <w14:rot w14:lat="0" w14:lon="0" w14:rev="0"/>
                  </w14:lightRig>
                </w14:scene3d>
              </w:rPr>
            </w:rPrChange>
          </w:rPr>
          <w:delText>4.3.31.1</w:delText>
        </w:r>
        <w:r w:rsidDel="00EF7265" w:rsidRPr="00EF7265">
          <w:rPr>
            <w:rStyle w:val="Hyperlink"/>
            <w:noProof/>
            <w:rPrChange w:author="Andreas Kuehne" w:date="2019-05-25T13:55:00Z" w:id="1546">
              <w:rPr>
                <w:rStyle w:val="Hyperlink"/>
                <w:noProof/>
              </w:rPr>
            </w:rPrChange>
          </w:rPr>
          <w:delText xml:space="preserve"> SigningTimeBoundaries – JSON Syntax</w:delText>
        </w:r>
        <w:r w:rsidDel="00EF7265">
          <w:rPr>
            <w:noProof/>
            <w:webHidden/>
          </w:rPr>
          <w:tab/>
          <w:delText>94</w:delText>
        </w:r>
      </w:del>
    </w:p>
    <w:p w:rsidDel="00EF7265" w:rsidR="00166BB7" w:rsidRDefault="00166BB7">
      <w:pPr>
        <w:pStyle w:val="Verzeichnis4"/>
        <w:tabs>
          <w:tab w:leader="dot" w:pos="9350" w:val="right"/>
        </w:tabs>
        <w:rPr>
          <w:del w:author="Andreas Kuehne" w:date="2019-05-25T13:55:00Z" w:id="1547"/>
          <w:rFonts w:asciiTheme="minorHAnsi" w:cstheme="minorBidi" w:eastAsiaTheme="minorEastAsia" w:hAnsiTheme="minorHAnsi"/>
          <w:noProof/>
          <w:sz w:val="22"/>
          <w:szCs w:val="22"/>
          <w:lang w:eastAsia="en-GB" w:val="en-GB"/>
        </w:rPr>
      </w:pPr>
      <w:del w:author="Andreas Kuehne" w:date="2019-05-25T13:55:00Z" w:id="1548">
        <w:r w:rsidDel="00EF7265" w:rsidRPr="00EF7265">
          <w:rPr>
            <w:rStyle w:val="Hyperlink"/>
            <w:noProof/>
            <w14:scene3d>
              <w14:camera w14:prst="orthographicFront"/>
              <w14:lightRig w14:dir="t" w14:rig="threePt">
                <w14:rot w14:lat="0" w14:lon="0" w14:rev="0"/>
              </w14:lightRig>
            </w14:scene3d>
            <w:rPrChange w:author="Andreas Kuehne" w:date="2019-05-25T13:55:00Z" w:id="1549">
              <w:rPr>
                <w:rStyle w:val="Hyperlink"/>
                <w:noProof/>
                <w14:scene3d>
                  <w14:camera w14:prst="orthographicFront"/>
                  <w14:lightRig w14:dir="t" w14:rig="threePt">
                    <w14:rot w14:lat="0" w14:lon="0" w14:rev="0"/>
                  </w14:lightRig>
                </w14:scene3d>
              </w:rPr>
            </w:rPrChange>
          </w:rPr>
          <w:delText>4.3.31.2</w:delText>
        </w:r>
        <w:r w:rsidDel="00EF7265" w:rsidRPr="00EF7265">
          <w:rPr>
            <w:rStyle w:val="Hyperlink"/>
            <w:noProof/>
            <w:rPrChange w:author="Andreas Kuehne" w:date="2019-05-25T13:55:00Z" w:id="1550">
              <w:rPr>
                <w:rStyle w:val="Hyperlink"/>
                <w:noProof/>
              </w:rPr>
            </w:rPrChange>
          </w:rPr>
          <w:delText xml:space="preserve"> SigningTimeBoundaries – XML Syntax</w:delText>
        </w:r>
        <w:r w:rsidDel="00EF7265">
          <w:rPr>
            <w:noProof/>
            <w:webHidden/>
          </w:rPr>
          <w:tab/>
          <w:delText>95</w:delText>
        </w:r>
      </w:del>
    </w:p>
    <w:p w:rsidDel="00EF7265" w:rsidR="00166BB7" w:rsidRDefault="00166BB7">
      <w:pPr>
        <w:pStyle w:val="Verzeichnis3"/>
        <w:tabs>
          <w:tab w:leader="dot" w:pos="9350" w:val="right"/>
        </w:tabs>
        <w:rPr>
          <w:del w:author="Andreas Kuehne" w:date="2019-05-25T13:55:00Z" w:id="1551"/>
          <w:rFonts w:asciiTheme="minorHAnsi" w:cstheme="minorBidi" w:eastAsiaTheme="minorEastAsia" w:hAnsiTheme="minorHAnsi"/>
          <w:noProof/>
          <w:sz w:val="22"/>
          <w:szCs w:val="22"/>
          <w:lang w:eastAsia="en-GB" w:val="en-GB"/>
        </w:rPr>
      </w:pPr>
      <w:del w:author="Andreas Kuehne" w:date="2019-05-25T13:55:00Z" w:id="1552">
        <w:r w:rsidDel="00EF7265" w:rsidRPr="00EF7265">
          <w:rPr>
            <w:rStyle w:val="Hyperlink"/>
            <w:noProof/>
            <w14:scene3d>
              <w14:camera w14:prst="orthographicFront"/>
              <w14:lightRig w14:dir="t" w14:rig="threePt">
                <w14:rot w14:lat="0" w14:lon="0" w14:rev="0"/>
              </w14:lightRig>
            </w14:scene3d>
            <w:rPrChange w:author="Andreas Kuehne" w:date="2019-05-25T13:55:00Z" w:id="1553">
              <w:rPr>
                <w:rStyle w:val="Hyperlink"/>
                <w:noProof/>
                <w14:scene3d>
                  <w14:camera w14:prst="orthographicFront"/>
                  <w14:lightRig w14:dir="t" w14:rig="threePt">
                    <w14:rot w14:lat="0" w14:lon="0" w14:rev="0"/>
                  </w14:lightRig>
                </w14:scene3d>
              </w:rPr>
            </w:rPrChange>
          </w:rPr>
          <w:delText>4.3.32</w:delText>
        </w:r>
        <w:r w:rsidDel="00EF7265" w:rsidRPr="00EF7265">
          <w:rPr>
            <w:rStyle w:val="Hyperlink"/>
            <w:noProof/>
            <w:rPrChange w:author="Andreas Kuehne" w:date="2019-05-25T13:55:00Z" w:id="1554">
              <w:rPr>
                <w:rStyle w:val="Hyperlink"/>
                <w:noProof/>
              </w:rPr>
            </w:rPrChange>
          </w:rPr>
          <w:delText xml:space="preserve"> Component AugmentedSignature</w:delText>
        </w:r>
        <w:r w:rsidDel="00EF7265">
          <w:rPr>
            <w:noProof/>
            <w:webHidden/>
          </w:rPr>
          <w:tab/>
          <w:delText>95</w:delText>
        </w:r>
      </w:del>
    </w:p>
    <w:p w:rsidDel="00EF7265" w:rsidR="00166BB7" w:rsidRDefault="00166BB7">
      <w:pPr>
        <w:pStyle w:val="Verzeichnis4"/>
        <w:tabs>
          <w:tab w:leader="dot" w:pos="9350" w:val="right"/>
        </w:tabs>
        <w:rPr>
          <w:del w:author="Andreas Kuehne" w:date="2019-05-25T13:55:00Z" w:id="1555"/>
          <w:rFonts w:asciiTheme="minorHAnsi" w:cstheme="minorBidi" w:eastAsiaTheme="minorEastAsia" w:hAnsiTheme="minorHAnsi"/>
          <w:noProof/>
          <w:sz w:val="22"/>
          <w:szCs w:val="22"/>
          <w:lang w:eastAsia="en-GB" w:val="en-GB"/>
        </w:rPr>
      </w:pPr>
      <w:del w:author="Andreas Kuehne" w:date="2019-05-25T13:55:00Z" w:id="1556">
        <w:r w:rsidDel="00EF7265" w:rsidRPr="00EF7265">
          <w:rPr>
            <w:rStyle w:val="Hyperlink"/>
            <w:noProof/>
            <w14:scene3d>
              <w14:camera w14:prst="orthographicFront"/>
              <w14:lightRig w14:dir="t" w14:rig="threePt">
                <w14:rot w14:lat="0" w14:lon="0" w14:rev="0"/>
              </w14:lightRig>
            </w14:scene3d>
            <w:rPrChange w:author="Andreas Kuehne" w:date="2019-05-25T13:55:00Z" w:id="1557">
              <w:rPr>
                <w:rStyle w:val="Hyperlink"/>
                <w:noProof/>
                <w14:scene3d>
                  <w14:camera w14:prst="orthographicFront"/>
                  <w14:lightRig w14:dir="t" w14:rig="threePt">
                    <w14:rot w14:lat="0" w14:lon="0" w14:rev="0"/>
                  </w14:lightRig>
                </w14:scene3d>
              </w:rPr>
            </w:rPrChange>
          </w:rPr>
          <w:delText>4.3.32.1</w:delText>
        </w:r>
        <w:r w:rsidDel="00EF7265" w:rsidRPr="00EF7265">
          <w:rPr>
            <w:rStyle w:val="Hyperlink"/>
            <w:noProof/>
            <w:rPrChange w:author="Andreas Kuehne" w:date="2019-05-25T13:55:00Z" w:id="1558">
              <w:rPr>
                <w:rStyle w:val="Hyperlink"/>
                <w:noProof/>
              </w:rPr>
            </w:rPrChange>
          </w:rPr>
          <w:delText xml:space="preserve"> AugmentedSignature – JSON Syntax</w:delText>
        </w:r>
        <w:r w:rsidDel="00EF7265">
          <w:rPr>
            <w:noProof/>
            <w:webHidden/>
          </w:rPr>
          <w:tab/>
          <w:delText>96</w:delText>
        </w:r>
      </w:del>
    </w:p>
    <w:p w:rsidDel="00EF7265" w:rsidR="00166BB7" w:rsidRDefault="00166BB7">
      <w:pPr>
        <w:pStyle w:val="Verzeichnis4"/>
        <w:tabs>
          <w:tab w:leader="dot" w:pos="9350" w:val="right"/>
        </w:tabs>
        <w:rPr>
          <w:del w:author="Andreas Kuehne" w:date="2019-05-25T13:55:00Z" w:id="1559"/>
          <w:rFonts w:asciiTheme="minorHAnsi" w:cstheme="minorBidi" w:eastAsiaTheme="minorEastAsia" w:hAnsiTheme="minorHAnsi"/>
          <w:noProof/>
          <w:sz w:val="22"/>
          <w:szCs w:val="22"/>
          <w:lang w:eastAsia="en-GB" w:val="en-GB"/>
        </w:rPr>
      </w:pPr>
      <w:del w:author="Andreas Kuehne" w:date="2019-05-25T13:55:00Z" w:id="1560">
        <w:r w:rsidDel="00EF7265" w:rsidRPr="00EF7265">
          <w:rPr>
            <w:rStyle w:val="Hyperlink"/>
            <w:noProof/>
            <w14:scene3d>
              <w14:camera w14:prst="orthographicFront"/>
              <w14:lightRig w14:dir="t" w14:rig="threePt">
                <w14:rot w14:lat="0" w14:lon="0" w14:rev="0"/>
              </w14:lightRig>
            </w14:scene3d>
            <w:rPrChange w:author="Andreas Kuehne" w:date="2019-05-25T13:55:00Z" w:id="1561">
              <w:rPr>
                <w:rStyle w:val="Hyperlink"/>
                <w:noProof/>
                <w14:scene3d>
                  <w14:camera w14:prst="orthographicFront"/>
                  <w14:lightRig w14:dir="t" w14:rig="threePt">
                    <w14:rot w14:lat="0" w14:lon="0" w14:rev="0"/>
                  </w14:lightRig>
                </w14:scene3d>
              </w:rPr>
            </w:rPrChange>
          </w:rPr>
          <w:delText>4.3.32.2</w:delText>
        </w:r>
        <w:r w:rsidDel="00EF7265" w:rsidRPr="00EF7265">
          <w:rPr>
            <w:rStyle w:val="Hyperlink"/>
            <w:noProof/>
            <w:rPrChange w:author="Andreas Kuehne" w:date="2019-05-25T13:55:00Z" w:id="1562">
              <w:rPr>
                <w:rStyle w:val="Hyperlink"/>
                <w:noProof/>
              </w:rPr>
            </w:rPrChange>
          </w:rPr>
          <w:delText xml:space="preserve"> AugmentedSignature – XML Syntax</w:delText>
        </w:r>
        <w:r w:rsidDel="00EF7265">
          <w:rPr>
            <w:noProof/>
            <w:webHidden/>
          </w:rPr>
          <w:tab/>
          <w:delText>97</w:delText>
        </w:r>
      </w:del>
    </w:p>
    <w:p w:rsidDel="00EF7265" w:rsidR="00166BB7" w:rsidRDefault="00166BB7">
      <w:pPr>
        <w:pStyle w:val="Verzeichnis3"/>
        <w:tabs>
          <w:tab w:leader="dot" w:pos="9350" w:val="right"/>
        </w:tabs>
        <w:rPr>
          <w:del w:author="Andreas Kuehne" w:date="2019-05-25T13:55:00Z" w:id="1563"/>
          <w:rFonts w:asciiTheme="minorHAnsi" w:cstheme="minorBidi" w:eastAsiaTheme="minorEastAsia" w:hAnsiTheme="minorHAnsi"/>
          <w:noProof/>
          <w:sz w:val="22"/>
          <w:szCs w:val="22"/>
          <w:lang w:eastAsia="en-GB" w:val="en-GB"/>
        </w:rPr>
      </w:pPr>
      <w:del w:author="Andreas Kuehne" w:date="2019-05-25T13:55:00Z" w:id="1564">
        <w:r w:rsidDel="00EF7265" w:rsidRPr="00EF7265">
          <w:rPr>
            <w:rStyle w:val="Hyperlink"/>
            <w:noProof/>
            <w14:scene3d>
              <w14:camera w14:prst="orthographicFront"/>
              <w14:lightRig w14:dir="t" w14:rig="threePt">
                <w14:rot w14:lat="0" w14:lon="0" w14:rev="0"/>
              </w14:lightRig>
            </w14:scene3d>
            <w:rPrChange w:author="Andreas Kuehne" w:date="2019-05-25T13:55:00Z" w:id="1565">
              <w:rPr>
                <w:rStyle w:val="Hyperlink"/>
                <w:noProof/>
                <w14:scene3d>
                  <w14:camera w14:prst="orthographicFront"/>
                  <w14:lightRig w14:dir="t" w14:rig="threePt">
                    <w14:rot w14:lat="0" w14:lon="0" w14:rev="0"/>
                  </w14:lightRig>
                </w14:scene3d>
              </w:rPr>
            </w:rPrChange>
          </w:rPr>
          <w:delText>4.3.33</w:delText>
        </w:r>
        <w:r w:rsidDel="00EF7265" w:rsidRPr="00EF7265">
          <w:rPr>
            <w:rStyle w:val="Hyperlink"/>
            <w:noProof/>
            <w:rPrChange w:author="Andreas Kuehne" w:date="2019-05-25T13:55:00Z" w:id="1566">
              <w:rPr>
                <w:rStyle w:val="Hyperlink"/>
                <w:noProof/>
              </w:rPr>
            </w:rPrChange>
          </w:rPr>
          <w:delText xml:space="preserve"> Component ReturnTransformedDocument</w:delText>
        </w:r>
        <w:r w:rsidDel="00EF7265">
          <w:rPr>
            <w:noProof/>
            <w:webHidden/>
          </w:rPr>
          <w:tab/>
          <w:delText>97</w:delText>
        </w:r>
      </w:del>
    </w:p>
    <w:p w:rsidDel="00EF7265" w:rsidR="00166BB7" w:rsidRDefault="00166BB7">
      <w:pPr>
        <w:pStyle w:val="Verzeichnis4"/>
        <w:tabs>
          <w:tab w:leader="dot" w:pos="9350" w:val="right"/>
        </w:tabs>
        <w:rPr>
          <w:del w:author="Andreas Kuehne" w:date="2019-05-25T13:55:00Z" w:id="1567"/>
          <w:rFonts w:asciiTheme="minorHAnsi" w:cstheme="minorBidi" w:eastAsiaTheme="minorEastAsia" w:hAnsiTheme="minorHAnsi"/>
          <w:noProof/>
          <w:sz w:val="22"/>
          <w:szCs w:val="22"/>
          <w:lang w:eastAsia="en-GB" w:val="en-GB"/>
        </w:rPr>
      </w:pPr>
      <w:del w:author="Andreas Kuehne" w:date="2019-05-25T13:55:00Z" w:id="1568">
        <w:r w:rsidDel="00EF7265" w:rsidRPr="00EF7265">
          <w:rPr>
            <w:rStyle w:val="Hyperlink"/>
            <w:noProof/>
            <w14:scene3d>
              <w14:camera w14:prst="orthographicFront"/>
              <w14:lightRig w14:dir="t" w14:rig="threePt">
                <w14:rot w14:lat="0" w14:lon="0" w14:rev="0"/>
              </w14:lightRig>
            </w14:scene3d>
            <w:rPrChange w:author="Andreas Kuehne" w:date="2019-05-25T13:55:00Z" w:id="1569">
              <w:rPr>
                <w:rStyle w:val="Hyperlink"/>
                <w:noProof/>
                <w14:scene3d>
                  <w14:camera w14:prst="orthographicFront"/>
                  <w14:lightRig w14:dir="t" w14:rig="threePt">
                    <w14:rot w14:lat="0" w14:lon="0" w14:rev="0"/>
                  </w14:lightRig>
                </w14:scene3d>
              </w:rPr>
            </w:rPrChange>
          </w:rPr>
          <w:delText>4.3.33.1</w:delText>
        </w:r>
        <w:r w:rsidDel="00EF7265" w:rsidRPr="00EF7265">
          <w:rPr>
            <w:rStyle w:val="Hyperlink"/>
            <w:noProof/>
            <w:rPrChange w:author="Andreas Kuehne" w:date="2019-05-25T13:55:00Z" w:id="1570">
              <w:rPr>
                <w:rStyle w:val="Hyperlink"/>
                <w:noProof/>
              </w:rPr>
            </w:rPrChange>
          </w:rPr>
          <w:delText xml:space="preserve"> ReturnTransformedDocument – JSON Syntax</w:delText>
        </w:r>
        <w:r w:rsidDel="00EF7265">
          <w:rPr>
            <w:noProof/>
            <w:webHidden/>
          </w:rPr>
          <w:tab/>
          <w:delText>97</w:delText>
        </w:r>
      </w:del>
    </w:p>
    <w:p w:rsidDel="00EF7265" w:rsidR="00166BB7" w:rsidRDefault="00166BB7">
      <w:pPr>
        <w:pStyle w:val="Verzeichnis4"/>
        <w:tabs>
          <w:tab w:leader="dot" w:pos="9350" w:val="right"/>
        </w:tabs>
        <w:rPr>
          <w:del w:author="Andreas Kuehne" w:date="2019-05-25T13:55:00Z" w:id="1571"/>
          <w:rFonts w:asciiTheme="minorHAnsi" w:cstheme="minorBidi" w:eastAsiaTheme="minorEastAsia" w:hAnsiTheme="minorHAnsi"/>
          <w:noProof/>
          <w:sz w:val="22"/>
          <w:szCs w:val="22"/>
          <w:lang w:eastAsia="en-GB" w:val="en-GB"/>
        </w:rPr>
      </w:pPr>
      <w:del w:author="Andreas Kuehne" w:date="2019-05-25T13:55:00Z" w:id="1572">
        <w:r w:rsidDel="00EF7265" w:rsidRPr="00EF7265">
          <w:rPr>
            <w:rStyle w:val="Hyperlink"/>
            <w:noProof/>
            <w14:scene3d>
              <w14:camera w14:prst="orthographicFront"/>
              <w14:lightRig w14:dir="t" w14:rig="threePt">
                <w14:rot w14:lat="0" w14:lon="0" w14:rev="0"/>
              </w14:lightRig>
            </w14:scene3d>
            <w:rPrChange w:author="Andreas Kuehne" w:date="2019-05-25T13:55:00Z" w:id="1573">
              <w:rPr>
                <w:rStyle w:val="Hyperlink"/>
                <w:noProof/>
                <w14:scene3d>
                  <w14:camera w14:prst="orthographicFront"/>
                  <w14:lightRig w14:dir="t" w14:rig="threePt">
                    <w14:rot w14:lat="0" w14:lon="0" w14:rev="0"/>
                  </w14:lightRig>
                </w14:scene3d>
              </w:rPr>
            </w:rPrChange>
          </w:rPr>
          <w:delText>4.3.33.2</w:delText>
        </w:r>
        <w:r w:rsidDel="00EF7265" w:rsidRPr="00EF7265">
          <w:rPr>
            <w:rStyle w:val="Hyperlink"/>
            <w:noProof/>
            <w:rPrChange w:author="Andreas Kuehne" w:date="2019-05-25T13:55:00Z" w:id="1574">
              <w:rPr>
                <w:rStyle w:val="Hyperlink"/>
                <w:noProof/>
              </w:rPr>
            </w:rPrChange>
          </w:rPr>
          <w:delText xml:space="preserve"> ReturnTransformedDocument – XML Syntax</w:delText>
        </w:r>
        <w:r w:rsidDel="00EF7265">
          <w:rPr>
            <w:noProof/>
            <w:webHidden/>
          </w:rPr>
          <w:tab/>
          <w:delText>97</w:delText>
        </w:r>
      </w:del>
    </w:p>
    <w:p w:rsidDel="00EF7265" w:rsidR="00166BB7" w:rsidRDefault="00166BB7">
      <w:pPr>
        <w:pStyle w:val="Verzeichnis3"/>
        <w:tabs>
          <w:tab w:leader="dot" w:pos="9350" w:val="right"/>
        </w:tabs>
        <w:rPr>
          <w:del w:author="Andreas Kuehne" w:date="2019-05-25T13:55:00Z" w:id="1575"/>
          <w:rFonts w:asciiTheme="minorHAnsi" w:cstheme="minorBidi" w:eastAsiaTheme="minorEastAsia" w:hAnsiTheme="minorHAnsi"/>
          <w:noProof/>
          <w:sz w:val="22"/>
          <w:szCs w:val="22"/>
          <w:lang w:eastAsia="en-GB" w:val="en-GB"/>
        </w:rPr>
      </w:pPr>
      <w:del w:author="Andreas Kuehne" w:date="2019-05-25T13:55:00Z" w:id="1576">
        <w:r w:rsidDel="00EF7265" w:rsidRPr="00EF7265">
          <w:rPr>
            <w:rStyle w:val="Hyperlink"/>
            <w:noProof/>
            <w14:scene3d>
              <w14:camera w14:prst="orthographicFront"/>
              <w14:lightRig w14:dir="t" w14:rig="threePt">
                <w14:rot w14:lat="0" w14:lon="0" w14:rev="0"/>
              </w14:lightRig>
            </w14:scene3d>
            <w:rPrChange w:author="Andreas Kuehne" w:date="2019-05-25T13:55:00Z" w:id="1577">
              <w:rPr>
                <w:rStyle w:val="Hyperlink"/>
                <w:noProof/>
                <w14:scene3d>
                  <w14:camera w14:prst="orthographicFront"/>
                  <w14:lightRig w14:dir="t" w14:rig="threePt">
                    <w14:rot w14:lat="0" w14:lon="0" w14:rev="0"/>
                  </w14:lightRig>
                </w14:scene3d>
              </w:rPr>
            </w:rPrChange>
          </w:rPr>
          <w:delText>4.3.34</w:delText>
        </w:r>
        <w:r w:rsidDel="00EF7265" w:rsidRPr="00EF7265">
          <w:rPr>
            <w:rStyle w:val="Hyperlink"/>
            <w:noProof/>
            <w:rPrChange w:author="Andreas Kuehne" w:date="2019-05-25T13:55:00Z" w:id="1578">
              <w:rPr>
                <w:rStyle w:val="Hyperlink"/>
                <w:noProof/>
              </w:rPr>
            </w:rPrChange>
          </w:rPr>
          <w:delText xml:space="preserve"> Component TransformedDocument</w:delText>
        </w:r>
        <w:r w:rsidDel="00EF7265">
          <w:rPr>
            <w:noProof/>
            <w:webHidden/>
          </w:rPr>
          <w:tab/>
          <w:delText>98</w:delText>
        </w:r>
      </w:del>
    </w:p>
    <w:p w:rsidDel="00EF7265" w:rsidR="00166BB7" w:rsidRDefault="00166BB7">
      <w:pPr>
        <w:pStyle w:val="Verzeichnis4"/>
        <w:tabs>
          <w:tab w:leader="dot" w:pos="9350" w:val="right"/>
        </w:tabs>
        <w:rPr>
          <w:del w:author="Andreas Kuehne" w:date="2019-05-25T13:55:00Z" w:id="1579"/>
          <w:rFonts w:asciiTheme="minorHAnsi" w:cstheme="minorBidi" w:eastAsiaTheme="minorEastAsia" w:hAnsiTheme="minorHAnsi"/>
          <w:noProof/>
          <w:sz w:val="22"/>
          <w:szCs w:val="22"/>
          <w:lang w:eastAsia="en-GB" w:val="en-GB"/>
        </w:rPr>
      </w:pPr>
      <w:del w:author="Andreas Kuehne" w:date="2019-05-25T13:55:00Z" w:id="1580">
        <w:r w:rsidDel="00EF7265" w:rsidRPr="00EF7265">
          <w:rPr>
            <w:rStyle w:val="Hyperlink"/>
            <w:noProof/>
            <w14:scene3d>
              <w14:camera w14:prst="orthographicFront"/>
              <w14:lightRig w14:dir="t" w14:rig="threePt">
                <w14:rot w14:lat="0" w14:lon="0" w14:rev="0"/>
              </w14:lightRig>
            </w14:scene3d>
            <w:rPrChange w:author="Andreas Kuehne" w:date="2019-05-25T13:54:00Z" w:id="1581">
              <w:rPr>
                <w:rStyle w:val="Hyperlink"/>
                <w:noProof/>
                <w14:scene3d>
                  <w14:camera w14:prst="orthographicFront"/>
                  <w14:lightRig w14:dir="t" w14:rig="threePt">
                    <w14:rot w14:lat="0" w14:lon="0" w14:rev="0"/>
                  </w14:lightRig>
                </w14:scene3d>
              </w:rPr>
            </w:rPrChange>
          </w:rPr>
          <w:delText>4.3.34.1</w:delText>
        </w:r>
        <w:r w:rsidDel="00EF7265" w:rsidRPr="00EF7265">
          <w:rPr>
            <w:rStyle w:val="Hyperlink"/>
            <w:noProof/>
            <w:rPrChange w:author="Andreas Kuehne" w:date="2019-05-25T13:54:00Z" w:id="1582">
              <w:rPr>
                <w:rStyle w:val="Hyperlink"/>
                <w:noProof/>
              </w:rPr>
            </w:rPrChange>
          </w:rPr>
          <w:delText xml:space="preserve"> TransformedDocument – JSON Syntax</w:delText>
        </w:r>
        <w:r w:rsidDel="00EF7265">
          <w:rPr>
            <w:noProof/>
            <w:webHidden/>
          </w:rPr>
          <w:tab/>
          <w:delText>98</w:delText>
        </w:r>
      </w:del>
    </w:p>
    <w:p w:rsidDel="00EF7265" w:rsidR="00166BB7" w:rsidRDefault="00166BB7">
      <w:pPr>
        <w:pStyle w:val="Verzeichnis4"/>
        <w:tabs>
          <w:tab w:leader="dot" w:pos="9350" w:val="right"/>
        </w:tabs>
        <w:rPr>
          <w:del w:author="Andreas Kuehne" w:date="2019-05-25T13:55:00Z" w:id="1583"/>
          <w:rFonts w:asciiTheme="minorHAnsi" w:cstheme="minorBidi" w:eastAsiaTheme="minorEastAsia" w:hAnsiTheme="minorHAnsi"/>
          <w:noProof/>
          <w:sz w:val="22"/>
          <w:szCs w:val="22"/>
          <w:lang w:eastAsia="en-GB" w:val="en-GB"/>
        </w:rPr>
      </w:pPr>
      <w:del w:author="Andreas Kuehne" w:date="2019-05-25T13:55:00Z" w:id="1584">
        <w:r w:rsidDel="00EF7265" w:rsidRPr="00EF7265">
          <w:rPr>
            <w:rStyle w:val="Hyperlink"/>
            <w:noProof/>
            <w14:scene3d>
              <w14:camera w14:prst="orthographicFront"/>
              <w14:lightRig w14:dir="t" w14:rig="threePt">
                <w14:rot w14:lat="0" w14:lon="0" w14:rev="0"/>
              </w14:lightRig>
            </w14:scene3d>
            <w:rPrChange w:author="Andreas Kuehne" w:date="2019-05-25T13:54:00Z" w:id="1585">
              <w:rPr>
                <w:rStyle w:val="Hyperlink"/>
                <w:noProof/>
                <w14:scene3d>
                  <w14:camera w14:prst="orthographicFront"/>
                  <w14:lightRig w14:dir="t" w14:rig="threePt">
                    <w14:rot w14:lat="0" w14:lon="0" w14:rev="0"/>
                  </w14:lightRig>
                </w14:scene3d>
              </w:rPr>
            </w:rPrChange>
          </w:rPr>
          <w:delText>4.3.34.2</w:delText>
        </w:r>
        <w:r w:rsidDel="00EF7265" w:rsidRPr="00EF7265">
          <w:rPr>
            <w:rStyle w:val="Hyperlink"/>
            <w:noProof/>
            <w:rPrChange w:author="Andreas Kuehne" w:date="2019-05-25T13:54:00Z" w:id="1586">
              <w:rPr>
                <w:rStyle w:val="Hyperlink"/>
                <w:noProof/>
              </w:rPr>
            </w:rPrChange>
          </w:rPr>
          <w:delText xml:space="preserve"> TransformedDocument – XML Syntax</w:delText>
        </w:r>
        <w:r w:rsidDel="00EF7265">
          <w:rPr>
            <w:noProof/>
            <w:webHidden/>
          </w:rPr>
          <w:tab/>
          <w:delText>98</w:delText>
        </w:r>
      </w:del>
    </w:p>
    <w:p w:rsidDel="00EF7265" w:rsidR="00166BB7" w:rsidRDefault="00166BB7">
      <w:pPr>
        <w:pStyle w:val="Verzeichnis2"/>
        <w:tabs>
          <w:tab w:leader="dot" w:pos="9350" w:val="right"/>
        </w:tabs>
        <w:rPr>
          <w:del w:author="Andreas Kuehne" w:date="2019-05-25T13:55:00Z" w:id="1587"/>
          <w:rFonts w:asciiTheme="minorHAnsi" w:cstheme="minorBidi" w:eastAsiaTheme="minorEastAsia" w:hAnsiTheme="minorHAnsi"/>
          <w:noProof/>
          <w:sz w:val="22"/>
          <w:szCs w:val="22"/>
          <w:lang w:eastAsia="en-GB" w:val="en-GB"/>
        </w:rPr>
      </w:pPr>
      <w:del w:author="Andreas Kuehne" w:date="2019-05-25T13:55:00Z" w:id="1588">
        <w:r w:rsidDel="00EF7265" w:rsidRPr="00EF7265">
          <w:rPr>
            <w:rStyle w:val="Hyperlink"/>
            <w:noProof/>
            <w:rPrChange w:author="Andreas Kuehne" w:date="2019-05-25T13:54:00Z" w:id="1589">
              <w:rPr>
                <w:rStyle w:val="Hyperlink"/>
                <w:noProof/>
              </w:rPr>
            </w:rPrChange>
          </w:rPr>
          <w:delText>4.4 Request/Response related data structures defined in this document</w:delText>
        </w:r>
        <w:r w:rsidDel="00EF7265">
          <w:rPr>
            <w:noProof/>
            <w:webHidden/>
          </w:rPr>
          <w:tab/>
          <w:delText>98</w:delText>
        </w:r>
      </w:del>
    </w:p>
    <w:p w:rsidDel="00EF7265" w:rsidR="00166BB7" w:rsidRDefault="00166BB7">
      <w:pPr>
        <w:pStyle w:val="Verzeichnis3"/>
        <w:tabs>
          <w:tab w:leader="dot" w:pos="9350" w:val="right"/>
        </w:tabs>
        <w:rPr>
          <w:del w:author="Andreas Kuehne" w:date="2019-05-25T13:55:00Z" w:id="1590"/>
          <w:rFonts w:asciiTheme="minorHAnsi" w:cstheme="minorBidi" w:eastAsiaTheme="minorEastAsia" w:hAnsiTheme="minorHAnsi"/>
          <w:noProof/>
          <w:sz w:val="22"/>
          <w:szCs w:val="22"/>
          <w:lang w:eastAsia="en-GB" w:val="en-GB"/>
        </w:rPr>
      </w:pPr>
      <w:del w:author="Andreas Kuehne" w:date="2019-05-25T13:55:00Z" w:id="1591">
        <w:r w:rsidDel="00EF7265" w:rsidRPr="00EF7265">
          <w:rPr>
            <w:rStyle w:val="Hyperlink"/>
            <w:noProof/>
            <w14:scene3d>
              <w14:camera w14:prst="orthographicFront"/>
              <w14:lightRig w14:dir="t" w14:rig="threePt">
                <w14:rot w14:lat="0" w14:lon="0" w14:rev="0"/>
              </w14:lightRig>
            </w14:scene3d>
            <w:rPrChange w:author="Andreas Kuehne" w:date="2019-05-25T13:54:00Z" w:id="1592">
              <w:rPr>
                <w:rStyle w:val="Hyperlink"/>
                <w:noProof/>
                <w14:scene3d>
                  <w14:camera w14:prst="orthographicFront"/>
                  <w14:lightRig w14:dir="t" w14:rig="threePt">
                    <w14:rot w14:lat="0" w14:lon="0" w14:rev="0"/>
                  </w14:lightRig>
                </w14:scene3d>
              </w:rPr>
            </w:rPrChange>
          </w:rPr>
          <w:delText>4.4.1</w:delText>
        </w:r>
        <w:r w:rsidDel="00EF7265" w:rsidRPr="00EF7265">
          <w:rPr>
            <w:rStyle w:val="Hyperlink"/>
            <w:noProof/>
            <w:rPrChange w:author="Andreas Kuehne" w:date="2019-05-25T13:54:00Z" w:id="1593">
              <w:rPr>
                <w:rStyle w:val="Hyperlink"/>
                <w:noProof/>
              </w:rPr>
            </w:rPrChange>
          </w:rPr>
          <w:delText xml:space="preserve"> Component InputDocuments</w:delText>
        </w:r>
        <w:r w:rsidDel="00EF7265">
          <w:rPr>
            <w:noProof/>
            <w:webHidden/>
          </w:rPr>
          <w:tab/>
          <w:delText>98</w:delText>
        </w:r>
      </w:del>
    </w:p>
    <w:p w:rsidDel="00EF7265" w:rsidR="00166BB7" w:rsidRDefault="00166BB7">
      <w:pPr>
        <w:pStyle w:val="Verzeichnis4"/>
        <w:tabs>
          <w:tab w:leader="dot" w:pos="9350" w:val="right"/>
        </w:tabs>
        <w:rPr>
          <w:del w:author="Andreas Kuehne" w:date="2019-05-25T13:55:00Z" w:id="1594"/>
          <w:rFonts w:asciiTheme="minorHAnsi" w:cstheme="minorBidi" w:eastAsiaTheme="minorEastAsia" w:hAnsiTheme="minorHAnsi"/>
          <w:noProof/>
          <w:sz w:val="22"/>
          <w:szCs w:val="22"/>
          <w:lang w:eastAsia="en-GB" w:val="en-GB"/>
        </w:rPr>
      </w:pPr>
      <w:del w:author="Andreas Kuehne" w:date="2019-05-25T13:55:00Z" w:id="1595">
        <w:r w:rsidDel="00EF7265" w:rsidRPr="00EF7265">
          <w:rPr>
            <w:rStyle w:val="Hyperlink"/>
            <w:noProof/>
            <w14:scene3d>
              <w14:camera w14:prst="orthographicFront"/>
              <w14:lightRig w14:dir="t" w14:rig="threePt">
                <w14:rot w14:lat="0" w14:lon="0" w14:rev="0"/>
              </w14:lightRig>
            </w14:scene3d>
            <w:rPrChange w:author="Andreas Kuehne" w:date="2019-05-25T13:54:00Z" w:id="1596">
              <w:rPr>
                <w:rStyle w:val="Hyperlink"/>
                <w:noProof/>
                <w14:scene3d>
                  <w14:camera w14:prst="orthographicFront"/>
                  <w14:lightRig w14:dir="t" w14:rig="threePt">
                    <w14:rot w14:lat="0" w14:lon="0" w14:rev="0"/>
                  </w14:lightRig>
                </w14:scene3d>
              </w:rPr>
            </w:rPrChange>
          </w:rPr>
          <w:delText>4.4.1.1</w:delText>
        </w:r>
        <w:r w:rsidDel="00EF7265" w:rsidRPr="00EF7265">
          <w:rPr>
            <w:rStyle w:val="Hyperlink"/>
            <w:noProof/>
            <w:rPrChange w:author="Andreas Kuehne" w:date="2019-05-25T13:54:00Z" w:id="1597">
              <w:rPr>
                <w:rStyle w:val="Hyperlink"/>
                <w:noProof/>
              </w:rPr>
            </w:rPrChange>
          </w:rPr>
          <w:delText xml:space="preserve"> InputDocuments – JSON Syntax</w:delText>
        </w:r>
        <w:r w:rsidDel="00EF7265">
          <w:rPr>
            <w:noProof/>
            <w:webHidden/>
          </w:rPr>
          <w:tab/>
          <w:delText>99</w:delText>
        </w:r>
      </w:del>
    </w:p>
    <w:p w:rsidDel="00EF7265" w:rsidR="00166BB7" w:rsidRDefault="00166BB7">
      <w:pPr>
        <w:pStyle w:val="Verzeichnis4"/>
        <w:tabs>
          <w:tab w:leader="dot" w:pos="9350" w:val="right"/>
        </w:tabs>
        <w:rPr>
          <w:del w:author="Andreas Kuehne" w:date="2019-05-25T13:55:00Z" w:id="1598"/>
          <w:rFonts w:asciiTheme="minorHAnsi" w:cstheme="minorBidi" w:eastAsiaTheme="minorEastAsia" w:hAnsiTheme="minorHAnsi"/>
          <w:noProof/>
          <w:sz w:val="22"/>
          <w:szCs w:val="22"/>
          <w:lang w:eastAsia="en-GB" w:val="en-GB"/>
        </w:rPr>
      </w:pPr>
      <w:del w:author="Andreas Kuehne" w:date="2019-05-25T13:55:00Z" w:id="1599">
        <w:r w:rsidDel="00EF7265" w:rsidRPr="00EF7265">
          <w:rPr>
            <w:rStyle w:val="Hyperlink"/>
            <w:noProof/>
            <w14:scene3d>
              <w14:camera w14:prst="orthographicFront"/>
              <w14:lightRig w14:dir="t" w14:rig="threePt">
                <w14:rot w14:lat="0" w14:lon="0" w14:rev="0"/>
              </w14:lightRig>
            </w14:scene3d>
            <w:rPrChange w:author="Andreas Kuehne" w:date="2019-05-25T13:54:00Z" w:id="1600">
              <w:rPr>
                <w:rStyle w:val="Hyperlink"/>
                <w:noProof/>
                <w14:scene3d>
                  <w14:camera w14:prst="orthographicFront"/>
                  <w14:lightRig w14:dir="t" w14:rig="threePt">
                    <w14:rot w14:lat="0" w14:lon="0" w14:rev="0"/>
                  </w14:lightRig>
                </w14:scene3d>
              </w:rPr>
            </w:rPrChange>
          </w:rPr>
          <w:delText>4.4.1.2</w:delText>
        </w:r>
        <w:r w:rsidDel="00EF7265" w:rsidRPr="00EF7265">
          <w:rPr>
            <w:rStyle w:val="Hyperlink"/>
            <w:noProof/>
            <w:rPrChange w:author="Andreas Kuehne" w:date="2019-05-25T13:54:00Z" w:id="1601">
              <w:rPr>
                <w:rStyle w:val="Hyperlink"/>
                <w:noProof/>
              </w:rPr>
            </w:rPrChange>
          </w:rPr>
          <w:delText xml:space="preserve"> InputDocuments – XML Syntax</w:delText>
        </w:r>
        <w:r w:rsidDel="00EF7265">
          <w:rPr>
            <w:noProof/>
            <w:webHidden/>
          </w:rPr>
          <w:tab/>
          <w:delText>100</w:delText>
        </w:r>
      </w:del>
    </w:p>
    <w:p w:rsidDel="00EF7265" w:rsidR="00166BB7" w:rsidRDefault="00166BB7">
      <w:pPr>
        <w:pStyle w:val="Verzeichnis3"/>
        <w:tabs>
          <w:tab w:leader="dot" w:pos="9350" w:val="right"/>
        </w:tabs>
        <w:rPr>
          <w:del w:author="Andreas Kuehne" w:date="2019-05-25T13:55:00Z" w:id="1602"/>
          <w:rFonts w:asciiTheme="minorHAnsi" w:cstheme="minorBidi" w:eastAsiaTheme="minorEastAsia" w:hAnsiTheme="minorHAnsi"/>
          <w:noProof/>
          <w:sz w:val="22"/>
          <w:szCs w:val="22"/>
          <w:lang w:eastAsia="en-GB" w:val="en-GB"/>
        </w:rPr>
      </w:pPr>
      <w:del w:author="Andreas Kuehne" w:date="2019-05-25T13:55:00Z" w:id="1603">
        <w:r w:rsidDel="00EF7265" w:rsidRPr="00EF7265">
          <w:rPr>
            <w:rStyle w:val="Hyperlink"/>
            <w:noProof/>
            <w14:scene3d>
              <w14:camera w14:prst="orthographicFront"/>
              <w14:lightRig w14:dir="t" w14:rig="threePt">
                <w14:rot w14:lat="0" w14:lon="0" w14:rev="0"/>
              </w14:lightRig>
            </w14:scene3d>
            <w:rPrChange w:author="Andreas Kuehne" w:date="2019-05-25T13:54:00Z" w:id="1604">
              <w:rPr>
                <w:rStyle w:val="Hyperlink"/>
                <w:noProof/>
                <w14:scene3d>
                  <w14:camera w14:prst="orthographicFront"/>
                  <w14:lightRig w14:dir="t" w14:rig="threePt">
                    <w14:rot w14:lat="0" w14:lon="0" w14:rev="0"/>
                  </w14:lightRig>
                </w14:scene3d>
              </w:rPr>
            </w:rPrChange>
          </w:rPr>
          <w:delText>4.4.2</w:delText>
        </w:r>
        <w:r w:rsidDel="00EF7265" w:rsidRPr="00EF7265">
          <w:rPr>
            <w:rStyle w:val="Hyperlink"/>
            <w:noProof/>
            <w:rPrChange w:author="Andreas Kuehne" w:date="2019-05-25T13:54:00Z" w:id="1605">
              <w:rPr>
                <w:rStyle w:val="Hyperlink"/>
                <w:noProof/>
              </w:rPr>
            </w:rPrChange>
          </w:rPr>
          <w:delText xml:space="preserve"> Component DocumentBase</w:delText>
        </w:r>
        <w:r w:rsidDel="00EF7265">
          <w:rPr>
            <w:noProof/>
            <w:webHidden/>
          </w:rPr>
          <w:tab/>
          <w:delText>100</w:delText>
        </w:r>
      </w:del>
    </w:p>
    <w:p w:rsidDel="00EF7265" w:rsidR="00166BB7" w:rsidRDefault="00166BB7">
      <w:pPr>
        <w:pStyle w:val="Verzeichnis4"/>
        <w:tabs>
          <w:tab w:leader="dot" w:pos="9350" w:val="right"/>
        </w:tabs>
        <w:rPr>
          <w:del w:author="Andreas Kuehne" w:date="2019-05-25T13:55:00Z" w:id="1606"/>
          <w:rFonts w:asciiTheme="minorHAnsi" w:cstheme="minorBidi" w:eastAsiaTheme="minorEastAsia" w:hAnsiTheme="minorHAnsi"/>
          <w:noProof/>
          <w:sz w:val="22"/>
          <w:szCs w:val="22"/>
          <w:lang w:eastAsia="en-GB" w:val="en-GB"/>
        </w:rPr>
      </w:pPr>
      <w:del w:author="Andreas Kuehne" w:date="2019-05-25T13:55:00Z" w:id="1607">
        <w:r w:rsidDel="00EF7265" w:rsidRPr="00EF7265">
          <w:rPr>
            <w:rStyle w:val="Hyperlink"/>
            <w:noProof/>
            <w14:scene3d>
              <w14:camera w14:prst="orthographicFront"/>
              <w14:lightRig w14:dir="t" w14:rig="threePt">
                <w14:rot w14:lat="0" w14:lon="0" w14:rev="0"/>
              </w14:lightRig>
            </w14:scene3d>
            <w:rPrChange w:author="Andreas Kuehne" w:date="2019-05-25T13:54:00Z" w:id="1608">
              <w:rPr>
                <w:rStyle w:val="Hyperlink"/>
                <w:noProof/>
                <w14:scene3d>
                  <w14:camera w14:prst="orthographicFront"/>
                  <w14:lightRig w14:dir="t" w14:rig="threePt">
                    <w14:rot w14:lat="0" w14:lon="0" w14:rev="0"/>
                  </w14:lightRig>
                </w14:scene3d>
              </w:rPr>
            </w:rPrChange>
          </w:rPr>
          <w:delText>4.4.2.1</w:delText>
        </w:r>
        <w:r w:rsidDel="00EF7265" w:rsidRPr="00EF7265">
          <w:rPr>
            <w:rStyle w:val="Hyperlink"/>
            <w:noProof/>
            <w:rPrChange w:author="Andreas Kuehne" w:date="2019-05-25T13:54:00Z" w:id="1609">
              <w:rPr>
                <w:rStyle w:val="Hyperlink"/>
                <w:noProof/>
              </w:rPr>
            </w:rPrChange>
          </w:rPr>
          <w:delText xml:space="preserve"> DocumentBase – JSON Syntax</w:delText>
        </w:r>
        <w:r w:rsidDel="00EF7265">
          <w:rPr>
            <w:noProof/>
            <w:webHidden/>
          </w:rPr>
          <w:tab/>
          <w:delText>101</w:delText>
        </w:r>
      </w:del>
    </w:p>
    <w:p w:rsidDel="00EF7265" w:rsidR="00166BB7" w:rsidRDefault="00166BB7">
      <w:pPr>
        <w:pStyle w:val="Verzeichnis4"/>
        <w:tabs>
          <w:tab w:leader="dot" w:pos="9350" w:val="right"/>
        </w:tabs>
        <w:rPr>
          <w:del w:author="Andreas Kuehne" w:date="2019-05-25T13:55:00Z" w:id="1610"/>
          <w:rFonts w:asciiTheme="minorHAnsi" w:cstheme="minorBidi" w:eastAsiaTheme="minorEastAsia" w:hAnsiTheme="minorHAnsi"/>
          <w:noProof/>
          <w:sz w:val="22"/>
          <w:szCs w:val="22"/>
          <w:lang w:eastAsia="en-GB" w:val="en-GB"/>
        </w:rPr>
      </w:pPr>
      <w:del w:author="Andreas Kuehne" w:date="2019-05-25T13:55:00Z" w:id="1611">
        <w:r w:rsidDel="00EF7265" w:rsidRPr="00EF7265">
          <w:rPr>
            <w:rStyle w:val="Hyperlink"/>
            <w:noProof/>
            <w14:scene3d>
              <w14:camera w14:prst="orthographicFront"/>
              <w14:lightRig w14:dir="t" w14:rig="threePt">
                <w14:rot w14:lat="0" w14:lon="0" w14:rev="0"/>
              </w14:lightRig>
            </w14:scene3d>
            <w:rPrChange w:author="Andreas Kuehne" w:date="2019-05-25T13:54:00Z" w:id="1612">
              <w:rPr>
                <w:rStyle w:val="Hyperlink"/>
                <w:noProof/>
                <w14:scene3d>
                  <w14:camera w14:prst="orthographicFront"/>
                  <w14:lightRig w14:dir="t" w14:rig="threePt">
                    <w14:rot w14:lat="0" w14:lon="0" w14:rev="0"/>
                  </w14:lightRig>
                </w14:scene3d>
              </w:rPr>
            </w:rPrChange>
          </w:rPr>
          <w:delText>4.4.2.2</w:delText>
        </w:r>
        <w:r w:rsidDel="00EF7265" w:rsidRPr="00EF7265">
          <w:rPr>
            <w:rStyle w:val="Hyperlink"/>
            <w:noProof/>
            <w:rPrChange w:author="Andreas Kuehne" w:date="2019-05-25T13:54:00Z" w:id="1613">
              <w:rPr>
                <w:rStyle w:val="Hyperlink"/>
                <w:noProof/>
              </w:rPr>
            </w:rPrChange>
          </w:rPr>
          <w:delText xml:space="preserve"> DocumentBase – XML Syntax</w:delText>
        </w:r>
        <w:r w:rsidDel="00EF7265">
          <w:rPr>
            <w:noProof/>
            <w:webHidden/>
          </w:rPr>
          <w:tab/>
          <w:delText>102</w:delText>
        </w:r>
      </w:del>
    </w:p>
    <w:p w:rsidDel="00EF7265" w:rsidR="00166BB7" w:rsidRDefault="00166BB7">
      <w:pPr>
        <w:pStyle w:val="Verzeichnis3"/>
        <w:tabs>
          <w:tab w:leader="dot" w:pos="9350" w:val="right"/>
        </w:tabs>
        <w:rPr>
          <w:del w:author="Andreas Kuehne" w:date="2019-05-25T13:55:00Z" w:id="1614"/>
          <w:rFonts w:asciiTheme="minorHAnsi" w:cstheme="minorBidi" w:eastAsiaTheme="minorEastAsia" w:hAnsiTheme="minorHAnsi"/>
          <w:noProof/>
          <w:sz w:val="22"/>
          <w:szCs w:val="22"/>
          <w:lang w:eastAsia="en-GB" w:val="en-GB"/>
        </w:rPr>
      </w:pPr>
      <w:del w:author="Andreas Kuehne" w:date="2019-05-25T13:55:00Z" w:id="1615">
        <w:r w:rsidDel="00EF7265" w:rsidRPr="00EF7265">
          <w:rPr>
            <w:rStyle w:val="Hyperlink"/>
            <w:noProof/>
            <w14:scene3d>
              <w14:camera w14:prst="orthographicFront"/>
              <w14:lightRig w14:dir="t" w14:rig="threePt">
                <w14:rot w14:lat="0" w14:lon="0" w14:rev="0"/>
              </w14:lightRig>
            </w14:scene3d>
            <w:rPrChange w:author="Andreas Kuehne" w:date="2019-05-25T13:54:00Z" w:id="1616">
              <w:rPr>
                <w:rStyle w:val="Hyperlink"/>
                <w:noProof/>
                <w14:scene3d>
                  <w14:camera w14:prst="orthographicFront"/>
                  <w14:lightRig w14:dir="t" w14:rig="threePt">
                    <w14:rot w14:lat="0" w14:lon="0" w14:rev="0"/>
                  </w14:lightRig>
                </w14:scene3d>
              </w:rPr>
            </w:rPrChange>
          </w:rPr>
          <w:delText>4.4.3</w:delText>
        </w:r>
        <w:r w:rsidDel="00EF7265" w:rsidRPr="00EF7265">
          <w:rPr>
            <w:rStyle w:val="Hyperlink"/>
            <w:noProof/>
            <w:rPrChange w:author="Andreas Kuehne" w:date="2019-05-25T13:54:00Z" w:id="1617">
              <w:rPr>
                <w:rStyle w:val="Hyperlink"/>
                <w:noProof/>
              </w:rPr>
            </w:rPrChange>
          </w:rPr>
          <w:delText xml:space="preserve"> Component Document</w:delText>
        </w:r>
        <w:r w:rsidDel="00EF7265">
          <w:rPr>
            <w:noProof/>
            <w:webHidden/>
          </w:rPr>
          <w:tab/>
          <w:delText>102</w:delText>
        </w:r>
      </w:del>
    </w:p>
    <w:p w:rsidDel="00EF7265" w:rsidR="00166BB7" w:rsidRDefault="00166BB7">
      <w:pPr>
        <w:pStyle w:val="Verzeichnis4"/>
        <w:tabs>
          <w:tab w:leader="dot" w:pos="9350" w:val="right"/>
        </w:tabs>
        <w:rPr>
          <w:del w:author="Andreas Kuehne" w:date="2019-05-25T13:55:00Z" w:id="1618"/>
          <w:rFonts w:asciiTheme="minorHAnsi" w:cstheme="minorBidi" w:eastAsiaTheme="minorEastAsia" w:hAnsiTheme="minorHAnsi"/>
          <w:noProof/>
          <w:sz w:val="22"/>
          <w:szCs w:val="22"/>
          <w:lang w:eastAsia="en-GB" w:val="en-GB"/>
        </w:rPr>
      </w:pPr>
      <w:del w:author="Andreas Kuehne" w:date="2019-05-25T13:55:00Z" w:id="1619">
        <w:r w:rsidDel="00EF7265" w:rsidRPr="00EF7265">
          <w:rPr>
            <w:rStyle w:val="Hyperlink"/>
            <w:noProof/>
            <w14:scene3d>
              <w14:camera w14:prst="orthographicFront"/>
              <w14:lightRig w14:dir="t" w14:rig="threePt">
                <w14:rot w14:lat="0" w14:lon="0" w14:rev="0"/>
              </w14:lightRig>
            </w14:scene3d>
            <w:rPrChange w:author="Andreas Kuehne" w:date="2019-05-25T13:54:00Z" w:id="1620">
              <w:rPr>
                <w:rStyle w:val="Hyperlink"/>
                <w:noProof/>
                <w14:scene3d>
                  <w14:camera w14:prst="orthographicFront"/>
                  <w14:lightRig w14:dir="t" w14:rig="threePt">
                    <w14:rot w14:lat="0" w14:lon="0" w14:rev="0"/>
                  </w14:lightRig>
                </w14:scene3d>
              </w:rPr>
            </w:rPrChange>
          </w:rPr>
          <w:delText>4.4.3.1</w:delText>
        </w:r>
        <w:r w:rsidDel="00EF7265" w:rsidRPr="00EF7265">
          <w:rPr>
            <w:rStyle w:val="Hyperlink"/>
            <w:noProof/>
            <w:rPrChange w:author="Andreas Kuehne" w:date="2019-05-25T13:54:00Z" w:id="1621">
              <w:rPr>
                <w:rStyle w:val="Hyperlink"/>
                <w:noProof/>
              </w:rPr>
            </w:rPrChange>
          </w:rPr>
          <w:delText xml:space="preserve"> Document – JSON Syntax</w:delText>
        </w:r>
        <w:r w:rsidDel="00EF7265">
          <w:rPr>
            <w:noProof/>
            <w:webHidden/>
          </w:rPr>
          <w:tab/>
          <w:delText>102</w:delText>
        </w:r>
      </w:del>
    </w:p>
    <w:p w:rsidDel="00EF7265" w:rsidR="00166BB7" w:rsidRDefault="00166BB7">
      <w:pPr>
        <w:pStyle w:val="Verzeichnis4"/>
        <w:tabs>
          <w:tab w:leader="dot" w:pos="9350" w:val="right"/>
        </w:tabs>
        <w:rPr>
          <w:del w:author="Andreas Kuehne" w:date="2019-05-25T13:55:00Z" w:id="1622"/>
          <w:rFonts w:asciiTheme="minorHAnsi" w:cstheme="minorBidi" w:eastAsiaTheme="minorEastAsia" w:hAnsiTheme="minorHAnsi"/>
          <w:noProof/>
          <w:sz w:val="22"/>
          <w:szCs w:val="22"/>
          <w:lang w:eastAsia="en-GB" w:val="en-GB"/>
        </w:rPr>
      </w:pPr>
      <w:del w:author="Andreas Kuehne" w:date="2019-05-25T13:55:00Z" w:id="1623">
        <w:r w:rsidDel="00EF7265" w:rsidRPr="00EF7265">
          <w:rPr>
            <w:rStyle w:val="Hyperlink"/>
            <w:noProof/>
            <w14:scene3d>
              <w14:camera w14:prst="orthographicFront"/>
              <w14:lightRig w14:dir="t" w14:rig="threePt">
                <w14:rot w14:lat="0" w14:lon="0" w14:rev="0"/>
              </w14:lightRig>
            </w14:scene3d>
            <w:rPrChange w:author="Andreas Kuehne" w:date="2019-05-25T13:54:00Z" w:id="1624">
              <w:rPr>
                <w:rStyle w:val="Hyperlink"/>
                <w:noProof/>
                <w14:scene3d>
                  <w14:camera w14:prst="orthographicFront"/>
                  <w14:lightRig w14:dir="t" w14:rig="threePt">
                    <w14:rot w14:lat="0" w14:lon="0" w14:rev="0"/>
                  </w14:lightRig>
                </w14:scene3d>
              </w:rPr>
            </w:rPrChange>
          </w:rPr>
          <w:delText>4.4.3.2</w:delText>
        </w:r>
        <w:r w:rsidDel="00EF7265" w:rsidRPr="00EF7265">
          <w:rPr>
            <w:rStyle w:val="Hyperlink"/>
            <w:noProof/>
            <w:rPrChange w:author="Andreas Kuehne" w:date="2019-05-25T13:54:00Z" w:id="1625">
              <w:rPr>
                <w:rStyle w:val="Hyperlink"/>
                <w:noProof/>
              </w:rPr>
            </w:rPrChange>
          </w:rPr>
          <w:delText xml:space="preserve"> Document – XML Syntax</w:delText>
        </w:r>
        <w:r w:rsidDel="00EF7265">
          <w:rPr>
            <w:noProof/>
            <w:webHidden/>
          </w:rPr>
          <w:tab/>
          <w:delText>103</w:delText>
        </w:r>
      </w:del>
    </w:p>
    <w:p w:rsidDel="00EF7265" w:rsidR="00166BB7" w:rsidRDefault="00166BB7">
      <w:pPr>
        <w:pStyle w:val="Verzeichnis3"/>
        <w:tabs>
          <w:tab w:leader="dot" w:pos="9350" w:val="right"/>
        </w:tabs>
        <w:rPr>
          <w:del w:author="Andreas Kuehne" w:date="2019-05-25T13:55:00Z" w:id="1626"/>
          <w:rFonts w:asciiTheme="minorHAnsi" w:cstheme="minorBidi" w:eastAsiaTheme="minorEastAsia" w:hAnsiTheme="minorHAnsi"/>
          <w:noProof/>
          <w:sz w:val="22"/>
          <w:szCs w:val="22"/>
          <w:lang w:eastAsia="en-GB" w:val="en-GB"/>
        </w:rPr>
      </w:pPr>
      <w:del w:author="Andreas Kuehne" w:date="2019-05-25T13:55:00Z" w:id="1627">
        <w:r w:rsidDel="00EF7265" w:rsidRPr="00EF7265">
          <w:rPr>
            <w:rStyle w:val="Hyperlink"/>
            <w:noProof/>
            <w14:scene3d>
              <w14:camera w14:prst="orthographicFront"/>
              <w14:lightRig w14:dir="t" w14:rig="threePt">
                <w14:rot w14:lat="0" w14:lon="0" w14:rev="0"/>
              </w14:lightRig>
            </w14:scene3d>
            <w:rPrChange w:author="Andreas Kuehne" w:date="2019-05-25T13:54:00Z" w:id="1628">
              <w:rPr>
                <w:rStyle w:val="Hyperlink"/>
                <w:noProof/>
                <w14:scene3d>
                  <w14:camera w14:prst="orthographicFront"/>
                  <w14:lightRig w14:dir="t" w14:rig="threePt">
                    <w14:rot w14:lat="0" w14:lon="0" w14:rev="0"/>
                  </w14:lightRig>
                </w14:scene3d>
              </w:rPr>
            </w:rPrChange>
          </w:rPr>
          <w:delText>4.4.4</w:delText>
        </w:r>
        <w:r w:rsidDel="00EF7265" w:rsidRPr="00EF7265">
          <w:rPr>
            <w:rStyle w:val="Hyperlink"/>
            <w:noProof/>
            <w:rPrChange w:author="Andreas Kuehne" w:date="2019-05-25T13:54:00Z" w:id="1629">
              <w:rPr>
                <w:rStyle w:val="Hyperlink"/>
                <w:noProof/>
              </w:rPr>
            </w:rPrChange>
          </w:rPr>
          <w:delText xml:space="preserve"> Component TransformedData</w:delText>
        </w:r>
        <w:r w:rsidDel="00EF7265">
          <w:rPr>
            <w:noProof/>
            <w:webHidden/>
          </w:rPr>
          <w:tab/>
          <w:delText>103</w:delText>
        </w:r>
      </w:del>
    </w:p>
    <w:p w:rsidDel="00EF7265" w:rsidR="00166BB7" w:rsidRDefault="00166BB7">
      <w:pPr>
        <w:pStyle w:val="Verzeichnis4"/>
        <w:tabs>
          <w:tab w:leader="dot" w:pos="9350" w:val="right"/>
        </w:tabs>
        <w:rPr>
          <w:del w:author="Andreas Kuehne" w:date="2019-05-25T13:55:00Z" w:id="1630"/>
          <w:rFonts w:asciiTheme="minorHAnsi" w:cstheme="minorBidi" w:eastAsiaTheme="minorEastAsia" w:hAnsiTheme="minorHAnsi"/>
          <w:noProof/>
          <w:sz w:val="22"/>
          <w:szCs w:val="22"/>
          <w:lang w:eastAsia="en-GB" w:val="en-GB"/>
        </w:rPr>
      </w:pPr>
      <w:del w:author="Andreas Kuehne" w:date="2019-05-25T13:55:00Z" w:id="1631">
        <w:r w:rsidDel="00EF7265" w:rsidRPr="00EF7265">
          <w:rPr>
            <w:rStyle w:val="Hyperlink"/>
            <w:noProof/>
            <w14:scene3d>
              <w14:camera w14:prst="orthographicFront"/>
              <w14:lightRig w14:dir="t" w14:rig="threePt">
                <w14:rot w14:lat="0" w14:lon="0" w14:rev="0"/>
              </w14:lightRig>
            </w14:scene3d>
            <w:rPrChange w:author="Andreas Kuehne" w:date="2019-05-25T13:54:00Z" w:id="1632">
              <w:rPr>
                <w:rStyle w:val="Hyperlink"/>
                <w:noProof/>
                <w14:scene3d>
                  <w14:camera w14:prst="orthographicFront"/>
                  <w14:lightRig w14:dir="t" w14:rig="threePt">
                    <w14:rot w14:lat="0" w14:lon="0" w14:rev="0"/>
                  </w14:lightRig>
                </w14:scene3d>
              </w:rPr>
            </w:rPrChange>
          </w:rPr>
          <w:delText>4.4.4.1</w:delText>
        </w:r>
        <w:r w:rsidDel="00EF7265" w:rsidRPr="00EF7265">
          <w:rPr>
            <w:rStyle w:val="Hyperlink"/>
            <w:noProof/>
            <w:rPrChange w:author="Andreas Kuehne" w:date="2019-05-25T13:54:00Z" w:id="1633">
              <w:rPr>
                <w:rStyle w:val="Hyperlink"/>
                <w:noProof/>
              </w:rPr>
            </w:rPrChange>
          </w:rPr>
          <w:delText xml:space="preserve"> TransformedData – JSON Syntax</w:delText>
        </w:r>
        <w:r w:rsidDel="00EF7265">
          <w:rPr>
            <w:noProof/>
            <w:webHidden/>
          </w:rPr>
          <w:tab/>
          <w:delText>104</w:delText>
        </w:r>
      </w:del>
    </w:p>
    <w:p w:rsidDel="00EF7265" w:rsidR="00166BB7" w:rsidRDefault="00166BB7">
      <w:pPr>
        <w:pStyle w:val="Verzeichnis4"/>
        <w:tabs>
          <w:tab w:leader="dot" w:pos="9350" w:val="right"/>
        </w:tabs>
        <w:rPr>
          <w:del w:author="Andreas Kuehne" w:date="2019-05-25T13:55:00Z" w:id="1634"/>
          <w:rFonts w:asciiTheme="minorHAnsi" w:cstheme="minorBidi" w:eastAsiaTheme="minorEastAsia" w:hAnsiTheme="minorHAnsi"/>
          <w:noProof/>
          <w:sz w:val="22"/>
          <w:szCs w:val="22"/>
          <w:lang w:eastAsia="en-GB" w:val="en-GB"/>
        </w:rPr>
      </w:pPr>
      <w:del w:author="Andreas Kuehne" w:date="2019-05-25T13:55:00Z" w:id="1635">
        <w:r w:rsidDel="00EF7265" w:rsidRPr="00EF7265">
          <w:rPr>
            <w:rStyle w:val="Hyperlink"/>
            <w:noProof/>
            <w14:scene3d>
              <w14:camera w14:prst="orthographicFront"/>
              <w14:lightRig w14:dir="t" w14:rig="threePt">
                <w14:rot w14:lat="0" w14:lon="0" w14:rev="0"/>
              </w14:lightRig>
            </w14:scene3d>
            <w:rPrChange w:author="Andreas Kuehne" w:date="2019-05-25T13:54:00Z" w:id="1636">
              <w:rPr>
                <w:rStyle w:val="Hyperlink"/>
                <w:noProof/>
                <w14:scene3d>
                  <w14:camera w14:prst="orthographicFront"/>
                  <w14:lightRig w14:dir="t" w14:rig="threePt">
                    <w14:rot w14:lat="0" w14:lon="0" w14:rev="0"/>
                  </w14:lightRig>
                </w14:scene3d>
              </w:rPr>
            </w:rPrChange>
          </w:rPr>
          <w:delText>4.4.4.2</w:delText>
        </w:r>
        <w:r w:rsidDel="00EF7265" w:rsidRPr="00EF7265">
          <w:rPr>
            <w:rStyle w:val="Hyperlink"/>
            <w:noProof/>
            <w:rPrChange w:author="Andreas Kuehne" w:date="2019-05-25T13:54:00Z" w:id="1637">
              <w:rPr>
                <w:rStyle w:val="Hyperlink"/>
                <w:noProof/>
              </w:rPr>
            </w:rPrChange>
          </w:rPr>
          <w:delText xml:space="preserve"> TransformedData – XML Syntax</w:delText>
        </w:r>
        <w:r w:rsidDel="00EF7265">
          <w:rPr>
            <w:noProof/>
            <w:webHidden/>
          </w:rPr>
          <w:tab/>
          <w:delText>105</w:delText>
        </w:r>
      </w:del>
    </w:p>
    <w:p w:rsidDel="00EF7265" w:rsidR="00166BB7" w:rsidRDefault="00166BB7">
      <w:pPr>
        <w:pStyle w:val="Verzeichnis3"/>
        <w:tabs>
          <w:tab w:leader="dot" w:pos="9350" w:val="right"/>
        </w:tabs>
        <w:rPr>
          <w:del w:author="Andreas Kuehne" w:date="2019-05-25T13:55:00Z" w:id="1638"/>
          <w:rFonts w:asciiTheme="minorHAnsi" w:cstheme="minorBidi" w:eastAsiaTheme="minorEastAsia" w:hAnsiTheme="minorHAnsi"/>
          <w:noProof/>
          <w:sz w:val="22"/>
          <w:szCs w:val="22"/>
          <w:lang w:eastAsia="en-GB" w:val="en-GB"/>
        </w:rPr>
      </w:pPr>
      <w:del w:author="Andreas Kuehne" w:date="2019-05-25T13:55:00Z" w:id="1639">
        <w:r w:rsidDel="00EF7265" w:rsidRPr="00EF7265">
          <w:rPr>
            <w:rStyle w:val="Hyperlink"/>
            <w:noProof/>
            <w14:scene3d>
              <w14:camera w14:prst="orthographicFront"/>
              <w14:lightRig w14:dir="t" w14:rig="threePt">
                <w14:rot w14:lat="0" w14:lon="0" w14:rev="0"/>
              </w14:lightRig>
            </w14:scene3d>
            <w:rPrChange w:author="Andreas Kuehne" w:date="2019-05-25T13:54:00Z" w:id="1640">
              <w:rPr>
                <w:rStyle w:val="Hyperlink"/>
                <w:noProof/>
                <w14:scene3d>
                  <w14:camera w14:prst="orthographicFront"/>
                  <w14:lightRig w14:dir="t" w14:rig="threePt">
                    <w14:rot w14:lat="0" w14:lon="0" w14:rev="0"/>
                  </w14:lightRig>
                </w14:scene3d>
              </w:rPr>
            </w:rPrChange>
          </w:rPr>
          <w:delText>4.4.5</w:delText>
        </w:r>
        <w:r w:rsidDel="00EF7265" w:rsidRPr="00EF7265">
          <w:rPr>
            <w:rStyle w:val="Hyperlink"/>
            <w:noProof/>
            <w:rPrChange w:author="Andreas Kuehne" w:date="2019-05-25T13:54:00Z" w:id="1641">
              <w:rPr>
                <w:rStyle w:val="Hyperlink"/>
                <w:noProof/>
              </w:rPr>
            </w:rPrChange>
          </w:rPr>
          <w:delText xml:space="preserve"> Component DocumentHash</w:delText>
        </w:r>
        <w:r w:rsidDel="00EF7265">
          <w:rPr>
            <w:noProof/>
            <w:webHidden/>
          </w:rPr>
          <w:tab/>
          <w:delText>105</w:delText>
        </w:r>
      </w:del>
    </w:p>
    <w:p w:rsidDel="00EF7265" w:rsidR="00166BB7" w:rsidRDefault="00166BB7">
      <w:pPr>
        <w:pStyle w:val="Verzeichnis4"/>
        <w:tabs>
          <w:tab w:leader="dot" w:pos="9350" w:val="right"/>
        </w:tabs>
        <w:rPr>
          <w:del w:author="Andreas Kuehne" w:date="2019-05-25T13:55:00Z" w:id="1642"/>
          <w:rFonts w:asciiTheme="minorHAnsi" w:cstheme="minorBidi" w:eastAsiaTheme="minorEastAsia" w:hAnsiTheme="minorHAnsi"/>
          <w:noProof/>
          <w:sz w:val="22"/>
          <w:szCs w:val="22"/>
          <w:lang w:eastAsia="en-GB" w:val="en-GB"/>
        </w:rPr>
      </w:pPr>
      <w:del w:author="Andreas Kuehne" w:date="2019-05-25T13:55:00Z" w:id="1643">
        <w:r w:rsidDel="00EF7265" w:rsidRPr="00EF7265">
          <w:rPr>
            <w:rStyle w:val="Hyperlink"/>
            <w:noProof/>
            <w14:scene3d>
              <w14:camera w14:prst="orthographicFront"/>
              <w14:lightRig w14:dir="t" w14:rig="threePt">
                <w14:rot w14:lat="0" w14:lon="0" w14:rev="0"/>
              </w14:lightRig>
            </w14:scene3d>
            <w:rPrChange w:author="Andreas Kuehne" w:date="2019-05-25T13:54:00Z" w:id="1644">
              <w:rPr>
                <w:rStyle w:val="Hyperlink"/>
                <w:noProof/>
                <w14:scene3d>
                  <w14:camera w14:prst="orthographicFront"/>
                  <w14:lightRig w14:dir="t" w14:rig="threePt">
                    <w14:rot w14:lat="0" w14:lon="0" w14:rev="0"/>
                  </w14:lightRig>
                </w14:scene3d>
              </w:rPr>
            </w:rPrChange>
          </w:rPr>
          <w:delText>4.4.5.1</w:delText>
        </w:r>
        <w:r w:rsidDel="00EF7265" w:rsidRPr="00EF7265">
          <w:rPr>
            <w:rStyle w:val="Hyperlink"/>
            <w:noProof/>
            <w:rPrChange w:author="Andreas Kuehne" w:date="2019-05-25T13:54:00Z" w:id="1645">
              <w:rPr>
                <w:rStyle w:val="Hyperlink"/>
                <w:noProof/>
              </w:rPr>
            </w:rPrChange>
          </w:rPr>
          <w:delText xml:space="preserve"> DocumentHash – JSON Syntax</w:delText>
        </w:r>
        <w:r w:rsidDel="00EF7265">
          <w:rPr>
            <w:noProof/>
            <w:webHidden/>
          </w:rPr>
          <w:tab/>
          <w:delText>106</w:delText>
        </w:r>
      </w:del>
    </w:p>
    <w:p w:rsidDel="00EF7265" w:rsidR="00166BB7" w:rsidRDefault="00166BB7">
      <w:pPr>
        <w:pStyle w:val="Verzeichnis4"/>
        <w:tabs>
          <w:tab w:leader="dot" w:pos="9350" w:val="right"/>
        </w:tabs>
        <w:rPr>
          <w:del w:author="Andreas Kuehne" w:date="2019-05-25T13:55:00Z" w:id="1646"/>
          <w:rFonts w:asciiTheme="minorHAnsi" w:cstheme="minorBidi" w:eastAsiaTheme="minorEastAsia" w:hAnsiTheme="minorHAnsi"/>
          <w:noProof/>
          <w:sz w:val="22"/>
          <w:szCs w:val="22"/>
          <w:lang w:eastAsia="en-GB" w:val="en-GB"/>
        </w:rPr>
      </w:pPr>
      <w:del w:author="Andreas Kuehne" w:date="2019-05-25T13:55:00Z" w:id="1647">
        <w:r w:rsidDel="00EF7265" w:rsidRPr="00EF7265">
          <w:rPr>
            <w:rStyle w:val="Hyperlink"/>
            <w:noProof/>
            <w14:scene3d>
              <w14:camera w14:prst="orthographicFront"/>
              <w14:lightRig w14:dir="t" w14:rig="threePt">
                <w14:rot w14:lat="0" w14:lon="0" w14:rev="0"/>
              </w14:lightRig>
            </w14:scene3d>
            <w:rPrChange w:author="Andreas Kuehne" w:date="2019-05-25T13:54:00Z" w:id="1648">
              <w:rPr>
                <w:rStyle w:val="Hyperlink"/>
                <w:noProof/>
                <w14:scene3d>
                  <w14:camera w14:prst="orthographicFront"/>
                  <w14:lightRig w14:dir="t" w14:rig="threePt">
                    <w14:rot w14:lat="0" w14:lon="0" w14:rev="0"/>
                  </w14:lightRig>
                </w14:scene3d>
              </w:rPr>
            </w:rPrChange>
          </w:rPr>
          <w:delText>4.4.5.2</w:delText>
        </w:r>
        <w:r w:rsidDel="00EF7265" w:rsidRPr="00EF7265">
          <w:rPr>
            <w:rStyle w:val="Hyperlink"/>
            <w:noProof/>
            <w:rPrChange w:author="Andreas Kuehne" w:date="2019-05-25T13:54:00Z" w:id="1649">
              <w:rPr>
                <w:rStyle w:val="Hyperlink"/>
                <w:noProof/>
              </w:rPr>
            </w:rPrChange>
          </w:rPr>
          <w:delText xml:space="preserve"> DocumentHash – XML Syntax</w:delText>
        </w:r>
        <w:r w:rsidDel="00EF7265">
          <w:rPr>
            <w:noProof/>
            <w:webHidden/>
          </w:rPr>
          <w:tab/>
          <w:delText>107</w:delText>
        </w:r>
      </w:del>
    </w:p>
    <w:p w:rsidDel="00EF7265" w:rsidR="00166BB7" w:rsidRDefault="00166BB7">
      <w:pPr>
        <w:pStyle w:val="Verzeichnis3"/>
        <w:tabs>
          <w:tab w:leader="dot" w:pos="9350" w:val="right"/>
        </w:tabs>
        <w:rPr>
          <w:del w:author="Andreas Kuehne" w:date="2019-05-25T13:55:00Z" w:id="1650"/>
          <w:rFonts w:asciiTheme="minorHAnsi" w:cstheme="minorBidi" w:eastAsiaTheme="minorEastAsia" w:hAnsiTheme="minorHAnsi"/>
          <w:noProof/>
          <w:sz w:val="22"/>
          <w:szCs w:val="22"/>
          <w:lang w:eastAsia="en-GB" w:val="en-GB"/>
        </w:rPr>
      </w:pPr>
      <w:del w:author="Andreas Kuehne" w:date="2019-05-25T13:55:00Z" w:id="1651">
        <w:r w:rsidDel="00EF7265" w:rsidRPr="00EF7265">
          <w:rPr>
            <w:rStyle w:val="Hyperlink"/>
            <w:noProof/>
            <w14:scene3d>
              <w14:camera w14:prst="orthographicFront"/>
              <w14:lightRig w14:dir="t" w14:rig="threePt">
                <w14:rot w14:lat="0" w14:lon="0" w14:rev="0"/>
              </w14:lightRig>
            </w14:scene3d>
            <w:rPrChange w:author="Andreas Kuehne" w:date="2019-05-25T13:54:00Z" w:id="1652">
              <w:rPr>
                <w:rStyle w:val="Hyperlink"/>
                <w:noProof/>
                <w14:scene3d>
                  <w14:camera w14:prst="orthographicFront"/>
                  <w14:lightRig w14:dir="t" w14:rig="threePt">
                    <w14:rot w14:lat="0" w14:lon="0" w14:rev="0"/>
                  </w14:lightRig>
                </w14:scene3d>
              </w:rPr>
            </w:rPrChange>
          </w:rPr>
          <w:delText>4.4.6</w:delText>
        </w:r>
        <w:r w:rsidDel="00EF7265" w:rsidRPr="00EF7265">
          <w:rPr>
            <w:rStyle w:val="Hyperlink"/>
            <w:noProof/>
            <w:rPrChange w:author="Andreas Kuehne" w:date="2019-05-25T13:54:00Z" w:id="1653">
              <w:rPr>
                <w:rStyle w:val="Hyperlink"/>
                <w:noProof/>
              </w:rPr>
            </w:rPrChange>
          </w:rPr>
          <w:delText xml:space="preserve"> Component SignatureObject</w:delText>
        </w:r>
        <w:r w:rsidDel="00EF7265">
          <w:rPr>
            <w:noProof/>
            <w:webHidden/>
          </w:rPr>
          <w:tab/>
          <w:delText>107</w:delText>
        </w:r>
      </w:del>
    </w:p>
    <w:p w:rsidDel="00EF7265" w:rsidR="00166BB7" w:rsidRDefault="00166BB7">
      <w:pPr>
        <w:pStyle w:val="Verzeichnis4"/>
        <w:tabs>
          <w:tab w:leader="dot" w:pos="9350" w:val="right"/>
        </w:tabs>
        <w:rPr>
          <w:del w:author="Andreas Kuehne" w:date="2019-05-25T13:55:00Z" w:id="1654"/>
          <w:rFonts w:asciiTheme="minorHAnsi" w:cstheme="minorBidi" w:eastAsiaTheme="minorEastAsia" w:hAnsiTheme="minorHAnsi"/>
          <w:noProof/>
          <w:sz w:val="22"/>
          <w:szCs w:val="22"/>
          <w:lang w:eastAsia="en-GB" w:val="en-GB"/>
        </w:rPr>
      </w:pPr>
      <w:del w:author="Andreas Kuehne" w:date="2019-05-25T13:55:00Z" w:id="1655">
        <w:r w:rsidDel="00EF7265" w:rsidRPr="00EF7265">
          <w:rPr>
            <w:rStyle w:val="Hyperlink"/>
            <w:noProof/>
            <w14:scene3d>
              <w14:camera w14:prst="orthographicFront"/>
              <w14:lightRig w14:dir="t" w14:rig="threePt">
                <w14:rot w14:lat="0" w14:lon="0" w14:rev="0"/>
              </w14:lightRig>
            </w14:scene3d>
            <w:rPrChange w:author="Andreas Kuehne" w:date="2019-05-25T13:54:00Z" w:id="1656">
              <w:rPr>
                <w:rStyle w:val="Hyperlink"/>
                <w:noProof/>
                <w14:scene3d>
                  <w14:camera w14:prst="orthographicFront"/>
                  <w14:lightRig w14:dir="t" w14:rig="threePt">
                    <w14:rot w14:lat="0" w14:lon="0" w14:rev="0"/>
                  </w14:lightRig>
                </w14:scene3d>
              </w:rPr>
            </w:rPrChange>
          </w:rPr>
          <w:delText>4.4.6.1</w:delText>
        </w:r>
        <w:r w:rsidDel="00EF7265" w:rsidRPr="00EF7265">
          <w:rPr>
            <w:rStyle w:val="Hyperlink"/>
            <w:noProof/>
            <w:rPrChange w:author="Andreas Kuehne" w:date="2019-05-25T13:54:00Z" w:id="1657">
              <w:rPr>
                <w:rStyle w:val="Hyperlink"/>
                <w:noProof/>
              </w:rPr>
            </w:rPrChange>
          </w:rPr>
          <w:delText xml:space="preserve"> SignatureObject – JSON Syntax</w:delText>
        </w:r>
        <w:r w:rsidDel="00EF7265">
          <w:rPr>
            <w:noProof/>
            <w:webHidden/>
          </w:rPr>
          <w:tab/>
          <w:delText>108</w:delText>
        </w:r>
      </w:del>
    </w:p>
    <w:p w:rsidDel="00EF7265" w:rsidR="00166BB7" w:rsidRDefault="00166BB7">
      <w:pPr>
        <w:pStyle w:val="Verzeichnis4"/>
        <w:tabs>
          <w:tab w:leader="dot" w:pos="9350" w:val="right"/>
        </w:tabs>
        <w:rPr>
          <w:del w:author="Andreas Kuehne" w:date="2019-05-25T13:55:00Z" w:id="1658"/>
          <w:rFonts w:asciiTheme="minorHAnsi" w:cstheme="minorBidi" w:eastAsiaTheme="minorEastAsia" w:hAnsiTheme="minorHAnsi"/>
          <w:noProof/>
          <w:sz w:val="22"/>
          <w:szCs w:val="22"/>
          <w:lang w:eastAsia="en-GB" w:val="en-GB"/>
        </w:rPr>
      </w:pPr>
      <w:del w:author="Andreas Kuehne" w:date="2019-05-25T13:55:00Z" w:id="1659">
        <w:r w:rsidDel="00EF7265" w:rsidRPr="00EF7265">
          <w:rPr>
            <w:rStyle w:val="Hyperlink"/>
            <w:noProof/>
            <w14:scene3d>
              <w14:camera w14:prst="orthographicFront"/>
              <w14:lightRig w14:dir="t" w14:rig="threePt">
                <w14:rot w14:lat="0" w14:lon="0" w14:rev="0"/>
              </w14:lightRig>
            </w14:scene3d>
            <w:rPrChange w:author="Andreas Kuehne" w:date="2019-05-25T13:54:00Z" w:id="1660">
              <w:rPr>
                <w:rStyle w:val="Hyperlink"/>
                <w:noProof/>
                <w14:scene3d>
                  <w14:camera w14:prst="orthographicFront"/>
                  <w14:lightRig w14:dir="t" w14:rig="threePt">
                    <w14:rot w14:lat="0" w14:lon="0" w14:rev="0"/>
                  </w14:lightRig>
                </w14:scene3d>
              </w:rPr>
            </w:rPrChange>
          </w:rPr>
          <w:delText>4.4.6.2</w:delText>
        </w:r>
        <w:r w:rsidDel="00EF7265" w:rsidRPr="00EF7265">
          <w:rPr>
            <w:rStyle w:val="Hyperlink"/>
            <w:noProof/>
            <w:rPrChange w:author="Andreas Kuehne" w:date="2019-05-25T13:54:00Z" w:id="1661">
              <w:rPr>
                <w:rStyle w:val="Hyperlink"/>
                <w:noProof/>
              </w:rPr>
            </w:rPrChange>
          </w:rPr>
          <w:delText xml:space="preserve"> SignatureObject – XML Syntax</w:delText>
        </w:r>
        <w:r w:rsidDel="00EF7265">
          <w:rPr>
            <w:noProof/>
            <w:webHidden/>
          </w:rPr>
          <w:tab/>
          <w:delText>109</w:delText>
        </w:r>
      </w:del>
    </w:p>
    <w:p w:rsidDel="00EF7265" w:rsidR="00166BB7" w:rsidRDefault="00166BB7">
      <w:pPr>
        <w:pStyle w:val="Verzeichnis2"/>
        <w:tabs>
          <w:tab w:leader="dot" w:pos="9350" w:val="right"/>
        </w:tabs>
        <w:rPr>
          <w:del w:author="Andreas Kuehne" w:date="2019-05-25T13:55:00Z" w:id="1662"/>
          <w:rFonts w:asciiTheme="minorHAnsi" w:cstheme="minorBidi" w:eastAsiaTheme="minorEastAsia" w:hAnsiTheme="minorHAnsi"/>
          <w:noProof/>
          <w:sz w:val="22"/>
          <w:szCs w:val="22"/>
          <w:lang w:eastAsia="en-GB" w:val="en-GB"/>
        </w:rPr>
      </w:pPr>
      <w:del w:author="Andreas Kuehne" w:date="2019-05-25T13:55:00Z" w:id="1663">
        <w:r w:rsidDel="00EF7265" w:rsidRPr="00EF7265">
          <w:rPr>
            <w:rStyle w:val="Hyperlink"/>
            <w:noProof/>
            <w:rPrChange w:author="Andreas Kuehne" w:date="2019-05-25T13:54:00Z" w:id="1664">
              <w:rPr>
                <w:rStyle w:val="Hyperlink"/>
                <w:noProof/>
              </w:rPr>
            </w:rPrChange>
          </w:rPr>
          <w:delText>4.5 Referenced Data Structure Models from other documents</w:delText>
        </w:r>
        <w:r w:rsidDel="00EF7265">
          <w:rPr>
            <w:noProof/>
            <w:webHidden/>
          </w:rPr>
          <w:tab/>
          <w:delText>109</w:delText>
        </w:r>
      </w:del>
    </w:p>
    <w:p w:rsidDel="00EF7265" w:rsidR="00166BB7" w:rsidRDefault="00166BB7">
      <w:pPr>
        <w:pStyle w:val="Verzeichnis3"/>
        <w:tabs>
          <w:tab w:leader="dot" w:pos="9350" w:val="right"/>
        </w:tabs>
        <w:rPr>
          <w:del w:author="Andreas Kuehne" w:date="2019-05-25T13:55:00Z" w:id="1665"/>
          <w:rFonts w:asciiTheme="minorHAnsi" w:cstheme="minorBidi" w:eastAsiaTheme="minorEastAsia" w:hAnsiTheme="minorHAnsi"/>
          <w:noProof/>
          <w:sz w:val="22"/>
          <w:szCs w:val="22"/>
          <w:lang w:eastAsia="en-GB" w:val="en-GB"/>
        </w:rPr>
      </w:pPr>
      <w:del w:author="Andreas Kuehne" w:date="2019-05-25T13:55:00Z" w:id="1666">
        <w:r w:rsidDel="00EF7265" w:rsidRPr="00EF7265">
          <w:rPr>
            <w:rStyle w:val="Hyperlink"/>
            <w:noProof/>
            <w14:scene3d>
              <w14:camera w14:prst="orthographicFront"/>
              <w14:lightRig w14:dir="t" w14:rig="threePt">
                <w14:rot w14:lat="0" w14:lon="0" w14:rev="0"/>
              </w14:lightRig>
            </w14:scene3d>
            <w:rPrChange w:author="Andreas Kuehne" w:date="2019-05-25T13:54:00Z" w:id="1667">
              <w:rPr>
                <w:rStyle w:val="Hyperlink"/>
                <w:noProof/>
                <w14:scene3d>
                  <w14:camera w14:prst="orthographicFront"/>
                  <w14:lightRig w14:dir="t" w14:rig="threePt">
                    <w14:rot w14:lat="0" w14:lon="0" w14:rev="0"/>
                  </w14:lightRig>
                </w14:scene3d>
              </w:rPr>
            </w:rPrChange>
          </w:rPr>
          <w:delText>4.5.1</w:delText>
        </w:r>
        <w:r w:rsidDel="00EF7265" w:rsidRPr="00EF7265">
          <w:rPr>
            <w:rStyle w:val="Hyperlink"/>
            <w:noProof/>
            <w:rPrChange w:author="Andreas Kuehne" w:date="2019-05-25T13:54:00Z" w:id="1668">
              <w:rPr>
                <w:rStyle w:val="Hyperlink"/>
                <w:noProof/>
              </w:rPr>
            </w:rPrChange>
          </w:rPr>
          <w:delText xml:space="preserve"> Component NameID</w:delText>
        </w:r>
        <w:r w:rsidDel="00EF7265">
          <w:rPr>
            <w:noProof/>
            <w:webHidden/>
          </w:rPr>
          <w:tab/>
          <w:delText>109</w:delText>
        </w:r>
      </w:del>
    </w:p>
    <w:p w:rsidDel="00EF7265" w:rsidR="00166BB7" w:rsidRDefault="00166BB7">
      <w:pPr>
        <w:pStyle w:val="Verzeichnis4"/>
        <w:tabs>
          <w:tab w:leader="dot" w:pos="9350" w:val="right"/>
        </w:tabs>
        <w:rPr>
          <w:del w:author="Andreas Kuehne" w:date="2019-05-25T13:55:00Z" w:id="1669"/>
          <w:rFonts w:asciiTheme="minorHAnsi" w:cstheme="minorBidi" w:eastAsiaTheme="minorEastAsia" w:hAnsiTheme="minorHAnsi"/>
          <w:noProof/>
          <w:sz w:val="22"/>
          <w:szCs w:val="22"/>
          <w:lang w:eastAsia="en-GB" w:val="en-GB"/>
        </w:rPr>
      </w:pPr>
      <w:del w:author="Andreas Kuehne" w:date="2019-05-25T13:55:00Z" w:id="1670">
        <w:r w:rsidDel="00EF7265" w:rsidRPr="00EF7265">
          <w:rPr>
            <w:rStyle w:val="Hyperlink"/>
            <w:noProof/>
            <w14:scene3d>
              <w14:camera w14:prst="orthographicFront"/>
              <w14:lightRig w14:dir="t" w14:rig="threePt">
                <w14:rot w14:lat="0" w14:lon="0" w14:rev="0"/>
              </w14:lightRig>
            </w14:scene3d>
            <w:rPrChange w:author="Andreas Kuehne" w:date="2019-05-25T13:54:00Z" w:id="1671">
              <w:rPr>
                <w:rStyle w:val="Hyperlink"/>
                <w:noProof/>
                <w14:scene3d>
                  <w14:camera w14:prst="orthographicFront"/>
                  <w14:lightRig w14:dir="t" w14:rig="threePt">
                    <w14:rot w14:lat="0" w14:lon="0" w14:rev="0"/>
                  </w14:lightRig>
                </w14:scene3d>
              </w:rPr>
            </w:rPrChange>
          </w:rPr>
          <w:delText>4.5.1.1</w:delText>
        </w:r>
        <w:r w:rsidDel="00EF7265" w:rsidRPr="00EF7265">
          <w:rPr>
            <w:rStyle w:val="Hyperlink"/>
            <w:noProof/>
            <w:rPrChange w:author="Andreas Kuehne" w:date="2019-05-25T13:54:00Z" w:id="1672">
              <w:rPr>
                <w:rStyle w:val="Hyperlink"/>
                <w:noProof/>
              </w:rPr>
            </w:rPrChange>
          </w:rPr>
          <w:delText xml:space="preserve"> NameID – JSON Syntax</w:delText>
        </w:r>
        <w:r w:rsidDel="00EF7265">
          <w:rPr>
            <w:noProof/>
            <w:webHidden/>
          </w:rPr>
          <w:tab/>
          <w:delText>110</w:delText>
        </w:r>
      </w:del>
    </w:p>
    <w:p w:rsidDel="00EF7265" w:rsidR="00166BB7" w:rsidRDefault="00166BB7">
      <w:pPr>
        <w:pStyle w:val="Verzeichnis4"/>
        <w:tabs>
          <w:tab w:leader="dot" w:pos="9350" w:val="right"/>
        </w:tabs>
        <w:rPr>
          <w:del w:author="Andreas Kuehne" w:date="2019-05-25T13:55:00Z" w:id="1673"/>
          <w:rFonts w:asciiTheme="minorHAnsi" w:cstheme="minorBidi" w:eastAsiaTheme="minorEastAsia" w:hAnsiTheme="minorHAnsi"/>
          <w:noProof/>
          <w:sz w:val="22"/>
          <w:szCs w:val="22"/>
          <w:lang w:eastAsia="en-GB" w:val="en-GB"/>
        </w:rPr>
      </w:pPr>
      <w:del w:author="Andreas Kuehne" w:date="2019-05-25T13:55:00Z" w:id="1674">
        <w:r w:rsidDel="00EF7265" w:rsidRPr="00EF7265">
          <w:rPr>
            <w:rStyle w:val="Hyperlink"/>
            <w:noProof/>
            <w14:scene3d>
              <w14:camera w14:prst="orthographicFront"/>
              <w14:lightRig w14:dir="t" w14:rig="threePt">
                <w14:rot w14:lat="0" w14:lon="0" w14:rev="0"/>
              </w14:lightRig>
            </w14:scene3d>
            <w:rPrChange w:author="Andreas Kuehne" w:date="2019-05-25T13:54:00Z" w:id="1675">
              <w:rPr>
                <w:rStyle w:val="Hyperlink"/>
                <w:noProof/>
                <w14:scene3d>
                  <w14:camera w14:prst="orthographicFront"/>
                  <w14:lightRig w14:dir="t" w14:rig="threePt">
                    <w14:rot w14:lat="0" w14:lon="0" w14:rev="0"/>
                  </w14:lightRig>
                </w14:scene3d>
              </w:rPr>
            </w:rPrChange>
          </w:rPr>
          <w:delText>4.5.1.2</w:delText>
        </w:r>
        <w:r w:rsidDel="00EF7265" w:rsidRPr="00EF7265">
          <w:rPr>
            <w:rStyle w:val="Hyperlink"/>
            <w:noProof/>
            <w:rPrChange w:author="Andreas Kuehne" w:date="2019-05-25T13:54:00Z" w:id="1676">
              <w:rPr>
                <w:rStyle w:val="Hyperlink"/>
                <w:noProof/>
              </w:rPr>
            </w:rPrChange>
          </w:rPr>
          <w:delText xml:space="preserve"> NameID – XML Syntax</w:delText>
        </w:r>
        <w:r w:rsidDel="00EF7265">
          <w:rPr>
            <w:noProof/>
            <w:webHidden/>
          </w:rPr>
          <w:tab/>
          <w:delText>111</w:delText>
        </w:r>
      </w:del>
    </w:p>
    <w:p w:rsidDel="00EF7265" w:rsidR="00166BB7" w:rsidRDefault="00166BB7">
      <w:pPr>
        <w:pStyle w:val="Verzeichnis3"/>
        <w:tabs>
          <w:tab w:leader="dot" w:pos="9350" w:val="right"/>
        </w:tabs>
        <w:rPr>
          <w:del w:author="Andreas Kuehne" w:date="2019-05-25T13:55:00Z" w:id="1677"/>
          <w:rFonts w:asciiTheme="minorHAnsi" w:cstheme="minorBidi" w:eastAsiaTheme="minorEastAsia" w:hAnsiTheme="minorHAnsi"/>
          <w:noProof/>
          <w:sz w:val="22"/>
          <w:szCs w:val="22"/>
          <w:lang w:eastAsia="en-GB" w:val="en-GB"/>
        </w:rPr>
      </w:pPr>
      <w:del w:author="Andreas Kuehne" w:date="2019-05-25T13:55:00Z" w:id="1678">
        <w:r w:rsidDel="00EF7265" w:rsidRPr="00EF7265">
          <w:rPr>
            <w:rStyle w:val="Hyperlink"/>
            <w:noProof/>
            <w14:scene3d>
              <w14:camera w14:prst="orthographicFront"/>
              <w14:lightRig w14:dir="t" w14:rig="threePt">
                <w14:rot w14:lat="0" w14:lon="0" w14:rev="0"/>
              </w14:lightRig>
            </w14:scene3d>
            <w:rPrChange w:author="Andreas Kuehne" w:date="2019-05-25T13:54:00Z" w:id="1679">
              <w:rPr>
                <w:rStyle w:val="Hyperlink"/>
                <w:noProof/>
                <w14:scene3d>
                  <w14:camera w14:prst="orthographicFront"/>
                  <w14:lightRig w14:dir="t" w14:rig="threePt">
                    <w14:rot w14:lat="0" w14:lon="0" w14:rev="0"/>
                  </w14:lightRig>
                </w14:scene3d>
              </w:rPr>
            </w:rPrChange>
          </w:rPr>
          <w:delText>4.5.2</w:delText>
        </w:r>
        <w:r w:rsidDel="00EF7265" w:rsidRPr="00EF7265">
          <w:rPr>
            <w:rStyle w:val="Hyperlink"/>
            <w:noProof/>
            <w:rPrChange w:author="Andreas Kuehne" w:date="2019-05-25T13:54:00Z" w:id="1680">
              <w:rPr>
                <w:rStyle w:val="Hyperlink"/>
                <w:noProof/>
              </w:rPr>
            </w:rPrChange>
          </w:rPr>
          <w:delText xml:space="preserve"> Component Transforms</w:delText>
        </w:r>
        <w:r w:rsidDel="00EF7265">
          <w:rPr>
            <w:noProof/>
            <w:webHidden/>
          </w:rPr>
          <w:tab/>
          <w:delText>111</w:delText>
        </w:r>
      </w:del>
    </w:p>
    <w:p w:rsidDel="00EF7265" w:rsidR="00166BB7" w:rsidRDefault="00166BB7">
      <w:pPr>
        <w:pStyle w:val="Verzeichnis4"/>
        <w:tabs>
          <w:tab w:leader="dot" w:pos="9350" w:val="right"/>
        </w:tabs>
        <w:rPr>
          <w:del w:author="Andreas Kuehne" w:date="2019-05-25T13:55:00Z" w:id="1681"/>
          <w:rFonts w:asciiTheme="minorHAnsi" w:cstheme="minorBidi" w:eastAsiaTheme="minorEastAsia" w:hAnsiTheme="minorHAnsi"/>
          <w:noProof/>
          <w:sz w:val="22"/>
          <w:szCs w:val="22"/>
          <w:lang w:eastAsia="en-GB" w:val="en-GB"/>
        </w:rPr>
      </w:pPr>
      <w:del w:author="Andreas Kuehne" w:date="2019-05-25T13:55:00Z" w:id="1682">
        <w:r w:rsidDel="00EF7265" w:rsidRPr="00EF7265">
          <w:rPr>
            <w:rStyle w:val="Hyperlink"/>
            <w:noProof/>
            <w14:scene3d>
              <w14:camera w14:prst="orthographicFront"/>
              <w14:lightRig w14:dir="t" w14:rig="threePt">
                <w14:rot w14:lat="0" w14:lon="0" w14:rev="0"/>
              </w14:lightRig>
            </w14:scene3d>
            <w:rPrChange w:author="Andreas Kuehne" w:date="2019-05-25T13:54:00Z" w:id="1683">
              <w:rPr>
                <w:rStyle w:val="Hyperlink"/>
                <w:noProof/>
                <w14:scene3d>
                  <w14:camera w14:prst="orthographicFront"/>
                  <w14:lightRig w14:dir="t" w14:rig="threePt">
                    <w14:rot w14:lat="0" w14:lon="0" w14:rev="0"/>
                  </w14:lightRig>
                </w14:scene3d>
              </w:rPr>
            </w:rPrChange>
          </w:rPr>
          <w:delText>4.5.2.1</w:delText>
        </w:r>
        <w:r w:rsidDel="00EF7265" w:rsidRPr="00EF7265">
          <w:rPr>
            <w:rStyle w:val="Hyperlink"/>
            <w:noProof/>
            <w:rPrChange w:author="Andreas Kuehne" w:date="2019-05-25T13:54:00Z" w:id="1684">
              <w:rPr>
                <w:rStyle w:val="Hyperlink"/>
                <w:noProof/>
              </w:rPr>
            </w:rPrChange>
          </w:rPr>
          <w:delText xml:space="preserve"> Transforms – JSON Syntax</w:delText>
        </w:r>
        <w:r w:rsidDel="00EF7265">
          <w:rPr>
            <w:noProof/>
            <w:webHidden/>
          </w:rPr>
          <w:tab/>
          <w:delText>111</w:delText>
        </w:r>
      </w:del>
    </w:p>
    <w:p w:rsidDel="00EF7265" w:rsidR="00166BB7" w:rsidRDefault="00166BB7">
      <w:pPr>
        <w:pStyle w:val="Verzeichnis4"/>
        <w:tabs>
          <w:tab w:leader="dot" w:pos="9350" w:val="right"/>
        </w:tabs>
        <w:rPr>
          <w:del w:author="Andreas Kuehne" w:date="2019-05-25T13:55:00Z" w:id="1685"/>
          <w:rFonts w:asciiTheme="minorHAnsi" w:cstheme="minorBidi" w:eastAsiaTheme="minorEastAsia" w:hAnsiTheme="minorHAnsi"/>
          <w:noProof/>
          <w:sz w:val="22"/>
          <w:szCs w:val="22"/>
          <w:lang w:eastAsia="en-GB" w:val="en-GB"/>
        </w:rPr>
      </w:pPr>
      <w:del w:author="Andreas Kuehne" w:date="2019-05-25T13:55:00Z" w:id="1686">
        <w:r w:rsidDel="00EF7265" w:rsidRPr="00EF7265">
          <w:rPr>
            <w:rStyle w:val="Hyperlink"/>
            <w:noProof/>
            <w14:scene3d>
              <w14:camera w14:prst="orthographicFront"/>
              <w14:lightRig w14:dir="t" w14:rig="threePt">
                <w14:rot w14:lat="0" w14:lon="0" w14:rev="0"/>
              </w14:lightRig>
            </w14:scene3d>
            <w:rPrChange w:author="Andreas Kuehne" w:date="2019-05-25T13:54:00Z" w:id="1687">
              <w:rPr>
                <w:rStyle w:val="Hyperlink"/>
                <w:noProof/>
                <w14:scene3d>
                  <w14:camera w14:prst="orthographicFront"/>
                  <w14:lightRig w14:dir="t" w14:rig="threePt">
                    <w14:rot w14:lat="0" w14:lon="0" w14:rev="0"/>
                  </w14:lightRig>
                </w14:scene3d>
              </w:rPr>
            </w:rPrChange>
          </w:rPr>
          <w:delText>4.5.2.2</w:delText>
        </w:r>
        <w:r w:rsidDel="00EF7265" w:rsidRPr="00EF7265">
          <w:rPr>
            <w:rStyle w:val="Hyperlink"/>
            <w:noProof/>
            <w:rPrChange w:author="Andreas Kuehne" w:date="2019-05-25T13:54:00Z" w:id="1688">
              <w:rPr>
                <w:rStyle w:val="Hyperlink"/>
                <w:noProof/>
              </w:rPr>
            </w:rPrChange>
          </w:rPr>
          <w:delText xml:space="preserve"> Transforms – XML Syntax</w:delText>
        </w:r>
        <w:r w:rsidDel="00EF7265">
          <w:rPr>
            <w:noProof/>
            <w:webHidden/>
          </w:rPr>
          <w:tab/>
          <w:delText>112</w:delText>
        </w:r>
      </w:del>
    </w:p>
    <w:p w:rsidDel="00EF7265" w:rsidR="00166BB7" w:rsidRDefault="00166BB7">
      <w:pPr>
        <w:pStyle w:val="Verzeichnis3"/>
        <w:tabs>
          <w:tab w:leader="dot" w:pos="9350" w:val="right"/>
        </w:tabs>
        <w:rPr>
          <w:del w:author="Andreas Kuehne" w:date="2019-05-25T13:55:00Z" w:id="1689"/>
          <w:rFonts w:asciiTheme="minorHAnsi" w:cstheme="minorBidi" w:eastAsiaTheme="minorEastAsia" w:hAnsiTheme="minorHAnsi"/>
          <w:noProof/>
          <w:sz w:val="22"/>
          <w:szCs w:val="22"/>
          <w:lang w:eastAsia="en-GB" w:val="en-GB"/>
        </w:rPr>
      </w:pPr>
      <w:del w:author="Andreas Kuehne" w:date="2019-05-25T13:55:00Z" w:id="1690">
        <w:r w:rsidDel="00EF7265" w:rsidRPr="00EF7265">
          <w:rPr>
            <w:rStyle w:val="Hyperlink"/>
            <w:noProof/>
            <w14:scene3d>
              <w14:camera w14:prst="orthographicFront"/>
              <w14:lightRig w14:dir="t" w14:rig="threePt">
                <w14:rot w14:lat="0" w14:lon="0" w14:rev="0"/>
              </w14:lightRig>
            </w14:scene3d>
            <w:rPrChange w:author="Andreas Kuehne" w:date="2019-05-25T13:54:00Z" w:id="1691">
              <w:rPr>
                <w:rStyle w:val="Hyperlink"/>
                <w:noProof/>
                <w14:scene3d>
                  <w14:camera w14:prst="orthographicFront"/>
                  <w14:lightRig w14:dir="t" w14:rig="threePt">
                    <w14:rot w14:lat="0" w14:lon="0" w14:rev="0"/>
                  </w14:lightRig>
                </w14:scene3d>
              </w:rPr>
            </w:rPrChange>
          </w:rPr>
          <w:delText>4.5.3</w:delText>
        </w:r>
        <w:r w:rsidDel="00EF7265" w:rsidRPr="00EF7265">
          <w:rPr>
            <w:rStyle w:val="Hyperlink"/>
            <w:noProof/>
            <w:rPrChange w:author="Andreas Kuehne" w:date="2019-05-25T13:54:00Z" w:id="1692">
              <w:rPr>
                <w:rStyle w:val="Hyperlink"/>
                <w:noProof/>
              </w:rPr>
            </w:rPrChange>
          </w:rPr>
          <w:delText xml:space="preserve"> Component Transform</w:delText>
        </w:r>
        <w:r w:rsidDel="00EF7265">
          <w:rPr>
            <w:noProof/>
            <w:webHidden/>
          </w:rPr>
          <w:tab/>
          <w:delText>112</w:delText>
        </w:r>
      </w:del>
    </w:p>
    <w:p w:rsidDel="00EF7265" w:rsidR="00166BB7" w:rsidRDefault="00166BB7">
      <w:pPr>
        <w:pStyle w:val="Verzeichnis4"/>
        <w:tabs>
          <w:tab w:leader="dot" w:pos="9350" w:val="right"/>
        </w:tabs>
        <w:rPr>
          <w:del w:author="Andreas Kuehne" w:date="2019-05-25T13:55:00Z" w:id="1693"/>
          <w:rFonts w:asciiTheme="minorHAnsi" w:cstheme="minorBidi" w:eastAsiaTheme="minorEastAsia" w:hAnsiTheme="minorHAnsi"/>
          <w:noProof/>
          <w:sz w:val="22"/>
          <w:szCs w:val="22"/>
          <w:lang w:eastAsia="en-GB" w:val="en-GB"/>
        </w:rPr>
      </w:pPr>
      <w:del w:author="Andreas Kuehne" w:date="2019-05-25T13:55:00Z" w:id="1694">
        <w:r w:rsidDel="00EF7265" w:rsidRPr="00EF7265">
          <w:rPr>
            <w:rStyle w:val="Hyperlink"/>
            <w:noProof/>
            <w14:scene3d>
              <w14:camera w14:prst="orthographicFront"/>
              <w14:lightRig w14:dir="t" w14:rig="threePt">
                <w14:rot w14:lat="0" w14:lon="0" w14:rev="0"/>
              </w14:lightRig>
            </w14:scene3d>
            <w:rPrChange w:author="Andreas Kuehne" w:date="2019-05-25T13:54:00Z" w:id="1695">
              <w:rPr>
                <w:rStyle w:val="Hyperlink"/>
                <w:noProof/>
                <w14:scene3d>
                  <w14:camera w14:prst="orthographicFront"/>
                  <w14:lightRig w14:dir="t" w14:rig="threePt">
                    <w14:rot w14:lat="0" w14:lon="0" w14:rev="0"/>
                  </w14:lightRig>
                </w14:scene3d>
              </w:rPr>
            </w:rPrChange>
          </w:rPr>
          <w:delText>4.5.3.1</w:delText>
        </w:r>
        <w:r w:rsidDel="00EF7265" w:rsidRPr="00EF7265">
          <w:rPr>
            <w:rStyle w:val="Hyperlink"/>
            <w:noProof/>
            <w:rPrChange w:author="Andreas Kuehne" w:date="2019-05-25T13:54:00Z" w:id="1696">
              <w:rPr>
                <w:rStyle w:val="Hyperlink"/>
                <w:noProof/>
              </w:rPr>
            </w:rPrChange>
          </w:rPr>
          <w:delText xml:space="preserve"> Transform – JSON Syntax</w:delText>
        </w:r>
        <w:r w:rsidDel="00EF7265">
          <w:rPr>
            <w:noProof/>
            <w:webHidden/>
          </w:rPr>
          <w:tab/>
          <w:delText>113</w:delText>
        </w:r>
      </w:del>
    </w:p>
    <w:p w:rsidDel="00EF7265" w:rsidR="00166BB7" w:rsidRDefault="00166BB7">
      <w:pPr>
        <w:pStyle w:val="Verzeichnis4"/>
        <w:tabs>
          <w:tab w:leader="dot" w:pos="9350" w:val="right"/>
        </w:tabs>
        <w:rPr>
          <w:del w:author="Andreas Kuehne" w:date="2019-05-25T13:55:00Z" w:id="1697"/>
          <w:rFonts w:asciiTheme="minorHAnsi" w:cstheme="minorBidi" w:eastAsiaTheme="minorEastAsia" w:hAnsiTheme="minorHAnsi"/>
          <w:noProof/>
          <w:sz w:val="22"/>
          <w:szCs w:val="22"/>
          <w:lang w:eastAsia="en-GB" w:val="en-GB"/>
        </w:rPr>
      </w:pPr>
      <w:del w:author="Andreas Kuehne" w:date="2019-05-25T13:55:00Z" w:id="1698">
        <w:r w:rsidDel="00EF7265" w:rsidRPr="00EF7265">
          <w:rPr>
            <w:rStyle w:val="Hyperlink"/>
            <w:noProof/>
            <w14:scene3d>
              <w14:camera w14:prst="orthographicFront"/>
              <w14:lightRig w14:dir="t" w14:rig="threePt">
                <w14:rot w14:lat="0" w14:lon="0" w14:rev="0"/>
              </w14:lightRig>
            </w14:scene3d>
            <w:rPrChange w:author="Andreas Kuehne" w:date="2019-05-25T13:54:00Z" w:id="1699">
              <w:rPr>
                <w:rStyle w:val="Hyperlink"/>
                <w:noProof/>
                <w14:scene3d>
                  <w14:camera w14:prst="orthographicFront"/>
                  <w14:lightRig w14:dir="t" w14:rig="threePt">
                    <w14:rot w14:lat="0" w14:lon="0" w14:rev="0"/>
                  </w14:lightRig>
                </w14:scene3d>
              </w:rPr>
            </w:rPrChange>
          </w:rPr>
          <w:delText>4.5.3.2</w:delText>
        </w:r>
        <w:r w:rsidDel="00EF7265" w:rsidRPr="00EF7265">
          <w:rPr>
            <w:rStyle w:val="Hyperlink"/>
            <w:noProof/>
            <w:rPrChange w:author="Andreas Kuehne" w:date="2019-05-25T13:54:00Z" w:id="1700">
              <w:rPr>
                <w:rStyle w:val="Hyperlink"/>
                <w:noProof/>
              </w:rPr>
            </w:rPrChange>
          </w:rPr>
          <w:delText xml:space="preserve"> Transform – XML Syntax</w:delText>
        </w:r>
        <w:r w:rsidDel="00EF7265">
          <w:rPr>
            <w:noProof/>
            <w:webHidden/>
          </w:rPr>
          <w:tab/>
          <w:delText>114</w:delText>
        </w:r>
      </w:del>
    </w:p>
    <w:p w:rsidDel="00EF7265" w:rsidR="00166BB7" w:rsidRDefault="00166BB7">
      <w:pPr>
        <w:pStyle w:val="Verzeichnis2"/>
        <w:tabs>
          <w:tab w:leader="dot" w:pos="9350" w:val="right"/>
        </w:tabs>
        <w:rPr>
          <w:del w:author="Andreas Kuehne" w:date="2019-05-25T13:55:00Z" w:id="1701"/>
          <w:rFonts w:asciiTheme="minorHAnsi" w:cstheme="minorBidi" w:eastAsiaTheme="minorEastAsia" w:hAnsiTheme="minorHAnsi"/>
          <w:noProof/>
          <w:sz w:val="22"/>
          <w:szCs w:val="22"/>
          <w:lang w:eastAsia="en-GB" w:val="en-GB"/>
        </w:rPr>
      </w:pPr>
      <w:del w:author="Andreas Kuehne" w:date="2019-05-25T13:55:00Z" w:id="1702">
        <w:r w:rsidDel="00EF7265" w:rsidRPr="00EF7265">
          <w:rPr>
            <w:rStyle w:val="Hyperlink"/>
            <w:noProof/>
            <w:rPrChange w:author="Andreas Kuehne" w:date="2019-05-25T13:54:00Z" w:id="1703">
              <w:rPr>
                <w:rStyle w:val="Hyperlink"/>
                <w:noProof/>
              </w:rPr>
            </w:rPrChange>
          </w:rPr>
          <w:delText>4.6 Element / JSON name lookup tables</w:delText>
        </w:r>
        <w:r w:rsidDel="00EF7265">
          <w:rPr>
            <w:noProof/>
            <w:webHidden/>
          </w:rPr>
          <w:tab/>
          <w:delText>114</w:delText>
        </w:r>
      </w:del>
    </w:p>
    <w:p w:rsidDel="00EF7265" w:rsidR="00166BB7" w:rsidRDefault="00166BB7">
      <w:pPr>
        <w:pStyle w:val="Verzeichnis1"/>
        <w:rPr>
          <w:del w:author="Andreas Kuehne" w:date="2019-05-25T13:55:00Z" w:id="1704"/>
          <w:rFonts w:asciiTheme="minorHAnsi" w:cstheme="minorBidi" w:eastAsiaTheme="minorEastAsia" w:hAnsiTheme="minorHAnsi"/>
          <w:noProof/>
          <w:sz w:val="22"/>
          <w:szCs w:val="22"/>
          <w:lang w:eastAsia="en-GB" w:val="en-GB"/>
        </w:rPr>
      </w:pPr>
      <w:del w:author="Andreas Kuehne" w:date="2019-05-25T13:55:00Z" w:id="1705">
        <w:r w:rsidDel="00EF7265" w:rsidRPr="00EF7265">
          <w:rPr>
            <w:rStyle w:val="Hyperlink"/>
            <w:noProof/>
            <w:lang w:val="en-GB"/>
            <w:rPrChange w:author="Andreas Kuehne" w:date="2019-05-25T13:54:00Z" w:id="1706">
              <w:rPr>
                <w:rStyle w:val="Hyperlink"/>
                <w:noProof/>
                <w:lang w:val="en-GB"/>
              </w:rPr>
            </w:rPrChange>
          </w:rPr>
          <w:delText>5</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707">
              <w:rPr>
                <w:rStyle w:val="Hyperlink"/>
                <w:noProof/>
                <w:lang w:val="en-GB"/>
              </w:rPr>
            </w:rPrChange>
          </w:rPr>
          <w:delText>Data Processing Model for Signing</w:delText>
        </w:r>
        <w:r w:rsidDel="00EF7265">
          <w:rPr>
            <w:noProof/>
            <w:webHidden/>
          </w:rPr>
          <w:tab/>
          <w:delText>123</w:delText>
        </w:r>
      </w:del>
    </w:p>
    <w:p w:rsidDel="00EF7265" w:rsidR="00166BB7" w:rsidRDefault="00166BB7">
      <w:pPr>
        <w:pStyle w:val="Verzeichnis2"/>
        <w:tabs>
          <w:tab w:leader="dot" w:pos="9350" w:val="right"/>
        </w:tabs>
        <w:rPr>
          <w:del w:author="Andreas Kuehne" w:date="2019-05-25T13:55:00Z" w:id="1708"/>
          <w:rFonts w:asciiTheme="minorHAnsi" w:cstheme="minorBidi" w:eastAsiaTheme="minorEastAsia" w:hAnsiTheme="minorHAnsi"/>
          <w:noProof/>
          <w:sz w:val="22"/>
          <w:szCs w:val="22"/>
          <w:lang w:eastAsia="en-GB" w:val="en-GB"/>
        </w:rPr>
      </w:pPr>
      <w:del w:author="Andreas Kuehne" w:date="2019-05-25T13:55:00Z" w:id="1709">
        <w:r w:rsidDel="00EF7265" w:rsidRPr="00EF7265">
          <w:rPr>
            <w:rStyle w:val="Hyperlink"/>
            <w:noProof/>
            <w:lang w:val="en-GB"/>
            <w:rPrChange w:author="Andreas Kuehne" w:date="2019-05-25T13:54:00Z" w:id="1710">
              <w:rPr>
                <w:rStyle w:val="Hyperlink"/>
                <w:noProof/>
                <w:lang w:val="en-GB"/>
              </w:rPr>
            </w:rPrChange>
          </w:rPr>
          <w:delText>5.1 Processing for XML Signatures</w:delText>
        </w:r>
        <w:r w:rsidDel="00EF7265">
          <w:rPr>
            <w:noProof/>
            <w:webHidden/>
          </w:rPr>
          <w:tab/>
          <w:delText>123</w:delText>
        </w:r>
      </w:del>
    </w:p>
    <w:p w:rsidDel="00EF7265" w:rsidR="00166BB7" w:rsidRDefault="00166BB7">
      <w:pPr>
        <w:pStyle w:val="Verzeichnis3"/>
        <w:tabs>
          <w:tab w:leader="dot" w:pos="9350" w:val="right"/>
        </w:tabs>
        <w:rPr>
          <w:del w:author="Andreas Kuehne" w:date="2019-05-25T13:55:00Z" w:id="1711"/>
          <w:rFonts w:asciiTheme="minorHAnsi" w:cstheme="minorBidi" w:eastAsiaTheme="minorEastAsia" w:hAnsiTheme="minorHAnsi"/>
          <w:noProof/>
          <w:sz w:val="22"/>
          <w:szCs w:val="22"/>
          <w:lang w:eastAsia="en-GB" w:val="en-GB"/>
        </w:rPr>
      </w:pPr>
      <w:del w:author="Andreas Kuehne" w:date="2019-05-25T13:55:00Z" w:id="171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13">
              <w:rPr>
                <w:rStyle w:val="Hyperlink"/>
                <w:noProof/>
                <w:lang w:val="en-GB"/>
                <w14:scene3d>
                  <w14:camera w14:prst="orthographicFront"/>
                  <w14:lightRig w14:dir="t" w14:rig="threePt">
                    <w14:rot w14:lat="0" w14:lon="0" w14:rev="0"/>
                  </w14:lightRig>
                </w14:scene3d>
              </w:rPr>
            </w:rPrChange>
          </w:rPr>
          <w:delText>5.1.1</w:delText>
        </w:r>
        <w:r w:rsidDel="00EF7265" w:rsidRPr="00EF7265">
          <w:rPr>
            <w:rStyle w:val="Hyperlink"/>
            <w:noProof/>
            <w:lang w:val="en-GB"/>
            <w:rPrChange w:author="Andreas Kuehne" w:date="2019-05-25T13:54:00Z" w:id="1714">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15">
              <w:rPr>
                <w:rStyle w:val="Hyperlink"/>
                <w:rFonts w:ascii="Courier New" w:hAnsi="Courier New"/>
                <w:noProof/>
                <w:lang w:val="en-GB"/>
              </w:rPr>
            </w:rPrChange>
          </w:rPr>
          <w:delText>process references</w:delText>
        </w:r>
        <w:r w:rsidDel="00EF7265" w:rsidRPr="00EF7265">
          <w:rPr>
            <w:rStyle w:val="Hyperlink"/>
            <w:noProof/>
            <w:lang w:val="en-GB"/>
            <w:rPrChange w:author="Andreas Kuehne" w:date="2019-05-25T13:54:00Z" w:id="1716">
              <w:rPr>
                <w:rStyle w:val="Hyperlink"/>
                <w:noProof/>
                <w:lang w:val="en-GB"/>
              </w:rPr>
            </w:rPrChange>
          </w:rPr>
          <w:delText>’</w:delText>
        </w:r>
        <w:r w:rsidDel="00EF7265">
          <w:rPr>
            <w:noProof/>
            <w:webHidden/>
          </w:rPr>
          <w:tab/>
          <w:delText>123</w:delText>
        </w:r>
      </w:del>
    </w:p>
    <w:p w:rsidDel="00EF7265" w:rsidR="00166BB7" w:rsidRDefault="00166BB7">
      <w:pPr>
        <w:pStyle w:val="Verzeichnis3"/>
        <w:tabs>
          <w:tab w:leader="dot" w:pos="9350" w:val="right"/>
        </w:tabs>
        <w:rPr>
          <w:del w:author="Andreas Kuehne" w:date="2019-05-25T13:55:00Z" w:id="1717"/>
          <w:rFonts w:asciiTheme="minorHAnsi" w:cstheme="minorBidi" w:eastAsiaTheme="minorEastAsia" w:hAnsiTheme="minorHAnsi"/>
          <w:noProof/>
          <w:sz w:val="22"/>
          <w:szCs w:val="22"/>
          <w:lang w:eastAsia="en-GB" w:val="en-GB"/>
        </w:rPr>
      </w:pPr>
      <w:del w:author="Andreas Kuehne" w:date="2019-05-25T13:55:00Z" w:id="171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19">
              <w:rPr>
                <w:rStyle w:val="Hyperlink"/>
                <w:noProof/>
                <w:lang w:val="en-GB"/>
                <w14:scene3d>
                  <w14:camera w14:prst="orthographicFront"/>
                  <w14:lightRig w14:dir="t" w14:rig="threePt">
                    <w14:rot w14:lat="0" w14:lon="0" w14:rev="0"/>
                  </w14:lightRig>
                </w14:scene3d>
              </w:rPr>
            </w:rPrChange>
          </w:rPr>
          <w:delText>5.1.2</w:delText>
        </w:r>
        <w:r w:rsidDel="00EF7265" w:rsidRPr="00EF7265">
          <w:rPr>
            <w:rStyle w:val="Hyperlink"/>
            <w:noProof/>
            <w:lang w:val="en-GB"/>
            <w:rPrChange w:author="Andreas Kuehne" w:date="2019-05-25T13:54:00Z" w:id="1720">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21">
              <w:rPr>
                <w:rStyle w:val="Hyperlink"/>
                <w:rFonts w:ascii="Courier New" w:hAnsi="Courier New"/>
                <w:noProof/>
                <w:lang w:val="en-GB"/>
              </w:rPr>
            </w:rPrChange>
          </w:rPr>
          <w:delText>create XML signature</w:delText>
        </w:r>
        <w:r w:rsidDel="00EF7265" w:rsidRPr="00EF7265">
          <w:rPr>
            <w:rStyle w:val="Hyperlink"/>
            <w:noProof/>
            <w:lang w:val="en-GB"/>
            <w:rPrChange w:author="Andreas Kuehne" w:date="2019-05-25T13:54:00Z" w:id="1722">
              <w:rPr>
                <w:rStyle w:val="Hyperlink"/>
                <w:noProof/>
                <w:lang w:val="en-GB"/>
              </w:rPr>
            </w:rPrChange>
          </w:rPr>
          <w:delText>’</w:delText>
        </w:r>
        <w:r w:rsidDel="00EF7265">
          <w:rPr>
            <w:noProof/>
            <w:webHidden/>
          </w:rPr>
          <w:tab/>
          <w:delText>124</w:delText>
        </w:r>
      </w:del>
    </w:p>
    <w:p w:rsidDel="00EF7265" w:rsidR="00166BB7" w:rsidRDefault="00166BB7">
      <w:pPr>
        <w:pStyle w:val="Verzeichnis4"/>
        <w:tabs>
          <w:tab w:leader="dot" w:pos="9350" w:val="right"/>
        </w:tabs>
        <w:rPr>
          <w:del w:author="Andreas Kuehne" w:date="2019-05-25T13:55:00Z" w:id="1723"/>
          <w:rFonts w:asciiTheme="minorHAnsi" w:cstheme="minorBidi" w:eastAsiaTheme="minorEastAsia" w:hAnsiTheme="minorHAnsi"/>
          <w:noProof/>
          <w:sz w:val="22"/>
          <w:szCs w:val="22"/>
          <w:lang w:eastAsia="en-GB" w:val="en-GB"/>
        </w:rPr>
      </w:pPr>
      <w:del w:author="Andreas Kuehne" w:date="2019-05-25T13:55:00Z" w:id="1724">
        <w:r w:rsidDel="00EF7265" w:rsidRPr="00EF7265">
          <w:rPr>
            <w:rStyle w:val="Hyperlink"/>
            <w:rFonts w:ascii="Courier New" w:hAnsi="Courier New"/>
            <w:noProof/>
            <w:lang w:val="en-GB"/>
            <w14:scene3d>
              <w14:camera w14:prst="orthographicFront"/>
              <w14:lightRig w14:dir="t" w14:rig="threePt">
                <w14:rot w14:lat="0" w14:lon="0" w14:rev="0"/>
              </w14:lightRig>
            </w14:scene3d>
            <w:rPrChange w:author="Andreas Kuehne" w:date="2019-05-25T13:54:00Z" w:id="1725">
              <w:rPr>
                <w:rStyle w:val="Hyperlink"/>
                <w:rFonts w:ascii="Courier New" w:hAnsi="Courier New"/>
                <w:noProof/>
                <w:lang w:val="en-GB"/>
                <w14:scene3d>
                  <w14:camera w14:prst="orthographicFront"/>
                  <w14:lightRig w14:dir="t" w14:rig="threePt">
                    <w14:rot w14:lat="0" w14:lon="0" w14:rev="0"/>
                  </w14:lightRig>
                </w14:scene3d>
              </w:rPr>
            </w:rPrChange>
          </w:rPr>
          <w:delText>5.1.2.1</w:delText>
        </w:r>
        <w:r w:rsidDel="00EF7265" w:rsidRPr="00EF7265">
          <w:rPr>
            <w:rStyle w:val="Hyperlink"/>
            <w:noProof/>
            <w:lang w:val="en-GB"/>
            <w:rPrChange w:author="Andreas Kuehne" w:date="2019-05-25T13:54:00Z" w:id="1726">
              <w:rPr>
                <w:rStyle w:val="Hyperlink"/>
                <w:noProof/>
                <w:lang w:val="en-GB"/>
              </w:rPr>
            </w:rPrChange>
          </w:rPr>
          <w:delText xml:space="preserve"> XML Signatures Variant Optional Input </w:delText>
        </w:r>
        <w:r w:rsidDel="00EF7265" w:rsidRPr="00EF7265">
          <w:rPr>
            <w:rStyle w:val="Hyperlink"/>
            <w:rFonts w:ascii="Courier New" w:hAnsi="Courier New"/>
            <w:noProof/>
            <w:lang w:val="en-GB"/>
            <w:rPrChange w:author="Andreas Kuehne" w:date="2019-05-25T13:54:00Z" w:id="1727">
              <w:rPr>
                <w:rStyle w:val="Hyperlink"/>
                <w:rFonts w:ascii="Courier New" w:hAnsi="Courier New"/>
                <w:noProof/>
                <w:lang w:val="en-GB"/>
              </w:rPr>
            </w:rPrChange>
          </w:rPr>
          <w:delText>IncludeObject</w:delText>
        </w:r>
        <w:r w:rsidDel="00EF7265">
          <w:rPr>
            <w:noProof/>
            <w:webHidden/>
          </w:rPr>
          <w:tab/>
          <w:delText>125</w:delText>
        </w:r>
      </w:del>
    </w:p>
    <w:p w:rsidDel="00EF7265" w:rsidR="00166BB7" w:rsidRDefault="00166BB7">
      <w:pPr>
        <w:pStyle w:val="Verzeichnis2"/>
        <w:tabs>
          <w:tab w:leader="dot" w:pos="9350" w:val="right"/>
        </w:tabs>
        <w:rPr>
          <w:del w:author="Andreas Kuehne" w:date="2019-05-25T13:55:00Z" w:id="1728"/>
          <w:rFonts w:asciiTheme="minorHAnsi" w:cstheme="minorBidi" w:eastAsiaTheme="minorEastAsia" w:hAnsiTheme="minorHAnsi"/>
          <w:noProof/>
          <w:sz w:val="22"/>
          <w:szCs w:val="22"/>
          <w:lang w:eastAsia="en-GB" w:val="en-GB"/>
        </w:rPr>
      </w:pPr>
      <w:del w:author="Andreas Kuehne" w:date="2019-05-25T13:55:00Z" w:id="1729">
        <w:r w:rsidDel="00EF7265" w:rsidRPr="00EF7265">
          <w:rPr>
            <w:rStyle w:val="Hyperlink"/>
            <w:noProof/>
            <w:lang w:val="en-GB"/>
            <w:rPrChange w:author="Andreas Kuehne" w:date="2019-05-25T13:54:00Z" w:id="1730">
              <w:rPr>
                <w:rStyle w:val="Hyperlink"/>
                <w:noProof/>
                <w:lang w:val="en-GB"/>
              </w:rPr>
            </w:rPrChange>
          </w:rPr>
          <w:delText>5.2 Processing for CMS Signatures</w:delText>
        </w:r>
        <w:r w:rsidDel="00EF7265">
          <w:rPr>
            <w:noProof/>
            <w:webHidden/>
          </w:rPr>
          <w:tab/>
          <w:delText>126</w:delText>
        </w:r>
      </w:del>
    </w:p>
    <w:p w:rsidDel="00EF7265" w:rsidR="00166BB7" w:rsidRDefault="00166BB7">
      <w:pPr>
        <w:pStyle w:val="Verzeichnis3"/>
        <w:tabs>
          <w:tab w:leader="dot" w:pos="9350" w:val="right"/>
        </w:tabs>
        <w:rPr>
          <w:del w:author="Andreas Kuehne" w:date="2019-05-25T13:55:00Z" w:id="1731"/>
          <w:rFonts w:asciiTheme="minorHAnsi" w:cstheme="minorBidi" w:eastAsiaTheme="minorEastAsia" w:hAnsiTheme="minorHAnsi"/>
          <w:noProof/>
          <w:sz w:val="22"/>
          <w:szCs w:val="22"/>
          <w:lang w:eastAsia="en-GB" w:val="en-GB"/>
        </w:rPr>
      </w:pPr>
      <w:del w:author="Andreas Kuehne" w:date="2019-05-25T13:55:00Z" w:id="173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33">
              <w:rPr>
                <w:rStyle w:val="Hyperlink"/>
                <w:noProof/>
                <w:lang w:val="en-GB"/>
                <w14:scene3d>
                  <w14:camera w14:prst="orthographicFront"/>
                  <w14:lightRig w14:dir="t" w14:rig="threePt">
                    <w14:rot w14:lat="0" w14:lon="0" w14:rev="0"/>
                  </w14:lightRig>
                </w14:scene3d>
              </w:rPr>
            </w:rPrChange>
          </w:rPr>
          <w:delText>5.2.1</w:delText>
        </w:r>
        <w:r w:rsidDel="00EF7265" w:rsidRPr="00EF7265">
          <w:rPr>
            <w:rStyle w:val="Hyperlink"/>
            <w:noProof/>
            <w:lang w:val="en-GB"/>
            <w:rPrChange w:author="Andreas Kuehne" w:date="2019-05-25T13:54:00Z" w:id="1734">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35">
              <w:rPr>
                <w:rStyle w:val="Hyperlink"/>
                <w:rFonts w:ascii="Courier New" w:hAnsi="Courier New"/>
                <w:noProof/>
                <w:lang w:val="en-GB"/>
              </w:rPr>
            </w:rPrChange>
          </w:rPr>
          <w:delText>process digest</w:delText>
        </w:r>
        <w:r w:rsidDel="00EF7265" w:rsidRPr="00EF7265">
          <w:rPr>
            <w:rStyle w:val="Hyperlink"/>
            <w:noProof/>
            <w:lang w:val="en-GB"/>
            <w:rPrChange w:author="Andreas Kuehne" w:date="2019-05-25T13:54:00Z" w:id="1736">
              <w:rPr>
                <w:rStyle w:val="Hyperlink"/>
                <w:noProof/>
                <w:lang w:val="en-GB"/>
              </w:rPr>
            </w:rPrChange>
          </w:rPr>
          <w:delText>’</w:delText>
        </w:r>
        <w:r w:rsidDel="00EF7265">
          <w:rPr>
            <w:noProof/>
            <w:webHidden/>
          </w:rPr>
          <w:tab/>
          <w:delText>126</w:delText>
        </w:r>
      </w:del>
    </w:p>
    <w:p w:rsidDel="00EF7265" w:rsidR="00166BB7" w:rsidRDefault="00166BB7">
      <w:pPr>
        <w:pStyle w:val="Verzeichnis3"/>
        <w:tabs>
          <w:tab w:leader="dot" w:pos="9350" w:val="right"/>
        </w:tabs>
        <w:rPr>
          <w:del w:author="Andreas Kuehne" w:date="2019-05-25T13:55:00Z" w:id="1737"/>
          <w:rFonts w:asciiTheme="minorHAnsi" w:cstheme="minorBidi" w:eastAsiaTheme="minorEastAsia" w:hAnsiTheme="minorHAnsi"/>
          <w:noProof/>
          <w:sz w:val="22"/>
          <w:szCs w:val="22"/>
          <w:lang w:eastAsia="en-GB" w:val="en-GB"/>
        </w:rPr>
      </w:pPr>
      <w:del w:author="Andreas Kuehne" w:date="2019-05-25T13:55:00Z" w:id="173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39">
              <w:rPr>
                <w:rStyle w:val="Hyperlink"/>
                <w:noProof/>
                <w:lang w:val="en-GB"/>
                <w14:scene3d>
                  <w14:camera w14:prst="orthographicFront"/>
                  <w14:lightRig w14:dir="t" w14:rig="threePt">
                    <w14:rot w14:lat="0" w14:lon="0" w14:rev="0"/>
                  </w14:lightRig>
                </w14:scene3d>
              </w:rPr>
            </w:rPrChange>
          </w:rPr>
          <w:delText>5.2.2</w:delText>
        </w:r>
        <w:r w:rsidDel="00EF7265" w:rsidRPr="00EF7265">
          <w:rPr>
            <w:rStyle w:val="Hyperlink"/>
            <w:noProof/>
            <w:lang w:val="en-GB"/>
            <w:rPrChange w:author="Andreas Kuehne" w:date="2019-05-25T13:54:00Z" w:id="1740">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41">
              <w:rPr>
                <w:rStyle w:val="Hyperlink"/>
                <w:rFonts w:ascii="Courier New" w:hAnsi="Courier New"/>
                <w:noProof/>
                <w:lang w:val="en-GB"/>
              </w:rPr>
            </w:rPrChange>
          </w:rPr>
          <w:delText>create CMS signature</w:delText>
        </w:r>
        <w:r w:rsidDel="00EF7265" w:rsidRPr="00EF7265">
          <w:rPr>
            <w:rStyle w:val="Hyperlink"/>
            <w:noProof/>
            <w:lang w:val="en-GB"/>
            <w:rPrChange w:author="Andreas Kuehne" w:date="2019-05-25T13:54:00Z" w:id="1742">
              <w:rPr>
                <w:rStyle w:val="Hyperlink"/>
                <w:noProof/>
                <w:lang w:val="en-GB"/>
              </w:rPr>
            </w:rPrChange>
          </w:rPr>
          <w:delText>’</w:delText>
        </w:r>
        <w:r w:rsidDel="00EF7265">
          <w:rPr>
            <w:noProof/>
            <w:webHidden/>
          </w:rPr>
          <w:tab/>
          <w:delText>127</w:delText>
        </w:r>
      </w:del>
    </w:p>
    <w:p w:rsidDel="00EF7265" w:rsidR="00166BB7" w:rsidRDefault="00166BB7">
      <w:pPr>
        <w:pStyle w:val="Verzeichnis2"/>
        <w:tabs>
          <w:tab w:leader="dot" w:pos="9350" w:val="right"/>
        </w:tabs>
        <w:rPr>
          <w:del w:author="Andreas Kuehne" w:date="2019-05-25T13:55:00Z" w:id="1743"/>
          <w:rFonts w:asciiTheme="minorHAnsi" w:cstheme="minorBidi" w:eastAsiaTheme="minorEastAsia" w:hAnsiTheme="minorHAnsi"/>
          <w:noProof/>
          <w:sz w:val="22"/>
          <w:szCs w:val="22"/>
          <w:lang w:eastAsia="en-GB" w:val="en-GB"/>
        </w:rPr>
      </w:pPr>
      <w:del w:author="Andreas Kuehne" w:date="2019-05-25T13:55:00Z" w:id="1744">
        <w:r w:rsidDel="00EF7265" w:rsidRPr="00EF7265">
          <w:rPr>
            <w:rStyle w:val="Hyperlink"/>
            <w:noProof/>
            <w:lang w:val="en-GB"/>
            <w:rPrChange w:author="Andreas Kuehne" w:date="2019-05-25T13:54:00Z" w:id="1745">
              <w:rPr>
                <w:rStyle w:val="Hyperlink"/>
                <w:noProof/>
                <w:lang w:val="en-GB"/>
              </w:rPr>
            </w:rPrChange>
          </w:rPr>
          <w:delText>5.3 General Timestamp Processing</w:delText>
        </w:r>
        <w:r w:rsidDel="00EF7265">
          <w:rPr>
            <w:noProof/>
            <w:webHidden/>
          </w:rPr>
          <w:tab/>
          <w:delText>128</w:delText>
        </w:r>
      </w:del>
    </w:p>
    <w:p w:rsidDel="00EF7265" w:rsidR="00166BB7" w:rsidRDefault="00166BB7">
      <w:pPr>
        <w:pStyle w:val="Verzeichnis3"/>
        <w:tabs>
          <w:tab w:leader="dot" w:pos="9350" w:val="right"/>
        </w:tabs>
        <w:rPr>
          <w:del w:author="Andreas Kuehne" w:date="2019-05-25T13:55:00Z" w:id="1746"/>
          <w:rFonts w:asciiTheme="minorHAnsi" w:cstheme="minorBidi" w:eastAsiaTheme="minorEastAsia" w:hAnsiTheme="minorHAnsi"/>
          <w:noProof/>
          <w:sz w:val="22"/>
          <w:szCs w:val="22"/>
          <w:lang w:eastAsia="en-GB" w:val="en-GB"/>
        </w:rPr>
      </w:pPr>
      <w:del w:author="Andreas Kuehne" w:date="2019-05-25T13:55:00Z" w:id="1747">
        <w:r w:rsidDel="00EF7265" w:rsidRPr="00EF7265">
          <w:rPr>
            <w:rStyle w:val="Hyperlink"/>
            <w:rFonts w:ascii="Courier New" w:hAnsi="Courier New"/>
            <w:noProof/>
            <w:lang w:val="en-GB"/>
            <w14:scene3d>
              <w14:camera w14:prst="orthographicFront"/>
              <w14:lightRig w14:dir="t" w14:rig="threePt">
                <w14:rot w14:lat="0" w14:lon="0" w14:rev="0"/>
              </w14:lightRig>
            </w14:scene3d>
            <w:rPrChange w:author="Andreas Kuehne" w:date="2019-05-25T13:54:00Z" w:id="1748">
              <w:rPr>
                <w:rStyle w:val="Hyperlink"/>
                <w:rFonts w:ascii="Courier New" w:hAnsi="Courier New"/>
                <w:noProof/>
                <w:lang w:val="en-GB"/>
                <w14:scene3d>
                  <w14:camera w14:prst="orthographicFront"/>
                  <w14:lightRig w14:dir="t" w14:rig="threePt">
                    <w14:rot w14:lat="0" w14:lon="0" w14:rev="0"/>
                  </w14:lightRig>
                </w14:scene3d>
              </w:rPr>
            </w:rPrChange>
          </w:rPr>
          <w:delText>5.3.1</w:delText>
        </w:r>
        <w:r w:rsidDel="00EF7265" w:rsidRPr="00EF7265">
          <w:rPr>
            <w:rStyle w:val="Hyperlink"/>
            <w:noProof/>
            <w:lang w:val="en-GB"/>
            <w:rPrChange w:author="Andreas Kuehne" w:date="2019-05-25T13:54:00Z" w:id="1749">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50">
              <w:rPr>
                <w:rStyle w:val="Hyperlink"/>
                <w:rFonts w:ascii="Courier New" w:hAnsi="Courier New"/>
                <w:noProof/>
                <w:lang w:val="en-GB"/>
              </w:rPr>
            </w:rPrChange>
          </w:rPr>
          <w:delText>add Timestamp</w:delText>
        </w:r>
        <w:r w:rsidDel="00EF7265" w:rsidRPr="00EF7265">
          <w:rPr>
            <w:rStyle w:val="Hyperlink"/>
            <w:noProof/>
            <w:lang w:val="en-GB"/>
            <w:rPrChange w:author="Andreas Kuehne" w:date="2019-05-25T13:54:00Z" w:id="1751">
              <w:rPr>
                <w:rStyle w:val="Hyperlink"/>
                <w:noProof/>
                <w:lang w:val="en-GB"/>
              </w:rPr>
            </w:rPrChange>
          </w:rPr>
          <w:delText>’</w:delText>
        </w:r>
        <w:r w:rsidDel="00EF7265">
          <w:rPr>
            <w:noProof/>
            <w:webHidden/>
          </w:rPr>
          <w:tab/>
          <w:delText>128</w:delText>
        </w:r>
      </w:del>
    </w:p>
    <w:p w:rsidDel="00EF7265" w:rsidR="00166BB7" w:rsidRDefault="00166BB7">
      <w:pPr>
        <w:pStyle w:val="Verzeichnis4"/>
        <w:tabs>
          <w:tab w:leader="dot" w:pos="9350" w:val="right"/>
        </w:tabs>
        <w:rPr>
          <w:del w:author="Andreas Kuehne" w:date="2019-05-25T13:55:00Z" w:id="1752"/>
          <w:rFonts w:asciiTheme="minorHAnsi" w:cstheme="minorBidi" w:eastAsiaTheme="minorEastAsia" w:hAnsiTheme="minorHAnsi"/>
          <w:noProof/>
          <w:sz w:val="22"/>
          <w:szCs w:val="22"/>
          <w:lang w:eastAsia="en-GB" w:val="en-GB"/>
        </w:rPr>
      </w:pPr>
      <w:del w:author="Andreas Kuehne" w:date="2019-05-25T13:55:00Z" w:id="1753">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54">
              <w:rPr>
                <w:rStyle w:val="Hyperlink"/>
                <w:noProof/>
                <w:lang w:val="en-GB"/>
                <w14:scene3d>
                  <w14:camera w14:prst="orthographicFront"/>
                  <w14:lightRig w14:dir="t" w14:rig="threePt">
                    <w14:rot w14:lat="0" w14:lon="0" w14:rev="0"/>
                  </w14:lightRig>
                </w14:scene3d>
              </w:rPr>
            </w:rPrChange>
          </w:rPr>
          <w:delText>5.3.1.1</w:delText>
        </w:r>
        <w:r w:rsidDel="00EF7265" w:rsidRPr="00EF7265">
          <w:rPr>
            <w:rStyle w:val="Hyperlink"/>
            <w:noProof/>
            <w:lang w:val="en-GB"/>
            <w:rPrChange w:author="Andreas Kuehne" w:date="2019-05-25T13:54:00Z" w:id="1755">
              <w:rPr>
                <w:rStyle w:val="Hyperlink"/>
                <w:noProof/>
                <w:lang w:val="en-GB"/>
              </w:rPr>
            </w:rPrChange>
          </w:rPr>
          <w:delText xml:space="preserve"> Processing for CMS signatures time-stamping</w:delText>
        </w:r>
        <w:r w:rsidDel="00EF7265">
          <w:rPr>
            <w:noProof/>
            <w:webHidden/>
          </w:rPr>
          <w:tab/>
          <w:delText>128</w:delText>
        </w:r>
      </w:del>
    </w:p>
    <w:p w:rsidDel="00EF7265" w:rsidR="00166BB7" w:rsidRDefault="00166BB7">
      <w:pPr>
        <w:pStyle w:val="Verzeichnis4"/>
        <w:tabs>
          <w:tab w:leader="dot" w:pos="9350" w:val="right"/>
        </w:tabs>
        <w:rPr>
          <w:del w:author="Andreas Kuehne" w:date="2019-05-25T13:55:00Z" w:id="1756"/>
          <w:rFonts w:asciiTheme="minorHAnsi" w:cstheme="minorBidi" w:eastAsiaTheme="minorEastAsia" w:hAnsiTheme="minorHAnsi"/>
          <w:noProof/>
          <w:sz w:val="22"/>
          <w:szCs w:val="22"/>
          <w:lang w:eastAsia="en-GB" w:val="en-GB"/>
        </w:rPr>
      </w:pPr>
      <w:del w:author="Andreas Kuehne" w:date="2019-05-25T13:55:00Z" w:id="1757">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58">
              <w:rPr>
                <w:rStyle w:val="Hyperlink"/>
                <w:noProof/>
                <w:lang w:val="en-GB"/>
                <w14:scene3d>
                  <w14:camera w14:prst="orthographicFront"/>
                  <w14:lightRig w14:dir="t" w14:rig="threePt">
                    <w14:rot w14:lat="0" w14:lon="0" w14:rev="0"/>
                  </w14:lightRig>
                </w14:scene3d>
              </w:rPr>
            </w:rPrChange>
          </w:rPr>
          <w:delText>5.3.1.2</w:delText>
        </w:r>
        <w:r w:rsidDel="00EF7265" w:rsidRPr="00EF7265">
          <w:rPr>
            <w:rStyle w:val="Hyperlink"/>
            <w:noProof/>
            <w:lang w:val="en-GB"/>
            <w:rPrChange w:author="Andreas Kuehne" w:date="2019-05-25T13:54:00Z" w:id="1759">
              <w:rPr>
                <w:rStyle w:val="Hyperlink"/>
                <w:noProof/>
                <w:lang w:val="en-GB"/>
              </w:rPr>
            </w:rPrChange>
          </w:rPr>
          <w:delText xml:space="preserve"> Processing for XML Timestamps on XML signatures</w:delText>
        </w:r>
        <w:r w:rsidDel="00EF7265">
          <w:rPr>
            <w:noProof/>
            <w:webHidden/>
          </w:rPr>
          <w:tab/>
          <w:delText>129</w:delText>
        </w:r>
      </w:del>
    </w:p>
    <w:p w:rsidDel="00EF7265" w:rsidR="00166BB7" w:rsidRDefault="00166BB7">
      <w:pPr>
        <w:pStyle w:val="Verzeichnis4"/>
        <w:tabs>
          <w:tab w:leader="dot" w:pos="9350" w:val="right"/>
        </w:tabs>
        <w:rPr>
          <w:del w:author="Andreas Kuehne" w:date="2019-05-25T13:55:00Z" w:id="1760"/>
          <w:rFonts w:asciiTheme="minorHAnsi" w:cstheme="minorBidi" w:eastAsiaTheme="minorEastAsia" w:hAnsiTheme="minorHAnsi"/>
          <w:noProof/>
          <w:sz w:val="22"/>
          <w:szCs w:val="22"/>
          <w:lang w:eastAsia="en-GB" w:val="en-GB"/>
        </w:rPr>
      </w:pPr>
      <w:del w:author="Andreas Kuehne" w:date="2019-05-25T13:55:00Z" w:id="1761">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62">
              <w:rPr>
                <w:rStyle w:val="Hyperlink"/>
                <w:noProof/>
                <w:lang w:val="en-GB"/>
                <w14:scene3d>
                  <w14:camera w14:prst="orthographicFront"/>
                  <w14:lightRig w14:dir="t" w14:rig="threePt">
                    <w14:rot w14:lat="0" w14:lon="0" w14:rev="0"/>
                  </w14:lightRig>
                </w14:scene3d>
              </w:rPr>
            </w:rPrChange>
          </w:rPr>
          <w:delText>5.3.1.3</w:delText>
        </w:r>
        <w:r w:rsidDel="00EF7265" w:rsidRPr="00EF7265">
          <w:rPr>
            <w:rStyle w:val="Hyperlink"/>
            <w:noProof/>
            <w:lang w:val="en-GB"/>
            <w:rPrChange w:author="Andreas Kuehne" w:date="2019-05-25T13:54:00Z" w:id="1763">
              <w:rPr>
                <w:rStyle w:val="Hyperlink"/>
                <w:noProof/>
                <w:lang w:val="en-GB"/>
              </w:rPr>
            </w:rPrChange>
          </w:rPr>
          <w:delText xml:space="preserve"> Processing for RFC 3161 Timestamps on XML signatures</w:delText>
        </w:r>
        <w:r w:rsidDel="00EF7265">
          <w:rPr>
            <w:noProof/>
            <w:webHidden/>
          </w:rPr>
          <w:tab/>
          <w:delText>129</w:delText>
        </w:r>
      </w:del>
    </w:p>
    <w:p w:rsidDel="00EF7265" w:rsidR="00166BB7" w:rsidRDefault="00166BB7">
      <w:pPr>
        <w:pStyle w:val="Verzeichnis1"/>
        <w:rPr>
          <w:del w:author="Andreas Kuehne" w:date="2019-05-25T13:55:00Z" w:id="1764"/>
          <w:rFonts w:asciiTheme="minorHAnsi" w:cstheme="minorBidi" w:eastAsiaTheme="minorEastAsia" w:hAnsiTheme="minorHAnsi"/>
          <w:noProof/>
          <w:sz w:val="22"/>
          <w:szCs w:val="22"/>
          <w:lang w:eastAsia="en-GB" w:val="en-GB"/>
        </w:rPr>
      </w:pPr>
      <w:del w:author="Andreas Kuehne" w:date="2019-05-25T13:55:00Z" w:id="1765">
        <w:r w:rsidDel="00EF7265" w:rsidRPr="00EF7265">
          <w:rPr>
            <w:rStyle w:val="Hyperlink"/>
            <w:noProof/>
            <w:lang w:val="en-GB"/>
            <w:rPrChange w:author="Andreas Kuehne" w:date="2019-05-25T13:54:00Z" w:id="1766">
              <w:rPr>
                <w:rStyle w:val="Hyperlink"/>
                <w:noProof/>
                <w:lang w:val="en-GB"/>
              </w:rPr>
            </w:rPrChange>
          </w:rPr>
          <w:delText>6</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767">
              <w:rPr>
                <w:rStyle w:val="Hyperlink"/>
                <w:noProof/>
                <w:lang w:val="en-GB"/>
              </w:rPr>
            </w:rPrChange>
          </w:rPr>
          <w:delText>Data Processing Model for Verification</w:delText>
        </w:r>
        <w:r w:rsidDel="00EF7265">
          <w:rPr>
            <w:noProof/>
            <w:webHidden/>
          </w:rPr>
          <w:tab/>
          <w:delText>130</w:delText>
        </w:r>
      </w:del>
    </w:p>
    <w:p w:rsidDel="00EF7265" w:rsidR="00166BB7" w:rsidRDefault="00166BB7">
      <w:pPr>
        <w:pStyle w:val="Verzeichnis2"/>
        <w:tabs>
          <w:tab w:leader="dot" w:pos="9350" w:val="right"/>
        </w:tabs>
        <w:rPr>
          <w:del w:author="Andreas Kuehne" w:date="2019-05-25T13:55:00Z" w:id="1768"/>
          <w:rFonts w:asciiTheme="minorHAnsi" w:cstheme="minorBidi" w:eastAsiaTheme="minorEastAsia" w:hAnsiTheme="minorHAnsi"/>
          <w:noProof/>
          <w:sz w:val="22"/>
          <w:szCs w:val="22"/>
          <w:lang w:eastAsia="en-GB" w:val="en-GB"/>
        </w:rPr>
      </w:pPr>
      <w:del w:author="Andreas Kuehne" w:date="2019-05-25T13:55:00Z" w:id="1769">
        <w:r w:rsidDel="00EF7265" w:rsidRPr="00EF7265">
          <w:rPr>
            <w:rStyle w:val="Hyperlink"/>
            <w:noProof/>
            <w:lang w:val="en-GB"/>
            <w:rPrChange w:author="Andreas Kuehne" w:date="2019-05-25T13:54:00Z" w:id="1770">
              <w:rPr>
                <w:rStyle w:val="Hyperlink"/>
                <w:noProof/>
                <w:lang w:val="en-GB"/>
              </w:rPr>
            </w:rPrChange>
          </w:rPr>
          <w:delText>6.1 Processing for XML Signature Verification</w:delText>
        </w:r>
        <w:r w:rsidDel="00EF7265">
          <w:rPr>
            <w:noProof/>
            <w:webHidden/>
          </w:rPr>
          <w:tab/>
          <w:delText>131</w:delText>
        </w:r>
      </w:del>
    </w:p>
    <w:p w:rsidDel="00EF7265" w:rsidR="00166BB7" w:rsidRDefault="00166BB7">
      <w:pPr>
        <w:pStyle w:val="Verzeichnis3"/>
        <w:tabs>
          <w:tab w:leader="dot" w:pos="9350" w:val="right"/>
        </w:tabs>
        <w:rPr>
          <w:del w:author="Andreas Kuehne" w:date="2019-05-25T13:55:00Z" w:id="1771"/>
          <w:rFonts w:asciiTheme="minorHAnsi" w:cstheme="minorBidi" w:eastAsiaTheme="minorEastAsia" w:hAnsiTheme="minorHAnsi"/>
          <w:noProof/>
          <w:sz w:val="22"/>
          <w:szCs w:val="22"/>
          <w:lang w:eastAsia="en-GB" w:val="en-GB"/>
        </w:rPr>
      </w:pPr>
      <w:del w:author="Andreas Kuehne" w:date="2019-05-25T13:55:00Z" w:id="177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73">
              <w:rPr>
                <w:rStyle w:val="Hyperlink"/>
                <w:noProof/>
                <w:lang w:val="en-GB"/>
                <w14:scene3d>
                  <w14:camera w14:prst="orthographicFront"/>
                  <w14:lightRig w14:dir="t" w14:rig="threePt">
                    <w14:rot w14:lat="0" w14:lon="0" w14:rev="0"/>
                  </w14:lightRig>
                </w14:scene3d>
              </w:rPr>
            </w:rPrChange>
          </w:rPr>
          <w:delText>6.1.1</w:delText>
        </w:r>
        <w:r w:rsidDel="00EF7265" w:rsidRPr="00EF7265">
          <w:rPr>
            <w:rStyle w:val="Hyperlink"/>
            <w:noProof/>
            <w:lang w:val="en-GB"/>
            <w:rPrChange w:author="Andreas Kuehne" w:date="2019-05-25T13:54:00Z" w:id="1774">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75">
              <w:rPr>
                <w:rStyle w:val="Hyperlink"/>
                <w:rFonts w:ascii="Courier New" w:hAnsi="Courier New"/>
                <w:noProof/>
                <w:lang w:val="en-GB"/>
              </w:rPr>
            </w:rPrChange>
          </w:rPr>
          <w:delText>retrieve XML signature</w:delText>
        </w:r>
        <w:r w:rsidDel="00EF7265" w:rsidRPr="00EF7265">
          <w:rPr>
            <w:rStyle w:val="Hyperlink"/>
            <w:noProof/>
            <w:lang w:val="en-GB"/>
            <w:rPrChange w:author="Andreas Kuehne" w:date="2019-05-25T13:54:00Z" w:id="1776">
              <w:rPr>
                <w:rStyle w:val="Hyperlink"/>
                <w:noProof/>
                <w:lang w:val="en-GB"/>
              </w:rPr>
            </w:rPrChange>
          </w:rPr>
          <w:delText>’</w:delText>
        </w:r>
        <w:r w:rsidDel="00EF7265">
          <w:rPr>
            <w:noProof/>
            <w:webHidden/>
          </w:rPr>
          <w:tab/>
          <w:delText>131</w:delText>
        </w:r>
      </w:del>
    </w:p>
    <w:p w:rsidDel="00EF7265" w:rsidR="00166BB7" w:rsidRDefault="00166BB7">
      <w:pPr>
        <w:pStyle w:val="Verzeichnis3"/>
        <w:tabs>
          <w:tab w:leader="dot" w:pos="9350" w:val="right"/>
        </w:tabs>
        <w:rPr>
          <w:del w:author="Andreas Kuehne" w:date="2019-05-25T13:55:00Z" w:id="1777"/>
          <w:rFonts w:asciiTheme="minorHAnsi" w:cstheme="minorBidi" w:eastAsiaTheme="minorEastAsia" w:hAnsiTheme="minorHAnsi"/>
          <w:noProof/>
          <w:sz w:val="22"/>
          <w:szCs w:val="22"/>
          <w:lang w:eastAsia="en-GB" w:val="en-GB"/>
        </w:rPr>
      </w:pPr>
      <w:del w:author="Andreas Kuehne" w:date="2019-05-25T13:55:00Z" w:id="177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79">
              <w:rPr>
                <w:rStyle w:val="Hyperlink"/>
                <w:noProof/>
                <w:lang w:val="en-GB"/>
                <w14:scene3d>
                  <w14:camera w14:prst="orthographicFront"/>
                  <w14:lightRig w14:dir="t" w14:rig="threePt">
                    <w14:rot w14:lat="0" w14:lon="0" w14:rev="0"/>
                  </w14:lightRig>
                </w14:scene3d>
              </w:rPr>
            </w:rPrChange>
          </w:rPr>
          <w:delText>6.1.2</w:delText>
        </w:r>
        <w:r w:rsidDel="00EF7265" w:rsidRPr="00EF7265">
          <w:rPr>
            <w:rStyle w:val="Hyperlink"/>
            <w:noProof/>
            <w:lang w:val="en-GB"/>
            <w:rPrChange w:author="Andreas Kuehne" w:date="2019-05-25T13:54:00Z" w:id="1780">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81">
              <w:rPr>
                <w:rStyle w:val="Hyperlink"/>
                <w:rFonts w:ascii="Courier New" w:hAnsi="Courier New"/>
                <w:noProof/>
                <w:lang w:val="en-GB"/>
              </w:rPr>
            </w:rPrChange>
          </w:rPr>
          <w:delText>recalculate references</w:delText>
        </w:r>
        <w:r w:rsidDel="00EF7265" w:rsidRPr="00EF7265">
          <w:rPr>
            <w:rStyle w:val="Hyperlink"/>
            <w:noProof/>
            <w:lang w:val="en-GB"/>
            <w:rPrChange w:author="Andreas Kuehne" w:date="2019-05-25T13:54:00Z" w:id="1782">
              <w:rPr>
                <w:rStyle w:val="Hyperlink"/>
                <w:noProof/>
                <w:lang w:val="en-GB"/>
              </w:rPr>
            </w:rPrChange>
          </w:rPr>
          <w:delText>’</w:delText>
        </w:r>
        <w:r w:rsidDel="00EF7265">
          <w:rPr>
            <w:noProof/>
            <w:webHidden/>
          </w:rPr>
          <w:tab/>
          <w:delText>131</w:delText>
        </w:r>
      </w:del>
    </w:p>
    <w:p w:rsidDel="00EF7265" w:rsidR="00166BB7" w:rsidRDefault="00166BB7">
      <w:pPr>
        <w:pStyle w:val="Verzeichnis3"/>
        <w:tabs>
          <w:tab w:leader="dot" w:pos="9350" w:val="right"/>
        </w:tabs>
        <w:rPr>
          <w:del w:author="Andreas Kuehne" w:date="2019-05-25T13:55:00Z" w:id="1783"/>
          <w:rFonts w:asciiTheme="minorHAnsi" w:cstheme="minorBidi" w:eastAsiaTheme="minorEastAsia" w:hAnsiTheme="minorHAnsi"/>
          <w:noProof/>
          <w:sz w:val="22"/>
          <w:szCs w:val="22"/>
          <w:lang w:eastAsia="en-GB" w:val="en-GB"/>
        </w:rPr>
      </w:pPr>
      <w:del w:author="Andreas Kuehne" w:date="2019-05-25T13:55:00Z" w:id="1784">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85">
              <w:rPr>
                <w:rStyle w:val="Hyperlink"/>
                <w:noProof/>
                <w:lang w:val="en-GB"/>
                <w14:scene3d>
                  <w14:camera w14:prst="orthographicFront"/>
                  <w14:lightRig w14:dir="t" w14:rig="threePt">
                    <w14:rot w14:lat="0" w14:lon="0" w14:rev="0"/>
                  </w14:lightRig>
                </w14:scene3d>
              </w:rPr>
            </w:rPrChange>
          </w:rPr>
          <w:delText>6.1.3</w:delText>
        </w:r>
        <w:r w:rsidDel="00EF7265" w:rsidRPr="00EF7265">
          <w:rPr>
            <w:rStyle w:val="Hyperlink"/>
            <w:noProof/>
            <w:lang w:val="en-GB"/>
            <w:rPrChange w:author="Andreas Kuehne" w:date="2019-05-25T13:54:00Z" w:id="1786">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787">
              <w:rPr>
                <w:rStyle w:val="Hyperlink"/>
                <w:rFonts w:ascii="Courier New" w:hAnsi="Courier New"/>
                <w:noProof/>
                <w:lang w:val="en-GB"/>
              </w:rPr>
            </w:rPrChange>
          </w:rPr>
          <w:delText>verify XML signature</w:delText>
        </w:r>
        <w:r w:rsidDel="00EF7265" w:rsidRPr="00EF7265">
          <w:rPr>
            <w:rStyle w:val="Hyperlink"/>
            <w:noProof/>
            <w:lang w:val="en-GB"/>
            <w:rPrChange w:author="Andreas Kuehne" w:date="2019-05-25T13:54:00Z" w:id="1788">
              <w:rPr>
                <w:rStyle w:val="Hyperlink"/>
                <w:noProof/>
                <w:lang w:val="en-GB"/>
              </w:rPr>
            </w:rPrChange>
          </w:rPr>
          <w:delText>’</w:delText>
        </w:r>
        <w:r w:rsidDel="00EF7265">
          <w:rPr>
            <w:noProof/>
            <w:webHidden/>
          </w:rPr>
          <w:tab/>
          <w:delText>132</w:delText>
        </w:r>
      </w:del>
    </w:p>
    <w:p w:rsidDel="00EF7265" w:rsidR="00166BB7" w:rsidRDefault="00166BB7">
      <w:pPr>
        <w:pStyle w:val="Verzeichnis4"/>
        <w:tabs>
          <w:tab w:leader="dot" w:pos="9350" w:val="right"/>
        </w:tabs>
        <w:rPr>
          <w:del w:author="Andreas Kuehne" w:date="2019-05-25T13:55:00Z" w:id="1789"/>
          <w:rFonts w:asciiTheme="minorHAnsi" w:cstheme="minorBidi" w:eastAsiaTheme="minorEastAsia" w:hAnsiTheme="minorHAnsi"/>
          <w:noProof/>
          <w:sz w:val="22"/>
          <w:szCs w:val="22"/>
          <w:lang w:eastAsia="en-GB" w:val="en-GB"/>
        </w:rPr>
      </w:pPr>
      <w:del w:author="Andreas Kuehne" w:date="2019-05-25T13:55:00Z" w:id="1790">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91">
              <w:rPr>
                <w:rStyle w:val="Hyperlink"/>
                <w:noProof/>
                <w:lang w:val="en-GB"/>
                <w14:scene3d>
                  <w14:camera w14:prst="orthographicFront"/>
                  <w14:lightRig w14:dir="t" w14:rig="threePt">
                    <w14:rot w14:lat="0" w14:lon="0" w14:rev="0"/>
                  </w14:lightRig>
                </w14:scene3d>
              </w:rPr>
            </w:rPrChange>
          </w:rPr>
          <w:delText>6.1.3.1</w:delText>
        </w:r>
        <w:r w:rsidDel="00EF7265" w:rsidRPr="00EF7265">
          <w:rPr>
            <w:rStyle w:val="Hyperlink"/>
            <w:noProof/>
            <w:lang w:val="en-GB"/>
            <w:rPrChange w:author="Andreas Kuehne" w:date="2019-05-25T13:54:00Z" w:id="1792">
              <w:rPr>
                <w:rStyle w:val="Hyperlink"/>
                <w:noProof/>
                <w:lang w:val="en-GB"/>
              </w:rPr>
            </w:rPrChange>
          </w:rPr>
          <w:delText xml:space="preserve"> Processing for RFC 3161 timestamp tokens on XML Signatures</w:delText>
        </w:r>
        <w:r w:rsidDel="00EF7265">
          <w:rPr>
            <w:noProof/>
            <w:webHidden/>
          </w:rPr>
          <w:tab/>
          <w:delText>133</w:delText>
        </w:r>
      </w:del>
    </w:p>
    <w:p w:rsidDel="00EF7265" w:rsidR="00166BB7" w:rsidRDefault="00166BB7">
      <w:pPr>
        <w:pStyle w:val="Verzeichnis4"/>
        <w:tabs>
          <w:tab w:leader="dot" w:pos="9350" w:val="right"/>
        </w:tabs>
        <w:rPr>
          <w:del w:author="Andreas Kuehne" w:date="2019-05-25T13:55:00Z" w:id="1793"/>
          <w:rFonts w:asciiTheme="minorHAnsi" w:cstheme="minorBidi" w:eastAsiaTheme="minorEastAsia" w:hAnsiTheme="minorHAnsi"/>
          <w:noProof/>
          <w:sz w:val="22"/>
          <w:szCs w:val="22"/>
          <w:lang w:eastAsia="en-GB" w:val="en-GB"/>
        </w:rPr>
      </w:pPr>
      <w:del w:author="Andreas Kuehne" w:date="2019-05-25T13:55:00Z" w:id="1794">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795">
              <w:rPr>
                <w:rStyle w:val="Hyperlink"/>
                <w:noProof/>
                <w:lang w:val="en-GB"/>
                <w14:scene3d>
                  <w14:camera w14:prst="orthographicFront"/>
                  <w14:lightRig w14:dir="t" w14:rig="threePt">
                    <w14:rot w14:lat="0" w14:lon="0" w14:rev="0"/>
                  </w14:lightRig>
                </w14:scene3d>
              </w:rPr>
            </w:rPrChange>
          </w:rPr>
          <w:delText>6.1.3.2</w:delText>
        </w:r>
        <w:r w:rsidDel="00EF7265" w:rsidRPr="00EF7265">
          <w:rPr>
            <w:rStyle w:val="Hyperlink"/>
            <w:noProof/>
            <w:lang w:val="en-GB"/>
            <w:rPrChange w:author="Andreas Kuehne" w:date="2019-05-25T13:54:00Z" w:id="1796">
              <w:rPr>
                <w:rStyle w:val="Hyperlink"/>
                <w:noProof/>
                <w:lang w:val="en-GB"/>
              </w:rPr>
            </w:rPrChange>
          </w:rPr>
          <w:delText xml:space="preserve"> Processing for XML timestamp tokens on XML signatures</w:delText>
        </w:r>
        <w:r w:rsidDel="00EF7265">
          <w:rPr>
            <w:noProof/>
            <w:webHidden/>
          </w:rPr>
          <w:tab/>
          <w:delText>134</w:delText>
        </w:r>
      </w:del>
    </w:p>
    <w:p w:rsidDel="00EF7265" w:rsidR="00166BB7" w:rsidRDefault="00166BB7">
      <w:pPr>
        <w:pStyle w:val="Verzeichnis2"/>
        <w:tabs>
          <w:tab w:leader="dot" w:pos="9350" w:val="right"/>
        </w:tabs>
        <w:rPr>
          <w:del w:author="Andreas Kuehne" w:date="2019-05-25T13:55:00Z" w:id="1797"/>
          <w:rFonts w:asciiTheme="minorHAnsi" w:cstheme="minorBidi" w:eastAsiaTheme="minorEastAsia" w:hAnsiTheme="minorHAnsi"/>
          <w:noProof/>
          <w:sz w:val="22"/>
          <w:szCs w:val="22"/>
          <w:lang w:eastAsia="en-GB" w:val="en-GB"/>
        </w:rPr>
      </w:pPr>
      <w:del w:author="Andreas Kuehne" w:date="2019-05-25T13:55:00Z" w:id="1798">
        <w:r w:rsidDel="00EF7265" w:rsidRPr="00EF7265">
          <w:rPr>
            <w:rStyle w:val="Hyperlink"/>
            <w:noProof/>
            <w:lang w:val="en-GB"/>
            <w:rPrChange w:author="Andreas Kuehne" w:date="2019-05-25T13:54:00Z" w:id="1799">
              <w:rPr>
                <w:rStyle w:val="Hyperlink"/>
                <w:noProof/>
                <w:lang w:val="en-GB"/>
              </w:rPr>
            </w:rPrChange>
          </w:rPr>
          <w:delText>6.2 Processing for CMS Signature Verification</w:delText>
        </w:r>
        <w:r w:rsidDel="00EF7265">
          <w:rPr>
            <w:noProof/>
            <w:webHidden/>
          </w:rPr>
          <w:tab/>
          <w:delText>134</w:delText>
        </w:r>
      </w:del>
    </w:p>
    <w:p w:rsidDel="00EF7265" w:rsidR="00166BB7" w:rsidRDefault="00166BB7">
      <w:pPr>
        <w:pStyle w:val="Verzeichnis3"/>
        <w:tabs>
          <w:tab w:leader="dot" w:pos="9350" w:val="right"/>
        </w:tabs>
        <w:rPr>
          <w:del w:author="Andreas Kuehne" w:date="2019-05-25T13:55:00Z" w:id="1800"/>
          <w:rFonts w:asciiTheme="minorHAnsi" w:cstheme="minorBidi" w:eastAsiaTheme="minorEastAsia" w:hAnsiTheme="minorHAnsi"/>
          <w:noProof/>
          <w:sz w:val="22"/>
          <w:szCs w:val="22"/>
          <w:lang w:eastAsia="en-GB" w:val="en-GB"/>
        </w:rPr>
      </w:pPr>
      <w:del w:author="Andreas Kuehne" w:date="2019-05-25T13:55:00Z" w:id="1801">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02">
              <w:rPr>
                <w:rStyle w:val="Hyperlink"/>
                <w:noProof/>
                <w:lang w:val="en-GB"/>
                <w14:scene3d>
                  <w14:camera w14:prst="orthographicFront"/>
                  <w14:lightRig w14:dir="t" w14:rig="threePt">
                    <w14:rot w14:lat="0" w14:lon="0" w14:rev="0"/>
                  </w14:lightRig>
                </w14:scene3d>
              </w:rPr>
            </w:rPrChange>
          </w:rPr>
          <w:delText>6.2.1</w:delText>
        </w:r>
        <w:r w:rsidDel="00EF7265" w:rsidRPr="00EF7265">
          <w:rPr>
            <w:rStyle w:val="Hyperlink"/>
            <w:noProof/>
            <w:lang w:val="en-GB"/>
            <w:rPrChange w:author="Andreas Kuehne" w:date="2019-05-25T13:54:00Z" w:id="1803">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804">
              <w:rPr>
                <w:rStyle w:val="Hyperlink"/>
                <w:rFonts w:ascii="Courier New" w:hAnsi="Courier New"/>
                <w:noProof/>
                <w:lang w:val="en-GB"/>
              </w:rPr>
            </w:rPrChange>
          </w:rPr>
          <w:delText>retrieve CMS signature</w:delText>
        </w:r>
        <w:r w:rsidDel="00EF7265" w:rsidRPr="00EF7265">
          <w:rPr>
            <w:rStyle w:val="Hyperlink"/>
            <w:noProof/>
            <w:lang w:val="en-GB"/>
            <w:rPrChange w:author="Andreas Kuehne" w:date="2019-05-25T13:54:00Z" w:id="1805">
              <w:rPr>
                <w:rStyle w:val="Hyperlink"/>
                <w:noProof/>
                <w:lang w:val="en-GB"/>
              </w:rPr>
            </w:rPrChange>
          </w:rPr>
          <w:delText>’</w:delText>
        </w:r>
        <w:r w:rsidDel="00EF7265">
          <w:rPr>
            <w:noProof/>
            <w:webHidden/>
          </w:rPr>
          <w:tab/>
          <w:delText>134</w:delText>
        </w:r>
      </w:del>
    </w:p>
    <w:p w:rsidDel="00EF7265" w:rsidR="00166BB7" w:rsidRDefault="00166BB7">
      <w:pPr>
        <w:pStyle w:val="Verzeichnis3"/>
        <w:tabs>
          <w:tab w:leader="dot" w:pos="9350" w:val="right"/>
        </w:tabs>
        <w:rPr>
          <w:del w:author="Andreas Kuehne" w:date="2019-05-25T13:55:00Z" w:id="1806"/>
          <w:rFonts w:asciiTheme="minorHAnsi" w:cstheme="minorBidi" w:eastAsiaTheme="minorEastAsia" w:hAnsiTheme="minorHAnsi"/>
          <w:noProof/>
          <w:sz w:val="22"/>
          <w:szCs w:val="22"/>
          <w:lang w:eastAsia="en-GB" w:val="en-GB"/>
        </w:rPr>
      </w:pPr>
      <w:del w:author="Andreas Kuehne" w:date="2019-05-25T13:55:00Z" w:id="1807">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08">
              <w:rPr>
                <w:rStyle w:val="Hyperlink"/>
                <w:noProof/>
                <w:lang w:val="en-GB"/>
                <w14:scene3d>
                  <w14:camera w14:prst="orthographicFront"/>
                  <w14:lightRig w14:dir="t" w14:rig="threePt">
                    <w14:rot w14:lat="0" w14:lon="0" w14:rev="0"/>
                  </w14:lightRig>
                </w14:scene3d>
              </w:rPr>
            </w:rPrChange>
          </w:rPr>
          <w:delText>6.2.2</w:delText>
        </w:r>
        <w:r w:rsidDel="00EF7265" w:rsidRPr="00EF7265">
          <w:rPr>
            <w:rStyle w:val="Hyperlink"/>
            <w:noProof/>
            <w:lang w:val="en-GB"/>
            <w:rPrChange w:author="Andreas Kuehne" w:date="2019-05-25T13:54:00Z" w:id="1809">
              <w:rPr>
                <w:rStyle w:val="Hyperlink"/>
                <w:noProof/>
                <w:lang w:val="en-GB"/>
              </w:rPr>
            </w:rPrChange>
          </w:rPr>
          <w:delText xml:space="preserve"> Sub process ‘</w:delText>
        </w:r>
        <w:r w:rsidDel="00EF7265" w:rsidRPr="00EF7265">
          <w:rPr>
            <w:rStyle w:val="Hyperlink"/>
            <w:rFonts w:ascii="Courier New" w:hAnsi="Courier New"/>
            <w:noProof/>
            <w:lang w:val="en-GB"/>
            <w:rPrChange w:author="Andreas Kuehne" w:date="2019-05-25T13:54:00Z" w:id="1810">
              <w:rPr>
                <w:rStyle w:val="Hyperlink"/>
                <w:rFonts w:ascii="Courier New" w:hAnsi="Courier New"/>
                <w:noProof/>
                <w:lang w:val="en-GB"/>
              </w:rPr>
            </w:rPrChange>
          </w:rPr>
          <w:delText>verify CMS signature</w:delText>
        </w:r>
        <w:r w:rsidDel="00EF7265" w:rsidRPr="00EF7265">
          <w:rPr>
            <w:rStyle w:val="Hyperlink"/>
            <w:noProof/>
            <w:lang w:val="en-GB"/>
            <w:rPrChange w:author="Andreas Kuehne" w:date="2019-05-25T13:54:00Z" w:id="1811">
              <w:rPr>
                <w:rStyle w:val="Hyperlink"/>
                <w:noProof/>
                <w:lang w:val="en-GB"/>
              </w:rPr>
            </w:rPrChange>
          </w:rPr>
          <w:delText>’</w:delText>
        </w:r>
        <w:r w:rsidDel="00EF7265">
          <w:rPr>
            <w:noProof/>
            <w:webHidden/>
          </w:rPr>
          <w:tab/>
          <w:delText>135</w:delText>
        </w:r>
      </w:del>
    </w:p>
    <w:p w:rsidDel="00EF7265" w:rsidR="00166BB7" w:rsidRDefault="00166BB7">
      <w:pPr>
        <w:pStyle w:val="Verzeichnis4"/>
        <w:tabs>
          <w:tab w:leader="dot" w:pos="9350" w:val="right"/>
        </w:tabs>
        <w:rPr>
          <w:del w:author="Andreas Kuehne" w:date="2019-05-25T13:55:00Z" w:id="1812"/>
          <w:rFonts w:asciiTheme="minorHAnsi" w:cstheme="minorBidi" w:eastAsiaTheme="minorEastAsia" w:hAnsiTheme="minorHAnsi"/>
          <w:noProof/>
          <w:sz w:val="22"/>
          <w:szCs w:val="22"/>
          <w:lang w:eastAsia="en-GB" w:val="en-GB"/>
        </w:rPr>
      </w:pPr>
      <w:del w:author="Andreas Kuehne" w:date="2019-05-25T13:55:00Z" w:id="1813">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14">
              <w:rPr>
                <w:rStyle w:val="Hyperlink"/>
                <w:noProof/>
                <w:lang w:val="en-GB"/>
                <w14:scene3d>
                  <w14:camera w14:prst="orthographicFront"/>
                  <w14:lightRig w14:dir="t" w14:rig="threePt">
                    <w14:rot w14:lat="0" w14:lon="0" w14:rev="0"/>
                  </w14:lightRig>
                </w14:scene3d>
              </w:rPr>
            </w:rPrChange>
          </w:rPr>
          <w:delText>6.2.2.1</w:delText>
        </w:r>
        <w:r w:rsidDel="00EF7265" w:rsidRPr="00EF7265">
          <w:rPr>
            <w:rStyle w:val="Hyperlink"/>
            <w:noProof/>
            <w:lang w:val="en-GB"/>
            <w:rPrChange w:author="Andreas Kuehne" w:date="2019-05-25T13:54:00Z" w:id="1815">
              <w:rPr>
                <w:rStyle w:val="Hyperlink"/>
                <w:noProof/>
                <w:lang w:val="en-GB"/>
              </w:rPr>
            </w:rPrChange>
          </w:rPr>
          <w:delText xml:space="preserve"> Processing for RFC 3161 Timestamp tokens on CMS Signatures.</w:delText>
        </w:r>
        <w:r w:rsidDel="00EF7265">
          <w:rPr>
            <w:noProof/>
            <w:webHidden/>
          </w:rPr>
          <w:tab/>
          <w:delText>135</w:delText>
        </w:r>
      </w:del>
    </w:p>
    <w:p w:rsidDel="00EF7265" w:rsidR="00166BB7" w:rsidRDefault="00166BB7">
      <w:pPr>
        <w:pStyle w:val="Verzeichnis2"/>
        <w:tabs>
          <w:tab w:leader="dot" w:pos="9350" w:val="right"/>
        </w:tabs>
        <w:rPr>
          <w:del w:author="Andreas Kuehne" w:date="2019-05-25T13:55:00Z" w:id="1816"/>
          <w:rFonts w:asciiTheme="minorHAnsi" w:cstheme="minorBidi" w:eastAsiaTheme="minorEastAsia" w:hAnsiTheme="minorHAnsi"/>
          <w:noProof/>
          <w:sz w:val="22"/>
          <w:szCs w:val="22"/>
          <w:lang w:eastAsia="en-GB" w:val="en-GB"/>
        </w:rPr>
      </w:pPr>
      <w:del w:author="Andreas Kuehne" w:date="2019-05-25T13:55:00Z" w:id="1817">
        <w:r w:rsidDel="00EF7265" w:rsidRPr="00EF7265">
          <w:rPr>
            <w:rStyle w:val="Hyperlink"/>
            <w:noProof/>
            <w:lang w:val="en-GB"/>
            <w:rPrChange w:author="Andreas Kuehne" w:date="2019-05-25T13:54:00Z" w:id="1818">
              <w:rPr>
                <w:rStyle w:val="Hyperlink"/>
                <w:noProof/>
                <w:lang w:val="en-GB"/>
              </w:rPr>
            </w:rPrChange>
          </w:rPr>
          <w:delText>6.3 General Processing</w:delText>
        </w:r>
        <w:r w:rsidDel="00EF7265">
          <w:rPr>
            <w:noProof/>
            <w:webHidden/>
          </w:rPr>
          <w:tab/>
          <w:delText>136</w:delText>
        </w:r>
      </w:del>
    </w:p>
    <w:p w:rsidDel="00EF7265" w:rsidR="00166BB7" w:rsidRDefault="00166BB7">
      <w:pPr>
        <w:pStyle w:val="Verzeichnis3"/>
        <w:tabs>
          <w:tab w:leader="dot" w:pos="9350" w:val="right"/>
        </w:tabs>
        <w:rPr>
          <w:del w:author="Andreas Kuehne" w:date="2019-05-25T13:55:00Z" w:id="1819"/>
          <w:rFonts w:asciiTheme="minorHAnsi" w:cstheme="minorBidi" w:eastAsiaTheme="minorEastAsia" w:hAnsiTheme="minorHAnsi"/>
          <w:noProof/>
          <w:sz w:val="22"/>
          <w:szCs w:val="22"/>
          <w:lang w:eastAsia="en-GB" w:val="en-GB"/>
        </w:rPr>
      </w:pPr>
      <w:del w:author="Andreas Kuehne" w:date="2019-05-25T13:55:00Z" w:id="1820">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21">
              <w:rPr>
                <w:rStyle w:val="Hyperlink"/>
                <w:noProof/>
                <w:lang w:val="en-GB"/>
                <w14:scene3d>
                  <w14:camera w14:prst="orthographicFront"/>
                  <w14:lightRig w14:dir="t" w14:rig="threePt">
                    <w14:rot w14:lat="0" w14:lon="0" w14:rev="0"/>
                  </w14:lightRig>
                </w14:scene3d>
              </w:rPr>
            </w:rPrChange>
          </w:rPr>
          <w:delText>6.3.1</w:delText>
        </w:r>
        <w:r w:rsidDel="00EF7265" w:rsidRPr="00EF7265">
          <w:rPr>
            <w:rStyle w:val="Hyperlink"/>
            <w:noProof/>
            <w:lang w:val="en-GB"/>
            <w:rPrChange w:author="Andreas Kuehne" w:date="2019-05-25T13:54:00Z" w:id="1822">
              <w:rPr>
                <w:rStyle w:val="Hyperlink"/>
                <w:noProof/>
                <w:lang w:val="en-GB"/>
              </w:rPr>
            </w:rPrChange>
          </w:rPr>
          <w:delText xml:space="preserve"> Multi-Signature Creation</w:delText>
        </w:r>
        <w:r w:rsidDel="00EF7265">
          <w:rPr>
            <w:noProof/>
            <w:webHidden/>
          </w:rPr>
          <w:tab/>
          <w:delText>136</w:delText>
        </w:r>
      </w:del>
    </w:p>
    <w:p w:rsidDel="00EF7265" w:rsidR="00166BB7" w:rsidRDefault="00166BB7">
      <w:pPr>
        <w:pStyle w:val="Verzeichnis3"/>
        <w:tabs>
          <w:tab w:leader="dot" w:pos="9350" w:val="right"/>
        </w:tabs>
        <w:rPr>
          <w:del w:author="Andreas Kuehne" w:date="2019-05-25T13:55:00Z" w:id="1823"/>
          <w:rFonts w:asciiTheme="minorHAnsi" w:cstheme="minorBidi" w:eastAsiaTheme="minorEastAsia" w:hAnsiTheme="minorHAnsi"/>
          <w:noProof/>
          <w:sz w:val="22"/>
          <w:szCs w:val="22"/>
          <w:lang w:eastAsia="en-GB" w:val="en-GB"/>
        </w:rPr>
      </w:pPr>
      <w:del w:author="Andreas Kuehne" w:date="2019-05-25T13:55:00Z" w:id="1824">
        <w:r w:rsidDel="00EF7265" w:rsidRPr="00EF7265">
          <w:rPr>
            <w:rStyle w:val="Hyperlink"/>
            <w:noProof/>
            <w14:scene3d>
              <w14:camera w14:prst="orthographicFront"/>
              <w14:lightRig w14:dir="t" w14:rig="threePt">
                <w14:rot w14:lat="0" w14:lon="0" w14:rev="0"/>
              </w14:lightRig>
            </w14:scene3d>
            <w:rPrChange w:author="Andreas Kuehne" w:date="2019-05-25T13:54:00Z" w:id="1825">
              <w:rPr>
                <w:rStyle w:val="Hyperlink"/>
                <w:noProof/>
                <w14:scene3d>
                  <w14:camera w14:prst="orthographicFront"/>
                  <w14:lightRig w14:dir="t" w14:rig="threePt">
                    <w14:rot w14:lat="0" w14:lon="0" w14:rev="0"/>
                  </w14:lightRig>
                </w14:scene3d>
              </w:rPr>
            </w:rPrChange>
          </w:rPr>
          <w:delText>6.3.2</w:delText>
        </w:r>
        <w:r w:rsidDel="00EF7265" w:rsidRPr="00EF7265">
          <w:rPr>
            <w:rStyle w:val="Hyperlink"/>
            <w:noProof/>
            <w:rPrChange w:author="Andreas Kuehne" w:date="2019-05-25T13:54:00Z" w:id="1826">
              <w:rPr>
                <w:rStyle w:val="Hyperlink"/>
                <w:noProof/>
              </w:rPr>
            </w:rPrChange>
          </w:rPr>
          <w:delText xml:space="preserve"> Multi-Signature Verification</w:delText>
        </w:r>
        <w:r w:rsidDel="00EF7265">
          <w:rPr>
            <w:noProof/>
            <w:webHidden/>
          </w:rPr>
          <w:tab/>
          <w:delText>136</w:delText>
        </w:r>
      </w:del>
    </w:p>
    <w:p w:rsidDel="00EF7265" w:rsidR="00166BB7" w:rsidRDefault="00166BB7">
      <w:pPr>
        <w:pStyle w:val="Verzeichnis3"/>
        <w:tabs>
          <w:tab w:leader="dot" w:pos="9350" w:val="right"/>
        </w:tabs>
        <w:rPr>
          <w:del w:author="Andreas Kuehne" w:date="2019-05-25T13:55:00Z" w:id="1827"/>
          <w:rFonts w:asciiTheme="minorHAnsi" w:cstheme="minorBidi" w:eastAsiaTheme="minorEastAsia" w:hAnsiTheme="minorHAnsi"/>
          <w:noProof/>
          <w:sz w:val="22"/>
          <w:szCs w:val="22"/>
          <w:lang w:eastAsia="en-GB" w:val="en-GB"/>
        </w:rPr>
      </w:pPr>
      <w:del w:author="Andreas Kuehne" w:date="2019-05-25T13:55:00Z" w:id="182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29">
              <w:rPr>
                <w:rStyle w:val="Hyperlink"/>
                <w:noProof/>
                <w:lang w:val="en-GB"/>
                <w14:scene3d>
                  <w14:camera w14:prst="orthographicFront"/>
                  <w14:lightRig w14:dir="t" w14:rig="threePt">
                    <w14:rot w14:lat="0" w14:lon="0" w14:rev="0"/>
                  </w14:lightRig>
                </w14:scene3d>
              </w:rPr>
            </w:rPrChange>
          </w:rPr>
          <w:delText>6.3.3</w:delText>
        </w:r>
        <w:r w:rsidDel="00EF7265" w:rsidRPr="00EF7265">
          <w:rPr>
            <w:rStyle w:val="Hyperlink"/>
            <w:noProof/>
            <w:lang w:val="en-GB"/>
            <w:rPrChange w:author="Andreas Kuehne" w:date="2019-05-25T13:54:00Z" w:id="1830">
              <w:rPr>
                <w:rStyle w:val="Hyperlink"/>
                <w:noProof/>
                <w:lang w:val="en-GB"/>
              </w:rPr>
            </w:rPrChange>
          </w:rPr>
          <w:delText xml:space="preserve"> Sub process ‘augment Signature’</w:delText>
        </w:r>
        <w:r w:rsidDel="00EF7265">
          <w:rPr>
            <w:noProof/>
            <w:webHidden/>
          </w:rPr>
          <w:tab/>
          <w:delText>137</w:delText>
        </w:r>
      </w:del>
    </w:p>
    <w:p w:rsidDel="00EF7265" w:rsidR="00166BB7" w:rsidRDefault="00166BB7">
      <w:pPr>
        <w:pStyle w:val="Verzeichnis3"/>
        <w:tabs>
          <w:tab w:leader="dot" w:pos="9350" w:val="right"/>
        </w:tabs>
        <w:rPr>
          <w:del w:author="Andreas Kuehne" w:date="2019-05-25T13:55:00Z" w:id="1831"/>
          <w:rFonts w:asciiTheme="minorHAnsi" w:cstheme="minorBidi" w:eastAsiaTheme="minorEastAsia" w:hAnsiTheme="minorHAnsi"/>
          <w:noProof/>
          <w:sz w:val="22"/>
          <w:szCs w:val="22"/>
          <w:lang w:eastAsia="en-GB" w:val="en-GB"/>
        </w:rPr>
      </w:pPr>
      <w:del w:author="Andreas Kuehne" w:date="2019-05-25T13:55:00Z" w:id="183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33">
              <w:rPr>
                <w:rStyle w:val="Hyperlink"/>
                <w:noProof/>
                <w:lang w:val="en-GB"/>
                <w14:scene3d>
                  <w14:camera w14:prst="orthographicFront"/>
                  <w14:lightRig w14:dir="t" w14:rig="threePt">
                    <w14:rot w14:lat="0" w14:lon="0" w14:rev="0"/>
                  </w14:lightRig>
                </w14:scene3d>
              </w:rPr>
            </w:rPrChange>
          </w:rPr>
          <w:delText>6.3.4</w:delText>
        </w:r>
        <w:r w:rsidDel="00EF7265" w:rsidRPr="00EF7265">
          <w:rPr>
            <w:rStyle w:val="Hyperlink"/>
            <w:noProof/>
            <w:lang w:val="en-GB"/>
            <w:rPrChange w:author="Andreas Kuehne" w:date="2019-05-25T13:54:00Z" w:id="1834">
              <w:rPr>
                <w:rStyle w:val="Hyperlink"/>
                <w:noProof/>
                <w:lang w:val="en-GB"/>
              </w:rPr>
            </w:rPrChange>
          </w:rPr>
          <w:delText xml:space="preserve"> Sub process ‘timestamp Signature’</w:delText>
        </w:r>
        <w:r w:rsidDel="00EF7265">
          <w:rPr>
            <w:noProof/>
            <w:webHidden/>
          </w:rPr>
          <w:tab/>
          <w:delText>138</w:delText>
        </w:r>
      </w:del>
    </w:p>
    <w:p w:rsidDel="00EF7265" w:rsidR="00166BB7" w:rsidRDefault="00166BB7">
      <w:pPr>
        <w:pStyle w:val="Verzeichnis3"/>
        <w:tabs>
          <w:tab w:leader="dot" w:pos="9350" w:val="right"/>
        </w:tabs>
        <w:rPr>
          <w:del w:author="Andreas Kuehne" w:date="2019-05-25T13:55:00Z" w:id="1835"/>
          <w:rFonts w:asciiTheme="minorHAnsi" w:cstheme="minorBidi" w:eastAsiaTheme="minorEastAsia" w:hAnsiTheme="minorHAnsi"/>
          <w:noProof/>
          <w:sz w:val="22"/>
          <w:szCs w:val="22"/>
          <w:lang w:eastAsia="en-GB" w:val="en-GB"/>
        </w:rPr>
      </w:pPr>
      <w:del w:author="Andreas Kuehne" w:date="2019-05-25T13:55:00Z" w:id="1836">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37">
              <w:rPr>
                <w:rStyle w:val="Hyperlink"/>
                <w:noProof/>
                <w:lang w:val="en-GB"/>
                <w14:scene3d>
                  <w14:camera w14:prst="orthographicFront"/>
                  <w14:lightRig w14:dir="t" w14:rig="threePt">
                    <w14:rot w14:lat="0" w14:lon="0" w14:rev="0"/>
                  </w14:lightRig>
                </w14:scene3d>
              </w:rPr>
            </w:rPrChange>
          </w:rPr>
          <w:delText>6.3.5</w:delText>
        </w:r>
        <w:r w:rsidDel="00EF7265" w:rsidRPr="00EF7265">
          <w:rPr>
            <w:rStyle w:val="Hyperlink"/>
            <w:noProof/>
            <w:lang w:val="en-GB"/>
            <w:rPrChange w:author="Andreas Kuehne" w:date="2019-05-25T13:54:00Z" w:id="1838">
              <w:rPr>
                <w:rStyle w:val="Hyperlink"/>
                <w:noProof/>
                <w:lang w:val="en-GB"/>
              </w:rPr>
            </w:rPrChange>
          </w:rPr>
          <w:delText xml:space="preserve"> Task ‘build VerifyResponse’</w:delText>
        </w:r>
        <w:r w:rsidDel="00EF7265">
          <w:rPr>
            <w:noProof/>
            <w:webHidden/>
          </w:rPr>
          <w:tab/>
          <w:delText>139</w:delText>
        </w:r>
      </w:del>
    </w:p>
    <w:p w:rsidDel="00EF7265" w:rsidR="00166BB7" w:rsidRDefault="00166BB7">
      <w:pPr>
        <w:pStyle w:val="Verzeichnis1"/>
        <w:rPr>
          <w:del w:author="Andreas Kuehne" w:date="2019-05-25T13:55:00Z" w:id="1839"/>
          <w:rFonts w:asciiTheme="minorHAnsi" w:cstheme="minorBidi" w:eastAsiaTheme="minorEastAsia" w:hAnsiTheme="minorHAnsi"/>
          <w:noProof/>
          <w:sz w:val="22"/>
          <w:szCs w:val="22"/>
          <w:lang w:eastAsia="en-GB" w:val="en-GB"/>
        </w:rPr>
      </w:pPr>
      <w:del w:author="Andreas Kuehne" w:date="2019-05-25T13:55:00Z" w:id="1840">
        <w:r w:rsidDel="00EF7265" w:rsidRPr="00EF7265">
          <w:rPr>
            <w:rStyle w:val="Hyperlink"/>
            <w:noProof/>
            <w:lang w:val="en-GB"/>
            <w:rPrChange w:author="Andreas Kuehne" w:date="2019-05-25T13:54:00Z" w:id="1841">
              <w:rPr>
                <w:rStyle w:val="Hyperlink"/>
                <w:noProof/>
                <w:lang w:val="en-GB"/>
              </w:rPr>
            </w:rPrChange>
          </w:rPr>
          <w:delText>7</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842">
              <w:rPr>
                <w:rStyle w:val="Hyperlink"/>
                <w:noProof/>
                <w:lang w:val="en-GB"/>
              </w:rPr>
            </w:rPrChange>
          </w:rPr>
          <w:delText>Asynchronous Processing Model</w:delText>
        </w:r>
        <w:r w:rsidDel="00EF7265">
          <w:rPr>
            <w:noProof/>
            <w:webHidden/>
          </w:rPr>
          <w:tab/>
          <w:delText>141</w:delText>
        </w:r>
      </w:del>
    </w:p>
    <w:p w:rsidDel="00EF7265" w:rsidR="00166BB7" w:rsidRDefault="00166BB7">
      <w:pPr>
        <w:pStyle w:val="Verzeichnis2"/>
        <w:tabs>
          <w:tab w:leader="dot" w:pos="9350" w:val="right"/>
        </w:tabs>
        <w:rPr>
          <w:del w:author="Andreas Kuehne" w:date="2019-05-25T13:55:00Z" w:id="1843"/>
          <w:rFonts w:asciiTheme="minorHAnsi" w:cstheme="minorBidi" w:eastAsiaTheme="minorEastAsia" w:hAnsiTheme="minorHAnsi"/>
          <w:noProof/>
          <w:sz w:val="22"/>
          <w:szCs w:val="22"/>
          <w:lang w:eastAsia="en-GB" w:val="en-GB"/>
        </w:rPr>
      </w:pPr>
      <w:del w:author="Andreas Kuehne" w:date="2019-05-25T13:55:00Z" w:id="1844">
        <w:r w:rsidDel="00EF7265" w:rsidRPr="00EF7265">
          <w:rPr>
            <w:rStyle w:val="Hyperlink"/>
            <w:noProof/>
            <w:lang w:val="en-GB"/>
            <w:rPrChange w:author="Andreas Kuehne" w:date="2019-05-25T13:54:00Z" w:id="1845">
              <w:rPr>
                <w:rStyle w:val="Hyperlink"/>
                <w:noProof/>
                <w:lang w:val="en-GB"/>
              </w:rPr>
            </w:rPrChange>
          </w:rPr>
          <w:delText>7.1 Asynchronous-only Processing</w:delText>
        </w:r>
        <w:r w:rsidDel="00EF7265">
          <w:rPr>
            <w:noProof/>
            <w:webHidden/>
          </w:rPr>
          <w:tab/>
          <w:delText>141</w:delText>
        </w:r>
      </w:del>
    </w:p>
    <w:p w:rsidDel="00EF7265" w:rsidR="00166BB7" w:rsidRDefault="00166BB7">
      <w:pPr>
        <w:pStyle w:val="Verzeichnis2"/>
        <w:tabs>
          <w:tab w:leader="dot" w:pos="9350" w:val="right"/>
        </w:tabs>
        <w:rPr>
          <w:del w:author="Andreas Kuehne" w:date="2019-05-25T13:55:00Z" w:id="1846"/>
          <w:rFonts w:asciiTheme="minorHAnsi" w:cstheme="minorBidi" w:eastAsiaTheme="minorEastAsia" w:hAnsiTheme="minorHAnsi"/>
          <w:noProof/>
          <w:sz w:val="22"/>
          <w:szCs w:val="22"/>
          <w:lang w:eastAsia="en-GB" w:val="en-GB"/>
        </w:rPr>
      </w:pPr>
      <w:del w:author="Andreas Kuehne" w:date="2019-05-25T13:55:00Z" w:id="1847">
        <w:r w:rsidDel="00EF7265" w:rsidRPr="00EF7265">
          <w:rPr>
            <w:rStyle w:val="Hyperlink"/>
            <w:noProof/>
            <w:lang w:val="en-GB"/>
            <w:rPrChange w:author="Andreas Kuehne" w:date="2019-05-25T13:54:00Z" w:id="1848">
              <w:rPr>
                <w:rStyle w:val="Hyperlink"/>
                <w:noProof/>
                <w:lang w:val="en-GB"/>
              </w:rPr>
            </w:rPrChange>
          </w:rPr>
          <w:delText>7.2 Enforcing Asynchronous Processing</w:delText>
        </w:r>
        <w:r w:rsidDel="00EF7265">
          <w:rPr>
            <w:noProof/>
            <w:webHidden/>
          </w:rPr>
          <w:tab/>
          <w:delText>142</w:delText>
        </w:r>
      </w:del>
    </w:p>
    <w:p w:rsidDel="00EF7265" w:rsidR="00166BB7" w:rsidRDefault="00166BB7">
      <w:pPr>
        <w:pStyle w:val="Verzeichnis1"/>
        <w:rPr>
          <w:del w:author="Andreas Kuehne" w:date="2019-05-25T13:55:00Z" w:id="1849"/>
          <w:rFonts w:asciiTheme="minorHAnsi" w:cstheme="minorBidi" w:eastAsiaTheme="minorEastAsia" w:hAnsiTheme="minorHAnsi"/>
          <w:noProof/>
          <w:sz w:val="22"/>
          <w:szCs w:val="22"/>
          <w:lang w:eastAsia="en-GB" w:val="en-GB"/>
        </w:rPr>
      </w:pPr>
      <w:del w:author="Andreas Kuehne" w:date="2019-05-25T13:55:00Z" w:id="1850">
        <w:r w:rsidDel="00EF7265" w:rsidRPr="00EF7265">
          <w:rPr>
            <w:rStyle w:val="Hyperlink"/>
            <w:noProof/>
            <w:lang w:val="en-GB"/>
            <w:rPrChange w:author="Andreas Kuehne" w:date="2019-05-25T13:54:00Z" w:id="1851">
              <w:rPr>
                <w:rStyle w:val="Hyperlink"/>
                <w:noProof/>
                <w:lang w:val="en-GB"/>
              </w:rPr>
            </w:rPrChange>
          </w:rPr>
          <w:delText>8</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852">
              <w:rPr>
                <w:rStyle w:val="Hyperlink"/>
                <w:noProof/>
                <w:lang w:val="en-GB"/>
              </w:rPr>
            </w:rPrChange>
          </w:rPr>
          <w:delText>DSS Core Bindings</w:delText>
        </w:r>
        <w:r w:rsidDel="00EF7265">
          <w:rPr>
            <w:noProof/>
            <w:webHidden/>
          </w:rPr>
          <w:tab/>
          <w:delText>143</w:delText>
        </w:r>
      </w:del>
    </w:p>
    <w:p w:rsidDel="00EF7265" w:rsidR="00166BB7" w:rsidRDefault="00166BB7">
      <w:pPr>
        <w:pStyle w:val="Verzeichnis2"/>
        <w:tabs>
          <w:tab w:leader="dot" w:pos="9350" w:val="right"/>
        </w:tabs>
        <w:rPr>
          <w:del w:author="Andreas Kuehne" w:date="2019-05-25T13:55:00Z" w:id="1853"/>
          <w:rFonts w:asciiTheme="minorHAnsi" w:cstheme="minorBidi" w:eastAsiaTheme="minorEastAsia" w:hAnsiTheme="minorHAnsi"/>
          <w:noProof/>
          <w:sz w:val="22"/>
          <w:szCs w:val="22"/>
          <w:lang w:eastAsia="en-GB" w:val="en-GB"/>
        </w:rPr>
      </w:pPr>
      <w:del w:author="Andreas Kuehne" w:date="2019-05-25T13:55:00Z" w:id="1854">
        <w:r w:rsidDel="00EF7265" w:rsidRPr="00EF7265">
          <w:rPr>
            <w:rStyle w:val="Hyperlink"/>
            <w:noProof/>
            <w:lang w:val="en-GB"/>
            <w:rPrChange w:author="Andreas Kuehne" w:date="2019-05-25T13:54:00Z" w:id="1855">
              <w:rPr>
                <w:rStyle w:val="Hyperlink"/>
                <w:noProof/>
                <w:lang w:val="en-GB"/>
              </w:rPr>
            </w:rPrChange>
          </w:rPr>
          <w:delText>8.1 HTTP POST Transport Binding</w:delText>
        </w:r>
        <w:r w:rsidDel="00EF7265">
          <w:rPr>
            <w:noProof/>
            <w:webHidden/>
          </w:rPr>
          <w:tab/>
          <w:delText>143</w:delText>
        </w:r>
      </w:del>
    </w:p>
    <w:p w:rsidDel="00EF7265" w:rsidR="00166BB7" w:rsidRDefault="00166BB7">
      <w:pPr>
        <w:pStyle w:val="Verzeichnis2"/>
        <w:tabs>
          <w:tab w:leader="dot" w:pos="9350" w:val="right"/>
        </w:tabs>
        <w:rPr>
          <w:del w:author="Andreas Kuehne" w:date="2019-05-25T13:55:00Z" w:id="1856"/>
          <w:rFonts w:asciiTheme="minorHAnsi" w:cstheme="minorBidi" w:eastAsiaTheme="minorEastAsia" w:hAnsiTheme="minorHAnsi"/>
          <w:noProof/>
          <w:sz w:val="22"/>
          <w:szCs w:val="22"/>
          <w:lang w:eastAsia="en-GB" w:val="en-GB"/>
        </w:rPr>
      </w:pPr>
      <w:del w:author="Andreas Kuehne" w:date="2019-05-25T13:55:00Z" w:id="1857">
        <w:r w:rsidDel="00EF7265" w:rsidRPr="00EF7265">
          <w:rPr>
            <w:rStyle w:val="Hyperlink"/>
            <w:noProof/>
            <w:lang w:val="en-GB"/>
            <w:rPrChange w:author="Andreas Kuehne" w:date="2019-05-25T13:54:00Z" w:id="1858">
              <w:rPr>
                <w:rStyle w:val="Hyperlink"/>
                <w:noProof/>
                <w:lang w:val="en-GB"/>
              </w:rPr>
            </w:rPrChange>
          </w:rPr>
          <w:delText>8.2 SOAP 1.2 Transport Binding</w:delText>
        </w:r>
        <w:r w:rsidDel="00EF7265">
          <w:rPr>
            <w:noProof/>
            <w:webHidden/>
          </w:rPr>
          <w:tab/>
          <w:delText>143</w:delText>
        </w:r>
      </w:del>
    </w:p>
    <w:p w:rsidDel="00EF7265" w:rsidR="00166BB7" w:rsidRDefault="00166BB7">
      <w:pPr>
        <w:pStyle w:val="Verzeichnis2"/>
        <w:tabs>
          <w:tab w:leader="dot" w:pos="9350" w:val="right"/>
        </w:tabs>
        <w:rPr>
          <w:del w:author="Andreas Kuehne" w:date="2019-05-25T13:55:00Z" w:id="1859"/>
          <w:rFonts w:asciiTheme="minorHAnsi" w:cstheme="minorBidi" w:eastAsiaTheme="minorEastAsia" w:hAnsiTheme="minorHAnsi"/>
          <w:noProof/>
          <w:sz w:val="22"/>
          <w:szCs w:val="22"/>
          <w:lang w:eastAsia="en-GB" w:val="en-GB"/>
        </w:rPr>
      </w:pPr>
      <w:del w:author="Andreas Kuehne" w:date="2019-05-25T13:55:00Z" w:id="1860">
        <w:r w:rsidDel="00EF7265" w:rsidRPr="00EF7265">
          <w:rPr>
            <w:rStyle w:val="Hyperlink"/>
            <w:noProof/>
            <w:lang w:val="en-GB"/>
            <w:rPrChange w:author="Andreas Kuehne" w:date="2019-05-25T13:54:00Z" w:id="1861">
              <w:rPr>
                <w:rStyle w:val="Hyperlink"/>
                <w:noProof/>
                <w:lang w:val="en-GB"/>
              </w:rPr>
            </w:rPrChange>
          </w:rPr>
          <w:delText>8.3 Security Bindings</w:delText>
        </w:r>
        <w:r w:rsidDel="00EF7265">
          <w:rPr>
            <w:noProof/>
            <w:webHidden/>
          </w:rPr>
          <w:tab/>
          <w:delText>144</w:delText>
        </w:r>
      </w:del>
    </w:p>
    <w:p w:rsidDel="00EF7265" w:rsidR="00166BB7" w:rsidRDefault="00166BB7">
      <w:pPr>
        <w:pStyle w:val="Verzeichnis1"/>
        <w:rPr>
          <w:del w:author="Andreas Kuehne" w:date="2019-05-25T13:55:00Z" w:id="1862"/>
          <w:rFonts w:asciiTheme="minorHAnsi" w:cstheme="minorBidi" w:eastAsiaTheme="minorEastAsia" w:hAnsiTheme="minorHAnsi"/>
          <w:noProof/>
          <w:sz w:val="22"/>
          <w:szCs w:val="22"/>
          <w:lang w:eastAsia="en-GB" w:val="en-GB"/>
        </w:rPr>
      </w:pPr>
      <w:del w:author="Andreas Kuehne" w:date="2019-05-25T13:55:00Z" w:id="1863">
        <w:r w:rsidDel="00EF7265" w:rsidRPr="00EF7265">
          <w:rPr>
            <w:rStyle w:val="Hyperlink"/>
            <w:noProof/>
            <w:lang w:val="en-GB"/>
            <w:rPrChange w:author="Andreas Kuehne" w:date="2019-05-25T13:54:00Z" w:id="1864">
              <w:rPr>
                <w:rStyle w:val="Hyperlink"/>
                <w:noProof/>
                <w:lang w:val="en-GB"/>
              </w:rPr>
            </w:rPrChange>
          </w:rPr>
          <w:delText>9</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865">
              <w:rPr>
                <w:rStyle w:val="Hyperlink"/>
                <w:noProof/>
                <w:lang w:val="en-GB"/>
              </w:rPr>
            </w:rPrChange>
          </w:rPr>
          <w:delText>DSS-Defined Identifiers</w:delText>
        </w:r>
        <w:r w:rsidDel="00EF7265">
          <w:rPr>
            <w:noProof/>
            <w:webHidden/>
          </w:rPr>
          <w:tab/>
          <w:delText>145</w:delText>
        </w:r>
      </w:del>
    </w:p>
    <w:p w:rsidDel="00EF7265" w:rsidR="00166BB7" w:rsidRDefault="00166BB7">
      <w:pPr>
        <w:pStyle w:val="Verzeichnis2"/>
        <w:tabs>
          <w:tab w:leader="dot" w:pos="9350" w:val="right"/>
        </w:tabs>
        <w:rPr>
          <w:del w:author="Andreas Kuehne" w:date="2019-05-25T13:55:00Z" w:id="1866"/>
          <w:rFonts w:asciiTheme="minorHAnsi" w:cstheme="minorBidi" w:eastAsiaTheme="minorEastAsia" w:hAnsiTheme="minorHAnsi"/>
          <w:noProof/>
          <w:sz w:val="22"/>
          <w:szCs w:val="22"/>
          <w:lang w:eastAsia="en-GB" w:val="en-GB"/>
        </w:rPr>
      </w:pPr>
      <w:del w:author="Andreas Kuehne" w:date="2019-05-25T13:55:00Z" w:id="1867">
        <w:r w:rsidDel="00EF7265" w:rsidRPr="00EF7265">
          <w:rPr>
            <w:rStyle w:val="Hyperlink"/>
            <w:noProof/>
            <w:lang w:val="en-GB"/>
            <w:rPrChange w:author="Andreas Kuehne" w:date="2019-05-25T13:54:00Z" w:id="1868">
              <w:rPr>
                <w:rStyle w:val="Hyperlink"/>
                <w:noProof/>
                <w:lang w:val="en-GB"/>
              </w:rPr>
            </w:rPrChange>
          </w:rPr>
          <w:delText>9.1 Signature Type Identifiers</w:delText>
        </w:r>
        <w:r w:rsidDel="00EF7265">
          <w:rPr>
            <w:noProof/>
            <w:webHidden/>
          </w:rPr>
          <w:tab/>
          <w:delText>145</w:delText>
        </w:r>
      </w:del>
    </w:p>
    <w:p w:rsidDel="00EF7265" w:rsidR="00166BB7" w:rsidRDefault="00166BB7">
      <w:pPr>
        <w:pStyle w:val="Verzeichnis3"/>
        <w:tabs>
          <w:tab w:leader="dot" w:pos="9350" w:val="right"/>
        </w:tabs>
        <w:rPr>
          <w:del w:author="Andreas Kuehne" w:date="2019-05-25T13:55:00Z" w:id="1869"/>
          <w:rFonts w:asciiTheme="minorHAnsi" w:cstheme="minorBidi" w:eastAsiaTheme="minorEastAsia" w:hAnsiTheme="minorHAnsi"/>
          <w:noProof/>
          <w:sz w:val="22"/>
          <w:szCs w:val="22"/>
          <w:lang w:eastAsia="en-GB" w:val="en-GB"/>
        </w:rPr>
      </w:pPr>
      <w:del w:author="Andreas Kuehne" w:date="2019-05-25T13:55:00Z" w:id="1870">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71">
              <w:rPr>
                <w:rStyle w:val="Hyperlink"/>
                <w:noProof/>
                <w:lang w:val="en-GB"/>
                <w14:scene3d>
                  <w14:camera w14:prst="orthographicFront"/>
                  <w14:lightRig w14:dir="t" w14:rig="threePt">
                    <w14:rot w14:lat="0" w14:lon="0" w14:rev="0"/>
                  </w14:lightRig>
                </w14:scene3d>
              </w:rPr>
            </w:rPrChange>
          </w:rPr>
          <w:delText>9.1.1</w:delText>
        </w:r>
        <w:r w:rsidDel="00EF7265" w:rsidRPr="00EF7265">
          <w:rPr>
            <w:rStyle w:val="Hyperlink"/>
            <w:noProof/>
            <w:lang w:val="en-GB"/>
            <w:rPrChange w:author="Andreas Kuehne" w:date="2019-05-25T13:54:00Z" w:id="1872">
              <w:rPr>
                <w:rStyle w:val="Hyperlink"/>
                <w:noProof/>
                <w:lang w:val="en-GB"/>
              </w:rPr>
            </w:rPrChange>
          </w:rPr>
          <w:delText xml:space="preserve"> XML Signature</w:delText>
        </w:r>
        <w:r w:rsidDel="00EF7265">
          <w:rPr>
            <w:noProof/>
            <w:webHidden/>
          </w:rPr>
          <w:tab/>
          <w:delText>145</w:delText>
        </w:r>
      </w:del>
    </w:p>
    <w:p w:rsidDel="00EF7265" w:rsidR="00166BB7" w:rsidRDefault="00166BB7">
      <w:pPr>
        <w:pStyle w:val="Verzeichnis3"/>
        <w:tabs>
          <w:tab w:leader="dot" w:pos="9350" w:val="right"/>
        </w:tabs>
        <w:rPr>
          <w:del w:author="Andreas Kuehne" w:date="2019-05-25T13:55:00Z" w:id="1873"/>
          <w:rFonts w:asciiTheme="minorHAnsi" w:cstheme="minorBidi" w:eastAsiaTheme="minorEastAsia" w:hAnsiTheme="minorHAnsi"/>
          <w:noProof/>
          <w:sz w:val="22"/>
          <w:szCs w:val="22"/>
          <w:lang w:eastAsia="en-GB" w:val="en-GB"/>
        </w:rPr>
      </w:pPr>
      <w:del w:author="Andreas Kuehne" w:date="2019-05-25T13:55:00Z" w:id="1874">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75">
              <w:rPr>
                <w:rStyle w:val="Hyperlink"/>
                <w:noProof/>
                <w:lang w:val="en-GB"/>
                <w14:scene3d>
                  <w14:camera w14:prst="orthographicFront"/>
                  <w14:lightRig w14:dir="t" w14:rig="threePt">
                    <w14:rot w14:lat="0" w14:lon="0" w14:rev="0"/>
                  </w14:lightRig>
                </w14:scene3d>
              </w:rPr>
            </w:rPrChange>
          </w:rPr>
          <w:delText>9.1.2</w:delText>
        </w:r>
        <w:r w:rsidDel="00EF7265" w:rsidRPr="00EF7265">
          <w:rPr>
            <w:rStyle w:val="Hyperlink"/>
            <w:noProof/>
            <w:lang w:val="en-GB"/>
            <w:rPrChange w:author="Andreas Kuehne" w:date="2019-05-25T13:54:00Z" w:id="1876">
              <w:rPr>
                <w:rStyle w:val="Hyperlink"/>
                <w:noProof/>
                <w:lang w:val="en-GB"/>
              </w:rPr>
            </w:rPrChange>
          </w:rPr>
          <w:delText xml:space="preserve"> XML TimeStampToken</w:delText>
        </w:r>
        <w:r w:rsidDel="00EF7265">
          <w:rPr>
            <w:noProof/>
            <w:webHidden/>
          </w:rPr>
          <w:tab/>
          <w:delText>145</w:delText>
        </w:r>
      </w:del>
    </w:p>
    <w:p w:rsidDel="00EF7265" w:rsidR="00166BB7" w:rsidRDefault="00166BB7">
      <w:pPr>
        <w:pStyle w:val="Verzeichnis3"/>
        <w:tabs>
          <w:tab w:leader="dot" w:pos="9350" w:val="right"/>
        </w:tabs>
        <w:rPr>
          <w:del w:author="Andreas Kuehne" w:date="2019-05-25T13:55:00Z" w:id="1877"/>
          <w:rFonts w:asciiTheme="minorHAnsi" w:cstheme="minorBidi" w:eastAsiaTheme="minorEastAsia" w:hAnsiTheme="minorHAnsi"/>
          <w:noProof/>
          <w:sz w:val="22"/>
          <w:szCs w:val="22"/>
          <w:lang w:eastAsia="en-GB" w:val="en-GB"/>
        </w:rPr>
      </w:pPr>
      <w:del w:author="Andreas Kuehne" w:date="2019-05-25T13:55:00Z" w:id="187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79">
              <w:rPr>
                <w:rStyle w:val="Hyperlink"/>
                <w:noProof/>
                <w:lang w:val="en-GB"/>
                <w14:scene3d>
                  <w14:camera w14:prst="orthographicFront"/>
                  <w14:lightRig w14:dir="t" w14:rig="threePt">
                    <w14:rot w14:lat="0" w14:lon="0" w14:rev="0"/>
                  </w14:lightRig>
                </w14:scene3d>
              </w:rPr>
            </w:rPrChange>
          </w:rPr>
          <w:delText>9.1.3</w:delText>
        </w:r>
        <w:r w:rsidDel="00EF7265" w:rsidRPr="00EF7265">
          <w:rPr>
            <w:rStyle w:val="Hyperlink"/>
            <w:noProof/>
            <w:lang w:val="en-GB"/>
            <w:rPrChange w:author="Andreas Kuehne" w:date="2019-05-25T13:54:00Z" w:id="1880">
              <w:rPr>
                <w:rStyle w:val="Hyperlink"/>
                <w:noProof/>
                <w:lang w:val="en-GB"/>
              </w:rPr>
            </w:rPrChange>
          </w:rPr>
          <w:delText xml:space="preserve"> RFC 3161 TimeStampToken</w:delText>
        </w:r>
        <w:r w:rsidDel="00EF7265">
          <w:rPr>
            <w:noProof/>
            <w:webHidden/>
          </w:rPr>
          <w:tab/>
          <w:delText>145</w:delText>
        </w:r>
      </w:del>
    </w:p>
    <w:p w:rsidDel="00EF7265" w:rsidR="00166BB7" w:rsidRDefault="00166BB7">
      <w:pPr>
        <w:pStyle w:val="Verzeichnis3"/>
        <w:tabs>
          <w:tab w:leader="dot" w:pos="9350" w:val="right"/>
        </w:tabs>
        <w:rPr>
          <w:del w:author="Andreas Kuehne" w:date="2019-05-25T13:55:00Z" w:id="1881"/>
          <w:rFonts w:asciiTheme="minorHAnsi" w:cstheme="minorBidi" w:eastAsiaTheme="minorEastAsia" w:hAnsiTheme="minorHAnsi"/>
          <w:noProof/>
          <w:sz w:val="22"/>
          <w:szCs w:val="22"/>
          <w:lang w:eastAsia="en-GB" w:val="en-GB"/>
        </w:rPr>
      </w:pPr>
      <w:del w:author="Andreas Kuehne" w:date="2019-05-25T13:55:00Z" w:id="188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83">
              <w:rPr>
                <w:rStyle w:val="Hyperlink"/>
                <w:noProof/>
                <w:lang w:val="en-GB"/>
                <w14:scene3d>
                  <w14:camera w14:prst="orthographicFront"/>
                  <w14:lightRig w14:dir="t" w14:rig="threePt">
                    <w14:rot w14:lat="0" w14:lon="0" w14:rev="0"/>
                  </w14:lightRig>
                </w14:scene3d>
              </w:rPr>
            </w:rPrChange>
          </w:rPr>
          <w:delText>9.1.4</w:delText>
        </w:r>
        <w:r w:rsidDel="00EF7265" w:rsidRPr="00EF7265">
          <w:rPr>
            <w:rStyle w:val="Hyperlink"/>
            <w:noProof/>
            <w:lang w:val="en-GB"/>
            <w:rPrChange w:author="Andreas Kuehne" w:date="2019-05-25T13:54:00Z" w:id="1884">
              <w:rPr>
                <w:rStyle w:val="Hyperlink"/>
                <w:noProof/>
                <w:lang w:val="en-GB"/>
              </w:rPr>
            </w:rPrChange>
          </w:rPr>
          <w:delText xml:space="preserve"> CMS Signature</w:delText>
        </w:r>
        <w:r w:rsidDel="00EF7265">
          <w:rPr>
            <w:noProof/>
            <w:webHidden/>
          </w:rPr>
          <w:tab/>
          <w:delText>145</w:delText>
        </w:r>
      </w:del>
    </w:p>
    <w:p w:rsidDel="00EF7265" w:rsidR="00166BB7" w:rsidRDefault="00166BB7">
      <w:pPr>
        <w:pStyle w:val="Verzeichnis3"/>
        <w:tabs>
          <w:tab w:leader="dot" w:pos="9350" w:val="right"/>
        </w:tabs>
        <w:rPr>
          <w:del w:author="Andreas Kuehne" w:date="2019-05-25T13:55:00Z" w:id="1885"/>
          <w:rFonts w:asciiTheme="minorHAnsi" w:cstheme="minorBidi" w:eastAsiaTheme="minorEastAsia" w:hAnsiTheme="minorHAnsi"/>
          <w:noProof/>
          <w:sz w:val="22"/>
          <w:szCs w:val="22"/>
          <w:lang w:eastAsia="en-GB" w:val="en-GB"/>
        </w:rPr>
      </w:pPr>
      <w:del w:author="Andreas Kuehne" w:date="2019-05-25T13:55:00Z" w:id="1886">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887">
              <w:rPr>
                <w:rStyle w:val="Hyperlink"/>
                <w:noProof/>
                <w:lang w:val="en-GB"/>
                <w14:scene3d>
                  <w14:camera w14:prst="orthographicFront"/>
                  <w14:lightRig w14:dir="t" w14:rig="threePt">
                    <w14:rot w14:lat="0" w14:lon="0" w14:rev="0"/>
                  </w14:lightRig>
                </w14:scene3d>
              </w:rPr>
            </w:rPrChange>
          </w:rPr>
          <w:delText>9.1.5</w:delText>
        </w:r>
        <w:r w:rsidDel="00EF7265" w:rsidRPr="00EF7265">
          <w:rPr>
            <w:rStyle w:val="Hyperlink"/>
            <w:noProof/>
            <w:lang w:val="en-GB"/>
            <w:rPrChange w:author="Andreas Kuehne" w:date="2019-05-25T13:54:00Z" w:id="1888">
              <w:rPr>
                <w:rStyle w:val="Hyperlink"/>
                <w:noProof/>
                <w:lang w:val="en-GB"/>
              </w:rPr>
            </w:rPrChange>
          </w:rPr>
          <w:delText xml:space="preserve"> PGP Signature</w:delText>
        </w:r>
        <w:r w:rsidDel="00EF7265">
          <w:rPr>
            <w:noProof/>
            <w:webHidden/>
          </w:rPr>
          <w:tab/>
          <w:delText>145</w:delText>
        </w:r>
      </w:del>
    </w:p>
    <w:p w:rsidDel="00EF7265" w:rsidR="00166BB7" w:rsidRDefault="00166BB7">
      <w:pPr>
        <w:pStyle w:val="Verzeichnis2"/>
        <w:tabs>
          <w:tab w:leader="dot" w:pos="9350" w:val="right"/>
        </w:tabs>
        <w:rPr>
          <w:del w:author="Andreas Kuehne" w:date="2019-05-25T13:55:00Z" w:id="1889"/>
          <w:rFonts w:asciiTheme="minorHAnsi" w:cstheme="minorBidi" w:eastAsiaTheme="minorEastAsia" w:hAnsiTheme="minorHAnsi"/>
          <w:noProof/>
          <w:sz w:val="22"/>
          <w:szCs w:val="22"/>
          <w:lang w:eastAsia="en-GB" w:val="en-GB"/>
        </w:rPr>
      </w:pPr>
      <w:del w:author="Andreas Kuehne" w:date="2019-05-25T13:55:00Z" w:id="1890">
        <w:r w:rsidDel="00EF7265" w:rsidRPr="00EF7265">
          <w:rPr>
            <w:rStyle w:val="Hyperlink"/>
            <w:noProof/>
            <w:lang w:val="en-GB"/>
            <w:rPrChange w:author="Andreas Kuehne" w:date="2019-05-25T13:54:00Z" w:id="1891">
              <w:rPr>
                <w:rStyle w:val="Hyperlink"/>
                <w:noProof/>
                <w:lang w:val="en-GB"/>
              </w:rPr>
            </w:rPrChange>
          </w:rPr>
          <w:delText>9.2 ResultMinors</w:delText>
        </w:r>
        <w:r w:rsidDel="00EF7265">
          <w:rPr>
            <w:noProof/>
            <w:webHidden/>
          </w:rPr>
          <w:tab/>
          <w:delText>145</w:delText>
        </w:r>
      </w:del>
    </w:p>
    <w:p w:rsidDel="00EF7265" w:rsidR="00166BB7" w:rsidRDefault="00166BB7">
      <w:pPr>
        <w:pStyle w:val="Verzeichnis1"/>
        <w:rPr>
          <w:del w:author="Andreas Kuehne" w:date="2019-05-25T13:55:00Z" w:id="1892"/>
          <w:rFonts w:asciiTheme="minorHAnsi" w:cstheme="minorBidi" w:eastAsiaTheme="minorEastAsia" w:hAnsiTheme="minorHAnsi"/>
          <w:noProof/>
          <w:sz w:val="22"/>
          <w:szCs w:val="22"/>
          <w:lang w:eastAsia="en-GB" w:val="en-GB"/>
        </w:rPr>
      </w:pPr>
      <w:del w:author="Andreas Kuehne" w:date="2019-05-25T13:55:00Z" w:id="1893">
        <w:r w:rsidDel="00EF7265" w:rsidRPr="00EF7265">
          <w:rPr>
            <w:rStyle w:val="Hyperlink"/>
            <w:noProof/>
            <w:lang w:val="en-GB"/>
            <w:rPrChange w:author="Andreas Kuehne" w:date="2019-05-25T13:54:00Z" w:id="1894">
              <w:rPr>
                <w:rStyle w:val="Hyperlink"/>
                <w:noProof/>
                <w:lang w:val="en-GB"/>
              </w:rPr>
            </w:rPrChange>
          </w:rPr>
          <w:delText>10</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895">
              <w:rPr>
                <w:rStyle w:val="Hyperlink"/>
                <w:noProof/>
                <w:lang w:val="en-GB"/>
              </w:rPr>
            </w:rPrChange>
          </w:rPr>
          <w:delText>Security Considerations</w:delText>
        </w:r>
        <w:r w:rsidDel="00EF7265">
          <w:rPr>
            <w:noProof/>
            <w:webHidden/>
          </w:rPr>
          <w:tab/>
          <w:delText>147</w:delText>
        </w:r>
      </w:del>
    </w:p>
    <w:p w:rsidDel="00EF7265" w:rsidR="00166BB7" w:rsidRDefault="00166BB7">
      <w:pPr>
        <w:pStyle w:val="Verzeichnis2"/>
        <w:tabs>
          <w:tab w:leader="dot" w:pos="9350" w:val="right"/>
        </w:tabs>
        <w:rPr>
          <w:del w:author="Andreas Kuehne" w:date="2019-05-25T13:55:00Z" w:id="1896"/>
          <w:rFonts w:asciiTheme="minorHAnsi" w:cstheme="minorBidi" w:eastAsiaTheme="minorEastAsia" w:hAnsiTheme="minorHAnsi"/>
          <w:noProof/>
          <w:sz w:val="22"/>
          <w:szCs w:val="22"/>
          <w:lang w:eastAsia="en-GB" w:val="en-GB"/>
        </w:rPr>
      </w:pPr>
      <w:del w:author="Andreas Kuehne" w:date="2019-05-25T13:55:00Z" w:id="1897">
        <w:r w:rsidDel="00EF7265" w:rsidRPr="00EF7265">
          <w:rPr>
            <w:rStyle w:val="Hyperlink"/>
            <w:noProof/>
            <w:lang w:val="en-GB"/>
            <w:rPrChange w:author="Andreas Kuehne" w:date="2019-05-25T13:54:00Z" w:id="1898">
              <w:rPr>
                <w:rStyle w:val="Hyperlink"/>
                <w:noProof/>
                <w:lang w:val="en-GB"/>
              </w:rPr>
            </w:rPrChange>
          </w:rPr>
          <w:delText>10.1 Well-Known Attack Vectors</w:delText>
        </w:r>
        <w:r w:rsidDel="00EF7265">
          <w:rPr>
            <w:noProof/>
            <w:webHidden/>
          </w:rPr>
          <w:tab/>
          <w:delText>147</w:delText>
        </w:r>
      </w:del>
    </w:p>
    <w:p w:rsidDel="00EF7265" w:rsidR="00166BB7" w:rsidRDefault="00166BB7">
      <w:pPr>
        <w:pStyle w:val="Verzeichnis3"/>
        <w:tabs>
          <w:tab w:leader="dot" w:pos="9350" w:val="right"/>
        </w:tabs>
        <w:rPr>
          <w:del w:author="Andreas Kuehne" w:date="2019-05-25T13:55:00Z" w:id="1899"/>
          <w:rFonts w:asciiTheme="minorHAnsi" w:cstheme="minorBidi" w:eastAsiaTheme="minorEastAsia" w:hAnsiTheme="minorHAnsi"/>
          <w:noProof/>
          <w:sz w:val="22"/>
          <w:szCs w:val="22"/>
          <w:lang w:eastAsia="en-GB" w:val="en-GB"/>
        </w:rPr>
      </w:pPr>
      <w:del w:author="Andreas Kuehne" w:date="2019-05-25T13:55:00Z" w:id="1900">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01">
              <w:rPr>
                <w:rStyle w:val="Hyperlink"/>
                <w:noProof/>
                <w:lang w:val="en-GB"/>
                <w14:scene3d>
                  <w14:camera w14:prst="orthographicFront"/>
                  <w14:lightRig w14:dir="t" w14:rig="threePt">
                    <w14:rot w14:lat="0" w14:lon="0" w14:rev="0"/>
                  </w14:lightRig>
                </w14:scene3d>
              </w:rPr>
            </w:rPrChange>
          </w:rPr>
          <w:delText>10.1.1</w:delText>
        </w:r>
        <w:r w:rsidDel="00EF7265" w:rsidRPr="00EF7265">
          <w:rPr>
            <w:rStyle w:val="Hyperlink"/>
            <w:noProof/>
            <w:lang w:val="en-GB"/>
            <w:rPrChange w:author="Andreas Kuehne" w:date="2019-05-25T13:54:00Z" w:id="1902">
              <w:rPr>
                <w:rStyle w:val="Hyperlink"/>
                <w:noProof/>
                <w:lang w:val="en-GB"/>
              </w:rPr>
            </w:rPrChange>
          </w:rPr>
          <w:delText xml:space="preserve"> XML Parsing Vulnerabilities [non-normative]</w:delText>
        </w:r>
        <w:r w:rsidDel="00EF7265">
          <w:rPr>
            <w:noProof/>
            <w:webHidden/>
          </w:rPr>
          <w:tab/>
          <w:delText>147</w:delText>
        </w:r>
      </w:del>
    </w:p>
    <w:p w:rsidDel="00EF7265" w:rsidR="00166BB7" w:rsidRDefault="00166BB7">
      <w:pPr>
        <w:pStyle w:val="Verzeichnis3"/>
        <w:tabs>
          <w:tab w:leader="dot" w:pos="9350" w:val="right"/>
        </w:tabs>
        <w:rPr>
          <w:del w:author="Andreas Kuehne" w:date="2019-05-25T13:55:00Z" w:id="1903"/>
          <w:rFonts w:asciiTheme="minorHAnsi" w:cstheme="minorBidi" w:eastAsiaTheme="minorEastAsia" w:hAnsiTheme="minorHAnsi"/>
          <w:noProof/>
          <w:sz w:val="22"/>
          <w:szCs w:val="22"/>
          <w:lang w:eastAsia="en-GB" w:val="en-GB"/>
        </w:rPr>
      </w:pPr>
      <w:del w:author="Andreas Kuehne" w:date="2019-05-25T13:55:00Z" w:id="1904">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05">
              <w:rPr>
                <w:rStyle w:val="Hyperlink"/>
                <w:noProof/>
                <w:lang w:val="en-GB"/>
                <w14:scene3d>
                  <w14:camera w14:prst="orthographicFront"/>
                  <w14:lightRig w14:dir="t" w14:rig="threePt">
                    <w14:rot w14:lat="0" w14:lon="0" w14:rev="0"/>
                  </w14:lightRig>
                </w14:scene3d>
              </w:rPr>
            </w:rPrChange>
          </w:rPr>
          <w:delText>10.1.2</w:delText>
        </w:r>
        <w:r w:rsidDel="00EF7265" w:rsidRPr="00EF7265">
          <w:rPr>
            <w:rStyle w:val="Hyperlink"/>
            <w:noProof/>
            <w:lang w:val="en-GB"/>
            <w:rPrChange w:author="Andreas Kuehne" w:date="2019-05-25T13:54:00Z" w:id="1906">
              <w:rPr>
                <w:rStyle w:val="Hyperlink"/>
                <w:noProof/>
                <w:lang w:val="en-GB"/>
              </w:rPr>
            </w:rPrChange>
          </w:rPr>
          <w:delText xml:space="preserve"> XML Canonicalization Vulnerabilities [non-normative]</w:delText>
        </w:r>
        <w:r w:rsidDel="00EF7265">
          <w:rPr>
            <w:noProof/>
            <w:webHidden/>
          </w:rPr>
          <w:tab/>
          <w:delText>147</w:delText>
        </w:r>
      </w:del>
    </w:p>
    <w:p w:rsidDel="00EF7265" w:rsidR="00166BB7" w:rsidRDefault="00166BB7">
      <w:pPr>
        <w:pStyle w:val="Verzeichnis3"/>
        <w:tabs>
          <w:tab w:leader="dot" w:pos="9350" w:val="right"/>
        </w:tabs>
        <w:rPr>
          <w:del w:author="Andreas Kuehne" w:date="2019-05-25T13:55:00Z" w:id="1907"/>
          <w:rFonts w:asciiTheme="minorHAnsi" w:cstheme="minorBidi" w:eastAsiaTheme="minorEastAsia" w:hAnsiTheme="minorHAnsi"/>
          <w:noProof/>
          <w:sz w:val="22"/>
          <w:szCs w:val="22"/>
          <w:lang w:eastAsia="en-GB" w:val="en-GB"/>
        </w:rPr>
      </w:pPr>
      <w:del w:author="Andreas Kuehne" w:date="2019-05-25T13:55:00Z" w:id="1908">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09">
              <w:rPr>
                <w:rStyle w:val="Hyperlink"/>
                <w:noProof/>
                <w:lang w:val="en-GB"/>
                <w14:scene3d>
                  <w14:camera w14:prst="orthographicFront"/>
                  <w14:lightRig w14:dir="t" w14:rig="threePt">
                    <w14:rot w14:lat="0" w14:lon="0" w14:rev="0"/>
                  </w14:lightRig>
                </w14:scene3d>
              </w:rPr>
            </w:rPrChange>
          </w:rPr>
          <w:delText>10.1.3</w:delText>
        </w:r>
        <w:r w:rsidDel="00EF7265" w:rsidRPr="00EF7265">
          <w:rPr>
            <w:rStyle w:val="Hyperlink"/>
            <w:noProof/>
            <w:lang w:val="en-GB"/>
            <w:rPrChange w:author="Andreas Kuehne" w:date="2019-05-25T13:54:00Z" w:id="1910">
              <w:rPr>
                <w:rStyle w:val="Hyperlink"/>
                <w:noProof/>
                <w:lang w:val="en-GB"/>
              </w:rPr>
            </w:rPrChange>
          </w:rPr>
          <w:delText xml:space="preserve"> Injection Attacks [non-normative]</w:delText>
        </w:r>
        <w:r w:rsidDel="00EF7265">
          <w:rPr>
            <w:noProof/>
            <w:webHidden/>
          </w:rPr>
          <w:tab/>
          <w:delText>147</w:delText>
        </w:r>
      </w:del>
    </w:p>
    <w:p w:rsidDel="00EF7265" w:rsidR="00166BB7" w:rsidRDefault="00166BB7">
      <w:pPr>
        <w:pStyle w:val="Verzeichnis3"/>
        <w:tabs>
          <w:tab w:leader="dot" w:pos="9350" w:val="right"/>
        </w:tabs>
        <w:rPr>
          <w:del w:author="Andreas Kuehne" w:date="2019-05-25T13:55:00Z" w:id="1911"/>
          <w:rFonts w:asciiTheme="minorHAnsi" w:cstheme="minorBidi" w:eastAsiaTheme="minorEastAsia" w:hAnsiTheme="minorHAnsi"/>
          <w:noProof/>
          <w:sz w:val="22"/>
          <w:szCs w:val="22"/>
          <w:lang w:eastAsia="en-GB" w:val="en-GB"/>
        </w:rPr>
      </w:pPr>
      <w:del w:author="Andreas Kuehne" w:date="2019-05-25T13:55:00Z" w:id="1912">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13">
              <w:rPr>
                <w:rStyle w:val="Hyperlink"/>
                <w:noProof/>
                <w:lang w:val="en-GB"/>
                <w14:scene3d>
                  <w14:camera w14:prst="orthographicFront"/>
                  <w14:lightRig w14:dir="t" w14:rig="threePt">
                    <w14:rot w14:lat="0" w14:lon="0" w14:rev="0"/>
                  </w14:lightRig>
                </w14:scene3d>
              </w:rPr>
            </w:rPrChange>
          </w:rPr>
          <w:delText>10.1.4</w:delText>
        </w:r>
        <w:r w:rsidDel="00EF7265" w:rsidRPr="00EF7265">
          <w:rPr>
            <w:rStyle w:val="Hyperlink"/>
            <w:noProof/>
            <w:lang w:val="en-GB"/>
            <w:rPrChange w:author="Andreas Kuehne" w:date="2019-05-25T13:54:00Z" w:id="1914">
              <w:rPr>
                <w:rStyle w:val="Hyperlink"/>
                <w:noProof/>
                <w:lang w:val="en-GB"/>
              </w:rPr>
            </w:rPrChange>
          </w:rPr>
          <w:delText xml:space="preserve"> JSON Deserialization Through Evaluation Attacks [non-normative]</w:delText>
        </w:r>
        <w:r w:rsidDel="00EF7265">
          <w:rPr>
            <w:noProof/>
            <w:webHidden/>
          </w:rPr>
          <w:tab/>
          <w:delText>147</w:delText>
        </w:r>
      </w:del>
    </w:p>
    <w:p w:rsidDel="00EF7265" w:rsidR="00166BB7" w:rsidRDefault="00166BB7">
      <w:pPr>
        <w:pStyle w:val="Verzeichnis1"/>
        <w:rPr>
          <w:del w:author="Andreas Kuehne" w:date="2019-05-25T13:55:00Z" w:id="1915"/>
          <w:rFonts w:asciiTheme="minorHAnsi" w:cstheme="minorBidi" w:eastAsiaTheme="minorEastAsia" w:hAnsiTheme="minorHAnsi"/>
          <w:noProof/>
          <w:sz w:val="22"/>
          <w:szCs w:val="22"/>
          <w:lang w:eastAsia="en-GB" w:val="en-GB"/>
        </w:rPr>
      </w:pPr>
      <w:del w:author="Andreas Kuehne" w:date="2019-05-25T13:55:00Z" w:id="1916">
        <w:r w:rsidDel="00EF7265" w:rsidRPr="00EF7265">
          <w:rPr>
            <w:rStyle w:val="Hyperlink"/>
            <w:noProof/>
            <w:lang w:val="en-GB"/>
            <w:rPrChange w:author="Andreas Kuehne" w:date="2019-05-25T13:54:00Z" w:id="1917">
              <w:rPr>
                <w:rStyle w:val="Hyperlink"/>
                <w:noProof/>
                <w:lang w:val="en-GB"/>
              </w:rPr>
            </w:rPrChange>
          </w:rPr>
          <w:delText>11</w:delText>
        </w:r>
        <w:r w:rsidDel="00EF7265">
          <w:rPr>
            <w:rFonts w:asciiTheme="minorHAnsi" w:cstheme="minorBidi" w:eastAsiaTheme="minorEastAsia" w:hAnsiTheme="minorHAnsi"/>
            <w:noProof/>
            <w:sz w:val="22"/>
            <w:szCs w:val="22"/>
            <w:lang w:eastAsia="en-GB" w:val="en-GB"/>
          </w:rPr>
          <w:tab/>
        </w:r>
        <w:r w:rsidDel="00EF7265" w:rsidRPr="00EF7265">
          <w:rPr>
            <w:rStyle w:val="Hyperlink"/>
            <w:noProof/>
            <w:lang w:val="en-GB"/>
            <w:rPrChange w:author="Andreas Kuehne" w:date="2019-05-25T13:54:00Z" w:id="1918">
              <w:rPr>
                <w:rStyle w:val="Hyperlink"/>
                <w:noProof/>
                <w:lang w:val="en-GB"/>
              </w:rPr>
            </w:rPrChange>
          </w:rPr>
          <w:delText>Conformance</w:delText>
        </w:r>
        <w:r w:rsidDel="00EF7265">
          <w:rPr>
            <w:noProof/>
            <w:webHidden/>
          </w:rPr>
          <w:tab/>
          <w:delText>149</w:delText>
        </w:r>
      </w:del>
    </w:p>
    <w:p w:rsidDel="00EF7265" w:rsidR="00166BB7" w:rsidRDefault="00166BB7">
      <w:pPr>
        <w:pStyle w:val="Verzeichnis2"/>
        <w:tabs>
          <w:tab w:leader="dot" w:pos="9350" w:val="right"/>
        </w:tabs>
        <w:rPr>
          <w:del w:author="Andreas Kuehne" w:date="2019-05-25T13:55:00Z" w:id="1919"/>
          <w:rFonts w:asciiTheme="minorHAnsi" w:cstheme="minorBidi" w:eastAsiaTheme="minorEastAsia" w:hAnsiTheme="minorHAnsi"/>
          <w:noProof/>
          <w:sz w:val="22"/>
          <w:szCs w:val="22"/>
          <w:lang w:eastAsia="en-GB" w:val="en-GB"/>
        </w:rPr>
      </w:pPr>
      <w:del w:author="Andreas Kuehne" w:date="2019-05-25T13:55:00Z" w:id="1920">
        <w:r w:rsidDel="00EF7265" w:rsidRPr="00EF7265">
          <w:rPr>
            <w:rStyle w:val="Hyperlink"/>
            <w:noProof/>
            <w:lang w:val="en-GB"/>
            <w:rPrChange w:author="Andreas Kuehne" w:date="2019-05-25T13:54:00Z" w:id="1921">
              <w:rPr>
                <w:rStyle w:val="Hyperlink"/>
                <w:noProof/>
                <w:lang w:val="en-GB"/>
              </w:rPr>
            </w:rPrChange>
          </w:rPr>
          <w:delText>11.1 Conformance as a DSS version 2.0 document</w:delText>
        </w:r>
        <w:r w:rsidDel="00EF7265">
          <w:rPr>
            <w:noProof/>
            <w:webHidden/>
          </w:rPr>
          <w:tab/>
          <w:delText>149</w:delText>
        </w:r>
      </w:del>
    </w:p>
    <w:p w:rsidDel="00EF7265" w:rsidR="00166BB7" w:rsidRDefault="00166BB7">
      <w:pPr>
        <w:pStyle w:val="Verzeichnis3"/>
        <w:tabs>
          <w:tab w:leader="dot" w:pos="9350" w:val="right"/>
        </w:tabs>
        <w:rPr>
          <w:del w:author="Andreas Kuehne" w:date="2019-05-25T13:55:00Z" w:id="1922"/>
          <w:rFonts w:asciiTheme="minorHAnsi" w:cstheme="minorBidi" w:eastAsiaTheme="minorEastAsia" w:hAnsiTheme="minorHAnsi"/>
          <w:noProof/>
          <w:sz w:val="22"/>
          <w:szCs w:val="22"/>
          <w:lang w:eastAsia="en-GB" w:val="en-GB"/>
        </w:rPr>
      </w:pPr>
      <w:del w:author="Andreas Kuehne" w:date="2019-05-25T13:55:00Z" w:id="1923">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24">
              <w:rPr>
                <w:rStyle w:val="Hyperlink"/>
                <w:noProof/>
                <w:lang w:val="en-GB"/>
                <w14:scene3d>
                  <w14:camera w14:prst="orthographicFront"/>
                  <w14:lightRig w14:dir="t" w14:rig="threePt">
                    <w14:rot w14:lat="0" w14:lon="0" w14:rev="0"/>
                  </w14:lightRig>
                </w14:scene3d>
              </w:rPr>
            </w:rPrChange>
          </w:rPr>
          <w:delText>11.1.1</w:delText>
        </w:r>
        <w:r w:rsidDel="00EF7265" w:rsidRPr="00EF7265">
          <w:rPr>
            <w:rStyle w:val="Hyperlink"/>
            <w:noProof/>
            <w:lang w:val="en-GB"/>
            <w:rPrChange w:author="Andreas Kuehne" w:date="2019-05-25T13:54:00Z" w:id="1925">
              <w:rPr>
                <w:rStyle w:val="Hyperlink"/>
                <w:noProof/>
                <w:lang w:val="en-GB"/>
              </w:rPr>
            </w:rPrChange>
          </w:rPr>
          <w:delText xml:space="preserve"> Conformance for JSON format</w:delText>
        </w:r>
        <w:r w:rsidDel="00EF7265">
          <w:rPr>
            <w:noProof/>
            <w:webHidden/>
          </w:rPr>
          <w:tab/>
          <w:delText>149</w:delText>
        </w:r>
      </w:del>
    </w:p>
    <w:p w:rsidDel="00EF7265" w:rsidR="00166BB7" w:rsidRDefault="00166BB7">
      <w:pPr>
        <w:pStyle w:val="Verzeichnis3"/>
        <w:tabs>
          <w:tab w:leader="dot" w:pos="9350" w:val="right"/>
        </w:tabs>
        <w:rPr>
          <w:del w:author="Andreas Kuehne" w:date="2019-05-25T13:55:00Z" w:id="1926"/>
          <w:rFonts w:asciiTheme="minorHAnsi" w:cstheme="minorBidi" w:eastAsiaTheme="minorEastAsia" w:hAnsiTheme="minorHAnsi"/>
          <w:noProof/>
          <w:sz w:val="22"/>
          <w:szCs w:val="22"/>
          <w:lang w:eastAsia="en-GB" w:val="en-GB"/>
        </w:rPr>
      </w:pPr>
      <w:del w:author="Andreas Kuehne" w:date="2019-05-25T13:55:00Z" w:id="1927">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28">
              <w:rPr>
                <w:rStyle w:val="Hyperlink"/>
                <w:noProof/>
                <w:lang w:val="en-GB"/>
                <w14:scene3d>
                  <w14:camera w14:prst="orthographicFront"/>
                  <w14:lightRig w14:dir="t" w14:rig="threePt">
                    <w14:rot w14:lat="0" w14:lon="0" w14:rev="0"/>
                  </w14:lightRig>
                </w14:scene3d>
              </w:rPr>
            </w:rPrChange>
          </w:rPr>
          <w:delText>11.1.2</w:delText>
        </w:r>
        <w:r w:rsidDel="00EF7265" w:rsidRPr="00EF7265">
          <w:rPr>
            <w:rStyle w:val="Hyperlink"/>
            <w:noProof/>
            <w:lang w:val="en-GB"/>
            <w:rPrChange w:author="Andreas Kuehne" w:date="2019-05-25T13:54:00Z" w:id="1929">
              <w:rPr>
                <w:rStyle w:val="Hyperlink"/>
                <w:noProof/>
                <w:lang w:val="en-GB"/>
              </w:rPr>
            </w:rPrChange>
          </w:rPr>
          <w:delText xml:space="preserve"> Conformance for XML format</w:delText>
        </w:r>
        <w:r w:rsidDel="00EF7265">
          <w:rPr>
            <w:noProof/>
            <w:webHidden/>
          </w:rPr>
          <w:tab/>
          <w:delText>149</w:delText>
        </w:r>
      </w:del>
    </w:p>
    <w:p w:rsidDel="00EF7265" w:rsidR="00166BB7" w:rsidRDefault="00166BB7">
      <w:pPr>
        <w:pStyle w:val="Verzeichnis3"/>
        <w:tabs>
          <w:tab w:leader="dot" w:pos="9350" w:val="right"/>
        </w:tabs>
        <w:rPr>
          <w:del w:author="Andreas Kuehne" w:date="2019-05-25T13:55:00Z" w:id="1930"/>
          <w:rFonts w:asciiTheme="minorHAnsi" w:cstheme="minorBidi" w:eastAsiaTheme="minorEastAsia" w:hAnsiTheme="minorHAnsi"/>
          <w:noProof/>
          <w:sz w:val="22"/>
          <w:szCs w:val="22"/>
          <w:lang w:eastAsia="en-GB" w:val="en-GB"/>
        </w:rPr>
      </w:pPr>
      <w:del w:author="Andreas Kuehne" w:date="2019-05-25T13:55:00Z" w:id="1931">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32">
              <w:rPr>
                <w:rStyle w:val="Hyperlink"/>
                <w:noProof/>
                <w:lang w:val="en-GB"/>
                <w14:scene3d>
                  <w14:camera w14:prst="orthographicFront"/>
                  <w14:lightRig w14:dir="t" w14:rig="threePt">
                    <w14:rot w14:lat="0" w14:lon="0" w14:rev="0"/>
                  </w14:lightRig>
                </w14:scene3d>
              </w:rPr>
            </w:rPrChange>
          </w:rPr>
          <w:delText>11.1.3</w:delText>
        </w:r>
        <w:r w:rsidDel="00EF7265" w:rsidRPr="00EF7265">
          <w:rPr>
            <w:rStyle w:val="Hyperlink"/>
            <w:noProof/>
            <w:lang w:val="en-GB"/>
            <w:rPrChange w:author="Andreas Kuehne" w:date="2019-05-25T13:54:00Z" w:id="1933">
              <w:rPr>
                <w:rStyle w:val="Hyperlink"/>
                <w:noProof/>
                <w:lang w:val="en-GB"/>
              </w:rPr>
            </w:rPrChange>
          </w:rPr>
          <w:delText xml:space="preserve"> Conformance for DSS Server</w:delText>
        </w:r>
        <w:r w:rsidDel="00EF7265">
          <w:rPr>
            <w:noProof/>
            <w:webHidden/>
          </w:rPr>
          <w:tab/>
          <w:delText>149</w:delText>
        </w:r>
      </w:del>
    </w:p>
    <w:p w:rsidDel="00EF7265" w:rsidR="00166BB7" w:rsidRDefault="00166BB7">
      <w:pPr>
        <w:pStyle w:val="Verzeichnis3"/>
        <w:tabs>
          <w:tab w:leader="dot" w:pos="9350" w:val="right"/>
        </w:tabs>
        <w:rPr>
          <w:del w:author="Andreas Kuehne" w:date="2019-05-25T13:55:00Z" w:id="1934"/>
          <w:rFonts w:asciiTheme="minorHAnsi" w:cstheme="minorBidi" w:eastAsiaTheme="minorEastAsia" w:hAnsiTheme="minorHAnsi"/>
          <w:noProof/>
          <w:sz w:val="22"/>
          <w:szCs w:val="22"/>
          <w:lang w:eastAsia="en-GB" w:val="en-GB"/>
        </w:rPr>
      </w:pPr>
      <w:del w:author="Andreas Kuehne" w:date="2019-05-25T13:55:00Z" w:id="1935">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36">
              <w:rPr>
                <w:rStyle w:val="Hyperlink"/>
                <w:noProof/>
                <w:lang w:val="en-GB"/>
                <w14:scene3d>
                  <w14:camera w14:prst="orthographicFront"/>
                  <w14:lightRig w14:dir="t" w14:rig="threePt">
                    <w14:rot w14:lat="0" w14:lon="0" w14:rev="0"/>
                  </w14:lightRig>
                </w14:scene3d>
              </w:rPr>
            </w:rPrChange>
          </w:rPr>
          <w:delText>11.1.4</w:delText>
        </w:r>
        <w:r w:rsidDel="00EF7265" w:rsidRPr="00EF7265">
          <w:rPr>
            <w:rStyle w:val="Hyperlink"/>
            <w:noProof/>
            <w:lang w:val="en-GB"/>
            <w:rPrChange w:author="Andreas Kuehne" w:date="2019-05-25T13:54:00Z" w:id="1937">
              <w:rPr>
                <w:rStyle w:val="Hyperlink"/>
                <w:noProof/>
                <w:lang w:val="en-GB"/>
              </w:rPr>
            </w:rPrChange>
          </w:rPr>
          <w:delText xml:space="preserve"> Conformance for DSS Client</w:delText>
        </w:r>
        <w:r w:rsidDel="00EF7265">
          <w:rPr>
            <w:noProof/>
            <w:webHidden/>
          </w:rPr>
          <w:tab/>
          <w:delText>149</w:delText>
        </w:r>
      </w:del>
    </w:p>
    <w:p w:rsidDel="00EF7265" w:rsidR="00166BB7" w:rsidRDefault="00166BB7">
      <w:pPr>
        <w:pStyle w:val="Verzeichnis1"/>
        <w:rPr>
          <w:del w:author="Andreas Kuehne" w:date="2019-05-25T13:55:00Z" w:id="1938"/>
          <w:rFonts w:asciiTheme="minorHAnsi" w:cstheme="minorBidi" w:eastAsiaTheme="minorEastAsia" w:hAnsiTheme="minorHAnsi"/>
          <w:noProof/>
          <w:sz w:val="22"/>
          <w:szCs w:val="22"/>
          <w:lang w:eastAsia="en-GB" w:val="en-GB"/>
        </w:rPr>
      </w:pPr>
      <w:del w:author="Andreas Kuehne" w:date="2019-05-25T13:55:00Z" w:id="1939">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40">
              <w:rPr>
                <w:rStyle w:val="Hyperlink"/>
                <w:noProof/>
                <w:lang w:val="en-GB"/>
                <w14:scene3d>
                  <w14:camera w14:prst="orthographicFront"/>
                  <w14:lightRig w14:dir="t" w14:rig="threePt">
                    <w14:rot w14:lat="0" w14:lon="0" w14:rev="0"/>
                  </w14:lightRig>
                </w14:scene3d>
              </w:rPr>
            </w:rPrChange>
          </w:rPr>
          <w:delText>Appendix A.</w:delText>
        </w:r>
        <w:r w:rsidDel="00EF7265" w:rsidRPr="00EF7265">
          <w:rPr>
            <w:rStyle w:val="Hyperlink"/>
            <w:noProof/>
            <w:lang w:val="en-GB"/>
            <w:rPrChange w:author="Andreas Kuehne" w:date="2019-05-25T13:54:00Z" w:id="1941">
              <w:rPr>
                <w:rStyle w:val="Hyperlink"/>
                <w:noProof/>
                <w:lang w:val="en-GB"/>
              </w:rPr>
            </w:rPrChange>
          </w:rPr>
          <w:delText xml:space="preserve"> Acknowledgments</w:delText>
        </w:r>
        <w:r w:rsidDel="00EF7265">
          <w:rPr>
            <w:noProof/>
            <w:webHidden/>
          </w:rPr>
          <w:tab/>
          <w:delText>150</w:delText>
        </w:r>
      </w:del>
    </w:p>
    <w:p w:rsidDel="00EF7265" w:rsidR="00166BB7" w:rsidRDefault="00166BB7">
      <w:pPr>
        <w:pStyle w:val="Verzeichnis1"/>
        <w:rPr>
          <w:del w:author="Andreas Kuehne" w:date="2019-05-25T13:55:00Z" w:id="1942"/>
          <w:rFonts w:asciiTheme="minorHAnsi" w:cstheme="minorBidi" w:eastAsiaTheme="minorEastAsia" w:hAnsiTheme="minorHAnsi"/>
          <w:noProof/>
          <w:sz w:val="22"/>
          <w:szCs w:val="22"/>
          <w:lang w:eastAsia="en-GB" w:val="en-GB"/>
        </w:rPr>
      </w:pPr>
      <w:del w:author="Andreas Kuehne" w:date="2019-05-25T13:55:00Z" w:id="1943">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44">
              <w:rPr>
                <w:rStyle w:val="Hyperlink"/>
                <w:noProof/>
                <w:lang w:val="en-GB"/>
                <w14:scene3d>
                  <w14:camera w14:prst="orthographicFront"/>
                  <w14:lightRig w14:dir="t" w14:rig="threePt">
                    <w14:rot w14:lat="0" w14:lon="0" w14:rev="0"/>
                  </w14:lightRig>
                </w14:scene3d>
              </w:rPr>
            </w:rPrChange>
          </w:rPr>
          <w:delText>Appendix B.</w:delText>
        </w:r>
        <w:r w:rsidDel="00EF7265" w:rsidRPr="00EF7265">
          <w:rPr>
            <w:rStyle w:val="Hyperlink"/>
            <w:noProof/>
            <w:lang w:val="en-GB"/>
            <w:rPrChange w:author="Andreas Kuehne" w:date="2019-05-25T13:54:00Z" w:id="1945">
              <w:rPr>
                <w:rStyle w:val="Hyperlink"/>
                <w:noProof/>
                <w:lang w:val="en-GB"/>
              </w:rPr>
            </w:rPrChange>
          </w:rPr>
          <w:delText xml:space="preserve"> Index of Components and Elements</w:delText>
        </w:r>
        <w:r w:rsidDel="00EF7265">
          <w:rPr>
            <w:noProof/>
            <w:webHidden/>
          </w:rPr>
          <w:tab/>
          <w:delText>151</w:delText>
        </w:r>
      </w:del>
    </w:p>
    <w:p w:rsidDel="00EF7265" w:rsidR="00166BB7" w:rsidRDefault="00166BB7">
      <w:pPr>
        <w:pStyle w:val="Verzeichnis1"/>
        <w:rPr>
          <w:del w:author="Andreas Kuehne" w:date="2019-05-25T13:55:00Z" w:id="1946"/>
          <w:rFonts w:asciiTheme="minorHAnsi" w:cstheme="minorBidi" w:eastAsiaTheme="minorEastAsia" w:hAnsiTheme="minorHAnsi"/>
          <w:noProof/>
          <w:sz w:val="22"/>
          <w:szCs w:val="22"/>
          <w:lang w:eastAsia="en-GB" w:val="en-GB"/>
        </w:rPr>
      </w:pPr>
      <w:del w:author="Andreas Kuehne" w:date="2019-05-25T13:55:00Z" w:id="1947">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48">
              <w:rPr>
                <w:rStyle w:val="Hyperlink"/>
                <w:noProof/>
                <w:lang w:val="en-GB"/>
                <w14:scene3d>
                  <w14:camera w14:prst="orthographicFront"/>
                  <w14:lightRig w14:dir="t" w14:rig="threePt">
                    <w14:rot w14:lat="0" w14:lon="0" w14:rev="0"/>
                  </w14:lightRig>
                </w14:scene3d>
              </w:rPr>
            </w:rPrChange>
          </w:rPr>
          <w:delText>Appendix C.</w:delText>
        </w:r>
        <w:r w:rsidDel="00EF7265" w:rsidRPr="00EF7265">
          <w:rPr>
            <w:rStyle w:val="Hyperlink"/>
            <w:noProof/>
            <w:lang w:val="en-GB"/>
            <w:rPrChange w:author="Andreas Kuehne" w:date="2019-05-25T13:54:00Z" w:id="1949">
              <w:rPr>
                <w:rStyle w:val="Hyperlink"/>
                <w:noProof/>
                <w:lang w:val="en-GB"/>
              </w:rPr>
            </w:rPrChange>
          </w:rPr>
          <w:delText xml:space="preserve"> List of Figures</w:delText>
        </w:r>
        <w:r w:rsidDel="00EF7265">
          <w:rPr>
            <w:noProof/>
            <w:webHidden/>
          </w:rPr>
          <w:tab/>
          <w:delText>154</w:delText>
        </w:r>
      </w:del>
    </w:p>
    <w:p w:rsidDel="00EF7265" w:rsidR="00166BB7" w:rsidRDefault="00166BB7">
      <w:pPr>
        <w:pStyle w:val="Verzeichnis1"/>
        <w:rPr>
          <w:del w:author="Andreas Kuehne" w:date="2019-05-25T13:55:00Z" w:id="1950"/>
          <w:rFonts w:asciiTheme="minorHAnsi" w:cstheme="minorBidi" w:eastAsiaTheme="minorEastAsia" w:hAnsiTheme="minorHAnsi"/>
          <w:noProof/>
          <w:sz w:val="22"/>
          <w:szCs w:val="22"/>
          <w:lang w:eastAsia="en-GB" w:val="en-GB"/>
        </w:rPr>
      </w:pPr>
      <w:del w:author="Andreas Kuehne" w:date="2019-05-25T13:55:00Z" w:id="1951">
        <w:r w:rsidDel="00EF7265" w:rsidRPr="00EF7265">
          <w:rPr>
            <w:rStyle w:val="Hyperlink"/>
            <w:noProof/>
            <w:lang w:val="en-GB"/>
            <w14:scene3d>
              <w14:camera w14:prst="orthographicFront"/>
              <w14:lightRig w14:dir="t" w14:rig="threePt">
                <w14:rot w14:lat="0" w14:lon="0" w14:rev="0"/>
              </w14:lightRig>
            </w14:scene3d>
            <w:rPrChange w:author="Andreas Kuehne" w:date="2019-05-25T13:54:00Z" w:id="1952">
              <w:rPr>
                <w:rStyle w:val="Hyperlink"/>
                <w:noProof/>
                <w:lang w:val="en-GB"/>
                <w14:scene3d>
                  <w14:camera w14:prst="orthographicFront"/>
                  <w14:lightRig w14:dir="t" w14:rig="threePt">
                    <w14:rot w14:lat="0" w14:lon="0" w14:rev="0"/>
                  </w14:lightRig>
                </w14:scene3d>
              </w:rPr>
            </w:rPrChange>
          </w:rPr>
          <w:delText>Appendix D.</w:delText>
        </w:r>
        <w:r w:rsidDel="00EF7265" w:rsidRPr="00EF7265">
          <w:rPr>
            <w:rStyle w:val="Hyperlink"/>
            <w:noProof/>
            <w:lang w:val="en-GB"/>
            <w:rPrChange w:author="Andreas Kuehne" w:date="2019-05-25T13:54:00Z" w:id="1953">
              <w:rPr>
                <w:rStyle w:val="Hyperlink"/>
                <w:noProof/>
                <w:lang w:val="en-GB"/>
              </w:rPr>
            </w:rPrChange>
          </w:rPr>
          <w:delText xml:space="preserve"> Revision History</w:delText>
        </w:r>
        <w:r w:rsidDel="00EF7265">
          <w:rPr>
            <w:noProof/>
            <w:webHidden/>
          </w:rPr>
          <w:tab/>
          <w:delText>155</w:delText>
        </w:r>
      </w:del>
    </w:p>
    <w:p w:rsidP="008C100C" w:rsidR="00177DED" w:rsidRDefault="00294283" w:rsidRPr="003A06D0">
      <w:pPr>
        <w:pStyle w:val="TextBody"/>
        <w:rPr>
          <w:lang w:val="en-GB"/>
        </w:rPr>
      </w:pPr>
      <w:r w:rsidRPr="003A06D0">
        <w:rPr>
          <w:szCs w:val="24"/>
          <w:lang w:val="en-GB"/>
        </w:rPr>
        <w:fldChar w:fldCharType="end"/>
      </w:r>
    </w:p>
    <w:p w:rsidP="008C100C" w:rsidR="00177DED" w:rsidRDefault="00177DED" w:rsidRPr="003A06D0">
      <w:pPr>
        <w:pStyle w:val="TextBody"/>
        <w:rPr>
          <w:lang w:val="en-GB"/>
        </w:rPr>
        <w:sectPr w:rsidR="00177DED" w:rsidRPr="003A06D0" w:rsidSect="003D1945">
          <w:headerReference r:id="rId34" w:type="even"/>
          <w:footerReference r:id="rId35" w:type="default"/>
          <w:footerReference r:id="rId36" w:type="first"/>
          <w:pgSz w:code="1" w:h="15840" w:w="12240"/>
          <w:pgMar w:bottom="720" w:footer="720" w:gutter="0" w:header="720" w:left="1440" w:right="1440" w:top="1440"/>
          <w:cols w:space="720"/>
          <w:docGrid w:linePitch="360"/>
        </w:sectPr>
      </w:pPr>
    </w:p>
    <w:p w:rsidP="00AA52F6" w:rsidR="00BF4F83" w:rsidRDefault="00BF4F83" w:rsidRPr="003A06D0">
      <w:pPr>
        <w:pStyle w:val="berschrift1"/>
        <w:numPr>
          <w:ilvl w:val="0"/>
          <w:numId w:val="3"/>
        </w:numPr>
        <w:rPr>
          <w:lang w:val="en-GB"/>
        </w:rPr>
      </w:pPr>
      <w:bookmarkStart w:id="1959" w:name="_Toc480914659"/>
      <w:bookmarkStart w:id="1960" w:name="_Toc481064850"/>
      <w:bookmarkStart w:id="1961" w:name="_Ref512158346"/>
      <w:bookmarkStart w:id="1962" w:name="_Ref514173371"/>
      <w:bookmarkStart w:id="1963" w:name="_Toc522668476"/>
      <w:bookmarkStart w:id="1964" w:name="_Ref534804142"/>
      <w:bookmarkStart w:id="1965" w:name="_Ref534804148"/>
      <w:bookmarkStart w:id="1966" w:name="_Ref534804150"/>
      <w:bookmarkStart w:id="1967" w:name="_Toc9684913"/>
      <w:r w:rsidRPr="003A06D0">
        <w:rPr>
          <w:lang w:val="en-GB"/>
        </w:rPr>
        <w:lastRenderedPageBreak/>
        <w:t>Introduction</w:t>
      </w:r>
      <w:bookmarkEnd w:id="1959"/>
      <w:bookmarkEnd w:id="1960"/>
      <w:bookmarkEnd w:id="1961"/>
      <w:bookmarkEnd w:id="1962"/>
      <w:bookmarkEnd w:id="1963"/>
      <w:bookmarkEnd w:id="1964"/>
      <w:bookmarkEnd w:id="1965"/>
      <w:bookmarkEnd w:id="1966"/>
      <w:bookmarkEnd w:id="1967"/>
    </w:p>
    <w:p w:rsidP="00BF4F83" w:rsidR="00BF4F83" w:rsidRDefault="00BF4F83" w:rsidRPr="003A06D0">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P="00AA52F6" w:rsidR="00BF4F83" w:rsidRDefault="00BF4F83" w:rsidRPr="003A06D0">
      <w:pPr>
        <w:pStyle w:val="berschrift2"/>
        <w:numPr>
          <w:ilvl w:val="1"/>
          <w:numId w:val="3"/>
        </w:numPr>
        <w:rPr>
          <w:lang w:val="en-GB"/>
        </w:rPr>
      </w:pPr>
      <w:bookmarkStart w:id="1968" w:name="_Toc485123858"/>
      <w:bookmarkStart w:id="1969" w:name="_Toc522668477"/>
      <w:bookmarkStart w:id="1970" w:name="_Toc9684914"/>
      <w:r w:rsidRPr="003A06D0">
        <w:rPr>
          <w:lang w:val="en-GB"/>
        </w:rPr>
        <w:t>IPR Policy</w:t>
      </w:r>
      <w:bookmarkEnd w:id="1968"/>
      <w:bookmarkEnd w:id="1969"/>
      <w:bookmarkEnd w:id="1970"/>
    </w:p>
    <w:p w:rsidP="00BF4F83" w:rsidR="00BF4F83" w:rsidRDefault="00BF4F83" w:rsidRPr="003A06D0">
      <w:pPr>
        <w:pStyle w:val="Abstract"/>
        <w:ind w:left="0"/>
        <w:rPr>
          <w:lang w:val="en-GB"/>
        </w:rPr>
      </w:pPr>
      <w:bookmarkStart w:id="1971"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971"/>
    </w:p>
    <w:p w:rsidP="00AA52F6" w:rsidR="00BF4F83" w:rsidRDefault="00BF4F83" w:rsidRPr="003A06D0">
      <w:pPr>
        <w:pStyle w:val="berschrift2"/>
        <w:numPr>
          <w:ilvl w:val="1"/>
          <w:numId w:val="3"/>
        </w:numPr>
        <w:rPr>
          <w:lang w:val="en-GB"/>
        </w:rPr>
      </w:pPr>
      <w:bookmarkStart w:id="1972" w:name="_Toc85472893"/>
      <w:bookmarkStart w:id="1973" w:name="_Toc287332007"/>
      <w:bookmarkStart w:id="1974" w:name="_Toc480914661"/>
      <w:bookmarkStart w:id="1975" w:name="_Toc481064852"/>
      <w:bookmarkStart w:id="1976" w:name="_Toc516357994"/>
      <w:bookmarkStart w:id="1977" w:name="_Toc522668478"/>
      <w:bookmarkStart w:id="1978" w:name="_Toc9684915"/>
      <w:r w:rsidRPr="003A06D0">
        <w:rPr>
          <w:lang w:val="en-GB"/>
        </w:rPr>
        <w:t>Terminology</w:t>
      </w:r>
      <w:bookmarkEnd w:id="1972"/>
      <w:bookmarkEnd w:id="1973"/>
      <w:bookmarkEnd w:id="1974"/>
      <w:bookmarkEnd w:id="1975"/>
      <w:bookmarkEnd w:id="1976"/>
      <w:bookmarkEnd w:id="1977"/>
      <w:bookmarkEnd w:id="1978"/>
    </w:p>
    <w:p w:rsidP="00BF4F83" w:rsidR="00BF4F83" w:rsidRDefault="00BF4F83" w:rsidRPr="003A06D0">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P="00383FF4" w:rsidR="00BF4F83" w:rsidRDefault="00BF4F83" w:rsidRPr="003A06D0">
      <w:pPr>
        <w:pStyle w:val="berschrift3"/>
        <w:rPr>
          <w:lang w:val="en-GB"/>
        </w:rPr>
      </w:pPr>
      <w:bookmarkStart w:id="1979" w:name="_Toc478074531"/>
      <w:bookmarkStart w:id="1980" w:name="_Toc480914662"/>
      <w:bookmarkStart w:id="1981" w:name="_Toc481064853"/>
      <w:bookmarkStart w:id="1982" w:name="_Toc516359662"/>
      <w:bookmarkStart w:id="1983" w:name="_Toc522668479"/>
      <w:bookmarkStart w:id="1984" w:name="_Toc9684916"/>
      <w:r w:rsidRPr="003A06D0">
        <w:rPr>
          <w:lang w:val="en-GB"/>
        </w:rPr>
        <w:t>Terms and Definitions</w:t>
      </w:r>
      <w:bookmarkEnd w:id="1979"/>
      <w:bookmarkEnd w:id="1980"/>
      <w:bookmarkEnd w:id="1981"/>
      <w:bookmarkEnd w:id="1982"/>
      <w:bookmarkEnd w:id="1983"/>
      <w:bookmarkEnd w:id="1984"/>
    </w:p>
    <w:p w:rsidP="00BF4F83" w:rsidR="00BF4F83" w:rsidRDefault="00BF4F83" w:rsidRPr="003A06D0">
      <w:pPr>
        <w:spacing w:after="0" w:before="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P="00AA52F6" w:rsidR="00BF4F83" w:rsidRDefault="00BF4F83" w:rsidRPr="003A06D0">
      <w:pPr>
        <w:pStyle w:val="berschrift3"/>
        <w:numPr>
          <w:ilvl w:val="2"/>
          <w:numId w:val="3"/>
        </w:numPr>
        <w:rPr>
          <w:lang w:val="en-GB"/>
        </w:rPr>
      </w:pPr>
      <w:bookmarkStart w:id="1985" w:name="_Toc478074532"/>
      <w:bookmarkStart w:id="1986" w:name="_Toc480914663"/>
      <w:bookmarkStart w:id="1987" w:name="_Toc481064854"/>
      <w:bookmarkStart w:id="1988" w:name="_Toc516359663"/>
      <w:bookmarkStart w:id="1989" w:name="_Toc522668480"/>
      <w:bookmarkStart w:id="1990" w:name="_Toc9684917"/>
      <w:r w:rsidRPr="003A06D0">
        <w:rPr>
          <w:lang w:val="en-GB"/>
        </w:rPr>
        <w:t>Abbreviated Terms</w:t>
      </w:r>
      <w:bookmarkEnd w:id="1985"/>
      <w:bookmarkEnd w:id="1986"/>
      <w:bookmarkEnd w:id="1987"/>
      <w:bookmarkEnd w:id="1988"/>
      <w:bookmarkEnd w:id="1989"/>
      <w:bookmarkEnd w:id="1990"/>
    </w:p>
    <w:p w:rsidP="00BF4F83" w:rsidR="00BF4F83" w:rsidRDefault="00BF4F83" w:rsidRPr="003A06D0">
      <w:pPr>
        <w:ind w:left="720"/>
        <w:rPr>
          <w:lang w:val="en-GB"/>
        </w:rPr>
      </w:pPr>
      <w:r w:rsidRPr="003A06D0">
        <w:rPr>
          <w:lang w:val="en-GB"/>
        </w:rPr>
        <w:t xml:space="preserve">ASN.1 </w:t>
      </w:r>
      <w:r w:rsidRPr="003A06D0">
        <w:rPr>
          <w:lang w:val="en-GB"/>
        </w:rPr>
        <w:tab/>
        <w:t>— Abstract Syntax Notation One</w:t>
      </w:r>
    </w:p>
    <w:p w:rsidP="00BF4F83" w:rsidR="00BF4F83" w:rsidRDefault="00BF4F83" w:rsidRPr="003A06D0">
      <w:pPr>
        <w:ind w:left="720"/>
        <w:rPr>
          <w:lang w:val="en-GB"/>
        </w:rPr>
      </w:pPr>
      <w:r w:rsidRPr="003A06D0">
        <w:rPr>
          <w:lang w:val="en-GB"/>
        </w:rPr>
        <w:t xml:space="preserve">URI </w:t>
      </w:r>
      <w:r w:rsidRPr="003A06D0">
        <w:rPr>
          <w:lang w:val="en-GB"/>
        </w:rPr>
        <w:tab/>
        <w:t>— (IETF) Uniform Resource Identifier</w:t>
      </w:r>
    </w:p>
    <w:p w:rsidP="00BF4F83" w:rsidR="00BF4F83" w:rsidRDefault="00BF4F83" w:rsidRPr="003A06D0">
      <w:pPr>
        <w:ind w:left="720"/>
        <w:rPr>
          <w:lang w:val="en-GB"/>
        </w:rPr>
      </w:pPr>
      <w:r w:rsidRPr="003A06D0">
        <w:rPr>
          <w:lang w:val="en-GB"/>
        </w:rPr>
        <w:t xml:space="preserve">XML </w:t>
      </w:r>
      <w:r w:rsidRPr="003A06D0">
        <w:rPr>
          <w:lang w:val="en-GB"/>
        </w:rPr>
        <w:tab/>
        <w:t>— (W3C) Extensible Markup Language</w:t>
      </w:r>
    </w:p>
    <w:p w:rsidP="00BF4F83" w:rsidR="00BF4F83" w:rsidRDefault="00BF4F83" w:rsidRPr="003A06D0">
      <w:pPr>
        <w:ind w:left="720"/>
        <w:rPr>
          <w:lang w:val="en-GB"/>
        </w:rPr>
      </w:pPr>
      <w:r w:rsidRPr="003A06D0">
        <w:rPr>
          <w:lang w:val="en-GB"/>
        </w:rPr>
        <w:t xml:space="preserve">XSD </w:t>
      </w:r>
      <w:r w:rsidRPr="003A06D0">
        <w:rPr>
          <w:lang w:val="en-GB"/>
        </w:rPr>
        <w:tab/>
        <w:t>— (W3C) XML Schema</w:t>
      </w:r>
    </w:p>
    <w:p w:rsidP="00AA52F6" w:rsidR="00BF4F83" w:rsidRDefault="00BF4F83" w:rsidRPr="003A06D0">
      <w:pPr>
        <w:pStyle w:val="berschrift2"/>
        <w:numPr>
          <w:ilvl w:val="1"/>
          <w:numId w:val="3"/>
        </w:numPr>
        <w:rPr>
          <w:lang w:val="en-GB"/>
        </w:rPr>
      </w:pPr>
      <w:bookmarkStart w:id="1991" w:name="_Ref7502892"/>
      <w:bookmarkStart w:id="1992" w:name="_Toc12011611"/>
      <w:bookmarkStart w:id="1993" w:name="_Toc85472894"/>
      <w:bookmarkStart w:id="1994" w:name="_Toc287332008"/>
      <w:bookmarkStart w:id="1995" w:name="_Toc480914664"/>
      <w:bookmarkStart w:id="1996" w:name="_Toc481064855"/>
      <w:bookmarkStart w:id="1997" w:name="_Toc516357995"/>
      <w:bookmarkStart w:id="1998" w:name="_Toc522668481"/>
      <w:bookmarkStart w:id="1999" w:name="_Toc9684918"/>
      <w:r w:rsidRPr="003A06D0">
        <w:rPr>
          <w:lang w:val="en-GB"/>
        </w:rPr>
        <w:t>Normative</w:t>
      </w:r>
      <w:bookmarkEnd w:id="1991"/>
      <w:bookmarkEnd w:id="1992"/>
      <w:r w:rsidRPr="003A06D0">
        <w:rPr>
          <w:lang w:val="en-GB"/>
        </w:rPr>
        <w:t xml:space="preserve"> References</w:t>
      </w:r>
      <w:bookmarkEnd w:id="1993"/>
      <w:bookmarkEnd w:id="1994"/>
      <w:bookmarkEnd w:id="1995"/>
      <w:bookmarkEnd w:id="1996"/>
      <w:bookmarkEnd w:id="1997"/>
      <w:bookmarkEnd w:id="1998"/>
      <w:bookmarkEnd w:id="1999"/>
    </w:p>
    <w:p w:rsidP="00BF4F83" w:rsidR="00BF4F83" w:rsidRDefault="00BF4F83" w:rsidRPr="003A06D0">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P="00BF4F83" w:rsidR="00BF4F83" w:rsidRDefault="00BF4F83" w:rsidRPr="003A06D0">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P="00BF4F83" w:rsidR="00BF4F83" w:rsidRDefault="00BF4F83" w:rsidRPr="003A06D0">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P="00BF4F83" w:rsidR="00BF4F83" w:rsidRDefault="00BF4F83" w:rsidRPr="003A06D0">
      <w:pPr>
        <w:pStyle w:val="Ref"/>
        <w:rPr>
          <w:lang w:val="en-GB"/>
        </w:rPr>
      </w:pPr>
      <w:bookmarkStart w:id="2000" w:name="ref_DSS1Core"/>
      <w:r w:rsidRPr="003A06D0">
        <w:rPr>
          <w:rStyle w:val="Refterm"/>
          <w:lang w:val="en-GB"/>
        </w:rPr>
        <w:t>[DSS1Core]</w:t>
      </w:r>
      <w:bookmarkEnd w:id="2000"/>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P="00BF4F83" w:rsidR="00BF4F83" w:rsidRDefault="00BF4F83" w:rsidRPr="003A06D0">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P="00BF4F83" w:rsidR="00BF4F83" w:rsidRDefault="00BF4F83" w:rsidRPr="003A06D0">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P="00BF4F83" w:rsidR="00BF4F83" w:rsidRDefault="00BF4F83" w:rsidRPr="003A06D0">
      <w:pPr>
        <w:pStyle w:val="Ref"/>
        <w:rPr>
          <w:lang w:val="en-GB"/>
        </w:rPr>
      </w:pPr>
      <w:r w:rsidRPr="003A06D0">
        <w:rPr>
          <w:b/>
          <w:lang w:val="en-GB"/>
        </w:rPr>
        <w:t>[ESIFrame]</w:t>
      </w:r>
      <w:r w:rsidRPr="003A06D0">
        <w:rPr>
          <w:rFonts w:ascii="Helvetica-Bold" w:cs="Helvetica-Bold" w:eastAsia="Helvetica-Bold" w:hAnsi="Helvetica-Bold"/>
          <w:b/>
          <w:lang w:val="en-GB"/>
        </w:rPr>
        <w:tab/>
      </w:r>
      <w:hyperlink r:id="rId42" w:history="1">
        <w:r w:rsidRPr="003A06D0">
          <w:rPr>
            <w:rStyle w:val="Hyperlink"/>
            <w:rFonts w:ascii="Helvetica" w:cs="Helvetica" w:eastAsia="Helvetica" w:hAnsi="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P="00D64A4C" w:rsidR="00D64A4C" w:rsidRDefault="00FE06C1" w:rsidRPr="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P="00711B66" w:rsidR="00D64A4C" w:rsidRDefault="00D64A4C">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P="0042094E" w:rsidR="00D64A4C" w:rsidRDefault="00D64A4C" w:rsidRPr="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P="00BF4F83" w:rsidR="00BF4F83" w:rsidRDefault="00BF4F83" w:rsidRPr="003A06D0">
      <w:pPr>
        <w:pStyle w:val="Ref"/>
        <w:rPr>
          <w:lang w:val="en-GB"/>
        </w:rPr>
      </w:pPr>
      <w:r w:rsidRPr="003A06D0">
        <w:rPr>
          <w:rStyle w:val="Refterm"/>
          <w:lang w:val="en-GB"/>
        </w:rPr>
        <w:t>[</w:t>
      </w:r>
      <w:bookmarkStart w:id="2001" w:name="RFC2119"/>
      <w:bookmarkStart w:id="2002" w:name="refRFC2119"/>
      <w:r w:rsidRPr="003A06D0">
        <w:rPr>
          <w:rStyle w:val="Refterm"/>
          <w:lang w:val="en-GB"/>
        </w:rPr>
        <w:t>RFC2119</w:t>
      </w:r>
      <w:bookmarkEnd w:id="2001"/>
      <w:bookmarkEnd w:id="2002"/>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P="00BF4F83" w:rsidR="00BF4F83" w:rsidRDefault="00BF4F83" w:rsidRPr="003A06D0">
      <w:pPr>
        <w:pStyle w:val="Ref"/>
        <w:rPr>
          <w:lang w:val="en-GB"/>
        </w:rPr>
      </w:pPr>
      <w:r w:rsidRPr="003A06D0">
        <w:rPr>
          <w:b/>
          <w:lang w:val="en-GB"/>
        </w:rPr>
        <w:lastRenderedPageBreak/>
        <w:t>[</w:t>
      </w:r>
      <w:bookmarkStart w:id="2003" w:name="refRFC2396"/>
      <w:r w:rsidRPr="003A06D0">
        <w:rPr>
          <w:b/>
          <w:lang w:val="en-GB"/>
        </w:rPr>
        <w:t>RFC2396</w:t>
      </w:r>
      <w:bookmarkEnd w:id="2003"/>
      <w:r w:rsidRPr="003A06D0">
        <w:rPr>
          <w:b/>
          <w:lang w:val="en-GB"/>
        </w:rPr>
        <w:t>]</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cs="Helvetica" w:eastAsia="Helvetica" w:hAnsi="Helvetica"/>
            <w:lang w:val="en-GB"/>
          </w:rPr>
          <w:t>http://www.ietf.org/rfc/rfc2396.txt</w:t>
        </w:r>
      </w:hyperlink>
      <w:r w:rsidRPr="003A06D0">
        <w:rPr>
          <w:lang w:val="en-GB"/>
        </w:rPr>
        <w:t>.</w:t>
      </w:r>
    </w:p>
    <w:p w:rsidP="00BF4F83" w:rsidR="00BF4F83" w:rsidRDefault="00BF4F83" w:rsidRPr="003A06D0">
      <w:pPr>
        <w:pStyle w:val="Ref"/>
        <w:rPr>
          <w:b/>
          <w:lang w:val="en-GB"/>
        </w:rPr>
      </w:pPr>
      <w:r w:rsidRPr="003A06D0">
        <w:rPr>
          <w:b/>
          <w:lang w:val="en-GB"/>
        </w:rPr>
        <w:t>[RFC 2440]</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cs="Helvetica" w:eastAsia="Helvetica" w:hAnsi="Helvetica"/>
            <w:lang w:val="en-GB"/>
          </w:rPr>
          <w:t>http://www.ietf.org/rfc/rfc2440.txt</w:t>
        </w:r>
      </w:hyperlink>
      <w:r w:rsidRPr="003A06D0">
        <w:rPr>
          <w:lang w:val="en-GB"/>
        </w:rPr>
        <w:t>.</w:t>
      </w:r>
      <w:r w:rsidRPr="003A06D0">
        <w:rPr>
          <w:b/>
          <w:lang w:val="en-GB"/>
        </w:rPr>
        <w:t xml:space="preserve"> </w:t>
      </w:r>
    </w:p>
    <w:p w:rsidP="00BF4F83" w:rsidR="00BF4F83" w:rsidRDefault="00BF4F83" w:rsidRPr="003A06D0">
      <w:pPr>
        <w:pStyle w:val="Ref"/>
        <w:rPr>
          <w:lang w:val="en-GB"/>
        </w:rPr>
      </w:pPr>
      <w:r w:rsidRPr="003A06D0">
        <w:rPr>
          <w:b/>
          <w:lang w:val="en-GB"/>
        </w:rPr>
        <w:t>[RFC 2616]</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cs="Helvetica" w:eastAsia="Helvetica" w:hAnsi="Helvetica"/>
            <w:lang w:val="en-GB"/>
          </w:rPr>
          <w:t>http://www.ietf.org/rfc/rfc2616.txt</w:t>
        </w:r>
      </w:hyperlink>
      <w:r w:rsidRPr="003A06D0">
        <w:rPr>
          <w:lang w:val="en-GB"/>
        </w:rPr>
        <w:t>.</w:t>
      </w:r>
      <w:r w:rsidRPr="003A06D0">
        <w:rPr>
          <w:b/>
          <w:lang w:val="en-GB"/>
        </w:rPr>
        <w:t xml:space="preserve"> </w:t>
      </w:r>
    </w:p>
    <w:p w:rsidP="00BF4F83" w:rsidR="00BF4F83" w:rsidRDefault="00BF4F83" w:rsidRPr="003A06D0">
      <w:pPr>
        <w:pStyle w:val="Ref"/>
        <w:rPr>
          <w:rFonts w:ascii="Helvetica-Bold" w:cs="Helvetica-Bold" w:eastAsia="Helvetica-Bold" w:hAnsi="Helvetica-Bold"/>
          <w:b/>
          <w:lang w:val="en-GB"/>
        </w:rPr>
      </w:pPr>
      <w:r w:rsidRPr="003A06D0">
        <w:rPr>
          <w:b/>
          <w:lang w:val="en-GB"/>
        </w:rPr>
        <w:t>[RFC 2648]</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cs="Helvetica" w:eastAsia="Helvetica" w:hAnsi="Helvetica"/>
          <w:lang w:val="en-GB"/>
        </w:rPr>
        <w:t xml:space="preserve"> </w:t>
      </w:r>
      <w:r w:rsidRPr="003A06D0">
        <w:rPr>
          <w:rFonts w:ascii="Helvetica" w:hAnsi="Helvetica"/>
          <w:lang w:val="en-GB"/>
        </w:rPr>
        <w:br/>
      </w:r>
      <w:hyperlink r:id="rId48" w:history="1">
        <w:r w:rsidRPr="003A06D0">
          <w:rPr>
            <w:rStyle w:val="Hyperlink"/>
            <w:rFonts w:ascii="Helvetica" w:cs="Helvetica" w:eastAsia="Helvetica" w:hAnsi="Helvetica"/>
            <w:lang w:val="en-GB"/>
          </w:rPr>
          <w:t>http://www.ietf.org/rfc/rfc2648.txt</w:t>
        </w:r>
      </w:hyperlink>
      <w:r w:rsidRPr="003A06D0">
        <w:rPr>
          <w:lang w:val="en-GB"/>
        </w:rPr>
        <w:t>.</w:t>
      </w:r>
      <w:r w:rsidRPr="003A06D0">
        <w:rPr>
          <w:rFonts w:ascii="Helvetica-Bold" w:hAnsi="Helvetica-Bold"/>
          <w:b/>
          <w:lang w:val="en-GB"/>
        </w:rPr>
        <w:tab/>
      </w:r>
    </w:p>
    <w:p w:rsidP="00BF4F83" w:rsidR="00BF4F83" w:rsidRDefault="00BF4F83" w:rsidRPr="003A06D0">
      <w:pPr>
        <w:pStyle w:val="Ref"/>
        <w:rPr>
          <w:lang w:val="en-GB"/>
        </w:rPr>
      </w:pPr>
      <w:r w:rsidRPr="003A06D0">
        <w:rPr>
          <w:b/>
          <w:lang w:val="en-GB"/>
        </w:rPr>
        <w:t>[RFC 2822]</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P="00BF4F83" w:rsidR="00BF4F83" w:rsidRDefault="00BF4F83" w:rsidRPr="003A06D0">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cs="Helvetica" w:eastAsia="Helvetica" w:hAnsi="Helvetica"/>
          <w:lang w:val="en-GB"/>
        </w:rPr>
        <w:t xml:space="preserve"> </w:t>
      </w:r>
      <w:r w:rsidRPr="003A06D0">
        <w:rPr>
          <w:rFonts w:ascii="Helvetica" w:hAnsi="Helvetica"/>
          <w:lang w:val="en-GB"/>
        </w:rPr>
        <w:br/>
      </w:r>
      <w:hyperlink r:id="rId50" w:history="1">
        <w:r w:rsidRPr="003A06D0">
          <w:rPr>
            <w:rStyle w:val="Hyperlink"/>
            <w:rFonts w:ascii="Helvetica" w:cs="Helvetica" w:eastAsia="Helvetica" w:hAnsi="Helvetica"/>
            <w:lang w:val="en-GB"/>
          </w:rPr>
          <w:t>http://www.ietf.org/rfc/rfc3161.txt</w:t>
        </w:r>
      </w:hyperlink>
      <w:r w:rsidRPr="003A06D0">
        <w:rPr>
          <w:lang w:val="en-GB"/>
        </w:rPr>
        <w:t>.</w:t>
      </w:r>
    </w:p>
    <w:p w:rsidP="00BF4F83" w:rsidR="00BF4F83" w:rsidRDefault="00BF4F83" w:rsidRPr="003A06D0">
      <w:pPr>
        <w:pStyle w:val="Ref"/>
        <w:rPr>
          <w:lang w:val="en-GB"/>
        </w:rPr>
      </w:pPr>
      <w:r w:rsidRPr="003A06D0">
        <w:rPr>
          <w:b/>
          <w:lang w:val="en-GB"/>
        </w:rPr>
        <w:t>[</w:t>
      </w:r>
      <w:bookmarkStart w:id="2004" w:name="refRFC5652"/>
      <w:r w:rsidRPr="003A06D0">
        <w:rPr>
          <w:b/>
          <w:lang w:val="en-GB"/>
        </w:rPr>
        <w:t>RFC 5652</w:t>
      </w:r>
      <w:bookmarkEnd w:id="2004"/>
      <w:r w:rsidRPr="003A06D0">
        <w:rPr>
          <w:b/>
          <w:lang w:val="en-GB"/>
        </w:rPr>
        <w:t>]</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cs="Helvetica" w:eastAsia="Helvetica" w:hAnsi="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P="00BF4F83" w:rsidR="00BF4F83" w:rsidRDefault="00BF4F83" w:rsidRPr="003A06D0">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P="00BF4F83" w:rsidR="00BF4F83" w:rsidRDefault="00BF4F83" w:rsidRPr="003A06D0">
      <w:pPr>
        <w:pStyle w:val="Ref"/>
        <w:rPr>
          <w:lang w:val="en-GB"/>
        </w:rPr>
      </w:pPr>
      <w:bookmarkStart w:id="2005" w:name="ref_RFC8259"/>
      <w:r w:rsidRPr="003A06D0">
        <w:rPr>
          <w:b/>
          <w:lang w:val="en-GB"/>
        </w:rPr>
        <w:t>[RFC8259]</w:t>
      </w:r>
      <w:bookmarkEnd w:id="2005"/>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cs="Helvetica" w:eastAsia="Helvetica" w:hAnsi="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P="00BF4F83" w:rsidR="00BF4F83" w:rsidRDefault="00BF4F83" w:rsidRPr="003A06D0">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P="00BF4F83" w:rsidR="00BF4F83" w:rsidRDefault="00BF4F83" w:rsidRPr="003A06D0">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cs="Helvetica" w:eastAsia="Helvetica" w:hAnsi="Helvetica"/>
          <w:lang w:val="en-GB"/>
        </w:rPr>
        <w:t xml:space="preserve">  </w:t>
      </w:r>
      <w:r w:rsidRPr="003A06D0">
        <w:rPr>
          <w:rFonts w:ascii="Helvetica" w:hAnsi="Helvetica"/>
          <w:lang w:val="en-GB"/>
        </w:rPr>
        <w:br/>
      </w:r>
      <w:hyperlink r:id="rId54" w:history="1">
        <w:r w:rsidRPr="003A06D0">
          <w:rPr>
            <w:rStyle w:val="Hyperlink"/>
            <w:rFonts w:ascii="Helvetica" w:cs="Helvetica" w:eastAsia="Helvetica" w:hAnsi="Helvetica"/>
            <w:lang w:val="en-GB"/>
          </w:rPr>
          <w:t>http://www.w3.org/TR/xmlschema-1/</w:t>
        </w:r>
      </w:hyperlink>
    </w:p>
    <w:p w:rsidP="00BF4F83" w:rsidR="00BF4F83" w:rsidRDefault="00BF4F83" w:rsidRPr="003A06D0">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P="00BF4F83" w:rsidR="00BF4F83" w:rsidRDefault="00BF4F83" w:rsidRPr="003A06D0">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P="00BF4F83" w:rsidR="00BF4F83" w:rsidRDefault="00BF4F83" w:rsidRPr="003A06D0">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P="00BF4F83" w:rsidR="00BF4F83" w:rsidRDefault="00BF4F83" w:rsidRPr="003A06D0">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P="00BF4F83" w:rsidR="00BF4F83" w:rsidRDefault="00BF4F83" w:rsidRPr="003A06D0">
      <w:pPr>
        <w:pStyle w:val="Ref"/>
        <w:rPr>
          <w:lang w:val="en-GB"/>
        </w:rPr>
      </w:pPr>
      <w:r w:rsidRPr="003A06D0">
        <w:rPr>
          <w:b/>
          <w:lang w:val="en-GB"/>
        </w:rPr>
        <w:t>[XML-C14N]</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cs="Helvetica" w:eastAsia="Helvetica" w:hAnsi="Helvetica"/>
          <w:lang w:val="en-GB"/>
        </w:rPr>
        <w:t xml:space="preserve"> </w:t>
      </w:r>
      <w:r w:rsidRPr="003A06D0">
        <w:rPr>
          <w:rFonts w:ascii="Helvetica" w:hAnsi="Helvetica"/>
          <w:lang w:val="en-GB"/>
        </w:rPr>
        <w:br/>
      </w:r>
      <w:hyperlink r:id="rId60" w:history="1">
        <w:r w:rsidRPr="003A06D0">
          <w:rPr>
            <w:rStyle w:val="Hyperlink"/>
            <w:rFonts w:ascii="Helvetica" w:cs="Helvetica" w:eastAsia="Helvetica" w:hAnsi="Helvetica"/>
            <w:lang w:val="en-GB"/>
          </w:rPr>
          <w:t>http://www.w3.org/TR/xml-c14n</w:t>
        </w:r>
      </w:hyperlink>
    </w:p>
    <w:p w:rsidP="00BF4F83" w:rsidR="00BF4F83" w:rsidRDefault="00BF4F83" w:rsidRPr="003A06D0">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P="00BF4F83" w:rsidR="00BF4F83" w:rsidRDefault="00BF4F83" w:rsidRPr="003A06D0">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cs="Arial" w:eastAsia="Arial"/>
            <w:lang w:val="en-GB"/>
          </w:rPr>
          <w:t>http://www.w3.org/TR/1999/REC-xml-names-19990114</w:t>
        </w:r>
      </w:hyperlink>
    </w:p>
    <w:p w:rsidP="00BF4F83" w:rsidR="00BF4F83" w:rsidRDefault="00BF4F83" w:rsidRPr="003A06D0">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P="00BF4F83" w:rsidR="00BF4F83" w:rsidRDefault="00BF4F83" w:rsidRPr="003A06D0">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P="00BF4F83" w:rsidR="00BF4F83" w:rsidRDefault="00BF4F83" w:rsidRPr="003A06D0">
      <w:pPr>
        <w:pStyle w:val="Ref"/>
        <w:rPr>
          <w:lang w:val="en-GB"/>
        </w:rPr>
      </w:pPr>
      <w:bookmarkStart w:id="2006"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P="00BF4F83" w:rsidR="00BF4F83" w:rsidRDefault="00BF4F83" w:rsidRPr="003A06D0">
      <w:pPr>
        <w:pStyle w:val="Ref"/>
        <w:rPr>
          <w:lang w:val="en-GB"/>
        </w:rPr>
      </w:pPr>
      <w:r w:rsidRPr="003A06D0">
        <w:rPr>
          <w:b/>
          <w:lang w:val="en-GB"/>
        </w:rPr>
        <w:t>[XMLDSIG]</w:t>
      </w:r>
      <w:r w:rsidRPr="003A06D0">
        <w:rPr>
          <w:rFonts w:cs="Arial" w:eastAsia="Arial"/>
          <w:lang w:val="en-GB"/>
        </w:rPr>
        <w:t xml:space="preserve"> </w:t>
      </w:r>
      <w:bookmarkEnd w:id="2006"/>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P="00BF4F83" w:rsidR="00BF4F83" w:rsidRDefault="00BF4F83" w:rsidRPr="003A06D0">
      <w:pPr>
        <w:pStyle w:val="Ref"/>
        <w:rPr>
          <w:lang w:val="en-GB"/>
        </w:rPr>
      </w:pPr>
      <w:r w:rsidRPr="003A06D0">
        <w:rPr>
          <w:rStyle w:val="Refterm"/>
          <w:lang w:val="en-GB"/>
        </w:rPr>
        <w:t>[</w:t>
      </w:r>
      <w:bookmarkStart w:id="2007" w:name="refXML_Schema_1"/>
      <w:r w:rsidRPr="003A06D0">
        <w:rPr>
          <w:rStyle w:val="Refterm"/>
          <w:lang w:val="en-GB"/>
        </w:rPr>
        <w:t>XML-Schema-1</w:t>
      </w:r>
      <w:bookmarkEnd w:id="2007"/>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P="00BF4F83" w:rsidR="00BF4F83" w:rsidRDefault="00BF4F83" w:rsidRPr="003A06D0">
      <w:pPr>
        <w:pStyle w:val="Ref"/>
        <w:rPr>
          <w:lang w:val="en-GB"/>
        </w:rPr>
      </w:pPr>
      <w:r w:rsidRPr="003A06D0">
        <w:rPr>
          <w:rStyle w:val="Refterm"/>
          <w:lang w:val="en-GB"/>
        </w:rPr>
        <w:t>[</w:t>
      </w:r>
      <w:bookmarkStart w:id="2008" w:name="BMXMLSchema2"/>
      <w:bookmarkStart w:id="2009" w:name="refXML_Schema_2"/>
      <w:r w:rsidRPr="003A06D0">
        <w:rPr>
          <w:rStyle w:val="Refterm"/>
          <w:lang w:val="en-GB"/>
        </w:rPr>
        <w:t>XML-Schema-2</w:t>
      </w:r>
      <w:bookmarkEnd w:id="2008"/>
      <w:bookmarkEnd w:id="2009"/>
      <w:r w:rsidRPr="003A06D0">
        <w:rPr>
          <w:rStyle w:val="Refterm"/>
          <w:lang w:val="en-GB"/>
        </w:rPr>
        <w:t>]</w:t>
      </w:r>
      <w:r w:rsidRPr="003A06D0">
        <w:rPr>
          <w:lang w:val="en-GB"/>
        </w:rPr>
        <w:tab/>
      </w:r>
      <w:r w:rsidDel="009D12AD" w:rsidRPr="003A06D0">
        <w:rPr>
          <w:lang w:val="en-GB"/>
        </w:rPr>
        <w:fldChar w:fldCharType="begin"/>
      </w:r>
      <w:r w:rsidDel="009D12AD" w:rsidRPr="003A06D0">
        <w:rPr>
          <w:lang w:val="en-GB"/>
        </w:rPr>
        <w:fldChar w:fldCharType="separate"/>
      </w:r>
      <w:r w:rsidDel="009D12AD" w:rsidRPr="003A06D0">
        <w:rPr>
          <w:lang w:val="en-GB"/>
        </w:rPr>
        <w:t>W3C XML Schema Definition Language (XSD) 1.1 Part 2: Datatypes</w:t>
      </w:r>
      <w:r w:rsidDel="009D12AD" w:rsidRPr="003A06D0">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P="00BF4F83" w:rsidR="00BF4F83" w:rsidRDefault="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P="00D64A4C" w:rsidR="00D64A4C" w:rsidRDefault="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P="00D64A4C" w:rsidR="00D64A4C" w:rsidRDefault="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P="00D64A4C" w:rsidR="00D64A4C" w:rsidRDefault="00D64A4C" w:rsidRPr="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P="00AA52F6" w:rsidR="00BF4F83" w:rsidRDefault="00BF4F83" w:rsidRPr="003A06D0">
      <w:pPr>
        <w:pStyle w:val="berschrift2"/>
        <w:numPr>
          <w:ilvl w:val="1"/>
          <w:numId w:val="3"/>
        </w:numPr>
        <w:rPr>
          <w:lang w:val="en-GB"/>
        </w:rPr>
      </w:pPr>
      <w:bookmarkStart w:id="2010" w:name="_Toc85472895"/>
      <w:bookmarkStart w:id="2011" w:name="_Toc287332009"/>
      <w:bookmarkStart w:id="2012" w:name="_Toc480914665"/>
      <w:bookmarkStart w:id="2013" w:name="_Toc481064856"/>
      <w:bookmarkStart w:id="2014" w:name="_Toc516357996"/>
      <w:bookmarkStart w:id="2015" w:name="_Toc522668482"/>
      <w:bookmarkStart w:id="2016" w:name="_Toc9684919"/>
      <w:r w:rsidRPr="003A06D0">
        <w:rPr>
          <w:lang w:val="en-GB"/>
        </w:rPr>
        <w:t>Non-Normative References</w:t>
      </w:r>
      <w:bookmarkEnd w:id="2010"/>
      <w:bookmarkEnd w:id="2011"/>
      <w:bookmarkEnd w:id="2012"/>
      <w:bookmarkEnd w:id="2013"/>
      <w:bookmarkEnd w:id="2014"/>
      <w:bookmarkEnd w:id="2015"/>
      <w:bookmarkEnd w:id="2016"/>
    </w:p>
    <w:p w:rsidP="00BF4F83" w:rsidR="00BF4F83" w:rsidRDefault="00BF4F83" w:rsidRPr="003A06D0">
      <w:pPr>
        <w:pStyle w:val="Ref"/>
        <w:rPr>
          <w:lang w:val="en-GB"/>
        </w:rPr>
      </w:pPr>
      <w:r w:rsidRPr="003A06D0">
        <w:rPr>
          <w:rStyle w:val="Refterm"/>
          <w:lang w:val="en-GB"/>
        </w:rPr>
        <w:t>[ASN.1]</w:t>
      </w:r>
      <w:r w:rsidRPr="003A06D0">
        <w:rPr>
          <w:lang w:val="en-GB"/>
        </w:rPr>
        <w:tab/>
        <w:t>Introduction to ASN.1.</w:t>
      </w:r>
      <w:r w:rsidRPr="003A06D0">
        <w:rPr>
          <w:rFonts w:ascii="Helvetica" w:cs="Helvetica" w:eastAsia="Helvetica" w:hAnsi="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P="00BF4F83" w:rsidR="00BF4F83" w:rsidRDefault="00BF4F83" w:rsidRPr="003A06D0">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cs="Helvetica" w:eastAsia="Helvetica" w:hAnsi="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P="00BF4F83" w:rsidR="00BF4F83" w:rsidRDefault="00BF4F83" w:rsidRPr="003A06D0">
      <w:pPr>
        <w:pStyle w:val="Ref"/>
        <w:rPr>
          <w:lang w:val="en-GB"/>
        </w:rPr>
      </w:pPr>
      <w:r w:rsidRPr="003A06D0">
        <w:rPr>
          <w:rStyle w:val="Refterm"/>
          <w:lang w:val="en-GB"/>
        </w:rPr>
        <w:t>[</w:t>
      </w:r>
      <w:bookmarkStart w:id="2017" w:name="refISO8601"/>
      <w:r w:rsidRPr="003A06D0">
        <w:rPr>
          <w:rStyle w:val="Refterm"/>
          <w:lang w:val="en-GB"/>
        </w:rPr>
        <w:t>ISO8601</w:t>
      </w:r>
      <w:bookmarkEnd w:id="2017"/>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P="00BF4F83" w:rsidR="00BF4F83" w:rsidRDefault="00BF4F83" w:rsidRPr="003A06D0">
      <w:pPr>
        <w:pStyle w:val="Ref"/>
        <w:rPr>
          <w:lang w:val="en-GB"/>
        </w:rPr>
      </w:pPr>
      <w:bookmarkStart w:id="2018" w:name="refISO639_1"/>
      <w:r w:rsidRPr="003A06D0">
        <w:rPr>
          <w:rStyle w:val="Refterm"/>
          <w:lang w:val="en-GB"/>
        </w:rPr>
        <w:t>[ISO639-1]</w:t>
      </w:r>
      <w:bookmarkEnd w:id="2018"/>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P="00BF4F83" w:rsidR="00BF4F83" w:rsidRDefault="00BF4F83" w:rsidRPr="003A06D0">
      <w:pPr>
        <w:pStyle w:val="Ref"/>
        <w:rPr>
          <w:lang w:val="en-GB"/>
        </w:rPr>
      </w:pPr>
      <w:bookmarkStart w:id="2019" w:name="refJENSEN2009"/>
      <w:bookmarkStart w:id="2020" w:name="refRFC7049"/>
      <w:r w:rsidRPr="003A06D0">
        <w:rPr>
          <w:rStyle w:val="Refterm"/>
          <w:lang w:val="en-GB"/>
        </w:rPr>
        <w:t>[JENSEN-2009]</w:t>
      </w:r>
      <w:bookmarkEnd w:id="2019"/>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P="00BF4F83" w:rsidR="00BF4F83" w:rsidRDefault="00BF4F83" w:rsidRPr="003A06D0">
      <w:pPr>
        <w:pStyle w:val="Ref"/>
        <w:rPr>
          <w:lang w:val="en-GB"/>
        </w:rPr>
      </w:pPr>
      <w:r w:rsidRPr="003A06D0">
        <w:rPr>
          <w:rStyle w:val="Refterm"/>
          <w:lang w:val="en-GB"/>
        </w:rPr>
        <w:t>[RFC7049]</w:t>
      </w:r>
      <w:bookmarkEnd w:id="2020"/>
      <w:r w:rsidRPr="003A06D0">
        <w:rPr>
          <w:lang w:val="en-GB"/>
        </w:rPr>
        <w:tab/>
        <w:t>C. Bormann, University Bremen TZI, Concise Binary Object Representation (CBOR), ISSN: 2070-1721, October 2013.</w:t>
      </w:r>
      <w:r w:rsidRPr="003A06D0">
        <w:rPr>
          <w:rFonts w:ascii="Helvetica" w:cs="Helvetica" w:eastAsia="Helvetica" w:hAnsi="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P="006C6AF6" w:rsidR="00BF4F83" w:rsidRDefault="00BF4F83" w:rsidRPr="003A06D0">
      <w:pPr>
        <w:pStyle w:val="Ref"/>
        <w:rPr>
          <w:lang w:val="en-GB"/>
        </w:rPr>
      </w:pPr>
      <w:bookmarkStart w:id="2021" w:name="refRFC7515"/>
      <w:r w:rsidRPr="003A06D0">
        <w:rPr>
          <w:b/>
          <w:lang w:val="en-GB"/>
        </w:rPr>
        <w:t xml:space="preserve">[RFC7515] </w:t>
      </w:r>
      <w:bookmarkEnd w:id="2021"/>
      <w:r w:rsidRPr="003A06D0">
        <w:rPr>
          <w:rFonts w:ascii="Helvetica-Bold" w:hAnsi="Helvetica-Bold"/>
          <w:b/>
          <w:lang w:val="en-GB"/>
        </w:rPr>
        <w:tab/>
      </w:r>
      <w:r w:rsidRPr="003A06D0">
        <w:rPr>
          <w:lang w:val="en-GB"/>
        </w:rPr>
        <w:t>M. Jones, Microsoft, JSON Web Signature (JWS), ISSN: 2070-1721, May 2015.</w:t>
      </w:r>
      <w:r w:rsidRPr="003A06D0">
        <w:rPr>
          <w:rFonts w:ascii="Helvetica" w:cs="Helvetica" w:eastAsia="Helvetica" w:hAnsi="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P="00AA52F6" w:rsidR="00BF4F83" w:rsidRDefault="00BF4F83" w:rsidRPr="003A06D0">
      <w:pPr>
        <w:pStyle w:val="berschrift2"/>
        <w:numPr>
          <w:ilvl w:val="1"/>
          <w:numId w:val="3"/>
        </w:numPr>
        <w:rPr>
          <w:lang w:val="en-GB"/>
        </w:rPr>
      </w:pPr>
      <w:bookmarkStart w:id="2022" w:name="_Toc478074535"/>
      <w:bookmarkStart w:id="2023" w:name="_Toc480914666"/>
      <w:bookmarkStart w:id="2024" w:name="_Toc481064857"/>
      <w:bookmarkStart w:id="2025" w:name="_Toc516357997"/>
      <w:bookmarkStart w:id="2026" w:name="_Toc522668483"/>
      <w:bookmarkStart w:id="2027" w:name="_Toc9684920"/>
      <w:r w:rsidRPr="003A06D0">
        <w:rPr>
          <w:lang w:val="en-GB"/>
        </w:rPr>
        <w:lastRenderedPageBreak/>
        <w:t>Typographical Conventions</w:t>
      </w:r>
      <w:bookmarkEnd w:id="2022"/>
      <w:bookmarkEnd w:id="2023"/>
      <w:bookmarkEnd w:id="2024"/>
      <w:bookmarkEnd w:id="2025"/>
      <w:bookmarkEnd w:id="2026"/>
      <w:bookmarkEnd w:id="2027"/>
    </w:p>
    <w:p w:rsidP="00BF4F83" w:rsidR="00BF4F83" w:rsidRDefault="00BF4F83" w:rsidRPr="003A06D0">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P="00BF4F83" w:rsidR="00BF4F83" w:rsidRDefault="00BF4F83" w:rsidRPr="003A06D0">
      <w:pPr>
        <w:pStyle w:val="SourceCode"/>
        <w:rPr>
          <w:lang w:val="en-GB"/>
        </w:rPr>
      </w:pPr>
      <w:r w:rsidRPr="003A06D0">
        <w:rPr>
          <w:lang w:val="en-GB"/>
        </w:rPr>
        <w:t>Normative source code uses this paragraph style.</w:t>
      </w:r>
    </w:p>
    <w:p w:rsidP="00BF4F83" w:rsidR="00BF4F83" w:rsidRDefault="00BF4F83" w:rsidRPr="003A06D0">
      <w:pPr>
        <w:rPr>
          <w:lang w:val="en-GB"/>
        </w:rPr>
      </w:pPr>
      <w:r w:rsidRPr="003A06D0">
        <w:rPr>
          <w:lang w:val="en-GB"/>
        </w:rPr>
        <w:t>Text following the special symbol (</w:t>
      </w:r>
      <w:r w:rsidRPr="003A06D0">
        <w:rPr>
          <w:rFonts w:cs="Arial"/>
          <w:lang w:val="en-GB"/>
        </w:rPr>
        <w:t>«</w:t>
      </w:r>
      <w:r w:rsidRPr="003A06D0">
        <w:rPr>
          <w:rFonts w:ascii="MS Mincho" w:cs="MS Mincho" w:eastAsia="MS Mincho" w:hAnsi="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DSS-section#-local#</w:t>
      </w:r>
      <w:r w:rsidRPr="003A06D0">
        <w:rPr>
          <w:color w:themeColor="text1" w:val="000000"/>
          <w:lang w:val="en-GB"/>
        </w:rPr>
        <w:t>] if it applies regardless of syntax</w:t>
      </w:r>
    </w:p>
    <w:p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JDSS-section#-local#</w:t>
      </w:r>
      <w:r w:rsidRPr="003A06D0">
        <w:rPr>
          <w:color w:themeColor="text1" w:val="000000"/>
          <w:lang w:val="en-GB"/>
        </w:rPr>
        <w:t>] if it applies only to JSON syntax</w:t>
      </w:r>
    </w:p>
    <w:p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XDSS-section#-local#</w:t>
      </w:r>
      <w:r w:rsidRPr="003A06D0">
        <w:rPr>
          <w:color w:themeColor="text1" w:val="000000"/>
          <w:lang w:val="en-GB"/>
        </w:rPr>
        <w:t>] if it applies only to XML syntax</w:t>
      </w:r>
      <w:r w:rsidRPr="003A06D0">
        <w:rPr>
          <w:lang w:val="en-GB"/>
        </w:rPr>
        <w:t xml:space="preserve"> </w:t>
      </w:r>
    </w:p>
    <w:p w:rsidP="00BF4F83" w:rsidR="00BF4F83" w:rsidRDefault="00BF4F83" w:rsidRPr="003A06D0">
      <w:pPr>
        <w:rPr>
          <w:lang w:val="en-GB"/>
        </w:rPr>
      </w:pPr>
      <w:r w:rsidRPr="003A06D0">
        <w:rPr>
          <w:lang w:val="en-GB"/>
        </w:rPr>
        <w:t>Some sections of this specification are illustrated with non-normative examples.</w:t>
      </w:r>
    </w:p>
    <w:p w:rsidP="0005213E" w:rsidR="00BF4F83" w:rsidRDefault="00BF4F83" w:rsidRPr="003A06D0">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P="00BF4F83" w:rsidR="00BF4F83" w:rsidRDefault="00BF4F83" w:rsidRPr="003A06D0">
      <w:pPr>
        <w:pStyle w:val="Code"/>
        <w:rPr>
          <w:lang w:val="en-GB"/>
        </w:rPr>
      </w:pPr>
      <w:r w:rsidRPr="003A06D0">
        <w:rPr>
          <w:lang w:val="en-GB"/>
        </w:rPr>
        <w:t>Non-normative examples use this paragraph style.</w:t>
      </w:r>
    </w:p>
    <w:p w:rsidP="00BF4F83" w:rsidR="00BF4F83" w:rsidRDefault="00BF4F83" w:rsidRPr="003A06D0">
      <w:pPr>
        <w:rPr>
          <w:lang w:val="en-GB"/>
        </w:rPr>
      </w:pPr>
      <w:r w:rsidRPr="003A06D0">
        <w:rPr>
          <w:lang w:val="en-GB"/>
        </w:rPr>
        <w:t>All examples in this document are non-normative and informative only.</w:t>
      </w:r>
    </w:p>
    <w:p w:rsidP="00BF4F83" w:rsidR="00BF4F83" w:rsidRDefault="00BF4F83" w:rsidRPr="003A06D0">
      <w:pPr>
        <w:rPr>
          <w:lang w:val="en-GB"/>
        </w:rPr>
      </w:pPr>
      <w:r w:rsidRPr="003A06D0">
        <w:rPr>
          <w:lang w:val="en-GB"/>
        </w:rPr>
        <w:t>Representation-specific text is indented and marked with vertical lines.</w:t>
      </w:r>
    </w:p>
    <w:p w:rsidP="00BF4F83" w:rsidR="00BF4F83" w:rsidRDefault="00BF4F83" w:rsidRPr="003A06D0">
      <w:pPr>
        <w:pStyle w:val="MemberHeading-noTOC"/>
        <w:rPr>
          <w:lang w:val="en-GB"/>
        </w:rPr>
      </w:pPr>
      <w:bookmarkStart w:id="2028" w:name="_Toc516357998"/>
      <w:bookmarkStart w:id="2029" w:name="_Toc516359664"/>
      <w:r w:rsidRPr="003A06D0">
        <w:rPr>
          <w:lang w:val="en-GB"/>
        </w:rPr>
        <w:t>Representation-Specific Headline</w:t>
      </w:r>
      <w:bookmarkEnd w:id="2028"/>
      <w:bookmarkEnd w:id="2029"/>
    </w:p>
    <w:p w:rsidP="00BF4F83" w:rsidR="00BF4F83" w:rsidRDefault="00BF4F83" w:rsidRPr="003A06D0">
      <w:pPr>
        <w:pStyle w:val="Member"/>
        <w:rPr>
          <w:lang w:val="en-GB"/>
        </w:rPr>
      </w:pPr>
      <w:bookmarkStart w:id="2030" w:name="_Toc516359665"/>
      <w:r w:rsidRPr="003A06D0">
        <w:rPr>
          <w:lang w:val="en-GB"/>
        </w:rPr>
        <w:t>Normative representation-specific text</w:t>
      </w:r>
      <w:bookmarkEnd w:id="2030"/>
    </w:p>
    <w:p w:rsidP="00BF4F83" w:rsidR="00BF4F83" w:rsidRDefault="00BF4F83" w:rsidRPr="003A06D0">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P="00BF4F83" w:rsidR="00BF4F83" w:rsidRDefault="00BF4F83" w:rsidRPr="003A06D0">
      <w:pPr>
        <w:pStyle w:val="Non-normativeCommentHeading"/>
        <w:rPr>
          <w:lang w:val="en-GB"/>
        </w:rPr>
      </w:pPr>
      <w:r w:rsidRPr="003A06D0">
        <w:rPr>
          <w:lang w:val="en-GB"/>
        </w:rPr>
        <w:t>Non-normative Comment:</w:t>
      </w:r>
    </w:p>
    <w:p w:rsidP="006C6AF6" w:rsidR="00BF4F83" w:rsidRDefault="00BF4F83" w:rsidRPr="003A06D0">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2031" w:name="_Toc477207085"/>
      <w:bookmarkStart w:id="2032" w:name="_Toc477245605"/>
      <w:bookmarkStart w:id="2033" w:name="_Toc477257709"/>
      <w:bookmarkStart w:id="2034" w:name="_Toc477260062"/>
      <w:bookmarkStart w:id="2035" w:name="_Toc477267469"/>
      <w:bookmarkStart w:id="2036" w:name="_Toc477298449"/>
      <w:bookmarkStart w:id="2037" w:name="_Toc477298722"/>
      <w:bookmarkStart w:id="2038" w:name="_Toc477299172"/>
      <w:bookmarkStart w:id="2039" w:name="_Toc477346350"/>
      <w:bookmarkStart w:id="2040" w:name="_Toc477382561"/>
      <w:bookmarkStart w:id="2041" w:name="_Toc477425004"/>
      <w:bookmarkStart w:id="2042" w:name="_Toc477207086"/>
      <w:bookmarkStart w:id="2043" w:name="_Toc477245606"/>
      <w:bookmarkStart w:id="2044" w:name="_Toc477257710"/>
      <w:bookmarkStart w:id="2045" w:name="_Toc477260063"/>
      <w:bookmarkStart w:id="2046" w:name="_Toc477267470"/>
      <w:bookmarkStart w:id="2047" w:name="_Toc477298450"/>
      <w:bookmarkStart w:id="2048" w:name="_Toc477298723"/>
      <w:bookmarkStart w:id="2049" w:name="_Toc477299173"/>
      <w:bookmarkStart w:id="2050" w:name="_Toc477346351"/>
      <w:bookmarkStart w:id="2051" w:name="_Toc477382562"/>
      <w:bookmarkStart w:id="2052" w:name="_Toc477425005"/>
      <w:bookmarkStart w:id="2053" w:name="_Toc477207087"/>
      <w:bookmarkStart w:id="2054" w:name="_Toc477245607"/>
      <w:bookmarkStart w:id="2055" w:name="_Toc477257711"/>
      <w:bookmarkStart w:id="2056" w:name="_Toc477260064"/>
      <w:bookmarkStart w:id="2057" w:name="_Toc477267471"/>
      <w:bookmarkStart w:id="2058" w:name="_Toc477298451"/>
      <w:bookmarkStart w:id="2059" w:name="_Toc477298724"/>
      <w:bookmarkStart w:id="2060" w:name="_Toc477299174"/>
      <w:bookmarkStart w:id="2061" w:name="_Toc477346352"/>
      <w:bookmarkStart w:id="2062" w:name="_Toc477382563"/>
      <w:bookmarkStart w:id="2063" w:name="_Toc477425006"/>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p>
    <w:p w:rsidP="00AA52F6" w:rsidR="00BF4F83" w:rsidRDefault="00BF4F83" w:rsidRPr="003A06D0">
      <w:pPr>
        <w:pStyle w:val="berschrift2"/>
        <w:numPr>
          <w:ilvl w:val="1"/>
          <w:numId w:val="3"/>
        </w:numPr>
        <w:jc w:val="both"/>
        <w:rPr>
          <w:lang w:val="en-GB"/>
        </w:rPr>
      </w:pPr>
      <w:bookmarkStart w:id="2064" w:name="_Toc114309475"/>
      <w:bookmarkStart w:id="2065" w:name="_Ref114333742"/>
      <w:bookmarkStart w:id="2066" w:name="_Toc157224992"/>
      <w:bookmarkStart w:id="2067" w:name="_Toc158797459"/>
      <w:bookmarkStart w:id="2068" w:name="_Toc159076027"/>
      <w:bookmarkStart w:id="2069" w:name="_Toc480914672"/>
      <w:bookmarkStart w:id="2070" w:name="_Toc481064863"/>
      <w:bookmarkStart w:id="2071" w:name="_Toc516357999"/>
      <w:bookmarkStart w:id="2072" w:name="_Toc522668484"/>
      <w:bookmarkStart w:id="2073" w:name="_Ref476950153"/>
      <w:bookmarkStart w:id="2074" w:name="_Toc478074536"/>
      <w:bookmarkStart w:id="2075" w:name="_Toc480914667"/>
      <w:bookmarkStart w:id="2076" w:name="_Toc481064858"/>
      <w:bookmarkStart w:id="2077" w:name="_Toc9684921"/>
      <w:r w:rsidRPr="003A06D0">
        <w:rPr>
          <w:lang w:val="en-GB"/>
        </w:rPr>
        <w:t>DSS Overview (Non-normative)</w:t>
      </w:r>
      <w:bookmarkEnd w:id="2064"/>
      <w:bookmarkEnd w:id="2065"/>
      <w:bookmarkEnd w:id="2066"/>
      <w:bookmarkEnd w:id="2067"/>
      <w:bookmarkEnd w:id="2068"/>
      <w:bookmarkEnd w:id="2069"/>
      <w:bookmarkEnd w:id="2070"/>
      <w:bookmarkEnd w:id="2071"/>
      <w:bookmarkEnd w:id="2072"/>
      <w:bookmarkEnd w:id="2077"/>
    </w:p>
    <w:p w:rsidP="00BF4F83" w:rsidR="00BF4F83" w:rsidRDefault="00BF4F83" w:rsidRPr="003A06D0">
      <w:pPr>
        <w:rPr>
          <w:lang w:val="en-GB"/>
        </w:rPr>
      </w:pPr>
      <w:r w:rsidRPr="003A06D0">
        <w:rPr>
          <w:lang w:val="en-GB"/>
        </w:rPr>
        <w:t>This specification describes two request/response protocols:</w:t>
      </w:r>
    </w:p>
    <w:p w:rsidP="0001259E" w:rsidR="00BF4F83" w:rsidRDefault="00BF4F83" w:rsidRPr="003A06D0">
      <w:pPr>
        <w:pStyle w:val="Listenabsatz"/>
        <w:numPr>
          <w:ilvl w:val="0"/>
          <w:numId w:val="22"/>
        </w:numPr>
        <w:rPr>
          <w:lang w:val="en-GB"/>
        </w:rPr>
      </w:pPr>
      <w:r w:rsidRPr="003A06D0">
        <w:rPr>
          <w:lang w:val="en-GB"/>
        </w:rPr>
        <w:t>signing protocol</w:t>
      </w:r>
    </w:p>
    <w:p w:rsidP="0001259E" w:rsidR="00BF4F83" w:rsidRDefault="00BF4F83" w:rsidRPr="003A06D0">
      <w:pPr>
        <w:pStyle w:val="Listenabsatz"/>
        <w:numPr>
          <w:ilvl w:val="0"/>
          <w:numId w:val="22"/>
        </w:numPr>
        <w:rPr>
          <w:lang w:val="en-GB"/>
        </w:rPr>
      </w:pPr>
      <w:r w:rsidRPr="003A06D0">
        <w:rPr>
          <w:lang w:val="en-GB"/>
        </w:rPr>
        <w:t>verifying protocol</w:t>
      </w:r>
    </w:p>
    <w:p w:rsidP="00BF4F83" w:rsidR="00BF4F83" w:rsidRDefault="00BF4F83" w:rsidRPr="003A06D0">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P="00BF4F83" w:rsidR="00BF4F83" w:rsidRDefault="00BF4F83" w:rsidRPr="003A06D0">
      <w:pPr>
        <w:pStyle w:val="Kommentartext"/>
        <w:rPr>
          <w:lang w:val="en-GB"/>
        </w:rPr>
      </w:pPr>
      <w:r w:rsidRPr="003A06D0">
        <w:rPr>
          <w:lang w:val="en-GB"/>
        </w:rPr>
        <w:t xml:space="preserve">The top-level components for the signing protocol are </w:t>
      </w:r>
    </w:p>
    <w:p w:rsidP="0001259E" w:rsidR="00BF4F83" w:rsidRDefault="00BF4F83" w:rsidRPr="003A06D0">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P="0001259E" w:rsidR="00BF4F83" w:rsidRDefault="00BF4F83" w:rsidRPr="003A06D0">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P="00BF4F83" w:rsidR="00BF4F83" w:rsidRDefault="00BF4F83" w:rsidRPr="003A06D0">
      <w:pPr>
        <w:pStyle w:val="Kommentartext"/>
        <w:rPr>
          <w:lang w:val="en-GB"/>
        </w:rPr>
      </w:pPr>
      <w:r w:rsidRPr="003A06D0">
        <w:rPr>
          <w:lang w:val="en-GB"/>
        </w:rPr>
        <w:t>For the verification protocol the top-level components are</w:t>
      </w:r>
    </w:p>
    <w:p w:rsidP="0001259E" w:rsidR="00BF4F83" w:rsidRDefault="00BF4F83" w:rsidRPr="003A06D0">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P="0001259E" w:rsidR="00BF4F83" w:rsidRDefault="00BF4F83" w:rsidRPr="003A06D0">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P="00BF4F83" w:rsidR="00BF4F83" w:rsidRDefault="00BF4F83" w:rsidRPr="003A06D0">
      <w:pPr>
        <w:pStyle w:val="Kommentartext"/>
        <w:rPr>
          <w:lang w:val="en-GB"/>
        </w:rPr>
      </w:pPr>
    </w:p>
    <w:p w:rsidP="00BF4F83" w:rsidR="00BF4F83" w:rsidRDefault="00BF4F83" w:rsidRPr="003A06D0">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P="00BF4F83" w:rsidR="00BF4F83" w:rsidRDefault="00BF4F83" w:rsidRPr="003A06D0">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P="00BF4F83" w:rsidR="00BF4F83" w:rsidRDefault="00BF4F83" w:rsidRPr="003A06D0">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P="00BF4F83" w:rsidR="00BF4F83" w:rsidRDefault="00BF4F83" w:rsidRPr="003A06D0">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P="00BF4F83" w:rsidR="00BF4F83" w:rsidRDefault="00BF4F83" w:rsidRPr="003A06D0">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P="00BF4F83" w:rsidR="00BF4F83" w:rsidRDefault="00BF4F83" w:rsidRPr="003A06D0">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P="00BF4F83" w:rsidR="00BF4F83" w:rsidRDefault="00BF4F83" w:rsidRPr="003A06D0">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P="00BF4F83" w:rsidR="00BF4F83" w:rsidRDefault="00BF4F83" w:rsidRPr="003A06D0">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P="00BF4F83" w:rsidR="00BF4F83" w:rsidRDefault="00BF4F83" w:rsidRPr="003A06D0">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2078" w:name="sec_DesignConsiderations"/>
    <w:p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2079" w:name="_Toc522668485"/>
      <w:bookmarkStart w:id="2080" w:name="_Toc9684922"/>
      <w:r w:rsidRPr="003A06D0">
        <w:rPr>
          <w:rStyle w:val="Hyperlink"/>
          <w:lang w:val="en-GB"/>
        </w:rPr>
        <w:t>Design Considerations</w:t>
      </w:r>
      <w:bookmarkEnd w:id="2073"/>
      <w:bookmarkEnd w:id="2074"/>
      <w:bookmarkEnd w:id="2075"/>
      <w:bookmarkEnd w:id="2076"/>
      <w:bookmarkEnd w:id="2078"/>
      <w:bookmarkEnd w:id="2079"/>
      <w:bookmarkEnd w:id="2080"/>
      <w:r w:rsidRPr="003A06D0">
        <w:rPr>
          <w:lang w:val="en-GB"/>
        </w:rPr>
        <w:fldChar w:fldCharType="end"/>
      </w:r>
    </w:p>
    <w:bookmarkStart w:id="2081" w:name="sec_ver2goal"/>
    <w:bookmarkStart w:id="2082" w:name="_Toc516358000"/>
    <w:bookmarkStart w:id="2083" w:name="_Toc478074537"/>
    <w:bookmarkStart w:id="2084" w:name="_Toc480914668"/>
    <w:bookmarkStart w:id="2085" w:name="_Toc481064859"/>
    <w:bookmarkEnd w:id="2081"/>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2086" w:name="_Toc522668486"/>
      <w:bookmarkStart w:id="2087" w:name="_Toc9684923"/>
      <w:r w:rsidRPr="003A06D0">
        <w:rPr>
          <w:rStyle w:val="Hyperlink"/>
          <w:lang w:val="en-GB"/>
        </w:rPr>
        <w:t>Version 2.0 goal</w:t>
      </w:r>
      <w:r w:rsidRPr="003A06D0">
        <w:rPr>
          <w:lang w:val="en-GB"/>
        </w:rPr>
        <w:fldChar w:fldCharType="end"/>
      </w:r>
      <w:r w:rsidRPr="003A06D0">
        <w:rPr>
          <w:lang w:val="en-GB"/>
        </w:rPr>
        <w:t xml:space="preserve"> [non-normative]</w:t>
      </w:r>
      <w:bookmarkEnd w:id="2082"/>
      <w:bookmarkEnd w:id="2086"/>
      <w:bookmarkEnd w:id="2087"/>
    </w:p>
    <w:p w:rsidP="00BF4F83" w:rsidR="00BF4F83" w:rsidRDefault="00BF4F83" w:rsidRPr="003A06D0">
      <w:pPr>
        <w:rPr>
          <w:lang w:val="en-GB"/>
        </w:rPr>
      </w:pPr>
      <w:r w:rsidRPr="003A06D0">
        <w:rPr>
          <w:lang w:val="en-GB"/>
        </w:rPr>
        <w:t>The main changes of this version of the DSS/X core document compared to version 1.0 are:</w:t>
      </w:r>
    </w:p>
    <w:p w:rsidP="0001259E" w:rsidR="00BF4F83" w:rsidRDefault="00BF4F83" w:rsidRPr="003A06D0">
      <w:pPr>
        <w:pStyle w:val="Listenabsatz"/>
        <w:numPr>
          <w:ilvl w:val="0"/>
          <w:numId w:val="36"/>
        </w:numPr>
        <w:rPr>
          <w:lang w:val="en-GB"/>
        </w:rPr>
      </w:pPr>
      <w:r w:rsidRPr="003A06D0">
        <w:rPr>
          <w:lang w:val="en-GB"/>
        </w:rPr>
        <w:t>Considering the set of comments and bug reports arrived since version DSS 1.0 became standard</w:t>
      </w:r>
    </w:p>
    <w:p w:rsidP="0001259E" w:rsidR="00BF4F83" w:rsidRDefault="00BF4F83" w:rsidRPr="003A06D0">
      <w:pPr>
        <w:pStyle w:val="Listenabsatz"/>
        <w:numPr>
          <w:ilvl w:val="0"/>
          <w:numId w:val="36"/>
        </w:numPr>
        <w:rPr>
          <w:lang w:val="en-GB"/>
        </w:rPr>
      </w:pPr>
      <w:r w:rsidRPr="003A06D0">
        <w:rPr>
          <w:lang w:val="en-GB"/>
        </w:rPr>
        <w:t>Inclusion of requirements that became known only after publication of version 1.0</w:t>
      </w:r>
    </w:p>
    <w:p w:rsidP="0001259E" w:rsidR="00BF4F83" w:rsidRDefault="00BF4F83" w:rsidRPr="003A06D0">
      <w:pPr>
        <w:pStyle w:val="Listenabsatz"/>
        <w:numPr>
          <w:ilvl w:val="0"/>
          <w:numId w:val="36"/>
        </w:numPr>
        <w:rPr>
          <w:lang w:val="en-GB"/>
        </w:rPr>
      </w:pPr>
      <w:r w:rsidRPr="003A06D0">
        <w:rPr>
          <w:lang w:val="en-GB"/>
        </w:rPr>
        <w:t>Simplification of the core schema, e.g. by dropping elements seldom used</w:t>
      </w:r>
    </w:p>
    <w:p w:rsidP="0001259E" w:rsidR="00BF4F83" w:rsidRDefault="00BF4F83" w:rsidRPr="003A06D0">
      <w:pPr>
        <w:pStyle w:val="Listenabsatz"/>
        <w:numPr>
          <w:ilvl w:val="0"/>
          <w:numId w:val="36"/>
        </w:numPr>
        <w:rPr>
          <w:lang w:val="en-GB"/>
        </w:rPr>
      </w:pPr>
      <w:r w:rsidRPr="003A06D0">
        <w:rPr>
          <w:lang w:val="en-GB"/>
        </w:rPr>
        <w:t xml:space="preserve">Support for syntaxes other than XML </w:t>
      </w:r>
    </w:p>
    <w:p w:rsidP="0001259E" w:rsidR="00BF4F83" w:rsidRDefault="00BF4F83" w:rsidRPr="003A06D0">
      <w:pPr>
        <w:pStyle w:val="Listenabsatz"/>
        <w:numPr>
          <w:ilvl w:val="0"/>
          <w:numId w:val="36"/>
        </w:numPr>
        <w:rPr>
          <w:lang w:val="en-GB"/>
        </w:rPr>
      </w:pPr>
      <w:r w:rsidRPr="003A06D0">
        <w:rPr>
          <w:lang w:val="en-GB"/>
        </w:rPr>
        <w:t>Support transport formats other than SOAP</w:t>
      </w:r>
    </w:p>
    <w:p w:rsidP="0001259E" w:rsidR="00BF4F83" w:rsidRDefault="00BF4F83">
      <w:pPr>
        <w:pStyle w:val="Listenabsatz"/>
        <w:numPr>
          <w:ilvl w:val="0"/>
          <w:numId w:val="36"/>
        </w:numPr>
        <w:rPr>
          <w:ins w:author="Andreas Kuehne" w:date="2019-05-25T13:56:00Z" w:id="2088"/>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P="0001259E" w:rsidR="00EF7265" w:rsidRDefault="00EF7265" w:rsidRPr="003A06D0">
      <w:pPr>
        <w:pStyle w:val="Listenabsatz"/>
        <w:numPr>
          <w:ilvl w:val="0"/>
          <w:numId w:val="36"/>
        </w:numPr>
        <w:rPr>
          <w:lang w:val="en-GB"/>
        </w:rPr>
      </w:pPr>
      <w:ins w:author="Andreas Kuehne" w:date="2019-05-25T13:56:00Z" w:id="2089">
        <w:r>
          <w:rPr>
            <w:lang w:val="en-GB"/>
          </w:rPr>
          <w:t xml:space="preserve">Enable profiles to define </w:t>
        </w:r>
      </w:ins>
      <w:ins w:author="Andreas Kuehne" w:date="2019-05-25T13:57:00Z" w:id="2090">
        <w:r>
          <w:rPr>
            <w:lang w:val="en-GB"/>
          </w:rPr>
          <w:t>multi-signature processing by ch</w:t>
        </w:r>
      </w:ins>
      <w:ins w:author="Andreas Kuehne" w:date="2019-05-25T13:58:00Z" w:id="2091">
        <w:r>
          <w:rPr>
            <w:lang w:val="en-GB"/>
          </w:rPr>
          <w:t>a</w:t>
        </w:r>
      </w:ins>
      <w:ins w:author="Andreas Kuehne" w:date="2019-05-25T13:57:00Z" w:id="2092">
        <w:r>
          <w:rPr>
            <w:lang w:val="en-GB"/>
          </w:rPr>
          <w:t xml:space="preserve">nging to </w:t>
        </w:r>
      </w:ins>
      <w:ins w:author="Andreas Kuehne" w:date="2019-05-25T13:58:00Z" w:id="2093">
        <w:r>
          <w:rPr>
            <w:lang w:val="en-GB"/>
          </w:rPr>
          <w:t xml:space="preserve">cardinality of </w:t>
        </w:r>
      </w:ins>
      <w:ins w:author="Andreas Kuehne" w:date="2019-05-25T14:01:00Z" w:id="2094">
        <w:r>
          <w:rPr>
            <w:lang w:val="en-GB"/>
          </w:rPr>
          <w:t>s</w:t>
        </w:r>
      </w:ins>
      <w:ins w:author="Andreas Kuehne" w:date="2019-05-25T13:58:00Z" w:id="2095">
        <w:r>
          <w:rPr>
            <w:lang w:val="en-GB"/>
          </w:rPr>
          <w:t xml:space="preserve">ignature objects to </w:t>
        </w:r>
      </w:ins>
      <w:ins w:author="Andreas Kuehne" w:date="2019-05-25T13:59:00Z" w:id="2096">
        <w:r>
          <w:rPr>
            <w:lang w:val="en-GB"/>
          </w:rPr>
          <w:t>‘</w:t>
        </w:r>
      </w:ins>
      <w:ins w:author="Andreas Kuehne" w:date="2019-05-25T13:58:00Z" w:id="2097">
        <w:r>
          <w:rPr>
            <w:lang w:val="en-GB"/>
          </w:rPr>
          <w:t>unbounded</w:t>
        </w:r>
      </w:ins>
      <w:ins w:author="Andreas Kuehne" w:date="2019-05-25T13:59:00Z" w:id="2098">
        <w:r>
          <w:rPr>
            <w:lang w:val="en-GB"/>
          </w:rPr>
          <w:t>’</w:t>
        </w:r>
      </w:ins>
      <w:ins w:author="Andreas Kuehne" w:date="2019-05-25T14:00:00Z" w:id="2099">
        <w:r>
          <w:rPr>
            <w:lang w:val="en-GB"/>
          </w:rPr>
          <w:t>. This document does not define mechanism for ad</w:t>
        </w:r>
      </w:ins>
      <w:ins w:author="Andreas Kuehne" w:date="2019-05-25T14:01:00Z" w:id="2100">
        <w:r>
          <w:rPr>
            <w:lang w:val="en-GB"/>
          </w:rPr>
          <w:t>dr</w:t>
        </w:r>
      </w:ins>
      <w:ins w:author="Andreas Kuehne" w:date="2019-05-25T14:00:00Z" w:id="2101">
        <w:r>
          <w:rPr>
            <w:lang w:val="en-GB"/>
          </w:rPr>
          <w:t xml:space="preserve">essing and processing </w:t>
        </w:r>
      </w:ins>
      <w:ins w:author="Andreas Kuehne" w:date="2019-05-25T14:01:00Z" w:id="2102">
        <w:r>
          <w:rPr>
            <w:lang w:val="en-GB"/>
          </w:rPr>
          <w:t>of multiple signature within on</w:t>
        </w:r>
      </w:ins>
      <w:ins w:author="Andreas Kuehne" w:date="2019-05-25T14:02:00Z" w:id="2103">
        <w:r>
          <w:rPr>
            <w:lang w:val="en-GB"/>
          </w:rPr>
          <w:t>e</w:t>
        </w:r>
      </w:ins>
      <w:ins w:author="Andreas Kuehne" w:date="2019-05-25T14:01:00Z" w:id="2104">
        <w:r>
          <w:rPr>
            <w:lang w:val="en-GB"/>
          </w:rPr>
          <w:t xml:space="preserve"> call.</w:t>
        </w:r>
      </w:ins>
      <w:ins w:author="Andreas Kuehne" w:date="2019-05-25T14:02:00Z" w:id="2105">
        <w:r w:rsidR="00383A67">
          <w:rPr>
            <w:lang w:val="en-GB"/>
          </w:rPr>
          <w:t xml:space="preserve"> Th</w:t>
        </w:r>
        <w:r>
          <w:rPr>
            <w:lang w:val="en-GB"/>
          </w:rPr>
          <w:t xml:space="preserve">is is left to </w:t>
        </w:r>
        <w:r w:rsidR="00383A67">
          <w:rPr>
            <w:lang w:val="en-GB"/>
          </w:rPr>
          <w:t>specific profiles.</w:t>
        </w:r>
      </w:ins>
    </w:p>
    <w:p w:rsidP="00BF4F83" w:rsidR="00BF4F83" w:rsidRDefault="00BF4F83" w:rsidRPr="003A06D0">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P="0001259E" w:rsidR="00BF4F83" w:rsidRDefault="00BF4F83" w:rsidRPr="003A06D0">
      <w:pPr>
        <w:pStyle w:val="Listenabsatz"/>
        <w:numPr>
          <w:ilvl w:val="0"/>
          <w:numId w:val="9"/>
        </w:numPr>
        <w:rPr>
          <w:lang w:val="en-GB"/>
        </w:rPr>
      </w:pPr>
      <w:r w:rsidRPr="003A06D0">
        <w:rPr>
          <w:lang w:val="en-GB"/>
        </w:rPr>
        <w:t>Focus on Base64 as the most versatile way to transport documents and signatures</w:t>
      </w:r>
    </w:p>
    <w:p w:rsidP="0001259E" w:rsidR="00BF4F83" w:rsidRDefault="00BF4F83" w:rsidRPr="003A06D0">
      <w:pPr>
        <w:pStyle w:val="Listenabsatz"/>
        <w:numPr>
          <w:ilvl w:val="0"/>
          <w:numId w:val="9"/>
        </w:numPr>
        <w:rPr>
          <w:lang w:val="en-GB"/>
        </w:rPr>
      </w:pPr>
      <w:r w:rsidRPr="003A06D0">
        <w:rPr>
          <w:lang w:val="en-GB"/>
        </w:rPr>
        <w:t>Avoid the use of XML specifics (like e.g. mixed content)</w:t>
      </w:r>
    </w:p>
    <w:p w:rsidP="0001259E" w:rsidR="00BF4F83" w:rsidRDefault="00BF4F83" w:rsidRPr="003A06D0">
      <w:pPr>
        <w:pStyle w:val="Listenabsatz"/>
        <w:numPr>
          <w:ilvl w:val="0"/>
          <w:numId w:val="9"/>
        </w:numPr>
        <w:rPr>
          <w:lang w:val="en-GB"/>
        </w:rPr>
      </w:pPr>
      <w:r w:rsidRPr="003A06D0">
        <w:rPr>
          <w:lang w:val="en-GB"/>
        </w:rPr>
        <w:t>Provide namespace / URI for XPath evaluation explicitly</w:t>
      </w:r>
    </w:p>
    <w:p w:rsidP="0001259E" w:rsidR="00BF4F83" w:rsidRDefault="00BF4F83" w:rsidRPr="003A06D0">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P="00BF4F83" w:rsidR="00BF4F83" w:rsidRDefault="00BF4F83" w:rsidRPr="003A06D0">
      <w:pPr>
        <w:rPr>
          <w:lang w:val="en-GB"/>
        </w:rPr>
      </w:pPr>
      <w:r w:rsidRPr="003A06D0">
        <w:rPr>
          <w:lang w:val="en-GB"/>
        </w:rPr>
        <w:t>To support implementers and to ease the use of the protocol with common frameworks the following list of requirements was compiled:</w:t>
      </w:r>
    </w:p>
    <w:p w:rsidP="0001259E" w:rsidR="00BF4F83" w:rsidRDefault="00BF4F83" w:rsidRPr="003A06D0">
      <w:pPr>
        <w:pStyle w:val="Listenabsatz"/>
        <w:numPr>
          <w:ilvl w:val="0"/>
          <w:numId w:val="9"/>
        </w:numPr>
        <w:rPr>
          <w:lang w:val="en-GB"/>
        </w:rPr>
      </w:pPr>
      <w:r w:rsidRPr="003A06D0">
        <w:rPr>
          <w:lang w:val="en-GB"/>
        </w:rPr>
        <w:t>One unique object model for all transport syntaxes</w:t>
      </w:r>
    </w:p>
    <w:p w:rsidP="0001259E" w:rsidR="00BF4F83" w:rsidRDefault="00BF4F83" w:rsidRPr="003A06D0">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P="0001259E" w:rsidR="00BF4F83" w:rsidRDefault="00BF4F83" w:rsidRPr="003A06D0">
      <w:pPr>
        <w:pStyle w:val="Listenabsatz"/>
        <w:numPr>
          <w:ilvl w:val="0"/>
          <w:numId w:val="9"/>
        </w:numPr>
        <w:rPr>
          <w:lang w:val="en-GB"/>
        </w:rPr>
      </w:pPr>
      <w:r w:rsidRPr="003A06D0">
        <w:rPr>
          <w:lang w:val="en-GB"/>
        </w:rPr>
        <w:t>Rearrange sequences and choices to produce a strongly typed object model</w:t>
      </w:r>
    </w:p>
    <w:p w:rsidP="00BF4F83" w:rsidR="00BF4F83" w:rsidRDefault="00BF4F83" w:rsidRPr="003A06D0">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P="00BF4F83" w:rsidR="00BF4F83" w:rsidRDefault="00BF4F83" w:rsidRPr="003A06D0">
      <w:pPr>
        <w:rPr>
          <w:lang w:val="en-GB"/>
        </w:rPr>
      </w:pPr>
      <w:r w:rsidRPr="003A06D0">
        <w:rPr>
          <w:lang w:val="en-GB"/>
        </w:rPr>
        <w:t>The provided schemes of DSS-X version 2 reflect these requirements. The XML schemes of version 1 and 2 share many similarities but are not compatible.</w:t>
      </w:r>
    </w:p>
    <w:bookmarkStart w:id="2106" w:name="sec_vtransform1to2"/>
    <w:bookmarkStart w:id="2107" w:name="_Ref512170125"/>
    <w:bookmarkStart w:id="2108" w:name="_Ref512178900"/>
    <w:bookmarkStart w:id="2109" w:name="_Toc516358001"/>
    <w:bookmarkEnd w:id="2106"/>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2110" w:name="_Toc522668487"/>
      <w:bookmarkStart w:id="2111" w:name="_Toc9684924"/>
      <w:r w:rsidRPr="003A06D0">
        <w:rPr>
          <w:rStyle w:val="Hyperlink"/>
          <w:lang w:val="en-GB"/>
        </w:rPr>
        <w:t>Transforming DSS 1.0 into 2.0</w:t>
      </w:r>
      <w:bookmarkEnd w:id="2107"/>
      <w:bookmarkEnd w:id="2108"/>
      <w:bookmarkEnd w:id="2109"/>
      <w:bookmarkEnd w:id="2110"/>
      <w:bookmarkEnd w:id="2111"/>
      <w:r w:rsidRPr="003A06D0">
        <w:rPr>
          <w:lang w:val="en-GB"/>
        </w:rPr>
        <w:fldChar w:fldCharType="end"/>
      </w:r>
    </w:p>
    <w:p w:rsidP="00BF4F83" w:rsidR="00BF4F83" w:rsidRDefault="00BF4F83" w:rsidRPr="003A06D0">
      <w:pPr>
        <w:rPr>
          <w:lang w:val="en-GB"/>
        </w:rPr>
      </w:pPr>
      <w:r w:rsidRPr="003A06D0">
        <w:rPr>
          <w:lang w:val="en-GB"/>
        </w:rPr>
        <w:t xml:space="preserve">This section describes the several actions taken to fulfil the goals listed in the previous section. </w:t>
      </w:r>
    </w:p>
    <w:bookmarkStart w:id="2112" w:name="sec_avoidXsdAny"/>
    <w:bookmarkStart w:id="2113" w:name="_Ref512179255"/>
    <w:bookmarkStart w:id="2114" w:name="_Toc516359666"/>
    <w:bookmarkEnd w:id="2112"/>
    <w:p w:rsidP="005C561D" w:rsidR="00BF4F83" w:rsidRDefault="00BF4F83" w:rsidRPr="003A06D0">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2115" w:name="_Ref516417089"/>
      <w:bookmarkStart w:id="2116" w:name="_Toc522668488"/>
      <w:bookmarkStart w:id="2117" w:name="_Toc9684925"/>
      <w:r w:rsidRPr="003A06D0">
        <w:rPr>
          <w:rStyle w:val="Hyperlink"/>
          <w:lang w:val="en-GB"/>
        </w:rPr>
        <w:t>Circumventing xs:any</w:t>
      </w:r>
      <w:bookmarkEnd w:id="2113"/>
      <w:bookmarkEnd w:id="2114"/>
      <w:bookmarkEnd w:id="2115"/>
      <w:bookmarkEnd w:id="2116"/>
      <w:bookmarkEnd w:id="2117"/>
      <w:r w:rsidRPr="003A06D0">
        <w:rPr>
          <w:lang w:val="en-GB"/>
        </w:rPr>
        <w:fldChar w:fldCharType="end"/>
      </w:r>
    </w:p>
    <w:p w:rsidP="00BF4F83" w:rsidR="00BF4F83" w:rsidRDefault="00BF4F83" w:rsidRPr="003A06D0">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P="00BF4F83" w:rsidR="00BF4F83" w:rsidRDefault="00BF4F83" w:rsidRPr="003A06D0">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P="00BF4F83" w:rsidR="00BF4F83" w:rsidRDefault="00BF4F83" w:rsidRPr="003A06D0">
      <w:pPr>
        <w:tabs>
          <w:tab w:pos="3645" w:val="left"/>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2118" w:name="sec_substituteMixedSchemaAttribute"/>
    <w:bookmarkStart w:id="2119" w:name="_Ref512179279"/>
    <w:bookmarkStart w:id="2120" w:name="_Toc516359667"/>
    <w:bookmarkEnd w:id="2118"/>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2121" w:name="_Ref516417139"/>
      <w:bookmarkStart w:id="2122" w:name="_Toc522668489"/>
      <w:bookmarkStart w:id="2123" w:name="_Toc9684926"/>
      <w:r w:rsidRPr="003A06D0">
        <w:rPr>
          <w:rStyle w:val="Hyperlink"/>
          <w:lang w:val="en-GB"/>
        </w:rPr>
        <w:t>Substituting the mixed Schema Attribute</w:t>
      </w:r>
      <w:bookmarkEnd w:id="2119"/>
      <w:bookmarkEnd w:id="2120"/>
      <w:bookmarkEnd w:id="2121"/>
      <w:bookmarkEnd w:id="2122"/>
      <w:bookmarkEnd w:id="2123"/>
      <w:r w:rsidRPr="003A06D0">
        <w:rPr>
          <w:lang w:val="en-GB"/>
        </w:rPr>
        <w:fldChar w:fldCharType="end"/>
      </w:r>
    </w:p>
    <w:p w:rsidP="00BF4F83" w:rsidR="00BF4F83" w:rsidRDefault="00BF4F83" w:rsidRPr="003A06D0">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2124" w:name="sec_introduceNsPrefixMappingTypeComp"/>
    <w:bookmarkStart w:id="2125" w:name="_Ref512179291"/>
    <w:bookmarkStart w:id="2126" w:name="_Toc516359668"/>
    <w:bookmarkEnd w:id="2124"/>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2127" w:name="_Ref516417269"/>
      <w:bookmarkStart w:id="2128" w:name="_Toc522668490"/>
      <w:bookmarkStart w:id="2129" w:name="_Toc9684927"/>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2125"/>
      <w:bookmarkEnd w:id="2126"/>
      <w:bookmarkEnd w:id="2127"/>
      <w:bookmarkEnd w:id="2128"/>
      <w:bookmarkEnd w:id="2129"/>
      <w:r w:rsidRPr="003A06D0">
        <w:rPr>
          <w:lang w:val="en-GB"/>
        </w:rPr>
        <w:fldChar w:fldCharType="end"/>
      </w:r>
    </w:p>
    <w:p w:rsidP="00BF4F83" w:rsidR="00BF4F83" w:rsidRDefault="00BF4F83" w:rsidRPr="003A06D0">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2130" w:name="sec_importedXmlSchemas"/>
    <w:bookmarkStart w:id="2131" w:name="_Ref506461409"/>
    <w:bookmarkStart w:id="2132" w:name="_Toc516359669"/>
    <w:bookmarkEnd w:id="2130"/>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2133" w:name="_Toc522668491"/>
      <w:bookmarkStart w:id="2134" w:name="_Toc9684928"/>
      <w:r w:rsidRPr="003A06D0">
        <w:rPr>
          <w:rStyle w:val="Hyperlink"/>
          <w:lang w:val="en-GB"/>
        </w:rPr>
        <w:t>Imported XML schemes</w:t>
      </w:r>
      <w:bookmarkEnd w:id="2131"/>
      <w:bookmarkEnd w:id="2132"/>
      <w:bookmarkEnd w:id="2133"/>
      <w:bookmarkEnd w:id="2134"/>
      <w:r w:rsidRPr="003A06D0">
        <w:rPr>
          <w:lang w:val="en-GB"/>
        </w:rPr>
        <w:fldChar w:fldCharType="end"/>
      </w:r>
    </w:p>
    <w:p w:rsidP="00BF4F83" w:rsidR="00BF4F83" w:rsidRDefault="00BF4F83" w:rsidRPr="003A06D0">
      <w:pPr>
        <w:rPr>
          <w:lang w:val="en-GB"/>
        </w:rPr>
      </w:pPr>
      <w:r w:rsidRPr="003A06D0">
        <w:rPr>
          <w:lang w:val="en-GB"/>
        </w:rPr>
        <w:t xml:space="preserve">A special challenge is imposed by the imported schemes, like the </w:t>
      </w:r>
      <w:r w:rsidRPr="003A06D0">
        <w:rPr>
          <w:b/>
          <w:lang w:val="en-GB"/>
        </w:rPr>
        <w:t>[XMLDSIG]</w:t>
      </w:r>
      <w:r w:rsidRPr="003A06D0">
        <w:rPr>
          <w:rFonts w:cs="Arial" w:eastAsia="Arial"/>
          <w:lang w:val="en-GB"/>
        </w:rPr>
        <w:t xml:space="preserve"> scheme, that uses features not supportable by the mentioned ‘multi-syntax’ approach. For example, the </w:t>
      </w:r>
      <w:r w:rsidRPr="003A06D0">
        <w:rPr>
          <w:b/>
          <w:lang w:val="en-GB"/>
        </w:rPr>
        <w:t xml:space="preserve">[XMLDSIG] </w:t>
      </w:r>
      <w:r w:rsidRPr="003A06D0">
        <w:rPr>
          <w:rFonts w:cs="Arial" w:eastAsia="Arial"/>
          <w:lang w:val="en-GB"/>
        </w:rPr>
        <w:t>type ‘Transform’ is defined like this:</w:t>
      </w:r>
    </w:p>
    <w:p w:rsidP="00BF4F83" w:rsidR="00BF4F83" w:rsidRDefault="00BF4F83" w:rsidRPr="003A06D0">
      <w:pPr>
        <w:pStyle w:val="Code"/>
        <w:rPr>
          <w:lang w:val="en-GB"/>
        </w:rPr>
      </w:pPr>
      <w:r w:rsidRPr="003A06D0">
        <w:rPr>
          <w:color w:themeColor="accent5" w:themeShade="BF" w:val="31849B"/>
          <w:lang w:val="en-GB"/>
        </w:rPr>
        <w:t>&lt;xs:complexType</w:t>
      </w:r>
      <w:r w:rsidRPr="003A06D0">
        <w:rPr>
          <w:color w:themeColor="accent2" w:themeShade="BF" w:val="943634"/>
          <w:lang w:val="en-GB"/>
        </w:rPr>
        <w:t xml:space="preserve"> name="</w:t>
      </w:r>
      <w:r w:rsidRPr="003A06D0">
        <w:rPr>
          <w:color w:themeColor="accent1" w:themeShade="80" w:val="244061"/>
          <w:lang w:val="en-GB"/>
        </w:rPr>
        <w:t>TransformType</w:t>
      </w:r>
      <w:r w:rsidRPr="003A06D0">
        <w:rPr>
          <w:color w:themeColor="accent2" w:themeShade="BF" w:val="943634"/>
          <w:lang w:val="en-GB"/>
        </w:rPr>
        <w:t>" mixed="</w:t>
      </w:r>
      <w:r w:rsidRPr="003A06D0">
        <w:rPr>
          <w:color w:themeColor="accent1" w:themeShade="80" w:val="244061"/>
          <w:lang w:val="en-GB"/>
        </w:rPr>
        <w:t>true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&lt;xs:choice</w:t>
      </w:r>
      <w:r w:rsidRPr="003A06D0">
        <w:rPr>
          <w:color w:themeColor="accent2" w:themeShade="BF" w:val="943634"/>
          <w:lang w:val="en-GB"/>
        </w:rPr>
        <w:t xml:space="preserve"> minOccurs="</w:t>
      </w:r>
      <w:r w:rsidRPr="003A06D0">
        <w:rPr>
          <w:color w:themeColor="accent1" w:themeShade="80" w:val="244061"/>
          <w:lang w:val="en-GB"/>
        </w:rPr>
        <w:t>0</w:t>
      </w:r>
      <w:r w:rsidRPr="003A06D0">
        <w:rPr>
          <w:color w:themeColor="accent2" w:themeShade="BF" w:val="943634"/>
          <w:lang w:val="en-GB"/>
        </w:rPr>
        <w:t>" maxOccurs="</w:t>
      </w:r>
      <w:r w:rsidRPr="003A06D0">
        <w:rPr>
          <w:color w:themeColor="accent1" w:themeShade="80" w:val="244061"/>
          <w:lang w:val="en-GB"/>
        </w:rPr>
        <w:t>unbounded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&lt;xs:any</w:t>
      </w:r>
      <w:r w:rsidRPr="003A06D0">
        <w:rPr>
          <w:color w:themeColor="accent2" w:themeShade="BF" w:val="943634"/>
          <w:lang w:val="en-GB"/>
        </w:rPr>
        <w:t xml:space="preserve"> namespace="</w:t>
      </w:r>
      <w:r w:rsidRPr="003A06D0">
        <w:rPr>
          <w:color w:themeColor="accent1" w:themeShade="80" w:val="244061"/>
          <w:lang w:val="en-GB"/>
        </w:rPr>
        <w:t>##other</w:t>
      </w:r>
      <w:r w:rsidRPr="003A06D0">
        <w:rPr>
          <w:color w:themeColor="accent2" w:themeShade="BF" w:val="943634"/>
          <w:lang w:val="en-GB"/>
        </w:rPr>
        <w:t>" processContents="</w:t>
      </w:r>
      <w:r w:rsidRPr="003A06D0">
        <w:rPr>
          <w:color w:themeColor="accent1" w:themeShade="80" w:val="244061"/>
          <w:lang w:val="en-GB"/>
        </w:rPr>
        <w:t>lax</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 (1,1) elements from (0,unbounded) namespaces --&gt;</w:t>
      </w:r>
      <w:r w:rsidRPr="003A06D0">
        <w:rPr>
          <w:color w:themeColor="accent5" w:themeShade="BF" w:val="31849B"/>
          <w:lang w:val="en-GB"/>
        </w:rPr>
        <w:br/>
        <w:t xml:space="preserve">    &lt;xs:element</w:t>
      </w:r>
      <w:r w:rsidRPr="003A06D0">
        <w:rPr>
          <w:color w:themeColor="accent2" w:themeShade="BF" w:val="943634"/>
          <w:lang w:val="en-GB"/>
        </w:rPr>
        <w:t xml:space="preserve"> name="</w:t>
      </w:r>
      <w:r w:rsidRPr="003A06D0">
        <w:rPr>
          <w:color w:themeColor="accent1" w:themeShade="80" w:val="244061"/>
          <w:lang w:val="en-GB"/>
        </w:rPr>
        <w:t>XPath</w:t>
      </w:r>
      <w:r w:rsidRPr="003A06D0">
        <w:rPr>
          <w:color w:themeColor="accent2" w:themeShade="BF" w:val="943634"/>
          <w:lang w:val="en-GB"/>
        </w:rPr>
        <w:t>"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&lt;/xs:choice&gt;</w:t>
      </w:r>
      <w:r w:rsidRPr="003A06D0">
        <w:rPr>
          <w:color w:themeColor="accent5" w:themeShade="BF" w:val="31849B"/>
          <w:lang w:val="en-GB"/>
        </w:rPr>
        <w:br/>
        <w:t xml:space="preserve">  &lt;xs:attribute</w:t>
      </w:r>
      <w:r w:rsidRPr="003A06D0">
        <w:rPr>
          <w:color w:themeColor="accent2" w:themeShade="BF" w:val="943634"/>
          <w:lang w:val="en-GB"/>
        </w:rPr>
        <w:t xml:space="preserve"> name="</w:t>
      </w:r>
      <w:r w:rsidRPr="003A06D0">
        <w:rPr>
          <w:color w:themeColor="accent1" w:themeShade="80" w:val="244061"/>
          <w:lang w:val="en-GB"/>
        </w:rPr>
        <w:t>Algorithm</w:t>
      </w:r>
      <w:r w:rsidRPr="003A06D0">
        <w:rPr>
          <w:color w:themeColor="accent2" w:themeShade="BF" w:val="943634"/>
          <w:lang w:val="en-GB"/>
        </w:rPr>
        <w:t>" type="</w:t>
      </w:r>
      <w:r w:rsidRPr="003A06D0">
        <w:rPr>
          <w:color w:themeColor="accent1" w:themeShade="80" w:val="244061"/>
          <w:lang w:val="en-GB"/>
        </w:rPr>
        <w:t>xs:anyURI</w:t>
      </w:r>
      <w:r w:rsidRPr="003A06D0">
        <w:rPr>
          <w:color w:themeColor="accent2" w:themeShade="BF" w:val="943634"/>
          <w:lang w:val="en-GB"/>
        </w:rPr>
        <w:t>" use="</w:t>
      </w:r>
      <w:r w:rsidRPr="003A06D0">
        <w:rPr>
          <w:color w:themeColor="accent1" w:themeShade="80" w:val="244061"/>
          <w:lang w:val="en-GB"/>
        </w:rPr>
        <w:t>required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&lt;/xs:complexType&gt;</w:t>
      </w:r>
    </w:p>
    <w:p w:rsidP="00BF4F83" w:rsidR="00BF4F83" w:rsidRDefault="00BF4F83" w:rsidRPr="003A06D0">
      <w:pPr>
        <w:rPr>
          <w:lang w:val="en-GB"/>
        </w:rPr>
      </w:pPr>
      <w:r w:rsidRPr="003A06D0">
        <w:rPr>
          <w:lang w:val="en-GB"/>
        </w:rPr>
        <w:t xml:space="preserve"> Most of the restrictions listed above do apply here:</w:t>
      </w:r>
    </w:p>
    <w:p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P="0001259E" w:rsidR="00BF4F83" w:rsidRDefault="00BF4F83" w:rsidRPr="003A06D0">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P="00BF4F83" w:rsidR="00BF4F83" w:rsidRDefault="00BF4F83" w:rsidRPr="003A06D0">
      <w:pPr>
        <w:pStyle w:val="Code"/>
        <w:rPr>
          <w:lang w:val="en-GB"/>
        </w:rPr>
      </w:pPr>
      <w:r w:rsidRPr="003A06D0">
        <w:rPr>
          <w:color w:themeColor="accent5" w:themeShade="BF" w:val="31849B"/>
          <w:lang w:val="en-GB"/>
        </w:rPr>
        <w:lastRenderedPageBreak/>
        <w:t>&lt;xs:complexType</w:t>
      </w:r>
      <w:r w:rsidRPr="003A06D0">
        <w:rPr>
          <w:color w:themeColor="accent2" w:themeShade="BF" w:val="943634"/>
          <w:lang w:val="en-GB"/>
        </w:rPr>
        <w:t xml:space="preserve"> name="</w:t>
      </w:r>
      <w:r w:rsidRPr="003A06D0">
        <w:rPr>
          <w:color w:themeColor="accent1" w:themeShade="80" w:val="244061"/>
          <w:lang w:val="en-GB"/>
        </w:rPr>
        <w:t>TransformType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&lt;xs:sequence&gt;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1</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value</w:t>
      </w:r>
      <w:r w:rsidRPr="003A06D0">
        <w:rPr>
          <w:color w:themeColor="accent2" w:themeShade="BF" w:val="943634"/>
          <w:lang w:val="en-GB"/>
        </w:rPr>
        <w:t>"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1</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Base64Content</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xs:base64Binary</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unbounded</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XPath</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unbounded</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NsPrefixMapping</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dsb:NsPrefixMappingType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&lt;/xs:sequence&gt;</w:t>
      </w:r>
      <w:r w:rsidRPr="003A06D0">
        <w:rPr>
          <w:color w:themeColor="accent5" w:themeShade="BF" w:val="31849B"/>
          <w:lang w:val="en-GB"/>
        </w:rPr>
        <w:br/>
        <w:t xml:space="preserve">  &lt;xs:attribute</w:t>
      </w:r>
      <w:r w:rsidRPr="003A06D0">
        <w:rPr>
          <w:color w:themeColor="accent2" w:themeShade="BF" w:val="943634"/>
          <w:lang w:val="en-GB"/>
        </w:rPr>
        <w:t xml:space="preserve"> name="</w:t>
      </w:r>
      <w:r w:rsidRPr="003A06D0">
        <w:rPr>
          <w:color w:themeColor="accent1" w:themeShade="80" w:val="244061"/>
          <w:lang w:val="en-GB"/>
        </w:rPr>
        <w:t>Algorithm</w:t>
      </w:r>
      <w:r w:rsidRPr="003A06D0">
        <w:rPr>
          <w:color w:themeColor="accent2" w:themeShade="BF" w:val="943634"/>
          <w:lang w:val="en-GB"/>
        </w:rPr>
        <w:t>" type="</w:t>
      </w:r>
      <w:r w:rsidRPr="003A06D0">
        <w:rPr>
          <w:color w:themeColor="accent1" w:themeShade="80" w:val="244061"/>
          <w:lang w:val="en-GB"/>
        </w:rPr>
        <w:t>xs:string</w:t>
      </w:r>
      <w:r w:rsidRPr="003A06D0">
        <w:rPr>
          <w:color w:themeColor="accent2" w:themeShade="BF" w:val="943634"/>
          <w:lang w:val="en-GB"/>
        </w:rPr>
        <w:t>" use="</w:t>
      </w:r>
      <w:r w:rsidRPr="003A06D0">
        <w:rPr>
          <w:color w:themeColor="accent1" w:themeShade="80" w:val="244061"/>
          <w:lang w:val="en-GB"/>
        </w:rPr>
        <w:t>required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&lt;/xs:complexType&gt;</w:t>
      </w:r>
    </w:p>
    <w:p w:rsidP="00BF4F83" w:rsidR="00BF4F83" w:rsidRDefault="00BF4F83" w:rsidRPr="003A06D0">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2135" w:name="_Toc480914674"/>
      <w:bookmarkStart w:id="2136" w:name="_Toc481064865"/>
    </w:p>
    <w:bookmarkStart w:id="2137" w:name="sec_SyntaxVariants"/>
    <w:bookmarkStart w:id="2138" w:name="_Toc516359670"/>
    <w:bookmarkEnd w:id="2137"/>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2139" w:name="_Toc522668492"/>
      <w:bookmarkStart w:id="2140" w:name="_Toc9684929"/>
      <w:r w:rsidRPr="003A06D0">
        <w:rPr>
          <w:rStyle w:val="Hyperlink"/>
          <w:lang w:val="en-GB"/>
        </w:rPr>
        <w:t>Syntax variants</w:t>
      </w:r>
      <w:bookmarkEnd w:id="2135"/>
      <w:bookmarkEnd w:id="2136"/>
      <w:bookmarkEnd w:id="2138"/>
      <w:bookmarkEnd w:id="2139"/>
      <w:bookmarkEnd w:id="2140"/>
      <w:r w:rsidRPr="003A06D0">
        <w:rPr>
          <w:lang w:val="en-GB"/>
        </w:rPr>
        <w:fldChar w:fldCharType="end"/>
      </w:r>
    </w:p>
    <w:p w:rsidP="00BF4F83" w:rsidR="00BF4F83" w:rsidRDefault="00BF4F83" w:rsidRPr="003A06D0">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P="0001259E" w:rsidR="00BF4F83" w:rsidRDefault="00BF4F83" w:rsidRPr="003A06D0">
      <w:pPr>
        <w:pStyle w:val="Listenabsatz"/>
        <w:numPr>
          <w:ilvl w:val="0"/>
          <w:numId w:val="10"/>
        </w:numPr>
        <w:rPr>
          <w:rStyle w:val="Hervorhebung"/>
          <w:i w:val="0"/>
          <w:iCs w:val="0"/>
          <w:lang w:val="en-GB"/>
        </w:rPr>
      </w:pPr>
      <w:r w:rsidRPr="003A06D0">
        <w:rPr>
          <w:rStyle w:val="Hervorhebung"/>
          <w:i w:val="0"/>
          <w:iCs w:val="0"/>
          <w:lang w:val="en-GB"/>
        </w:rPr>
        <w:t>Component – JSON Syntax</w:t>
      </w:r>
    </w:p>
    <w:p w:rsidP="0001259E" w:rsidR="00BF4F83" w:rsidRDefault="00BF4F83" w:rsidRPr="003A06D0">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2141" w:name="sec_JsonSyntaxVExtensions"/>
    <w:bookmarkEnd w:id="2141"/>
    <w:p w:rsidP="00AA52F6" w:rsidR="00BF4F83" w:rsidRDefault="00BF4F83" w:rsidRPr="003A06D0">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2142" w:name="_Toc522668493"/>
      <w:bookmarkStart w:id="2143" w:name="_Toc9684930"/>
      <w:r w:rsidRPr="003A06D0">
        <w:rPr>
          <w:rStyle w:val="Hyperlink"/>
          <w:lang w:val="en-GB"/>
        </w:rPr>
        <w:t>JSON Syntax Extensions</w:t>
      </w:r>
      <w:bookmarkEnd w:id="2142"/>
      <w:bookmarkEnd w:id="2143"/>
      <w:r w:rsidRPr="003A06D0">
        <w:rPr>
          <w:rStyle w:val="Hervorhebung"/>
          <w:i w:val="0"/>
          <w:lang w:val="en-GB"/>
        </w:rPr>
        <w:fldChar w:fldCharType="end"/>
      </w:r>
    </w:p>
    <w:p w:rsidP="00BF4F83" w:rsidR="00BF4F83" w:rsidRDefault="00BF4F83" w:rsidRPr="003A06D0">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P="00BF4F83" w:rsidR="00BF4F83" w:rsidRDefault="00BF4F83" w:rsidRPr="003A06D0">
      <w:pPr>
        <w:rPr>
          <w:lang w:val="en-GB"/>
        </w:rPr>
      </w:pPr>
      <w:r w:rsidRPr="003A06D0">
        <w:rPr>
          <w:lang w:val="en-GB"/>
        </w:rPr>
        <w:t>JSON does not define any semantics around the name/value pairs that make up an object, nor does it define an extensibility mechanism for adding control information to a payload.</w:t>
      </w:r>
    </w:p>
    <w:p w:rsidP="00BF4F83" w:rsidR="00BF4F83" w:rsidRDefault="00BF4F83" w:rsidRPr="003A06D0">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P="00BF4F83" w:rsidR="00BF4F83" w:rsidRDefault="00BF4F83" w:rsidRPr="003A06D0">
      <w:pPr>
        <w:rPr>
          <w:lang w:val="en-GB"/>
        </w:rPr>
      </w:pPr>
      <w:r w:rsidRPr="003A06D0">
        <w:rPr>
          <w:lang w:val="en-GB"/>
        </w:rPr>
        <w:t>Annotations are used in JSON to capture control information that cannot be predicted as well as a mechanism to provide values where a computed value would be wrong.</w:t>
      </w:r>
    </w:p>
    <w:bookmarkStart w:id="2144" w:name="sec_JConstructionPrinciples"/>
    <w:bookmarkStart w:id="2145" w:name="_Toc516358002"/>
    <w:bookmarkEnd w:id="2144"/>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2146" w:name="_Toc522668494"/>
      <w:bookmarkStart w:id="2147" w:name="_Toc9684931"/>
      <w:r w:rsidRPr="003A06D0">
        <w:rPr>
          <w:rStyle w:val="Hyperlink"/>
          <w:lang w:val="en-GB"/>
        </w:rPr>
        <w:t>Construction Principles</w:t>
      </w:r>
      <w:bookmarkEnd w:id="2083"/>
      <w:bookmarkEnd w:id="2084"/>
      <w:bookmarkEnd w:id="2085"/>
      <w:bookmarkEnd w:id="2145"/>
      <w:bookmarkEnd w:id="2146"/>
      <w:bookmarkEnd w:id="2147"/>
      <w:r w:rsidRPr="003A06D0">
        <w:rPr>
          <w:lang w:val="en-GB"/>
        </w:rPr>
        <w:fldChar w:fldCharType="end"/>
      </w:r>
    </w:p>
    <w:bookmarkStart w:id="2148" w:name="sec_MultiSyntaxApproach"/>
    <w:bookmarkStart w:id="2149" w:name="_Toc516359671"/>
    <w:bookmarkEnd w:id="2148"/>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2150" w:name="_Toc522668495"/>
      <w:bookmarkStart w:id="2151" w:name="_Toc9684932"/>
      <w:r w:rsidRPr="003A06D0">
        <w:rPr>
          <w:rStyle w:val="Hyperlink"/>
          <w:lang w:val="en-GB"/>
        </w:rPr>
        <w:t>Multi Syntax approach</w:t>
      </w:r>
      <w:bookmarkEnd w:id="2149"/>
      <w:bookmarkEnd w:id="2150"/>
      <w:bookmarkEnd w:id="2151"/>
      <w:r w:rsidRPr="003A06D0">
        <w:rPr>
          <w:lang w:val="en-GB"/>
        </w:rPr>
        <w:fldChar w:fldCharType="end"/>
      </w:r>
    </w:p>
    <w:p w:rsidP="00BF4F83" w:rsidR="00BF4F83" w:rsidRDefault="00BF4F83" w:rsidRPr="003A06D0">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P="0001259E" w:rsidR="00BF4F83" w:rsidRDefault="00BF4F83" w:rsidRPr="003A06D0">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P="0001259E" w:rsidR="00BF4F83" w:rsidRDefault="00BF4F83" w:rsidRPr="003A06D0">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P="0001259E" w:rsidR="00BF4F83" w:rsidRDefault="00BF4F83" w:rsidRPr="003A06D0">
      <w:pPr>
        <w:pStyle w:val="Listenabsatz"/>
        <w:numPr>
          <w:ilvl w:val="0"/>
          <w:numId w:val="39"/>
        </w:numPr>
        <w:rPr>
          <w:lang w:val="en-GB"/>
        </w:rPr>
      </w:pPr>
      <w:r w:rsidRPr="003A06D0">
        <w:rPr>
          <w:lang w:val="en-GB"/>
        </w:rPr>
        <w:t>Schemes are provided for XML and JSON.</w:t>
      </w:r>
    </w:p>
    <w:p w:rsidP="0001259E" w:rsidR="00BF4F83" w:rsidRDefault="00BF4F83" w:rsidRPr="003A06D0">
      <w:pPr>
        <w:pStyle w:val="Listenabsatz"/>
        <w:numPr>
          <w:ilvl w:val="0"/>
          <w:numId w:val="39"/>
        </w:numPr>
        <w:rPr>
          <w:lang w:val="en-GB"/>
        </w:rPr>
      </w:pPr>
      <w:r w:rsidRPr="003A06D0">
        <w:rPr>
          <w:lang w:val="en-GB"/>
        </w:rPr>
        <w:t>Element name mappings are given for JSON.</w:t>
      </w:r>
    </w:p>
    <w:p w:rsidP="00BF4F83" w:rsidR="00BF4F83" w:rsidRDefault="00BF4F83" w:rsidRPr="003A06D0">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P="00BF4F83" w:rsidR="00BF4F83" w:rsidRDefault="00BF4F83" w:rsidRPr="003A06D0">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2152" w:name="sec_SchemaOrgaAndNamespaces"/>
    <w:bookmarkStart w:id="2153" w:name="_Toc532467446"/>
    <w:bookmarkStart w:id="2154" w:name="_Ref532470129"/>
    <w:bookmarkStart w:id="2155" w:name="_Ref532470160"/>
    <w:bookmarkStart w:id="2156" w:name="_Toc37218176"/>
    <w:bookmarkStart w:id="2157" w:name="_Toc39658672"/>
    <w:bookmarkStart w:id="2158" w:name="_Toc39641701"/>
    <w:bookmarkStart w:id="2159" w:name="_Toc39664478"/>
    <w:bookmarkStart w:id="2160" w:name="_Toc47165200"/>
    <w:bookmarkStart w:id="2161" w:name="_Toc114309474"/>
    <w:bookmarkStart w:id="2162" w:name="_Toc157224991"/>
    <w:bookmarkStart w:id="2163" w:name="_Toc158797458"/>
    <w:bookmarkStart w:id="2164" w:name="_Toc159076026"/>
    <w:bookmarkStart w:id="2165" w:name="_Toc480914671"/>
    <w:bookmarkStart w:id="2166" w:name="_Toc481064862"/>
    <w:bookmarkStart w:id="2167" w:name="_Toc516358003"/>
    <w:bookmarkEnd w:id="2152"/>
    <w:p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2168" w:name="_Toc522668496"/>
      <w:bookmarkStart w:id="2169" w:name="_Toc9684933"/>
      <w:r w:rsidRPr="003A06D0">
        <w:rPr>
          <w:rStyle w:val="Hyperlink"/>
          <w:lang w:val="en-GB"/>
        </w:rPr>
        <w:t>Schema Organization and Namespaces</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r w:rsidRPr="003A06D0">
        <w:rPr>
          <w:lang w:val="en-GB"/>
        </w:rPr>
        <w:fldChar w:fldCharType="end"/>
      </w:r>
    </w:p>
    <w:p w:rsidP="00BF4F83" w:rsidR="00BF4F83" w:rsidRDefault="00BF4F83" w:rsidRPr="003A06D0">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P="00BF4F83" w:rsidR="00BF4F83" w:rsidRDefault="00BF4F83" w:rsidRPr="003A06D0">
      <w:pPr>
        <w:rPr>
          <w:lang w:val="en-GB"/>
        </w:rPr>
      </w:pPr>
      <w:r w:rsidRPr="003A06D0">
        <w:rPr>
          <w:lang w:val="en-GB"/>
        </w:rPr>
        <w:t>This schema is associated with the following XML namespace</w:t>
      </w:r>
    </w:p>
    <w:p w:rsidP="00BF4F83" w:rsidR="00BF4F83" w:rsidRDefault="00BF4F83" w:rsidRPr="003A06D0">
      <w:pPr>
        <w:pStyle w:val="Codesmall"/>
        <w:rPr>
          <w:lang w:val="en-GB"/>
        </w:rPr>
      </w:pPr>
      <w:r w:rsidRPr="003A06D0">
        <w:rPr>
          <w:lang w:val="en-GB"/>
        </w:rPr>
        <w:t>http://docs.oasis-open.org/dss-x/ns/base</w:t>
      </w:r>
    </w:p>
    <w:p w:rsidP="00BF4F83" w:rsidR="00BF4F83" w:rsidRDefault="00BF4F83" w:rsidRPr="003A06D0">
      <w:pPr>
        <w:rPr>
          <w:lang w:val="en-GB"/>
        </w:rPr>
      </w:pPr>
      <w:r w:rsidRPr="003A06D0">
        <w:rPr>
          <w:lang w:val="en-GB"/>
        </w:rPr>
        <w:t>and</w:t>
      </w:r>
    </w:p>
    <w:p w:rsidP="00BF4F83" w:rsidR="00BF4F83" w:rsidRDefault="00BF4F83" w:rsidRPr="003A06D0">
      <w:pPr>
        <w:pStyle w:val="Codesmall"/>
        <w:rPr>
          <w:lang w:val="en-GB"/>
        </w:rPr>
      </w:pPr>
      <w:r w:rsidRPr="003A06D0">
        <w:rPr>
          <w:lang w:val="en-GB"/>
        </w:rPr>
        <w:t>http://docs.oasis-open.org/dss-x/ns/core</w:t>
      </w:r>
    </w:p>
    <w:p w:rsidP="00BF4F83" w:rsidR="00BF4F83" w:rsidRDefault="00BF4F83" w:rsidRPr="003A06D0">
      <w:pPr>
        <w:rPr>
          <w:lang w:val="en-GB"/>
        </w:rPr>
      </w:pPr>
      <w:r w:rsidRPr="003A06D0">
        <w:rPr>
          <w:lang w:val="en-GB"/>
        </w:rPr>
        <w:t>If a future version of this specification is needed, it will use a different namespace.</w:t>
      </w:r>
    </w:p>
    <w:p w:rsidP="00BF4F83" w:rsidR="00BF4F83" w:rsidRDefault="00BF4F83" w:rsidRPr="003A06D0">
      <w:pPr>
        <w:rPr>
          <w:lang w:val="en-GB"/>
        </w:rPr>
      </w:pPr>
      <w:r w:rsidRPr="003A06D0">
        <w:rPr>
          <w:lang w:val="en-GB"/>
        </w:rPr>
        <w:t>Conventional XML namespace prefixes are used in the schema:</w:t>
      </w:r>
    </w:p>
    <w:p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themeColor="text1" w:val="000000"/>
          <w:lang w:val="en-GB"/>
        </w:rPr>
        <w:t>[SAMLCore2.0]</w:t>
      </w:r>
      <w:r w:rsidRPr="003A06D0">
        <w:rPr>
          <w:lang w:val="en-GB"/>
        </w:rPr>
        <w:t>.</w:t>
      </w:r>
    </w:p>
    <w:p w:rsidP="00BF4F83" w:rsidR="00BF4F83" w:rsidRDefault="00BF4F83" w:rsidRPr="003A06D0">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P="00BF4F83" w:rsidR="00BF4F83" w:rsidRDefault="00BF4F83" w:rsidRPr="003A06D0">
      <w:pPr>
        <w:rPr>
          <w:lang w:val="en-GB"/>
        </w:rPr>
      </w:pPr>
      <w:r w:rsidRPr="003A06D0">
        <w:rPr>
          <w:lang w:val="en-GB"/>
        </w:rPr>
        <w:t>The following schema fragment defines the XML namespaces and other header information for the DSS core schema:</w:t>
      </w:r>
    </w:p>
    <w:p w:rsidP="00BF4F83" w:rsidR="00BF4F83" w:rsidRDefault="00BF4F83" w:rsidRPr="003A06D0">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2170" w:name="sec_DssComponentsOverview"/>
    <w:bookmarkStart w:id="2171" w:name="_Toc516358004"/>
    <w:bookmarkStart w:id="2172" w:name="_Toc480914673"/>
    <w:bookmarkStart w:id="2173" w:name="_Toc481064864"/>
    <w:bookmarkEnd w:id="2170"/>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174" w:name="_Toc522668497"/>
      <w:bookmarkStart w:id="2175" w:name="_Toc9684934"/>
      <w:r w:rsidRPr="003A06D0">
        <w:rPr>
          <w:rStyle w:val="Hyperlink"/>
          <w:lang w:val="en-GB"/>
        </w:rPr>
        <w:t>DSS Component Overview</w:t>
      </w:r>
      <w:bookmarkEnd w:id="2171"/>
      <w:bookmarkEnd w:id="2174"/>
      <w:bookmarkEnd w:id="2175"/>
      <w:r w:rsidRPr="003A06D0">
        <w:rPr>
          <w:lang w:val="en-GB"/>
        </w:rPr>
        <w:fldChar w:fldCharType="end"/>
      </w:r>
    </w:p>
    <w:p w:rsidP="00BF4F83" w:rsidR="00BF4F83" w:rsidRDefault="00BF4F83" w:rsidRPr="003A06D0">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P="0005213E" w:rsidR="00BF4F83" w:rsidRDefault="00BF4F83" w:rsidRPr="003A06D0">
      <w:pPr>
        <w:pStyle w:val="Beschriftung"/>
        <w:rPr>
          <w:lang w:val="en-GB"/>
        </w:rPr>
      </w:pPr>
      <w:bookmarkStart w:id="2176"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176"/>
    </w:p>
    <w:p w:rsidP="00BF4F83" w:rsidR="00BF4F83" w:rsidRDefault="00BF4F83" w:rsidRPr="003A06D0">
      <w:pPr>
        <w:keepNext/>
        <w:rPr>
          <w:lang w:val="en-GB"/>
        </w:rPr>
      </w:pPr>
      <w:r w:rsidRPr="003A06D0">
        <w:rPr>
          <w:noProof/>
          <w:lang w:val="en-GB"/>
        </w:rPr>
        <w:object w14:anchorId="36DAD692" w:dxaOrig="9622" w:dyaOrig="5390">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 id="_x0000_i1025" o:ole="" style="width:480.75pt;height:267.75pt;mso-width-percent:0;mso-height-percent:0;mso-width-percent:0;mso-height-percent:0" type="#_x0000_t75">
            <v:imagedata o:title="" r:id="rId80"/>
          </v:shape>
          <o:OLEObject DrawAspect="Content" ObjectID="_1620299013" ProgID="PowerPoint.Show.12" ShapeID="_x0000_i1025" Type="Embed" r:id="rId81"/>
        </w:object>
      </w:r>
    </w:p>
    <w:p w:rsidP="00BF4F83" w:rsidR="00BF4F83" w:rsidRDefault="00BF4F83" w:rsidRPr="003A06D0">
      <w:pPr>
        <w:rPr>
          <w:lang w:val="en-GB"/>
        </w:rPr>
      </w:pPr>
      <w:r w:rsidRPr="003A06D0">
        <w:rPr>
          <w:lang w:val="en-GB"/>
        </w:rPr>
        <w:t>The diagram above shows the relationship between the different building blocks.</w:t>
      </w:r>
    </w:p>
    <w:bookmarkStart w:id="2177" w:name="sec_SchemaExtensions"/>
    <w:bookmarkStart w:id="2178" w:name="_Ref502971053"/>
    <w:bookmarkStart w:id="2179" w:name="_Toc516359672"/>
    <w:bookmarkEnd w:id="2177"/>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180" w:name="_Ref534995923"/>
      <w:bookmarkStart w:id="2181" w:name="_Toc522668498"/>
      <w:bookmarkStart w:id="2182" w:name="_Toc9684935"/>
      <w:r w:rsidRPr="003A06D0">
        <w:rPr>
          <w:rStyle w:val="Hyperlink"/>
          <w:lang w:val="en-GB"/>
        </w:rPr>
        <w:t>Schema Extensions</w:t>
      </w:r>
      <w:bookmarkEnd w:id="2178"/>
      <w:bookmarkEnd w:id="2179"/>
      <w:bookmarkEnd w:id="2180"/>
      <w:bookmarkEnd w:id="2181"/>
      <w:bookmarkEnd w:id="2182"/>
      <w:r w:rsidRPr="003A06D0">
        <w:rPr>
          <w:lang w:val="en-GB"/>
        </w:rPr>
        <w:fldChar w:fldCharType="end"/>
      </w:r>
    </w:p>
    <w:p w:rsidP="00BF4F83" w:rsidR="00BF4F83" w:rsidRDefault="00BF4F83" w:rsidRPr="003A06D0">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P="00BF4F83" w:rsidR="00BF4F83" w:rsidRDefault="00BF4F83" w:rsidRPr="003A06D0">
      <w:pPr>
        <w:pStyle w:val="Code"/>
        <w:rPr>
          <w:lang w:val="en-GB"/>
        </w:rPr>
      </w:pPr>
      <w:r w:rsidRPr="003A06D0">
        <w:rPr>
          <w:color w:themeColor="accent5" w:themeShade="BF" w:val="31849B"/>
          <w:lang w:val="en-GB"/>
        </w:rPr>
        <w:t>&lt;xs:redefine</w:t>
      </w:r>
      <w:r w:rsidRPr="003A06D0">
        <w:rPr>
          <w:color w:themeColor="accent2" w:themeShade="BF" w:val="943634"/>
          <w:lang w:val="en-GB"/>
        </w:rPr>
        <w:t xml:space="preserve"> schemaLocation="</w:t>
      </w:r>
      <w:r w:rsidRPr="003A06D0">
        <w:rPr>
          <w:color w:themeColor="accent1" w:themeShade="80" w:val="244061"/>
          <w:lang w:val="en-GB"/>
        </w:rPr>
        <w:t>core-schema.xsd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&lt;xs:complexType</w:t>
      </w:r>
      <w:r w:rsidRPr="003A06D0">
        <w:rPr>
          <w:color w:themeColor="accent2" w:themeShade="BF" w:val="943634"/>
          <w:lang w:val="en-GB"/>
        </w:rPr>
        <w:t xml:space="preserve"> name="</w:t>
      </w:r>
      <w:r w:rsidRPr="003A06D0">
        <w:rPr>
          <w:color w:themeColor="accent1" w:themeShade="80" w:val="244061"/>
          <w:lang w:val="en-GB"/>
        </w:rPr>
        <w:t>dss:OptionalOutputsVerifyType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&lt;xs:complexContent&gt;</w:t>
      </w:r>
      <w:r w:rsidRPr="003A06D0">
        <w:rPr>
          <w:color w:themeColor="accent5" w:themeShade="BF" w:val="31849B"/>
          <w:lang w:val="en-GB"/>
        </w:rPr>
        <w:br/>
        <w:t xml:space="preserve">      &lt;xs:extension</w:t>
      </w:r>
      <w:r w:rsidRPr="003A06D0">
        <w:rPr>
          <w:color w:themeColor="accent2" w:themeShade="BF" w:val="943634"/>
          <w:lang w:val="en-GB"/>
        </w:rPr>
        <w:t xml:space="preserve"> base="</w:t>
      </w:r>
      <w:r w:rsidRPr="003A06D0">
        <w:rPr>
          <w:color w:themeColor="accent1" w:themeShade="80" w:val="244061"/>
          <w:lang w:val="en-GB"/>
        </w:rPr>
        <w:t>dss:OptionalOutputsVerifyType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&lt;xs:group</w:t>
      </w:r>
      <w:r w:rsidRPr="003A06D0">
        <w:rPr>
          <w:color w:themeColor="accent2" w:themeShade="BF" w:val="943634"/>
          <w:lang w:val="en-GB"/>
        </w:rPr>
        <w:t xml:space="preserve"> ref="</w:t>
      </w:r>
      <w:r w:rsidRPr="003A06D0">
        <w:rPr>
          <w:color w:themeColor="accent1" w:themeShade="80" w:val="244061"/>
          <w:lang w:val="en-GB"/>
        </w:rPr>
        <w:t>prf:optionalOutputGroup</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&lt;/xs:extension&gt;</w:t>
      </w:r>
      <w:r w:rsidRPr="003A06D0">
        <w:rPr>
          <w:color w:themeColor="accent5" w:themeShade="BF" w:val="31849B"/>
          <w:lang w:val="en-GB"/>
        </w:rPr>
        <w:br/>
        <w:t xml:space="preserve">    &lt;/xs:complexContent&gt;</w:t>
      </w:r>
      <w:r w:rsidRPr="003A06D0">
        <w:rPr>
          <w:color w:themeColor="accent5" w:themeShade="BF" w:val="31849B"/>
          <w:lang w:val="en-GB"/>
        </w:rPr>
        <w:br/>
        <w:t xml:space="preserve">  &lt;/xs:complexType&gt;</w:t>
      </w:r>
      <w:r w:rsidRPr="003A06D0">
        <w:rPr>
          <w:color w:themeColor="accent5" w:themeShade="BF" w:val="31849B"/>
          <w:lang w:val="en-GB"/>
        </w:rPr>
        <w:br/>
        <w:t>&lt;/xs:redefine&gt;</w:t>
      </w:r>
    </w:p>
    <w:p w:rsidP="00BF4F83" w:rsidR="00BF4F83" w:rsidRDefault="00BF4F83" w:rsidRPr="003A06D0">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P="00BF4F83" w:rsidR="00BF4F83" w:rsidRDefault="00BF4F83" w:rsidRPr="003A06D0">
      <w:pPr>
        <w:rPr>
          <w:lang w:val="en-GB"/>
        </w:rPr>
      </w:pPr>
      <w:r w:rsidRPr="003A06D0">
        <w:rPr>
          <w:lang w:val="en-GB"/>
        </w:rPr>
        <w:t>In a similar way extension of the core’s JSON scheme can be performed by using the ‘allOf’ keyword:</w:t>
      </w:r>
    </w:p>
    <w:p w:rsidP="00BF4F83" w:rsidR="00BF4F83" w:rsidRDefault="00BF4F83" w:rsidRPr="003A06D0">
      <w:pPr>
        <w:pStyle w:val="Code"/>
        <w:spacing w:line="259" w:lineRule="auto"/>
        <w:rPr>
          <w:lang w:val="en-GB"/>
        </w:rPr>
      </w:pPr>
      <w:r w:rsidRPr="003A06D0">
        <w:rPr>
          <w:color w:themeColor="accent5" w:themeShade="BF" w:val="31849B"/>
          <w:lang w:val="en-GB"/>
        </w:rPr>
        <w:lastRenderedPageBreak/>
        <w:t>"dss2-OptionalOutputsVerifyType"</w:t>
      </w:r>
      <w:r w:rsidRPr="003A06D0">
        <w:rPr>
          <w:lang w:val="en-GB"/>
        </w:rPr>
        <w:t>: {</w:t>
      </w:r>
      <w:r w:rsidRPr="003A06D0">
        <w:rPr>
          <w:lang w:val="en-GB"/>
        </w:rPr>
        <w:br/>
      </w:r>
      <w:r w:rsidRPr="003A06D0">
        <w:rPr>
          <w:color w:themeColor="accent5" w:themeShade="BF" w:val="31849B"/>
          <w:lang w:val="en-GB"/>
        </w:rPr>
        <w:t xml:space="preserve">  "allOf"</w:t>
      </w:r>
      <w:r w:rsidRPr="003A06D0">
        <w:rPr>
          <w:lang w:val="en-GB"/>
        </w:rPr>
        <w:t>: [</w:t>
      </w:r>
      <w:r w:rsidRPr="003A06D0">
        <w:rPr>
          <w:lang w:val="en-GB"/>
        </w:rPr>
        <w:br/>
      </w:r>
      <w:r w:rsidRPr="003A06D0">
        <w:rPr>
          <w:color w:themeColor="accent5" w:themeShade="BF" w:val="31849B"/>
          <w:lang w:val="en-GB"/>
        </w:rPr>
        <w:t xml:space="preserve">    </w:t>
      </w:r>
      <w:r w:rsidRPr="003A06D0">
        <w:rPr>
          <w:lang w:val="en-GB"/>
        </w:rPr>
        <w:t>{</w:t>
      </w:r>
      <w:r w:rsidRPr="003A06D0">
        <w:rPr>
          <w:color w:themeColor="accent5" w:themeShade="BF" w:val="31849B"/>
          <w:lang w:val="en-GB"/>
        </w:rPr>
        <w:t>"$ref"</w:t>
      </w:r>
      <w:r w:rsidRPr="003A06D0">
        <w:rPr>
          <w:lang w:val="en-GB"/>
        </w:rPr>
        <w:t xml:space="preserve">: </w:t>
      </w:r>
      <w:r w:rsidRPr="003A06D0">
        <w:rPr>
          <w:color w:themeColor="accent1" w:themeShade="80" w:val="244061"/>
          <w:lang w:val="en-GB"/>
        </w:rPr>
        <w:t>"#/definitions/prf-OptionialElement"</w:t>
      </w:r>
      <w:r w:rsidRPr="003A06D0">
        <w:rPr>
          <w:lang w:val="en-GB"/>
        </w:rPr>
        <w:t>},</w:t>
      </w:r>
      <w:r w:rsidRPr="003A06D0">
        <w:rPr>
          <w:lang w:val="en-GB"/>
        </w:rPr>
        <w:br/>
      </w:r>
      <w:r w:rsidRPr="003A06D0">
        <w:rPr>
          <w:color w:themeColor="accent5" w:themeShade="BF" w:val="31849B"/>
          <w:lang w:val="en-GB"/>
        </w:rPr>
        <w:t xml:space="preserve">    </w:t>
      </w:r>
      <w:r w:rsidRPr="003A06D0">
        <w:rPr>
          <w:lang w:val="en-GB"/>
        </w:rPr>
        <w:t>{</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"object",</w:t>
      </w:r>
      <w:r w:rsidRPr="003A06D0">
        <w:rPr>
          <w:color w:themeColor="accent1" w:themeShade="80" w:val="244061"/>
          <w:lang w:val="en-GB"/>
        </w:rPr>
        <w:br/>
      </w:r>
      <w:r w:rsidRPr="003A06D0">
        <w:rPr>
          <w:color w:themeColor="accent5" w:themeShade="BF" w:val="31849B"/>
          <w:lang w:val="en-GB"/>
        </w:rPr>
        <w:t xml:space="preserve">      "properties"</w:t>
      </w:r>
      <w:r w:rsidRPr="003A06D0">
        <w:rPr>
          <w:lang w:val="en-GB"/>
        </w:rPr>
        <w:t>: {</w:t>
      </w:r>
      <w:r w:rsidRPr="003A06D0">
        <w:rPr>
          <w:lang w:val="en-GB"/>
        </w:rPr>
        <w:br/>
      </w:r>
      <w:r w:rsidRPr="003A06D0">
        <w:rPr>
          <w:color w:themeColor="accent5" w:themeShade="BF" w:val="31849B"/>
          <w:lang w:val="en-GB"/>
        </w:rPr>
        <w:t xml:space="preserve">        "policy"</w:t>
      </w:r>
      <w:r w:rsidRPr="003A06D0">
        <w:rPr>
          <w:lang w:val="en-GB"/>
        </w:rPr>
        <w:t>: {</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"array",</w:t>
      </w:r>
      <w:r w:rsidRPr="003A06D0">
        <w:rPr>
          <w:color w:themeColor="accent1" w:themeShade="80" w:val="244061"/>
          <w:lang w:val="en-GB"/>
        </w:rPr>
        <w:br/>
      </w:r>
      <w:r w:rsidRPr="003A06D0">
        <w:rPr>
          <w:color w:themeColor="accent5" w:themeShade="BF" w:val="31849B"/>
          <w:lang w:val="en-GB"/>
        </w:rPr>
        <w:t xml:space="preserve">          "items"</w:t>
      </w:r>
      <w:r w:rsidRPr="003A06D0">
        <w:rPr>
          <w:lang w:val="en-GB"/>
        </w:rPr>
        <w:t>: {</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"string"</w:t>
      </w:r>
      <w:r w:rsidRPr="003A06D0">
        <w:rPr>
          <w:color w:themeColor="accent1" w:themeShade="80" w:val="244061"/>
          <w:lang w:val="en-GB"/>
        </w:rPr>
        <w:br/>
      </w:r>
      <w:r w:rsidRPr="003A06D0">
        <w:rPr>
          <w:lang w:val="en-GB"/>
        </w:rPr>
        <w:t xml:space="preserve">          }</w:t>
      </w:r>
      <w:r w:rsidRPr="003A06D0">
        <w:rPr>
          <w:lang w:val="en-GB"/>
        </w:rPr>
        <w:br/>
        <w:t xml:space="preserve">        },</w:t>
      </w:r>
      <w:r w:rsidRPr="003A06D0">
        <w:rPr>
          <w:lang w:val="en-GB"/>
        </w:rPr>
        <w:br/>
      </w:r>
      <w:r w:rsidRPr="003A06D0">
        <w:rPr>
          <w:color w:themeColor="accent5" w:themeShade="BF" w:val="31849B"/>
          <w:lang w:val="en-GB"/>
        </w:rPr>
        <w:t xml:space="preserve">      // [...]</w:t>
      </w:r>
      <w:r w:rsidRPr="003A06D0">
        <w:rPr>
          <w:color w:themeColor="accent5" w:themeShade="BF" w:val="31849B"/>
          <w:lang w:val="en-GB"/>
        </w:rPr>
        <w:br/>
      </w:r>
      <w:r w:rsidRPr="003A06D0">
        <w:rPr>
          <w:lang w:val="en-GB"/>
        </w:rPr>
        <w:t xml:space="preserve">      }</w:t>
      </w:r>
      <w:r w:rsidRPr="003A06D0">
        <w:rPr>
          <w:lang w:val="en-GB"/>
        </w:rPr>
        <w:br/>
      </w:r>
      <w:r w:rsidRPr="003A06D0">
        <w:rPr>
          <w:color w:themeColor="accent5" w:themeShade="BF" w:val="31849B"/>
          <w:lang w:val="en-GB"/>
        </w:rPr>
        <w:t xml:space="preserve"> </w:t>
      </w:r>
      <w:r w:rsidRPr="003A06D0">
        <w:rPr>
          <w:lang w:val="en-GB"/>
        </w:rPr>
        <w:t xml:space="preserve">   }</w:t>
      </w:r>
      <w:r w:rsidRPr="003A06D0">
        <w:rPr>
          <w:lang w:val="en-GB"/>
        </w:rPr>
        <w:br/>
        <w:t xml:space="preserve">  ]</w:t>
      </w:r>
      <w:r w:rsidRPr="003A06D0">
        <w:rPr>
          <w:lang w:val="en-GB"/>
        </w:rPr>
        <w:br/>
        <w:t>}</w:t>
      </w:r>
    </w:p>
    <w:p w:rsidP="00BF4F83" w:rsidR="00BF4F83" w:rsidRDefault="00BF4F83" w:rsidRPr="003A06D0">
      <w:pPr>
        <w:tabs>
          <w:tab w:pos="3645" w:val="left"/>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P="00BF4F83" w:rsidR="00BF4F83" w:rsidRDefault="00BF4F83" w:rsidRPr="003A06D0">
      <w:pPr>
        <w:tabs>
          <w:tab w:pos="3645" w:val="left"/>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83" w:name="sec_DataTypeModels"/>
    <w:bookmarkStart w:id="2184" w:name="_Toc478074542"/>
    <w:bookmarkStart w:id="2185" w:name="_Toc480914669"/>
    <w:bookmarkStart w:id="2186" w:name="_Toc481064860"/>
    <w:bookmarkStart w:id="2187" w:name="_Ref477103266"/>
    <w:bookmarkEnd w:id="2172"/>
    <w:bookmarkEnd w:id="2173"/>
    <w:bookmarkEnd w:id="2183"/>
    <w:p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88" w:name="_Toc522668499"/>
      <w:bookmarkStart w:id="2189" w:name="_Toc9684936"/>
      <w:r w:rsidRPr="003A06D0">
        <w:rPr>
          <w:rStyle w:val="Hyperlink"/>
          <w:lang w:val="en-GB"/>
        </w:rPr>
        <w:t>Data Type Models</w:t>
      </w:r>
      <w:bookmarkEnd w:id="2184"/>
      <w:bookmarkEnd w:id="2185"/>
      <w:bookmarkEnd w:id="2186"/>
      <w:bookmarkEnd w:id="2188"/>
      <w:bookmarkEnd w:id="2189"/>
      <w:r w:rsidRPr="003A06D0">
        <w:rPr>
          <w:lang w:val="en-GB"/>
        </w:rPr>
        <w:fldChar w:fldCharType="end"/>
      </w:r>
    </w:p>
    <w:bookmarkStart w:id="2190" w:name="_Date_and_Time_1"/>
    <w:bookmarkStart w:id="2191" w:name="_Date_and_Time_2"/>
    <w:bookmarkStart w:id="2192" w:name="sec_BooleanModel"/>
    <w:bookmarkStart w:id="2193" w:name="_Toc516358005"/>
    <w:bookmarkStart w:id="2194" w:name="_Ref477270652"/>
    <w:bookmarkStart w:id="2195" w:name="_Ref477328216"/>
    <w:bookmarkStart w:id="2196" w:name="_Toc478074543"/>
    <w:bookmarkStart w:id="2197" w:name="_Toc480914670"/>
    <w:bookmarkStart w:id="2198" w:name="_Toc481064861"/>
    <w:bookmarkEnd w:id="2190"/>
    <w:bookmarkEnd w:id="2191"/>
    <w:bookmarkEnd w:id="2192"/>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199" w:name="_Toc522668500"/>
      <w:bookmarkStart w:id="2200" w:name="_Toc9684937"/>
      <w:r w:rsidRPr="003A06D0">
        <w:rPr>
          <w:rStyle w:val="Hyperlink"/>
          <w:lang w:val="en-GB"/>
        </w:rPr>
        <w:t>Boolean Model</w:t>
      </w:r>
      <w:bookmarkEnd w:id="2193"/>
      <w:bookmarkEnd w:id="2199"/>
      <w:bookmarkEnd w:id="2200"/>
      <w:r w:rsidRPr="003A06D0">
        <w:rPr>
          <w:lang w:val="en-GB"/>
        </w:rPr>
        <w:fldChar w:fldCharType="end"/>
      </w:r>
    </w:p>
    <w:p w:rsidP="00BF4F83" w:rsidR="00BF4F83" w:rsidRDefault="00BF4F83" w:rsidRPr="003A06D0">
      <w:pPr>
        <w:rPr>
          <w:lang w:val="en-GB"/>
        </w:rPr>
      </w:pPr>
      <w:r w:rsidRPr="003A06D0">
        <w:rPr>
          <w:lang w:val="en-GB"/>
        </w:rPr>
        <w:t>The boolean data type is used to specify a true or false</w:t>
      </w:r>
    </w:p>
    <w:bookmarkStart w:id="2201" w:name="sec_IntegerModel"/>
    <w:bookmarkStart w:id="2202" w:name="_Toc516358006"/>
    <w:bookmarkEnd w:id="2201"/>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03" w:name="_Toc522668501"/>
      <w:bookmarkStart w:id="2204" w:name="_Toc9684938"/>
      <w:r w:rsidRPr="003A06D0">
        <w:rPr>
          <w:rStyle w:val="Hyperlink"/>
          <w:lang w:val="en-GB"/>
        </w:rPr>
        <w:t>Integer Model</w:t>
      </w:r>
      <w:bookmarkEnd w:id="2202"/>
      <w:bookmarkEnd w:id="2203"/>
      <w:bookmarkEnd w:id="2204"/>
      <w:r w:rsidRPr="003A06D0">
        <w:rPr>
          <w:lang w:val="en-GB"/>
        </w:rPr>
        <w:fldChar w:fldCharType="end"/>
      </w:r>
    </w:p>
    <w:p w:rsidP="00BF4F83" w:rsidR="00BF4F83" w:rsidRDefault="00BF4F83" w:rsidRPr="003A06D0">
      <w:pPr>
        <w:rPr>
          <w:lang w:val="en-GB"/>
        </w:rPr>
      </w:pPr>
      <w:r w:rsidRPr="003A06D0">
        <w:rPr>
          <w:lang w:val="en-GB"/>
        </w:rPr>
        <w:t>The integer data type is used to specify a numeric value without a fractional component.</w:t>
      </w:r>
    </w:p>
    <w:bookmarkStart w:id="2205" w:name="sec_StringModel"/>
    <w:bookmarkStart w:id="2206" w:name="_Toc516358007"/>
    <w:bookmarkEnd w:id="2205"/>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207" w:name="_Toc522668502"/>
      <w:bookmarkStart w:id="2208" w:name="_Toc9684939"/>
      <w:r w:rsidRPr="003A06D0">
        <w:rPr>
          <w:rStyle w:val="Hyperlink"/>
          <w:lang w:val="en-GB"/>
        </w:rPr>
        <w:t>String Model</w:t>
      </w:r>
      <w:bookmarkEnd w:id="2206"/>
      <w:bookmarkEnd w:id="2207"/>
      <w:bookmarkEnd w:id="2208"/>
      <w:r w:rsidRPr="003A06D0">
        <w:rPr>
          <w:lang w:val="en-GB"/>
        </w:rPr>
        <w:fldChar w:fldCharType="end"/>
      </w:r>
    </w:p>
    <w:p w:rsidP="00BF4F83" w:rsidR="00BF4F83" w:rsidRDefault="00BF4F83" w:rsidRPr="003A06D0">
      <w:pPr>
        <w:rPr>
          <w:lang w:val="en-GB"/>
        </w:rPr>
      </w:pPr>
      <w:r w:rsidRPr="003A06D0">
        <w:rPr>
          <w:lang w:val="en-GB"/>
        </w:rPr>
        <w:t>The string data type can represent characters, line feeds, carriage returns, and tab characters.</w:t>
      </w:r>
    </w:p>
    <w:bookmarkStart w:id="2209" w:name="sec_BinaryDataModel"/>
    <w:bookmarkStart w:id="2210" w:name="_Toc516358008"/>
    <w:bookmarkEnd w:id="2209"/>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211" w:name="_Toc522668503"/>
      <w:bookmarkStart w:id="2212" w:name="_Toc9684940"/>
      <w:r w:rsidRPr="003A06D0">
        <w:rPr>
          <w:rStyle w:val="Hyperlink"/>
          <w:lang w:val="en-GB"/>
        </w:rPr>
        <w:t>Binary Data Model</w:t>
      </w:r>
      <w:bookmarkEnd w:id="2210"/>
      <w:bookmarkEnd w:id="2211"/>
      <w:bookmarkEnd w:id="2212"/>
      <w:r w:rsidRPr="003A06D0">
        <w:rPr>
          <w:lang w:val="en-GB"/>
        </w:rPr>
        <w:fldChar w:fldCharType="end"/>
      </w:r>
    </w:p>
    <w:p w:rsidP="00BF4F83" w:rsidR="00BF4F83" w:rsidRDefault="00BF4F83" w:rsidRPr="003A06D0">
      <w:pPr>
        <w:rPr>
          <w:lang w:val="en-GB"/>
        </w:rPr>
      </w:pPr>
      <w:r w:rsidRPr="003A06D0">
        <w:rPr>
          <w:lang w:val="en-GB"/>
        </w:rPr>
        <w:t>The base64Binary type holds Base64-encoded binary data</w:t>
      </w:r>
    </w:p>
    <w:bookmarkStart w:id="2213" w:name="sec_URIModel"/>
    <w:bookmarkStart w:id="2214" w:name="_Toc516358009"/>
    <w:bookmarkEnd w:id="2213"/>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215" w:name="_Toc522668504"/>
      <w:bookmarkStart w:id="2216" w:name="_Toc9684941"/>
      <w:r w:rsidRPr="003A06D0">
        <w:rPr>
          <w:rStyle w:val="Hyperlink"/>
          <w:lang w:val="en-GB"/>
        </w:rPr>
        <w:t>URI Model</w:t>
      </w:r>
      <w:bookmarkEnd w:id="2214"/>
      <w:bookmarkEnd w:id="2215"/>
      <w:bookmarkEnd w:id="2216"/>
      <w:r w:rsidRPr="003A06D0">
        <w:rPr>
          <w:lang w:val="en-GB"/>
        </w:rPr>
        <w:fldChar w:fldCharType="end"/>
      </w:r>
    </w:p>
    <w:p w:rsidP="00BF4F83" w:rsidR="00BF4F83" w:rsidRDefault="00BF4F83" w:rsidRPr="003A06D0">
      <w:pPr>
        <w:rPr>
          <w:lang w:val="en-GB"/>
        </w:rPr>
      </w:pPr>
      <w:r w:rsidRPr="003A06D0">
        <w:rPr>
          <w:lang w:val="en-GB"/>
        </w:rPr>
        <w:t>Uniform Resource Identifier (URI) is a string of characters used to identify a resource</w:t>
      </w:r>
    </w:p>
    <w:bookmarkStart w:id="2217" w:name="sec_UniqueIdentifierModel"/>
    <w:bookmarkStart w:id="2218" w:name="_Toc516358010"/>
    <w:bookmarkEnd w:id="2217"/>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219" w:name="_Toc522668505"/>
      <w:bookmarkStart w:id="2220" w:name="_Toc9684942"/>
      <w:r w:rsidRPr="003A06D0">
        <w:rPr>
          <w:rStyle w:val="Hyperlink"/>
          <w:lang w:val="en-GB"/>
        </w:rPr>
        <w:t>Unique Identifier Model</w:t>
      </w:r>
      <w:bookmarkEnd w:id="2218"/>
      <w:bookmarkEnd w:id="2219"/>
      <w:bookmarkEnd w:id="2220"/>
      <w:r w:rsidRPr="003A06D0">
        <w:rPr>
          <w:lang w:val="en-GB"/>
        </w:rPr>
        <w:fldChar w:fldCharType="end"/>
      </w:r>
    </w:p>
    <w:p w:rsidP="00BF4F83" w:rsidR="00BF4F83" w:rsidRDefault="00BF4F83" w:rsidRPr="003A06D0">
      <w:pPr>
        <w:rPr>
          <w:lang w:val="en-GB"/>
        </w:rPr>
      </w:pPr>
      <w:r w:rsidRPr="003A06D0">
        <w:rPr>
          <w:lang w:val="en-GB"/>
        </w:rPr>
        <w:t>A unique identifier is a numeric or alphanumeric string that is associated with a single entity within a given system.</w:t>
      </w:r>
    </w:p>
    <w:bookmarkStart w:id="2221" w:name="sec_DateAndTimeModel"/>
    <w:bookmarkStart w:id="2222" w:name="_Toc516358011"/>
    <w:bookmarkEnd w:id="2187"/>
    <w:bookmarkEnd w:id="2194"/>
    <w:bookmarkEnd w:id="2195"/>
    <w:bookmarkEnd w:id="2196"/>
    <w:bookmarkEnd w:id="2197"/>
    <w:bookmarkEnd w:id="2198"/>
    <w:bookmarkEnd w:id="2221"/>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223" w:name="_Toc522668506"/>
      <w:bookmarkStart w:id="2224" w:name="_Toc9684943"/>
      <w:r w:rsidRPr="003A06D0">
        <w:rPr>
          <w:rStyle w:val="Hyperlink"/>
          <w:lang w:val="en-GB"/>
        </w:rPr>
        <w:t>Date and Time Model</w:t>
      </w:r>
      <w:bookmarkEnd w:id="2222"/>
      <w:bookmarkEnd w:id="2223"/>
      <w:bookmarkEnd w:id="2224"/>
      <w:r w:rsidRPr="003A06D0">
        <w:rPr>
          <w:lang w:val="en-GB"/>
        </w:rPr>
        <w:fldChar w:fldCharType="end"/>
      </w:r>
    </w:p>
    <w:p w:rsidP="00BF4F83" w:rsidR="00BF4F83" w:rsidRDefault="00BF4F83" w:rsidRPr="003A06D0">
      <w:pPr>
        <w:rPr>
          <w:rFonts w:ascii="MS Mincho" w:cs="MS Mincho" w:eastAsia="MS Mincho" w:hAnsi="MS Mincho"/>
          <w:b/>
          <w:bCs/>
          <w:lang w:val="en-GB"/>
        </w:rPr>
      </w:pPr>
      <w:r w:rsidRPr="003A06D0">
        <w:rPr>
          <w:lang w:val="en-GB"/>
        </w:rPr>
        <w:t>The specific concept of date and time used in this document is defined in this section and noted in subsequent usage as</w:t>
      </w:r>
      <w:bookmarkStart w:id="2225" w:name="DateTime"/>
      <w:bookmarkEnd w:id="2225"/>
      <w:r w:rsidRPr="003A06D0">
        <w:rPr>
          <w:rFonts w:ascii="MS Mincho" w:cs="MS Mincho" w:eastAsia="MS Mincho" w:hAnsi="MS Mincho"/>
          <w:b/>
          <w:bCs/>
          <w:lang w:val="en-GB"/>
        </w:rPr>
        <w:t>:</w:t>
      </w:r>
    </w:p>
    <w:p w:rsidP="00BF4F83" w:rsidR="00BF4F83" w:rsidRDefault="00BF4F83" w:rsidRPr="003A06D0">
      <w:pPr>
        <w:pStyle w:val="Definitionterm"/>
        <w:ind w:firstLine="720"/>
        <w:rPr>
          <w:lang w:val="en-GB"/>
        </w:rPr>
      </w:pPr>
      <w:r w:rsidRPr="003A06D0">
        <w:rPr>
          <w:lang w:val="en-GB"/>
        </w:rPr>
        <w:t>DateTime</w:t>
      </w:r>
    </w:p>
    <w:p w:rsidP="00BF4F83" w:rsidR="00BF4F83" w:rsidRDefault="00BF4F83" w:rsidRPr="003A06D0">
      <w:pPr>
        <w:jc w:val="both"/>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226" w:name="confDateTimeFormat"/>
      <w:r w:rsidRPr="003A06D0">
        <w:rPr>
          <w:color w:val="FF0000"/>
          <w:lang w:val="en-GB"/>
        </w:rPr>
        <w:t>DSS-3.7-1</w:t>
      </w:r>
      <w:bookmarkEnd w:id="2226"/>
      <w:r w:rsidRPr="003A06D0">
        <w:rPr>
          <w:lang w:val="en-GB"/>
        </w:rPr>
        <w:t xml:space="preserve">]. </w:t>
      </w:r>
    </w:p>
    <w:bookmarkStart w:id="2227" w:name="sec_LangModel"/>
    <w:bookmarkStart w:id="2228" w:name="_Toc516358012"/>
    <w:bookmarkEnd w:id="2227"/>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229" w:name="_Toc522668507"/>
      <w:bookmarkStart w:id="2230" w:name="_Toc9684944"/>
      <w:r w:rsidRPr="003A06D0">
        <w:rPr>
          <w:rStyle w:val="Hyperlink"/>
          <w:lang w:val="en-GB"/>
        </w:rPr>
        <w:t>Lang Model</w:t>
      </w:r>
      <w:bookmarkEnd w:id="2228"/>
      <w:bookmarkEnd w:id="2229"/>
      <w:bookmarkEnd w:id="2230"/>
      <w:r w:rsidRPr="003A06D0">
        <w:rPr>
          <w:lang w:val="en-GB"/>
        </w:rPr>
        <w:fldChar w:fldCharType="end"/>
      </w:r>
    </w:p>
    <w:p w:rsidP="00BF4F83" w:rsidR="00BF4F83" w:rsidRDefault="00BF4F83" w:rsidRPr="003A06D0">
      <w:pPr>
        <w:rPr>
          <w:rFonts w:ascii="MS Mincho" w:cs="MS Mincho" w:eastAsia="MS Mincho" w:hAnsi="MS Mincho"/>
          <w:b/>
          <w:bCs/>
          <w:lang w:val="en-GB"/>
        </w:rPr>
      </w:pPr>
      <w:r w:rsidRPr="003A06D0">
        <w:rPr>
          <w:lang w:val="en-GB"/>
        </w:rPr>
        <w:t>The specific concept of language used in this document is defined in this section and noted in subsequent usage as</w:t>
      </w:r>
      <w:bookmarkStart w:id="2231" w:name="Language"/>
      <w:bookmarkEnd w:id="2231"/>
      <w:r w:rsidRPr="003A06D0">
        <w:rPr>
          <w:rFonts w:ascii="MS Mincho" w:cs="MS Mincho" w:eastAsia="MS Mincho" w:hAnsi="MS Mincho"/>
          <w:b/>
          <w:bCs/>
          <w:lang w:val="en-GB"/>
        </w:rPr>
        <w:t>:</w:t>
      </w:r>
    </w:p>
    <w:p w:rsidP="00BF4F83" w:rsidR="00BF4F83" w:rsidRDefault="00BF4F83" w:rsidRPr="003A06D0">
      <w:pPr>
        <w:pStyle w:val="Definitionterm"/>
        <w:ind w:firstLine="720"/>
        <w:rPr>
          <w:lang w:val="en-GB"/>
        </w:rPr>
      </w:pPr>
      <w:r w:rsidRPr="003A06D0">
        <w:rPr>
          <w:lang w:val="en-GB"/>
        </w:rPr>
        <w:t>Language</w:t>
      </w:r>
    </w:p>
    <w:p w:rsidP="00BF4F83" w:rsidR="00BF4F83" w:rsidRDefault="00BF4F83" w:rsidRPr="003A06D0">
      <w:pPr>
        <w:jc w:val="both"/>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xmlns:xf="http://www.w3.org/2005/xpath-functions" es:generated="true" w14:paraId="0FED4A4B" w14:textId="695EA6C8" w:rsidP="00FD22AC" w:rsidR="FFD550FF" w:rsidRDefault="00A15457">
      <w:pPr>
        <w:pStyle w:val="berschrift1"/>
      </w:pPr>
      <w:bookmarkStart w:id="145" w:name="_Toc480914675"/>
      <w:bookmarkStart w:id="146" w:name="_Toc481064866"/>
      <w:bookmarkStart w:id="147" w:name="_Toc482893711"/>
      <w:r>
        <w:lastRenderedPageBreak/>
        <w:t>Data Structure Models</w:t>
      </w:r>
      <w:bookmarkEnd w:id="145"/>
      <w:bookmarkEnd w:id="146"/>
      <w:bookmarkEnd w:id="147"/>
    </w:p>
    <w:p xmlns:xf="http://www.w3.org/2005/xpath-functions" w14:paraId="0FED4A4B" w14:textId="695EA6C8" w:rsidP="00FD22AC" w:rsidR="006D31DB" w:rsidRDefault="00A15457">
      <w:pPr>
        <w:pStyle w:val="berschrift2"/>
      </w:pPr>
      <w:bookmarkStart w:id="145" w:name="_Toc480914675"/>
      <w:r>
        <w:t>Data Structure Models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http://docs.oasis-open.org/dss-x/ns/nsList</w:t>
      </w:r>
      <w:r w:rsidRPr="005A6FFD">
        <w:t xml:space="preserve">'.</w:t>
      </w:r>
    </w:p>
    <w:p xmlns:xf="http://www.w3.org/2005/xpath-functions" es:generated="true" w14:paraId="0FED4A4B" w14:textId="695EA6C8" w:rsidP="00FD22AC" w:rsidR="FFD550FF" w:rsidRDefault="00A15457">
      <w:sdt>
        <w:sdtPr es:element="http://docs.oasis-open.org/dss-x/ns/nsList">
          <w:tag w:val="http://docs.oasis-open.org/dss-x/ns/nsList.-explain"/>
          <w:placeholder>
            <w:docPart w:val="namespace http://docs.oasis-open.org/dss-x/ns/nsList explanation"/>
          </w:placeholder>
          <w:showingPlcHdr/>
          <w:richText/>
        </w:sdtPr>
        <w:sdtEndPr/>
        [namespace http://docs.oasis-open.org/dss-x/ns/nsList explanation] 
        <w:sdtContent>
          <w:r w:rsidR="00E333BD">
            <w:rPr>
              <w:rStyle w:val="PlaceholderText"/>
              <w:color w:val="19d131"/>
            </w:rPr>
            <w:t>[namespace http://docs.oasis-open.org/dss-x/ns/nsList explanation]</w:t>
          </w:r>
        </w:sdtContent>
      </w:sdt>
    </w:p>
    <w:p xmlns:xf="http://www.w3.org/2005/xpath-functions" es:generated="true" w14:paraId="322E42C2" w14:textId="77777777" w:rsidP="002062A5" w:rsidR="FFD550FF" w:rsidRDefault="002062A5">
      <w:pPr>
        <w:pStyle w:val="berschrift3"/>
      </w:pPr>
      <w:bookmarkStart w:id="129" w:name="_RefCompF8551B33"/>
      <w:r>
        <w:t>Component NsPrefixMapping</w:t>
      </w:r>
      <w:bookmarkEnd w:id="129"/>
    </w:p>
    <w:p xmlns:xf="http://www.w3.org/2005/xpath-functions" es:generated="true" w14:paraId="0FED4A4B" w14:textId="695EA6C8" w:rsidP="00FD22AC" w:rsidR="FFD550FF" w:rsidRDefault="00A15457">
      <w:sdt>
        <w:sdtPr es:element="nsl-NsPrefixMappingType">
          <w:tag w:val="nsl-NsPrefixMappingType.-normative"/>
          <w:placeholder>
            <w:docPart w:val="component NsPrefixMapping normative details"/>
          </w:placeholder>
          <w:richText/>
        </w:sdtPr>
        <w:sdtEndPr/>
        <w:sdtContent xmlns:_1="http://trustable.eu/enrichSchema">
          <w:r w:rsidRPr="003A06D0">
            <w:t xml:space="preserve">The </w:t>
          </w:r>
          <w:r w:rsidRPr="003A06D0">
            <w:rPr>
              <w:rFonts w:ascii="Courier New" w:cs="Courier New" w:eastAsia="Courier New" w:hAnsi="Courier New"/>
              <w:lang w:val="en-GB"/>
            </w:rPr>
            <w:t>NsPrefixMapping</w:t>
          </w:r>
          <w:r w:rsidRPr="003A06D0">
            <w:t xml:space="preserve"> component defines the mapping of namespace URIs to namespace prefixes. This is required to evaluate XPath expression when using transport syntaxes that don’t support namespace. </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NamespaceURI</w:t>
      </w:r>
      <w:r>
        <w:t xml:space="preserve"> element </w:t>
        <w:t xml:space="preserve">MUST contain one instance of a URI</w:t>
      </w:r>
      <w:r w:rsidR="00C607DF">
        <w:t xml:space="preserve">. </w:t>
      </w:r>
      <w:sdt>
        <w:sdtPr es:element="nsl-NsPrefixMappingType">
          <w:alias w:val="nsl-NsPrefixMappingType.uri"/>
          <w:tag w:val="nsl-NsPrefixMappingType.NamespaceURI"/>
          <w:placeholder>
            <w:docPart w:val="sub component NamespaceURI details"/>
          </w:placeholder>
          <w:showingPlcHdr/>
          <w:richText/>
        </w:sdtPr>
        <w:sdtEndPr/>
        [sub component NamespaceURI details] 
        <w:sdtContent>
          <w:r w:rsidR="00E333BD">
            <w:rPr>
              <w:rStyle w:val="PlaceholderText"/>
              <w:color w:val="19d131"/>
            </w:rPr>
            <w:t>[sub component NamespaceURI details]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NamespacePrefix</w:t>
      </w:r>
      <w:r>
        <w:t xml:space="preserve"> element </w:t>
        <w:t xml:space="preserve">MUST contain one instance of a string</w:t>
      </w:r>
      <w:r w:rsidR="00C607DF">
        <w:t xml:space="preserve">. </w:t>
      </w:r>
      <w:sdt>
        <w:sdtPr es:element="nsl-NsPrefixMappingType">
          <w:alias w:val="nsl-NsPrefixMappingType.pre"/>
          <w:tag w:val="nsl-NsPrefixMappingType.NamespacePrefix"/>
          <w:placeholder>
            <w:docPart w:val="sub component NamespacePrefix details"/>
          </w:placeholder>
          <w:showingPlcHdr/>
          <w:richText/>
        </w:sdtPr>
        <w:sdtEndPr/>
        [sub component NamespacePrefix details] 
        <w:sdtContent>
          <w:r w:rsidR="00E333BD">
            <w:rPr>
              <w:rStyle w:val="PlaceholderText"/>
              <w:color w:val="19d131"/>
            </w:rPr>
            <w:t>[sub component NamespacePrefix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nsl-NsPrefixMappingType">
          <w:tag w:val="nsl-NsPrefixMappingType.-nonNormative"/>
          <w:placeholder>
            <w:docPart w:val="component NsPrefixMapping non normative details"/>
          </w:placeholder>
          <w:showingPlcHdr/>
          <w:richText/>
        </w:sdtPr>
        <w:sdtEndPr/>
        [component NsPrefixMapping non normative details] 
        <w:sdtContent>
          <w:r w:rsidR="00E333BD">
            <w:rPr>
              <w:rStyle w:val="PlaceholderText"/>
              <w:color w:val="19d131"/>
            </w:rPr>
            <w:t>[component NsPrefixMapping non normative details]</w:t>
          </w:r>
        </w:sdtContent>
      </w:sdt>
    </w:p>
    <w:p xmlns:xf="http://www.w3.org/2005/xpath-functions" es:generated="true" w14:paraId="08898D32" w14:textId="77777777" w:rsidP="002062A5" w:rsidR="FFD550FF" w:rsidRDefault="002062A5">
      <w:pPr>
        <w:pStyle w:val="berschrift4"/>
      </w:pPr>
      <w:bookmarkStart w:id="136" w:name="_Toc482893917"/>
      <w:r>
        <w:t>NsPrefixMapping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NsPrefixMapping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NsPrefixMapping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c>
          <w:tcPr>
            <w:tcW w:type="dxa" w:w="4675"/>
          </w:tcPr>
          <w:p es:generated="true" w14:paraId="0FED4A4B" w14:textId="695EA6C8" w:rsidP="00FD22AC" w:rsidR="FFD550FF" w:rsidRDefault="00A15457">
            <w:sdt>
              <w:sdtPr es:element="nsl-NsPrefixMappingType">
                <w:alias w:val="nsl-NsPrefixMappingType.uri"/>
                <w:tag w:val="nsl-NsPrefixMappingType.-jsonComment.NamespaceURI"/>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c>
          <w:tcPr>
            <w:tcW w:type="dxa" w:w="4675"/>
          </w:tcPr>
          <w:p es:generated="true" w14:paraId="0FED4A4B" w14:textId="695EA6C8" w:rsidP="00FD22AC" w:rsidR="FFD550FF" w:rsidRDefault="00A15457">
            <w:sdt>
              <w:sdtPr es:element="nsl-NsPrefixMappingType">
                <w:alias w:val="nsl-NsPrefixMappingType.pre"/>
                <w:tag w:val="nsl-NsPrefixMappingType.-jsonComment.NamespacePrefix"/>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"nsl-NsPrefixMappingType"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"uri", </w:t>
      </w:r>
      <w:r>
        <w:rPr>
          <w:color w:themeColor="accent1" w:themeShade="80" w:val="244061"/>
        </w:rPr>
        <w:t xml:space="preserve">"pre"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nsl-NsPrefixMappingType">
          <w:tag w:val="nsl-NsPrefixMappingType.-jsonSchema"/>
          <w:placeholder>
            <w:docPart w:val="component NsPrefixMapping JSON schema details"/>
          </w:placeholder>
          <w:showingPlcHdr/>
          <w:richText/>
        </w:sdtPr>
        <w:sdtEndPr/>
        [component NsPrefixMapping JSON schema details] 
        <w:sdtContent>
          <w:r w:rsidR="00E333BD">
            <w:rPr>
              <w:rStyle w:val="PlaceholderText"/>
              <w:color w:val="19d131"/>
            </w:rPr>
            <w:t>[component NsPrefixMapping JSON schema details]</w:t>
          </w:r>
        </w:sdtContent>
      </w:sdt>
    </w:p>
    <w:p xmlns:xf="http://www.w3.org/2005/xpath-functions" es:generated="true" w14:paraId="0768E3F6" w14:textId="77777777" w:rsidP="002062A5" w:rsidR="FFD550FF" w:rsidRDefault="002062A5">
      <w:pPr>
        <w:pStyle w:val="berschrift4"/>
      </w:pPr>
      <w:bookmarkStart w:id="130" w:name="_Toc482893916"/>
      <w:r>
        <w:t>NsPrefixMapping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NsPrefixMappingType</w:t>
      </w:r>
      <w:r w:rsidRPr="0CCF9147">
        <w:t xml:space="preserve"> SHALL implement the requirements defined in the </w:t>
      </w:r>
      <w:r w:rsidRPr="002062A5">
        <w:rPr>
          <w:rFonts w:ascii="Courier New" w:cs="Courier New" w:eastAsia="Courier New" w:hAnsi="Courier New"/>
        </w:rPr>
        <w:t>NsPrefixMapping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NsPrefixMappingType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NamespacePrefix</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NsPrefixMappingType</w:t>
      </w:r>
      <w:r w:rsidRPr="71C71F8C">
        <w:t xml:space="preserve"> </w:t>
      </w:r>
      <w:r>
        <w:t xml:space="preserve">XML element SHALL implement in XML syntax the sub-component that has a name equal to its local name. </w:t>
      </w:r>
      <w:sdt>
        <w:sdtPr es:element="nsl-NsPrefixMappingType">
          <w:tag w:val="nsl-NsPrefixMappingType.-xmlSchema"/>
          <w:placeholder>
            <w:docPart w:val="component NsPrefixMapping XML schema details"/>
          </w:placeholder>
          <w:showingPlcHdr/>
          <w:richText/>
        </w:sdtPr>
        <w:sdtEndPr/>
        [component NsPrefixMapping XML schema details] 
        <w:sdtContent>
          <w:r w:rsidR="00E333BD">
            <w:rPr>
              <w:rStyle w:val="PlaceholderText"/>
              <w:color w:val="19d131"/>
            </w:rPr>
            <w:t>[component NsPrefixMapping XML schema details]</w:t>
          </w:r>
        </w:sdtContent>
      </w:sdt>
    </w:p>
    <w:p xmlns:xf="http://www.w3.org/2005/xpath-functions" w14:paraId="0FED4A4B" w14:textId="695EA6C8" w:rsidP="00FD22AC" w:rsidR="006D31DB" w:rsidRDefault="00A15457">
      <w:pPr>
        <w:pStyle w:val="berschrift2"/>
      </w:pPr>
      <w:bookmarkStart w:id="145" w:name="_Toc480914675"/>
      <w:r>
        <w:t>Data Structure Models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http://docs.oasis-open.org/dss-x/ns/base</w:t>
      </w:r>
      <w:r w:rsidRPr="005A6FFD">
        <w:t xml:space="preserve">'.</w:t>
      </w:r>
    </w:p>
    <w:p xmlns:xf="http://www.w3.org/2005/xpath-functions" es:generated="true" w14:paraId="0FED4A4B" w14:textId="695EA6C8" w:rsidP="00FD22AC" w:rsidR="FFD550FF" w:rsidRDefault="00A15457">
      <w:sdt>
        <w:sdtPr es:element="http://docs.oasis-open.org/dss-x/ns/base">
          <w:tag w:val="http://docs.oasis-open.org/dss-x/ns/base.-explain"/>
          <w:placeholder>
            <w:docPart w:val="namespace http://docs.oasis-open.org/dss-x/ns/base explanation"/>
          </w:placeholder>
          <w:showingPlcHdr/>
          <w:richText/>
        </w:sdtPr>
        <w:sdtEndPr/>
        [namespace http://docs.oasis-open.org/dss-x/ns/base explanation] 
        <w:sdtContent>
          <w:r w:rsidR="00E333BD">
            <w:rPr>
              <w:rStyle w:val="PlaceholderText"/>
              <w:color w:val="19d131"/>
            </w:rPr>
            <w:t>[namespace http://docs.oasis-open.org/dss-x/ns/base explanation]</w:t>
          </w:r>
        </w:sdtContent>
      </w:sdt>
    </w:p>
    <w:p xmlns:xf="http://www.w3.org/2005/xpath-functions" es:generated="true" w14:paraId="322E42C2" w14:textId="77777777" w:rsidP="002062A5" w:rsidR="FFD550FF" w:rsidRDefault="002062A5">
      <w:pPr>
        <w:pStyle w:val="berschrift3"/>
      </w:pPr>
      <w:bookmarkStart w:id="129" w:name="_RefComp73C343FC"/>
      <w:r>
        <w:t>Component InternationalString</w:t>
      </w:r>
      <w:bookmarkEnd w:id="129"/>
    </w:p>
    <w:p xmlns:xf="http://www.w3.org/2005/xpath-functions" es:generated="true" w14:paraId="0FED4A4B" w14:textId="695EA6C8" w:rsidP="00FD22AC" w:rsidR="FFD550FF" w:rsidRDefault="00A15457">
      <w:sdt>
        <w:sdtPr es:element="dsb-InternationalStringType">
          <w:tag w:val="dsb-InternationalStringType.-normative"/>
          <w:placeholder>
            <w:docPart w:val="component InternationalString normative details"/>
          </w:placeholder>
          <w:richText/>
        </w:sdtPr>
        <w:sdtEndPr/>
        <w:sdtContent>
          <w:r w:rsidR="001725A5" w:rsidRPr="003A06D0">
            <w:rPr>
              <w:color w:val="19d131"/>
              <w:szCs w:val="20"/>
              <w:lang w:val="en-GB"/>
            </w:rPr>
            <w:t>This element attaches an element to a human-readable string to specify the string’s language.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sdt>
        <w:sdtPr es:element="dsb-InternationalStringType">
          <w:tag w:val="dsb-InternationalStringType.value"/>
          <w:placeholder>
            <w:docPart w:val="sub component value details"/>
          </w:placeholder>
          <w:richText/>
        </w:sdtPr>
        <w:sdtEndPr/>
        <w:sdtContent>
          <w:r w:rsidRPr="003A06D0">
            <w:rPr>
              <w:color w:val="19d131"/>
              <w:lang w:val="en-GB"/>
            </w:rPr>
            <w:t>The human readable string. In non-XML representations the value element contains the textual content.</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lang</w:t>
      </w:r>
      <w:r>
        <w:t xml:space="preserve"> element </w:t>
        <w:t xml:space="preserve">MUST contain one instance of a ISO language descriptor</w:t>
      </w:r>
      <w:r w:rsidR="00C607DF">
        <w:t xml:space="preserve">. </w:t>
      </w:r>
      <w:sdt>
        <w:sdtPr es:element="dsb-InternationalStringType">
          <w:alias w:val="dsb-InternationalStringType.lang"/>
          <w:tag w:val="dsb-InternationalStringType.lang"/>
          <w:placeholder>
            <w:docPart w:val="sub component lang details"/>
          </w:placeholder>
          <w:richText/>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InternationalStringType">
          <w:tag w:val="dsb-InternationalStringType.-nonNormative"/>
          <w:placeholder>
            <w:docPart w:val="component InternationalString non normative details"/>
          </w:placeholder>
          <w:showingPlcHdr/>
          <w:richText/>
        </w:sdtPr>
        <w:sdtEndPr/>
        [component InternationalString non normative details] 
        <w:sdtContent>
          <w:r w:rsidR="00E333BD">
            <w:rPr>
              <w:rStyle w:val="PlaceholderText"/>
              <w:color w:val="19d131"/>
            </w:rPr>
            <w:t>[component InternationalString non normative details]</w:t>
          </w:r>
        </w:sdtContent>
      </w:sdt>
    </w:p>
    <w:p xmlns:xf="http://www.w3.org/2005/xpath-functions" es:generated="true" w14:paraId="08898D32" w14:textId="77777777" w:rsidP="002062A5" w:rsidR="FFD550FF" w:rsidRDefault="002062A5">
      <w:pPr>
        <w:pStyle w:val="berschrift4"/>
      </w:pPr>
      <w:bookmarkStart w:id="136" w:name="_Toc482893917"/>
      <w:r>
        <w:t>InternationalString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InternationalString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InternationalString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c>
          <w:tcPr>
            <w:tcW w:type="dxa" w:w="4675"/>
          </w:tcPr>
          <w:p es:generated="true" w14:paraId="0FED4A4B" w14:textId="695EA6C8" w:rsidP="00FD22AC" w:rsidR="FFD550FF" w:rsidRDefault="00A15457">
            <w:sdt>
              <w:sdtPr es:element="dsb-InternationalStringType">
                <w:alias w:val="dsb-InternationalStringType.value"/>
                <w:tag w:val="dsb-InternationalString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lang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lang</w:t>
            </w:r>
          </w:p>
        </w:tc>
        <w:tc>
          <w:tcPr>
            <w:tcW w:type="dxa" w:w="4675"/>
          </w:tcPr>
          <w:p es:generated="true" w14:paraId="0FED4A4B" w14:textId="695EA6C8" w:rsidP="00FD22AC" w:rsidR="FFD550FF" w:rsidRDefault="00A15457">
            <w:sdt>
              <w:sdtPr es:element="dsb-InternationalStringType">
                <w:alias w:val="dsb-InternationalStringType.lang"/>
                <w:tag w:val="dsb-InternationalStringType.-jsonComment.lang"/>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"dsb-InternationalStringType"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"lang"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InternationalStringType">
          <w:tag w:val="dsb-InternationalStringType.-jsonSchema"/>
          <w:placeholder>
            <w:docPart w:val="component InternationalString JSON schema details"/>
          </w:placeholder>
          <w:showingPlcHdr/>
          <w:richText/>
        </w:sdtPr>
        <w:sdtEndPr/>
        [component InternationalString JSON schema details] 
        <w:sdtContent>
          <w:r w:rsidR="00E333BD">
            <w:rPr>
              <w:rStyle w:val="PlaceholderText"/>
              <w:color w:val="19d131"/>
            </w:rPr>
            <w:t>[component InternationalString JSON schema details]</w:t>
          </w:r>
        </w:sdtContent>
      </w:sdt>
    </w:p>
    <w:p xmlns:xf="http://www.w3.org/2005/xpath-functions" es:generated="true" w14:paraId="0768E3F6" w14:textId="77777777" w:rsidP="002062A5" w:rsidR="FFD550FF" w:rsidRDefault="002062A5">
      <w:pPr>
        <w:pStyle w:val="berschrift4"/>
      </w:pPr>
      <w:bookmarkStart w:id="130" w:name="_Toc482893916"/>
      <w:r>
        <w:t>InternationalString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InternationalStringType</w:t>
      </w:r>
      <w:r w:rsidRPr="0CCF9147">
        <w:t xml:space="preserve"> SHALL implement the requirements defined in the </w:t>
      </w:r>
      <w:r w:rsidRPr="002062A5">
        <w:rPr>
          <w:rFonts w:ascii="Courier New" w:cs="Courier New" w:eastAsia="Courier New" w:hAnsi="Courier New"/>
        </w:rPr>
        <w:t>InternationalString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InternationalStringType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ref="</w:t>
      </w:r>
      <w:r>
        <w:rPr>
          <w:color w:themeColor="accent1" w:themeShade="80" w:val="244061"/>
        </w:rPr>
        <w:t>xml:lang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InternationalStringType</w:t>
      </w:r>
      <w:r w:rsidRPr="71C71F8C">
        <w:t xml:space="preserve"> </w:t>
      </w:r>
      <w:r>
        <w:t xml:space="preserve">XML element SHALL implement in XML syntax the sub-component that has a name equal to its local name. </w:t>
      </w:r>
      <w:sdt>
        <w:sdtPr es:element="dsb-InternationalStringType">
          <w:tag w:val="dsb-InternationalStringType.-xmlSchema"/>
          <w:placeholder>
            <w:docPart w:val="component InternationalString XML schema details"/>
          </w:placeholder>
          <w:showingPlcHdr/>
          <w:richText/>
        </w:sdtPr>
        <w:sdtEndPr/>
        [component InternationalString XML schema details] 
        <w:sdtContent>
          <w:r w:rsidR="00E333BD">
            <w:rPr>
              <w:rStyle w:val="PlaceholderText"/>
              <w:color w:val="19d131"/>
            </w:rPr>
            <w:t>[component InternationalString XML schema details]</w:t>
          </w:r>
        </w:sdtContent>
      </w:sdt>
    </w:p>
    <w:p xmlns:xf="http://www.w3.org/2005/xpath-functions" es:generated="true" w14:paraId="322E42C2" w14:textId="77777777" w:rsidP="002062A5" w:rsidR="FFD550FF" w:rsidRDefault="002062A5">
      <w:pPr>
        <w:pStyle w:val="berschrift3"/>
      </w:pPr>
      <w:bookmarkStart w:id="129" w:name="_RefComp96A5B17F"/>
      <w:r>
        <w:t>Component DigestInfo</w:t>
      </w:r>
      <w:bookmarkEnd w:id="129"/>
    </w:p>
    <w:p xmlns:xf="http://www.w3.org/2005/xpath-functions" es:generated="true" w14:paraId="0FED4A4B" w14:textId="695EA6C8" w:rsidP="00FD22AC" w:rsidR="FFD550FF" w:rsidRDefault="00A15457">
      <w:sdt>
        <w:sdtPr es:element="dsb-DigestInfoType">
          <w:tag w:val="dsb-DigestInfoType.-normative"/>
          <w:placeholder>
            <w:docPart w:val="component DigestInfo normative details"/>
          </w:placeholder>
          <w:richText/>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DigestMethod</w:t>
      </w:r>
      <w:r>
        <w:t xml:space="preserve"> element </w:t>
        <w:t xml:space="preserve">MUST contain one instance of a string</w:t>
      </w:r>
      <w:r w:rsidR="00C607DF">
        <w:t xml:space="preserve">. </w:t>
      </w:r>
      <w:sdt>
        <w:sdtPr es:element="dsb-DigestInfoType">
          <w:alias w:val="dsb-DigestInfoType.alg"/>
          <w:tag w:val="dsb-DigestInfoType.DigestMethod"/>
          <w:placeholder>
            <w:docPart w:val="sub component DigestMethod details"/>
          </w:placeholder>
          <w:richText/>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DigestValue</w:t>
      </w:r>
      <w:r>
        <w:t xml:space="preserve"> element </w:t>
        <w:t xml:space="preserve">MUST contain one instance of base64 encoded binary data</w:t>
      </w:r>
      <w:r w:rsidR="00C607DF">
        <w:t xml:space="preserve">. </w:t>
      </w:r>
      <w:sdt>
        <w:sdtPr es:element="dsb-DigestInfoType">
          <w:alias w:val="dsb-DigestInfoType.val"/>
          <w:tag w:val="dsb-DigestInfoType.DigestValue"/>
          <w:placeholder>
            <w:docPart w:val="sub component DigestValue details"/>
          </w:placeholder>
          <w:showingPlcHdr/>
          <w:richText/>
        </w:sdtPr>
        <w:sdtEndPr/>
        [sub component DigestValue details] 
        <w:sdtContent>
          <w:r w:rsidR="00E333BD">
            <w:rPr>
              <w:rStyle w:val="PlaceholderText"/>
              <w:color w:val="19d131"/>
            </w:rPr>
            <w:t>[sub component DigestValue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DigestInfoType">
          <w:tag w:val="dsb-DigestInfoType.-nonNormative"/>
          <w:placeholder>
            <w:docPart w:val="component DigestInfo non normative details"/>
          </w:placeholder>
          <w:showingPlcHdr/>
          <w:richText/>
        </w:sdtPr>
        <w:sdtEndPr/>
        [component DigestInfo non normative details] 
        <w:sdtContent>
          <w:r w:rsidR="00E333BD">
            <w:rPr>
              <w:rStyle w:val="PlaceholderText"/>
              <w:color w:val="19d131"/>
            </w:rPr>
            <w:t>[component DigestInfo non normative details]</w:t>
          </w:r>
        </w:sdtContent>
      </w:sdt>
    </w:p>
    <w:p xmlns:xf="http://www.w3.org/2005/xpath-functions" es:generated="true" w14:paraId="08898D32" w14:textId="77777777" w:rsidP="002062A5" w:rsidR="FFD550FF" w:rsidRDefault="002062A5">
      <w:pPr>
        <w:pStyle w:val="berschrift4"/>
      </w:pPr>
      <w:bookmarkStart w:id="136" w:name="_Toc482893917"/>
      <w:r>
        <w:t>DigestInfo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DigestInfo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DigestInfo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c>
          <w:tcPr>
            <w:tcW w:type="dxa" w:w="4675"/>
          </w:tcPr>
          <w:p es:generated="true" w14:paraId="0FED4A4B" w14:textId="695EA6C8" w:rsidP="00FD22AC" w:rsidR="FFD550FF" w:rsidRDefault="00A15457">
            <w:sdt>
              <w:sdtPr es:element="dsb-DigestInfoType">
                <w:alias w:val="dsb-DigestInfoType.alg"/>
                <w:tag w:val="dsb-DigestInfoType.-jsonComment.DigestMetho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c>
          <w:tcPr>
            <w:tcW w:type="dxa" w:w="4675"/>
          </w:tcPr>
          <w:p es:generated="true" w14:paraId="0FED4A4B" w14:textId="695EA6C8" w:rsidP="00FD22AC" w:rsidR="FFD550FF" w:rsidRDefault="00A15457">
            <w:sdt>
              <w:sdtPr es:element="dsb-DigestInfoType">
                <w:alias w:val="dsb-DigestInfoType.val"/>
                <w:tag w:val="dsb-DigestInfoType.-jsonComment.DigestValu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"dsb-DigestInfoType"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 </w:t>
      </w:r>
      <w:r>
        <w:rPr>
          <w:color w:themeColor="accent1" w:themeShade="80" w:val="244061"/>
        </w:rPr>
        <w:t xml:space="preserve">"val"</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DigestInfoType">
          <w:tag w:val="dsb-DigestInfoType.-jsonSchema"/>
          <w:placeholder>
            <w:docPart w:val="component DigestInfo JSON schema details"/>
          </w:placeholder>
          <w:showingPlcHdr/>
          <w:richText/>
        </w:sdtPr>
        <w:sdtEndPr/>
        [component DigestInfo JSON schema details] 
        <w:sdtContent>
          <w:r w:rsidR="00E333BD">
            <w:rPr>
              <w:rStyle w:val="PlaceholderText"/>
              <w:color w:val="19d131"/>
            </w:rPr>
            <w:t>[component DigestInfo JSON schema details]</w:t>
          </w:r>
        </w:sdtContent>
      </w:sdt>
    </w:p>
    <w:p xmlns:xf="http://www.w3.org/2005/xpath-functions" es:generated="true" w14:paraId="0768E3F6" w14:textId="77777777" w:rsidP="002062A5" w:rsidR="FFD550FF" w:rsidRDefault="002062A5">
      <w:pPr>
        <w:pStyle w:val="berschrift4"/>
      </w:pPr>
      <w:bookmarkStart w:id="130" w:name="_Toc482893916"/>
      <w:r>
        <w:t>DigestInfo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DigestInfoType</w:t>
      </w:r>
      <w:r w:rsidRPr="0CCF9147">
        <w:t xml:space="preserve"> SHALL implement the requirements defined in the </w:t>
      </w:r>
      <w:r w:rsidRPr="002062A5">
        <w:rPr>
          <w:rFonts w:ascii="Courier New" w:cs="Courier New" w:eastAsia="Courier New" w:hAnsi="Courier New"/>
        </w:rPr>
        <w:t>DigestInfo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DigestInfoType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DigestMethod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DigestInfoType</w:t>
      </w:r>
      <w:r w:rsidRPr="71C71F8C">
        <w:t xml:space="preserve"> </w:t>
      </w:r>
      <w:r>
        <w:t xml:space="preserve">XML element SHALL implement in XML syntax the sub-component that has a name equal to its local name. </w:t>
      </w:r>
      <w:sdt>
        <w:sdtPr es:element="dsb-DigestInfoType">
          <w:tag w:val="dsb-DigestInfoType.-xmlSchema"/>
          <w:placeholder>
            <w:docPart w:val="component DigestInfo XML schema details"/>
          </w:placeholder>
          <w:showingPlcHdr/>
          <w:richText/>
        </w:sdtPr>
        <w:sdtEndPr/>
        [component DigestInfo XML schema details] 
        <w:sdtContent>
          <w:r w:rsidR="00E333BD">
            <w:rPr>
              <w:rStyle w:val="PlaceholderText"/>
              <w:color w:val="19d131"/>
            </w:rPr>
            <w:t>[component DigestInfo XML schema details]</w:t>
          </w:r>
        </w:sdtContent>
      </w:sdt>
    </w:p>
    <w:p xmlns:xf="http://www.w3.org/2005/xpath-functions" es:generated="true" w14:paraId="322E42C2" w14:textId="77777777" w:rsidP="002062A5" w:rsidR="FFD550FF" w:rsidRDefault="002062A5">
      <w:pPr>
        <w:pStyle w:val="berschrift3"/>
      </w:pPr>
      <w:bookmarkStart w:id="129" w:name="_RefComp23E43D4E"/>
      <w:r>
        <w:t>Component AttachmentReference</w:t>
      </w:r>
      <w:bookmarkEnd w:id="129"/>
    </w:p>
    <w:p xmlns:xf="http://www.w3.org/2005/xpath-functions" es:generated="true" w14:paraId="0FED4A4B" w14:textId="695EA6C8" w:rsidP="00FD22AC" w:rsidR="FFD550FF" w:rsidRDefault="00A15457">
      <w:sdt>
        <w:sdtPr es:element="dsb-AttachmentReferenceType">
          <w:tag w:val="dsb-AttachmentReferenceType.-normative"/>
          <w:placeholder>
            <w:docPart w:val="component AttachmentReference normative details"/>
          </w:placeholder>
          <w:richText/>
        </w:sdtPr>
        <w:sdtEndPr/>
        <w:sdtContent>
          <w:r w:rsidR="001725A5" w:rsidRPr="003A06D0">
            <w:rPr>
              <w:color w:val="19d131"/>
              <w:lang w:val="en-GB"/>
            </w:rPr>
            <w:t xml:space="preserve">Applications MAY support SOAP 1.2 attachment feature </w:t>
          </w:r>
          <w:r w:rsidR="001725A5" w:rsidRPr="003A06D0">
            <w:rPr>
              <w:b/>
              <w:bCs/>
              <w:color w:themeColor="text1" w:val="19d13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DigestInfo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sdt>
        <w:sdtPr es:element="dsb-AttachmentReferenceType">
          <w:alias w:val="dsb-AttachmentReferenceType.di"/>
          <w:tag w:val="dsb-AttachmentReferenceType.DigestInfo"/>
          <w:placeholder>
            <w:docPart w:val="sub component DigestInfo details"/>
          </w:placeholder>
          <w:richText/>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AttRefURI</w:t>
      </w:r>
      <w:r>
        <w:t xml:space="preserve"> element </w:t>
        <w:t xml:space="preserve">MUST contain one instance of a URI</w:t>
      </w:r>
      <w:r w:rsidR="00C607DF">
        <w:t xml:space="preserve">. </w:t>
      </w:r>
      <w:sdt>
        <w:sdtPr es:element="dsb-AttachmentReferenceType">
          <w:alias w:val="dsb-AttachmentReferenceType.attURI"/>
          <w:tag w:val="dsb-AttachmentReferenceType.AttRefURI"/>
          <w:placeholder>
            <w:docPart w:val="sub component AttRefURI details"/>
          </w:placeholder>
          <w:richText/>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AttachmentReferenceType">
          <w:tag w:val="dsb-AttachmentReferenceType.-nonNormative"/>
          <w:placeholder>
            <w:docPart w:val="component AttachmentReference non normative details"/>
          </w:placeholder>
          <w:showingPlcHdr/>
          <w:richText/>
        </w:sdtPr>
        <w:sdtEndPr/>
        [component AttachmentReference non normative details] 
        <w:sdtContent>
          <w:r w:rsidR="00E333BD">
            <w:rPr>
              <w:rStyle w:val="PlaceholderText"/>
              <w:color w:val="19d131"/>
            </w:rPr>
            <w:t>[component AttachmentReference non normative details]</w:t>
          </w:r>
        </w:sdtContent>
      </w:sdt>
    </w:p>
    <w:p xmlns:xf="http://www.w3.org/2005/xpath-functions" es:generated="true" w14:paraId="08898D32" w14:textId="77777777" w:rsidP="002062A5" w:rsidR="FFD550FF" w:rsidRDefault="002062A5">
      <w:pPr>
        <w:pStyle w:val="berschrift4"/>
      </w:pPr>
      <w:bookmarkStart w:id="136" w:name="_Toc482893917"/>
      <w:r>
        <w:t>AttachmentReference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AttachmentReference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AttachmentReference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c>
          <w:tcPr>
            <w:tcW w:type="dxa" w:w="4675"/>
          </w:tcPr>
          <w:p es:generated="true" w14:paraId="0FED4A4B" w14:textId="695EA6C8" w:rsidP="00FD22AC" w:rsidR="FFD550FF" w:rsidRDefault="00A15457">
            <w:sdt>
              <w:sdtPr es:element="dsb-AttachmentReferenceType">
                <w:alias w:val="dsb-AttachmentReferenceType.di"/>
                <w:tag w:val="dsb-AttachmentReferenceType.-jsonComment.Digest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c>
          <w:tcPr>
            <w:tcW w:type="dxa" w:w="4675"/>
          </w:tcPr>
          <w:p es:generated="true" w14:paraId="0FED4A4B" w14:textId="695EA6C8" w:rsidP="00FD22AC" w:rsidR="FFD550FF" w:rsidRDefault="00A15457">
            <w:sdt>
              <w:sdtPr es:element="dsb-AttachmentReferenceType">
                <w:alias w:val="dsb-AttachmentReferenceType.attURI"/>
                <w:tag w:val="dsb-AttachmentReferenceType.-jsonComment.AttRefURI"/>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"dsb-AttachmentReferenceType"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"attURI"</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AttachmentReferenceType">
          <w:tag w:val="dsb-AttachmentReferenceType.-jsonSchema"/>
          <w:placeholder>
            <w:docPart w:val="component AttachmentReference JSON schema details"/>
          </w:placeholder>
          <w:showingPlcHdr/>
          <w:richText/>
        </w:sdtPr>
        <w:sdtEndPr/>
        [component AttachmentReference JSON schema details] 
        <w:sdtContent>
          <w:r w:rsidR="00E333BD">
            <w:rPr>
              <w:rStyle w:val="PlaceholderText"/>
              <w:color w:val="19d131"/>
            </w:rPr>
            <w:t>[component AttachmentReference JSON schema details]</w:t>
          </w:r>
        </w:sdtContent>
      </w:sdt>
    </w:p>
    <w:p xmlns:xf="http://www.w3.org/2005/xpath-functions" es:generated="true" w14:paraId="0768E3F6" w14:textId="77777777" w:rsidP="002062A5" w:rsidR="FFD550FF" w:rsidRDefault="002062A5">
      <w:pPr>
        <w:pStyle w:val="berschrift4"/>
      </w:pPr>
      <w:bookmarkStart w:id="130" w:name="_Toc482893916"/>
      <w:r>
        <w:t>AttachmentReference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AttachmentReferenceType</w:t>
      </w:r>
      <w:r w:rsidRPr="0CCF9147">
        <w:t xml:space="preserve"> SHALL implement the requirements defined in the </w:t>
      </w:r>
      <w:r w:rsidRPr="002062A5">
        <w:rPr>
          <w:rFonts w:ascii="Courier New" w:cs="Courier New" w:eastAsia="Courier New" w:hAnsi="Courier New"/>
        </w:rPr>
        <w:t>AttachmentReference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AttachmentReferenceType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DigestInfo</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AttRefURI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AttachmentReferenceType</w:t>
      </w:r>
      <w:r w:rsidRPr="71C71F8C">
        <w:t xml:space="preserve"> </w:t>
      </w:r>
      <w:r>
        <w:t xml:space="preserve">XML element SHALL implement in XML syntax the sub-component that has a name equal to its local name. </w:t>
      </w:r>
      <w:sdt>
        <w:sdtPr es:element="dsb-AttachmentReferenceType">
          <w:tag w:val="dsb-AttachmentReferenceType.-xmlSchema"/>
          <w:placeholder>
            <w:docPart w:val="component AttachmentReference XML schema details"/>
          </w:placeholder>
          <w:showingPlcHdr/>
          <w:richText/>
        </w:sdtPr>
        <w:sdtEndPr/>
        [component AttachmentReference XML schema details] 
        <w:sdtContent>
          <w:r w:rsidR="00E333BD">
            <w:rPr>
              <w:rStyle w:val="PlaceholderText"/>
              <w:color w:val="19d131"/>
            </w:rPr>
            <w:t>[component AttachmentReference XML schema details]</w:t>
          </w:r>
        </w:sdtContent>
      </w:sdt>
    </w:p>
    <w:p xmlns:xf="http://www.w3.org/2005/xpath-functions" es:generated="true" w14:paraId="322E42C2" w14:textId="77777777" w:rsidP="002062A5" w:rsidR="FFD550FF" w:rsidRDefault="002062A5">
      <w:pPr>
        <w:pStyle w:val="berschrift3"/>
      </w:pPr>
      <w:bookmarkStart w:id="129" w:name="_RefComp2CFDDCC6"/>
      <w:r>
        <w:t>Component Any</w:t>
      </w:r>
      <w:bookmarkEnd w:id="129"/>
    </w:p>
    <w:p xmlns:xf="http://www.w3.org/2005/xpath-functions" es:generated="true" w14:paraId="0FED4A4B" w14:textId="695EA6C8" w:rsidP="00FD22AC" w:rsidR="FFD550FF" w:rsidRDefault="00A15457">
      <w:sdt>
        <w:sdtPr es:element="dsb-AnyType">
          <w:tag w:val="dsb-AnyType.-normative"/>
          <w:placeholder>
            <w:docPart w:val="component Any normative details"/>
          </w:placeholder>
          <w:richText/>
        </w:sdtPr>
        <w:sdtEndPr/>
        <w:sdtContent>
          <w:r w:rsidR="001725A5" w:rsidRPr="003A06D0">
            <w:rPr>
              <w:color w:val="19d131"/>
              <w:lang w:val="en-GB"/>
            </w:rPr>
            <w:t>This element MAY hold a set of base64 encoded arbitrary data. To help the processing of the data it may be qualified by the mime type element.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AnyType">
          <w:tag w:val="dsb-AnyType.-nonNormative"/>
          <w:placeholder>
            <w:docPart w:val="component Any non normative details"/>
          </w:placeholder>
          <w:richText/>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xmlns:xf="http://www.w3.org/2005/xpath-functions" es:generated="true" w14:paraId="08898D32" w14:textId="77777777" w:rsidP="002062A5" w:rsidR="FFD550FF" w:rsidRDefault="002062A5">
      <w:pPr>
        <w:pStyle w:val="berschrift4"/>
      </w:pPr>
      <w:bookmarkStart w:id="136" w:name="_Toc482893917"/>
      <w:r>
        <w:t>Any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Any</w:t>
      </w:r>
      <w:r>
        <w:t xml:space="preserve"> component.</w:t>
      </w:r>
    </w:p>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"dsb-AnyType"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AnyType">
          <w:tag w:val="dsb-AnyType.-jsonSchema"/>
          <w:placeholder>
            <w:docPart w:val="component Any JSON schema details"/>
          </w:placeholder>
          <w:showingPlcHdr/>
          <w:richText/>
        </w:sdtPr>
        <w:sdtEndPr/>
        [component Any JSON schema details] 
        <w:sdtContent>
          <w:r w:rsidR="00E333BD">
            <w:rPr>
              <w:rStyle w:val="PlaceholderText"/>
              <w:color w:val="19d131"/>
            </w:rPr>
            <w:t>[component Any JSON schema details]</w:t>
          </w:r>
        </w:sdtContent>
      </w:sdt>
    </w:p>
    <w:p xmlns:xf="http://www.w3.org/2005/xpath-functions" es:generated="true" w14:paraId="0768E3F6" w14:textId="77777777" w:rsidP="002062A5" w:rsidR="FFD550FF" w:rsidRDefault="002062A5">
      <w:pPr>
        <w:pStyle w:val="berschrift4"/>
      </w:pPr>
      <w:bookmarkStart w:id="130" w:name="_Toc482893916"/>
      <w:r>
        <w:t>Any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AnyType</w:t>
      </w:r>
      <w:r w:rsidRPr="0CCF9147">
        <w:t xml:space="preserve"> SHALL implement the requirements defined in the </w:t>
      </w:r>
      <w:r w:rsidRPr="002062A5">
        <w:rPr>
          <w:rFonts w:ascii="Courier New" w:cs="Courier New" w:eastAsia="Courier New" w:hAnsi="Courier New"/>
        </w:rPr>
        <w:t>Any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AnyType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AnyType</w:t>
      </w:r>
      <w:r w:rsidRPr="71C71F8C">
        <w:t xml:space="preserve"> </w:t>
      </w:r>
      <w:r>
        <w:t xml:space="preserve">XML element SHALL implement in XML syntax the sub-component that has a name equal to its local name. </w:t>
      </w:r>
      <w:sdt>
        <w:sdtPr es:element="dsb-AnyType">
          <w:tag w:val="dsb-AnyType.-xmlSchema"/>
          <w:placeholder>
            <w:docPart w:val="component Any XML schema details"/>
          </w:placeholder>
          <w:richText/>
        </w:sdtPr>
        <w:sdtEndPr/>
        <w:sdtContent/>
      </w:sdt>
    </w:p>
    <w:p xmlns:xf="http://www.w3.org/2005/xpath-functions" es:generated="true" w14:paraId="322E42C2" w14:textId="77777777" w:rsidP="002062A5" w:rsidR="FFD550FF" w:rsidRDefault="002062A5">
      <w:pPr>
        <w:pStyle w:val="berschrift3"/>
      </w:pPr>
      <w:bookmarkStart w:id="129" w:name="_RefComp2EB1F1FA"/>
      <w:r>
        <w:t>Component Base64Data</w:t>
      </w:r>
      <w:bookmarkEnd w:id="129"/>
    </w:p>
    <w:p xmlns:xf="http://www.w3.org/2005/xpath-functions" es:generated="true" w14:paraId="0FED4A4B" w14:textId="695EA6C8" w:rsidP="00FD22AC" w:rsidR="FFD550FF" w:rsidRDefault="00A15457">
      <w:sdt>
        <w:sdtPr es:element="dsb-Base64DataType">
          <w:tag w:val="dsb-Base64DataType.-normative"/>
          <w:placeholder>
            <w:docPart w:val="component Base64Data normative details"/>
          </w:placeholder>
          <w:richText/>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one instance of base64 encoded binary data</w:t>
      </w:r>
      <w:r w:rsidR="00C607DF">
        <w:t xml:space="preserve">. </w:t>
      </w:r>
      <w:sdt>
        <w:sdtPr es:element="dsb-Base64DataType">
          <w:alias w:val="dsb-Base64DataType.val"/>
          <w:tag w:val="dsb-Base64DataType.Value"/>
          <w:placeholder>
            <w:docPart w:val="sub component Value details"/>
          </w:placeholder>
          <w:richText/>
        </w:sdtPr>
        <w:sdtEndPr/>
        <w:sdtContent>
          <w:r w:rsidRPr="003A06D0">
            <w:rPr>
              <w:color w:val="19d131"/>
              <w:lang w:val="en-GB"/>
            </w:rPr>
            <w:t>This element holds an instance of generic content. This could be a document to be signed, a signature, a schema or other data.</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AttRef</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_RefComp23E43D4E \r \h </w:instrText>
      </w:r>
      <w:r w:rsidR="00C607DF">
        <w:fldChar w:fldCharType="separate"/>
      </w:r>
      <w:r w:rsidR="00C607DF">
        <w:rPr>
          <w:rStyle w:val="Datatype"/>
          <w:rFonts w:cs="Courier New" w:eastAsia="Courier New"/>
        </w:rPr>
        <w:t>AttachmentReference</w:t>
      </w:r>
      <w:r w:rsidR="00C607DF">
        <w:fldChar w:fldCharType="end"/>
      </w:r>
      <w:r w:rsidR="00C607DF">
        <w:t xml:space="preserve">. </w:t>
      </w:r>
      <w:sdt>
        <w:sdtPr es:element="dsb-Base64DataType">
          <w:alias w:val="dsb-Base64DataType.attRef"/>
          <w:tag w:val="dsb-Base64DataType.AttRef"/>
          <w:placeholder>
            <w:docPart w:val="sub component AttRef details"/>
          </w:placeholder>
          <w:richText/>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sdt>
        <w:sdtPr es:element="dsb-Base64DataType">
          <w:alias w:val="dsb-Base64DataType.transforms"/>
          <w:tag w:val="dsb-Base64DataType.Transforms"/>
          <w:placeholder>
            <w:docPart w:val="sub component Transforms details"/>
          </w:placeholder>
          <w:richText/>
        </w:sdtPr>
        <w:sdtEnd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MimeType</w:t>
      </w:r>
      <w:r>
        <w:t xml:space="preserve"> element, if present, </w:t>
        <w:t xml:space="preserve">MUST contain one instance of a string</w:t>
      </w:r>
      <w:r w:rsidR="00C607DF">
        <w:t xml:space="preserve">. </w:t>
      </w:r>
      <w:sdt>
        <w:sdtPr es:element="dsb-Base64DataType">
          <w:alias w:val="dsb-Base64DataType.mimeType"/>
          <w:tag w:val="dsb-Base64DataType.MimeType"/>
          <w:placeholder>
            <w:docPart w:val="sub component MimeType details"/>
          </w:placeholder>
          <w:richText/>
        </w:sdtPr>
        <w:sdtEndPr/>
        <w:sdtContent>
          <w:r w:rsidRPr="003A06D0">
            <w:rPr>
              <w:color w:val="19d131"/>
              <w:lang w:val="en-GB"/>
            </w:rPr>
            <w:t xml:space="preserve">This element is denoting the type of the arbitrary data in the value element or the referenced attachment.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if present, </w:t>
        <w:t xml:space="preserve">MUST contain one instance of a unique identifier</w:t>
      </w:r>
      <w:r w:rsidR="00C607DF">
        <w:t xml:space="preserve">. </w:t>
      </w:r>
      <w:sdt>
        <w:sdtPr es:element="dsb-Base64DataType">
          <w:alias w:val="dsb-Base64DataType.ID"/>
          <w:tag w:val="dsb-Base64DataType.Id"/>
          <w:placeholder>
            <w:docPart w:val="sub component Id details"/>
          </w:placeholder>
          <w:richText/>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IdRef</w:t>
      </w:r>
      <w:r>
        <w:t xml:space="preserve"> element, if present, </w:t>
        <w:t xml:space="preserve">MUST contain one instance of a unique identifier reference</w:t>
      </w:r>
      <w:r w:rsidR="00C607DF">
        <w:t xml:space="preserve">. </w:t>
      </w:r>
      <w:sdt>
        <w:sdtPr es:element="dsb-Base64DataType">
          <w:alias w:val="dsb-Base64DataType.idRef"/>
          <w:tag w:val="dsb-Base64DataType.IdRef"/>
          <w:placeholder>
            <w:docPart w:val="sub component IdRef details"/>
          </w:placeholder>
          <w:richText/>
        </w:sdtPr>
        <w:sdtEnd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Base64DataType">
          <w:tag w:val="dsb-Base64DataType.-nonNormative"/>
          <w:placeholder>
            <w:docPart w:val="component Base64Data non normative details"/>
          </w:placeholder>
          <w:richText/>
        </w:sdtPr>
        <w:sdtEnd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xmlns:xf="http://www.w3.org/2005/xpath-functions" es:generated="true" w14:paraId="08898D32" w14:textId="77777777" w:rsidP="002062A5" w:rsidR="FFD550FF" w:rsidRDefault="002062A5">
      <w:pPr>
        <w:pStyle w:val="berschrift4"/>
      </w:pPr>
      <w:bookmarkStart w:id="136" w:name="_Toc482893917"/>
      <w:r>
        <w:t>Base64Data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Base64Data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Base64Data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c>
          <w:tcPr>
            <w:tcW w:type="dxa" w:w="4675"/>
          </w:tcPr>
          <w:p es:generated="true" w14:paraId="0FED4A4B" w14:textId="695EA6C8" w:rsidP="00FD22AC" w:rsidR="FFD550FF" w:rsidRDefault="00A15457">
            <w:sdt>
              <w:sdtPr es:element="dsb-Base64DataType">
                <w:alias w:val="dsb-Base64DataType.val"/>
                <w:tag w:val="dsb-Base64Data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c>
          <w:tcPr>
            <w:tcW w:type="dxa" w:w="4675"/>
          </w:tcPr>
          <w:p es:generated="true" w14:paraId="0FED4A4B" w14:textId="695EA6C8" w:rsidP="00FD22AC" w:rsidR="FFD550FF" w:rsidRDefault="00A15457">
            <w:sdt>
              <w:sdtPr es:element="dsb-Base64DataType">
                <w:alias w:val="dsb-Base64DataType.attRef"/>
                <w:tag w:val="dsb-Base64DataType.-jsonComment.AttRef"/>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c>
          <w:tcPr>
            <w:tcW w:type="dxa" w:w="4675"/>
          </w:tcPr>
          <w:p es:generated="true" w14:paraId="0FED4A4B" w14:textId="695EA6C8" w:rsidP="00FD22AC" w:rsidR="FFD550FF" w:rsidRDefault="00A15457">
            <w:sdt>
              <w:sdtPr es:element="dsb-Base64DataType">
                <w:alias w:val="dsb-Base64DataType.transforms"/>
                <w:tag w:val="dsb-Base64DataType.-jsonComment.Transform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c>
          <w:tcPr>
            <w:tcW w:type="dxa" w:w="4675"/>
          </w:tcPr>
          <w:p es:generated="true" w14:paraId="0FED4A4B" w14:textId="695EA6C8" w:rsidP="00FD22AC" w:rsidR="FFD550FF" w:rsidRDefault="00A15457">
            <w:sdt>
              <w:sdtPr es:element="dsb-Base64DataType">
                <w:alias w:val="dsb-Base64DataType.mimeType"/>
                <w:tag w:val="dsb-Base64DataType.-jsonComment.MimeTyp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c>
          <w:tcPr>
            <w:tcW w:type="dxa" w:w="4675"/>
          </w:tcPr>
          <w:p es:generated="true" w14:paraId="0FED4A4B" w14:textId="695EA6C8" w:rsidP="00FD22AC" w:rsidR="FFD550FF" w:rsidRDefault="00A15457">
            <w:sdt>
              <w:sdtPr es:element="dsb-Base64DataType">
                <w:alias w:val="dsb-Base64DataType.ID"/>
                <w:tag w:val="dsb-Base64DataType.-jsonComment.I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c>
          <w:tcPr>
            <w:tcW w:type="dxa" w:w="4675"/>
          </w:tcPr>
          <w:p es:generated="true" w14:paraId="0FED4A4B" w14:textId="695EA6C8" w:rsidP="00FD22AC" w:rsidR="FFD550FF" w:rsidRDefault="00A15457">
            <w:sdt>
              <w:sdtPr es:element="dsb-Base64DataType">
                <w:alias w:val="dsb-Base64DataType.idRef"/>
                <w:tag w:val="dsb-Base64DataType.-jsonComment.IdRef"/>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"dsb-Base64DataType"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Base64DataType">
          <w:tag w:val="dsb-Base64DataType.-jsonSchema"/>
          <w:placeholder>
            <w:docPart w:val="component Base64Data JSON schema details"/>
          </w:placeholder>
          <w:showingPlcHdr/>
          <w:richText/>
        </w:sdtPr>
        <w:sdtEndPr/>
        [component Base64Data JSON schema details] 
        <w:sdtContent>
          <w:r w:rsidR="00E333BD">
            <w:rPr>
              <w:rStyle w:val="PlaceholderText"/>
              <w:color w:val="19d131"/>
            </w:rPr>
            <w:t>[component Base64Data JSON schema details]</w:t>
          </w:r>
        </w:sdtContent>
      </w:sdt>
    </w:p>
    <w:p xmlns:xf="http://www.w3.org/2005/xpath-functions" es:generated="true" w14:paraId="0768E3F6" w14:textId="77777777" w:rsidP="002062A5" w:rsidR="FFD550FF" w:rsidRDefault="002062A5">
      <w:pPr>
        <w:pStyle w:val="berschrift4"/>
      </w:pPr>
      <w:bookmarkStart w:id="130" w:name="_Toc482893916"/>
      <w:r>
        <w:t>Base64Data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Base64DataType</w:t>
      </w:r>
      <w:r w:rsidRPr="0CCF9147">
        <w:t xml:space="preserve"> SHALL implement the requirements defined in the </w:t>
      </w:r>
      <w:r w:rsidRPr="002062A5">
        <w:rPr>
          <w:rFonts w:ascii="Courier New" w:cs="Courier New" w:eastAsia="Courier New" w:hAnsi="Courier New"/>
        </w:rPr>
        <w:t>Base64Data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Base64DataType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AttRef</w:t>
      </w:r>
      <w:r>
        <w:rPr>
          <w:color w:themeColor="accent2" w:themeShade="BF" w:val="943634"/>
        </w:rPr>
        <w:t>"</w:t>
      </w:r>
      <w:r>
        <w:rPr>
          <w:color w:themeColor="accent2" w:themeShade="BF" w:val="943634"/>
        </w:rPr>
        <w:t xml:space="preserve"> type="</w:t>
      </w:r>
      <w:r>
        <w:rPr>
          <w:color w:themeColor="accent1" w:themeShade="80" w:val="244061"/>
        </w:rPr>
        <w:t>dsb:AttachmentReferenceType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MimeType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IDREF</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Base64DataType</w:t>
      </w:r>
      <w:r w:rsidRPr="71C71F8C">
        <w:t xml:space="preserve"> </w:t>
      </w:r>
      <w:r>
        <w:t xml:space="preserve">XML element SHALL implement in XML syntax the sub-component that has a name equal to its local name. </w:t>
      </w:r>
      <w:sdt>
        <w:sdtPr es:element="dsb-Base64DataType">
          <w:tag w:val="dsb-Base64DataType.-xmlSchema"/>
          <w:placeholder>
            <w:docPart w:val="component Base64Data XML schema details"/>
          </w:placeholder>
          <w:richText/>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xmlns:xf="http://www.w3.org/2005/xpath-functions" es:generated="true" w14:paraId="322E42C2" w14:textId="77777777" w:rsidP="002062A5" w:rsidR="FFD550FF" w:rsidRDefault="002062A5">
      <w:pPr>
        <w:pStyle w:val="berschrift3"/>
      </w:pPr>
      <w:bookmarkStart w:id="129" w:name="_RefComp69B8F57B"/>
      <w:r>
        <w:t>Component SignaturePtr</w:t>
      </w:r>
      <w:bookmarkEnd w:id="129"/>
    </w:p>
    <w:p xmlns:xf="http://www.w3.org/2005/xpath-functions" es:generated="true" w14:paraId="0FED4A4B" w14:textId="695EA6C8" w:rsidP="00FD22AC" w:rsidR="FFD550FF" w:rsidRDefault="00A15457">
      <w:sdt>
        <w:sdtPr es:element="dsb-SignaturePtrType">
          <w:tag w:val="dsb-SignaturePtrType.-normative"/>
          <w:placeholder>
            <w:docPart w:val="component SignaturePtr normative details"/>
          </w:placeholder>
          <w:richText/>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_RefCompF8551B33 \r \h </w:instrText>
      </w:r>
      <w:r w:rsidR="00C607DF">
        <w:fldChar w:fldCharType="separate"/>
      </w:r>
      <w:r w:rsidR="00C607DF">
        <w:rPr>
          <w:rStyle w:val="Datatype"/>
          <w:rFonts w:cs="Courier New" w:eastAsia="Courier New"/>
        </w:rPr>
        <w:t>NsPrefixMapping</w:t>
      </w:r>
      <w:r w:rsidR="00C607DF">
        <w:fldChar w:fldCharType="end"/>
      </w:r>
      <w:r w:rsidR="00C607DF">
        <w:t xml:space="preserve">. </w:t>
      </w:r>
      <w:sdt>
        <w:sdtPr es:element="dsb-SignaturePtrType">
          <w:alias w:val="dsb-SignaturePtrType.nsDecl"/>
          <w:tag w:val="dsb-SignaturePtrType.NsPrefixMapping"/>
          <w:placeholder>
            <w:docPart w:val="sub component NsPrefixMapping details"/>
          </w:placeholder>
          <w:showingPlcHdr/>
          <w:richText/>
        </w:sdtPr>
        <w:sdtEndPr/>
        [sub component NsPrefixMapping details] 
        <w:sdtContent>
          <w:r w:rsidR="00E333BD">
            <w:rPr>
              <w:rStyle w:val="PlaceholderText"/>
              <w:color w:val="19d131"/>
            </w:rPr>
            <w:t>[sub component NsPrefixMapping details]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WhichData</w:t>
      </w:r>
      <w:r>
        <w:t xml:space="preserve"> element </w:t>
        <w:t xml:space="preserve">MUST contain one instance of a unique identifier reference</w:t>
      </w:r>
      <w:r w:rsidR="00C607DF">
        <w:t xml:space="preserve">. </w:t>
      </w:r>
      <w:sdt>
        <w:sdtPr es:element="dsb-SignaturePtrType">
          <w:alias w:val="dsb-SignaturePtrType.whichData"/>
          <w:tag w:val="dsb-SignaturePtrType.WhichData"/>
          <w:placeholder>
            <w:docPart w:val="sub component WhichData details"/>
          </w:placeholder>
          <w:richText/>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if present, </w:t>
        <w:t xml:space="preserve">MUST contain one instance of a string</w:t>
      </w:r>
      <w:r w:rsidR="00C607DF">
        <w:t xml:space="preserve">. </w:t>
      </w:r>
      <w:sdt>
        <w:sdtPr es:element="dsb-SignaturePtrType">
          <w:alias w:val="dsb-SignaturePtrType.xPath"/>
          <w:tag w:val="dsb-SignaturePtrType.XPath"/>
          <w:placeholder>
            <w:docPart w:val="sub component XPath details"/>
          </w:placeholder>
          <w:richText/>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XPathQualifier</w:t>
      </w:r>
      <w:r>
        <w:t xml:space="preserve"> element, if present, </w:t>
        <w:t xml:space="preserve">MUST contain one instance of a URI</w:t>
      </w:r>
      <w:r w:rsidR="00C607DF">
        <w:t xml:space="preserve">. </w:t>
      </w:r>
      <w:r w:rsidR="000A4410">
        <w:t>Its default value is '</w:t>
      </w:r>
      <w:r w:rsidR="000A4410">
        <w:rPr>
          <w:color w:themeColor="accent1" w:themeShade="80" w:val="244061"/>
        </w:rPr>
        <w:t>http://www.w3.org/TR/2010/REC-xpath20-20101214/</w:t>
      </w:r>
      <w:r w:rsidR="000A4410">
        <w:t xml:space="preserve">'. </w:t>
      </w:r>
      <w:sdt>
        <w:sdtPr es:element="dsb-SignaturePtrType">
          <w:alias w:val="dsb-SignaturePtrType.xPathQual"/>
          <w:tag w:val="dsb-SignaturePtrType.XPathQualifier"/>
          <w:placeholder>
            <w:docPart w:val="sub component XPathQualifier details"/>
          </w:placeholder>
          <w:richText/>
        </w:sdtPr>
        <w:sdtEnd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cs="Courier New" w:hAnsi="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cs="Courier New" w:hAnsi="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cs="Courier New" w:hAnsi="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cs="Courier New" w:hAnsi="Courier New"/>
            </w:rPr>
            <w:t>urn:iso:std:iso:32000:-1</w:t>
          </w:r>
          <w:r w:rsidR="004B7567">
            <w:rPr>
              <w:rFonts w:ascii="Courier New" w:cs="Courier New" w:hAnsi="Courier New"/>
            </w:rPr>
            <w:t xml:space="preserve"> </w:t>
          </w:r>
          <w:r w:rsidR="004B7567">
            <w:rPr>
              <w:color w:val="19d131"/>
            </w:rPr>
            <w:t xml:space="preserve">- is applicable for PDF-based documents and specifies that the </w:t>
          </w:r>
          <w:r w:rsidR="004B7567" w:rsidRPr="00735035">
            <w:rPr>
              <w:rFonts w:ascii="Courier New" w:cs="Courier New" w:hAnsi="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cs="Courier New" w:hAnsi="Courier New"/>
            </w:rPr>
            <w:t>urn:iso:std:iso:14533:-4:clause:D</w:t>
          </w:r>
          <w:r w:rsidR="004B7567">
            <w:rPr>
              <w:color w:val="19d131"/>
            </w:rPr>
            <w:t xml:space="preserve"> - is applicable for other types of data objects and specifies that the </w:t>
          </w:r>
          <w:r w:rsidR="004B7567" w:rsidRPr="00B924C6">
            <w:rPr>
              <w:rFonts w:ascii="Courier New" w:cs="Courier New" w:hAnsi="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cs="Courier New" w:hAnsi="Courier New"/>
            </w:rPr>
            <w:t>SignerInfo</w:t>
          </w:r>
          <w:r w:rsidR="004B7567">
            <w:rPr>
              <w:color w:val="19d131"/>
            </w:rPr>
            <w:t xml:space="preserve">-structures within a CMS-based </w:t>
          </w:r>
          <w:r w:rsidR="004B7567" w:rsidRPr="00B924C6">
            <w:rPr>
              <w:rFonts w:ascii="Courier New" w:cs="Courier New" w:hAnsi="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SignaturePtrType">
          <w:tag w:val="dsb-SignaturePtrType.-nonNormative"/>
          <w:placeholder>
            <w:docPart w:val="component SignaturePtr non normative details"/>
          </w:placeholder>
          <w:showingPlcHdr/>
          <w:richText/>
        </w:sdtPr>
        <w:sdtEndPr/>
        [component SignaturePtr non normative details] 
        <w:sdtContent>
          <w:r w:rsidR="00E333BD">
            <w:rPr>
              <w:rStyle w:val="PlaceholderText"/>
              <w:color w:val="19d131"/>
            </w:rPr>
            <w:t>[component SignaturePtr non normative details]</w:t>
          </w:r>
        </w:sdtContent>
      </w:sdt>
    </w:p>
    <w:p xmlns:xf="http://www.w3.org/2005/xpath-functions" es:generated="true" w14:paraId="08898D32" w14:textId="77777777" w:rsidP="002062A5" w:rsidR="FFD550FF" w:rsidRDefault="002062A5">
      <w:pPr>
        <w:pStyle w:val="berschrift4"/>
      </w:pPr>
      <w:bookmarkStart w:id="136" w:name="_Toc482893917"/>
      <w:r>
        <w:t>SignaturePtr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SignaturePtr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SignaturePtr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c>
          <w:tcPr>
            <w:tcW w:type="dxa" w:w="4675"/>
          </w:tcPr>
          <w:p es:generated="true" w14:paraId="0FED4A4B" w14:textId="695EA6C8" w:rsidP="00FD22AC" w:rsidR="FFD550FF" w:rsidRDefault="00A15457">
            <w:sdt>
              <w:sdtPr es:element="dsb-SignaturePtrType">
                <w:alias w:val="dsb-SignaturePtrType.nsDecl"/>
                <w:tag w:val="dsb-SignaturePtrType.-jsonComment.NsPrefixMapping"/>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c>
          <w:tcPr>
            <w:tcW w:type="dxa" w:w="4675"/>
          </w:tcPr>
          <w:p es:generated="true" w14:paraId="0FED4A4B" w14:textId="695EA6C8" w:rsidP="00FD22AC" w:rsidR="FFD550FF" w:rsidRDefault="00A15457">
            <w:sdt>
              <w:sdtPr es:element="dsb-SignaturePtrType">
                <w:alias w:val="dsb-SignaturePtrType.whichData"/>
                <w:tag w:val="dsb-SignaturePtrType.-jsonComment.WhichData"/>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c>
          <w:tcPr>
            <w:tcW w:type="dxa" w:w="4675"/>
          </w:tcPr>
          <w:p es:generated="true" w14:paraId="0FED4A4B" w14:textId="695EA6C8" w:rsidP="00FD22AC" w:rsidR="FFD550FF" w:rsidRDefault="00A15457">
            <w:sdt>
              <w:sdtPr es:element="dsb-SignaturePtrType">
                <w:alias w:val="dsb-SignaturePtrType.xPath"/>
                <w:tag w:val="dsb-SignaturePtrType.-jsonComment.XPath"/>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w:t>
            </w:r>
          </w:p>
        </w:tc>
        <w:tc>
          <w:tcPr>
            <w:tcW w:type="dxa" w:w="4675"/>
          </w:tcPr>
          <w:p es:generated="true" w14:paraId="0FED4A4B" w14:textId="695EA6C8" w:rsidP="00FD22AC" w:rsidR="FFD550FF" w:rsidRDefault="00A15457">
            <w:sdt>
              <w:sdtPr es:element="dsb-SignaturePtrType">
                <w:alias w:val="dsb-SignaturePtrType.xPathQual"/>
                <w:tag w:val="dsb-SignaturePtrType.-jsonComment.XPathQualifier"/>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"dsb-SignaturePtrType"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"xpathQualifier"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"#/definitions/nsl-NsPrefixMappingType"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"http://www.w3.org/TR/2010/REC-xpath20-20101214/"</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SignaturePtrType">
          <w:tag w:val="dsb-SignaturePtrType.-jsonSchema"/>
          <w:placeholder>
            <w:docPart w:val="component SignaturePtr JSON schema details"/>
          </w:placeholder>
          <w:showingPlcHdr/>
          <w:richText/>
        </w:sdtPr>
        <w:sdtEndPr/>
        [component SignaturePtr JSON schema details] 
        <w:sdtContent>
          <w:r w:rsidR="00E333BD">
            <w:rPr>
              <w:rStyle w:val="PlaceholderText"/>
              <w:color w:val="19d131"/>
            </w:rPr>
            <w:t>[component SignaturePtr JSON schema details]</w:t>
          </w:r>
        </w:sdtContent>
      </w:sdt>
    </w:p>
    <w:p xmlns:xf="http://www.w3.org/2005/xpath-functions" es:generated="true" w14:paraId="0768E3F6" w14:textId="77777777" w:rsidP="002062A5" w:rsidR="FFD550FF" w:rsidRDefault="002062A5">
      <w:pPr>
        <w:pStyle w:val="berschrift4"/>
      </w:pPr>
      <w:bookmarkStart w:id="130" w:name="_Toc482893916"/>
      <w:r>
        <w:t>SignaturePtr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SignaturePtrType</w:t>
      </w:r>
      <w:r w:rsidRPr="0CCF9147">
        <w:t xml:space="preserve"> SHALL implement the requirements defined in the </w:t>
      </w:r>
      <w:r w:rsidRPr="002062A5">
        <w:rPr>
          <w:rFonts w:ascii="Courier New" w:cs="Courier New" w:eastAsia="Courier New" w:hAnsi="Courier New"/>
        </w:rPr>
        <w:t>SignaturePtr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SignaturePtrType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nsl:NsPrefixMappingType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XPathQualifier</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default="</w:t>
      </w:r>
      <w:r>
        <w:rPr>
          <w:color w:themeColor="accent1" w:themeShade="80" w:val="244061"/>
        </w:rPr>
        <w:t>http://www.w3.org/TR/2010/REC-xpath20-20101214/</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SignaturePtrType</w:t>
      </w:r>
      <w:r w:rsidRPr="71C71F8C">
        <w:t xml:space="preserve"> </w:t>
      </w:r>
      <w:r>
        <w:t xml:space="preserve">XML element SHALL implement in XML syntax the sub-component that has a name equal to its local name. </w:t>
      </w:r>
      <w:sdt>
        <w:sdtPr es:element="dsb-SignaturePtrType">
          <w:tag w:val="dsb-SignaturePtrType.-xmlSchema"/>
          <w:placeholder>
            <w:docPart w:val="component SignaturePtr XML schema details"/>
          </w:placeholder>
          <w:showingPlcHdr/>
          <w:richText/>
        </w:sdtPr>
        <w:sdtEndPr/>
        [component SignaturePtr XML schema details] 
        <w:sdtContent>
          <w:r w:rsidR="00E333BD">
            <w:rPr>
              <w:rStyle w:val="PlaceholderText"/>
              <w:color w:val="19d131"/>
            </w:rPr>
            <w:t>[component SignaturePtr XML schema details]</w:t>
          </w:r>
        </w:sdtContent>
      </w:sdt>
    </w:p>
    <w:p xmlns:xf="http://www.w3.org/2005/xpath-functions" es:generated="true" w14:paraId="322E42C2" w14:textId="77777777" w:rsidP="002062A5" w:rsidR="FFD550FF" w:rsidRDefault="002062A5">
      <w:pPr>
        <w:pStyle w:val="berschrift3"/>
      </w:pPr>
      <w:bookmarkStart w:id="129" w:name="_RefComp9481086E"/>
      <w:r>
        <w:t>Component Result</w:t>
      </w:r>
      <w:bookmarkEnd w:id="129"/>
    </w:p>
    <w:p xmlns:xf="http://www.w3.org/2005/xpath-functions" es:generated="true" w14:paraId="0FED4A4B" w14:textId="695EA6C8" w:rsidP="00FD22AC" w:rsidR="FFD550FF" w:rsidRDefault="00A15457">
      <w:sdt>
        <w:sdtPr es:element="dsb-ResultType">
          <w:tag w:val="dsb-ResultType.-normative"/>
          <w:placeholder>
            <w:docPart w:val="component Result normative details"/>
          </w:placeholder>
          <w:richText/>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ResultMajor</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urn:oasis:names:tc:dss:1.0:resultmajor:Success</w:t>
      </w:r>
      <w:r w:rsidR="000A4410">
        <w:br/>
      </w:r>
      <w:r w:rsidR="000A4410">
        <w:rPr>
          <w:color w:themeColor="accent1" w:themeShade="80" w:val="244061"/>
        </w:rPr>
        <w:t>urn:oasis:names:tc:dss:1.0:resultmajor:RequesterError</w:t>
      </w:r>
      <w:r w:rsidR="000A4410">
        <w:br/>
      </w:r>
      <w:r w:rsidR="000A4410">
        <w:rPr>
          <w:color w:themeColor="accent1" w:themeShade="80" w:val="244061"/>
        </w:rPr>
        <w:t>urn:oasis:names:tc:dss:1.0:resultmajor:ResponderError</w:t>
      </w:r>
      <w:r w:rsidR="000A4410">
        <w:br/>
      </w:r>
      <w:r w:rsidR="000A4410">
        <w:rPr>
          <w:color w:themeColor="accent1" w:themeShade="80" w:val="244061"/>
        </w:rPr>
        <w:t>urn:oasis:names:tc:dss:1.0:resultmajor:InsufficientInformation</w:t>
      </w:r>
      <w:r w:rsidR="000A4410">
        <w:br/>
      </w:r>
      <w:r w:rsidR="000A4410">
        <w:rPr>
          <w:color w:themeColor="accent1" w:themeShade="80" w:val="244061"/>
        </w:rPr>
        <w:t>urn:oasis:names:tc:dss:1.0:profiles:asynchronousprocessing:resultmajor:Pending</w:t>
      </w:r>
      <w:r w:rsidR="000A4410">
        <w:br/>
      </w:r>
      <w:sdt>
        <w:sdtPr es:element="dsb-ResultType">
          <w:alias w:val="dsb-ResultType.maj"/>
          <w:tag w:val="dsb-ResultType.ResultMajor"/>
          <w:placeholder>
            <w:docPart w:val="sub component ResultMajor details"/>
          </w:placeholder>
          <w:richText/>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ResultMinor</w:t>
      </w:r>
      <w:r>
        <w:t xml:space="preserve"> element, if present, </w:t>
        <w:t xml:space="preserve">MUST contain a URI</w:t>
      </w:r>
      <w:r w:rsidR="00C607DF">
        <w:t xml:space="preserve">. </w:t>
      </w:r>
      <w:sdt>
        <w:sdtPr es:element="dsb-ResultType">
          <w:alias w:val="dsb-ResultType.min"/>
          <w:tag w:val="dsb-ResultType.ResultMinor"/>
          <w:placeholder>
            <w:docPart w:val="sub component ResultMinor details"/>
          </w:placeholder>
          <w:richText/>
        </w:sdtPr>
        <w:sdtEndP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ResultMessage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sdt>
        <w:sdtPr es:element="dsb-ResultType">
          <w:alias w:val="dsb-ResultType.msg"/>
          <w:tag w:val="dsb-ResultType.ResultMessage"/>
          <w:placeholder>
            <w:docPart w:val="sub component ResultMessage details"/>
          </w:placeholder>
          <w:richText/>
        </w:sdtPr>
        <w:sdtEndPr/>
        <w:sdtContent>
          <w:r w:rsidRPr="003A06D0">
            <w:rPr>
              <w:color w:val="19d131"/>
              <w:lang w:val="en-GB"/>
            </w:rPr>
            <w:t>It represents a message which MAY be returned to an operator, logged by the client, used for debugging, etc.</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ProblemReference</w:t>
      </w:r>
      <w:r>
        <w:t xml:space="preserve"> element, if present, </w:t>
        <w:t xml:space="preserve">MUST contain a string</w:t>
      </w:r>
      <w:r w:rsidR="00C607DF">
        <w:t xml:space="preserve">. </w:t>
      </w:r>
      <w:sdt>
        <w:sdtPr es:element="dsb-ResultType">
          <w:alias w:val="dsb-ResultType.pRef"/>
          <w:tag w:val="dsb-ResultType.ProblemReference"/>
          <w:placeholder>
            <w:docPart w:val="sub component ProblemReference details"/>
          </w:placeholder>
          <w:richText/>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ResultType">
          <w:tag w:val="dsb-ResultType.-nonNormative"/>
          <w:placeholder>
            <w:docPart w:val="component Result non normative details"/>
          </w:placeholder>
          <w:showingPlcHdr/>
          <w:richText/>
        </w:sdtPr>
        <w:sdtEndPr/>
        [component Result non normative details] 
        <w:sdtContent>
          <w:r w:rsidR="00E333BD">
            <w:rPr>
              <w:rStyle w:val="PlaceholderText"/>
              <w:color w:val="19d131"/>
            </w:rPr>
            <w:t>[component Result non normative details]</w:t>
          </w:r>
        </w:sdtContent>
      </w:sdt>
    </w:p>
    <w:p xmlns:xf="http://www.w3.org/2005/xpath-functions" es:generated="true" w14:paraId="08898D32" w14:textId="77777777" w:rsidP="002062A5" w:rsidR="FFD550FF" w:rsidRDefault="002062A5">
      <w:pPr>
        <w:pStyle w:val="berschrift4"/>
      </w:pPr>
      <w:bookmarkStart w:id="136" w:name="_Toc482893917"/>
      <w:r>
        <w: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c>
          <w:tcPr>
            <w:tcW w:type="dxa" w:w="4675"/>
          </w:tcPr>
          <w:p es:generated="true" w14:paraId="0FED4A4B" w14:textId="695EA6C8" w:rsidP="00FD22AC" w:rsidR="FFD550FF" w:rsidRDefault="00A15457">
            <w:sdt>
              <w:sdtPr es:element="dsb-ResultType">
                <w:alias w:val="dsb-ResultType.maj"/>
                <w:tag w:val="dsb-ResultType.-jsonComment.ResultMajo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c>
          <w:tcPr>
            <w:tcW w:type="dxa" w:w="4675"/>
          </w:tcPr>
          <w:p es:generated="true" w14:paraId="0FED4A4B" w14:textId="695EA6C8" w:rsidP="00FD22AC" w:rsidR="FFD550FF" w:rsidRDefault="00A15457">
            <w:sdt>
              <w:sdtPr es:element="dsb-ResultType">
                <w:alias w:val="dsb-ResultType.min"/>
                <w:tag w:val="dsb-ResultType.-jsonComment.ResultMino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c>
          <w:tcPr>
            <w:tcW w:type="dxa" w:w="4675"/>
          </w:tcPr>
          <w:p es:generated="true" w14:paraId="0FED4A4B" w14:textId="695EA6C8" w:rsidP="00FD22AC" w:rsidR="FFD550FF" w:rsidRDefault="00A15457">
            <w:sdt>
              <w:sdtPr es:element="dsb-ResultType">
                <w:alias w:val="dsb-ResultType.msg"/>
                <w:tag w:val="dsb-ResultType.-jsonComment.ResultMessag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c>
          <w:tcPr>
            <w:tcW w:type="dxa" w:w="4675"/>
          </w:tcPr>
          <w:p es:generated="true" w14:paraId="0FED4A4B" w14:textId="695EA6C8" w:rsidP="00FD22AC" w:rsidR="FFD550FF" w:rsidRDefault="00A15457">
            <w:sdt>
              <w:sdtPr es:element="dsb-ResultType">
                <w:alias w:val="dsb-ResultType.pRef"/>
                <w:tag w:val="dsb-ResultType.-jsonComment.ProblemReferenc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"urn:oasis:names:tc:dss:1.0:resultmajor:Success", </w:t>
      </w:r>
      <w:r>
        <w:rPr>
          <w:color w:themeColor="accent1" w:themeShade="80" w:val="244061"/>
        </w:rPr>
        <w:t xml:space="preserve">"urn:oasis:names:tc:dss:1.0:resultmajor:RequesterError", </w:t>
      </w:r>
      <w:r>
        <w:rPr>
          <w:color w:themeColor="accent1" w:themeShade="80" w:val="244061"/>
        </w:rPr>
        <w:t xml:space="preserve">"urn:oasis:names:tc:dss:1.0:resultmajor:ResponderError", </w:t>
      </w:r>
      <w:r>
        <w:rPr>
          <w:color w:themeColor="accent1" w:themeShade="80" w:val="244061"/>
        </w:rPr>
        <w:t xml:space="preserve">"urn:oasis:names:tc:dss:1.0:resultmajor:InsufficientInformation", </w:t>
      </w:r>
      <w:r>
        <w:rPr>
          <w:color w:themeColor="accent1" w:themeShade="80" w:val="244061"/>
        </w:rPr>
        <w:t xml:space="preserve">"urn:oasis:names:tc:dss:1.0:profiles:asynchronousprocessing:resultmajor:Pending"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"maj"</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ResultType">
          <w:tag w:val="dsb-ResultType.-jsonSchema"/>
          <w:placeholder>
            <w:docPart w:val="component Result JSON schema details"/>
          </w:placeholder>
          <w:showingPlcHdr/>
          <w:richText/>
        </w:sdtPr>
        <w:sdtEndPr/>
        [component Result JSON schema details] 
        <w:sdtContent>
          <w:r w:rsidR="00E333BD">
            <w:rPr>
              <w:rStyle w:val="PlaceholderText"/>
              <w:color w:val="19d131"/>
            </w:rPr>
            <w:t>[component Result JSON schema details]</w:t>
          </w:r>
        </w:sdtContent>
      </w:sdt>
    </w:p>
    <w:p xmlns:xf="http://www.w3.org/2005/xpath-functions" es:generated="true" w14:paraId="0768E3F6" w14:textId="77777777" w:rsidP="002062A5" w:rsidR="FFD550FF" w:rsidRDefault="002062A5">
      <w:pPr>
        <w:pStyle w:val="berschrift4"/>
      </w:pPr>
      <w:bookmarkStart w:id="130" w:name="_Toc482893916"/>
      <w:r>
        <w: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ResultType</w:t>
      </w:r>
      <w:r w:rsidRPr="0CCF9147">
        <w:t xml:space="preserve"> SHALL implement the requirements defined in the </w:t>
      </w:r>
      <w:r w:rsidRPr="002062A5">
        <w:rPr>
          <w:rFonts w:ascii="Courier New" w:cs="Courier New" w:eastAsia="Courier New" w:hAnsi="Courier New"/>
        </w:rPr>
        <w: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ResultMajor</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urn:oasis:names:tc:dss:1.0:resultmajor:Success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urn:oasis:names:tc:dss:1.0:resultmajor:RequesterError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urn:oasis:names:tc:dss:1.0:resultmajor:ResponderError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urn:oasis:names:tc:dss:1.0:resultmajor:InsufficientInformation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urn:oasis:names:tc:dss:1.0:profiles:asynchronousprocessing:resultmajor:Pending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ResultMinor</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ProblemReference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ResultType</w:t>
      </w:r>
      <w:r w:rsidRPr="71C71F8C">
        <w:t xml:space="preserve"> </w:t>
      </w:r>
      <w:r>
        <w:t xml:space="preserve">XML element SHALL implement in XML syntax the sub-component that has a name equal to its local name. </w:t>
      </w:r>
      <w:sdt>
        <w:sdtPr es:element="dsb-ResultType">
          <w:tag w:val="dsb-ResultType.-xmlSchema"/>
          <w:placeholder>
            <w:docPart w:val="component Result XML schema details"/>
          </w:placeholder>
          <w:showingPlcHdr/>
          <w:richText/>
        </w:sdtPr>
        <w:sdtEndPr/>
        [component Result XML schema details] 
        <w:sdtContent>
          <w:r w:rsidR="00E333BD">
            <w:rPr>
              <w:rStyle w:val="PlaceholderText"/>
              <w:color w:val="19d131"/>
            </w:rPr>
            <w:t>[component Result XML schema details]</w:t>
          </w:r>
        </w:sdtContent>
      </w:sdt>
    </w:p>
    <w:p xmlns:xf="http://www.w3.org/2005/xpath-functions" es:generated="true" w14:paraId="322E42C2" w14:textId="77777777" w:rsidP="002062A5" w:rsidR="FFD550FF" w:rsidRDefault="002062A5">
      <w:pPr>
        <w:pStyle w:val="berschrift3"/>
      </w:pPr>
      <w:bookmarkStart w:id="129" w:name="_RefCompD7570695"/>
      <w:r>
        <w:t>Component OptionalInputs</w:t>
      </w:r>
      <w:bookmarkEnd w:id="129"/>
    </w:p>
    <w:p xmlns:xf="http://www.w3.org/2005/xpath-functions" es:generated="true" w14:paraId="0FED4A4B" w14:textId="695EA6C8" w:rsidP="00FD22AC" w:rsidR="FFD550FF" w:rsidRDefault="00A15457">
      <w:sdt>
        <w:sdtPr es:element="dsb-OptionalInputsType">
          <w:tag w:val="dsb-OptionalInputsType.-normative"/>
          <w:placeholder>
            <w:docPart w:val="component OptionalInputs normative details"/>
          </w:placeholder>
          <w:showingPlcHdr/>
          <w:richText/>
        </w:sdtPr>
        <w:sdtEndPr/>
        [component OptionalInputs normative details] 
        <w:sdtContent>
          <w:r w:rsidR="00E333BD">
            <w:rPr>
              <w:rStyle w:val="PlaceholderText"/>
              <w:color w:val="19d131"/>
            </w:rPr>
            <w:t>[component OptionalInputs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ServicePolicy</w:t>
      </w:r>
      <w:r>
        <w:t xml:space="preserve"> element, if present, </w:t>
        <w:t xml:space="preserve">MAY occur zero or more times containing a URI</w:t>
      </w:r>
      <w:r w:rsidR="00C607DF">
        <w:t xml:space="preserve">. </w:t>
      </w:r>
      <w:sdt>
        <w:sdtPr es:element="dsb-OptionalInputsType">
          <w:alias w:val="dsb-OptionalInputsType.policy"/>
          <w:tag w:val="dsb-OptionalInputsType.ServicePolicy"/>
          <w:placeholder>
            <w:docPart w:val="sub component ServicePolicy details"/>
          </w:placeholder>
          <w:richText/>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Language</w:t>
      </w:r>
      <w:r>
        <w:t xml:space="preserve"> element, if present, </w:t>
        <w:t xml:space="preserve">MUST contain a ISO language descriptor</w:t>
      </w:r>
      <w:r w:rsidR="00C607DF">
        <w:t xml:space="preserve">. </w:t>
      </w:r>
      <w:sdt>
        <w:sdtPr es:element="dsb-OptionalInputsType">
          <w:alias w:val="dsb-OptionalInputsType.lang"/>
          <w:tag w:val="dsb-OptionalInputsType.Language"/>
          <w:placeholder>
            <w:docPart w:val="sub component Language details"/>
          </w:placeholder>
          <w:richText/>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sdt>
        <w:sdtPr es:element="dsb-OptionalInputsType">
          <w:alias w:val="dsb-OptionalInputsType.other"/>
          <w:tag w:val="dsb-OptionalInputsType.Other"/>
          <w:placeholder>
            <w:docPart w:val="sub component Other details"/>
          </w:placeholder>
          <w:richText/>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OptionalInputsType">
          <w:tag w:val="dsb-OptionalInputsType.-nonNormative"/>
          <w:placeholder>
            <w:docPart w:val="component OptionalInputs non normative details"/>
          </w:placeholder>
          <w:showingPlcHdr/>
          <w:richText/>
        </w:sdtPr>
        <w:sdtEndPr/>
        [component OptionalInputs non normative details] 
        <w:sdtContent>
          <w:r w:rsidR="00E333BD">
            <w:rPr>
              <w:rStyle w:val="PlaceholderText"/>
              <w:color w:val="19d131"/>
            </w:rPr>
            <w:t>[component OptionalInputs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OptionalInputs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sdt>
        <w:sdtPr es:element="dsb-OptionalInputsType">
          <w:tag w:val="dsb-OptionalInputsType.-jsonSchema"/>
          <w:placeholder>
            <w:docPart w:val="component OptionalInputs JSON schema details"/>
          </w:placeholder>
          <w:showingPlcHdr/>
          <w:richText/>
        </w:sdtPr>
        <w:sdtEndPr/>
        [component OptionalInputs JSON schema details] 
        <w:sdtContent>
          <w:r w:rsidR="00E333BD">
            <w:rPr>
              <w:rStyle w:val="PlaceholderText"/>
              <w:color w:val="19d131"/>
            </w:rPr>
            <w:t>[component OptionalInputs JSON schema details]</w:t>
          </w:r>
        </w:sdtContent>
      </w:sdt>
    </w:p>
    <w:p xmlns:xf="http://www.w3.org/2005/xpath-functions" es:generated="true" w14:paraId="0768E3F6" w14:textId="77777777" w:rsidP="002062A5" w:rsidR="FFD550FF" w:rsidRDefault="002062A5">
      <w:pPr>
        <w:pStyle w:val="berschrift4"/>
      </w:pPr>
      <w:bookmarkStart w:id="130" w:name="_Toc482893916"/>
      <w:r>
        <w:t>OptionalInputs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OptionalInputsType</w:t>
      </w:r>
      <w:r w:rsidRPr="0CCF9147">
        <w:t xml:space="preserve"> SHALL implement the requirements defined in the </w:t>
      </w:r>
      <w:r w:rsidRPr="002062A5">
        <w:rPr>
          <w:rFonts w:ascii="Courier New" w:cs="Courier New" w:eastAsia="Courier New" w:hAnsi="Courier New"/>
        </w:rPr>
        <w:t>OptionalInputs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ServicePolicy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Language</w:t>
      </w:r>
      <w:r>
        <w:rPr>
          <w:color w:themeColor="accent2" w:themeShade="BF" w:val="943634"/>
        </w:rPr>
        <w:t>"</w:t>
      </w:r>
      <w:r>
        <w:rPr>
          <w:color w:themeColor="accent2" w:themeShade="BF" w:val="943634"/>
        </w:rPr>
        <w:t xml:space="preserve"> type="</w:t>
      </w:r>
      <w:r>
        <w:rPr>
          <w:color w:themeColor="accent1" w:themeShade="80" w:val="244061"/>
        </w:rPr>
        <w:t>xs:language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OptionalInputsType</w:t>
      </w:r>
      <w:r w:rsidRPr="71C71F8C">
        <w:t xml:space="preserve"> </w:t>
      </w:r>
      <w:r>
        <w:t xml:space="preserve">XML element SHALL implement in XML syntax the sub-component that has a name equal to its local name. </w:t>
      </w:r>
      <w:sdt>
        <w:sdtPr es:element="dsb-OptionalInputsType">
          <w:tag w:val="dsb-OptionalInputsType.-xmlSchema"/>
          <w:placeholder>
            <w:docPart w:val="component OptionalInputs XML schema details"/>
          </w:placeholder>
          <w:showingPlcHdr/>
          <w:richText/>
        </w:sdtPr>
        <w:sdtEndPr/>
        [component OptionalInputs XML schema details] 
        <w:sdtContent>
          <w:r w:rsidR="00E333BD">
            <w:rPr>
              <w:rStyle w:val="PlaceholderText"/>
              <w:color w:val="19d131"/>
            </w:rPr>
            <w:t>[component OptionalInputs XML schema details]</w:t>
          </w:r>
        </w:sdtContent>
      </w:sdt>
    </w:p>
    <w:p xmlns:xf="http://www.w3.org/2005/xpath-functions" es:generated="true" w14:paraId="322E42C2" w14:textId="77777777" w:rsidP="002062A5" w:rsidR="FFD550FF" w:rsidRDefault="002062A5">
      <w:pPr>
        <w:pStyle w:val="berschrift3"/>
      </w:pPr>
      <w:bookmarkStart w:id="129" w:name="_RefComp8DCB9802"/>
      <w:r>
        <w:t>Component OptionalOutputs</w:t>
      </w:r>
      <w:bookmarkEnd w:id="129"/>
    </w:p>
    <w:p xmlns:xf="http://www.w3.org/2005/xpath-functions" es:generated="true" w14:paraId="0FED4A4B" w14:textId="695EA6C8" w:rsidP="00FD22AC" w:rsidR="FFD550FF" w:rsidRDefault="00A15457">
      <w:sdt>
        <w:sdtPr es:element="dsb-OptionalOutputsType">
          <w:tag w:val="dsb-OptionalOutputsType.-normative"/>
          <w:placeholder>
            <w:docPart w:val="component OptionalOutputs normative details"/>
          </w:placeholder>
          <w:showingPlcHdr/>
          <w:richText/>
        </w:sdtPr>
        <w:sdtEndPr/>
        [component OptionalOutputs normative details] 
        <w:sdtContent>
          <w:r w:rsidR="00E333BD">
            <w:rPr>
              <w:rStyle w:val="PlaceholderText"/>
              <w:color w:val="19d131"/>
            </w:rPr>
            <w:t>[component OptionalOutputs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AppliedPolicy</w:t>
      </w:r>
      <w:r>
        <w:t xml:space="preserve"> element, if present, </w:t>
        <w:t xml:space="preserve">MAY occur zero or more times containing a URI</w:t>
      </w:r>
      <w:r w:rsidR="00C607DF">
        <w:t xml:space="preserve">. </w:t>
      </w:r>
      <w:sdt>
        <w:sdtPr es:element="dsb-OptionalOutputsType">
          <w:alias w:val="dsb-OptionalOutputsType.policy"/>
          <w:tag w:val="dsb-OptionalOutputsType.AppliedPolicy"/>
          <w:placeholder>
            <w:docPart w:val="sub component AppliedPolicy details"/>
          </w:placeholder>
          <w:richText/>
        </w:sdtPr>
        <w:sdtEndPr/>
        <w:sdtContent>
          <w:r w:rsidRPr="003A06D0">
            <w:rPr>
              <w:color w:val="19d131"/>
              <w:lang w:val="en-GB"/>
            </w:rPr>
            <w:t>This element lists the set of DSS policies used by the server.</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sdt>
        <w:sdtPr es:element="dsb-OptionalOutputsType">
          <w:alias w:val="dsb-OptionalOutputsType.other"/>
          <w:tag w:val="dsb-OptionalOutputsType.Other"/>
          <w:placeholder>
            <w:docPart w:val="sub component Other details"/>
          </w:placeholder>
          <w:richText/>
        </w:sdtPr>
        <w:sdtEndPr/>
        <w:sdtContent>
          <w:r w:rsidRPr="003A06D0">
            <w:rPr>
              <w:color w:val="19d131"/>
              <w:lang w:val="en-GB"/>
            </w:rPr>
            <w:t>Other may contain arbitrary content that may be specified in a profile and can be used to extend the Protocol.</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OptionalOutputsType">
          <w:tag w:val="dsb-OptionalOutputsType.-nonNormative"/>
          <w:placeholder>
            <w:docPart w:val="component OptionalOutputs non normative details"/>
          </w:placeholder>
          <w:showingPlcHdr/>
          <w:richText/>
        </w:sdtPr>
        <w:sdtEndPr/>
        [component OptionalOutputs non normative details] 
        <w:sdtContent>
          <w:r w:rsidR="00E333BD">
            <w:rPr>
              <w:rStyle w:val="PlaceholderText"/>
              <w:color w:val="19d131"/>
            </w:rPr>
            <w:t>[component OptionalOutputs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OptionalOutputs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sdt>
        <w:sdtPr es:element="dsb-OptionalOutputsType">
          <w:tag w:val="dsb-OptionalOutputsType.-jsonSchema"/>
          <w:placeholder>
            <w:docPart w:val="component OptionalOutputs JSON schema details"/>
          </w:placeholder>
          <w:showingPlcHdr/>
          <w:richText/>
        </w:sdtPr>
        <w:sdtEndPr/>
        [component OptionalOutputs JSON schema details] 
        <w:sdtContent>
          <w:r w:rsidR="00E333BD">
            <w:rPr>
              <w:rStyle w:val="PlaceholderText"/>
              <w:color w:val="19d131"/>
            </w:rPr>
            <w:t>[component OptionalOutputs JSON schema details]</w:t>
          </w:r>
        </w:sdtContent>
      </w:sdt>
    </w:p>
    <w:p xmlns:xf="http://www.w3.org/2005/xpath-functions" es:generated="true" w14:paraId="0768E3F6" w14:textId="77777777" w:rsidP="002062A5" w:rsidR="FFD550FF" w:rsidRDefault="002062A5">
      <w:pPr>
        <w:pStyle w:val="berschrift4"/>
      </w:pPr>
      <w:bookmarkStart w:id="130" w:name="_Toc482893916"/>
      <w:r>
        <w:t>OptionalOutputs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OptionalOutputsType</w:t>
      </w:r>
      <w:r w:rsidRPr="0CCF9147">
        <w:t xml:space="preserve"> SHALL implement the requirements defined in the </w:t>
      </w:r>
      <w:r w:rsidRPr="002062A5">
        <w:rPr>
          <w:rFonts w:ascii="Courier New" w:cs="Courier New" w:eastAsia="Courier New" w:hAnsi="Courier New"/>
        </w:rPr>
        <w:t>OptionalOutputs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AppliedPolicy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OptionalOutputsType</w:t>
      </w:r>
      <w:r w:rsidRPr="71C71F8C">
        <w:t xml:space="preserve"> </w:t>
      </w:r>
      <w:r>
        <w:t xml:space="preserve">XML element SHALL implement in XML syntax the sub-component that has a name equal to its local name. </w:t>
      </w:r>
      <w:sdt>
        <w:sdtPr es:element="dsb-OptionalOutputsType">
          <w:tag w:val="dsb-OptionalOutputsType.-xmlSchema"/>
          <w:placeholder>
            <w:docPart w:val="component OptionalOutputs XML schema details"/>
          </w:placeholder>
          <w:showingPlcHdr/>
          <w:richText/>
        </w:sdtPr>
        <w:sdtEndPr/>
        [component OptionalOutputs XML schema details] 
        <w:sdtContent>
          <w:r w:rsidR="00E333BD">
            <w:rPr>
              <w:rStyle w:val="PlaceholderText"/>
              <w:color w:val="19d131"/>
            </w:rPr>
            <w:t>[component OptionalOutputs XML schema details]</w:t>
          </w:r>
        </w:sdtContent>
      </w:sdt>
    </w:p>
    <w:p xmlns:xf="http://www.w3.org/2005/xpath-functions" es:generated="true" w14:paraId="322E42C2" w14:textId="77777777" w:rsidP="002062A5" w:rsidR="FFD550FF" w:rsidRDefault="002062A5">
      <w:pPr>
        <w:pStyle w:val="berschrift3"/>
      </w:pPr>
      <w:bookmarkStart w:id="129" w:name="_RefComp82EE85A6"/>
      <w:r>
        <w:t>Component RequestBase</w:t>
      </w:r>
      <w:bookmarkEnd w:id="129"/>
    </w:p>
    <w:p xmlns:xf="http://www.w3.org/2005/xpath-functions" es:generated="true" w14:paraId="0FED4A4B" w14:textId="695EA6C8" w:rsidP="00FD22AC" w:rsidR="FFD550FF" w:rsidRDefault="00A15457">
      <w:sdt>
        <w:sdtPr es:element="dsb-RequestBaseType">
          <w:tag w:val="dsb-RequestBaseType.-normative"/>
          <w:placeholder>
            <w:docPart w:val="component RequestBas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RequestBase</w:t>
          </w:r>
          <w:r w:rsidR="001725A5" w:rsidRPr="003A06D0">
            <w:rPr>
              <w:color w:val="19d131"/>
              <w:lang w:val="en-GB"/>
            </w:rPr>
            <w:t xml:space="preserve"> component is the base structure for request elements defined by the core protocol or profiles.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Profile</w:t>
      </w:r>
      <w:r>
        <w:t xml:space="preserve"> element, if present, </w:t>
        <w:t xml:space="preserve">MAY occur zero or more times containing a URI</w:t>
      </w:r>
      <w:r w:rsidR="00C607DF">
        <w:t xml:space="preserve">. </w:t>
      </w:r>
      <w:sdt>
        <w:sdtPr es:element="dsb-RequestBaseType">
          <w:alias w:val="dsb-RequestBaseType.profile"/>
          <w:tag w:val="dsb-RequestBaseType.Profile"/>
          <w:placeholder>
            <w:docPart w:val="sub component Profile details"/>
          </w:placeholder>
          <w:richText/>
        </w:sdtPr>
        <w:sdtEndPr/>
        <w:sdtContent>
          <w:r w:rsidRPr="003A06D0">
            <w:rPr>
              <w:color w:val="19d131"/>
              <w:lang w:val="en-GB"/>
            </w:rPr>
            <w:t>This element indicates a set of DSS profiles. It is used by the client to select profiles the server supports.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if present, </w:t>
        <w:t xml:space="preserve">MUST contain one instance of a string</w:t>
      </w:r>
      <w:r w:rsidR="00C607DF">
        <w:t xml:space="preserve">. </w:t>
      </w:r>
      <w:sdt>
        <w:sdtPr es:element="dsb-RequestBaseType">
          <w:alias w:val="dsb-RequestBaseType.reqID"/>
          <w:tag w:val="dsb-RequestBaseType.RequestID"/>
          <w:placeholder>
            <w:docPart w:val="sub component RequestID details"/>
          </w:placeholder>
          <w:richText/>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RequestBaseType">
          <w:tag w:val="dsb-RequestBaseType.-nonNormative"/>
          <w:placeholder>
            <w:docPart w:val="component RequestBase non normative details"/>
          </w:placeholder>
          <w:showingPlcHdr/>
          <w:richText/>
        </w:sdtPr>
        <w:sdtEndPr/>
        [component RequestBase non normative details] 
        <w:sdtContent>
          <w:r w:rsidR="00E333BD">
            <w:rPr>
              <w:rStyle w:val="PlaceholderText"/>
              <w:color w:val="19d131"/>
            </w:rPr>
            <w:t>[component RequestBase non normative details]</w:t>
          </w:r>
        </w:sdtContent>
      </w:sdt>
    </w:p>
    <w:p xmlns:xf="http://www.w3.org/2005/xpath-functions" es:generated="true" w14:paraId="08898D32" w14:textId="77777777" w:rsidP="002062A5" w:rsidR="FFD550FF" w:rsidRDefault="002062A5">
      <w:pPr>
        <w:pStyle w:val="berschrift4"/>
      </w:pPr>
      <w:bookmarkStart w:id="136" w:name="_Toc482893917"/>
      <w:r>
        <w:t>RequestBase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sdt>
        <w:sdtPr es:element="dsb-RequestBaseType">
          <w:tag w:val="dsb-RequestBaseType.-jsonSchema"/>
          <w:placeholder>
            <w:docPart w:val="component RequestBase JSON schema details"/>
          </w:placeholder>
          <w:showingPlcHdr/>
          <w:richText/>
        </w:sdtPr>
        <w:sdtEndPr/>
        [component RequestBase JSON schema details] 
        <w:sdtContent>
          <w:r w:rsidR="00E333BD">
            <w:rPr>
              <w:rStyle w:val="PlaceholderText"/>
              <w:color w:val="19d131"/>
            </w:rPr>
            <w:t>[component RequestBase JSON schema details]</w:t>
          </w:r>
        </w:sdtContent>
      </w:sdt>
    </w:p>
    <w:p xmlns:xf="http://www.w3.org/2005/xpath-functions" es:generated="true" w14:paraId="0768E3F6" w14:textId="77777777" w:rsidP="002062A5" w:rsidR="FFD550FF" w:rsidRDefault="002062A5">
      <w:pPr>
        <w:pStyle w:val="berschrift4"/>
      </w:pPr>
      <w:bookmarkStart w:id="130" w:name="_Toc482893916"/>
      <w:r>
        <w:t>RequestBase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RequestBaseType</w:t>
      </w:r>
      <w:r w:rsidRPr="0CCF9147">
        <w:t xml:space="preserve"> SHALL implement the requirements defined in the </w:t>
      </w:r>
      <w:r w:rsidRPr="002062A5">
        <w:rPr>
          <w:rFonts w:ascii="Courier New" w:cs="Courier New" w:eastAsia="Courier New" w:hAnsi="Courier New"/>
        </w:rPr>
        <w:t>RequestBase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RequestBaseType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RequestBaseType</w:t>
      </w:r>
      <w:r w:rsidRPr="71C71F8C">
        <w:t xml:space="preserve"> </w:t>
      </w:r>
      <w:r>
        <w:t xml:space="preserve">XML element SHALL implement in XML syntax the sub-component that has a name equal to its local name. </w:t>
      </w:r>
      <w:sdt>
        <w:sdtPr es:element="dsb-RequestBaseType">
          <w:tag w:val="dsb-RequestBaseType.-xmlSchema"/>
          <w:placeholder>
            <w:docPart w:val="component RequestBase XML schema details"/>
          </w:placeholder>
          <w:showingPlcHdr/>
          <w:richText/>
        </w:sdtPr>
        <w:sdtEndPr/>
        [component RequestBase XML schema details] 
        <w:sdtContent>
          <w:r w:rsidR="00E333BD">
            <w:rPr>
              <w:rStyle w:val="PlaceholderText"/>
              <w:color w:val="19d131"/>
            </w:rPr>
            <w:t>[component RequestBase XML schema details]</w:t>
          </w:r>
        </w:sdtContent>
      </w:sdt>
    </w:p>
    <w:p xmlns:xf="http://www.w3.org/2005/xpath-functions" es:generated="true" w14:paraId="322E42C2" w14:textId="77777777" w:rsidP="002062A5" w:rsidR="FFD550FF" w:rsidRDefault="002062A5">
      <w:pPr>
        <w:pStyle w:val="berschrift3"/>
      </w:pPr>
      <w:bookmarkStart w:id="129" w:name="_RefComp131BCFE5"/>
      <w:r>
        <w:t>Component ResponseBase</w:t>
      </w:r>
      <w:bookmarkEnd w:id="129"/>
    </w:p>
    <w:p xmlns:xf="http://www.w3.org/2005/xpath-functions" es:generated="true" w14:paraId="0FED4A4B" w14:textId="695EA6C8" w:rsidP="00FD22AC" w:rsidR="FFD550FF" w:rsidRDefault="00A15457">
      <w:sdt>
        <w:sdtPr es:element="dsb-ResponseBaseType">
          <w:tag w:val="dsb-ResponseBaseType.-normative"/>
          <w:placeholder>
            <w:docPart w:val="component ResponseBas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ResponseBase</w:t>
          </w:r>
          <w:r w:rsidR="001725A5" w:rsidRPr="003A06D0">
            <w:rPr>
              <w:color w:val="19d131"/>
              <w:lang w:val="en-GB"/>
            </w:rPr>
            <w:t xml:space="preserve"> component is the base structure for response elements defined by the core protocol or profiles.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_RefComp9481086E \r \h </w:instrText>
      </w:r>
      <w:r w:rsidR="00C607DF">
        <w:fldChar w:fldCharType="separate"/>
      </w:r>
      <w:r w:rsidR="00C607DF">
        <w:rPr>
          <w:rStyle w:val="Datatype"/>
          <w:rFonts w:cs="Courier New" w:eastAsia="Courier New"/>
        </w:rPr>
        <w:t>Result</w:t>
      </w:r>
      <w:r w:rsidR="00C607DF">
        <w:fldChar w:fldCharType="end"/>
      </w:r>
      <w:r w:rsidR="00C607DF">
        <w:t xml:space="preserve">. </w:t>
      </w:r>
      <w:sdt>
        <w:sdtPr es:element="dsb-ResponseBaseType">
          <w:alias w:val="dsb-ResponseBaseType.result"/>
          <w:tag w:val="dsb-ResponseBaseType.Result"/>
          <w:placeholder>
            <w:docPart w:val="sub component Result details"/>
          </w:placeholder>
          <w:richText/>
        </w:sdtPr>
        <w:sdtEnd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AppliedProfile</w:t>
      </w:r>
      <w:r>
        <w:t xml:space="preserve"> element, if present, </w:t>
        <w:t xml:space="preserve">MAY occur zero or more times containing a URI</w:t>
      </w:r>
      <w:r w:rsidR="00C607DF">
        <w:t xml:space="preserve">. </w:t>
      </w:r>
      <w:sdt>
        <w:sdtPr es:element="dsb-ResponseBaseType">
          <w:alias w:val="dsb-ResponseBaseType.profile"/>
          <w:tag w:val="dsb-ResponseBaseType.AppliedProfile"/>
          <w:placeholder>
            <w:docPart w:val="sub component AppliedProfile details"/>
          </w:placeholder>
          <w:richText/>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if present, </w:t>
        <w:t xml:space="preserve">MUST contain one instance of a string</w:t>
      </w:r>
      <w:r w:rsidR="00C607DF">
        <w:t xml:space="preserve">. </w:t>
      </w:r>
      <w:sdt>
        <w:sdtPr es:element="dsb-ResponseBaseType">
          <w:alias w:val="dsb-ResponseBaseType.reqID"/>
          <w:tag w:val="dsb-ResponseBaseType.RequestID"/>
          <w:placeholder>
            <w:docPart w:val="sub component RequestID details"/>
          </w:placeholder>
          <w:richText/>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ResponseID</w:t>
      </w:r>
      <w:r>
        <w:t xml:space="preserve"> element, if present, </w:t>
        <w:t xml:space="preserve">MUST contain one instance of a string</w:t>
      </w:r>
      <w:r w:rsidR="00C607DF">
        <w:t xml:space="preserve">. </w:t>
      </w:r>
      <w:sdt>
        <w:sdtPr es:element="dsb-ResponseBaseType">
          <w:alias w:val="dsb-ResponseBaseType.respID"/>
          <w:tag w:val="dsb-ResponseBaseType.ResponseID"/>
          <w:placeholder>
            <w:docPart w:val="sub component ResponseID details"/>
          </w:placeholder>
          <w:richText/>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b-ResponseBaseType">
          <w:tag w:val="dsb-ResponseBaseType.-nonNormative"/>
          <w:placeholder>
            <w:docPart w:val="component ResponseBase non normative details"/>
          </w:placeholder>
          <w:showingPlcHdr/>
          <w:richText/>
        </w:sdtPr>
        <w:sdtEndPr/>
        [component ResponseBase non normative details] 
        <w:sdtContent>
          <w:r w:rsidR="00E333BD">
            <w:rPr>
              <w:rStyle w:val="PlaceholderText"/>
              <w:color w:val="19d131"/>
            </w:rPr>
            <w:t>[component ResponseBase non normative details]</w:t>
          </w:r>
        </w:sdtContent>
      </w:sdt>
    </w:p>
    <w:p xmlns:xf="http://www.w3.org/2005/xpath-functions" es:generated="true" w14:paraId="08898D32" w14:textId="77777777" w:rsidP="002062A5" w:rsidR="FFD550FF" w:rsidRDefault="002062A5">
      <w:pPr>
        <w:pStyle w:val="berschrift4"/>
      </w:pPr>
      <w:bookmarkStart w:id="136" w:name="_Toc482893917"/>
      <w:r>
        <w:t>ResponseBase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ResponseBase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ResponseBase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c>
          <w:tcPr>
            <w:tcW w:type="dxa" w:w="4675"/>
          </w:tcPr>
          <w:p es:generated="true" w14:paraId="0FED4A4B" w14:textId="695EA6C8" w:rsidP="00FD22AC" w:rsidR="FFD550FF" w:rsidRDefault="00A15457">
            <w:sdt>
              <w:sdtPr es:element="dsb-ResponseBaseType">
                <w:alias w:val="dsb-ResponseBaseType.result"/>
                <w:tag w:val="dsb-ResponseBaseType.-jsonComment.Resul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c>
          <w:tcPr>
            <w:tcW w:type="dxa" w:w="4675"/>
          </w:tcPr>
          <w:p es:generated="true" w14:paraId="0FED4A4B" w14:textId="695EA6C8" w:rsidP="00FD22AC" w:rsidR="FFD550FF" w:rsidRDefault="00A15457">
            <w:sdt>
              <w:sdtPr es:element="dsb-ResponseBaseType">
                <w:alias w:val="dsb-ResponseBaseType.profile"/>
                <w:tag w:val="dsb-ResponseBaseType.-jsonComment.AppliedProfil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c>
          <w:tcPr>
            <w:tcW w:type="dxa" w:w="4675"/>
          </w:tcPr>
          <w:p es:generated="true" w14:paraId="0FED4A4B" w14:textId="695EA6C8" w:rsidP="00FD22AC" w:rsidR="FFD550FF" w:rsidRDefault="00A15457">
            <w:sdt>
              <w:sdtPr es:element="dsb-ResponseBaseType">
                <w:alias w:val="dsb-ResponseBaseType.reqID"/>
                <w:tag w:val="dsb-ResponseBaseType.-jsonComment.RequestI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c>
          <w:tcPr>
            <w:tcW w:type="dxa" w:w="4675"/>
          </w:tcPr>
          <w:p es:generated="true" w14:paraId="0FED4A4B" w14:textId="695EA6C8" w:rsidP="00FD22AC" w:rsidR="FFD550FF" w:rsidRDefault="00A15457">
            <w:sdt>
              <w:sdtPr es:element="dsb-ResponseBaseType">
                <w:alias w:val="dsb-ResponseBaseType.respID"/>
                <w:tag w:val="dsb-ResponseBaseType.-jsonComment.ResponseID"/>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"dsb-ResponseBaseType"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b-ResponseBaseType">
          <w:tag w:val="dsb-ResponseBaseType.-jsonSchema"/>
          <w:placeholder>
            <w:docPart w:val="component ResponseBase JSON schema details"/>
          </w:placeholder>
          <w:showingPlcHdr/>
          <w:richText/>
        </w:sdtPr>
        <w:sdtEndPr/>
        [component ResponseBase JSON schema details] 
        <w:sdtContent>
          <w:r w:rsidR="00E333BD">
            <w:rPr>
              <w:rStyle w:val="PlaceholderText"/>
              <w:color w:val="19d131"/>
            </w:rPr>
            <w:t>[component ResponseBase JSON schema details]</w:t>
          </w:r>
        </w:sdtContent>
      </w:sdt>
    </w:p>
    <w:p xmlns:xf="http://www.w3.org/2005/xpath-functions" es:generated="true" w14:paraId="0768E3F6" w14:textId="77777777" w:rsidP="002062A5" w:rsidR="FFD550FF" w:rsidRDefault="002062A5">
      <w:pPr>
        <w:pStyle w:val="berschrift4"/>
      </w:pPr>
      <w:bookmarkStart w:id="130" w:name="_Toc482893916"/>
      <w:r>
        <w:t>ResponseBase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ResponseBaseType</w:t>
      </w:r>
      <w:r w:rsidRPr="0CCF9147">
        <w:t xml:space="preserve"> SHALL implement the requirements defined in the </w:t>
      </w:r>
      <w:r w:rsidRPr="002062A5">
        <w:rPr>
          <w:rFonts w:ascii="Courier New" w:cs="Courier New" w:eastAsia="Courier New" w:hAnsi="Courier New"/>
        </w:rPr>
        <w:t>ResponseBase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ResponseBaseType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w:t>
      </w:r>
      <w:r>
        <w:rPr>
          <w:color w:themeColor="accent2" w:themeShade="BF" w:val="943634"/>
        </w:rPr>
        <w:t>"</w:t>
      </w:r>
      <w:r>
        <w:rPr>
          <w:color w:themeColor="accent2" w:themeShade="BF" w:val="943634"/>
        </w:rPr>
        <w:t xml:space="preserve"> type="</w:t>
      </w:r>
      <w:r>
        <w:rPr>
          <w:color w:themeColor="accent1" w:themeShade="80" w:val="244061"/>
        </w:rPr>
        <w:t>dsb:ResultType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AppliedProfile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ResponseBaseType</w:t>
      </w:r>
      <w:r w:rsidRPr="71C71F8C">
        <w:t xml:space="preserve"> </w:t>
      </w:r>
      <w:r>
        <w:t xml:space="preserve">XML element SHALL implement in XML syntax the sub-component that has a name equal to its local name. </w:t>
      </w:r>
      <w:sdt>
        <w:sdtPr es:element="dsb-ResponseBaseType">
          <w:tag w:val="dsb-ResponseBaseType.-xmlSchema"/>
          <w:placeholder>
            <w:docPart w:val="component ResponseBase XML schema details"/>
          </w:placeholder>
          <w:showingPlcHdr/>
          <w:richText/>
        </w:sdtPr>
        <w:sdtEndPr/>
        [component ResponseBase XML schema details] 
        <w:sdtContent>
          <w:r w:rsidR="00E333BD">
            <w:rPr>
              <w:rStyle w:val="PlaceholderText"/>
              <w:color w:val="19d131"/>
            </w:rPr>
            <w:t>[component ResponseBase XML schema details]</w:t>
          </w:r>
        </w:sdtContent>
      </w:sdt>
    </w:p>
    <w:p xmlns:xf="http://www.w3.org/2005/xpath-functions" w14:paraId="0FED4A4B" w14:textId="695EA6C8" w:rsidP="00FD22AC" w:rsidR="006D31DB" w:rsidRDefault="00A15457">
      <w:pPr>
        <w:pStyle w:val="berschrift2"/>
      </w:pPr>
      <w:bookmarkStart w:id="145" w:name="_Toc480914675"/>
      <w:r>
        <w:t>Operation requests and responses</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sdt>
        <w:sdtPr es:element="http://docs.oasis-open.org/dss-x/ns/core-operation">
          <w:tag w:val="http://docs.oasis-open.org/dss-x/ns/core-operation.-explain"/>
          <w:placeholder>
            <w:docPart w:val="category operation in namespace http://docs.oasis-open.org/dss-x/ns/core explanation"/>
          </w:placeholder>
          <w:showingPlcHdr/>
          <w:richText/>
        </w:sdtPr>
        <w:sdtEndPr/>
        [category operation in namespace http://docs.oasis-open.org/dss-x/ns/core explanation] 
        <w:sdtContent>
          <w:r w:rsidR="00E333BD">
            <w:rPr>
              <w:rStyle w:val="PlaceholderText"/>
              <w:color w:val="19d131"/>
            </w:rPr>
            <w:t>[category operation in namespace http://docs.oasis-open.org/dss-x/ns/core explanation]</w:t>
          </w:r>
        </w:sdtContent>
      </w:sdt>
    </w:p>
    <w:p xmlns:xf="http://www.w3.org/2005/xpath-functions" es:generated="true" w14:paraId="322E42C2" w14:textId="77777777" w:rsidP="002062A5" w:rsidR="FFD550FF" w:rsidRDefault="002062A5">
      <w:pPr>
        <w:pStyle w:val="berschrift3"/>
      </w:pPr>
      <w:bookmarkStart w:id="129" w:name="_RefComp43E75166"/>
      <w:r>
        <w:t>Component SignRequest</w:t>
      </w:r>
      <w:bookmarkEnd w:id="129"/>
    </w:p>
    <w:p xmlns:xf="http://www.w3.org/2005/xpath-functions" es:generated="true" w14:paraId="0FED4A4B" w14:textId="695EA6C8" w:rsidP="00FD22AC" w:rsidR="FFD550FF" w:rsidRDefault="00A15457">
      <w:sdt>
        <w:sdtPr es:element="dss2-SignRequestType">
          <w:tag w:val="dss2-SignRequestType.-normative"/>
          <w:placeholder>
            <w:docPart w:val="component SignReques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SignRequest</w:t>
          </w:r>
          <w:r w:rsidR="001725A5" w:rsidRPr="003A06D0">
            <w:rPr>
              <w:color w:val="19d131"/>
              <w:lang w:val="en-GB"/>
            </w:rPr>
            <w:t xml:space="preserve"> component is sent by the client to request a signature or timestamp on some input documents.</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sdt>
        <w:sdtPr es:element="dss2-SignRequestType">
          <w:alias w:val="dss2-SignRequestType.inDocs"/>
          <w:tag w:val="dss2-SignRequestType.InputDocuments"/>
          <w:placeholder>
            <w:docPart w:val="sub component InputDocuments details"/>
          </w:placeholder>
          <w:showingPlcHdr/>
          <w:richText/>
        </w:sdtPr>
        <w:sdtEndPr/>
        [sub component InputDocuments details] 
        <w:sdtContent>
          <w:r w:rsidR="00E333BD">
            <w:rPr>
              <w:rStyle w:val="PlaceholderText"/>
              <w:color w:val="19d131"/>
            </w:rPr>
            <w:t>[sub component InputDocuments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_RefComp84D46F92 \r \h </w:instrText>
      </w:r>
      <w:r w:rsidR="00C607DF">
        <w:fldChar w:fldCharType="separate"/>
      </w:r>
      <w:r w:rsidR="00C607DF">
        <w:rPr>
          <w:rStyle w:val="Datatype"/>
          <w:rFonts w:cs="Courier New" w:eastAsia="Courier New"/>
        </w:rPr>
        <w:t>OptionalInputsSign</w:t>
      </w:r>
      <w:r w:rsidR="00C607DF">
        <w:fldChar w:fldCharType="end"/>
      </w:r>
      <w:r w:rsidR="00C607DF">
        <w:t xml:space="preserve">. </w:t>
      </w:r>
      <w:sdt>
        <w:sdtPr es:element="dss2-SignRequestType">
          <w:alias w:val="dss2-SignRequestType.optInp"/>
          <w:tag w:val="dss2-SignRequestType.OptionalInputs"/>
          <w:placeholder>
            <w:docPart w:val="sub component OptionalInputs details"/>
          </w:placeholder>
          <w:richText/>
        </w:sdtPr>
        <w:sdtEndPr/>
        <w:sdtContent>
          <w:r w:rsidRPr="003A06D0">
            <w:rPr>
              <w:color w:val="19d131"/>
              <w:lang w:val="en-GB"/>
            </w:rPr>
            <w:t>It is intended to transport additional input elements of the signing request.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RequestType">
          <w:tag w:val="dss2-SignRequestType.-nonNormative"/>
          <w:placeholder>
            <w:docPart w:val="component SignRequest non normative details"/>
          </w:placeholder>
          <w:showingPlcHdr/>
          <w:richText/>
        </w:sdtPr>
        <w:sdtEndPr/>
        [component SignRequest non normative details] 
        <w:sdtContent>
          <w:r w:rsidR="00E333BD">
            <w:rPr>
              <w:rStyle w:val="PlaceholderText"/>
              <w:color w:val="19d131"/>
            </w:rPr>
            <w:t>[component SignRequest non normative details]</w:t>
          </w:r>
        </w:sdtContent>
      </w:sdt>
    </w:p>
    <w:p xmlns:xf="http://www.w3.org/2005/xpath-functions" es:generated="true" w14:paraId="08898D32" w14:textId="77777777" w:rsidP="002062A5" w:rsidR="FFD550FF" w:rsidRDefault="002062A5">
      <w:pPr>
        <w:pStyle w:val="berschrift4"/>
      </w:pPr>
      <w:bookmarkStart w:id="136" w:name="_Toc482893917"/>
      <w:r>
        <w:t>SignRequest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c>
          <w:tcPr>
            <w:tcW w:type="dxa" w:w="4675"/>
          </w:tcPr>
          <w:p es:generated="true" w14:paraId="0FED4A4B" w14:textId="695EA6C8" w:rsidP="00FD22AC" w:rsidR="FFD550FF" w:rsidRDefault="00A15457">
            <w:sdt>
              <w:sdtPr es:element="dss2-SignRequestType">
                <w:alias w:val="dss2-SignRequestType.inDocs"/>
                <w:tag w:val="dss2-SignRequestType.-jsonComment.InputDocument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c>
          <w:tcPr>
            <w:tcW w:type="dxa" w:w="4675"/>
          </w:tcPr>
          <w:p es:generated="true" w14:paraId="0FED4A4B" w14:textId="695EA6C8" w:rsidP="00FD22AC" w:rsidR="FFD550FF" w:rsidRDefault="00A15457">
            <w:sdt>
              <w:sdtPr es:element="dss2-SignRequestType">
                <w:alias w:val="dss2-SignRequestType.optInp"/>
                <w:tag w:val="dss2-SignRequestType.-jsonComment.OptionalInput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RequestType">
          <w:tag w:val="dss2-SignRequestType.-jsonSchema"/>
          <w:placeholder>
            <w:docPart w:val="component SignRequest JSON schema details"/>
          </w:placeholder>
          <w:showingPlcHdr/>
          <w:richText/>
        </w:sdtPr>
        <w:sdtEndPr/>
        [component SignRequest JSON schema details] 
        <w:sdtContent>
          <w:r w:rsidR="00E333BD">
            <w:rPr>
              <w:rStyle w:val="PlaceholderText"/>
              <w:color w:val="19d131"/>
            </w:rPr>
            <w:t>[component SignRequest JSON schema details]</w:t>
          </w:r>
        </w:sdtContent>
      </w:sdt>
    </w:p>
    <w:p xmlns:xf="http://www.w3.org/2005/xpath-functions" es:generated="true" w14:paraId="0768E3F6" w14:textId="77777777" w:rsidP="002062A5" w:rsidR="FFD550FF" w:rsidRDefault="002062A5">
      <w:pPr>
        <w:pStyle w:val="berschrift4"/>
      </w:pPr>
      <w:bookmarkStart w:id="130" w:name="_Toc482893916"/>
      <w:r>
        <w:t>SignRequest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SignRequestType</w:t>
      </w:r>
      <w:r w:rsidRPr="0CCF9147">
        <w:t xml:space="preserve"> SHALL implement the requirements defined in the </w:t>
      </w:r>
      <w:r w:rsidRPr="002062A5">
        <w:rPr>
          <w:rFonts w:ascii="Courier New" w:cs="Courier New" w:eastAsia="Courier New" w:hAnsi="Courier New"/>
        </w:rPr>
        <w:t>SignRequest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dss2:OptionalInputsSignType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SignRequestType</w:t>
      </w:r>
      <w:r w:rsidRPr="71C71F8C">
        <w:t xml:space="preserve"> </w:t>
      </w:r>
      <w:r>
        <w:t xml:space="preserve">XML element SHALL implement in XML syntax the sub-component that has a name equal to its local name. </w:t>
      </w:r>
      <w:sdt>
        <w:sdtPr es:element="dss2-SignRequestType">
          <w:tag w:val="dss2-SignRequestType.-xmlSchema"/>
          <w:placeholder>
            <w:docPart w:val="component SignRequest XML schema details"/>
          </w:placeholder>
          <w:showingPlcHdr/>
          <w:richText/>
        </w:sdtPr>
        <w:sdtEndPr/>
        [component SignRequest XML schema details] 
        <w:sdtContent>
          <w:r w:rsidR="00E333BD">
            <w:rPr>
              <w:rStyle w:val="PlaceholderText"/>
              <w:color w:val="19d131"/>
            </w:rPr>
            <w:t>[component SignRequest XML schema details]</w:t>
          </w:r>
        </w:sdtContent>
      </w:sdt>
    </w:p>
    <w:p xmlns:xf="http://www.w3.org/2005/xpath-functions" es:generated="true" w14:paraId="322E42C2" w14:textId="77777777" w:rsidP="002062A5" w:rsidR="FFD550FF" w:rsidRDefault="002062A5">
      <w:pPr>
        <w:pStyle w:val="berschrift3"/>
      </w:pPr>
      <w:bookmarkStart w:id="129" w:name="_RefCompE03D9D8F"/>
      <w:r>
        <w:t>Component SignResponse</w:t>
      </w:r>
      <w:bookmarkEnd w:id="129"/>
    </w:p>
    <w:p xmlns:xf="http://www.w3.org/2005/xpath-functions" es:generated="true" w14:paraId="0FED4A4B" w14:textId="695EA6C8" w:rsidP="00FD22AC" w:rsidR="FFD550FF" w:rsidRDefault="00A15457">
      <w:sdt>
        <w:sdtPr es:element="dss2-SignResponseType">
          <w:tag w:val="dss2-SignResponseType.-normative"/>
          <w:placeholder>
            <w:docPart w:val="component SignRespons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SignResponse</w:t>
          </w:r>
          <w:r w:rsidR="001725A5" w:rsidRPr="003A06D0">
            <w:rPr>
              <w:color w:val="19d131"/>
              <w:lang w:val="en-GB"/>
            </w:rPr>
            <w:t xml:space="preserve"> component returns the requested signature or timestamp to the requestor.</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_RefComp131BCFE5 \r \h </w:instrText>
      </w:r>
      <w:r w:rsidR="00C607DF">
        <w:fldChar w:fldCharType="separate"/>
      </w:r>
      <w:r w:rsidR="00C607DF">
        <w:rPr>
          <w:rStyle w:val="Datatype"/>
          <w:rFonts w:cs="Courier New" w:eastAsia="Courier New"/>
        </w:rPr>
        <w:t>ResponseBase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_RefCompF7F54724 \r \h </w:instrText>
      </w:r>
      <w:r w:rsidR="00C607DF">
        <w:fldChar w:fldCharType="separate"/>
      </w:r>
      <w:r w:rsidR="00C607DF">
        <w:rPr>
          <w:rStyle w:val="Datatype"/>
          <w:rFonts w:cs="Courier New" w:eastAsia="Courier New"/>
        </w:rPr>
        <w:t>OptionalOutputsSign</w:t>
      </w:r>
      <w:r w:rsidR="00C607DF">
        <w:fldChar w:fldCharType="end"/>
      </w:r>
      <w:r w:rsidR="00C607DF">
        <w:t xml:space="preserve">. </w:t>
      </w:r>
      <w:sdt>
        <w:sdtPr es:element="dss2-SignResponseType">
          <w:alias w:val="dss2-SignResponseType.optOutp"/>
          <w:tag w:val="dss2-SignResponseType.OptionalOutputs"/>
          <w:placeholder>
            <w:docPart w:val="sub component OptionalOutputs details"/>
          </w:placeholder>
          <w:richText/>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sdt>
        <w:sdtPr es:element="dss2-SignResponseType">
          <w:alias w:val="dss2-SignResponseType.sigObj"/>
          <w:tag w:val="dss2-SignResponseType.SignatureObject"/>
          <w:placeholder>
            <w:docPart w:val="sub component SignatureObject details"/>
          </w:placeholder>
          <w:richText/>
        </w:sdtPr>
        <w:sdtEndPr/>
        <w:sdtContent>
          <w:r w:rsidR="008C58DA" w:rsidRPr="008C58DA">
            <w:rPr>
              <w:color w:val="19d131"/>
            </w:rPr>
            <w:t>«</w:t>
          </w:r>
          <w:moveFromRangeStart w:author="Andreas Kuehne" w:date="2019-05-24T21:55:00Z" w:id="2290" w:name="move9627344"/>
          <w:moveFrom w:author="Andreas Kuehne" w:date="2019-05-24T21:55:00Z" w:id="2291">
            <w:r w:rsidDel="00FE06C1" w:rsidR="008C58DA" w:rsidRPr="008C58DA">
              <w:rPr>
                <w:color w:val="19d131"/>
              </w:rPr>
              <w:t xml:space="preserve"> For uses cases defined in this document the cardinality of this element MUST be zero or one. » [DSS-4.3.2-4]  Profiles MAY define processing rules how to handle unbounded cardinality. These profiles MUST define the semantics of signature processing for multiple SignatureObjects</w:t>
            </w:r>
          </w:moveFrom>
          <w:moveFromRangeEnd w:id="2290"/>
          <w:moveToRangeStart w:author="Andreas Kuehne" w:date="2019-05-24T21:55:00Z" w:id="2292" w:name="move9627344"/>
          <w:moveTo w:author="Andreas Kuehne" w:date="2019-05-24T21:55:00Z" w:id="2293">
            <w:r w:rsidR="00FE06C1" w:rsidRPr="008C58DA">
              <w:rPr>
                <w:color w:val="19d131"/>
              </w:rPr>
              <w:t>For uses cases defined in this document the cardinality of this element MUST be zero or one. » [DSS-4.3.2-</w:t>
            </w:r>
          </w:moveTo>
          <w:ins w:author="Andreas Kuehne" w:date="2019-05-25T14:17:00Z" w:id="2294">
            <w:r w:rsidR="003C5A42">
              <w:rPr>
                <w:color w:val="19d131"/>
              </w:rPr>
              <w:t>1</w:t>
            </w:r>
          </w:ins>
          <w:bookmarkStart w:id="2295" w:name="_GoBack"/>
          <w:bookmarkEnd w:id="2295"/>
          <w:moveTo w:author="Andreas Kuehne" w:date="2019-05-24T21:55:00Z" w:id="2296">
            <w:del w:author="Andreas Kuehne" w:date="2019-05-25T14:17:00Z" w:id="2297">
              <w:r w:rsidDel="003C5A42" w:rsidR="00FE06C1" w:rsidRPr="008C58DA">
                <w:rPr>
                  <w:color w:val="19d131"/>
                </w:rPr>
                <w:delText>4</w:delText>
              </w:r>
            </w:del>
            <w:r w:rsidR="00FE06C1" w:rsidRPr="008C58DA">
              <w:rPr>
                <w:color w:val="19d131"/>
              </w:rPr>
              <w:t>]  Profiles MAY define processing rules how to handle unbounded cardinality. These profiles MUST define the semantics of signature processing for multiple SignatureObjects</w:t>
            </w:r>
          </w:moveTo>
          <w:moveToRangeEnd w:id="2292"/>
          <w:r w:rsidR="008C58DA" w:rsidRPr="008C58DA">
            <w:rPr>
              <w:color w:val="19d131"/>
            </w:rPr>
            <w: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ResponseType">
          <w:tag w:val="dss2-SignResponseType.-nonNormative"/>
          <w:placeholder>
            <w:docPart w:val="component SignResponse non normative details"/>
          </w:placeholder>
          <w:showingPlcHdr/>
          <w:richText/>
        </w:sdtPr>
        <w:sdtEndPr/>
        [component SignResponse non normative details] 
        <w:sdtContent>
          <w:r w:rsidR="00E333BD">
            <w:rPr>
              <w:rStyle w:val="PlaceholderText"/>
              <w:color w:val="19d131"/>
            </w:rPr>
            <w:t>[component SignResponse non normative details]</w:t>
          </w:r>
        </w:sdtContent>
      </w:sdt>
    </w:p>
    <w:p xmlns:xf="http://www.w3.org/2005/xpath-functions" es:generated="true" w14:paraId="08898D32" w14:textId="77777777" w:rsidP="002062A5" w:rsidR="FFD550FF" w:rsidRDefault="002062A5">
      <w:pPr>
        <w:pStyle w:val="berschrift4"/>
      </w:pPr>
      <w:bookmarkStart w:id="136" w:name="_Toc482893917"/>
      <w:r>
        <w:t>SignResponse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c>
          <w:tcPr>
            <w:tcW w:type="dxa" w:w="4675"/>
          </w:tcPr>
          <w:p es:generated="true" w14:paraId="0FED4A4B" w14:textId="695EA6C8" w:rsidP="00FD22AC" w:rsidR="FFD550FF" w:rsidRDefault="00A15457">
            <w:sdt>
              <w:sdtPr es:element="dss2-SignResponseType">
                <w:alias w:val="dss2-SignResponseType.optOutp"/>
                <w:tag w:val="dss2-SignResponseType.-jsonComment.OptionalOutput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c>
          <w:tcPr>
            <w:tcW w:type="dxa" w:w="4675"/>
          </w:tcPr>
          <w:p es:generated="true" w14:paraId="0FED4A4B" w14:textId="695EA6C8" w:rsidP="00FD22AC" w:rsidR="FFD550FF" w:rsidRDefault="00A15457">
            <w:sdt>
              <w:sdtPr es:element="dss2-SignResponseType">
                <w:alias w:val="dss2-SignResponseType.sigObj"/>
                <w:tag w:val="dss2-SignResponseType.-jsonComment.SignatureObject"/>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ResponseType">
          <w:tag w:val="dss2-SignResponseType.-jsonSchema"/>
          <w:placeholder>
            <w:docPart w:val="component SignResponse JSON schema details"/>
          </w:placeholder>
          <w:showingPlcHdr/>
          <w:richText/>
        </w:sdtPr>
        <w:sdtEndPr/>
        [component SignResponse JSON schema details] 
        <w:sdtContent>
          <w:r w:rsidR="00E333BD">
            <w:rPr>
              <w:rStyle w:val="PlaceholderText"/>
              <w:color w:val="19d131"/>
            </w:rPr>
            <w:t>[component SignResponse JSON schema details]</w:t>
          </w:r>
        </w:sdtContent>
      </w:sdt>
    </w:p>
    <w:p xmlns:xf="http://www.w3.org/2005/xpath-functions" es:generated="true" w14:paraId="0768E3F6" w14:textId="77777777" w:rsidP="002062A5" w:rsidR="FFD550FF" w:rsidRDefault="002062A5">
      <w:pPr>
        <w:pStyle w:val="berschrift4"/>
      </w:pPr>
      <w:bookmarkStart w:id="130" w:name="_Toc482893916"/>
      <w:r>
        <w:t>SignResponse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SignResponseType</w:t>
      </w:r>
      <w:r w:rsidRPr="0CCF9147">
        <w:t xml:space="preserve"> SHALL implement the requirements defined in the </w:t>
      </w:r>
      <w:r w:rsidRPr="002062A5">
        <w:rPr>
          <w:rFonts w:ascii="Courier New" w:cs="Courier New" w:eastAsia="Courier New" w:hAnsi="Courier New"/>
        </w:rPr>
        <w:t>SignResponse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dss2:OptionalOutputsSignType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SignResponseType</w:t>
      </w:r>
      <w:r w:rsidRPr="71C71F8C">
        <w:t xml:space="preserve"> </w:t>
      </w:r>
      <w:r>
        <w:t xml:space="preserve">XML element SHALL implement in XML syntax the sub-component that has a name equal to its local name. </w:t>
      </w:r>
      <w:sdt>
        <w:sdtPr es:element="dss2-SignResponseType">
          <w:tag w:val="dss2-SignResponseType.-xmlSchema"/>
          <w:placeholder>
            <w:docPart w:val="component SignResponse XML schema details"/>
          </w:placeholder>
          <w:showingPlcHdr/>
          <w:richText/>
        </w:sdtPr>
        <w:sdtEndPr/>
        [component SignResponse XML schema details] 
        <w:sdtContent>
          <w:r w:rsidR="00E333BD">
            <w:rPr>
              <w:rStyle w:val="PlaceholderText"/>
              <w:color w:val="19d131"/>
            </w:rPr>
            <w:t>[component SignResponse XML schema details]</w:t>
          </w:r>
        </w:sdtContent>
      </w:sdt>
    </w:p>
    <w:p xmlns:xf="http://www.w3.org/2005/xpath-functions" es:generated="true" w14:paraId="322E42C2" w14:textId="77777777" w:rsidP="002062A5" w:rsidR="FFD550FF" w:rsidRDefault="002062A5">
      <w:pPr>
        <w:pStyle w:val="berschrift3"/>
      </w:pPr>
      <w:bookmarkStart w:id="129" w:name="_RefComp8509F686"/>
      <w:r>
        <w:t>Component VerifyRequest</w:t>
      </w:r>
      <w:bookmarkEnd w:id="129"/>
    </w:p>
    <w:p xmlns:xf="http://www.w3.org/2005/xpath-functions" es:generated="true" w14:paraId="0FED4A4B" w14:textId="695EA6C8" w:rsidP="00FD22AC" w:rsidR="FFD550FF" w:rsidRDefault="00A15457">
      <w:sdt>
        <w:sdtPr es:element="dss2-VerifyRequestType">
          <w:tag w:val="dss2-VerifyRequestType.-normative"/>
          <w:placeholder>
            <w:docPart w:val="component VerifyReques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VerifyRequest</w:t>
          </w:r>
          <w:r w:rsidR="001725A5" w:rsidRPr="003A06D0">
            <w:rPr>
              <w:color w:val="19d131"/>
              <w:lang w:val="en-GB"/>
            </w:rPr>
            <w:t xml:space="preserve"> component is sent by the client to verify a signature or timestamp on some input documents.</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sdt>
        <w:sdtPr es:element="dss2-VerifyRequestType">
          <w:alias w:val="dss2-VerifyRequestType.inDocs"/>
          <w:tag w:val="dss2-VerifyRequestType.InputDocuments"/>
          <w:placeholder>
            <w:docPart w:val="sub component InputDocuments details"/>
          </w:placeholder>
          <w:showingPlcHdr/>
          <w:richText/>
        </w:sdtPr>
        <w:sdtEndPr/>
        [sub component InputDocuments details] 
        <w:sdtContent>
          <w:r w:rsidR="00E333BD">
            <w:rPr>
              <w:rStyle w:val="PlaceholderText"/>
              <w:color w:val="19d131"/>
            </w:rPr>
            <w:t>[sub component InputDocuments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_RefComp5BA2A20A \r \h </w:instrText>
      </w:r>
      <w:r w:rsidR="00C607DF">
        <w:fldChar w:fldCharType="separate"/>
      </w:r>
      <w:r w:rsidR="00C607DF">
        <w:rPr>
          <w:rStyle w:val="Datatype"/>
          <w:rFonts w:cs="Courier New" w:eastAsia="Courier New"/>
        </w:rPr>
        <w:t>OptionalInputsVerify</w:t>
      </w:r>
      <w:r w:rsidR="00C607DF">
        <w:fldChar w:fldCharType="end"/>
      </w:r>
      <w:r w:rsidR="00C607DF">
        <w:t xml:space="preserve">. </w:t>
      </w:r>
      <w:sdt>
        <w:sdtPr es:element="dss2-VerifyRequestType">
          <w:alias w:val="dss2-VerifyRequestType.optInp"/>
          <w:tag w:val="dss2-VerifyRequestType.OptionalInputs"/>
          <w:placeholder>
            <w:docPart w:val="sub component OptionalInputs details"/>
          </w:placeholder>
          <w:showingPlcHdr/>
          <w:richText/>
        </w:sdtPr>
        <w:sdtEndPr/>
        [sub component OptionalInputs details] 
        <w:sdtContent>
          <w:r w:rsidR="00E333BD">
            <w:rPr>
              <w:rStyle w:val="PlaceholderText"/>
              <w:color w:val="19d131"/>
            </w:rPr>
            <w:t>[sub component OptionalInputs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sdt>
        <w:sdtPr es:element="dss2-VerifyRequestType">
          <w:alias w:val="dss2-VerifyRequestType.sigObj"/>
          <w:tag w:val="dss2-VerifyRequestType.SignatureObject"/>
          <w:placeholder>
            <w:docPart w:val="sub component SignatureObject details"/>
          </w:placeholder>
          <w:richText/>
        </w:sdtPr>
        <w:sdtEndPr/>
        <w:sdtContent>
          <w:moveFrom w:author="Andreas Kuehne" w:date="2019-05-24T21:55:00Z" w:id="2303">
            <w:r w:rsidDel="00FE06C1" w:rsidR="008C58DA" w:rsidRPr="008C58DA">
              <w:t>« For uses cases defined in this document the cardinality of this element M</w:t>
            </w:r>
            <w:r w:rsidDel="00FE06C1" w:rsidR="008C58DA">
              <w:t>UST be zero or one. » [DSS-4.3.3-1</w:t>
            </w:r>
            <w:r w:rsidDel="00FE06C1" w:rsidR="008C58DA" w:rsidRPr="008C58DA">
              <w:t>]</w:t>
            </w:r>
            <w:r w:rsidDel="00FE06C1" w:rsidR="008C58DA">
              <w:t xml:space="preserve">. </w:t>
            </w:r>
            <w:r w:rsidDel="00FE06C1" w:rsidR="008C58DA" w:rsidRPr="008C58DA">
              <w:t xml:space="preserve">Profiles MAY define processing rules how to handle unbounded cardinality. These profiles MUST define the semantics of </w:t>
            </w:r>
            <w:r w:rsidDel="00FE06C1" w:rsidR="008C58DA">
              <w:t>verification</w:t>
            </w:r>
            <w:r w:rsidDel="00FE06C1" w:rsidR="008C58DA" w:rsidRPr="008C58DA">
              <w:t xml:space="preserve"> for multiple SignatureObjects. </w:t>
            </w:r>
            <w:r w:rsidDel="00FE06C1" w:rsidRPr="003A06D0">
              <w:rPr>
                <w:color w:val="19d131"/>
                <w:lang w:val="en-GB"/>
              </w:rPr>
              <w:t xml:space="preserve">The </w:t>
            </w:r>
            <w:r w:rsidDel="00FE06C1" w:rsidRPr="003A06D0">
              <w:rPr>
                <w:rStyle w:val="Datatype"/>
                <w:lang w:val="en-GB"/>
              </w:rPr>
              <w:t>SignatureObject</w:t>
            </w:r>
            <w:r w:rsidDel="00FE06C1" w:rsidRPr="003A06D0">
              <w:rPr>
                <w:color w:val="19d131"/>
                <w:lang w:val="en-GB"/>
              </w:rPr>
              <w:t xml:space="preserve"> element contains a signature</w:t>
            </w:r>
            <w:r w:rsidDel="00FE06C1" w:rsidR="008C58DA">
              <w:rPr>
                <w:color w:val="19d131"/>
                <w:lang w:val="en-GB"/>
              </w:rPr>
              <w:t>s</w:t>
            </w:r>
            <w:r w:rsidDel="00FE06C1" w:rsidRPr="003A06D0">
              <w:rPr>
                <w:color w:val="19d131"/>
                <w:lang w:val="en-GB"/>
              </w:rPr>
              <w:t xml:space="preserve"> or timestamp</w:t>
            </w:r>
            <w:r w:rsidDel="00FE06C1" w:rsidR="008C58DA">
              <w:rPr>
                <w:color w:val="19d131"/>
                <w:lang w:val="en-GB"/>
              </w:rPr>
              <w:t>s</w:t>
            </w:r>
            <w:r w:rsidDel="00FE06C1" w:rsidRPr="003A06D0">
              <w:rPr>
                <w:color w:val="19d131"/>
                <w:lang w:val="en-GB"/>
              </w:rPr>
              <w:t>, o</w:t>
            </w:r>
            <w:r w:rsidDel="00FE06C1" w:rsidR="008C58DA">
              <w:rPr>
                <w:color w:val="19d131"/>
                <w:lang w:val="en-GB"/>
              </w:rPr>
              <w:t>r else contains</w:t>
            </w:r>
            <w:r w:rsidDel="00FE06C1" w:rsidR="00602B81">
              <w:rPr>
                <w:color w:val="19d131"/>
                <w:lang w:val="en-GB"/>
              </w:rPr>
              <w:t xml:space="preserve"> </w:t>
            </w:r>
            <w:r w:rsidDel="00FE06C1" w:rsidR="00602B81" w:rsidRPr="00602B81">
              <w:rPr>
                <w:rStyle w:val="Datatype"/>
              </w:rPr>
              <w:t>SignaturePtr</w:t>
            </w:r>
            <w:r w:rsidDel="00FE06C1" w:rsidR="008C58DA">
              <w:rPr>
                <w:rStyle w:val="Datatype"/>
              </w:rPr>
              <w:t>s</w:t>
            </w:r>
            <w:r w:rsidDel="00FE06C1" w:rsidRPr="003A06D0">
              <w:rPr>
                <w:color w:val="19d131"/>
                <w:lang w:val="en-GB"/>
              </w:rPr>
              <w:t xml:space="preserve"> that points to an XML signature in </w:t>
            </w:r>
            <w:r w:rsidDel="00FE06C1" w:rsidR="008C58DA">
              <w:rPr>
                <w:color w:val="19d131"/>
                <w:lang w:val="en-GB"/>
              </w:rPr>
              <w:t>an</w:t>
            </w:r>
            <w:r w:rsidDel="00FE06C1" w:rsidRPr="003A06D0">
              <w:rPr>
                <w:color w:val="19d131"/>
                <w:lang w:val="en-GB"/>
              </w:rPr>
              <w:t xml:space="preserve"> input documents.</w:t>
            </w:r>
          </w:moveFrom>
        </w:sdtContent>
        <w:sdtContent>
          <w:moveTo w:author="Andreas Kuehne" w:date="2019-05-24T21:55:00Z" w:id="2305">
            <w:r w:rsidR="00FE06C1" w:rsidRPr="008C58DA">
              <w:t>« For uses cases defined in this document the cardinality of this element M</w:t>
            </w:r>
            <w:r w:rsidR="00FE06C1">
              <w:t>UST be zero or one. » [DSS-4.3.3-1</w:t>
            </w:r>
            <w:r w:rsidR="00FE06C1" w:rsidRPr="008C58DA">
              <w:t>]</w:t>
            </w:r>
            <w:r w:rsidR="00FE06C1">
              <w:t xml:space="preserve">. </w:t>
            </w:r>
            <w:r w:rsidR="00FE06C1" w:rsidRPr="008C58DA">
              <w:t xml:space="preserve">Profiles MAY define processing rules how to handle unbounded cardinality. These profiles MUST define the semantics of </w:t>
            </w:r>
            <w:r w:rsidR="00FE06C1">
              <w:t>verification</w:t>
            </w:r>
            <w:r w:rsidR="00FE06C1" w:rsidRPr="008C58DA">
              <w:t xml:space="preserve"> for multiple SignatureObjects. </w:t>
            </w:r>
            <w:r w:rsidR="00FE06C1" w:rsidRPr="003A06D0">
              <w:rPr>
                <w:color w:val="19d131"/>
                <w:lang w:val="en-GB"/>
              </w:rPr>
              <w:t xml:space="preserve">The </w:t>
            </w:r>
            <w:r w:rsidR="00FE06C1" w:rsidRPr="003A06D0">
              <w:rPr>
                <w:rStyle w:val="Datatype"/>
                <w:lang w:val="en-GB"/>
              </w:rPr>
              <w:t>SignatureObject</w:t>
            </w:r>
            <w:r w:rsidR="00FE06C1" w:rsidRPr="003A06D0">
              <w:rPr>
                <w:color w:val="19d131"/>
                <w:lang w:val="en-GB"/>
              </w:rPr>
              <w:t xml:space="preserve"> element contains a signature</w:t>
            </w:r>
            <w:r w:rsidR="00FE06C1">
              <w:rPr>
                <w:color w:val="19d131"/>
                <w:lang w:val="en-GB"/>
              </w:rPr>
              <w:t>s</w:t>
            </w:r>
            <w:r w:rsidR="00FE06C1" w:rsidRPr="003A06D0">
              <w:rPr>
                <w:color w:val="19d131"/>
                <w:lang w:val="en-GB"/>
              </w:rPr>
              <w:t xml:space="preserve"> or timestamp</w:t>
            </w:r>
            <w:r w:rsidR="00FE06C1">
              <w:rPr>
                <w:color w:val="19d131"/>
                <w:lang w:val="en-GB"/>
              </w:rPr>
              <w:t>s</w:t>
            </w:r>
            <w:r w:rsidR="00FE06C1" w:rsidRPr="003A06D0">
              <w:rPr>
                <w:color w:val="19d131"/>
                <w:lang w:val="en-GB"/>
              </w:rPr>
              <w:t>, o</w:t>
            </w:r>
            <w:r w:rsidR="00FE06C1">
              <w:rPr>
                <w:color w:val="19d131"/>
                <w:lang w:val="en-GB"/>
              </w:rPr>
              <w:t xml:space="preserve">r else contains </w:t>
            </w:r>
            <w:r w:rsidR="00FE06C1" w:rsidRPr="00602B81">
              <w:rPr>
                <w:rStyle w:val="Datatype"/>
              </w:rPr>
              <w:t>SignaturePtr</w:t>
            </w:r>
            <w:r w:rsidR="00FE06C1">
              <w:rPr>
                <w:rStyle w:val="Datatype"/>
              </w:rPr>
              <w:t>s</w:t>
            </w:r>
            <w:r w:rsidR="00FE06C1" w:rsidRPr="003A06D0">
              <w:rPr>
                <w:color w:val="19d131"/>
                <w:lang w:val="en-GB"/>
              </w:rPr>
              <w:t xml:space="preserve"> that points to an XML signature in </w:t>
            </w:r>
            <w:r w:rsidR="00FE06C1">
              <w:rPr>
                <w:color w:val="19d131"/>
                <w:lang w:val="en-GB"/>
              </w:rPr>
              <w:t>an</w:t>
            </w:r>
            <w:r w:rsidR="00FE06C1" w:rsidRPr="003A06D0">
              <w:rPr>
                <w:color w:val="19d131"/>
                <w:lang w:val="en-GB"/>
              </w:rPr>
              <w:t xml:space="preserve"> input documents.</w:t>
            </w:r>
          </w:moveTo>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VerifyRequestType">
          <w:tag w:val="dss2-VerifyRequestType.-nonNormative"/>
          <w:placeholder>
            <w:docPart w:val="component VerifyRequest non normative details"/>
          </w:placeholder>
          <w:showingPlcHdr/>
          <w:richText/>
        </w:sdtPr>
        <w:sdtEndPr/>
        [component VerifyRequest non normative details] 
        <w:sdtContent>
          <w:r w:rsidR="00E333BD">
            <w:rPr>
              <w:rStyle w:val="PlaceholderText"/>
              <w:color w:val="19d131"/>
            </w:rPr>
            <w:t>[component VerifyRequest non normative details]</w:t>
          </w:r>
        </w:sdtContent>
      </w:sdt>
    </w:p>
    <w:p xmlns:xf="http://www.w3.org/2005/xpath-functions" es:generated="true" w14:paraId="08898D32" w14:textId="77777777" w:rsidP="002062A5" w:rsidR="FFD550FF" w:rsidRDefault="002062A5">
      <w:pPr>
        <w:pStyle w:val="berschrift4"/>
      </w:pPr>
      <w:bookmarkStart w:id="136" w:name="_Toc482893917"/>
      <w:r>
        <w:t>VerifyRequest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c>
          <w:tcPr>
            <w:tcW w:type="dxa" w:w="4675"/>
          </w:tcPr>
          <w:p es:generated="true" w14:paraId="0FED4A4B" w14:textId="695EA6C8" w:rsidP="00FD22AC" w:rsidR="FFD550FF" w:rsidRDefault="00A15457">
            <w:sdt>
              <w:sdtPr es:element="dss2-VerifyRequestType">
                <w:alias w:val="dss2-VerifyRequestType.inDocs"/>
                <w:tag w:val="dss2-VerifyRequestType.-jsonComment.InputDocument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c>
          <w:tcPr>
            <w:tcW w:type="dxa" w:w="4675"/>
          </w:tcPr>
          <w:p es:generated="true" w14:paraId="0FED4A4B" w14:textId="695EA6C8" w:rsidP="00FD22AC" w:rsidR="FFD550FF" w:rsidRDefault="00A15457">
            <w:sdt>
              <w:sdtPr es:element="dss2-VerifyRequestType">
                <w:alias w:val="dss2-VerifyRequestType.optInp"/>
                <w:tag w:val="dss2-VerifyRequestType.-jsonComment.OptionalInput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c>
          <w:tcPr>
            <w:tcW w:type="dxa" w:w="4675"/>
          </w:tcPr>
          <w:p es:generated="true" w14:paraId="0FED4A4B" w14:textId="695EA6C8" w:rsidP="00FD22AC" w:rsidR="FFD550FF" w:rsidRDefault="00A15457">
            <w:sdt>
              <w:sdtPr es:element="dss2-VerifyRequestType">
                <w:alias w:val="dss2-VerifyRequestType.sigObj"/>
                <w:tag w:val="dss2-VerifyRequestType.-jsonComment.SignatureObject"/>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VerifyRequestType">
          <w:tag w:val="dss2-VerifyRequestType.-jsonSchema"/>
          <w:placeholder>
            <w:docPart w:val="component VerifyRequest JSON schema details"/>
          </w:placeholder>
          <w:showingPlcHdr/>
          <w:richText/>
        </w:sdtPr>
        <w:sdtEndPr/>
        [component VerifyRequest JSON schema details] 
        <w:sdtContent>
          <w:r w:rsidR="00E333BD">
            <w:rPr>
              <w:rStyle w:val="PlaceholderText"/>
              <w:color w:val="19d131"/>
            </w:rPr>
            <w:t>[component VerifyRequest JSON schema details]</w:t>
          </w:r>
        </w:sdtContent>
      </w:sdt>
    </w:p>
    <w:p xmlns:xf="http://www.w3.org/2005/xpath-functions" es:generated="true" w14:paraId="0768E3F6" w14:textId="77777777" w:rsidP="002062A5" w:rsidR="FFD550FF" w:rsidRDefault="002062A5">
      <w:pPr>
        <w:pStyle w:val="berschrift4"/>
      </w:pPr>
      <w:bookmarkStart w:id="130" w:name="_Toc482893916"/>
      <w:r>
        <w:t>VerifyRequest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VerifyRequestType</w:t>
      </w:r>
      <w:r w:rsidRPr="0CCF9147">
        <w:t xml:space="preserve"> SHALL implement the requirements defined in the </w:t>
      </w:r>
      <w:r w:rsidRPr="002062A5">
        <w:rPr>
          <w:rFonts w:ascii="Courier New" w:cs="Courier New" w:eastAsia="Courier New" w:hAnsi="Courier New"/>
        </w:rPr>
        <w:t>VerifyRequest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dss2:OptionalInputsVerifyType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VerifyRequestType</w:t>
      </w:r>
      <w:r w:rsidRPr="71C71F8C">
        <w:t xml:space="preserve"> </w:t>
      </w:r>
      <w:r>
        <w:t xml:space="preserve">XML element SHALL implement in XML syntax the sub-component that has a name equal to its local name. </w:t>
      </w:r>
      <w:sdt>
        <w:sdtPr es:element="dss2-VerifyRequestType">
          <w:tag w:val="dss2-VerifyRequestType.-xmlSchema"/>
          <w:placeholder>
            <w:docPart w:val="component VerifyRequest XML schema details"/>
          </w:placeholder>
          <w:showingPlcHdr/>
          <w:richText/>
        </w:sdtPr>
        <w:sdtEndPr/>
        [component VerifyRequest XML schema details] 
        <w:sdtContent>
          <w:r w:rsidR="00E333BD">
            <w:rPr>
              <w:rStyle w:val="PlaceholderText"/>
              <w:color w:val="19d131"/>
            </w:rPr>
            <w:t>[component VerifyRequest XML schema details]</w:t>
          </w:r>
        </w:sdtContent>
      </w:sdt>
    </w:p>
    <w:p xmlns:xf="http://www.w3.org/2005/xpath-functions" es:generated="true" w14:paraId="322E42C2" w14:textId="77777777" w:rsidP="002062A5" w:rsidR="FFD550FF" w:rsidRDefault="002062A5">
      <w:pPr>
        <w:pStyle w:val="berschrift3"/>
      </w:pPr>
      <w:bookmarkStart w:id="129" w:name="_RefCompD8D7E99B"/>
      <w:r>
        <w:t>Component VerifyResponse</w:t>
      </w:r>
      <w:bookmarkEnd w:id="129"/>
    </w:p>
    <w:p xmlns:xf="http://www.w3.org/2005/xpath-functions" es:generated="true" w14:paraId="0FED4A4B" w14:textId="695EA6C8" w:rsidP="00FD22AC" w:rsidR="FFD550FF" w:rsidRDefault="00A15457">
      <w:sdt>
        <w:sdtPr es:element="dss2-VerifyResponseType">
          <w:tag w:val="dss2-VerifyResponseType.-normative"/>
          <w:placeholder>
            <w:docPart w:val="component VerifyRespons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VerifyResponse</w:t>
          </w:r>
          <w:r w:rsidR="001725A5" w:rsidRPr="003A06D0">
            <w:rPr>
              <w:color w:val="19d131"/>
              <w:lang w:val="en-GB"/>
            </w:rPr>
            <w:t xml:space="preserve"> component is returned by the server to provide the results of verification.</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_RefComp131BCFE5 \r \h </w:instrText>
      </w:r>
      <w:r w:rsidR="00C607DF">
        <w:fldChar w:fldCharType="separate"/>
      </w:r>
      <w:r w:rsidR="00C607DF">
        <w:rPr>
          <w:rStyle w:val="Datatype"/>
          <w:rFonts w:cs="Courier New" w:eastAsia="Courier New"/>
        </w:rPr>
        <w:t>ResponseBase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_RefComp66C2CB3B \r \h </w:instrText>
      </w:r>
      <w:r w:rsidR="00C607DF">
        <w:fldChar w:fldCharType="separate"/>
      </w:r>
      <w:r w:rsidR="00C607DF">
        <w:rPr>
          <w:rStyle w:val="Datatype"/>
          <w:rFonts w:cs="Courier New" w:eastAsia="Courier New"/>
        </w:rPr>
        <w:t>OptionalOutputsVerify</w:t>
      </w:r>
      <w:r w:rsidR="00C607DF">
        <w:fldChar w:fldCharType="end"/>
      </w:r>
      <w:r w:rsidR="00C607DF">
        <w:t xml:space="preserve">. </w:t>
      </w:r>
      <w:sdt>
        <w:sdtPr es:element="dss2-VerifyResponseType">
          <w:alias w:val="dss2-VerifyResponseType.optOutp"/>
          <w:tag w:val="dss2-VerifyResponseType.OptionalOutputs"/>
          <w:placeholder>
            <w:docPart w:val="sub component OptionalOutputs details"/>
          </w:placeholder>
          <w:showingPlcHdr/>
          <w:richText/>
        </w:sdtPr>
        <w:sdtEndPr/>
        [sub component OptionalOutputs details] 
        <w:sdtContent>
          <w:r w:rsidR="00E333BD">
            <w:rPr>
              <w:rStyle w:val="PlaceholderText"/>
              <w:color w:val="19d131"/>
            </w:rPr>
            <w:t>[sub component OptionalOutputs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VerifyResponseType">
          <w:tag w:val="dss2-VerifyResponseType.-nonNormative"/>
          <w:placeholder>
            <w:docPart w:val="component VerifyResponse non normative details"/>
          </w:placeholder>
          <w:showingPlcHdr/>
          <w:richText/>
        </w:sdtPr>
        <w:sdtEndPr/>
        [component VerifyResponse non normative details] 
        <w:sdtContent>
          <w:r w:rsidR="00E333BD">
            <w:rPr>
              <w:rStyle w:val="PlaceholderText"/>
              <w:color w:val="19d131"/>
            </w:rPr>
            <w:t>[component VerifyResponse non normative details]</w:t>
          </w:r>
        </w:sdtContent>
      </w:sdt>
    </w:p>
    <w:p xmlns:xf="http://www.w3.org/2005/xpath-functions" es:generated="true" w14:paraId="08898D32" w14:textId="77777777" w:rsidP="002062A5" w:rsidR="FFD550FF" w:rsidRDefault="002062A5">
      <w:pPr>
        <w:pStyle w:val="berschrift4"/>
      </w:pPr>
      <w:bookmarkStart w:id="136" w:name="_Toc482893917"/>
      <w:r>
        <w:t>VerifyResponse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c>
          <w:tcPr>
            <w:tcW w:type="dxa" w:w="4675"/>
          </w:tcPr>
          <w:p es:generated="true" w14:paraId="0FED4A4B" w14:textId="695EA6C8" w:rsidP="00FD22AC" w:rsidR="FFD550FF" w:rsidRDefault="00A15457">
            <w:sdt>
              <w:sdtPr es:element="dss2-VerifyResponseType">
                <w:alias w:val="dss2-VerifyResponseType.optOutp"/>
                <w:tag w:val="dss2-VerifyResponseType.-jsonComment.OptionalOutput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VerifyResponseType">
          <w:tag w:val="dss2-VerifyResponseType.-jsonSchema"/>
          <w:placeholder>
            <w:docPart w:val="component VerifyResponse JSON schema details"/>
          </w:placeholder>
          <w:showingPlcHdr/>
          <w:richText/>
        </w:sdtPr>
        <w:sdtEndPr/>
        [component VerifyResponse JSON schema details] 
        <w:sdtContent>
          <w:r w:rsidR="00E333BD">
            <w:rPr>
              <w:rStyle w:val="PlaceholderText"/>
              <w:color w:val="19d131"/>
            </w:rPr>
            <w:t>[component VerifyResponse JSON schema details]</w:t>
          </w:r>
        </w:sdtContent>
      </w:sdt>
    </w:p>
    <w:p xmlns:xf="http://www.w3.org/2005/xpath-functions" es:generated="true" w14:paraId="0768E3F6" w14:textId="77777777" w:rsidP="002062A5" w:rsidR="FFD550FF" w:rsidRDefault="002062A5">
      <w:pPr>
        <w:pStyle w:val="berschrift4"/>
      </w:pPr>
      <w:bookmarkStart w:id="130" w:name="_Toc482893916"/>
      <w:r>
        <w:t>VerifyResponse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VerifyResponseType</w:t>
      </w:r>
      <w:r w:rsidRPr="0CCF9147">
        <w:t xml:space="preserve"> SHALL implement the requirements defined in the </w:t>
      </w:r>
      <w:r w:rsidRPr="002062A5">
        <w:rPr>
          <w:rFonts w:ascii="Courier New" w:cs="Courier New" w:eastAsia="Courier New" w:hAnsi="Courier New"/>
        </w:rPr>
        <w:t>VerifyResponse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dss2:OptionalOutputsVerifyType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VerifyResponseType</w:t>
      </w:r>
      <w:r w:rsidRPr="71C71F8C">
        <w:t xml:space="preserve"> </w:t>
      </w:r>
      <w:r>
        <w:t xml:space="preserve">XML element SHALL implement in XML syntax the sub-component that has a name equal to its local name. </w:t>
      </w:r>
      <w:sdt>
        <w:sdtPr es:element="dss2-VerifyResponseType">
          <w:tag w:val="dss2-VerifyResponseType.-xmlSchema"/>
          <w:placeholder>
            <w:docPart w:val="component VerifyResponse XML schema details"/>
          </w:placeholder>
          <w:showingPlcHdr/>
          <w:richText/>
        </w:sdtPr>
        <w:sdtEndPr/>
        [component VerifyResponse XML schema details] 
        <w:sdtContent>
          <w:r w:rsidR="00E333BD">
            <w:rPr>
              <w:rStyle w:val="PlaceholderText"/>
              <w:color w:val="19d131"/>
            </w:rPr>
            <w:t>[component VerifyResponse XML schema details]</w:t>
          </w:r>
        </w:sdtContent>
      </w:sdt>
    </w:p>
    <w:p xmlns:xf="http://www.w3.org/2005/xpath-functions" es:generated="true" w14:paraId="322E42C2" w14:textId="77777777" w:rsidP="002062A5" w:rsidR="FFD550FF" w:rsidRDefault="002062A5">
      <w:pPr>
        <w:pStyle w:val="berschrift3"/>
      </w:pPr>
      <w:bookmarkStart w:id="129" w:name="_RefCompD39ED54B"/>
      <w:r>
        <w:t>Component PendingRequest</w:t>
      </w:r>
      <w:bookmarkEnd w:id="129"/>
    </w:p>
    <w:p xmlns:xf="http://www.w3.org/2005/xpath-functions" es:generated="true" w14:paraId="0FED4A4B" w14:textId="695EA6C8" w:rsidP="00FD22AC" w:rsidR="FFD550FF" w:rsidRDefault="00A15457">
      <w:sdt>
        <w:sdtPr es:element="dss2-PendingRequestType">
          <w:tag w:val="dss2-PendingRequestType.-normative"/>
          <w:placeholder>
            <w:docPart w:val="component PendingReques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sdt>
        <w:sdtPr es:element="dss2-PendingRequestType">
          <w:alias w:val="dss2-PendingRequestType.claimedIdentity"/>
          <w:tag w:val="dss2-PendingRequestType.ClaimedIdentity"/>
          <w:placeholder>
            <w:docPart w:val="sub component ClaimedIdentity details"/>
          </w:placeholder>
          <w:richText/>
        </w:sdtPr>
        <w:sdtEndPr/>
        <w:sdtContent>
          <w:r w:rsidRPr="003A06D0">
            <w:rPr>
              <w:color w:val="19d131"/>
              <w:lang w:val="en-GB"/>
            </w:rPr>
            <w:t>This element allows the authentication of the requestor.</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PendingRequestType">
          <w:tag w:val="dss2-PendingRequestType.-nonNormative"/>
          <w:placeholder>
            <w:docPart w:val="component PendingRequest non normative details"/>
          </w:placeholder>
          <w:showingPlcHdr/>
          <w:richText/>
        </w:sdtPr>
        <w:sdtEndPr/>
        [component PendingRequest non normative details] 
        <w:sdtContent>
          <w:r w:rsidR="00E333BD">
            <w:rPr>
              <w:rStyle w:val="PlaceholderText"/>
              <w:color w:val="19d131"/>
            </w:rPr>
            <w:t>[component PendingRequest non normative details]</w:t>
          </w:r>
        </w:sdtContent>
      </w:sdt>
    </w:p>
    <w:p xmlns:xf="http://www.w3.org/2005/xpath-functions" es:generated="true" w14:paraId="08898D32" w14:textId="77777777" w:rsidP="002062A5" w:rsidR="FFD550FF" w:rsidRDefault="002062A5">
      <w:pPr>
        <w:pStyle w:val="berschrift4"/>
      </w:pPr>
      <w:bookmarkStart w:id="136" w:name="_Toc482893917"/>
      <w:r>
        <w:t>PendingRequest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PendingRequest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PendingRequest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c>
          <w:tcPr>
            <w:tcW w:type="dxa" w:w="4675"/>
          </w:tcPr>
          <w:p es:generated="true" w14:paraId="0FED4A4B" w14:textId="695EA6C8" w:rsidP="00FD22AC" w:rsidR="FFD550FF" w:rsidRDefault="00A15457">
            <w:sdt>
              <w:sdtPr es:element="dss2-PendingRequestType">
                <w:alias w:val="dss2-PendingRequestType.claimedIdentity"/>
                <w:tag w:val="dss2-PendingRequestType.-jsonComment.ClaimedIdentity"/>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"dss2-PendingRequestType"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PendingRequestType">
          <w:tag w:val="dss2-PendingRequestType.-jsonSchema"/>
          <w:placeholder>
            <w:docPart w:val="component PendingRequest JSON schema details"/>
          </w:placeholder>
          <w:showingPlcHdr/>
          <w:richText/>
        </w:sdtPr>
        <w:sdtEndPr/>
        [component PendingRequest JSON schema details] 
        <w:sdtContent>
          <w:r w:rsidR="00E333BD">
            <w:rPr>
              <w:rStyle w:val="PlaceholderText"/>
              <w:color w:val="19d131"/>
            </w:rPr>
            <w:t>[component PendingRequest JSON schema details]</w:t>
          </w:r>
        </w:sdtContent>
      </w:sdt>
    </w:p>
    <w:p xmlns:xf="http://www.w3.org/2005/xpath-functions" es:generated="true" w14:paraId="0768E3F6" w14:textId="77777777" w:rsidP="002062A5" w:rsidR="FFD550FF" w:rsidRDefault="002062A5">
      <w:pPr>
        <w:pStyle w:val="berschrift4"/>
      </w:pPr>
      <w:bookmarkStart w:id="130" w:name="_Toc482893916"/>
      <w:r>
        <w:t>PendingRequest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PendingRequestType</w:t>
      </w:r>
      <w:r w:rsidRPr="0CCF9147">
        <w:t xml:space="preserve"> SHALL implement the requirements defined in the </w:t>
      </w:r>
      <w:r w:rsidRPr="002062A5">
        <w:rPr>
          <w:rFonts w:ascii="Courier New" w:cs="Courier New" w:eastAsia="Courier New" w:hAnsi="Courier New"/>
        </w:rPr>
        <w:t>PendingRequest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PendingRequestType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PendingRequestType</w:t>
      </w:r>
      <w:r w:rsidRPr="71C71F8C">
        <w:t xml:space="preserve"> </w:t>
      </w:r>
      <w:r>
        <w:t xml:space="preserve">XML element SHALL implement in XML syntax the sub-component that has a name equal to its local name. </w:t>
      </w:r>
      <w:sdt>
        <w:sdtPr es:element="dss2-PendingRequestType">
          <w:tag w:val="dss2-PendingRequestType.-xmlSchema"/>
          <w:placeholder>
            <w:docPart w:val="component PendingRequest XML schema details"/>
          </w:placeholder>
          <w:showingPlcHdr/>
          <w:richText/>
        </w:sdtPr>
        <w:sdtEndPr/>
        [component PendingRequest XML schema details] 
        <w:sdtContent>
          <w:r w:rsidR="00E333BD">
            <w:rPr>
              <w:rStyle w:val="PlaceholderText"/>
              <w:color w:val="19d131"/>
            </w:rPr>
            <w:t>[component PendingRequest XML schema details]</w:t>
          </w:r>
        </w:sdtContent>
      </w:sdt>
    </w:p>
    <w:p xmlns:xf="http://www.w3.org/2005/xpath-functions" w14:paraId="0FED4A4B" w14:textId="695EA6C8" w:rsidP="00FD22AC" w:rsidR="006D31DB" w:rsidRDefault="00A15457">
      <w:pPr>
        <w:pStyle w:val="berschrift2"/>
      </w:pPr>
      <w:bookmarkStart w:id="145" w:name="_Toc480914675"/>
      <w:r>
        <w:t>Optional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sdt>
        <w:sdtPr es:element="http://docs.oasis-open.org/dss-x/ns/core-optionals">
          <w:tag w:val="http://docs.oasis-open.org/dss-x/ns/core-optionals.-explain"/>
          <w:placeholder>
            <w:docPart w:val="category optionals in namespace http://docs.oasis-open.org/dss-x/ns/core explanation"/>
          </w:placeholder>
          <w:showingPlcHdr/>
          <w:richText/>
        </w:sdtPr>
        <w:sdtEndPr/>
        [category optionals in namespace http://docs.oasis-open.org/dss-x/ns/core explanation] 
        <w:sdtContent>
          <w:r w:rsidR="00E333BD">
            <w:rPr>
              <w:rStyle w:val="PlaceholderText"/>
              <w:color w:val="19d131"/>
            </w:rPr>
            <w:t>[category optionals in namespace http://docs.oasis-open.org/dss-x/ns/core explanation]</w:t>
          </w:r>
        </w:sdtContent>
      </w:sdt>
    </w:p>
    <w:p xmlns:xf="http://www.w3.org/2005/xpath-functions" es:generated="true" w14:paraId="322E42C2" w14:textId="77777777" w:rsidP="002062A5" w:rsidR="FFD550FF" w:rsidRDefault="002062A5">
      <w:pPr>
        <w:pStyle w:val="berschrift3"/>
      </w:pPr>
      <w:bookmarkStart w:id="129" w:name="_RefCompDACDADA1"/>
      <w:r>
        <w:t>Component RequestID</w:t>
      </w:r>
      <w:bookmarkEnd w:id="129"/>
    </w:p>
    <w:p xmlns:xf="http://www.w3.org/2005/xpath-functions" es:generated="true" w14:paraId="0FED4A4B" w14:textId="695EA6C8" w:rsidP="00FD22AC" w:rsidR="FFD550FF" w:rsidRDefault="00A15457">
      <w:sdt>
        <w:sdtPr es:element="dss2-RequestID">
          <w:tag w:val="dss2-RequestID.-normative"/>
          <w:placeholder>
            <w:docPart w:val="component RequestID normative details"/>
          </w:placeholder>
          <w:showingPlcHdr/>
          <w:richText/>
        </w:sdtPr>
        <w:sdtEndPr/>
        [component RequestID normative details] 
        <w:sdtContent>
          <w:r w:rsidR="00E333BD">
            <w:rPr>
              <w:rStyle w:val="PlaceholderText"/>
              <w:color w:val="19d131"/>
            </w:rPr>
            <w:t>[component RequestID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sdt>
        <w:sdtPr es:element="dss2-RequestID">
          <w:tag w:val="dss2-RequestID.value"/>
          <w:placeholder>
            <w:docPart w:val="sub component value details"/>
          </w:placeholder>
          <w:showingPlcHdr/>
          <w:richText/>
        </w:sdtPr>
        <w:sdtEndPr/>
        [sub component value details] 
        <w:sdtContent>
          <w:r w:rsidR="00E333BD">
            <w:rPr>
              <w:rStyle w:val="PlaceholderText"/>
              <w:color w:val="19d131"/>
            </w:rPr>
            <w:t>[sub component value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RequestID">
          <w:tag w:val="dss2-RequestID.-nonNormative"/>
          <w:placeholder>
            <w:docPart w:val="component RequestID non normative details"/>
          </w:placeholder>
          <w:showingPlcHdr/>
          <w:richText/>
        </w:sdtPr>
        <w:sdtEndPr/>
        [component RequestID non normative details] 
        <w:sdtContent>
          <w:r w:rsidR="00E333BD">
            <w:rPr>
              <w:rStyle w:val="PlaceholderText"/>
              <w:color w:val="19d131"/>
            </w:rPr>
            <w:t>[component RequestID non normative details]</w:t>
          </w:r>
        </w:sdtContent>
      </w:sdt>
    </w:p>
    <w:p xmlns:xf="http://www.w3.org/2005/xpath-functions" es:generated="true" w14:paraId="08898D32" w14:textId="77777777" w:rsidP="002062A5" w:rsidR="FFD550FF" w:rsidRDefault="002062A5">
      <w:pPr>
        <w:pStyle w:val="berschrift4"/>
      </w:pPr>
      <w:bookmarkStart w:id="136" w:name="_Toc482893917"/>
      <w:r>
        <w:t>RequestID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sdt>
        <w:sdtPr es:element="dss2-RequestID">
          <w:tag w:val="dss2-RequestID.-jsonSchema"/>
          <w:placeholder>
            <w:docPart w:val="component RequestID JSON schema details"/>
          </w:placeholder>
          <w:showingPlcHdr/>
          <w:richText/>
        </w:sdtPr>
        <w:sdtEndPr/>
        [component RequestID JSON schema details] 
        <w:sdtContent>
          <w:r w:rsidR="00E333BD">
            <w:rPr>
              <w:rStyle w:val="PlaceholderText"/>
              <w:color w:val="19d131"/>
            </w:rPr>
            <w:t>[component RequestID JSON schema details]</w:t>
          </w:r>
        </w:sdtContent>
      </w:sdt>
    </w:p>
    <w:p xmlns:xf="http://www.w3.org/2005/xpath-functions" es:generated="true" w14:paraId="0768E3F6" w14:textId="77777777" w:rsidP="002062A5" w:rsidR="FFD550FF" w:rsidRDefault="002062A5">
      <w:pPr>
        <w:pStyle w:val="berschrift4"/>
      </w:pPr>
      <w:bookmarkStart w:id="130" w:name="_Toc482893916"/>
      <w:r>
        <w:t>RequestID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RequestID</w:t>
      </w:r>
      <w:r w:rsidRPr="0CCF9147">
        <w:t xml:space="preserve"> SHALL implement the requirements defined in the </w:t>
      </w:r>
      <w:r w:rsidRPr="002062A5">
        <w:rPr>
          <w:rFonts w:ascii="Courier New" w:cs="Courier New" w:eastAsia="Courier New" w:hAnsi="Courier New"/>
        </w:rPr>
        <w:t>RequestID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RequestID</w:t>
      </w:r>
      <w:r w:rsidRPr="71C71F8C">
        <w:t xml:space="preserve"> </w:t>
      </w:r>
      <w:r>
        <w:t xml:space="preserve">XML element SHALL implement in XML syntax the sub-component that has a name equal to its local name. </w:t>
      </w:r>
      <w:sdt>
        <w:sdtPr es:element="dss2-RequestID">
          <w:tag w:val="dss2-RequestID.-xmlSchema"/>
          <w:placeholder>
            <w:docPart w:val="component RequestID XML schema details"/>
          </w:placeholder>
          <w:showingPlcHdr/>
          <w:richText/>
        </w:sdtPr>
        <w:sdtEndPr/>
        [component RequestID XML schema details] 
        <w:sdtContent>
          <w:r w:rsidR="00E333BD">
            <w:rPr>
              <w:rStyle w:val="PlaceholderText"/>
              <w:color w:val="19d131"/>
            </w:rPr>
            <w:t>[component RequestID XML schema details]</w:t>
          </w:r>
        </w:sdtContent>
      </w:sdt>
    </w:p>
    <w:p xmlns:xf="http://www.w3.org/2005/xpath-functions" es:generated="true" w14:paraId="322E42C2" w14:textId="77777777" w:rsidP="002062A5" w:rsidR="FFD550FF" w:rsidRDefault="002062A5">
      <w:pPr>
        <w:pStyle w:val="berschrift3"/>
      </w:pPr>
      <w:bookmarkStart w:id="129" w:name="_RefComp854EF302"/>
      <w:r>
        <w:t>Component ResponseID</w:t>
      </w:r>
      <w:bookmarkEnd w:id="129"/>
    </w:p>
    <w:p xmlns:xf="http://www.w3.org/2005/xpath-functions" es:generated="true" w14:paraId="0FED4A4B" w14:textId="695EA6C8" w:rsidP="00FD22AC" w:rsidR="FFD550FF" w:rsidRDefault="00A15457">
      <w:sdt>
        <w:sdtPr es:element="dss2-ResponseID">
          <w:tag w:val="dss2-ResponseID.-normative"/>
          <w:placeholder>
            <w:docPart w:val="component ResponseID normative details"/>
          </w:placeholder>
          <w:showingPlcHdr/>
          <w:richText/>
        </w:sdtPr>
        <w:sdtEndPr/>
        [component ResponseID normative details] 
        <w:sdtContent>
          <w:r w:rsidR="00E333BD">
            <w:rPr>
              <w:rStyle w:val="PlaceholderText"/>
              <w:color w:val="19d131"/>
            </w:rPr>
            <w:t>[component ResponseID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sdt>
        <w:sdtPr es:element="dss2-ResponseID">
          <w:tag w:val="dss2-ResponseID.value"/>
          <w:placeholder>
            <w:docPart w:val="sub component value details"/>
          </w:placeholder>
          <w:showingPlcHdr/>
          <w:richText/>
        </w:sdtPr>
        <w:sdtEndPr/>
        [sub component value details] 
        <w:sdtContent>
          <w:r w:rsidR="00E333BD">
            <w:rPr>
              <w:rStyle w:val="PlaceholderText"/>
              <w:color w:val="19d131"/>
            </w:rPr>
            <w:t>[sub component value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ResponseID">
          <w:tag w:val="dss2-ResponseID.-nonNormative"/>
          <w:placeholder>
            <w:docPart w:val="component ResponseID non normative details"/>
          </w:placeholder>
          <w:showingPlcHdr/>
          <w:richText/>
        </w:sdtPr>
        <w:sdtEndPr/>
        [component ResponseID non normative details] 
        <w:sdtContent>
          <w:r w:rsidR="00E333BD">
            <w:rPr>
              <w:rStyle w:val="PlaceholderText"/>
              <w:color w:val="19d131"/>
            </w:rPr>
            <w:t>[component ResponseID non normative details]</w:t>
          </w:r>
        </w:sdtContent>
      </w:sdt>
    </w:p>
    <w:p xmlns:xf="http://www.w3.org/2005/xpath-functions" es:generated="true" w14:paraId="08898D32" w14:textId="77777777" w:rsidP="002062A5" w:rsidR="FFD550FF" w:rsidRDefault="002062A5">
      <w:pPr>
        <w:pStyle w:val="berschrift4"/>
      </w:pPr>
      <w:bookmarkStart w:id="136" w:name="_Toc482893917"/>
      <w:r>
        <w:t>ResponseID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ResponseID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sdt>
        <w:sdtPr es:element="dss2-ResponseID">
          <w:tag w:val="dss2-ResponseID.-jsonSchema"/>
          <w:placeholder>
            <w:docPart w:val="component ResponseID JSON schema details"/>
          </w:placeholder>
          <w:showingPlcHdr/>
          <w:richText/>
        </w:sdtPr>
        <w:sdtEndPr/>
        [component ResponseID JSON schema details] 
        <w:sdtContent>
          <w:r w:rsidR="00E333BD">
            <w:rPr>
              <w:rStyle w:val="PlaceholderText"/>
              <w:color w:val="19d131"/>
            </w:rPr>
            <w:t>[component ResponseID JSON schema details]</w:t>
          </w:r>
        </w:sdtContent>
      </w:sdt>
    </w:p>
    <w:p xmlns:xf="http://www.w3.org/2005/xpath-functions" es:generated="true" w14:paraId="0768E3F6" w14:textId="77777777" w:rsidP="002062A5" w:rsidR="FFD550FF" w:rsidRDefault="002062A5">
      <w:pPr>
        <w:pStyle w:val="berschrift4"/>
      </w:pPr>
      <w:bookmarkStart w:id="130" w:name="_Toc482893916"/>
      <w:r>
        <w:t>ResponseID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ResponseID</w:t>
      </w:r>
      <w:r w:rsidRPr="0CCF9147">
        <w:t xml:space="preserve"> SHALL implement the requirements defined in the </w:t>
      </w:r>
      <w:r w:rsidRPr="002062A5">
        <w:rPr>
          <w:rFonts w:ascii="Courier New" w:cs="Courier New" w:eastAsia="Courier New" w:hAnsi="Courier New"/>
        </w:rPr>
        <w:t>ResponseID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ResponseID</w:t>
      </w:r>
      <w:r w:rsidRPr="71C71F8C">
        <w:t xml:space="preserve"> </w:t>
      </w:r>
      <w:r>
        <w:t xml:space="preserve">XML element SHALL implement in XML syntax the sub-component that has a name equal to its local name. </w:t>
      </w:r>
      <w:sdt>
        <w:sdtPr es:element="dss2-ResponseID">
          <w:tag w:val="dss2-ResponseID.-xmlSchema"/>
          <w:placeholder>
            <w:docPart w:val="component ResponseID XML schema details"/>
          </w:placeholder>
          <w:showingPlcHdr/>
          <w:richText/>
        </w:sdtPr>
        <w:sdtEndPr/>
        [component ResponseID XML schema details] 
        <w:sdtContent>
          <w:r w:rsidR="00E333BD">
            <w:rPr>
              <w:rStyle w:val="PlaceholderText"/>
              <w:color w:val="19d131"/>
            </w:rPr>
            <w:t>[component ResponseID XML schema details]</w:t>
          </w:r>
        </w:sdtContent>
      </w:sdt>
    </w:p>
    <w:p xmlns:xf="http://www.w3.org/2005/xpath-functions" es:generated="true" w14:paraId="322E42C2" w14:textId="77777777" w:rsidP="002062A5" w:rsidR="FFD550FF" w:rsidRDefault="002062A5">
      <w:pPr>
        <w:pStyle w:val="berschrift3"/>
      </w:pPr>
      <w:bookmarkStart w:id="129" w:name="_RefCompE88C5C04"/>
      <w:r>
        <w:t>Component OptionalInputsBase</w:t>
      </w:r>
      <w:bookmarkEnd w:id="129"/>
    </w:p>
    <w:p xmlns:xf="http://www.w3.org/2005/xpath-functions" es:generated="true" w14:paraId="0FED4A4B" w14:textId="695EA6C8" w:rsidP="00FD22AC" w:rsidR="FFD550FF" w:rsidRDefault="00A15457">
      <w:sdt>
        <w:sdtPr es:element="dss2-OptionalInputsBaseType">
          <w:tag w:val="dss2-OptionalInputsBaseType.-normative"/>
          <w:placeholder>
            <w:docPart w:val="component OptionalInputsBas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cs="Courier New" w:eastAsia="Courier New" w:hAnsi="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_RefCompD7570695 \r \h </w:instrText>
      </w:r>
      <w:r w:rsidR="00C607DF">
        <w:fldChar w:fldCharType="separate"/>
      </w:r>
      <w:r w:rsidR="00C607DF">
        <w:rPr>
          <w:rStyle w:val="Datatype"/>
          <w:rFonts w:cs="Courier New" w:eastAsia="Courier New"/>
        </w:rPr>
        <w:t>OptionalInputs</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sdt>
        <w:sdtPr es:element="dss2-OptionalInputsBaseType">
          <w:alias w:val="dss2-OptionalInputsBaseType.claimedIdentity"/>
          <w:tag w:val="dss2-OptionalInputsBaseType.ClaimedIdentity"/>
          <w:placeholder>
            <w:docPart w:val="sub component ClaimedIdentity details"/>
          </w:placeholder>
          <w:richText/>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sdt>
        <w:sdtPr es:element="dss2-OptionalInputsBaseType">
          <w:alias w:val="dss2-OptionalInputsBaseType.schemas"/>
          <w:tag w:val="dss2-OptionalInputsBaseType.Schemas"/>
          <w:placeholder>
            <w:docPart w:val="sub component Schemas details"/>
          </w:placeholder>
          <w:richText/>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AddTimestamp</w:t>
      </w:r>
      <w:r>
        <w:t xml:space="preserve"> element, if present, </w:t>
        <w:t xml:space="preserve">MAY occur zero or more times containing a URI</w:t>
      </w:r>
      <w:r w:rsidR="00C607DF">
        <w:t xml:space="preserve">. </w:t>
      </w:r>
      <w:sdt>
        <w:sdtPr es:element="dss2-OptionalInputsBaseType">
          <w:alias w:val="dss2-OptionalInputsBaseType.addTimestamp"/>
          <w:tag w:val="dss2-OptionalInputsBaseType.AddTimestamp"/>
          <w:placeholder>
            <w:docPart w:val="sub component AddTimestamp details"/>
          </w:placeholder>
          <w:richText/>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EnforceAsynchronousProcessing</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BaseType">
          <w:alias w:val="dss2-OptionalInputsBaseType.enforceAsync"/>
          <w:tag w:val="dss2-OptionalInputsBaseType.EnforceAsynchronousProcessing"/>
          <w:placeholder>
            <w:docPart w:val="sub component EnforceAsynchronousProcessing details"/>
          </w:placeholder>
          <w:showingPlcHdr/>
          <w:richText/>
        </w:sdtPr>
        <w:sdtEndPr/>
        [sub component EnforceAsynchronousProcessing details] 
        <w:sdtContent>
          <w:r w:rsidR="00E333BD">
            <w:rPr>
              <w:rStyle w:val="PlaceholderText"/>
              <w:color w:val="19d131"/>
            </w:rPr>
            <w:t>[sub component EnforceAsynchronousProcessing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Nonce</w:t>
      </w:r>
      <w:r>
        <w:t xml:space="preserve"> element, if present, </w:t>
        <w:t xml:space="preserve">MUST contain an integer</w:t>
      </w:r>
      <w:r w:rsidR="00C607DF">
        <w:t xml:space="preserve">. </w:t>
      </w:r>
      <w:sdt>
        <w:sdtPr es:element="dss2-OptionalInputsBaseType">
          <w:alias w:val="dss2-OptionalInputsBaseType.nonce"/>
          <w:tag w:val="dss2-OptionalInputsBaseType.Nonce"/>
          <w:placeholder>
            <w:docPart w:val="sub component Nonce details"/>
          </w:placeholder>
          <w:richText/>
        </w:sdtPr>
        <w:sdtEndPr/>
        <w:sdtContent>
          <w:r w:rsidR="001F57CC" w:rsidRPr="003A06D0">
            <w:rPr>
              <w:lang w:val="en-GB"/>
            </w:rPr>
            <w:t>The Nonce element MAY be used to provide a large random number to enable the client correlate a timestamp request with the response.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InputsBaseType">
          <w:tag w:val="dss2-OptionalInputsBaseType.-nonNormative"/>
          <w:placeholder>
            <w:docPart w:val="component OptionalInputsBase non normative details"/>
          </w:placeholder>
          <w:showingPlcHdr/>
          <w:richText/>
        </w:sdtPr>
        <w:sdtEndPr/>
        [component OptionalInputsBase non normative details] 
        <w:sdtContent>
          <w:r w:rsidR="00E333BD">
            <w:rPr>
              <w:rStyle w:val="PlaceholderText"/>
              <w:color w:val="19d131"/>
            </w:rPr>
            <w:t>[component OptionalInputsBase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OptionalInputsBase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sdt>
        <w:sdtPr es:element="dss2-OptionalInputsBaseType">
          <w:tag w:val="dss2-OptionalInputsBaseType.-jsonSchema"/>
          <w:placeholder>
            <w:docPart w:val="component OptionalInputsBase JSON schema details"/>
          </w:placeholder>
          <w:showingPlcHdr/>
          <w:richText/>
        </w:sdtPr>
        <w:sdtEndPr/>
        [component OptionalInputsBase JSON schema details] 
        <w:sdtContent>
          <w:r w:rsidR="00E333BD">
            <w:rPr>
              <w:rStyle w:val="PlaceholderText"/>
              <w:color w:val="19d131"/>
            </w:rPr>
            <w:t>[component OptionalInputsBase JSON schema details]</w:t>
          </w:r>
        </w:sdtContent>
      </w:sdt>
    </w:p>
    <w:p xmlns:xf="http://www.w3.org/2005/xpath-functions" es:generated="true" w14:paraId="0768E3F6" w14:textId="77777777" w:rsidP="002062A5" w:rsidR="FFD550FF" w:rsidRDefault="002062A5">
      <w:pPr>
        <w:pStyle w:val="berschrift4"/>
      </w:pPr>
      <w:bookmarkStart w:id="130" w:name="_Toc482893916"/>
      <w:r>
        <w:t>OptionalInputsBase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OptionalInputsBaseType</w:t>
      </w:r>
      <w:r w:rsidRPr="0CCF9147">
        <w:t xml:space="preserve"> SHALL implement the requirements defined in the </w:t>
      </w:r>
      <w:r w:rsidRPr="002062A5">
        <w:rPr>
          <w:rFonts w:ascii="Courier New" w:cs="Courier New" w:eastAsia="Courier New" w:hAnsi="Courier New"/>
        </w:rPr>
        <w:t>OptionalInputsBase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AddTimestamp</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EnforceAsynchronousProcessing</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Nonce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OptionalInputsBaseType</w:t>
      </w:r>
      <w:r w:rsidRPr="71C71F8C">
        <w:t xml:space="preserve"> </w:t>
      </w:r>
      <w:r>
        <w:t xml:space="preserve">XML element SHALL implement in XML syntax the sub-component that has a name equal to its local name. </w:t>
      </w:r>
      <w:sdt>
        <w:sdtPr es:element="dss2-OptionalInputsBaseType">
          <w:tag w:val="dss2-OptionalInputsBaseType.-xmlSchema"/>
          <w:placeholder>
            <w:docPart w:val="component OptionalInputsBase XML schema details"/>
          </w:placeholder>
          <w:showingPlcHdr/>
          <w:richText/>
        </w:sdtPr>
        <w:sdtEndPr/>
        [component OptionalInputsBase XML schema details] 
        <w:sdtContent>
          <w:r w:rsidR="00E333BD">
            <w:rPr>
              <w:rStyle w:val="PlaceholderText"/>
              <w:color w:val="19d131"/>
            </w:rPr>
            <w:t>[component OptionalInputsBase XML schema details]</w:t>
          </w:r>
        </w:sdtContent>
      </w:sdt>
    </w:p>
    <w:p xmlns:xf="http://www.w3.org/2005/xpath-functions" es:generated="true" w14:paraId="322E42C2" w14:textId="77777777" w:rsidP="002062A5" w:rsidR="FFD550FF" w:rsidRDefault="002062A5">
      <w:pPr>
        <w:pStyle w:val="berschrift3"/>
      </w:pPr>
      <w:bookmarkStart w:id="129" w:name="_RefComp84D46F92"/>
      <w:r>
        <w:t>Component OptionalInputsSign</w:t>
      </w:r>
      <w:bookmarkEnd w:id="129"/>
    </w:p>
    <w:p xmlns:xf="http://www.w3.org/2005/xpath-functions" es:generated="true" w14:paraId="0FED4A4B" w14:textId="695EA6C8" w:rsidP="00FD22AC" w:rsidR="FFD550FF" w:rsidRDefault="00A15457">
      <w:sdt>
        <w:sdtPr es:element="dss2-OptionalInputsSignType">
          <w:tag w:val="dss2-OptionalInputsSignType.-normative"/>
          <w:placeholder>
            <w:docPart w:val="component OptionalInputsSign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cs="Courier New" w:eastAsia="Courier New" w:hAnsi="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cs="Courier New" w:eastAsia="Courier New" w:hAnsi="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_RefCompE88C5C04 \r \h </w:instrText>
      </w:r>
      <w:r w:rsidR="00C607DF">
        <w:fldChar w:fldCharType="separate"/>
      </w:r>
      <w:r w:rsidR="00C607DF">
        <w:rPr>
          <w:rStyle w:val="Datatype"/>
          <w:rFonts w:cs="Courier New" w:eastAsia="Courier New"/>
        </w:rPr>
        <w:t>OptionalInputsBase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SignatureType</w:t>
      </w:r>
      <w:r>
        <w:t xml:space="preserve"> element, if present, </w:t>
        <w:t xml:space="preserve">MUST contain a URI</w:t>
      </w:r>
      <w:r w:rsidR="00C607DF">
        <w:t xml:space="preserve">. </w:t>
      </w:r>
      <w:sdt>
        <w:sdtPr es:element="dss2-OptionalInputsSignType">
          <w:alias w:val="dss2-OptionalInputsSignType.sigType"/>
          <w:tag w:val="dss2-OptionalInputsSignType.SignatureType"/>
          <w:placeholder>
            <w:docPart w:val="sub component SignatureType details"/>
          </w:placeholder>
          <w:richText/>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IntendedAudience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_RefCompCA0B0FDF \r \h </w:instrText>
      </w:r>
      <w:r w:rsidR="00C607DF">
        <w:fldChar w:fldCharType="separate"/>
      </w:r>
      <w:r w:rsidR="00C607DF">
        <w:rPr>
          <w:rStyle w:val="Datatype"/>
          <w:rFonts w:cs="Courier New" w:eastAsia="Courier New"/>
        </w:rPr>
        <w:t>IntendedAudience</w:t>
      </w:r>
      <w:r w:rsidR="00C607DF">
        <w:fldChar w:fldCharType="end"/>
      </w:r>
      <w:r w:rsidR="00C607DF">
        <w:t xml:space="preserve">. </w:t>
      </w:r>
      <w:sdt>
        <w:sdtPr es:element="dss2-OptionalInputsSignType">
          <w:alias w:val="dss2-OptionalInputsSignType.aud"/>
          <w:tag w:val="dss2-OptionalInputsSignType.IntendedAudience"/>
          <w:placeholder>
            <w:docPart w:val="sub component IntendedAudience details"/>
          </w:placeholder>
          <w:richText/>
        </w:sdtPr>
        <w:sdtEndPr/>
        <w:sdtContent>
          <w:r w:rsidRPr="003A06D0">
            <w:rPr>
              <w:color w:val="19d131"/>
              <w:lang w:val="en-GB"/>
            </w:rPr>
            <w:t>This element gives a hint regarding the target audience of the requested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KeySelector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_RefCompA7F4B833 \r \h </w:instrText>
      </w:r>
      <w:r w:rsidR="00C607DF">
        <w:fldChar w:fldCharType="separate"/>
      </w:r>
      <w:r w:rsidR="00C607DF">
        <w:rPr>
          <w:rStyle w:val="Datatype"/>
          <w:rFonts w:cs="Courier New" w:eastAsia="Courier New"/>
        </w:rPr>
        <w:t>KeySelector</w:t>
      </w:r>
      <w:r w:rsidR="00C607DF">
        <w:fldChar w:fldCharType="end"/>
      </w:r>
      <w:r w:rsidR="00C607DF">
        <w:t xml:space="preserve">. </w:t>
      </w:r>
      <w:sdt>
        <w:sdtPr es:element="dss2-OptionalInputsSignType">
          <w:alias w:val="dss2-OptionalInputsSignType.keySel"/>
          <w:tag w:val="dss2-OptionalInputsSignType.KeySelector"/>
          <w:placeholder>
            <w:docPart w:val="sub component KeySelector details"/>
          </w:placeholder>
          <w:richText/>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_RefComp4FDBD855 \r \h </w:instrText>
      </w:r>
      <w:r w:rsidR="00C607DF">
        <w:fldChar w:fldCharType="separate"/>
      </w:r>
      <w:r w:rsidR="00C607DF">
        <w:rPr>
          <w:rStyle w:val="Datatype"/>
          <w:rFonts w:cs="Courier New" w:eastAsia="Courier New"/>
        </w:rPr>
        <w:t>PropertiesHolder</w:t>
      </w:r>
      <w:r w:rsidR="00C607DF">
        <w:fldChar w:fldCharType="end"/>
      </w:r>
      <w:r w:rsidR="00C607DF">
        <w:t xml:space="preserve">. </w:t>
      </w:r>
      <w:sdt>
        <w:sdtPr es:element="dss2-OptionalInputsSignType">
          <w:alias w:val="dss2-OptionalInputsSignType.props"/>
          <w:tag w:val="dss2-OptionalInputsSignType.Properties"/>
          <w:placeholder>
            <w:docPart w:val="sub component Properties details"/>
          </w:placeholder>
          <w:richText/>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IncludeObject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_RefCompDAECD6A5 \r \h </w:instrText>
      </w:r>
      <w:r w:rsidR="00C607DF">
        <w:fldChar w:fldCharType="separate"/>
      </w:r>
      <w:r w:rsidR="00C607DF">
        <w:rPr>
          <w:rStyle w:val="Datatype"/>
          <w:rFonts w:cs="Courier New" w:eastAsia="Courier New"/>
        </w:rPr>
        <w:t>IncludeObject</w:t>
      </w:r>
      <w:r w:rsidR="00C607DF">
        <w:fldChar w:fldCharType="end"/>
      </w:r>
      <w:r w:rsidR="00C607DF">
        <w:t xml:space="preserve">. </w:t>
      </w:r>
      <w:sdt>
        <w:sdtPr es:element="dss2-OptionalInputsSignType">
          <w:alias w:val="dss2-OptionalInputsSignType.incObj"/>
          <w:tag w:val="dss2-OptionalInputsSignType.IncludeObject"/>
          <w:placeholder>
            <w:docPart w:val="sub component IncludeObject details"/>
          </w:placeholder>
          <w:richText/>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IncludeEContent</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SignType">
          <w:alias w:val="dss2-OptionalInputsSignType.incContent"/>
          <w:tag w:val="dss2-OptionalInputsSignType.IncludeEContent"/>
          <w:placeholder>
            <w:docPart w:val="sub component IncludeEContent details"/>
          </w:placeholder>
          <w:richText/>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SignaturePlacement</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_RefCompB8907B72 \r \h </w:instrText>
      </w:r>
      <w:r w:rsidR="00C607DF">
        <w:fldChar w:fldCharType="separate"/>
      </w:r>
      <w:r w:rsidR="00C607DF">
        <w:rPr>
          <w:rStyle w:val="Datatype"/>
          <w:rFonts w:cs="Courier New" w:eastAsia="Courier New"/>
        </w:rPr>
        <w:t>SignaturePlacement</w:t>
      </w:r>
      <w:r w:rsidR="00C607DF">
        <w:fldChar w:fldCharType="end"/>
      </w:r>
      <w:r w:rsidR="00C607DF">
        <w:t xml:space="preserve">. </w:t>
      </w:r>
      <w:sdt>
        <w:sdtPr es:element="dss2-OptionalInputsSignType">
          <w:alias w:val="dss2-OptionalInputsSignType.sigPlacement"/>
          <w:tag w:val="dss2-OptionalInputsSignType.SignaturePlacement"/>
          <w:placeholder>
            <w:docPart w:val="sub component SignaturePlacement details"/>
          </w:placeholder>
          <w:richText/>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SignedReferences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_RefComp3A028835 \r \h </w:instrText>
      </w:r>
      <w:r w:rsidR="00C607DF">
        <w:fldChar w:fldCharType="separate"/>
      </w:r>
      <w:r w:rsidR="00C607DF">
        <w:rPr>
          <w:rStyle w:val="Datatype"/>
          <w:rFonts w:cs="Courier New" w:eastAsia="Courier New"/>
        </w:rPr>
        <w:t>SignedReferences</w:t>
      </w:r>
      <w:r w:rsidR="00C607DF">
        <w:fldChar w:fldCharType="end"/>
      </w:r>
      <w:r w:rsidR="00C607DF">
        <w:t xml:space="preserve">. </w:t>
      </w:r>
      <w:sdt>
        <w:sdtPr es:element="dss2-OptionalInputsSignType">
          <w:alias w:val="dss2-OptionalInputsSignType.signedRefs"/>
          <w:tag w:val="dss2-OptionalInputsSignType.SignedReferences"/>
          <w:placeholder>
            <w:docPart w:val="sub component SignedReferences details"/>
          </w:placeholder>
          <w:richText/>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SignatureAlgorithm</w:t>
      </w:r>
      <w:r>
        <w:t xml:space="preserve"> element, if present, </w:t>
        <w:t xml:space="preserve">MUST contain a string</w:t>
      </w:r>
      <w:r w:rsidR="00C607DF">
        <w:t xml:space="preserve">. </w:t>
      </w:r>
      <w:sdt>
        <w:sdtPr es:element="dss2-OptionalInputsSignType">
          <w:alias w:val="dss2-OptionalInputsSignType.sigAlgo"/>
          <w:tag w:val="dss2-OptionalInputsSignType.SignatureAlgorithm"/>
          <w:placeholder>
            <w:docPart w:val="sub component SignatureAlgorithm details"/>
          </w:placeholder>
          <w:richText/>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SignatureQualityLevel</w:t>
      </w:r>
      <w:r>
        <w:t xml:space="preserve"> element, if present, </w:t>
        <w:t xml:space="preserve">MUST contain a URI</w:t>
      </w:r>
      <w:r w:rsidR="00C607DF">
        <w:t xml:space="preserve">. </w:t>
      </w:r>
      <w:sdt>
        <w:sdtPr es:element="dss2-OptionalInputsSignType">
          <w:alias w:val="dss2-OptionalInputsSignType.quality"/>
          <w:tag w:val="dss2-OptionalInputsSignType.SignatureQualityLevel"/>
          <w:placeholder>
            <w:docPart w:val="sub component SignatureQualityLevel details"/>
          </w:placeholder>
          <w:richText/>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InputsSignType">
          <w:tag w:val="dss2-OptionalInputsSignType.-nonNormative"/>
          <w:placeholder>
            <w:docPart w:val="component OptionalInputsSign non normative details"/>
          </w:placeholder>
          <w:showingPlcHdr/>
          <w:richText/>
        </w:sdtPr>
        <w:sdtEndPr/>
        [component OptionalInputsSign non normative details] 
        <w:sdtContent>
          <w:r w:rsidR="00E333BD">
            <w:rPr>
              <w:rStyle w:val="PlaceholderText"/>
              <w:color w:val="19d131"/>
            </w:rPr>
            <w:t>[component OptionalInputsSign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OptionalInputsSign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OptionalInputsSign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OptionalInputsSign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c>
          <w:tcPr>
            <w:tcW w:type="dxa" w:w="4675"/>
          </w:tcPr>
          <w:p es:generated="true" w14:paraId="0FED4A4B" w14:textId="695EA6C8" w:rsidP="00FD22AC" w:rsidR="FFD550FF" w:rsidRDefault="00A15457">
            <w:sdt>
              <w:sdtPr es:element="dss2-OptionalInputsSignType">
                <w:alias w:val="dss2-OptionalInputsSignType.sigType"/>
                <w:tag w:val="dss2-OptionalInputsSignType.-jsonComment.SignatureTyp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c>
          <w:tcPr>
            <w:tcW w:type="dxa" w:w="4675"/>
          </w:tcPr>
          <w:p es:generated="true" w14:paraId="0FED4A4B" w14:textId="695EA6C8" w:rsidP="00FD22AC" w:rsidR="FFD550FF" w:rsidRDefault="00A15457">
            <w:sdt>
              <w:sdtPr es:element="dss2-OptionalInputsSignType">
                <w:alias w:val="dss2-OptionalInputsSignType.aud"/>
                <w:tag w:val="dss2-OptionalInputsSignType.-jsonComment.IntendedAudienc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c>
          <w:tcPr>
            <w:tcW w:type="dxa" w:w="4675"/>
          </w:tcPr>
          <w:p es:generated="true" w14:paraId="0FED4A4B" w14:textId="695EA6C8" w:rsidP="00FD22AC" w:rsidR="FFD550FF" w:rsidRDefault="00A15457">
            <w:sdt>
              <w:sdtPr es:element="dss2-OptionalInputsSignType">
                <w:alias w:val="dss2-OptionalInputsSignType.keySel"/>
                <w:tag w:val="dss2-OptionalInputsSignType.-jsonComment.KeySelecto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c>
          <w:tcPr>
            <w:tcW w:type="dxa" w:w="4675"/>
          </w:tcPr>
          <w:p es:generated="true" w14:paraId="0FED4A4B" w14:textId="695EA6C8" w:rsidP="00FD22AC" w:rsidR="FFD550FF" w:rsidRDefault="00A15457">
            <w:sdt>
              <w:sdtPr es:element="dss2-OptionalInputsSignType">
                <w:alias w:val="dss2-OptionalInputsSignType.props"/>
                <w:tag w:val="dss2-OptionalInputsSignType.-jsonComment.Propertie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c>
          <w:tcPr>
            <w:tcW w:type="dxa" w:w="4675"/>
          </w:tcPr>
          <w:p es:generated="true" w14:paraId="0FED4A4B" w14:textId="695EA6C8" w:rsidP="00FD22AC" w:rsidR="FFD550FF" w:rsidRDefault="00A15457">
            <w:sdt>
              <w:sdtPr es:element="dss2-OptionalInputsSignType">
                <w:alias w:val="dss2-OptionalInputsSignType.incObj"/>
                <w:tag w:val="dss2-OptionalInputsSignType.-jsonComment.IncludeObjec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c>
          <w:tcPr>
            <w:tcW w:type="dxa" w:w="4675"/>
          </w:tcPr>
          <w:p es:generated="true" w14:paraId="0FED4A4B" w14:textId="695EA6C8" w:rsidP="00FD22AC" w:rsidR="FFD550FF" w:rsidRDefault="00A15457">
            <w:sdt>
              <w:sdtPr es:element="dss2-OptionalInputsSignType">
                <w:alias w:val="dss2-OptionalInputsSignType.incContent"/>
                <w:tag w:val="dss2-OptionalInputsSignType.-jsonComment.IncludeECont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c>
          <w:tcPr>
            <w:tcW w:type="dxa" w:w="4675"/>
          </w:tcPr>
          <w:p es:generated="true" w14:paraId="0FED4A4B" w14:textId="695EA6C8" w:rsidP="00FD22AC" w:rsidR="FFD550FF" w:rsidRDefault="00A15457">
            <w:sdt>
              <w:sdtPr es:element="dss2-OptionalInputsSignType">
                <w:alias w:val="dss2-OptionalInputsSignType.sigPlacement"/>
                <w:tag w:val="dss2-OptionalInputsSignType.-jsonComment.SignaturePlacem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c>
          <w:tcPr>
            <w:tcW w:type="dxa" w:w="4675"/>
          </w:tcPr>
          <w:p es:generated="true" w14:paraId="0FED4A4B" w14:textId="695EA6C8" w:rsidP="00FD22AC" w:rsidR="FFD550FF" w:rsidRDefault="00A15457">
            <w:sdt>
              <w:sdtPr es:element="dss2-OptionalInputsSignType">
                <w:alias w:val="dss2-OptionalInputsSignType.signedRefs"/>
                <w:tag w:val="dss2-OptionalInputsSignType.-jsonComment.SignedReference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c>
          <w:tcPr>
            <w:tcW w:type="dxa" w:w="4675"/>
          </w:tcPr>
          <w:p es:generated="true" w14:paraId="0FED4A4B" w14:textId="695EA6C8" w:rsidP="00FD22AC" w:rsidR="FFD550FF" w:rsidRDefault="00A15457">
            <w:sdt>
              <w:sdtPr es:element="dss2-OptionalInputsSignType">
                <w:alias w:val="dss2-OptionalInputsSignType.sigAlgo"/>
                <w:tag w:val="dss2-OptionalInputsSignType.-jsonComment.SignatureAlgorithm"/>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c>
          <w:tcPr>
            <w:tcW w:type="dxa" w:w="4675"/>
          </w:tcPr>
          <w:p es:generated="true" w14:paraId="0FED4A4B" w14:textId="695EA6C8" w:rsidP="00FD22AC" w:rsidR="FFD550FF" w:rsidRDefault="00A15457">
            <w:sdt>
              <w:sdtPr es:element="dss2-OptionalInputsSignType">
                <w:alias w:val="dss2-OptionalInputsSignType.quality"/>
                <w:tag w:val="dss2-OptionalInputsSignType.-jsonComment.SignatureQualityLevel"/>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"enforceAsync"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"nonce"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"#/definitions/dss2-IntendedAudienceType"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"keySel"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"#/definitions/dss2-KeySelectorType"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"#/definitions/dss2-PropertiesHolderType"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"#/definitions/dss2-IncludeObjectType"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"sigPlacement"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"#/definitions/dss2-SignaturePlacementType"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"sigAlgo"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"quality"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OptionalInputsSignType">
          <w:tag w:val="dss2-OptionalInputsSignType.-jsonSchema"/>
          <w:placeholder>
            <w:docPart w:val="component OptionalInputsSign JSON schema details"/>
          </w:placeholder>
          <w:showingPlcHdr/>
          <w:richText/>
        </w:sdtPr>
        <w:sdtEndPr/>
        [component OptionalInputsSign JSON schema details] 
        <w:sdtContent>
          <w:r w:rsidR="00E333BD">
            <w:rPr>
              <w:rStyle w:val="PlaceholderText"/>
              <w:color w:val="19d131"/>
            </w:rPr>
            <w:t>[component OptionalInputsSign JSON schema details]</w:t>
          </w:r>
        </w:sdtContent>
      </w:sdt>
    </w:p>
    <w:p xmlns:xf="http://www.w3.org/2005/xpath-functions" es:generated="true" w14:paraId="0768E3F6" w14:textId="77777777" w:rsidP="002062A5" w:rsidR="FFD550FF" w:rsidRDefault="002062A5">
      <w:pPr>
        <w:pStyle w:val="berschrift4"/>
      </w:pPr>
      <w:bookmarkStart w:id="130" w:name="_Toc482893916"/>
      <w:r>
        <w:t>OptionalInputsSign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OptionalInputsSignType</w:t>
      </w:r>
      <w:r w:rsidRPr="0CCF9147">
        <w:t xml:space="preserve"> SHALL implement the requirements defined in the </w:t>
      </w:r>
      <w:r w:rsidRPr="002062A5">
        <w:rPr>
          <w:rFonts w:ascii="Courier New" w:cs="Courier New" w:eastAsia="Courier New" w:hAnsi="Courier New"/>
        </w:rPr>
        <w:t>OptionalInputsSign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IntendedAudience</w:t>
      </w:r>
      <w:r>
        <w:rPr>
          <w:color w:themeColor="accent2" w:themeShade="BF" w:val="943634"/>
        </w:rPr>
        <w:t>"</w:t>
      </w:r>
      <w:r>
        <w:rPr>
          <w:color w:themeColor="accent2" w:themeShade="BF" w:val="943634"/>
        </w:rPr>
        <w:t xml:space="preserve"> type="</w:t>
      </w:r>
      <w:r>
        <w:rPr>
          <w:color w:themeColor="accent1" w:themeShade="80" w:val="244061"/>
        </w:rPr>
        <w:t>dss2:IntendedAudienceType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KeySelector</w:t>
      </w:r>
      <w:r>
        <w:rPr>
          <w:color w:themeColor="accent2" w:themeShade="BF" w:val="943634"/>
        </w:rPr>
        <w:t>"</w:t>
      </w:r>
      <w:r>
        <w:rPr>
          <w:color w:themeColor="accent2" w:themeShade="BF" w:val="943634"/>
        </w:rPr>
        <w:t xml:space="preserve"> type="</w:t>
      </w:r>
      <w:r>
        <w:rPr>
          <w:color w:themeColor="accent1" w:themeShade="80" w:val="244061"/>
        </w:rPr>
        <w:t>dss2:KeySelectorType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Properties</w:t>
      </w:r>
      <w:r>
        <w:rPr>
          <w:color w:themeColor="accent2" w:themeShade="BF" w:val="943634"/>
        </w:rPr>
        <w:t>"</w:t>
      </w:r>
      <w:r>
        <w:rPr>
          <w:color w:themeColor="accent2" w:themeShade="BF" w:val="943634"/>
        </w:rPr>
        <w:t xml:space="preserve"> type="</w:t>
      </w:r>
      <w:r>
        <w:rPr>
          <w:color w:themeColor="accent1" w:themeShade="80" w:val="244061"/>
        </w:rPr>
        <w:t>dss2:PropertiesHolderType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IncludeObject</w:t>
      </w:r>
      <w:r>
        <w:rPr>
          <w:color w:themeColor="accent2" w:themeShade="BF" w:val="943634"/>
        </w:rPr>
        <w:t>"</w:t>
      </w:r>
      <w:r>
        <w:rPr>
          <w:color w:themeColor="accent2" w:themeShade="BF" w:val="943634"/>
        </w:rPr>
        <w:t xml:space="preserve"> type="</w:t>
      </w:r>
      <w:r>
        <w:rPr>
          <w:color w:themeColor="accent1" w:themeShade="80" w:val="244061"/>
        </w:rPr>
        <w:t>dss2:IncludeObjectType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IncludeEContent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SignaturePlacement</w:t>
      </w:r>
      <w:r>
        <w:rPr>
          <w:color w:themeColor="accent2" w:themeShade="BF" w:val="943634"/>
        </w:rPr>
        <w:t>"</w:t>
      </w:r>
      <w:r>
        <w:rPr>
          <w:color w:themeColor="accent2" w:themeShade="BF" w:val="943634"/>
        </w:rPr>
        <w:t xml:space="preserve"> type="</w:t>
      </w:r>
      <w:r>
        <w:rPr>
          <w:color w:themeColor="accent1" w:themeShade="80" w:val="244061"/>
        </w:rPr>
        <w:t>dss2:SignaturePlacementType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SignedReferences</w:t>
      </w:r>
      <w:r>
        <w:rPr>
          <w:color w:themeColor="accent2" w:themeShade="BF" w:val="943634"/>
        </w:rPr>
        <w:t>"</w:t>
      </w:r>
      <w:r>
        <w:rPr>
          <w:color w:themeColor="accent2" w:themeShade="BF" w:val="943634"/>
        </w:rPr>
        <w:t xml:space="preserve"> type="</w:t>
      </w:r>
      <w:r>
        <w:rPr>
          <w:color w:themeColor="accent1" w:themeShade="80" w:val="244061"/>
        </w:rPr>
        <w:t>dss2:SignedReferencesType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SignatureQualityLevel</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OptionalInputsSignType</w:t>
      </w:r>
      <w:r w:rsidRPr="71C71F8C">
        <w:t xml:space="preserve"> </w:t>
      </w:r>
      <w:r>
        <w:t xml:space="preserve">XML element SHALL implement in XML syntax the sub-component that has a name equal to its local name. </w:t>
      </w:r>
      <w:sdt>
        <w:sdtPr es:element="dss2-OptionalInputsSignType">
          <w:tag w:val="dss2-OptionalInputsSignType.-xmlSchema"/>
          <w:placeholder>
            <w:docPart w:val="component OptionalInputsSign XML schema details"/>
          </w:placeholder>
          <w:showingPlcHdr/>
          <w:richText/>
        </w:sdtPr>
        <w:sdtEndPr/>
        [component OptionalInputsSign XML schema details] 
        <w:sdtContent>
          <w:r w:rsidR="00E333BD">
            <w:rPr>
              <w:rStyle w:val="PlaceholderText"/>
              <w:color w:val="19d131"/>
            </w:rPr>
            <w:t>[component OptionalInputsSign XML schema details]</w:t>
          </w:r>
        </w:sdtContent>
      </w:sdt>
    </w:p>
    <w:p xmlns:xf="http://www.w3.org/2005/xpath-functions" es:generated="true" w14:paraId="322E42C2" w14:textId="77777777" w:rsidP="002062A5" w:rsidR="FFD550FF" w:rsidRDefault="002062A5">
      <w:pPr>
        <w:pStyle w:val="berschrift3"/>
      </w:pPr>
      <w:bookmarkStart w:id="129" w:name="_RefComp5BA2A20A"/>
      <w:r>
        <w:t>Component OptionalInputsVerify</w:t>
      </w:r>
      <w:bookmarkEnd w:id="129"/>
    </w:p>
    <w:p xmlns:xf="http://www.w3.org/2005/xpath-functions" es:generated="true" w14:paraId="0FED4A4B" w14:textId="695EA6C8" w:rsidP="00FD22AC" w:rsidR="FFD550FF" w:rsidRDefault="00A15457">
      <w:sdt>
        <w:sdtPr es:element="dss2-OptionalInputsVerifyType">
          <w:tag w:val="dss2-OptionalInputsVerifyType.-normative"/>
          <w:placeholder>
            <w:docPart w:val="component OptionalInputsVerify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_RefCompE88C5C04 \r \h </w:instrText>
      </w:r>
      <w:r w:rsidR="00C607DF">
        <w:fldChar w:fldCharType="separate"/>
      </w:r>
      <w:r w:rsidR="00C607DF">
        <w:rPr>
          <w:rStyle w:val="Datatype"/>
          <w:rFonts w:cs="Courier New" w:eastAsia="Courier New"/>
        </w:rPr>
        <w:t>OptionalInputsBase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UseVerificationTime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_RefComp6E7DE514 \r \h </w:instrText>
      </w:r>
      <w:r w:rsidR="00C607DF">
        <w:fldChar w:fldCharType="separate"/>
      </w:r>
      <w:r w:rsidR="00C607DF">
        <w:rPr>
          <w:rStyle w:val="Datatype"/>
          <w:rFonts w:cs="Courier New" w:eastAsia="Courier New"/>
        </w:rPr>
        <w:t>UseVerificationTime</w:t>
      </w:r>
      <w:r w:rsidR="00C607DF">
        <w:fldChar w:fldCharType="end"/>
      </w:r>
      <w:r w:rsidR="00C607DF">
        <w:t xml:space="preserve">. </w:t>
      </w:r>
      <w:sdt>
        <w:sdtPr es:element="dss2-OptionalInputsVerifyType">
          <w:alias w:val="dss2-OptionalInputsVerifyType.useVerificationTime"/>
          <w:tag w:val="dss2-OptionalInputsVerifyType.UseVerificationTime"/>
          <w:placeholder>
            <w:docPart w:val="sub component UseVerificationTime details"/>
          </w:placeholder>
          <w:richText/>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ReturnVerificationTimeInfo</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VerifyType">
          <w:alias w:val="dss2-OptionalInputsVerifyType.returnVerificationTime"/>
          <w:tag w:val="dss2-OptionalInputsVerifyType.ReturnVerificationTimeInfo"/>
          <w:placeholder>
            <w:docPart w:val="sub component ReturnVerificationTimeInfo details"/>
          </w:placeholder>
          <w:richText/>
        </w:sdtPr>
        <w:sdtEndPr/>
        <w:sdtContent>
          <w:r w:rsidRPr="003A06D0">
            <w:rPr>
              <w:color w:val="19d131"/>
              <w:lang w:val="en-GB"/>
            </w:rPr>
            <w:t>This element cam be used by the client to obtain the time instant used by the server to validate the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AdditionalKeyInfo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_RefCompB4921F5C \r \h </w:instrText>
      </w:r>
      <w:r w:rsidR="00C607DF">
        <w:fldChar w:fldCharType="separate"/>
      </w:r>
      <w:r w:rsidR="00C607DF">
        <w:rPr>
          <w:rStyle w:val="Datatype"/>
          <w:rFonts w:cs="Courier New" w:eastAsia="Courier New"/>
        </w:rPr>
        <w:t>AdditionalKeyInfo</w:t>
      </w:r>
      <w:r w:rsidR="00C607DF">
        <w:fldChar w:fldCharType="end"/>
      </w:r>
      <w:r w:rsidR="00C607DF">
        <w:t xml:space="preserve">. </w:t>
      </w:r>
      <w:sdt>
        <w:sdtPr es:element="dss2-OptionalInputsVerifyType">
          <w:alias w:val="dss2-OptionalInputsVerifyType.addKeyInfo"/>
          <w:tag w:val="dss2-OptionalInputsVerifyType.AdditionalKeyInfo"/>
          <w:placeholder>
            <w:docPart w:val="sub component AdditionalKeyInfo details"/>
          </w:placeholder>
          <w:richText/>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ReturnProcessingDetails</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VerifyType">
          <w:alias w:val="dss2-OptionalInputsVerifyType.returnProcDetails"/>
          <w:tag w:val="dss2-OptionalInputsVerifyType.ReturnProcessingDetails"/>
          <w:placeholder>
            <w:docPart w:val="sub component ReturnProcessingDetails details"/>
          </w:placeholder>
          <w:richText/>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ReturnSigningTimeInfo</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VerifyType">
          <w:alias w:val="dss2-OptionalInputsVerifyType.returnSigningTime"/>
          <w:tag w:val="dss2-OptionalInputsVerifyType.ReturnSigningTimeInfo"/>
          <w:placeholder>
            <w:docPart w:val="sub component ReturnSigningTimeInfo details"/>
          </w:placeholder>
          <w:richText/>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ReturnSignerIdentity</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VerifyType">
          <w:alias w:val="dss2-OptionalInputsVerifyType.returnSigner"/>
          <w:tag w:val="dss2-OptionalInputsVerifyType.ReturnSignerIdentity"/>
          <w:placeholder>
            <w:docPart w:val="sub component ReturnSignerIdentity details"/>
          </w:placeholder>
          <w:richText/>
        </w:sdtPr>
        <w:sdtEndPr/>
        <w:sdtContent>
          <w:r w:rsidRPr="003A06D0">
            <w:rPr>
              <w:color w:val="19d131"/>
              <w:lang w:val="en-GB"/>
            </w:rPr>
            <w:t xml:space="preserve">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ReturnAugmentedSignature</w:t>
      </w:r>
      <w:r>
        <w:t xml:space="preserve"> element, if present, </w:t>
        <w:t xml:space="preserve">MUST contain a URI</w:t>
      </w:r>
      <w:r w:rsidR="00C607DF">
        <w:t xml:space="preserve">. </w:t>
      </w:r>
      <w:sdt>
        <w:sdtPr es:element="dss2-OptionalInputsVerifyType">
          <w:alias w:val="dss2-OptionalInputsVerifyType.returnAugmented"/>
          <w:tag w:val="dss2-OptionalInputsVerifyType.ReturnAugmentedSignature"/>
          <w:placeholder>
            <w:docPart w:val="sub component ReturnAugmentedSignature details"/>
          </w:placeholder>
          <w:richText/>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ReturnTimestampedSignature</w:t>
      </w:r>
      <w:r>
        <w:t xml:space="preserve"> element, if present, </w:t>
        <w:t xml:space="preserve">MAY occur zero or more times containing a URI</w:t>
      </w:r>
      <w:r w:rsidR="00C607DF">
        <w:t xml:space="preserve">. </w:t>
      </w:r>
      <w:sdt>
        <w:sdtPr es:element="dss2-OptionalInputsVerifyType">
          <w:alias w:val="dss2-OptionalInputsVerifyType.returnTimestamped"/>
          <w:tag w:val="dss2-OptionalInputsVerifyType.ReturnTimestampedSignature"/>
          <w:placeholder>
            <w:docPart w:val="sub component ReturnTimestampedSignature details"/>
          </w:placeholder>
          <w:richText/>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VerifyManifests</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sdt>
        <w:sdtPr es:element="dss2-OptionalInputsVerifyType">
          <w:alias w:val="dss2-OptionalInputsVerifyType.verifyManifests"/>
          <w:tag w:val="dss2-OptionalInputsVerifyType.VerifyManifests"/>
          <w:placeholder>
            <w:docPart w:val="sub component VerifyManifests details"/>
          </w:placeholder>
          <w:richText/>
        </w:sdtPr>
        <w:sdtEndPr/>
        <w:sdtContent>
          <w:r w:rsidRPr="003A06D0">
            <w:rPr>
              <w:color w:val="19d131"/>
              <w:lang w:val="en-GB"/>
            </w:rPr>
            <w:t>This element is allowed in multi-signature verification requests.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InputsVerifyType">
          <w:tag w:val="dss2-OptionalInputsVerifyType.-nonNormative"/>
          <w:placeholder>
            <w:docPart w:val="component OptionalInputsVerify non normative details"/>
          </w:placeholder>
          <w:showingPlcHdr/>
          <w:richText/>
        </w:sdtPr>
        <w:sdtEndPr/>
        [component OptionalInputsVerify non normative details] 
        <w:sdtContent>
          <w:r w:rsidR="00E333BD">
            <w:rPr>
              <w:rStyle w:val="PlaceholderText"/>
              <w:color w:val="19d131"/>
            </w:rPr>
            <w:t>[component OptionalInputsVerify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OptionalInputsVerify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c>
          <w:tcPr>
            <w:tcW w:type="dxa" w:w="4675"/>
          </w:tcPr>
          <w:p es:generated="true" w14:paraId="0FED4A4B" w14:textId="695EA6C8" w:rsidP="00FD22AC" w:rsidR="FFD550FF" w:rsidRDefault="00A15457">
            <w:sdt>
              <w:sdtPr es:element="dss2-OptionalInputsVerifyType">
                <w:alias w:val="dss2-OptionalInputsVerifyType.useVerificationTime"/>
                <w:tag w:val="dss2-OptionalInputsVerifyType.-jsonComment.UseVerificationTi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c>
          <w:tcPr>
            <w:tcW w:type="dxa" w:w="4675"/>
          </w:tcPr>
          <w:p es:generated="true" w14:paraId="0FED4A4B" w14:textId="695EA6C8" w:rsidP="00FD22AC" w:rsidR="FFD550FF" w:rsidRDefault="00A15457">
            <w:sdt>
              <w:sdtPr es:element="dss2-OptionalInputsVerifyType">
                <w:alias w:val="dss2-OptionalInputsVerifyType.returnVerificationTime"/>
                <w:tag w:val="dss2-OptionalInputsVerifyType.-jsonComment.ReturnVerificationTime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c>
          <w:tcPr>
            <w:tcW w:type="dxa" w:w="4675"/>
          </w:tcPr>
          <w:p es:generated="true" w14:paraId="0FED4A4B" w14:textId="695EA6C8" w:rsidP="00FD22AC" w:rsidR="FFD550FF" w:rsidRDefault="00A15457">
            <w:sdt>
              <w:sdtPr es:element="dss2-OptionalInputsVerifyType">
                <w:alias w:val="dss2-OptionalInputsVerifyType.addKeyInfo"/>
                <w:tag w:val="dss2-OptionalInputsVerifyType.-jsonComment.AdditionalKey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c>
          <w:tcPr>
            <w:tcW w:type="dxa" w:w="4675"/>
          </w:tcPr>
          <w:p es:generated="true" w14:paraId="0FED4A4B" w14:textId="695EA6C8" w:rsidP="00FD22AC" w:rsidR="FFD550FF" w:rsidRDefault="00A15457">
            <w:sdt>
              <w:sdtPr es:element="dss2-OptionalInputsVerifyType">
                <w:alias w:val="dss2-OptionalInputsVerifyType.returnProcDetails"/>
                <w:tag w:val="dss2-OptionalInputsVerifyType.-jsonComment.ReturnProcessingDetail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c>
          <w:tcPr>
            <w:tcW w:type="dxa" w:w="4675"/>
          </w:tcPr>
          <w:p es:generated="true" w14:paraId="0FED4A4B" w14:textId="695EA6C8" w:rsidP="00FD22AC" w:rsidR="FFD550FF" w:rsidRDefault="00A15457">
            <w:sdt>
              <w:sdtPr es:element="dss2-OptionalInputsVerifyType">
                <w:alias w:val="dss2-OptionalInputsVerifyType.returnSigningTime"/>
                <w:tag w:val="dss2-OptionalInputsVerifyType.-jsonComment.ReturnSigningTime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c>
          <w:tcPr>
            <w:tcW w:type="dxa" w:w="4675"/>
          </w:tcPr>
          <w:p es:generated="true" w14:paraId="0FED4A4B" w14:textId="695EA6C8" w:rsidP="00FD22AC" w:rsidR="FFD550FF" w:rsidRDefault="00A15457">
            <w:sdt>
              <w:sdtPr es:element="dss2-OptionalInputsVerifyType">
                <w:alias w:val="dss2-OptionalInputsVerifyType.returnSigner"/>
                <w:tag w:val="dss2-OptionalInputsVerifyType.-jsonComment.ReturnSignerIdentity"/>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c>
          <w:tcPr>
            <w:tcW w:type="dxa" w:w="4675"/>
          </w:tcPr>
          <w:p es:generated="true" w14:paraId="0FED4A4B" w14:textId="695EA6C8" w:rsidP="00FD22AC" w:rsidR="FFD550FF" w:rsidRDefault="00A15457">
            <w:sdt>
              <w:sdtPr es:element="dss2-OptionalInputsVerifyType">
                <w:alias w:val="dss2-OptionalInputsVerifyType.returnAugmented"/>
                <w:tag w:val="dss2-OptionalInputsVerifyType.-jsonComment.ReturnAugmentedSignatur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c>
          <w:tcPr>
            <w:tcW w:type="dxa" w:w="4675"/>
          </w:tcPr>
          <w:p es:generated="true" w14:paraId="0FED4A4B" w14:textId="695EA6C8" w:rsidP="00FD22AC" w:rsidR="FFD550FF" w:rsidRDefault="00A15457">
            <w:sdt>
              <w:sdtPr es:element="dss2-OptionalInputsVerifyType">
                <w:alias w:val="dss2-OptionalInputsVerifyType.returnTimestamped"/>
                <w:tag w:val="dss2-OptionalInputsVerifyType.-jsonComment.ReturnTimestampedSignatur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c>
          <w:tcPr>
            <w:tcW w:type="dxa" w:w="4675"/>
          </w:tcPr>
          <w:p es:generated="true" w14:paraId="0FED4A4B" w14:textId="695EA6C8" w:rsidP="00FD22AC" w:rsidR="FFD550FF" w:rsidRDefault="00A15457">
            <w:sdt>
              <w:sdtPr es:element="dss2-OptionalInputsVerifyType">
                <w:alias w:val="dss2-OptionalInputsVerifyType.verifyManifests"/>
                <w:tag w:val="dss2-OptionalInputsVerifyType.-jsonComment.VerifyManifest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"enforceAsync"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"nonce"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"useVerificationTime"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"#/definitions/dss2-UseVerificationTimeType"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"addKeyInfo"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"#/definitions/dss2-AdditionalKeyInfoType"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"returnAugmented"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"returnTimestamped"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"verifyManifests"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OptionalInputsVerifyType">
          <w:tag w:val="dss2-OptionalInputsVerifyType.-jsonSchema"/>
          <w:placeholder>
            <w:docPart w:val="component OptionalInputsVerify JSON schema details"/>
          </w:placeholder>
          <w:showingPlcHdr/>
          <w:richText/>
        </w:sdtPr>
        <w:sdtEndPr/>
        [component OptionalInputsVerify JSON schema details] 
        <w:sdtContent>
          <w:r w:rsidR="00E333BD">
            <w:rPr>
              <w:rStyle w:val="PlaceholderText"/>
              <w:color w:val="19d131"/>
            </w:rPr>
            <w:t>[component OptionalInputsVerify JSON schema details]</w:t>
          </w:r>
        </w:sdtContent>
      </w:sdt>
    </w:p>
    <w:p xmlns:xf="http://www.w3.org/2005/xpath-functions" es:generated="true" w14:paraId="0768E3F6" w14:textId="77777777" w:rsidP="002062A5" w:rsidR="FFD550FF" w:rsidRDefault="002062A5">
      <w:pPr>
        <w:pStyle w:val="berschrift4"/>
      </w:pPr>
      <w:bookmarkStart w:id="130" w:name="_Toc482893916"/>
      <w:r>
        <w:t>OptionalInputsVerify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OptionalInputsVerifyType</w:t>
      </w:r>
      <w:r w:rsidRPr="0CCF9147">
        <w:t xml:space="preserve"> SHALL implement the requirements defined in the </w:t>
      </w:r>
      <w:r w:rsidRPr="002062A5">
        <w:rPr>
          <w:rFonts w:ascii="Courier New" w:cs="Courier New" w:eastAsia="Courier New" w:hAnsi="Courier New"/>
        </w:rPr>
        <w:t>OptionalInputsVerify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UseVerificationTime</w:t>
      </w:r>
      <w:r>
        <w:rPr>
          <w:color w:themeColor="accent2" w:themeShade="BF" w:val="943634"/>
        </w:rPr>
        <w:t>"</w:t>
      </w:r>
      <w:r>
        <w:rPr>
          <w:color w:themeColor="accent2" w:themeShade="BF" w:val="943634"/>
        </w:rPr>
        <w:t xml:space="preserve"> type="</w:t>
      </w:r>
      <w:r>
        <w:rPr>
          <w:color w:themeColor="accent1" w:themeShade="80" w:val="244061"/>
        </w:rPr>
        <w:t>dss2:UseVerificationTimeType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ReturnVerificationTimeInfo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AdditionalKeyInfo</w:t>
      </w:r>
      <w:r>
        <w:rPr>
          <w:color w:themeColor="accent2" w:themeShade="BF" w:val="943634"/>
        </w:rPr>
        <w:t>"</w:t>
      </w:r>
      <w:r>
        <w:rPr>
          <w:color w:themeColor="accent2" w:themeShade="BF" w:val="943634"/>
        </w:rPr>
        <w:t xml:space="preserve"> type="</w:t>
      </w:r>
      <w:r>
        <w:rPr>
          <w:color w:themeColor="accent1" w:themeShade="80" w:val="244061"/>
        </w:rPr>
        <w:t>dss2:AdditionalKeyInfoType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ReturnProcessingDetails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ReturnSigningTimeInfo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ReturnSignerIdentity</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ReturnAugmentedSignature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ReturnTimestampedSignature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VerifyManifests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OptionalInputsVerifyType</w:t>
      </w:r>
      <w:r w:rsidRPr="71C71F8C">
        <w:t xml:space="preserve"> </w:t>
      </w:r>
      <w:r>
        <w:t xml:space="preserve">XML element SHALL implement in XML syntax the sub-component that has a name equal to its local name. </w:t>
      </w:r>
      <w:sdt>
        <w:sdtPr es:element="dss2-OptionalInputsVerifyType">
          <w:tag w:val="dss2-OptionalInputsVerifyType.-xmlSchema"/>
          <w:placeholder>
            <w:docPart w:val="component OptionalInputsVerify XML schema details"/>
          </w:placeholder>
          <w:showingPlcHdr/>
          <w:richText/>
        </w:sdtPr>
        <w:sdtEndPr/>
        [component OptionalInputsVerify XML schema details] 
        <w:sdtContent>
          <w:r w:rsidR="00E333BD">
            <w:rPr>
              <w:rStyle w:val="PlaceholderText"/>
              <w:color w:val="19d131"/>
            </w:rPr>
            <w:t>[component OptionalInputsVerify XML schema details]</w:t>
          </w:r>
        </w:sdtContent>
      </w:sdt>
    </w:p>
    <w:p xmlns:xf="http://www.w3.org/2005/xpath-functions" es:generated="true" w14:paraId="322E42C2" w14:textId="77777777" w:rsidP="002062A5" w:rsidR="FFD550FF" w:rsidRDefault="002062A5">
      <w:pPr>
        <w:pStyle w:val="berschrift3"/>
      </w:pPr>
      <w:bookmarkStart w:id="129" w:name="_RefComp66F5F9F8"/>
      <w:r>
        <w:t>Component OptionalOutputsBase</w:t>
      </w:r>
      <w:bookmarkEnd w:id="129"/>
    </w:p>
    <w:p xmlns:xf="http://www.w3.org/2005/xpath-functions" es:generated="true" w14:paraId="0FED4A4B" w14:textId="695EA6C8" w:rsidP="00FD22AC" w:rsidR="FFD550FF" w:rsidRDefault="00A15457">
      <w:sdt>
        <w:sdtPr es:element="dss2-OptionalOutputsBaseType">
          <w:tag w:val="dss2-OptionalOutputsBaseType.-normative"/>
          <w:placeholder>
            <w:docPart w:val="component OptionalOutputsBase normative details"/>
          </w:placeholder>
          <w:richText/>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_RefComp8DCB9802 \r \h </w:instrText>
      </w:r>
      <w:r w:rsidR="00C607DF">
        <w:fldChar w:fldCharType="separate"/>
      </w:r>
      <w:r w:rsidR="00C607DF">
        <w:rPr>
          <w:rStyle w:val="Datatype"/>
          <w:rFonts w:cs="Courier New" w:eastAsia="Courier New"/>
        </w:rPr>
        <w:t>OptionalOutputs</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sdt>
        <w:sdtPr es:element="dss2-OptionalOutputsBaseType">
          <w:alias w:val="dss2-OptionalOutputsBaseType.schemas"/>
          <w:tag w:val="dss2-OptionalOutputsBaseType.Schemas"/>
          <w:placeholder>
            <w:docPart w:val="sub component Schemas details"/>
          </w:placeholder>
          <w:richText/>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OutputsBaseType">
          <w:tag w:val="dss2-OptionalOutputsBaseType.-nonNormative"/>
          <w:placeholder>
            <w:docPart w:val="component OptionalOutputsBase non normative details"/>
          </w:placeholder>
          <w:showingPlcHdr/>
          <w:richText/>
        </w:sdtPr>
        <w:sdtEndPr/>
        [component OptionalOutputsBase non normative details] 
        <w:sdtContent>
          <w:r w:rsidR="00E333BD">
            <w:rPr>
              <w:rStyle w:val="PlaceholderText"/>
              <w:color w:val="19d131"/>
            </w:rPr>
            <w:t>[component OptionalOutputsBase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OptionalOutputsBase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sdt>
        <w:sdtPr es:element="dss2-OptionalOutputsBaseType">
          <w:tag w:val="dss2-OptionalOutputsBaseType.-jsonSchema"/>
          <w:placeholder>
            <w:docPart w:val="component OptionalOutputsBase JSON schema details"/>
          </w:placeholder>
          <w:showingPlcHdr/>
          <w:richText/>
        </w:sdtPr>
        <w:sdtEndPr/>
        [component OptionalOutputsBase JSON schema details] 
        <w:sdtContent>
          <w:r w:rsidR="00E333BD">
            <w:rPr>
              <w:rStyle w:val="PlaceholderText"/>
              <w:color w:val="19d131"/>
            </w:rPr>
            <w:t>[component OptionalOutputsBase JSON schema details]</w:t>
          </w:r>
        </w:sdtContent>
      </w:sdt>
    </w:p>
    <w:p xmlns:xf="http://www.w3.org/2005/xpath-functions" es:generated="true" w14:paraId="0768E3F6" w14:textId="77777777" w:rsidP="002062A5" w:rsidR="FFD550FF" w:rsidRDefault="002062A5">
      <w:pPr>
        <w:pStyle w:val="berschrift4"/>
      </w:pPr>
      <w:bookmarkStart w:id="130" w:name="_Toc482893916"/>
      <w:r>
        <w:t>OptionalOutputsBase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OptionalOutputsBaseType</w:t>
      </w:r>
      <w:r w:rsidRPr="0CCF9147">
        <w:t xml:space="preserve"> SHALL implement the requirements defined in the </w:t>
      </w:r>
      <w:r w:rsidRPr="002062A5">
        <w:rPr>
          <w:rFonts w:ascii="Courier New" w:cs="Courier New" w:eastAsia="Courier New" w:hAnsi="Courier New"/>
        </w:rPr>
        <w:t>OptionalOutputsBase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OptionalOutputsBaseType</w:t>
      </w:r>
      <w:r w:rsidRPr="71C71F8C">
        <w:t xml:space="preserve"> </w:t>
      </w:r>
      <w:r>
        <w:t xml:space="preserve">XML element SHALL implement in XML syntax the sub-component that has a name equal to its local name. </w:t>
      </w:r>
      <w:sdt>
        <w:sdtPr es:element="dss2-OptionalOutputsBaseType">
          <w:tag w:val="dss2-OptionalOutputsBaseType.-xmlSchema"/>
          <w:placeholder>
            <w:docPart w:val="component OptionalOutputsBase XML schema details"/>
          </w:placeholder>
          <w:showingPlcHdr/>
          <w:richText/>
        </w:sdtPr>
        <w:sdtEndPr/>
        [component OptionalOutputsBase XML schema details] 
        <w:sdtContent>
          <w:r w:rsidR="00E333BD">
            <w:rPr>
              <w:rStyle w:val="PlaceholderText"/>
              <w:color w:val="19d131"/>
            </w:rPr>
            <w:t>[component OptionalOutputsBase XML schema details]</w:t>
          </w:r>
        </w:sdtContent>
      </w:sdt>
    </w:p>
    <w:p xmlns:xf="http://www.w3.org/2005/xpath-functions" es:generated="true" w14:paraId="322E42C2" w14:textId="77777777" w:rsidP="002062A5" w:rsidR="FFD550FF" w:rsidRDefault="002062A5">
      <w:pPr>
        <w:pStyle w:val="berschrift3"/>
      </w:pPr>
      <w:bookmarkStart w:id="129" w:name="_RefCompF7F54724"/>
      <w:r>
        <w:t>Component OptionalOutputsSign</w:t>
      </w:r>
      <w:bookmarkEnd w:id="129"/>
    </w:p>
    <w:p xmlns:xf="http://www.w3.org/2005/xpath-functions" es:generated="true" w14:paraId="0FED4A4B" w14:textId="695EA6C8" w:rsidP="00FD22AC" w:rsidR="FFD550FF" w:rsidRDefault="00A15457">
      <w:sdt>
        <w:sdtPr es:element="dss2-OptionalOutputsSignType">
          <w:tag w:val="dss2-OptionalOutputsSignType.-normative"/>
          <w:placeholder>
            <w:docPart w:val="component OptionalOutputsSign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OptionalOutputsSignType</w:t>
          </w:r>
          <w:r w:rsidR="001725A5" w:rsidRPr="003A06D0">
            <w:rPr>
              <w:rFonts w:cs="Arial" w:eastAsia="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_RefComp66F5F9F8 \r \h </w:instrText>
      </w:r>
      <w:r w:rsidR="00C607DF">
        <w:fldChar w:fldCharType="separate"/>
      </w:r>
      <w:r w:rsidR="00C607DF">
        <w:rPr>
          <w:rStyle w:val="Datatype"/>
          <w:rFonts w:cs="Courier New" w:eastAsia="Courier New"/>
        </w:rPr>
        <w:t>OptionalOutputsBase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DocumentWithSignature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_RefComp8A57247D \r \h </w:instrText>
      </w:r>
      <w:r w:rsidR="00C607DF">
        <w:fldChar w:fldCharType="separate"/>
      </w:r>
      <w:r w:rsidR="00C607DF">
        <w:rPr>
          <w:rStyle w:val="Datatype"/>
          <w:rFonts w:cs="Courier New" w:eastAsia="Courier New"/>
        </w:rPr>
        <w:t>DocumentWithSignature</w:t>
      </w:r>
      <w:r w:rsidR="00C607DF">
        <w:fldChar w:fldCharType="end"/>
      </w:r>
      <w:r w:rsidR="00C607DF">
        <w:t xml:space="preserve">. </w:t>
      </w:r>
      <w:sdt>
        <w:sdtPr es:element="dss2-OptionalOutputsSignType">
          <w:alias w:val="dss2-OptionalOutputsSignType.docWithSignature"/>
          <w:tag w:val="dss2-OptionalOutputsSignType.DocumentWithSignature"/>
          <w:placeholder>
            <w:docPart w:val="sub component DocumentWithSignature details"/>
          </w:placeholder>
          <w:richText/>
        </w:sdtPr>
        <w:sdtEndPr/>
        <w:sdtContent>
          <w:r w:rsidR="00333ECA" w:rsidRPr="00333ECA">
            <w:rPr>
              <w:color w:val="19d131"/>
            </w:rPr>
            <w:t>The use cases described in this document assume zero or one document including a signature being returned by this element. Profiles may define processing rules how to handle unbounded cardinality.</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OutputsSignType">
          <w:tag w:val="dss2-OptionalOutputsSignType.-nonNormative"/>
          <w:placeholder>
            <w:docPart w:val="component OptionalOutputsSign non normative details"/>
          </w:placeholder>
          <w:showingPlcHdr/>
          <w:richText/>
        </w:sdtPr>
        <w:sdtEndPr/>
        [component OptionalOutputsSign non normative details] 
        <w:sdtContent>
          <w:r w:rsidR="00E333BD">
            <w:rPr>
              <w:rStyle w:val="PlaceholderText"/>
              <w:color w:val="19d131"/>
            </w:rPr>
            <w:t>[component OptionalOutputsSign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OptionalOutputsSign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OptionalOutputsSign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OptionalOutputsSign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c>
          <w:tcPr>
            <w:tcW w:type="dxa" w:w="4675"/>
          </w:tcPr>
          <w:p es:generated="true" w14:paraId="0FED4A4B" w14:textId="695EA6C8" w:rsidP="00FD22AC" w:rsidR="FFD550FF" w:rsidRDefault="00A15457">
            <w:sdt>
              <w:sdtPr es:element="dss2-OptionalOutputsSignType">
                <w:alias w:val="dss2-OptionalOutputsSignType.docWithSignature"/>
                <w:tag w:val="dss2-OptionalOutputsSignType.-jsonComment.DocumentWithSignatur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OptionalOutputsSignType">
          <w:tag w:val="dss2-OptionalOutputsSignType.-jsonSchema"/>
          <w:placeholder>
            <w:docPart w:val="component OptionalOutputsSign JSON schema details"/>
          </w:placeholder>
          <w:showingPlcHdr/>
          <w:richText/>
        </w:sdtPr>
        <w:sdtEndPr/>
        [component OptionalOutputsSign JSON schema details] 
        <w:sdtContent>
          <w:r w:rsidR="00E333BD">
            <w:rPr>
              <w:rStyle w:val="PlaceholderText"/>
              <w:color w:val="19d131"/>
            </w:rPr>
            <w:t>[component OptionalOutputsSign JSON schema details]</w:t>
          </w:r>
        </w:sdtContent>
      </w:sdt>
    </w:p>
    <w:p xmlns:xf="http://www.w3.org/2005/xpath-functions" es:generated="true" w14:paraId="0768E3F6" w14:textId="77777777" w:rsidP="002062A5" w:rsidR="FFD550FF" w:rsidRDefault="002062A5">
      <w:pPr>
        <w:pStyle w:val="berschrift4"/>
      </w:pPr>
      <w:bookmarkStart w:id="130" w:name="_Toc482893916"/>
      <w:r>
        <w:t>OptionalOutputsSign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OptionalOutputsSignType</w:t>
      </w:r>
      <w:r w:rsidRPr="0CCF9147">
        <w:t xml:space="preserve"> SHALL implement the requirements defined in the </w:t>
      </w:r>
      <w:r w:rsidRPr="002062A5">
        <w:rPr>
          <w:rFonts w:ascii="Courier New" w:cs="Courier New" w:eastAsia="Courier New" w:hAnsi="Courier New"/>
        </w:rPr>
        <w:t>OptionalOutputsSign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DocumentWithSignature</w:t>
      </w:r>
      <w:r>
        <w:rPr>
          <w:color w:themeColor="accent2" w:themeShade="BF" w:val="943634"/>
        </w:rPr>
        <w:t>"</w:t>
      </w:r>
      <w:r>
        <w:rPr>
          <w:color w:themeColor="accent2" w:themeShade="BF" w:val="943634"/>
        </w:rPr>
        <w:t xml:space="preserve"> type="</w:t>
      </w:r>
      <w:r>
        <w:rPr>
          <w:color w:themeColor="accent1" w:themeShade="80" w:val="244061"/>
        </w:rPr>
        <w:t>dss2:DocumentWithSignatureType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OptionalOutputsSignType</w:t>
      </w:r>
      <w:r w:rsidRPr="71C71F8C">
        <w:t xml:space="preserve"> </w:t>
      </w:r>
      <w:r>
        <w:t xml:space="preserve">XML element SHALL implement in XML syntax the sub-component that has a name equal to its local name. </w:t>
      </w:r>
      <w:sdt>
        <w:sdtPr es:element="dss2-OptionalOutputsSignType">
          <w:tag w:val="dss2-OptionalOutputsSignType.-xmlSchema"/>
          <w:placeholder>
            <w:docPart w:val="component OptionalOutputsSign XML schema details"/>
          </w:placeholder>
          <w:showingPlcHdr/>
          <w:richText/>
        </w:sdtPr>
        <w:sdtEndPr/>
        [component OptionalOutputsSign XML schema details] 
        <w:sdtContent>
          <w:r w:rsidR="00E333BD">
            <w:rPr>
              <w:rStyle w:val="PlaceholderText"/>
              <w:color w:val="19d131"/>
            </w:rPr>
            <w:t>[component OptionalOutputsSign XML schema details]</w:t>
          </w:r>
        </w:sdtContent>
      </w:sdt>
    </w:p>
    <w:p xmlns:xf="http://www.w3.org/2005/xpath-functions" es:generated="true" w14:paraId="322E42C2" w14:textId="77777777" w:rsidP="002062A5" w:rsidR="FFD550FF" w:rsidRDefault="002062A5">
      <w:pPr>
        <w:pStyle w:val="berschrift3"/>
      </w:pPr>
      <w:bookmarkStart w:id="129" w:name="_RefComp66C2CB3B"/>
      <w:r>
        <w:t>Component OptionalOutputsVerify</w:t>
      </w:r>
      <w:bookmarkEnd w:id="129"/>
    </w:p>
    <w:p xmlns:xf="http://www.w3.org/2005/xpath-functions" es:generated="true" w14:paraId="0FED4A4B" w14:textId="695EA6C8" w:rsidP="00FD22AC" w:rsidR="FFD550FF" w:rsidRDefault="00A15457">
      <w:sdt>
        <w:sdtPr es:element="dss2-OptionalOutputsVerifyType">
          <w:tag w:val="dss2-OptionalOutputsVerifyType.-normative"/>
          <w:placeholder>
            <w:docPart w:val="component OptionalOutputsVerify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_RefComp66F5F9F8 \r \h </w:instrText>
      </w:r>
      <w:r w:rsidR="00C607DF">
        <w:fldChar w:fldCharType="separate"/>
      </w:r>
      <w:r w:rsidR="00C607DF">
        <w:rPr>
          <w:rStyle w:val="Datatype"/>
          <w:rFonts w:cs="Courier New" w:eastAsia="Courier New"/>
        </w:rPr>
        <w:t>OptionalOutputsBase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VerifyManifestResults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_RefCompE4381A2D \r \h </w:instrText>
      </w:r>
      <w:r w:rsidR="00C607DF">
        <w:fldChar w:fldCharType="separate"/>
      </w:r>
      <w:r w:rsidR="00C607DF">
        <w:rPr>
          <w:rStyle w:val="Datatype"/>
          <w:rFonts w:cs="Courier New" w:eastAsia="Courier New"/>
        </w:rPr>
        <w:t>VerifyManifestResults</w:t>
      </w:r>
      <w:r w:rsidR="00C607DF">
        <w:fldChar w:fldCharType="end"/>
      </w:r>
      <w:r w:rsidR="00C607DF">
        <w:t xml:space="preserve">. </w:t>
      </w:r>
      <w:sdt>
        <w:sdtPr es:element="dss2-OptionalOutputsVerifyType">
          <w:alias w:val="dss2-OptionalOutputsVerifyType.result"/>
          <w:tag w:val="dss2-OptionalOutputsVerifyType.VerifyManifestResults"/>
          <w:placeholder>
            <w:docPart w:val="sub component VerifyManifestResults details"/>
          </w:placeholder>
          <w:showingPlcHdr/>
          <w:richText/>
        </w:sdtPr>
        <w:sdtEndPr/>
        [sub component VerifyManifestResults details] 
        <w:sdtContent>
          <w:r w:rsidR="00E333BD">
            <w:rPr>
              <w:rStyle w:val="PlaceholderText"/>
              <w:color w:val="19d131"/>
            </w:rPr>
            <w:t>[sub component VerifyManifestResults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_RefComp02F13485 \r \h </w:instrText>
      </w:r>
      <w:r w:rsidR="00C607DF">
        <w:fldChar w:fldCharType="separate"/>
      </w:r>
      <w:r w:rsidR="00C607DF">
        <w:rPr>
          <w:rStyle w:val="Datatype"/>
          <w:rFonts w:cs="Courier New" w:eastAsia="Courier New"/>
        </w:rPr>
        <w:t>SigningTimeInfo</w:t>
      </w:r>
      <w:r w:rsidR="00C607DF">
        <w:fldChar w:fldCharType="end"/>
      </w:r>
      <w:r w:rsidR="00C607DF">
        <w:t xml:space="preserve">. </w:t>
      </w:r>
      <w:sdt>
        <w:sdtPr es:element="dss2-OptionalOutputsVerifyType">
          <w:alias w:val="dss2-OptionalOutputsVerifyType.signingTimeInfo"/>
          <w:tag w:val="dss2-OptionalOutputsVerifyType.SigningTimeInfo"/>
          <w:placeholder>
            <w:docPart w:val="sub component SigningTimeInfo details"/>
          </w:placeholder>
          <w:richText/>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VerificationTimeInfo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_RefCompADA9612D \r \h </w:instrText>
      </w:r>
      <w:r w:rsidR="00C607DF">
        <w:fldChar w:fldCharType="separate"/>
      </w:r>
      <w:r w:rsidR="00C607DF">
        <w:rPr>
          <w:rStyle w:val="Datatype"/>
          <w:rFonts w:cs="Courier New" w:eastAsia="Courier New"/>
        </w:rPr>
        <w:t>VerificationTimeInfo</w:t>
      </w:r>
      <w:r w:rsidR="00C607DF">
        <w:fldChar w:fldCharType="end"/>
      </w:r>
      <w:r w:rsidR="00C607DF">
        <w:t xml:space="preserve">. </w:t>
      </w:r>
      <w:sdt>
        <w:sdtPr es:element="dss2-OptionalOutputsVerifyType">
          <w:alias w:val="dss2-OptionalOutputsVerifyType.verificationTimeInfo"/>
          <w:tag w:val="dss2-OptionalOutputsVerifyType.VerificationTimeInfo"/>
          <w:placeholder>
            <w:docPart w:val="sub component VerificationTimeInfo details"/>
          </w:placeholder>
          <w:richText/>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ProcessingDetails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_RefCompE64F9E9A \r \h </w:instrText>
      </w:r>
      <w:r w:rsidR="00C607DF">
        <w:fldChar w:fldCharType="separate"/>
      </w:r>
      <w:r w:rsidR="00C607DF">
        <w:rPr>
          <w:rStyle w:val="Datatype"/>
          <w:rFonts w:cs="Courier New" w:eastAsia="Courier New"/>
        </w:rPr>
        <w:t>ProcessingDetails</w:t>
      </w:r>
      <w:r w:rsidR="00C607DF">
        <w:fldChar w:fldCharType="end"/>
      </w:r>
      <w:r w:rsidR="00C607DF">
        <w:t xml:space="preserve">. </w:t>
      </w:r>
      <w:sdt>
        <w:sdtPr es:element="dss2-OptionalOutputsVerifyType">
          <w:alias w:val="dss2-OptionalOutputsVerifyType.procDetails"/>
          <w:tag w:val="dss2-OptionalOutputsVerifyType.ProcessingDetails"/>
          <w:placeholder>
            <w:docPart w:val="sub component ProcessingDetails details"/>
          </w:placeholder>
          <w:richText/>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SignerIdentity</w:t>
      </w:r>
      <w:r>
        <w:t xml:space="preserve"> element, if present, </w:t>
        <w:t xml:space="preserve">MUST contain a sub-component. A given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sdt>
        <w:sdtPr es:element="dss2-OptionalOutputsVerifyType">
          <w:alias w:val="dss2-OptionalOutputsVerifyType.signerIdentity"/>
          <w:tag w:val="dss2-OptionalOutputsVerifyType.SignerIdentity"/>
          <w:placeholder>
            <w:docPart w:val="sub component SignerIdentity details"/>
          </w:placeholder>
          <w:richText/>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AugmentedSignature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sdt>
        <w:sdtPr es:element="dss2-OptionalOutputsVerifyType">
          <w:alias w:val="dss2-OptionalOutputsVerifyType.augSig"/>
          <w:tag w:val="dss2-OptionalOutputsVerifyType.AugmentedSignature"/>
          <w:placeholder>
            <w:docPart w:val="sub component AugmentedSignature details"/>
          </w:placeholder>
          <w:richText/>
        </w:sdtPr>
        <w:sdtEndPr/>
        <w:sdtContent>
          <w:r w:rsidRPr="003A06D0">
            <w:rPr>
              <w:color w:val="19d131"/>
              <w:lang w:val="en-GB"/>
            </w:rPr>
            <w:t>This element contains the processed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TimestampedSignature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sdt>
        <w:sdtPr es:element="dss2-OptionalOutputsVerifyType">
          <w:alias w:val="dss2-OptionalOutputsVerifyType.timestampedSig"/>
          <w:tag w:val="dss2-OptionalOutputsVerifyType.TimestampedSignature"/>
          <w:placeholder>
            <w:docPart w:val="sub component TimestampedSignature details"/>
          </w:placeholder>
          <w:richText/>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OptionalOutputsVerifyType">
          <w:tag w:val="dss2-OptionalOutputsVerifyType.-nonNormative"/>
          <w:placeholder>
            <w:docPart w:val="component OptionalOutputsVerify non normative details"/>
          </w:placeholder>
          <w:showingPlcHdr/>
          <w:richText/>
        </w:sdtPr>
        <w:sdtEndPr/>
        [component OptionalOutputsVerify non normative details] 
        <w:sdtContent>
          <w:r w:rsidR="00E333BD">
            <w:rPr>
              <w:rStyle w:val="PlaceholderText"/>
              <w:color w:val="19d131"/>
            </w:rPr>
            <w:t>[component OptionalOutputsVerify non normative details]</w:t>
          </w:r>
        </w:sdtContent>
      </w:sdt>
    </w:p>
    <w:p xmlns:xf="http://www.w3.org/2005/xpath-functions" es:generated="true" w14:paraId="08898D32" w14:textId="77777777" w:rsidP="002062A5" w:rsidR="FFD550FF" w:rsidRDefault="002062A5">
      <w:pPr>
        <w:pStyle w:val="berschrift4"/>
      </w:pPr>
      <w:bookmarkStart w:id="136" w:name="_Toc482893917"/>
      <w:r>
        <w:t>OptionalOutputsVerify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OptionalOutputsVerify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c>
          <w:tcPr>
            <w:tcW w:type="dxa" w:w="4675"/>
          </w:tcPr>
          <w:p es:generated="true" w14:paraId="0FED4A4B" w14:textId="695EA6C8" w:rsidP="00FD22AC" w:rsidR="FFD550FF" w:rsidRDefault="00A15457">
            <w:sdt>
              <w:sdtPr es:element="dss2-OptionalOutputsVerifyType">
                <w:alias w:val="dss2-OptionalOutputsVerifyType.result"/>
                <w:tag w:val="dss2-OptionalOutputsVerifyType.-jsonComment.VerifyManifestResult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c>
          <w:tcPr>
            <w:tcW w:type="dxa" w:w="4675"/>
          </w:tcPr>
          <w:p es:generated="true" w14:paraId="0FED4A4B" w14:textId="695EA6C8" w:rsidP="00FD22AC" w:rsidR="FFD550FF" w:rsidRDefault="00A15457">
            <w:sdt>
              <w:sdtPr es:element="dss2-OptionalOutputsVerifyType">
                <w:alias w:val="dss2-OptionalOutputsVerifyType.signingTimeInfo"/>
                <w:tag w:val="dss2-OptionalOutputsVerifyType.-jsonComment.SigningTime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c>
          <w:tcPr>
            <w:tcW w:type="dxa" w:w="4675"/>
          </w:tcPr>
          <w:p es:generated="true" w14:paraId="0FED4A4B" w14:textId="695EA6C8" w:rsidP="00FD22AC" w:rsidR="FFD550FF" w:rsidRDefault="00A15457">
            <w:sdt>
              <w:sdtPr es:element="dss2-OptionalOutputsVerifyType">
                <w:alias w:val="dss2-OptionalOutputsVerifyType.verificationTimeInfo"/>
                <w:tag w:val="dss2-OptionalOutputsVerifyType.-jsonComment.VerificationTimeInfo"/>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c>
          <w:tcPr>
            <w:tcW w:type="dxa" w:w="4675"/>
          </w:tcPr>
          <w:p es:generated="true" w14:paraId="0FED4A4B" w14:textId="695EA6C8" w:rsidP="00FD22AC" w:rsidR="FFD550FF" w:rsidRDefault="00A15457">
            <w:sdt>
              <w:sdtPr es:element="dss2-OptionalOutputsVerifyType">
                <w:alias w:val="dss2-OptionalOutputsVerifyType.procDetails"/>
                <w:tag w:val="dss2-OptionalOutputsVerifyType.-jsonComment.ProcessingDetail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c>
          <w:tcPr>
            <w:tcW w:type="dxa" w:w="4675"/>
          </w:tcPr>
          <w:p es:generated="true" w14:paraId="0FED4A4B" w14:textId="695EA6C8" w:rsidP="00FD22AC" w:rsidR="FFD550FF" w:rsidRDefault="00A15457">
            <w:sdt>
              <w:sdtPr es:element="dss2-OptionalOutputsVerifyType">
                <w:alias w:val="dss2-OptionalOutputsVerifyType.signerIdentity"/>
                <w:tag w:val="dss2-OptionalOutputsVerifyType.-jsonComment.SignerIdentity"/>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c>
          <w:tcPr>
            <w:tcW w:type="dxa" w:w="4675"/>
          </w:tcPr>
          <w:p es:generated="true" w14:paraId="0FED4A4B" w14:textId="695EA6C8" w:rsidP="00FD22AC" w:rsidR="FFD550FF" w:rsidRDefault="00A15457">
            <w:sdt>
              <w:sdtPr es:element="dss2-OptionalOutputsVerifyType">
                <w:alias w:val="dss2-OptionalOutputsVerifyType.augSig"/>
                <w:tag w:val="dss2-OptionalOutputsVerifyType.-jsonComment.AugmentedSignatur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c>
          <w:tcPr>
            <w:tcW w:type="dxa" w:w="4675"/>
          </w:tcPr>
          <w:p es:generated="true" w14:paraId="0FED4A4B" w14:textId="695EA6C8" w:rsidP="00FD22AC" w:rsidR="FFD550FF" w:rsidRDefault="00A15457">
            <w:sdt>
              <w:sdtPr es:element="dss2-OptionalOutputsVerifyType">
                <w:alias w:val="dss2-OptionalOutputsVerifyType.timestampedSig"/>
                <w:tag w:val="dss2-OptionalOutputsVerifyType.-jsonComment.TimestampedSignatur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"#/definitions/dss2-VerifyManifestResultsType"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"#/definitions/dss2-VerificationTimeInfoType"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"#/definitions/dss2-ProcessingDetailsType"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"signerIdentity"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"augSig"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"timestampedSig"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OptionalOutputsVerifyType">
          <w:tag w:val="dss2-OptionalOutputsVerifyType.-jsonSchema"/>
          <w:placeholder>
            <w:docPart w:val="component OptionalOutputsVerify JSON schema details"/>
          </w:placeholder>
          <w:showingPlcHdr/>
          <w:richText/>
        </w:sdtPr>
        <w:sdtEndPr/>
        [component OptionalOutputsVerify JSON schema details] 
        <w:sdtContent>
          <w:r w:rsidR="00E333BD">
            <w:rPr>
              <w:rStyle w:val="PlaceholderText"/>
              <w:color w:val="19d131"/>
            </w:rPr>
            <w:t>[component OptionalOutputsVerify JSON schema details]</w:t>
          </w:r>
        </w:sdtContent>
      </w:sdt>
    </w:p>
    <w:p xmlns:xf="http://www.w3.org/2005/xpath-functions" es:generated="true" w14:paraId="0768E3F6" w14:textId="77777777" w:rsidP="002062A5" w:rsidR="FFD550FF" w:rsidRDefault="002062A5">
      <w:pPr>
        <w:pStyle w:val="berschrift4"/>
      </w:pPr>
      <w:bookmarkStart w:id="130" w:name="_Toc482893916"/>
      <w:r>
        <w:t>OptionalOutputsVerify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OptionalOutputsVerifyType</w:t>
      </w:r>
      <w:r w:rsidRPr="0CCF9147">
        <w:t xml:space="preserve"> SHALL implement the requirements defined in the </w:t>
      </w:r>
      <w:r w:rsidRPr="002062A5">
        <w:rPr>
          <w:rFonts w:ascii="Courier New" w:cs="Courier New" w:eastAsia="Courier New" w:hAnsi="Courier New"/>
        </w:rPr>
        <w:t>OptionalOutputsVerify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VerifyManifestResults</w:t>
      </w:r>
      <w:r>
        <w:rPr>
          <w:color w:themeColor="accent2" w:themeShade="BF" w:val="943634"/>
        </w:rPr>
        <w:t>"</w:t>
      </w:r>
      <w:r>
        <w:rPr>
          <w:color w:themeColor="accent2" w:themeShade="BF" w:val="943634"/>
        </w:rPr>
        <w:t xml:space="preserve"> type="</w:t>
      </w:r>
      <w:r>
        <w:rPr>
          <w:color w:themeColor="accent1" w:themeShade="80" w:val="244061"/>
        </w:rPr>
        <w:t>dss2:VerifyManifestResultsType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SigningTimeInfo</w:t>
      </w:r>
      <w:r>
        <w:rPr>
          <w:color w:themeColor="accent2" w:themeShade="BF" w:val="943634"/>
        </w:rPr>
        <w:t>"</w:t>
      </w:r>
      <w:r>
        <w:rPr>
          <w:color w:themeColor="accent2" w:themeShade="BF" w:val="943634"/>
        </w:rPr>
        <w:t xml:space="preserve"> type="</w:t>
      </w:r>
      <w:r>
        <w:rPr>
          <w:color w:themeColor="accent1" w:themeShade="80" w:val="244061"/>
        </w:rPr>
        <w:t>dss2:SigningTimeInfoType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VerificationTimeInfo</w:t>
      </w:r>
      <w:r>
        <w:rPr>
          <w:color w:themeColor="accent2" w:themeShade="BF" w:val="943634"/>
        </w:rPr>
        <w:t>"</w:t>
      </w:r>
      <w:r>
        <w:rPr>
          <w:color w:themeColor="accent2" w:themeShade="BF" w:val="943634"/>
        </w:rPr>
        <w:t xml:space="preserve"> type="</w:t>
      </w:r>
      <w:r>
        <w:rPr>
          <w:color w:themeColor="accent1" w:themeShade="80" w:val="244061"/>
        </w:rPr>
        <w:t>dss2:VerificationTimeInfoType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ProcessingDetails</w:t>
      </w:r>
      <w:r>
        <w:rPr>
          <w:color w:themeColor="accent2" w:themeShade="BF" w:val="943634"/>
        </w:rPr>
        <w:t>"</w:t>
      </w:r>
      <w:r>
        <w:rPr>
          <w:color w:themeColor="accent2" w:themeShade="BF" w:val="943634"/>
        </w:rPr>
        <w:t xml:space="preserve"> type="</w:t>
      </w:r>
      <w:r>
        <w:rPr>
          <w:color w:themeColor="accent1" w:themeShade="80" w:val="244061"/>
        </w:rPr>
        <w:t>dss2:ProcessingDetailsType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SignerIdentity</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AugmentedSignature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TimestampedSignature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OptionalOutputsVerifyType</w:t>
      </w:r>
      <w:r w:rsidRPr="71C71F8C">
        <w:t xml:space="preserve"> </w:t>
      </w:r>
      <w:r>
        <w:t xml:space="preserve">XML element SHALL implement in XML syntax the sub-component that has a name equal to its local name. </w:t>
      </w:r>
      <w:sdt>
        <w:sdtPr es:element="dss2-OptionalOutputsVerifyType">
          <w:tag w:val="dss2-OptionalOutputsVerifyType.-xmlSchema"/>
          <w:placeholder>
            <w:docPart w:val="component OptionalOutputsVerify XML schema details"/>
          </w:placeholder>
          <w:showingPlcHdr/>
          <w:richText/>
        </w:sdtPr>
        <w:sdtEndPr/>
        [component OptionalOutputsVerify XML schema details] 
        <w:sdtContent>
          <w:r w:rsidR="00E333BD">
            <w:rPr>
              <w:rStyle w:val="PlaceholderText"/>
              <w:color w:val="19d131"/>
            </w:rPr>
            <w:t>[component OptionalOutputsVerify XML schema details]</w:t>
          </w:r>
        </w:sdtContent>
      </w:sdt>
    </w:p>
    <w:p xmlns:xf="http://www.w3.org/2005/xpath-functions" es:generated="true" w14:paraId="322E42C2" w14:textId="77777777" w:rsidP="002062A5" w:rsidR="FFD550FF" w:rsidRDefault="002062A5">
      <w:pPr>
        <w:pStyle w:val="berschrift3"/>
      </w:pPr>
      <w:bookmarkStart w:id="129" w:name="_RefComp6228F725"/>
      <w:r>
        <w:t>Component ClaimedIdentity</w:t>
      </w:r>
      <w:bookmarkEnd w:id="129"/>
    </w:p>
    <w:p xmlns:xf="http://www.w3.org/2005/xpath-functions" es:generated="true" w14:paraId="0FED4A4B" w14:textId="695EA6C8" w:rsidP="00FD22AC" w:rsidR="FFD550FF" w:rsidRDefault="00A15457">
      <w:sdt>
        <w:sdtPr es:element="dss2-ClaimedIdentityType">
          <w:tag w:val="dss2-ClaimedIdentityType.-normative"/>
          <w:placeholder>
            <w:docPart w:val="component ClaimedIdentity normative details"/>
          </w:placeholder>
          <w:richText/>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w:t>
      </w:r>
      <w:r>
        <w:t xml:space="preserve"> element </w:t>
        <w:t xml:space="preserve">MUST contain one instance of a sub-component. This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sdt>
        <w:sdtPr es:element="dss2-ClaimedIdentityType">
          <w:alias w:val="dss2-ClaimedIdentityType.name"/>
          <w:tag w:val="dss2-ClaimedIdentityType.Name"/>
          <w:placeholder>
            <w:docPart w:val="sub component Name details"/>
          </w:placeholder>
          <w:richText/>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SupportingInfo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sdt>
        <w:sdtPr es:element="dss2-ClaimedIdentityType">
          <w:alias w:val="dss2-ClaimedIdentityType.suppInfo"/>
          <w:tag w:val="dss2-ClaimedIdentityType.SupportingInfo"/>
          <w:placeholder>
            <w:docPart w:val="sub component SupportingInfo details"/>
          </w:placeholder>
          <w:richText/>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ClaimedIdentityType">
          <w:tag w:val="dss2-ClaimedIdentityType.-nonNormative"/>
          <w:placeholder>
            <w:docPart w:val="component ClaimedIdentity non normative details"/>
          </w:placeholder>
          <w:showingPlcHdr/>
          <w:richText/>
        </w:sdtPr>
        <w:sdtEndPr/>
        [component ClaimedIdentity non normative details] 
        <w:sdtContent>
          <w:r w:rsidR="00E333BD">
            <w:rPr>
              <w:rStyle w:val="PlaceholderText"/>
              <w:color w:val="19d131"/>
            </w:rPr>
            <w:t>[component ClaimedIdentity non normative details]</w:t>
          </w:r>
        </w:sdtContent>
      </w:sdt>
    </w:p>
    <w:p xmlns:xf="http://www.w3.org/2005/xpath-functions" es:generated="true" w14:paraId="08898D32" w14:textId="77777777" w:rsidP="002062A5" w:rsidR="FFD550FF" w:rsidRDefault="002062A5">
      <w:pPr>
        <w:pStyle w:val="berschrift4"/>
      </w:pPr>
      <w:bookmarkStart w:id="136" w:name="_Toc482893917"/>
      <w:r>
        <w:t>ClaimedIdentity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ClaimedIdentity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ClaimedIdentity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c>
          <w:tcPr>
            <w:tcW w:type="dxa" w:w="4675"/>
          </w:tcPr>
          <w:p es:generated="true" w14:paraId="0FED4A4B" w14:textId="695EA6C8" w:rsidP="00FD22AC" w:rsidR="FFD550FF" w:rsidRDefault="00A15457">
            <w:sdt>
              <w:sdtPr es:element="dss2-ClaimedIdentityType">
                <w:alias w:val="dss2-ClaimedIdentityType.name"/>
                <w:tag w:val="dss2-ClaimedIdentityType.-jsonComment.Na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c>
          <w:tcPr>
            <w:tcW w:type="dxa" w:w="4675"/>
          </w:tcPr>
          <w:p es:generated="true" w14:paraId="0FED4A4B" w14:textId="695EA6C8" w:rsidP="00FD22AC" w:rsidR="FFD550FF" w:rsidRDefault="00A15457">
            <w:sdt>
              <w:sdtPr es:element="dss2-ClaimedIdentityType">
                <w:alias w:val="dss2-ClaimedIdentityType.suppInfo"/>
                <w:tag w:val="dss2-ClaimedIdentityType.-jsonComment.SupportingInfo"/>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"dss2-ClaimedIdentityType"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"suppInfo"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"name"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ClaimedIdentityType">
          <w:tag w:val="dss2-ClaimedIdentityType.-jsonSchema"/>
          <w:placeholder>
            <w:docPart w:val="component ClaimedIdentity JSON schema details"/>
          </w:placeholder>
          <w:showingPlcHdr/>
          <w:richText/>
        </w:sdtPr>
        <w:sdtEndPr/>
        [component ClaimedIdentity JSON schema details] 
        <w:sdtContent>
          <w:r w:rsidR="00E333BD">
            <w:rPr>
              <w:rStyle w:val="PlaceholderText"/>
              <w:color w:val="19d131"/>
            </w:rPr>
            <w:t>[component ClaimedIdentity JSON schema details]</w:t>
          </w:r>
        </w:sdtContent>
      </w:sdt>
    </w:p>
    <w:p xmlns:xf="http://www.w3.org/2005/xpath-functions" es:generated="true" w14:paraId="0768E3F6" w14:textId="77777777" w:rsidP="002062A5" w:rsidR="FFD550FF" w:rsidRDefault="002062A5">
      <w:pPr>
        <w:pStyle w:val="berschrift4"/>
      </w:pPr>
      <w:bookmarkStart w:id="130" w:name="_Toc482893916"/>
      <w:r>
        <w:t>ClaimedIdentity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ClaimedIdentityType</w:t>
      </w:r>
      <w:r w:rsidRPr="0CCF9147">
        <w:t xml:space="preserve"> SHALL implement the requirements defined in the </w:t>
      </w:r>
      <w:r w:rsidRPr="002062A5">
        <w:rPr>
          <w:rFonts w:ascii="Courier New" w:cs="Courier New" w:eastAsia="Courier New" w:hAnsi="Courier New"/>
        </w:rPr>
        <w:t>ClaimedIdentity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ClaimedIdentityType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SupportingInfo</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ClaimedIdentityType</w:t>
      </w:r>
      <w:r w:rsidRPr="71C71F8C">
        <w:t xml:space="preserve"> </w:t>
      </w:r>
      <w:r>
        <w:t xml:space="preserve">XML element SHALL implement in XML syntax the sub-component that has a name equal to its local name. </w:t>
      </w:r>
      <w:sdt>
        <w:sdtPr es:element="dss2-ClaimedIdentityType">
          <w:tag w:val="dss2-ClaimedIdentityType.-xmlSchema"/>
          <w:placeholder>
            <w:docPart w:val="component ClaimedIdentity XML schema details"/>
          </w:placeholder>
          <w:showingPlcHdr/>
          <w:richText/>
        </w:sdtPr>
        <w:sdtEndPr/>
        [component ClaimedIdentity XML schema details] 
        <w:sdtContent>
          <w:r w:rsidR="00E333BD">
            <w:rPr>
              <w:rStyle w:val="PlaceholderText"/>
              <w:color w:val="19d131"/>
            </w:rPr>
            <w:t>[component ClaimedIdentity XML schema details]</w:t>
          </w:r>
        </w:sdtContent>
      </w:sdt>
    </w:p>
    <w:p xmlns:xf="http://www.w3.org/2005/xpath-functions" es:generated="true" w14:paraId="322E42C2" w14:textId="77777777" w:rsidP="002062A5" w:rsidR="FFD550FF" w:rsidRDefault="002062A5">
      <w:pPr>
        <w:pStyle w:val="berschrift3"/>
      </w:pPr>
      <w:bookmarkStart w:id="129" w:name="_RefComp94AB9E83"/>
      <w:r>
        <w:t>Component Schemas</w:t>
      </w:r>
      <w:bookmarkEnd w:id="129"/>
    </w:p>
    <w:p xmlns:xf="http://www.w3.org/2005/xpath-functions" es:generated="true" w14:paraId="0FED4A4B" w14:textId="695EA6C8" w:rsidP="00FD22AC" w:rsidR="FFD550FF" w:rsidRDefault="00A15457">
      <w:sdt>
        <w:sdtPr es:element="dss2-SchemasType">
          <w:tag w:val="dss2-SchemasType.-normative"/>
          <w:placeholder>
            <w:docPart w:val="component Schemas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Schema</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sdt>
        <w:sdtPr es:element="dss2-SchemasType">
          <w:alias w:val="dss2-SchemasType.schema"/>
          <w:tag w:val="dss2-SchemasType.Schema"/>
          <w:placeholder>
            <w:docPart w:val="sub component Schema details"/>
          </w:placeholder>
          <w:showingPlcHdr/>
          <w:richText/>
        </w:sdtPr>
        <w:sdtEndPr/>
        [sub component Schema details] 
        <w:sdtContent>
          <w:r w:rsidR="00E333BD">
            <w:rPr>
              <w:rStyle w:val="PlaceholderText"/>
              <w:color w:val="19d131"/>
            </w:rPr>
            <w:t>[sub component Schema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chemasType">
          <w:tag w:val="dss2-SchemasType.-nonNormative"/>
          <w:placeholder>
            <w:docPart w:val="component Schemas non normative details"/>
          </w:placeholder>
          <w:richText/>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xmlns:xf="http://www.w3.org/2005/xpath-functions" es:generated="true" w14:paraId="08898D32" w14:textId="77777777" w:rsidP="002062A5" w:rsidR="FFD550FF" w:rsidRDefault="002062A5">
      <w:pPr>
        <w:pStyle w:val="berschrift4"/>
      </w:pPr>
      <w:bookmarkStart w:id="136" w:name="_Toc482893917"/>
      <w:r>
        <w:t>Schemas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Schemas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Schemas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c>
          <w:tcPr>
            <w:tcW w:type="dxa" w:w="4675"/>
          </w:tcPr>
          <w:p es:generated="true" w14:paraId="0FED4A4B" w14:textId="695EA6C8" w:rsidP="00FD22AC" w:rsidR="FFD550FF" w:rsidRDefault="00A15457">
            <w:sdt>
              <w:sdtPr es:element="dss2-SchemasType">
                <w:alias w:val="dss2-SchemasType.schema"/>
                <w:tag w:val="dss2-SchemasType.-jsonComment.Schema"/>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"dss2-SchemasType"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"schema"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chemasType">
          <w:tag w:val="dss2-SchemasType.-jsonSchema"/>
          <w:placeholder>
            <w:docPart w:val="component Schemas JSON schema details"/>
          </w:placeholder>
          <w:showingPlcHdr/>
          <w:richText/>
        </w:sdtPr>
        <w:sdtEndPr/>
        [component Schemas JSON schema details] 
        <w:sdtContent>
          <w:r w:rsidR="00E333BD">
            <w:rPr>
              <w:rStyle w:val="PlaceholderText"/>
              <w:color w:val="19d131"/>
            </w:rPr>
            <w:t>[component Schemas JSON schema details]</w:t>
          </w:r>
        </w:sdtContent>
      </w:sdt>
    </w:p>
    <w:p xmlns:xf="http://www.w3.org/2005/xpath-functions" es:generated="true" w14:paraId="0768E3F6" w14:textId="77777777" w:rsidP="002062A5" w:rsidR="FFD550FF" w:rsidRDefault="002062A5">
      <w:pPr>
        <w:pStyle w:val="berschrift4"/>
      </w:pPr>
      <w:bookmarkStart w:id="130" w:name="_Toc482893916"/>
      <w:r>
        <w:t>Schemas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SchemasType</w:t>
      </w:r>
      <w:r w:rsidRPr="0CCF9147">
        <w:t xml:space="preserve"> SHALL implement the requirements defined in the </w:t>
      </w:r>
      <w:r w:rsidRPr="002062A5">
        <w:rPr>
          <w:rFonts w:ascii="Courier New" w:cs="Courier New" w:eastAsia="Courier New" w:hAnsi="Courier New"/>
        </w:rPr>
        <w:t>Schemas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SchemasType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SchemasType</w:t>
      </w:r>
      <w:r w:rsidRPr="71C71F8C">
        <w:t xml:space="preserve"> </w:t>
      </w:r>
      <w:r>
        <w:t xml:space="preserve">XML element SHALL implement in XML syntax the sub-component that has a name equal to its local name. </w:t>
      </w:r>
      <w:sdt>
        <w:sdtPr es:element="dss2-SchemasType">
          <w:tag w:val="dss2-SchemasType.-xmlSchema"/>
          <w:placeholder>
            <w:docPart w:val="component Schemas XML schema details"/>
          </w:placeholder>
          <w:showingPlcHdr/>
          <w:richText/>
        </w:sdtPr>
        <w:sdtEndPr/>
        [component Schemas XML schema details] 
        <w:sdtContent>
          <w:r w:rsidR="00E333BD">
            <w:rPr>
              <w:rStyle w:val="PlaceholderText"/>
              <w:color w:val="19d131"/>
            </w:rPr>
            <w:t>[component Schemas XML schema details]</w:t>
          </w:r>
        </w:sdtContent>
      </w:sdt>
    </w:p>
    <w:p xmlns:xf="http://www.w3.org/2005/xpath-functions" es:generated="true" w14:paraId="322E42C2" w14:textId="77777777" w:rsidP="002062A5" w:rsidR="FFD550FF" w:rsidRDefault="002062A5">
      <w:pPr>
        <w:pStyle w:val="berschrift3"/>
      </w:pPr>
      <w:bookmarkStart w:id="129" w:name="_RefCompCA0B0FDF"/>
      <w:r>
        <w:t>Component IntendedAudience</w:t>
      </w:r>
      <w:bookmarkEnd w:id="129"/>
    </w:p>
    <w:p xmlns:xf="http://www.w3.org/2005/xpath-functions" es:generated="true" w14:paraId="0FED4A4B" w14:textId="695EA6C8" w:rsidP="00FD22AC" w:rsidR="FFD550FF" w:rsidRDefault="00A15457">
      <w:sdt>
        <w:sdtPr es:element="dss2-IntendedAudienceType">
          <w:tag w:val="dss2-IntendedAudienceType.-normative"/>
          <w:placeholder>
            <w:docPart w:val="component IntendedAudienc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Recipient</w:t>
      </w:r>
      <w:r>
        <w:t xml:space="preserve"> element </w:t>
        <w:t xml:space="preserve">MUST occur 1 or more times containing a sub-component. Each instance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sdt>
        <w:sdtPr es:element="dss2-IntendedAudienceType">
          <w:alias w:val="dss2-IntendedAudienceType.recipient"/>
          <w:tag w:val="dss2-IntendedAudienceType.Recipient"/>
          <w:placeholder>
            <w:docPart w:val="sub component Recipient details"/>
          </w:placeholder>
          <w:showingPlcHdr/>
          <w:richText/>
        </w:sdtPr>
        <w:sdtEndPr/>
        [sub component Recipient details] 
        <w:sdtContent>
          <w:r w:rsidR="00E333BD">
            <w:rPr>
              <w:rStyle w:val="PlaceholderText"/>
              <w:color w:val="19d131"/>
            </w:rPr>
            <w:t>[sub component Recipient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IntendedAudienceType">
          <w:tag w:val="dss2-IntendedAudienceType.-nonNormative"/>
          <w:placeholder>
            <w:docPart w:val="component IntendedAudience non normative details"/>
          </w:placeholder>
          <w:showingPlcHdr/>
          <w:richText/>
        </w:sdtPr>
        <w:sdtEndPr/>
        [component IntendedAudience non normative details] 
        <w:sdtContent>
          <w:r w:rsidR="00E333BD">
            <w:rPr>
              <w:rStyle w:val="PlaceholderText"/>
              <w:color w:val="19d131"/>
            </w:rPr>
            <w:t>[component IntendedAudience non normative details]</w:t>
          </w:r>
        </w:sdtContent>
      </w:sdt>
    </w:p>
    <w:p xmlns:xf="http://www.w3.org/2005/xpath-functions" es:generated="true" w14:paraId="08898D32" w14:textId="77777777" w:rsidP="002062A5" w:rsidR="FFD550FF" w:rsidRDefault="002062A5">
      <w:pPr>
        <w:pStyle w:val="berschrift4"/>
      </w:pPr>
      <w:bookmarkStart w:id="136" w:name="_Toc482893917"/>
      <w:r>
        <w:t>IntendedAudience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IntendedAudience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IntendedAudience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c>
          <w:tcPr>
            <w:tcW w:type="dxa" w:w="4675"/>
          </w:tcPr>
          <w:p es:generated="true" w14:paraId="0FED4A4B" w14:textId="695EA6C8" w:rsidP="00FD22AC" w:rsidR="FFD550FF" w:rsidRDefault="00A15457">
            <w:sdt>
              <w:sdtPr es:element="dss2-IntendedAudienceType">
                <w:alias w:val="dss2-IntendedAudienceType.recipient"/>
                <w:tag w:val="dss2-IntendedAudienceType.-jsonComment.Recipient"/>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"dss2-IntendedAudienceType"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"recipient"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"recipient"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IntendedAudienceType">
          <w:tag w:val="dss2-IntendedAudienceType.-jsonSchema"/>
          <w:placeholder>
            <w:docPart w:val="component IntendedAudience JSON schema details"/>
          </w:placeholder>
          <w:showingPlcHdr/>
          <w:richText/>
        </w:sdtPr>
        <w:sdtEndPr/>
        [component IntendedAudience JSON schema details] 
        <w:sdtContent>
          <w:r w:rsidR="00E333BD">
            <w:rPr>
              <w:rStyle w:val="PlaceholderText"/>
              <w:color w:val="19d131"/>
            </w:rPr>
            <w:t>[component IntendedAudience JSON schema details]</w:t>
          </w:r>
        </w:sdtContent>
      </w:sdt>
    </w:p>
    <w:p xmlns:xf="http://www.w3.org/2005/xpath-functions" es:generated="true" w14:paraId="0768E3F6" w14:textId="77777777" w:rsidP="002062A5" w:rsidR="FFD550FF" w:rsidRDefault="002062A5">
      <w:pPr>
        <w:pStyle w:val="berschrift4"/>
      </w:pPr>
      <w:bookmarkStart w:id="130" w:name="_Toc482893916"/>
      <w:r>
        <w:t>IntendedAudience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IntendedAudienceType</w:t>
      </w:r>
      <w:r w:rsidRPr="0CCF9147">
        <w:t xml:space="preserve"> SHALL implement the requirements defined in the </w:t>
      </w:r>
      <w:r w:rsidRPr="002062A5">
        <w:rPr>
          <w:rFonts w:ascii="Courier New" w:cs="Courier New" w:eastAsia="Courier New" w:hAnsi="Courier New"/>
        </w:rPr>
        <w:t>IntendedAudience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IntendedAudienceType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Recipient</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IntendedAudienceType</w:t>
      </w:r>
      <w:r w:rsidRPr="71C71F8C">
        <w:t xml:space="preserve"> </w:t>
      </w:r>
      <w:r>
        <w:t xml:space="preserve">XML element SHALL implement in XML syntax the sub-component that has a name equal to its local name. </w:t>
      </w:r>
      <w:sdt>
        <w:sdtPr es:element="dss2-IntendedAudienceType">
          <w:tag w:val="dss2-IntendedAudienceType.-xmlSchema"/>
          <w:placeholder>
            <w:docPart w:val="component IntendedAudience XML schema details"/>
          </w:placeholder>
          <w:showingPlcHdr/>
          <w:richText/>
        </w:sdtPr>
        <w:sdtEndPr/>
        [component IntendedAudience XML schema details] 
        <w:sdtContent>
          <w:r w:rsidR="00E333BD">
            <w:rPr>
              <w:rStyle w:val="PlaceholderText"/>
              <w:color w:val="19d131"/>
            </w:rPr>
            <w:t>[component IntendedAudience XML schema details]</w:t>
          </w:r>
        </w:sdtContent>
      </w:sdt>
    </w:p>
    <w:p xmlns:xf="http://www.w3.org/2005/xpath-functions" es:generated="true" w14:paraId="322E42C2" w14:textId="77777777" w:rsidP="002062A5" w:rsidR="FFD550FF" w:rsidRDefault="002062A5">
      <w:pPr>
        <w:pStyle w:val="berschrift3"/>
      </w:pPr>
      <w:bookmarkStart w:id="129" w:name="_RefCompA7F4B833"/>
      <w:r>
        <w:t>Component KeySelector</w:t>
      </w:r>
      <w:bookmarkEnd w:id="129"/>
    </w:p>
    <w:p xmlns:xf="http://www.w3.org/2005/xpath-functions" es:generated="true" w14:paraId="0FED4A4B" w14:textId="695EA6C8" w:rsidP="00FD22AC" w:rsidR="FFD550FF" w:rsidRDefault="00A15457">
      <w:sdt>
        <w:sdtPr es:element="dss2-KeySelectorType">
          <w:tag w:val="dss2-KeySelectorType.-normative"/>
          <w:placeholder>
            <w:docPart w:val="component KeySelector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cs="Courier New" w:eastAsia="Courier New" w:hAnsi="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cs="Courier New" w:eastAsia="Courier New" w:hAnsi="Courier New"/>
              <w:lang w:val="en-GB"/>
            </w:rPr>
            <w:t>OptionalInputsSign</w:t>
          </w:r>
          <w:r w:rsidR="001725A5" w:rsidRPr="003A06D0">
            <w:rPr>
              <w:color w:val="19d131"/>
              <w:lang w:val="en-GB"/>
            </w:rPr>
            <w:t xml:space="preserve"> component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sdt>
        <w:sdtPr es:element="dss2-KeySelectorType">
          <w:alias w:val="dss2-KeySelectorType.x509Digest"/>
          <w:tag w:val="dss2-KeySelectorType.X509Digest"/>
          <w:placeholder>
            <w:docPart w:val="sub component X509Digest details"/>
          </w:placeholder>
          <w:showingPlcHdr/>
          <w:richText/>
        </w:sdtPr>
        <w:sdtEndPr/>
        [sub component X509Digest details] 
        <w:sdtContent>
          <w:r w:rsidR="00E333BD">
            <w:rPr>
              <w:rStyle w:val="PlaceholderText"/>
              <w:color w:val="19d131"/>
            </w:rPr>
            <w:t>[sub component X509Digest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if present, </w:t>
        <w:t xml:space="preserve">MUST contain one instance of a string</w:t>
      </w:r>
      <w:r w:rsidR="00C607DF">
        <w:t xml:space="preserve">. </w:t>
      </w:r>
      <w:sdt>
        <w:sdtPr es:element="dss2-KeySelectorType">
          <w:alias w:val="dss2-KeySelectorType.sub"/>
          <w:tag w:val="dss2-KeySelectorType.X509SubjectName"/>
          <w:placeholder>
            <w:docPart w:val="sub component X509SubjectName details"/>
          </w:placeholder>
          <w:richText/>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if present, </w:t>
        <w:t xml:space="preserve">MUST contain one instance of base64 encoded binary data</w:t>
      </w:r>
      <w:r w:rsidR="00C607DF">
        <w:t xml:space="preserve">. </w:t>
      </w:r>
      <w:sdt>
        <w:sdtPr es:element="dss2-KeySelectorType">
          <w:alias w:val="dss2-KeySelectorType.ski"/>
          <w:tag w:val="dss2-KeySelectorType.X509SKI"/>
          <w:placeholder>
            <w:docPart w:val="sub component X509SKI details"/>
          </w:placeholder>
          <w:richText/>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if present, </w:t>
        <w:t xml:space="preserve">MUST contain one instance of base64 encoded binary data</w:t>
      </w:r>
      <w:r w:rsidR="00C607DF">
        <w:t xml:space="preserve">. </w:t>
      </w:r>
      <w:sdt>
        <w:sdtPr es:element="dss2-KeySelectorType">
          <w:alias w:val="dss2-KeySelectorType.cert"/>
          <w:tag w:val="dss2-KeySelectorType.X509Certificate"/>
          <w:placeholder>
            <w:docPart w:val="sub component X509Certificate details"/>
          </w:placeholder>
          <w:richText/>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if present, </w:t>
        <w:t xml:space="preserve">MUST contain one instance of a string</w:t>
      </w:r>
      <w:r w:rsidR="00C607DF">
        <w:t xml:space="preserve">. </w:t>
      </w:r>
      <w:sdt>
        <w:sdtPr es:element="dss2-KeySelectorType">
          <w:alias w:val="dss2-KeySelectorType.name"/>
          <w:tag w:val="dss2-KeySelectorType.KeyName"/>
          <w:placeholder>
            <w:docPart w:val="sub component KeyName details"/>
          </w:placeholder>
          <w:richText/>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KeySelectorType">
          <w:tag w:val="dss2-KeySelectorType.-nonNormative"/>
          <w:placeholder>
            <w:docPart w:val="component KeySelector non normative details"/>
          </w:placeholder>
          <w:showingPlcHdr/>
          <w:richText/>
        </w:sdtPr>
        <w:sdtEndPr/>
        [component KeySelector non normative details] 
        <w:sdtContent>
          <w:r w:rsidR="00E333BD">
            <w:rPr>
              <w:rStyle w:val="PlaceholderText"/>
              <w:color w:val="19d131"/>
            </w:rPr>
            <w:t>[component KeySelector non normative details]</w:t>
          </w:r>
        </w:sdtContent>
      </w:sdt>
    </w:p>
    <w:p xmlns:xf="http://www.w3.org/2005/xpath-functions" es:generated="true" w14:paraId="08898D32" w14:textId="77777777" w:rsidP="002062A5" w:rsidR="FFD550FF" w:rsidRDefault="002062A5">
      <w:pPr>
        <w:pStyle w:val="berschrift4"/>
      </w:pPr>
      <w:bookmarkStart w:id="136" w:name="_Toc482893917"/>
      <w:r>
        <w:t>KeySelector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KeySelector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KeySelector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c>
          <w:tcPr>
            <w:tcW w:type="dxa" w:w="4675"/>
          </w:tcPr>
          <w:p es:generated="true" w14:paraId="0FED4A4B" w14:textId="695EA6C8" w:rsidP="00FD22AC" w:rsidR="FFD550FF" w:rsidRDefault="00A15457">
            <w:sdt>
              <w:sdtPr es:element="dss2-KeySelectorType">
                <w:alias w:val="dss2-KeySelectorType.x509Digest"/>
                <w:tag w:val="dss2-KeySelectorType.-jsonComment.X509Diges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c>
          <w:tcPr>
            <w:tcW w:type="dxa" w:w="4675"/>
          </w:tcPr>
          <w:p es:generated="true" w14:paraId="0FED4A4B" w14:textId="695EA6C8" w:rsidP="00FD22AC" w:rsidR="FFD550FF" w:rsidRDefault="00A15457">
            <w:sdt>
              <w:sdtPr es:element="dss2-KeySelectorType">
                <w:alias w:val="dss2-KeySelectorType.sub"/>
                <w:tag w:val="dss2-KeySelectorType.-jsonComment.X509SubjectNa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c>
          <w:tcPr>
            <w:tcW w:type="dxa" w:w="4675"/>
          </w:tcPr>
          <w:p es:generated="true" w14:paraId="0FED4A4B" w14:textId="695EA6C8" w:rsidP="00FD22AC" w:rsidR="FFD550FF" w:rsidRDefault="00A15457">
            <w:sdt>
              <w:sdtPr es:element="dss2-KeySelectorType">
                <w:alias w:val="dss2-KeySelectorType.ski"/>
                <w:tag w:val="dss2-KeySelectorType.-jsonComment.X509SKI"/>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c>
          <w:tcPr>
            <w:tcW w:type="dxa" w:w="4675"/>
          </w:tcPr>
          <w:p es:generated="true" w14:paraId="0FED4A4B" w14:textId="695EA6C8" w:rsidP="00FD22AC" w:rsidR="FFD550FF" w:rsidRDefault="00A15457">
            <w:sdt>
              <w:sdtPr es:element="dss2-KeySelectorType">
                <w:alias w:val="dss2-KeySelectorType.cert"/>
                <w:tag w:val="dss2-KeySelectorType.-jsonComment.X509Certificat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c>
          <w:tcPr>
            <w:tcW w:type="dxa" w:w="4675"/>
          </w:tcPr>
          <w:p es:generated="true" w14:paraId="0FED4A4B" w14:textId="695EA6C8" w:rsidP="00FD22AC" w:rsidR="FFD550FF" w:rsidRDefault="00A15457">
            <w:sdt>
              <w:sdtPr es:element="dss2-KeySelectorType">
                <w:alias w:val="dss2-KeySelectorType.name"/>
                <w:tag w:val="dss2-KeySelectorType.-jsonComment.KeyNam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"dss2-KeySelectorType"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KeySelectorType">
          <w:tag w:val="dss2-KeySelectorType.-jsonSchema"/>
          <w:placeholder>
            <w:docPart w:val="component KeySelector JSON schema details"/>
          </w:placeholder>
          <w:showingPlcHdr/>
          <w:richText/>
        </w:sdtPr>
        <w:sdtEndPr/>
        [component KeySelector JSON schema details] 
        <w:sdtContent>
          <w:r w:rsidR="00E333BD">
            <w:rPr>
              <w:rStyle w:val="PlaceholderText"/>
              <w:color w:val="19d131"/>
            </w:rPr>
            <w:t>[component KeySelector JSON schema details]</w:t>
          </w:r>
        </w:sdtContent>
      </w:sdt>
    </w:p>
    <w:p xmlns:xf="http://www.w3.org/2005/xpath-functions" es:generated="true" w14:paraId="0768E3F6" w14:textId="77777777" w:rsidP="002062A5" w:rsidR="FFD550FF" w:rsidRDefault="002062A5">
      <w:pPr>
        <w:pStyle w:val="berschrift4"/>
      </w:pPr>
      <w:bookmarkStart w:id="130" w:name="_Toc482893916"/>
      <w:r>
        <w:t>KeySelector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KeySelectorType</w:t>
      </w:r>
      <w:r w:rsidRPr="0CCF9147">
        <w:t xml:space="preserve"> SHALL implement the requirements defined in the </w:t>
      </w:r>
      <w:r w:rsidRPr="002062A5">
        <w:rPr>
          <w:rFonts w:ascii="Courier New" w:cs="Courier New" w:eastAsia="Courier New" w:hAnsi="Courier New"/>
        </w:rPr>
        <w:t>KeySelector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KeySelectorType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KeySelectorType</w:t>
      </w:r>
      <w:r w:rsidRPr="71C71F8C">
        <w:t xml:space="preserve"> </w:t>
      </w:r>
      <w:r>
        <w:t xml:space="preserve">XML element SHALL implement in XML syntax the sub-component that has a name equal to its local name. </w:t>
      </w:r>
      <w:sdt>
        <w:sdtPr es:element="dss2-KeySelectorType">
          <w:tag w:val="dss2-KeySelectorType.-xmlSchema"/>
          <w:placeholder>
            <w:docPart w:val="component KeySelector XML schema details"/>
          </w:placeholder>
          <w:showingPlcHdr/>
          <w:richText/>
        </w:sdtPr>
        <w:sdtEndPr/>
        [component KeySelector XML schema details] 
        <w:sdtContent>
          <w:r w:rsidR="00E333BD">
            <w:rPr>
              <w:rStyle w:val="PlaceholderText"/>
              <w:color w:val="19d131"/>
            </w:rPr>
            <w:t>[component KeySelector XML schema details]</w:t>
          </w:r>
        </w:sdtContent>
      </w:sdt>
    </w:p>
    <w:p xmlns:xf="http://www.w3.org/2005/xpath-functions" es:generated="true" w14:paraId="322E42C2" w14:textId="77777777" w:rsidP="002062A5" w:rsidR="FFD550FF" w:rsidRDefault="002062A5">
      <w:pPr>
        <w:pStyle w:val="berschrift3"/>
      </w:pPr>
      <w:bookmarkStart w:id="129" w:name="_RefComp6A5A0489"/>
      <w:r>
        <w:t>Component X509Digest</w:t>
      </w:r>
      <w:bookmarkEnd w:id="129"/>
    </w:p>
    <w:p xmlns:xf="http://www.w3.org/2005/xpath-functions" es:generated="true" w14:paraId="0FED4A4B" w14:textId="695EA6C8" w:rsidP="00FD22AC" w:rsidR="FFD550FF" w:rsidRDefault="00A15457">
      <w:sdt>
        <w:sdtPr es:element="dss2-X509DigestType">
          <w:tag w:val="dss2-X509DigestType.-normative"/>
          <w:placeholder>
            <w:docPart w:val="component X509Diges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base64 encoded binary data</w:t>
      </w:r>
      <w:r w:rsidR="00C607DF">
        <w:t xml:space="preserve">. </w:t>
      </w:r>
      <w:sdt>
        <w:sdtPr es:element="dss2-X509DigestType">
          <w:tag w:val="dss2-X509DigestType.value"/>
          <w:placeholder>
            <w:docPart w:val="sub component value details"/>
          </w:placeholder>
          <w:showingPlcHdr/>
          <w:richText/>
        </w:sdtPr>
        <w:sdtEndPr/>
        [sub component value details] 
        <w:sdtContent>
          <w:r w:rsidR="00E333BD">
            <w:rPr>
              <w:rStyle w:val="PlaceholderText"/>
              <w:color w:val="19d131"/>
            </w:rPr>
            <w:t>[sub component value details]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string</w:t>
      </w:r>
      <w:r w:rsidR="00C607DF">
        <w:t xml:space="preserve">. </w:t>
      </w:r>
      <w:sdt>
        <w:sdtPr es:element="dss2-X509DigestType">
          <w:alias w:val="dss2-X509DigestType.alg"/>
          <w:tag w:val="dss2-X509DigestType.Algorithm"/>
          <w:placeholder>
            <w:docPart w:val="sub component Algorithm details"/>
          </w:placeholder>
          <w:richText/>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X509DigestType">
          <w:tag w:val="dss2-X509DigestType.-nonNormative"/>
          <w:placeholder>
            <w:docPart w:val="component X509Digest non normative details"/>
          </w:placeholder>
          <w:showingPlcHdr/>
          <w:richText/>
        </w:sdtPr>
        <w:sdtEndPr/>
        [component X509Digest non normative details] 
        <w:sdtContent>
          <w:r w:rsidR="00E333BD">
            <w:rPr>
              <w:rStyle w:val="PlaceholderText"/>
              <w:color w:val="19d131"/>
            </w:rPr>
            <w:t>[component X509Digest non normative details]</w:t>
          </w:r>
        </w:sdtContent>
      </w:sdt>
    </w:p>
    <w:p xmlns:xf="http://www.w3.org/2005/xpath-functions" es:generated="true" w14:paraId="08898D32" w14:textId="77777777" w:rsidP="002062A5" w:rsidR="FFD550FF" w:rsidRDefault="002062A5">
      <w:pPr>
        <w:pStyle w:val="berschrift4"/>
      </w:pPr>
      <w:bookmarkStart w:id="136" w:name="_Toc482893917"/>
      <w:r>
        <w:t>X509Digest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X509Digest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X509Digest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c>
          <w:tcPr>
            <w:tcW w:type="dxa" w:w="4675"/>
          </w:tcPr>
          <w:p es:generated="true" w14:paraId="0FED4A4B" w14:textId="695EA6C8" w:rsidP="00FD22AC" w:rsidR="FFD550FF" w:rsidRDefault="00A15457">
            <w:sdt>
              <w:sdtPr es:element="dss2-X509DigestType">
                <w:alias w:val="dss2-X509DigestType.value"/>
                <w:tag w:val="dss2-X509Digest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c>
          <w:tcPr>
            <w:tcW w:type="dxa" w:w="4675"/>
          </w:tcPr>
          <w:p es:generated="true" w14:paraId="0FED4A4B" w14:textId="695EA6C8" w:rsidP="00FD22AC" w:rsidR="FFD550FF" w:rsidRDefault="00A15457">
            <w:sdt>
              <w:sdtPr es:element="dss2-X509DigestType">
                <w:alias w:val="dss2-X509DigestType.alg"/>
                <w:tag w:val="dss2-X509DigestType.-jsonComment.Algorithm"/>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"dss2-X509DigestType"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X509DigestType">
          <w:tag w:val="dss2-X509DigestType.-jsonSchema"/>
          <w:placeholder>
            <w:docPart w:val="component X509Digest JSON schema details"/>
          </w:placeholder>
          <w:showingPlcHdr/>
          <w:richText/>
        </w:sdtPr>
        <w:sdtEndPr/>
        [component X509Digest JSON schema details] 
        <w:sdtContent>
          <w:r w:rsidR="00E333BD">
            <w:rPr>
              <w:rStyle w:val="PlaceholderText"/>
              <w:color w:val="19d131"/>
            </w:rPr>
            <w:t>[component X509Digest JSON schema details]</w:t>
          </w:r>
        </w:sdtContent>
      </w:sdt>
    </w:p>
    <w:p xmlns:xf="http://www.w3.org/2005/xpath-functions" es:generated="true" w14:paraId="0768E3F6" w14:textId="77777777" w:rsidP="002062A5" w:rsidR="FFD550FF" w:rsidRDefault="002062A5">
      <w:pPr>
        <w:pStyle w:val="berschrift4"/>
      </w:pPr>
      <w:bookmarkStart w:id="130" w:name="_Toc482893916"/>
      <w:r>
        <w:t>X509Digest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X509DigestType</w:t>
      </w:r>
      <w:r w:rsidRPr="0CCF9147">
        <w:t xml:space="preserve"> SHALL implement the requirements defined in the </w:t>
      </w:r>
      <w:r w:rsidRPr="002062A5">
        <w:rPr>
          <w:rFonts w:ascii="Courier New" w:cs="Courier New" w:eastAsia="Courier New" w:hAnsi="Courier New"/>
        </w:rPr>
        <w:t>X509Digest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X509DigestType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xs:base64Binary</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X509DigestType</w:t>
      </w:r>
      <w:r w:rsidRPr="71C71F8C">
        <w:t xml:space="preserve"> </w:t>
      </w:r>
      <w:r>
        <w:t xml:space="preserve">XML element SHALL implement in XML syntax the sub-component that has a name equal to its local name. </w:t>
      </w:r>
      <w:sdt>
        <w:sdtPr es:element="dss2-X509DigestType">
          <w:tag w:val="dss2-X509DigestType.-xmlSchema"/>
          <w:placeholder>
            <w:docPart w:val="component X509Digest XML schema details"/>
          </w:placeholder>
          <w:showingPlcHdr/>
          <w:richText/>
        </w:sdtPr>
        <w:sdtEndPr/>
        [component X509Digest XML schema details] 
        <w:sdtContent>
          <w:r w:rsidR="00E333BD">
            <w:rPr>
              <w:rStyle w:val="PlaceholderText"/>
              <w:color w:val="19d131"/>
            </w:rPr>
            <w:t>[component X509Digest XML schema details]</w:t>
          </w:r>
        </w:sdtContent>
      </w:sdt>
    </w:p>
    <w:p xmlns:xf="http://www.w3.org/2005/xpath-functions" es:generated="true" w14:paraId="322E42C2" w14:textId="77777777" w:rsidP="002062A5" w:rsidR="FFD550FF" w:rsidRDefault="002062A5">
      <w:pPr>
        <w:pStyle w:val="berschrift3"/>
      </w:pPr>
      <w:bookmarkStart w:id="129" w:name="_RefComp4FDBD855"/>
      <w:r>
        <w:t>Component PropertiesHolder</w:t>
      </w:r>
      <w:bookmarkEnd w:id="129"/>
    </w:p>
    <w:p xmlns:xf="http://www.w3.org/2005/xpath-functions" es:generated="true" w14:paraId="0FED4A4B" w14:textId="695EA6C8" w:rsidP="00FD22AC" w:rsidR="FFD550FF" w:rsidRDefault="00A15457">
      <w:sdt>
        <w:sdtPr es:element="dss2-PropertiesHolderType">
          <w:tag w:val="dss2-PropertiesHolderType.-normative"/>
          <w:placeholder>
            <w:docPart w:val="component PropertiesHolder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SignedProperties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sdt>
        <w:sdtPr es:element="dss2-PropertiesHolderType">
          <w:alias w:val="dss2-PropertiesHolderType.signedProps"/>
          <w:tag w:val="dss2-PropertiesHolderType.SignedProperties"/>
          <w:placeholder>
            <w:docPart w:val="sub component SignedProperties details"/>
          </w:placeholder>
          <w:richText/>
        </w:sdtPr>
        <w:sdtEndPr/>
        <w:sdtContent>
          <w:r w:rsidRPr="003A06D0">
            <w:rPr>
              <w:color w:val="19d131"/>
              <w:lang w:val="en-GB"/>
            </w:rPr>
            <w:t>These properties will be covered by the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UnsignedProperties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sdt>
        <w:sdtPr es:element="dss2-PropertiesHolderType">
          <w:alias w:val="dss2-PropertiesHolderType.unsignedProps"/>
          <w:tag w:val="dss2-PropertiesHolderType.UnsignedProperties"/>
          <w:placeholder>
            <w:docPart w:val="sub component UnsignedProperties details"/>
          </w:placeholder>
          <w:richText/>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PropertiesHolderType">
          <w:tag w:val="dss2-PropertiesHolderType.-nonNormative"/>
          <w:placeholder>
            <w:docPart w:val="component PropertiesHolder non normative details"/>
          </w:placeholder>
          <w:showingPlcHdr/>
          <w:richText/>
        </w:sdtPr>
        <w:sdtEndPr/>
        [component PropertiesHolder non normative details] 
        <w:sdtContent>
          <w:r w:rsidR="00E333BD">
            <w:rPr>
              <w:rStyle w:val="PlaceholderText"/>
              <w:color w:val="19d131"/>
            </w:rPr>
            <w:t>[component PropertiesHolder non normative details]</w:t>
          </w:r>
        </w:sdtContent>
      </w:sdt>
    </w:p>
    <w:p xmlns:xf="http://www.w3.org/2005/xpath-functions" es:generated="true" w14:paraId="08898D32" w14:textId="77777777" w:rsidP="002062A5" w:rsidR="FFD550FF" w:rsidRDefault="002062A5">
      <w:pPr>
        <w:pStyle w:val="berschrift4"/>
      </w:pPr>
      <w:bookmarkStart w:id="136" w:name="_Toc482893917"/>
      <w:r>
        <w:t>PropertiesHolder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PropertiesHolder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PropertiesHolder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c>
          <w:tcPr>
            <w:tcW w:type="dxa" w:w="4675"/>
          </w:tcPr>
          <w:p es:generated="true" w14:paraId="0FED4A4B" w14:textId="695EA6C8" w:rsidP="00FD22AC" w:rsidR="FFD550FF" w:rsidRDefault="00A15457">
            <w:sdt>
              <w:sdtPr es:element="dss2-PropertiesHolderType">
                <w:alias w:val="dss2-PropertiesHolderType.signedProps"/>
                <w:tag w:val="dss2-PropertiesHolderType.-jsonComment.SignedPropertie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c>
          <w:tcPr>
            <w:tcW w:type="dxa" w:w="4675"/>
          </w:tcPr>
          <w:p es:generated="true" w14:paraId="0FED4A4B" w14:textId="695EA6C8" w:rsidP="00FD22AC" w:rsidR="FFD550FF" w:rsidRDefault="00A15457">
            <w:sdt>
              <w:sdtPr es:element="dss2-PropertiesHolderType">
                <w:alias w:val="dss2-PropertiesHolderType.unsignedProps"/>
                <w:tag w:val="dss2-PropertiesHolderType.-jsonComment.UnsignedPropertie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"dss2-PropertiesHolderType"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"unsignedProps"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PropertiesHolderType">
          <w:tag w:val="dss2-PropertiesHolderType.-jsonSchema"/>
          <w:placeholder>
            <w:docPart w:val="component PropertiesHolder JSON schema details"/>
          </w:placeholder>
          <w:showingPlcHdr/>
          <w:richText/>
        </w:sdtPr>
        <w:sdtEndPr/>
        [component PropertiesHolder JSON schema details] 
        <w:sdtContent>
          <w:r w:rsidR="00E333BD">
            <w:rPr>
              <w:rStyle w:val="PlaceholderText"/>
              <w:color w:val="19d131"/>
            </w:rPr>
            <w:t>[component PropertiesHolder JSON schema details]</w:t>
          </w:r>
        </w:sdtContent>
      </w:sdt>
    </w:p>
    <w:p xmlns:xf="http://www.w3.org/2005/xpath-functions" es:generated="true" w14:paraId="0768E3F6" w14:textId="77777777" w:rsidP="002062A5" w:rsidR="FFD550FF" w:rsidRDefault="002062A5">
      <w:pPr>
        <w:pStyle w:val="berschrift4"/>
      </w:pPr>
      <w:bookmarkStart w:id="130" w:name="_Toc482893916"/>
      <w:r>
        <w:t>PropertiesHolder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PropertiesHolderType</w:t>
      </w:r>
      <w:r w:rsidRPr="0CCF9147">
        <w:t xml:space="preserve"> SHALL implement the requirements defined in the </w:t>
      </w:r>
      <w:r w:rsidRPr="002062A5">
        <w:rPr>
          <w:rFonts w:ascii="Courier New" w:cs="Courier New" w:eastAsia="Courier New" w:hAnsi="Courier New"/>
        </w:rPr>
        <w:t>PropertiesHolder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PropertiesHolderType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UnsignedProperties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PropertiesHolderType</w:t>
      </w:r>
      <w:r w:rsidRPr="71C71F8C">
        <w:t xml:space="preserve"> </w:t>
      </w:r>
      <w:r>
        <w:t xml:space="preserve">XML element SHALL implement in XML syntax the sub-component that has a name equal to its local name. </w:t>
      </w:r>
      <w:sdt>
        <w:sdtPr es:element="dss2-PropertiesHolderType">
          <w:tag w:val="dss2-PropertiesHolderType.-xmlSchema"/>
          <w:placeholder>
            <w:docPart w:val="component PropertiesHolder XML schema details"/>
          </w:placeholder>
          <w:showingPlcHdr/>
          <w:richText/>
        </w:sdtPr>
        <w:sdtEndPr/>
        [component PropertiesHolder XML schema details] 
        <w:sdtContent>
          <w:r w:rsidR="00E333BD">
            <w:rPr>
              <w:rStyle w:val="PlaceholderText"/>
              <w:color w:val="19d131"/>
            </w:rPr>
            <w:t>[component PropertiesHolder XML schema details]</w:t>
          </w:r>
        </w:sdtContent>
      </w:sdt>
    </w:p>
    <w:p xmlns:xf="http://www.w3.org/2005/xpath-functions" es:generated="true" w14:paraId="322E42C2" w14:textId="77777777" w:rsidP="002062A5" w:rsidR="FFD550FF" w:rsidRDefault="002062A5">
      <w:pPr>
        <w:pStyle w:val="berschrift3"/>
      </w:pPr>
      <w:bookmarkStart w:id="129" w:name="_RefComp73991475"/>
      <w:r>
        <w:t>Component Properties</w:t>
      </w:r>
      <w:bookmarkEnd w:id="129"/>
    </w:p>
    <w:p xmlns:xf="http://www.w3.org/2005/xpath-functions" es:generated="true" w14:paraId="0FED4A4B" w14:textId="695EA6C8" w:rsidP="00FD22AC" w:rsidR="FFD550FF" w:rsidRDefault="00A15457">
      <w:sdt>
        <w:sdtPr es:element="dss2-PropertiesType">
          <w:tag w:val="dss2-PropertiesType.-normative"/>
          <w:placeholder>
            <w:docPart w:val="component Properties normative details"/>
          </w:placeholder>
          <w:showingPlcHdr/>
          <w:richText/>
        </w:sdtPr>
        <w:sdtEndPr/>
        [component Properties normative details] 
        <w:sdtContent>
          <w:r w:rsidR="00E333BD">
            <w:rPr>
              <w:rStyle w:val="PlaceholderText"/>
              <w:color w:val="19d131"/>
            </w:rPr>
            <w:t>[component Properties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Property</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_RefComp9C78EDE7 \r \h </w:instrText>
      </w:r>
      <w:r w:rsidR="00C607DF">
        <w:fldChar w:fldCharType="separate"/>
      </w:r>
      <w:r w:rsidR="00C607DF">
        <w:rPr>
          <w:rStyle w:val="Datatype"/>
          <w:rFonts w:cs="Courier New" w:eastAsia="Courier New"/>
        </w:rPr>
        <w:t>Property</w:t>
      </w:r>
      <w:r w:rsidR="00C607DF">
        <w:fldChar w:fldCharType="end"/>
      </w:r>
      <w:r w:rsidR="00C607DF">
        <w:t xml:space="preserve">. </w:t>
      </w:r>
      <w:sdt>
        <w:sdtPr es:element="dss2-PropertiesType">
          <w:alias w:val="dss2-PropertiesType.prop"/>
          <w:tag w:val="dss2-PropertiesType.Property"/>
          <w:placeholder>
            <w:docPart w:val="sub component Property details"/>
          </w:placeholder>
          <w:showingPlcHdr/>
          <w:richText/>
        </w:sdtPr>
        <w:sdtEndPr/>
        [sub component Property details] 
        <w:sdtContent>
          <w:r w:rsidR="00E333BD">
            <w:rPr>
              <w:rStyle w:val="PlaceholderText"/>
              <w:color w:val="19d131"/>
            </w:rPr>
            <w:t>[sub component Property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PropertiesType">
          <w:tag w:val="dss2-PropertiesType.-nonNormative"/>
          <w:placeholder>
            <w:docPart w:val="component Properties non normative details"/>
          </w:placeholder>
          <w:showingPlcHdr/>
          <w:richText/>
        </w:sdtPr>
        <w:sdtEndPr/>
        [component Properties non normative details] 
        <w:sdtContent>
          <w:r w:rsidR="00E333BD">
            <w:rPr>
              <w:rStyle w:val="PlaceholderText"/>
              <w:color w:val="19d131"/>
            </w:rPr>
            <w:t>[component Properties non normative details]</w:t>
          </w:r>
        </w:sdtContent>
      </w:sdt>
    </w:p>
    <w:p xmlns:xf="http://www.w3.org/2005/xpath-functions" es:generated="true" w14:paraId="08898D32" w14:textId="77777777" w:rsidP="002062A5" w:rsidR="FFD550FF" w:rsidRDefault="002062A5">
      <w:pPr>
        <w:pStyle w:val="berschrift4"/>
      </w:pPr>
      <w:bookmarkStart w:id="136" w:name="_Toc482893917"/>
      <w:r>
        <w:t>Properties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c>
          <w:tcPr>
            <w:tcW w:type="dxa" w:w="4675"/>
          </w:tcPr>
          <w:p es:generated="true" w14:paraId="0FED4A4B" w14:textId="695EA6C8" w:rsidP="00FD22AC" w:rsidR="FFD550FF" w:rsidRDefault="00A15457">
            <w:sdt>
              <w:sdtPr es:element="dss2-PropertiesType">
                <w:alias w:val="dss2-PropertiesType.prop"/>
                <w:tag w:val="dss2-PropertiesType.-jsonComment.Property"/>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"prop"</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PropertiesType">
          <w:tag w:val="dss2-PropertiesType.-jsonSchema"/>
          <w:placeholder>
            <w:docPart w:val="component Properties JSON schema details"/>
          </w:placeholder>
          <w:showingPlcHdr/>
          <w:richText/>
        </w:sdtPr>
        <w:sdtEndPr/>
        [component Properties JSON schema details] 
        <w:sdtContent>
          <w:r w:rsidR="00E333BD">
            <w:rPr>
              <w:rStyle w:val="PlaceholderText"/>
              <w:color w:val="19d131"/>
            </w:rPr>
            <w:t>[component Properties JSON schema details]</w:t>
          </w:r>
        </w:sdtContent>
      </w:sdt>
    </w:p>
    <w:p xmlns:xf="http://www.w3.org/2005/xpath-functions" es:generated="true" w14:paraId="0768E3F6" w14:textId="77777777" w:rsidP="002062A5" w:rsidR="FFD550FF" w:rsidRDefault="002062A5">
      <w:pPr>
        <w:pStyle w:val="berschrift4"/>
      </w:pPr>
      <w:bookmarkStart w:id="130" w:name="_Toc482893916"/>
      <w:r>
        <w:t>Properties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PropertiesType</w:t>
      </w:r>
      <w:r w:rsidRPr="0CCF9147">
        <w:t xml:space="preserve"> SHALL implement the requirements defined in the </w:t>
      </w:r>
      <w:r w:rsidRPr="002062A5">
        <w:rPr>
          <w:rFonts w:ascii="Courier New" w:cs="Courier New" w:eastAsia="Courier New" w:hAnsi="Courier New"/>
        </w:rPr>
        <w:t>Properties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Property</w:t>
      </w:r>
      <w:r>
        <w:rPr>
          <w:color w:themeColor="accent2" w:themeShade="BF" w:val="943634"/>
        </w:rPr>
        <w:t>"</w:t>
      </w:r>
      <w:r>
        <w:rPr>
          <w:color w:themeColor="accent2" w:themeShade="BF" w:val="943634"/>
        </w:rPr>
        <w:t xml:space="preserve"> type="</w:t>
      </w:r>
      <w:r>
        <w:rPr>
          <w:color w:themeColor="accent1" w:themeShade="80" w:val="244061"/>
        </w:rPr>
        <w:t>dss2:PropertyType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PropertiesType</w:t>
      </w:r>
      <w:r w:rsidRPr="71C71F8C">
        <w:t xml:space="preserve"> </w:t>
      </w:r>
      <w:r>
        <w:t xml:space="preserve">XML element SHALL implement in XML syntax the sub-component that has a name equal to its local name. </w:t>
      </w:r>
      <w:sdt>
        <w:sdtPr es:element="dss2-PropertiesType">
          <w:tag w:val="dss2-PropertiesType.-xmlSchema"/>
          <w:placeholder>
            <w:docPart w:val="component Properties XML schema details"/>
          </w:placeholder>
          <w:showingPlcHdr/>
          <w:richText/>
        </w:sdtPr>
        <w:sdtEndPr/>
        [component Properties XML schema details] 
        <w:sdtContent>
          <w:r w:rsidR="00E333BD">
            <w:rPr>
              <w:rStyle w:val="PlaceholderText"/>
              <w:color w:val="19d131"/>
            </w:rPr>
            <w:t>[component Properties XML schema details]</w:t>
          </w:r>
        </w:sdtContent>
      </w:sdt>
    </w:p>
    <w:p xmlns:xf="http://www.w3.org/2005/xpath-functions" es:generated="true" w14:paraId="322E42C2" w14:textId="77777777" w:rsidP="002062A5" w:rsidR="FFD550FF" w:rsidRDefault="002062A5">
      <w:pPr>
        <w:pStyle w:val="berschrift3"/>
      </w:pPr>
      <w:bookmarkStart w:id="129" w:name="_RefComp9C78EDE7"/>
      <w:r>
        <w:t>Component Property</w:t>
      </w:r>
      <w:bookmarkEnd w:id="129"/>
    </w:p>
    <w:p xmlns:xf="http://www.w3.org/2005/xpath-functions" es:generated="true" w14:paraId="0FED4A4B" w14:textId="695EA6C8" w:rsidP="00FD22AC" w:rsidR="FFD550FF" w:rsidRDefault="00A15457">
      <w:sdt>
        <w:sdtPr es:element="dss2-PropertyType">
          <w:tag w:val="dss2-PropertyType.-normative"/>
          <w:placeholder>
            <w:docPart w:val="component Property normative details"/>
          </w:placeholder>
          <w:showingPlcHdr/>
          <w:richText/>
        </w:sdtPr>
        <w:sdtEndPr/>
        [component Property normative details] 
        <w:sdtContent>
          <w:r w:rsidR="00E333BD">
            <w:rPr>
              <w:rStyle w:val="PlaceholderText"/>
              <w:color w:val="19d131"/>
            </w:rPr>
            <w:t>[component Property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Identifier</w:t>
      </w:r>
      <w:r>
        <w:t xml:space="preserve"> element </w:t>
        <w:t xml:space="preserve">MUST contain one instance of a string</w:t>
      </w:r>
      <w:r w:rsidR="00C607DF">
        <w:t xml:space="preserve">. </w:t>
      </w:r>
      <w:sdt>
        <w:sdtPr es:element="dss2-PropertyType">
          <w:alias w:val="dss2-PropertyType.id"/>
          <w:tag w:val="dss2-PropertyType.Identifier"/>
          <w:placeholder>
            <w:docPart w:val="sub component Identifier details"/>
          </w:placeholder>
          <w:richText/>
        </w:sdtPr>
        <w:sdtEndP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sdt>
        <w:sdtPr es:element="dss2-PropertyType">
          <w:alias w:val="dss2-PropertyType.val"/>
          <w:tag w:val="dss2-PropertyType.Value"/>
          <w:placeholder>
            <w:docPart w:val="sub component Value details"/>
          </w:placeholder>
          <w:richText/>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PropertyType">
          <w:tag w:val="dss2-PropertyType.-nonNormative"/>
          <w:placeholder>
            <w:docPart w:val="component Property non normative details"/>
          </w:placeholder>
          <w:showingPlcHdr/>
          <w:richText/>
        </w:sdtPr>
        <w:sdtEndPr/>
        [component Property non normative details] 
        <w:sdtContent>
          <w:r w:rsidR="00E333BD">
            <w:rPr>
              <w:rStyle w:val="PlaceholderText"/>
              <w:color w:val="19d131"/>
            </w:rPr>
            <w:t>[component Property non normative details]</w:t>
          </w:r>
        </w:sdtContent>
      </w:sdt>
    </w:p>
    <w:p xmlns:xf="http://www.w3.org/2005/xpath-functions" es:generated="true" w14:paraId="08898D32" w14:textId="77777777" w:rsidP="002062A5" w:rsidR="FFD550FF" w:rsidRDefault="002062A5">
      <w:pPr>
        <w:pStyle w:val="berschrift4"/>
      </w:pPr>
      <w:bookmarkStart w:id="136" w:name="_Toc482893917"/>
      <w:r>
        <w:t>Property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c>
          <w:tcPr>
            <w:tcW w:type="dxa" w:w="4675"/>
          </w:tcPr>
          <w:p es:generated="true" w14:paraId="0FED4A4B" w14:textId="695EA6C8" w:rsidP="00FD22AC" w:rsidR="FFD550FF" w:rsidRDefault="00A15457">
            <w:sdt>
              <w:sdtPr es:element="dss2-PropertyType">
                <w:alias w:val="dss2-PropertyType.id"/>
                <w:tag w:val="dss2-PropertyType.-jsonComment.Identifie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c>
          <w:tcPr>
            <w:tcW w:type="dxa" w:w="4675"/>
          </w:tcPr>
          <w:p es:generated="true" w14:paraId="0FED4A4B" w14:textId="695EA6C8" w:rsidP="00FD22AC" w:rsidR="FFD550FF" w:rsidRDefault="00A15457">
            <w:sdt>
              <w:sdtPr es:element="dss2-PropertyType">
                <w:alias w:val="dss2-PropertyType.val"/>
                <w:tag w:val="dss2-PropertyType.-jsonComment.Valu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PropertyType">
          <w:tag w:val="dss2-PropertyType.-jsonSchema"/>
          <w:placeholder>
            <w:docPart w:val="component Property JSON schema details"/>
          </w:placeholder>
          <w:showingPlcHdr/>
          <w:richText/>
        </w:sdtPr>
        <w:sdtEndPr/>
        [component Property JSON schema details] 
        <w:sdtContent>
          <w:r w:rsidR="00E333BD">
            <w:rPr>
              <w:rStyle w:val="PlaceholderText"/>
              <w:color w:val="19d131"/>
            </w:rPr>
            <w:t>[component Property JSON schema details]</w:t>
          </w:r>
        </w:sdtContent>
      </w:sdt>
    </w:p>
    <w:p xmlns:xf="http://www.w3.org/2005/xpath-functions" es:generated="true" w14:paraId="0768E3F6" w14:textId="77777777" w:rsidP="002062A5" w:rsidR="FFD550FF" w:rsidRDefault="002062A5">
      <w:pPr>
        <w:pStyle w:val="berschrift4"/>
      </w:pPr>
      <w:bookmarkStart w:id="130" w:name="_Toc482893916"/>
      <w:r>
        <w:t>Property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PropertyType</w:t>
      </w:r>
      <w:r w:rsidRPr="0CCF9147">
        <w:t xml:space="preserve"> SHALL implement the requirements defined in the </w:t>
      </w:r>
      <w:r w:rsidRPr="002062A5">
        <w:rPr>
          <w:rFonts w:ascii="Courier New" w:cs="Courier New" w:eastAsia="Courier New" w:hAnsi="Courier New"/>
        </w:rPr>
        <w:t>Property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Identifier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PropertyType</w:t>
      </w:r>
      <w:r w:rsidRPr="71C71F8C">
        <w:t xml:space="preserve"> </w:t>
      </w:r>
      <w:r>
        <w:t xml:space="preserve">XML element SHALL implement in XML syntax the sub-component that has a name equal to its local name. </w:t>
      </w:r>
      <w:sdt>
        <w:sdtPr es:element="dss2-PropertyType">
          <w:tag w:val="dss2-PropertyType.-xmlSchema"/>
          <w:placeholder>
            <w:docPart w:val="component Property XML schema details"/>
          </w:placeholder>
          <w:richText/>
        </w:sdtPr>
        <w:sdtEndPr/>
        <w:sdtContent>
          <w:r w:rsidRPr="003A06D0">
            <w:rPr>
              <w:color w:val="19d131"/>
              <w:lang w:val="en-GB"/>
            </w:rPr>
            <w:t>. Therefore it occurs in the XML schema, too.</w:t>
          </w:r>
        </w:sdtContent>
      </w:sdt>
    </w:p>
    <w:p xmlns:xf="http://www.w3.org/2005/xpath-functions" es:generated="true" w14:paraId="322E42C2" w14:textId="77777777" w:rsidP="002062A5" w:rsidR="FFD550FF" w:rsidRDefault="002062A5">
      <w:pPr>
        <w:pStyle w:val="berschrift3"/>
      </w:pPr>
      <w:bookmarkStart w:id="129" w:name="_RefCompDAECD6A5"/>
      <w:r>
        <w:t>Component IncludeObject</w:t>
      </w:r>
      <w:bookmarkEnd w:id="129"/>
    </w:p>
    <w:p xmlns:xf="http://www.w3.org/2005/xpath-functions" es:generated="true" w14:paraId="0FED4A4B" w14:textId="695EA6C8" w:rsidP="00FD22AC" w:rsidR="FFD550FF" w:rsidRDefault="00A15457">
      <w:sdt>
        <w:sdtPr es:element="dss2-IncludeObjectType">
          <w:tag w:val="dss2-IncludeObjectType.-normative"/>
          <w:placeholder>
            <w:docPart w:val="component IncludeObjec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WhichData</w:t>
      </w:r>
      <w:r>
        <w:t xml:space="preserve"> element, if present, </w:t>
        <w:t xml:space="preserve">MUST contain one instance of a unique identifier reference</w:t>
      </w:r>
      <w:r w:rsidR="00C607DF">
        <w:t xml:space="preserve">. </w:t>
      </w:r>
      <w:sdt>
        <w:sdtPr es:element="dss2-IncludeObjectType">
          <w:alias w:val="dss2-IncludeObjectType.whichData"/>
          <w:tag w:val="dss2-IncludeObjectType.WhichData"/>
          <w:placeholder>
            <w:docPart w:val="sub component WhichData details"/>
          </w:placeholder>
          <w:richText/>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HasObjectTagsAndAttributesSet</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sdt>
        <w:sdtPr es:element="dss2-IncludeObjectType">
          <w:alias w:val="dss2-IncludeObjectType.hasObjectTagsAndAttributesSet"/>
          <w:tag w:val="dss2-IncludeObjectType.HasObjectTagsAndAttributesSet"/>
          <w:placeholder>
            <w:docPart w:val="sub component HasObjectTagsAndAttributesSet details"/>
          </w:placeholder>
          <w:showingPlcHdr/>
          <w:richText/>
        </w:sdtPr>
        <w:sdtEndPr/>
        [sub component HasObjectTagsAndAttributesSet details] 
        <w:sdtContent>
          <w:r w:rsidR="00E333BD">
            <w:rPr>
              <w:rStyle w:val="PlaceholderText"/>
              <w:color w:val="19d131"/>
            </w:rPr>
            <w:t>[sub component HasObjectTagsAndAttributesSet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ObjId</w:t>
      </w:r>
      <w:r>
        <w:t xml:space="preserve"> element, if present, </w:t>
        <w:t xml:space="preserve">MUST contain one instance of a string</w:t>
      </w:r>
      <w:r w:rsidR="00C607DF">
        <w:t xml:space="preserve">. </w:t>
      </w:r>
      <w:sdt>
        <w:sdtPr es:element="dss2-IncludeObjectType">
          <w:alias w:val="dss2-IncludeObjectType.objId"/>
          <w:tag w:val="dss2-IncludeObjectType.ObjId"/>
          <w:placeholder>
            <w:docPart w:val="sub component ObjId details"/>
          </w:placeholder>
          <w:richText/>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createReference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sdt>
        <w:sdtPr es:element="dss2-IncludeObjectType">
          <w:alias w:val="dss2-IncludeObjectType.createRef"/>
          <w:tag w:val="dss2-IncludeObjectType.createReference"/>
          <w:placeholder>
            <w:docPart w:val="sub component createReference details"/>
          </w:placeholder>
          <w:richText/>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IncludeObjectType">
          <w:tag w:val="dss2-IncludeObjectType.-nonNormative"/>
          <w:placeholder>
            <w:docPart w:val="component IncludeObject non normative details"/>
          </w:placeholder>
          <w:showingPlcHdr/>
          <w:richText/>
        </w:sdtPr>
        <w:sdtEndPr/>
        [component IncludeObject non normative details] 
        <w:sdtContent>
          <w:r w:rsidR="00E333BD">
            <w:rPr>
              <w:rStyle w:val="PlaceholderText"/>
              <w:color w:val="19d131"/>
            </w:rPr>
            <w:t>[component IncludeObject non normative details]</w:t>
          </w:r>
        </w:sdtContent>
      </w:sdt>
    </w:p>
    <w:p xmlns:xf="http://www.w3.org/2005/xpath-functions" es:generated="true" w14:paraId="08898D32" w14:textId="77777777" w:rsidP="002062A5" w:rsidR="FFD550FF" w:rsidRDefault="002062A5">
      <w:pPr>
        <w:pStyle w:val="berschrift4"/>
      </w:pPr>
      <w:bookmarkStart w:id="136" w:name="_Toc482893917"/>
      <w:r>
        <w:t>IncludeObject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IncludeObject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IncludeObject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c>
          <w:tcPr>
            <w:tcW w:type="dxa" w:w="4675"/>
          </w:tcPr>
          <w:p es:generated="true" w14:paraId="0FED4A4B" w14:textId="695EA6C8" w:rsidP="00FD22AC" w:rsidR="FFD550FF" w:rsidRDefault="00A15457">
            <w:sdt>
              <w:sdtPr es:element="dss2-IncludeObjectType">
                <w:alias w:val="dss2-IncludeObjectType.whichData"/>
                <w:tag w:val="dss2-IncludeObjectType.-jsonComment.WhichData"/>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c>
          <w:tcPr>
            <w:tcW w:type="dxa" w:w="4675"/>
          </w:tcPr>
          <w:p es:generated="true" w14:paraId="0FED4A4B" w14:textId="695EA6C8" w:rsidP="00FD22AC" w:rsidR="FFD550FF" w:rsidRDefault="00A15457">
            <w:sdt>
              <w:sdtPr es:element="dss2-IncludeObjectType">
                <w:alias w:val="dss2-IncludeObjectType.hasObjectTagsAndAttributesSet"/>
                <w:tag w:val="dss2-IncludeObjectType.-jsonComment.HasObjectTagsAndAttributesSe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c>
          <w:tcPr>
            <w:tcW w:type="dxa" w:w="4675"/>
          </w:tcPr>
          <w:p es:generated="true" w14:paraId="0FED4A4B" w14:textId="695EA6C8" w:rsidP="00FD22AC" w:rsidR="FFD550FF" w:rsidRDefault="00A15457">
            <w:sdt>
              <w:sdtPr es:element="dss2-IncludeObjectType">
                <w:alias w:val="dss2-IncludeObjectType.objId"/>
                <w:tag w:val="dss2-IncludeObjectType.-jsonComment.ObjI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c>
          <w:tcPr>
            <w:tcW w:type="dxa" w:w="4675"/>
          </w:tcPr>
          <w:p es:generated="true" w14:paraId="0FED4A4B" w14:textId="695EA6C8" w:rsidP="00FD22AC" w:rsidR="FFD550FF" w:rsidRDefault="00A15457">
            <w:sdt>
              <w:sdtPr es:element="dss2-IncludeObjectType">
                <w:alias w:val="dss2-IncludeObjectType.createRef"/>
                <w:tag w:val="dss2-IncludeObjectType.-jsonComment.createReferenc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"dss2-IncludeObjectType"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"hasObjectTagsAndAttributesSet"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"objId"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IncludeObjectType">
          <w:tag w:val="dss2-IncludeObjectType.-jsonSchema"/>
          <w:placeholder>
            <w:docPart w:val="component IncludeObject JSON schema details"/>
          </w:placeholder>
          <w:showingPlcHdr/>
          <w:richText/>
        </w:sdtPr>
        <w:sdtEndPr/>
        [component IncludeObject JSON schema details] 
        <w:sdtContent>
          <w:r w:rsidR="00E333BD">
            <w:rPr>
              <w:rStyle w:val="PlaceholderText"/>
              <w:color w:val="19d131"/>
            </w:rPr>
            <w:t>[component IncludeObject JSON schema details]</w:t>
          </w:r>
        </w:sdtContent>
      </w:sdt>
    </w:p>
    <w:p xmlns:xf="http://www.w3.org/2005/xpath-functions" es:generated="true" w14:paraId="0768E3F6" w14:textId="77777777" w:rsidP="002062A5" w:rsidR="FFD550FF" w:rsidRDefault="002062A5">
      <w:pPr>
        <w:pStyle w:val="berschrift4"/>
      </w:pPr>
      <w:bookmarkStart w:id="130" w:name="_Toc482893916"/>
      <w:r>
        <w:t>IncludeObject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IncludeObjectType</w:t>
      </w:r>
      <w:r w:rsidRPr="0CCF9147">
        <w:t xml:space="preserve"> SHALL implement the requirements defined in the </w:t>
      </w:r>
      <w:r w:rsidRPr="002062A5">
        <w:rPr>
          <w:rFonts w:ascii="Courier New" w:cs="Courier New" w:eastAsia="Courier New" w:hAnsi="Courier New"/>
        </w:rPr>
        <w:t>IncludeObject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IncludeObjectType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HasObjectTagsAndAttributesSet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ObjId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createReference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IncludeObjectType</w:t>
      </w:r>
      <w:r w:rsidRPr="71C71F8C">
        <w:t xml:space="preserve"> </w:t>
      </w:r>
      <w:r>
        <w:t xml:space="preserve">XML element SHALL implement in XML syntax the sub-component that has a name equal to its local name. </w:t>
      </w:r>
      <w:sdt>
        <w:sdtPr es:element="dss2-IncludeObjectType">
          <w:tag w:val="dss2-IncludeObjectType.-xmlSchema"/>
          <w:placeholder>
            <w:docPart w:val="component IncludeObject XML schema details"/>
          </w:placeholder>
          <w:showingPlcHdr/>
          <w:richText/>
        </w:sdtPr>
        <w:sdtEndPr/>
        [component IncludeObject XML schema details] 
        <w:sdtContent>
          <w:r w:rsidR="00E333BD">
            <w:rPr>
              <w:rStyle w:val="PlaceholderText"/>
              <w:color w:val="19d131"/>
            </w:rPr>
            <w:t>[component IncludeObject XML schema details]</w:t>
          </w:r>
        </w:sdtContent>
      </w:sdt>
    </w:p>
    <w:p xmlns:xf="http://www.w3.org/2005/xpath-functions" es:generated="true" w14:paraId="322E42C2" w14:textId="77777777" w:rsidP="002062A5" w:rsidR="FFD550FF" w:rsidRDefault="002062A5">
      <w:pPr>
        <w:pStyle w:val="berschrift3"/>
      </w:pPr>
      <w:bookmarkStart w:id="129" w:name="_RefCompB8907B72"/>
      <w:r>
        <w:t>Component SignaturePlacement</w:t>
      </w:r>
      <w:bookmarkEnd w:id="129"/>
    </w:p>
    <w:p xmlns:xf="http://www.w3.org/2005/xpath-functions" es:generated="true" w14:paraId="0FED4A4B" w14:textId="695EA6C8" w:rsidP="00FD22AC" w:rsidR="FFD550FF" w:rsidRDefault="00A15457">
      <w:sdt>
        <w:sdtPr es:element="dss2-SignaturePlacementType">
          <w:tag w:val="dss2-SignaturePlacementType.-normative"/>
          <w:placeholder>
            <w:docPart w:val="component SignaturePlacemen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cs="Courier New" w:eastAsia="Courier New" w:hAnsi="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XPathAfter</w:t>
      </w:r>
      <w:r>
        <w:t xml:space="preserve"> element, if present, </w:t>
        <w:t xml:space="preserve">MUST contain one instance of a string</w:t>
      </w:r>
      <w:r w:rsidR="00C607DF">
        <w:t xml:space="preserve">. </w:t>
      </w:r>
      <w:sdt>
        <w:sdtPr es:element="dss2-SignaturePlacementType">
          <w:alias w:val="dss2-SignaturePlacementType.xPathAfter"/>
          <w:tag w:val="dss2-SignaturePlacementType.XPathAfter"/>
          <w:placeholder>
            <w:docPart w:val="sub component XPathAfter details"/>
          </w:placeholder>
          <w:richText/>
        </w:sdtPr>
        <w:sdtEnd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XPathFirstChildOf</w:t>
      </w:r>
      <w:r>
        <w:t xml:space="preserve"> element, if present, </w:t>
        <w:t xml:space="preserve">MUST contain one instance of a string</w:t>
      </w:r>
      <w:r w:rsidR="00C607DF">
        <w:t xml:space="preserve">. </w:t>
      </w:r>
      <w:sdt>
        <w:sdtPr es:element="dss2-SignaturePlacementType">
          <w:alias w:val="dss2-SignaturePlacementType.xPathFirstChildOf"/>
          <w:tag w:val="dss2-SignaturePlacementType.XPathFirstChildOf"/>
          <w:placeholder>
            <w:docPart w:val="sub component XPathFirstChildOf details"/>
          </w:placeholder>
          <w:richText/>
        </w:sdtPr>
        <w:sdtEnd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_RefCompF8551B33 \r \h </w:instrText>
      </w:r>
      <w:r w:rsidR="00C607DF">
        <w:fldChar w:fldCharType="separate"/>
      </w:r>
      <w:r w:rsidR="00C607DF">
        <w:rPr>
          <w:rStyle w:val="Datatype"/>
          <w:rFonts w:cs="Courier New" w:eastAsia="Courier New"/>
        </w:rPr>
        <w:t>NsPrefixMapping</w:t>
      </w:r>
      <w:r w:rsidR="00C607DF">
        <w:fldChar w:fldCharType="end"/>
      </w:r>
      <w:r w:rsidR="00C607DF">
        <w:t xml:space="preserve">. </w:t>
      </w:r>
      <w:sdt>
        <w:sdtPr es:element="dss2-SignaturePlacementType">
          <w:alias w:val="dss2-SignaturePlacementType.nsDecl"/>
          <w:tag w:val="dss2-SignaturePlacementType.NsPrefixMapping"/>
          <w:placeholder>
            <w:docPart w:val="sub component NsPrefixMapping details"/>
          </w:placeholder>
          <w:showingPlcHdr/>
          <w:richText/>
        </w:sdtPr>
        <w:sdtEndPr/>
        [sub component NsPrefixMapping details] 
        <w:sdtContent>
          <w:r w:rsidR="00E333BD">
            <w:rPr>
              <w:rStyle w:val="PlaceholderText"/>
              <w:color w:val="19d131"/>
            </w:rPr>
            <w:t>[sub component NsPrefixMapping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WhichData</w:t>
      </w:r>
      <w:r>
        <w:t xml:space="preserve"> element, if present, </w:t>
        <w:t xml:space="preserve">MUST contain one instance of a unique identifier reference</w:t>
      </w:r>
      <w:r w:rsidR="00C607DF">
        <w:t xml:space="preserve">. </w:t>
      </w:r>
      <w:sdt>
        <w:sdtPr es:element="dss2-SignaturePlacementType">
          <w:alias w:val="dss2-SignaturePlacementType.whichData"/>
          <w:tag w:val="dss2-SignaturePlacementType.WhichData"/>
          <w:placeholder>
            <w:docPart w:val="sub component WhichData details"/>
          </w:placeholder>
          <w:richText/>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CreateEnvelopedSignature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sdt>
        <w:sdtPr es:element="dss2-SignaturePlacementType">
          <w:alias w:val="dss2-SignaturePlacementType.createEnvelopedSignature"/>
          <w:tag w:val="dss2-SignaturePlacementType.CreateEnvelopedSignature"/>
          <w:placeholder>
            <w:docPart w:val="sub component CreateEnvelopedSignature details"/>
          </w:placeholder>
          <w:richText/>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aturePlacementType">
          <w:tag w:val="dss2-SignaturePlacementType.-nonNormative"/>
          <w:placeholder>
            <w:docPart w:val="component SignaturePlacement non normative details"/>
          </w:placeholder>
          <w:showingPlcHdr/>
          <w:richText/>
        </w:sdtPr>
        <w:sdtEndPr/>
        [component SignaturePlacement non normative details] 
        <w:sdtContent>
          <w:r w:rsidR="00E333BD">
            <w:rPr>
              <w:rStyle w:val="PlaceholderText"/>
              <w:color w:val="19d131"/>
            </w:rPr>
            <w:t>[component SignaturePlacement non normative details]</w:t>
          </w:r>
        </w:sdtContent>
      </w:sdt>
    </w:p>
    <w:p xmlns:xf="http://www.w3.org/2005/xpath-functions" es:generated="true" w14:paraId="08898D32" w14:textId="77777777" w:rsidP="002062A5" w:rsidR="FFD550FF" w:rsidRDefault="002062A5">
      <w:pPr>
        <w:pStyle w:val="berschrift4"/>
      </w:pPr>
      <w:bookmarkStart w:id="136" w:name="_Toc482893917"/>
      <w:r>
        <w:t>SignaturePlacement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SignaturePlacement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SignaturePlacement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c>
          <w:tcPr>
            <w:tcW w:type="dxa" w:w="4675"/>
          </w:tcPr>
          <w:p es:generated="true" w14:paraId="0FED4A4B" w14:textId="695EA6C8" w:rsidP="00FD22AC" w:rsidR="FFD550FF" w:rsidRDefault="00A15457">
            <w:sdt>
              <w:sdtPr es:element="dss2-SignaturePlacementType">
                <w:alias w:val="dss2-SignaturePlacementType.xPathAfter"/>
                <w:tag w:val="dss2-SignaturePlacementType.-jsonComment.XPathAfte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c>
          <w:tcPr>
            <w:tcW w:type="dxa" w:w="4675"/>
          </w:tcPr>
          <w:p es:generated="true" w14:paraId="0FED4A4B" w14:textId="695EA6C8" w:rsidP="00FD22AC" w:rsidR="FFD550FF" w:rsidRDefault="00A15457">
            <w:sdt>
              <w:sdtPr es:element="dss2-SignaturePlacementType">
                <w:alias w:val="dss2-SignaturePlacementType.xPathFirstChildOf"/>
                <w:tag w:val="dss2-SignaturePlacementType.-jsonComment.XPathFirstChildOf"/>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c>
          <w:tcPr>
            <w:tcW w:type="dxa" w:w="4675"/>
          </w:tcPr>
          <w:p es:generated="true" w14:paraId="0FED4A4B" w14:textId="695EA6C8" w:rsidP="00FD22AC" w:rsidR="FFD550FF" w:rsidRDefault="00A15457">
            <w:sdt>
              <w:sdtPr es:element="dss2-SignaturePlacementType">
                <w:alias w:val="dss2-SignaturePlacementType.nsDecl"/>
                <w:tag w:val="dss2-SignaturePlacementType.-jsonComment.NsPrefixMapping"/>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c>
          <w:tcPr>
            <w:tcW w:type="dxa" w:w="4675"/>
          </w:tcPr>
          <w:p es:generated="true" w14:paraId="0FED4A4B" w14:textId="695EA6C8" w:rsidP="00FD22AC" w:rsidR="FFD550FF" w:rsidRDefault="00A15457">
            <w:sdt>
              <w:sdtPr es:element="dss2-SignaturePlacementType">
                <w:alias w:val="dss2-SignaturePlacementType.whichData"/>
                <w:tag w:val="dss2-SignaturePlacementType.-jsonComment.WhichData"/>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c>
          <w:tcPr>
            <w:tcW w:type="dxa" w:w="4675"/>
          </w:tcPr>
          <w:p es:generated="true" w14:paraId="0FED4A4B" w14:textId="695EA6C8" w:rsidP="00FD22AC" w:rsidR="FFD550FF" w:rsidRDefault="00A15457">
            <w:sdt>
              <w:sdtPr es:element="dss2-SignaturePlacementType">
                <w:alias w:val="dss2-SignaturePlacementType.createEnvelopedSignature"/>
                <w:tag w:val="dss2-SignaturePlacementType.-jsonComment.CreateEnvelopedSignatur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"dss2-SignaturePlacementType"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"#/definitions/nsl-NsPrefixMappingType"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"createEnvelopedSignature"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aturePlacementType">
          <w:tag w:val="dss2-SignaturePlacementType.-jsonSchema"/>
          <w:placeholder>
            <w:docPart w:val="component SignaturePlacement JSON schema details"/>
          </w:placeholder>
          <w:showingPlcHdr/>
          <w:richText/>
        </w:sdtPr>
        <w:sdtEndPr/>
        [component SignaturePlacement JSON schema details] 
        <w:sdtContent>
          <w:r w:rsidR="00E333BD">
            <w:rPr>
              <w:rStyle w:val="PlaceholderText"/>
              <w:color w:val="19d131"/>
            </w:rPr>
            <w:t>[component SignaturePlacement JSON schema details]</w:t>
          </w:r>
        </w:sdtContent>
      </w:sdt>
    </w:p>
    <w:p xmlns:xf="http://www.w3.org/2005/xpath-functions" es:generated="true" w14:paraId="0768E3F6" w14:textId="77777777" w:rsidP="002062A5" w:rsidR="FFD550FF" w:rsidRDefault="002062A5">
      <w:pPr>
        <w:pStyle w:val="berschrift4"/>
      </w:pPr>
      <w:bookmarkStart w:id="130" w:name="_Toc482893916"/>
      <w:r>
        <w:t>SignaturePlacement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SignaturePlacementType</w:t>
      </w:r>
      <w:r w:rsidRPr="0CCF9147">
        <w:t xml:space="preserve"> SHALL implement the requirements defined in the </w:t>
      </w:r>
      <w:r w:rsidRPr="002062A5">
        <w:rPr>
          <w:rFonts w:ascii="Courier New" w:cs="Courier New" w:eastAsia="Courier New" w:hAnsi="Courier New"/>
        </w:rPr>
        <w:t>SignaturePlacement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SignaturePlacementType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XPathAfter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XPathFirstChildOf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nsl:NsPrefixMappingType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CreateEnvelopedSignature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SignaturePlacementType</w:t>
      </w:r>
      <w:r w:rsidRPr="71C71F8C">
        <w:t xml:space="preserve"> </w:t>
      </w:r>
      <w:r>
        <w:t xml:space="preserve">XML element SHALL implement in XML syntax the sub-component that has a name equal to its local name. </w:t>
      </w:r>
      <w:sdt>
        <w:sdtPr es:element="dss2-SignaturePlacementType">
          <w:tag w:val="dss2-SignaturePlacementType.-xmlSchema"/>
          <w:placeholder>
            <w:docPart w:val="component SignaturePlacement XML schema details"/>
          </w:placeholder>
          <w:showingPlcHdr/>
          <w:richText/>
        </w:sdtPr>
        <w:sdtEndPr/>
        [component SignaturePlacement XML schema details] 
        <w:sdtContent>
          <w:r w:rsidR="00E333BD">
            <w:rPr>
              <w:rStyle w:val="PlaceholderText"/>
              <w:color w:val="19d131"/>
            </w:rPr>
            <w:t>[component SignaturePlacement XML schema details]</w:t>
          </w:r>
        </w:sdtContent>
      </w:sdt>
    </w:p>
    <w:p xmlns:xf="http://www.w3.org/2005/xpath-functions" es:generated="true" w14:paraId="322E42C2" w14:textId="77777777" w:rsidP="002062A5" w:rsidR="FFD550FF" w:rsidRDefault="002062A5">
      <w:pPr>
        <w:pStyle w:val="berschrift3"/>
      </w:pPr>
      <w:bookmarkStart w:id="129" w:name="_RefComp8A57247D"/>
      <w:r>
        <w:t>Component DocumentWithSignature</w:t>
      </w:r>
      <w:bookmarkEnd w:id="129"/>
    </w:p>
    <w:p xmlns:xf="http://www.w3.org/2005/xpath-functions" es:generated="true" w14:paraId="0FED4A4B" w14:textId="695EA6C8" w:rsidP="00FD22AC" w:rsidR="FFD550FF" w:rsidRDefault="00A15457">
      <w:sdt>
        <w:sdtPr es:element="dss2-DocumentWithSignatureType">
          <w:tag w:val="dss2-DocumentWithSignatureType.-normative"/>
          <w:placeholder>
            <w:docPart w:val="component DocumentWithSignature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sdt>
        <w:sdtPr es:element="dss2-DocumentWithSignatureType">
          <w:alias w:val="dss2-DocumentWithSignatureType.doc"/>
          <w:tag w:val="dss2-DocumentWithSignatureType.Document"/>
          <w:placeholder>
            <w:docPart w:val="sub component Document details"/>
          </w:placeholder>
          <w:richText/>
        </w:sdtPr>
        <w:sdtEndPr/>
        <w:sdtContent>
          <w:r w:rsidRPr="003A06D0">
            <w:rPr>
              <w:color w:val="19d131"/>
              <w:lang w:val="en-GB"/>
            </w:rPr>
            <w:t>This contains the input document with a signature inserted in some fashion.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WhichDoc</w:t>
      </w:r>
      <w:r>
        <w:t xml:space="preserve"> element, if present, </w:t>
        <w:t xml:space="preserve">MUST contain one instance of a URI</w:t>
      </w:r>
      <w:r w:rsidR="00C607DF">
        <w:t xml:space="preserve">. </w:t>
      </w:r>
      <w:sdt>
        <w:sdtPr es:element="dss2-DocumentWithSignatureType">
          <w:alias w:val="dss2-DocumentWithSignatureType.whichDoc"/>
          <w:tag w:val="dss2-DocumentWithSignatureType.WhichDoc"/>
          <w:placeholder>
            <w:docPart w:val="sub component WhichDoc details"/>
          </w:placeholder>
          <w:showingPlcHdr/>
          <w:richText/>
        </w:sdtPr>
        <w:sdtEndPr/>
        [sub component WhichDoc details] 
        <w:sdtContent>
          <w:r w:rsidR="00E333BD">
            <w:rPr>
              <w:rStyle w:val="PlaceholderText"/>
              <w:color w:val="19d131"/>
            </w:rPr>
            <w:t>[sub component WhichDoc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DocumentWithSignatureType">
          <w:tag w:val="dss2-DocumentWithSignatureType.-nonNormative"/>
          <w:placeholder>
            <w:docPart w:val="component DocumentWithSignature non normative details"/>
          </w:placeholder>
          <w:showingPlcHdr/>
          <w:richText/>
        </w:sdtPr>
        <w:sdtEndPr/>
        [component DocumentWithSignature non normative details] 
        <w:sdtContent>
          <w:r w:rsidR="00E333BD">
            <w:rPr>
              <w:rStyle w:val="PlaceholderText"/>
              <w:color w:val="19d131"/>
            </w:rPr>
            <w:t>[component DocumentWithSignature non normative details]</w:t>
          </w:r>
        </w:sdtContent>
      </w:sdt>
    </w:p>
    <w:p xmlns:xf="http://www.w3.org/2005/xpath-functions" es:generated="true" w14:paraId="08898D32" w14:textId="77777777" w:rsidP="002062A5" w:rsidR="FFD550FF" w:rsidRDefault="002062A5">
      <w:pPr>
        <w:pStyle w:val="berschrift4"/>
      </w:pPr>
      <w:bookmarkStart w:id="136" w:name="_Toc482893917"/>
      <w:r>
        <w:t>DocumentWithSignature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DocumentWithSignature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DocumentWithSignature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c>
          <w:tcPr>
            <w:tcW w:type="dxa" w:w="4675"/>
          </w:tcPr>
          <w:p es:generated="true" w14:paraId="0FED4A4B" w14:textId="695EA6C8" w:rsidP="00FD22AC" w:rsidR="FFD550FF" w:rsidRDefault="00A15457">
            <w:sdt>
              <w:sdtPr es:element="dss2-DocumentWithSignatureType">
                <w:alias w:val="dss2-DocumentWithSignatureType.doc"/>
                <w:tag w:val="dss2-DocumentWithSignatureType.-jsonComment.Docum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c>
          <w:tcPr>
            <w:tcW w:type="dxa" w:w="4675"/>
          </w:tcPr>
          <w:p es:generated="true" w14:paraId="0FED4A4B" w14:textId="695EA6C8" w:rsidP="00FD22AC" w:rsidR="FFD550FF" w:rsidRDefault="00A15457">
            <w:sdt>
              <w:sdtPr es:element="dss2-DocumentWithSignatureType">
                <w:alias w:val="dss2-DocumentWithSignatureType.whichDoc"/>
                <w:tag w:val="dss2-DocumentWithSignatureType.-jsonComment.WhichDoc"/>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"dss2-DocumentWithSignatureType"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DocumentWithSignatureType">
          <w:tag w:val="dss2-DocumentWithSignatureType.-jsonSchema"/>
          <w:placeholder>
            <w:docPart w:val="component DocumentWithSignature JSON schema details"/>
          </w:placeholder>
          <w:showingPlcHdr/>
          <w:richText/>
        </w:sdtPr>
        <w:sdtEndPr/>
        [component DocumentWithSignature JSON schema details] 
        <w:sdtContent>
          <w:r w:rsidR="00E333BD">
            <w:rPr>
              <w:rStyle w:val="PlaceholderText"/>
              <w:color w:val="19d131"/>
            </w:rPr>
            <w:t>[component DocumentWithSignature JSON schema details]</w:t>
          </w:r>
        </w:sdtContent>
      </w:sdt>
    </w:p>
    <w:p xmlns:xf="http://www.w3.org/2005/xpath-functions" es:generated="true" w14:paraId="0768E3F6" w14:textId="77777777" w:rsidP="002062A5" w:rsidR="FFD550FF" w:rsidRDefault="002062A5">
      <w:pPr>
        <w:pStyle w:val="berschrift4"/>
      </w:pPr>
      <w:bookmarkStart w:id="130" w:name="_Toc482893916"/>
      <w:r>
        <w:t>DocumentWithSignature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DocumentWithSignatureType</w:t>
      </w:r>
      <w:r w:rsidRPr="0CCF9147">
        <w:t xml:space="preserve"> SHALL implement the requirements defined in the </w:t>
      </w:r>
      <w:r w:rsidRPr="002062A5">
        <w:rPr>
          <w:rFonts w:ascii="Courier New" w:cs="Courier New" w:eastAsia="Courier New" w:hAnsi="Courier New"/>
        </w:rPr>
        <w:t>DocumentWithSignature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DocumentWithSignatureType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DocumentWithSignatureType</w:t>
      </w:r>
      <w:r w:rsidRPr="71C71F8C">
        <w:t xml:space="preserve"> </w:t>
      </w:r>
      <w:r>
        <w:t xml:space="preserve">XML element SHALL implement in XML syntax the sub-component that has a name equal to its local name. </w:t>
      </w:r>
      <w:sdt>
        <w:sdtPr es:element="dss2-DocumentWithSignatureType">
          <w:tag w:val="dss2-DocumentWithSignatureType.-xmlSchema"/>
          <w:placeholder>
            <w:docPart w:val="component DocumentWithSignature XML schema details"/>
          </w:placeholder>
          <w:showingPlcHdr/>
          <w:richText/>
        </w:sdtPr>
        <w:sdtEndPr/>
        [component DocumentWithSignature XML schema details] 
        <w:sdtContent>
          <w:r w:rsidR="00E333BD">
            <w:rPr>
              <w:rStyle w:val="PlaceholderText"/>
              <w:color w:val="19d131"/>
            </w:rPr>
            <w:t>[component DocumentWithSignature XML schema details]</w:t>
          </w:r>
        </w:sdtContent>
      </w:sdt>
    </w:p>
    <w:p xmlns:xf="http://www.w3.org/2005/xpath-functions" es:generated="true" w14:paraId="322E42C2" w14:textId="77777777" w:rsidP="002062A5" w:rsidR="FFD550FF" w:rsidRDefault="002062A5">
      <w:pPr>
        <w:pStyle w:val="berschrift3"/>
      </w:pPr>
      <w:bookmarkStart w:id="129" w:name="_RefComp3A028835"/>
      <w:r>
        <w:t>Component SignedReferences</w:t>
      </w:r>
      <w:bookmarkEnd w:id="129"/>
    </w:p>
    <w:p xmlns:xf="http://www.w3.org/2005/xpath-functions" es:generated="true" w14:paraId="0FED4A4B" w14:textId="695EA6C8" w:rsidP="00FD22AC" w:rsidR="FFD550FF" w:rsidRDefault="00A15457">
      <w:sdt>
        <w:sdtPr es:element="dss2-SignedReferencesType">
          <w:tag w:val="dss2-SignedReferencesType.-normative"/>
          <w:placeholder>
            <w:docPart w:val="component SignedReferences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SignedReferences</w:t>
          </w:r>
          <w:r w:rsidR="001725A5" w:rsidRPr="003A06D0">
            <w:rPr>
              <w:color w:val="19d131"/>
              <w:lang w:val="en-GB"/>
            </w:rPr>
            <w:t xml:space="preserve"> component gives the client greater control over how the &lt;ds:Reference&gt; elements are formed.</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SignedReference</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_RefComp4D2F9EE5 \r \h </w:instrText>
      </w:r>
      <w:r w:rsidR="00C607DF">
        <w:fldChar w:fldCharType="separate"/>
      </w:r>
      <w:r w:rsidR="00C607DF">
        <w:rPr>
          <w:rStyle w:val="Datatype"/>
          <w:rFonts w:cs="Courier New" w:eastAsia="Courier New"/>
        </w:rPr>
        <w:t>SignedReference</w:t>
      </w:r>
      <w:r w:rsidR="00C607DF">
        <w:fldChar w:fldCharType="end"/>
      </w:r>
      <w:r w:rsidR="00C607DF">
        <w:t xml:space="preserve">. </w:t>
      </w:r>
      <w:sdt>
        <w:sdtPr es:element="dss2-SignedReferencesType">
          <w:alias w:val="dss2-SignedReferencesType.signedRef"/>
          <w:tag w:val="dss2-SignedReferencesType.SignedReference"/>
          <w:placeholder>
            <w:docPart w:val="sub component SignedReference details"/>
          </w:placeholder>
          <w:showingPlcHdr/>
          <w:richText/>
        </w:sdtPr>
        <w:sdtEndPr/>
        [sub component SignedReference details] 
        <w:sdtContent>
          <w:r w:rsidR="00E333BD">
            <w:rPr>
              <w:rStyle w:val="PlaceholderText"/>
              <w:color w:val="19d131"/>
            </w:rPr>
            <w:t>[sub component SignedReference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edReferencesType">
          <w:tag w:val="dss2-SignedReferencesType.-nonNormative"/>
          <w:placeholder>
            <w:docPart w:val="component SignedReferences non normative details"/>
          </w:placeholder>
          <w:showingPlcHdr/>
          <w:richText/>
        </w:sdtPr>
        <w:sdtEndPr/>
        [component SignedReferences non normative details] 
        <w:sdtContent>
          <w:r w:rsidR="00E333BD">
            <w:rPr>
              <w:rStyle w:val="PlaceholderText"/>
              <w:color w:val="19d131"/>
            </w:rPr>
            <w:t>[component SignedReferences non normative details]</w:t>
          </w:r>
        </w:sdtContent>
      </w:sdt>
    </w:p>
    <w:p xmlns:xf="http://www.w3.org/2005/xpath-functions" es:generated="true" w14:paraId="08898D32" w14:textId="77777777" w:rsidP="002062A5" w:rsidR="FFD550FF" w:rsidRDefault="002062A5">
      <w:pPr>
        <w:pStyle w:val="berschrift4"/>
      </w:pPr>
      <w:bookmarkStart w:id="136" w:name="_Toc482893917"/>
      <w:r>
        <w:t>SignedReferences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c>
          <w:tcPr>
            <w:tcW w:type="dxa" w:w="4675"/>
          </w:tcPr>
          <w:p es:generated="true" w14:paraId="0FED4A4B" w14:textId="695EA6C8" w:rsidP="00FD22AC" w:rsidR="FFD550FF" w:rsidRDefault="00A15457">
            <w:sdt>
              <w:sdtPr es:element="dss2-SignedReferencesType">
                <w:alias w:val="dss2-SignedReferencesType.signedRef"/>
                <w:tag w:val="dss2-SignedReferencesType.-jsonComment.SignedReferenc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"signedRef"</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edReferencesType">
          <w:tag w:val="dss2-SignedReferencesType.-jsonSchema"/>
          <w:placeholder>
            <w:docPart w:val="component SignedReferences JSON schema details"/>
          </w:placeholder>
          <w:showingPlcHdr/>
          <w:richText/>
        </w:sdtPr>
        <w:sdtEndPr/>
        [component SignedReferences JSON schema details] 
        <w:sdtContent>
          <w:r w:rsidR="00E333BD">
            <w:rPr>
              <w:rStyle w:val="PlaceholderText"/>
              <w:color w:val="19d131"/>
            </w:rPr>
            <w:t>[component SignedReferences JSON schema details]</w:t>
          </w:r>
        </w:sdtContent>
      </w:sdt>
    </w:p>
    <w:p xmlns:xf="http://www.w3.org/2005/xpath-functions" es:generated="true" w14:paraId="0768E3F6" w14:textId="77777777" w:rsidP="002062A5" w:rsidR="FFD550FF" w:rsidRDefault="002062A5">
      <w:pPr>
        <w:pStyle w:val="berschrift4"/>
      </w:pPr>
      <w:bookmarkStart w:id="130" w:name="_Toc482893916"/>
      <w:r>
        <w:t>SignedReferences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SignedReferencesType</w:t>
      </w:r>
      <w:r w:rsidRPr="0CCF9147">
        <w:t xml:space="preserve"> SHALL implement the requirements defined in the </w:t>
      </w:r>
      <w:r w:rsidRPr="002062A5">
        <w:rPr>
          <w:rFonts w:ascii="Courier New" w:cs="Courier New" w:eastAsia="Courier New" w:hAnsi="Courier New"/>
        </w:rPr>
        <w:t>SignedReferences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SignedReference</w:t>
      </w:r>
      <w:r>
        <w:rPr>
          <w:color w:themeColor="accent2" w:themeShade="BF" w:val="943634"/>
        </w:rPr>
        <w:t>"</w:t>
      </w:r>
      <w:r>
        <w:rPr>
          <w:color w:themeColor="accent2" w:themeShade="BF" w:val="943634"/>
        </w:rPr>
        <w:t xml:space="preserve"> type="</w:t>
      </w:r>
      <w:r>
        <w:rPr>
          <w:color w:themeColor="accent1" w:themeShade="80" w:val="244061"/>
        </w:rPr>
        <w:t>dss2:SignedReferenceType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SignedReferencesType</w:t>
      </w:r>
      <w:r w:rsidRPr="71C71F8C">
        <w:t xml:space="preserve"> </w:t>
      </w:r>
      <w:r>
        <w:t xml:space="preserve">XML element SHALL implement in XML syntax the sub-component that has a name equal to its local name. </w:t>
      </w:r>
      <w:sdt>
        <w:sdtPr es:element="dss2-SignedReferencesType">
          <w:tag w:val="dss2-SignedReferencesType.-xmlSchema"/>
          <w:placeholder>
            <w:docPart w:val="component SignedReferences XML schema details"/>
          </w:placeholder>
          <w:showingPlcHdr/>
          <w:richText/>
        </w:sdtPr>
        <w:sdtEndPr/>
        [component SignedReferences XML schema details] 
        <w:sdtContent>
          <w:r w:rsidR="00E333BD">
            <w:rPr>
              <w:rStyle w:val="PlaceholderText"/>
              <w:color w:val="19d131"/>
            </w:rPr>
            <w:t>[component SignedReferences XML schema details]</w:t>
          </w:r>
        </w:sdtContent>
      </w:sdt>
    </w:p>
    <w:p xmlns:xf="http://www.w3.org/2005/xpath-functions" es:generated="true" w14:paraId="322E42C2" w14:textId="77777777" w:rsidP="002062A5" w:rsidR="FFD550FF" w:rsidRDefault="002062A5">
      <w:pPr>
        <w:pStyle w:val="berschrift3"/>
      </w:pPr>
      <w:bookmarkStart w:id="129" w:name="_RefComp4D2F9EE5"/>
      <w:r>
        <w:t>Component SignedReference</w:t>
      </w:r>
      <w:bookmarkEnd w:id="129"/>
    </w:p>
    <w:p xmlns:xf="http://www.w3.org/2005/xpath-functions" es:generated="true" w14:paraId="0FED4A4B" w14:textId="695EA6C8" w:rsidP="00FD22AC" w:rsidR="FFD550FF" w:rsidRDefault="00A15457">
      <w:sdt>
        <w:sdtPr es:element="dss2-SignedReferenceType">
          <w:tag w:val="dss2-SignedReferenceType.-normative"/>
          <w:placeholder>
            <w:docPart w:val="component SignedReference normative details"/>
          </w:placeholder>
          <w:richText/>
        </w:sdtPr>
        <w:sdtEndPr/>
        <w:sdtContent>
          <w:r w:rsidR="001725A5" w:rsidRPr="003A06D0">
            <w:rPr>
              <w:color w:val="19d131"/>
              <w:lang w:val="en-GB"/>
            </w:rPr>
            <w:t xml:space="preserve">Each </w:t>
          </w:r>
          <w:r w:rsidR="001725A5" w:rsidRPr="003A06D0">
            <w:rPr>
              <w:rFonts w:ascii="Courier New" w:cs="Courier New" w:eastAsia="Courier New" w:hAnsi="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cs="Courier New" w:eastAsia="Courier New" w:hAnsi="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sdt>
        <w:sdtPr es:element="dss2-SignedReferenceType">
          <w:alias w:val="dss2-SignedReferenceType.transforms"/>
          <w:tag w:val="dss2-SignedReferenceType.Transforms"/>
          <w:placeholder>
            <w:docPart w:val="sub component Transforms details"/>
          </w:placeholder>
          <w:richText/>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WhichDocument</w:t>
      </w:r>
      <w:r>
        <w:t xml:space="preserve"> element </w:t>
        <w:t xml:space="preserve">MUST contain one instance of a unique identifier reference</w:t>
      </w:r>
      <w:r w:rsidR="00C607DF">
        <w:t xml:space="preserve">. </w:t>
      </w:r>
      <w:sdt>
        <w:sdtPr es:element="dss2-SignedReferenceType">
          <w:alias w:val="dss2-SignedReferenceType.whichDoc"/>
          <w:tag w:val="dss2-SignedReferenceType.WhichDocument"/>
          <w:placeholder>
            <w:docPart w:val="sub component WhichDocument details"/>
          </w:placeholder>
          <w:richText/>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if present, </w:t>
        <w:t xml:space="preserve">MUST contain one instance of a URI</w:t>
      </w:r>
      <w:r w:rsidR="00C607DF">
        <w:t xml:space="preserve">. </w:t>
      </w:r>
      <w:sdt>
        <w:sdtPr es:element="dss2-SignedReferenceType">
          <w:alias w:val="dss2-SignedReferenceType.refURI"/>
          <w:tag w:val="dss2-SignedReferenceType.RefURI"/>
          <w:placeholder>
            <w:docPart w:val="sub component RefURI details"/>
          </w:placeholder>
          <w:richText/>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RefId</w:t>
      </w:r>
      <w:r>
        <w:t xml:space="preserve"> element, if present, </w:t>
        <w:t xml:space="preserve">MUST contain one instance of a string</w:t>
      </w:r>
      <w:r w:rsidR="00C607DF">
        <w:t xml:space="preserve">. </w:t>
      </w:r>
      <w:sdt>
        <w:sdtPr es:element="dss2-SignedReferenceType">
          <w:alias w:val="dss2-SignedReferenceType.refId"/>
          <w:tag w:val="dss2-SignedReferenceType.RefId"/>
          <w:placeholder>
            <w:docPart w:val="sub component RefId details"/>
          </w:placeholder>
          <w:richText/>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edReferenceType">
          <w:tag w:val="dss2-SignedReferenceType.-nonNormative"/>
          <w:placeholder>
            <w:docPart w:val="component SignedReference non normative details"/>
          </w:placeholder>
          <w:showingPlcHdr/>
          <w:richText/>
        </w:sdtPr>
        <w:sdtEndPr/>
        [component SignedReference non normative details] 
        <w:sdtContent>
          <w:r w:rsidR="00E333BD">
            <w:rPr>
              <w:rStyle w:val="PlaceholderText"/>
              <w:color w:val="19d131"/>
            </w:rPr>
            <w:t>[component SignedReference non normative details]</w:t>
          </w:r>
        </w:sdtContent>
      </w:sdt>
    </w:p>
    <w:p xmlns:xf="http://www.w3.org/2005/xpath-functions" es:generated="true" w14:paraId="08898D32" w14:textId="77777777" w:rsidP="002062A5" w:rsidR="FFD550FF" w:rsidRDefault="002062A5">
      <w:pPr>
        <w:pStyle w:val="berschrift4"/>
      </w:pPr>
      <w:bookmarkStart w:id="136" w:name="_Toc482893917"/>
      <w:r>
        <w:t>SignedReference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c>
          <w:tcPr>
            <w:tcW w:type="dxa" w:w="4675"/>
          </w:tcPr>
          <w:p es:generated="true" w14:paraId="0FED4A4B" w14:textId="695EA6C8" w:rsidP="00FD22AC" w:rsidR="FFD550FF" w:rsidRDefault="00A15457">
            <w:sdt>
              <w:sdtPr es:element="dss2-SignedReferenceType">
                <w:alias w:val="dss2-SignedReferenceType.transforms"/>
                <w:tag w:val="dss2-SignedReferenceType.-jsonComment.Transform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c>
          <w:tcPr>
            <w:tcW w:type="dxa" w:w="4675"/>
          </w:tcPr>
          <w:p es:generated="true" w14:paraId="0FED4A4B" w14:textId="695EA6C8" w:rsidP="00FD22AC" w:rsidR="FFD550FF" w:rsidRDefault="00A15457">
            <w:sdt>
              <w:sdtPr es:element="dss2-SignedReferenceType">
                <w:alias w:val="dss2-SignedReferenceType.whichDoc"/>
                <w:tag w:val="dss2-SignedReferenceType.-jsonComment.WhichDocum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c>
          <w:tcPr>
            <w:tcW w:type="dxa" w:w="4675"/>
          </w:tcPr>
          <w:p es:generated="true" w14:paraId="0FED4A4B" w14:textId="695EA6C8" w:rsidP="00FD22AC" w:rsidR="FFD550FF" w:rsidRDefault="00A15457">
            <w:sdt>
              <w:sdtPr es:element="dss2-SignedReferenceType">
                <w:alias w:val="dss2-SignedReferenceType.refURI"/>
                <w:tag w:val="dss2-SignedReferenceType.-jsonComment.RefURI"/>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c>
          <w:tcPr>
            <w:tcW w:type="dxa" w:w="4675"/>
          </w:tcPr>
          <w:p es:generated="true" w14:paraId="0FED4A4B" w14:textId="695EA6C8" w:rsidP="00FD22AC" w:rsidR="FFD550FF" w:rsidRDefault="00A15457">
            <w:sdt>
              <w:sdtPr es:element="dss2-SignedReferenceType">
                <w:alias w:val="dss2-SignedReferenceType.refId"/>
                <w:tag w:val="dss2-SignedReferenceType.-jsonComment.RefId"/>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edReferenceType">
          <w:tag w:val="dss2-SignedReferenceType.-jsonSchema"/>
          <w:placeholder>
            <w:docPart w:val="component SignedReference JSON schema details"/>
          </w:placeholder>
          <w:showingPlcHdr/>
          <w:richText/>
        </w:sdtPr>
        <w:sdtEndPr/>
        [component SignedReference JSON schema details] 
        <w:sdtContent>
          <w:r w:rsidR="00E333BD">
            <w:rPr>
              <w:rStyle w:val="PlaceholderText"/>
              <w:color w:val="19d131"/>
            </w:rPr>
            <w:t>[component SignedReference JSON schema details]</w:t>
          </w:r>
        </w:sdtContent>
      </w:sdt>
    </w:p>
    <w:p xmlns:xf="http://www.w3.org/2005/xpath-functions" es:generated="true" w14:paraId="0768E3F6" w14:textId="77777777" w:rsidP="002062A5" w:rsidR="FFD550FF" w:rsidRDefault="002062A5">
      <w:pPr>
        <w:pStyle w:val="berschrift4"/>
      </w:pPr>
      <w:bookmarkStart w:id="130" w:name="_Toc482893916"/>
      <w:r>
        <w:t>SignedReference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SignedReferenceType</w:t>
      </w:r>
      <w:r w:rsidRPr="0CCF9147">
        <w:t xml:space="preserve"> SHALL implement the requirements defined in the </w:t>
      </w:r>
      <w:r w:rsidRPr="002062A5">
        <w:rPr>
          <w:rFonts w:ascii="Courier New" w:cs="Courier New" w:eastAsia="Courier New" w:hAnsi="Courier New"/>
        </w:rPr>
        <w:t>SignedReference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SignedReferenceType</w:t>
      </w:r>
      <w:r w:rsidRPr="71C71F8C">
        <w:t xml:space="preserve"> </w:t>
      </w:r>
      <w:r>
        <w:t xml:space="preserve">XML element SHALL implement in XML syntax the sub-component that has a name equal to its local name. </w:t>
      </w:r>
      <w:sdt>
        <w:sdtPr es:element="dss2-SignedReferenceType">
          <w:tag w:val="dss2-SignedReferenceType.-xmlSchema"/>
          <w:placeholder>
            <w:docPart w:val="component SignedReference XML schema details"/>
          </w:placeholder>
          <w:showingPlcHdr/>
          <w:richText/>
        </w:sdtPr>
        <w:sdtEndPr/>
        [component SignedReference XML schema details] 
        <w:sdtContent>
          <w:r w:rsidR="00E333BD">
            <w:rPr>
              <w:rStyle w:val="PlaceholderText"/>
              <w:color w:val="19d131"/>
            </w:rPr>
            <w:t>[component SignedReference XML schema details]</w:t>
          </w:r>
        </w:sdtContent>
      </w:sdt>
    </w:p>
    <w:p xmlns:xf="http://www.w3.org/2005/xpath-functions" es:generated="true" w14:paraId="322E42C2" w14:textId="77777777" w:rsidP="002062A5" w:rsidR="FFD550FF" w:rsidRDefault="002062A5">
      <w:pPr>
        <w:pStyle w:val="berschrift3"/>
      </w:pPr>
      <w:bookmarkStart w:id="129" w:name="_RefCompE4381A2D"/>
      <w:r>
        <w:t>Component VerifyManifestResults</w:t>
      </w:r>
      <w:bookmarkEnd w:id="129"/>
    </w:p>
    <w:p xmlns:xf="http://www.w3.org/2005/xpath-functions" es:generated="true" w14:paraId="0FED4A4B" w14:textId="695EA6C8" w:rsidP="00FD22AC" w:rsidR="FFD550FF" w:rsidRDefault="00A15457">
      <w:sdt>
        <w:sdtPr es:element="dss2-VerifyManifestResultsType">
          <w:tag w:val="dss2-VerifyManifestResultsType.-normative"/>
          <w:placeholder>
            <w:docPart w:val="component VerifyManifestResults normative details"/>
          </w:placeholder>
          <w:richText/>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cs="Courier New" w:eastAsia="Courier New" w:hAnsi="Courier New"/>
              <w:lang w:val="en-GB"/>
            </w:rPr>
            <w:t>VerifyManifestResults</w:t>
          </w:r>
          <w:r w:rsidR="001725A5" w:rsidRPr="003A06D0">
            <w:rPr>
              <w:color w:val="19d131"/>
              <w:lang w:val="en-GB"/>
            </w:rPr>
            <w:t xml:space="preserve"> component.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ManifestResult</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_RefComp436DAB8C \r \h </w:instrText>
      </w:r>
      <w:r w:rsidR="00C607DF">
        <w:fldChar w:fldCharType="separate"/>
      </w:r>
      <w:r w:rsidR="00C607DF">
        <w:rPr>
          <w:rStyle w:val="Datatype"/>
          <w:rFonts w:cs="Courier New" w:eastAsia="Courier New"/>
        </w:rPr>
        <w:t>ManifestResult</w:t>
      </w:r>
      <w:r w:rsidR="00C607DF">
        <w:fldChar w:fldCharType="end"/>
      </w:r>
      <w:r w:rsidR="00C607DF">
        <w:t xml:space="preserve">. </w:t>
      </w:r>
      <w:sdt>
        <w:sdtPr es:element="dss2-VerifyManifestResultsType">
          <w:alias w:val="dss2-VerifyManifestResultsType.result"/>
          <w:tag w:val="dss2-VerifyManifestResultsType.ManifestResult"/>
          <w:placeholder>
            <w:docPart w:val="sub component ManifestResult details"/>
          </w:placeholder>
          <w:showingPlcHdr/>
          <w:richText/>
        </w:sdtPr>
        <w:sdtEndPr/>
        [sub component ManifestResult details] 
        <w:sdtContent>
          <w:r w:rsidR="00E333BD">
            <w:rPr>
              <w:rStyle w:val="PlaceholderText"/>
              <w:color w:val="19d131"/>
            </w:rPr>
            <w:t>[sub component ManifestResult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VerifyManifestResultsType">
          <w:tag w:val="dss2-VerifyManifestResultsType.-nonNormative"/>
          <w:placeholder>
            <w:docPart w:val="component VerifyManifestResults non normative details"/>
          </w:placeholder>
          <w:showingPlcHdr/>
          <w:richText/>
        </w:sdtPr>
        <w:sdtEndPr/>
        [component VerifyManifestResults non normative details] 
        <w:sdtContent>
          <w:r w:rsidR="00E333BD">
            <w:rPr>
              <w:rStyle w:val="PlaceholderText"/>
              <w:color w:val="19d131"/>
            </w:rPr>
            <w:t>[component VerifyManifestResults non normative details]</w:t>
          </w:r>
        </w:sdtContent>
      </w:sdt>
    </w:p>
    <w:p xmlns:xf="http://www.w3.org/2005/xpath-functions" es:generated="true" w14:paraId="08898D32" w14:textId="77777777" w:rsidP="002062A5" w:rsidR="FFD550FF" w:rsidRDefault="002062A5">
      <w:pPr>
        <w:pStyle w:val="berschrift4"/>
      </w:pPr>
      <w:bookmarkStart w:id="136" w:name="_Toc482893917"/>
      <w:r>
        <w:t>VerifyManifestResults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VerifyManifestResults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VerifyManifestResults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c>
          <w:tcPr>
            <w:tcW w:type="dxa" w:w="4675"/>
          </w:tcPr>
          <w:p es:generated="true" w14:paraId="0FED4A4B" w14:textId="695EA6C8" w:rsidP="00FD22AC" w:rsidR="FFD550FF" w:rsidRDefault="00A15457">
            <w:sdt>
              <w:sdtPr es:element="dss2-VerifyManifestResultsType">
                <w:alias w:val="dss2-VerifyManifestResultsType.result"/>
                <w:tag w:val="dss2-VerifyManifestResultsType.-jsonComment.ManifestResult"/>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"dss2-VerifyManifestResultsType"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"#/definitions/dss2-ManifestResultType"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VerifyManifestResultsType">
          <w:tag w:val="dss2-VerifyManifestResultsType.-jsonSchema"/>
          <w:placeholder>
            <w:docPart w:val="component VerifyManifestResults JSON schema details"/>
          </w:placeholder>
          <w:showingPlcHdr/>
          <w:richText/>
        </w:sdtPr>
        <w:sdtEndPr/>
        [component VerifyManifestResults JSON schema details] 
        <w:sdtContent>
          <w:r w:rsidR="00E333BD">
            <w:rPr>
              <w:rStyle w:val="PlaceholderText"/>
              <w:color w:val="19d131"/>
            </w:rPr>
            <w:t>[component VerifyManifestResults JSON schema details]</w:t>
          </w:r>
        </w:sdtContent>
      </w:sdt>
    </w:p>
    <w:p xmlns:xf="http://www.w3.org/2005/xpath-functions" es:generated="true" w14:paraId="0768E3F6" w14:textId="77777777" w:rsidP="002062A5" w:rsidR="FFD550FF" w:rsidRDefault="002062A5">
      <w:pPr>
        <w:pStyle w:val="berschrift4"/>
      </w:pPr>
      <w:bookmarkStart w:id="130" w:name="_Toc482893916"/>
      <w:r>
        <w:t>VerifyManifestResults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VerifyManifestResultsType</w:t>
      </w:r>
      <w:r w:rsidRPr="0CCF9147">
        <w:t xml:space="preserve"> SHALL implement the requirements defined in the </w:t>
      </w:r>
      <w:r w:rsidRPr="002062A5">
        <w:rPr>
          <w:rFonts w:ascii="Courier New" w:cs="Courier New" w:eastAsia="Courier New" w:hAnsi="Courier New"/>
        </w:rPr>
        <w:t>VerifyManifestResults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VerifyManifestResultsType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ManifestResult</w:t>
      </w:r>
      <w:r>
        <w:rPr>
          <w:color w:themeColor="accent2" w:themeShade="BF" w:val="943634"/>
        </w:rPr>
        <w:t>"</w:t>
      </w:r>
      <w:r>
        <w:rPr>
          <w:color w:themeColor="accent2" w:themeShade="BF" w:val="943634"/>
        </w:rPr>
        <w:t xml:space="preserve"> type="</w:t>
      </w:r>
      <w:r>
        <w:rPr>
          <w:color w:themeColor="accent1" w:themeShade="80" w:val="244061"/>
        </w:rPr>
        <w:t>dss2:ManifestResultType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VerifyManifestResultsType</w:t>
      </w:r>
      <w:r w:rsidRPr="71C71F8C">
        <w:t xml:space="preserve"> </w:t>
      </w:r>
      <w:r>
        <w:t xml:space="preserve">XML element SHALL implement in XML syntax the sub-component that has a name equal to its local name. </w:t>
      </w:r>
      <w:sdt>
        <w:sdtPr es:element="dss2-VerifyManifestResultsType">
          <w:tag w:val="dss2-VerifyManifestResultsType.-xmlSchema"/>
          <w:placeholder>
            <w:docPart w:val="component VerifyManifestResults XML schema details"/>
          </w:placeholder>
          <w:showingPlcHdr/>
          <w:richText/>
        </w:sdtPr>
        <w:sdtEndPr/>
        [component VerifyManifestResults XML schema details] 
        <w:sdtContent>
          <w:r w:rsidR="00E333BD">
            <w:rPr>
              <w:rStyle w:val="PlaceholderText"/>
              <w:color w:val="19d131"/>
            </w:rPr>
            <w:t>[component VerifyManifestResults XML schema details]</w:t>
          </w:r>
        </w:sdtContent>
      </w:sdt>
    </w:p>
    <w:p xmlns:xf="http://www.w3.org/2005/xpath-functions" es:generated="true" w14:paraId="322E42C2" w14:textId="77777777" w:rsidP="002062A5" w:rsidR="FFD550FF" w:rsidRDefault="002062A5">
      <w:pPr>
        <w:pStyle w:val="berschrift3"/>
      </w:pPr>
      <w:bookmarkStart w:id="129" w:name="_RefComp436DAB8C"/>
      <w:r>
        <w:t>Component ManifestResult</w:t>
      </w:r>
      <w:bookmarkEnd w:id="129"/>
    </w:p>
    <w:p xmlns:xf="http://www.w3.org/2005/xpath-functions" es:generated="true" w14:paraId="0FED4A4B" w14:textId="695EA6C8" w:rsidP="00FD22AC" w:rsidR="FFD550FF" w:rsidRDefault="00A15457">
      <w:sdt>
        <w:sdtPr es:element="dss2-ManifestResultType">
          <w:tag w:val="dss2-ManifestResultType.-normative"/>
          <w:placeholder>
            <w:docPart w:val="component ManifestResul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VerifyManifestResults</w:t>
          </w:r>
          <w:r w:rsidR="001725A5" w:rsidRPr="003A06D0">
            <w:rPr>
              <w:color w:val="19d131"/>
              <w:lang w:val="en-GB"/>
            </w:rPr>
            <w:t xml:space="preserve"> component is comprised of one or more </w:t>
          </w:r>
          <w:r w:rsidR="001725A5" w:rsidRPr="003A06D0">
            <w:rPr>
              <w:rFonts w:ascii="Courier New" w:cs="Courier New" w:eastAsia="Courier New" w:hAnsi="Courier New"/>
              <w:lang w:val="en-GB"/>
            </w:rPr>
            <w:t>ManifestResult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ReferenceXpath</w:t>
      </w:r>
      <w:r>
        <w:t xml:space="preserve"> element </w:t>
        <w:t xml:space="preserve">MUST contain one instance of a string</w:t>
      </w:r>
      <w:r w:rsidR="00C607DF">
        <w:t xml:space="preserve">. </w:t>
      </w:r>
      <w:sdt>
        <w:sdtPr es:element="dss2-ManifestResultType">
          <w:alias w:val="dss2-ManifestResultType.xPath"/>
          <w:tag w:val="dss2-ManifestResultType.ReferenceXpath"/>
          <w:placeholder>
            <w:docPart w:val="sub component ReferenceXpath details"/>
          </w:placeholder>
          <w:richText/>
        </w:sdtPr>
        <w:sdtEndPr/>
        <w:sdtContent>
          <w:r w:rsidRPr="003A06D0">
            <w:rPr>
              <w:color w:val="19d131"/>
              <w:lang w:val="en-GB"/>
            </w:rPr>
            <w:t>This element identifies the manifest reference, in the XML signature, to which this result pertains.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Status</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urn:oasis:names:tc:dss:1.0:manifeststatus:Valid</w:t>
      </w:r>
      <w:r w:rsidR="000A4410">
        <w:br/>
      </w:r>
      <w:r w:rsidR="000A4410">
        <w:rPr>
          <w:color w:themeColor="accent1" w:themeShade="80" w:val="244061"/>
        </w:rPr>
        <w:t>urn:oasis:names:tc:dss:1.0:manifeststatus:Invalid</w:t>
      </w:r>
      <w:r w:rsidR="000A4410">
        <w:br/>
      </w:r>
      <w:sdt>
        <w:sdtPr es:element="dss2-ManifestResultType">
          <w:alias w:val="dss2-ManifestResultType.status"/>
          <w:tag w:val="dss2-ManifestResultType.Status"/>
          <w:placeholder>
            <w:docPart w:val="sub component Status details"/>
          </w:placeholder>
          <w:richText/>
        </w:sdtPr>
        <w:sdtEndPr/>
        <w:sdtContent>
          <w:r w:rsidRPr="003A06D0">
            <w:rPr>
              <w:color w:val="19d131"/>
              <w:lang w:val="en-GB"/>
            </w:rPr>
            <w:t xml:space="preserve">This element indicates the manifest validation outcome.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_RefCompF8551B33 \r \h </w:instrText>
      </w:r>
      <w:r w:rsidR="00C607DF">
        <w:fldChar w:fldCharType="separate"/>
      </w:r>
      <w:r w:rsidR="00C607DF">
        <w:rPr>
          <w:rStyle w:val="Datatype"/>
          <w:rFonts w:cs="Courier New" w:eastAsia="Courier New"/>
        </w:rPr>
        <w:t>NsPrefixMapping</w:t>
      </w:r>
      <w:r w:rsidR="00C607DF">
        <w:fldChar w:fldCharType="end"/>
      </w:r>
      <w:r w:rsidR="00C607DF">
        <w:t xml:space="preserve">. </w:t>
      </w:r>
      <w:sdt>
        <w:sdtPr es:element="dss2-ManifestResultType">
          <w:alias w:val="dss2-ManifestResultType.nsDecl"/>
          <w:tag w:val="dss2-ManifestResultType.NsPrefixMapping"/>
          <w:placeholder>
            <w:docPart w:val="sub component NsPrefixMapping details"/>
          </w:placeholder>
          <w:showingPlcHdr/>
          <w:richText/>
        </w:sdtPr>
        <w:sdtEndPr/>
        [sub component NsPrefixMapping details] 
        <w:sdtContent>
          <w:r w:rsidR="00E333BD">
            <w:rPr>
              <w:rStyle w:val="PlaceholderText"/>
              <w:color w:val="19d131"/>
            </w:rPr>
            <w:t>[sub component NsPrefixMapping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ManifestResultType">
          <w:tag w:val="dss2-ManifestResultType.-nonNormative"/>
          <w:placeholder>
            <w:docPart w:val="component ManifestResult non normative details"/>
          </w:placeholder>
          <w:showingPlcHdr/>
          <w:richText/>
        </w:sdtPr>
        <w:sdtEndPr/>
        [component ManifestResult non normative details] 
        <w:sdtContent>
          <w:r w:rsidR="00E333BD">
            <w:rPr>
              <w:rStyle w:val="PlaceholderText"/>
              <w:color w:val="19d131"/>
            </w:rPr>
            <w:t>[component ManifestResult non normative details]</w:t>
          </w:r>
        </w:sdtContent>
      </w:sdt>
    </w:p>
    <w:p xmlns:xf="http://www.w3.org/2005/xpath-functions" es:generated="true" w14:paraId="08898D32" w14:textId="77777777" w:rsidP="002062A5" w:rsidR="FFD550FF" w:rsidRDefault="002062A5">
      <w:pPr>
        <w:pStyle w:val="berschrift4"/>
      </w:pPr>
      <w:bookmarkStart w:id="136" w:name="_Toc482893917"/>
      <w:r>
        <w:t>ManifestResult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ManifestResult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ManifestResult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c>
          <w:tcPr>
            <w:tcW w:type="dxa" w:w="4675"/>
          </w:tcPr>
          <w:p es:generated="true" w14:paraId="0FED4A4B" w14:textId="695EA6C8" w:rsidP="00FD22AC" w:rsidR="FFD550FF" w:rsidRDefault="00A15457">
            <w:sdt>
              <w:sdtPr es:element="dss2-ManifestResultType">
                <w:alias w:val="dss2-ManifestResultType.xPath"/>
                <w:tag w:val="dss2-ManifestResultType.-jsonComment.ReferenceXpath"/>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c>
          <w:tcPr>
            <w:tcW w:type="dxa" w:w="4675"/>
          </w:tcPr>
          <w:p es:generated="true" w14:paraId="0FED4A4B" w14:textId="695EA6C8" w:rsidP="00FD22AC" w:rsidR="FFD550FF" w:rsidRDefault="00A15457">
            <w:sdt>
              <w:sdtPr es:element="dss2-ManifestResultType">
                <w:alias w:val="dss2-ManifestResultType.status"/>
                <w:tag w:val="dss2-ManifestResultType.-jsonComment.Statu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c>
          <w:tcPr>
            <w:tcW w:type="dxa" w:w="4675"/>
          </w:tcPr>
          <w:p es:generated="true" w14:paraId="0FED4A4B" w14:textId="695EA6C8" w:rsidP="00FD22AC" w:rsidR="FFD550FF" w:rsidRDefault="00A15457">
            <w:sdt>
              <w:sdtPr es:element="dss2-ManifestResultType">
                <w:alias w:val="dss2-ManifestResultType.nsDecl"/>
                <w:tag w:val="dss2-ManifestResultType.-jsonComment.NsPrefixMapping"/>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"dss2-ManifestResultType"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"status"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"urn:oasis:names:tc:dss:1.0:manifeststatus:Valid", </w:t>
      </w:r>
      <w:r>
        <w:rPr>
          <w:color w:themeColor="accent1" w:themeShade="80" w:val="244061"/>
        </w:rPr>
        <w:t xml:space="preserve">"urn:oasis:names:tc:dss:1.0:manifeststatus:Invalid"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"#/definitions/nsl-NsPrefixMappingType"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"xPath", </w:t>
      </w:r>
      <w:r>
        <w:rPr>
          <w:color w:themeColor="accent1" w:themeShade="80" w:val="244061"/>
        </w:rPr>
        <w:t xml:space="preserve">"status"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ManifestResultType">
          <w:tag w:val="dss2-ManifestResultType.-jsonSchema"/>
          <w:placeholder>
            <w:docPart w:val="component ManifestResult JSON schema details"/>
          </w:placeholder>
          <w:showingPlcHdr/>
          <w:richText/>
        </w:sdtPr>
        <w:sdtEndPr/>
        [component ManifestResult JSON schema details] 
        <w:sdtContent>
          <w:r w:rsidR="00E333BD">
            <w:rPr>
              <w:rStyle w:val="PlaceholderText"/>
              <w:color w:val="19d131"/>
            </w:rPr>
            <w:t>[component ManifestResult JSON schema details]</w:t>
          </w:r>
        </w:sdtContent>
      </w:sdt>
    </w:p>
    <w:p xmlns:xf="http://www.w3.org/2005/xpath-functions" es:generated="true" w14:paraId="0768E3F6" w14:textId="77777777" w:rsidP="002062A5" w:rsidR="FFD550FF" w:rsidRDefault="002062A5">
      <w:pPr>
        <w:pStyle w:val="berschrift4"/>
      </w:pPr>
      <w:bookmarkStart w:id="130" w:name="_Toc482893916"/>
      <w:r>
        <w:t>ManifestResult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ManifestResultType</w:t>
      </w:r>
      <w:r w:rsidRPr="0CCF9147">
        <w:t xml:space="preserve"> SHALL implement the requirements defined in the </w:t>
      </w:r>
      <w:r w:rsidRPr="002062A5">
        <w:rPr>
          <w:rFonts w:ascii="Courier New" w:cs="Courier New" w:eastAsia="Courier New" w:hAnsi="Courier New"/>
        </w:rPr>
        <w:t>ManifestResult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ManifestResultType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ReferenceXpath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Status</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urn:oasis:names:tc:dss:1.0:manifeststatus:Invalid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nsl:NsPrefixMappingType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ManifestResultType</w:t>
      </w:r>
      <w:r w:rsidRPr="71C71F8C">
        <w:t xml:space="preserve"> </w:t>
      </w:r>
      <w:r>
        <w:t xml:space="preserve">XML element SHALL implement in XML syntax the sub-component that has a name equal to its local name. </w:t>
      </w:r>
      <w:sdt>
        <w:sdtPr es:element="dss2-ManifestResultType">
          <w:tag w:val="dss2-ManifestResultType.-xmlSchema"/>
          <w:placeholder>
            <w:docPart w:val="component ManifestResult XML schema details"/>
          </w:placeholder>
          <w:showingPlcHdr/>
          <w:richText/>
        </w:sdtPr>
        <w:sdtEndPr/>
        [component ManifestResult XML schema details] 
        <w:sdtContent>
          <w:r w:rsidR="00E333BD">
            <w:rPr>
              <w:rStyle w:val="PlaceholderText"/>
              <w:color w:val="19d131"/>
            </w:rPr>
            <w:t>[component ManifestResult XML schema details]</w:t>
          </w:r>
        </w:sdtContent>
      </w:sdt>
    </w:p>
    <w:p xmlns:xf="http://www.w3.org/2005/xpath-functions" es:generated="true" w14:paraId="322E42C2" w14:textId="77777777" w:rsidP="002062A5" w:rsidR="FFD550FF" w:rsidRDefault="002062A5">
      <w:pPr>
        <w:pStyle w:val="berschrift3"/>
      </w:pPr>
      <w:bookmarkStart w:id="129" w:name="_RefComp6E7DE514"/>
      <w:r>
        <w:t>Component UseVerificationTime</w:t>
      </w:r>
      <w:bookmarkEnd w:id="129"/>
    </w:p>
    <w:p xmlns:xf="http://www.w3.org/2005/xpath-functions" es:generated="true" w14:paraId="0FED4A4B" w14:textId="695EA6C8" w:rsidP="00FD22AC" w:rsidR="FFD550FF" w:rsidRDefault="00A15457">
      <w:sdt>
        <w:sdtPr es:element="dss2-UseVerificationTimeType">
          <w:tag w:val="dss2-UseVerificationTimeType.-normative"/>
          <w:placeholder>
            <w:docPart w:val="component UseVerificationTime normative details"/>
          </w:placeholder>
          <w:richText/>
        </w:sdtPr>
        <w:sdtEndPr/>
        <w:sdtContent>
          <w:r w:rsidR="001725A5" w:rsidRPr="003A06D0">
            <w:rPr>
              <w:color w:val="19d131"/>
              <w:lang w:val="en-GB"/>
            </w:rPr>
            <w:t xml:space="preserve">This </w:t>
          </w:r>
          <w:r w:rsidR="001725A5" w:rsidRPr="003A06D0">
            <w:rPr>
              <w:rFonts w:ascii="Courier New" w:cs="Courier New" w:eastAsia="Courier New" w:hAnsi="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CurrentTime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sdt>
        <w:sdtPr es:element="dss2-UseVerificationTimeType">
          <w:alias w:val="dss2-UseVerificationTimeType.currTime"/>
          <w:tag w:val="dss2-UseVerificationTimeType.CurrentTime"/>
          <w:placeholder>
            <w:docPart w:val="sub component CurrentTime details"/>
          </w:placeholder>
          <w:richText/>
        </w:sdtPr>
        <w:sdtEndPr/>
        <w:sdtContent>
          <w:r w:rsidRPr="003A06D0">
            <w:rPr>
              <w:color w:val="19d131"/>
              <w:lang w:val="en-GB"/>
            </w:rPr>
            <w:t>This element instructs the server to use its current time (normally the time associated with the server-side request processing).</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SpecificTime</w:t>
      </w:r>
      <w:r>
        <w:t xml:space="preserve"> element, if present, </w:t>
        <w:t xml:space="preserve">MUST contain one instance of a date/time value</w:t>
      </w:r>
      <w:r w:rsidR="00C607DF">
        <w:t xml:space="preserve">. </w:t>
      </w:r>
      <w:sdt>
        <w:sdtPr es:element="dss2-UseVerificationTimeType">
          <w:alias w:val="dss2-UseVerificationTimeType.specTime"/>
          <w:tag w:val="dss2-UseVerificationTimeType.SpecificTime"/>
          <w:placeholder>
            <w:docPart w:val="sub component SpecificTime details"/>
          </w:placeholder>
          <w:richText/>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sdt>
        <w:sdtPr es:element="dss2-UseVerificationTimeType">
          <w:alias w:val="dss2-UseVerificationTimeType.b64Content"/>
          <w:tag w:val="dss2-UseVerificationTimeType.Base64Content"/>
          <w:placeholder>
            <w:docPart w:val="sub component Base64Content details"/>
          </w:placeholder>
          <w:richText/>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UseVerificationTimeType">
          <w:tag w:val="dss2-UseVerificationTimeType.-nonNormative"/>
          <w:placeholder>
            <w:docPart w:val="component UseVerificationTime non normative details"/>
          </w:placeholder>
          <w:showingPlcHdr/>
          <w:richText/>
        </w:sdtPr>
        <w:sdtEndPr/>
        [component UseVerificationTime non normative details] 
        <w:sdtContent>
          <w:r w:rsidR="00E333BD">
            <w:rPr>
              <w:rStyle w:val="PlaceholderText"/>
              <w:color w:val="19d131"/>
            </w:rPr>
            <w:t>[component UseVerificationTime non normative details]</w:t>
          </w:r>
        </w:sdtContent>
      </w:sdt>
    </w:p>
    <w:p xmlns:xf="http://www.w3.org/2005/xpath-functions" es:generated="true" w14:paraId="08898D32" w14:textId="77777777" w:rsidP="002062A5" w:rsidR="FFD550FF" w:rsidRDefault="002062A5">
      <w:pPr>
        <w:pStyle w:val="berschrift4"/>
      </w:pPr>
      <w:bookmarkStart w:id="136" w:name="_Toc482893917"/>
      <w:r>
        <w:t>UseVerificationTime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UseVerificationTime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UseVerificationTime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c>
          <w:tcPr>
            <w:tcW w:type="dxa" w:w="4675"/>
          </w:tcPr>
          <w:p es:generated="true" w14:paraId="0FED4A4B" w14:textId="695EA6C8" w:rsidP="00FD22AC" w:rsidR="FFD550FF" w:rsidRDefault="00A15457">
            <w:sdt>
              <w:sdtPr es:element="dss2-UseVerificationTimeType">
                <w:alias w:val="dss2-UseVerificationTimeType.currTime"/>
                <w:tag w:val="dss2-UseVerificationTimeType.-jsonComment.CurrentTi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c>
          <w:tcPr>
            <w:tcW w:type="dxa" w:w="4675"/>
          </w:tcPr>
          <w:p es:generated="true" w14:paraId="0FED4A4B" w14:textId="695EA6C8" w:rsidP="00FD22AC" w:rsidR="FFD550FF" w:rsidRDefault="00A15457">
            <w:sdt>
              <w:sdtPr es:element="dss2-UseVerificationTimeType">
                <w:alias w:val="dss2-UseVerificationTimeType.specTime"/>
                <w:tag w:val="dss2-UseVerificationTimeType.-jsonComment.SpecificTi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c>
          <w:tcPr>
            <w:tcW w:type="dxa" w:w="4675"/>
          </w:tcPr>
          <w:p es:generated="true" w14:paraId="0FED4A4B" w14:textId="695EA6C8" w:rsidP="00FD22AC" w:rsidR="FFD550FF" w:rsidRDefault="00A15457">
            <w:sdt>
              <w:sdtPr es:element="dss2-UseVerificationTimeType">
                <w:alias w:val="dss2-UseVerificationTimeType.b64Content"/>
                <w:tag w:val="dss2-UseVerificationTimeType.-jsonComment.Base64Content"/>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"dss2-UseVerificationTimeType"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"currTime"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"specTime"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UseVerificationTimeType">
          <w:tag w:val="dss2-UseVerificationTimeType.-jsonSchema"/>
          <w:placeholder>
            <w:docPart w:val="component UseVerificationTime JSON schema details"/>
          </w:placeholder>
          <w:showingPlcHdr/>
          <w:richText/>
        </w:sdtPr>
        <w:sdtEndPr/>
        [component UseVerificationTime JSON schema details] 
        <w:sdtContent>
          <w:r w:rsidR="00E333BD">
            <w:rPr>
              <w:rStyle w:val="PlaceholderText"/>
              <w:color w:val="19d131"/>
            </w:rPr>
            <w:t>[component UseVerificationTime JSON schema details]</w:t>
          </w:r>
        </w:sdtContent>
      </w:sdt>
    </w:p>
    <w:p xmlns:xf="http://www.w3.org/2005/xpath-functions" es:generated="true" w14:paraId="0768E3F6" w14:textId="77777777" w:rsidP="002062A5" w:rsidR="FFD550FF" w:rsidRDefault="002062A5">
      <w:pPr>
        <w:pStyle w:val="berschrift4"/>
      </w:pPr>
      <w:bookmarkStart w:id="130" w:name="_Toc482893916"/>
      <w:r>
        <w:t>UseVerificationTime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UseVerificationTimeType</w:t>
      </w:r>
      <w:r w:rsidRPr="0CCF9147">
        <w:t xml:space="preserve"> SHALL implement the requirements defined in the </w:t>
      </w:r>
      <w:r w:rsidRPr="002062A5">
        <w:rPr>
          <w:rFonts w:ascii="Courier New" w:cs="Courier New" w:eastAsia="Courier New" w:hAnsi="Courier New"/>
        </w:rPr>
        <w:t>UseVerificationTime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UseVerificationTimeType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CurrentTime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SpecificTime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UseVerificationTimeType</w:t>
      </w:r>
      <w:r w:rsidRPr="71C71F8C">
        <w:t xml:space="preserve"> </w:t>
      </w:r>
      <w:r>
        <w:t xml:space="preserve">XML element SHALL implement in XML syntax the sub-component that has a name equal to its local name. </w:t>
      </w:r>
      <w:sdt>
        <w:sdtPr es:element="dss2-UseVerificationTimeType">
          <w:tag w:val="dss2-UseVerificationTimeType.-xmlSchema"/>
          <w:placeholder>
            <w:docPart w:val="component UseVerificationTime XML schema details"/>
          </w:placeholder>
          <w:showingPlcHdr/>
          <w:richText/>
        </w:sdtPr>
        <w:sdtEndPr/>
        [component UseVerificationTime XML schema details] 
        <w:sdtContent>
          <w:r w:rsidR="00E333BD">
            <w:rPr>
              <w:rStyle w:val="PlaceholderText"/>
              <w:color w:val="19d131"/>
            </w:rPr>
            <w:t>[component UseVerificationTime XML schema details]</w:t>
          </w:r>
        </w:sdtContent>
      </w:sdt>
    </w:p>
    <w:p xmlns:xf="http://www.w3.org/2005/xpath-functions" es:generated="true" w14:paraId="322E42C2" w14:textId="77777777" w:rsidP="002062A5" w:rsidR="FFD550FF" w:rsidRDefault="002062A5">
      <w:pPr>
        <w:pStyle w:val="berschrift3"/>
      </w:pPr>
      <w:bookmarkStart w:id="129" w:name="_RefComp00F39FBD"/>
      <w:r>
        <w:t>Component AdditionalTimeInfo</w:t>
      </w:r>
      <w:bookmarkEnd w:id="129"/>
    </w:p>
    <w:p xmlns:xf="http://www.w3.org/2005/xpath-functions" es:generated="true" w14:paraId="0FED4A4B" w14:textId="695EA6C8" w:rsidP="00FD22AC" w:rsidR="FFD550FF" w:rsidRDefault="00A15457">
      <w:sdt>
        <w:sdtPr es:element="dss2-AdditionalTimeInfoType">
          <w:tag w:val="dss2-AdditionalTimeInfoType.-normative"/>
          <w:placeholder>
            <w:docPart w:val="component AdditionalTimeInfo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date/time value</w:t>
      </w:r>
      <w:r w:rsidR="00C607DF">
        <w:t xml:space="preserve">. </w:t>
      </w:r>
      <w:sdt>
        <w:sdtPr es:element="dss2-AdditionalTimeInfoType">
          <w:tag w:val="dss2-AdditionalTimeInfoType.value"/>
          <w:placeholder>
            <w:docPart w:val="sub component value details"/>
          </w:placeholder>
          <w:showingPlcHdr/>
          <w:richText/>
        </w:sdtPr>
        <w:sdtEndPr/>
        [sub component value details] 
        <w:sdtContent>
          <w:r w:rsidR="00E333BD">
            <w:rPr>
              <w:rStyle w:val="PlaceholderText"/>
              <w:color w:val="19d131"/>
            </w:rPr>
            <w:t>[sub component value details]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urn:oasis:names:tc:dss:1.0:additionaltimeinfo:signatureTimestamp</w:t>
      </w:r>
      <w:r w:rsidR="000A4410">
        <w:br/>
      </w:r>
      <w:r w:rsidR="000A4410">
        <w:rPr>
          <w:color w:themeColor="accent1" w:themeShade="80" w:val="244061"/>
        </w:rPr>
        <w:t>urn:oasis:names:tc:dss:1.0:additionaltimeinfo:signatureTimemark</w:t>
      </w:r>
      <w:r w:rsidR="000A4410">
        <w:br/>
      </w:r>
      <w:r w:rsidR="000A4410">
        <w:rPr>
          <w:color w:themeColor="accent1" w:themeShade="80" w:val="244061"/>
        </w:rPr>
        <w:t>urn:oasis:names:tc:dss:1.0:additionaltimeinfo:signedObjectTimestamp</w:t>
      </w:r>
      <w:r w:rsidR="000A4410">
        <w:br/>
      </w:r>
      <w:r w:rsidR="000A4410">
        <w:rPr>
          <w:color w:themeColor="accent1" w:themeShade="80" w:val="244061"/>
        </w:rPr>
        <w:t>urn:oasis:names:tc:dss:1.0:additionaltimeinfo:claimedSigningTime</w:t>
      </w:r>
      <w:r w:rsidR="000A4410">
        <w:br/>
      </w:r>
      <w:sdt>
        <w:sdtPr es:element="dss2-AdditionalTimeInfoType">
          <w:alias w:val="dss2-AdditionalTimeInfoType.type"/>
          <w:tag w:val="dss2-AdditionalTimeInfoType.Type"/>
          <w:placeholder>
            <w:docPart w:val="sub component Type details"/>
          </w:placeholder>
          <w:richText/>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Ref</w:t>
      </w:r>
      <w:r>
        <w:t xml:space="preserve"> element, if present, </w:t>
        <w:t xml:space="preserve">MUST contain one instance of a string</w:t>
      </w:r>
      <w:r w:rsidR="00C607DF">
        <w:t xml:space="preserve">. </w:t>
      </w:r>
      <w:sdt>
        <w:sdtPr es:element="dss2-AdditionalTimeInfoType">
          <w:alias w:val="dss2-AdditionalTimeInfoType.ref"/>
          <w:tag w:val="dss2-AdditionalTimeInfoType.Ref"/>
          <w:placeholder>
            <w:docPart w:val="sub component Ref details"/>
          </w:placeholder>
          <w:richText/>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AdditionalTimeInfoType">
          <w:tag w:val="dss2-AdditionalTimeInfoType.-nonNormative"/>
          <w:placeholder>
            <w:docPart w:val="component AdditionalTimeInfo non normative details"/>
          </w:placeholder>
          <w:showingPlcHdr/>
          <w:richText/>
        </w:sdtPr>
        <w:sdtEndPr/>
        [component AdditionalTimeInfo non normative details] 
        <w:sdtContent>
          <w:r w:rsidR="00E333BD">
            <w:rPr>
              <w:rStyle w:val="PlaceholderText"/>
              <w:color w:val="19d131"/>
            </w:rPr>
            <w:t>[component AdditionalTimeInfo non normative details]</w:t>
          </w:r>
        </w:sdtContent>
      </w:sdt>
    </w:p>
    <w:p xmlns:xf="http://www.w3.org/2005/xpath-functions" es:generated="true" w14:paraId="08898D32" w14:textId="77777777" w:rsidP="002062A5" w:rsidR="FFD550FF" w:rsidRDefault="002062A5">
      <w:pPr>
        <w:pStyle w:val="berschrift4"/>
      </w:pPr>
      <w:bookmarkStart w:id="136" w:name="_Toc482893917"/>
      <w:r>
        <w:t>AdditionalTimeInfo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c>
          <w:tcPr>
            <w:tcW w:type="dxa" w:w="4675"/>
          </w:tcPr>
          <w:p es:generated="true" w14:paraId="0FED4A4B" w14:textId="695EA6C8" w:rsidP="00FD22AC" w:rsidR="FFD550FF" w:rsidRDefault="00A15457">
            <w:sdt>
              <w:sdtPr es:element="dss2-AdditionalTimeInfoType">
                <w:alias w:val="dss2-AdditionalTimeInfoType.value"/>
                <w:tag w:val="dss2-AdditionalTimeInfo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c>
          <w:tcPr>
            <w:tcW w:type="dxa" w:w="4675"/>
          </w:tcPr>
          <w:p es:generated="true" w14:paraId="0FED4A4B" w14:textId="695EA6C8" w:rsidP="00FD22AC" w:rsidR="FFD550FF" w:rsidRDefault="00A15457">
            <w:sdt>
              <w:sdtPr es:element="dss2-AdditionalTimeInfoType">
                <w:alias w:val="dss2-AdditionalTimeInfoType.type"/>
                <w:tag w:val="dss2-AdditionalTimeInfoType.-jsonComment.Typ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c>
          <w:tcPr>
            <w:tcW w:type="dxa" w:w="4675"/>
          </w:tcPr>
          <w:p es:generated="true" w14:paraId="0FED4A4B" w14:textId="695EA6C8" w:rsidP="00FD22AC" w:rsidR="FFD550FF" w:rsidRDefault="00A15457">
            <w:sdt>
              <w:sdtPr es:element="dss2-AdditionalTimeInfoType">
                <w:alias w:val="dss2-AdditionalTimeInfoType.ref"/>
                <w:tag w:val="dss2-AdditionalTimeInfoType.-jsonComment.Ref"/>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AdditionalTimeInfoType">
          <w:tag w:val="dss2-AdditionalTimeInfoType.-jsonSchema"/>
          <w:placeholder>
            <w:docPart w:val="component AdditionalTimeInfo JSON schema details"/>
          </w:placeholder>
          <w:showingPlcHdr/>
          <w:richText/>
        </w:sdtPr>
        <w:sdtEndPr/>
        [component AdditionalTimeInfo JSON schema details] 
        <w:sdtContent>
          <w:r w:rsidR="00E333BD">
            <w:rPr>
              <w:rStyle w:val="PlaceholderText"/>
              <w:color w:val="19d131"/>
            </w:rPr>
            <w:t>[component AdditionalTimeInfo JSON schema details]</w:t>
          </w:r>
        </w:sdtContent>
      </w:sdt>
    </w:p>
    <w:p xmlns:xf="http://www.w3.org/2005/xpath-functions" es:generated="true" w14:paraId="0768E3F6" w14:textId="77777777" w:rsidP="002062A5" w:rsidR="FFD550FF" w:rsidRDefault="002062A5">
      <w:pPr>
        <w:pStyle w:val="berschrift4"/>
      </w:pPr>
      <w:bookmarkStart w:id="130" w:name="_Toc482893916"/>
      <w:r>
        <w:t>AdditionalTimeInfo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AdditionalTimeInfoType</w:t>
      </w:r>
      <w:r w:rsidRPr="0CCF9147">
        <w:t xml:space="preserve"> SHALL implement the requirements defined in the </w:t>
      </w:r>
      <w:r w:rsidRPr="002062A5">
        <w:rPr>
          <w:rFonts w:ascii="Courier New" w:cs="Courier New" w:eastAsia="Courier New" w:hAnsi="Courier New"/>
        </w:rPr>
        <w:t>AdditionalTimeInfo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xs:dateTime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urn:oasis:names:tc:dss:1.0:additionaltimeinfo:signatureTimemark</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urn:oasis:names:tc:dss:1.0:additionaltimeinfo:signedObjectTimestamp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urn:oasis:names:tc:dss:1.0:additionaltimeinfo:claimedSigningTime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AdditionalTimeInfoType</w:t>
      </w:r>
      <w:r w:rsidRPr="71C71F8C">
        <w:t xml:space="preserve"> </w:t>
      </w:r>
      <w:r>
        <w:t xml:space="preserve">XML element SHALL implement in XML syntax the sub-component that has a name equal to its local name. </w:t>
      </w:r>
      <w:sdt>
        <w:sdtPr es:element="dss2-AdditionalTimeInfoType">
          <w:tag w:val="dss2-AdditionalTimeInfoType.-xmlSchema"/>
          <w:placeholder>
            <w:docPart w:val="component AdditionalTimeInfo XML schema details"/>
          </w:placeholder>
          <w:showingPlcHdr/>
          <w:richText/>
        </w:sdtPr>
        <w:sdtEndPr/>
        [component AdditionalTimeInfo XML schema details] 
        <w:sdtContent>
          <w:r w:rsidR="00E333BD">
            <w:rPr>
              <w:rStyle w:val="PlaceholderText"/>
              <w:color w:val="19d131"/>
            </w:rPr>
            <w:t>[component AdditionalTimeInfo XML schema details]</w:t>
          </w:r>
        </w:sdtContent>
      </w:sdt>
    </w:p>
    <w:p xmlns:xf="http://www.w3.org/2005/xpath-functions" es:generated="true" w14:paraId="322E42C2" w14:textId="77777777" w:rsidP="002062A5" w:rsidR="FFD550FF" w:rsidRDefault="002062A5">
      <w:pPr>
        <w:pStyle w:val="berschrift3"/>
      </w:pPr>
      <w:bookmarkStart w:id="129" w:name="_RefCompADA9612D"/>
      <w:r>
        <w:t>Component VerificationTimeInfo</w:t>
      </w:r>
      <w:bookmarkEnd w:id="129"/>
    </w:p>
    <w:p xmlns:xf="http://www.w3.org/2005/xpath-functions" es:generated="true" w14:paraId="0FED4A4B" w14:textId="695EA6C8" w:rsidP="00FD22AC" w:rsidR="FFD550FF" w:rsidRDefault="00A15457">
      <w:sdt>
        <w:sdtPr es:element="dss2-VerificationTimeInfoType">
          <w:tag w:val="dss2-VerificationTimeInfoType.-normative"/>
          <w:placeholder>
            <w:docPart w:val="component VerificationTimeInfo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VerificationTime</w:t>
      </w:r>
      <w:r>
        <w:t xml:space="preserve"> element </w:t>
        <w:t xml:space="preserve">MUST contain one instance of a date/time value</w:t>
      </w:r>
      <w:r w:rsidR="00C607DF">
        <w:t xml:space="preserve">. </w:t>
      </w:r>
      <w:sdt>
        <w:sdtPr es:element="dss2-VerificationTimeInfoType">
          <w:alias w:val="dss2-VerificationTimeInfoType.verificationTime"/>
          <w:tag w:val="dss2-VerificationTimeInfoType.VerificationTime"/>
          <w:placeholder>
            <w:docPart w:val="sub component VerificationTime details"/>
          </w:placeholder>
          <w:richText/>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AdditionalTimeInfo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_RefComp00F39FBD \r \h </w:instrText>
      </w:r>
      <w:r w:rsidR="00C607DF">
        <w:fldChar w:fldCharType="separate"/>
      </w:r>
      <w:r w:rsidR="00C607DF">
        <w:rPr>
          <w:rStyle w:val="Datatype"/>
          <w:rFonts w:cs="Courier New" w:eastAsia="Courier New"/>
        </w:rPr>
        <w:t>AdditionalTimeInfo</w:t>
      </w:r>
      <w:r w:rsidR="00C607DF">
        <w:fldChar w:fldCharType="end"/>
      </w:r>
      <w:r w:rsidR="00C607DF">
        <w:t xml:space="preserve">. </w:t>
      </w:r>
      <w:sdt>
        <w:sdtPr es:element="dss2-VerificationTimeInfoType">
          <w:alias w:val="dss2-VerificationTimeInfoType.additionalTimeInfo"/>
          <w:tag w:val="dss2-VerificationTimeInfoType.AdditionalTimeInfo"/>
          <w:placeholder>
            <w:docPart w:val="sub component AdditionalTimeInfo details"/>
          </w:placeholder>
          <w:richText/>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VerificationTimeInfoType">
          <w:tag w:val="dss2-VerificationTimeInfoType.-nonNormative"/>
          <w:placeholder>
            <w:docPart w:val="component VerificationTimeInfo non normative details"/>
          </w:placeholder>
          <w:showingPlcHdr/>
          <w:richText/>
        </w:sdtPr>
        <w:sdtEndPr/>
        [component VerificationTimeInfo non normative details] 
        <w:sdtContent>
          <w:r w:rsidR="00E333BD">
            <w:rPr>
              <w:rStyle w:val="PlaceholderText"/>
              <w:color w:val="19d131"/>
            </w:rPr>
            <w:t>[component VerificationTimeInfo non normative details]</w:t>
          </w:r>
        </w:sdtContent>
      </w:sdt>
    </w:p>
    <w:p xmlns:xf="http://www.w3.org/2005/xpath-functions" es:generated="true" w14:paraId="08898D32" w14:textId="77777777" w:rsidP="002062A5" w:rsidR="FFD550FF" w:rsidRDefault="002062A5">
      <w:pPr>
        <w:pStyle w:val="berschrift4"/>
      </w:pPr>
      <w:bookmarkStart w:id="136" w:name="_Toc482893917"/>
      <w:r>
        <w:t>VerificationTimeInfo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VerificationTimeInfo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VerificationTimeInfo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c>
          <w:tcPr>
            <w:tcW w:type="dxa" w:w="4675"/>
          </w:tcPr>
          <w:p es:generated="true" w14:paraId="0FED4A4B" w14:textId="695EA6C8" w:rsidP="00FD22AC" w:rsidR="FFD550FF" w:rsidRDefault="00A15457">
            <w:sdt>
              <w:sdtPr es:element="dss2-VerificationTimeInfoType">
                <w:alias w:val="dss2-VerificationTimeInfoType.verificationTime"/>
                <w:tag w:val="dss2-VerificationTimeInfoType.-jsonComment.VerificationTi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c>
          <w:tcPr>
            <w:tcW w:type="dxa" w:w="4675"/>
          </w:tcPr>
          <w:p es:generated="true" w14:paraId="0FED4A4B" w14:textId="695EA6C8" w:rsidP="00FD22AC" w:rsidR="FFD550FF" w:rsidRDefault="00A15457">
            <w:sdt>
              <w:sdtPr es:element="dss2-VerificationTimeInfoType">
                <w:alias w:val="dss2-VerificationTimeInfoType.additionalTimeInfo"/>
                <w:tag w:val="dss2-VerificationTimeInfoType.-jsonComment.AdditionalTimeInfo"/>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"dss2-VerificationTimeInfoType"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"additionalTimeInfo"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"verificationTime"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VerificationTimeInfoType">
          <w:tag w:val="dss2-VerificationTimeInfoType.-jsonSchema"/>
          <w:placeholder>
            <w:docPart w:val="component VerificationTimeInfo JSON schema details"/>
          </w:placeholder>
          <w:showingPlcHdr/>
          <w:richText/>
        </w:sdtPr>
        <w:sdtEndPr/>
        [component VerificationTimeInfo JSON schema details] 
        <w:sdtContent>
          <w:r w:rsidR="00E333BD">
            <w:rPr>
              <w:rStyle w:val="PlaceholderText"/>
              <w:color w:val="19d131"/>
            </w:rPr>
            <w:t>[component VerificationTimeInfo JSON schema details]</w:t>
          </w:r>
        </w:sdtContent>
      </w:sdt>
    </w:p>
    <w:p xmlns:xf="http://www.w3.org/2005/xpath-functions" es:generated="true" w14:paraId="0768E3F6" w14:textId="77777777" w:rsidP="002062A5" w:rsidR="FFD550FF" w:rsidRDefault="002062A5">
      <w:pPr>
        <w:pStyle w:val="berschrift4"/>
      </w:pPr>
      <w:bookmarkStart w:id="130" w:name="_Toc482893916"/>
      <w:r>
        <w:t>VerificationTimeInfo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VerificationTimeInfoType</w:t>
      </w:r>
      <w:r w:rsidRPr="0CCF9147">
        <w:t xml:space="preserve"> SHALL implement the requirements defined in the </w:t>
      </w:r>
      <w:r w:rsidRPr="002062A5">
        <w:rPr>
          <w:rFonts w:ascii="Courier New" w:cs="Courier New" w:eastAsia="Courier New" w:hAnsi="Courier New"/>
        </w:rPr>
        <w:t>VerificationTimeInfo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VerificationTimeInfoType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VerificationTime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AdditionalTimeInfo</w:t>
      </w:r>
      <w:r>
        <w:rPr>
          <w:color w:themeColor="accent2" w:themeShade="BF" w:val="943634"/>
        </w:rPr>
        <w:t>"</w:t>
      </w:r>
      <w:r>
        <w:rPr>
          <w:color w:themeColor="accent2" w:themeShade="BF" w:val="943634"/>
        </w:rPr>
        <w:t xml:space="preserve"> type="</w:t>
      </w:r>
      <w:r>
        <w:rPr>
          <w:color w:themeColor="accent1" w:themeShade="80" w:val="244061"/>
        </w:rPr>
        <w:t>dss2:AdditionalTimeInfoType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VerificationTimeInfoType</w:t>
      </w:r>
      <w:r w:rsidRPr="71C71F8C">
        <w:t xml:space="preserve"> </w:t>
      </w:r>
      <w:r>
        <w:t xml:space="preserve">XML element SHALL implement in XML syntax the sub-component that has a name equal to its local name. </w:t>
      </w:r>
      <w:sdt>
        <w:sdtPr es:element="dss2-VerificationTimeInfoType">
          <w:tag w:val="dss2-VerificationTimeInfoType.-xmlSchema"/>
          <w:placeholder>
            <w:docPart w:val="component VerificationTimeInfo XML schema details"/>
          </w:placeholder>
          <w:showingPlcHdr/>
          <w:richText/>
        </w:sdtPr>
        <w:sdtEndPr/>
        [component VerificationTimeInfo XML schema details] 
        <w:sdtContent>
          <w:r w:rsidR="00E333BD">
            <w:rPr>
              <w:rStyle w:val="PlaceholderText"/>
              <w:color w:val="19d131"/>
            </w:rPr>
            <w:t>[component VerificationTimeInfo XML schema details]</w:t>
          </w:r>
        </w:sdtContent>
      </w:sdt>
    </w:p>
    <w:p xmlns:xf="http://www.w3.org/2005/xpath-functions" es:generated="true" w14:paraId="322E42C2" w14:textId="77777777" w:rsidP="002062A5" w:rsidR="FFD550FF" w:rsidRDefault="002062A5">
      <w:pPr>
        <w:pStyle w:val="berschrift3"/>
      </w:pPr>
      <w:bookmarkStart w:id="129" w:name="_RefCompB4921F5C"/>
      <w:r>
        <w:t>Component AdditionalKeyInfo</w:t>
      </w:r>
      <w:bookmarkEnd w:id="129"/>
    </w:p>
    <w:p xmlns:xf="http://www.w3.org/2005/xpath-functions" es:generated="true" w14:paraId="0FED4A4B" w14:textId="695EA6C8" w:rsidP="00FD22AC" w:rsidR="FFD550FF" w:rsidRDefault="00A15457">
      <w:sdt>
        <w:sdtPr es:element="dss2-AdditionalKeyInfoType">
          <w:tag w:val="dss2-AdditionalKeyInfoType.-normative"/>
          <w:placeholder>
            <w:docPart w:val="component AdditionalKeyInfo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sdt>
        <w:sdtPr es:element="dss2-AdditionalKeyInfoType">
          <w:alias w:val="dss2-AdditionalKeyInfoType.x509Digest"/>
          <w:tag w:val="dss2-AdditionalKeyInfoType.X509Digest"/>
          <w:placeholder>
            <w:docPart w:val="sub component X509Digest details"/>
          </w:placeholder>
          <w:richText/>
        </w:sdtPr>
        <w:sdtEndPr/>
        <w:sdtContent>
          <w:r w:rsidRPr="003A06D0">
            <w:rPr>
              <w:color w:val="19d131"/>
              <w:lang w:val="en-GB"/>
            </w:rPr>
            <w:t>This element contains a base64-encoded digest of a certificate.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if present, </w:t>
        <w:t xml:space="preserve">MUST contain one instance of a string</w:t>
      </w:r>
      <w:r w:rsidR="00C607DF">
        <w:t xml:space="preserve">. </w:t>
      </w:r>
      <w:sdt>
        <w:sdtPr es:element="dss2-AdditionalKeyInfoType">
          <w:alias w:val="dss2-AdditionalKeyInfoType.sub"/>
          <w:tag w:val="dss2-AdditionalKeyInfoType.X509SubjectName"/>
          <w:placeholder>
            <w:docPart w:val="sub component X509SubjectName details"/>
          </w:placeholder>
          <w:richText/>
        </w:sdtPr>
        <w:sdtEndPr/>
        <w:sdtContent>
          <w:r w:rsidRPr="003A06D0">
            <w:rPr>
              <w:color w:val="19d131"/>
              <w:lang w:val="en-GB"/>
            </w:rPr>
            <w:t>This element contains an X.509 subject distinguished name that is represented as a string.</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if present, </w:t>
        <w:t xml:space="preserve">MUST contain one instance of base64 encoded binary data</w:t>
      </w:r>
      <w:r w:rsidR="00C607DF">
        <w:t xml:space="preserve">. </w:t>
      </w:r>
      <w:sdt>
        <w:sdtPr es:element="dss2-AdditionalKeyInfoType">
          <w:alias w:val="dss2-AdditionalKeyInfoType.ski"/>
          <w:tag w:val="dss2-AdditionalKeyInfoType.X509SKI"/>
          <w:placeholder>
            <w:docPart w:val="sub component X509SKI details"/>
          </w:placeholder>
          <w:richText/>
        </w:sdtPr>
        <w:sdtEndPr/>
        <w:sdtContent>
          <w:r w:rsidRPr="003A06D0">
            <w:rPr>
              <w:color w:val="19d131"/>
              <w:lang w:val="en-GB"/>
            </w:rPr>
            <w:t>This element contains the base64 encoded value of a X509 V.3 SubjectKeyIdentifier.</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AdditionalKeyInfoType">
          <w:alias w:val="dss2-AdditionalKeyInfoType.cert"/>
          <w:tag w:val="dss2-AdditionalKeyInfoType.X509Certificate"/>
          <w:placeholder>
            <w:docPart w:val="sub component X509Certificate details"/>
          </w:placeholder>
          <w:richText/>
        </w:sdtPr>
        <w:sdtEndPr/>
        <w:sdtContent>
          <w:r w:rsidRPr="003A06D0">
            <w:rPr>
              <w:color w:val="19d131"/>
              <w:lang w:val="en-GB"/>
            </w:rPr>
            <w:t>This element MAY contain certificates useful to build a certificate chain.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if present, </w:t>
        <w:t xml:space="preserve">MUST contain one instance of a string</w:t>
      </w:r>
      <w:r w:rsidR="00C607DF">
        <w:t xml:space="preserve">. </w:t>
      </w:r>
      <w:sdt>
        <w:sdtPr es:element="dss2-AdditionalKeyInfoType">
          <w:alias w:val="dss2-AdditionalKeyInfoType.name"/>
          <w:tag w:val="dss2-AdditionalKeyInfoType.KeyName"/>
          <w:placeholder>
            <w:docPart w:val="sub component KeyName details"/>
          </w:placeholder>
          <w:richText/>
        </w:sdtPr>
        <w:sdtEndPr/>
        <w:sdtContent>
          <w:r w:rsidRPr="003A06D0">
            <w:rPr>
              <w:color w:val="19d131"/>
              <w:lang w:val="en-GB"/>
            </w:rPr>
            <w:t xml:space="preserve">It contains a string value to identify the key.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X509CRL</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AdditionalKeyInfoType">
          <w:alias w:val="dss2-AdditionalKeyInfoType.crl"/>
          <w:tag w:val="dss2-AdditionalKeyInfoType.X509CRL"/>
          <w:placeholder>
            <w:docPart w:val="sub component X509CRL details"/>
          </w:placeholder>
          <w:richText/>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OCSPResponse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AdditionalKeyInfoType">
          <w:alias w:val="dss2-AdditionalKeyInfoType.ocsp"/>
          <w:tag w:val="dss2-AdditionalKeyInfoType.OCSPResponse"/>
          <w:placeholder>
            <w:docPart w:val="sub component OCSPResponse details"/>
          </w:placeholder>
          <w:richText/>
        </w:sdtPr>
        <w:sdtEndPr/>
        <w:sdtContent>
          <w:r w:rsidRPr="003A06D0">
            <w:rPr>
              <w:color w:val="19d131"/>
              <w:lang w:val="en-GB"/>
            </w:rPr>
            <w:t xml:space="preserve">This element can be used by the client to provide available OCSP information. The server MAY consider this information. </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PoE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AdditionalKeyInfoType">
          <w:alias w:val="dss2-AdditionalKeyInfoType.poe"/>
          <w:tag w:val="dss2-AdditionalKeyInfoType.PoE"/>
          <w:placeholder>
            <w:docPart w:val="sub component PoE details"/>
          </w:placeholder>
          <w:richText/>
        </w:sdtPr>
        <w:sdtEndPr/>
        <w:sdtContent>
          <w:r w:rsidRPr="003A06D0">
            <w:rPr>
              <w:color w:val="19d131"/>
              <w:lang w:val="en-GB"/>
            </w:rPr>
            <w:t>This element can be used by the client to provide ‘Proof of Existence’ data. Valid information MAY be considered within the validation process.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AdditionalKeyInfoType">
          <w:tag w:val="dss2-AdditionalKeyInfoType.-nonNormative"/>
          <w:placeholder>
            <w:docPart w:val="component AdditionalKeyInfo non normative details"/>
          </w:placeholder>
          <w:showingPlcHdr/>
          <w:richText/>
        </w:sdtPr>
        <w:sdtEndPr/>
        [component AdditionalKeyInfo non normative details] 
        <w:sdtContent>
          <w:r w:rsidR="00E333BD">
            <w:rPr>
              <w:rStyle w:val="PlaceholderText"/>
              <w:color w:val="19d131"/>
            </w:rPr>
            <w:t>[component AdditionalKeyInfo non normative details]</w:t>
          </w:r>
        </w:sdtContent>
      </w:sdt>
    </w:p>
    <w:p xmlns:xf="http://www.w3.org/2005/xpath-functions" es:generated="true" w14:paraId="08898D32" w14:textId="77777777" w:rsidP="002062A5" w:rsidR="FFD550FF" w:rsidRDefault="002062A5">
      <w:pPr>
        <w:pStyle w:val="berschrift4"/>
      </w:pPr>
      <w:bookmarkStart w:id="136" w:name="_Toc482893917"/>
      <w:r>
        <w:t>AdditionalKeyInfo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AdditionalKeyInfo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AdditionalKeyInfo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c>
          <w:tcPr>
            <w:tcW w:type="dxa" w:w="4675"/>
          </w:tcPr>
          <w:p es:generated="true" w14:paraId="0FED4A4B" w14:textId="695EA6C8" w:rsidP="00FD22AC" w:rsidR="FFD550FF" w:rsidRDefault="00A15457">
            <w:sdt>
              <w:sdtPr es:element="dss2-AdditionalKeyInfoType">
                <w:alias w:val="dss2-AdditionalKeyInfoType.x509Digest"/>
                <w:tag w:val="dss2-AdditionalKeyInfoType.-jsonComment.X509Diges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c>
          <w:tcPr>
            <w:tcW w:type="dxa" w:w="4675"/>
          </w:tcPr>
          <w:p es:generated="true" w14:paraId="0FED4A4B" w14:textId="695EA6C8" w:rsidP="00FD22AC" w:rsidR="FFD550FF" w:rsidRDefault="00A15457">
            <w:sdt>
              <w:sdtPr es:element="dss2-AdditionalKeyInfoType">
                <w:alias w:val="dss2-AdditionalKeyInfoType.sub"/>
                <w:tag w:val="dss2-AdditionalKeyInfoType.-jsonComment.X509SubjectNa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c>
          <w:tcPr>
            <w:tcW w:type="dxa" w:w="4675"/>
          </w:tcPr>
          <w:p es:generated="true" w14:paraId="0FED4A4B" w14:textId="695EA6C8" w:rsidP="00FD22AC" w:rsidR="FFD550FF" w:rsidRDefault="00A15457">
            <w:sdt>
              <w:sdtPr es:element="dss2-AdditionalKeyInfoType">
                <w:alias w:val="dss2-AdditionalKeyInfoType.ski"/>
                <w:tag w:val="dss2-AdditionalKeyInfoType.-jsonComment.X509SKI"/>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c>
          <w:tcPr>
            <w:tcW w:type="dxa" w:w="4675"/>
          </w:tcPr>
          <w:p es:generated="true" w14:paraId="0FED4A4B" w14:textId="695EA6C8" w:rsidP="00FD22AC" w:rsidR="FFD550FF" w:rsidRDefault="00A15457">
            <w:sdt>
              <w:sdtPr es:element="dss2-AdditionalKeyInfoType">
                <w:alias w:val="dss2-AdditionalKeyInfoType.cert"/>
                <w:tag w:val="dss2-AdditionalKeyInfoType.-jsonComment.X509Certificat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c>
          <w:tcPr>
            <w:tcW w:type="dxa" w:w="4675"/>
          </w:tcPr>
          <w:p es:generated="true" w14:paraId="0FED4A4B" w14:textId="695EA6C8" w:rsidP="00FD22AC" w:rsidR="FFD550FF" w:rsidRDefault="00A15457">
            <w:sdt>
              <w:sdtPr es:element="dss2-AdditionalKeyInfoType">
                <w:alias w:val="dss2-AdditionalKeyInfoType.name"/>
                <w:tag w:val="dss2-AdditionalKeyInfoType.-jsonComment.KeyNa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c>
          <w:tcPr>
            <w:tcW w:type="dxa" w:w="4675"/>
          </w:tcPr>
          <w:p es:generated="true" w14:paraId="0FED4A4B" w14:textId="695EA6C8" w:rsidP="00FD22AC" w:rsidR="FFD550FF" w:rsidRDefault="00A15457">
            <w:sdt>
              <w:sdtPr es:element="dss2-AdditionalKeyInfoType">
                <w:alias w:val="dss2-AdditionalKeyInfoType.crl"/>
                <w:tag w:val="dss2-AdditionalKeyInfoType.-jsonComment.X509CRL"/>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c>
          <w:tcPr>
            <w:tcW w:type="dxa" w:w="4675"/>
          </w:tcPr>
          <w:p es:generated="true" w14:paraId="0FED4A4B" w14:textId="695EA6C8" w:rsidP="00FD22AC" w:rsidR="FFD550FF" w:rsidRDefault="00A15457">
            <w:sdt>
              <w:sdtPr es:element="dss2-AdditionalKeyInfoType">
                <w:alias w:val="dss2-AdditionalKeyInfoType.ocsp"/>
                <w:tag w:val="dss2-AdditionalKeyInfoType.-jsonComment.OCSPRespons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c>
          <w:tcPr>
            <w:tcW w:type="dxa" w:w="4675"/>
          </w:tcPr>
          <w:p es:generated="true" w14:paraId="0FED4A4B" w14:textId="695EA6C8" w:rsidP="00FD22AC" w:rsidR="FFD550FF" w:rsidRDefault="00A15457">
            <w:sdt>
              <w:sdtPr es:element="dss2-AdditionalKeyInfoType">
                <w:alias w:val="dss2-AdditionalKeyInfoType.poe"/>
                <w:tag w:val="dss2-AdditionalKeyInfoType.-jsonComment.Po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"dss2-AdditionalKeyInfoType"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"ocspresponse"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AdditionalKeyInfoType">
          <w:tag w:val="dss2-AdditionalKeyInfoType.-jsonSchema"/>
          <w:placeholder>
            <w:docPart w:val="component AdditionalKeyInfo JSON schema details"/>
          </w:placeholder>
          <w:showingPlcHdr/>
          <w:richText/>
        </w:sdtPr>
        <w:sdtEndPr/>
        [component AdditionalKeyInfo JSON schema details] 
        <w:sdtContent>
          <w:r w:rsidR="00E333BD">
            <w:rPr>
              <w:rStyle w:val="PlaceholderText"/>
              <w:color w:val="19d131"/>
            </w:rPr>
            <w:t>[component AdditionalKeyInfo JSON schema details]</w:t>
          </w:r>
        </w:sdtContent>
      </w:sdt>
    </w:p>
    <w:p xmlns:xf="http://www.w3.org/2005/xpath-functions" es:generated="true" w14:paraId="0768E3F6" w14:textId="77777777" w:rsidP="002062A5" w:rsidR="FFD550FF" w:rsidRDefault="002062A5">
      <w:pPr>
        <w:pStyle w:val="berschrift4"/>
      </w:pPr>
      <w:bookmarkStart w:id="130" w:name="_Toc482893916"/>
      <w:r>
        <w:t>AdditionalKeyInfo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AdditionalKeyInfoType</w:t>
      </w:r>
      <w:r w:rsidRPr="0CCF9147">
        <w:t xml:space="preserve"> SHALL implement the requirements defined in the </w:t>
      </w:r>
      <w:r w:rsidRPr="002062A5">
        <w:rPr>
          <w:rFonts w:ascii="Courier New" w:cs="Courier New" w:eastAsia="Courier New" w:hAnsi="Courier New"/>
        </w:rPr>
        <w:t>AdditionalKeyInfo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AdditionalKeyInfoType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X509CRL</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OCSPResponse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PoE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AdditionalKeyInfoType</w:t>
      </w:r>
      <w:r w:rsidRPr="71C71F8C">
        <w:t xml:space="preserve"> </w:t>
      </w:r>
      <w:r>
        <w:t xml:space="preserve">XML element SHALL implement in XML syntax the sub-component that has a name equal to its local name. </w:t>
      </w:r>
      <w:sdt>
        <w:sdtPr es:element="dss2-AdditionalKeyInfoType">
          <w:tag w:val="dss2-AdditionalKeyInfoType.-xmlSchema"/>
          <w:placeholder>
            <w:docPart w:val="component AdditionalKeyInfo XML schema details"/>
          </w:placeholder>
          <w:showingPlcHdr/>
          <w:richText/>
        </w:sdtPr>
        <w:sdtEndPr/>
        [component AdditionalKeyInfo XML schema details] 
        <w:sdtContent>
          <w:r w:rsidR="00E333BD">
            <w:rPr>
              <w:rStyle w:val="PlaceholderText"/>
              <w:color w:val="19d131"/>
            </w:rPr>
            <w:t>[component AdditionalKeyInfo XML schema details]</w:t>
          </w:r>
        </w:sdtContent>
      </w:sdt>
    </w:p>
    <w:p xmlns:xf="http://www.w3.org/2005/xpath-functions" es:generated="true" w14:paraId="322E42C2" w14:textId="77777777" w:rsidP="002062A5" w:rsidR="FFD550FF" w:rsidRDefault="002062A5">
      <w:pPr>
        <w:pStyle w:val="berschrift3"/>
      </w:pPr>
      <w:bookmarkStart w:id="129" w:name="_RefCompE64F9E9A"/>
      <w:r>
        <w:t>Component ProcessingDetails</w:t>
      </w:r>
      <w:bookmarkEnd w:id="129"/>
    </w:p>
    <w:p xmlns:xf="http://www.w3.org/2005/xpath-functions" es:generated="true" w14:paraId="0FED4A4B" w14:textId="695EA6C8" w:rsidP="00FD22AC" w:rsidR="FFD550FF" w:rsidRDefault="00A15457">
      <w:sdt>
        <w:sdtPr es:element="dss2-ProcessingDetailsType">
          <w:tag w:val="dss2-ProcessingDetailsType.-normative"/>
          <w:placeholder>
            <w:docPart w:val="component ProcessingDetails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ProcessingDetails</w:t>
          </w:r>
          <w:r w:rsidR="001725A5" w:rsidRPr="003A06D0">
            <w:rPr>
              <w:color w:val="19d131"/>
              <w:lang w:val="en-GB"/>
            </w:rPr>
            <w:t xml:space="preserve"> component elaborates on what signature verification steps succeeded or failed.</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ValidDetail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sdt>
        <w:sdtPr es:element="dss2-ProcessingDetailsType">
          <w:alias w:val="dss2-ProcessingDetailsType.valid"/>
          <w:tag w:val="dss2-ProcessingDetailsType.ValidDetail"/>
          <w:placeholder>
            <w:docPart w:val="sub component ValidDetail details"/>
          </w:placeholder>
          <w:richText/>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IndeterminateDetail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sdt>
        <w:sdtPr es:element="dss2-ProcessingDetailsType">
          <w:alias w:val="dss2-ProcessingDetailsType.indeterminate"/>
          <w:tag w:val="dss2-ProcessingDetailsType.IndeterminateDetail"/>
          <w:placeholder>
            <w:docPart w:val="sub component IndeterminateDetail details"/>
          </w:placeholder>
          <w:richText/>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InvalidDetail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sdt>
        <w:sdtPr es:element="dss2-ProcessingDetailsType">
          <w:alias w:val="dss2-ProcessingDetailsType.invalid"/>
          <w:tag w:val="dss2-ProcessingDetailsType.InvalidDetail"/>
          <w:placeholder>
            <w:docPart w:val="sub component InvalidDetail details"/>
          </w:placeholder>
          <w:richText/>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ProcessingDetailsType">
          <w:tag w:val="dss2-ProcessingDetailsType.-nonNormative"/>
          <w:placeholder>
            <w:docPart w:val="component ProcessingDetails non normative details"/>
          </w:placeholder>
          <w:showingPlcHdr/>
          <w:richText/>
        </w:sdtPr>
        <w:sdtEndPr/>
        [component ProcessingDetails non normative details] 
        <w:sdtContent>
          <w:r w:rsidR="00E333BD">
            <w:rPr>
              <w:rStyle w:val="PlaceholderText"/>
              <w:color w:val="19d131"/>
            </w:rPr>
            <w:t>[component ProcessingDetails non normative details]</w:t>
          </w:r>
        </w:sdtContent>
      </w:sdt>
    </w:p>
    <w:p xmlns:xf="http://www.w3.org/2005/xpath-functions" es:generated="true" w14:paraId="08898D32" w14:textId="77777777" w:rsidP="002062A5" w:rsidR="FFD550FF" w:rsidRDefault="002062A5">
      <w:pPr>
        <w:pStyle w:val="berschrift4"/>
      </w:pPr>
      <w:bookmarkStart w:id="136" w:name="_Toc482893917"/>
      <w:r>
        <w:t>ProcessingDetails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ProcessingDetails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ProcessingDetails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c>
          <w:tcPr>
            <w:tcW w:type="dxa" w:w="4675"/>
          </w:tcPr>
          <w:p es:generated="true" w14:paraId="0FED4A4B" w14:textId="695EA6C8" w:rsidP="00FD22AC" w:rsidR="FFD550FF" w:rsidRDefault="00A15457">
            <w:sdt>
              <w:sdtPr es:element="dss2-ProcessingDetailsType">
                <w:alias w:val="dss2-ProcessingDetailsType.valid"/>
                <w:tag w:val="dss2-ProcessingDetailsType.-jsonComment.ValidDetail"/>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c>
          <w:tcPr>
            <w:tcW w:type="dxa" w:w="4675"/>
          </w:tcPr>
          <w:p es:generated="true" w14:paraId="0FED4A4B" w14:textId="695EA6C8" w:rsidP="00FD22AC" w:rsidR="FFD550FF" w:rsidRDefault="00A15457">
            <w:sdt>
              <w:sdtPr es:element="dss2-ProcessingDetailsType">
                <w:alias w:val="dss2-ProcessingDetailsType.indeterminate"/>
                <w:tag w:val="dss2-ProcessingDetailsType.-jsonComment.IndeterminateDetail"/>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c>
          <w:tcPr>
            <w:tcW w:type="dxa" w:w="4675"/>
          </w:tcPr>
          <w:p es:generated="true" w14:paraId="0FED4A4B" w14:textId="695EA6C8" w:rsidP="00FD22AC" w:rsidR="FFD550FF" w:rsidRDefault="00A15457">
            <w:sdt>
              <w:sdtPr es:element="dss2-ProcessingDetailsType">
                <w:alias w:val="dss2-ProcessingDetailsType.invalid"/>
                <w:tag w:val="dss2-ProcessingDetailsType.-jsonComment.InvalidDetail"/>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"dss2-ProcessingDetailsType"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"indeterminate"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ProcessingDetailsType">
          <w:tag w:val="dss2-ProcessingDetailsType.-jsonSchema"/>
          <w:placeholder>
            <w:docPart w:val="component ProcessingDetails JSON schema details"/>
          </w:placeholder>
          <w:showingPlcHdr/>
          <w:richText/>
        </w:sdtPr>
        <w:sdtEndPr/>
        [component ProcessingDetails JSON schema details] 
        <w:sdtContent>
          <w:r w:rsidR="00E333BD">
            <w:rPr>
              <w:rStyle w:val="PlaceholderText"/>
              <w:color w:val="19d131"/>
            </w:rPr>
            <w:t>[component ProcessingDetails JSON schema details]</w:t>
          </w:r>
        </w:sdtContent>
      </w:sdt>
    </w:p>
    <w:p xmlns:xf="http://www.w3.org/2005/xpath-functions" es:generated="true" w14:paraId="0768E3F6" w14:textId="77777777" w:rsidP="002062A5" w:rsidR="FFD550FF" w:rsidRDefault="002062A5">
      <w:pPr>
        <w:pStyle w:val="berschrift4"/>
      </w:pPr>
      <w:bookmarkStart w:id="130" w:name="_Toc482893916"/>
      <w:r>
        <w:t>ProcessingDetails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ProcessingDetailsType</w:t>
      </w:r>
      <w:r w:rsidRPr="0CCF9147">
        <w:t xml:space="preserve"> SHALL implement the requirements defined in the </w:t>
      </w:r>
      <w:r w:rsidRPr="002062A5">
        <w:rPr>
          <w:rFonts w:ascii="Courier New" w:cs="Courier New" w:eastAsia="Courier New" w:hAnsi="Courier New"/>
        </w:rPr>
        <w:t>ProcessingDetails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ProcessingDetailsType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IndeterminateDetail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ProcessingDetailsType</w:t>
      </w:r>
      <w:r w:rsidRPr="71C71F8C">
        <w:t xml:space="preserve"> </w:t>
      </w:r>
      <w:r>
        <w:t xml:space="preserve">XML element SHALL implement in XML syntax the sub-component that has a name equal to its local name. </w:t>
      </w:r>
      <w:sdt>
        <w:sdtPr es:element="dss2-ProcessingDetailsType">
          <w:tag w:val="dss2-ProcessingDetailsType.-xmlSchema"/>
          <w:placeholder>
            <w:docPart w:val="component ProcessingDetails XML schema details"/>
          </w:placeholder>
          <w:showingPlcHdr/>
          <w:richText/>
        </w:sdtPr>
        <w:sdtEndPr/>
        [component ProcessingDetails XML schema details] 
        <w:sdtContent>
          <w:r w:rsidR="00E333BD">
            <w:rPr>
              <w:rStyle w:val="PlaceholderText"/>
              <w:color w:val="19d131"/>
            </w:rPr>
            <w:t>[component ProcessingDetails XML schema details]</w:t>
          </w:r>
        </w:sdtContent>
      </w:sdt>
    </w:p>
    <w:p xmlns:xf="http://www.w3.org/2005/xpath-functions" es:generated="true" w14:paraId="322E42C2" w14:textId="77777777" w:rsidP="002062A5" w:rsidR="FFD550FF" w:rsidRDefault="002062A5">
      <w:pPr>
        <w:pStyle w:val="berschrift3"/>
      </w:pPr>
      <w:bookmarkStart w:id="129" w:name="_RefComp3EB09C19"/>
      <w:r>
        <w:t>Component Detail</w:t>
      </w:r>
      <w:bookmarkEnd w:id="129"/>
    </w:p>
    <w:p xmlns:xf="http://www.w3.org/2005/xpath-functions" es:generated="true" w14:paraId="0FED4A4B" w14:textId="695EA6C8" w:rsidP="00FD22AC" w:rsidR="FFD550FF" w:rsidRDefault="00A15457">
      <w:sdt>
        <w:sdtPr es:element="dss2-DetailType">
          <w:tag w:val="dss2-DetailType.-normative"/>
          <w:placeholder>
            <w:docPart w:val="component Detail normative details"/>
          </w:placeholder>
          <w:showingPlcHdr/>
          <w:richText/>
        </w:sdtPr>
        <w:sdtEndPr/>
        [component Detail normative details] 
        <w:sdtContent>
          <w:r w:rsidR="00E333BD">
            <w:rPr>
              <w:rStyle w:val="PlaceholderText"/>
              <w:color w:val="19d131"/>
            </w:rPr>
            <w:t>[component Detail normative details]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Code</w:t>
      </w:r>
      <w:r>
        <w:t xml:space="preserve"> element, if present, </w:t>
        <w:t xml:space="preserve">MUST contain a URI</w:t>
      </w:r>
      <w:r w:rsidR="00C607DF">
        <w:t xml:space="preserve">. </w:t>
      </w:r>
      <w:sdt>
        <w:sdtPr es:element="dss2-DetailType">
          <w:alias w:val="dss2-DetailType.code"/>
          <w:tag w:val="dss2-DetailType.Code"/>
          <w:placeholder>
            <w:docPart w:val="sub component Code details"/>
          </w:placeholder>
          <w:richText/>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Message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sdt>
        <w:sdtPr es:element="dss2-DetailType">
          <w:alias w:val="dss2-DetailType.msg"/>
          <w:tag w:val="dss2-DetailType.Message"/>
          <w:placeholder>
            <w:docPart w:val="sub component Message details"/>
          </w:placeholder>
          <w:richText/>
        </w:sdtPr>
        <w:sdtEndPr/>
        <w:sdtContent>
          <w:r w:rsidRPr="003A06D0">
            <w:rPr>
              <w:color w:val="19d131"/>
              <w:lang w:val="en-GB"/>
            </w:rPr>
            <w:t>This is a human-readable message which MAY be logged, used for debugging, etc.</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sdt>
        <w:sdtPr es:element="dss2-DetailType">
          <w:alias w:val="dss2-DetailType.b64Content"/>
          <w:tag w:val="dss2-DetailType.Base64Content"/>
          <w:placeholder>
            <w:docPart w:val="sub component Base64Content details"/>
          </w:placeholder>
          <w:richText/>
        </w:sdtPr>
        <w:sdtEndP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sdt>
        <w:sdtPr es:element="dss2-DetailType">
          <w:alias w:val="dss2-DetailType.type"/>
          <w:tag w:val="dss2-DetailType.Type"/>
          <w:placeholder>
            <w:docPart w:val="sub component Type details"/>
          </w:placeholder>
          <w:richText/>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cs="Courier New" w:eastAsia="Courier New" w:hAnsi="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DetailType">
          <w:tag w:val="dss2-DetailType.-nonNormative"/>
          <w:placeholder>
            <w:docPart w:val="component Detail non normative details"/>
          </w:placeholder>
          <w:richText/>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xmlns:xf="http://www.w3.org/2005/xpath-functions" es:generated="true" w14:paraId="08898D32" w14:textId="77777777" w:rsidP="002062A5" w:rsidR="FFD550FF" w:rsidRDefault="002062A5">
      <w:pPr>
        <w:pStyle w:val="berschrift4"/>
      </w:pPr>
      <w:bookmarkStart w:id="136" w:name="_Toc482893917"/>
      <w:r>
        <w:t>Detail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Detail</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Detail</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c>
          <w:tcPr>
            <w:tcW w:type="dxa" w:w="4675"/>
          </w:tcPr>
          <w:p es:generated="true" w14:paraId="0FED4A4B" w14:textId="695EA6C8" w:rsidP="00FD22AC" w:rsidR="FFD550FF" w:rsidRDefault="00A15457">
            <w:sdt>
              <w:sdtPr es:element="dss2-DetailType">
                <w:alias w:val="dss2-DetailType.code"/>
                <w:tag w:val="dss2-DetailType.-jsonComment.Cod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c>
          <w:tcPr>
            <w:tcW w:type="dxa" w:w="4675"/>
          </w:tcPr>
          <w:p es:generated="true" w14:paraId="0FED4A4B" w14:textId="695EA6C8" w:rsidP="00FD22AC" w:rsidR="FFD550FF" w:rsidRDefault="00A15457">
            <w:sdt>
              <w:sdtPr es:element="dss2-DetailType">
                <w:alias w:val="dss2-DetailType.msg"/>
                <w:tag w:val="dss2-DetailType.-jsonComment.Messag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c>
          <w:tcPr>
            <w:tcW w:type="dxa" w:w="4675"/>
          </w:tcPr>
          <w:p es:generated="true" w14:paraId="0FED4A4B" w14:textId="695EA6C8" w:rsidP="00FD22AC" w:rsidR="FFD550FF" w:rsidRDefault="00A15457">
            <w:sdt>
              <w:sdtPr es:element="dss2-DetailType">
                <w:alias w:val="dss2-DetailType.b64Content"/>
                <w:tag w:val="dss2-DetailType.-jsonComment.Base64Cont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c>
          <w:tcPr>
            <w:tcW w:type="dxa" w:w="4675"/>
          </w:tcPr>
          <w:p es:generated="true" w14:paraId="0FED4A4B" w14:textId="695EA6C8" w:rsidP="00FD22AC" w:rsidR="FFD550FF" w:rsidRDefault="00A15457">
            <w:sdt>
              <w:sdtPr es:element="dss2-DetailType">
                <w:alias w:val="dss2-DetailType.type"/>
                <w:tag w:val="dss2-DetailType.-jsonComment.Typ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"dss2-DetailType"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"code"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DetailType">
          <w:tag w:val="dss2-DetailType.-jsonSchema"/>
          <w:placeholder>
            <w:docPart w:val="component Detail JSON schema details"/>
          </w:placeholder>
          <w:showingPlcHdr/>
          <w:richText/>
        </w:sdtPr>
        <w:sdtEndPr/>
        [component Detail JSON schema details] 
        <w:sdtContent>
          <w:r w:rsidR="00E333BD">
            <w:rPr>
              <w:rStyle w:val="PlaceholderText"/>
              <w:color w:val="19d131"/>
            </w:rPr>
            <w:t>[component Detail JSON schema details]</w:t>
          </w:r>
        </w:sdtContent>
      </w:sdt>
    </w:p>
    <w:p xmlns:xf="http://www.w3.org/2005/xpath-functions" es:generated="true" w14:paraId="0768E3F6" w14:textId="77777777" w:rsidP="002062A5" w:rsidR="FFD550FF" w:rsidRDefault="002062A5">
      <w:pPr>
        <w:pStyle w:val="berschrift4"/>
      </w:pPr>
      <w:bookmarkStart w:id="130" w:name="_Toc482893916"/>
      <w:r>
        <w:t>Detail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DetailType</w:t>
      </w:r>
      <w:r w:rsidRPr="0CCF9147">
        <w:t xml:space="preserve"> SHALL implement the requirements defined in the </w:t>
      </w:r>
      <w:r w:rsidRPr="002062A5">
        <w:rPr>
          <w:rFonts w:ascii="Courier New" w:cs="Courier New" w:eastAsia="Courier New" w:hAnsi="Courier New"/>
        </w:rPr>
        <w:t>Detail</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DetailType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Code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DetailType</w:t>
      </w:r>
      <w:r w:rsidRPr="71C71F8C">
        <w:t xml:space="preserve"> </w:t>
      </w:r>
      <w:r>
        <w:t xml:space="preserve">XML element SHALL implement in XML syntax the sub-component that has a name equal to its local name. </w:t>
      </w:r>
      <w:sdt>
        <w:sdtPr es:element="dss2-DetailType">
          <w:tag w:val="dss2-DetailType.-xmlSchema"/>
          <w:placeholder>
            <w:docPart w:val="component Detail XML schema details"/>
          </w:placeholder>
          <w:showingPlcHdr/>
          <w:richText/>
        </w:sdtPr>
        <w:sdtEndPr/>
        [component Detail XML schema details] 
        <w:sdtContent>
          <w:r w:rsidR="00E333BD">
            <w:rPr>
              <w:rStyle w:val="PlaceholderText"/>
              <w:color w:val="19d131"/>
            </w:rPr>
            <w:t>[component Detail XML schema details]</w:t>
          </w:r>
        </w:sdtContent>
      </w:sdt>
    </w:p>
    <w:p xmlns:xf="http://www.w3.org/2005/xpath-functions" es:generated="true" w14:paraId="322E42C2" w14:textId="77777777" w:rsidP="002062A5" w:rsidR="FFD550FF" w:rsidRDefault="002062A5">
      <w:pPr>
        <w:pStyle w:val="berschrift3"/>
      </w:pPr>
      <w:bookmarkStart w:id="129" w:name="_RefComp02F13485"/>
      <w:r>
        <w:t>Component SigningTimeInfo</w:t>
      </w:r>
      <w:bookmarkEnd w:id="129"/>
    </w:p>
    <w:p xmlns:xf="http://www.w3.org/2005/xpath-functions" es:generated="true" w14:paraId="0FED4A4B" w14:textId="695EA6C8" w:rsidP="00FD22AC" w:rsidR="FFD550FF" w:rsidRDefault="00A15457">
      <w:sdt>
        <w:sdtPr es:element="dss2-SigningTimeInfoType">
          <w:tag w:val="dss2-SigningTimeInfoType.-normative"/>
          <w:placeholder>
            <w:docPart w:val="component SigningTimeInfo normative details"/>
          </w:placeholder>
          <w:richText/>
        </w:sdtPr>
        <w:sdtEndPr/>
        <w:sdtContent>
          <w:r w:rsidR="001725A5" w:rsidRPr="003A06D0">
            <w:rPr>
              <w:color w:val="19d131"/>
              <w:lang w:val="en-GB"/>
            </w:rPr>
            <w:t xml:space="preserve">This </w:t>
          </w:r>
          <w:r w:rsidR="001725A5" w:rsidRPr="003A06D0">
            <w:rPr>
              <w:rFonts w:ascii="Courier New" w:cs="Courier New" w:eastAsia="Courier New" w:hAnsi="Courier New"/>
              <w:lang w:val="en-GB"/>
            </w:rPr>
            <w:t>SigningTimeInfo</w:t>
          </w:r>
          <w:r w:rsidR="001725A5" w:rsidRPr="003A06D0">
            <w:rPr>
              <w:color w:val="19d131"/>
              <w:lang w:val="en-GB"/>
            </w:rPr>
            <w:t xml:space="preserve"> component allows the client to obtain the time instant associated to the signature creation.</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SigningTime</w:t>
      </w:r>
      <w:r>
        <w:t xml:space="preserve"> element </w:t>
        <w:t xml:space="preserve">MUST contain one instance of a date/time value</w:t>
      </w:r>
      <w:r w:rsidR="00C607DF">
        <w:t xml:space="preserve">. </w:t>
      </w:r>
      <w:sdt>
        <w:sdtPr es:element="dss2-SigningTimeInfoType">
          <w:alias w:val="dss2-SigningTimeInfoType.signingTime"/>
          <w:tag w:val="dss2-SigningTimeInfoType.SigningTime"/>
          <w:placeholder>
            <w:docPart w:val="sub component SigningTime details"/>
          </w:placeholder>
          <w:richText/>
        </w:sdtPr>
        <w:sdtEndPr/>
        <w:sdtContent>
          <w:r w:rsidRPr="003A06D0">
            <w:rPr>
              <w:color w:val="19d131"/>
              <w:lang w:val="en-GB"/>
            </w:rPr>
            <w:t>This element returns the time value considered by the server to be the signature creation time.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SigningTimeBoundaries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_RefComp2836BDF5 \r \h </w:instrText>
      </w:r>
      <w:r w:rsidR="00C607DF">
        <w:fldChar w:fldCharType="separate"/>
      </w:r>
      <w:r w:rsidR="00C607DF">
        <w:rPr>
          <w:rStyle w:val="Datatype"/>
          <w:rFonts w:cs="Courier New" w:eastAsia="Courier New"/>
        </w:rPr>
        <w:t>SigningTimeBoundaries</w:t>
      </w:r>
      <w:r w:rsidR="00C607DF">
        <w:fldChar w:fldCharType="end"/>
      </w:r>
      <w:r w:rsidR="00C607DF">
        <w:t xml:space="preserve">. </w:t>
      </w:r>
      <w:sdt>
        <w:sdtPr es:element="dss2-SigningTimeInfoType">
          <w:alias w:val="dss2-SigningTimeInfoType.bounds"/>
          <w:tag w:val="dss2-SigningTimeInfoType.SigningTimeBoundaries"/>
          <w:placeholder>
            <w:docPart w:val="sub component SigningTimeBoundaries details"/>
          </w:placeholder>
          <w:richText/>
        </w:sdtPr>
        <w:sdtEndPr/>
        <w:sdtContent>
          <w:r w:rsidRPr="003A06D0">
            <w:rPr>
              <w:color w:val="19d131"/>
              <w:lang w:val="en-GB"/>
            </w:rPr>
            <w:t>This element returns the trusted time values considered as lower and upper limits for the signing time.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ingTimeInfoType">
          <w:tag w:val="dss2-SigningTimeInfoType.-nonNormative"/>
          <w:placeholder>
            <w:docPart w:val="component SigningTimeInfo non normative details"/>
          </w:placeholder>
          <w:showingPlcHdr/>
          <w:richText/>
        </w:sdtPr>
        <w:sdtEndPr/>
        [component SigningTimeInfo non normative details] 
        <w:sdtContent>
          <w:r w:rsidR="00E333BD">
            <w:rPr>
              <w:rStyle w:val="PlaceholderText"/>
              <w:color w:val="19d131"/>
            </w:rPr>
            <w:t>[component SigningTimeInfo non normative details]</w:t>
          </w:r>
        </w:sdtContent>
      </w:sdt>
    </w:p>
    <w:p xmlns:xf="http://www.w3.org/2005/xpath-functions" es:generated="true" w14:paraId="08898D32" w14:textId="77777777" w:rsidP="002062A5" w:rsidR="FFD550FF" w:rsidRDefault="002062A5">
      <w:pPr>
        <w:pStyle w:val="berschrift4"/>
      </w:pPr>
      <w:bookmarkStart w:id="136" w:name="_Toc482893917"/>
      <w:r>
        <w:t>SigningTimeInfo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SigningTimeInfo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SigningTimeInfo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c>
          <w:tcPr>
            <w:tcW w:type="dxa" w:w="4675"/>
          </w:tcPr>
          <w:p es:generated="true" w14:paraId="0FED4A4B" w14:textId="695EA6C8" w:rsidP="00FD22AC" w:rsidR="FFD550FF" w:rsidRDefault="00A15457">
            <w:sdt>
              <w:sdtPr es:element="dss2-SigningTimeInfoType">
                <w:alias w:val="dss2-SigningTimeInfoType.signingTime"/>
                <w:tag w:val="dss2-SigningTimeInfoType.-jsonComment.SigningTim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bounds</w:t>
            </w:r>
          </w:p>
        </w:tc>
        <w:tc>
          <w:tcPr>
            <w:tcW w:type="dxa" w:w="4675"/>
          </w:tcPr>
          <w:p es:generated="true" w14:paraId="0FED4A4B" w14:textId="695EA6C8" w:rsidP="00FD22AC" w:rsidR="FFD550FF" w:rsidRDefault="00A15457">
            <w:sdt>
              <w:sdtPr es:element="dss2-SigningTimeInfoType">
                <w:alias w:val="dss2-SigningTimeInfoType.bounds"/>
                <w:tag w:val="dss2-SigningTimeInfoType.-jsonComment.SigningTimeBoundarie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"bounds"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"#/definitions/dss2-SigningTimeBoundariesType"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"signingTime"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ingTimeInfoType">
          <w:tag w:val="dss2-SigningTimeInfoType.-jsonSchema"/>
          <w:placeholder>
            <w:docPart w:val="component SigningTimeInfo JSON schema details"/>
          </w:placeholder>
          <w:showingPlcHdr/>
          <w:richText/>
        </w:sdtPr>
        <w:sdtEndPr/>
        [component SigningTimeInfo JSON schema details] 
        <w:sdtContent>
          <w:r w:rsidR="00E333BD">
            <w:rPr>
              <w:rStyle w:val="PlaceholderText"/>
              <w:color w:val="19d131"/>
            </w:rPr>
            <w:t>[component SigningTimeInfo JSON schema details]</w:t>
          </w:r>
        </w:sdtContent>
      </w:sdt>
    </w:p>
    <w:p xmlns:xf="http://www.w3.org/2005/xpath-functions" es:generated="true" w14:paraId="0768E3F6" w14:textId="77777777" w:rsidP="002062A5" w:rsidR="FFD550FF" w:rsidRDefault="002062A5">
      <w:pPr>
        <w:pStyle w:val="berschrift4"/>
      </w:pPr>
      <w:bookmarkStart w:id="130" w:name="_Toc482893916"/>
      <w:r>
        <w:t>SigningTimeInfo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SigningTimeInfoType</w:t>
      </w:r>
      <w:r w:rsidRPr="0CCF9147">
        <w:t xml:space="preserve"> SHALL implement the requirements defined in the </w:t>
      </w:r>
      <w:r w:rsidRPr="002062A5">
        <w:rPr>
          <w:rFonts w:ascii="Courier New" w:cs="Courier New" w:eastAsia="Courier New" w:hAnsi="Courier New"/>
        </w:rPr>
        <w:t>SigningTimeInfo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SigningTimeInfoType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SigningTimeBoundaries</w:t>
      </w:r>
      <w:r>
        <w:rPr>
          <w:color w:themeColor="accent2" w:themeShade="BF" w:val="943634"/>
        </w:rPr>
        <w:t>"</w:t>
      </w:r>
      <w:r>
        <w:rPr>
          <w:color w:themeColor="accent2" w:themeShade="BF" w:val="943634"/>
        </w:rPr>
        <w:t xml:space="preserve"> type="</w:t>
      </w:r>
      <w:r>
        <w:rPr>
          <w:color w:themeColor="accent1" w:themeShade="80" w:val="244061"/>
        </w:rPr>
        <w:t>dss2:SigningTimeBoundariesType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SigningTimeInfoType</w:t>
      </w:r>
      <w:r w:rsidRPr="71C71F8C">
        <w:t xml:space="preserve"> </w:t>
      </w:r>
      <w:r>
        <w:t xml:space="preserve">XML element SHALL implement in XML syntax the sub-component that has a name equal to its local name. </w:t>
      </w:r>
      <w:sdt>
        <w:sdtPr es:element="dss2-SigningTimeInfoType">
          <w:tag w:val="dss2-SigningTimeInfoType.-xmlSchema"/>
          <w:placeholder>
            <w:docPart w:val="component SigningTimeInfo XML schema details"/>
          </w:placeholder>
          <w:showingPlcHdr/>
          <w:richText/>
        </w:sdtPr>
        <w:sdtEndPr/>
        [component SigningTimeInfo XML schema details] 
        <w:sdtContent>
          <w:r w:rsidR="00E333BD">
            <w:rPr>
              <w:rStyle w:val="PlaceholderText"/>
              <w:color w:val="19d131"/>
            </w:rPr>
            <w:t>[component SigningTimeInfo XML schema details]</w:t>
          </w:r>
        </w:sdtContent>
      </w:sdt>
    </w:p>
    <w:p xmlns:xf="http://www.w3.org/2005/xpath-functions" es:generated="true" w14:paraId="322E42C2" w14:textId="77777777" w:rsidP="002062A5" w:rsidR="FFD550FF" w:rsidRDefault="002062A5">
      <w:pPr>
        <w:pStyle w:val="berschrift3"/>
      </w:pPr>
      <w:bookmarkStart w:id="129" w:name="_RefComp2836BDF5"/>
      <w:r>
        <w:t>Component SigningTimeBoundaries</w:t>
      </w:r>
      <w:bookmarkEnd w:id="129"/>
    </w:p>
    <w:p xmlns:xf="http://www.w3.org/2005/xpath-functions" es:generated="true" w14:paraId="0FED4A4B" w14:textId="695EA6C8" w:rsidP="00FD22AC" w:rsidR="FFD550FF" w:rsidRDefault="00A15457">
      <w:sdt>
        <w:sdtPr es:element="dss2-SigningTimeBoundariesType">
          <w:tag w:val="dss2-SigningTimeBoundariesType.-normative"/>
          <w:placeholder>
            <w:docPart w:val="component SigningTimeBoundaries normative details"/>
          </w:placeholder>
          <w:richText/>
        </w:sdtPr>
        <w:sdtEndPr/>
        <w:sdtContent>
          <w:r w:rsidR="000F26C3" w:rsidRPr="009D448F">
            <w:rPr>
              <w:color w:val="19d131"/>
            </w:rPr>
            <w:t>This element returns the trusted time values considered as lower and upper limits for the signing time.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LowerBoundary</w:t>
      </w:r>
      <w:r>
        <w:t xml:space="preserve"> element, if present, </w:t>
        <w:t xml:space="preserve">MUST contain a date/time value</w:t>
      </w:r>
      <w:r w:rsidR="00C607DF">
        <w:t xml:space="preserve">. </w:t>
      </w:r>
      <w:sdt>
        <w:sdtPr es:element="dss2-SigningTimeBoundariesType">
          <w:alias w:val="dss2-SigningTimeBoundariesType.lowerBound"/>
          <w:tag w:val="dss2-SigningTimeBoundariesType.LowerBoundary"/>
          <w:placeholder>
            <w:docPart w:val="sub component LowerBoundary details"/>
          </w:placeholder>
          <w:showingPlcHdr/>
          <w:richText/>
        </w:sdtPr>
        <w:sdtEndPr/>
        [sub component LowerBoundary details] 
        <w:sdtContent>
          <w:r w:rsidR="00E333BD">
            <w:rPr>
              <w:rStyle w:val="PlaceholderText"/>
              <w:color w:val="19d131"/>
            </w:rPr>
            <w:t>[sub component LowerBoundary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UpperBoundary</w:t>
      </w:r>
      <w:r>
        <w:t xml:space="preserve"> element, if present, </w:t>
        <w:t xml:space="preserve">MUST contain a date/time value</w:t>
      </w:r>
      <w:r w:rsidR="00C607DF">
        <w:t xml:space="preserve">. </w:t>
      </w:r>
      <w:sdt>
        <w:sdtPr es:element="dss2-SigningTimeBoundariesType">
          <w:alias w:val="dss2-SigningTimeBoundariesType.upperBound"/>
          <w:tag w:val="dss2-SigningTimeBoundariesType.UpperBoundary"/>
          <w:placeholder>
            <w:docPart w:val="sub component UpperBoundary details"/>
          </w:placeholder>
          <w:showingPlcHdr/>
          <w:richText/>
        </w:sdtPr>
        <w:sdtEndPr/>
        [sub component UpperBoundary details] 
        <w:sdtContent>
          <w:r w:rsidR="00E333BD">
            <w:rPr>
              <w:rStyle w:val="PlaceholderText"/>
              <w:color w:val="19d131"/>
            </w:rPr>
            <w:t>[sub component UpperBoundary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ingTimeBoundariesType">
          <w:tag w:val="dss2-SigningTimeBoundariesType.-nonNormative"/>
          <w:placeholder>
            <w:docPart w:val="component SigningTimeBoundaries non normative details"/>
          </w:placeholder>
          <w:showingPlcHdr/>
          <w:richText/>
        </w:sdtPr>
        <w:sdtEndPr/>
        [component SigningTimeBoundaries non normative details] 
        <w:sdtContent>
          <w:r w:rsidR="00E333BD">
            <w:rPr>
              <w:rStyle w:val="PlaceholderText"/>
              <w:color w:val="19d131"/>
            </w:rPr>
            <w:t>[component SigningTimeBoundaries non normative details]</w:t>
          </w:r>
        </w:sdtContent>
      </w:sdt>
    </w:p>
    <w:p xmlns:xf="http://www.w3.org/2005/xpath-functions" es:generated="true" w14:paraId="08898D32" w14:textId="77777777" w:rsidP="002062A5" w:rsidR="FFD550FF" w:rsidRDefault="002062A5">
      <w:pPr>
        <w:pStyle w:val="berschrift4"/>
      </w:pPr>
      <w:bookmarkStart w:id="136" w:name="_Toc482893917"/>
      <w:r>
        <w:t>SigningTimeBoundaries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SigningTimeBoundariesType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SigningTimeBoundaries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SigningTimeBoundaries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c>
          <w:tcPr>
            <w:tcW w:type="dxa" w:w="4675"/>
          </w:tcPr>
          <w:p es:generated="true" w14:paraId="0FED4A4B" w14:textId="695EA6C8" w:rsidP="00FD22AC" w:rsidR="FFD550FF" w:rsidRDefault="00A15457">
            <w:sdt>
              <w:sdtPr es:element="dss2-SigningTimeBoundariesType">
                <w:alias w:val="dss2-SigningTimeBoundariesType.lowerBound"/>
                <w:tag w:val="dss2-SigningTimeBoundariesType.-jsonComment.LowerBoundary"/>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c>
          <w:tcPr>
            <w:tcW w:type="dxa" w:w="4675"/>
          </w:tcPr>
          <w:p es:generated="true" w14:paraId="0FED4A4B" w14:textId="695EA6C8" w:rsidP="00FD22AC" w:rsidR="FFD550FF" w:rsidRDefault="00A15457">
            <w:sdt>
              <w:sdtPr es:element="dss2-SigningTimeBoundariesType">
                <w:alias w:val="dss2-SigningTimeBoundariesType.upperBound"/>
                <w:tag w:val="dss2-SigningTimeBoundariesType.-jsonComment.UpperBoundary"/>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SigningTimeBoundariesType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"dss2-SigningTimeBoundariesType"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"lowerBound"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"upperBound"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ingTimeBoundariesType">
          <w:tag w:val="dss2-SigningTimeBoundariesType.-jsonSchema"/>
          <w:placeholder>
            <w:docPart w:val="component SigningTimeBoundaries JSON schema details"/>
          </w:placeholder>
          <w:showingPlcHdr/>
          <w:richText/>
        </w:sdtPr>
        <w:sdtEndPr/>
        [component SigningTimeBoundaries JSON schema details] 
        <w:sdtContent>
          <w:r w:rsidR="00E333BD">
            <w:rPr>
              <w:rStyle w:val="PlaceholderText"/>
              <w:color w:val="19d131"/>
            </w:rPr>
            <w:t>[component SigningTimeBoundaries JSON schema details]</w:t>
          </w:r>
        </w:sdtContent>
      </w:sdt>
    </w:p>
    <w:p xmlns:xf="http://www.w3.org/2005/xpath-functions" es:generated="true" w14:paraId="0768E3F6" w14:textId="77777777" w:rsidP="002062A5" w:rsidR="FFD550FF" w:rsidRDefault="002062A5">
      <w:pPr>
        <w:pStyle w:val="berschrift4"/>
      </w:pPr>
      <w:bookmarkStart w:id="130" w:name="_Toc482893916"/>
      <w:r>
        <w:t>SigningTimeBoundaries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SigningTimeBoundariesType</w:t>
      </w:r>
      <w:r w:rsidRPr="0CCF9147">
        <w:t xml:space="preserve"> SHALL implement the requirements defined in the </w:t>
      </w:r>
      <w:r w:rsidRPr="002062A5">
        <w:rPr>
          <w:rFonts w:ascii="Courier New" w:cs="Courier New" w:eastAsia="Courier New" w:hAnsi="Courier New"/>
        </w:rPr>
        <w:t>SigningTimeBoundaries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SigningTimeBoundariesType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LowerBoundary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UpperBoundary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SigningTimeBoundariesType</w:t>
      </w:r>
      <w:r w:rsidRPr="71C71F8C">
        <w:t xml:space="preserve"> </w:t>
      </w:r>
      <w:r>
        <w:t xml:space="preserve">XML element SHALL implement in XML syntax the sub-component that has a name equal to its local name. </w:t>
      </w:r>
      <w:sdt>
        <w:sdtPr es:element="dss2-SigningTimeBoundariesType">
          <w:tag w:val="dss2-SigningTimeBoundariesType.-xmlSchema"/>
          <w:placeholder>
            <w:docPart w:val="component SigningTimeBoundaries XML schema details"/>
          </w:placeholder>
          <w:showingPlcHdr/>
          <w:richText/>
        </w:sdtPr>
        <w:sdtEndPr/>
        [component SigningTimeBoundaries XML schema details] 
        <w:sdtContent>
          <w:r w:rsidR="00E333BD">
            <w:rPr>
              <w:rStyle w:val="PlaceholderText"/>
              <w:color w:val="19d131"/>
            </w:rPr>
            <w:t>[component SigningTimeBoundaries XML schema details]</w:t>
          </w:r>
        </w:sdtContent>
      </w:sdt>
    </w:p>
    <w:p xmlns:xf="http://www.w3.org/2005/xpath-functions" es:generated="true" w14:paraId="322E42C2" w14:textId="77777777" w:rsidP="002062A5" w:rsidR="FFD550FF" w:rsidRDefault="002062A5">
      <w:pPr>
        <w:pStyle w:val="berschrift3"/>
      </w:pPr>
      <w:bookmarkStart w:id="129" w:name="_RefCompD541428D"/>
      <w:r>
        <w:t>Component AugmentedSignature</w:t>
      </w:r>
      <w:bookmarkEnd w:id="129"/>
    </w:p>
    <w:p xmlns:xf="http://www.w3.org/2005/xpath-functions" es:generated="true" w14:paraId="0FED4A4B" w14:textId="695EA6C8" w:rsidP="00FD22AC" w:rsidR="FFD550FF" w:rsidRDefault="00A15457">
      <w:sdt>
        <w:sdtPr es:element="dss2-AugmentedSignatureType">
          <w:tag w:val="dss2-AugmentedSignatureType.-normative"/>
          <w:placeholder>
            <w:docPart w:val="component AugmentedSignature normative details"/>
          </w:placeholder>
          <w:richText/>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sdt>
        <w:sdtPr es:element="dss2-AugmentedSignatureType">
          <w:alias w:val="dss2-AugmentedSignatureType.sigObj"/>
          <w:tag w:val="dss2-AugmentedSignatureType.SignatureObject"/>
          <w:placeholder>
            <w:docPart w:val="sub component SignatureObject details"/>
          </w:placeholder>
          <w:richText/>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DocumentWithSignature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_RefComp8A57247D \r \h </w:instrText>
      </w:r>
      <w:r w:rsidR="00C607DF">
        <w:fldChar w:fldCharType="separate"/>
      </w:r>
      <w:r w:rsidR="00C607DF">
        <w:rPr>
          <w:rStyle w:val="Datatype"/>
          <w:rFonts w:cs="Courier New" w:eastAsia="Courier New"/>
        </w:rPr>
        <w:t>DocumentWithSignature</w:t>
      </w:r>
      <w:r w:rsidR="00C607DF">
        <w:fldChar w:fldCharType="end"/>
      </w:r>
      <w:r w:rsidR="00C607DF">
        <w:t xml:space="preserve">. </w:t>
      </w:r>
      <w:sdt>
        <w:sdtPr es:element="dss2-AugmentedSignatureType">
          <w:alias w:val="dss2-AugmentedSignatureType.docWithSignature"/>
          <w:tag w:val="dss2-AugmentedSignatureType.DocumentWithSignature"/>
          <w:placeholder>
            <w:docPart w:val="sub component DocumentWithSignature details"/>
          </w:placeholder>
          <w:richText/>
        </w:sdtPr>
        <w:sdtEnd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Type</w:t>
      </w:r>
      <w:r>
        <w:t xml:space="preserve"> element, if present, </w:t>
        <w:t xml:space="preserve">MUST contain one instance of a URI</w:t>
      </w:r>
      <w:r w:rsidR="00C607DF">
        <w:t xml:space="preserve">. </w:t>
      </w:r>
      <w:sdt>
        <w:sdtPr es:element="dss2-AugmentedSignatureType">
          <w:alias w:val="dss2-AugmentedSignatureType.type"/>
          <w:tag w:val="dss2-AugmentedSignatureType.Type"/>
          <w:placeholder>
            <w:docPart w:val="sub component Type details"/>
          </w:placeholder>
          <w:richText/>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AugmentedSignatureType">
          <w:tag w:val="dss2-AugmentedSignatureType.-nonNormative"/>
          <w:placeholder>
            <w:docPart w:val="component AugmentedSignature non normative details"/>
          </w:placeholder>
          <w:showingPlcHdr/>
          <w:richText/>
        </w:sdtPr>
        <w:sdtEndPr/>
        [component AugmentedSignature non normative details] 
        <w:sdtContent>
          <w:r w:rsidR="00E333BD">
            <w:rPr>
              <w:rStyle w:val="PlaceholderText"/>
              <w:color w:val="19d131"/>
            </w:rPr>
            <w:t>[component AugmentedSignature non normative details]</w:t>
          </w:r>
        </w:sdtContent>
      </w:sdt>
    </w:p>
    <w:p xmlns:xf="http://www.w3.org/2005/xpath-functions" es:generated="true" w14:paraId="08898D32" w14:textId="77777777" w:rsidP="002062A5" w:rsidR="FFD550FF" w:rsidRDefault="002062A5">
      <w:pPr>
        <w:pStyle w:val="berschrift4"/>
      </w:pPr>
      <w:bookmarkStart w:id="136" w:name="_Toc482893917"/>
      <w:r>
        <w:t>AugmentedSignature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AugmentedSignature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AugmentedSignature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c>
          <w:tcPr>
            <w:tcW w:type="dxa" w:w="4675"/>
          </w:tcPr>
          <w:p es:generated="true" w14:paraId="0FED4A4B" w14:textId="695EA6C8" w:rsidP="00FD22AC" w:rsidR="FFD550FF" w:rsidRDefault="00A15457">
            <w:sdt>
              <w:sdtPr es:element="dss2-AugmentedSignatureType">
                <w:alias w:val="dss2-AugmentedSignatureType.sigObj"/>
                <w:tag w:val="dss2-AugmentedSignatureType.-jsonComment.SignatureObjec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c>
          <w:tcPr>
            <w:tcW w:type="dxa" w:w="4675"/>
          </w:tcPr>
          <w:p es:generated="true" w14:paraId="0FED4A4B" w14:textId="695EA6C8" w:rsidP="00FD22AC" w:rsidR="FFD550FF" w:rsidRDefault="00A15457">
            <w:sdt>
              <w:sdtPr es:element="dss2-AugmentedSignatureType">
                <w:alias w:val="dss2-AugmentedSignatureType.docWithSignature"/>
                <w:tag w:val="dss2-AugmentedSignatureType.-jsonComment.DocumentWithSignatur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c>
          <w:tcPr>
            <w:tcW w:type="dxa" w:w="4675"/>
          </w:tcPr>
          <w:p es:generated="true" w14:paraId="0FED4A4B" w14:textId="695EA6C8" w:rsidP="00FD22AC" w:rsidR="FFD550FF" w:rsidRDefault="00A15457">
            <w:sdt>
              <w:sdtPr es:element="dss2-AugmentedSignatureType">
                <w:alias w:val="dss2-AugmentedSignatureType.type"/>
                <w:tag w:val="dss2-AugmentedSignatureType.-jsonComment.Typ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"dss2-AugmentedSignatureType"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AugmentedSignatureType">
          <w:tag w:val="dss2-AugmentedSignatureType.-jsonSchema"/>
          <w:placeholder>
            <w:docPart w:val="component AugmentedSignature JSON schema details"/>
          </w:placeholder>
          <w:showingPlcHdr/>
          <w:richText/>
        </w:sdtPr>
        <w:sdtEndPr/>
        [component AugmentedSignature JSON schema details] 
        <w:sdtContent>
          <w:r w:rsidR="00E333BD">
            <w:rPr>
              <w:rStyle w:val="PlaceholderText"/>
              <w:color w:val="19d131"/>
            </w:rPr>
            <w:t>[component AugmentedSignature JSON schema details]</w:t>
          </w:r>
        </w:sdtContent>
      </w:sdt>
    </w:p>
    <w:p xmlns:xf="http://www.w3.org/2005/xpath-functions" es:generated="true" w14:paraId="0768E3F6" w14:textId="77777777" w:rsidP="002062A5" w:rsidR="FFD550FF" w:rsidRDefault="002062A5">
      <w:pPr>
        <w:pStyle w:val="berschrift4"/>
      </w:pPr>
      <w:bookmarkStart w:id="130" w:name="_Toc482893916"/>
      <w:r>
        <w:t>AugmentedSignature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AugmentedSignatureType</w:t>
      </w:r>
      <w:r w:rsidRPr="0CCF9147">
        <w:t xml:space="preserve"> SHALL implement the requirements defined in the </w:t>
      </w:r>
      <w:r w:rsidRPr="002062A5">
        <w:rPr>
          <w:rFonts w:ascii="Courier New" w:cs="Courier New" w:eastAsia="Courier New" w:hAnsi="Courier New"/>
        </w:rPr>
        <w:t>AugmentedSignature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AugmentedSignatureType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DocumentWithSignature</w:t>
      </w:r>
      <w:r>
        <w:rPr>
          <w:color w:themeColor="accent2" w:themeShade="BF" w:val="943634"/>
        </w:rPr>
        <w:t>"</w:t>
      </w:r>
      <w:r>
        <w:rPr>
          <w:color w:themeColor="accent2" w:themeShade="BF" w:val="943634"/>
        </w:rPr>
        <w:t xml:space="preserve"> type="</w:t>
      </w:r>
      <w:r>
        <w:rPr>
          <w:color w:themeColor="accent1" w:themeShade="80" w:val="244061"/>
        </w:rPr>
        <w:t>dss2:DocumentWithSignatureType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AugmentedSignatureType</w:t>
      </w:r>
      <w:r w:rsidRPr="71C71F8C">
        <w:t xml:space="preserve"> </w:t>
      </w:r>
      <w:r>
        <w:t xml:space="preserve">XML element SHALL implement in XML syntax the sub-component that has a name equal to its local name. </w:t>
      </w:r>
      <w:sdt>
        <w:sdtPr es:element="dss2-AugmentedSignatureType">
          <w:tag w:val="dss2-AugmentedSignatureType.-xmlSchema"/>
          <w:placeholder>
            <w:docPart w:val="component AugmentedSignature XML schema details"/>
          </w:placeholder>
          <w:showingPlcHdr/>
          <w:richText/>
        </w:sdtPr>
        <w:sdtEndPr/>
        [component AugmentedSignature XML schema details] 
        <w:sdtContent>
          <w:r w:rsidR="00E333BD">
            <w:rPr>
              <w:rStyle w:val="PlaceholderText"/>
              <w:color w:val="19d131"/>
            </w:rPr>
            <w:t>[component AugmentedSignature XML schema details]</w:t>
          </w:r>
        </w:sdtContent>
      </w:sdt>
    </w:p>
    <w:p xmlns:xf="http://www.w3.org/2005/xpath-functions" es:generated="true" w14:paraId="322E42C2" w14:textId="77777777" w:rsidP="002062A5" w:rsidR="FFD550FF" w:rsidRDefault="002062A5">
      <w:pPr>
        <w:pStyle w:val="berschrift3"/>
      </w:pPr>
      <w:bookmarkStart w:id="129" w:name="_RefCompC89CFE11"/>
      <w:r>
        <w:t>Component ReturnTransformedDocument</w:t>
      </w:r>
      <w:bookmarkEnd w:id="129"/>
    </w:p>
    <w:p xmlns:xf="http://www.w3.org/2005/xpath-functions" es:generated="true" w14:paraId="0FED4A4B" w14:textId="695EA6C8" w:rsidP="00FD22AC" w:rsidR="FFD550FF" w:rsidRDefault="00A15457">
      <w:sdt>
        <w:sdtPr es:element="dss2-ReturnTransformedDocumentType">
          <w:tag w:val="dss2-ReturnTransformedDocumentType.-normative"/>
          <w:placeholder>
            <w:docPart w:val="component ReturnTransformedDocumen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sdt>
        <w:sdtPr es:element="dss2-ReturnTransformedDocumentType">
          <w:alias w:val="dss2-ReturnTransformedDocumentType.whichRef"/>
          <w:tag w:val="dss2-ReturnTransformedDocumentType.WhichReference"/>
          <w:placeholder>
            <w:docPart w:val="sub component WhichReference details"/>
          </w:placeholder>
          <w:richText/>
        </w:sdtPr>
        <w:sdtEndPr/>
        <w:sdtContent>
          <w:r w:rsidRPr="003A06D0">
            <w:rPr>
              <w:color w:val="19d131"/>
              <w:lang w:val="en-GB"/>
            </w:rPr>
            <w:t xml:space="preserve">To match outputs to inputs, each </w:t>
          </w:r>
          <w:r w:rsidRPr="003A06D0">
            <w:rPr>
              <w:rFonts w:ascii="Courier New" w:cs="Courier New" w:eastAsia="Courier New" w:hAnsi="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ReturnTransformedDocumentType">
          <w:tag w:val="dss2-ReturnTransformedDocumentType.-nonNormative"/>
          <w:placeholder>
            <w:docPart w:val="component ReturnTransformedDocument non normative details"/>
          </w:placeholder>
          <w:showingPlcHdr/>
          <w:richText/>
        </w:sdtPr>
        <w:sdtEndPr/>
        [component ReturnTransformedDocument non normative details] 
        <w:sdtContent>
          <w:r w:rsidR="00E333BD">
            <w:rPr>
              <w:rStyle w:val="PlaceholderText"/>
              <w:color w:val="19d131"/>
            </w:rPr>
            <w:t>[component ReturnTransformedDocument non normative details]</w:t>
          </w:r>
        </w:sdtContent>
      </w:sdt>
    </w:p>
    <w:p xmlns:xf="http://www.w3.org/2005/xpath-functions" es:generated="true" w14:paraId="08898D32" w14:textId="77777777" w:rsidP="002062A5" w:rsidR="FFD550FF" w:rsidRDefault="002062A5">
      <w:pPr>
        <w:pStyle w:val="berschrift4"/>
      </w:pPr>
      <w:bookmarkStart w:id="136" w:name="_Toc482893917"/>
      <w:r>
        <w:t>ReturnTransformedDocument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ReturnTransformedDocument</w:t>
      </w:r>
      <w:r w:rsidRPr="002062A5">
        <w:rPr>
          <w:rFonts w:cs="Arial" w:eastAsia="Arial"/>
          <w:sz w:val="22"/>
          <w:szCs w:val="22"/>
        </w:rPr>
        <w:t xml:space="preserve"> is not used as JSON object directly.</w:t>
      </w:r>
    </w:p>
    <w:p xmlns:xf="http://www.w3.org/2005/xpath-functions" es:generated="true" w14:paraId="0FED4A4B" w14:textId="695EA6C8" w:rsidP="00FD22AC" w:rsidR="FFD550FF" w:rsidRDefault="00A15457">
      <w:sdt>
        <w:sdtPr es:element="dss2-ReturnTransformedDocumentType">
          <w:tag w:val="dss2-ReturnTransformedDocumentType.-jsonSchema"/>
          <w:placeholder>
            <w:docPart w:val="component ReturnTransformedDocument JSON schema details"/>
          </w:placeholder>
          <w:showingPlcHdr/>
          <w:richText/>
        </w:sdtPr>
        <w:sdtEndPr/>
        [component ReturnTransformedDocument JSON schema details] 
        <w:sdtContent>
          <w:r w:rsidR="00E333BD">
            <w:rPr>
              <w:rStyle w:val="PlaceholderText"/>
              <w:color w:val="19d131"/>
            </w:rPr>
            <w:t>[component ReturnTransformedDocument JSON schema details]</w:t>
          </w:r>
        </w:sdtContent>
      </w:sdt>
    </w:p>
    <w:p xmlns:xf="http://www.w3.org/2005/xpath-functions" es:generated="true" w14:paraId="0768E3F6" w14:textId="77777777" w:rsidP="002062A5" w:rsidR="FFD550FF" w:rsidRDefault="002062A5">
      <w:pPr>
        <w:pStyle w:val="berschrift4"/>
      </w:pPr>
      <w:bookmarkStart w:id="130" w:name="_Toc482893916"/>
      <w:r>
        <w:t>ReturnTransformedDocument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ReturnTransformedDocumentType</w:t>
      </w:r>
      <w:r w:rsidRPr="0CCF9147">
        <w:t xml:space="preserve"> SHALL implement the requirements defined in the </w:t>
      </w:r>
      <w:r w:rsidRPr="002062A5">
        <w:rPr>
          <w:rFonts w:ascii="Courier New" w:cs="Courier New" w:eastAsia="Courier New" w:hAnsi="Courier New"/>
        </w:rPr>
        <w:t>ReturnTransformedDocument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ReturnTransformedDocumentType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ReturnTransformedDocumentType</w:t>
      </w:r>
      <w:r w:rsidRPr="71C71F8C">
        <w:t xml:space="preserve"> </w:t>
      </w:r>
      <w:r>
        <w:t xml:space="preserve">XML element SHALL implement in XML syntax the sub-component that has a name equal to its local name. </w:t>
      </w:r>
      <w:sdt>
        <w:sdtPr es:element="dss2-ReturnTransformedDocumentType">
          <w:tag w:val="dss2-ReturnTransformedDocumentType.-xmlSchema"/>
          <w:placeholder>
            <w:docPart w:val="component ReturnTransformedDocument XML schema details"/>
          </w:placeholder>
          <w:showingPlcHdr/>
          <w:richText/>
        </w:sdtPr>
        <w:sdtEndPr/>
        [component ReturnTransformedDocument XML schema details] 
        <w:sdtContent>
          <w:r w:rsidR="00E333BD">
            <w:rPr>
              <w:rStyle w:val="PlaceholderText"/>
              <w:color w:val="19d131"/>
            </w:rPr>
            <w:t>[component ReturnTransformedDocument XML schema details]</w:t>
          </w:r>
        </w:sdtContent>
      </w:sdt>
    </w:p>
    <w:p xmlns:xf="http://www.w3.org/2005/xpath-functions" es:generated="true" w14:paraId="322E42C2" w14:textId="77777777" w:rsidP="002062A5" w:rsidR="FFD550FF" w:rsidRDefault="002062A5">
      <w:pPr>
        <w:pStyle w:val="berschrift3"/>
      </w:pPr>
      <w:bookmarkStart w:id="129" w:name="_RefComp842082FB"/>
      <w:r>
        <w:t>Component TransformedDocument</w:t>
      </w:r>
      <w:bookmarkEnd w:id="129"/>
    </w:p>
    <w:p xmlns:xf="http://www.w3.org/2005/xpath-functions" es:generated="true" w14:paraId="0FED4A4B" w14:textId="695EA6C8" w:rsidP="00FD22AC" w:rsidR="FFD550FF" w:rsidRDefault="00A15457">
      <w:sdt>
        <w:sdtPr es:element="dss2-TransformedDocumentType">
          <w:tag w:val="dss2-TransformedDocumentType.-normative"/>
          <w:placeholder>
            <w:docPart w:val="component TransformedDocumen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sdt>
        <w:sdtPr es:element="dss2-TransformedDocumentType">
          <w:alias w:val="dss2-TransformedDocumentType.doc"/>
          <w:tag w:val="dss2-TransformedDocumentType.Document"/>
          <w:placeholder>
            <w:docPart w:val="sub component Document details"/>
          </w:placeholder>
          <w:richText/>
        </w:sdtPr>
        <w:sdtEndPr/>
        <w:sdtContent>
          <w:r w:rsidRPr="003A06D0">
            <w:rPr>
              <w:color w:val="19d131"/>
              <w:lang w:val="en-GB"/>
            </w:rPr>
            <w:t>This element contains the transformed document.</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sdt>
        <w:sdtPr es:element="dss2-TransformedDocumentType">
          <w:alias w:val="dss2-TransformedDocumentType.whichRef"/>
          <w:tag w:val="dss2-TransformedDocumentType.WhichReference"/>
          <w:placeholder>
            <w:docPart w:val="sub component WhichReference details"/>
          </w:placeholder>
          <w:richText/>
        </w:sdtPr>
        <w:sdtEndPr/>
        <w:sdtContent>
          <w:r w:rsidRPr="003A06D0">
            <w:rPr>
              <w:color w:val="19d131"/>
              <w:lang w:val="en-GB"/>
            </w:rPr>
            <w:t xml:space="preserve">To match outputs to inputs, each </w:t>
          </w:r>
          <w:r w:rsidRPr="003A06D0">
            <w:rPr>
              <w:rFonts w:ascii="Courier New" w:cs="Courier New" w:eastAsia="Courier New" w:hAnsi="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TransformedDocumentType">
          <w:tag w:val="dss2-TransformedDocumentType.-nonNormative"/>
          <w:placeholder>
            <w:docPart w:val="component TransformedDocument non normative details"/>
          </w:placeholder>
          <w:showingPlcHdr/>
          <w:richText/>
        </w:sdtPr>
        <w:sdtEndPr/>
        [component TransformedDocument non normative details] 
        <w:sdtContent>
          <w:r w:rsidR="00E333BD">
            <w:rPr>
              <w:rStyle w:val="PlaceholderText"/>
              <w:color w:val="19d131"/>
            </w:rPr>
            <w:t>[component TransformedDocument non normative details]</w:t>
          </w:r>
        </w:sdtContent>
      </w:sdt>
    </w:p>
    <w:p xmlns:xf="http://www.w3.org/2005/xpath-functions" es:generated="true" w14:paraId="08898D32" w14:textId="77777777" w:rsidP="002062A5" w:rsidR="FFD550FF" w:rsidRDefault="002062A5">
      <w:pPr>
        <w:pStyle w:val="berschrift4"/>
      </w:pPr>
      <w:bookmarkStart w:id="136" w:name="_Toc482893917"/>
      <w:r>
        <w:t>TransformedDocument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TransformedDocument</w:t>
      </w:r>
      <w:r w:rsidRPr="002062A5">
        <w:rPr>
          <w:rFonts w:cs="Arial" w:eastAsia="Arial"/>
          <w:sz w:val="22"/>
          <w:szCs w:val="22"/>
        </w:rPr>
        <w:t xml:space="preserve"> is not used as JSON object directly.</w:t>
      </w:r>
    </w:p>
    <w:p xmlns:xf="http://www.w3.org/2005/xpath-functions" es:generated="true" w14:paraId="0FED4A4B" w14:textId="695EA6C8" w:rsidP="00FD22AC" w:rsidR="FFD550FF" w:rsidRDefault="00A15457">
      <w:sdt>
        <w:sdtPr es:element="dss2-TransformedDocumentType">
          <w:tag w:val="dss2-TransformedDocumentType.-jsonSchema"/>
          <w:placeholder>
            <w:docPart w:val="component TransformedDocument JSON schema details"/>
          </w:placeholder>
          <w:showingPlcHdr/>
          <w:richText/>
        </w:sdtPr>
        <w:sdtEndPr/>
        [component TransformedDocument JSON schema details] 
        <w:sdtContent>
          <w:r w:rsidR="00E333BD">
            <w:rPr>
              <w:rStyle w:val="PlaceholderText"/>
              <w:color w:val="19d131"/>
            </w:rPr>
            <w:t>[component TransformedDocument JSON schema details]</w:t>
          </w:r>
        </w:sdtContent>
      </w:sdt>
    </w:p>
    <w:p xmlns:xf="http://www.w3.org/2005/xpath-functions" es:generated="true" w14:paraId="0768E3F6" w14:textId="77777777" w:rsidP="002062A5" w:rsidR="FFD550FF" w:rsidRDefault="002062A5">
      <w:pPr>
        <w:pStyle w:val="berschrift4"/>
      </w:pPr>
      <w:bookmarkStart w:id="130" w:name="_Toc482893916"/>
      <w:r>
        <w:t>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TransformedDocumentType</w:t>
      </w:r>
      <w:r w:rsidRPr="0CCF9147">
        <w:t xml:space="preserve"> SHALL implement the requirements defined in the </w:t>
      </w:r>
      <w:r w:rsidRPr="002062A5">
        <w:rPr>
          <w:rFonts w:ascii="Courier New" w:cs="Courier New" w:eastAsia="Courier New" w:hAnsi="Courier New"/>
        </w:rPr>
        <w:t>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TransformedDocumentType</w:t>
      </w:r>
      <w:r w:rsidRPr="71C71F8C">
        <w:t xml:space="preserve"> </w:t>
      </w:r>
      <w:r>
        <w:t xml:space="preserve">XML element SHALL implement in XML syntax the sub-component that has a name equal to its local name. </w:t>
      </w:r>
      <w:sdt>
        <w:sdtPr es:element="dss2-TransformedDocumentType">
          <w:tag w:val="dss2-TransformedDocumentType.-xmlSchema"/>
          <w:placeholder>
            <w:docPart w:val="component TransformedDocument XML schema details"/>
          </w:placeholder>
          <w:showingPlcHdr/>
          <w:richText/>
        </w:sdtPr>
        <w:sdtEndPr/>
        [component TransformedDocument XML schema details] 
        <w:sdtContent>
          <w:r w:rsidR="00E333BD">
            <w:rPr>
              <w:rStyle w:val="PlaceholderText"/>
              <w:color w:val="19d131"/>
            </w:rPr>
            <w:t>[component TransformedDocument XML schema details]</w:t>
          </w:r>
        </w:sdtContent>
      </w:sdt>
    </w:p>
    <w:p xmlns:xf="http://www.w3.org/2005/xpath-functions" w14:paraId="0FED4A4B" w14:textId="695EA6C8" w:rsidP="00FD22AC" w:rsidR="006D31DB" w:rsidRDefault="00A15457">
      <w:pPr>
        <w:pStyle w:val="berschrift2"/>
      </w:pPr>
      <w:bookmarkStart w:id="145" w:name="_Toc480914675"/>
      <w:r>
        <w:t>Request/Response related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sdt>
        <w:sdtPr es:element="http://docs.oasis-open.org/dss-x/ns/core-request">
          <w:tag w:val="http://docs.oasis-open.org/dss-x/ns/core-request.-explain"/>
          <w:placeholder>
            <w:docPart w:val="category request in namespace http://docs.oasis-open.org/dss-x/ns/core explanation"/>
          </w:placeholder>
          <w:showingPlcHdr/>
          <w:richText/>
        </w:sdtPr>
        <w:sdtEndPr/>
        [category request in namespace http://docs.oasis-open.org/dss-x/ns/core explanation] 
        <w:sdtContent>
          <w:r w:rsidR="00E333BD">
            <w:rPr>
              <w:rStyle w:val="PlaceholderText"/>
              <w:color w:val="19d131"/>
            </w:rPr>
            <w:t>[category request in namespace http://docs.oasis-open.org/dss-x/ns/core explanation]</w:t>
          </w:r>
        </w:sdtContent>
      </w:sdt>
    </w:p>
    <w:p xmlns:xf="http://www.w3.org/2005/xpath-functions" es:generated="true" w14:paraId="322E42C2" w14:textId="77777777" w:rsidP="002062A5" w:rsidR="FFD550FF" w:rsidRDefault="002062A5">
      <w:pPr>
        <w:pStyle w:val="berschrift3"/>
      </w:pPr>
      <w:bookmarkStart w:id="129" w:name="_RefComp22BB140F"/>
      <w:r>
        <w:t>Component InputDocuments</w:t>
      </w:r>
      <w:bookmarkEnd w:id="129"/>
    </w:p>
    <w:p xmlns:xf="http://www.w3.org/2005/xpath-functions" es:generated="true" w14:paraId="0FED4A4B" w14:textId="695EA6C8" w:rsidP="00FD22AC" w:rsidR="FFD550FF" w:rsidRDefault="00A15457">
      <w:sdt>
        <w:sdtPr es:element="dss2-InputDocumentsType">
          <w:tag w:val="dss2-InputDocumentsType.-normative"/>
          <w:placeholder>
            <w:docPart w:val="component InputDocuments normative details"/>
          </w:placeholder>
          <w:richText/>
        </w:sdtPr>
        <w:sdtEndPr/>
        <w:sdtContent>
          <w:r w:rsidR="001725A5" w:rsidRPr="003A06D0">
            <w:rPr>
              <w:color w:val="19d131"/>
              <w:szCs w:val="20"/>
              <w:lang w:val="en-GB"/>
            </w:rPr>
            <w:t>This</w:t>
          </w:r>
          <w:r w:rsidR="001725A5" w:rsidRPr="003A06D0">
            <w:rPr>
              <w:rFonts w:ascii="Courier New" w:cs="Courier New" w:hAnsi="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cs="Courier New" w:hAnsi="Courier New"/>
              <w:color w:val="19d131"/>
              <w:szCs w:val="20"/>
              <w:lang w:val="en-GB"/>
            </w:rPr>
            <w:t>&lt;ds:Manifest&gt;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sdt>
        <w:sdtPr es:element="dss2-InputDocumentsType">
          <w:tag w:val="dss2-InputDocumentsType.Document"/>
          <w:placeholder>
            <w:docPart w:val="sub component Document details"/>
          </w:placeholder>
          <w:showingPlcHdr/>
          <w:richText/>
        </w:sdtPr>
        <w:sdtEndPr/>
        [sub component Document details] 
        <w:sdtContent>
          <w:r w:rsidR="00E333BD">
            <w:rPr>
              <w:rStyle w:val="PlaceholderText"/>
              <w:color w:val="19d131"/>
            </w:rPr>
            <w:t>[sub component Document details]</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TransformedData</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_RefComp89952E90 \r \h </w:instrText>
      </w:r>
      <w:r w:rsidR="00C607DF">
        <w:fldChar w:fldCharType="separate"/>
      </w:r>
      <w:r w:rsidR="00C607DF">
        <w:rPr>
          <w:rStyle w:val="Datatype"/>
          <w:rFonts w:cs="Courier New" w:eastAsia="Courier New"/>
        </w:rPr>
        <w:t>TransformedData</w:t>
      </w:r>
      <w:r w:rsidR="00C607DF">
        <w:fldChar w:fldCharType="end"/>
      </w:r>
      <w:r w:rsidR="00C607DF">
        <w:t xml:space="preserve">. </w:t>
      </w:r>
      <w:sdt>
        <w:sdtPr es:element="dss2-InputDocumentsType">
          <w:tag w:val="dss2-InputDocumentsType.TransformedData"/>
          <w:placeholder>
            <w:docPart w:val="sub component TransformedData details"/>
          </w:placeholder>
          <w:richText/>
        </w:sdtPr>
        <w:sdtEndPr/>
        <w:sdtContent>
          <w:r w:rsidRPr="003A06D0">
            <w:rPr>
              <w:color w:val="19d131"/>
              <w:szCs w:val="20"/>
              <w:lang w:val="en-GB"/>
            </w:rPr>
            <w:t>It contains the binary output of a chain of transforms applied by a client.</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DocumentHash</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_RefComp51B1EBF5 \r \h </w:instrText>
      </w:r>
      <w:r w:rsidR="00C607DF">
        <w:fldChar w:fldCharType="separate"/>
      </w:r>
      <w:r w:rsidR="00C607DF">
        <w:rPr>
          <w:rStyle w:val="Datatype"/>
          <w:rFonts w:cs="Courier New" w:eastAsia="Courier New"/>
        </w:rPr>
        <w:t>DocumentHash</w:t>
      </w:r>
      <w:r w:rsidR="00C607DF">
        <w:fldChar w:fldCharType="end"/>
      </w:r>
      <w:r w:rsidR="00C607DF">
        <w:t xml:space="preserve">. </w:t>
      </w:r>
      <w:sdt>
        <w:sdtPr es:element="dss2-InputDocumentsType">
          <w:tag w:val="dss2-InputDocumentsType.DocumentHash"/>
          <w:placeholder>
            <w:docPart w:val="sub component DocumentHash details"/>
          </w:placeholder>
          <w:richText/>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InputDocumentsType">
          <w:tag w:val="dss2-InputDocumentsType.-nonNormative"/>
          <w:placeholder>
            <w:docPart w:val="component InputDocuments non normative details"/>
          </w:placeholder>
          <w:showingPlcHdr/>
          <w:richText/>
        </w:sdtPr>
        <w:sdtEndPr/>
        [component InputDocuments non normative details] 
        <w:sdtContent>
          <w:r w:rsidR="00E333BD">
            <w:rPr>
              <w:rStyle w:val="PlaceholderText"/>
              <w:color w:val="19d131"/>
            </w:rPr>
            <w:t>[component InputDocuments non normative details]</w:t>
          </w:r>
        </w:sdtContent>
      </w:sdt>
    </w:p>
    <w:p xmlns:xf="http://www.w3.org/2005/xpath-functions" es:generated="true" w14:paraId="08898D32" w14:textId="77777777" w:rsidP="002062A5" w:rsidR="FFD550FF" w:rsidRDefault="002062A5">
      <w:pPr>
        <w:pStyle w:val="berschrift4"/>
      </w:pPr>
      <w:bookmarkStart w:id="136" w:name="_Toc482893917"/>
      <w:r>
        <w:t>InputDocuments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InputDocuments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InputDocuments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c>
          <w:tcPr>
            <w:tcW w:type="dxa" w:w="4675"/>
          </w:tcPr>
          <w:p es:generated="true" w14:paraId="0FED4A4B" w14:textId="695EA6C8" w:rsidP="00FD22AC" w:rsidR="FFD550FF" w:rsidRDefault="00A15457">
            <w:sdt>
              <w:sdtPr es:element="dss2-InputDocumentsType">
                <w:alias w:val="dss2-InputDocumentsType.doc"/>
                <w:tag w:val="dss2-InputDocumentsType.-jsonComment.Docum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TransformedData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transformed</w:t>
            </w:r>
          </w:p>
        </w:tc>
        <w:tc>
          <w:tcPr>
            <w:tcW w:type="dxa" w:w="4675"/>
          </w:tcPr>
          <w:p es:generated="true" w14:paraId="0FED4A4B" w14:textId="695EA6C8" w:rsidP="00FD22AC" w:rsidR="FFD550FF" w:rsidRDefault="00A15457">
            <w:sdt>
              <w:sdtPr es:element="dss2-InputDocumentsType">
                <w:alias w:val="dss2-InputDocumentsType.transformed"/>
                <w:tag w:val="dss2-InputDocumentsType.-jsonComment.TransformedData"/>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DocumentHash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docHash</w:t>
            </w:r>
          </w:p>
        </w:tc>
        <w:tc>
          <w:tcPr>
            <w:tcW w:type="dxa" w:w="4675"/>
          </w:tcPr>
          <w:p es:generated="true" w14:paraId="0FED4A4B" w14:textId="695EA6C8" w:rsidP="00FD22AC" w:rsidR="FFD550FF" w:rsidRDefault="00A15457">
            <w:sdt>
              <w:sdtPr es:element="dss2-InputDocumentsType">
                <w:alias w:val="dss2-InputDocumentsType.docHash"/>
                <w:tag w:val="dss2-InputDocumentsType.-jsonComment.DocumentHash"/>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"dss2-InputDocumentsType"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"#/definitions/dss2-TransformedDataType"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"docHash"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"#/definitions/dss2-DocumentHashType"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InputDocumentsType">
          <w:tag w:val="dss2-InputDocumentsType.-jsonSchema"/>
          <w:placeholder>
            <w:docPart w:val="component InputDocuments JSON schema details"/>
          </w:placeholder>
          <w:showingPlcHdr/>
          <w:richText/>
        </w:sdtPr>
        <w:sdtEndPr/>
        [component InputDocuments JSON schema details] 
        <w:sdtContent>
          <w:r w:rsidR="00E333BD">
            <w:rPr>
              <w:rStyle w:val="PlaceholderText"/>
              <w:color w:val="19d131"/>
            </w:rPr>
            <w:t>[component InputDocuments JSON schema details]</w:t>
          </w:r>
        </w:sdtContent>
      </w:sdt>
    </w:p>
    <w:p xmlns:xf="http://www.w3.org/2005/xpath-functions" es:generated="true" w14:paraId="0768E3F6" w14:textId="77777777" w:rsidP="002062A5" w:rsidR="FFD550FF" w:rsidRDefault="002062A5">
      <w:pPr>
        <w:pStyle w:val="berschrift4"/>
      </w:pPr>
      <w:bookmarkStart w:id="130" w:name="_Toc482893916"/>
      <w:r>
        <w:t>InputDocuments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InputDocumentsType</w:t>
      </w:r>
      <w:r w:rsidRPr="0CCF9147">
        <w:t xml:space="preserve"> SHALL implement the requirements defined in the </w:t>
      </w:r>
      <w:r w:rsidRPr="002062A5">
        <w:rPr>
          <w:rFonts w:ascii="Courier New" w:cs="Courier New" w:eastAsia="Courier New" w:hAnsi="Courier New"/>
        </w:rPr>
        <w:t>InputDocuments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InputDocumentsType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TransformedData</w:t>
      </w:r>
      <w:r>
        <w:rPr>
          <w:color w:themeColor="accent2" w:themeShade="BF" w:val="943634"/>
        </w:rPr>
        <w:t>"</w:t>
      </w:r>
      <w:r>
        <w:rPr>
          <w:color w:themeColor="accent2" w:themeShade="BF" w:val="943634"/>
        </w:rPr>
        <w:t xml:space="preserve"> type="</w:t>
      </w:r>
      <w:r>
        <w:rPr>
          <w:color w:themeColor="accent1" w:themeShade="80" w:val="244061"/>
        </w:rPr>
        <w:t>dss2:TransformedDataType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DocumentHash</w:t>
      </w:r>
      <w:r>
        <w:rPr>
          <w:color w:themeColor="accent2" w:themeShade="BF" w:val="943634"/>
        </w:rPr>
        <w:t>"</w:t>
      </w:r>
      <w:r>
        <w:rPr>
          <w:color w:themeColor="accent2" w:themeShade="BF" w:val="943634"/>
        </w:rPr>
        <w:t xml:space="preserve"> type="</w:t>
      </w:r>
      <w:r>
        <w:rPr>
          <w:color w:themeColor="accent1" w:themeShade="80" w:val="244061"/>
        </w:rPr>
        <w:t>dss2:DocumentHashType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InputDocumentsType</w:t>
      </w:r>
      <w:r w:rsidRPr="71C71F8C">
        <w:t xml:space="preserve"> </w:t>
      </w:r>
      <w:r>
        <w:t xml:space="preserve">XML element SHALL implement in XML syntax the sub-component that has a name equal to its local name. </w:t>
      </w:r>
      <w:sdt>
        <w:sdtPr es:element="dss2-InputDocumentsType">
          <w:tag w:val="dss2-InputDocumentsType.-xmlSchema"/>
          <w:placeholder>
            <w:docPart w:val="component InputDocuments XML schema details"/>
          </w:placeholder>
          <w:showingPlcHdr/>
          <w:richText/>
        </w:sdtPr>
        <w:sdtEndPr/>
        [component InputDocuments XML schema details] 
        <w:sdtContent>
          <w:r w:rsidR="00E333BD">
            <w:rPr>
              <w:rStyle w:val="PlaceholderText"/>
              <w:color w:val="19d131"/>
            </w:rPr>
            <w:t>[component InputDocuments XML schema details]</w:t>
          </w:r>
        </w:sdtContent>
      </w:sdt>
    </w:p>
    <w:p xmlns:xf="http://www.w3.org/2005/xpath-functions" es:generated="true" w14:paraId="322E42C2" w14:textId="77777777" w:rsidP="002062A5" w:rsidR="FFD550FF" w:rsidRDefault="002062A5">
      <w:pPr>
        <w:pStyle w:val="berschrift3"/>
      </w:pPr>
      <w:bookmarkStart w:id="129" w:name="_RefComp8554D474"/>
      <w:r>
        <w:t>Component DocumentBase</w:t>
      </w:r>
      <w:bookmarkEnd w:id="129"/>
    </w:p>
    <w:p xmlns:xf="http://www.w3.org/2005/xpath-functions" es:generated="true" w14:paraId="0FED4A4B" w14:textId="695EA6C8" w:rsidP="00FD22AC" w:rsidR="FFD550FF" w:rsidRDefault="00A15457">
      <w:sdt>
        <w:sdtPr es:element="dss2-DocumentBaseType">
          <w:tag w:val="dss2-DocumentBaseType.-normative"/>
          <w:placeholder>
            <w:docPart w:val="component DocumentBase normative details"/>
          </w:placeholder>
          <w:richText/>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cs="Courier New" w:hAnsi="Courier New"/>
              <w:color w:val="19d131"/>
              <w:szCs w:val="20"/>
              <w:lang w:val="en-GB"/>
            </w:rPr>
            <w:t>DocumentType</w:t>
          </w:r>
          <w:r w:rsidR="001725A5" w:rsidRPr="003A06D0">
            <w:rPr>
              <w:color w:val="19d131"/>
              <w:szCs w:val="20"/>
              <w:lang w:val="en-GB"/>
            </w:rPr>
            <w:t xml:space="preserve">, </w:t>
          </w:r>
          <w:r w:rsidR="001725A5" w:rsidRPr="003A06D0">
            <w:rPr>
              <w:rFonts w:ascii="Courier New" w:cs="Courier New" w:hAnsi="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cs="Courier New" w:hAnsi="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if present, </w:t>
        <w:t xml:space="preserve">MUST contain one instance of a unique identifier</w:t>
      </w:r>
      <w:r w:rsidR="00C607DF">
        <w:t xml:space="preserve">. </w:t>
      </w:r>
      <w:sdt>
        <w:sdtPr es:element="dss2-DocumentBaseType">
          <w:alias w:val="dss2-DocumentBaseType.ID"/>
          <w:tag w:val="dss2-DocumentBaseType.Id"/>
          <w:placeholder>
            <w:docPart w:val="sub component Id details"/>
          </w:placeholder>
          <w:richText/>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if present, </w:t>
        <w:t xml:space="preserve">MUST contain one instance of a URI</w:t>
      </w:r>
      <w:r w:rsidR="00C607DF">
        <w:t xml:space="preserve">. </w:t>
      </w:r>
      <w:sdt>
        <w:sdtPr es:element="dss2-DocumentBaseType">
          <w:alias w:val="dss2-DocumentBaseType.refURI"/>
          <w:tag w:val="dss2-DocumentBaseType.RefURI"/>
          <w:placeholder>
            <w:docPart w:val="sub component RefURI details"/>
          </w:placeholder>
          <w:richText/>
        </w:sdtPr>
        <w:sdtEndPr/>
        <w:sdtContent>
          <w:r w:rsidRPr="003A06D0">
            <w:rPr>
              <w:color w:val="19d131"/>
              <w:szCs w:val="20"/>
              <w:lang w:val="en-GB"/>
            </w:rPr>
            <w:t xml:space="preserve">This specifies the value for a </w:t>
          </w:r>
          <w:r w:rsidRPr="003A06D0">
            <w:rPr>
              <w:rFonts w:ascii="Courier New" w:cs="Courier New" w:hAnsi="Courier New"/>
              <w:color w:val="19d131"/>
              <w:szCs w:val="20"/>
              <w:lang w:val="en-GB"/>
            </w:rPr>
            <w:t xml:space="preserve">&lt;ds:Reference&gt; </w:t>
          </w:r>
          <w:r w:rsidRPr="003A06D0">
            <w:rPr>
              <w:color w:val="19d131"/>
              <w:szCs w:val="20"/>
              <w:lang w:val="en-GB"/>
            </w:rPr>
            <w:t xml:space="preserve">element’s </w:t>
          </w:r>
          <w:r w:rsidRPr="003A06D0">
            <w:rPr>
              <w:rFonts w:ascii="Courier New" w:cs="Courier New" w:hAnsi="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cs="Courier New" w:hAnsi="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cs="Courier New" w:hAnsi="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RefType</w:t>
      </w:r>
      <w:r>
        <w:t xml:space="preserve"> element, if present, </w:t>
        <w:t xml:space="preserve">MUST contain one instance of a URI</w:t>
      </w:r>
      <w:r w:rsidR="00C607DF">
        <w:t xml:space="preserve">. </w:t>
      </w:r>
      <w:sdt>
        <w:sdtPr es:element="dss2-DocumentBaseType">
          <w:alias w:val="dss2-DocumentBaseType.refType"/>
          <w:tag w:val="dss2-DocumentBaseType.RefType"/>
          <w:placeholder>
            <w:docPart w:val="sub component RefType details"/>
          </w:placeholder>
          <w:richText/>
        </w:sdtPr>
        <w:sdtEndPr/>
        <w:sdtContent>
          <w:r w:rsidRPr="003A06D0">
            <w:rPr>
              <w:color w:val="19d131"/>
              <w:szCs w:val="20"/>
              <w:lang w:val="en-GB"/>
            </w:rPr>
            <w:t xml:space="preserve">This specifies the value for a </w:t>
          </w:r>
          <w:r w:rsidRPr="003A06D0">
            <w:rPr>
              <w:rFonts w:ascii="Courier New" w:cs="Courier New" w:hAnsi="Courier New"/>
              <w:color w:val="19d131"/>
              <w:szCs w:val="20"/>
              <w:lang w:val="en-GB"/>
            </w:rPr>
            <w:t xml:space="preserve">&lt;ds:Reference&gt; </w:t>
          </w:r>
          <w:r w:rsidRPr="003A06D0">
            <w:rPr>
              <w:color w:val="19d131"/>
              <w:szCs w:val="20"/>
              <w:lang w:val="en-GB"/>
            </w:rPr>
            <w:t xml:space="preserve">element’s </w:t>
          </w:r>
          <w:r w:rsidRPr="003A06D0">
            <w:rPr>
              <w:rFonts w:ascii="Courier New" w:cs="Courier New" w:hAnsi="Courier New"/>
              <w:color w:val="19d131"/>
              <w:szCs w:val="20"/>
              <w:lang w:val="en-GB"/>
            </w:rPr>
            <w:t xml:space="preserve">Type </w:t>
          </w:r>
          <w:r w:rsidRPr="003A06D0">
            <w:rPr>
              <w:color w:val="19d131"/>
              <w:szCs w:val="20"/>
              <w:lang w:val="en-GB"/>
            </w:rPr>
            <w:t>attribute when referring to this input document.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if present, </w:t>
        <w:t xml:space="preserve">MUST contain one instance of a unique identifier reference</w:t>
      </w:r>
      <w:r w:rsidR="00C607DF">
        <w:t xml:space="preserve">. </w:t>
      </w:r>
      <w:sdt>
        <w:sdtPr es:element="dss2-DocumentBaseType">
          <w:alias w:val="dss2-DocumentBaseType.schemaRefs"/>
          <w:tag w:val="dss2-DocumentBaseType.SchemaRefs"/>
          <w:placeholder>
            <w:docPart w:val="sub component SchemaRefs details"/>
          </w:placeholder>
          <w:richText/>
        </w:sdtPr>
        <w:sdtEndPr/>
        <w:sdtContent>
          <w:r w:rsidRPr="003A06D0">
            <w:rPr>
              <w:color w:val="19d131"/>
              <w:szCs w:val="20"/>
              <w:lang w:val="en-GB"/>
            </w:rPr>
            <w:t xml:space="preserve">The identified schemas are to be used to process the </w:t>
          </w:r>
          <w:r w:rsidRPr="003A06D0">
            <w:rPr>
              <w:rFonts w:ascii="Courier New" w:cs="Courier New" w:hAnsi="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cs="Courier New" w:hAnsi="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cs="Courier New" w:hAnsi="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cs="Courier New" w:hAnsi="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DocumentBaseType">
          <w:tag w:val="dss2-DocumentBaseType.-nonNormative"/>
          <w:placeholder>
            <w:docPart w:val="component DocumentBase non normative details"/>
          </w:placeholder>
          <w:richText/>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xmlns:xf="http://www.w3.org/2005/xpath-functions" es:generated="true" w14:paraId="08898D32" w14:textId="77777777" w:rsidP="002062A5" w:rsidR="FFD550FF" w:rsidRDefault="002062A5">
      <w:pPr>
        <w:pStyle w:val="berschrift4"/>
      </w:pPr>
      <w:bookmarkStart w:id="136" w:name="_Toc482893917"/>
      <w:r>
        <w:t>DocumentBase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c>
          <w:tcPr>
            <w:tcW w:type="dxa" w:w="4675"/>
          </w:tcPr>
          <w:p es:generated="true" w14:paraId="0FED4A4B" w14:textId="695EA6C8" w:rsidP="00FD22AC" w:rsidR="FFD550FF" w:rsidRDefault="00A15457">
            <w:sdt>
              <w:sdtPr es:element="dss2-DocumentBaseType">
                <w:alias w:val="dss2-DocumentBaseType.ID"/>
                <w:tag w:val="dss2-DocumentBaseType.-jsonComment.I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c>
          <w:tcPr>
            <w:tcW w:type="dxa" w:w="4675"/>
          </w:tcPr>
          <w:p es:generated="true" w14:paraId="0FED4A4B" w14:textId="695EA6C8" w:rsidP="00FD22AC" w:rsidR="FFD550FF" w:rsidRDefault="00A15457">
            <w:sdt>
              <w:sdtPr es:element="dss2-DocumentBaseType">
                <w:alias w:val="dss2-DocumentBaseType.refURI"/>
                <w:tag w:val="dss2-DocumentBaseType.-jsonComment.RefURI"/>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c>
          <w:tcPr>
            <w:tcW w:type="dxa" w:w="4675"/>
          </w:tcPr>
          <w:p es:generated="true" w14:paraId="0FED4A4B" w14:textId="695EA6C8" w:rsidP="00FD22AC" w:rsidR="FFD550FF" w:rsidRDefault="00A15457">
            <w:sdt>
              <w:sdtPr es:element="dss2-DocumentBaseType">
                <w:alias w:val="dss2-DocumentBaseType.refType"/>
                <w:tag w:val="dss2-DocumentBaseType.-jsonComment.RefTyp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c>
          <w:tcPr>
            <w:tcW w:type="dxa" w:w="4675"/>
          </w:tcPr>
          <w:p es:generated="true" w14:paraId="0FED4A4B" w14:textId="695EA6C8" w:rsidP="00FD22AC" w:rsidR="FFD550FF" w:rsidRDefault="00A15457">
            <w:sdt>
              <w:sdtPr es:element="dss2-DocumentBaseType">
                <w:alias w:val="dss2-DocumentBaseType.schemaRefs"/>
                <w:tag w:val="dss2-DocumentBaseType.-jsonComment.SchemaRefs"/>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DocumentBaseType">
          <w:tag w:val="dss2-DocumentBaseType.-jsonSchema"/>
          <w:placeholder>
            <w:docPart w:val="component DocumentBase JSON schema details"/>
          </w:placeholder>
          <w:showingPlcHdr/>
          <w:richText/>
        </w:sdtPr>
        <w:sdtEndPr/>
        [component DocumentBase JSON schema details] 
        <w:sdtContent>
          <w:r w:rsidR="00E333BD">
            <w:rPr>
              <w:rStyle w:val="PlaceholderText"/>
              <w:color w:val="19d131"/>
            </w:rPr>
            <w:t>[component DocumentBase JSON schema details]</w:t>
          </w:r>
        </w:sdtContent>
      </w:sdt>
    </w:p>
    <w:p xmlns:xf="http://www.w3.org/2005/xpath-functions" es:generated="true" w14:paraId="0768E3F6" w14:textId="77777777" w:rsidP="002062A5" w:rsidR="FFD550FF" w:rsidRDefault="002062A5">
      <w:pPr>
        <w:pStyle w:val="berschrift4"/>
      </w:pPr>
      <w:bookmarkStart w:id="130" w:name="_Toc482893916"/>
      <w:r>
        <w:t>DocumentBase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DocumentBaseType</w:t>
      </w:r>
      <w:r w:rsidRPr="0CCF9147">
        <w:t xml:space="preserve"> SHALL implement the requirements defined in the </w:t>
      </w:r>
      <w:r w:rsidRPr="002062A5">
        <w:rPr>
          <w:rFonts w:ascii="Courier New" w:cs="Courier New" w:eastAsia="Courier New" w:hAnsi="Courier New"/>
        </w:rPr>
        <w:t>DocumentBase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DocumentBaseType</w:t>
      </w:r>
      <w:r w:rsidRPr="71C71F8C">
        <w:t xml:space="preserve"> </w:t>
      </w:r>
      <w:r>
        <w:t xml:space="preserve">XML element SHALL implement in XML syntax the sub-component that has a name equal to its local name. </w:t>
      </w:r>
      <w:sdt>
        <w:sdtPr es:element="dss2-DocumentBaseType">
          <w:tag w:val="dss2-DocumentBaseType.-xmlSchema"/>
          <w:placeholder>
            <w:docPart w:val="component DocumentBase XML schema details"/>
          </w:placeholder>
          <w:showingPlcHdr/>
          <w:richText/>
        </w:sdtPr>
        <w:sdtEndPr/>
        [component DocumentBase XML schema details] 
        <w:sdtContent>
          <w:r w:rsidR="00E333BD">
            <w:rPr>
              <w:rStyle w:val="PlaceholderText"/>
              <w:color w:val="19d131"/>
            </w:rPr>
            <w:t>[component DocumentBase XML schema details]</w:t>
          </w:r>
        </w:sdtContent>
      </w:sdt>
    </w:p>
    <w:p xmlns:xf="http://www.w3.org/2005/xpath-functions" es:generated="true" w14:paraId="322E42C2" w14:textId="77777777" w:rsidP="002062A5" w:rsidR="FFD550FF" w:rsidRDefault="002062A5">
      <w:pPr>
        <w:pStyle w:val="berschrift3"/>
      </w:pPr>
      <w:bookmarkStart w:id="129" w:name="_RefComp1F72664D"/>
      <w:r>
        <w:t>Component Document</w:t>
      </w:r>
      <w:bookmarkEnd w:id="129"/>
    </w:p>
    <w:p xmlns:xf="http://www.w3.org/2005/xpath-functions" es:generated="true" w14:paraId="0FED4A4B" w14:textId="695EA6C8" w:rsidP="00FD22AC" w:rsidR="FFD550FF" w:rsidRDefault="00A15457">
      <w:sdt>
        <w:sdtPr es:element="dss2-DocumentType">
          <w:tag w:val="dss2-DocumentType.-normative"/>
          <w:placeholder>
            <w:docPart w:val="component Document normative details"/>
          </w:placeholder>
          <w:richText/>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DocumentType">
          <w:alias w:val="dss2-DocumentType.b64Data"/>
          <w:tag w:val="dss2-DocumentType.Base64Data"/>
          <w:placeholder>
            <w:docPart w:val="sub component Base64Data details"/>
          </w:placeholder>
          <w:showingPlcHdr/>
          <w:richText/>
        </w:sdtPr>
        <w:sdtEndPr/>
        [sub component Base64Data details] 
        <w:sdtContent>
          <w:r w:rsidR="00E333BD">
            <w:rPr>
              <w:rStyle w:val="PlaceholderText"/>
              <w:color w:val="19d131"/>
            </w:rPr>
            <w:t>[sub component Base64Data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DocumentType">
          <w:tag w:val="dss2-DocumentType.-nonNormative"/>
          <w:placeholder>
            <w:docPart w:val="component Document non normative details"/>
          </w:placeholder>
          <w:showingPlcHdr/>
          <w:richText/>
        </w:sdtPr>
        <w:sdtEndPr/>
        [component Document non normative details] 
        <w:sdtContent>
          <w:r w:rsidR="00E333BD">
            <w:rPr>
              <w:rStyle w:val="PlaceholderText"/>
              <w:color w:val="19d131"/>
            </w:rPr>
            <w:t>[component Document non normative details]</w:t>
          </w:r>
        </w:sdtContent>
      </w:sdt>
    </w:p>
    <w:p xmlns:xf="http://www.w3.org/2005/xpath-functions" es:generated="true" w14:paraId="08898D32" w14:textId="77777777" w:rsidP="002062A5" w:rsidR="FFD550FF" w:rsidRDefault="002062A5">
      <w:pPr>
        <w:pStyle w:val="berschrift4"/>
      </w:pPr>
      <w:bookmarkStart w:id="136" w:name="_Toc482893917"/>
      <w:r>
        <w:t>Document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c>
          <w:tcPr>
            <w:tcW w:type="dxa" w:w="4675"/>
          </w:tcPr>
          <w:p es:generated="true" w14:paraId="0FED4A4B" w14:textId="695EA6C8" w:rsidP="00FD22AC" w:rsidR="FFD550FF" w:rsidRDefault="00A15457">
            <w:sdt>
              <w:sdtPr es:element="dss2-DocumentType">
                <w:alias w:val="dss2-DocumentType.b64Data"/>
                <w:tag w:val="dss2-DocumentType.-jsonComment.Base64Data"/>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DocumentType">
          <w:tag w:val="dss2-DocumentType.-jsonSchema"/>
          <w:placeholder>
            <w:docPart w:val="component Document JSON schema details"/>
          </w:placeholder>
          <w:showingPlcHdr/>
          <w:richText/>
        </w:sdtPr>
        <w:sdtEndPr/>
        [component Document JSON schema details] 
        <w:sdtContent>
          <w:r w:rsidR="00E333BD">
            <w:rPr>
              <w:rStyle w:val="PlaceholderText"/>
              <w:color w:val="19d131"/>
            </w:rPr>
            <w:t>[component Document JSON schema details]</w:t>
          </w:r>
        </w:sdtContent>
      </w:sdt>
    </w:p>
    <w:p xmlns:xf="http://www.w3.org/2005/xpath-functions" es:generated="true" w14:paraId="0768E3F6" w14:textId="77777777" w:rsidP="002062A5" w:rsidR="FFD550FF" w:rsidRDefault="002062A5">
      <w:pPr>
        <w:pStyle w:val="berschrift4"/>
      </w:pPr>
      <w:bookmarkStart w:id="130" w:name="_Toc482893916"/>
      <w:r>
        <w:t>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DocumentType</w:t>
      </w:r>
      <w:r w:rsidRPr="0CCF9147">
        <w:t xml:space="preserve"> SHALL implement the requirements defined in the </w:t>
      </w:r>
      <w:r w:rsidRPr="002062A5">
        <w:rPr>
          <w:rFonts w:ascii="Courier New" w:cs="Courier New" w:eastAsia="Courier New" w:hAnsi="Courier New"/>
        </w:rPr>
        <w:t>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DocumentType</w:t>
      </w:r>
      <w:r w:rsidRPr="71C71F8C">
        <w:t xml:space="preserve"> </w:t>
      </w:r>
      <w:r>
        <w:t xml:space="preserve">XML element SHALL implement in XML syntax the sub-component that has a name equal to its local name. </w:t>
      </w:r>
      <w:sdt>
        <w:sdtPr es:element="dss2-DocumentType">
          <w:tag w:val="dss2-DocumentType.-xmlSchema"/>
          <w:placeholder>
            <w:docPart w:val="component Document XML schema details"/>
          </w:placeholder>
          <w:showingPlcHdr/>
          <w:richText/>
        </w:sdtPr>
        <w:sdtEndPr/>
        [component Document XML schema details] 
        <w:sdtContent>
          <w:r w:rsidR="00E333BD">
            <w:rPr>
              <w:rStyle w:val="PlaceholderText"/>
              <w:color w:val="19d131"/>
            </w:rPr>
            <w:t>[component Document XML schema details]</w:t>
          </w:r>
        </w:sdtContent>
      </w:sdt>
    </w:p>
    <w:p xmlns:xf="http://www.w3.org/2005/xpath-functions" es:generated="true" w14:paraId="322E42C2" w14:textId="77777777" w:rsidP="002062A5" w:rsidR="FFD550FF" w:rsidRDefault="002062A5">
      <w:pPr>
        <w:pStyle w:val="berschrift3"/>
      </w:pPr>
      <w:bookmarkStart w:id="129" w:name="_RefComp89952E90"/>
      <w:r>
        <w:t>Component TransformedData</w:t>
      </w:r>
      <w:bookmarkEnd w:id="129"/>
    </w:p>
    <w:p xmlns:xf="http://www.w3.org/2005/xpath-functions" es:generated="true" w14:paraId="0FED4A4B" w14:textId="695EA6C8" w:rsidP="00FD22AC" w:rsidR="FFD550FF" w:rsidRDefault="00A15457">
      <w:sdt>
        <w:sdtPr es:element="dss2-TransformedDataType">
          <w:tag w:val="dss2-TransformedDataType.-normative"/>
          <w:placeholder>
            <w:docPart w:val="component TransformedData normative details"/>
          </w:placeholder>
          <w:showingPlcHdr/>
          <w:richText/>
        </w:sdtPr>
        <w:sdtEndPr/>
        [component TransformedData normative details] 
        <w:sdtContent>
          <w:r w:rsidR="00E333BD">
            <w:rPr>
              <w:rStyle w:val="PlaceholderText"/>
              <w:color w:val="19d131"/>
            </w:rPr>
            <w:t>[component TransformedData normative details]</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sdt>
        <w:sdtPr es:element="dss2-TransformedDataType">
          <w:alias w:val="dss2-TransformedDataType.transforms"/>
          <w:tag w:val="dss2-TransformedDataType.Transforms"/>
          <w:placeholder>
            <w:docPart w:val="sub component Transforms details"/>
          </w:placeholder>
          <w:richText/>
        </w:sdtPr>
        <w:sdtEnd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TransformedDataType">
          <w:alias w:val="dss2-TransformedDataType.b64Data"/>
          <w:tag w:val="dss2-TransformedDataType.Base64Data"/>
          <w:placeholder>
            <w:docPart w:val="sub component Base64Data details"/>
          </w:placeholder>
          <w:richText/>
        </w:sdtPr>
        <w:sdtEndPr/>
        <w:sdtContent>
          <w:r w:rsidRPr="003A06D0">
            <w:rPr>
              <w:color w:val="19d131"/>
              <w:lang w:val="en-GB"/>
            </w:rPr>
            <w:t>This element gives the binary output of a sequence of transforms to be hashed at the server side.</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if present, </w:t>
        <w:t xml:space="preserve">MUST contain one instance of an integer</w:t>
      </w:r>
      <w:r w:rsidR="00C607DF">
        <w:t xml:space="preserve">. </w:t>
      </w:r>
      <w:sdt>
        <w:sdtPr es:element="dss2-TransformedDataType">
          <w:alias w:val="dss2-TransformedDataType.whichRef"/>
          <w:tag w:val="dss2-TransformedDataType.WhichReference"/>
          <w:placeholder>
            <w:docPart w:val="sub component WhichReference details"/>
          </w:placeholder>
          <w:richText/>
        </w:sdtPr>
        <w:sdtEndPr/>
        <w:sdtContent>
          <w:r w:rsidRPr="003A06D0">
            <w:rPr>
              <w:color w:val="19d131"/>
              <w:lang w:val="en-GB"/>
            </w:rPr>
            <w:t xml:space="preserve">As there may be multiple </w:t>
          </w:r>
          <w:r w:rsidRPr="003A06D0">
            <w:rPr>
              <w:rFonts w:ascii="Courier New" w:cs="Courier New" w:eastAsia="Courier New" w:hAnsi="Courier New"/>
              <w:lang w:val="en-GB"/>
            </w:rPr>
            <w:t>TransformedDataType</w:t>
          </w:r>
          <w:r w:rsidRPr="003A06D0">
            <w:rPr>
              <w:color w:val="19d131"/>
              <w:lang w:val="en-GB"/>
            </w:rPr>
            <w:t xml:space="preserve"> / </w:t>
          </w:r>
          <w:r w:rsidRPr="003A06D0">
            <w:rPr>
              <w:rFonts w:ascii="Courier New" w:cs="Courier New" w:eastAsia="Courier New" w:hAnsi="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TransformedDataType">
          <w:tag w:val="dss2-TransformedDataType.-nonNormative"/>
          <w:placeholder>
            <w:docPart w:val="component TransformedData non normative details"/>
          </w:placeholder>
          <w:richText/>
        </w:sdtPr>
        <w:sdtEndPr/>
        <w:sdtContent>
          <w:r w:rsidR="001725A5" w:rsidRPr="003A06D0">
            <w:rPr>
              <w:color w:val="19d131"/>
              <w:lang w:val="en-GB"/>
            </w:rPr>
            <w:t xml:space="preserve">It may be possible to establish the &lt;ds:References&gt; / </w:t>
          </w:r>
          <w:r w:rsidR="001725A5" w:rsidRPr="003A06D0">
            <w:rPr>
              <w:rFonts w:ascii="Courier New" w:cs="Courier New" w:eastAsia="Courier New" w:hAnsi="Courier New"/>
              <w:lang w:val="en-GB"/>
            </w:rPr>
            <w:t>TransformedDataType</w:t>
          </w:r>
          <w:r w:rsidR="001725A5" w:rsidRPr="003A06D0">
            <w:rPr>
              <w:color w:val="19d131"/>
              <w:lang w:val="en-GB"/>
            </w:rPr>
            <w:t xml:space="preserve"> / </w:t>
          </w:r>
          <w:r w:rsidR="001725A5" w:rsidRPr="003A06D0">
            <w:rPr>
              <w:rFonts w:ascii="Courier New" w:cs="Courier New" w:eastAsia="Courier New" w:hAnsi="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cs="Courier New" w:eastAsia="Courier New" w:hAnsi="Courier New"/>
              <w:lang w:val="en-GB"/>
            </w:rPr>
            <w:t>TransformedDataType</w:t>
          </w:r>
          <w:r w:rsidR="001725A5" w:rsidRPr="003A06D0">
            <w:rPr>
              <w:color w:val="19d131"/>
              <w:lang w:val="en-GB"/>
            </w:rPr>
            <w:t xml:space="preserve"> / </w:t>
          </w:r>
          <w:r w:rsidR="001725A5" w:rsidRPr="003A06D0">
            <w:rPr>
              <w:rFonts w:ascii="Courier New" w:cs="Courier New" w:eastAsia="Courier New" w:hAnsi="Courier New"/>
              <w:lang w:val="en-GB"/>
            </w:rPr>
            <w:t>DocumentHashType</w:t>
          </w:r>
          <w:r w:rsidR="001725A5" w:rsidRPr="003A06D0">
            <w:rPr>
              <w:color w:val="19d131"/>
              <w:lang w:val="en-GB"/>
            </w:rPr>
            <w:t>.</w:t>
          </w:r>
        </w:sdtContent>
      </w:sdt>
    </w:p>
    <w:p xmlns:xf="http://www.w3.org/2005/xpath-functions" es:generated="true" w14:paraId="08898D32" w14:textId="77777777" w:rsidP="002062A5" w:rsidR="FFD550FF" w:rsidRDefault="002062A5">
      <w:pPr>
        <w:pStyle w:val="berschrift4"/>
      </w:pPr>
      <w:bookmarkStart w:id="136" w:name="_Toc482893917"/>
      <w:r>
        <w:t>TransformedData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TransformedData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TransformedData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c>
          <w:tcPr>
            <w:tcW w:type="dxa" w:w="4675"/>
          </w:tcPr>
          <w:p es:generated="true" w14:paraId="0FED4A4B" w14:textId="695EA6C8" w:rsidP="00FD22AC" w:rsidR="FFD550FF" w:rsidRDefault="00A15457">
            <w:sdt>
              <w:sdtPr es:element="dss2-TransformedDataType">
                <w:alias w:val="dss2-TransformedDataType.transforms"/>
                <w:tag w:val="dss2-TransformedDataType.-jsonComment.Transform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c>
          <w:tcPr>
            <w:tcW w:type="dxa" w:w="4675"/>
          </w:tcPr>
          <w:p es:generated="true" w14:paraId="0FED4A4B" w14:textId="695EA6C8" w:rsidP="00FD22AC" w:rsidR="FFD550FF" w:rsidRDefault="00A15457">
            <w:sdt>
              <w:sdtPr es:element="dss2-TransformedDataType">
                <w:alias w:val="dss2-TransformedDataType.b64Data"/>
                <w:tag w:val="dss2-TransformedDataType.-jsonComment.Base64Data"/>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c>
          <w:tcPr>
            <w:tcW w:type="dxa" w:w="4675"/>
          </w:tcPr>
          <w:p es:generated="true" w14:paraId="0FED4A4B" w14:textId="695EA6C8" w:rsidP="00FD22AC" w:rsidR="FFD550FF" w:rsidRDefault="00A15457">
            <w:sdt>
              <w:sdtPr es:element="dss2-TransformedDataType">
                <w:alias w:val="dss2-TransformedDataType.whichRef"/>
                <w:tag w:val="dss2-TransformedDataType.-jsonComment.WhichReferenc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"dss2-TransformedDataType"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TransformedDataType">
          <w:tag w:val="dss2-TransformedDataType.-jsonSchema"/>
          <w:placeholder>
            <w:docPart w:val="component TransformedData JSON schema details"/>
          </w:placeholder>
          <w:showingPlcHdr/>
          <w:richText/>
        </w:sdtPr>
        <w:sdtEndPr/>
        [component TransformedData JSON schema details] 
        <w:sdtContent>
          <w:r w:rsidR="00E333BD">
            <w:rPr>
              <w:rStyle w:val="PlaceholderText"/>
              <w:color w:val="19d131"/>
            </w:rPr>
            <w:t>[component TransformedData JSON schema details]</w:t>
          </w:r>
        </w:sdtContent>
      </w:sdt>
    </w:p>
    <w:p xmlns:xf="http://www.w3.org/2005/xpath-functions" es:generated="true" w14:paraId="0768E3F6" w14:textId="77777777" w:rsidP="002062A5" w:rsidR="FFD550FF" w:rsidRDefault="002062A5">
      <w:pPr>
        <w:pStyle w:val="berschrift4"/>
      </w:pPr>
      <w:bookmarkStart w:id="130" w:name="_Toc482893916"/>
      <w:r>
        <w:t>TransformedData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TransformedDataType</w:t>
      </w:r>
      <w:r w:rsidRPr="0CCF9147">
        <w:t xml:space="preserve"> SHALL implement the requirements defined in the </w:t>
      </w:r>
      <w:r w:rsidRPr="002062A5">
        <w:rPr>
          <w:rFonts w:ascii="Courier New" w:cs="Courier New" w:eastAsia="Courier New" w:hAnsi="Courier New"/>
        </w:rPr>
        <w:t>TransformedData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TransformedDataType</w:t>
      </w:r>
      <w:r w:rsidRPr="71C71F8C">
        <w:t xml:space="preserve"> </w:t>
      </w:r>
      <w:r>
        <w:t xml:space="preserve">XML element SHALL implement in XML syntax the sub-component that has a name equal to its local name. </w:t>
      </w:r>
      <w:sdt>
        <w:sdtPr es:element="dss2-TransformedDataType">
          <w:tag w:val="dss2-TransformedDataType.-xmlSchema"/>
          <w:placeholder>
            <w:docPart w:val="component TransformedData XML schema details"/>
          </w:placeholder>
          <w:showingPlcHdr/>
          <w:richText/>
        </w:sdtPr>
        <w:sdtEndPr/>
        [component TransformedData XML schema details] 
        <w:sdtContent>
          <w:r w:rsidR="00E333BD">
            <w:rPr>
              <w:rStyle w:val="PlaceholderText"/>
              <w:color w:val="19d131"/>
            </w:rPr>
            <w:t>[component TransformedData XML schema details]</w:t>
          </w:r>
        </w:sdtContent>
      </w:sdt>
    </w:p>
    <w:p xmlns:xf="http://www.w3.org/2005/xpath-functions" es:generated="true" w14:paraId="322E42C2" w14:textId="77777777" w:rsidP="002062A5" w:rsidR="FFD550FF" w:rsidRDefault="002062A5">
      <w:pPr>
        <w:pStyle w:val="berschrift3"/>
      </w:pPr>
      <w:bookmarkStart w:id="129" w:name="_RefComp51B1EBF5"/>
      <w:r>
        <w:t>Component DocumentHash</w:t>
      </w:r>
      <w:bookmarkEnd w:id="129"/>
    </w:p>
    <w:p xmlns:xf="http://www.w3.org/2005/xpath-functions" es:generated="true" w14:paraId="0FED4A4B" w14:textId="695EA6C8" w:rsidP="00FD22AC" w:rsidR="FFD550FF" w:rsidRDefault="00A15457">
      <w:sdt>
        <w:sdtPr es:element="dss2-DocumentHashType">
          <w:tag w:val="dss2-DocumentHashType.-normative"/>
          <w:placeholder>
            <w:docPart w:val="component DocumentHash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sdt>
        <w:sdtPr es:element="dss2-DocumentHashType">
          <w:alias w:val="dss2-DocumentHashType.transforms"/>
          <w:tag w:val="dss2-DocumentHashType.Transforms"/>
          <w:placeholder>
            <w:docPart w:val="sub component Transforms details"/>
          </w:placeholder>
          <w:richText/>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DigestInfos</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sdt>
        <w:sdtPr es:element="dss2-DocumentHashType">
          <w:alias w:val="dss2-DocumentHashType.dis"/>
          <w:tag w:val="dss2-DocumentHashType.DigestInfos"/>
          <w:placeholder>
            <w:docPart w:val="sub component DigestInfos details"/>
          </w:placeholder>
          <w:richText/>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if present, </w:t>
        <w:t xml:space="preserve">MUST contain one instance of an integer</w:t>
      </w:r>
      <w:r w:rsidR="00C607DF">
        <w:t xml:space="preserve">. </w:t>
      </w:r>
      <w:sdt>
        <w:sdtPr es:element="dss2-DocumentHashType">
          <w:alias w:val="dss2-DocumentHashType.whichRef"/>
          <w:tag w:val="dss2-DocumentHashType.WhichReference"/>
          <w:placeholder>
            <w:docPart w:val="sub component WhichReference details"/>
          </w:placeholder>
          <w:richText/>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DocumentHashType">
          <w:tag w:val="dss2-DocumentHashType.-nonNormative"/>
          <w:placeholder>
            <w:docPart w:val="component DocumentHash non normative details"/>
          </w:placeholder>
          <w:showingPlcHdr/>
          <w:richText/>
        </w:sdtPr>
        <w:sdtEndPr/>
        [component DocumentHash non normative details] 
        <w:sdtContent>
          <w:r w:rsidR="00E333BD">
            <w:rPr>
              <w:rStyle w:val="PlaceholderText"/>
              <w:color w:val="19d131"/>
            </w:rPr>
            <w:t>[component DocumentHash non normative details]</w:t>
          </w:r>
        </w:sdtContent>
      </w:sdt>
    </w:p>
    <w:p xmlns:xf="http://www.w3.org/2005/xpath-functions" es:generated="true" w14:paraId="08898D32" w14:textId="77777777" w:rsidP="002062A5" w:rsidR="FFD550FF" w:rsidRDefault="002062A5">
      <w:pPr>
        <w:pStyle w:val="berschrift4"/>
      </w:pPr>
      <w:bookmarkStart w:id="136" w:name="_Toc482893917"/>
      <w:r>
        <w:t>DocumentHash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DocumentHash</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DocumentHash</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c>
          <w:tcPr>
            <w:tcW w:type="dxa" w:w="4675"/>
          </w:tcPr>
          <w:p es:generated="true" w14:paraId="0FED4A4B" w14:textId="695EA6C8" w:rsidP="00FD22AC" w:rsidR="FFD550FF" w:rsidRDefault="00A15457">
            <w:sdt>
              <w:sdtPr es:element="dss2-DocumentHashType">
                <w:alias w:val="dss2-DocumentHashType.transforms"/>
                <w:tag w:val="dss2-DocumentHashType.-jsonComment.Transform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c>
          <w:tcPr>
            <w:tcW w:type="dxa" w:w="4675"/>
          </w:tcPr>
          <w:p es:generated="true" w14:paraId="0FED4A4B" w14:textId="695EA6C8" w:rsidP="00FD22AC" w:rsidR="FFD550FF" w:rsidRDefault="00A15457">
            <w:sdt>
              <w:sdtPr es:element="dss2-DocumentHashType">
                <w:alias w:val="dss2-DocumentHashType.dis"/>
                <w:tag w:val="dss2-DocumentHashType.-jsonComment.DigestInfo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c>
          <w:tcPr>
            <w:tcW w:type="dxa" w:w="4675"/>
          </w:tcPr>
          <w:p es:generated="true" w14:paraId="0FED4A4B" w14:textId="695EA6C8" w:rsidP="00FD22AC" w:rsidR="FFD550FF" w:rsidRDefault="00A15457">
            <w:sdt>
              <w:sdtPr es:element="dss2-DocumentHashType">
                <w:alias w:val="dss2-DocumentHashType.whichRef"/>
                <w:tag w:val="dss2-DocumentHashType.-jsonComment.WhichReference"/>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"dss2-DocumentHashType"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"dis"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DocumentHashType">
          <w:tag w:val="dss2-DocumentHashType.-jsonSchema"/>
          <w:placeholder>
            <w:docPart w:val="component DocumentHash JSON schema details"/>
          </w:placeholder>
          <w:showingPlcHdr/>
          <w:richText/>
        </w:sdtPr>
        <w:sdtEndPr/>
        [component DocumentHash JSON schema details] 
        <w:sdtContent>
          <w:r w:rsidR="00E333BD">
            <w:rPr>
              <w:rStyle w:val="PlaceholderText"/>
              <w:color w:val="19d131"/>
            </w:rPr>
            <w:t>[component DocumentHash JSON schema details]</w:t>
          </w:r>
        </w:sdtContent>
      </w:sdt>
    </w:p>
    <w:p xmlns:xf="http://www.w3.org/2005/xpath-functions" es:generated="true" w14:paraId="0768E3F6" w14:textId="77777777" w:rsidP="002062A5" w:rsidR="FFD550FF" w:rsidRDefault="002062A5">
      <w:pPr>
        <w:pStyle w:val="berschrift4"/>
      </w:pPr>
      <w:bookmarkStart w:id="130" w:name="_Toc482893916"/>
      <w:r>
        <w:t>DocumentHash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DocumentHashType</w:t>
      </w:r>
      <w:r w:rsidRPr="0CCF9147">
        <w:t xml:space="preserve"> SHALL implement the requirements defined in the </w:t>
      </w:r>
      <w:r w:rsidRPr="002062A5">
        <w:rPr>
          <w:rFonts w:ascii="Courier New" w:cs="Courier New" w:eastAsia="Courier New" w:hAnsi="Courier New"/>
        </w:rPr>
        <w:t>DocumentHash</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DocumentHashType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DigestInfos</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DocumentHashType</w:t>
      </w:r>
      <w:r w:rsidRPr="71C71F8C">
        <w:t xml:space="preserve"> </w:t>
      </w:r>
      <w:r>
        <w:t xml:space="preserve">XML element SHALL implement in XML syntax the sub-component that has a name equal to its local name. </w:t>
      </w:r>
      <w:sdt>
        <w:sdtPr es:element="dss2-DocumentHashType">
          <w:tag w:val="dss2-DocumentHashType.-xmlSchema"/>
          <w:placeholder>
            <w:docPart w:val="component DocumentHash XML schema details"/>
          </w:placeholder>
          <w:showingPlcHdr/>
          <w:richText/>
        </w:sdtPr>
        <w:sdtEndPr/>
        [component DocumentHash XML schema details] 
        <w:sdtContent>
          <w:r w:rsidR="00E333BD">
            <w:rPr>
              <w:rStyle w:val="PlaceholderText"/>
              <w:color w:val="19d131"/>
            </w:rPr>
            <w:t>[component DocumentHash XML schema details]</w:t>
          </w:r>
        </w:sdtContent>
      </w:sdt>
    </w:p>
    <w:p xmlns:xf="http://www.w3.org/2005/xpath-functions" es:generated="true" w14:paraId="322E42C2" w14:textId="77777777" w:rsidP="002062A5" w:rsidR="FFD550FF" w:rsidRDefault="002062A5">
      <w:pPr>
        <w:pStyle w:val="berschrift3"/>
      </w:pPr>
      <w:bookmarkStart w:id="129" w:name="_RefCompA5E5C69F"/>
      <w:r>
        <w:t>Component SignatureObject</w:t>
      </w:r>
      <w:bookmarkEnd w:id="129"/>
    </w:p>
    <w:p xmlns:xf="http://www.w3.org/2005/xpath-functions" es:generated="true" w14:paraId="0FED4A4B" w14:textId="695EA6C8" w:rsidP="00FD22AC" w:rsidR="FFD550FF" w:rsidRDefault="00A15457">
      <w:sdt>
        <w:sdtPr es:element="dss2-SignatureObjectType">
          <w:tag w:val="dss2-SignatureObjectType.-normative"/>
          <w:placeholder>
            <w:docPart w:val="component SignatureObject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Base64Signature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sdt>
        <w:sdtPr es:element="dss2-SignatureObjectType">
          <w:alias w:val="dss2-SignatureObjectType.b64Sig"/>
          <w:tag w:val="dss2-SignatureObjectType.Base64Signature"/>
          <w:placeholder>
            <w:docPart w:val="sub component Base64Signature details"/>
          </w:placeholder>
          <w:richText/>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cs="Courier New" w:eastAsia="Courier New" w:hAnsi="Courier New"/>
              <w:lang w:val="en-GB"/>
            </w:rPr>
            <w:t>Base64DataType</w:t>
          </w:r>
          <w:r w:rsidRPr="003A06D0">
            <w:rPr>
              <w:color w:val="19d131"/>
              <w:lang w:val="en-GB"/>
            </w:rPr>
            <w:t xml:space="preserve"> component. Profiles MAY define the handling of additional types.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SignaturePtr</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_RefComp69B8F57B \r \h </w:instrText>
      </w:r>
      <w:r w:rsidR="00C607DF">
        <w:fldChar w:fldCharType="separate"/>
      </w:r>
      <w:r w:rsidR="00C607DF">
        <w:rPr>
          <w:rStyle w:val="Datatype"/>
          <w:rFonts w:cs="Courier New" w:eastAsia="Courier New"/>
        </w:rPr>
        <w:t>SignaturePtr</w:t>
      </w:r>
      <w:r w:rsidR="00C607DF">
        <w:fldChar w:fldCharType="end"/>
      </w:r>
      <w:r w:rsidR="00C607DF">
        <w:t xml:space="preserve">. </w:t>
      </w:r>
      <w:sdt>
        <w:sdtPr es:element="dss2-SignatureObjectType">
          <w:alias w:val="dss2-SignatureObjectType.sigPtr"/>
          <w:tag w:val="dss2-SignatureObjectType.SignaturePtr"/>
          <w:placeholder>
            <w:docPart w:val="sub component SignaturePtr details"/>
          </w:placeholder>
          <w:richText/>
        </w:sdtPr>
        <w:sdtEndPr/>
        <w:sdtContent>
          <w:r w:rsidRPr="003A06D0">
            <w:rPr>
              <w:color w:val="19d131"/>
              <w:lang w:val="en-GB"/>
            </w:rPr>
            <w:t>This element is used to point to an XML signature in an input (for a verify request) or output (for a sign response) document in which a signature is enveloped.</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if present, </w:t>
        <w:t xml:space="preserve">MUST contain one instance of a unique identifier reference</w:t>
      </w:r>
      <w:r w:rsidR="00C607DF">
        <w:t xml:space="preserve">. </w:t>
      </w:r>
      <w:sdt>
        <w:sdtPr es:element="dss2-SignatureObjectType">
          <w:alias w:val="dss2-SignatureObjectType.schemaRefs"/>
          <w:tag w:val="dss2-SignatureObjectType.SchemaRefs"/>
          <w:placeholder>
            <w:docPart w:val="sub component SchemaRefs details"/>
          </w:placeholder>
          <w:richText/>
        </w:sdtPr>
        <w:sdtEndPr/>
        <w:sdtContent>
          <w:r w:rsidRPr="003A06D0">
            <w:rPr>
              <w:color w:val="19d131"/>
              <w:szCs w:val="20"/>
              <w:lang w:val="en-GB"/>
            </w:rPr>
            <w:t xml:space="preserve">The identified schemas are to be used to process the </w:t>
          </w:r>
          <w:r w:rsidRPr="003A06D0">
            <w:rPr>
              <w:rFonts w:ascii="Courier New" w:cs="Courier New" w:hAnsi="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cs="Courier New" w:hAnsi="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cs="Courier New" w:hAnsi="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cs="Courier New" w:hAnsi="Courier New"/>
              <w:color w:val="19d131"/>
              <w:szCs w:val="20"/>
              <w:lang w:val="en-GB"/>
            </w:rPr>
            <w:t xml:space="preserve">ResultMessage </w:t>
          </w:r>
          <w:r w:rsidRPr="003A06D0">
            <w:rPr>
              <w:color w:val="19d131"/>
              <w:szCs w:val="20"/>
              <w:lang w:val="en-GB"/>
            </w:rPr>
            <w:t xml:space="preserve">(for the definition of </w:t>
          </w:r>
          <w:r w:rsidRPr="003A06D0">
            <w:rPr>
              <w:rFonts w:ascii="Courier New" w:cs="Courier New" w:hAnsi="Courier New"/>
              <w:color w:val="19d131"/>
              <w:szCs w:val="20"/>
              <w:lang w:val="en-GB"/>
            </w:rPr>
            <w:t>Schema</w:t>
          </w:r>
          <w:r w:rsidR="00C474B1">
            <w:rPr>
              <w:rFonts w:ascii="Courier New" w:cs="Courier New" w:hAnsi="Courier New"/>
              <w:color w:val="19d131"/>
              <w:szCs w:val="20"/>
              <w:lang w:val="en-GB"/>
            </w:rPr>
            <w:t>s</w:t>
          </w:r>
          <w:r w:rsidRPr="003A06D0">
            <w:rPr>
              <w:rFonts w:ascii="Courier New" w:cs="Courier New" w:hAnsi="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cs="Courier New" w:hAnsi="Courier New"/>
              <w:color w:val="19d131"/>
              <w:szCs w:val="20"/>
              <w:lang w:val="en-GB"/>
            </w:rPr>
            <w: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WhichDoc</w:t>
      </w:r>
      <w:r>
        <w:t xml:space="preserve"> element, if present, </w:t>
        <w:t xml:space="preserve">MUST contain one instance of a URI</w:t>
      </w:r>
      <w:r w:rsidR="00C607DF">
        <w:t xml:space="preserve">. </w:t>
      </w:r>
      <w:sdt>
        <w:sdtPr es:element="dss2-SignatureObjectType">
          <w:alias w:val="dss2-SignatureObjectType.whichDoc"/>
          <w:tag w:val="dss2-SignatureObjectType.WhichDoc"/>
          <w:placeholder>
            <w:docPart w:val="sub component WhichDoc details"/>
          </w:placeholder>
          <w:richText/>
        </w:sdtPr>
        <w:sdtEnd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s2-SignatureObjectType">
          <w:tag w:val="dss2-SignatureObjectType.-nonNormative"/>
          <w:placeholder>
            <w:docPart w:val="component SignatureObject non normative details"/>
          </w:placeholder>
          <w:richText/>
        </w:sdtPr>
        <w:sdtEndPr/>
        <w:sdtContent>
          <w:r w:rsidR="00D55226">
            <w:rPr>
              <w:color w:val="19d131"/>
            </w:rPr>
            <w:t xml:space="preserve">Proposed format of the </w:t>
          </w:r>
          <w:r w:rsidR="00D55226" w:rsidRPr="35C1378D">
            <w:rPr>
              <w:rStyle w:val="Datatype"/>
            </w:rPr>
            <w:t>WhichDoc</w:t>
          </w:r>
          <w:r w:rsidR="00D55226">
            <w:rPr>
              <w:color w:val="19d131"/>
            </w:rPr>
            <w:t xml:space="preserve"> element: scheme ‘dssReq’, the path contains the value of the value of the </w:t>
          </w:r>
          <w:r w:rsidR="00D55226" w:rsidRPr="00D55226">
            <w:rPr>
              <w:rStyle w:val="Datatype"/>
            </w:rPr>
            <w:t>RequestId</w:t>
          </w:r>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xmlns:xf="http://www.w3.org/2005/xpath-functions" es:generated="true" w14:paraId="08898D32" w14:textId="77777777" w:rsidP="002062A5" w:rsidR="FFD550FF" w:rsidRDefault="002062A5">
      <w:pPr>
        <w:pStyle w:val="berschrift4"/>
      </w:pPr>
      <w:bookmarkStart w:id="136" w:name="_Toc482893917"/>
      <w:r>
        <w:t>SignatureObject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c>
          <w:tcPr>
            <w:tcW w:type="dxa" w:w="4675"/>
          </w:tcPr>
          <w:p es:generated="true" w14:paraId="0FED4A4B" w14:textId="695EA6C8" w:rsidP="00FD22AC" w:rsidR="FFD550FF" w:rsidRDefault="00A15457">
            <w:sdt>
              <w:sdtPr es:element="dss2-SignatureObjectType">
                <w:alias w:val="dss2-SignatureObjectType.b64Sig"/>
                <w:tag w:val="dss2-SignatureObjectType.-jsonComment.Base64Signatur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c>
          <w:tcPr>
            <w:tcW w:type="dxa" w:w="4675"/>
          </w:tcPr>
          <w:p es:generated="true" w14:paraId="0FED4A4B" w14:textId="695EA6C8" w:rsidP="00FD22AC" w:rsidR="FFD550FF" w:rsidRDefault="00A15457">
            <w:sdt>
              <w:sdtPr es:element="dss2-SignatureObjectType">
                <w:alias w:val="dss2-SignatureObjectType.sigPtr"/>
                <w:tag w:val="dss2-SignatureObjectType.-jsonComment.SignaturePt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c>
          <w:tcPr>
            <w:tcW w:type="dxa" w:w="4675"/>
          </w:tcPr>
          <w:p es:generated="true" w14:paraId="0FED4A4B" w14:textId="695EA6C8" w:rsidP="00FD22AC" w:rsidR="FFD550FF" w:rsidRDefault="00A15457">
            <w:sdt>
              <w:sdtPr es:element="dss2-SignatureObjectType">
                <w:alias w:val="dss2-SignatureObjectType.schemaRefs"/>
                <w:tag w:val="dss2-SignatureObjectType.-jsonComment.SchemaRefs"/>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c>
          <w:tcPr>
            <w:tcW w:type="dxa" w:w="4675"/>
          </w:tcPr>
          <w:p es:generated="true" w14:paraId="0FED4A4B" w14:textId="695EA6C8" w:rsidP="00FD22AC" w:rsidR="FFD550FF" w:rsidRDefault="00A15457">
            <w:sdt>
              <w:sdtPr es:element="dss2-SignatureObjectType">
                <w:alias w:val="dss2-SignatureObjectType.whichDoc"/>
                <w:tag w:val="dss2-SignatureObjectType.-jsonComment.WhichDoc"/>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"sigPtr"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"#/definitions/dsb-SignaturePtrType"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s2-SignatureObjectType">
          <w:tag w:val="dss2-SignatureObjectType.-jsonSchema"/>
          <w:placeholder>
            <w:docPart w:val="component SignatureObject JSON schema details"/>
          </w:placeholder>
          <w:showingPlcHdr/>
          <w:richText/>
        </w:sdtPr>
        <w:sdtEndPr/>
        [component SignatureObject JSON schema details] 
        <w:sdtContent>
          <w:r w:rsidR="00E333BD">
            <w:rPr>
              <w:rStyle w:val="PlaceholderText"/>
              <w:color w:val="19d131"/>
            </w:rPr>
            <w:t>[component SignatureObject JSON schema details]</w:t>
          </w:r>
        </w:sdtContent>
      </w:sdt>
    </w:p>
    <w:p xmlns:xf="http://www.w3.org/2005/xpath-functions" es:generated="true" w14:paraId="0768E3F6" w14:textId="77777777" w:rsidP="002062A5" w:rsidR="FFD550FF" w:rsidRDefault="002062A5">
      <w:pPr>
        <w:pStyle w:val="berschrift4"/>
      </w:pPr>
      <w:bookmarkStart w:id="130" w:name="_Toc482893916"/>
      <w:r>
        <w:t>SignatureObject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SignatureObjectType</w:t>
      </w:r>
      <w:r w:rsidRPr="0CCF9147">
        <w:t xml:space="preserve"> SHALL implement the requirements defined in the </w:t>
      </w:r>
      <w:r w:rsidRPr="002062A5">
        <w:rPr>
          <w:rFonts w:ascii="Courier New" w:cs="Courier New" w:eastAsia="Courier New" w:hAnsi="Courier New"/>
        </w:rPr>
        <w:t>SignatureObject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Base64Signature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SignaturePtr</w:t>
      </w:r>
      <w:r>
        <w:rPr>
          <w:color w:themeColor="accent2" w:themeShade="BF" w:val="943634"/>
        </w:rPr>
        <w:t>"</w:t>
      </w:r>
      <w:r>
        <w:rPr>
          <w:color w:themeColor="accent2" w:themeShade="BF" w:val="943634"/>
        </w:rPr>
        <w:t xml:space="preserve"> type="</w:t>
      </w:r>
      <w:r>
        <w:rPr>
          <w:color w:themeColor="accent1" w:themeShade="80" w:val="244061"/>
        </w:rPr>
        <w:t>dsb:SignaturePtrType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SignatureObjectType</w:t>
      </w:r>
      <w:r w:rsidRPr="71C71F8C">
        <w:t xml:space="preserve"> </w:t>
      </w:r>
      <w:r>
        <w:t xml:space="preserve">XML element SHALL implement in XML syntax the sub-component that has a name equal to its local name. </w:t>
      </w:r>
      <w:sdt>
        <w:sdtPr es:element="dss2-SignatureObjectType">
          <w:tag w:val="dss2-SignatureObjectType.-xmlSchema"/>
          <w:placeholder>
            <w:docPart w:val="component SignatureObject XML schema details"/>
          </w:placeholder>
          <w:showingPlcHdr/>
          <w:richText/>
        </w:sdtPr>
        <w:sdtEndPr/>
        [component SignatureObject XML schema details] 
        <w:sdtContent>
          <w:r w:rsidR="00E333BD">
            <w:rPr>
              <w:rStyle w:val="PlaceholderText"/>
              <w:color w:val="19d131"/>
            </w:rPr>
            <w:t>[component SignatureObject XML schema details]</w:t>
          </w:r>
        </w:sdtContent>
      </w:sdt>
    </w:p>
    <w:p xmlns:xf="http://www.w3.org/2005/xpath-functions" es:generated="true" w14:paraId="0FED4A4B" w14:textId="695EA6C8" w:rsidP="00FD22AC" w:rsidR="FFD550FF" w:rsidRDefault="00A15457">
      <w:pPr>
        <w:pStyle w:val="berschrift2"/>
      </w:pPr>
      <w:bookmarkStart w:id="145" w:name="_Toc480914675"/>
      <w:bookmarkStart w:id="146" w:name="_Toc481064866"/>
      <w:bookmarkStart w:id="147" w:name="_Toc482893711"/>
      <w:r>
        <w:lastRenderedPageBreak/>
        <w:t>Referenced Data Structure Models from other documents</w:t>
      </w:r>
      <w:bookmarkEnd w:id="145"/>
      <w:bookmarkEnd w:id="146"/>
      <w:bookmarkEnd w:id="147"/>
    </w:p>
    <w:p xmlns:xf="http://www.w3.org/2005/xpath-functions" es:generated="true" w14:paraId="322E42C2" w14:textId="77777777" w:rsidP="002062A5" w:rsidR="FFD550FF" w:rsidRDefault="002062A5">
      <w:pPr>
        <w:pStyle w:val="berschrift3"/>
      </w:pPr>
      <w:bookmarkStart w:id="129" w:name="_RefComp26F1F54E"/>
      <w:r>
        <w:t>Component NameID</w:t>
      </w:r>
      <w:bookmarkEnd w:id="129"/>
    </w:p>
    <w:p xmlns:xf="http://www.w3.org/2005/xpath-functions" es:generated="true" w14:paraId="0FED4A4B" w14:textId="695EA6C8" w:rsidP="00FD22AC" w:rsidR="FFD550FF" w:rsidRDefault="00A15457">
      <w:sdt>
        <w:sdtPr es:element="saml2rw-NameIDType">
          <w:tag w:val="saml2rw-NameIDType.-normative"/>
          <w:placeholder>
            <w:docPart w:val="component NameID normative details"/>
          </w:placeholder>
          <w:richText/>
        </w:sdtPr>
        <w:sdtEndPr/>
        <w:sdtContent>
          <w:r w:rsidR="001725A5" w:rsidRPr="003A06D0">
            <w:rPr>
              <w:color w:val="19d131"/>
              <w:lang w:val="en-GB"/>
            </w:rPr>
            <w:t xml:space="preserve">The </w:t>
          </w:r>
          <w:r w:rsidR="001725A5" w:rsidRPr="003A06D0">
            <w:rPr>
              <w:rFonts w:ascii="Courier New" w:cs="Courier New" w:eastAsia="Courier New" w:hAnsi="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sdt>
        <w:sdtPr es:element="saml2rw-NameIDType">
          <w:tag w:val="saml2rw-NameIDType.value"/>
          <w:placeholder>
            <w:docPart w:val="sub component value details"/>
          </w:placeholder>
          <w:richText/>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Format</w:t>
      </w:r>
      <w:r>
        <w:t xml:space="preserve"> element, if present, </w:t>
        <w:t xml:space="preserve">MUST contain one instance of a URI</w:t>
      </w:r>
      <w:r w:rsidR="00C607DF">
        <w:t xml:space="preserve">. </w:t>
      </w:r>
      <w:sdt>
        <w:sdtPr es:element="saml2rw-NameIDType">
          <w:alias w:val="saml2rw-NameIDType.format"/>
          <w:tag w:val="saml2rw-NameIDType.Format"/>
          <w:placeholder>
            <w:docPart w:val="sub component Format details"/>
          </w:placeholder>
          <w:richText/>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SPProvidedID</w:t>
      </w:r>
      <w:r>
        <w:t xml:space="preserve"> element, if present, </w:t>
        <w:t xml:space="preserve">MUST contain one instance of a string</w:t>
      </w:r>
      <w:r w:rsidR="00C607DF">
        <w:t xml:space="preserve">. </w:t>
      </w:r>
      <w:sdt>
        <w:sdtPr es:element="saml2rw-NameIDType">
          <w:alias w:val="saml2rw-NameIDType.provId"/>
          <w:tag w:val="saml2rw-NameIDType.SPProvidedID"/>
          <w:placeholder>
            <w:docPart w:val="sub component SPProvidedID details"/>
          </w:placeholder>
          <w:richText/>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NameQualifier</w:t>
      </w:r>
      <w:r>
        <w:t xml:space="preserve"> element, if present, </w:t>
        <w:t xml:space="preserve">MUST contain one instance of a string</w:t>
      </w:r>
      <w:r w:rsidR="00C607DF">
        <w:t xml:space="preserve">. </w:t>
      </w:r>
      <w:sdt>
        <w:sdtPr es:element="saml2rw-NameIDType">
          <w:alias w:val="saml2rw-NameIDType.nameQual"/>
          <w:tag w:val="saml2rw-NameIDType.NameQualifier"/>
          <w:placeholder>
            <w:docPart w:val="sub component NameQualifier details"/>
          </w:placeholder>
          <w:richText/>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SPNameQualifier</w:t>
      </w:r>
      <w:r>
        <w:t xml:space="preserve"> element, if present, </w:t>
        <w:t xml:space="preserve">MUST contain one instance of a string</w:t>
      </w:r>
      <w:r w:rsidR="00C607DF">
        <w:t xml:space="preserve">. </w:t>
      </w:r>
      <w:sdt>
        <w:sdtPr es:element="saml2rw-NameIDType">
          <w:alias w:val="saml2rw-NameIDType.spNameQual"/>
          <w:tag w:val="saml2rw-NameIDType.SPNameQualifier"/>
          <w:placeholder>
            <w:docPart w:val="sub component SPNameQualifier details"/>
          </w:placeholder>
          <w:richText/>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saml2rw-NameIDType">
          <w:tag w:val="saml2rw-NameIDType.-nonNormative"/>
          <w:placeholder>
            <w:docPart w:val="component NameID non normative details"/>
          </w:placeholder>
          <w:showingPlcHdr/>
          <w:richText/>
        </w:sdtPr>
        <w:sdtEndPr/>
        [component NameID non normative details] 
        <w:sdtContent>
          <w:r w:rsidR="00E333BD">
            <w:rPr>
              <w:rStyle w:val="PlaceholderText"/>
              <w:color w:val="19d131"/>
            </w:rPr>
            <w:t>[component NameID non normative details]</w:t>
          </w:r>
        </w:sdtContent>
      </w:sdt>
    </w:p>
    <w:p xmlns:xf="http://www.w3.org/2005/xpath-functions" es:generated="true" w14:paraId="08898D32" w14:textId="77777777" w:rsidP="002062A5" w:rsidR="FFD550FF" w:rsidRDefault="002062A5">
      <w:pPr>
        <w:pStyle w:val="berschrift4"/>
      </w:pPr>
      <w:bookmarkStart w:id="136" w:name="_Toc482893917"/>
      <w:r>
        <w:t>NameID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NameID</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NameID</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c>
          <w:tcPr>
            <w:tcW w:type="dxa" w:w="4675"/>
          </w:tcPr>
          <w:p es:generated="true" w14:paraId="0FED4A4B" w14:textId="695EA6C8" w:rsidP="00FD22AC" w:rsidR="FFD550FF" w:rsidRDefault="00A15457">
            <w:sdt>
              <w:sdtPr es:element="saml2rw-NameIDType">
                <w:alias w:val="saml2rw-NameIDType.value"/>
                <w:tag w:val="saml2rw-NameID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c>
          <w:tcPr>
            <w:tcW w:type="dxa" w:w="4675"/>
          </w:tcPr>
          <w:p es:generated="true" w14:paraId="0FED4A4B" w14:textId="695EA6C8" w:rsidP="00FD22AC" w:rsidR="FFD550FF" w:rsidRDefault="00A15457">
            <w:sdt>
              <w:sdtPr es:element="saml2rw-NameIDType">
                <w:alias w:val="saml2rw-NameIDType.format"/>
                <w:tag w:val="saml2rw-NameIDType.-jsonComment.Forma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c>
          <w:tcPr>
            <w:tcW w:type="dxa" w:w="4675"/>
          </w:tcPr>
          <w:p es:generated="true" w14:paraId="0FED4A4B" w14:textId="695EA6C8" w:rsidP="00FD22AC" w:rsidR="FFD550FF" w:rsidRDefault="00A15457">
            <w:sdt>
              <w:sdtPr es:element="saml2rw-NameIDType">
                <w:alias w:val="saml2rw-NameIDType.provId"/>
                <w:tag w:val="saml2rw-NameIDType.-jsonComment.SPProvidedID"/>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nameQual</w:t>
            </w:r>
          </w:p>
        </w:tc>
        <w:tc>
          <w:tcPr>
            <w:tcW w:type="dxa" w:w="4675"/>
          </w:tcPr>
          <w:p es:generated="true" w14:paraId="0FED4A4B" w14:textId="695EA6C8" w:rsidP="00FD22AC" w:rsidR="FFD550FF" w:rsidRDefault="00A15457">
            <w:sdt>
              <w:sdtPr es:element="saml2rw-NameIDType">
                <w:alias w:val="saml2rw-NameIDType.nameQual"/>
                <w:tag w:val="saml2rw-NameIDType.-jsonComment.NameQualifier"/>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spNameQual</w:t>
            </w:r>
          </w:p>
        </w:tc>
        <w:tc>
          <w:tcPr>
            <w:tcW w:type="dxa" w:w="4675"/>
          </w:tcPr>
          <w:p es:generated="true" w14:paraId="0FED4A4B" w14:textId="695EA6C8" w:rsidP="00FD22AC" w:rsidR="FFD550FF" w:rsidRDefault="00A15457">
            <w:sdt>
              <w:sdtPr es:element="saml2rw-NameIDType">
                <w:alias w:val="saml2rw-NameIDType.spNameQual"/>
                <w:tag w:val="saml2rw-NameIDType.-jsonComment.SPNameQualifier"/>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"saml2rw-NameIDType"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"spprovidedID"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"spnameQualifier"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"provId"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saml2rw-NameIDType">
          <w:tag w:val="saml2rw-NameIDType.-jsonSchema"/>
          <w:placeholder>
            <w:docPart w:val="component NameID JSON schema details"/>
          </w:placeholder>
          <w:showingPlcHdr/>
          <w:richText/>
        </w:sdtPr>
        <w:sdtEndPr/>
        [component NameID JSON schema details] 
        <w:sdtContent>
          <w:r w:rsidR="00E333BD">
            <w:rPr>
              <w:rStyle w:val="PlaceholderText"/>
              <w:color w:val="19d131"/>
            </w:rPr>
            <w:t>[component NameID JSON schema details]</w:t>
          </w:r>
        </w:sdtContent>
      </w:sdt>
    </w:p>
    <w:p xmlns:xf="http://www.w3.org/2005/xpath-functions" es:generated="true" w14:paraId="0768E3F6" w14:textId="77777777" w:rsidP="002062A5" w:rsidR="FFD550FF" w:rsidRDefault="002062A5">
      <w:pPr>
        <w:pStyle w:val="berschrift4"/>
      </w:pPr>
      <w:bookmarkStart w:id="130" w:name="_Toc482893916"/>
      <w:r>
        <w:t>NameID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http://docs.oasis-open.org/dss-x/ns/saml2/rewritten</w:t>
      </w:r>
      <w:r>
        <w:t/>
      </w:r>
      <w:r w:rsidRPr="005A6FFD">
        <w:t xml:space="preserve">' .</w:t>
      </w:r>
      <w:r w:rsidRPr="0CCF9147">
        <w:t xml:space="preserve">The XML type </w:t>
      </w:r>
      <w:r w:rsidRPr="002062A5">
        <w:rPr>
          <w:rFonts w:ascii="Courier New" w:cs="Courier New" w:eastAsia="Courier New" w:hAnsi="Courier New"/>
        </w:rPr>
        <w:t>NameIDType</w:t>
      </w:r>
      <w:r w:rsidRPr="0CCF9147">
        <w:t xml:space="preserve"> SHALL implement the requirements defined in the </w:t>
      </w:r>
      <w:r w:rsidRPr="002062A5">
        <w:rPr>
          <w:rFonts w:ascii="Courier New" w:cs="Courier New" w:eastAsia="Courier New" w:hAnsi="Courier New"/>
        </w:rPr>
        <w:t>NameID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NameIDType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w:t>
      </w:r>
      <w:r>
        <w:rPr>
          <w:color w:themeColor="accent2" w:themeShade="BF" w:val="943634"/>
        </w:rPr>
        <w:t xml:space="preserve"> base="</w:t>
      </w:r>
      <w:r>
        <w:rPr>
          <w:color w:themeColor="accent1" w:themeShade="80" w:val="244061"/>
        </w:rPr>
        <w:t>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&lt;attributeGroup</w:t>
      </w:r>
      <w:r>
        <w:rPr>
          <w:color w:themeColor="accent2" w:themeShade="BF" w:val="943634"/>
        </w:rPr>
        <w:t xml:space="preserve"> ref="</w:t>
      </w:r>
      <w:r>
        <w:rPr>
          <w:color w:themeColor="accent1" w:themeShade="80" w:val="244061"/>
        </w:rPr>
        <w:t>saml2-rw:IDNameQualifiers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Format</w:t>
      </w:r>
      <w:r>
        <w:rPr>
          <w:color w:themeColor="accent2" w:themeShade="BF" w:val="943634"/>
        </w:rPr>
        <w:t>"</w:t>
      </w:r>
      <w:r>
        <w:rPr>
          <w:color w:themeColor="accent2" w:themeShade="BF" w:val="943634"/>
        </w:rPr>
        <w:t xml:space="preserve"> type="</w:t>
      </w:r>
      <w:r>
        <w:rPr>
          <w:color w:themeColor="accent1" w:themeShade="80" w:val="244061"/>
        </w:rPr>
        <w:t>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SPProvidedID</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NameIDType</w:t>
      </w:r>
      <w:r w:rsidRPr="71C71F8C">
        <w:t xml:space="preserve"> </w:t>
      </w:r>
      <w:r>
        <w:t xml:space="preserve">XML element SHALL implement in XML syntax the sub-component that has a name equal to its local name. The element 'value' is represented by the component's XML tag text content.</w:t>
      </w:r>
      <w:sdt>
        <w:sdtPr es:element="saml2rw-NameIDType">
          <w:tag w:val="saml2rw-NameIDType.-xmlSchema"/>
          <w:placeholder>
            <w:docPart w:val="component NameID XML schema details"/>
          </w:placeholder>
          <w:showingPlcHdr/>
          <w:richText/>
        </w:sdtPr>
        <w:sdtEndPr/>
        [component NameID XML schema details] 
        <w:sdtContent>
          <w:r w:rsidR="00E333BD">
            <w:rPr>
              <w:rStyle w:val="PlaceholderText"/>
              <w:color w:val="19d131"/>
            </w:rPr>
            <w:t>[component NameID XML schema details]</w:t>
          </w:r>
        </w:sdtContent>
      </w:sdt>
    </w:p>
    <w:p xmlns:xf="http://www.w3.org/2005/xpath-functions" es:generated="true" w14:paraId="322E42C2" w14:textId="77777777" w:rsidP="002062A5" w:rsidR="FFD550FF" w:rsidRDefault="002062A5">
      <w:pPr>
        <w:pStyle w:val="berschrift3"/>
      </w:pPr>
      <w:bookmarkStart w:id="129" w:name="_RefComp2EFBB742"/>
      <w:r>
        <w:t>Component Transforms</w:t>
      </w:r>
      <w:bookmarkEnd w:id="129"/>
    </w:p>
    <w:p xmlns:xf="http://www.w3.org/2005/xpath-functions" es:generated="true" w14:paraId="0FED4A4B" w14:textId="695EA6C8" w:rsidP="00FD22AC" w:rsidR="FFD550FF" w:rsidRDefault="00A15457">
      <w:sdt>
        <w:sdtPr es:element="dsigrw-TransformsType">
          <w:tag w:val="dsigrw-TransformsType.-normative"/>
          <w:placeholder>
            <w:docPart w:val="component Transforms normative details"/>
          </w:placeholder>
          <w:richText/>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Transform</w:t>
      </w:r>
      <w:r>
        <w:t xml:space="preserve"> element </w:t>
        <w:t xml:space="preserve">MUST occur 1 or more times containing sub-component. Each instance MUST satisfy the requirements specified in section </w:t>
      </w:r>
      <w:r w:rsidR="00C607DF">
        <w:fldChar w:fldCharType="begin"/>
      </w:r>
      <w:r w:rsidR="00C607DF">
        <w:instrText xml:space="preserve"> REF _RefCompBC5B5A4B \r \h </w:instrText>
      </w:r>
      <w:r w:rsidR="00C607DF">
        <w:fldChar w:fldCharType="separate"/>
      </w:r>
      <w:r w:rsidR="00C607DF">
        <w:rPr>
          <w:rStyle w:val="Datatype"/>
          <w:rFonts w:cs="Courier New" w:eastAsia="Courier New"/>
        </w:rPr>
        <w:t>Transform</w:t>
      </w:r>
      <w:r w:rsidR="00C607DF">
        <w:fldChar w:fldCharType="end"/>
      </w:r>
      <w:r w:rsidR="00C607DF">
        <w:t xml:space="preserve">. </w:t>
      </w:r>
      <w:sdt>
        <w:sdtPr es:element="dsigrw-TransformsType">
          <w:alias w:val="dsigrw-TransformsType.transform"/>
          <w:tag w:val="dsigrw-TransformsType.Transform"/>
          <w:placeholder>
            <w:docPart w:val="sub component Transform details"/>
          </w:placeholder>
          <w:showingPlcHdr/>
          <w:richText/>
        </w:sdtPr>
        <w:sdtEndPr/>
        [sub component Transform details] 
        <w:sdtContent>
          <w:r w:rsidR="00E333BD">
            <w:rPr>
              <w:rStyle w:val="PlaceholderText"/>
              <w:color w:val="19d131"/>
            </w:rPr>
            <w:t>[sub component Transform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igrw-TransformsType">
          <w:tag w:val="dsigrw-TransformsType.-nonNormative"/>
          <w:placeholder>
            <w:docPart w:val="component Transforms non normative details"/>
          </w:placeholder>
          <w:showingPlcHdr/>
          <w:richText/>
        </w:sdtPr>
        <w:sdtEndPr/>
        [component Transforms non normative details] 
        <w:sdtContent>
          <w:r w:rsidR="00E333BD">
            <w:rPr>
              <w:rStyle w:val="PlaceholderText"/>
              <w:color w:val="19d131"/>
            </w:rPr>
            <w:t>[component Transforms non normative details]</w:t>
          </w:r>
        </w:sdtContent>
      </w:sdt>
    </w:p>
    <w:p xmlns:xf="http://www.w3.org/2005/xpath-functions" es:generated="true" w14:paraId="08898D32" w14:textId="77777777" w:rsidP="002062A5" w:rsidR="FFD550FF" w:rsidRDefault="002062A5">
      <w:pPr>
        <w:pStyle w:val="berschrift4"/>
      </w:pPr>
      <w:bookmarkStart w:id="136" w:name="_Toc482893917"/>
      <w:r>
        <w:t>Transforms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c>
          <w:tcPr>
            <w:tcW w:type="dxa" w:w="4675"/>
          </w:tcPr>
          <w:p es:generated="true" w14:paraId="0FED4A4B" w14:textId="695EA6C8" w:rsidP="00FD22AC" w:rsidR="FFD550FF" w:rsidRDefault="00A15457">
            <w:sdt>
              <w:sdtPr es:element="dsigrw-TransformsType">
                <w:alias w:val="dsigrw-TransformsType.transform"/>
                <w:tag w:val="dsigrw-TransformsType.-jsonComment.Transform"/>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"transform"</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igrw-TransformsType">
          <w:tag w:val="dsigrw-TransformsType.-jsonSchema"/>
          <w:placeholder>
            <w:docPart w:val="component Transforms JSON schema details"/>
          </w:placeholder>
          <w:showingPlcHdr/>
          <w:richText/>
        </w:sdtPr>
        <w:sdtEndPr/>
        [component Transforms JSON schema details] 
        <w:sdtContent>
          <w:r w:rsidR="00E333BD">
            <w:rPr>
              <w:rStyle w:val="PlaceholderText"/>
              <w:color w:val="19d131"/>
            </w:rPr>
            <w:t>[component Transforms JSON schema details]</w:t>
          </w:r>
        </w:sdtContent>
      </w:sdt>
    </w:p>
    <w:p xmlns:xf="http://www.w3.org/2005/xpath-functions" es:generated="true" w14:paraId="0768E3F6" w14:textId="77777777" w:rsidP="002062A5" w:rsidR="FFD550FF" w:rsidRDefault="002062A5">
      <w:pPr>
        <w:pStyle w:val="berschrift4"/>
      </w:pPr>
      <w:bookmarkStart w:id="130" w:name="_Toc482893916"/>
      <w:r>
        <w:t>Transforms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rsidRPr="0CCF9147">
        <w:t xml:space="preserve">The XML type </w:t>
      </w:r>
      <w:r w:rsidRPr="002062A5">
        <w:rPr>
          <w:rFonts w:ascii="Courier New" w:cs="Courier New" w:eastAsia="Courier New" w:hAnsi="Courier New"/>
        </w:rPr>
        <w:t>TransformsType</w:t>
      </w:r>
      <w:r w:rsidRPr="0CCF9147">
        <w:t xml:space="preserve"> SHALL implement the requirements defined in the </w:t>
      </w:r>
      <w:r w:rsidRPr="002062A5">
        <w:rPr>
          <w:rFonts w:ascii="Courier New" w:cs="Courier New" w:eastAsia="Courier New" w:hAnsi="Courier New"/>
        </w:rPr>
        <w:t>Transforms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TransformsType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w:t>
      </w:r>
      <w:r>
        <w:rPr>
          <w:color w:themeColor="accent2" w:themeShade="BF" w:val="943634"/>
        </w:rPr>
        <w:t>"</w:t>
      </w:r>
      <w:r>
        <w:rPr>
          <w:color w:themeColor="accent2" w:themeShade="BF" w:val="943634"/>
        </w:rPr>
        <w:t xml:space="preserve"> type="</w:t>
      </w:r>
      <w:r>
        <w:rPr>
          <w:color w:themeColor="accent1" w:themeShade="80" w:val="244061"/>
        </w:rPr>
        <w:t>ds-rw:TransformType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TransformsType</w:t>
      </w:r>
      <w:r w:rsidRPr="71C71F8C">
        <w:t xml:space="preserve"> </w:t>
      </w:r>
      <w:r>
        <w:t xml:space="preserve">XML element SHALL implement in XML syntax the sub-component that has a name equal to its local name. </w:t>
      </w:r>
      <w:sdt>
        <w:sdtPr es:element="dsigrw-TransformsType">
          <w:tag w:val="dsigrw-TransformsType.-xmlSchema"/>
          <w:placeholder>
            <w:docPart w:val="component Transforms XML schema details"/>
          </w:placeholder>
          <w:showingPlcHdr/>
          <w:richText/>
        </w:sdtPr>
        <w:sdtEndPr/>
        [component Transforms XML schema details] 
        <w:sdtContent>
          <w:r w:rsidR="00E333BD">
            <w:rPr>
              <w:rStyle w:val="PlaceholderText"/>
              <w:color w:val="19d131"/>
            </w:rPr>
            <w:t>[component Transforms XML schema details]</w:t>
          </w:r>
        </w:sdtContent>
      </w:sdt>
    </w:p>
    <w:p xmlns:xf="http://www.w3.org/2005/xpath-functions" es:generated="true" w14:paraId="322E42C2" w14:textId="77777777" w:rsidP="002062A5" w:rsidR="FFD550FF" w:rsidRDefault="002062A5">
      <w:pPr>
        <w:pStyle w:val="berschrift3"/>
      </w:pPr>
      <w:bookmarkStart w:id="129" w:name="_RefCompBC5B5A4B"/>
      <w:r>
        <w:t>Component Transform</w:t>
      </w:r>
      <w:bookmarkEnd w:id="129"/>
    </w:p>
    <w:p xmlns:xf="http://www.w3.org/2005/xpath-functions" es:generated="true" w14:paraId="0FED4A4B" w14:textId="695EA6C8" w:rsidP="00FD22AC" w:rsidR="FFD550FF" w:rsidRDefault="00A15457">
      <w:sdt>
        <w:sdtPr es:element="dsigrw-TransformType">
          <w:tag w:val="dsigrw-TransformType.-normative"/>
          <w:placeholder>
            <w:docPart w:val="component Transform normative details"/>
          </w:placeholder>
          <w:richText/>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a string</w:t>
      </w:r>
      <w:r w:rsidR="00C607DF">
        <w:t xml:space="preserve">. </w:t>
      </w:r>
      <w:sdt>
        <w:sdtPr es:element="dsigrw-TransformType">
          <w:alias w:val="dsigrw-TransformType.val"/>
          <w:tag w:val="dsigrw-TransformType.value"/>
          <w:placeholder>
            <w:docPart w:val="sub component value details"/>
          </w:placeholder>
          <w:richText/>
        </w:sdtPr>
        <w:sdtEndPr/>
        <w:sdtContent>
          <w:r w:rsidRPr="003A06D0">
            <w:rPr>
              <w:color w:val="19d131"/>
              <w:lang w:val="en-GB"/>
            </w:rPr>
            <w:t>This string holds the text content part of a ‘mixed’ XML element.</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sdt>
        <w:sdtPr es:element="dsigrw-TransformType">
          <w:alias w:val="dsigrw-TransformType.b64Content"/>
          <w:tag w:val="dsigrw-TransformType.Base64Content"/>
          <w:placeholder>
            <w:docPart w:val="sub component Base64Content details"/>
          </w:placeholder>
          <w:richText/>
        </w:sdtPr>
        <w:sdtEndP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if present, </w:t>
        <w:t xml:space="preserve">MAY occur zero or more times containing a string</w:t>
      </w:r>
      <w:r w:rsidR="00C607DF">
        <w:t xml:space="preserve">. </w:t>
      </w:r>
      <w:sdt>
        <w:sdtPr es:element="dsigrw-TransformType">
          <w:alias w:val="dsigrw-TransformType.xPath"/>
          <w:tag w:val="dsigrw-TransformType.XPath"/>
          <w:placeholder>
            <w:docPart w:val="sub component XPath details"/>
          </w:placeholder>
          <w:showingPlcHdr/>
          <w:richText/>
        </w:sdtPr>
        <w:sdtEndPr/>
        [sub component XPath details] 
        <w:sdtContent>
          <w:r w:rsidR="00E333BD">
            <w:rPr>
              <w:rStyle w:val="PlaceholderText"/>
              <w:color w:val="19d131"/>
            </w:rPr>
            <w:t>[sub component XPath details]</w:t>
          </w:r>
        </w:sdtContent>
      </w:sdt>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sub-component. If present each instance MUST satisfy the requirements specified in this document in section </w:t>
      </w:r>
      <w:r w:rsidR="00C607DF">
        <w:fldChar w:fldCharType="begin"/>
      </w:r>
      <w:r w:rsidR="00C607DF">
        <w:instrText xml:space="preserve"> REF _RefCompF8551B33 \r \h </w:instrText>
      </w:r>
      <w:r w:rsidR="00C607DF">
        <w:fldChar w:fldCharType="separate"/>
      </w:r>
      <w:r w:rsidR="00C607DF">
        <w:rPr>
          <w:rStyle w:val="Datatype"/>
          <w:rFonts w:cs="Courier New" w:eastAsia="Courier New"/>
        </w:rPr>
        <w:t>NsPrefixMapping</w:t>
      </w:r>
      <w:r w:rsidR="00C607DF">
        <w:fldChar w:fldCharType="end"/>
      </w:r>
      <w:r w:rsidR="00C607DF">
        <w:t xml:space="preserve">. </w:t>
      </w:r>
      <w:sdt>
        <w:sdtPr es:element="dsigrw-TransformType">
          <w:alias w:val="dsigrw-TransformType.nsDecl"/>
          <w:tag w:val="dsigrw-TransformType.NsPrefixMapping"/>
          <w:placeholder>
            <w:docPart w:val="sub component NsPrefixMapping details"/>
          </w:placeholder>
          <w:richText/>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URI</w:t>
      </w:r>
      <w:r w:rsidR="00C607DF">
        <w:t xml:space="preserve">. </w:t>
      </w:r>
      <w:sdt>
        <w:sdtPr es:element="dsigrw-TransformType">
          <w:alias w:val="dsigrw-TransformType.alg"/>
          <w:tag w:val="dsigrw-TransformType.Algorithm"/>
          <w:placeholder>
            <w:docPart w:val="sub component Algorithm details"/>
          </w:placeholder>
          <w:showingPlcHdr/>
          <w:richText/>
        </w:sdtPr>
        <w:sdtEndPr/>
        [sub component Algorithm details] 
        <w:sdtContent>
          <w:r w:rsidR="00E333BD">
            <w:rPr>
              <w:rStyle w:val="PlaceholderText"/>
              <w:color w:val="19d131"/>
            </w:rPr>
            <w:t>[sub component Algorithm details]</w:t>
          </w:r>
        </w:sdtContent>
      </w:sdt>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sdt>
        <w:sdtPr es:element="dsigrw-TransformType">
          <w:tag w:val="dsigrw-TransformType.-nonNormative"/>
          <w:placeholder>
            <w:docPart w:val="component Transform non normative details"/>
          </w:placeholder>
          <w:showingPlcHdr/>
          <w:richText/>
        </w:sdtPr>
        <w:sdtEndPr/>
        [component Transform non normative details] 
        <w:sdtContent>
          <w:r w:rsidR="00E333BD">
            <w:rPr>
              <w:rStyle w:val="PlaceholderText"/>
              <w:color w:val="19d131"/>
            </w:rPr>
            <w:t>[component Transform non normative details]</w:t>
          </w:r>
        </w:sdtContent>
      </w:sdt>
    </w:p>
    <w:p xmlns:xf="http://www.w3.org/2005/xpath-functions" es:generated="true" w14:paraId="08898D32" w14:textId="77777777" w:rsidP="002062A5" w:rsidR="FFD550FF" w:rsidRDefault="002062A5">
      <w:pPr>
        <w:pStyle w:val="berschrift4"/>
      </w:pPr>
      <w:bookmarkStart w:id="136" w:name="_Toc482893917"/>
      <w:r>
        <w:t>Transform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Comments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c>
          <w:tcPr>
            <w:tcW w:type="dxa" w:w="4675"/>
          </w:tcPr>
          <w:p es:generated="true" w14:paraId="0FED4A4B" w14:textId="695EA6C8" w:rsidP="00FD22AC" w:rsidR="FFD550FF" w:rsidRDefault="00A15457">
            <w:sdt>
              <w:sdtPr es:element="dsigrw-TransformType">
                <w:alias w:val="dsigrw-TransformType.val"/>
                <w:tag w:val="dsigrw-TransformType.-jsonComment.value"/>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c>
          <w:tcPr>
            <w:tcW w:type="dxa" w:w="4675"/>
          </w:tcPr>
          <w:p es:generated="true" w14:paraId="0FED4A4B" w14:textId="695EA6C8" w:rsidP="00FD22AC" w:rsidR="FFD550FF" w:rsidRDefault="00A15457">
            <w:sdt>
              <w:sdtPr es:element="dsigrw-TransformType">
                <w:alias w:val="dsigrw-TransformType.b64Content"/>
                <w:tag w:val="dsigrw-TransformType.-jsonComment.Base64Content"/>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c>
          <w:tcPr>
            <w:tcW w:type="dxa" w:w="4675"/>
          </w:tcPr>
          <w:p es:generated="true" w14:paraId="0FED4A4B" w14:textId="695EA6C8" w:rsidP="00FD22AC" w:rsidR="FFD550FF" w:rsidRDefault="00A15457">
            <w:sdt>
              <w:sdtPr es:element="dsigrw-TransformType">
                <w:alias w:val="dsigrw-TransformType.xPath"/>
                <w:tag w:val="dsigrw-TransformType.-jsonComment.XPath"/>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c>
          <w:tcPr>
            <w:tcW w:type="dxa" w:w="4675"/>
          </w:tcPr>
          <w:p es:generated="true" w14:paraId="0FED4A4B" w14:textId="695EA6C8" w:rsidP="00FD22AC" w:rsidR="FFD550FF" w:rsidRDefault="00A15457">
            <w:sdt>
              <w:sdtPr es:element="dsigrw-TransformType">
                <w:alias w:val="dsigrw-TransformType.nsDecl"/>
                <w:tag w:val="dsigrw-TransformType.-jsonComment.NsPrefixMapping"/>
                <w:placeholder>
                  <w:docPart w:val=""/>
                </w:placeholder>
                <w:showingPlcHdr/>
                <w:richText/>
              </w:sdtPr>
              <w:sdtEndPr/>
              [] 
              <w:sdtContent>
                <w:r w:rsidR="00E333BD">
                  <w:rPr>
                    <w:rStyle w:val="PlaceholderText"/>
                    <w:color w:val="19d131"/>
                  </w:rPr>
                  <w:t>[]</w:t>
                </w:r>
              </w:sdtContent>
            </w:sdt>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c>
          <w:tcPr>
            <w:tcW w:type="dxa" w:w="4675"/>
          </w:tcPr>
          <w:p es:generated="true" w14:paraId="0FED4A4B" w14:textId="695EA6C8" w:rsidP="00FD22AC" w:rsidR="FFD550FF" w:rsidRDefault="00A15457">
            <w:sdt>
              <w:sdtPr es:element="dsigrw-TransformType">
                <w:alias w:val="dsigrw-TransformType.alg"/>
                <w:tag w:val="dsigrw-TransformType.-jsonComment.Algorithm"/>
                <w:placeholder>
                  <w:docPart w:val=""/>
                </w:placeholder>
                <w:showingPlcHdr/>
                <w:richText/>
              </w:sdtPr>
              <w:sdtEndPr/>
              [] 
              <w:sdtContent>
                <w:r w:rsidR="00E333BD">
                  <w:rPr>
                    <w:rStyle w:val="PlaceholderText"/>
                    <w:color w:val="19d131"/>
                  </w:rPr>
                  <w:t>[]</w:t>
                </w:r>
              </w:sdtContent>
            </w:sdt>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is defined in the JSON schema [</w:t>
      </w:r>
      <w:hyperlink w:anchor="refNSLJSON" w:history="1">
        <w:r w:rsidRPr="006174B3">
          <w:rPr>
            <w:rStyle w:val="Hyperlink"/>
          </w:rPr>
          <w:t>NSLJSON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"#/definitions/nsl-NsPrefixMappingType"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sdt>
        <w:sdtPr es:element="dsigrw-TransformType">
          <w:tag w:val="dsigrw-TransformType.-jsonSchema"/>
          <w:placeholder>
            <w:docPart w:val="component Transform JSON schema details"/>
          </w:placeholder>
          <w:showingPlcHdr/>
          <w:richText/>
        </w:sdtPr>
        <w:sdtEndPr/>
        [component Transform JSON schema details] 
        <w:sdtContent>
          <w:r w:rsidR="00E333BD">
            <w:rPr>
              <w:rStyle w:val="PlaceholderText"/>
              <w:color w:val="19d131"/>
            </w:rPr>
            <w:t>[component Transform JSON schema details]</w:t>
          </w:r>
        </w:sdtContent>
      </w:sdt>
    </w:p>
    <w:p xmlns:xf="http://www.w3.org/2005/xpath-functions" es:generated="true" w14:paraId="0768E3F6" w14:textId="77777777" w:rsidP="002062A5" w:rsidR="FFD550FF" w:rsidRDefault="002062A5">
      <w:pPr>
        <w:pStyle w:val="berschrift4"/>
      </w:pPr>
      <w:bookmarkStart w:id="130" w:name="_Toc482893916"/>
      <w:r>
        <w:t>Transform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cs="Courier New" w:eastAsia="Courier New" w:hAnsi="Courier New"/>
        </w:rPr>
        <w:t>TransformType</w:t>
      </w:r>
      <w:r w:rsidRPr="0CCF9147">
        <w:t xml:space="preserve"> SHALL implement the requirements defined in the </w:t>
      </w:r>
      <w:r w:rsidRPr="002062A5">
        <w:rPr>
          <w:rFonts w:ascii="Courier New" w:cs="Courier New" w:eastAsia="Courier New" w:hAnsi="Courier New"/>
        </w:rPr>
        <w:t>Transform</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nsl:NsPrefixMappingType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TransformType</w:t>
      </w:r>
      <w:r w:rsidRPr="71C71F8C">
        <w:t xml:space="preserve"> </w:t>
      </w:r>
      <w:r>
        <w:t xml:space="preserve">XML element SHALL implement in XML syntax the sub-component that has a name equal to its local name. </w:t>
      </w:r>
      <w:sdt>
        <w:sdtPr es:element="dsigrw-TransformType">
          <w:tag w:val="dsigrw-TransformType.-xmlSchema"/>
          <w:placeholder>
            <w:docPart w:val="component Transform XML schema details"/>
          </w:placeholder>
          <w:showingPlcHdr/>
          <w:richText/>
        </w:sdtPr>
        <w:sdtEndPr/>
        [component Transform XML schema details] 
        <w:sdtContent>
          <w:r w:rsidR="00E333BD">
            <w:rPr>
              <w:rStyle w:val="PlaceholderText"/>
              <w:color w:val="19d131"/>
            </w:rPr>
            <w:t>[component Transform XML schema details]</w:t>
          </w:r>
        </w:sdtContent>
      </w:sdt>
    </w:p>
    <w:p xmlns:xf="http://www.w3.org/2005/xpath-functions" es:generated="true" w14:paraId="0FED4A4B" w14:textId="695EA6C8" w:rsidP="00FD22AC" w:rsidR="FFD550FF" w:rsidRDefault="00A15457">
      <w:pPr>
        <w:pStyle w:val="berschrift2"/>
      </w:pPr>
      <w:r>
        <w:lastRenderedPageBreak/>
        <w:t>Element / JSON name lookup tables</w:t>
      </w:r>
    </w:p>
    <w:p xmlns:xf="http://www.w3.org/2005/xpath-functions" es:generated="true" w14:paraId="7493A9F0" w14:textId="11B9DE44" w:rsidP="002062A5" w:rsidR="FFD550FF" w:rsidRDefault="002062A5">
      <w:r>
        <w:t>The subsequent table allows to find the names of a component's element for a given JSON member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mapped from element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Algorithm</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DigestMethod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IntendedAudience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bounds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SigningTimeBoundaries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cert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X509Certificate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CurrentTime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DocumentWithSignature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Identifier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IncludeEContent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inDocs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InputDocuments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KeySelector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ResultMajor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min</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ResultMinor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msg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ResultMessage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Message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nsDecl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NsPrefixMapping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OCSPResponse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optInp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OptionalInputs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optOutp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OptionalOutputs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NamespacePrefix</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ProblemReference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AppliedProfile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provId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SPProvidedID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quality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SignatureQualityLevel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RequestID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ResponseID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VerifyManifestResults</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ManifestResult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sigAlgo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SignatureAlgorithm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SpecificTime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sub</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X509SubjectName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SupportingInfo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ReferenceXpath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XPathQualifier</w:t>
            </w:r>
          </w:p>
        </w:tc>
      </w:tr>
    </w:tbl>
    <w:p xmlns:xf="http://www.w3.org/2005/xpath-functions"/>
    <w:p xmlns:xf="http://www.w3.org/2005/xpath-functions" es:generated="true" w14:paraId="7493A9F0" w14:textId="11B9DE44" w:rsidP="002062A5" w:rsidR="FFD550FF" w:rsidRDefault="002062A5">
      <w:r>
        <w:t>The subsequent table allows to find the abbreviated JSON member names for a given element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bounds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w:t>
            </w:r>
          </w:p>
        </w:tc>
      </w:tr>
    </w:tbl>
    <w:bookmarkStart xmlns:_1="http://trustable.eu/enrichSchema" _1:toBeDropped="true" w:id="2497" w:name="sec_DataStructureModelsdefinedInThisDoc"/>
    <w:bookmarkStart xmlns:_1="http://trustable.eu/enrichSchema" _1:toBeDropped="true" w:id="2498" w:name="componentNsPrefixMapping"/>
    <w:bookmarkStart xmlns:_1="http://trustable.eu/enrichSchema" _1:toBeDropped="true" w:id="2499" w:name="json_NsPrefixMapping"/>
    <w:bookmarkStart xmlns:_1="http://trustable.eu/enrichSchema" _1:toBeDropped="true" w:id="2500" w:name="xml_NsPrefixMapping"/>
    <w:bookmarkStart xmlns:_1="http://trustable.eu/enrichSchema" _1:toBeDropped="true" w:id="2501" w:name="componentAny"/>
    <w:bookmarkStart xmlns:_1="http://trustable.eu/enrichSchema" _1:toBeDropped="true" w:id="2502" w:name="json_Any"/>
    <w:bookmarkStart xmlns:_1="http://trustable.eu/enrichSchema" _1:toBeDropped="true" w:id="2503" w:name="xml_Any"/>
    <w:bookmarkStart xmlns:_1="http://trustable.eu/enrichSchema" _1:toBeDropped="true" w:id="2504" w:name="componentInternationalString"/>
    <w:bookmarkStart xmlns:_1="http://trustable.eu/enrichSchema" _1:toBeDropped="true" w:id="2505" w:name="json_InternationalString"/>
    <w:bookmarkStart xmlns:_1="http://trustable.eu/enrichSchema" _1:toBeDropped="true" w:id="2506" w:name="xml_InternationalString"/>
    <w:bookmarkStart xmlns:_1="http://trustable.eu/enrichSchema" _1:toBeDropped="true" w:id="2507" w:name="componentDigestInfo"/>
    <w:bookmarkStart xmlns:_1="http://trustable.eu/enrichSchema" _1:toBeDropped="true" w:id="2508" w:name="json_DigestInfo"/>
    <w:bookmarkStart xmlns:_1="http://trustable.eu/enrichSchema" _1:toBeDropped="true" w:id="2509" w:name="xml_DigestInfo"/>
    <w:bookmarkStart xmlns:_1="http://trustable.eu/enrichSchema" _1:toBeDropped="true" w:id="2510" w:name="componentAttachmentReference"/>
    <w:bookmarkStart xmlns:_1="http://trustable.eu/enrichSchema" _1:toBeDropped="true" w:id="2511" w:name="json_AttachmentReference"/>
    <w:bookmarkStart xmlns:_1="http://trustable.eu/enrichSchema" _1:toBeDropped="true" w:id="2512" w:name="xml_AttachmentReference"/>
    <w:bookmarkStart xmlns:_1="http://trustable.eu/enrichSchema" _1:toBeDropped="true" w:id="2513" w:name="componentBase64Data"/>
    <w:bookmarkStart xmlns:_1="http://trustable.eu/enrichSchema" _1:toBeDropped="true" w:id="2514" w:name="json_Base64Data"/>
    <w:bookmarkStart xmlns:_1="http://trustable.eu/enrichSchema" _1:toBeDropped="true" w:id="2515" w:name="xml_Base64Data"/>
    <w:bookmarkStart xmlns:_1="http://trustable.eu/enrichSchema" _1:toBeDropped="true" w:id="2516" w:name="componentResult"/>
    <w:bookmarkStart xmlns:_1="http://trustable.eu/enrichSchema" _1:toBeDropped="true" w:id="2517" w:name="_Component_Result"/>
    <w:bookmarkStart xmlns:_1="http://trustable.eu/enrichSchema" _1:toBeDropped="true" w:id="2518" w:name="json_Result"/>
    <w:bookmarkStart xmlns:_1="http://trustable.eu/enrichSchema" _1:toBeDropped="true" w:id="2519" w:name="xml_Result"/>
    <w:bookmarkStart xmlns:_1="http://trustable.eu/enrichSchema" _1:toBeDropped="true" w:id="2520" w:name="componentOptionalInputs"/>
    <w:bookmarkStart xmlns:_1="http://trustable.eu/enrichSchema" _1:toBeDropped="true" w:id="2521" w:name="json_OptionalInputs"/>
    <w:bookmarkStart xmlns:_1="http://trustable.eu/enrichSchema" _1:toBeDropped="true" w:id="2522" w:name="xml_OptionalInputs"/>
    <w:bookmarkStart xmlns:_1="http://trustable.eu/enrichSchema" _1:toBeDropped="true" w:id="2523" w:name="componentOptionalOutputs"/>
    <w:bookmarkStart xmlns:_1="http://trustable.eu/enrichSchema" _1:toBeDropped="true" w:id="2524" w:name="json_OptionalOutputs"/>
    <w:bookmarkStart xmlns:_1="http://trustable.eu/enrichSchema" _1:toBeDropped="true" w:id="2525" w:name="xml_OptionalOutputs"/>
    <w:bookmarkStart xmlns:_1="http://trustable.eu/enrichSchema" _1:toBeDropped="true" w:id="2526" w:name="componentRequestBase"/>
    <w:bookmarkStart xmlns:_1="http://trustable.eu/enrichSchema" _1:toBeDropped="true" w:id="2527" w:name="json_RequestBase"/>
    <w:bookmarkStart xmlns:_1="http://trustable.eu/enrichSchema" _1:toBeDropped="true" w:id="2528" w:name="xml_RequestBase"/>
    <w:bookmarkStart xmlns:_1="http://trustable.eu/enrichSchema" _1:toBeDropped="true" w:id="2529" w:name="componentResponseBase"/>
    <w:bookmarkStart xmlns:_1="http://trustable.eu/enrichSchema" _1:toBeDropped="true" w:id="2530" w:name="json_ResponseBase"/>
    <w:bookmarkStart xmlns:_1="http://trustable.eu/enrichSchema" _1:toBeDropped="true" w:id="2531" w:name="xml_ResponseBase"/>
    <w:bookmarkStart xmlns:_1="http://trustable.eu/enrichSchema" _1:toBeDropped="true" w:id="2532" w:name="sec_ReqRespRelatedDataStructsDefinedHere"/>
    <w:bookmarkStart xmlns:_1="http://trustable.eu/enrichSchema" _1:toBeDropped="true" w:id="2533" w:name="componentInputDocuments"/>
    <w:bookmarkStart xmlns:_1="http://trustable.eu/enrichSchema" _1:toBeDropped="true" w:id="2534" w:name="json_InputDocuments"/>
    <w:bookmarkStart xmlns:_1="http://trustable.eu/enrichSchema" _1:toBeDropped="true" w:id="2535" w:name="xml_InputDocuments"/>
    <w:bookmarkStart xmlns:_1="http://trustable.eu/enrichSchema" _1:toBeDropped="true" w:id="2536" w:name="componentDocumentBase"/>
    <w:bookmarkStart xmlns:_1="http://trustable.eu/enrichSchema" _1:toBeDropped="true" w:id="2537" w:name="json_DocumentBase"/>
    <w:bookmarkStart xmlns:_1="http://trustable.eu/enrichSchema" _1:toBeDropped="true" w:id="2538" w:name="xml_DocumentBase"/>
    <w:bookmarkStart xmlns:_1="http://trustable.eu/enrichSchema" _1:toBeDropped="true" w:id="2539" w:name="componentDocument"/>
    <w:bookmarkStart xmlns:_1="http://trustable.eu/enrichSchema" _1:toBeDropped="true" w:id="2540" w:name="_Component_Document"/>
    <w:bookmarkStart xmlns:_1="http://trustable.eu/enrichSchema" _1:toBeDropped="true" w:id="2541" w:name="json_Document"/>
    <w:bookmarkStart xmlns:_1="http://trustable.eu/enrichSchema" _1:toBeDropped="true" w:id="2542" w:name="xml_Document"/>
    <w:bookmarkStart xmlns:_1="http://trustable.eu/enrichSchema" _1:toBeDropped="true" w:id="2543" w:name="componentTransformedData"/>
    <w:bookmarkStart xmlns:_1="http://trustable.eu/enrichSchema" _1:toBeDropped="true" w:id="2544" w:name="json_TransformedData"/>
    <w:bookmarkStart xmlns:_1="http://trustable.eu/enrichSchema" _1:toBeDropped="true" w:id="2545" w:name="xml_TransformedData"/>
    <w:bookmarkStart xmlns:_1="http://trustable.eu/enrichSchema" _1:toBeDropped="true" w:id="2546" w:name="componentDocumentHash"/>
    <w:bookmarkStart xmlns:_1="http://trustable.eu/enrichSchema" _1:toBeDropped="true" w:id="2547" w:name="json_DocumentHash"/>
    <w:bookmarkStart xmlns:_1="http://trustable.eu/enrichSchema" _1:toBeDropped="true" w:id="2548" w:name="xml_DocumentHash"/>
    <w:bookmarkStart xmlns:_1="http://trustable.eu/enrichSchema" _1:toBeDropped="true" w:id="2549" w:name="json_SignRequest"/>
    <w:bookmarkStart xmlns:_1="http://trustable.eu/enrichSchema" _1:toBeDropped="true" w:id="2550" w:name="xml_SignRequest"/>
    <w:bookmarkStart xmlns:_1="http://trustable.eu/enrichSchema" _1:toBeDropped="true" w:id="2551" w:name="componentSignResponse"/>
    <w:bookmarkStart xmlns:_1="http://trustable.eu/enrichSchema" _1:toBeDropped="true" w:id="2552" w:name="json_SignResponse"/>
    <w:bookmarkStart xmlns:_1="http://trustable.eu/enrichSchema" _1:toBeDropped="true" w:id="2553" w:name="xml_SignResponse"/>
    <w:bookmarkStart xmlns:_1="http://trustable.eu/enrichSchema" _1:toBeDropped="true" w:id="2554" w:name="componentSignatureObject"/>
    <w:bookmarkStart xmlns:_1="http://trustable.eu/enrichSchema" _1:toBeDropped="true" w:id="2555" w:name="json_SignatureObject"/>
    <w:bookmarkStart xmlns:_1="http://trustable.eu/enrichSchema" _1:toBeDropped="true" w:id="2556" w:name="xml_SignatureObject"/>
    <w:bookmarkStart xmlns:_1="http://trustable.eu/enrichSchema" _1:toBeDropped="true" w:id="2557" w:name="componentSignaturePtr"/>
    <w:bookmarkStart xmlns:_1="http://trustable.eu/enrichSchema" _1:toBeDropped="true" w:id="2558" w:name="json_SignaturePtr"/>
    <w:bookmarkStart xmlns:_1="http://trustable.eu/enrichSchema" _1:toBeDropped="true" w:id="2559" w:name="xml_SignaturePtr"/>
    <w:bookmarkStart xmlns:_1="http://trustable.eu/enrichSchema" _1:toBeDropped="true" w:id="2560" w:name="componentVerifyRequest"/>
    <w:bookmarkStart xmlns:_1="http://trustable.eu/enrichSchema" _1:toBeDropped="true" w:id="2561" w:name="json_VerifyRequest"/>
    <w:bookmarkStart xmlns:_1="http://trustable.eu/enrichSchema" _1:toBeDropped="true" w:id="2562" w:name="xml_VerifyRequest"/>
    <w:bookmarkStart xmlns:_1="http://trustable.eu/enrichSchema" _1:toBeDropped="true" w:id="2563" w:name="componentVerifyResponse"/>
    <w:bookmarkStart xmlns:_1="http://trustable.eu/enrichSchema" _1:toBeDropped="true" w:id="2564" w:name="json_VerifyResponse"/>
    <w:bookmarkStart xmlns:_1="http://trustable.eu/enrichSchema" _1:toBeDropped="true" w:id="2565" w:name="xml_VerifyResponse"/>
    <w:bookmarkStart xmlns:_1="http://trustable.eu/enrichSchema" _1:toBeDropped="true" w:id="2566" w:name="componentPendingRequest"/>
    <w:bookmarkStart xmlns:_1="http://trustable.eu/enrichSchema" _1:toBeDropped="true" w:id="2567" w:name="json_PendingRequest"/>
    <w:bookmarkStart xmlns:_1="http://trustable.eu/enrichSchema" _1:toBeDropped="true" w:id="2568" w:name="xml_PendingRequest"/>
    <w:bookmarkStart xmlns:_1="http://trustable.eu/enrichSchema" _1:toBeDropped="true" w:id="2569" w:name="sec_OptionalDataStructsDefinedHere"/>
    <w:bookmarkStart xmlns:_1="http://trustable.eu/enrichSchema" _1:toBeDropped="true" w:id="2570" w:name="componentRequestID"/>
    <w:bookmarkStart xmlns:_1="http://trustable.eu/enrichSchema" _1:toBeDropped="true" w:id="2571" w:name="json_RequestID"/>
    <w:bookmarkStart xmlns:_1="http://trustable.eu/enrichSchema" _1:toBeDropped="true" w:id="2572" w:name="xml_RequestID"/>
    <w:bookmarkStart xmlns:_1="http://trustable.eu/enrichSchema" _1:toBeDropped="true" w:id="2573" w:name="componentResponseID"/>
    <w:bookmarkStart xmlns:_1="http://trustable.eu/enrichSchema" _1:toBeDropped="true" w:id="2574" w:name="json_ResponseID"/>
    <w:bookmarkStart xmlns:_1="http://trustable.eu/enrichSchema" _1:toBeDropped="true" w:id="2575" w:name="xml_ResponseID"/>
    <w:bookmarkStart xmlns:_1="http://trustable.eu/enrichSchema" _1:toBeDropped="true" w:id="2576" w:name="componentOptionalInputsBase"/>
    <w:bookmarkStart xmlns:_1="http://trustable.eu/enrichSchema" _1:toBeDropped="true" w:id="2577" w:name="json_OptionalInputsBase"/>
    <w:bookmarkStart xmlns:_1="http://trustable.eu/enrichSchema" _1:toBeDropped="true" w:id="2578" w:name="xml_OptionalInputsBase"/>
    <w:bookmarkStart xmlns:_1="http://trustable.eu/enrichSchema" _1:toBeDropped="true" w:id="2579" w:name="componentOptionalInputsSign"/>
    <w:bookmarkStart xmlns:_1="http://trustable.eu/enrichSchema" _1:toBeDropped="true" w:id="2580" w:name="json_OptionalInputsSign"/>
    <w:bookmarkStart xmlns:_1="http://trustable.eu/enrichSchema" _1:toBeDropped="true" w:id="2581" w:name="xml_OptionalInputsSign"/>
    <w:bookmarkStart xmlns:_1="http://trustable.eu/enrichSchema" _1:toBeDropped="true" w:id="2582" w:name="componentOptionalInputsVerify"/>
    <w:bookmarkStart xmlns:_1="http://trustable.eu/enrichSchema" _1:toBeDropped="true" w:id="2583" w:name="json_OptionalInputsVerify"/>
    <w:bookmarkStart xmlns:_1="http://trustable.eu/enrichSchema" _1:toBeDropped="true" w:id="2584" w:name="xml_OptionalInputsVerify"/>
    <w:bookmarkStart xmlns:_1="http://trustable.eu/enrichSchema" _1:toBeDropped="true" w:id="2585" w:name="componentOptionalOutputsBase"/>
    <w:bookmarkStart xmlns:_1="http://trustable.eu/enrichSchema" _1:toBeDropped="true" w:id="2586" w:name="json_OptionalOutputsBase"/>
    <w:bookmarkStart xmlns:_1="http://trustable.eu/enrichSchema" _1:toBeDropped="true" w:id="2587" w:name="xml_OptionalOutputsBase"/>
    <w:bookmarkStart xmlns:_1="http://trustable.eu/enrichSchema" _1:toBeDropped="true" w:id="2588" w:name="componentOptionalOutputsSign"/>
    <w:bookmarkStart xmlns:_1="http://trustable.eu/enrichSchema" _1:toBeDropped="true" w:id="2589" w:name="json_OptionalOutputsSign"/>
    <w:bookmarkStart xmlns:_1="http://trustable.eu/enrichSchema" _1:toBeDropped="true" w:id="2590" w:name="xml_OptionalOutputsSign"/>
    <w:bookmarkStart xmlns:_1="http://trustable.eu/enrichSchema" _1:toBeDropped="true" w:id="2591" w:name="componentOptionalOutputsVerify"/>
    <w:bookmarkStart xmlns:_1="http://trustable.eu/enrichSchema" _1:toBeDropped="true" w:id="2592" w:name="json_OptionalOutputsVerify"/>
    <w:bookmarkStart xmlns:_1="http://trustable.eu/enrichSchema" _1:toBeDropped="true" w:id="2593" w:name="xml_OptionalOutputsVerify"/>
    <w:bookmarkStart xmlns:_1="http://trustable.eu/enrichSchema" _1:toBeDropped="true" w:id="2594" w:name="componentClaimedIdentity"/>
    <w:bookmarkStart xmlns:_1="http://trustable.eu/enrichSchema" _1:toBeDropped="true" w:id="2595" w:name="json_ClaimedIdentity"/>
    <w:bookmarkStart xmlns:_1="http://trustable.eu/enrichSchema" _1:toBeDropped="true" w:id="2596" w:name="xml_ClaimedIdentity"/>
    <w:bookmarkStart xmlns:_1="http://trustable.eu/enrichSchema" _1:toBeDropped="true" w:id="2597" w:name="componentSchemas"/>
    <w:bookmarkStart xmlns:_1="http://trustable.eu/enrichSchema" _1:toBeDropped="true" w:id="2598" w:name="json_Schemas"/>
    <w:bookmarkStart xmlns:_1="http://trustable.eu/enrichSchema" _1:toBeDropped="true" w:id="2599" w:name="xml_Schemas"/>
    <w:bookmarkStart xmlns:_1="http://trustable.eu/enrichSchema" _1:toBeDropped="true" w:id="2600" w:name="componentAugmentSignatureInstruction"/>
    <w:bookmarkStart xmlns:_1="http://trustable.eu/enrichSchema" _1:toBeDropped="true" w:id="2601" w:name="json_AugmentSignatureInstruction"/>
    <w:bookmarkStart xmlns:_1="http://trustable.eu/enrichSchema" _1:toBeDropped="true" w:id="2602" w:name="xml_AugmentSignatureInstruction"/>
    <w:bookmarkStart xmlns:_1="http://trustable.eu/enrichSchema" _1:toBeDropped="true" w:id="2603" w:name="componentIntendedAudience"/>
    <w:bookmarkStart xmlns:_1="http://trustable.eu/enrichSchema" _1:toBeDropped="true" w:id="2604" w:name="json_IntendedAudience"/>
    <w:bookmarkStart xmlns:_1="http://trustable.eu/enrichSchema" _1:toBeDropped="true" w:id="2605" w:name="xml_IntendedAudience"/>
    <w:bookmarkStart xmlns:_1="http://trustable.eu/enrichSchema" _1:toBeDropped="true" w:id="2606" w:name="componentKeySelector"/>
    <w:bookmarkStart xmlns:_1="http://trustable.eu/enrichSchema" _1:toBeDropped="true" w:id="2607" w:name="json_KeySelector"/>
    <w:bookmarkStart xmlns:_1="http://trustable.eu/enrichSchema" _1:toBeDropped="true" w:id="2608" w:name="xml_KeySelector"/>
    <w:bookmarkStart xmlns:_1="http://trustable.eu/enrichSchema" _1:toBeDropped="true" w:id="2609" w:name="componentX509Digest"/>
    <w:bookmarkStart xmlns:_1="http://trustable.eu/enrichSchema" _1:toBeDropped="true" w:id="2610" w:name="json_X509Digest"/>
    <w:bookmarkStart xmlns:_1="http://trustable.eu/enrichSchema" _1:toBeDropped="true" w:id="2611" w:name="xml_X509Digest"/>
    <w:bookmarkStart xmlns:_1="http://trustable.eu/enrichSchema" _1:toBeDropped="true" w:id="2612" w:name="componentPropertiesHolder"/>
    <w:bookmarkStart xmlns:_1="http://trustable.eu/enrichSchema" _1:toBeDropped="true" w:id="2613" w:name="json_PropertiesHolder"/>
    <w:bookmarkStart xmlns:_1="http://trustable.eu/enrichSchema" _1:toBeDropped="true" w:id="2614" w:name="xml_PropertiesHolder"/>
    <w:bookmarkStart xmlns:_1="http://trustable.eu/enrichSchema" _1:toBeDropped="true" w:id="2615" w:name="componentProperties"/>
    <w:bookmarkStart xmlns:_1="http://trustable.eu/enrichSchema" _1:toBeDropped="true" w:id="2616" w:name="json_Properties"/>
    <w:bookmarkStart xmlns:_1="http://trustable.eu/enrichSchema" _1:toBeDropped="true" w:id="2617" w:name="xml_Properties"/>
    <w:bookmarkStart xmlns:_1="http://trustable.eu/enrichSchema" _1:toBeDropped="true" w:id="2618" w:name="componentProperty"/>
    <w:bookmarkStart xmlns:_1="http://trustable.eu/enrichSchema" _1:toBeDropped="true" w:id="2619" w:name="json_Property"/>
    <w:bookmarkStart xmlns:_1="http://trustable.eu/enrichSchema" _1:toBeDropped="true" w:id="2620" w:name="xml_Property"/>
    <w:bookmarkStart xmlns:_1="http://trustable.eu/enrichSchema" _1:toBeDropped="true" w:id="2621" w:name="componentIncludeObject"/>
    <w:bookmarkStart xmlns:_1="http://trustable.eu/enrichSchema" _1:toBeDropped="true" w:id="2622" w:name="json_IncludeObject"/>
    <w:bookmarkStart xmlns:_1="http://trustable.eu/enrichSchema" _1:toBeDropped="true" w:id="2623" w:name="xml_IncludeObject"/>
    <w:bookmarkStart xmlns:_1="http://trustable.eu/enrichSchema" _1:toBeDropped="true" w:id="2624" w:name="componentSignaturePlacement"/>
    <w:bookmarkStart xmlns:_1="http://trustable.eu/enrichSchema" _1:toBeDropped="true" w:id="2625" w:name="json_SignaturePlacement"/>
    <w:bookmarkStart xmlns:_1="http://trustable.eu/enrichSchema" _1:toBeDropped="true" w:id="2626" w:name="xml_SignaturePlacement"/>
    <w:bookmarkStart xmlns:_1="http://trustable.eu/enrichSchema" _1:toBeDropped="true" w:id="2627" w:name="componentDocumentWithSignature"/>
    <w:bookmarkStart xmlns:_1="http://trustable.eu/enrichSchema" _1:toBeDropped="true" w:id="2628" w:name="json_DocumentWithSignature"/>
    <w:bookmarkStart xmlns:_1="http://trustable.eu/enrichSchema" _1:toBeDropped="true" w:id="2629" w:name="xml_DocumentWithSignature"/>
    <w:bookmarkStart xmlns:_1="http://trustable.eu/enrichSchema" _1:toBeDropped="true" w:id="2630" w:name="componentSignedReferences"/>
    <w:bookmarkStart xmlns:_1="http://trustable.eu/enrichSchema" _1:toBeDropped="true" w:id="2631" w:name="json_SignedReferences"/>
    <w:bookmarkStart xmlns:_1="http://trustable.eu/enrichSchema" _1:toBeDropped="true" w:id="2632" w:name="xml_SignedReferences"/>
    <w:bookmarkStart xmlns:_1="http://trustable.eu/enrichSchema" _1:toBeDropped="true" w:id="2633" w:name="componentSignedReference"/>
    <w:bookmarkStart xmlns:_1="http://trustable.eu/enrichSchema" _1:toBeDropped="true" w:id="2634" w:name="json_SignedReference"/>
    <w:bookmarkStart xmlns:_1="http://trustable.eu/enrichSchema" _1:toBeDropped="true" w:id="2635" w:name="xml_SignedReference"/>
    <w:bookmarkStart xmlns:_1="http://trustable.eu/enrichSchema" _1:toBeDropped="true" w:id="2636" w:name="componentVerifyManifestResults"/>
    <w:bookmarkStart xmlns:_1="http://trustable.eu/enrichSchema" _1:toBeDropped="true" w:id="2637" w:name="json_VerifyManifestResults"/>
    <w:bookmarkStart xmlns:_1="http://trustable.eu/enrichSchema" _1:toBeDropped="true" w:id="2638" w:name="xml_VerifyManifestResults"/>
    <w:bookmarkStart xmlns:_1="http://trustable.eu/enrichSchema" _1:toBeDropped="true" w:id="2639" w:name="componentManifestResult"/>
    <w:bookmarkStart xmlns:_1="http://trustable.eu/enrichSchema" _1:toBeDropped="true" w:id="2640" w:name="json_ManifestResult"/>
    <w:bookmarkStart xmlns:_1="http://trustable.eu/enrichSchema" _1:toBeDropped="true" w:id="2641" w:name="xml_ManifestResult"/>
    <w:bookmarkStart xmlns:_1="http://trustable.eu/enrichSchema" _1:toBeDropped="true" w:id="2642" w:name="componentUseVerificationTime"/>
    <w:bookmarkStart xmlns:_1="http://trustable.eu/enrichSchema" _1:toBeDropped="true" w:id="2643" w:name="json_UseVerificationTime"/>
    <w:bookmarkStart xmlns:_1="http://trustable.eu/enrichSchema" _1:toBeDropped="true" w:id="2644" w:name="xml_UseVerificationTime"/>
    <w:bookmarkStart xmlns:_1="http://trustable.eu/enrichSchema" _1:toBeDropped="true" w:id="2645" w:name="componentAdditionalTimeInfo"/>
    <w:bookmarkStart xmlns:_1="http://trustable.eu/enrichSchema" _1:toBeDropped="true" w:id="2646" w:name="json_AdditionalTimeInfo"/>
    <w:bookmarkStart xmlns:_1="http://trustable.eu/enrichSchema" _1:toBeDropped="true" w:id="2647" w:name="xml_AdditionalTimeInfo"/>
    <w:bookmarkStart xmlns:_1="http://trustable.eu/enrichSchema" _1:toBeDropped="true" w:id="2648" w:name="componentVerificationTimeInfo"/>
    <w:bookmarkStart xmlns:_1="http://trustable.eu/enrichSchema" _1:toBeDropped="true" w:id="2649" w:name="json_VerificationTimeInfo"/>
    <w:bookmarkStart xmlns:_1="http://trustable.eu/enrichSchema" _1:toBeDropped="true" w:id="2650" w:name="xml_VerificationTimeInfo"/>
    <w:bookmarkStart xmlns:_1="http://trustable.eu/enrichSchema" _1:toBeDropped="true" w:id="2651" w:name="componentAdditionalKeyInfo"/>
    <w:bookmarkStart xmlns:_1="http://trustable.eu/enrichSchema" _1:toBeDropped="true" w:id="2652" w:name="json_AdditionalKeyInfo"/>
    <w:bookmarkStart xmlns:_1="http://trustable.eu/enrichSchema" _1:toBeDropped="true" w:id="2653" w:name="xml_AdditionalKeyInfo"/>
    <w:bookmarkStart xmlns:_1="http://trustable.eu/enrichSchema" _1:toBeDropped="true" w:id="2654" w:name="componentProcessingDetails"/>
    <w:bookmarkStart xmlns:_1="http://trustable.eu/enrichSchema" _1:toBeDropped="true" w:id="2655" w:name="json_ProcessingDetails"/>
    <w:bookmarkStart xmlns:_1="http://trustable.eu/enrichSchema" _1:toBeDropped="true" w:id="2656" w:name="xml_ProcessingDetails"/>
    <w:bookmarkStart xmlns:_1="http://trustable.eu/enrichSchema" _1:toBeDropped="true" w:id="2657" w:name="componentDetail"/>
    <w:bookmarkStart xmlns:_1="http://trustable.eu/enrichSchema" _1:toBeDropped="true" w:id="2658" w:name="json_Detail"/>
    <w:bookmarkStart xmlns:_1="http://trustable.eu/enrichSchema" _1:toBeDropped="true" w:id="2659" w:name="xml_Detail"/>
    <w:bookmarkStart xmlns:_1="http://trustable.eu/enrichSchema" _1:toBeDropped="true" w:id="2660" w:name="componentSigningTimeInfo"/>
    <w:bookmarkStart xmlns:_1="http://trustable.eu/enrichSchema" _1:toBeDropped="true" w:id="2661" w:name="json_SigningTimeInfo"/>
    <w:bookmarkStart xmlns:_1="http://trustable.eu/enrichSchema" _1:toBeDropped="true" w:id="2662" w:name="xml_SigningTimeInfo"/>
    <w:bookmarkStart xmlns:_1="http://trustable.eu/enrichSchema" _1:toBeDropped="true" w:id="2663" w:name="componentAugmentedSignature"/>
    <w:bookmarkStart xmlns:_1="http://trustable.eu/enrichSchema" _1:toBeDropped="true" w:id="2664" w:name="json_AugmentedSignature"/>
    <w:bookmarkStart xmlns:_1="http://trustable.eu/enrichSchema" _1:toBeDropped="true" w:id="2665" w:name="xml_AugmentedSignature"/>
    <w:bookmarkStart xmlns:_1="http://trustable.eu/enrichSchema" _1:toBeDropped="true" w:id="2666" w:name="componentReturnTransformedDocument"/>
    <w:bookmarkStart xmlns:_1="http://trustable.eu/enrichSchema" _1:toBeDropped="true" w:id="2667" w:name="json_ReturnTransformedDocument"/>
    <w:bookmarkStart xmlns:_1="http://trustable.eu/enrichSchema" _1:toBeDropped="true" w:id="2668" w:name="xml_ReturnTransformedDocument"/>
    <w:bookmarkStart xmlns:_1="http://trustable.eu/enrichSchema" _1:toBeDropped="true" w:id="2669" w:name="componentTransformedDocument"/>
    <w:bookmarkStart xmlns:_1="http://trustable.eu/enrichSchema" _1:toBeDropped="true" w:id="2670" w:name="json_TransformedDocument"/>
    <w:bookmarkStart xmlns:_1="http://trustable.eu/enrichSchema" _1:toBeDropped="true" w:id="2671" w:name="xml_TransformedDocument"/>
    <w:bookmarkStart xmlns:_1="http://trustable.eu/enrichSchema" _1:toBeDropped="true" w:id="2672" w:name="sec_ReferencedDataStructsDefinedOutside"/>
    <w:bookmarkStart xmlns:_1="http://trustable.eu/enrichSchema" _1:toBeDropped="true" w:id="2673" w:name="componentNameID"/>
    <w:bookmarkStart xmlns:_1="http://trustable.eu/enrichSchema" _1:toBeDropped="true" w:id="2674" w:name="json_NameID"/>
    <w:bookmarkStart xmlns:_1="http://trustable.eu/enrichSchema" _1:toBeDropped="true" w:id="2675" w:name="xml_NameID"/>
    <w:bookmarkStart xmlns:_1="http://trustable.eu/enrichSchema" _1:toBeDropped="true" w:id="2676" w:name="componentTransforms"/>
    <w:bookmarkStart xmlns:_1="http://trustable.eu/enrichSchema" _1:toBeDropped="true" w:id="2677" w:name="json_Transforms"/>
    <w:bookmarkStart xmlns:_1="http://trustable.eu/enrichSchema" _1:toBeDropped="true" w:id="2678" w:name="xml_Transforms"/>
    <w:bookmarkStart xmlns:_1="http://trustable.eu/enrichSchema" _1:toBeDropped="true" w:id="2679" w:name="componentTransform"/>
    <w:bookmarkStart xmlns:_1="http://trustable.eu/enrichSchema" _1:toBeDropped="true" w:id="2680" w:name="json_Transform"/>
    <w:bookmarkStart xmlns:_1="http://trustable.eu/enrichSchema" _1:toBeDropped="true" w:id="2681" w:name="xml_Transform"/>
    <w:bookmarkStart xmlns:_1="http://trustable.eu/enrichSchema" _1:toBeDropped="true" w:id="2682" w:name="sec_ElementJsonNameLookUpTables"/>
    <w:bookmarkStart xmlns:_1="http://trustable.eu/enrichSchema" _1:toBeDropped="true" w:id="2683" w:name="sec_DataProcessingModelForSigning"/>
    <w:bookmarkStart xmlns:_1="http://trustable.eu/enrichSchema" _1:toBeDropped="true" w:id="2684" w:name="_Toc114309493"/>
    <w:bookmarkStart xmlns:_1="http://trustable.eu/enrichSchema" _1:toBeDropped="true" w:id="2685" w:name="_Toc157225016"/>
    <w:bookmarkStart xmlns:_1="http://trustable.eu/enrichSchema" _1:toBeDropped="true" w:id="2686" w:name="_Toc158797483"/>
    <w:bookmarkStart xmlns:_1="http://trustable.eu/enrichSchema" _1:toBeDropped="true" w:id="2687" w:name="_Toc159076051"/>
    <w:bookmarkStart xmlns:_1="http://trustable.eu/enrichSchema" _1:toBeDropped="true" w:id="2688" w:name="_Toc480914730"/>
    <w:bookmarkStart xmlns:_1="http://trustable.eu/enrichSchema" _1:toBeDropped="true" w:id="2689" w:name="_Toc481064933"/>
    <w:bookmarkEnd xmlns:_1="http://trustable.eu/enrichSchema" _1:toBeDropped="true" w:id="2497"/>
    <w:bookmarkEnd xmlns:_1="http://trustable.eu/enrichSchema" _1:toBeDropped="true" w:id="2498"/>
    <w:bookmarkEnd xmlns:_1="http://trustable.eu/enrichSchema" _1:toBeDropped="true" w:id="2499"/>
    <w:bookmarkEnd xmlns:_1="http://trustable.eu/enrichSchema" _1:toBeDropped="true" w:id="2500"/>
    <w:bookmarkEnd xmlns:_1="http://trustable.eu/enrichSchema" _1:toBeDropped="true" w:id="2501"/>
    <w:bookmarkEnd xmlns:_1="http://trustable.eu/enrichSchema" _1:toBeDropped="true" w:id="2502"/>
    <w:bookmarkEnd xmlns:_1="http://trustable.eu/enrichSchema" _1:toBeDropped="true" w:id="2503"/>
    <w:bookmarkEnd xmlns:_1="http://trustable.eu/enrichSchema" _1:toBeDropped="true" w:id="2504"/>
    <w:bookmarkEnd xmlns:_1="http://trustable.eu/enrichSchema" _1:toBeDropped="true" w:id="2505"/>
    <w:bookmarkEnd xmlns:_1="http://trustable.eu/enrichSchema" _1:toBeDropped="true" w:id="2506"/>
    <w:bookmarkEnd xmlns:_1="http://trustable.eu/enrichSchema" _1:toBeDropped="true" w:id="2507"/>
    <w:bookmarkEnd xmlns:_1="http://trustable.eu/enrichSchema" _1:toBeDropped="true" w:id="2508"/>
    <w:bookmarkEnd xmlns:_1="http://trustable.eu/enrichSchema" _1:toBeDropped="true" w:id="2509"/>
    <w:bookmarkEnd xmlns:_1="http://trustable.eu/enrichSchema" _1:toBeDropped="true" w:id="2510"/>
    <w:bookmarkEnd xmlns:_1="http://trustable.eu/enrichSchema" _1:toBeDropped="true" w:id="2511"/>
    <w:bookmarkEnd xmlns:_1="http://trustable.eu/enrichSchema" _1:toBeDropped="true" w:id="2512"/>
    <w:bookmarkEnd xmlns:_1="http://trustable.eu/enrichSchema" _1:toBeDropped="true" w:id="2513"/>
    <w:bookmarkEnd xmlns:_1="http://trustable.eu/enrichSchema" _1:toBeDropped="true" w:id="2514"/>
    <w:bookmarkEnd xmlns:_1="http://trustable.eu/enrichSchema" _1:toBeDropped="true" w:id="2515"/>
    <w:bookmarkEnd xmlns:_1="http://trustable.eu/enrichSchema" _1:toBeDropped="true" w:id="2516"/>
    <w:bookmarkEnd xmlns:_1="http://trustable.eu/enrichSchema" _1:toBeDropped="true" w:id="2517"/>
    <w:bookmarkEnd xmlns:_1="http://trustable.eu/enrichSchema" _1:toBeDropped="true" w:id="2518"/>
    <w:bookmarkEnd xmlns:_1="http://trustable.eu/enrichSchema" _1:toBeDropped="true" w:id="2519"/>
    <w:bookmarkEnd xmlns:_1="http://trustable.eu/enrichSchema" _1:toBeDropped="true" w:id="2520"/>
    <w:bookmarkEnd xmlns:_1="http://trustable.eu/enrichSchema" _1:toBeDropped="true" w:id="2521"/>
    <w:bookmarkEnd xmlns:_1="http://trustable.eu/enrichSchema" _1:toBeDropped="true" w:id="2522"/>
    <w:bookmarkEnd xmlns:_1="http://trustable.eu/enrichSchema" _1:toBeDropped="true" w:id="2523"/>
    <w:bookmarkEnd xmlns:_1="http://trustable.eu/enrichSchema" _1:toBeDropped="true" w:id="2524"/>
    <w:bookmarkEnd xmlns:_1="http://trustable.eu/enrichSchema" _1:toBeDropped="true" w:id="2525"/>
    <w:bookmarkEnd xmlns:_1="http://trustable.eu/enrichSchema" _1:toBeDropped="true" w:id="2526"/>
    <w:bookmarkEnd xmlns:_1="http://trustable.eu/enrichSchema" _1:toBeDropped="true" w:id="2527"/>
    <w:bookmarkEnd xmlns:_1="http://trustable.eu/enrichSchema" _1:toBeDropped="true" w:id="2528"/>
    <w:bookmarkEnd xmlns:_1="http://trustable.eu/enrichSchema" _1:toBeDropped="true" w:id="2529"/>
    <w:bookmarkEnd xmlns:_1="http://trustable.eu/enrichSchema" _1:toBeDropped="true" w:id="2530"/>
    <w:bookmarkEnd xmlns:_1="http://trustable.eu/enrichSchema" _1:toBeDropped="true" w:id="2531"/>
    <w:bookmarkEnd xmlns:_1="http://trustable.eu/enrichSchema" _1:toBeDropped="true" w:id="2532"/>
    <w:bookmarkEnd xmlns:_1="http://trustable.eu/enrichSchema" _1:toBeDropped="true" w:id="2533"/>
    <w:bookmarkEnd xmlns:_1="http://trustable.eu/enrichSchema" _1:toBeDropped="true" w:id="2534"/>
    <w:bookmarkEnd xmlns:_1="http://trustable.eu/enrichSchema" _1:toBeDropped="true" w:id="2535"/>
    <w:bookmarkEnd xmlns:_1="http://trustable.eu/enrichSchema" _1:toBeDropped="true" w:id="2536"/>
    <w:bookmarkEnd xmlns:_1="http://trustable.eu/enrichSchema" _1:toBeDropped="true" w:id="2537"/>
    <w:bookmarkEnd xmlns:_1="http://trustable.eu/enrichSchema" _1:toBeDropped="true" w:id="2538"/>
    <w:bookmarkEnd xmlns:_1="http://trustable.eu/enrichSchema" _1:toBeDropped="true" w:id="2539"/>
    <w:bookmarkEnd xmlns:_1="http://trustable.eu/enrichSchema" _1:toBeDropped="true" w:id="2540"/>
    <w:bookmarkEnd xmlns:_1="http://trustable.eu/enrichSchema" _1:toBeDropped="true" w:id="2541"/>
    <w:bookmarkEnd xmlns:_1="http://trustable.eu/enrichSchema" _1:toBeDropped="true" w:id="2542"/>
    <w:bookmarkEnd xmlns:_1="http://trustable.eu/enrichSchema" _1:toBeDropped="true" w:id="2543"/>
    <w:bookmarkEnd xmlns:_1="http://trustable.eu/enrichSchema" _1:toBeDropped="true" w:id="2544"/>
    <w:bookmarkEnd xmlns:_1="http://trustable.eu/enrichSchema" _1:toBeDropped="true" w:id="2545"/>
    <w:bookmarkEnd xmlns:_1="http://trustable.eu/enrichSchema" _1:toBeDropped="true" w:id="2546"/>
    <w:bookmarkEnd xmlns:_1="http://trustable.eu/enrichSchema" _1:toBeDropped="true" w:id="2547"/>
    <w:bookmarkEnd xmlns:_1="http://trustable.eu/enrichSchema" _1:toBeDropped="true" w:id="2548"/>
    <w:bookmarkEnd xmlns:_1="http://trustable.eu/enrichSchema" _1:toBeDropped="true" w:id="2549"/>
    <w:bookmarkEnd xmlns:_1="http://trustable.eu/enrichSchema" _1:toBeDropped="true" w:id="2550"/>
    <w:bookmarkEnd xmlns:_1="http://trustable.eu/enrichSchema" _1:toBeDropped="true" w:id="2551"/>
    <w:bookmarkEnd xmlns:_1="http://trustable.eu/enrichSchema" _1:toBeDropped="true" w:id="2552"/>
    <w:bookmarkEnd xmlns:_1="http://trustable.eu/enrichSchema" _1:toBeDropped="true" w:id="2553"/>
    <w:bookmarkEnd xmlns:_1="http://trustable.eu/enrichSchema" _1:toBeDropped="true" w:id="2554"/>
    <w:bookmarkEnd xmlns:_1="http://trustable.eu/enrichSchema" _1:toBeDropped="true" w:id="2555"/>
    <w:bookmarkEnd xmlns:_1="http://trustable.eu/enrichSchema" _1:toBeDropped="true" w:id="2556"/>
    <w:bookmarkEnd xmlns:_1="http://trustable.eu/enrichSchema" _1:toBeDropped="true" w:id="2557"/>
    <w:bookmarkEnd xmlns:_1="http://trustable.eu/enrichSchema" _1:toBeDropped="true" w:id="2558"/>
    <w:bookmarkEnd xmlns:_1="http://trustable.eu/enrichSchema" _1:toBeDropped="true" w:id="2559"/>
    <w:bookmarkEnd xmlns:_1="http://trustable.eu/enrichSchema" _1:toBeDropped="true" w:id="2560"/>
    <w:bookmarkEnd xmlns:_1="http://trustable.eu/enrichSchema" _1:toBeDropped="true" w:id="2561"/>
    <w:bookmarkEnd xmlns:_1="http://trustable.eu/enrichSchema" _1:toBeDropped="true" w:id="2562"/>
    <w:bookmarkEnd xmlns:_1="http://trustable.eu/enrichSchema" _1:toBeDropped="true" w:id="2563"/>
    <w:bookmarkEnd xmlns:_1="http://trustable.eu/enrichSchema" _1:toBeDropped="true" w:id="2564"/>
    <w:bookmarkEnd xmlns:_1="http://trustable.eu/enrichSchema" _1:toBeDropped="true" w:id="2565"/>
    <w:bookmarkEnd xmlns:_1="http://trustable.eu/enrichSchema" _1:toBeDropped="true" w:id="2566"/>
    <w:bookmarkEnd xmlns:_1="http://trustable.eu/enrichSchema" _1:toBeDropped="true" w:id="2567"/>
    <w:bookmarkEnd xmlns:_1="http://trustable.eu/enrichSchema" _1:toBeDropped="true" w:id="2568"/>
    <w:bookmarkEnd xmlns:_1="http://trustable.eu/enrichSchema" _1:toBeDropped="true" w:id="2569"/>
    <w:bookmarkEnd xmlns:_1="http://trustable.eu/enrichSchema" _1:toBeDropped="true" w:id="2570"/>
    <w:bookmarkEnd xmlns:_1="http://trustable.eu/enrichSchema" _1:toBeDropped="true" w:id="2571"/>
    <w:bookmarkEnd xmlns:_1="http://trustable.eu/enrichSchema" _1:toBeDropped="true" w:id="2572"/>
    <w:bookmarkEnd xmlns:_1="http://trustable.eu/enrichSchema" _1:toBeDropped="true" w:id="2573"/>
    <w:bookmarkEnd xmlns:_1="http://trustable.eu/enrichSchema" _1:toBeDropped="true" w:id="2574"/>
    <w:bookmarkEnd xmlns:_1="http://trustable.eu/enrichSchema" _1:toBeDropped="true" w:id="2575"/>
    <w:bookmarkEnd xmlns:_1="http://trustable.eu/enrichSchema" _1:toBeDropped="true" w:id="2576"/>
    <w:bookmarkEnd xmlns:_1="http://trustable.eu/enrichSchema" _1:toBeDropped="true" w:id="2577"/>
    <w:bookmarkEnd xmlns:_1="http://trustable.eu/enrichSchema" _1:toBeDropped="true" w:id="2578"/>
    <w:bookmarkEnd xmlns:_1="http://trustable.eu/enrichSchema" _1:toBeDropped="true" w:id="2579"/>
    <w:bookmarkEnd xmlns:_1="http://trustable.eu/enrichSchema" _1:toBeDropped="true" w:id="2580"/>
    <w:bookmarkEnd xmlns:_1="http://trustable.eu/enrichSchema" _1:toBeDropped="true" w:id="2581"/>
    <w:bookmarkEnd xmlns:_1="http://trustable.eu/enrichSchema" _1:toBeDropped="true" w:id="2582"/>
    <w:bookmarkEnd xmlns:_1="http://trustable.eu/enrichSchema" _1:toBeDropped="true" w:id="2583"/>
    <w:bookmarkEnd xmlns:_1="http://trustable.eu/enrichSchema" _1:toBeDropped="true" w:id="2584"/>
    <w:bookmarkEnd xmlns:_1="http://trustable.eu/enrichSchema" _1:toBeDropped="true" w:id="2585"/>
    <w:bookmarkEnd xmlns:_1="http://trustable.eu/enrichSchema" _1:toBeDropped="true" w:id="2586"/>
    <w:bookmarkEnd xmlns:_1="http://trustable.eu/enrichSchema" _1:toBeDropped="true" w:id="2587"/>
    <w:bookmarkEnd xmlns:_1="http://trustable.eu/enrichSchema" _1:toBeDropped="true" w:id="2588"/>
    <w:bookmarkEnd xmlns:_1="http://trustable.eu/enrichSchema" _1:toBeDropped="true" w:id="2589"/>
    <w:bookmarkEnd xmlns:_1="http://trustable.eu/enrichSchema" _1:toBeDropped="true" w:id="2590"/>
    <w:bookmarkEnd xmlns:_1="http://trustable.eu/enrichSchema" _1:toBeDropped="true" w:id="2591"/>
    <w:bookmarkEnd xmlns:_1="http://trustable.eu/enrichSchema" _1:toBeDropped="true" w:id="2592"/>
    <w:bookmarkEnd xmlns:_1="http://trustable.eu/enrichSchema" _1:toBeDropped="true" w:id="2593"/>
    <w:bookmarkEnd xmlns:_1="http://trustable.eu/enrichSchema" _1:toBeDropped="true" w:id="2594"/>
    <w:bookmarkEnd xmlns:_1="http://trustable.eu/enrichSchema" _1:toBeDropped="true" w:id="2595"/>
    <w:bookmarkEnd xmlns:_1="http://trustable.eu/enrichSchema" _1:toBeDropped="true" w:id="2596"/>
    <w:bookmarkEnd xmlns:_1="http://trustable.eu/enrichSchema" _1:toBeDropped="true" w:id="2597"/>
    <w:bookmarkEnd xmlns:_1="http://trustable.eu/enrichSchema" _1:toBeDropped="true" w:id="2598"/>
    <w:bookmarkEnd xmlns:_1="http://trustable.eu/enrichSchema" _1:toBeDropped="true" w:id="2599"/>
    <w:bookmarkEnd xmlns:_1="http://trustable.eu/enrichSchema" _1:toBeDropped="true" w:id="2600"/>
    <w:bookmarkEnd xmlns:_1="http://trustable.eu/enrichSchema" _1:toBeDropped="true" w:id="2601"/>
    <w:bookmarkEnd xmlns:_1="http://trustable.eu/enrichSchema" _1:toBeDropped="true" w:id="2602"/>
    <w:bookmarkEnd xmlns:_1="http://trustable.eu/enrichSchema" _1:toBeDropped="true" w:id="2603"/>
    <w:bookmarkEnd xmlns:_1="http://trustable.eu/enrichSchema" _1:toBeDropped="true" w:id="2604"/>
    <w:bookmarkEnd xmlns:_1="http://trustable.eu/enrichSchema" _1:toBeDropped="true" w:id="2605"/>
    <w:bookmarkEnd xmlns:_1="http://trustable.eu/enrichSchema" _1:toBeDropped="true" w:id="2606"/>
    <w:bookmarkEnd xmlns:_1="http://trustable.eu/enrichSchema" _1:toBeDropped="true" w:id="2607"/>
    <w:bookmarkEnd xmlns:_1="http://trustable.eu/enrichSchema" _1:toBeDropped="true" w:id="2608"/>
    <w:bookmarkEnd xmlns:_1="http://trustable.eu/enrichSchema" _1:toBeDropped="true" w:id="2609"/>
    <w:bookmarkEnd xmlns:_1="http://trustable.eu/enrichSchema" _1:toBeDropped="true" w:id="2610"/>
    <w:bookmarkEnd xmlns:_1="http://trustable.eu/enrichSchema" _1:toBeDropped="true" w:id="2611"/>
    <w:bookmarkEnd xmlns:_1="http://trustable.eu/enrichSchema" _1:toBeDropped="true" w:id="2612"/>
    <w:bookmarkEnd xmlns:_1="http://trustable.eu/enrichSchema" _1:toBeDropped="true" w:id="2613"/>
    <w:bookmarkEnd xmlns:_1="http://trustable.eu/enrichSchema" _1:toBeDropped="true" w:id="2614"/>
    <w:bookmarkEnd xmlns:_1="http://trustable.eu/enrichSchema" _1:toBeDropped="true" w:id="2615"/>
    <w:bookmarkEnd xmlns:_1="http://trustable.eu/enrichSchema" _1:toBeDropped="true" w:id="2616"/>
    <w:bookmarkEnd xmlns:_1="http://trustable.eu/enrichSchema" _1:toBeDropped="true" w:id="2617"/>
    <w:bookmarkEnd xmlns:_1="http://trustable.eu/enrichSchema" _1:toBeDropped="true" w:id="2618"/>
    <w:bookmarkEnd xmlns:_1="http://trustable.eu/enrichSchema" _1:toBeDropped="true" w:id="2619"/>
    <w:bookmarkEnd xmlns:_1="http://trustable.eu/enrichSchema" _1:toBeDropped="true" w:id="2620"/>
    <w:bookmarkEnd xmlns:_1="http://trustable.eu/enrichSchema" _1:toBeDropped="true" w:id="2621"/>
    <w:bookmarkEnd xmlns:_1="http://trustable.eu/enrichSchema" _1:toBeDropped="true" w:id="2622"/>
    <w:bookmarkEnd xmlns:_1="http://trustable.eu/enrichSchema" _1:toBeDropped="true" w:id="2623"/>
    <w:bookmarkEnd xmlns:_1="http://trustable.eu/enrichSchema" _1:toBeDropped="true" w:id="2624"/>
    <w:bookmarkEnd xmlns:_1="http://trustable.eu/enrichSchema" _1:toBeDropped="true" w:id="2625"/>
    <w:bookmarkEnd xmlns:_1="http://trustable.eu/enrichSchema" _1:toBeDropped="true" w:id="2626"/>
    <w:bookmarkEnd xmlns:_1="http://trustable.eu/enrichSchema" _1:toBeDropped="true" w:id="2627"/>
    <w:bookmarkEnd xmlns:_1="http://trustable.eu/enrichSchema" _1:toBeDropped="true" w:id="2628"/>
    <w:bookmarkEnd xmlns:_1="http://trustable.eu/enrichSchema" _1:toBeDropped="true" w:id="2629"/>
    <w:bookmarkEnd xmlns:_1="http://trustable.eu/enrichSchema" _1:toBeDropped="true" w:id="2630"/>
    <w:bookmarkEnd xmlns:_1="http://trustable.eu/enrichSchema" _1:toBeDropped="true" w:id="2631"/>
    <w:bookmarkEnd xmlns:_1="http://trustable.eu/enrichSchema" _1:toBeDropped="true" w:id="2632"/>
    <w:bookmarkEnd xmlns:_1="http://trustable.eu/enrichSchema" _1:toBeDropped="true" w:id="2633"/>
    <w:bookmarkEnd xmlns:_1="http://trustable.eu/enrichSchema" _1:toBeDropped="true" w:id="2634"/>
    <w:bookmarkEnd xmlns:_1="http://trustable.eu/enrichSchema" _1:toBeDropped="true" w:id="2635"/>
    <w:bookmarkEnd xmlns:_1="http://trustable.eu/enrichSchema" _1:toBeDropped="true" w:id="2636"/>
    <w:bookmarkEnd xmlns:_1="http://trustable.eu/enrichSchema" _1:toBeDropped="true" w:id="2637"/>
    <w:bookmarkEnd xmlns:_1="http://trustable.eu/enrichSchema" _1:toBeDropped="true" w:id="2638"/>
    <w:bookmarkEnd xmlns:_1="http://trustable.eu/enrichSchema" _1:toBeDropped="true" w:id="2639"/>
    <w:bookmarkEnd xmlns:_1="http://trustable.eu/enrichSchema" _1:toBeDropped="true" w:id="2640"/>
    <w:bookmarkEnd xmlns:_1="http://trustable.eu/enrichSchema" _1:toBeDropped="true" w:id="2641"/>
    <w:bookmarkEnd xmlns:_1="http://trustable.eu/enrichSchema" _1:toBeDropped="true" w:id="2642"/>
    <w:bookmarkEnd xmlns:_1="http://trustable.eu/enrichSchema" _1:toBeDropped="true" w:id="2643"/>
    <w:bookmarkEnd xmlns:_1="http://trustable.eu/enrichSchema" _1:toBeDropped="true" w:id="2644"/>
    <w:bookmarkEnd xmlns:_1="http://trustable.eu/enrichSchema" _1:toBeDropped="true" w:id="2645"/>
    <w:bookmarkEnd xmlns:_1="http://trustable.eu/enrichSchema" _1:toBeDropped="true" w:id="2646"/>
    <w:bookmarkEnd xmlns:_1="http://trustable.eu/enrichSchema" _1:toBeDropped="true" w:id="2647"/>
    <w:bookmarkEnd xmlns:_1="http://trustable.eu/enrichSchema" _1:toBeDropped="true" w:id="2648"/>
    <w:bookmarkEnd xmlns:_1="http://trustable.eu/enrichSchema" _1:toBeDropped="true" w:id="2649"/>
    <w:bookmarkEnd xmlns:_1="http://trustable.eu/enrichSchema" _1:toBeDropped="true" w:id="2650"/>
    <w:bookmarkEnd xmlns:_1="http://trustable.eu/enrichSchema" _1:toBeDropped="true" w:id="2651"/>
    <w:bookmarkEnd xmlns:_1="http://trustable.eu/enrichSchema" _1:toBeDropped="true" w:id="2652"/>
    <w:bookmarkEnd xmlns:_1="http://trustable.eu/enrichSchema" _1:toBeDropped="true" w:id="2653"/>
    <w:bookmarkEnd xmlns:_1="http://trustable.eu/enrichSchema" _1:toBeDropped="true" w:id="2654"/>
    <w:bookmarkEnd xmlns:_1="http://trustable.eu/enrichSchema" _1:toBeDropped="true" w:id="2655"/>
    <w:bookmarkEnd xmlns:_1="http://trustable.eu/enrichSchema" _1:toBeDropped="true" w:id="2656"/>
    <w:bookmarkEnd xmlns:_1="http://trustable.eu/enrichSchema" _1:toBeDropped="true" w:id="2657"/>
    <w:bookmarkEnd xmlns:_1="http://trustable.eu/enrichSchema" _1:toBeDropped="true" w:id="2658"/>
    <w:bookmarkEnd xmlns:_1="http://trustable.eu/enrichSchema" _1:toBeDropped="true" w:id="2659"/>
    <w:bookmarkEnd xmlns:_1="http://trustable.eu/enrichSchema" _1:toBeDropped="true" w:id="2660"/>
    <w:bookmarkEnd xmlns:_1="http://trustable.eu/enrichSchema" _1:toBeDropped="true" w:id="2661"/>
    <w:bookmarkEnd xmlns:_1="http://trustable.eu/enrichSchema" _1:toBeDropped="true" w:id="2662"/>
    <w:bookmarkEnd xmlns:_1="http://trustable.eu/enrichSchema" _1:toBeDropped="true" w:id="2663"/>
    <w:bookmarkEnd xmlns:_1="http://trustable.eu/enrichSchema" _1:toBeDropped="true" w:id="2664"/>
    <w:bookmarkEnd xmlns:_1="http://trustable.eu/enrichSchema" _1:toBeDropped="true" w:id="2665"/>
    <w:bookmarkEnd xmlns:_1="http://trustable.eu/enrichSchema" _1:toBeDropped="true" w:id="2666"/>
    <w:bookmarkEnd xmlns:_1="http://trustable.eu/enrichSchema" _1:toBeDropped="true" w:id="2667"/>
    <w:bookmarkEnd xmlns:_1="http://trustable.eu/enrichSchema" _1:toBeDropped="true" w:id="2668"/>
    <w:bookmarkEnd xmlns:_1="http://trustable.eu/enrichSchema" _1:toBeDropped="true" w:id="2669"/>
    <w:bookmarkEnd xmlns:_1="http://trustable.eu/enrichSchema" _1:toBeDropped="true" w:id="2670"/>
    <w:bookmarkEnd xmlns:_1="http://trustable.eu/enrichSchema" _1:toBeDropped="true" w:id="2671"/>
    <w:bookmarkEnd xmlns:_1="http://trustable.eu/enrichSchema" _1:toBeDropped="true" w:id="2672"/>
    <w:bookmarkEnd xmlns:_1="http://trustable.eu/enrichSchema" _1:toBeDropped="true" w:id="2673"/>
    <w:bookmarkEnd xmlns:_1="http://trustable.eu/enrichSchema" _1:toBeDropped="true" w:id="2674"/>
    <w:bookmarkEnd xmlns:_1="http://trustable.eu/enrichSchema" _1:toBeDropped="true" w:id="2675"/>
    <w:bookmarkEnd xmlns:_1="http://trustable.eu/enrichSchema" _1:toBeDropped="true" w:id="2676"/>
    <w:bookmarkEnd xmlns:_1="http://trustable.eu/enrichSchema" _1:toBeDropped="true" w:id="2677"/>
    <w:bookmarkEnd xmlns:_1="http://trustable.eu/enrichSchema" _1:toBeDropped="true" w:id="2678"/>
    <w:bookmarkEnd xmlns:_1="http://trustable.eu/enrichSchema" _1:toBeDropped="true" w:id="2679"/>
    <w:bookmarkEnd xmlns:_1="http://trustable.eu/enrichSchema" _1:toBeDropped="true" w:id="2680"/>
    <w:bookmarkEnd xmlns:_1="http://trustable.eu/enrichSchema" _1:toBeDropped="true" w:id="2681"/>
    <w:bookmarkEnd xmlns:_1="http://trustable.eu/enrichSchema" _1:toBeDropped="true" w:id="2682"/>
    <w:bookmarkEnd xmlns:_1="http://trustable.eu/enrichSchema" _1:toBeDropped="true" w:id="2683"/>
    <w:p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2690" w:name="_Toc522668696"/>
      <w:bookmarkStart w:id="2691" w:name="_Toc9685133"/>
      <w:r w:rsidRPr="003A06D0">
        <w:rPr>
          <w:rStyle w:val="Hyperlink"/>
          <w:lang w:val="en-GB"/>
        </w:rPr>
        <w:t>Data Processing Model for Signing</w:t>
      </w:r>
      <w:bookmarkEnd w:id="2684"/>
      <w:bookmarkEnd w:id="2685"/>
      <w:bookmarkEnd w:id="2686"/>
      <w:bookmarkEnd w:id="2687"/>
      <w:bookmarkEnd w:id="2688"/>
      <w:bookmarkEnd w:id="2689"/>
      <w:bookmarkEnd w:id="2690"/>
      <w:bookmarkEnd w:id="2691"/>
      <w:r w:rsidRPr="003A06D0">
        <w:rPr>
          <w:lang w:val="en-GB"/>
        </w:rPr>
        <w:fldChar w:fldCharType="end"/>
      </w:r>
    </w:p>
    <w:p w:rsidP="00BF4F83" w:rsidR="00BF4F83" w:rsidRDefault="00BF4F83" w:rsidRPr="003A06D0">
      <w:pPr>
        <w:rPr>
          <w:lang w:val="en-GB"/>
        </w:rPr>
      </w:pPr>
      <w:r w:rsidRPr="003A06D0">
        <w:rPr>
          <w:lang w:val="en-GB"/>
        </w:rPr>
        <w:t>The following process diagram illustrates the major buildings blocks of the processing of a signing request. The sub processes are described in the next chapters.</w:t>
      </w:r>
    </w:p>
    <w:p w:rsidP="0005213E" w:rsidR="00BF4F83" w:rsidRDefault="00BF4F83" w:rsidRPr="003A06D0">
      <w:pPr>
        <w:pStyle w:val="Beschriftung"/>
        <w:rPr>
          <w:lang w:val="en-GB"/>
        </w:rPr>
      </w:pPr>
      <w:bookmarkStart w:id="2692"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2692"/>
    </w:p>
    <w:p w:rsidP="00BF4F83" w:rsidR="00BF4F83" w:rsidRDefault="00BF4F83" w:rsidRPr="003A06D0">
      <w:pPr>
        <w:keepNext/>
        <w:rPr>
          <w:lang w:val="en-GB"/>
        </w:rPr>
      </w:pPr>
      <w:r w:rsidRPr="003A06D0">
        <w:rPr>
          <w:noProof/>
          <w:lang w:eastAsia="en-GB" w:val="en-GB"/>
        </w:rPr>
        <w:drawing>
          <wp:inline distB="0" distL="0" distR="0" distT="0" wp14:anchorId="27B59CA3" wp14:editId="7D46E27E">
            <wp:extent cx="5756943" cy="1982419"/>
            <wp:effectExtent b="0" l="0" r="0" t="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kuehne\AppData\Local\Microsoft\Windows\INetCache\Content.Word\signingProcess.png" id="0" name="Picture 14"/>
                    <pic:cNvPicPr>
                      <a:picLocks noChangeArrowheads="1" noChangeAspect="1"/>
                    </pic:cNvPicPr>
                  </pic:nvPicPr>
                  <pic:blipFill rotWithShape="1">
                    <a:blip r:embed="rId89">
                      <a:extLst>
                        <a:ext uri="{28A0092B-C50C-407E-A947-70E740481C1C}">
                          <a14:useLocalDpi xmlns:a14="http://schemas.microsoft.com/office/drawing/2010/main" val="0"/>
                        </a:ext>
                      </a:extLst>
                    </a:blip>
                    <a:srcRect b="11665" l="5173" r="5341" t="3723"/>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P="00BF4F83" w:rsidR="00BF4F83" w:rsidRDefault="00BF4F83" w:rsidRPr="003A06D0">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cs="MS Mincho" w:eastAsia="MS Mincho"/>
          <w:lang w:val="en-GB"/>
        </w:rPr>
        <w:t>«</w:t>
      </w:r>
      <w:r w:rsidRPr="003A06D0">
        <w:rPr>
          <w:rFonts w:ascii="MS Mincho" w:cs="MS Mincho" w:eastAsia="MS Mincho" w:hAnsi="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P="00BF4F83" w:rsidR="00BF4F83" w:rsidRDefault="00BF4F83" w:rsidRPr="003A06D0">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P="00BF4F83" w:rsidR="00BF4F83" w:rsidRDefault="00BF4F83" w:rsidRPr="003A06D0">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2693" w:name="sec_ProcessingForXmlSignatures"/>
    <w:bookmarkStart w:id="2694" w:name="_Toc114309496"/>
    <w:bookmarkStart w:id="2695" w:name="_Toc157225019"/>
    <w:bookmarkStart w:id="2696" w:name="_Toc158797486"/>
    <w:bookmarkStart w:id="2697" w:name="_Toc159076054"/>
    <w:bookmarkStart w:id="2698" w:name="_Toc480914737"/>
    <w:bookmarkStart w:id="2699" w:name="_Toc481064940"/>
    <w:bookmarkStart w:id="2700" w:name="_Toc516358018"/>
    <w:bookmarkEnd w:id="2693"/>
    <w:p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2701" w:name="_Toc522668697"/>
      <w:bookmarkStart w:id="2702" w:name="_Toc9685134"/>
      <w:r w:rsidRPr="003A06D0">
        <w:rPr>
          <w:rStyle w:val="Hyperlink"/>
          <w:lang w:val="en-GB"/>
        </w:rPr>
        <w:t>Processing for XML Signatures</w:t>
      </w:r>
      <w:bookmarkEnd w:id="2694"/>
      <w:bookmarkEnd w:id="2695"/>
      <w:bookmarkEnd w:id="2696"/>
      <w:bookmarkEnd w:id="2697"/>
      <w:bookmarkEnd w:id="2698"/>
      <w:bookmarkEnd w:id="2699"/>
      <w:bookmarkEnd w:id="2700"/>
      <w:bookmarkEnd w:id="2701"/>
      <w:bookmarkEnd w:id="2702"/>
      <w:r w:rsidRPr="003A06D0">
        <w:rPr>
          <w:lang w:val="en-GB"/>
        </w:rPr>
        <w:fldChar w:fldCharType="end"/>
      </w:r>
    </w:p>
    <w:p w:rsidP="00BF4F83" w:rsidR="00BF4F83" w:rsidRDefault="00BF4F83" w:rsidRPr="003A06D0">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P="00BF4F83" w:rsidR="00BF4F83" w:rsidRDefault="00BF4F83" w:rsidRPr="003A06D0">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P="00AA52F6" w:rsidR="00BF4F83" w:rsidRDefault="00BF4F83" w:rsidRPr="003A06D0">
      <w:pPr>
        <w:pStyle w:val="berschrift3"/>
        <w:numPr>
          <w:ilvl w:val="2"/>
          <w:numId w:val="3"/>
        </w:numPr>
        <w:rPr>
          <w:rStyle w:val="Datatype"/>
          <w:rFonts w:ascii="Arial" w:hAnsi="Arial"/>
          <w:lang w:val="en-GB"/>
        </w:rPr>
      </w:pPr>
      <w:bookmarkStart w:id="2703" w:name="_Toc516359903"/>
      <w:bookmarkStart w:id="2704" w:name="_Toc522668698"/>
      <w:bookmarkStart w:id="2705" w:name="_Toc9685135"/>
      <w:r w:rsidRPr="003A06D0">
        <w:rPr>
          <w:lang w:val="en-GB"/>
        </w:rPr>
        <w:t>Sub process ‘</w:t>
      </w:r>
      <w:r w:rsidRPr="003A06D0">
        <w:rPr>
          <w:rStyle w:val="Datatype"/>
          <w:lang w:val="en-GB"/>
        </w:rPr>
        <w:t>process references</w:t>
      </w:r>
      <w:r w:rsidRPr="003A06D0">
        <w:rPr>
          <w:lang w:val="en-GB"/>
        </w:rPr>
        <w:t>’</w:t>
      </w:r>
      <w:bookmarkEnd w:id="2703"/>
      <w:bookmarkEnd w:id="2704"/>
      <w:bookmarkEnd w:id="2705"/>
      <w:r w:rsidRPr="003A06D0">
        <w:rPr>
          <w:lang w:val="en-GB"/>
        </w:rPr>
        <w:t xml:space="preserve"> </w:t>
      </w:r>
    </w:p>
    <w:p w:rsidP="00BF4F83" w:rsidR="00BF4F83" w:rsidRDefault="00BF4F83" w:rsidRPr="003A06D0">
      <w:pPr>
        <w:rPr>
          <w:lang w:val="en-GB"/>
        </w:rPr>
      </w:pPr>
      <w:r w:rsidRPr="003A06D0">
        <w:rPr>
          <w:lang w:val="en-GB"/>
        </w:rPr>
        <w:t>The following process diagram illustrates the processing steps for the assembly of references.</w:t>
      </w:r>
    </w:p>
    <w:p w:rsidP="0005213E" w:rsidR="00BF4F83" w:rsidRDefault="00BF4F83" w:rsidRPr="003A06D0">
      <w:pPr>
        <w:pStyle w:val="Beschriftung"/>
        <w:rPr>
          <w:lang w:val="en-GB"/>
        </w:rPr>
      </w:pPr>
      <w:bookmarkStart w:id="2706"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2706"/>
    </w:p>
    <w:p w:rsidP="00BF4F83" w:rsidR="00BF4F83" w:rsidRDefault="00BF4F83" w:rsidRPr="003A06D0">
      <w:pPr>
        <w:keepNext/>
        <w:rPr>
          <w:lang w:val="en-GB"/>
        </w:rPr>
      </w:pPr>
      <w:r w:rsidRPr="003A06D0">
        <w:rPr>
          <w:noProof/>
          <w:lang w:eastAsia="en-GB" w:val="en-GB"/>
        </w:rPr>
        <w:lastRenderedPageBreak/>
        <w:drawing>
          <wp:inline distB="0" distL="0" distR="0" distT="0" wp14:anchorId="61DEFCD2" wp14:editId="4295E7DE">
            <wp:extent cx="5931535" cy="1454785"/>
            <wp:effectExtent b="0" l="0" r="0" t="0"/>
            <wp:docPr descr="process references"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rocess references" id="0" name="Picture 2"/>
                    <pic:cNvPicPr>
                      <a:picLocks noChangeArrowheads="1" noChangeAspect="1"/>
                    </pic:cNvPicPr>
                  </pic:nvPicPr>
                  <pic:blipFill>
                    <a:blip r:embed="rId90">
                      <a:extLst>
                        <a:ext uri="{28A0092B-C50C-407E-A947-70E740481C1C}">
                          <a14:useLocalDpi xmlns:a14="http://schemas.microsoft.com/office/drawing/2010/main" val="0"/>
                        </a:ext>
                      </a:extLst>
                    </a:blip>
                    <a:srcRect b="43695" r="17308"/>
                    <a:stretch>
                      <a:fillRect/>
                    </a:stretch>
                  </pic:blipFill>
                  <pic:spPr bwMode="auto">
                    <a:xfrm>
                      <a:off x="0" y="0"/>
                      <a:ext cx="5931535" cy="1454785"/>
                    </a:xfrm>
                    <a:prstGeom prst="rect">
                      <a:avLst/>
                    </a:prstGeom>
                    <a:noFill/>
                    <a:ln>
                      <a:noFill/>
                    </a:ln>
                  </pic:spPr>
                </pic:pic>
              </a:graphicData>
            </a:graphic>
          </wp:inline>
        </w:drawing>
      </w:r>
    </w:p>
    <w:p w:rsidP="00BF4F83" w:rsidR="00BF4F83" w:rsidRDefault="00BF4F83" w:rsidRPr="003A06D0">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cs="MS Mincho" w:eastAsia="MS Mincho"/>
          <w:lang w:val="en-GB"/>
        </w:rPr>
        <w:t>«</w:t>
      </w:r>
      <w:r w:rsidRPr="003A06D0">
        <w:rPr>
          <w:rFonts w:ascii="MS Mincho" w:cs="MS Mincho" w:eastAsia="MS Mincho" w:hAnsi="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P="00BF4F83" w:rsidR="00BF4F83" w:rsidRDefault="00BF4F83" w:rsidRPr="003A06D0">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P="00BF4F83" w:rsidR="00BF4F83" w:rsidRDefault="00BF4F83" w:rsidRPr="003A06D0">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P="00BF4F83" w:rsidR="00BF4F83" w:rsidRDefault="00BF4F83" w:rsidRPr="003A06D0">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P="00BF4F83" w:rsidR="00BF4F83" w:rsidRDefault="00BF4F83" w:rsidRPr="003A06D0">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2707" w:name="_Ref119732818"/>
      <w:r w:rsidRPr="003A06D0">
        <w:rPr>
          <w:lang w:val="en-GB"/>
        </w:rPr>
        <w:t>:</w:t>
      </w:r>
    </w:p>
    <w:p w:rsidP="0001259E" w:rsidR="00BF4F83" w:rsidRDefault="00BF4F83" w:rsidRPr="003A06D0">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P="0001259E" w:rsidR="00BF4F83" w:rsidRDefault="00BF4F83" w:rsidRPr="003A06D0">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2707"/>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P="00BF4F83" w:rsidR="00BF4F83" w:rsidRDefault="00BF4F83" w:rsidRPr="003A06D0">
      <w:pPr>
        <w:rPr>
          <w:lang w:val="en-GB"/>
        </w:rPr>
      </w:pPr>
      <w:r w:rsidRPr="003A06D0">
        <w:rPr>
          <w:lang w:val="en-GB"/>
        </w:rPr>
        <w:t> » [</w:t>
      </w:r>
      <w:r w:rsidRPr="003A06D0">
        <w:rPr>
          <w:color w:val="FF0000"/>
          <w:lang w:val="en-GB"/>
        </w:rPr>
        <w:t>DSS-5.1.1-2</w:t>
      </w:r>
      <w:r w:rsidRPr="003A06D0">
        <w:rPr>
          <w:lang w:val="en-GB"/>
        </w:rPr>
        <w:t>]</w:t>
      </w:r>
    </w:p>
    <w:p w:rsidP="00BF4F83" w:rsidR="00BF4F83" w:rsidRDefault="00BF4F83" w:rsidRPr="003A06D0">
      <w:pPr>
        <w:rPr>
          <w:rStyle w:val="Datatype"/>
          <w:rFonts w:ascii="Arial" w:hAnsi="Arial"/>
          <w:lang w:val="en-GB"/>
        </w:rPr>
      </w:pPr>
      <w:r w:rsidRPr="003A06D0">
        <w:rPr>
          <w:rStyle w:val="Datatype"/>
          <w:rFonts w:ascii="Arial" w:hAnsi="Arial"/>
          <w:lang w:val="en-GB"/>
        </w:rPr>
        <w:t>This alignment will be performed by the task ‘align same-doc references’.</w:t>
      </w:r>
    </w:p>
    <w:p w:rsidP="00AA52F6" w:rsidR="00BF4F83" w:rsidRDefault="00BF4F83" w:rsidRPr="003A06D0">
      <w:pPr>
        <w:pStyle w:val="berschrift3"/>
        <w:numPr>
          <w:ilvl w:val="2"/>
          <w:numId w:val="3"/>
        </w:numPr>
        <w:rPr>
          <w:lang w:val="en-GB"/>
        </w:rPr>
      </w:pPr>
      <w:bookmarkStart w:id="2708" w:name="_Toc516359904"/>
      <w:bookmarkStart w:id="2709" w:name="_Toc522668699"/>
      <w:bookmarkStart w:id="2710" w:name="_Toc9685136"/>
      <w:r w:rsidRPr="003A06D0">
        <w:rPr>
          <w:lang w:val="en-GB"/>
        </w:rPr>
        <w:t>Sub process ‘</w:t>
      </w:r>
      <w:r w:rsidRPr="003A06D0">
        <w:rPr>
          <w:rStyle w:val="Datatype"/>
          <w:lang w:val="en-GB"/>
        </w:rPr>
        <w:t>create XML signature</w:t>
      </w:r>
      <w:r w:rsidRPr="003A06D0">
        <w:rPr>
          <w:lang w:val="en-GB"/>
        </w:rPr>
        <w:t>’</w:t>
      </w:r>
      <w:bookmarkEnd w:id="2708"/>
      <w:bookmarkEnd w:id="2709"/>
      <w:bookmarkEnd w:id="2710"/>
      <w:r w:rsidRPr="003A06D0">
        <w:rPr>
          <w:lang w:val="en-GB"/>
        </w:rPr>
        <w:t xml:space="preserve"> </w:t>
      </w:r>
    </w:p>
    <w:p w:rsidP="0005213E" w:rsidR="00BF4F83" w:rsidRDefault="00BF4F83" w:rsidRPr="003A06D0">
      <w:pPr>
        <w:pStyle w:val="Beschriftung"/>
        <w:rPr>
          <w:lang w:val="en-GB"/>
        </w:rPr>
      </w:pPr>
      <w:bookmarkStart w:id="2711"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2711"/>
    </w:p>
    <w:p w:rsidP="00BF4F83" w:rsidR="00BF4F83" w:rsidRDefault="00BF4F83" w:rsidRPr="003A06D0">
      <w:pPr>
        <w:keepNext/>
        <w:rPr>
          <w:lang w:val="en-GB"/>
        </w:rPr>
      </w:pPr>
      <w:r w:rsidRPr="003A06D0">
        <w:rPr>
          <w:noProof/>
          <w:lang w:eastAsia="en-GB" w:val="en-GB"/>
        </w:rPr>
        <w:lastRenderedPageBreak/>
        <w:drawing>
          <wp:inline distB="0" distL="0" distR="0" distT="0" wp14:anchorId="0BED18DA" wp14:editId="21DF1793">
            <wp:extent cx="5940000" cy="908394"/>
            <wp:effectExtent b="6350" l="0" r="3810" t="0"/>
            <wp:docPr descr="E:\tmp\bpmn\create XMLDSig signature.png"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tmp\bpmn\create XMLDSig signature.png" id="0" name="Picture 136"/>
                    <pic:cNvPicPr>
                      <a:picLocks noChangeArrowheads="1" noChangeAspect="1"/>
                    </pic:cNvPicPr>
                  </pic:nvPicPr>
                  <pic:blipFill rotWithShape="1">
                    <a:blip r:embed="rId91">
                      <a:extLst>
                        <a:ext uri="{28A0092B-C50C-407E-A947-70E740481C1C}">
                          <a14:useLocalDpi xmlns:a14="http://schemas.microsoft.com/office/drawing/2010/main" val="0"/>
                        </a:ext>
                      </a:extLst>
                    </a:blip>
                    <a:srcRect b="73009" r="24120"/>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P="00BF4F83" w:rsidR="00BF4F83" w:rsidRDefault="00BF4F83" w:rsidRPr="003A06D0">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P="00BF4F83" w:rsidR="00BF4F83" w:rsidRDefault="00BF4F83" w:rsidRPr="003A06D0">
      <w:pPr>
        <w:rPr>
          <w:lang w:val="en-GB"/>
        </w:rPr>
      </w:pPr>
      <w:r w:rsidRPr="003A06D0">
        <w:rPr>
          <w:lang w:val="en-GB"/>
        </w:rPr>
        <w:t xml:space="preserve">Note: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P="00BF4F83" w:rsidR="00BF4F83" w:rsidRDefault="00BF4F83" w:rsidRPr="003A06D0">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P="00BF4F83" w:rsidR="00BF4F83" w:rsidRDefault="00BF4F83" w:rsidRPr="003A06D0">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P="0001259E" w:rsidR="00BF4F83" w:rsidRDefault="00BF4F83" w:rsidRPr="003A06D0">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P="0001259E" w:rsidR="00BF4F83" w:rsidRDefault="00BF4F83" w:rsidRPr="003A06D0">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cs="MS Mincho" w:eastAsia="MS Mincho"/>
          <w:lang w:val="en-GB"/>
        </w:rPr>
        <w:t>«</w:t>
      </w:r>
      <w:r w:rsidRPr="003A06D0">
        <w:rPr>
          <w:rFonts w:ascii="MS Mincho" w:cs="MS Mincho" w:eastAsia="MS Mincho" w:hAnsi="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P="0001259E" w:rsidR="00BF4F83" w:rsidRDefault="00BF4F83" w:rsidRPr="003A06D0">
      <w:pPr>
        <w:pStyle w:val="Algorithm"/>
        <w:numPr>
          <w:ilvl w:val="0"/>
          <w:numId w:val="23"/>
        </w:numPr>
      </w:pPr>
      <w:r w:rsidRPr="003A06D0">
        <w:rPr>
          <w:rFonts w:cs="MS Mincho" w:eastAsia="MS Mincho"/>
        </w:rPr>
        <w:t>«</w:t>
      </w:r>
      <w:r w:rsidRPr="003A06D0">
        <w:rPr>
          <w:rFonts w:ascii="MS Mincho" w:cs="MS Mincho" w:eastAsia="MS Mincho" w:hAnsi="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cs="Arial" w:eastAsia="Arial"/>
        </w:rPr>
        <w:t xml:space="preserve"> elements. </w:t>
      </w:r>
    </w:p>
    <w:p w:rsidP="00BF4F83" w:rsidR="00BF4F83" w:rsidRDefault="00BF4F83" w:rsidRPr="003A06D0">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P="00BF4F83" w:rsidR="00BF4F83" w:rsidRDefault="00BF4F83" w:rsidRPr="003A06D0">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cs="Courier New" w:eastAsia="Courier New" w:hAnsi="Courier New"/>
          <w:lang w:val="en-GB"/>
        </w:rPr>
        <w:t>IncludeObject</w:t>
      </w:r>
      <w:r w:rsidRPr="003A06D0">
        <w:rPr>
          <w:lang w:val="en-GB"/>
        </w:rPr>
        <w:t xml:space="preserve"> are present they will cause the inclusion of an object inside the signature being created.</w:t>
      </w:r>
    </w:p>
    <w:p w:rsidP="00827213" w:rsidR="00BF4F83" w:rsidRDefault="00BF4F83" w:rsidRPr="003A06D0">
      <w:pPr>
        <w:pStyle w:val="berschrift4"/>
        <w:rPr>
          <w:rStyle w:val="Datatype"/>
          <w:lang w:val="en-GB"/>
        </w:rPr>
      </w:pPr>
      <w:bookmarkStart w:id="2712" w:name="_Toc522668700"/>
      <w:bookmarkStart w:id="2713" w:name="_Toc9685137"/>
      <w:r w:rsidRPr="003A06D0">
        <w:rPr>
          <w:lang w:val="en-GB"/>
        </w:rPr>
        <w:t xml:space="preserve">XML Signatures Variant Optional Input </w:t>
      </w:r>
      <w:r w:rsidRPr="003A06D0">
        <w:rPr>
          <w:rStyle w:val="Datatype"/>
          <w:lang w:val="en-GB"/>
        </w:rPr>
        <w:t>IncludeObject</w:t>
      </w:r>
      <w:bookmarkEnd w:id="2712"/>
      <w:bookmarkEnd w:id="2713"/>
    </w:p>
    <w:p w:rsidP="00BF4F83" w:rsidR="00BF4F83" w:rsidRDefault="00BF4F83" w:rsidRPr="003A06D0">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P="00BF4F83" w:rsidR="00BF4F83" w:rsidRDefault="00BF4F83" w:rsidRPr="003A06D0">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P="00BF4F83" w:rsidR="00BF4F83" w:rsidRDefault="00BF4F83" w:rsidRPr="003A06D0">
      <w:pPr>
        <w:rPr>
          <w:lang w:val="en-GB"/>
        </w:rPr>
      </w:pPr>
      <w:r w:rsidRPr="003A06D0">
        <w:rPr>
          <w:rFonts w:cs="MS Mincho" w:eastAsia="MS Mincho"/>
          <w:lang w:val="en-GB"/>
        </w:rPr>
        <w:lastRenderedPageBreak/>
        <w:t>«</w:t>
      </w:r>
      <w:r w:rsidRPr="003A06D0">
        <w:rPr>
          <w:rFonts w:ascii="MS Mincho" w:cs="MS Mincho" w:eastAsia="MS Mincho" w:hAnsi="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P="0001259E" w:rsidR="00BF4F83" w:rsidRDefault="00BF4F83" w:rsidRPr="003A06D0">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P="0001259E" w:rsidR="00BF4F83" w:rsidRDefault="00BF4F83" w:rsidRPr="003A06D0">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P="00BF4F83" w:rsidR="00BF4F83" w:rsidRDefault="00BF4F83" w:rsidRPr="003A06D0">
      <w:pPr>
        <w:rPr>
          <w:lang w:val="en-GB"/>
        </w:rPr>
      </w:pPr>
      <w:r w:rsidRPr="003A06D0">
        <w:rPr>
          <w:lang w:val="en-GB"/>
        </w:rPr>
        <w:t> » [</w:t>
      </w:r>
      <w:r w:rsidRPr="003A06D0">
        <w:rPr>
          <w:color w:val="FF0000"/>
          <w:lang w:val="en-GB"/>
        </w:rPr>
        <w:t>DSS-5.1.2.1-1</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P="00BF4F83" w:rsidR="00BF4F83" w:rsidRDefault="00BF4F83" w:rsidRPr="003A06D0">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P="00BF4F83" w:rsidR="00BF4F83" w:rsidRDefault="00BF4F83" w:rsidRPr="003A06D0">
      <w:pPr>
        <w:rPr>
          <w:rStyle w:val="Datatype"/>
          <w:lang w:val="en-GB"/>
        </w:rPr>
      </w:pPr>
    </w:p>
    <w:p w:rsidP="00BF4F83" w:rsidR="00BF4F83" w:rsidRDefault="00BF4F83" w:rsidRPr="003A06D0">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P="00BF4F83" w:rsidR="00BF4F83" w:rsidRDefault="00BF4F83" w:rsidRPr="003A06D0">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P="0001259E" w:rsidR="00BF4F83" w:rsidRDefault="00BF4F83" w:rsidRPr="003A06D0">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P="0001259E" w:rsidR="00BF4F83" w:rsidRDefault="00BF4F83" w:rsidRPr="003A06D0">
      <w:pPr>
        <w:pStyle w:val="Listenabsatz"/>
        <w:numPr>
          <w:ilvl w:val="0"/>
          <w:numId w:val="31"/>
        </w:numPr>
        <w:rPr>
          <w:lang w:val="en-GB"/>
        </w:rPr>
      </w:pPr>
      <w:r w:rsidRPr="003A06D0">
        <w:rPr>
          <w:lang w:val="en-GB"/>
        </w:rPr>
        <w:t>The data to be carried in the enveloping signature is extracted and decoded.</w:t>
      </w:r>
    </w:p>
    <w:p w:rsidP="0001259E" w:rsidR="00BF4F83" w:rsidRDefault="00BF4F83" w:rsidRPr="003A06D0">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P="0001259E" w:rsidR="00BF4F83" w:rsidRDefault="00BF4F83" w:rsidRPr="003A06D0">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P="0001259E" w:rsidR="00BF4F83" w:rsidRDefault="007A7669" w:rsidRPr="003A06D0">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P="0001259E" w:rsidR="00BF4F83" w:rsidRDefault="00BF4F83" w:rsidRPr="003A06D0">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P="0001259E" w:rsidR="00BF4F83" w:rsidRDefault="00BF4F83" w:rsidRPr="003A06D0">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P="00BF4F83" w:rsidR="00BF4F83" w:rsidRDefault="00BF4F83" w:rsidRPr="003A06D0">
      <w:pPr>
        <w:rPr>
          <w:lang w:val="en-GB"/>
        </w:rPr>
      </w:pPr>
      <w:r w:rsidRPr="003A06D0">
        <w:rPr>
          <w:lang w:val="en-GB"/>
        </w:rPr>
        <w:t> » [</w:t>
      </w:r>
      <w:r w:rsidRPr="003A06D0">
        <w:rPr>
          <w:color w:val="FF0000"/>
          <w:lang w:val="en-GB"/>
        </w:rPr>
        <w:t>DSS-5.1.2.1-4</w:t>
      </w:r>
      <w:r w:rsidRPr="003A06D0">
        <w:rPr>
          <w:lang w:val="en-GB"/>
        </w:rPr>
        <w:t>]</w:t>
      </w:r>
    </w:p>
    <w:bookmarkStart w:id="2714" w:name="sec_ProcessingForCmsSignatures"/>
    <w:bookmarkStart w:id="2715" w:name="_Toc516358019"/>
    <w:bookmarkEnd w:id="2714"/>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2716" w:name="_Toc522668701"/>
      <w:bookmarkStart w:id="2717" w:name="_Toc9685138"/>
      <w:r w:rsidRPr="003A06D0">
        <w:rPr>
          <w:rStyle w:val="Hyperlink"/>
          <w:lang w:val="en-GB"/>
        </w:rPr>
        <w:t>Processing for CMS Signatures</w:t>
      </w:r>
      <w:bookmarkEnd w:id="2715"/>
      <w:bookmarkEnd w:id="2716"/>
      <w:bookmarkEnd w:id="2717"/>
      <w:r w:rsidRPr="003A06D0">
        <w:rPr>
          <w:lang w:val="en-GB"/>
        </w:rPr>
        <w:fldChar w:fldCharType="end"/>
      </w:r>
    </w:p>
    <w:p w:rsidP="00AA52F6" w:rsidR="00BF4F83" w:rsidRDefault="00BF4F83" w:rsidRPr="003A06D0">
      <w:pPr>
        <w:pStyle w:val="berschrift3"/>
        <w:numPr>
          <w:ilvl w:val="2"/>
          <w:numId w:val="3"/>
        </w:numPr>
        <w:rPr>
          <w:lang w:val="en-GB"/>
        </w:rPr>
      </w:pPr>
      <w:bookmarkStart w:id="2718" w:name="_Toc516359905"/>
      <w:bookmarkStart w:id="2719" w:name="_Toc522668702"/>
      <w:bookmarkStart w:id="2720" w:name="_Toc9685139"/>
      <w:r w:rsidRPr="003A06D0">
        <w:rPr>
          <w:lang w:val="en-GB"/>
        </w:rPr>
        <w:t>Sub process ‘</w:t>
      </w:r>
      <w:r w:rsidRPr="003A06D0">
        <w:rPr>
          <w:rStyle w:val="Datatype"/>
          <w:lang w:val="en-GB"/>
        </w:rPr>
        <w:t>process digest</w:t>
      </w:r>
      <w:r w:rsidRPr="003A06D0">
        <w:rPr>
          <w:lang w:val="en-GB"/>
        </w:rPr>
        <w:t>’</w:t>
      </w:r>
      <w:bookmarkEnd w:id="2718"/>
      <w:bookmarkEnd w:id="2719"/>
      <w:bookmarkEnd w:id="2720"/>
    </w:p>
    <w:p w:rsidP="00BF4F83" w:rsidR="00BF4F83" w:rsidRDefault="00BF4F83" w:rsidRPr="003A06D0">
      <w:pPr>
        <w:rPr>
          <w:lang w:val="en-GB"/>
        </w:rPr>
      </w:pPr>
      <w:r w:rsidRPr="003A06D0">
        <w:rPr>
          <w:lang w:val="en-GB"/>
        </w:rPr>
        <w:t>The following process diagram illustrates the processing steps required to calculate the digest for a CMS signature.</w:t>
      </w:r>
    </w:p>
    <w:p w:rsidP="0005213E" w:rsidR="00BF4F83" w:rsidRDefault="00BF4F83" w:rsidRPr="003A06D0">
      <w:pPr>
        <w:pStyle w:val="Beschriftung"/>
        <w:rPr>
          <w:lang w:val="en-GB"/>
        </w:rPr>
      </w:pPr>
      <w:bookmarkStart w:id="2721"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2721"/>
    </w:p>
    <w:p w:rsidP="00BF4F83" w:rsidR="00BF4F83" w:rsidRDefault="00BF4F83" w:rsidRPr="003A06D0">
      <w:pPr>
        <w:keepNext/>
        <w:rPr>
          <w:lang w:val="en-GB"/>
        </w:rPr>
      </w:pPr>
      <w:r w:rsidRPr="003A06D0">
        <w:rPr>
          <w:noProof/>
          <w:lang w:eastAsia="en-GB" w:val="en-GB"/>
        </w:rPr>
        <w:lastRenderedPageBreak/>
        <w:drawing>
          <wp:inline distB="0" distL="0" distR="0" distT="0" wp14:anchorId="0698149C" wp14:editId="135B4C9D">
            <wp:extent cx="5940000" cy="1752798"/>
            <wp:effectExtent b="0" l="0" r="3810" t="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b="63910" r="47446"/>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rsidRPr="003A06D0">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P="00BF4F83" w:rsidR="00BF4F83" w:rsidRDefault="00BF4F83" w:rsidRPr="003A06D0">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P="00AA52F6" w:rsidR="00BF4F83" w:rsidRDefault="00BF4F83" w:rsidRPr="003A06D0">
      <w:pPr>
        <w:pStyle w:val="berschrift3"/>
        <w:numPr>
          <w:ilvl w:val="2"/>
          <w:numId w:val="3"/>
        </w:numPr>
        <w:rPr>
          <w:lang w:val="en-GB"/>
        </w:rPr>
      </w:pPr>
      <w:bookmarkStart w:id="2722" w:name="_Toc516359906"/>
      <w:bookmarkStart w:id="2723" w:name="_Toc522668703"/>
      <w:bookmarkStart w:id="2724" w:name="_Toc9685140"/>
      <w:r w:rsidRPr="003A06D0">
        <w:rPr>
          <w:lang w:val="en-GB"/>
        </w:rPr>
        <w:t>Sub process ‘</w:t>
      </w:r>
      <w:r w:rsidRPr="003A06D0">
        <w:rPr>
          <w:rStyle w:val="Datatype"/>
          <w:lang w:val="en-GB"/>
        </w:rPr>
        <w:t>create CMS signature</w:t>
      </w:r>
      <w:r w:rsidRPr="003A06D0">
        <w:rPr>
          <w:lang w:val="en-GB"/>
        </w:rPr>
        <w:t>’</w:t>
      </w:r>
      <w:bookmarkEnd w:id="2722"/>
      <w:bookmarkEnd w:id="2723"/>
      <w:bookmarkEnd w:id="2724"/>
    </w:p>
    <w:p w:rsidP="00BF4F83" w:rsidR="00BF4F83" w:rsidRDefault="00BF4F83" w:rsidRPr="003A06D0">
      <w:pPr>
        <w:rPr>
          <w:lang w:val="en-GB"/>
        </w:rPr>
      </w:pPr>
      <w:r w:rsidRPr="003A06D0">
        <w:rPr>
          <w:lang w:val="en-GB"/>
        </w:rPr>
        <w:t>The following process diagram illustrates the processing steps to create a CMS signature.</w:t>
      </w:r>
    </w:p>
    <w:p w:rsidP="0005213E" w:rsidR="00BF4F83" w:rsidRDefault="00BF4F83" w:rsidRPr="003A06D0">
      <w:pPr>
        <w:pStyle w:val="Beschriftung"/>
        <w:rPr>
          <w:lang w:val="en-GB"/>
        </w:rPr>
      </w:pPr>
      <w:bookmarkStart w:id="2725"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2725"/>
    </w:p>
    <w:p w:rsidP="00BF4F83" w:rsidR="00BF4F83" w:rsidRDefault="00BF4F83" w:rsidRPr="003A06D0">
      <w:pPr>
        <w:pStyle w:val="Algorithm"/>
        <w:keepNext/>
        <w:numPr>
          <w:ilvl w:val="0"/>
          <w:numId w:val="0"/>
        </w:numPr>
      </w:pPr>
      <w:r w:rsidRPr="003A06D0">
        <w:rPr>
          <w:noProof/>
          <w:lang w:eastAsia="en-GB"/>
        </w:rPr>
        <w:drawing>
          <wp:inline distB="0" distL="0" distR="0" distT="0" wp14:anchorId="3096CF65" wp14:editId="249F1D8D">
            <wp:extent cx="5940000" cy="1388619"/>
            <wp:effectExtent b="2540" l="0" r="3810" t="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b="62473" r="39446" t="4584"/>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rsidRPr="003A06D0">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cs="Courier New" w:eastAsia="Courier New" w:hAnsi="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P="00BF4F83" w:rsidR="00BF4F83" w:rsidRDefault="00BF4F83" w:rsidRPr="003A06D0">
      <w:pPr>
        <w:pStyle w:val="Algorithm"/>
        <w:numPr>
          <w:ilvl w:val="0"/>
          <w:numId w:val="0"/>
        </w:numPr>
      </w:pPr>
      <w:r w:rsidRPr="003A06D0">
        <w:rPr>
          <w:rFonts w:cs="MS Mincho" w:eastAsia="MS Mincho"/>
        </w:rPr>
        <w:t>«</w:t>
      </w:r>
      <w:r w:rsidRPr="003A06D0">
        <w:rPr>
          <w:rFonts w:ascii="MS Mincho" w:cs="MS Mincho" w:eastAsia="MS Mincho" w:hAnsi="MS Mincho"/>
        </w:rPr>
        <w:t> </w:t>
      </w:r>
      <w:r w:rsidRPr="003A06D0">
        <w:t>Otherwise the resulting signature MUST be detached (aka. external or “without eContent”). » [</w:t>
      </w:r>
      <w:r w:rsidRPr="003A06D0">
        <w:rPr>
          <w:color w:val="FF0000"/>
        </w:rPr>
        <w:t>DSS-5.2.2-1</w:t>
      </w:r>
      <w:r w:rsidRPr="003A06D0">
        <w:t>]</w:t>
      </w:r>
    </w:p>
    <w:p w:rsidP="00BF4F83" w:rsidR="00BF4F83" w:rsidRDefault="00BF4F83" w:rsidRPr="003A06D0">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P="00BF4F83" w:rsidR="00BF4F83" w:rsidRDefault="00BF4F83" w:rsidRPr="003A06D0">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P="0001259E" w:rsidR="00BF4F83" w:rsidRDefault="00BF4F83" w:rsidRPr="003A06D0">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P="0001259E" w:rsidR="00BF4F83" w:rsidRDefault="00BF4F83" w:rsidRPr="003A06D0">
      <w:pPr>
        <w:pStyle w:val="Algorithm"/>
        <w:numPr>
          <w:ilvl w:val="0"/>
          <w:numId w:val="25"/>
        </w:numPr>
      </w:pPr>
      <w:r w:rsidRPr="003A06D0">
        <w:t xml:space="preserve">The </w:t>
      </w:r>
      <w:r w:rsidRPr="003A06D0">
        <w:rPr>
          <w:rStyle w:val="Element"/>
          <w:rFonts w:ascii="Arial" w:cs="Arial" w:eastAsia="Arial" w:hAnsi="Arial"/>
        </w:rPr>
        <w:t>signedAttributes</w:t>
      </w:r>
      <w:r w:rsidRPr="003A06D0">
        <w:t xml:space="preserve"> field’s </w:t>
      </w:r>
      <w:r w:rsidRPr="003A06D0">
        <w:rPr>
          <w:rStyle w:val="Element"/>
          <w:rFonts w:ascii="Arial" w:cs="Arial" w:eastAsia="Arial" w:hAnsi="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P="0001259E" w:rsidR="00BF4F83" w:rsidRDefault="00BF4F83" w:rsidRPr="003A06D0">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cs="Arial" w:eastAsia="Arial" w:hAnsi="Arial"/>
        </w:rPr>
        <w:t>)</w:t>
      </w:r>
      <w:r w:rsidRPr="003A06D0">
        <w:t xml:space="preserve"> are filled in as per a normal CMS signature.</w:t>
      </w:r>
    </w:p>
    <w:bookmarkStart w:id="2726" w:name="sec_GeneralTimestampProcessing"/>
    <w:bookmarkStart w:id="2727" w:name="_General_Timestamp_Processing"/>
    <w:bookmarkStart w:id="2728" w:name="_Ref516355628"/>
    <w:bookmarkStart w:id="2729" w:name="_Toc516358020"/>
    <w:bookmarkEnd w:id="2726"/>
    <w:bookmarkEnd w:id="2727"/>
    <w:p w:rsidP="00AA52F6" w:rsidR="00BF4F83" w:rsidRDefault="00BF4F83">
      <w:pPr>
        <w:pStyle w:val="berschrift2"/>
        <w:numPr>
          <w:ilvl w:val="1"/>
          <w:numId w:val="3"/>
        </w:numPr>
        <w:rPr>
          <w:ins w:author="Andreas Kuehne" w:date="2019-05-24T22:01:00Z" w:id="2730"/>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2731" w:name="_Ref522558898"/>
      <w:bookmarkStart w:id="2732" w:name="_Toc522668704"/>
      <w:bookmarkStart w:id="2733" w:name="_Toc9685141"/>
      <w:r w:rsidRPr="003A06D0">
        <w:rPr>
          <w:rStyle w:val="Hyperlink"/>
          <w:lang w:val="en-GB"/>
        </w:rPr>
        <w:t>General Timestamp Processing</w:t>
      </w:r>
      <w:bookmarkEnd w:id="2728"/>
      <w:bookmarkEnd w:id="2729"/>
      <w:bookmarkEnd w:id="2731"/>
      <w:bookmarkEnd w:id="2732"/>
      <w:bookmarkEnd w:id="2733"/>
      <w:r w:rsidRPr="003A06D0">
        <w:rPr>
          <w:lang w:val="en-GB"/>
        </w:rPr>
        <w:fldChar w:fldCharType="end"/>
      </w:r>
    </w:p>
    <w:p w:rsidP="002C29CC" w:rsidR="002C29CC" w:rsidRDefault="002C29CC">
      <w:pPr>
        <w:pStyle w:val="berschrift3"/>
        <w:rPr>
          <w:ins w:author="Andreas Kuehne" w:date="2019-05-24T22:01:00Z" w:id="2734"/>
          <w:lang w:val="en-GB"/>
        </w:rPr>
      </w:pPr>
      <w:bookmarkStart w:id="2735" w:name="_Toc9685142"/>
      <w:ins w:author="Andreas Kuehne" w:date="2019-05-24T22:01:00Z" w:id="2736">
        <w:r>
          <w:rPr>
            <w:lang w:val="en-GB"/>
          </w:rPr>
          <w:t>Multi-Signature Creation</w:t>
        </w:r>
        <w:bookmarkEnd w:id="2735"/>
      </w:ins>
    </w:p>
    <w:p w:rsidP="002C29CC" w:rsidR="002C29CC" w:rsidRDefault="002C29CC">
      <w:pPr>
        <w:rPr>
          <w:ins w:author="Andreas Kuehne" w:date="2019-05-24T22:01:00Z" w:id="2737"/>
          <w:lang w:val="en-GB"/>
        </w:rPr>
      </w:pPr>
      <w:ins w:author="Andreas Kuehne" w:date="2019-05-24T22:01:00Z" w:id="2738">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ins>
    </w:p>
    <w:p w:rsidP="002C29CC" w:rsidR="002C29CC" w:rsidRDefault="002C29CC">
      <w:pPr>
        <w:pStyle w:val="Listenabsatz"/>
        <w:numPr>
          <w:ilvl w:val="0"/>
          <w:numId w:val="51"/>
        </w:numPr>
        <w:rPr>
          <w:ins w:author="Andreas Kuehne" w:date="2019-05-24T22:01:00Z" w:id="2739"/>
          <w:lang w:val="en-GB"/>
        </w:rPr>
      </w:pPr>
      <w:ins w:author="Andreas Kuehne" w:date="2019-05-24T22:01:00Z" w:id="2740">
        <w:r>
          <w:rPr>
            <w:lang w:val="en-GB"/>
          </w:rPr>
          <w:t>All signature MUST be of the same type produced with the same set of optional inputs and profiles</w:t>
        </w:r>
      </w:ins>
    </w:p>
    <w:p w:rsidP="002C29CC" w:rsidR="002C29CC" w:rsidRDefault="002C29CC">
      <w:pPr>
        <w:pStyle w:val="Listenabsatz"/>
        <w:numPr>
          <w:ilvl w:val="0"/>
          <w:numId w:val="51"/>
        </w:numPr>
        <w:rPr>
          <w:ins w:author="Andreas Kuehne" w:date="2019-05-24T22:01:00Z" w:id="2741"/>
          <w:lang w:val="en-GB"/>
        </w:rPr>
      </w:pPr>
      <w:ins w:author="Andreas Kuehne" w:date="2019-05-24T22:01:00Z" w:id="2742">
        <w:r>
          <w:rPr>
            <w:lang w:val="en-GB"/>
          </w:rPr>
          <w:t>There MUST be a clear relationship between a single input document and the corresponding signature</w:t>
        </w:r>
      </w:ins>
    </w:p>
    <w:p w:rsidP="002C29CC" w:rsidR="002C29CC" w:rsidRDefault="002C29CC">
      <w:pPr>
        <w:pStyle w:val="Listenabsatz"/>
        <w:numPr>
          <w:ilvl w:val="0"/>
          <w:numId w:val="51"/>
        </w:numPr>
        <w:rPr>
          <w:ins w:author="Andreas Kuehne" w:date="2019-05-24T22:01:00Z" w:id="2743"/>
          <w:lang w:val="en-GB"/>
        </w:rPr>
      </w:pPr>
      <w:ins w:author="Andreas Kuehne" w:date="2019-05-24T22:01:00Z" w:id="2744">
        <w:r>
          <w:rPr>
            <w:lang w:val="en-GB"/>
          </w:rPr>
          <w:t>The handling of processing errors requires additional description, especially in the case of partial processing</w:t>
        </w:r>
      </w:ins>
    </w:p>
    <w:p w:rsidP="002C29CC" w:rsidR="002C29CC" w:rsidRDefault="002C29CC">
      <w:pPr>
        <w:pStyle w:val="Listenabsatz"/>
        <w:numPr>
          <w:ilvl w:val="0"/>
          <w:numId w:val="51"/>
        </w:numPr>
        <w:rPr>
          <w:ins w:author="Andreas Kuehne" w:date="2019-05-24T22:01:00Z" w:id="2745"/>
          <w:lang w:val="en-GB"/>
        </w:rPr>
      </w:pPr>
      <w:ins w:author="Andreas Kuehne" w:date="2019-05-24T22:01:00Z" w:id="2746">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 cannot be used to return partial results</w:t>
        </w:r>
      </w:ins>
    </w:p>
    <w:p w:rsidP="002C29CC" w:rsidR="002C29CC" w:rsidRDefault="002C29CC" w:rsidRPr="00EE4E37">
      <w:pPr>
        <w:rPr>
          <w:ins w:author="Andreas Kuehne" w:date="2019-05-24T22:01:00Z" w:id="2747"/>
          <w:lang w:val="en-GB"/>
        </w:rPr>
      </w:pPr>
      <w:ins w:author="Andreas Kuehne" w:date="2019-05-24T22:01:00Z" w:id="2748">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ins>
    </w:p>
    <w:p w:rsidP="002C29CC" w:rsidR="002C29CC" w:rsidRDefault="002C29CC" w:rsidRPr="002C29CC">
      <w:pPr>
        <w:rPr>
          <w:lang w:val="en-GB"/>
          <w:rPrChange w:author="Andreas Kuehne" w:date="2019-05-24T22:01:00Z" w:id="2749">
            <w:rPr>
              <w:lang w:val="en-GB"/>
            </w:rPr>
          </w:rPrChange>
        </w:rPr>
        <w:pPrChange w:author="Andreas Kuehne" w:date="2019-05-24T22:01:00Z" w:id="2750">
          <w:pPr>
            <w:pStyle w:val="berschrift2"/>
            <w:numPr>
              <w:numId w:val="3"/>
            </w:numPr>
          </w:pPr>
        </w:pPrChange>
      </w:pPr>
    </w:p>
    <w:p w:rsidP="00827213" w:rsidR="00BF4F83" w:rsidRDefault="00BF4F83" w:rsidRPr="003A06D0">
      <w:pPr>
        <w:pStyle w:val="berschrift3"/>
        <w:rPr>
          <w:rStyle w:val="Datatype"/>
          <w:lang w:val="en-GB"/>
        </w:rPr>
      </w:pPr>
      <w:bookmarkStart w:id="2751" w:name="_Toc516359907"/>
      <w:bookmarkStart w:id="2752" w:name="_Toc522668705"/>
      <w:bookmarkStart w:id="2753" w:name="_Toc9685143"/>
      <w:r w:rsidRPr="003A06D0">
        <w:rPr>
          <w:lang w:val="en-GB"/>
        </w:rPr>
        <w:t>Sub process ‘</w:t>
      </w:r>
      <w:r w:rsidRPr="003A06D0">
        <w:rPr>
          <w:rStyle w:val="Datatype"/>
          <w:lang w:val="en-GB"/>
        </w:rPr>
        <w:t>add Timestamp</w:t>
      </w:r>
      <w:r w:rsidRPr="003A06D0">
        <w:rPr>
          <w:rStyle w:val="Datatype"/>
          <w:rFonts w:ascii="Arial" w:hAnsi="Arial"/>
          <w:lang w:val="en-GB"/>
        </w:rPr>
        <w:t>’</w:t>
      </w:r>
      <w:bookmarkStart w:id="2754" w:name="_Toc114796904"/>
      <w:bookmarkStart w:id="2755" w:name="_Ref117356633"/>
      <w:bookmarkStart w:id="2756" w:name="_Ref141010346"/>
      <w:bookmarkStart w:id="2757" w:name="_Ref141010463"/>
      <w:bookmarkStart w:id="2758" w:name="_Ref141010752"/>
      <w:bookmarkStart w:id="2759" w:name="_Ref141011063"/>
      <w:bookmarkStart w:id="2760" w:name="_Ref141011978"/>
      <w:bookmarkStart w:id="2761" w:name="_Ref157223898"/>
      <w:bookmarkStart w:id="2762" w:name="_Toc157225020"/>
      <w:bookmarkStart w:id="2763" w:name="_Toc158797487"/>
      <w:bookmarkStart w:id="2764" w:name="_Toc159076055"/>
      <w:bookmarkStart w:id="2765" w:name="_Ref480910545"/>
      <w:bookmarkStart w:id="2766" w:name="_Ref480910612"/>
      <w:bookmarkStart w:id="2767" w:name="_Ref480910630"/>
      <w:bookmarkStart w:id="2768" w:name="_Ref480910640"/>
      <w:bookmarkStart w:id="2769" w:name="_Ref480910650"/>
      <w:bookmarkStart w:id="2770" w:name="_Ref480910838"/>
      <w:bookmarkStart w:id="2771" w:name="_Ref480910847"/>
      <w:bookmarkStart w:id="2772" w:name="_Toc480914738"/>
      <w:bookmarkStart w:id="2773" w:name="_Ref480925346"/>
      <w:bookmarkStart w:id="2774" w:name="_Ref480925384"/>
      <w:bookmarkStart w:id="2775" w:name="_Ref480925566"/>
      <w:bookmarkStart w:id="2776" w:name="_Ref481007082"/>
      <w:bookmarkStart w:id="2777" w:name="_Ref481007115"/>
      <w:bookmarkStart w:id="2778" w:name="_Ref481007144"/>
      <w:bookmarkStart w:id="2779" w:name="_Ref481007151"/>
      <w:bookmarkStart w:id="2780" w:name="_Ref481007306"/>
      <w:bookmarkStart w:id="2781" w:name="_Ref481007320"/>
      <w:bookmarkStart w:id="2782" w:name="_Ref481007626"/>
      <w:bookmarkStart w:id="2783" w:name="_Ref481007637"/>
      <w:bookmarkStart w:id="2784" w:name="_Ref481007894"/>
      <w:bookmarkStart w:id="2785" w:name="_Ref481010962"/>
      <w:bookmarkStart w:id="2786" w:name="_Toc481064941"/>
      <w:bookmarkStart w:id="2787" w:name="_Ref481065071"/>
      <w:bookmarkStart w:id="2788" w:name="_Ref481065072"/>
      <w:bookmarkStart w:id="2789" w:name="_Ref481065073"/>
      <w:bookmarkStart w:id="2790" w:name="_Ref481065074"/>
      <w:bookmarkStart w:id="2791" w:name="_Ref481065076"/>
      <w:bookmarkStart w:id="2792" w:name="_Ref498356076"/>
      <w:bookmarkStart w:id="2793" w:name="_Ref498356098"/>
      <w:bookmarkStart w:id="2794" w:name="_Ref498356124"/>
      <w:bookmarkStart w:id="2795" w:name="_Ref498356431"/>
      <w:bookmarkStart w:id="2796" w:name="_Ref498356992"/>
      <w:bookmarkStart w:id="2797" w:name="_Ref498357004"/>
      <w:bookmarkStart w:id="2798" w:name="_Ref498357018"/>
      <w:bookmarkStart w:id="2799" w:name="_Ref498357033"/>
      <w:bookmarkStart w:id="2800" w:name="_Ref498357043"/>
      <w:bookmarkStart w:id="2801" w:name="_Ref498357053"/>
      <w:bookmarkStart w:id="2802" w:name="_Ref498357068"/>
      <w:bookmarkStart w:id="2803" w:name="_Ref498357080"/>
      <w:bookmarkStart w:id="2804" w:name="_Ref498357090"/>
      <w:bookmarkStart w:id="2805" w:name="_Ref498357098"/>
      <w:bookmarkStart w:id="2806" w:name="_Toc114309497"/>
      <w:bookmarkStart w:id="2807" w:name="_Ref114333266"/>
      <w:bookmarkStart w:id="2808" w:name="_Ref114333579"/>
      <w:bookmarkStart w:id="2809" w:name="_Ref114333702"/>
      <w:bookmarkStart w:id="2810" w:name="_Ref114344391"/>
      <w:bookmarkStart w:id="2811" w:name="_Ref114347706"/>
      <w:bookmarkStart w:id="2812" w:name="_Ref114383136"/>
      <w:bookmarkStart w:id="2813" w:name="_Ref114384849"/>
      <w:bookmarkStart w:id="2814" w:name="_Ref114389698"/>
      <w:bookmarkStart w:id="2815" w:name="_Ref114484546"/>
      <w:bookmarkStart w:id="2816" w:name="_Toc114309498"/>
      <w:bookmarkEnd w:id="2751"/>
      <w:bookmarkEnd w:id="2752"/>
      <w:bookmarkEnd w:id="2753"/>
    </w:p>
    <w:p w:rsidP="00BF4F83" w:rsidR="00BF4F83" w:rsidRDefault="00BF4F83" w:rsidRPr="003A06D0">
      <w:pPr>
        <w:rPr>
          <w:lang w:val="en-GB"/>
        </w:rPr>
      </w:pPr>
      <w:r w:rsidRPr="003A06D0">
        <w:rPr>
          <w:lang w:val="en-GB"/>
        </w:rPr>
        <w:t>The following process diagram illustrates the processing steps to insert a timestamp.</w:t>
      </w:r>
    </w:p>
    <w:p w:rsidP="0005213E" w:rsidR="00BF4F83" w:rsidRDefault="00BF4F83" w:rsidRPr="003A06D0">
      <w:pPr>
        <w:pStyle w:val="Beschriftung"/>
        <w:rPr>
          <w:lang w:val="en-GB"/>
        </w:rPr>
      </w:pPr>
      <w:bookmarkStart w:id="2817"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2817"/>
    </w:p>
    <w:p w:rsidP="00BF4F83" w:rsidR="00BF4F83" w:rsidRDefault="00BF4F83" w:rsidRPr="003A06D0">
      <w:pPr>
        <w:keepNext/>
        <w:rPr>
          <w:lang w:val="en-GB"/>
        </w:rPr>
      </w:pPr>
      <w:r w:rsidRPr="003A06D0">
        <w:rPr>
          <w:noProof/>
          <w:lang w:eastAsia="en-GB" w:val="en-GB"/>
        </w:rPr>
        <w:drawing>
          <wp:inline distB="0" distL="0" distR="0" distT="0" wp14:anchorId="073D651F" wp14:editId="595D00E5">
            <wp:extent cx="5940000" cy="1010676"/>
            <wp:effectExtent b="0" l="0" r="3810" t="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b="58028" r="10163"/>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rsidRPr="003A06D0">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P="00BF4F83" w:rsidR="00BF4F83" w:rsidRDefault="00BF4F83" w:rsidRPr="003A06D0">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P="00BF4F83" w:rsidR="00BF4F83" w:rsidRDefault="00BF4F83" w:rsidRPr="003A06D0">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cs="MS Mincho" w:eastAsia="MS Mincho"/>
          <w:lang w:val="en-GB"/>
        </w:rPr>
        <w:t>«</w:t>
      </w:r>
      <w:r w:rsidRPr="003A06D0">
        <w:rPr>
          <w:rFonts w:ascii="MS Mincho" w:cs="MS Mincho" w:eastAsia="MS Mincho" w:hAnsi="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P="00BF4F83" w:rsidR="00BF4F83" w:rsidRDefault="00BF4F83" w:rsidRPr="003A06D0">
      <w:pPr>
        <w:rPr>
          <w:lang w:val="en-GB"/>
        </w:rPr>
      </w:pPr>
      <w:r w:rsidRPr="003A06D0">
        <w:rPr>
          <w:lang w:val="en-GB"/>
        </w:rPr>
        <w:t>Two scenarios for the timestamping of both CMS and XML signatures are supported by this Optional Input. They are as follows:</w:t>
      </w:r>
    </w:p>
    <w:p w:rsidP="0001259E" w:rsidR="00BF4F83" w:rsidRDefault="00BF4F83" w:rsidRPr="003A06D0">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P="0001259E" w:rsidR="00BF4F83" w:rsidRDefault="00BF4F83" w:rsidRPr="003A06D0">
      <w:pPr>
        <w:pStyle w:val="Listenabsatz"/>
        <w:numPr>
          <w:ilvl w:val="0"/>
          <w:numId w:val="34"/>
        </w:numPr>
        <w:jc w:val="both"/>
        <w:rPr>
          <w:lang w:val="en-GB"/>
        </w:rPr>
      </w:pPr>
      <w:r w:rsidRPr="003A06D0">
        <w:rPr>
          <w:lang w:val="en-GB"/>
        </w:rPr>
        <w:lastRenderedPageBreak/>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P="00BF4F83" w:rsidR="00BF4F83" w:rsidRDefault="00BF4F83" w:rsidRPr="003A06D0">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P="00BF4F83" w:rsidR="00BF4F83" w:rsidRDefault="00BF4F83" w:rsidRPr="003A06D0">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P="00AA52F6" w:rsidR="00BF4F83" w:rsidRDefault="00BF4F83" w:rsidRPr="003A06D0">
      <w:pPr>
        <w:pStyle w:val="berschrift4"/>
        <w:numPr>
          <w:ilvl w:val="3"/>
          <w:numId w:val="3"/>
        </w:numPr>
        <w:ind w:hanging="862" w:left="862"/>
        <w:rPr>
          <w:lang w:val="en-GB"/>
        </w:rPr>
      </w:pPr>
      <w:bookmarkStart w:id="2818" w:name="_Toc522668706"/>
      <w:bookmarkStart w:id="2819" w:name="_Toc9685144"/>
      <w:r w:rsidRPr="003A06D0">
        <w:rPr>
          <w:lang w:val="en-GB"/>
        </w:rPr>
        <w:t>Processing for CMS signatures time-stamping</w:t>
      </w:r>
      <w:bookmarkEnd w:id="2818"/>
      <w:bookmarkEnd w:id="2819"/>
    </w:p>
    <w:p w:rsidP="00BF4F83" w:rsidR="00BF4F83" w:rsidRDefault="00BF4F83" w:rsidRPr="003A06D0">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cs="Courier New" w:eastAsia="Courier New" w:hAnsi="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cs="MS Mincho" w:eastAsia="MS Mincho"/>
          <w:lang w:val="en-GB"/>
        </w:rPr>
        <w:t>«</w:t>
      </w:r>
      <w:r w:rsidRPr="003A06D0">
        <w:rPr>
          <w:rFonts w:ascii="MS Mincho" w:cs="MS Mincho" w:eastAsia="MS Mincho" w:hAnsi="MS Mincho"/>
          <w:lang w:val="en-GB"/>
        </w:rPr>
        <w:t> </w:t>
      </w:r>
      <w:r w:rsidRPr="003A06D0">
        <w:rPr>
          <w:lang w:val="en-GB"/>
        </w:rPr>
        <w:t>The timestamp SHALL be embedded in the CMS signature as an unsigned attribute with the object identifier (see Appendix A of [RFC 3161]):</w:t>
      </w:r>
    </w:p>
    <w:p w:rsidP="00BF4F83" w:rsidR="00BF4F83" w:rsidRDefault="00581419" w:rsidRPr="003A06D0">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P="00BF4F83" w:rsidR="00BF4F83" w:rsidRDefault="00BF4F83" w:rsidRPr="003A06D0">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P="00AA52F6" w:rsidR="00BF4F83" w:rsidRDefault="00BF4F83" w:rsidRPr="003A06D0">
      <w:pPr>
        <w:pStyle w:val="berschrift4"/>
        <w:numPr>
          <w:ilvl w:val="3"/>
          <w:numId w:val="3"/>
        </w:numPr>
        <w:ind w:hanging="862" w:left="862"/>
        <w:rPr>
          <w:lang w:val="en-GB"/>
        </w:rPr>
      </w:pPr>
      <w:bookmarkStart w:id="2820" w:name="_Processing_for_XML"/>
      <w:bookmarkStart w:id="2821" w:name="_Ref522558700"/>
      <w:bookmarkStart w:id="2822" w:name="_Toc522668707"/>
      <w:bookmarkStart w:id="2823" w:name="_Toc9685145"/>
      <w:bookmarkEnd w:id="2820"/>
      <w:r w:rsidRPr="003A06D0">
        <w:rPr>
          <w:lang w:val="en-GB"/>
        </w:rPr>
        <w:t>Processing for XML Timestamps on XML signatures</w:t>
      </w:r>
      <w:bookmarkEnd w:id="2821"/>
      <w:bookmarkEnd w:id="2822"/>
      <w:bookmarkEnd w:id="2823"/>
    </w:p>
    <w:p w:rsidP="00BF4F83" w:rsidR="00BF4F83" w:rsidRDefault="00BF4F83" w:rsidRPr="003A06D0">
      <w:pPr>
        <w:rPr>
          <w:rStyle w:val="Datatype"/>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P="00BF4F83" w:rsidR="00BF4F83" w:rsidRDefault="00BF4F83" w:rsidRPr="003A06D0">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P="0001259E" w:rsidR="00BF4F83" w:rsidRDefault="00BF4F83" w:rsidRPr="003A06D0">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P="0001259E" w:rsidR="00BF4F83" w:rsidRDefault="00BF4F83" w:rsidRPr="003A06D0">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P="00BF4F83" w:rsidR="00BF4F83" w:rsidRDefault="00BF4F83" w:rsidRPr="003A06D0">
      <w:pPr>
        <w:rPr>
          <w:lang w:val="en-GB"/>
        </w:rPr>
      </w:pPr>
      <w:r w:rsidRPr="003A06D0">
        <w:rPr>
          <w:lang w:val="en-GB"/>
        </w:rPr>
        <w:t> » [</w:t>
      </w:r>
      <w:r w:rsidRPr="003A06D0">
        <w:rPr>
          <w:color w:val="FF0000"/>
          <w:lang w:val="en-GB"/>
        </w:rPr>
        <w:t>DSS-5.3.1.2-2</w:t>
      </w:r>
      <w:r w:rsidRPr="003A06D0">
        <w:rPr>
          <w:lang w:val="en-GB"/>
        </w:rPr>
        <w:t>]</w:t>
      </w:r>
    </w:p>
    <w:p w:rsidP="00BF4F83" w:rsidR="00BF4F83" w:rsidRDefault="00BF4F83" w:rsidRPr="003A06D0">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P="00AA52F6" w:rsidR="00BF4F83" w:rsidRDefault="00BF4F83" w:rsidRPr="003A06D0">
      <w:pPr>
        <w:pStyle w:val="berschrift4"/>
        <w:numPr>
          <w:ilvl w:val="3"/>
          <w:numId w:val="3"/>
        </w:numPr>
        <w:ind w:hanging="862" w:left="862"/>
        <w:rPr>
          <w:lang w:val="en-GB"/>
        </w:rPr>
      </w:pPr>
      <w:bookmarkStart w:id="2824" w:name="_Toc522668708"/>
      <w:bookmarkStart w:id="2825" w:name="_Toc9685146"/>
      <w:r w:rsidRPr="003A06D0">
        <w:rPr>
          <w:rStyle w:val="berschrift4Zchn"/>
          <w:b/>
          <w:iCs/>
          <w:lang w:val="en-GB"/>
        </w:rPr>
        <w:lastRenderedPageBreak/>
        <w:t>Processing for RFC 3161 Timestamps on XML signatures</w:t>
      </w:r>
      <w:bookmarkEnd w:id="2824"/>
      <w:bookmarkEnd w:id="2825"/>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P="00BF4F83" w:rsidR="00BF4F83" w:rsidRDefault="00BF4F83" w:rsidRPr="003A06D0">
      <w:pPr>
        <w:rPr>
          <w:lang w:val="en-GB"/>
        </w:rPr>
      </w:pPr>
      <w:r w:rsidRPr="003A06D0">
        <w:rPr>
          <w:rStyle w:val="Datatype"/>
          <w:lang w:val="en-GB"/>
        </w:rPr>
        <w:t>urn:ietf:rfc:3161</w:t>
      </w:r>
      <w:r w:rsidRPr="003A06D0">
        <w:rPr>
          <w:lang w:val="en-GB"/>
        </w:rPr>
        <w:t xml:space="preserve"> </w:t>
      </w:r>
    </w:p>
    <w:p w:rsidP="00BF4F83" w:rsidR="00BF4F83" w:rsidRDefault="00BF4F83" w:rsidRPr="003A06D0">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2826" w:name="sec_DataProcessingModelForVerification"/>
    <w:bookmarkStart w:id="2827" w:name="sec_AsyncProcessingModel"/>
    <w:bookmarkStart w:id="2828" w:name="_Toc114309513"/>
    <w:bookmarkStart w:id="2829" w:name="_Toc157225038"/>
    <w:bookmarkStart w:id="2830" w:name="_Toc158797505"/>
    <w:bookmarkStart w:id="2831" w:name="_Toc159076073"/>
    <w:bookmarkStart w:id="2832" w:name="_Toc481064980"/>
    <w:bookmarkStart w:id="2833" w:name="_Toc114309535"/>
    <w:bookmarkStart w:id="2834" w:name="_Toc157225061"/>
    <w:bookmarkStart w:id="2835" w:name="_Toc158797528"/>
    <w:bookmarkStart w:id="2836" w:name="_Toc159076096"/>
    <w:bookmarkStart w:id="2837" w:name="_Toc481065033"/>
    <w:bookmarkStart w:id="2838" w:name="_Ref501707689"/>
    <w:bookmarkStart w:id="2839" w:name="_Ref512158370"/>
    <w:bookmarkStart w:id="2840" w:name="_Toc480914754"/>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26"/>
    <w:bookmarkEnd w:id="2827"/>
    <w:p w:rsidP="009D4EF5" w:rsidR="009D4EF5" w:rsidRDefault="009D4EF5"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2841" w:name="_Toc522668709"/>
      <w:bookmarkStart w:id="2842" w:name="_Toc534748898"/>
      <w:bookmarkStart w:id="2843" w:name="_Toc9685147"/>
      <w:r w:rsidRPr="003A06D0">
        <w:rPr>
          <w:rStyle w:val="Hyperlink"/>
          <w:lang w:val="en-GB"/>
        </w:rPr>
        <w:t>Data Processing Model for Verif</w:t>
      </w:r>
      <w:bookmarkEnd w:id="2828"/>
      <w:bookmarkEnd w:id="2829"/>
      <w:bookmarkEnd w:id="2830"/>
      <w:bookmarkEnd w:id="2831"/>
      <w:bookmarkEnd w:id="2832"/>
      <w:r w:rsidRPr="003A06D0">
        <w:rPr>
          <w:rStyle w:val="Hyperlink"/>
          <w:lang w:val="en-GB"/>
        </w:rPr>
        <w:t>ication</w:t>
      </w:r>
      <w:bookmarkEnd w:id="2841"/>
      <w:bookmarkEnd w:id="2842"/>
      <w:bookmarkEnd w:id="2843"/>
      <w:r w:rsidRPr="003A06D0">
        <w:rPr>
          <w:lang w:val="en-GB"/>
        </w:rPr>
        <w:fldChar w:fldCharType="end"/>
      </w:r>
    </w:p>
    <w:p w:rsidP="009D4EF5" w:rsidR="009D4EF5" w:rsidRDefault="009D4EF5" w:rsidRPr="003A06D0">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P="009D4EF5" w:rsidR="009D4EF5" w:rsidRDefault="009D4EF5" w:rsidRPr="003A06D0">
      <w:pPr>
        <w:rPr>
          <w:lang w:val="en-GB"/>
        </w:rPr>
      </w:pPr>
      <w:r w:rsidRPr="003A06D0">
        <w:rPr>
          <w:lang w:val="en-GB"/>
        </w:rPr>
        <w:t>The following process diagram illustrates the major buildings blocks of the processing of a verification request. The sub processes are described in the following sub-chapters.</w:t>
      </w:r>
    </w:p>
    <w:p w:rsidP="009D4EF5" w:rsidR="009D4EF5" w:rsidRDefault="009D4EF5" w:rsidRPr="003A06D0">
      <w:pPr>
        <w:pStyle w:val="Beschriftung"/>
        <w:rPr>
          <w:lang w:val="en-GB"/>
        </w:rPr>
      </w:pPr>
      <w:bookmarkStart w:id="2844" w:name="_Toc534748581"/>
      <w:bookmarkStart w:id="2845"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2844"/>
      <w:bookmarkEnd w:id="2845"/>
    </w:p>
    <w:p w:rsidP="009D4EF5" w:rsidR="009D4EF5" w:rsidRDefault="009D4EF5" w:rsidRPr="003A06D0">
      <w:pPr>
        <w:keepNext/>
        <w:rPr>
          <w:lang w:val="en-GB"/>
        </w:rPr>
      </w:pPr>
      <w:r w:rsidRPr="003A06D0">
        <w:rPr>
          <w:noProof/>
          <w:lang w:eastAsia="en-GB" w:val="en-GB"/>
        </w:rPr>
        <w:drawing>
          <wp:inline distB="0" distL="0" distR="0" distT="0" wp14:anchorId="3A7096D0" wp14:editId="0C568F9E">
            <wp:extent cx="5943600" cy="1908810"/>
            <wp:effectExtent b="0" l="0" r="0" t="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eastAsia="en-GB" w:val="en-GB"/>
        </w:rPr>
        <w:t xml:space="preserve"> </w:t>
      </w:r>
    </w:p>
    <w:p w:rsidP="009D4EF5" w:rsidR="009D4EF5" w:rsidRDefault="009D4EF5" w:rsidRPr="003A06D0">
      <w:pPr>
        <w:rPr>
          <w:lang w:val="en-GB"/>
        </w:rPr>
      </w:pPr>
      <w:r w:rsidRPr="003A06D0">
        <w:rPr>
          <w:lang w:val="en-GB"/>
        </w:rPr>
        <w:t xml:space="preserve">The workflow splits into the sections for XMLDSig and CMS signature processing.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P="009D4EF5" w:rsidR="009D4EF5" w:rsidRDefault="009D4EF5" w:rsidRPr="003A06D0">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P="009D4EF5" w:rsidR="009D4EF5" w:rsidRDefault="009D4EF5" w:rsidRPr="003A06D0">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2846" w:name="sec_ProcessingXmlSignatureVerification"/>
    <w:bookmarkStart w:id="2847" w:name="_Toc114309516"/>
    <w:bookmarkStart w:id="2848" w:name="_Ref114325054"/>
    <w:bookmarkStart w:id="2849" w:name="_Ref114330611"/>
    <w:bookmarkStart w:id="2850" w:name="_Ref157224083"/>
    <w:bookmarkStart w:id="2851" w:name="_Toc157225041"/>
    <w:bookmarkStart w:id="2852" w:name="_Toc158797508"/>
    <w:bookmarkStart w:id="2853" w:name="_Toc159076076"/>
    <w:bookmarkStart w:id="2854" w:name="_Ref481011359"/>
    <w:bookmarkStart w:id="2855" w:name="_Toc481064986"/>
    <w:bookmarkStart w:id="2856" w:name="_Toc516358021"/>
    <w:bookmarkEnd w:id="2846"/>
    <w:p w:rsidP="009D4EF5" w:rsidR="009D4EF5" w:rsidRDefault="009D4EF5" w:rsidRPr="003A06D0">
      <w:pPr>
        <w:pStyle w:val="berschrift2"/>
        <w:pageBreakBefore/>
        <w:numPr>
          <w:ilvl w:val="1"/>
          <w:numId w:val="3"/>
        </w:numPr>
        <w:ind w:hanging="578" w:left="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2857" w:name="_Toc522668710"/>
      <w:bookmarkStart w:id="2858" w:name="_Toc534748899"/>
      <w:bookmarkStart w:id="2859" w:name="_Toc9685148"/>
      <w:r w:rsidRPr="003A06D0">
        <w:rPr>
          <w:rStyle w:val="Hyperlink"/>
          <w:lang w:val="en-GB"/>
        </w:rPr>
        <w:t>Processing for XML Signature</w:t>
      </w:r>
      <w:bookmarkEnd w:id="2847"/>
      <w:bookmarkEnd w:id="2848"/>
      <w:bookmarkEnd w:id="2849"/>
      <w:bookmarkEnd w:id="2850"/>
      <w:bookmarkEnd w:id="2851"/>
      <w:bookmarkEnd w:id="2852"/>
      <w:bookmarkEnd w:id="2853"/>
      <w:bookmarkEnd w:id="2854"/>
      <w:bookmarkEnd w:id="2855"/>
      <w:bookmarkEnd w:id="2856"/>
      <w:r w:rsidRPr="003A06D0">
        <w:rPr>
          <w:rStyle w:val="Hyperlink"/>
          <w:lang w:val="en-GB"/>
        </w:rPr>
        <w:t xml:space="preserve"> Verification</w:t>
      </w:r>
      <w:bookmarkEnd w:id="2857"/>
      <w:bookmarkEnd w:id="2858"/>
      <w:bookmarkEnd w:id="2859"/>
      <w:r w:rsidRPr="003A06D0">
        <w:rPr>
          <w:lang w:val="en-GB"/>
        </w:rPr>
        <w:fldChar w:fldCharType="end"/>
      </w:r>
    </w:p>
    <w:p w:rsidP="009D4EF5" w:rsidR="009D4EF5" w:rsidRDefault="009D4EF5" w:rsidRPr="003A06D0">
      <w:pPr>
        <w:pStyle w:val="berschrift3"/>
        <w:numPr>
          <w:ilvl w:val="2"/>
          <w:numId w:val="3"/>
        </w:numPr>
        <w:rPr>
          <w:lang w:val="en-GB"/>
        </w:rPr>
      </w:pPr>
      <w:bookmarkStart w:id="2860" w:name="_Toc516359908"/>
      <w:bookmarkStart w:id="2861" w:name="_Toc522668711"/>
      <w:bookmarkStart w:id="2862" w:name="_Toc534748900"/>
      <w:bookmarkStart w:id="2863" w:name="_Toc9685149"/>
      <w:r w:rsidRPr="003A06D0">
        <w:rPr>
          <w:lang w:val="en-GB"/>
        </w:rPr>
        <w:t>Sub process ‘</w:t>
      </w:r>
      <w:r w:rsidRPr="003A06D0">
        <w:rPr>
          <w:rStyle w:val="Datatype"/>
          <w:lang w:val="en-GB"/>
        </w:rPr>
        <w:t>retrieve XML signature</w:t>
      </w:r>
      <w:r w:rsidRPr="003A06D0">
        <w:rPr>
          <w:lang w:val="en-GB"/>
        </w:rPr>
        <w:t>’</w:t>
      </w:r>
      <w:bookmarkEnd w:id="2860"/>
      <w:bookmarkEnd w:id="2861"/>
      <w:bookmarkEnd w:id="2862"/>
      <w:bookmarkEnd w:id="2863"/>
      <w:r w:rsidRPr="003A06D0">
        <w:rPr>
          <w:lang w:val="en-GB"/>
        </w:rPr>
        <w:t xml:space="preserve"> </w:t>
      </w:r>
    </w:p>
    <w:p w:rsidP="009D4EF5" w:rsidR="009D4EF5" w:rsidRDefault="009D4EF5" w:rsidRPr="003A06D0">
      <w:pPr>
        <w:pStyle w:val="Beschriftung"/>
        <w:rPr>
          <w:lang w:val="en-GB"/>
        </w:rPr>
      </w:pPr>
      <w:bookmarkStart w:id="2864" w:name="_Toc534748582"/>
      <w:bookmarkStart w:id="2865"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2864"/>
      <w:bookmarkEnd w:id="2865"/>
    </w:p>
    <w:p w:rsidP="009D4EF5" w:rsidR="009D4EF5" w:rsidRDefault="009D4EF5" w:rsidRPr="003A06D0">
      <w:pPr>
        <w:keepNext/>
        <w:rPr>
          <w:lang w:val="en-GB"/>
        </w:rPr>
      </w:pPr>
      <w:r w:rsidRPr="003A06D0">
        <w:rPr>
          <w:noProof/>
          <w:lang w:eastAsia="en-GB" w:val="en-GB"/>
        </w:rPr>
        <w:drawing>
          <wp:inline distB="0" distL="0" distR="0" distT="0" wp14:anchorId="6FD06302" wp14:editId="28732FED">
            <wp:extent cx="5942930" cy="2308225"/>
            <wp:effectExtent b="0" l="0" r="1270" t="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P="002C29CC" w:rsidR="0038331B" w:rsidRDefault="002C29CC" w:rsidRPr="002C29CC">
      <w:pPr>
        <w:pStyle w:val="Aufzhlungszeichen"/>
        <w:numPr>
          <w:ilvl w:val="0"/>
          <w:numId w:val="0"/>
        </w:numPr>
        <w:jc w:val="both"/>
        <w:rPr>
          <w:lang w:val="en-GB"/>
          <w:rPrChange w:author="Andreas Kuehne" w:date="2019-05-24T21:59:00Z" w:id="2866">
            <w:rPr>
              <w:lang w:val="de-DE"/>
            </w:rPr>
          </w:rPrChange>
        </w:rPr>
        <w:pPrChange w:author="Andreas Kuehne" w:date="2019-05-24T21:59:00Z" w:id="2867">
          <w:pPr/>
        </w:pPrChange>
      </w:pPr>
      <w:ins w:author="Andreas Kuehne" w:date="2019-05-24T21:59:00Z" w:id="2868">
        <w:r>
          <w:rPr>
            <w:lang w:val="en-GB"/>
          </w:rPr>
          <w:t>This document describes uses cases for zero or one signatur</w:t>
        </w:r>
        <w:r w:rsidRPr="0038331B">
          <w:rPr>
            <w:lang w:val="en-GB"/>
          </w:rPr>
          <w:t xml:space="preserve">e. </w:t>
        </w:r>
        <w:r w:rsidRPr="00FE06C1">
          <w:rPr>
            <w:lang w:val="en-GB"/>
          </w:rPr>
          <w:t xml:space="preserve"> </w:t>
        </w:r>
        <w:r w:rsidRPr="0038331B">
          <w:rPr>
            <w:lang w:val="en-GB"/>
          </w:rPr>
          <w:t xml:space="preserve">Nevertheless, this sub process describes the retrieval process for an unlimited number of signatures as it may be required </w:t>
        </w:r>
        <w:r>
          <w:rPr>
            <w:lang w:val="en-GB"/>
          </w:rPr>
          <w:t>by specific</w:t>
        </w:r>
        <w:r w:rsidRPr="0038331B">
          <w:rPr>
            <w:lang w:val="en-GB"/>
          </w:rPr>
          <w:t xml:space="preserve"> profiles.</w:t>
        </w:r>
      </w:ins>
      <w:del w:author="Andreas Kuehne" w:date="2019-05-24T21:59:00Z" w:id="2869">
        <w:r w:rsidDel="002C29CC" w:rsidR="0038331B">
          <w:rPr>
            <w:lang w:val="en-GB"/>
          </w:rPr>
          <w:delText>This document describes uses cases for zero or one signatur</w:delText>
        </w:r>
        <w:r w:rsidDel="002C29CC" w:rsidR="0038331B" w:rsidRPr="0038331B">
          <w:rPr>
            <w:lang w:val="en-GB"/>
          </w:rPr>
          <w:delText xml:space="preserve">e. </w:delText>
        </w:r>
      </w:del>
      <w:moveFromRangeStart w:author="Andreas Kuehne" w:date="2019-05-24T21:54:00Z" w:id="2870" w:name="move9627288"/>
      <w:moveFrom w:author="Andreas Kuehne" w:date="2019-05-24T21:54:00Z" w:id="2871">
        <w:del w:author="Andreas Kuehne" w:date="2019-05-24T21:59:00Z" w:id="2872">
          <w:r w:rsidDel="002C29CC" w:rsidR="0038331B" w:rsidRPr="0038331B">
            <w:rPr>
              <w:lang w:val="en-GB"/>
            </w:rPr>
            <w:delText>Nevertheless, this sub process describes the retrieval process for an unlimited number of signatures as it may be required for profiles.</w:delText>
          </w:r>
        </w:del>
      </w:moveFrom>
      <w:moveFromRangeEnd w:id="2870"/>
      <w:moveToRangeStart w:author="Andreas Kuehne" w:date="2019-05-24T21:54:00Z" w:id="2873" w:name="move9627288"/>
      <w:moveTo w:author="Andreas Kuehne" w:date="2019-05-24T21:54:00Z" w:id="2874">
        <w:del w:author="Andreas Kuehne" w:date="2019-05-24T21:59:00Z" w:id="2875">
          <w:r w:rsidDel="002C29CC" w:rsidR="00FE06C1" w:rsidRPr="0038331B">
            <w:rPr>
              <w:lang w:val="en-GB"/>
            </w:rPr>
            <w:delText>Nevertheless, this sub process describes the retrieval process for an unlimited number of signatures as it may be required for profiles.</w:delText>
          </w:r>
        </w:del>
      </w:moveTo>
      <w:moveToRangeEnd w:id="2873"/>
    </w:p>
    <w:p w:rsidP="009D4EF5" w:rsidR="009D4EF5" w:rsidRDefault="009D4EF5" w:rsidRPr="003A06D0">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P="009D4EF5" w:rsidR="009D4EF5" w:rsidRDefault="009D4EF5" w:rsidRPr="003A06D0">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P="009D4EF5" w:rsidR="009D4EF5" w:rsidRDefault="009D4EF5" w:rsidRPr="003A06D0">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P="009D4EF5" w:rsidR="009D4EF5" w:rsidRDefault="009D4EF5" w:rsidRPr="003A06D0">
      <w:pPr>
        <w:pStyle w:val="Listenabsatz"/>
        <w:numPr>
          <w:ilvl w:val="0"/>
          <w:numId w:val="27"/>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P="009D4EF5" w:rsidR="009D4EF5" w:rsidRDefault="009D4EF5" w:rsidRPr="003A06D0">
      <w:pPr>
        <w:pStyle w:val="berschrift3"/>
        <w:numPr>
          <w:ilvl w:val="2"/>
          <w:numId w:val="3"/>
        </w:numPr>
        <w:rPr>
          <w:lang w:val="en-GB"/>
        </w:rPr>
      </w:pPr>
      <w:bookmarkStart w:id="2876" w:name="_Toc516359909"/>
      <w:bookmarkStart w:id="2877" w:name="_Toc522668713"/>
      <w:bookmarkStart w:id="2878" w:name="_Toc534748902"/>
      <w:bookmarkStart w:id="2879" w:name="_Toc9685150"/>
      <w:r w:rsidRPr="003A06D0">
        <w:rPr>
          <w:lang w:val="en-GB"/>
        </w:rPr>
        <w:t>Sub process ‘</w:t>
      </w:r>
      <w:r w:rsidRPr="003A06D0">
        <w:rPr>
          <w:rStyle w:val="Datatype"/>
          <w:lang w:val="en-GB"/>
        </w:rPr>
        <w:t>recalculate references</w:t>
      </w:r>
      <w:r w:rsidRPr="003A06D0">
        <w:rPr>
          <w:lang w:val="en-GB"/>
        </w:rPr>
        <w:t>’</w:t>
      </w:r>
      <w:bookmarkEnd w:id="2876"/>
      <w:bookmarkEnd w:id="2877"/>
      <w:bookmarkEnd w:id="2878"/>
      <w:bookmarkEnd w:id="2879"/>
      <w:r w:rsidRPr="003A06D0">
        <w:rPr>
          <w:lang w:val="en-GB"/>
        </w:rPr>
        <w:t xml:space="preserve"> </w:t>
      </w:r>
    </w:p>
    <w:p w:rsidP="009D4EF5" w:rsidR="009D4EF5" w:rsidRDefault="009D4EF5" w:rsidRPr="003A06D0">
      <w:pPr>
        <w:pStyle w:val="Beschriftung"/>
        <w:rPr>
          <w:lang w:val="en-GB"/>
        </w:rPr>
      </w:pPr>
      <w:bookmarkStart w:id="2880" w:name="_Toc534748583"/>
      <w:bookmarkStart w:id="2881"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2880"/>
      <w:bookmarkEnd w:id="2881"/>
    </w:p>
    <w:p w:rsidP="009D4EF5" w:rsidR="009D4EF5" w:rsidRDefault="009D4EF5" w:rsidRPr="003A06D0">
      <w:pPr>
        <w:pStyle w:val="Algorithm"/>
        <w:keepNext/>
        <w:numPr>
          <w:ilvl w:val="0"/>
          <w:numId w:val="0"/>
        </w:numPr>
        <w:ind w:hanging="360" w:left="360"/>
      </w:pPr>
      <w:r w:rsidRPr="003A06D0">
        <w:rPr>
          <w:noProof/>
          <w:lang w:eastAsia="en-GB"/>
        </w:rPr>
        <w:lastRenderedPageBreak/>
        <w:drawing>
          <wp:inline distB="0" distL="0" distR="0" distT="0" wp14:anchorId="660255A9" wp14:editId="029D27F0">
            <wp:extent cx="4407876" cy="2438400"/>
            <wp:effectExtent b="0" l="0" r="0" t="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P="009D4EF5" w:rsidR="009D4EF5" w:rsidRDefault="009D4EF5" w:rsidRPr="003A06D0">
      <w:pPr>
        <w:rPr>
          <w:lang w:val="en-GB"/>
        </w:rPr>
      </w:pPr>
      <w:bookmarkStart w:id="2882"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P="009D4EF5" w:rsidR="009D4EF5" w:rsidRDefault="009D4EF5" w:rsidRPr="003A06D0">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P="009D4EF5" w:rsidR="009D4EF5" w:rsidRDefault="009D4EF5" w:rsidRPr="003A06D0">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P="009D4EF5" w:rsidR="009D4EF5" w:rsidRDefault="009D4EF5" w:rsidRPr="003A06D0">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2883" w:name="_Ref157224127"/>
      <w:bookmarkEnd w:id="2882"/>
    </w:p>
    <w:p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2883"/>
      <w:r w:rsidRPr="003A06D0">
        <w:rPr>
          <w:lang w:val="en-GB"/>
        </w:rPr>
        <w:t xml:space="preserve"> </w:t>
      </w:r>
    </w:p>
    <w:p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cs="Arial" w:eastAsia="Arial" w:hAnsi="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P="009D4EF5" w:rsidR="009D4EF5" w:rsidRDefault="009D4EF5" w:rsidRPr="003A06D0">
      <w:pPr>
        <w:pStyle w:val="Listenabsatz"/>
        <w:numPr>
          <w:ilvl w:val="0"/>
          <w:numId w:val="26"/>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P="009D4EF5" w:rsidR="009D4EF5" w:rsidRDefault="009D4EF5" w:rsidRPr="003A06D0">
      <w:pPr>
        <w:pStyle w:val="berschrift3"/>
        <w:numPr>
          <w:ilvl w:val="2"/>
          <w:numId w:val="3"/>
        </w:numPr>
        <w:rPr>
          <w:lang w:val="en-GB"/>
        </w:rPr>
      </w:pPr>
      <w:bookmarkStart w:id="2884" w:name="_Toc516359910"/>
      <w:bookmarkStart w:id="2885" w:name="_Toc522668714"/>
      <w:bookmarkStart w:id="2886" w:name="_Toc534748903"/>
      <w:bookmarkStart w:id="2887" w:name="_Toc9685151"/>
      <w:r w:rsidRPr="003A06D0">
        <w:rPr>
          <w:lang w:val="en-GB"/>
        </w:rPr>
        <w:t>Sub process ‘</w:t>
      </w:r>
      <w:r w:rsidRPr="003A06D0">
        <w:rPr>
          <w:rStyle w:val="Datatype"/>
          <w:lang w:val="en-GB"/>
        </w:rPr>
        <w:t>verify XML signature</w:t>
      </w:r>
      <w:r w:rsidRPr="003A06D0">
        <w:rPr>
          <w:lang w:val="en-GB"/>
        </w:rPr>
        <w:t>’</w:t>
      </w:r>
      <w:bookmarkEnd w:id="2884"/>
      <w:bookmarkEnd w:id="2885"/>
      <w:bookmarkEnd w:id="2886"/>
      <w:bookmarkEnd w:id="2887"/>
    </w:p>
    <w:p w:rsidP="009D4EF5" w:rsidR="009D4EF5" w:rsidRDefault="009D4EF5" w:rsidRPr="003A06D0">
      <w:pPr>
        <w:pStyle w:val="Beschriftung"/>
        <w:rPr>
          <w:lang w:val="en-GB"/>
        </w:rPr>
      </w:pPr>
      <w:bookmarkStart w:id="2888" w:name="_Toc534748584"/>
      <w:bookmarkStart w:id="2889"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2888"/>
      <w:bookmarkEnd w:id="2889"/>
    </w:p>
    <w:p w:rsidP="009D4EF5" w:rsidR="009D4EF5" w:rsidRDefault="009D4EF5" w:rsidRPr="003A06D0">
      <w:pPr>
        <w:keepNext/>
        <w:rPr>
          <w:lang w:val="en-GB"/>
        </w:rPr>
      </w:pPr>
      <w:r w:rsidRPr="003A06D0">
        <w:rPr>
          <w:noProof/>
          <w:lang w:eastAsia="en-GB" w:val="en-GB"/>
        </w:rPr>
        <w:lastRenderedPageBreak/>
        <w:drawing>
          <wp:inline distB="0" distL="0" distR="0" distT="0" wp14:anchorId="6211D91C" wp14:editId="61C2E67B">
            <wp:extent cx="6035040" cy="1844205"/>
            <wp:effectExtent b="3810" l="0" r="3810" t="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P="009D4EF5" w:rsidR="009D4EF5" w:rsidRDefault="009D4EF5" w:rsidRPr="003A06D0">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P="009D4EF5" w:rsidR="009D4EF5" w:rsidRDefault="009D4EF5" w:rsidRPr="003A06D0">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P="009D4EF5" w:rsidR="009D4EF5" w:rsidRDefault="009D4EF5" w:rsidRPr="003A06D0">
      <w:pPr>
        <w:rPr>
          <w:lang w:val="en-GB"/>
        </w:rPr>
      </w:pPr>
      <w:r w:rsidRPr="003A06D0">
        <w:rPr>
          <w:rStyle w:val="Datatype"/>
          <w:lang w:val="en-GB"/>
        </w:rPr>
        <w:t xml:space="preserve">urn:oasis:names:tc:dss:1.0:resultminor:valid:hasManifestResults </w:t>
      </w:r>
    </w:p>
    <w:p w:rsidP="009D4EF5" w:rsidR="009D4EF5" w:rsidRDefault="009D4EF5" w:rsidRPr="003A06D0">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Del="002C29CC" w:rsidP="002C29CC" w:rsidR="002C29CC" w:rsidRDefault="009D4EF5">
      <w:pPr>
        <w:rPr>
          <w:del w:author="Andreas Kuehne" w:date="2019-05-24T22:01:00Z" w:id="2890"/>
          <w:moveTo w:author="Andreas Kuehne" w:date="2019-05-24T22:00:00Z" w:id="2891"/>
          <w:lang w:val="en-GB"/>
        </w:rPr>
        <w:pPrChange w:author="Andreas Kuehne" w:date="2019-05-24T22:02:00Z" w:id="2892">
          <w:pPr>
            <w:pStyle w:val="berschrift3"/>
          </w:pPr>
        </w:pPrChange>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ins w:author="Andreas Kuehne" w:date="2019-05-24T22:02:00Z" w:id="2893">
        <w:r w:rsidDel="002C29CC" w:rsidR="002C29CC">
          <w:rPr>
            <w:lang w:val="en-GB"/>
          </w:rPr>
          <w:t xml:space="preserve"> </w:t>
        </w:r>
      </w:ins>
      <w:moveToRangeStart w:author="Andreas Kuehne" w:date="2019-05-24T22:00:00Z" w:id="2894" w:name="move9627656"/>
      <w:moveTo w:author="Andreas Kuehne" w:date="2019-05-24T22:00:00Z" w:id="2895">
        <w:del w:author="Andreas Kuehne" w:date="2019-05-24T22:01:00Z" w:id="2896">
          <w:r w:rsidDel="002C29CC" w:rsidR="002C29CC">
            <w:rPr>
              <w:lang w:val="en-GB"/>
            </w:rPr>
            <w:delText>Multi-Signature Creation</w:delText>
          </w:r>
        </w:del>
      </w:moveTo>
    </w:p>
    <w:p w:rsidDel="002C29CC" w:rsidP="002C29CC" w:rsidR="002C29CC" w:rsidRDefault="002C29CC">
      <w:pPr>
        <w:rPr>
          <w:del w:author="Andreas Kuehne" w:date="2019-05-24T22:01:00Z" w:id="2897"/>
          <w:moveTo w:author="Andreas Kuehne" w:date="2019-05-24T22:00:00Z" w:id="2898"/>
          <w:lang w:val="en-GB"/>
        </w:rPr>
        <w:pPrChange w:author="Andreas Kuehne" w:date="2019-05-24T22:02:00Z" w:id="2899">
          <w:pPr/>
        </w:pPrChange>
      </w:pPr>
      <w:moveTo w:author="Andreas Kuehne" w:date="2019-05-24T22:00:00Z" w:id="2900">
        <w:del w:author="Andreas Kuehne" w:date="2019-05-24T22:01:00Z" w:id="2901">
          <w:r w:rsidDel="002C29CC">
            <w:rPr>
              <w:lang w:val="en-GB"/>
            </w:rPr>
            <w:delTex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delText>
          </w:r>
        </w:del>
      </w:moveTo>
    </w:p>
    <w:p w:rsidDel="002C29CC" w:rsidP="002C29CC" w:rsidR="002C29CC" w:rsidRDefault="002C29CC">
      <w:pPr>
        <w:rPr>
          <w:del w:author="Andreas Kuehne" w:date="2019-05-24T22:01:00Z" w:id="2902"/>
          <w:moveTo w:author="Andreas Kuehne" w:date="2019-05-24T22:00:00Z" w:id="2903"/>
          <w:lang w:val="en-GB"/>
        </w:rPr>
        <w:pPrChange w:author="Andreas Kuehne" w:date="2019-05-24T22:02:00Z" w:id="2904">
          <w:pPr>
            <w:pStyle w:val="Listenabsatz"/>
            <w:numPr>
              <w:numId w:val="51"/>
            </w:numPr>
            <w:ind w:hanging="360"/>
          </w:pPr>
        </w:pPrChange>
      </w:pPr>
      <w:moveTo w:author="Andreas Kuehne" w:date="2019-05-24T22:00:00Z" w:id="2905">
        <w:del w:author="Andreas Kuehne" w:date="2019-05-24T22:01:00Z" w:id="2906">
          <w:r w:rsidDel="002C29CC">
            <w:rPr>
              <w:lang w:val="en-GB"/>
            </w:rPr>
            <w:delText>All signature MUST be of the same type produced with the same set of optional inputs and profiles</w:delText>
          </w:r>
        </w:del>
      </w:moveTo>
    </w:p>
    <w:p w:rsidDel="002C29CC" w:rsidP="002C29CC" w:rsidR="002C29CC" w:rsidRDefault="002C29CC">
      <w:pPr>
        <w:rPr>
          <w:del w:author="Andreas Kuehne" w:date="2019-05-24T22:01:00Z" w:id="2907"/>
          <w:moveTo w:author="Andreas Kuehne" w:date="2019-05-24T22:00:00Z" w:id="2908"/>
          <w:lang w:val="en-GB"/>
        </w:rPr>
        <w:pPrChange w:author="Andreas Kuehne" w:date="2019-05-24T22:02:00Z" w:id="2909">
          <w:pPr>
            <w:pStyle w:val="Listenabsatz"/>
            <w:numPr>
              <w:numId w:val="51"/>
            </w:numPr>
            <w:ind w:hanging="360"/>
          </w:pPr>
        </w:pPrChange>
      </w:pPr>
      <w:moveTo w:author="Andreas Kuehne" w:date="2019-05-24T22:00:00Z" w:id="2910">
        <w:del w:author="Andreas Kuehne" w:date="2019-05-24T22:01:00Z" w:id="2911">
          <w:r w:rsidDel="002C29CC">
            <w:rPr>
              <w:lang w:val="en-GB"/>
            </w:rPr>
            <w:delText>There MUST be a clear relationship between a single input document and the corresponding signature</w:delText>
          </w:r>
        </w:del>
      </w:moveTo>
    </w:p>
    <w:p w:rsidDel="002C29CC" w:rsidP="002C29CC" w:rsidR="002C29CC" w:rsidRDefault="002C29CC">
      <w:pPr>
        <w:rPr>
          <w:del w:author="Andreas Kuehne" w:date="2019-05-24T22:01:00Z" w:id="2912"/>
          <w:moveTo w:author="Andreas Kuehne" w:date="2019-05-24T22:00:00Z" w:id="2913"/>
          <w:lang w:val="en-GB"/>
        </w:rPr>
        <w:pPrChange w:author="Andreas Kuehne" w:date="2019-05-24T22:02:00Z" w:id="2914">
          <w:pPr>
            <w:pStyle w:val="Listenabsatz"/>
            <w:numPr>
              <w:numId w:val="51"/>
            </w:numPr>
            <w:ind w:hanging="360"/>
          </w:pPr>
        </w:pPrChange>
      </w:pPr>
      <w:moveTo w:author="Andreas Kuehne" w:date="2019-05-24T22:00:00Z" w:id="2915">
        <w:del w:author="Andreas Kuehne" w:date="2019-05-24T22:01:00Z" w:id="2916">
          <w:r w:rsidDel="002C29CC">
            <w:rPr>
              <w:lang w:val="en-GB"/>
            </w:rPr>
            <w:delText>The handling of processing errors requires additional description, especially in the case of partial processing</w:delText>
          </w:r>
        </w:del>
      </w:moveTo>
    </w:p>
    <w:p w:rsidDel="002C29CC" w:rsidP="002C29CC" w:rsidR="002C29CC" w:rsidRDefault="002C29CC">
      <w:pPr>
        <w:rPr>
          <w:del w:author="Andreas Kuehne" w:date="2019-05-24T22:01:00Z" w:id="2917"/>
          <w:moveTo w:author="Andreas Kuehne" w:date="2019-05-24T22:00:00Z" w:id="2918"/>
          <w:lang w:val="en-GB"/>
        </w:rPr>
        <w:pPrChange w:author="Andreas Kuehne" w:date="2019-05-24T22:02:00Z" w:id="2919">
          <w:pPr>
            <w:pStyle w:val="Listenabsatz"/>
            <w:numPr>
              <w:numId w:val="51"/>
            </w:numPr>
            <w:ind w:hanging="360"/>
          </w:pPr>
        </w:pPrChange>
      </w:pPr>
      <w:moveTo w:author="Andreas Kuehne" w:date="2019-05-24T22:00:00Z" w:id="2920">
        <w:del w:author="Andreas Kuehne" w:date="2019-05-24T22:01:00Z" w:id="2921">
          <w:r w:rsidDel="002C29CC">
            <w:rPr>
              <w:lang w:val="en-GB"/>
            </w:rPr>
            <w:delText xml:space="preserve">The asynchronous processing model described in this document (see section </w:delText>
          </w:r>
          <w:r w:rsidDel="002C29CC">
            <w:rPr>
              <w:lang w:val="en-GB"/>
            </w:rPr>
            <w:fldChar w:fldCharType="begin"/>
          </w:r>
          <w:r w:rsidDel="002C29CC">
            <w:rPr>
              <w:lang w:val="en-GB"/>
            </w:rPr>
            <w:delInstrText xml:space="preserve"> REF _Ref628073 \r \h </w:delInstrText>
          </w:r>
          <w:r w:rsidDel="002C29CC">
            <w:rPr>
              <w:lang w:val="en-GB"/>
            </w:rPr>
          </w:r>
          <w:r w:rsidDel="002C29CC">
            <w:rPr>
              <w:lang w:val="en-GB"/>
            </w:rPr>
            <w:fldChar w:fldCharType="separate"/>
          </w:r>
          <w:r w:rsidDel="002C29CC">
            <w:rPr>
              <w:lang w:val="en-GB"/>
            </w:rPr>
            <w:delText>7</w:delText>
          </w:r>
          <w:r w:rsidDel="002C29CC">
            <w:rPr>
              <w:lang w:val="en-GB"/>
            </w:rPr>
            <w:fldChar w:fldCharType="end"/>
          </w:r>
          <w:r w:rsidDel="002C29CC">
            <w:rPr>
              <w:lang w:val="en-GB"/>
            </w:rPr>
            <w:delText>) cannot be used to return partial results</w:delText>
          </w:r>
        </w:del>
      </w:moveTo>
    </w:p>
    <w:p w:rsidDel="002C29CC" w:rsidP="002C29CC" w:rsidR="002C29CC" w:rsidRDefault="002C29CC" w:rsidRPr="00EE4E37">
      <w:pPr>
        <w:rPr>
          <w:del w:author="Andreas Kuehne" w:date="2019-05-24T22:01:00Z" w:id="2922"/>
          <w:moveTo w:author="Andreas Kuehne" w:date="2019-05-24T22:00:00Z" w:id="2923"/>
          <w:lang w:val="en-GB"/>
        </w:rPr>
        <w:pPrChange w:author="Andreas Kuehne" w:date="2019-05-24T22:02:00Z" w:id="2924">
          <w:pPr/>
        </w:pPrChange>
      </w:pPr>
      <w:moveTo w:author="Andreas Kuehne" w:date="2019-05-24T22:00:00Z" w:id="2925">
        <w:del w:author="Andreas Kuehne" w:date="2019-05-24T22:01:00Z" w:id="2926">
          <w:r w:rsidDel="002C29CC">
            <w:rPr>
              <w:lang w:val="en-GB"/>
            </w:rPr>
            <w:delText xml:space="preserve">This document enables profiles to define required processing step by extending the maximum cardinality of the </w:delText>
          </w:r>
          <w:r w:rsidDel="002C29CC" w:rsidRPr="00EE4E37">
            <w:rPr>
              <w:rStyle w:val="Datatype"/>
            </w:rPr>
            <w:delText>SignatureObject</w:delText>
          </w:r>
          <w:r w:rsidDel="002C29CC">
            <w:rPr>
              <w:lang w:val="en-GB"/>
            </w:rPr>
            <w:delText xml:space="preserve"> and </w:delText>
          </w:r>
          <w:r w:rsidDel="002C29CC" w:rsidRPr="00EE4E37">
            <w:rPr>
              <w:rStyle w:val="Datatype"/>
            </w:rPr>
            <w:delText>DocumentWithSignature</w:delText>
          </w:r>
          <w:r w:rsidDel="002C29CC">
            <w:rPr>
              <w:lang w:val="en-GB"/>
            </w:rPr>
            <w:delText xml:space="preserve"> elements to ‘unbounded’ and adding a </w:delText>
          </w:r>
          <w:r w:rsidDel="002C29CC" w:rsidRPr="00EE4E37">
            <w:rPr>
              <w:rStyle w:val="Datatype"/>
            </w:rPr>
            <w:delText>WhichDoc</w:delText>
          </w:r>
          <w:r w:rsidDel="002C29CC">
            <w:rPr>
              <w:lang w:val="en-GB"/>
            </w:rPr>
            <w:delText xml:space="preserve"> element to the corresponding components.</w:delText>
          </w:r>
        </w:del>
      </w:moveTo>
    </w:p>
    <w:p w:rsidDel="002C29CC" w:rsidP="002C29CC" w:rsidR="002C29CC" w:rsidRDefault="002C29CC" w:rsidRPr="00166BB7">
      <w:pPr>
        <w:rPr>
          <w:del w:author="Andreas Kuehne" w:date="2019-05-24T22:02:00Z" w:id="2927"/>
          <w:moveTo w:author="Andreas Kuehne" w:date="2019-05-24T22:00:00Z" w:id="2928"/>
        </w:rPr>
        <w:pPrChange w:author="Andreas Kuehne" w:date="2019-05-24T22:02:00Z" w:id="2929">
          <w:pPr>
            <w:pStyle w:val="berschrift3"/>
          </w:pPr>
        </w:pPrChange>
      </w:pPr>
      <w:moveTo w:author="Andreas Kuehne" w:date="2019-05-24T22:00:00Z" w:id="2930">
        <w:del w:author="Andreas Kuehne" w:date="2019-05-24T22:02:00Z" w:id="2931">
          <w:r w:rsidDel="002C29CC" w:rsidRPr="00166BB7">
            <w:delText>Multi-Signature Verification</w:delText>
          </w:r>
        </w:del>
      </w:moveTo>
    </w:p>
    <w:p w:rsidDel="002C29CC" w:rsidP="002C29CC" w:rsidR="002C29CC" w:rsidRDefault="002C29CC" w:rsidRPr="003A06D0">
      <w:pPr>
        <w:rPr>
          <w:del w:author="Andreas Kuehne" w:date="2019-05-24T22:02:00Z" w:id="2932"/>
          <w:moveTo w:author="Andreas Kuehne" w:date="2019-05-24T22:00:00Z" w:id="2933"/>
          <w:lang w:val="en-GB"/>
        </w:rPr>
        <w:pPrChange w:author="Andreas Kuehne" w:date="2019-05-24T22:02:00Z" w:id="2934">
          <w:pPr/>
        </w:pPrChange>
      </w:pPr>
      <w:moveTo w:author="Andreas Kuehne" w:date="2019-05-24T22:00:00Z" w:id="2935">
        <w:del w:author="Andreas Kuehne" w:date="2019-05-24T22:02:00Z" w:id="2936">
          <w:r w:rsidDel="002C29CC" w:rsidRPr="003A06D0">
            <w:rPr>
              <w:rFonts w:cs="MS Mincho" w:eastAsia="MS Mincho"/>
              <w:lang w:val="en-GB"/>
            </w:rPr>
            <w:delText>«</w:delText>
          </w:r>
          <w:r w:rsidDel="002C29CC" w:rsidRPr="003A06D0">
            <w:rPr>
              <w:rFonts w:ascii="MS Mincho" w:cs="MS Mincho" w:eastAsia="MS Mincho" w:hAnsi="MS Mincho"/>
              <w:lang w:val="en-GB"/>
            </w:rPr>
            <w:delText> </w:delText>
          </w:r>
          <w:r w:rsidDel="002C29CC" w:rsidRPr="003A06D0">
            <w:rPr>
              <w:lang w:val="en-GB"/>
            </w:rPr>
            <w:delText xml:space="preserve">If a client requests verification of an entire input document, either using a </w:delText>
          </w:r>
          <w:r w:rsidDel="002C29CC" w:rsidRPr="003A06D0">
            <w:rPr>
              <w:rStyle w:val="Datatype"/>
              <w:lang w:val="en-GB"/>
            </w:rPr>
            <w:delText>SignaturePtr</w:delText>
          </w:r>
          <w:r w:rsidDel="002C29CC" w:rsidRPr="003A06D0">
            <w:rPr>
              <w:lang w:val="en-GB"/>
            </w:rPr>
            <w:delText xml:space="preserve"> without an </w:delText>
          </w:r>
          <w:r w:rsidDel="002C29CC" w:rsidRPr="003A06D0">
            <w:rPr>
              <w:rStyle w:val="Datatype"/>
              <w:lang w:val="en-GB"/>
            </w:rPr>
            <w:delText>XPath</w:delText>
          </w:r>
          <w:r w:rsidDel="002C29CC" w:rsidRPr="003A06D0">
            <w:rPr>
              <w:lang w:val="en-GB"/>
            </w:rPr>
            <w:delText xml:space="preserve"> or a missing </w:delText>
          </w:r>
          <w:r w:rsidDel="002C29CC" w:rsidRPr="003A06D0">
            <w:rPr>
              <w:rStyle w:val="Datatype"/>
              <w:lang w:val="en-GB"/>
            </w:rPr>
            <w:delText>SignaturePtr</w:delText>
          </w:r>
          <w:r w:rsidDel="002C29CC" w:rsidRPr="003A06D0">
            <w:rPr>
              <w:lang w:val="en-GB"/>
            </w:rPr>
            <w:delText>, then the server MUST determine whether the input document contains zero, one, or more than one signature elements. » [</w:delText>
          </w:r>
          <w:r w:rsidDel="002C29CC" w:rsidRPr="003A06D0">
            <w:rPr>
              <w:color w:val="FF0000"/>
              <w:lang w:val="en-GB"/>
            </w:rPr>
            <w:delText>DSS-6.3.1-1</w:delText>
          </w:r>
          <w:r w:rsidDel="002C29CC" w:rsidRPr="003A06D0">
            <w:rPr>
              <w:lang w:val="en-GB"/>
            </w:rPr>
            <w:delText xml:space="preserve">] If zero, the server SHOULD return a </w:delText>
          </w:r>
          <w:r w:rsidDel="002C29CC" w:rsidRPr="003A06D0">
            <w:rPr>
              <w:rStyle w:val="Datatype"/>
              <w:lang w:val="en-GB"/>
            </w:rPr>
            <w:delText>ResultMajor</w:delText>
          </w:r>
          <w:r w:rsidDel="002C29CC" w:rsidRPr="003A06D0">
            <w:rPr>
              <w:lang w:val="en-GB"/>
            </w:rPr>
            <w:delText xml:space="preserve"> code of </w:delText>
          </w:r>
          <w:r w:rsidDel="002C29CC" w:rsidRPr="003A06D0">
            <w:rPr>
              <w:rStyle w:val="Datatype"/>
              <w:lang w:val="en-GB"/>
            </w:rPr>
            <w:delText>RequesterError</w:delText>
          </w:r>
          <w:r w:rsidDel="002C29CC" w:rsidRPr="003A06D0">
            <w:rPr>
              <w:lang w:val="en-GB"/>
            </w:rPr>
            <w:delText>.</w:delText>
          </w:r>
        </w:del>
      </w:moveTo>
    </w:p>
    <w:p w:rsidDel="002C29CC" w:rsidP="002C29CC" w:rsidR="002C29CC" w:rsidRDefault="002C29CC" w:rsidRPr="003A06D0">
      <w:pPr>
        <w:rPr>
          <w:del w:author="Andreas Kuehne" w:date="2019-05-24T22:02:00Z" w:id="2937"/>
          <w:moveTo w:author="Andreas Kuehne" w:date="2019-05-24T22:00:00Z" w:id="2938"/>
          <w:lang w:val="en-GB"/>
        </w:rPr>
        <w:pPrChange w:author="Andreas Kuehne" w:date="2019-05-24T22:02:00Z" w:id="2939">
          <w:pPr/>
        </w:pPrChange>
      </w:pPr>
      <w:moveTo w:author="Andreas Kuehne" w:date="2019-05-24T22:00:00Z" w:id="2940">
        <w:del w:author="Andreas Kuehne" w:date="2019-05-24T22:02:00Z" w:id="2941">
          <w:r w:rsidDel="002C29CC" w:rsidRPr="003A06D0">
            <w:rPr>
              <w:rFonts w:cs="MS Mincho" w:eastAsia="MS Mincho"/>
              <w:lang w:val="en-GB"/>
            </w:rPr>
            <w:delText>«</w:delText>
          </w:r>
          <w:r w:rsidDel="002C29CC" w:rsidRPr="003A06D0">
            <w:rPr>
              <w:rFonts w:ascii="MS Mincho" w:cs="MS Mincho" w:eastAsia="MS Mincho" w:hAnsi="MS Mincho"/>
              <w:lang w:val="en-GB"/>
            </w:rPr>
            <w:delText> </w:delText>
          </w:r>
          <w:r w:rsidDel="002C29CC" w:rsidRPr="003A06D0">
            <w:rPr>
              <w:lang w:val="en-GB"/>
            </w:rPr>
            <w:delText xml:space="preserve">If more than one signature element is present, the server MUST either reject the request with a </w:delText>
          </w:r>
          <w:r w:rsidDel="002C29CC" w:rsidRPr="003A06D0">
            <w:rPr>
              <w:rStyle w:val="Datatype"/>
              <w:lang w:val="en-GB"/>
            </w:rPr>
            <w:delText>ResultMajor</w:delText>
          </w:r>
          <w:r w:rsidDel="002C29CC" w:rsidRPr="003A06D0">
            <w:rPr>
              <w:lang w:val="en-GB"/>
            </w:rPr>
            <w:delText xml:space="preserve"> code of </w:delText>
          </w:r>
          <w:r w:rsidDel="002C29CC" w:rsidRPr="003A06D0">
            <w:rPr>
              <w:rStyle w:val="Datatype"/>
              <w:lang w:val="en-GB"/>
            </w:rPr>
            <w:delText>RequesterError</w:delText>
          </w:r>
          <w:r w:rsidDel="002C29CC" w:rsidRPr="003A06D0">
            <w:rPr>
              <w:lang w:val="en-GB"/>
            </w:rPr>
            <w:delText xml:space="preserve"> and a </w:delText>
          </w:r>
          <w:r w:rsidDel="002C29CC" w:rsidRPr="003A06D0">
            <w:rPr>
              <w:rStyle w:val="Datatype"/>
              <w:lang w:val="en-GB"/>
            </w:rPr>
            <w:delText>ResultMinor</w:delText>
          </w:r>
          <w:r w:rsidDel="002C29CC" w:rsidRPr="003A06D0">
            <w:rPr>
              <w:lang w:val="en-GB"/>
            </w:rPr>
            <w:delText xml:space="preserve"> code of </w:delText>
          </w:r>
          <w:r w:rsidDel="002C29CC" w:rsidRPr="003A06D0">
            <w:rPr>
              <w:rStyle w:val="Datatype"/>
              <w:lang w:val="en-GB"/>
            </w:rPr>
            <w:delText>NotSupported</w:delText>
          </w:r>
          <w:r w:rsidDel="002C29CC" w:rsidRPr="003A06D0">
            <w:rPr>
              <w:lang w:val="en-GB"/>
            </w:rPr>
            <w:delText>, or accept the request and verify all signatures. » [</w:delText>
          </w:r>
          <w:r w:rsidDel="002C29CC" w:rsidRPr="003A06D0">
            <w:rPr>
              <w:color w:val="FF0000"/>
              <w:lang w:val="en-GB"/>
            </w:rPr>
            <w:delText>DSS-6.3.1-2</w:delText>
          </w:r>
          <w:r w:rsidDel="002C29CC" w:rsidRPr="003A06D0">
            <w:rPr>
              <w:lang w:val="en-GB"/>
            </w:rPr>
            <w:delText>]</w:delText>
          </w:r>
        </w:del>
      </w:moveTo>
    </w:p>
    <w:p w:rsidDel="002C29CC" w:rsidP="002C29CC" w:rsidR="002C29CC" w:rsidRDefault="002C29CC" w:rsidRPr="003A06D0">
      <w:pPr>
        <w:rPr>
          <w:del w:author="Andreas Kuehne" w:date="2019-05-24T22:02:00Z" w:id="2942"/>
          <w:moveTo w:author="Andreas Kuehne" w:date="2019-05-24T22:00:00Z" w:id="2943"/>
          <w:lang w:val="en-GB"/>
        </w:rPr>
        <w:pPrChange w:author="Andreas Kuehne" w:date="2019-05-24T22:02:00Z" w:id="2944">
          <w:pPr/>
        </w:pPrChange>
      </w:pPr>
      <w:moveTo w:author="Andreas Kuehne" w:date="2019-05-24T22:00:00Z" w:id="2945">
        <w:del w:author="Andreas Kuehne" w:date="2019-05-24T22:02:00Z" w:id="2946">
          <w:r w:rsidDel="002C29CC" w:rsidRPr="003A06D0">
            <w:rPr>
              <w:lang w:val="en-GB"/>
            </w:rPr>
            <w:delText xml:space="preserve">If the server accepts the request in the multi-signature case (or if only a single signature is present) and one of the signatures fails to verify, the server should return one of the </w:delText>
          </w:r>
          <w:r w:rsidDel="002C29CC" w:rsidRPr="003A06D0">
            <w:rPr>
              <w:rStyle w:val="Datatype"/>
              <w:lang w:val="en-GB"/>
            </w:rPr>
            <w:delText>ResultMinor</w:delText>
          </w:r>
          <w:r w:rsidDel="002C29CC" w:rsidRPr="003A06D0">
            <w:rPr>
              <w:lang w:val="en-GB"/>
            </w:rPr>
            <w:delText xml:space="preserve"> error codes in section </w:delText>
          </w:r>
          <w:r w:rsidDel="002C29CC" w:rsidRPr="003A06D0">
            <w:rPr>
              <w:lang w:val="en-GB"/>
            </w:rPr>
            <w:fldChar w:fldCharType="begin"/>
          </w:r>
          <w:r w:rsidDel="002C29CC" w:rsidRPr="003A06D0">
            <w:rPr>
              <w:lang w:val="en-GB"/>
            </w:rPr>
            <w:delInstrText xml:space="preserve"> REF _Ref534804134 \r \h </w:delInstrText>
          </w:r>
          <w:r w:rsidDel="002C29CC" w:rsidRPr="003A06D0">
            <w:rPr>
              <w:lang w:val="en-GB"/>
            </w:rPr>
          </w:r>
          <w:r w:rsidDel="002C29CC" w:rsidRPr="003A06D0">
            <w:rPr>
              <w:lang w:val="en-GB"/>
            </w:rPr>
            <w:fldChar w:fldCharType="separate"/>
          </w:r>
          <w:r w:rsidDel="002C29CC" w:rsidRPr="003A06D0">
            <w:rPr>
              <w:lang w:val="en-GB"/>
            </w:rPr>
            <w:delText>9.2</w:delText>
          </w:r>
          <w:r w:rsidDel="002C29CC" w:rsidRPr="003A06D0">
            <w:rPr>
              <w:lang w:val="en-GB"/>
            </w:rPr>
            <w:fldChar w:fldCharType="end"/>
          </w:r>
          <w:r w:rsidDel="002C29CC" w:rsidRPr="003A06D0">
            <w:rPr>
              <w:lang w:val="en-GB"/>
            </w:rPr>
            <w:delText>, reflecting the first error encountered.</w:delText>
          </w:r>
        </w:del>
      </w:moveTo>
    </w:p>
    <w:p w:rsidDel="002C29CC" w:rsidP="002C29CC" w:rsidR="002C29CC" w:rsidRDefault="002C29CC" w:rsidRPr="003A06D0">
      <w:pPr>
        <w:rPr>
          <w:del w:author="Andreas Kuehne" w:date="2019-05-24T22:02:00Z" w:id="2947"/>
          <w:moveTo w:author="Andreas Kuehne" w:date="2019-05-24T22:00:00Z" w:id="2948"/>
          <w:lang w:val="en-GB"/>
        </w:rPr>
        <w:pPrChange w:author="Andreas Kuehne" w:date="2019-05-24T22:02:00Z" w:id="2949">
          <w:pPr/>
        </w:pPrChange>
      </w:pPr>
      <w:moveTo w:author="Andreas Kuehne" w:date="2019-05-24T22:00:00Z" w:id="2950">
        <w:del w:author="Andreas Kuehne" w:date="2019-05-24T22:02:00Z" w:id="2951">
          <w:r w:rsidDel="002C29CC" w:rsidRPr="003A06D0">
            <w:rPr>
              <w:lang w:val="en-GB"/>
            </w:rPr>
            <w:delText xml:space="preserve">If all of the signatures verify correctly, the server should return the </w:delText>
          </w:r>
          <w:r w:rsidDel="002C29CC" w:rsidRPr="003A06D0">
            <w:rPr>
              <w:rStyle w:val="Datatype"/>
              <w:lang w:val="en-GB"/>
            </w:rPr>
            <w:delText>Success</w:delText>
          </w:r>
          <w:r w:rsidDel="002C29CC" w:rsidRPr="003A06D0">
            <w:rPr>
              <w:lang w:val="en-GB"/>
            </w:rPr>
            <w:delText xml:space="preserve"> </w:delText>
          </w:r>
          <w:r w:rsidDel="002C29CC" w:rsidRPr="003A06D0">
            <w:rPr>
              <w:rStyle w:val="Datatype"/>
              <w:lang w:val="en-GB"/>
            </w:rPr>
            <w:delText>ResultMajor</w:delText>
          </w:r>
          <w:r w:rsidDel="002C29CC" w:rsidRPr="003A06D0">
            <w:rPr>
              <w:lang w:val="en-GB"/>
            </w:rPr>
            <w:delText xml:space="preserve"> code and the following </w:delText>
          </w:r>
          <w:r w:rsidDel="002C29CC" w:rsidRPr="003A06D0">
            <w:rPr>
              <w:rStyle w:val="Datatype"/>
              <w:lang w:val="en-GB"/>
            </w:rPr>
            <w:delText>ResultMinor</w:delText>
          </w:r>
          <w:r w:rsidDel="002C29CC" w:rsidRPr="003A06D0">
            <w:rPr>
              <w:lang w:val="en-GB"/>
            </w:rPr>
            <w:delText xml:space="preserve"> code:</w:delText>
          </w:r>
        </w:del>
      </w:moveTo>
    </w:p>
    <w:p w:rsidDel="002C29CC" w:rsidP="002C29CC" w:rsidR="002C29CC" w:rsidRDefault="002C29CC" w:rsidRPr="003A06D0">
      <w:pPr>
        <w:rPr>
          <w:del w:author="Andreas Kuehne" w:date="2019-05-24T22:02:00Z" w:id="2952"/>
          <w:moveTo w:author="Andreas Kuehne" w:date="2019-05-24T22:00:00Z" w:id="2953"/>
          <w:rStyle w:val="Datatype"/>
          <w:lang w:val="en-GB"/>
        </w:rPr>
        <w:pPrChange w:author="Andreas Kuehne" w:date="2019-05-24T22:02:00Z" w:id="2954">
          <w:pPr/>
        </w:pPrChange>
      </w:pPr>
      <w:moveTo w:author="Andreas Kuehne" w:date="2019-05-24T22:00:00Z" w:id="2955">
        <w:del w:author="Andreas Kuehne" w:date="2019-05-24T22:02:00Z" w:id="2956">
          <w:r w:rsidDel="002C29CC" w:rsidRPr="003A06D0">
            <w:rPr>
              <w:rStyle w:val="Datatype"/>
              <w:lang w:val="en-GB"/>
            </w:rPr>
            <w:delText>urn:oasis:names:tc:dss:1.0:resultminor:ValidMultiSignatures</w:delText>
          </w:r>
        </w:del>
      </w:moveTo>
    </w:p>
    <w:p w:rsidDel="002C29CC" w:rsidP="002C29CC" w:rsidR="002C29CC" w:rsidRDefault="002C29CC" w:rsidRPr="003A06D0">
      <w:pPr>
        <w:rPr>
          <w:del w:author="Andreas Kuehne" w:date="2019-05-24T22:02:00Z" w:id="2957"/>
          <w:moveTo w:author="Andreas Kuehne" w:date="2019-05-24T22:00:00Z" w:id="2958"/>
          <w:lang w:val="en-GB"/>
        </w:rPr>
        <w:pPrChange w:author="Andreas Kuehne" w:date="2019-05-24T22:02:00Z" w:id="2959">
          <w:pPr>
            <w:pStyle w:val="Non-normativeCommentHeading"/>
          </w:pPr>
        </w:pPrChange>
      </w:pPr>
      <w:moveTo w:author="Andreas Kuehne" w:date="2019-05-24T22:00:00Z" w:id="2960">
        <w:del w:author="Andreas Kuehne" w:date="2019-05-24T22:02:00Z" w:id="2961">
          <w:r w:rsidDel="002C29CC" w:rsidRPr="003A06D0">
            <w:rPr>
              <w:lang w:val="en-GB"/>
            </w:rPr>
            <w:delText>Non-normative Note:</w:delText>
          </w:r>
        </w:del>
      </w:moveTo>
    </w:p>
    <w:p w:rsidDel="002C29CC" w:rsidP="002C29CC" w:rsidR="002C29CC" w:rsidRDefault="002C29CC" w:rsidRPr="003A06D0">
      <w:pPr>
        <w:rPr>
          <w:del w:author="Andreas Kuehne" w:date="2019-05-24T22:02:00Z" w:id="2962"/>
          <w:moveTo w:author="Andreas Kuehne" w:date="2019-05-24T22:00:00Z" w:id="2963"/>
          <w:lang w:val="en-GB"/>
        </w:rPr>
        <w:pPrChange w:author="Andreas Kuehne" w:date="2019-05-24T22:02:00Z" w:id="2964">
          <w:pPr>
            <w:pStyle w:val="Non-normativeComment"/>
          </w:pPr>
        </w:pPrChange>
      </w:pPr>
      <w:moveTo w:author="Andreas Kuehne" w:date="2019-05-24T22:00:00Z" w:id="2965">
        <w:del w:author="Andreas Kuehne" w:date="2019-05-24T22:02:00Z" w:id="2966">
          <w:r w:rsidDel="002C29CC" w:rsidRPr="003A06D0">
            <w:rPr>
              <w:lang w:val="en-GB"/>
            </w:rPr>
            <w:delText xml:space="preserve">Multiple signatures may be present in multiple instances of the </w:delText>
          </w:r>
          <w:r w:rsidDel="002C29CC" w:rsidRPr="003A06D0">
            <w:rPr>
              <w:rStyle w:val="Datatype"/>
              <w:lang w:val="en-GB"/>
            </w:rPr>
            <w:delText>SignatureObject</w:delText>
          </w:r>
          <w:r w:rsidDel="002C29CC" w:rsidRPr="003A06D0">
            <w:rPr>
              <w:lang w:val="en-GB"/>
            </w:rPr>
            <w:delText xml:space="preserve"> component or within signature containers (e.g. XMLDSig documents or CMS files). So even with just one </w:delText>
          </w:r>
          <w:r w:rsidDel="002C29CC" w:rsidRPr="003A06D0">
            <w:rPr>
              <w:rStyle w:val="Datatype"/>
              <w:lang w:val="en-GB"/>
            </w:rPr>
            <w:delText>SignatureObject</w:delText>
          </w:r>
          <w:r w:rsidDel="002C29CC" w:rsidRPr="003A06D0">
            <w:rPr>
              <w:lang w:val="en-GB"/>
            </w:rPr>
            <w:delText xml:space="preserve"> component present multiple signatures need to be processed.</w:delText>
          </w:r>
        </w:del>
      </w:moveTo>
    </w:p>
    <w:p w:rsidDel="002C29CC" w:rsidP="002C29CC" w:rsidR="002C29CC" w:rsidRDefault="002C29CC" w:rsidRPr="003A06D0">
      <w:pPr>
        <w:rPr>
          <w:del w:author="Andreas Kuehne" w:date="2019-05-24T22:02:00Z" w:id="2967"/>
          <w:moveTo w:author="Andreas Kuehne" w:date="2019-05-24T22:00:00Z" w:id="2968"/>
          <w:lang w:val="en-GB"/>
        </w:rPr>
        <w:pPrChange w:author="Andreas Kuehne" w:date="2019-05-24T22:02:00Z" w:id="2969">
          <w:pPr/>
        </w:pPrChange>
      </w:pPr>
      <w:moveTo w:author="Andreas Kuehne" w:date="2019-05-24T22:00:00Z" w:id="2970">
        <w:del w:author="Andreas Kuehne" w:date="2019-05-24T22:02:00Z" w:id="2971">
          <w:r w:rsidDel="002C29CC" w:rsidRPr="003A06D0">
            <w:rPr>
              <w:lang w:val="en-GB"/>
            </w:rPr>
            <w:delText xml:space="preserve">Only certain optional inputs and outputs are allowed when performing multi-signature verification.  See section </w:delText>
          </w:r>
          <w:r w:rsidDel="002C29CC" w:rsidRPr="003A06D0">
            <w:rPr>
              <w:lang w:val="en-GB"/>
            </w:rPr>
            <w:fldChar w:fldCharType="begin"/>
          </w:r>
          <w:r w:rsidDel="002C29CC" w:rsidRPr="003A06D0">
            <w:rPr>
              <w:lang w:val="en-GB"/>
            </w:rPr>
            <w:delInstrText xml:space="preserve"> REF _Ref516355628 \r \h </w:delInstrText>
          </w:r>
          <w:r w:rsidDel="002C29CC" w:rsidRPr="003A06D0">
            <w:rPr>
              <w:lang w:val="en-GB"/>
            </w:rPr>
          </w:r>
          <w:r w:rsidDel="002C29CC" w:rsidRPr="003A06D0">
            <w:rPr>
              <w:lang w:val="en-GB"/>
            </w:rPr>
            <w:fldChar w:fldCharType="separate"/>
          </w:r>
          <w:r w:rsidDel="002C29CC" w:rsidRPr="003A06D0">
            <w:rPr>
              <w:lang w:val="en-GB"/>
            </w:rPr>
            <w:delText>6.3</w:delText>
          </w:r>
          <w:r w:rsidDel="002C29CC" w:rsidRPr="003A06D0">
            <w:rPr>
              <w:lang w:val="en-GB"/>
            </w:rPr>
            <w:fldChar w:fldCharType="end"/>
          </w:r>
          <w:r w:rsidDel="002C29CC" w:rsidRPr="003A06D0">
            <w:rPr>
              <w:lang w:val="en-GB"/>
            </w:rPr>
            <w:delText xml:space="preserve"> </w:delText>
          </w:r>
          <w:r w:rsidDel="002C29CC">
            <w:rPr>
              <w:rStyle w:val="Hyperlink"/>
              <w:lang w:val="en-GB"/>
            </w:rPr>
            <w:fldChar w:fldCharType="begin"/>
          </w:r>
          <w:r w:rsidDel="002C29CC">
            <w:rPr>
              <w:rStyle w:val="Hyperlink"/>
              <w:lang w:val="en-GB"/>
            </w:rPr>
            <w:delInstrText xml:space="preserve"> HYPERLINK \l "General processing" </w:delInstrText>
          </w:r>
          <w:r w:rsidDel="002C29CC">
            <w:rPr>
              <w:rStyle w:val="Hyperlink"/>
              <w:lang w:val="en-GB"/>
            </w:rPr>
            <w:fldChar w:fldCharType="separate"/>
          </w:r>
          <w:r w:rsidDel="002C29CC" w:rsidRPr="003A06D0">
            <w:rPr>
              <w:rStyle w:val="Hyperlink"/>
              <w:lang w:val="en-GB"/>
            </w:rPr>
            <w:delText>General processing</w:delText>
          </w:r>
          <w:r w:rsidDel="002C29CC">
            <w:rPr>
              <w:rStyle w:val="Hyperlink"/>
              <w:lang w:val="en-GB"/>
            </w:rPr>
            <w:fldChar w:fldCharType="end"/>
          </w:r>
          <w:r w:rsidDel="002C29CC" w:rsidRPr="003A06D0">
            <w:rPr>
              <w:lang w:val="en-GB"/>
            </w:rPr>
            <w:delText xml:space="preserve"> for details.</w:delText>
          </w:r>
        </w:del>
      </w:moveTo>
    </w:p>
    <w:p w:rsidDel="002C29CC" w:rsidP="002C29CC" w:rsidR="002C29CC" w:rsidRDefault="002C29CC" w:rsidRPr="003A06D0">
      <w:pPr>
        <w:rPr>
          <w:del w:author="Andreas Kuehne" w:date="2019-05-24T22:02:00Z" w:id="2972"/>
          <w:moveTo w:author="Andreas Kuehne" w:date="2019-05-24T22:00:00Z" w:id="2973"/>
          <w:lang w:val="en-GB"/>
        </w:rPr>
        <w:pPrChange w:author="Andreas Kuehne" w:date="2019-05-24T22:02:00Z" w:id="2974">
          <w:pPr/>
        </w:pPrChange>
      </w:pPr>
    </w:p>
    <w:moveToRangeEnd w:id="2894"/>
    <w:p w:rsidP="009D4EF5" w:rsidR="002C29CC" w:rsidRDefault="002C29CC" w:rsidRPr="003A06D0">
      <w:pPr>
        <w:rPr>
          <w:lang w:val="en-GB"/>
        </w:rPr>
      </w:pPr>
    </w:p>
    <w:p w:rsidP="009D4EF5" w:rsidR="009D4EF5" w:rsidRDefault="009D4EF5" w:rsidRPr="003A06D0">
      <w:pPr>
        <w:pStyle w:val="berschrift4"/>
        <w:numPr>
          <w:ilvl w:val="3"/>
          <w:numId w:val="3"/>
        </w:numPr>
        <w:tabs>
          <w:tab w:pos="360" w:val="num"/>
        </w:tabs>
        <w:jc w:val="both"/>
        <w:rPr>
          <w:lang w:val="en-GB"/>
        </w:rPr>
      </w:pPr>
      <w:bookmarkStart w:id="2975" w:name="_Ref501130528"/>
      <w:bookmarkStart w:id="2976" w:name="_Toc522668715"/>
      <w:bookmarkStart w:id="2977" w:name="_Toc534748904"/>
      <w:bookmarkStart w:id="2978" w:name="_Toc9685152"/>
      <w:r w:rsidRPr="003A06D0">
        <w:rPr>
          <w:lang w:val="en-GB"/>
        </w:rPr>
        <w:t>Processing for RFC 3161 timestamp tokens on XML Signatures</w:t>
      </w:r>
      <w:bookmarkEnd w:id="2975"/>
      <w:bookmarkEnd w:id="2976"/>
      <w:bookmarkEnd w:id="2977"/>
      <w:bookmarkEnd w:id="2978"/>
    </w:p>
    <w:p w:rsidP="009D4EF5" w:rsidR="009D4EF5" w:rsidRDefault="009D4EF5" w:rsidRPr="003A06D0">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P="009D4EF5" w:rsidR="009D4EF5" w:rsidRDefault="009D4EF5" w:rsidRPr="003A06D0">
      <w:pPr>
        <w:rPr>
          <w:lang w:val="en-GB"/>
        </w:rPr>
      </w:pPr>
      <w:r w:rsidRPr="003A06D0">
        <w:rPr>
          <w:lang w:val="en-GB"/>
        </w:rPr>
        <w:t>The server shall verify the timestamp token performing the steps detailed below. If any one of them results in failure, then the timestamp token SHOULD be rejected.</w:t>
      </w:r>
    </w:p>
    <w:p w:rsidP="009D4EF5" w:rsidR="009D4EF5" w:rsidRDefault="009D4EF5" w:rsidRPr="003A06D0">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P="009D4EF5" w:rsidR="009D4EF5" w:rsidRDefault="009D4EF5" w:rsidRPr="003A06D0">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P="009D4EF5" w:rsidR="009D4EF5" w:rsidRDefault="009D4EF5" w:rsidRPr="003A06D0">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P="009D4EF5" w:rsidR="009D4EF5" w:rsidRDefault="009D4EF5" w:rsidRPr="003A06D0">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P="009D4EF5" w:rsidR="009D4EF5" w:rsidRDefault="009D4EF5" w:rsidRPr="003A06D0">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P="009D4EF5" w:rsidR="009D4EF5" w:rsidRDefault="009D4EF5" w:rsidRPr="003A06D0">
      <w:pPr>
        <w:pStyle w:val="berschrift4"/>
        <w:numPr>
          <w:ilvl w:val="3"/>
          <w:numId w:val="3"/>
        </w:numPr>
        <w:tabs>
          <w:tab w:pos="360" w:val="num"/>
        </w:tabs>
        <w:jc w:val="both"/>
        <w:rPr>
          <w:lang w:val="en-GB"/>
        </w:rPr>
      </w:pPr>
      <w:bookmarkStart w:id="2979" w:name="_Ref501130548"/>
      <w:bookmarkStart w:id="2980" w:name="_Toc522668716"/>
      <w:bookmarkStart w:id="2981" w:name="_Toc534748905"/>
      <w:bookmarkStart w:id="2982" w:name="_Toc9685153"/>
      <w:r w:rsidRPr="003A06D0">
        <w:rPr>
          <w:lang w:val="en-GB"/>
        </w:rPr>
        <w:lastRenderedPageBreak/>
        <w:t>Processing for XML timestamp tokens on XML signatures</w:t>
      </w:r>
      <w:bookmarkEnd w:id="2979"/>
      <w:bookmarkEnd w:id="2980"/>
      <w:bookmarkEnd w:id="2981"/>
      <w:bookmarkEnd w:id="2982"/>
    </w:p>
    <w:p w:rsidP="009D4EF5" w:rsidR="009D4EF5" w:rsidRDefault="009D4EF5" w:rsidRPr="003A06D0">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P="009D4EF5" w:rsidR="009D4EF5" w:rsidRDefault="009D4EF5" w:rsidRPr="003A06D0">
      <w:pPr>
        <w:rPr>
          <w:lang w:val="en-GB"/>
        </w:rPr>
      </w:pPr>
      <w:r w:rsidRPr="003A06D0">
        <w:rPr>
          <w:lang w:val="en-GB"/>
        </w:rPr>
        <w:t>The server shall verify the timestamp token performing the steps detailed below. If any one of them results in failure, then the timestamp token SHOULD be rejected.</w:t>
      </w:r>
    </w:p>
    <w:p w:rsidP="009D4EF5" w:rsidR="009D4EF5" w:rsidRDefault="009D4EF5" w:rsidRPr="003A06D0">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P="009D4EF5" w:rsidR="009D4EF5" w:rsidRDefault="009D4EF5" w:rsidRPr="003A06D0">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P="009D4EF5" w:rsidR="009D4EF5" w:rsidRDefault="009D4EF5" w:rsidRPr="003A06D0">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P="009D4EF5" w:rsidR="009D4EF5" w:rsidRDefault="009D4EF5" w:rsidRPr="003A06D0">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P="009D4EF5" w:rsidR="009D4EF5" w:rsidRDefault="009D4EF5" w:rsidRPr="003A06D0">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P="009D4EF5" w:rsidR="009D4EF5" w:rsidRDefault="009D4EF5" w:rsidRPr="003A06D0">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P="009D4EF5" w:rsidR="009D4EF5" w:rsidRDefault="009D4EF5" w:rsidRPr="003A06D0">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P="009D4EF5" w:rsidR="009D4EF5" w:rsidRDefault="009D4EF5" w:rsidRPr="003A06D0">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P="009D4EF5" w:rsidR="009D4EF5" w:rsidRDefault="009D4EF5" w:rsidRPr="003A06D0">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P="009D4EF5" w:rsidR="009D4EF5" w:rsidRDefault="009D4EF5" w:rsidRPr="003A06D0">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P="009D4EF5" w:rsidR="009D4EF5" w:rsidRDefault="009D4EF5" w:rsidRPr="003A06D0">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P="009D4EF5" w:rsidR="009D4EF5" w:rsidRDefault="009D4EF5" w:rsidRPr="003A06D0">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P="009D4EF5" w:rsidR="009D4EF5" w:rsidRDefault="009D4EF5" w:rsidRPr="003A06D0">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983" w:name="sec_ProcessingCmsSignatureVerification"/>
    <w:bookmarkStart w:id="2984" w:name="_Toc114309519"/>
    <w:bookmarkStart w:id="2985" w:name="_Ref157224338"/>
    <w:bookmarkStart w:id="2986" w:name="_Toc157225044"/>
    <w:bookmarkStart w:id="2987" w:name="_Toc158797511"/>
    <w:bookmarkStart w:id="2988" w:name="_Toc159076079"/>
    <w:bookmarkStart w:id="2989" w:name="_Ref481011454"/>
    <w:bookmarkStart w:id="2990" w:name="_Ref481011624"/>
    <w:bookmarkStart w:id="2991" w:name="_Ref481011642"/>
    <w:bookmarkStart w:id="2992" w:name="_Ref481012479"/>
    <w:bookmarkStart w:id="2993" w:name="_Ref481012491"/>
    <w:bookmarkStart w:id="2994" w:name="_Toc481064992"/>
    <w:bookmarkStart w:id="2995" w:name="_Ref512285830"/>
    <w:bookmarkStart w:id="2996" w:name="_Ref512285841"/>
    <w:bookmarkStart w:id="2997" w:name="_Toc516358022"/>
    <w:bookmarkEnd w:id="2983"/>
    <w:p w:rsidP="009D4EF5" w:rsidR="009D4EF5" w:rsidRDefault="009D4EF5"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2998" w:name="_Toc522668717"/>
      <w:bookmarkStart w:id="2999" w:name="_Toc534748906"/>
      <w:bookmarkStart w:id="3000" w:name="_Toc9685154"/>
      <w:r w:rsidRPr="003A06D0">
        <w:rPr>
          <w:rStyle w:val="Hyperlink"/>
          <w:lang w:val="en-GB"/>
        </w:rPr>
        <w:t>Processing for CMS Signature</w:t>
      </w:r>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r w:rsidRPr="003A06D0">
        <w:rPr>
          <w:rStyle w:val="Hyperlink"/>
          <w:lang w:val="en-GB"/>
        </w:rPr>
        <w:t xml:space="preserve"> Verification</w:t>
      </w:r>
      <w:bookmarkEnd w:id="2998"/>
      <w:bookmarkEnd w:id="2999"/>
      <w:bookmarkEnd w:id="3000"/>
      <w:r w:rsidRPr="003A06D0">
        <w:rPr>
          <w:lang w:val="en-GB"/>
        </w:rPr>
        <w:fldChar w:fldCharType="end"/>
      </w:r>
    </w:p>
    <w:p w:rsidP="009D4EF5" w:rsidR="009D4EF5" w:rsidRDefault="009D4EF5" w:rsidRPr="003A06D0">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P="009D4EF5" w:rsidR="009D4EF5" w:rsidRDefault="009D4EF5" w:rsidRPr="003A06D0">
      <w:pPr>
        <w:pStyle w:val="berschrift3"/>
        <w:numPr>
          <w:ilvl w:val="2"/>
          <w:numId w:val="3"/>
        </w:numPr>
        <w:rPr>
          <w:lang w:val="en-GB"/>
        </w:rPr>
      </w:pPr>
      <w:bookmarkStart w:id="3001" w:name="_Toc516359911"/>
      <w:bookmarkStart w:id="3002" w:name="_Toc522668718"/>
      <w:bookmarkStart w:id="3003" w:name="_Toc534748907"/>
      <w:bookmarkStart w:id="3004" w:name="_Toc9685155"/>
      <w:r w:rsidRPr="003A06D0">
        <w:rPr>
          <w:lang w:val="en-GB"/>
        </w:rPr>
        <w:t>Sub process ‘</w:t>
      </w:r>
      <w:r w:rsidRPr="003A06D0">
        <w:rPr>
          <w:rStyle w:val="Datatype"/>
          <w:lang w:val="en-GB"/>
        </w:rPr>
        <w:t>retrieve CMS signature</w:t>
      </w:r>
      <w:r w:rsidRPr="003A06D0">
        <w:rPr>
          <w:lang w:val="en-GB"/>
        </w:rPr>
        <w:t>’</w:t>
      </w:r>
      <w:bookmarkEnd w:id="3001"/>
      <w:bookmarkEnd w:id="3002"/>
      <w:bookmarkEnd w:id="3003"/>
      <w:bookmarkEnd w:id="3004"/>
      <w:r w:rsidRPr="003A06D0">
        <w:rPr>
          <w:lang w:val="en-GB"/>
        </w:rPr>
        <w:t xml:space="preserve"> </w:t>
      </w:r>
    </w:p>
    <w:p w:rsidP="009D4EF5" w:rsidR="009D4EF5" w:rsidRDefault="009D4EF5" w:rsidRPr="003A06D0">
      <w:pPr>
        <w:pStyle w:val="Beschriftung"/>
        <w:rPr>
          <w:lang w:val="en-GB"/>
        </w:rPr>
      </w:pPr>
      <w:bookmarkStart w:id="3005" w:name="_Toc534748585"/>
      <w:bookmarkStart w:id="3006"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3005"/>
      <w:bookmarkEnd w:id="3006"/>
    </w:p>
    <w:p w:rsidP="009D4EF5" w:rsidR="009D4EF5" w:rsidRDefault="009D4EF5" w:rsidRPr="003A06D0">
      <w:pPr>
        <w:keepNext/>
        <w:rPr>
          <w:lang w:val="en-GB"/>
        </w:rPr>
      </w:pPr>
      <w:r w:rsidRPr="003A06D0">
        <w:rPr>
          <w:noProof/>
          <w:lang w:eastAsia="en-GB" w:val="en-GB"/>
        </w:rPr>
        <w:lastRenderedPageBreak/>
        <w:drawing>
          <wp:inline distB="0" distL="0" distR="0" distT="0" wp14:anchorId="0D10EF54" wp14:editId="5DBA198B">
            <wp:extent cx="5943600" cy="2091055"/>
            <wp:effectExtent b="4445" l="0" r="0" t="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P="002C29CC" w:rsidR="002C29CC" w:rsidRDefault="002C29CC">
      <w:pPr>
        <w:pStyle w:val="Aufzhlungszeichen"/>
        <w:numPr>
          <w:ilvl w:val="0"/>
          <w:numId w:val="0"/>
        </w:numPr>
        <w:jc w:val="both"/>
        <w:rPr>
          <w:ins w:author="Andreas Kuehne" w:date="2019-05-24T21:58:00Z" w:id="3007"/>
          <w:lang w:val="en-GB"/>
        </w:rPr>
        <w:pPrChange w:author="Andreas Kuehne" w:date="2019-05-24T21:58:00Z" w:id="3008">
          <w:pPr>
            <w:pStyle w:val="Aufzhlungszeichen"/>
            <w:numPr>
              <w:numId w:val="21"/>
            </w:numPr>
            <w:jc w:val="both"/>
          </w:pPr>
        </w:pPrChange>
      </w:pPr>
      <w:ins w:author="Andreas Kuehne" w:date="2019-05-24T21:58:00Z" w:id="3009">
        <w:r>
          <w:rPr>
            <w:lang w:val="en-GB"/>
          </w:rPr>
          <w:t>This document describes uses cases for zero or one signatur</w:t>
        </w:r>
        <w:r w:rsidRPr="0038331B">
          <w:rPr>
            <w:lang w:val="en-GB"/>
          </w:rPr>
          <w:t xml:space="preserve">e. </w:t>
        </w:r>
        <w:r w:rsidRPr="00FE06C1">
          <w:rPr>
            <w:lang w:val="en-GB"/>
          </w:rPr>
          <w:t xml:space="preserve"> </w:t>
        </w:r>
        <w:r w:rsidRPr="0038331B">
          <w:rPr>
            <w:lang w:val="en-GB"/>
          </w:rPr>
          <w:t xml:space="preserve">Nevertheless, this sub process describes the retrieval process for an unlimited number of signatures as it may be required </w:t>
        </w:r>
        <w:r>
          <w:rPr>
            <w:lang w:val="en-GB"/>
          </w:rPr>
          <w:t>by specific</w:t>
        </w:r>
        <w:r w:rsidRPr="0038331B">
          <w:rPr>
            <w:lang w:val="en-GB"/>
          </w:rPr>
          <w:t xml:space="preserve"> profiles.</w:t>
        </w:r>
      </w:ins>
    </w:p>
    <w:p w:rsidP="002C29CC" w:rsidR="002C29CC" w:rsidRDefault="002C29CC">
      <w:pPr>
        <w:pStyle w:val="Aufzhlungszeichen"/>
        <w:numPr>
          <w:ilvl w:val="0"/>
          <w:numId w:val="0"/>
        </w:numPr>
        <w:jc w:val="both"/>
        <w:rPr>
          <w:ins w:author="Andreas Kuehne" w:date="2019-05-24T21:58:00Z" w:id="3010"/>
          <w:lang w:val="en-GB"/>
        </w:rPr>
        <w:pPrChange w:author="Andreas Kuehne" w:date="2019-05-24T21:58:00Z" w:id="3011">
          <w:pPr>
            <w:pStyle w:val="Aufzhlungszeichen"/>
            <w:numPr>
              <w:numId w:val="21"/>
            </w:numPr>
            <w:jc w:val="both"/>
          </w:pPr>
        </w:pPrChange>
      </w:pPr>
    </w:p>
    <w:p w:rsidP="009D4EF5" w:rsidR="009D4EF5" w:rsidRDefault="009D4EF5" w:rsidRPr="003A06D0">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P="009D4EF5" w:rsidR="009D4EF5" w:rsidRDefault="009D4EF5" w:rsidRPr="003A06D0">
      <w:pPr>
        <w:pStyle w:val="Aufzhlungszeichen"/>
        <w:numPr>
          <w:ilvl w:val="0"/>
          <w:numId w:val="21"/>
        </w:numPr>
        <w:jc w:val="both"/>
        <w:rPr>
          <w:lang w:val="en-GB"/>
        </w:rPr>
      </w:pPr>
      <w:bookmarkStart w:id="3012" w:name="_Ref157224359"/>
      <w:r w:rsidRPr="003A06D0">
        <w:rPr>
          <w:lang w:val="en-GB"/>
        </w:rPr>
        <w:t xml:space="preserve">The server retrieves the input data.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3012"/>
      <w:r w:rsidRPr="003A06D0">
        <w:rPr>
          <w:lang w:val="en-GB"/>
        </w:rPr>
        <w:t xml:space="preserve"> </w:t>
      </w:r>
    </w:p>
    <w:p w:rsidP="009D4EF5" w:rsidR="009D4EF5" w:rsidRDefault="009D4EF5" w:rsidRPr="003A06D0">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themeColor="text1" w:val="000000"/>
          <w:lang w:val="en-GB"/>
        </w:rPr>
        <w:t>[</w:t>
      </w:r>
      <w:hyperlink w:anchor="refRFC5652" w:history="1">
        <w:r w:rsidRPr="003A06D0">
          <w:rPr>
            <w:rStyle w:val="Hyperlink"/>
            <w:b/>
            <w:bCs/>
            <w:lang w:val="en-GB"/>
          </w:rPr>
          <w:t>RFC 5652</w:t>
        </w:r>
      </w:hyperlink>
      <w:r w:rsidRPr="003A06D0">
        <w:rPr>
          <w:b/>
          <w:bCs/>
          <w:color w:themeColor="text1" w:val="000000"/>
          <w:lang w:val="en-GB"/>
        </w:rPr>
        <w:t>]</w:t>
      </w:r>
      <w:r w:rsidRPr="003A06D0">
        <w:rPr>
          <w:lang w:val="en-GB"/>
        </w:rPr>
        <w:t xml:space="preserve"> for details).</w:t>
      </w:r>
    </w:p>
    <w:p w:rsidP="009D4EF5" w:rsidR="009D4EF5" w:rsidRDefault="009D4EF5" w:rsidRPr="003A06D0">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P="009D4EF5" w:rsidR="009D4EF5" w:rsidRDefault="009D4EF5" w:rsidRPr="003A06D0">
      <w:pPr>
        <w:pStyle w:val="berschrift3"/>
        <w:numPr>
          <w:ilvl w:val="2"/>
          <w:numId w:val="3"/>
        </w:numPr>
        <w:rPr>
          <w:lang w:val="en-GB"/>
        </w:rPr>
      </w:pPr>
      <w:bookmarkStart w:id="3013" w:name="_Toc516359912"/>
      <w:bookmarkStart w:id="3014" w:name="_Toc522668719"/>
      <w:bookmarkStart w:id="3015" w:name="_Toc534748908"/>
      <w:bookmarkStart w:id="3016" w:name="_Toc9685156"/>
      <w:r w:rsidRPr="003A06D0">
        <w:rPr>
          <w:lang w:val="en-GB"/>
        </w:rPr>
        <w:t>Sub process ‘</w:t>
      </w:r>
      <w:r w:rsidRPr="003A06D0">
        <w:rPr>
          <w:rStyle w:val="Datatype"/>
          <w:lang w:val="en-GB"/>
        </w:rPr>
        <w:t>verify CMS signature</w:t>
      </w:r>
      <w:r w:rsidRPr="003A06D0">
        <w:rPr>
          <w:lang w:val="en-GB"/>
        </w:rPr>
        <w:t>’</w:t>
      </w:r>
      <w:bookmarkEnd w:id="3013"/>
      <w:bookmarkEnd w:id="3014"/>
      <w:bookmarkEnd w:id="3015"/>
      <w:bookmarkEnd w:id="3016"/>
    </w:p>
    <w:p w:rsidP="009D4EF5" w:rsidR="009D4EF5" w:rsidRDefault="009D4EF5" w:rsidRPr="003A06D0">
      <w:pPr>
        <w:pStyle w:val="Beschriftung"/>
        <w:rPr>
          <w:lang w:val="en-GB"/>
        </w:rPr>
      </w:pPr>
      <w:bookmarkStart w:id="3017" w:name="_Toc534748586"/>
      <w:bookmarkStart w:id="3018"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3017"/>
      <w:bookmarkEnd w:id="3018"/>
    </w:p>
    <w:p w:rsidP="009D4EF5" w:rsidR="009D4EF5" w:rsidRDefault="009D4EF5" w:rsidRPr="003A06D0">
      <w:pPr>
        <w:keepNext/>
        <w:rPr>
          <w:lang w:val="en-GB"/>
        </w:rPr>
      </w:pPr>
      <w:r w:rsidRPr="003A06D0">
        <w:rPr>
          <w:noProof/>
          <w:lang w:eastAsia="en-GB" w:val="en-GB"/>
        </w:rPr>
        <w:drawing>
          <wp:inline distB="0" distL="0" distR="0" distT="0" wp14:anchorId="4772D3E5" wp14:editId="1B37CF56">
            <wp:extent cx="5943600" cy="1007745"/>
            <wp:effectExtent b="1905" l="0" r="0" t="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eastAsia="en-GB" w:val="en-GB"/>
        </w:rPr>
        <w:t xml:space="preserve"> </w:t>
      </w:r>
    </w:p>
    <w:p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P="009D4EF5" w:rsidR="009D4EF5" w:rsidRDefault="009D4EF5" w:rsidRPr="003A06D0">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P="009D4EF5" w:rsidR="009D4EF5" w:rsidRDefault="009D4EF5" w:rsidRPr="003A06D0">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ins w:author="Andreas Kuehne" w:date="2019-05-25T14:05:00Z" w:id="3019">
        <w:r w:rsidR="003713EF">
          <w:rPr>
            <w:lang w:val="en-GB"/>
          </w:rPr>
          <w:fldChar w:fldCharType="begin"/>
        </w:r>
        <w:r w:rsidR="003713EF">
          <w:rPr>
            <w:lang w:val="en-GB"/>
          </w:rPr>
          <w:instrText xml:space="preserve"> REF _RefComp9481086E \r \h </w:instrText>
        </w:r>
        <w:r w:rsidR="003713EF">
          <w:rPr>
            <w:lang w:val="en-GB"/>
          </w:rPr>
        </w:r>
      </w:ins>
      <w:r w:rsidR="003713EF">
        <w:rPr>
          <w:lang w:val="en-GB"/>
        </w:rPr>
        <w:fldChar w:fldCharType="separate"/>
      </w:r>
      <w:ins w:author="Andreas Kuehne" w:date="2019-05-25T14:05:00Z" w:id="3020">
        <w:r w:rsidR="003713EF">
          <w:rPr>
            <w:lang w:val="en-GB"/>
          </w:rPr>
          <w:t>4.2.7</w:t>
        </w:r>
        <w:r w:rsidR="003713EF">
          <w:rPr>
            <w:lang w:val="en-GB"/>
          </w:rPr>
          <w:fldChar w:fldCharType="end"/>
        </w:r>
      </w:ins>
      <w:del w:author="Andreas Kuehne" w:date="2019-05-25T14:04:00Z" w:id="3021">
        <w:r w:rsidDel="003713EF" w:rsidR="00195249">
          <w:rPr>
            <w:highlight w:val="yellow"/>
            <w:lang w:val="en-GB"/>
          </w:rPr>
          <w:fldChar w:fldCharType="begin"/>
        </w:r>
        <w:r w:rsidDel="003713EF" w:rsidR="00195249">
          <w:rPr>
            <w:lang w:val="en-GB"/>
          </w:rPr>
          <w:delInstrText xml:space="preserve"> REF _RefComp9481086E \r \h </w:delInstrText>
        </w:r>
        <w:r w:rsidDel="003713EF" w:rsidR="00195249">
          <w:rPr>
            <w:highlight w:val="yellow"/>
            <w:lang w:val="en-GB"/>
          </w:rPr>
        </w:r>
        <w:r w:rsidDel="003713EF" w:rsidR="00195249">
          <w:rPr>
            <w:highlight w:val="yellow"/>
            <w:lang w:val="en-GB"/>
          </w:rPr>
          <w:fldChar w:fldCharType="separate"/>
        </w:r>
        <w:r w:rsidDel="003713EF" w:rsidR="00195249">
          <w:rPr>
            <w:lang w:val="en-GB"/>
          </w:rPr>
          <w:delText>4.1.7</w:delText>
        </w:r>
        <w:r w:rsidDel="003713EF" w:rsidR="00195249">
          <w:rPr>
            <w:highlight w:val="yellow"/>
            <w:lang w:val="en-GB"/>
          </w:rPr>
          <w:fldChar w:fldCharType="end"/>
        </w:r>
      </w:del>
      <w:del w:author="Andreas Kuehne" w:date="2019-05-25T14:05:00Z" w:id="3022">
        <w:r w:rsidDel="003713EF" w:rsidRPr="003A06D0">
          <w:rPr>
            <w:lang w:val="en-GB"/>
          </w:rPr>
          <w:delText xml:space="preserve"> </w:delText>
        </w:r>
      </w:del>
      <w:ins w:author="Andreas Kuehne" w:date="2019-05-25T14:05:00Z" w:id="3023">
        <w:r w:rsidR="003713EF">
          <w:rPr>
            <w:lang w:val="en-GB"/>
          </w:rPr>
          <w:t>.</w:t>
        </w:r>
      </w:ins>
      <w:del w:author="Andreas Kuehne" w:date="2019-05-25T14:05:00Z" w:id="3024">
        <w:r w:rsidDel="003713EF" w:rsidR="00FE06C1">
          <w:rPr>
            <w:rStyle w:val="Hyperlink"/>
            <w:lang w:val="en-GB"/>
          </w:rPr>
          <w:fldChar w:fldCharType="begin"/>
        </w:r>
        <w:r w:rsidDel="003713EF" w:rsidR="00FE06C1">
          <w:rPr>
            <w:rStyle w:val="Hyperlink"/>
            <w:lang w:val="en-GB"/>
          </w:rPr>
          <w:delInstrText xml:space="preserve"> HYPERLINK \l "_Component_Result" </w:delInstrText>
        </w:r>
        <w:r w:rsidDel="003713EF" w:rsidR="00FE06C1">
          <w:rPr>
            <w:rStyle w:val="Hyperlink"/>
            <w:lang w:val="en-GB"/>
          </w:rPr>
          <w:fldChar w:fldCharType="separate"/>
        </w:r>
        <w:r w:rsidDel="003713EF" w:rsidRPr="003A06D0">
          <w:rPr>
            <w:rStyle w:val="Hyperlink"/>
            <w:lang w:val="en-GB"/>
          </w:rPr>
          <w:delText>Component Result</w:delText>
        </w:r>
        <w:r w:rsidDel="003713EF" w:rsidR="00FE06C1">
          <w:rPr>
            <w:rStyle w:val="Hyperlink"/>
            <w:lang w:val="en-GB"/>
          </w:rPr>
          <w:fldChar w:fldCharType="end"/>
        </w:r>
        <w:r w:rsidDel="003713EF" w:rsidRPr="003A06D0">
          <w:rPr>
            <w:lang w:val="en-GB"/>
          </w:rPr>
          <w:delText>.</w:delText>
        </w:r>
      </w:del>
      <w:r w:rsidRPr="003A06D0">
        <w:rPr>
          <w:lang w:val="en-GB"/>
        </w:rPr>
        <w:t xml:space="preserve">  If the signature fails to validate correctly, the server returns some other code; either one defined in section </w:t>
      </w:r>
      <w:ins w:author="Andreas Kuehne" w:date="2019-05-25T14:05:00Z" w:id="3025">
        <w:r w:rsidR="003713EF">
          <w:rPr>
            <w:lang w:val="en-GB"/>
          </w:rPr>
          <w:fldChar w:fldCharType="begin"/>
        </w:r>
        <w:r w:rsidR="003713EF">
          <w:rPr>
            <w:lang w:val="en-GB"/>
          </w:rPr>
          <w:instrText xml:space="preserve"> REF _RefComp9481086E \r \h </w:instrText>
        </w:r>
        <w:r w:rsidR="003713EF">
          <w:rPr>
            <w:lang w:val="en-GB"/>
          </w:rPr>
        </w:r>
      </w:ins>
      <w:r w:rsidR="003713EF">
        <w:rPr>
          <w:lang w:val="en-GB"/>
        </w:rPr>
        <w:fldChar w:fldCharType="separate"/>
      </w:r>
      <w:ins w:author="Andreas Kuehne" w:date="2019-05-25T14:05:00Z" w:id="3026">
        <w:r w:rsidR="003713EF">
          <w:rPr>
            <w:lang w:val="en-GB"/>
          </w:rPr>
          <w:t>4.2.7</w:t>
        </w:r>
        <w:r w:rsidR="003713EF">
          <w:rPr>
            <w:lang w:val="en-GB"/>
          </w:rPr>
          <w:fldChar w:fldCharType="end"/>
        </w:r>
        <w:r w:rsidR="003713EF">
          <w:rPr>
            <w:lang w:val="en-GB"/>
          </w:rPr>
          <w:t xml:space="preserve"> </w:t>
        </w:r>
      </w:ins>
      <w:del w:author="Andreas Kuehne" w:date="2019-05-25T14:05:00Z" w:id="3027">
        <w:r w:rsidDel="003713EF" w:rsidR="00195249">
          <w:rPr>
            <w:highlight w:val="yellow"/>
            <w:lang w:val="en-GB"/>
          </w:rPr>
          <w:fldChar w:fldCharType="begin"/>
        </w:r>
        <w:r w:rsidDel="003713EF" w:rsidR="00195249">
          <w:rPr>
            <w:lang w:val="en-GB"/>
          </w:rPr>
          <w:delInstrText xml:space="preserve"> REF _RefComp9481086E \r \h </w:delInstrText>
        </w:r>
        <w:r w:rsidDel="003713EF" w:rsidR="00195249">
          <w:rPr>
            <w:highlight w:val="yellow"/>
            <w:lang w:val="en-GB"/>
          </w:rPr>
        </w:r>
        <w:r w:rsidDel="003713EF" w:rsidR="00195249">
          <w:rPr>
            <w:highlight w:val="yellow"/>
            <w:lang w:val="en-GB"/>
          </w:rPr>
          <w:fldChar w:fldCharType="separate"/>
        </w:r>
        <w:r w:rsidDel="003713EF" w:rsidR="00195249">
          <w:rPr>
            <w:lang w:val="en-GB"/>
          </w:rPr>
          <w:delText>4.1.7</w:delText>
        </w:r>
        <w:r w:rsidDel="003713EF" w:rsidR="00195249">
          <w:rPr>
            <w:highlight w:val="yellow"/>
            <w:lang w:val="en-GB"/>
          </w:rPr>
          <w:fldChar w:fldCharType="end"/>
        </w:r>
        <w:r w:rsidDel="003713EF" w:rsidRPr="003A06D0">
          <w:rPr>
            <w:lang w:val="en-GB"/>
          </w:rPr>
          <w:delText xml:space="preserve"> </w:delText>
        </w:r>
        <w:r w:rsidDel="003713EF" w:rsidR="00FE06C1">
          <w:rPr>
            <w:rStyle w:val="Hyperlink"/>
            <w:lang w:val="en-GB"/>
          </w:rPr>
          <w:fldChar w:fldCharType="begin"/>
        </w:r>
        <w:r w:rsidDel="003713EF" w:rsidR="00FE06C1">
          <w:rPr>
            <w:rStyle w:val="Hyperlink"/>
            <w:lang w:val="en-GB"/>
          </w:rPr>
          <w:delInstrText xml:space="preserve"> HYPERLINK \l "_Component_Result" </w:delInstrText>
        </w:r>
        <w:r w:rsidDel="003713EF" w:rsidR="00FE06C1">
          <w:rPr>
            <w:rStyle w:val="Hyperlink"/>
            <w:lang w:val="en-GB"/>
          </w:rPr>
          <w:fldChar w:fldCharType="separate"/>
        </w:r>
        <w:r w:rsidDel="003713EF" w:rsidRPr="003A06D0">
          <w:rPr>
            <w:rStyle w:val="Hyperlink"/>
            <w:lang w:val="en-GB"/>
          </w:rPr>
          <w:delText>Component Result</w:delText>
        </w:r>
        <w:r w:rsidDel="003713EF" w:rsidR="00FE06C1">
          <w:rPr>
            <w:rStyle w:val="Hyperlink"/>
            <w:lang w:val="en-GB"/>
          </w:rPr>
          <w:fldChar w:fldCharType="end"/>
        </w:r>
        <w:r w:rsidDel="003713EF" w:rsidRPr="003A06D0">
          <w:rPr>
            <w:lang w:val="en-GB"/>
          </w:rPr>
          <w:delText xml:space="preserve"> </w:delText>
        </w:r>
      </w:del>
      <w:r w:rsidRPr="003A06D0">
        <w:rPr>
          <w:lang w:val="en-GB"/>
        </w:rPr>
        <w:t>of this specification, or one defined by some profile of this specification.</w:t>
      </w:r>
    </w:p>
    <w:p w:rsidP="009D4EF5" w:rsidR="009D4EF5" w:rsidRDefault="009D4EF5" w:rsidRPr="003A06D0">
      <w:pPr>
        <w:pStyle w:val="berschrift4"/>
        <w:numPr>
          <w:ilvl w:val="3"/>
          <w:numId w:val="3"/>
        </w:numPr>
        <w:tabs>
          <w:tab w:pos="360" w:val="num"/>
        </w:tabs>
        <w:jc w:val="both"/>
        <w:rPr>
          <w:lang w:val="en-GB"/>
        </w:rPr>
      </w:pPr>
      <w:bookmarkStart w:id="3028" w:name="_Ref501131897"/>
      <w:bookmarkStart w:id="3029" w:name="_Toc522668720"/>
      <w:bookmarkStart w:id="3030" w:name="_Toc534748909"/>
      <w:bookmarkStart w:id="3031" w:name="_Toc9685157"/>
      <w:r w:rsidRPr="003A06D0">
        <w:rPr>
          <w:lang w:val="en-GB"/>
        </w:rPr>
        <w:t>Processing for RFC 3161 Timestamp tokens on CMS Signatures.</w:t>
      </w:r>
      <w:bookmarkEnd w:id="3028"/>
      <w:bookmarkEnd w:id="3029"/>
      <w:bookmarkEnd w:id="3030"/>
      <w:bookmarkEnd w:id="3031"/>
    </w:p>
    <w:p w:rsidP="009D4EF5" w:rsidR="009D4EF5" w:rsidRDefault="009D4EF5" w:rsidRPr="003A06D0">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w:t>
      </w:r>
      <w:r w:rsidRPr="003A06D0">
        <w:rPr>
          <w:lang w:val="en-GB"/>
        </w:rPr>
        <w:lastRenderedPageBreak/>
        <w:t>the CMS case, since the "signature timestamp" is embedded in the signature as an unsigned attribute, only the time stamped signature is required for verification processing. As such, no additional input is required.</w:t>
      </w:r>
    </w:p>
    <w:p w:rsidP="009D4EF5" w:rsidR="009D4EF5" w:rsidRDefault="009D4EF5" w:rsidRPr="003A06D0">
      <w:pPr>
        <w:rPr>
          <w:lang w:val="en-GB"/>
        </w:rPr>
      </w:pPr>
      <w:r w:rsidRPr="003A06D0">
        <w:rPr>
          <w:lang w:val="en-GB"/>
        </w:rPr>
        <w:t>The processing by the server is broken down into the following steps:</w:t>
      </w:r>
    </w:p>
    <w:p w:rsidP="009D4EF5" w:rsidR="009D4EF5" w:rsidRDefault="009D4EF5" w:rsidRPr="003A06D0">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P="009D4EF5" w:rsidR="009D4EF5" w:rsidRDefault="009D4EF5" w:rsidRPr="003A06D0">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P="009D4EF5" w:rsidR="009D4EF5" w:rsidRDefault="009D4EF5" w:rsidRPr="003A06D0">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P="009D4EF5" w:rsidR="009D4EF5" w:rsidRDefault="009D4EF5" w:rsidRPr="003A06D0">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P="009D4EF5" w:rsidR="009D4EF5" w:rsidRDefault="009D4EF5" w:rsidRPr="003A06D0">
      <w:pPr>
        <w:pStyle w:val="Algorithm"/>
        <w:numPr>
          <w:ilvl w:val="0"/>
          <w:numId w:val="20"/>
        </w:numPr>
      </w:pPr>
      <w:r w:rsidRPr="003A06D0">
        <w:t>Recalculate the hash of the signature value field of the signature in which the timestamp is embedded.</w:t>
      </w:r>
    </w:p>
    <w:p w:rsidP="009D4EF5" w:rsidR="009D4EF5" w:rsidRDefault="009D4EF5" w:rsidRPr="003A06D0">
      <w:pPr>
        <w:pStyle w:val="Algorithm"/>
        <w:numPr>
          <w:ilvl w:val="0"/>
          <w:numId w:val="20"/>
        </w:numPr>
      </w:pPr>
      <w:r w:rsidRPr="003A06D0">
        <w:t>Compare the hash values from the two previous steps, and if they are equivalent, then this timestamp is valid for the signature that was time stamped.</w:t>
      </w:r>
    </w:p>
    <w:p w:rsidP="009D4EF5" w:rsidR="009D4EF5" w:rsidRDefault="009D4EF5" w:rsidRPr="003A06D0">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P="009D4EF5" w:rsidR="009D4EF5" w:rsidRDefault="009D4EF5" w:rsidRPr="003A06D0">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3032" w:name="sec_GeneralProcessing"/>
    <w:bookmarkStart w:id="3033" w:name="_Ref516355471"/>
    <w:bookmarkStart w:id="3034" w:name="_Toc516358023"/>
    <w:bookmarkStart w:id="3035" w:name="_Toc114309520"/>
    <w:bookmarkStart w:id="3036" w:name="_Toc157225045"/>
    <w:bookmarkStart w:id="3037" w:name="_Toc158797512"/>
    <w:bookmarkStart w:id="3038" w:name="_Toc159076080"/>
    <w:bookmarkStart w:id="3039" w:name="_Ref481011529"/>
    <w:bookmarkStart w:id="3040" w:name="_Toc481064993"/>
    <w:bookmarkEnd w:id="3032"/>
    <w:p w:rsidP="009D4EF5" w:rsidR="009D4EF5" w:rsidRDefault="009D4EF5"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3041" w:name="_Toc522668721"/>
      <w:bookmarkStart w:id="3042" w:name="_Toc534748910"/>
      <w:bookmarkStart w:id="3043" w:name="_Toc9685158"/>
      <w:r w:rsidRPr="003A06D0">
        <w:rPr>
          <w:rStyle w:val="Hyperlink"/>
          <w:lang w:val="en-GB"/>
        </w:rPr>
        <w:t>General Processing</w:t>
      </w:r>
      <w:bookmarkEnd w:id="3033"/>
      <w:bookmarkEnd w:id="3034"/>
      <w:bookmarkEnd w:id="3041"/>
      <w:bookmarkEnd w:id="3042"/>
      <w:bookmarkEnd w:id="3043"/>
      <w:r w:rsidRPr="003A06D0">
        <w:rPr>
          <w:lang w:val="en-GB"/>
        </w:rPr>
        <w:fldChar w:fldCharType="end"/>
      </w:r>
    </w:p>
    <w:p w:rsidP="002C29CC" w:rsidR="002C29CC" w:rsidRDefault="009D4EF5">
      <w:pPr>
        <w:rPr>
          <w:ins w:author="Andreas Kuehne" w:date="2019-05-24T22:03:00Z" w:id="3044"/>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ins w:author="Andreas Kuehne" w:date="2019-05-24T22:03:00Z" w:id="3045">
        <w:r w:rsidR="002C29CC" w:rsidRPr="002C29CC">
          <w:rPr>
            <w:lang w:val="en-GB"/>
          </w:rPr>
          <w:t xml:space="preserve"> </w:t>
        </w:r>
      </w:ins>
    </w:p>
    <w:p w:rsidP="002C29CC" w:rsidR="002C29CC" w:rsidRDefault="002C29CC" w:rsidRPr="00166BB7">
      <w:pPr>
        <w:pStyle w:val="berschrift3"/>
        <w:rPr>
          <w:ins w:author="Andreas Kuehne" w:date="2019-05-24T22:03:00Z" w:id="3046"/>
        </w:rPr>
      </w:pPr>
      <w:bookmarkStart w:id="3047" w:name="_Toc9685159"/>
      <w:ins w:author="Andreas Kuehne" w:date="2019-05-24T22:03:00Z" w:id="3048">
        <w:r w:rsidRPr="00166BB7">
          <w:t>Multi-Signature Verification</w:t>
        </w:r>
        <w:bookmarkEnd w:id="3047"/>
      </w:ins>
    </w:p>
    <w:p w:rsidP="002C29CC" w:rsidR="002C29CC" w:rsidRDefault="002C29CC" w:rsidRPr="003A06D0">
      <w:pPr>
        <w:rPr>
          <w:ins w:author="Andreas Kuehne" w:date="2019-05-24T22:03:00Z" w:id="3049"/>
          <w:lang w:val="en-GB"/>
        </w:rPr>
      </w:pPr>
      <w:ins w:author="Andreas Kuehne" w:date="2019-05-24T22:03:00Z" w:id="3050">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ins>
    </w:p>
    <w:p w:rsidP="002C29CC" w:rsidR="002C29CC" w:rsidRDefault="002C29CC" w:rsidRPr="003A06D0">
      <w:pPr>
        <w:rPr>
          <w:ins w:author="Andreas Kuehne" w:date="2019-05-24T22:03:00Z" w:id="3051"/>
          <w:lang w:val="en-GB"/>
        </w:rPr>
      </w:pPr>
      <w:ins w:author="Andreas Kuehne" w:date="2019-05-24T22:03:00Z" w:id="3052">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ins>
    </w:p>
    <w:p w:rsidP="002C29CC" w:rsidR="002C29CC" w:rsidRDefault="002C29CC" w:rsidRPr="003A06D0">
      <w:pPr>
        <w:rPr>
          <w:ins w:author="Andreas Kuehne" w:date="2019-05-24T22:03:00Z" w:id="3053"/>
          <w:lang w:val="en-GB"/>
        </w:rPr>
      </w:pPr>
      <w:ins w:author="Andreas Kuehne" w:date="2019-05-24T22:03:00Z" w:id="3054">
        <w:r w:rsidRPr="003A06D0">
          <w:rPr>
            <w:lang w:val="en-GB"/>
          </w:rPr>
          <w:t xml:space="preserve">If the server accepts the request in the multi-signature case (or if only a single signature is present) and one of the signatures fails to verify, the server should return one of the </w:t>
        </w:r>
        <w:r w:rsidRPr="003A06D0">
          <w:rPr>
            <w:rStyle w:val="Datatype"/>
            <w:lang w:val="en-GB"/>
          </w:rPr>
          <w:t>ResultMinor</w:t>
        </w:r>
        <w:r w:rsidRPr="003A06D0">
          <w:rPr>
            <w:lang w:val="en-GB"/>
          </w:rPr>
          <w:t xml:space="preserve"> error codes in section </w:t>
        </w:r>
        <w:r w:rsidRPr="003A06D0">
          <w:rPr>
            <w:lang w:val="en-GB"/>
          </w:rPr>
          <w:fldChar w:fldCharType="begin"/>
        </w:r>
        <w:r w:rsidRPr="003A06D0">
          <w:rPr>
            <w:lang w:val="en-GB"/>
          </w:rPr>
          <w:instrText xml:space="preserve"> REF _Ref534804134 \r \h </w:instrText>
        </w:r>
        <w:r w:rsidRPr="003A06D0">
          <w:rPr>
            <w:lang w:val="en-GB"/>
          </w:rPr>
        </w:r>
        <w:r w:rsidRPr="003A06D0">
          <w:rPr>
            <w:lang w:val="en-GB"/>
          </w:rPr>
          <w:fldChar w:fldCharType="separate"/>
        </w:r>
        <w:r w:rsidRPr="003A06D0">
          <w:rPr>
            <w:lang w:val="en-GB"/>
          </w:rPr>
          <w:t>9.2</w:t>
        </w:r>
        <w:r w:rsidRPr="003A06D0">
          <w:rPr>
            <w:lang w:val="en-GB"/>
          </w:rPr>
          <w:fldChar w:fldCharType="end"/>
        </w:r>
        <w:r w:rsidRPr="003A06D0">
          <w:rPr>
            <w:lang w:val="en-GB"/>
          </w:rPr>
          <w:t>, reflecting the first error encountered.</w:t>
        </w:r>
      </w:ins>
    </w:p>
    <w:p w:rsidP="002C29CC" w:rsidR="002C29CC" w:rsidRDefault="002C29CC" w:rsidRPr="003A06D0">
      <w:pPr>
        <w:rPr>
          <w:ins w:author="Andreas Kuehne" w:date="2019-05-24T22:03:00Z" w:id="3055"/>
          <w:lang w:val="en-GB"/>
        </w:rPr>
      </w:pPr>
      <w:ins w:author="Andreas Kuehne" w:date="2019-05-24T22:03:00Z" w:id="3056">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ins>
    </w:p>
    <w:p w:rsidP="002C29CC" w:rsidR="002C29CC" w:rsidRDefault="002C29CC" w:rsidRPr="003A06D0">
      <w:pPr>
        <w:rPr>
          <w:ins w:author="Andreas Kuehne" w:date="2019-05-24T22:03:00Z" w:id="3057"/>
          <w:rStyle w:val="Datatype"/>
          <w:lang w:val="en-GB"/>
        </w:rPr>
      </w:pPr>
      <w:ins w:author="Andreas Kuehne" w:date="2019-05-24T22:03:00Z" w:id="3058">
        <w:r w:rsidRPr="003A06D0">
          <w:rPr>
            <w:rStyle w:val="Datatype"/>
            <w:lang w:val="en-GB"/>
          </w:rPr>
          <w:t>urn:oasis:names:tc:dss:1.0:resultminor:ValidMultiSignatures</w:t>
        </w:r>
      </w:ins>
    </w:p>
    <w:p w:rsidP="002C29CC" w:rsidR="002C29CC" w:rsidRDefault="002C29CC" w:rsidRPr="003A06D0">
      <w:pPr>
        <w:pStyle w:val="Non-normativeCommentHeading"/>
        <w:rPr>
          <w:ins w:author="Andreas Kuehne" w:date="2019-05-24T22:03:00Z" w:id="3059"/>
          <w:lang w:val="en-GB"/>
        </w:rPr>
      </w:pPr>
      <w:ins w:author="Andreas Kuehne" w:date="2019-05-24T22:03:00Z" w:id="3060">
        <w:r w:rsidRPr="003A06D0">
          <w:rPr>
            <w:lang w:val="en-GB"/>
          </w:rPr>
          <w:t>Non-normative Note:</w:t>
        </w:r>
      </w:ins>
    </w:p>
    <w:p w:rsidP="002C29CC" w:rsidR="002C29CC" w:rsidRDefault="002C29CC" w:rsidRPr="003A06D0">
      <w:pPr>
        <w:pStyle w:val="Non-normativeComment"/>
        <w:rPr>
          <w:ins w:author="Andreas Kuehne" w:date="2019-05-24T22:03:00Z" w:id="3061"/>
          <w:lang w:val="en-GB"/>
        </w:rPr>
      </w:pPr>
      <w:ins w:author="Andreas Kuehne" w:date="2019-05-24T22:03:00Z" w:id="3062">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documents or CMS files). So even with just one </w:t>
        </w:r>
        <w:r w:rsidRPr="003A06D0">
          <w:rPr>
            <w:rStyle w:val="Datatype"/>
            <w:lang w:val="en-GB"/>
          </w:rPr>
          <w:t>SignatureObject</w:t>
        </w:r>
        <w:r w:rsidRPr="003A06D0">
          <w:rPr>
            <w:lang w:val="en-GB"/>
          </w:rPr>
          <w:t xml:space="preserve"> component present multiple signatures need to be processed.</w:t>
        </w:r>
      </w:ins>
    </w:p>
    <w:p w:rsidP="002C29CC" w:rsidR="002C29CC" w:rsidRDefault="002C29CC" w:rsidRPr="003A06D0">
      <w:pPr>
        <w:rPr>
          <w:ins w:author="Andreas Kuehne" w:date="2019-05-24T22:03:00Z" w:id="3063"/>
          <w:lang w:val="en-GB"/>
        </w:rPr>
      </w:pPr>
      <w:ins w:author="Andreas Kuehne" w:date="2019-05-24T22:03:00Z" w:id="3064">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r>
          <w:rPr>
            <w:rStyle w:val="Hyperlink"/>
            <w:lang w:val="en-GB"/>
          </w:rPr>
          <w:fldChar w:fldCharType="begin"/>
        </w:r>
        <w:r>
          <w:rPr>
            <w:rStyle w:val="Hyperlink"/>
            <w:lang w:val="en-GB"/>
          </w:rPr>
          <w:instrText xml:space="preserve"> HYPERLINK \l "General processing" </w:instrText>
        </w:r>
        <w:r>
          <w:rPr>
            <w:rStyle w:val="Hyperlink"/>
            <w:lang w:val="en-GB"/>
          </w:rPr>
          <w:fldChar w:fldCharType="separate"/>
        </w:r>
        <w:r w:rsidRPr="003A06D0">
          <w:rPr>
            <w:rStyle w:val="Hyperlink"/>
            <w:lang w:val="en-GB"/>
          </w:rPr>
          <w:t>General processing</w:t>
        </w:r>
        <w:r>
          <w:rPr>
            <w:rStyle w:val="Hyperlink"/>
            <w:lang w:val="en-GB"/>
          </w:rPr>
          <w:fldChar w:fldCharType="end"/>
        </w:r>
        <w:r w:rsidRPr="003A06D0">
          <w:rPr>
            <w:lang w:val="en-GB"/>
          </w:rPr>
          <w:t xml:space="preserve"> for details.</w:t>
        </w:r>
      </w:ins>
    </w:p>
    <w:p w:rsidDel="002C29CC" w:rsidP="009D4EF5" w:rsidR="009D4EF5" w:rsidRDefault="009D4EF5" w:rsidRPr="003A06D0">
      <w:pPr>
        <w:rPr>
          <w:del w:author="Andreas Kuehne" w:date="2019-05-24T22:03:00Z" w:id="3065"/>
          <w:lang w:val="en-GB"/>
        </w:rPr>
      </w:pPr>
      <w:bookmarkStart w:id="3066" w:name="_Toc9685160"/>
      <w:bookmarkEnd w:id="3066"/>
    </w:p>
    <w:p w:rsidDel="002C29CC" w:rsidP="00211740" w:rsidR="0073092D" w:rsidRDefault="0073092D">
      <w:pPr>
        <w:pStyle w:val="berschrift3"/>
        <w:rPr>
          <w:moveFrom w:author="Andreas Kuehne" w:date="2019-05-24T22:00:00Z" w:id="3067"/>
          <w:lang w:val="en-GB"/>
        </w:rPr>
      </w:pPr>
      <w:bookmarkStart w:id="3068" w:name="_Ref516355121"/>
      <w:bookmarkStart w:id="3069" w:name="_Toc522668712"/>
      <w:bookmarkStart w:id="3070" w:name="_Toc534748901"/>
      <w:moveFromRangeStart w:author="Andreas Kuehne" w:date="2019-05-24T22:00:00Z" w:id="3071" w:name="move9627656"/>
      <w:moveFrom w:author="Andreas Kuehne" w:date="2019-05-24T22:00:00Z" w:id="3072">
        <w:r w:rsidDel="002C29CC">
          <w:rPr>
            <w:lang w:val="en-GB"/>
          </w:rPr>
          <w:t>Multi-Signature Creation</w:t>
        </w:r>
        <w:bookmarkStart w:id="3073" w:name="_Toc9685161"/>
        <w:bookmarkEnd w:id="3073"/>
      </w:moveFrom>
    </w:p>
    <w:p w:rsidDel="002C29CC" w:rsidP="0073092D" w:rsidR="0073092D" w:rsidRDefault="0073092D">
      <w:pPr>
        <w:rPr>
          <w:moveFrom w:author="Andreas Kuehne" w:date="2019-05-24T22:00:00Z" w:id="3074"/>
          <w:lang w:val="en-GB"/>
        </w:rPr>
      </w:pPr>
      <w:moveFrom w:author="Andreas Kuehne" w:date="2019-05-24T22:00:00Z" w:id="3075">
        <w:r w:rsidDel="002C29CC">
          <w:rPr>
            <w:lang w:val="en-GB"/>
          </w:rPr>
          <w:t xml:space="preserve">This specification </w:t>
        </w:r>
        <w:r w:rsidDel="002C29CC"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Del="002C29CC" w:rsidR="00EE4E37">
          <w:rPr>
            <w:lang w:val="en-GB"/>
          </w:rPr>
          <w:t>,</w:t>
        </w:r>
        <w:r w:rsidDel="002C29CC" w:rsidR="00C45DB7">
          <w:rPr>
            <w:lang w:val="en-GB"/>
          </w:rPr>
          <w:t xml:space="preserve"> there are several restrictions apply to this approach:</w:t>
        </w:r>
        <w:bookmarkStart w:id="3076" w:name="_Toc9685162"/>
        <w:bookmarkEnd w:id="3076"/>
      </w:moveFrom>
    </w:p>
    <w:p w:rsidDel="002C29CC" w:rsidP="00C45DB7" w:rsidR="00C45DB7" w:rsidRDefault="00C45DB7">
      <w:pPr>
        <w:pStyle w:val="Listenabsatz"/>
        <w:numPr>
          <w:ilvl w:val="0"/>
          <w:numId w:val="51"/>
        </w:numPr>
        <w:rPr>
          <w:moveFrom w:author="Andreas Kuehne" w:date="2019-05-24T22:00:00Z" w:id="3077"/>
          <w:lang w:val="en-GB"/>
        </w:rPr>
      </w:pPr>
      <w:moveFrom w:author="Andreas Kuehne" w:date="2019-05-24T22:00:00Z" w:id="3078">
        <w:r w:rsidDel="002C29CC">
          <w:rPr>
            <w:lang w:val="en-GB"/>
          </w:rPr>
          <w:t>All signature MUST be of the same type produced with the same set of optional inputs and profiles</w:t>
        </w:r>
        <w:bookmarkStart w:id="3079" w:name="_Toc9685163"/>
        <w:bookmarkEnd w:id="3079"/>
      </w:moveFrom>
    </w:p>
    <w:p w:rsidDel="002C29CC" w:rsidP="00C45DB7" w:rsidR="00C45DB7" w:rsidRDefault="00C45DB7">
      <w:pPr>
        <w:pStyle w:val="Listenabsatz"/>
        <w:numPr>
          <w:ilvl w:val="0"/>
          <w:numId w:val="51"/>
        </w:numPr>
        <w:rPr>
          <w:moveFrom w:author="Andreas Kuehne" w:date="2019-05-24T22:00:00Z" w:id="3080"/>
          <w:lang w:val="en-GB"/>
        </w:rPr>
      </w:pPr>
      <w:moveFrom w:author="Andreas Kuehne" w:date="2019-05-24T22:00:00Z" w:id="3081">
        <w:r w:rsidDel="002C29CC">
          <w:rPr>
            <w:lang w:val="en-GB"/>
          </w:rPr>
          <w:t>There MUST be a clear relationship between a single input document and the corresponding signature</w:t>
        </w:r>
        <w:bookmarkStart w:id="3082" w:name="_Toc9685164"/>
        <w:bookmarkEnd w:id="3082"/>
      </w:moveFrom>
    </w:p>
    <w:p w:rsidDel="002C29CC" w:rsidP="00C45DB7" w:rsidR="00C45DB7" w:rsidRDefault="00C45DB7">
      <w:pPr>
        <w:pStyle w:val="Listenabsatz"/>
        <w:numPr>
          <w:ilvl w:val="0"/>
          <w:numId w:val="51"/>
        </w:numPr>
        <w:rPr>
          <w:moveFrom w:author="Andreas Kuehne" w:date="2019-05-24T22:00:00Z" w:id="3083"/>
          <w:lang w:val="en-GB"/>
        </w:rPr>
      </w:pPr>
      <w:moveFrom w:author="Andreas Kuehne" w:date="2019-05-24T22:00:00Z" w:id="3084">
        <w:r w:rsidDel="002C29CC">
          <w:rPr>
            <w:lang w:val="en-GB"/>
          </w:rPr>
          <w:t>The handling of processing errors requires additional description, especially in the case of partial processing</w:t>
        </w:r>
        <w:bookmarkStart w:id="3085" w:name="_Toc9685165"/>
        <w:bookmarkEnd w:id="3085"/>
      </w:moveFrom>
    </w:p>
    <w:p w:rsidDel="002C29CC" w:rsidP="00C45DB7" w:rsidR="00C45DB7" w:rsidRDefault="00C45DB7">
      <w:pPr>
        <w:pStyle w:val="Listenabsatz"/>
        <w:numPr>
          <w:ilvl w:val="0"/>
          <w:numId w:val="51"/>
        </w:numPr>
        <w:rPr>
          <w:moveFrom w:author="Andreas Kuehne" w:date="2019-05-24T22:00:00Z" w:id="3086"/>
          <w:lang w:val="en-GB"/>
        </w:rPr>
      </w:pPr>
      <w:moveFrom w:author="Andreas Kuehne" w:date="2019-05-24T22:00:00Z" w:id="3087">
        <w:r w:rsidDel="002C29CC">
          <w:rPr>
            <w:lang w:val="en-GB"/>
          </w:rPr>
          <w:t xml:space="preserve">The asynchronous processing model described in this document (see section </w:t>
        </w:r>
        <w:r w:rsidDel="002C29CC">
          <w:rPr>
            <w:lang w:val="en-GB"/>
          </w:rPr>
          <w:fldChar w:fldCharType="begin"/>
        </w:r>
        <w:r w:rsidDel="002C29CC">
          <w:rPr>
            <w:lang w:val="en-GB"/>
          </w:rPr>
          <w:instrText xml:space="preserve"> REF _Ref628073 \r \h </w:instrText>
        </w:r>
        <w:r w:rsidDel="002C29CC">
          <w:rPr>
            <w:lang w:val="en-GB"/>
          </w:rPr>
        </w:r>
        <w:r w:rsidDel="002C29CC">
          <w:rPr>
            <w:lang w:val="en-GB"/>
          </w:rPr>
          <w:fldChar w:fldCharType="separate"/>
        </w:r>
        <w:r w:rsidDel="002C29CC">
          <w:rPr>
            <w:lang w:val="en-GB"/>
          </w:rPr>
          <w:t>7</w:t>
        </w:r>
        <w:r w:rsidDel="002C29CC">
          <w:rPr>
            <w:lang w:val="en-GB"/>
          </w:rPr>
          <w:fldChar w:fldCharType="end"/>
        </w:r>
        <w:r w:rsidDel="002C29CC">
          <w:rPr>
            <w:lang w:val="en-GB"/>
          </w:rPr>
          <w:t>)</w:t>
        </w:r>
        <w:r w:rsidDel="002C29CC" w:rsidR="00EE4E37">
          <w:rPr>
            <w:lang w:val="en-GB"/>
          </w:rPr>
          <w:t xml:space="preserve"> cannot be used to return partial results</w:t>
        </w:r>
        <w:bookmarkStart w:id="3088" w:name="_Toc9685166"/>
        <w:bookmarkEnd w:id="3088"/>
      </w:moveFrom>
    </w:p>
    <w:p w:rsidDel="002C29CC" w:rsidP="00EE4E37" w:rsidR="00EE4E37" w:rsidRDefault="00EE4E37" w:rsidRPr="00EE4E37">
      <w:pPr>
        <w:rPr>
          <w:moveFrom w:author="Andreas Kuehne" w:date="2019-05-24T22:00:00Z" w:id="3089"/>
          <w:lang w:val="en-GB"/>
        </w:rPr>
      </w:pPr>
      <w:moveFrom w:author="Andreas Kuehne" w:date="2019-05-24T22:00:00Z" w:id="3090">
        <w:r w:rsidDel="002C29CC">
          <w:rPr>
            <w:lang w:val="en-GB"/>
          </w:rPr>
          <w:t xml:space="preserve">This document enables profiles to define required processing step by extending the maximum cardinality of the </w:t>
        </w:r>
        <w:r w:rsidDel="002C29CC" w:rsidRPr="00EE4E37">
          <w:rPr>
            <w:rStyle w:val="Datatype"/>
          </w:rPr>
          <w:t>SignatureObject</w:t>
        </w:r>
        <w:r w:rsidDel="002C29CC">
          <w:rPr>
            <w:lang w:val="en-GB"/>
          </w:rPr>
          <w:t xml:space="preserve"> and </w:t>
        </w:r>
        <w:r w:rsidDel="002C29CC" w:rsidRPr="00EE4E37">
          <w:rPr>
            <w:rStyle w:val="Datatype"/>
          </w:rPr>
          <w:t>DocumentWithSignature</w:t>
        </w:r>
        <w:r w:rsidDel="002C29CC">
          <w:rPr>
            <w:lang w:val="en-GB"/>
          </w:rPr>
          <w:t xml:space="preserve"> elements to ‘unbounded’ and adding a </w:t>
        </w:r>
        <w:r w:rsidDel="002C29CC" w:rsidRPr="00EE4E37">
          <w:rPr>
            <w:rStyle w:val="Datatype"/>
          </w:rPr>
          <w:t>WhichDoc</w:t>
        </w:r>
        <w:r w:rsidDel="002C29CC">
          <w:rPr>
            <w:lang w:val="en-GB"/>
          </w:rPr>
          <w:t xml:space="preserve"> element to the corresponding components.</w:t>
        </w:r>
        <w:bookmarkStart w:id="3091" w:name="_Toc9685167"/>
        <w:bookmarkEnd w:id="3091"/>
      </w:moveFrom>
    </w:p>
    <w:p w:rsidDel="002C29CC" w:rsidP="00166BB7" w:rsidR="00211740" w:rsidRDefault="00211740" w:rsidRPr="00166BB7">
      <w:pPr>
        <w:pStyle w:val="berschrift3"/>
        <w:rPr>
          <w:moveFrom w:author="Andreas Kuehne" w:date="2019-05-24T22:00:00Z" w:id="3092"/>
        </w:rPr>
      </w:pPr>
      <w:moveFrom w:author="Andreas Kuehne" w:date="2019-05-24T22:00:00Z" w:id="3093">
        <w:r w:rsidDel="002C29CC" w:rsidRPr="00166BB7">
          <w:t>Multi-Signature Verification</w:t>
        </w:r>
        <w:bookmarkStart w:id="3094" w:name="_Toc9685168"/>
        <w:bookmarkEnd w:id="3068"/>
        <w:bookmarkEnd w:id="3069"/>
        <w:bookmarkEnd w:id="3070"/>
        <w:bookmarkEnd w:id="3094"/>
      </w:moveFrom>
    </w:p>
    <w:p w:rsidDel="002C29CC" w:rsidP="00211740" w:rsidR="00211740" w:rsidRDefault="00211740" w:rsidRPr="003A06D0">
      <w:pPr>
        <w:rPr>
          <w:moveFrom w:author="Andreas Kuehne" w:date="2019-05-24T22:00:00Z" w:id="3095"/>
          <w:lang w:val="en-GB"/>
        </w:rPr>
      </w:pPr>
      <w:moveFrom w:author="Andreas Kuehne" w:date="2019-05-24T22:00:00Z" w:id="3096">
        <w:r w:rsidDel="002C29CC" w:rsidRPr="003A06D0">
          <w:rPr>
            <w:rFonts w:cs="MS Mincho" w:eastAsia="MS Mincho"/>
            <w:lang w:val="en-GB"/>
          </w:rPr>
          <w:t>«</w:t>
        </w:r>
        <w:r w:rsidDel="002C29CC" w:rsidRPr="003A06D0">
          <w:rPr>
            <w:rFonts w:ascii="MS Mincho" w:cs="MS Mincho" w:eastAsia="MS Mincho" w:hAnsi="MS Mincho"/>
            <w:lang w:val="en-GB"/>
          </w:rPr>
          <w:t> </w:t>
        </w:r>
        <w:r w:rsidDel="002C29CC" w:rsidRPr="003A06D0">
          <w:rPr>
            <w:lang w:val="en-GB"/>
          </w:rPr>
          <w:t xml:space="preserve">If a client requests verification of an entire input document, either using a </w:t>
        </w:r>
        <w:r w:rsidDel="002C29CC" w:rsidRPr="003A06D0">
          <w:rPr>
            <w:rStyle w:val="Datatype"/>
            <w:lang w:val="en-GB"/>
          </w:rPr>
          <w:t>SignaturePtr</w:t>
        </w:r>
        <w:r w:rsidDel="002C29CC" w:rsidRPr="003A06D0">
          <w:rPr>
            <w:lang w:val="en-GB"/>
          </w:rPr>
          <w:t xml:space="preserve"> without an </w:t>
        </w:r>
        <w:r w:rsidDel="002C29CC" w:rsidRPr="003A06D0">
          <w:rPr>
            <w:rStyle w:val="Datatype"/>
            <w:lang w:val="en-GB"/>
          </w:rPr>
          <w:t>XPath</w:t>
        </w:r>
        <w:r w:rsidDel="002C29CC" w:rsidRPr="003A06D0">
          <w:rPr>
            <w:lang w:val="en-GB"/>
          </w:rPr>
          <w:t xml:space="preserve"> or a missing </w:t>
        </w:r>
        <w:r w:rsidDel="002C29CC" w:rsidRPr="003A06D0">
          <w:rPr>
            <w:rStyle w:val="Datatype"/>
            <w:lang w:val="en-GB"/>
          </w:rPr>
          <w:t>SignaturePtr</w:t>
        </w:r>
        <w:r w:rsidDel="002C29CC" w:rsidRPr="003A06D0">
          <w:rPr>
            <w:lang w:val="en-GB"/>
          </w:rPr>
          <w:t>, then the server MUST determine whether the input document contains zero, one, or more than one signature elements. » [</w:t>
        </w:r>
        <w:r w:rsidDel="002C29CC" w:rsidRPr="003A06D0">
          <w:rPr>
            <w:color w:val="FF0000"/>
            <w:lang w:val="en-GB"/>
          </w:rPr>
          <w:t>DSS-6.3.1-1</w:t>
        </w:r>
        <w:r w:rsidDel="002C29CC" w:rsidRPr="003A06D0">
          <w:rPr>
            <w:lang w:val="en-GB"/>
          </w:rPr>
          <w:t xml:space="preserve">] If zero, the server SHOULD return a </w:t>
        </w:r>
        <w:r w:rsidDel="002C29CC" w:rsidRPr="003A06D0">
          <w:rPr>
            <w:rStyle w:val="Datatype"/>
            <w:lang w:val="en-GB"/>
          </w:rPr>
          <w:t>ResultMajor</w:t>
        </w:r>
        <w:r w:rsidDel="002C29CC" w:rsidRPr="003A06D0">
          <w:rPr>
            <w:lang w:val="en-GB"/>
          </w:rPr>
          <w:t xml:space="preserve"> code of </w:t>
        </w:r>
        <w:r w:rsidDel="002C29CC" w:rsidRPr="003A06D0">
          <w:rPr>
            <w:rStyle w:val="Datatype"/>
            <w:lang w:val="en-GB"/>
          </w:rPr>
          <w:t>RequesterError</w:t>
        </w:r>
        <w:r w:rsidDel="002C29CC" w:rsidRPr="003A06D0">
          <w:rPr>
            <w:lang w:val="en-GB"/>
          </w:rPr>
          <w:t>.</w:t>
        </w:r>
        <w:bookmarkStart w:id="3097" w:name="_Toc9685169"/>
        <w:bookmarkEnd w:id="3097"/>
      </w:moveFrom>
    </w:p>
    <w:p w:rsidDel="002C29CC" w:rsidP="00211740" w:rsidR="00211740" w:rsidRDefault="00211740" w:rsidRPr="003A06D0">
      <w:pPr>
        <w:rPr>
          <w:moveFrom w:author="Andreas Kuehne" w:date="2019-05-24T22:00:00Z" w:id="3098"/>
          <w:lang w:val="en-GB"/>
        </w:rPr>
      </w:pPr>
      <w:moveFrom w:author="Andreas Kuehne" w:date="2019-05-24T22:00:00Z" w:id="3099">
        <w:r w:rsidDel="002C29CC" w:rsidRPr="003A06D0">
          <w:rPr>
            <w:rFonts w:cs="MS Mincho" w:eastAsia="MS Mincho"/>
            <w:lang w:val="en-GB"/>
          </w:rPr>
          <w:t>«</w:t>
        </w:r>
        <w:r w:rsidDel="002C29CC" w:rsidRPr="003A06D0">
          <w:rPr>
            <w:rFonts w:ascii="MS Mincho" w:cs="MS Mincho" w:eastAsia="MS Mincho" w:hAnsi="MS Mincho"/>
            <w:lang w:val="en-GB"/>
          </w:rPr>
          <w:t> </w:t>
        </w:r>
        <w:r w:rsidDel="002C29CC" w:rsidRPr="003A06D0">
          <w:rPr>
            <w:lang w:val="en-GB"/>
          </w:rPr>
          <w:t xml:space="preserve">If more than one signature element is present, the server MUST either reject the request with a </w:t>
        </w:r>
        <w:r w:rsidDel="002C29CC" w:rsidRPr="003A06D0">
          <w:rPr>
            <w:rStyle w:val="Datatype"/>
            <w:lang w:val="en-GB"/>
          </w:rPr>
          <w:t>ResultMajor</w:t>
        </w:r>
        <w:r w:rsidDel="002C29CC" w:rsidRPr="003A06D0">
          <w:rPr>
            <w:lang w:val="en-GB"/>
          </w:rPr>
          <w:t xml:space="preserve"> code of </w:t>
        </w:r>
        <w:r w:rsidDel="002C29CC" w:rsidRPr="003A06D0">
          <w:rPr>
            <w:rStyle w:val="Datatype"/>
            <w:lang w:val="en-GB"/>
          </w:rPr>
          <w:t>RequesterError</w:t>
        </w:r>
        <w:r w:rsidDel="002C29CC" w:rsidRPr="003A06D0">
          <w:rPr>
            <w:lang w:val="en-GB"/>
          </w:rPr>
          <w:t xml:space="preserve"> and a </w:t>
        </w:r>
        <w:r w:rsidDel="002C29CC" w:rsidRPr="003A06D0">
          <w:rPr>
            <w:rStyle w:val="Datatype"/>
            <w:lang w:val="en-GB"/>
          </w:rPr>
          <w:t>ResultMinor</w:t>
        </w:r>
        <w:r w:rsidDel="002C29CC" w:rsidRPr="003A06D0">
          <w:rPr>
            <w:lang w:val="en-GB"/>
          </w:rPr>
          <w:t xml:space="preserve"> code of </w:t>
        </w:r>
        <w:r w:rsidDel="002C29CC" w:rsidRPr="003A06D0">
          <w:rPr>
            <w:rStyle w:val="Datatype"/>
            <w:lang w:val="en-GB"/>
          </w:rPr>
          <w:t>NotSupported</w:t>
        </w:r>
        <w:r w:rsidDel="002C29CC" w:rsidRPr="003A06D0">
          <w:rPr>
            <w:lang w:val="en-GB"/>
          </w:rPr>
          <w:t>, or accept the request and verify all signatures. » [</w:t>
        </w:r>
        <w:r w:rsidDel="002C29CC" w:rsidRPr="003A06D0">
          <w:rPr>
            <w:color w:val="FF0000"/>
            <w:lang w:val="en-GB"/>
          </w:rPr>
          <w:t>DSS-6.3.1-2</w:t>
        </w:r>
        <w:r w:rsidDel="002C29CC" w:rsidRPr="003A06D0">
          <w:rPr>
            <w:lang w:val="en-GB"/>
          </w:rPr>
          <w:t>]</w:t>
        </w:r>
        <w:bookmarkStart w:id="3100" w:name="_Toc9685170"/>
        <w:bookmarkEnd w:id="3100"/>
      </w:moveFrom>
    </w:p>
    <w:p w:rsidDel="002C29CC" w:rsidP="00211740" w:rsidR="00211740" w:rsidRDefault="00211740" w:rsidRPr="003A06D0">
      <w:pPr>
        <w:rPr>
          <w:moveFrom w:author="Andreas Kuehne" w:date="2019-05-24T22:00:00Z" w:id="3101"/>
          <w:lang w:val="en-GB"/>
        </w:rPr>
      </w:pPr>
      <w:moveFrom w:author="Andreas Kuehne" w:date="2019-05-24T22:00:00Z" w:id="3102">
        <w:r w:rsidDel="002C29CC" w:rsidRPr="003A06D0">
          <w:rPr>
            <w:lang w:val="en-GB"/>
          </w:rPr>
          <w:t xml:space="preserve">If the server accepts the request in the multi-signature case (or if only a single signature is present) and one of the signatures fails to verify, the server should return one of the </w:t>
        </w:r>
        <w:r w:rsidDel="002C29CC" w:rsidR="008A6495" w:rsidRPr="003A06D0">
          <w:rPr>
            <w:rStyle w:val="Datatype"/>
            <w:lang w:val="en-GB"/>
          </w:rPr>
          <w:t>ResultMinor</w:t>
        </w:r>
        <w:r w:rsidDel="002C29CC" w:rsidR="008A6495" w:rsidRPr="003A06D0">
          <w:rPr>
            <w:lang w:val="en-GB"/>
          </w:rPr>
          <w:t xml:space="preserve"> </w:t>
        </w:r>
        <w:r w:rsidDel="002C29CC" w:rsidRPr="003A06D0">
          <w:rPr>
            <w:lang w:val="en-GB"/>
          </w:rPr>
          <w:t>error codes in section</w:t>
        </w:r>
        <w:r w:rsidDel="002C29CC" w:rsidR="008A6495" w:rsidRPr="003A06D0">
          <w:rPr>
            <w:lang w:val="en-GB"/>
          </w:rPr>
          <w:t xml:space="preserve"> </w:t>
        </w:r>
        <w:r w:rsidDel="002C29CC" w:rsidR="008A6495" w:rsidRPr="003A06D0">
          <w:rPr>
            <w:lang w:val="en-GB"/>
          </w:rPr>
          <w:fldChar w:fldCharType="begin"/>
        </w:r>
        <w:r w:rsidDel="002C29CC" w:rsidR="008A6495" w:rsidRPr="003A06D0">
          <w:rPr>
            <w:lang w:val="en-GB"/>
          </w:rPr>
          <w:instrText xml:space="preserve"> REF _Ref534804134 \r \h </w:instrText>
        </w:r>
        <w:r w:rsidDel="002C29CC" w:rsidR="008A6495" w:rsidRPr="003A06D0">
          <w:rPr>
            <w:lang w:val="en-GB"/>
          </w:rPr>
        </w:r>
        <w:r w:rsidDel="002C29CC" w:rsidR="008A6495" w:rsidRPr="003A06D0">
          <w:rPr>
            <w:lang w:val="en-GB"/>
          </w:rPr>
          <w:fldChar w:fldCharType="separate"/>
        </w:r>
        <w:r w:rsidDel="002C29CC" w:rsidR="008A6495" w:rsidRPr="003A06D0">
          <w:rPr>
            <w:lang w:val="en-GB"/>
          </w:rPr>
          <w:t>9.2</w:t>
        </w:r>
        <w:r w:rsidDel="002C29CC" w:rsidR="008A6495" w:rsidRPr="003A06D0">
          <w:rPr>
            <w:lang w:val="en-GB"/>
          </w:rPr>
          <w:fldChar w:fldCharType="end"/>
        </w:r>
        <w:r w:rsidDel="002C29CC" w:rsidRPr="003A06D0">
          <w:rPr>
            <w:lang w:val="en-GB"/>
          </w:rPr>
          <w:t>, reflecting the first error encountered.</w:t>
        </w:r>
        <w:bookmarkStart w:id="3103" w:name="_Toc9685171"/>
        <w:bookmarkEnd w:id="3103"/>
      </w:moveFrom>
    </w:p>
    <w:p w:rsidDel="002C29CC" w:rsidP="00211740" w:rsidR="00211740" w:rsidRDefault="00211740" w:rsidRPr="003A06D0">
      <w:pPr>
        <w:rPr>
          <w:moveFrom w:author="Andreas Kuehne" w:date="2019-05-24T22:00:00Z" w:id="3104"/>
          <w:lang w:val="en-GB"/>
        </w:rPr>
      </w:pPr>
      <w:moveFrom w:author="Andreas Kuehne" w:date="2019-05-24T22:00:00Z" w:id="3105">
        <w:r w:rsidDel="002C29CC" w:rsidRPr="003A06D0">
          <w:rPr>
            <w:lang w:val="en-GB"/>
          </w:rPr>
          <w:t xml:space="preserve">If all of the signatures verify correctly, the server should return the </w:t>
        </w:r>
        <w:r w:rsidDel="002C29CC" w:rsidRPr="003A06D0">
          <w:rPr>
            <w:rStyle w:val="Datatype"/>
            <w:lang w:val="en-GB"/>
          </w:rPr>
          <w:t>Success</w:t>
        </w:r>
        <w:r w:rsidDel="002C29CC" w:rsidRPr="003A06D0">
          <w:rPr>
            <w:lang w:val="en-GB"/>
          </w:rPr>
          <w:t xml:space="preserve"> </w:t>
        </w:r>
        <w:r w:rsidDel="002C29CC" w:rsidRPr="003A06D0">
          <w:rPr>
            <w:rStyle w:val="Datatype"/>
            <w:lang w:val="en-GB"/>
          </w:rPr>
          <w:t>ResultMajor</w:t>
        </w:r>
        <w:r w:rsidDel="002C29CC" w:rsidRPr="003A06D0">
          <w:rPr>
            <w:lang w:val="en-GB"/>
          </w:rPr>
          <w:t xml:space="preserve"> code and the following </w:t>
        </w:r>
        <w:r w:rsidDel="002C29CC" w:rsidRPr="003A06D0">
          <w:rPr>
            <w:rStyle w:val="Datatype"/>
            <w:lang w:val="en-GB"/>
          </w:rPr>
          <w:t>ResultMinor</w:t>
        </w:r>
        <w:r w:rsidDel="002C29CC" w:rsidRPr="003A06D0">
          <w:rPr>
            <w:lang w:val="en-GB"/>
          </w:rPr>
          <w:t xml:space="preserve"> code:</w:t>
        </w:r>
        <w:bookmarkStart w:id="3106" w:name="_Toc9685172"/>
        <w:bookmarkEnd w:id="3106"/>
      </w:moveFrom>
    </w:p>
    <w:p w:rsidDel="002C29CC" w:rsidP="00211740" w:rsidR="00211740" w:rsidRDefault="00211740" w:rsidRPr="003A06D0">
      <w:pPr>
        <w:rPr>
          <w:moveFrom w:author="Andreas Kuehne" w:date="2019-05-24T22:00:00Z" w:id="3107"/>
          <w:rStyle w:val="Datatype"/>
          <w:lang w:val="en-GB"/>
        </w:rPr>
      </w:pPr>
      <w:moveFrom w:author="Andreas Kuehne" w:date="2019-05-24T22:00:00Z" w:id="3108">
        <w:r w:rsidDel="002C29CC" w:rsidRPr="003A06D0">
          <w:rPr>
            <w:rStyle w:val="Datatype"/>
            <w:lang w:val="en-GB"/>
          </w:rPr>
          <w:t>urn:oasis:names:tc:dss:1.0:resultminor:ValidMultiSignatures</w:t>
        </w:r>
        <w:bookmarkStart w:id="3109" w:name="_Toc9685173"/>
        <w:bookmarkEnd w:id="3109"/>
      </w:moveFrom>
    </w:p>
    <w:p w:rsidDel="002C29CC" w:rsidP="00211740" w:rsidR="00211740" w:rsidRDefault="00211740" w:rsidRPr="003A06D0">
      <w:pPr>
        <w:pStyle w:val="Non-normativeCommentHeading"/>
        <w:rPr>
          <w:moveFrom w:author="Andreas Kuehne" w:date="2019-05-24T22:00:00Z" w:id="3110"/>
          <w:lang w:val="en-GB"/>
        </w:rPr>
      </w:pPr>
      <w:moveFrom w:author="Andreas Kuehne" w:date="2019-05-24T22:00:00Z" w:id="3111">
        <w:r w:rsidDel="002C29CC" w:rsidRPr="003A06D0">
          <w:rPr>
            <w:lang w:val="en-GB"/>
          </w:rPr>
          <w:t>Non-normative Note:</w:t>
        </w:r>
        <w:bookmarkStart w:id="3112" w:name="_Toc9685174"/>
        <w:bookmarkEnd w:id="3112"/>
      </w:moveFrom>
    </w:p>
    <w:p w:rsidDel="002C29CC" w:rsidP="008A6495" w:rsidR="00211740" w:rsidRDefault="008A6495" w:rsidRPr="003A06D0">
      <w:pPr>
        <w:pStyle w:val="Non-normativeComment"/>
        <w:rPr>
          <w:moveFrom w:author="Andreas Kuehne" w:date="2019-05-24T22:00:00Z" w:id="3113"/>
          <w:lang w:val="en-GB"/>
        </w:rPr>
      </w:pPr>
      <w:moveFrom w:author="Andreas Kuehne" w:date="2019-05-24T22:00:00Z" w:id="3114">
        <w:r w:rsidDel="002C29CC" w:rsidRPr="003A06D0">
          <w:rPr>
            <w:lang w:val="en-GB"/>
          </w:rPr>
          <w:t xml:space="preserve">Multiple signatures may be present in multiple instances of the </w:t>
        </w:r>
        <w:r w:rsidDel="002C29CC" w:rsidRPr="003A06D0">
          <w:rPr>
            <w:rStyle w:val="Datatype"/>
            <w:lang w:val="en-GB"/>
          </w:rPr>
          <w:t>SignatureObject</w:t>
        </w:r>
        <w:r w:rsidDel="002C29CC" w:rsidRPr="003A06D0">
          <w:rPr>
            <w:lang w:val="en-GB"/>
          </w:rPr>
          <w:t xml:space="preserve"> component or within signature containers (e.g. XMLDSig document</w:t>
        </w:r>
        <w:r w:rsidDel="002C29CC" w:rsidR="008B059D" w:rsidRPr="003A06D0">
          <w:rPr>
            <w:lang w:val="en-GB"/>
          </w:rPr>
          <w:t>s</w:t>
        </w:r>
        <w:r w:rsidDel="002C29CC" w:rsidRPr="003A06D0">
          <w:rPr>
            <w:lang w:val="en-GB"/>
          </w:rPr>
          <w:t xml:space="preserve"> or CMS</w:t>
        </w:r>
        <w:r w:rsidDel="002C29CC" w:rsidR="008B059D" w:rsidRPr="003A06D0">
          <w:rPr>
            <w:lang w:val="en-GB"/>
          </w:rPr>
          <w:t xml:space="preserve"> files</w:t>
        </w:r>
        <w:r w:rsidDel="002C29CC" w:rsidRPr="003A06D0">
          <w:rPr>
            <w:lang w:val="en-GB"/>
          </w:rPr>
          <w:t>)</w:t>
        </w:r>
        <w:r w:rsidDel="002C29CC" w:rsidR="00211740" w:rsidRPr="003A06D0">
          <w:rPr>
            <w:lang w:val="en-GB"/>
          </w:rPr>
          <w:t>.</w:t>
        </w:r>
        <w:r w:rsidDel="002C29CC" w:rsidRPr="003A06D0">
          <w:rPr>
            <w:lang w:val="en-GB"/>
          </w:rPr>
          <w:t xml:space="preserve"> So even with just one </w:t>
        </w:r>
        <w:r w:rsidDel="002C29CC" w:rsidRPr="003A06D0">
          <w:rPr>
            <w:rStyle w:val="Datatype"/>
            <w:lang w:val="en-GB"/>
          </w:rPr>
          <w:t>SignatureObject</w:t>
        </w:r>
        <w:r w:rsidDel="002C29CC" w:rsidRPr="003A06D0">
          <w:rPr>
            <w:lang w:val="en-GB"/>
          </w:rPr>
          <w:t xml:space="preserve"> component present multiple signatures need to be processed.</w:t>
        </w:r>
        <w:bookmarkStart w:id="3115" w:name="_Toc9685175"/>
        <w:bookmarkEnd w:id="3115"/>
      </w:moveFrom>
    </w:p>
    <w:p w:rsidDel="002C29CC" w:rsidP="00211740" w:rsidR="00211740" w:rsidRDefault="00211740" w:rsidRPr="003A06D0">
      <w:pPr>
        <w:rPr>
          <w:moveFrom w:author="Andreas Kuehne" w:date="2019-05-24T22:00:00Z" w:id="3116"/>
          <w:lang w:val="en-GB"/>
        </w:rPr>
      </w:pPr>
      <w:moveFrom w:author="Andreas Kuehne" w:date="2019-05-24T22:00:00Z" w:id="3117">
        <w:r w:rsidDel="002C29CC" w:rsidRPr="003A06D0">
          <w:rPr>
            <w:lang w:val="en-GB"/>
          </w:rPr>
          <w:t xml:space="preserve">Only certain optional inputs and outputs are allowed when performing multi-signature verification.  See section </w:t>
        </w:r>
        <w:r w:rsidDel="002C29CC" w:rsidRPr="003A06D0">
          <w:rPr>
            <w:lang w:val="en-GB"/>
          </w:rPr>
          <w:fldChar w:fldCharType="begin"/>
        </w:r>
        <w:r w:rsidDel="002C29CC" w:rsidRPr="003A06D0">
          <w:rPr>
            <w:lang w:val="en-GB"/>
          </w:rPr>
          <w:instrText xml:space="preserve"> REF _Ref516355628 \r \h </w:instrText>
        </w:r>
        <w:r w:rsidDel="002C29CC" w:rsidRPr="003A06D0">
          <w:rPr>
            <w:lang w:val="en-GB"/>
          </w:rPr>
        </w:r>
        <w:r w:rsidDel="002C29CC" w:rsidRPr="003A06D0">
          <w:rPr>
            <w:lang w:val="en-GB"/>
          </w:rPr>
          <w:fldChar w:fldCharType="separate"/>
        </w:r>
        <w:r w:rsidDel="002C29CC" w:rsidRPr="003A06D0">
          <w:rPr>
            <w:lang w:val="en-GB"/>
          </w:rPr>
          <w:t>6.3</w:t>
        </w:r>
        <w:r w:rsidDel="002C29CC" w:rsidRPr="003A06D0">
          <w:rPr>
            <w:lang w:val="en-GB"/>
          </w:rPr>
          <w:fldChar w:fldCharType="end"/>
        </w:r>
        <w:r w:rsidDel="002C29CC" w:rsidRPr="003A06D0">
          <w:rPr>
            <w:lang w:val="en-GB"/>
          </w:rPr>
          <w:t xml:space="preserve"> </w:t>
        </w:r>
        <w:r w:rsidDel="002C29CC" w:rsidR="00FE06C1">
          <w:rPr>
            <w:rStyle w:val="Hyperlink"/>
            <w:lang w:val="en-GB"/>
          </w:rPr>
          <w:fldChar w:fldCharType="begin"/>
        </w:r>
        <w:r w:rsidDel="002C29CC" w:rsidR="00FE06C1">
          <w:rPr>
            <w:rStyle w:val="Hyperlink"/>
            <w:lang w:val="en-GB"/>
          </w:rPr>
          <w:instrText xml:space="preserve"> HYPERLINK \l "General processing" </w:instrText>
        </w:r>
        <w:r w:rsidDel="002C29CC" w:rsidR="00FE06C1">
          <w:rPr>
            <w:rStyle w:val="Hyperlink"/>
            <w:lang w:val="en-GB"/>
          </w:rPr>
          <w:fldChar w:fldCharType="separate"/>
        </w:r>
        <w:r w:rsidDel="002C29CC" w:rsidRPr="003A06D0">
          <w:rPr>
            <w:rStyle w:val="Hyperlink"/>
            <w:lang w:val="en-GB"/>
          </w:rPr>
          <w:t>General processing</w:t>
        </w:r>
        <w:r w:rsidDel="002C29CC" w:rsidR="00FE06C1">
          <w:rPr>
            <w:rStyle w:val="Hyperlink"/>
            <w:lang w:val="en-GB"/>
          </w:rPr>
          <w:fldChar w:fldCharType="end"/>
        </w:r>
        <w:r w:rsidDel="002C29CC" w:rsidRPr="003A06D0">
          <w:rPr>
            <w:lang w:val="en-GB"/>
          </w:rPr>
          <w:t xml:space="preserve"> for details.</w:t>
        </w:r>
        <w:bookmarkStart w:id="3118" w:name="_Toc9685176"/>
        <w:bookmarkEnd w:id="3118"/>
      </w:moveFrom>
    </w:p>
    <w:p w:rsidDel="002C29CC" w:rsidP="009D4EF5" w:rsidR="00211740" w:rsidRDefault="00211740" w:rsidRPr="003A06D0">
      <w:pPr>
        <w:rPr>
          <w:moveFrom w:author="Andreas Kuehne" w:date="2019-05-24T22:00:00Z" w:id="3119"/>
          <w:lang w:val="en-GB"/>
        </w:rPr>
      </w:pPr>
      <w:bookmarkStart w:id="3120" w:name="_Toc9685177"/>
      <w:bookmarkEnd w:id="3120"/>
    </w:p>
    <w:p w:rsidP="009D4EF5" w:rsidR="009D4EF5" w:rsidRDefault="009D4EF5" w:rsidRPr="003A06D0">
      <w:pPr>
        <w:pStyle w:val="berschrift3"/>
        <w:numPr>
          <w:ilvl w:val="2"/>
          <w:numId w:val="3"/>
        </w:numPr>
        <w:rPr>
          <w:lang w:val="en-GB"/>
        </w:rPr>
      </w:pPr>
      <w:bookmarkStart w:id="3121" w:name="_Ref501440736"/>
      <w:bookmarkStart w:id="3122" w:name="_Toc516359913"/>
      <w:bookmarkStart w:id="3123" w:name="_Toc522668722"/>
      <w:bookmarkStart w:id="3124" w:name="_Toc534748911"/>
      <w:bookmarkStart w:id="3125" w:name="_Toc9685178"/>
      <w:moveFromRangeEnd w:id="3071"/>
      <w:r w:rsidRPr="003A06D0">
        <w:rPr>
          <w:lang w:val="en-GB"/>
        </w:rPr>
        <w:t>Sub process ‘augment Signature’</w:t>
      </w:r>
      <w:bookmarkEnd w:id="3121"/>
      <w:bookmarkEnd w:id="3122"/>
      <w:bookmarkEnd w:id="3123"/>
      <w:bookmarkEnd w:id="3124"/>
      <w:bookmarkEnd w:id="3125"/>
    </w:p>
    <w:p w:rsidP="009D4EF5" w:rsidR="009D4EF5" w:rsidRDefault="009D4EF5" w:rsidRPr="003A06D0">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P="009D4EF5" w:rsidR="009D4EF5" w:rsidRDefault="009D4EF5" w:rsidRPr="003A06D0">
      <w:pPr>
        <w:pStyle w:val="Beschriftung"/>
        <w:rPr>
          <w:lang w:val="en-GB"/>
        </w:rPr>
      </w:pPr>
      <w:bookmarkStart w:id="3126" w:name="_Toc534748587"/>
      <w:bookmarkStart w:id="3127"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3126"/>
      <w:bookmarkEnd w:id="3127"/>
    </w:p>
    <w:p w:rsidP="009D4EF5" w:rsidR="009D4EF5" w:rsidRDefault="009D4EF5" w:rsidRPr="003A06D0">
      <w:pPr>
        <w:keepNext/>
        <w:rPr>
          <w:lang w:val="en-GB"/>
        </w:rPr>
      </w:pPr>
      <w:r w:rsidRPr="003A06D0">
        <w:rPr>
          <w:noProof/>
          <w:lang w:eastAsia="en-GB" w:val="en-GB"/>
        </w:rPr>
        <w:drawing>
          <wp:inline distB="0" distL="0" distR="0" distT="0" wp14:anchorId="4719D33C" wp14:editId="44C97917">
            <wp:extent cx="5943600" cy="1325880"/>
            <wp:effectExtent b="7620" l="0" r="0" t="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eastAsia="en-GB" w:val="en-GB"/>
        </w:rPr>
        <w:t xml:space="preserve"> </w:t>
      </w:r>
    </w:p>
    <w:p w:rsidP="009D4EF5" w:rsidR="009D4EF5" w:rsidRDefault="009D4EF5" w:rsidRPr="003A06D0">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P="009D4EF5" w:rsidR="009D4EF5" w:rsidRDefault="009D4EF5" w:rsidRPr="003A06D0">
      <w:pPr>
        <w:rPr>
          <w:lang w:val="en-GB"/>
        </w:rPr>
      </w:pPr>
      <w:r w:rsidRPr="003A06D0">
        <w:rPr>
          <w:lang w:val="en-GB"/>
        </w:rPr>
        <w:t xml:space="preserve">Multiple occurrences of this optional input can be present in a single verify request message. </w:t>
      </w:r>
      <w:r w:rsidRPr="003A06D0">
        <w:rPr>
          <w:rFonts w:cs="MS Mincho" w:eastAsia="MS Mincho"/>
          <w:lang w:val="en-GB"/>
        </w:rPr>
        <w:t>«</w:t>
      </w:r>
      <w:r w:rsidRPr="003A06D0">
        <w:rPr>
          <w:rFonts w:ascii="MS Mincho" w:cs="MS Mincho" w:eastAsia="MS Mincho" w:hAnsi="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P="009D4EF5" w:rsidR="009D4EF5" w:rsidRDefault="009D4EF5" w:rsidRPr="003A06D0">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P="009D4EF5" w:rsidR="009D4EF5" w:rsidRDefault="009D4EF5" w:rsidRPr="003A06D0">
      <w:pPr>
        <w:pStyle w:val="Beschriftung"/>
        <w:rPr>
          <w:lang w:val="en-GB"/>
        </w:rPr>
      </w:pPr>
      <w:bookmarkStart w:id="3128" w:name="_Toc534748588"/>
      <w:bookmarkStart w:id="3129"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3128"/>
      <w:bookmarkEnd w:id="3129"/>
      <w:r w:rsidR="003D324A" w:rsidRPr="003A06D0">
        <w:rPr>
          <w:noProof/>
          <w:lang w:val="en-GB"/>
        </w:rPr>
        <w:t>dSignature component</w:t>
      </w:r>
    </w:p>
    <w:p w:rsidP="009D4EF5" w:rsidR="009D4EF5" w:rsidRDefault="003D324A" w:rsidRPr="003A06D0">
      <w:pPr>
        <w:keepNext/>
        <w:rPr>
          <w:lang w:val="en-GB"/>
        </w:rPr>
      </w:pPr>
      <w:r w:rsidRPr="003A06D0">
        <w:rPr>
          <w:noProof/>
          <w:lang w:eastAsia="en-GB" w:val="en-GB"/>
        </w:rPr>
        <w:lastRenderedPageBreak/>
        <w:drawing>
          <wp:inline distB="0" distL="0" distR="0" distT="0" wp14:anchorId="00374E76" wp14:editId="64C9B5F1">
            <wp:extent cx="5943600" cy="2410460"/>
            <wp:effectExtent b="8890" l="0" r="0" t="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eastAsia="en-GB" w:val="en-GB"/>
        </w:rPr>
        <w:t xml:space="preserve"> </w:t>
      </w:r>
    </w:p>
    <w:p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P="009D4EF5" w:rsidR="009D4EF5" w:rsidRDefault="009D4EF5" w:rsidRPr="003A06D0">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P="009D4EF5" w:rsidR="009D4EF5" w:rsidRDefault="009D4EF5" w:rsidRPr="003A06D0">
      <w:pPr>
        <w:pStyle w:val="berschrift3"/>
        <w:numPr>
          <w:ilvl w:val="2"/>
          <w:numId w:val="3"/>
        </w:numPr>
        <w:rPr>
          <w:lang w:val="en-GB"/>
        </w:rPr>
      </w:pPr>
      <w:bookmarkStart w:id="3130" w:name="_Toc516359914"/>
      <w:bookmarkStart w:id="3131" w:name="_Toc522668723"/>
      <w:bookmarkStart w:id="3132" w:name="_Toc534748912"/>
      <w:bookmarkStart w:id="3133" w:name="_Toc9685179"/>
      <w:r w:rsidRPr="003A06D0">
        <w:rPr>
          <w:lang w:val="en-GB"/>
        </w:rPr>
        <w:t>Sub process ‘timestamp Signature’</w:t>
      </w:r>
      <w:bookmarkEnd w:id="3130"/>
      <w:bookmarkEnd w:id="3131"/>
      <w:bookmarkEnd w:id="3132"/>
      <w:bookmarkEnd w:id="3133"/>
    </w:p>
    <w:p w:rsidP="009D4EF5" w:rsidR="009D4EF5" w:rsidRDefault="009D4EF5" w:rsidRPr="003A06D0">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P="009D4EF5" w:rsidR="009D4EF5" w:rsidRDefault="009D4EF5" w:rsidRPr="003A06D0">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P="009D4EF5" w:rsidR="009D4EF5" w:rsidRDefault="009D4EF5" w:rsidRPr="003A06D0">
      <w:pPr>
        <w:rPr>
          <w:lang w:val="en-GB"/>
        </w:rPr>
      </w:pPr>
    </w:p>
    <w:p w:rsidP="009D4EF5" w:rsidR="009D4EF5" w:rsidRDefault="009D4EF5" w:rsidRPr="003A06D0">
      <w:pPr>
        <w:pStyle w:val="Beschriftung"/>
        <w:rPr>
          <w:lang w:val="en-GB"/>
        </w:rPr>
      </w:pPr>
      <w:bookmarkStart w:id="3134" w:name="_Toc534748589"/>
      <w:bookmarkStart w:id="3135"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3134"/>
      <w:bookmarkEnd w:id="3135"/>
    </w:p>
    <w:p w:rsidP="009D4EF5" w:rsidR="009D4EF5" w:rsidRDefault="001C0CE9" w:rsidRPr="003A06D0">
      <w:pPr>
        <w:keepNext/>
        <w:rPr>
          <w:lang w:val="en-GB"/>
        </w:rPr>
      </w:pPr>
      <w:r w:rsidRPr="003A06D0">
        <w:rPr>
          <w:noProof/>
          <w:lang w:eastAsia="en-GB" w:val="en-GB"/>
        </w:rPr>
        <w:lastRenderedPageBreak/>
        <w:drawing>
          <wp:inline distB="0" distL="0" distR="0" distT="0" wp14:anchorId="2955DDC8" wp14:editId="5E2A13DA">
            <wp:extent cx="5943600" cy="1093470"/>
            <wp:effectExtent b="0" l="0" r="0" t="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eastAsia="en-GB" w:val="en-GB"/>
        </w:rPr>
        <w:t xml:space="preserve"> </w:t>
      </w:r>
    </w:p>
    <w:p w:rsidP="009D4EF5" w:rsidR="009D4EF5" w:rsidRDefault="009D4EF5" w:rsidRPr="003A06D0">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P="009D4EF5" w:rsidR="009D4EF5" w:rsidRDefault="009D4EF5" w:rsidRPr="003A06D0">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P="009D4EF5" w:rsidR="009D4EF5" w:rsidRDefault="009D4EF5" w:rsidRPr="003A06D0">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P="009D4EF5" w:rsidR="009D4EF5" w:rsidRDefault="009D4EF5" w:rsidRPr="003A06D0">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P="009D4EF5" w:rsidR="009D4EF5" w:rsidRDefault="009D4EF5" w:rsidRPr="003A06D0">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P="009D4EF5" w:rsidR="009D4EF5" w:rsidRDefault="009D4EF5" w:rsidRPr="003A06D0">
      <w:pPr>
        <w:pStyle w:val="berschrift3"/>
        <w:numPr>
          <w:ilvl w:val="2"/>
          <w:numId w:val="3"/>
        </w:numPr>
        <w:rPr>
          <w:lang w:val="en-GB"/>
        </w:rPr>
      </w:pPr>
      <w:bookmarkStart w:id="3136" w:name="_Toc516359915"/>
      <w:bookmarkStart w:id="3137" w:name="_Toc522668724"/>
      <w:bookmarkStart w:id="3138" w:name="_Toc534748913"/>
      <w:bookmarkStart w:id="3139" w:name="_Toc9685180"/>
      <w:r w:rsidRPr="003A06D0">
        <w:rPr>
          <w:lang w:val="en-GB"/>
        </w:rPr>
        <w:t>Task ‘build VerifyResponse’</w:t>
      </w:r>
      <w:bookmarkEnd w:id="3136"/>
      <w:bookmarkEnd w:id="3137"/>
      <w:bookmarkEnd w:id="3138"/>
      <w:bookmarkEnd w:id="3139"/>
    </w:p>
    <w:p w:rsidP="009D4EF5" w:rsidR="009D4EF5" w:rsidRDefault="009D4EF5" w:rsidRPr="003A06D0">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P="009D4EF5" w:rsidR="009D4EF5" w:rsidRDefault="009D4EF5" w:rsidRPr="003A06D0">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P="009D4EF5" w:rsidR="009D4EF5" w:rsidRDefault="009D4EF5" w:rsidRPr="003A06D0">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P="009D4EF5" w:rsidR="009D4EF5" w:rsidRDefault="009D4EF5" w:rsidRPr="003A06D0">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P="009D4EF5" w:rsidR="009D4EF5" w:rsidRDefault="009D4EF5" w:rsidRPr="003A06D0">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P="009D4EF5" w:rsidR="009D4EF5" w:rsidRDefault="009D4EF5" w:rsidRPr="003A06D0">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P="009D4EF5" w:rsidR="009D4EF5" w:rsidRDefault="009D4EF5" w:rsidRPr="003A06D0">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P="009D4EF5" w:rsidR="009D4EF5" w:rsidRDefault="009D4EF5" w:rsidRPr="003A06D0">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3035"/>
    <w:bookmarkEnd w:id="3036"/>
    <w:bookmarkEnd w:id="3037"/>
    <w:bookmarkEnd w:id="3038"/>
    <w:bookmarkEnd w:id="3039"/>
    <w:bookmarkEnd w:id="3040"/>
    <w:p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3140" w:name="_Ref628073"/>
      <w:bookmarkStart w:id="3141" w:name="_Ref534888702"/>
      <w:bookmarkStart w:id="3142" w:name="_Toc522668725"/>
      <w:bookmarkStart w:id="3143" w:name="_Ref522794364"/>
      <w:bookmarkStart w:id="3144" w:name="_Toc9685181"/>
      <w:r w:rsidRPr="003A06D0">
        <w:rPr>
          <w:rStyle w:val="Hyperlink"/>
          <w:lang w:val="en-GB"/>
        </w:rPr>
        <w:t>Asynchronous Processing Model</w:t>
      </w:r>
      <w:bookmarkEnd w:id="3140"/>
      <w:bookmarkEnd w:id="3141"/>
      <w:bookmarkEnd w:id="3142"/>
      <w:bookmarkEnd w:id="3143"/>
      <w:bookmarkEnd w:id="3144"/>
      <w:r w:rsidRPr="003A06D0">
        <w:rPr>
          <w:lang w:val="en-GB"/>
        </w:rPr>
        <w:fldChar w:fldCharType="end"/>
      </w:r>
    </w:p>
    <w:p w:rsidP="0067485C" w:rsidR="00BF4F83" w:rsidRDefault="00BF4F83" w:rsidRPr="003A06D0">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P="0067485C" w:rsidR="003A1FBF" w:rsidRDefault="003A1FBF" w:rsidRPr="003A06D0">
      <w:pPr>
        <w:rPr>
          <w:rStyle w:val="Datatype"/>
          <w:lang w:val="en-GB"/>
        </w:rPr>
      </w:pPr>
      <w:r w:rsidRPr="003A06D0">
        <w:rPr>
          <w:rStyle w:val="Datatype"/>
          <w:lang w:val="en-GB"/>
        </w:rPr>
        <w:t>urn:oasis:names:tc:dss:1.0:profiles:asynchronousprocessing:1.0</w:t>
      </w:r>
    </w:p>
    <w:p w:rsidP="003A1FBF" w:rsidR="003A1FBF" w:rsidRDefault="003A1FBF" w:rsidRPr="003A06D0">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P="0067485C" w:rsidR="003A1FBF" w:rsidRDefault="003A1FBF" w:rsidRPr="003A06D0">
      <w:pPr>
        <w:rPr>
          <w:lang w:val="en-GB"/>
        </w:rPr>
      </w:pPr>
    </w:p>
    <w:p w:rsidP="00BF4F83" w:rsidR="00BF4F83" w:rsidRDefault="00BF4F83" w:rsidRPr="003A06D0">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P="00BF4F83" w:rsidR="00BF4F83" w:rsidRDefault="00BF4F83" w:rsidRPr="003A06D0">
      <w:pPr>
        <w:rPr>
          <w:lang w:val="en-GB"/>
        </w:rPr>
      </w:pPr>
      <w:r w:rsidRPr="003A06D0">
        <w:rPr>
          <w:rStyle w:val="Datatype"/>
          <w:sz w:val="18"/>
          <w:lang w:val="en-GB"/>
        </w:rPr>
        <w:t>urn:oasis:names:tc:dss:1.0:profiles:asynchronousprocessing:resultmajor:Pending</w:t>
      </w:r>
    </w:p>
    <w:p w:rsidP="00BF4F83" w:rsidR="00BF4F83" w:rsidRDefault="00BF4F83" w:rsidRPr="003A06D0">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P="00BF4F83" w:rsidR="000D0396" w:rsidRDefault="000D0396" w:rsidRPr="003A06D0">
      <w:pPr>
        <w:rPr>
          <w:lang w:val="en-GB"/>
        </w:rPr>
      </w:pPr>
    </w:p>
    <w:p w:rsidP="00D02FB8" w:rsidR="00D02FB8" w:rsidRDefault="00BF4F83" w:rsidRPr="003A06D0">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P="00BF4F83" w:rsidR="00BF4F83" w:rsidRDefault="00BF4F83" w:rsidRPr="003A06D0">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P="000D0396" w:rsidR="000D0396" w:rsidRDefault="000D0396" w:rsidRPr="003A06D0">
      <w:pPr>
        <w:rPr>
          <w:lang w:val="en-GB"/>
        </w:rPr>
      </w:pPr>
    </w:p>
    <w:p w:rsidP="000D0396" w:rsidR="000D0396" w:rsidRDefault="000D0396" w:rsidRPr="003A06D0">
      <w:pPr>
        <w:rPr>
          <w:lang w:eastAsia="en-GB" w:val="en-GB"/>
        </w:rPr>
      </w:pPr>
      <w:r w:rsidRPr="003A06D0">
        <w:rPr>
          <w:lang w:eastAsia="en-GB" w:val="en-GB"/>
        </w:rPr>
        <w:t xml:space="preserve">In response to a </w:t>
      </w:r>
      <w:r w:rsidRPr="003A06D0">
        <w:rPr>
          <w:rStyle w:val="Datatype"/>
          <w:lang w:val="en-GB"/>
        </w:rPr>
        <w:t>PendingRequest</w:t>
      </w:r>
      <w:r w:rsidRPr="003A06D0">
        <w:rPr>
          <w:lang w:eastAsia="en-GB" w:val="en-GB"/>
        </w:rPr>
        <w:t xml:space="preserve"> the server may response with the generic </w:t>
      </w:r>
      <w:r w:rsidRPr="003A06D0">
        <w:rPr>
          <w:rStyle w:val="Datatype"/>
          <w:lang w:val="en-GB"/>
        </w:rPr>
        <w:t>Response</w:t>
      </w:r>
      <w:r w:rsidRPr="003A06D0">
        <w:rPr>
          <w:lang w:eastAsia="en-GB" w:val="en-GB"/>
        </w:rPr>
        <w:t xml:space="preserve"> in cases where the service is unable to specialise down to </w:t>
      </w:r>
      <w:r w:rsidRPr="003A06D0">
        <w:rPr>
          <w:rStyle w:val="Datatype"/>
          <w:lang w:val="en-GB"/>
        </w:rPr>
        <w:t>SignResponse</w:t>
      </w:r>
      <w:r w:rsidRPr="003A06D0">
        <w:rPr>
          <w:lang w:eastAsia="en-GB" w:val="en-GB"/>
        </w:rPr>
        <w:t xml:space="preserve"> or </w:t>
      </w:r>
      <w:r w:rsidRPr="003A06D0">
        <w:rPr>
          <w:rStyle w:val="Datatype"/>
          <w:lang w:val="en-GB"/>
        </w:rPr>
        <w:t>VerificationResponse</w:t>
      </w:r>
      <w:r w:rsidRPr="003A06D0">
        <w:rPr>
          <w:lang w:val="en-GB"/>
        </w:rPr>
        <w:t xml:space="preserve"> components. </w:t>
      </w:r>
      <w:r w:rsidRPr="003A06D0">
        <w:rPr>
          <w:lang w:eastAsia="en-GB" w:val="en-GB"/>
        </w:rPr>
        <w:t xml:space="preserve">This will happen when the service doesn't recognise the given </w:t>
      </w:r>
      <w:r w:rsidRPr="003A06D0">
        <w:rPr>
          <w:rStyle w:val="Datatype"/>
          <w:lang w:val="en-GB"/>
        </w:rPr>
        <w:t>ResponseID</w:t>
      </w:r>
      <w:r w:rsidRPr="003A06D0">
        <w:rPr>
          <w:lang w:eastAsia="en-GB" w:val="en-GB"/>
        </w:rPr>
        <w:t xml:space="preserve">. The </w:t>
      </w:r>
      <w:r w:rsidRPr="003A06D0">
        <w:rPr>
          <w:rStyle w:val="Datatype"/>
          <w:lang w:val="en-GB"/>
        </w:rPr>
        <w:t>ResultMinor</w:t>
      </w:r>
      <w:r w:rsidRPr="003A06D0">
        <w:rPr>
          <w:lang w:eastAsia="en-GB" w:val="en-GB"/>
        </w:rPr>
        <w:t xml:space="preserve"> is set to the special value of </w:t>
      </w:r>
    </w:p>
    <w:p w:rsidP="000D0396" w:rsidR="000D0396" w:rsidRDefault="000D0396" w:rsidRPr="003A06D0">
      <w:pPr>
        <w:rPr>
          <w:rStyle w:val="Datatype"/>
          <w:sz w:val="16"/>
          <w:lang w:val="en-GB"/>
        </w:rPr>
      </w:pPr>
      <w:r w:rsidRPr="003A06D0">
        <w:rPr>
          <w:rStyle w:val="Datatype"/>
          <w:sz w:val="16"/>
          <w:lang w:val="en-GB"/>
        </w:rPr>
        <w:t>urn:oasis:names:tc:dss:1.0:profiles:asynchronousprocessing:resultminor:ResponseIdUnknown</w:t>
      </w:r>
    </w:p>
    <w:p w:rsidP="000D0396" w:rsidR="000D0396" w:rsidRDefault="000D0396" w:rsidRPr="003A06D0">
      <w:pPr>
        <w:rPr>
          <w:lang w:eastAsia="en-GB" w:val="en-GB"/>
        </w:rPr>
      </w:pPr>
    </w:p>
    <w:p w:rsidP="000D0396" w:rsidR="000D0396" w:rsidRDefault="000D0396" w:rsidRPr="003A06D0">
      <w:pPr>
        <w:rPr>
          <w:lang w:eastAsia="en-GB" w:val="en-GB"/>
        </w:rPr>
      </w:pPr>
      <w:r w:rsidRPr="003A06D0">
        <w:rPr>
          <w:lang w:eastAsia="en-GB" w:val="en-GB"/>
        </w:rPr>
        <w:t xml:space="preserve">The </w:t>
      </w:r>
      <w:r w:rsidRPr="003A06D0">
        <w:rPr>
          <w:rStyle w:val="Datatype"/>
          <w:lang w:val="en-GB"/>
        </w:rPr>
        <w:t>ResultMajor</w:t>
      </w:r>
      <w:r w:rsidRPr="003A06D0">
        <w:rPr>
          <w:lang w:eastAsia="en-GB" w:val="en-GB"/>
        </w:rPr>
        <w:t xml:space="preserve"> code in this case is </w:t>
      </w:r>
      <w:r w:rsidRPr="003A06D0">
        <w:rPr>
          <w:rStyle w:val="Datatype"/>
          <w:lang w:val="en-GB"/>
        </w:rPr>
        <w:t>RequesterError</w:t>
      </w:r>
      <w:r w:rsidRPr="003A06D0">
        <w:rPr>
          <w:lang w:eastAsia="en-GB" w:val="en-GB"/>
        </w:rPr>
        <w:t xml:space="preserve">. This result </w:t>
      </w:r>
      <w:r w:rsidR="00214606" w:rsidRPr="003A06D0">
        <w:rPr>
          <w:lang w:eastAsia="en-GB" w:val="en-GB"/>
        </w:rPr>
        <w:t xml:space="preserve">min or </w:t>
      </w:r>
      <w:r w:rsidRPr="003A06D0">
        <w:rPr>
          <w:lang w:eastAsia="en-GB" w:val="en-GB"/>
        </w:rPr>
        <w:t xml:space="preserve">code shows up only in response to a </w:t>
      </w:r>
      <w:r w:rsidRPr="003A06D0">
        <w:rPr>
          <w:rStyle w:val="Datatype"/>
          <w:lang w:val="en-GB"/>
        </w:rPr>
        <w:t>PendingRequest</w:t>
      </w:r>
      <w:r w:rsidRPr="003A06D0">
        <w:rPr>
          <w:lang w:eastAsia="en-GB" w:val="en-GB"/>
        </w:rPr>
        <w:t>.</w:t>
      </w:r>
    </w:p>
    <w:p w:rsidP="00BF4F83" w:rsidR="000D0396" w:rsidRDefault="000D0396" w:rsidRPr="003A06D0">
      <w:pPr>
        <w:rPr>
          <w:lang w:val="en-GB"/>
        </w:rPr>
      </w:pPr>
    </w:p>
    <w:p w:rsidP="00BF4F83" w:rsidR="00BF4F83" w:rsidRDefault="00BF4F83" w:rsidRPr="003A06D0">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P="00BF4F83" w:rsidR="003A1FBF" w:rsidRDefault="003A1FBF" w:rsidRPr="003A06D0">
      <w:pPr>
        <w:rPr>
          <w:lang w:val="en-GB"/>
        </w:rPr>
      </w:pPr>
    </w:p>
    <w:p w:rsidP="003A1FBF" w:rsidR="003A1FBF" w:rsidRDefault="003A1FBF" w:rsidRPr="003A06D0">
      <w:pPr>
        <w:pStyle w:val="berschrift2"/>
        <w:rPr>
          <w:lang w:val="en-GB"/>
        </w:rPr>
      </w:pPr>
      <w:bookmarkStart w:id="3145" w:name="_Toc9685182"/>
      <w:r w:rsidRPr="003A06D0">
        <w:rPr>
          <w:lang w:val="en-GB"/>
        </w:rPr>
        <w:t>Asynchronous-only Processing</w:t>
      </w:r>
      <w:bookmarkEnd w:id="3145"/>
      <w:r w:rsidRPr="003A06D0">
        <w:rPr>
          <w:lang w:val="en-GB"/>
        </w:rPr>
        <w:t xml:space="preserve"> </w:t>
      </w:r>
    </w:p>
    <w:p w:rsidP="00BF4F83" w:rsidR="003A1FBF" w:rsidRDefault="003A1FBF" w:rsidRPr="003A06D0">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P="00BF4F83" w:rsidR="000D0396" w:rsidRDefault="000D0396" w:rsidRPr="003A06D0">
      <w:pPr>
        <w:rPr>
          <w:rStyle w:val="Datatype"/>
          <w:sz w:val="16"/>
          <w:lang w:val="en-GB"/>
        </w:rPr>
      </w:pPr>
      <w:r w:rsidRPr="003A06D0">
        <w:rPr>
          <w:rStyle w:val="Datatype"/>
          <w:sz w:val="16"/>
          <w:lang w:val="en-GB"/>
        </w:rPr>
        <w:t>urn:oasis:names:tc:dss:1.0:profiles:asynchronousprocessing:resultminor:asynchronousOnly</w:t>
      </w:r>
    </w:p>
    <w:p w:rsidP="000D0396" w:rsidR="000D0396" w:rsidRDefault="000D0396" w:rsidRPr="003A06D0">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P="004819C2" w:rsidR="004819C2" w:rsidRDefault="0067485C" w:rsidRPr="003A06D0">
      <w:pPr>
        <w:pStyle w:val="berschrift2"/>
        <w:rPr>
          <w:lang w:val="en-GB"/>
        </w:rPr>
      </w:pPr>
      <w:bookmarkStart w:id="3146" w:name="_Toc9685183"/>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3146"/>
    </w:p>
    <w:p w:rsidP="004819C2" w:rsidR="004819C2" w:rsidRDefault="004819C2" w:rsidRPr="003A06D0">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P="004819C2" w:rsidR="004819C2" w:rsidRDefault="004819C2" w:rsidRPr="003A06D0">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3147" w:name="sec_DssCoreBindings"/>
    <w:bookmarkEnd w:id="3147"/>
    <w:p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3148" w:name="_Toc522668726"/>
      <w:bookmarkStart w:id="3149" w:name="_Toc9685184"/>
      <w:r w:rsidRPr="003A06D0">
        <w:rPr>
          <w:rStyle w:val="Hyperlink"/>
          <w:lang w:val="en-GB"/>
        </w:rPr>
        <w:t>DSS Core Bindings</w:t>
      </w:r>
      <w:bookmarkEnd w:id="2833"/>
      <w:bookmarkEnd w:id="2834"/>
      <w:bookmarkEnd w:id="2835"/>
      <w:bookmarkEnd w:id="2836"/>
      <w:bookmarkEnd w:id="2837"/>
      <w:bookmarkEnd w:id="2838"/>
      <w:bookmarkEnd w:id="2839"/>
      <w:bookmarkEnd w:id="3148"/>
      <w:bookmarkEnd w:id="3149"/>
      <w:r w:rsidRPr="003A06D0">
        <w:rPr>
          <w:lang w:val="en-GB"/>
        </w:rPr>
        <w:fldChar w:fldCharType="end"/>
      </w:r>
    </w:p>
    <w:p w:rsidP="00BF4F83" w:rsidR="00BF4F83" w:rsidRDefault="00BF4F83" w:rsidRPr="003A06D0">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3150" w:name="sec_HttpPostTransportBinding"/>
    <w:bookmarkStart w:id="3151" w:name="_Toc114309536"/>
    <w:bookmarkStart w:id="3152" w:name="_Toc157225062"/>
    <w:bookmarkStart w:id="3153" w:name="_Toc158797529"/>
    <w:bookmarkStart w:id="3154" w:name="_Toc159076097"/>
    <w:bookmarkStart w:id="3155" w:name="_Toc481065034"/>
    <w:bookmarkStart w:id="3156" w:name="_Toc516358024"/>
    <w:bookmarkEnd w:id="3150"/>
    <w:p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3157" w:name="_Toc522668727"/>
      <w:bookmarkStart w:id="3158" w:name="_Toc9685185"/>
      <w:r w:rsidRPr="003A06D0">
        <w:rPr>
          <w:rStyle w:val="Hyperlink"/>
          <w:lang w:val="en-GB"/>
        </w:rPr>
        <w:t>HTTP POST Transport Binding</w:t>
      </w:r>
      <w:bookmarkEnd w:id="3151"/>
      <w:bookmarkEnd w:id="3152"/>
      <w:bookmarkEnd w:id="3153"/>
      <w:bookmarkEnd w:id="3154"/>
      <w:bookmarkEnd w:id="3155"/>
      <w:bookmarkEnd w:id="3156"/>
      <w:bookmarkEnd w:id="3157"/>
      <w:bookmarkEnd w:id="3158"/>
      <w:r w:rsidRPr="003A06D0">
        <w:rPr>
          <w:lang w:val="en-GB"/>
        </w:rPr>
        <w:fldChar w:fldCharType="end"/>
      </w:r>
    </w:p>
    <w:p w:rsidP="00BF4F83" w:rsidR="00BF4F83" w:rsidRDefault="00BF4F83" w:rsidRPr="003A06D0">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P="00BF4F83" w:rsidR="00BF4F83" w:rsidRDefault="00BF4F83" w:rsidRPr="003A06D0">
      <w:pPr>
        <w:rPr>
          <w:lang w:val="en-GB"/>
        </w:rPr>
      </w:pPr>
      <w:r w:rsidRPr="003A06D0">
        <w:rPr>
          <w:lang w:val="en-GB"/>
        </w:rPr>
        <w:t>The following rules apply to the HTTP request:</w:t>
      </w:r>
    </w:p>
    <w:p w:rsidP="0001259E" w:rsidR="00BF4F83" w:rsidRDefault="00BF4F83" w:rsidRPr="003A06D0">
      <w:pPr>
        <w:pStyle w:val="Listenabsatz"/>
        <w:numPr>
          <w:ilvl w:val="0"/>
          <w:numId w:val="42"/>
        </w:numPr>
        <w:rPr>
          <w:lang w:val="en-GB"/>
        </w:rPr>
      </w:pPr>
      <w:r w:rsidRPr="003A06D0">
        <w:rPr>
          <w:lang w:val="en-GB"/>
        </w:rPr>
        <w:t>The client may send an HTTP/1.0 or HTTP/1.1 request.</w:t>
      </w:r>
    </w:p>
    <w:p w:rsidP="0001259E" w:rsidR="00BF4F83" w:rsidRDefault="00BF4F83" w:rsidRPr="003A06D0">
      <w:pPr>
        <w:pStyle w:val="Listenabsatz"/>
        <w:numPr>
          <w:ilvl w:val="0"/>
          <w:numId w:val="42"/>
        </w:numPr>
        <w:rPr>
          <w:lang w:val="en-GB"/>
        </w:rPr>
      </w:pPr>
      <w:r w:rsidRPr="003A06D0">
        <w:rPr>
          <w:lang w:val="en-GB"/>
        </w:rPr>
        <w:t>The Request URI may be used to indicate a particular service endpoint.</w:t>
      </w:r>
    </w:p>
    <w:p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P="00BF4F83" w:rsidR="00BF4F83" w:rsidRDefault="00BF4F83" w:rsidRPr="003A06D0">
      <w:pPr>
        <w:rPr>
          <w:lang w:val="en-GB"/>
        </w:rPr>
      </w:pPr>
      <w:r w:rsidRPr="003A06D0">
        <w:rPr>
          <w:lang w:val="en-GB"/>
        </w:rPr>
        <w:t>The following rules apply to the HTTP Response:</w:t>
      </w:r>
    </w:p>
    <w:p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HTTP status code MUST be </w:t>
      </w:r>
    </w:p>
    <w:p w:rsidP="0001259E" w:rsidR="00BF4F83" w:rsidRDefault="00BF4F83" w:rsidRPr="003A06D0">
      <w:pPr>
        <w:pStyle w:val="Listenabsatz"/>
        <w:numPr>
          <w:ilvl w:val="1"/>
          <w:numId w:val="43"/>
        </w:numPr>
        <w:rPr>
          <w:lang w:val="en-GB"/>
        </w:rPr>
      </w:pPr>
      <w:r w:rsidRPr="003A06D0">
        <w:rPr>
          <w:lang w:val="en-GB"/>
        </w:rPr>
        <w:t xml:space="preserve">either set to 200 if a DSS response message is returned.  </w:t>
      </w:r>
    </w:p>
    <w:p w:rsidP="0001259E" w:rsidR="00BF4F83" w:rsidRDefault="00BF4F83" w:rsidRPr="003A06D0">
      <w:pPr>
        <w:pStyle w:val="Listenabsatz"/>
        <w:numPr>
          <w:ilvl w:val="1"/>
          <w:numId w:val="43"/>
        </w:numPr>
        <w:rPr>
          <w:lang w:val="en-GB"/>
        </w:rPr>
      </w:pPr>
      <w:r w:rsidRPr="003A06D0">
        <w:rPr>
          <w:lang w:val="en-GB"/>
        </w:rPr>
        <w:t xml:space="preserve">or the status code can be set to </w:t>
      </w:r>
    </w:p>
    <w:p w:rsidP="0001259E" w:rsidR="00BF4F83" w:rsidRDefault="00BF4F83" w:rsidRPr="003A06D0">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P="0001259E" w:rsidR="00BF4F83" w:rsidRDefault="00BF4F83" w:rsidRPr="003A06D0">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P="0001259E" w:rsidR="00BF4F83" w:rsidRDefault="00BF4F83" w:rsidRPr="003A06D0">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3159" w:name="sec_Soap12TransportBinding"/>
    <w:bookmarkStart w:id="3160" w:name="_Toc114309537"/>
    <w:bookmarkStart w:id="3161" w:name="_Toc157225063"/>
    <w:bookmarkStart w:id="3162" w:name="_Toc158797530"/>
    <w:bookmarkStart w:id="3163" w:name="_Toc159076098"/>
    <w:bookmarkStart w:id="3164" w:name="_Toc481065035"/>
    <w:bookmarkStart w:id="3165" w:name="_Toc516358025"/>
    <w:bookmarkEnd w:id="3159"/>
    <w:p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3166" w:name="_Toc522668728"/>
      <w:bookmarkStart w:id="3167" w:name="_Toc9685186"/>
      <w:r w:rsidRPr="003A06D0">
        <w:rPr>
          <w:rStyle w:val="Hyperlink"/>
          <w:lang w:val="en-GB"/>
        </w:rPr>
        <w:t>SOAP 1.2 Transport Binding</w:t>
      </w:r>
      <w:bookmarkEnd w:id="3160"/>
      <w:bookmarkEnd w:id="3161"/>
      <w:bookmarkEnd w:id="3162"/>
      <w:bookmarkEnd w:id="3163"/>
      <w:bookmarkEnd w:id="3164"/>
      <w:bookmarkEnd w:id="3165"/>
      <w:bookmarkEnd w:id="3166"/>
      <w:bookmarkEnd w:id="3167"/>
      <w:r w:rsidRPr="003A06D0">
        <w:rPr>
          <w:lang w:val="en-GB"/>
        </w:rPr>
        <w:fldChar w:fldCharType="end"/>
      </w:r>
    </w:p>
    <w:p w:rsidP="00BF4F83" w:rsidR="00BF4F83" w:rsidRDefault="00BF4F83" w:rsidRPr="003A06D0">
      <w:pPr>
        <w:rPr>
          <w:lang w:val="en-GB"/>
        </w:rPr>
      </w:pPr>
      <w:r w:rsidRPr="003A06D0">
        <w:rPr>
          <w:lang w:val="en-GB"/>
        </w:rPr>
        <w:t xml:space="preserve">In this binding, the DSS request/response exchange occurs using the SOAP 1.2 message protocol </w:t>
      </w:r>
      <w:r w:rsidRPr="003A06D0">
        <w:rPr>
          <w:b/>
          <w:bCs/>
          <w:color w:themeColor="text1" w:val="000000"/>
          <w:lang w:val="en-GB"/>
        </w:rPr>
        <w:t>[SOAP]</w:t>
      </w:r>
      <w:r w:rsidRPr="003A06D0">
        <w:rPr>
          <w:lang w:val="en-GB"/>
        </w:rPr>
        <w:t>.</w:t>
      </w:r>
    </w:p>
    <w:p w:rsidP="00BF4F83" w:rsidR="00BF4F83" w:rsidRDefault="00BF4F83" w:rsidRPr="003A06D0">
      <w:pPr>
        <w:rPr>
          <w:lang w:val="en-GB"/>
        </w:rPr>
      </w:pPr>
      <w:r w:rsidRPr="003A06D0">
        <w:rPr>
          <w:lang w:val="en-GB"/>
        </w:rPr>
        <w:t>The following rules apply to the SOAP request:</w:t>
      </w:r>
    </w:p>
    <w:p w:rsidP="0001259E" w:rsidR="00BF4F83" w:rsidRDefault="00BF4F83" w:rsidRPr="003A06D0">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P="0001259E" w:rsidR="00BF4F83" w:rsidRDefault="00BF4F83" w:rsidRPr="003A06D0">
      <w:pPr>
        <w:pStyle w:val="Listenabsatz"/>
        <w:numPr>
          <w:ilvl w:val="0"/>
          <w:numId w:val="40"/>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P="0001259E" w:rsidR="00BF4F83" w:rsidRDefault="00BF4F83" w:rsidRPr="003A06D0">
      <w:pPr>
        <w:pStyle w:val="Listenabsatz"/>
        <w:numPr>
          <w:ilvl w:val="0"/>
          <w:numId w:val="40"/>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P="0001259E" w:rsidR="00BF4F83" w:rsidRDefault="00BF4F83" w:rsidRPr="003A06D0">
      <w:pPr>
        <w:pStyle w:val="Listenabsatz"/>
        <w:numPr>
          <w:ilvl w:val="0"/>
          <w:numId w:val="40"/>
        </w:numPr>
        <w:rPr>
          <w:lang w:val="en-GB"/>
        </w:rPr>
      </w:pPr>
      <w:r w:rsidRPr="003A06D0">
        <w:rPr>
          <w:lang w:val="en-GB"/>
        </w:rPr>
        <w:t>Arbitrary SOAP headers may be present.</w:t>
      </w:r>
    </w:p>
    <w:p w:rsidP="00BF4F83" w:rsidR="00BF4F83" w:rsidRDefault="00BF4F83" w:rsidRPr="003A06D0">
      <w:pPr>
        <w:rPr>
          <w:lang w:val="en-GB"/>
        </w:rPr>
      </w:pPr>
      <w:r w:rsidRPr="003A06D0">
        <w:rPr>
          <w:lang w:val="en-GB"/>
        </w:rPr>
        <w:t>The following rules apply to the SOAP response:</w:t>
      </w:r>
    </w:p>
    <w:p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P="0001259E" w:rsidR="00BF4F83" w:rsidRDefault="00BF4F83" w:rsidRPr="003A06D0">
      <w:pPr>
        <w:pStyle w:val="Listenabsatz"/>
        <w:numPr>
          <w:ilvl w:val="0"/>
          <w:numId w:val="41"/>
        </w:numPr>
        <w:rPr>
          <w:lang w:val="en-GB"/>
        </w:rPr>
      </w:pPr>
      <w:r w:rsidRPr="003A06D0">
        <w:rPr>
          <w:rFonts w:cs="MS Mincho" w:eastAsia="MS Mincho"/>
          <w:lang w:val="en-GB"/>
        </w:rPr>
        <w:lastRenderedPageBreak/>
        <w:t>«</w:t>
      </w:r>
      <w:r w:rsidRPr="003A06D0">
        <w:rPr>
          <w:rFonts w:ascii="MS Mincho" w:cs="MS Mincho" w:eastAsia="MS Mincho" w:hAnsi="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P="0001259E" w:rsidR="00BF4F83" w:rsidRDefault="00BF4F83" w:rsidRPr="003A06D0">
      <w:pPr>
        <w:pStyle w:val="Listenabsatz"/>
        <w:numPr>
          <w:ilvl w:val="0"/>
          <w:numId w:val="41"/>
        </w:numPr>
        <w:rPr>
          <w:lang w:val="en-GB"/>
        </w:rPr>
      </w:pPr>
      <w:r w:rsidRPr="003A06D0">
        <w:rPr>
          <w:lang w:val="en-GB"/>
        </w:rPr>
        <w:t>Arbitrary SOAP headers may be present.</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3168" w:name="sec_SecurityBindings"/>
    <w:bookmarkStart w:id="3169" w:name="_Toc516358026"/>
    <w:bookmarkEnd w:id="3168"/>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3170" w:name="_Toc522668729"/>
      <w:bookmarkStart w:id="3171" w:name="_Toc9685187"/>
      <w:r w:rsidRPr="003A06D0">
        <w:rPr>
          <w:rStyle w:val="Hyperlink"/>
          <w:lang w:val="en-GB"/>
        </w:rPr>
        <w:t>Security Bindings</w:t>
      </w:r>
      <w:bookmarkEnd w:id="3169"/>
      <w:bookmarkEnd w:id="3170"/>
      <w:bookmarkEnd w:id="3171"/>
      <w:r w:rsidRPr="003A06D0">
        <w:rPr>
          <w:lang w:val="en-GB"/>
        </w:rPr>
        <w:fldChar w:fldCharType="end"/>
      </w:r>
    </w:p>
    <w:p w:rsidP="00BF4F83" w:rsidR="00BF4F83" w:rsidRDefault="00BF4F83" w:rsidRPr="003A06D0">
      <w:pPr>
        <w:rPr>
          <w:lang w:val="en-GB"/>
        </w:rPr>
      </w:pPr>
      <w:r w:rsidRPr="003A06D0">
        <w:rPr>
          <w:lang w:val="en-GB"/>
        </w:rPr>
        <w:t xml:space="preserve">It is good practice to use a security binding (e.g. TLS) to provide confidentiality, authentication and integrity. </w:t>
      </w:r>
    </w:p>
    <w:p w:rsidP="00BF4F83" w:rsidR="00BF4F83" w:rsidRDefault="00BF4F83" w:rsidRPr="003A06D0">
      <w:pPr>
        <w:rPr>
          <w:lang w:val="en-GB"/>
        </w:rPr>
      </w:pPr>
      <w:r w:rsidRPr="003A06D0">
        <w:rPr>
          <w:lang w:val="en-GB"/>
        </w:rPr>
        <w:t>The selection of security mechanism and the used parameters depends on many aspects of the usage scenario, for example:</w:t>
      </w:r>
    </w:p>
    <w:p w:rsidP="0001259E" w:rsidR="00BF4F83" w:rsidRDefault="00BF4F83" w:rsidRPr="003A06D0">
      <w:pPr>
        <w:pStyle w:val="Listenabsatz"/>
        <w:numPr>
          <w:ilvl w:val="0"/>
          <w:numId w:val="38"/>
        </w:numPr>
        <w:rPr>
          <w:lang w:val="en-GB"/>
        </w:rPr>
      </w:pPr>
      <w:r w:rsidRPr="003A06D0">
        <w:rPr>
          <w:lang w:val="en-GB"/>
        </w:rPr>
        <w:t>Required protection level of the content</w:t>
      </w:r>
    </w:p>
    <w:p w:rsidP="0001259E" w:rsidR="00BF4F83" w:rsidRDefault="00BF4F83" w:rsidRPr="003A06D0">
      <w:pPr>
        <w:pStyle w:val="Listenabsatz"/>
        <w:numPr>
          <w:ilvl w:val="0"/>
          <w:numId w:val="38"/>
        </w:numPr>
        <w:rPr>
          <w:lang w:val="en-GB"/>
        </w:rPr>
      </w:pPr>
      <w:r w:rsidRPr="003A06D0">
        <w:rPr>
          <w:lang w:val="en-GB"/>
        </w:rPr>
        <w:t>Technical limitations (e.g. introduced by mobile clients)</w:t>
      </w:r>
    </w:p>
    <w:p w:rsidP="0001259E" w:rsidR="00BF4F83" w:rsidRDefault="00BF4F83" w:rsidRPr="003A06D0">
      <w:pPr>
        <w:pStyle w:val="Listenabsatz"/>
        <w:numPr>
          <w:ilvl w:val="0"/>
          <w:numId w:val="38"/>
        </w:numPr>
        <w:rPr>
          <w:lang w:val="en-GB"/>
        </w:rPr>
      </w:pPr>
      <w:r w:rsidRPr="003A06D0">
        <w:rPr>
          <w:lang w:val="en-GB"/>
        </w:rPr>
        <w:t>Regulatory requirements</w:t>
      </w:r>
    </w:p>
    <w:p w:rsidP="0001259E" w:rsidR="00BF4F83" w:rsidRDefault="00BF4F83" w:rsidRPr="003A06D0">
      <w:pPr>
        <w:pStyle w:val="Listenabsatz"/>
        <w:numPr>
          <w:ilvl w:val="0"/>
          <w:numId w:val="38"/>
        </w:numPr>
        <w:rPr>
          <w:lang w:val="en-GB"/>
        </w:rPr>
      </w:pPr>
      <w:r w:rsidRPr="003A06D0">
        <w:rPr>
          <w:lang w:val="en-GB"/>
        </w:rPr>
        <w:t>Export restrictions</w:t>
      </w:r>
    </w:p>
    <w:p w:rsidP="00BF4F83" w:rsidR="00BF4F83" w:rsidRDefault="00BF4F83" w:rsidRPr="003A06D0">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3172" w:name="_XML_–_Type"/>
    <w:bookmarkStart w:id="3173" w:name="sec_DssDefinedIdentifiers"/>
    <w:bookmarkStart w:id="3174" w:name="_Toc481065050"/>
    <w:bookmarkEnd w:id="2840"/>
    <w:bookmarkEnd w:id="3172"/>
    <w:bookmarkEnd w:id="3173"/>
    <w:p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3175" w:name="_Toc522668730"/>
      <w:bookmarkStart w:id="3176" w:name="_Toc9685188"/>
      <w:r w:rsidRPr="003A06D0">
        <w:rPr>
          <w:rStyle w:val="Hyperlink"/>
          <w:lang w:val="en-GB"/>
        </w:rPr>
        <w:t>DSS-Defined Identifiers</w:t>
      </w:r>
      <w:bookmarkEnd w:id="3174"/>
      <w:bookmarkEnd w:id="3175"/>
      <w:bookmarkEnd w:id="3176"/>
      <w:r w:rsidRPr="003A06D0">
        <w:rPr>
          <w:lang w:val="en-GB"/>
        </w:rPr>
        <w:fldChar w:fldCharType="end"/>
      </w:r>
    </w:p>
    <w:p w:rsidP="00BF4F83" w:rsidR="00BF4F83" w:rsidRDefault="00BF4F83" w:rsidRPr="003A06D0">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P="00BF4F83" w:rsidR="00BF4F83" w:rsidRDefault="00493949" w:rsidRPr="003A06D0">
      <w:pPr>
        <w:rPr>
          <w:rStyle w:val="Datatype"/>
          <w:lang w:val="en-GB"/>
        </w:rPr>
      </w:pPr>
      <w:r w:rsidRPr="003A06D0">
        <w:rPr>
          <w:rStyle w:val="Element"/>
          <w:lang w:val="en-GB"/>
        </w:rPr>
        <w:t>http://docs.oasis-open.org/dss-x/ns/core</w:t>
      </w:r>
    </w:p>
    <w:bookmarkStart w:id="3177" w:name="sec_SignatureTypeIdentifiers"/>
    <w:bookmarkStart w:id="3178" w:name="_Toc481065051"/>
    <w:bookmarkStart w:id="3179" w:name="_Toc516358027"/>
    <w:bookmarkEnd w:id="3177"/>
    <w:p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3180" w:name="_Toc522668731"/>
      <w:bookmarkStart w:id="3181" w:name="_Toc9685189"/>
      <w:r w:rsidRPr="003A06D0">
        <w:rPr>
          <w:rStyle w:val="Hyperlink"/>
          <w:lang w:val="en-GB"/>
        </w:rPr>
        <w:t>Signature Type Identifiers</w:t>
      </w:r>
      <w:bookmarkEnd w:id="3178"/>
      <w:bookmarkEnd w:id="3179"/>
      <w:bookmarkEnd w:id="3180"/>
      <w:bookmarkEnd w:id="3181"/>
      <w:r w:rsidRPr="003A06D0">
        <w:rPr>
          <w:lang w:val="en-GB"/>
        </w:rPr>
        <w:fldChar w:fldCharType="end"/>
      </w:r>
    </w:p>
    <w:p w:rsidP="00BF4F83" w:rsidR="00BF4F83" w:rsidRDefault="00BF4F83" w:rsidRPr="003A06D0">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P="00AA52F6" w:rsidR="00BF4F83" w:rsidRDefault="00BF4F83" w:rsidRPr="003A06D0">
      <w:pPr>
        <w:pStyle w:val="berschrift3"/>
        <w:numPr>
          <w:ilvl w:val="2"/>
          <w:numId w:val="3"/>
        </w:numPr>
        <w:jc w:val="both"/>
        <w:rPr>
          <w:lang w:val="en-GB"/>
        </w:rPr>
      </w:pPr>
      <w:bookmarkStart w:id="3182" w:name="_Toc481065052"/>
      <w:bookmarkStart w:id="3183" w:name="_Toc516359916"/>
      <w:bookmarkStart w:id="3184" w:name="_Toc522668732"/>
      <w:bookmarkStart w:id="3185" w:name="_Toc9685190"/>
      <w:r w:rsidRPr="003A06D0">
        <w:rPr>
          <w:lang w:val="en-GB"/>
        </w:rPr>
        <w:t>XML Signature</w:t>
      </w:r>
      <w:bookmarkEnd w:id="3182"/>
      <w:bookmarkEnd w:id="3183"/>
      <w:bookmarkEnd w:id="3184"/>
      <w:bookmarkEnd w:id="3185"/>
    </w:p>
    <w:p w:rsidP="0001259E" w:rsidR="00BF4F83" w:rsidRDefault="00BF4F83" w:rsidRPr="003A06D0">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P="0001259E" w:rsidR="00BF4F83" w:rsidRDefault="00BF4F83" w:rsidRPr="003A06D0">
      <w:pPr>
        <w:numPr>
          <w:ilvl w:val="0"/>
          <w:numId w:val="14"/>
        </w:numPr>
        <w:jc w:val="both"/>
        <w:rPr>
          <w:lang w:val="en-GB"/>
        </w:rPr>
      </w:pPr>
      <w:r w:rsidRPr="003A06D0">
        <w:rPr>
          <w:lang w:val="en-GB"/>
        </w:rPr>
        <w:t xml:space="preserve">This refers to an XML signature per </w:t>
      </w:r>
      <w:r w:rsidRPr="003A06D0">
        <w:rPr>
          <w:rFonts w:ascii="Helvetica-Bold" w:cs="Helvetica-Bold" w:eastAsia="Helvetica-Bold" w:hAnsi="Helvetica-Bold"/>
          <w:b/>
          <w:bCs/>
          <w:color w:themeColor="text1" w:val="000000"/>
          <w:lang w:val="en-GB"/>
        </w:rPr>
        <w:t>[XMLDSIG]</w:t>
      </w:r>
      <w:r w:rsidRPr="003A06D0">
        <w:rPr>
          <w:lang w:val="en-GB"/>
        </w:rPr>
        <w:t>.</w:t>
      </w:r>
    </w:p>
    <w:p w:rsidP="00AA52F6" w:rsidR="00BF4F83" w:rsidRDefault="00BF4F83" w:rsidRPr="003A06D0">
      <w:pPr>
        <w:pStyle w:val="berschrift3"/>
        <w:numPr>
          <w:ilvl w:val="2"/>
          <w:numId w:val="3"/>
        </w:numPr>
        <w:jc w:val="both"/>
        <w:rPr>
          <w:lang w:val="en-GB"/>
        </w:rPr>
      </w:pPr>
      <w:bookmarkStart w:id="3186" w:name="_Toc481065053"/>
      <w:bookmarkStart w:id="3187" w:name="_Toc516359917"/>
      <w:bookmarkStart w:id="3188" w:name="_Toc522668733"/>
      <w:bookmarkStart w:id="3189" w:name="_Toc9685191"/>
      <w:r w:rsidRPr="003A06D0">
        <w:rPr>
          <w:lang w:val="en-GB"/>
        </w:rPr>
        <w:t>XML TimeStampToken</w:t>
      </w:r>
      <w:bookmarkEnd w:id="3186"/>
      <w:bookmarkEnd w:id="3187"/>
      <w:bookmarkEnd w:id="3188"/>
      <w:bookmarkEnd w:id="3189"/>
    </w:p>
    <w:p w:rsidP="0001259E" w:rsidR="00BF4F83" w:rsidRDefault="00BF4F83" w:rsidRPr="003A06D0">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P="0001259E" w:rsidR="00BF4F83" w:rsidRDefault="00BF4F83" w:rsidRPr="003A06D0">
      <w:pPr>
        <w:numPr>
          <w:ilvl w:val="0"/>
          <w:numId w:val="15"/>
        </w:numPr>
        <w:jc w:val="both"/>
        <w:rPr>
          <w:lang w:val="en-GB"/>
        </w:rPr>
      </w:pPr>
      <w:r w:rsidRPr="003A06D0">
        <w:rPr>
          <w:lang w:val="en-GB"/>
        </w:rPr>
        <w:t>This refers to an XML timestamp containing an XML signature.</w:t>
      </w:r>
    </w:p>
    <w:p w:rsidP="00AA52F6" w:rsidR="00BF4F83" w:rsidRDefault="00BF4F83" w:rsidRPr="003A06D0">
      <w:pPr>
        <w:pStyle w:val="berschrift3"/>
        <w:numPr>
          <w:ilvl w:val="2"/>
          <w:numId w:val="3"/>
        </w:numPr>
        <w:jc w:val="both"/>
        <w:rPr>
          <w:lang w:val="en-GB"/>
        </w:rPr>
      </w:pPr>
      <w:bookmarkStart w:id="3190" w:name="_Toc481065054"/>
      <w:bookmarkStart w:id="3191" w:name="_Toc516359918"/>
      <w:bookmarkStart w:id="3192" w:name="_Toc522668734"/>
      <w:bookmarkStart w:id="3193" w:name="_Toc9685192"/>
      <w:r w:rsidRPr="003A06D0">
        <w:rPr>
          <w:lang w:val="en-GB"/>
        </w:rPr>
        <w:t>RFC 3161 TimeStampToken</w:t>
      </w:r>
      <w:bookmarkEnd w:id="3190"/>
      <w:bookmarkEnd w:id="3191"/>
      <w:bookmarkEnd w:id="3192"/>
      <w:bookmarkEnd w:id="3193"/>
    </w:p>
    <w:p w:rsidP="0001259E" w:rsidR="00BF4F83" w:rsidRDefault="00BF4F83" w:rsidRPr="003A06D0">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P="0001259E" w:rsidR="00BF4F83" w:rsidRDefault="00BF4F83" w:rsidRPr="003A06D0">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cs="Helvetica-Bold" w:eastAsia="Helvetica-Bold" w:hAnsi="Helvetica-Bold"/>
          <w:b/>
          <w:bCs/>
          <w:color w:themeColor="text1" w:val="000000"/>
          <w:lang w:val="en-GB"/>
        </w:rPr>
        <w:t>[RFC 3161]</w:t>
      </w:r>
      <w:r w:rsidRPr="003A06D0">
        <w:rPr>
          <w:lang w:val="en-GB"/>
        </w:rPr>
        <w:t>.</w:t>
      </w:r>
    </w:p>
    <w:p w:rsidP="00AA52F6" w:rsidR="00BF4F83" w:rsidRDefault="00BF4F83" w:rsidRPr="003A06D0">
      <w:pPr>
        <w:pStyle w:val="berschrift3"/>
        <w:numPr>
          <w:ilvl w:val="2"/>
          <w:numId w:val="3"/>
        </w:numPr>
        <w:jc w:val="both"/>
        <w:rPr>
          <w:lang w:val="en-GB"/>
        </w:rPr>
      </w:pPr>
      <w:bookmarkStart w:id="3194" w:name="_Toc481065055"/>
      <w:bookmarkStart w:id="3195" w:name="_Toc516359919"/>
      <w:bookmarkStart w:id="3196" w:name="_Toc522668735"/>
      <w:bookmarkStart w:id="3197" w:name="_Toc9685193"/>
      <w:r w:rsidRPr="003A06D0">
        <w:rPr>
          <w:lang w:val="en-GB"/>
        </w:rPr>
        <w:t>CMS Signature</w:t>
      </w:r>
      <w:bookmarkEnd w:id="3194"/>
      <w:bookmarkEnd w:id="3195"/>
      <w:bookmarkEnd w:id="3196"/>
      <w:bookmarkEnd w:id="3197"/>
    </w:p>
    <w:p w:rsidP="0001259E" w:rsidR="00BF4F83" w:rsidRDefault="00BF4F83" w:rsidRPr="003A06D0">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P="0001259E" w:rsidR="00BF4F83" w:rsidRDefault="00BF4F83" w:rsidRPr="003A06D0">
      <w:pPr>
        <w:numPr>
          <w:ilvl w:val="0"/>
          <w:numId w:val="16"/>
        </w:numPr>
        <w:jc w:val="both"/>
        <w:rPr>
          <w:lang w:val="en-GB"/>
        </w:rPr>
      </w:pPr>
      <w:r w:rsidRPr="003A06D0">
        <w:rPr>
          <w:lang w:val="en-GB"/>
        </w:rPr>
        <w:t xml:space="preserve">This refers to a CMS signature per </w:t>
      </w:r>
      <w:r w:rsidRPr="003A06D0">
        <w:rPr>
          <w:rFonts w:ascii="Helvetica-Bold" w:cs="Helvetica-Bold" w:eastAsia="Helvetica-Bold" w:hAnsi="Helvetica-Bold"/>
          <w:b/>
          <w:bCs/>
          <w:color w:themeColor="text1" w:val="000000"/>
          <w:lang w:val="en-GB"/>
        </w:rPr>
        <w:t>[</w:t>
      </w:r>
      <w:hyperlink w:anchor="refRFC5652" w:history="1">
        <w:r w:rsidRPr="003A06D0">
          <w:rPr>
            <w:rStyle w:val="Hyperlink"/>
            <w:b/>
            <w:bCs/>
            <w:lang w:val="en-GB"/>
          </w:rPr>
          <w:t>RFC 5652</w:t>
        </w:r>
      </w:hyperlink>
      <w:r w:rsidRPr="003A06D0">
        <w:rPr>
          <w:rFonts w:ascii="Helvetica-Bold" w:cs="Helvetica-Bold" w:eastAsia="Helvetica-Bold" w:hAnsi="Helvetica-Bold"/>
          <w:b/>
          <w:bCs/>
          <w:color w:themeColor="text1" w:val="000000"/>
          <w:lang w:val="en-GB"/>
        </w:rPr>
        <w:t>]</w:t>
      </w:r>
      <w:r w:rsidRPr="003A06D0">
        <w:rPr>
          <w:lang w:val="en-GB"/>
        </w:rPr>
        <w:t xml:space="preserve"> or prior versions of CMS.</w:t>
      </w:r>
    </w:p>
    <w:p w:rsidP="00AA52F6" w:rsidR="00BF4F83" w:rsidRDefault="00BF4F83" w:rsidRPr="003A06D0">
      <w:pPr>
        <w:pStyle w:val="berschrift3"/>
        <w:numPr>
          <w:ilvl w:val="2"/>
          <w:numId w:val="3"/>
        </w:numPr>
        <w:jc w:val="both"/>
        <w:rPr>
          <w:lang w:val="en-GB"/>
        </w:rPr>
      </w:pPr>
      <w:bookmarkStart w:id="3198" w:name="_Toc481065056"/>
      <w:bookmarkStart w:id="3199" w:name="_Toc516359920"/>
      <w:bookmarkStart w:id="3200" w:name="_Toc522668736"/>
      <w:bookmarkStart w:id="3201" w:name="_Toc9685194"/>
      <w:r w:rsidRPr="003A06D0">
        <w:rPr>
          <w:lang w:val="en-GB"/>
        </w:rPr>
        <w:t>PGP Signature</w:t>
      </w:r>
      <w:bookmarkEnd w:id="3198"/>
      <w:bookmarkEnd w:id="3199"/>
      <w:bookmarkEnd w:id="3200"/>
      <w:bookmarkEnd w:id="3201"/>
    </w:p>
    <w:p w:rsidP="0001259E" w:rsidR="00BF4F83" w:rsidRDefault="00BF4F83" w:rsidRPr="003A06D0">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P="0001259E" w:rsidR="00BF4F83" w:rsidRDefault="00BF4F83" w:rsidRPr="003A06D0">
      <w:pPr>
        <w:numPr>
          <w:ilvl w:val="0"/>
          <w:numId w:val="17"/>
        </w:numPr>
        <w:jc w:val="both"/>
        <w:rPr>
          <w:lang w:val="en-GB"/>
        </w:rPr>
      </w:pPr>
      <w:r w:rsidRPr="003A06D0">
        <w:rPr>
          <w:lang w:val="en-GB"/>
        </w:rPr>
        <w:t xml:space="preserve">This refers to a PGP signature per </w:t>
      </w:r>
      <w:r w:rsidRPr="003A06D0">
        <w:rPr>
          <w:rFonts w:ascii="Helvetica-Bold" w:cs="Helvetica-Bold" w:eastAsia="Helvetica-Bold" w:hAnsi="Helvetica-Bold"/>
          <w:b/>
          <w:bCs/>
          <w:color w:themeColor="text1" w:val="000000"/>
          <w:lang w:val="en-GB"/>
        </w:rPr>
        <w:t>[RFC 2440]</w:t>
      </w:r>
      <w:r w:rsidRPr="003A06D0">
        <w:rPr>
          <w:lang w:val="en-GB"/>
        </w:rPr>
        <w:t>.</w:t>
      </w:r>
    </w:p>
    <w:bookmarkStart w:id="3202" w:name="sec_ResultMinors"/>
    <w:bookmarkStart w:id="3203" w:name="_Toc516358028"/>
    <w:bookmarkEnd w:id="3202"/>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3204" w:name="_Ref534995348"/>
      <w:bookmarkStart w:id="3205" w:name="_Ref534995333"/>
      <w:bookmarkStart w:id="3206" w:name="_Ref534995314"/>
      <w:bookmarkStart w:id="3207" w:name="_Ref534995297"/>
      <w:bookmarkStart w:id="3208" w:name="_Ref534804134"/>
      <w:bookmarkStart w:id="3209" w:name="_Toc522668737"/>
      <w:bookmarkStart w:id="3210" w:name="_Toc9685195"/>
      <w:r w:rsidRPr="003A06D0">
        <w:rPr>
          <w:rStyle w:val="Hyperlink"/>
          <w:lang w:val="en-GB"/>
        </w:rPr>
        <w:t>ResultMinors</w:t>
      </w:r>
      <w:bookmarkEnd w:id="3203"/>
      <w:bookmarkEnd w:id="3204"/>
      <w:bookmarkEnd w:id="3205"/>
      <w:bookmarkEnd w:id="3206"/>
      <w:bookmarkEnd w:id="3207"/>
      <w:bookmarkEnd w:id="3208"/>
      <w:bookmarkEnd w:id="3209"/>
      <w:bookmarkEnd w:id="3210"/>
      <w:r w:rsidRPr="003A06D0">
        <w:rPr>
          <w:lang w:val="en-GB"/>
        </w:rPr>
        <w:fldChar w:fldCharType="end"/>
      </w:r>
    </w:p>
    <w:p w:rsidP="00BF4F83" w:rsidR="00BF4F83" w:rsidRDefault="00BF4F83" w:rsidRPr="003A06D0">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type="dxa" w:w="9634"/>
        <w:tblLook w:firstColumn="1" w:firstRow="1" w:lastColumn="0" w:lastRow="0" w:noHBand="0" w:noVBand="1" w:val="04A0"/>
      </w:tblPr>
      <w:tblGrid>
        <w:gridCol w:w="1777"/>
        <w:gridCol w:w="7898"/>
      </w:tblGrid>
      <w:tr w:rsidR="00BF4F83" w:rsidRPr="003A06D0" w:rsidTr="0082721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lang w:val="en-GB"/>
              </w:rPr>
              <w:t>Abbreviation</w:t>
            </w:r>
          </w:p>
        </w:tc>
        <w:tc>
          <w:tcPr>
            <w:tcW w:type="dxa" w:w="7912"/>
          </w:tcPr>
          <w:p w:rsidP="00BF4F83" w:rsidR="00BF4F83" w:rsidRDefault="00BF4F83" w:rsidRPr="003A06D0">
            <w:pPr>
              <w:cnfStyle w:evenHBand="0" w:evenVBand="0" w:firstColumn="0" w:firstRow="1" w:firstRowFirstColumn="0" w:firstRowLastColumn="0" w:lastColumn="0" w:lastRow="0" w:lastRowFirstColumn="0" w:lastRowLastColumn="0" w:oddHBand="0" w:oddVBand="0" w:val="100000000000"/>
              <w:rPr>
                <w:lang w:val="en-GB"/>
              </w:rPr>
            </w:pPr>
            <w:r w:rsidRPr="003A06D0">
              <w:rPr>
                <w:lang w:val="en-GB"/>
              </w:rPr>
              <w:t>URI</w:t>
            </w: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OnAll</w:t>
            </w:r>
            <w:r w:rsidRPr="003A06D0">
              <w:rPr>
                <w:rStyle w:val="Element"/>
                <w:lang w:val="en-GB"/>
              </w:rPr>
              <w:br/>
              <w:t>Documents</w:t>
            </w:r>
          </w:p>
        </w:tc>
        <w:tc>
          <w:tcPr>
            <w:tcW w:type="dxa" w:w="7912"/>
          </w:tcPr>
          <w:p w:rsidP="00BF4F83" w:rsidR="00BF4F83" w:rsidRDefault="00493949" w:rsidRPr="003A06D0">
            <w:pPr>
              <w:pStyle w:val="Indented"/>
              <w:ind w:left="0"/>
              <w:cnfStyle w:evenHBand="0" w:evenVBand="0" w:firstColumn="0" w:firstRow="0" w:firstRowFirstColumn="0" w:firstRowLastColumn="0" w:lastColumn="0" w:lastRow="0" w:lastRowFirstColumn="0" w:lastRowLastColumn="0" w:oddHBand="0" w:oddVBand="0" w:val="00000000000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sz w:val="16"/>
                <w:szCs w:val="16"/>
                <w:lang w:val="en-GB"/>
              </w:rPr>
            </w:pPr>
            <w:r w:rsidRPr="003A06D0">
              <w:rPr>
                <w:rStyle w:val="Element"/>
                <w:rFonts w:cs="Times New Roman" w:eastAsia="Times New Roman"/>
                <w:sz w:val="16"/>
                <w:szCs w:val="16"/>
                <w:lang w:val="en-GB"/>
              </w:rPr>
              <w:t>u</w:t>
            </w:r>
            <w:r w:rsidR="00493949">
              <w:rPr>
                <w:rStyle w:val="Element"/>
                <w:rFonts w:cs="Times New Roman" w:eastAsia="Times New Roman"/>
                <w:sz w:val="16"/>
                <w:szCs w:val="16"/>
                <w:lang w:val="en-GB"/>
              </w:rPr>
              <w:t>rn:oasis:names:tc:dss:1</w:t>
            </w:r>
            <w:r w:rsidRPr="003A06D0">
              <w:rPr>
                <w:rStyle w:val="Element"/>
                <w:rFonts w:cs="Times New Roman" w:eastAsia="Times New Roman"/>
                <w:sz w:val="16"/>
                <w:szCs w:val="16"/>
                <w:lang w:val="en-GB"/>
              </w:rPr>
              <w:t>.0:resultminor:valid:signature:NotAllDocumentsReferenced</w:t>
            </w:r>
          </w:p>
          <w:p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Incorrect</w:t>
            </w:r>
            <w:r w:rsidRPr="003A06D0">
              <w:rPr>
                <w:rStyle w:val="Element"/>
                <w:lang w:val="en-GB"/>
              </w:rPr>
              <w:br/>
              <w:t>Signature</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sidR="00493949">
              <w:rPr>
                <w:rStyle w:val="Element"/>
                <w:rFonts w:cs="Times New Roman" w:eastAsia="Times New Roman"/>
                <w:sz w:val="16"/>
                <w:szCs w:val="16"/>
                <w:lang w:val="en-GB"/>
              </w:rPr>
              <w:t>:names:tc:dss:1</w:t>
            </w:r>
            <w:r w:rsidRPr="003A06D0">
              <w:rPr>
                <w:rStyle w:val="Element"/>
                <w:rFonts w:cs="Times New Roman" w:eastAsia="Times New Roman"/>
                <w:sz w:val="16"/>
                <w:szCs w:val="16"/>
                <w:lang w:val="en-GB"/>
              </w:rPr>
              <w:t>.0:resultminor:invalid:IncorrectSignature</w:t>
            </w:r>
          </w:p>
          <w:p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lastRenderedPageBreak/>
              <w:t>HasManifest</w:t>
            </w:r>
            <w:r w:rsidRPr="003A06D0">
              <w:rPr>
                <w:rStyle w:val="Element"/>
                <w:lang w:val="en-GB"/>
              </w:rPr>
              <w:br/>
              <w:t>Results</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sz w:val="16"/>
                <w:szCs w:val="16"/>
                <w:lang w:val="en-GB"/>
              </w:rPr>
            </w:pPr>
            <w:r w:rsidRPr="003A06D0">
              <w:rPr>
                <w:rStyle w:val="Element"/>
                <w:rFonts w:cs="Times New Roman" w:eastAsia="Times New Roman"/>
                <w:sz w:val="16"/>
                <w:szCs w:val="16"/>
                <w:lang w:val="en-GB"/>
              </w:rPr>
              <w:t>urn:oa</w:t>
            </w:r>
            <w:r w:rsidR="00493949">
              <w:rPr>
                <w:rStyle w:val="Element"/>
                <w:rFonts w:cs="Times New Roman" w:eastAsia="Times New Roman"/>
                <w:sz w:val="16"/>
                <w:szCs w:val="16"/>
                <w:lang w:val="en-GB"/>
              </w:rPr>
              <w:t>sis:names:tc:dss:1</w:t>
            </w:r>
            <w:r w:rsidRPr="003A06D0">
              <w:rPr>
                <w:rStyle w:val="Element"/>
                <w:rFonts w:cs="Times New Roman" w:eastAsia="Times New Roman"/>
                <w:sz w:val="16"/>
                <w:szCs w:val="16"/>
                <w:lang w:val="en-GB"/>
              </w:rPr>
              <w:t>.0:resultminor:valid:signature:HasManifestResults</w:t>
            </w:r>
          </w:p>
          <w:p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.0:resultminor:valid:signature:InvalidSignatureTimestamp</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.0:resultminor:ReferencedDocumentNotPresent</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KeyInfoNot</w:t>
            </w:r>
            <w:r w:rsidRPr="003A06D0">
              <w:rPr>
                <w:rStyle w:val="Element"/>
                <w:lang w:val="en-GB"/>
              </w:rPr>
              <w:br/>
              <w:t>Provided</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urn:oasis:names:tc:dss:1.0:resultminor:KeyInfoNotProvided</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MoreThanOne</w:t>
            </w:r>
            <w:r w:rsidRPr="003A06D0">
              <w:rPr>
                <w:rStyle w:val="Element"/>
                <w:lang w:val="en-GB"/>
              </w:rPr>
              <w:br/>
              <w:t>RefUriOmitted</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.0:resultminor:MoreThanOneRefUriOmitted</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InvalidRefURI</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.0:resultminor:InvalidRefURI</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NotSupported</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.0:resultminor:NotSupported</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Inappropriate</w:t>
            </w:r>
            <w:r w:rsidRPr="003A06D0">
              <w:rPr>
                <w:rStyle w:val="Element"/>
                <w:lang w:val="en-GB"/>
              </w:rPr>
              <w:br/>
              <w:t>Signature</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sidR="00493949">
              <w:rPr>
                <w:rStyle w:val="Element"/>
                <w:rFonts w:cs="Times New Roman" w:eastAsia="Times New Roman"/>
                <w:sz w:val="16"/>
                <w:szCs w:val="16"/>
                <w:lang w:val="en-GB"/>
              </w:rPr>
              <w:t>:names:tc:dss:1</w:t>
            </w:r>
            <w:r w:rsidRPr="003A06D0">
              <w:rPr>
                <w:rStyle w:val="Element"/>
                <w:rFonts w:cs="Times New Roman" w:eastAsia="Times New Roman"/>
                <w:sz w:val="16"/>
                <w:szCs w:val="16"/>
                <w:lang w:val="en-GB"/>
              </w:rPr>
              <w:t>.0:resultminor:Inappropriate:signature</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General</w:t>
            </w:r>
            <w:r w:rsidRPr="003A06D0">
              <w:rPr>
                <w:rStyle w:val="Element"/>
                <w:lang w:val="en-GB"/>
              </w:rPr>
              <w:br/>
              <w:t>Error</w:t>
            </w:r>
          </w:p>
        </w:tc>
        <w:tc>
          <w:tcPr>
            <w:tcW w:type="dxa" w:w="7912"/>
          </w:tcPr>
          <w:p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.0:resultminor:GeneralError</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KeyLookup</w:t>
            </w:r>
            <w:r w:rsidRPr="003A06D0">
              <w:rPr>
                <w:rStyle w:val="Element"/>
                <w:lang w:val="en-GB"/>
              </w:rPr>
              <w:br/>
              <w:t>Failed</w:t>
            </w:r>
          </w:p>
        </w:tc>
        <w:tc>
          <w:tcPr>
            <w:tcW w:type="dxa" w:w="7912"/>
          </w:tcPr>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urn:oasis:nam</w:t>
            </w:r>
            <w:r w:rsidR="00493949">
              <w:rPr>
                <w:rStyle w:val="Element"/>
                <w:rFonts w:cs="Times New Roman" w:eastAsia="Times New Roman"/>
                <w:sz w:val="16"/>
                <w:szCs w:val="16"/>
                <w:lang w:val="en-GB"/>
              </w:rPr>
              <w:t>es:tc:dss:1</w:t>
            </w:r>
            <w:r w:rsidRPr="003A06D0">
              <w:rPr>
                <w:rStyle w:val="Element"/>
                <w:rFonts w:cs="Times New Roman" w:eastAsia="Times New Roman"/>
                <w:sz w:val="16"/>
                <w:szCs w:val="16"/>
                <w:lang w:val="en-GB"/>
              </w:rPr>
              <w:t>.0:resultminor:invalid:KeyLookupFailed</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CrlNot</w:t>
            </w:r>
            <w:r w:rsidRPr="003A06D0">
              <w:rPr>
                <w:rStyle w:val="Element"/>
                <w:lang w:val="en-GB"/>
              </w:rPr>
              <w:br/>
              <w:t>Availiable</w:t>
            </w:r>
          </w:p>
        </w:tc>
        <w:tc>
          <w:tcPr>
            <w:tcW w:type="dxa" w:w="7912"/>
          </w:tcPr>
          <w:p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OcspNot</w:t>
            </w:r>
            <w:r w:rsidRPr="003A06D0">
              <w:rPr>
                <w:rStyle w:val="Element"/>
                <w:lang w:val="en-GB"/>
              </w:rPr>
              <w:br/>
              <w:t>Availiable</w:t>
            </w:r>
          </w:p>
        </w:tc>
        <w:tc>
          <w:tcPr>
            <w:tcW w:type="dxa" w:w="7912"/>
          </w:tcPr>
          <w:p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3A06D0">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type="dxa" w:w="7912"/>
          </w:tcPr>
          <w:p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rsidR="00F2001C"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rsidP="00F2001C" w:rsidR="00F2001C" w:rsidRDefault="00F2001C" w:rsidRPr="003A06D0">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type="dxa" w:w="7912"/>
          </w:tcPr>
          <w:p w:rsidP="00F2001C" w:rsidR="00F2001C" w:rsidRDefault="00F2001C" w:rsidRPr="00F2001C">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Pr>
                <w:rStyle w:val="Element"/>
                <w:rFonts w:cs="Times New Roman" w:eastAsia="Times New Roman"/>
                <w:sz w:val="16"/>
                <w:szCs w:val="16"/>
                <w:lang w:val="en-GB"/>
              </w:rPr>
              <w:t>:names:tc:dssx:2</w:t>
            </w:r>
            <w:r w:rsidRPr="003A06D0">
              <w:rPr>
                <w:rStyle w:val="Element"/>
                <w:rFonts w:cs="Times New Roman" w:eastAsia="Times New Roman"/>
                <w:sz w:val="16"/>
                <w:szCs w:val="16"/>
                <w:lang w:val="en-GB"/>
              </w:rPr>
              <w:t>.0:resu</w:t>
            </w:r>
            <w:r>
              <w:rPr>
                <w:rStyle w:val="Element"/>
                <w:rFonts w:cs="Times New Roman" w:eastAsia="Times New Roman"/>
                <w:sz w:val="16"/>
                <w:szCs w:val="16"/>
                <w:lang w:val="en-GB"/>
              </w:rPr>
              <w:t>ltminor:Inappropriate:HashAlgorithm</w:t>
            </w:r>
          </w:p>
        </w:tc>
      </w:tr>
    </w:tbl>
    <w:p w:rsidP="00BF4F83" w:rsidR="00BF4F83" w:rsidRDefault="00BF4F83" w:rsidRPr="003A06D0">
      <w:pPr>
        <w:rPr>
          <w:lang w:val="en-GB"/>
        </w:rPr>
      </w:pPr>
    </w:p>
    <w:bookmarkStart w:id="3211" w:name="_Security_Considerations"/>
    <w:bookmarkStart w:id="3212" w:name="_Toc388881068"/>
    <w:bookmarkStart w:id="3213" w:name="_Toc391634662"/>
    <w:bookmarkStart w:id="3214" w:name="_Toc519870678"/>
    <w:bookmarkStart w:id="3215" w:name="sec_SecurityConsiderations"/>
    <w:bookmarkEnd w:id="3211"/>
    <w:p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3216" w:name="_Toc522668738"/>
      <w:bookmarkStart w:id="3217" w:name="_Toc9685196"/>
      <w:r w:rsidRPr="003A06D0">
        <w:rPr>
          <w:rStyle w:val="Hyperlink"/>
          <w:lang w:val="en-GB"/>
        </w:rPr>
        <w:t>Security Considerations</w:t>
      </w:r>
      <w:bookmarkEnd w:id="3212"/>
      <w:bookmarkEnd w:id="3213"/>
      <w:bookmarkEnd w:id="3214"/>
      <w:bookmarkEnd w:id="3215"/>
      <w:bookmarkEnd w:id="3216"/>
      <w:bookmarkEnd w:id="3217"/>
      <w:r w:rsidRPr="003A06D0">
        <w:rPr>
          <w:lang w:val="en-GB"/>
        </w:rPr>
        <w:fldChar w:fldCharType="end"/>
      </w:r>
    </w:p>
    <w:p w:rsidP="00BF4F83" w:rsidR="00BF4F83" w:rsidRDefault="00BF4F83" w:rsidRPr="003A06D0">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P="00BF4F83" w:rsidR="00BF4F83" w:rsidRDefault="00BF4F83" w:rsidRPr="003A06D0">
      <w:pPr>
        <w:rPr>
          <w:lang w:val="en-GB"/>
        </w:rPr>
      </w:pPr>
      <w:r w:rsidRPr="003A06D0">
        <w:rPr>
          <w:lang w:val="en-GB"/>
        </w:rPr>
        <w:t>A comprehensive security review considers the unique technology stack and processes specific to an implementation and not of all implementations.</w:t>
      </w:r>
    </w:p>
    <w:bookmarkStart w:id="3218" w:name="_Standard_Attack_Vectors"/>
    <w:bookmarkStart w:id="3219" w:name="sec_StandardAttackVectors"/>
    <w:bookmarkEnd w:id="3218"/>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3220" w:name="_Toc522668739"/>
      <w:bookmarkStart w:id="3221" w:name="_Toc9685197"/>
      <w:r w:rsidRPr="003A06D0">
        <w:rPr>
          <w:rStyle w:val="Hyperlink"/>
          <w:lang w:val="en-GB"/>
        </w:rPr>
        <w:t>Well-Known Attack Vectors</w:t>
      </w:r>
      <w:bookmarkEnd w:id="3219"/>
      <w:bookmarkEnd w:id="3220"/>
      <w:bookmarkEnd w:id="3221"/>
      <w:r w:rsidRPr="003A06D0">
        <w:rPr>
          <w:lang w:val="en-GB"/>
        </w:rPr>
        <w:fldChar w:fldCharType="end"/>
      </w:r>
    </w:p>
    <w:p w:rsidP="00BF4F83" w:rsidR="00BF4F83" w:rsidRDefault="00BF4F83" w:rsidRPr="003A06D0">
      <w:pPr>
        <w:rPr>
          <w:lang w:val="en-GB"/>
        </w:rPr>
      </w:pPr>
      <w:r w:rsidRPr="003A06D0">
        <w:rPr>
          <w:lang w:val="en-GB"/>
        </w:rPr>
        <w:t>In the following subsections four well-known classes of attack vectors are highlighted:</w:t>
      </w:r>
    </w:p>
    <w:p w:rsidP="0001259E" w:rsidR="00BF4F83" w:rsidRDefault="00BF4F83" w:rsidRPr="003A06D0">
      <w:pPr>
        <w:pStyle w:val="Listenabsatz"/>
        <w:numPr>
          <w:ilvl w:val="0"/>
          <w:numId w:val="47"/>
        </w:numPr>
        <w:rPr>
          <w:lang w:val="en-GB"/>
        </w:rPr>
      </w:pPr>
      <w:r w:rsidRPr="003A06D0">
        <w:rPr>
          <w:lang w:val="en-GB"/>
        </w:rPr>
        <w:t>XML Parsing Vulnerabilities</w:t>
      </w:r>
    </w:p>
    <w:p w:rsidP="0001259E" w:rsidR="00BF4F83" w:rsidRDefault="00BF4F83" w:rsidRPr="003A06D0">
      <w:pPr>
        <w:pStyle w:val="Listenabsatz"/>
        <w:numPr>
          <w:ilvl w:val="0"/>
          <w:numId w:val="47"/>
        </w:numPr>
        <w:rPr>
          <w:lang w:val="en-GB"/>
        </w:rPr>
      </w:pPr>
      <w:r w:rsidRPr="003A06D0">
        <w:rPr>
          <w:lang w:val="en-GB"/>
        </w:rPr>
        <w:t>XML Canonicalization Vulnerabilities</w:t>
      </w:r>
    </w:p>
    <w:p w:rsidP="0001259E" w:rsidR="00BF4F83" w:rsidRDefault="00BF4F83" w:rsidRPr="003A06D0">
      <w:pPr>
        <w:pStyle w:val="Listenabsatz"/>
        <w:numPr>
          <w:ilvl w:val="0"/>
          <w:numId w:val="47"/>
        </w:numPr>
        <w:rPr>
          <w:lang w:val="en-GB"/>
        </w:rPr>
      </w:pPr>
      <w:r w:rsidRPr="003A06D0">
        <w:rPr>
          <w:lang w:val="en-GB"/>
        </w:rPr>
        <w:t>Injection Attacks</w:t>
      </w:r>
    </w:p>
    <w:p w:rsidP="0001259E" w:rsidR="00BF4F83" w:rsidRDefault="00BF4F83" w:rsidRPr="003A06D0">
      <w:pPr>
        <w:pStyle w:val="Listenabsatz"/>
        <w:numPr>
          <w:ilvl w:val="0"/>
          <w:numId w:val="47"/>
        </w:numPr>
        <w:rPr>
          <w:lang w:val="en-GB"/>
        </w:rPr>
      </w:pPr>
      <w:r w:rsidRPr="003A06D0">
        <w:rPr>
          <w:lang w:val="en-GB"/>
        </w:rPr>
        <w:t>JSON Deserialization Through Evaluation Attacks</w:t>
      </w:r>
    </w:p>
    <w:p w:rsidP="00BF4F83" w:rsidR="00BF4F83" w:rsidRDefault="00BF4F83" w:rsidRPr="003A06D0">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P="00BF4F83" w:rsidR="00BF4F83" w:rsidRDefault="00BF4F83" w:rsidRPr="003A06D0">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P="00BF4F83" w:rsidR="00BF4F83" w:rsidRDefault="00BF4F83" w:rsidRPr="003A06D0">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P="00BF4F83" w:rsidR="00BF4F83" w:rsidRDefault="00BF4F83" w:rsidRPr="003A06D0">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3222" w:name="sec_XMLParsingVulnerabilities"/>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3223" w:name="_Toc522668740"/>
      <w:bookmarkStart w:id="3224" w:name="_Toc9685198"/>
      <w:r w:rsidRPr="003A06D0">
        <w:rPr>
          <w:rStyle w:val="Hyperlink"/>
          <w:lang w:val="en-GB"/>
        </w:rPr>
        <w:t>XML Parsing Vulnerabilities [non-normative]</w:t>
      </w:r>
      <w:bookmarkEnd w:id="3222"/>
      <w:bookmarkEnd w:id="3223"/>
      <w:bookmarkEnd w:id="3224"/>
      <w:r w:rsidRPr="003A06D0">
        <w:rPr>
          <w:lang w:val="en-GB"/>
        </w:rPr>
        <w:fldChar w:fldCharType="end"/>
      </w:r>
    </w:p>
    <w:p w:rsidP="00BF4F83" w:rsidR="00BF4F83" w:rsidRDefault="00BF4F83" w:rsidRPr="003A06D0">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3225" w:name="sec_XMLCanonicalizationVulnerabilities"/>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3226" w:name="_Toc522668741"/>
      <w:bookmarkStart w:id="3227" w:name="_Toc9685199"/>
      <w:r w:rsidRPr="003A06D0">
        <w:rPr>
          <w:rStyle w:val="Hyperlink"/>
          <w:lang w:val="en-GB"/>
        </w:rPr>
        <w:t>XML Canonicalization Vulnerabilities [non-normative]</w:t>
      </w:r>
      <w:bookmarkEnd w:id="3225"/>
      <w:bookmarkEnd w:id="3226"/>
      <w:bookmarkEnd w:id="3227"/>
      <w:r w:rsidRPr="003A06D0">
        <w:rPr>
          <w:lang w:val="en-GB"/>
        </w:rPr>
        <w:fldChar w:fldCharType="end"/>
      </w:r>
    </w:p>
    <w:p w:rsidP="00BF4F83" w:rsidR="00BF4F83" w:rsidRDefault="00BF4F83" w:rsidRPr="003A06D0">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3228" w:name="sec_InjectionAttacks"/>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3229" w:name="_Toc522668742"/>
      <w:bookmarkStart w:id="3230" w:name="_Toc9685200"/>
      <w:r w:rsidRPr="003A06D0">
        <w:rPr>
          <w:rStyle w:val="Hyperlink"/>
          <w:lang w:val="en-GB"/>
        </w:rPr>
        <w:t>Injection Attacks [non-normative]</w:t>
      </w:r>
      <w:bookmarkEnd w:id="3228"/>
      <w:bookmarkEnd w:id="3229"/>
      <w:bookmarkEnd w:id="3230"/>
      <w:r w:rsidRPr="003A06D0">
        <w:rPr>
          <w:lang w:val="en-GB"/>
        </w:rPr>
        <w:fldChar w:fldCharType="end"/>
      </w:r>
    </w:p>
    <w:p w:rsidP="00BF4F83" w:rsidR="00BF4F83" w:rsidRDefault="00BF4F83" w:rsidRPr="003A06D0">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3231" w:name="sec_JSONDeserialThroughEvalAttacks"/>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3232" w:name="_Toc522668743"/>
      <w:bookmarkStart w:id="3233" w:name="_Toc9685201"/>
      <w:r w:rsidRPr="003A06D0">
        <w:rPr>
          <w:rStyle w:val="Hyperlink"/>
          <w:lang w:val="en-GB"/>
        </w:rPr>
        <w:t>JSON Deserialization Through Evaluation Attacks [non-normative]</w:t>
      </w:r>
      <w:bookmarkEnd w:id="3231"/>
      <w:bookmarkEnd w:id="3232"/>
      <w:bookmarkEnd w:id="3233"/>
      <w:r w:rsidRPr="003A06D0">
        <w:rPr>
          <w:lang w:val="en-GB"/>
        </w:rPr>
        <w:fldChar w:fldCharType="end"/>
      </w:r>
    </w:p>
    <w:p w:rsidP="00BF4F83" w:rsidR="00BF4F83" w:rsidRDefault="00BF4F83" w:rsidRPr="003A06D0">
      <w:pPr>
        <w:rPr>
          <w:lang w:val="en-GB"/>
        </w:rPr>
      </w:pPr>
      <w:r w:rsidRPr="003A06D0">
        <w:rPr>
          <w:lang w:val="en-GB"/>
        </w:rPr>
        <w:t xml:space="preserve">Generally, there are security issues with processing languages that are capable to evaluate text in that processing language during runtime and dynamically.  </w:t>
      </w:r>
    </w:p>
    <w:p w:rsidP="00BF4F83" w:rsidR="00BF4F83" w:rsidRDefault="00BF4F83" w:rsidRPr="003A06D0">
      <w:pPr>
        <w:rPr>
          <w:lang w:val="en-GB"/>
        </w:rPr>
      </w:pPr>
      <w:r w:rsidRPr="003A06D0">
        <w:rPr>
          <w:lang w:val="en-GB"/>
        </w:rPr>
        <w:t xml:space="preserve">Sample vector for JavaScript: </w:t>
      </w:r>
    </w:p>
    <w:p w:rsidP="00BF4F83" w:rsidR="00BF4F83" w:rsidRDefault="00BF4F83" w:rsidRPr="003A06D0">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3234" w:name="sec_Conformance"/>
    <w:bookmarkStart w:id="3235" w:name="_Toc478074898"/>
    <w:bookmarkStart w:id="3236" w:name="_Toc480914758"/>
    <w:bookmarkStart w:id="3237" w:name="_Toc481065057"/>
    <w:bookmarkEnd w:id="3234"/>
    <w:p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3238" w:name="_Toc522668744"/>
      <w:bookmarkStart w:id="3239" w:name="_Toc9685202"/>
      <w:r w:rsidRPr="003A06D0">
        <w:rPr>
          <w:rStyle w:val="Hyperlink"/>
          <w:lang w:val="en-GB"/>
        </w:rPr>
        <w:t>Conformance</w:t>
      </w:r>
      <w:bookmarkEnd w:id="3235"/>
      <w:bookmarkEnd w:id="3236"/>
      <w:bookmarkEnd w:id="3237"/>
      <w:bookmarkEnd w:id="3238"/>
      <w:bookmarkEnd w:id="3239"/>
      <w:r w:rsidRPr="003A06D0">
        <w:rPr>
          <w:lang w:val="en-GB"/>
        </w:rPr>
        <w:fldChar w:fldCharType="end"/>
      </w:r>
    </w:p>
    <w:bookmarkStart w:id="3240" w:name="sec_ConformanceAsDss2"/>
    <w:bookmarkStart w:id="3241" w:name="_Toc478074899"/>
    <w:bookmarkStart w:id="3242" w:name="_Toc480914759"/>
    <w:bookmarkStart w:id="3243" w:name="_Toc481065058"/>
    <w:bookmarkStart w:id="3244" w:name="_Toc516358029"/>
    <w:bookmarkEnd w:id="3240"/>
    <w:p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3245" w:name="_Toc522668745"/>
      <w:bookmarkStart w:id="3246" w:name="_Toc9685203"/>
      <w:r w:rsidRPr="003A06D0">
        <w:rPr>
          <w:rStyle w:val="Hyperlink"/>
          <w:lang w:val="en-GB"/>
        </w:rPr>
        <w:t>Conformance as a DSS version 2.0 document</w:t>
      </w:r>
      <w:bookmarkEnd w:id="3241"/>
      <w:bookmarkEnd w:id="3242"/>
      <w:bookmarkEnd w:id="3243"/>
      <w:bookmarkEnd w:id="3244"/>
      <w:bookmarkEnd w:id="3245"/>
      <w:bookmarkEnd w:id="3246"/>
      <w:r w:rsidRPr="003A06D0">
        <w:rPr>
          <w:lang w:val="en-GB"/>
        </w:rPr>
        <w:fldChar w:fldCharType="end"/>
      </w:r>
    </w:p>
    <w:p w:rsidP="00BF4F83" w:rsidR="00BF4F83" w:rsidRDefault="00BF4F83" w:rsidRPr="003A06D0">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3247" w:name="sec_ConformanceForXmlFormat"/>
    <w:bookmarkStart w:id="3248" w:name="_Toc480914761"/>
    <w:bookmarkStart w:id="3249" w:name="_Toc481065060"/>
    <w:bookmarkStart w:id="3250" w:name="_Toc516359922"/>
    <w:bookmarkStart w:id="3251" w:name="_Toc480914760"/>
    <w:bookmarkStart w:id="3252" w:name="_Toc481065059"/>
    <w:bookmarkStart w:id="3253" w:name="_Toc516359921"/>
    <w:bookmarkEnd w:id="3247"/>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3254" w:name="_Toc522668746"/>
      <w:bookmarkStart w:id="3255" w:name="_Toc9685204"/>
      <w:r w:rsidRPr="003A06D0">
        <w:rPr>
          <w:rStyle w:val="Hyperlink"/>
          <w:lang w:val="en-GB"/>
        </w:rPr>
        <w:t>Conformance for JSON format</w:t>
      </w:r>
      <w:bookmarkEnd w:id="3248"/>
      <w:bookmarkEnd w:id="3249"/>
      <w:bookmarkEnd w:id="3250"/>
      <w:bookmarkEnd w:id="3254"/>
      <w:bookmarkEnd w:id="3255"/>
      <w:r w:rsidRPr="003A06D0">
        <w:rPr>
          <w:lang w:val="en-GB"/>
        </w:rPr>
        <w:fldChar w:fldCharType="end"/>
      </w:r>
    </w:p>
    <w:p w:rsidP="00BF4F83" w:rsidR="00BF4F83" w:rsidRDefault="00BF4F83" w:rsidRPr="003A06D0">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w:t>
      </w:r>
      <w:r w:rsidRPr="003A06D0">
        <w:rPr>
          <w:rFonts w:ascii="MS Mincho" w:cs="MS Mincho" w:eastAsia="MS Mincho" w:hAnsi="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P="0001259E" w:rsidR="00BF4F83" w:rsidRDefault="00BF4F83" w:rsidRPr="003A06D0">
      <w:pPr>
        <w:pStyle w:val="Listenabsatz"/>
        <w:numPr>
          <w:ilvl w:val="0"/>
          <w:numId w:val="12"/>
        </w:numPr>
        <w:rPr>
          <w:lang w:val="en-GB"/>
        </w:rPr>
      </w:pPr>
      <w:r w:rsidRPr="003A06D0">
        <w:rPr>
          <w:lang w:val="en-GB"/>
        </w:rPr>
        <w:t>Is valid JSON</w:t>
      </w:r>
    </w:p>
    <w:p w:rsidP="0001259E" w:rsidR="00BF4F83" w:rsidRDefault="00BF4F83" w:rsidRPr="003A06D0">
      <w:pPr>
        <w:pStyle w:val="Listenabsatz"/>
        <w:numPr>
          <w:ilvl w:val="0"/>
          <w:numId w:val="12"/>
        </w:numPr>
        <w:rPr>
          <w:lang w:val="en-GB"/>
        </w:rPr>
      </w:pPr>
      <w:r w:rsidRPr="003A06D0">
        <w:rPr>
          <w:lang w:val="en-GB"/>
        </w:rPr>
        <w:t>Validates against the JSON Schema</w:t>
      </w:r>
    </w:p>
    <w:p w:rsidP="00BF4F83" w:rsidR="00BF4F83" w:rsidRDefault="00BF4F83" w:rsidRPr="003A06D0">
      <w:pPr>
        <w:rPr>
          <w:lang w:val="en-GB"/>
        </w:rPr>
      </w:pPr>
      <w:r w:rsidRPr="003A06D0">
        <w:rPr>
          <w:lang w:val="en-GB"/>
        </w:rPr>
        <w:t>» </w:t>
      </w:r>
      <w:r w:rsidRPr="003A06D0">
        <w:rPr>
          <w:color w:val="FF0000"/>
          <w:lang w:val="en-GB"/>
        </w:rPr>
        <w:t>DSS-11.1.1-1</w:t>
      </w:r>
      <w:r w:rsidRPr="003A06D0">
        <w:rPr>
          <w:lang w:val="en-GB"/>
        </w:rPr>
        <w:t>]</w:t>
      </w:r>
    </w:p>
    <w:p w:rsidP="00AA52F6" w:rsidR="00BF4F83" w:rsidRDefault="00FE06C1" w:rsidRPr="003A06D0">
      <w:pPr>
        <w:pStyle w:val="berschrift3"/>
        <w:numPr>
          <w:ilvl w:val="2"/>
          <w:numId w:val="3"/>
        </w:numPr>
        <w:rPr>
          <w:lang w:val="en-GB"/>
        </w:rPr>
      </w:pPr>
      <w:hyperlink w:anchor="sec_ConformanceForXmlFormat" w:history="1">
        <w:bookmarkStart w:id="3256" w:name="_Toc522668747"/>
        <w:bookmarkStart w:id="3257" w:name="_Toc9685205"/>
        <w:r w:rsidR="00BF4F83" w:rsidRPr="003A06D0">
          <w:rPr>
            <w:rStyle w:val="Hyperlink"/>
            <w:lang w:val="en-GB"/>
          </w:rPr>
          <w:t>Conformance for XML format</w:t>
        </w:r>
        <w:bookmarkEnd w:id="3251"/>
        <w:bookmarkEnd w:id="3252"/>
        <w:bookmarkEnd w:id="3253"/>
        <w:bookmarkEnd w:id="3256"/>
        <w:bookmarkEnd w:id="3257"/>
      </w:hyperlink>
    </w:p>
    <w:p w:rsidP="00BF4F83" w:rsidR="00BF4F83" w:rsidRDefault="00BF4F83" w:rsidRPr="003A06D0">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P="0001259E" w:rsidR="00BF4F83" w:rsidRDefault="00BF4F83" w:rsidRPr="003A06D0">
      <w:pPr>
        <w:pStyle w:val="Listenabsatz"/>
        <w:numPr>
          <w:ilvl w:val="0"/>
          <w:numId w:val="11"/>
        </w:numPr>
        <w:rPr>
          <w:lang w:val="en-GB"/>
        </w:rPr>
      </w:pPr>
      <w:r w:rsidRPr="003A06D0">
        <w:rPr>
          <w:lang w:val="en-GB"/>
        </w:rPr>
        <w:t>Is well-formed XML.</w:t>
      </w:r>
    </w:p>
    <w:p w:rsidP="0001259E" w:rsidR="00BF4F83" w:rsidRDefault="00BF4F83" w:rsidRPr="003A06D0">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P="0001259E" w:rsidR="00BF4F83" w:rsidRDefault="00BF4F83" w:rsidRPr="003A06D0">
      <w:pPr>
        <w:pStyle w:val="Listenabsatz"/>
        <w:numPr>
          <w:ilvl w:val="0"/>
          <w:numId w:val="11"/>
        </w:numPr>
        <w:rPr>
          <w:lang w:val="en-GB"/>
        </w:rPr>
      </w:pPr>
      <w:r w:rsidRPr="003A06D0">
        <w:rPr>
          <w:lang w:val="en-GB"/>
        </w:rPr>
        <w:t>Is valid XML.</w:t>
      </w:r>
    </w:p>
    <w:p w:rsidP="00BF4F83" w:rsidR="00BF4F83" w:rsidRDefault="00BF4F83" w:rsidRPr="003A06D0">
      <w:pPr>
        <w:rPr>
          <w:lang w:val="en-GB"/>
        </w:rPr>
      </w:pPr>
      <w:r w:rsidRPr="003A06D0">
        <w:rPr>
          <w:lang w:val="en-GB"/>
        </w:rPr>
        <w:t>» [</w:t>
      </w:r>
      <w:bookmarkStart w:id="3258" w:name="confValidCSAFCVRFXML"/>
      <w:r w:rsidRPr="003A06D0">
        <w:rPr>
          <w:color w:val="FF0000"/>
          <w:lang w:val="en-GB"/>
        </w:rPr>
        <w:t>DSS-11.1.2-1</w:t>
      </w:r>
      <w:bookmarkEnd w:id="3258"/>
      <w:r w:rsidRPr="003A06D0">
        <w:rPr>
          <w:lang w:val="en-GB"/>
        </w:rPr>
        <w:t>]</w:t>
      </w:r>
    </w:p>
    <w:bookmarkStart w:id="3259" w:name="sec_ConformanceForJsonFormat"/>
    <w:bookmarkStart w:id="3260" w:name="sec_ConformanceForServer"/>
    <w:bookmarkEnd w:id="3259"/>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3261" w:name="_Toc522668748"/>
      <w:bookmarkStart w:id="3262" w:name="_Toc9685206"/>
      <w:r w:rsidRPr="003A06D0">
        <w:rPr>
          <w:rStyle w:val="Hyperlink"/>
          <w:lang w:val="en-GB"/>
        </w:rPr>
        <w:t>Conformance for DSS Server</w:t>
      </w:r>
      <w:bookmarkEnd w:id="3261"/>
      <w:bookmarkEnd w:id="3262"/>
      <w:r w:rsidRPr="003A06D0">
        <w:rPr>
          <w:lang w:val="en-GB"/>
        </w:rPr>
        <w:fldChar w:fldCharType="end"/>
      </w:r>
    </w:p>
    <w:bookmarkEnd w:id="3260"/>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3263" w:name="sec_ConformanceForClient"/>
    <w:p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3264" w:name="_Toc522668749"/>
      <w:bookmarkStart w:id="3265" w:name="_Toc9685207"/>
      <w:r w:rsidRPr="003A06D0">
        <w:rPr>
          <w:rStyle w:val="Hyperlink"/>
          <w:lang w:val="en-GB"/>
        </w:rPr>
        <w:t>Conformance for DSS Client</w:t>
      </w:r>
      <w:bookmarkEnd w:id="3263"/>
      <w:bookmarkEnd w:id="3264"/>
      <w:bookmarkEnd w:id="3265"/>
      <w:r w:rsidRPr="003A06D0">
        <w:rPr>
          <w:lang w:val="en-GB"/>
        </w:rPr>
        <w:fldChar w:fldCharType="end"/>
      </w:r>
    </w:p>
    <w:p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3266" w:name="sec_Acknowledgements"/>
    <w:bookmarkStart w:id="3267" w:name="_Toc85472897"/>
    <w:bookmarkStart w:id="3268" w:name="_Toc287332012"/>
    <w:bookmarkStart w:id="3269" w:name="_Toc478074900"/>
    <w:bookmarkStart w:id="3270" w:name="_Toc480914769"/>
    <w:bookmarkStart w:id="3271" w:name="_Toc481065063"/>
    <w:bookmarkEnd w:id="3266"/>
    <w:p w:rsidP="005C561D"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3272" w:name="_Toc522668750"/>
      <w:bookmarkStart w:id="3273" w:name="_Toc9685208"/>
      <w:r w:rsidRPr="003A06D0">
        <w:rPr>
          <w:rStyle w:val="Hyperlink"/>
          <w:lang w:val="en-GB"/>
        </w:rPr>
        <w:t>Acknowledgments</w:t>
      </w:r>
      <w:bookmarkEnd w:id="3267"/>
      <w:bookmarkEnd w:id="3268"/>
      <w:bookmarkEnd w:id="3269"/>
      <w:bookmarkEnd w:id="3270"/>
      <w:bookmarkEnd w:id="3271"/>
      <w:bookmarkEnd w:id="3272"/>
      <w:bookmarkEnd w:id="3273"/>
      <w:r w:rsidRPr="003A06D0">
        <w:rPr>
          <w:lang w:val="en-GB"/>
        </w:rPr>
        <w:fldChar w:fldCharType="end"/>
      </w:r>
    </w:p>
    <w:p w:rsidP="00BF4F83" w:rsidR="00BF4F83" w:rsidRDefault="00BF4F83" w:rsidRPr="003A06D0">
      <w:pPr>
        <w:rPr>
          <w:lang w:val="en-GB"/>
        </w:rPr>
      </w:pPr>
      <w:r w:rsidRPr="003A06D0">
        <w:rPr>
          <w:lang w:val="en-GB"/>
        </w:rPr>
        <w:t>The following individuals have participated in the creation of this specification and are gratefully acknowledged:</w:t>
      </w:r>
    </w:p>
    <w:p w:rsidP="00BF4F83" w:rsidR="00BF4F83" w:rsidRDefault="00BF4F83" w:rsidRPr="003A06D0">
      <w:pPr>
        <w:pStyle w:val="Contributor"/>
        <w:rPr>
          <w:lang w:val="en-GB"/>
        </w:rPr>
      </w:pPr>
      <w:r w:rsidRPr="003A06D0">
        <w:rPr>
          <w:lang w:val="en-GB"/>
        </w:rPr>
        <w:t>Andreas Kuehne, Individual</w:t>
      </w:r>
    </w:p>
    <w:p w:rsidP="00BF4F83" w:rsidR="00BF4F83" w:rsidRDefault="00BF4F83" w:rsidRPr="003A06D0">
      <w:pPr>
        <w:pStyle w:val="Contributor"/>
        <w:rPr>
          <w:lang w:val="en-GB"/>
        </w:rPr>
      </w:pPr>
      <w:r w:rsidRPr="003A06D0">
        <w:rPr>
          <w:lang w:val="en-GB"/>
        </w:rPr>
        <w:t>Detlef Huehnlein, Individual</w:t>
      </w:r>
    </w:p>
    <w:p w:rsidP="00BF4F83" w:rsidR="00BF4F83" w:rsidRDefault="00BF4F83" w:rsidRPr="003A06D0">
      <w:pPr>
        <w:pStyle w:val="Contributor"/>
        <w:rPr>
          <w:lang w:val="en-GB"/>
        </w:rPr>
      </w:pPr>
      <w:r w:rsidRPr="003A06D0">
        <w:rPr>
          <w:lang w:val="en-GB"/>
        </w:rPr>
        <w:t>Ernst Jan van Nigtevecht, Sonnenglanz Consulting</w:t>
      </w:r>
    </w:p>
    <w:p w:rsidP="00BF4F83" w:rsidR="00BF4F83" w:rsidRDefault="00BF4F83" w:rsidRPr="003A06D0">
      <w:pPr>
        <w:pStyle w:val="Contributor"/>
        <w:rPr>
          <w:lang w:val="en-GB"/>
        </w:rPr>
      </w:pPr>
      <w:r w:rsidRPr="003A06D0">
        <w:rPr>
          <w:lang w:val="en-GB"/>
        </w:rPr>
        <w:t>Juan Carlos Cruellas, Univ Politecnica de Cataluna</w:t>
      </w:r>
    </w:p>
    <w:p w:rsidP="00BF4F83" w:rsidR="00BF4F83" w:rsidRDefault="00BF4F83" w:rsidRPr="003A06D0">
      <w:pPr>
        <w:pStyle w:val="Contributor"/>
        <w:rPr>
          <w:lang w:val="en-GB"/>
        </w:rPr>
      </w:pPr>
      <w:r w:rsidRPr="003A06D0">
        <w:rPr>
          <w:lang w:val="en-GB"/>
        </w:rPr>
        <w:t>Stefan Hagen, Individual</w:t>
      </w:r>
    </w:p>
    <w:bookmarkStart w:id="3274" w:name="sec_IndexOfComponentsAndElements"/>
    <w:bookmarkStart w:id="3275" w:name="_Toc478074901"/>
    <w:bookmarkStart w:id="3276" w:name="_Toc480914770"/>
    <w:bookmarkStart w:id="3277" w:name="_Toc481065064"/>
    <w:bookmarkEnd w:id="3274"/>
    <w:p w:rsidP="00757629"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3278" w:name="_Toc522668751"/>
      <w:bookmarkStart w:id="3279" w:name="_Toc9685209"/>
      <w:r w:rsidRPr="003A06D0">
        <w:rPr>
          <w:rStyle w:val="Hyperlink"/>
          <w:lang w:val="en-GB"/>
        </w:rPr>
        <w:t>Index of Components and Elements</w:t>
      </w:r>
      <w:bookmarkEnd w:id="3275"/>
      <w:bookmarkEnd w:id="3276"/>
      <w:bookmarkEnd w:id="3277"/>
      <w:bookmarkEnd w:id="3278"/>
      <w:bookmarkEnd w:id="3279"/>
      <w:r w:rsidRPr="003A06D0">
        <w:rPr>
          <w:lang w:val="en-GB"/>
        </w:rPr>
        <w:fldChar w:fldCharType="end"/>
      </w:r>
    </w:p>
    <w:p w:rsidP="00BF4F83" w:rsidR="00BF4F83" w:rsidRDefault="00BF4F83" w:rsidRPr="003A06D0">
      <w:pPr>
        <w:rPr>
          <w:lang w:val="en-GB"/>
        </w:rPr>
        <w:sectPr w:rsidR="00BF4F83" w:rsidRPr="003A06D0" w:rsidSect="00BF4F83">
          <w:pgSz w:code="1" w:h="15840" w:w="12240"/>
          <w:pgMar w:bottom="720" w:footer="720" w:gutter="0" w:header="720" w:left="1440" w:right="1440" w:top="1440"/>
          <w:cols w:space="709"/>
          <w:docGrid w:linePitch="360"/>
        </w:sectPr>
      </w:pPr>
    </w:p>
    <w:p w:rsidP="00BF4F83" w:rsidR="00602EA3" w:rsidRDefault="00BF4F83" w:rsidRPr="003A06D0">
      <w:pPr>
        <w:pStyle w:val="Verzeichnis1"/>
        <w:rPr>
          <w:noProof/>
          <w:lang w:val="en-GB"/>
        </w:rPr>
        <w:sectPr w:rsidR="00602EA3" w:rsidRPr="003A06D0" w:rsidSect="00602EA3">
          <w:type w:val="continuous"/>
          <w:pgSz w:code="1" w:h="15840" w:w="12240"/>
          <w:pgMar w:bottom="720" w:footer="720" w:gutter="0" w:header="720" w:left="1440" w:right="1440" w:top="144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Default="00602EA3" w:rsidRPr="003A06D0">
      <w:pPr>
        <w:pStyle w:val="Index1"/>
        <w:tabs>
          <w:tab w:leader="dot" w:pos="4310" w:val="right"/>
        </w:tabs>
        <w:rPr>
          <w:noProof/>
          <w:lang w:val="en-GB"/>
        </w:rPr>
      </w:pPr>
      <w:r w:rsidRPr="003A06D0">
        <w:rPr>
          <w:noProof/>
          <w:lang w:val="en-GB"/>
        </w:rPr>
        <w:t>AdditionalKeyInfo</w:t>
      </w:r>
    </w:p>
    <w:p w:rsidR="00602EA3" w:rsidRDefault="00602EA3" w:rsidRPr="003A06D0">
      <w:pPr>
        <w:pStyle w:val="Index2"/>
        <w:tabs>
          <w:tab w:leader="dot" w:pos="4310" w:val="right"/>
        </w:tabs>
        <w:rPr>
          <w:noProof/>
          <w:lang w:val="en-GB"/>
        </w:rPr>
      </w:pPr>
      <w:r w:rsidRPr="003A06D0">
        <w:rPr>
          <w:noProof/>
          <w:lang w:val="en-GB"/>
        </w:rPr>
        <w:t>KeyName, 97</w:t>
      </w:r>
    </w:p>
    <w:p w:rsidR="00602EA3" w:rsidRDefault="00602EA3" w:rsidRPr="003A06D0">
      <w:pPr>
        <w:pStyle w:val="Index2"/>
        <w:tabs>
          <w:tab w:leader="dot" w:pos="4310" w:val="right"/>
        </w:tabs>
        <w:rPr>
          <w:noProof/>
          <w:lang w:val="en-GB"/>
        </w:rPr>
      </w:pPr>
      <w:r w:rsidRPr="003A06D0">
        <w:rPr>
          <w:noProof/>
          <w:lang w:val="en-GB"/>
        </w:rPr>
        <w:t>X509Certificate, 97</w:t>
      </w:r>
    </w:p>
    <w:p w:rsidR="00602EA3" w:rsidRDefault="00602EA3" w:rsidRPr="003A06D0">
      <w:pPr>
        <w:pStyle w:val="Index2"/>
        <w:tabs>
          <w:tab w:leader="dot" w:pos="4310" w:val="right"/>
        </w:tabs>
        <w:rPr>
          <w:noProof/>
          <w:lang w:val="en-GB"/>
        </w:rPr>
      </w:pPr>
      <w:r w:rsidRPr="003A06D0">
        <w:rPr>
          <w:noProof/>
          <w:lang w:val="en-GB"/>
        </w:rPr>
        <w:t>X509CRL, 97</w:t>
      </w:r>
    </w:p>
    <w:p w:rsidR="00602EA3" w:rsidRDefault="00602EA3" w:rsidRPr="003A06D0">
      <w:pPr>
        <w:pStyle w:val="Index2"/>
        <w:tabs>
          <w:tab w:leader="dot" w:pos="4310" w:val="right"/>
        </w:tabs>
        <w:rPr>
          <w:noProof/>
          <w:lang w:val="en-GB"/>
        </w:rPr>
      </w:pPr>
      <w:r w:rsidRPr="003A06D0">
        <w:rPr>
          <w:noProof/>
          <w:lang w:val="en-GB"/>
        </w:rPr>
        <w:t>X509Digest, 96</w:t>
      </w:r>
    </w:p>
    <w:p w:rsidR="00602EA3" w:rsidRDefault="00602EA3" w:rsidRPr="003A06D0">
      <w:pPr>
        <w:pStyle w:val="Index2"/>
        <w:tabs>
          <w:tab w:leader="dot" w:pos="4310" w:val="right"/>
        </w:tabs>
        <w:rPr>
          <w:noProof/>
          <w:lang w:val="en-GB"/>
        </w:rPr>
      </w:pPr>
      <w:r w:rsidRPr="003A06D0">
        <w:rPr>
          <w:noProof/>
          <w:lang w:val="en-GB"/>
        </w:rPr>
        <w:t>X509SKI, 97</w:t>
      </w:r>
    </w:p>
    <w:p w:rsidR="00602EA3" w:rsidRDefault="00602EA3" w:rsidRPr="003A06D0">
      <w:pPr>
        <w:pStyle w:val="Index2"/>
        <w:tabs>
          <w:tab w:leader="dot" w:pos="4310" w:val="right"/>
        </w:tabs>
        <w:rPr>
          <w:noProof/>
          <w:lang w:val="en-GB"/>
        </w:rPr>
      </w:pPr>
      <w:r w:rsidRPr="003A06D0">
        <w:rPr>
          <w:noProof/>
          <w:lang w:val="en-GB"/>
        </w:rPr>
        <w:t>X509SubjectName, 96</w:t>
      </w:r>
    </w:p>
    <w:p w:rsidR="00602EA3" w:rsidRDefault="00602EA3" w:rsidRPr="003A06D0">
      <w:pPr>
        <w:pStyle w:val="Index1"/>
        <w:tabs>
          <w:tab w:leader="dot" w:pos="4310" w:val="right"/>
        </w:tabs>
        <w:rPr>
          <w:noProof/>
          <w:lang w:val="en-GB"/>
        </w:rPr>
      </w:pPr>
      <w:r w:rsidRPr="003A06D0">
        <w:rPr>
          <w:noProof/>
          <w:lang w:val="en-GB"/>
        </w:rPr>
        <w:t>AdditionalTimeInfo</w:t>
      </w:r>
    </w:p>
    <w:p w:rsidR="00602EA3" w:rsidRDefault="00602EA3" w:rsidRPr="003A06D0">
      <w:pPr>
        <w:pStyle w:val="Index2"/>
        <w:tabs>
          <w:tab w:leader="dot" w:pos="4310" w:val="right"/>
        </w:tabs>
        <w:rPr>
          <w:noProof/>
          <w:lang w:val="en-GB"/>
        </w:rPr>
      </w:pPr>
      <w:r w:rsidRPr="003A06D0">
        <w:rPr>
          <w:noProof/>
          <w:lang w:val="en-GB"/>
        </w:rPr>
        <w:t>Ref, 94</w:t>
      </w:r>
    </w:p>
    <w:p w:rsidR="00602EA3" w:rsidRDefault="00602EA3" w:rsidRPr="003A06D0">
      <w:pPr>
        <w:pStyle w:val="Index2"/>
        <w:tabs>
          <w:tab w:leader="dot" w:pos="4310" w:val="right"/>
        </w:tabs>
        <w:rPr>
          <w:noProof/>
          <w:lang w:val="en-GB"/>
        </w:rPr>
      </w:pPr>
      <w:r w:rsidRPr="003A06D0">
        <w:rPr>
          <w:noProof/>
          <w:lang w:val="en-GB"/>
        </w:rPr>
        <w:t>Type, 94</w:t>
      </w:r>
    </w:p>
    <w:p w:rsidR="00602EA3" w:rsidRDefault="00602EA3" w:rsidRPr="003A06D0">
      <w:pPr>
        <w:pStyle w:val="Index2"/>
        <w:tabs>
          <w:tab w:leader="dot" w:pos="4310" w:val="right"/>
        </w:tabs>
        <w:rPr>
          <w:noProof/>
          <w:lang w:val="en-GB"/>
        </w:rPr>
      </w:pPr>
      <w:r w:rsidRPr="003A06D0">
        <w:rPr>
          <w:noProof/>
          <w:lang w:val="en-GB"/>
        </w:rPr>
        <w:t>value, 93</w:t>
      </w:r>
    </w:p>
    <w:p w:rsidR="00602EA3" w:rsidRDefault="00602EA3" w:rsidRPr="003A06D0">
      <w:pPr>
        <w:pStyle w:val="Index1"/>
        <w:tabs>
          <w:tab w:leader="dot" w:pos="4310" w:val="right"/>
        </w:tabs>
        <w:rPr>
          <w:noProof/>
          <w:lang w:val="en-GB"/>
        </w:rPr>
      </w:pPr>
      <w:r w:rsidRPr="003A06D0">
        <w:rPr>
          <w:noProof/>
          <w:lang w:val="en-GB"/>
        </w:rPr>
        <w:t>Any, 23</w:t>
      </w:r>
    </w:p>
    <w:p w:rsidR="00602EA3" w:rsidRDefault="00602EA3" w:rsidRPr="003A06D0">
      <w:pPr>
        <w:pStyle w:val="Index1"/>
        <w:tabs>
          <w:tab w:leader="dot" w:pos="4310" w:val="right"/>
        </w:tabs>
        <w:rPr>
          <w:noProof/>
          <w:lang w:val="en-GB"/>
        </w:rPr>
      </w:pPr>
      <w:r w:rsidRPr="003A06D0">
        <w:rPr>
          <w:noProof/>
          <w:lang w:val="en-GB"/>
        </w:rPr>
        <w:t>AttachmentReference</w:t>
      </w:r>
    </w:p>
    <w:p w:rsidR="00602EA3" w:rsidRDefault="00602EA3" w:rsidRPr="003A06D0">
      <w:pPr>
        <w:pStyle w:val="Index2"/>
        <w:tabs>
          <w:tab w:leader="dot" w:pos="4310" w:val="right"/>
        </w:tabs>
        <w:rPr>
          <w:noProof/>
          <w:lang w:val="en-GB"/>
        </w:rPr>
      </w:pPr>
      <w:r w:rsidRPr="003A06D0">
        <w:rPr>
          <w:noProof/>
          <w:lang w:val="en-GB"/>
        </w:rPr>
        <w:t>AttRefURI, 26</w:t>
      </w:r>
    </w:p>
    <w:p w:rsidR="00602EA3" w:rsidRDefault="00602EA3" w:rsidRPr="003A06D0">
      <w:pPr>
        <w:pStyle w:val="Index2"/>
        <w:tabs>
          <w:tab w:leader="dot" w:pos="4310" w:val="right"/>
        </w:tabs>
        <w:rPr>
          <w:noProof/>
          <w:lang w:val="en-GB"/>
        </w:rPr>
      </w:pPr>
      <w:r w:rsidRPr="003A06D0">
        <w:rPr>
          <w:noProof/>
          <w:lang w:val="en-GB"/>
        </w:rPr>
        <w:t>DigestInfo, 26</w:t>
      </w:r>
    </w:p>
    <w:p w:rsidR="00602EA3" w:rsidRDefault="00602EA3" w:rsidRPr="003A06D0">
      <w:pPr>
        <w:pStyle w:val="Index1"/>
        <w:tabs>
          <w:tab w:leader="dot" w:pos="4310" w:val="right"/>
        </w:tabs>
        <w:rPr>
          <w:noProof/>
          <w:lang w:val="en-GB"/>
        </w:rPr>
      </w:pPr>
      <w:r w:rsidRPr="003A06D0">
        <w:rPr>
          <w:noProof/>
          <w:lang w:val="en-GB"/>
        </w:rPr>
        <w:t>AugmentedSignature</w:t>
      </w:r>
    </w:p>
    <w:p w:rsidR="00602EA3" w:rsidRDefault="00602EA3" w:rsidRPr="003A06D0">
      <w:pPr>
        <w:pStyle w:val="Index2"/>
        <w:tabs>
          <w:tab w:leader="dot" w:pos="4310" w:val="right"/>
        </w:tabs>
        <w:rPr>
          <w:noProof/>
          <w:lang w:val="en-GB"/>
        </w:rPr>
      </w:pPr>
      <w:r w:rsidRPr="003A06D0">
        <w:rPr>
          <w:noProof/>
          <w:lang w:val="en-GB"/>
        </w:rPr>
        <w:t>SignatureObject, 104</w:t>
      </w:r>
    </w:p>
    <w:p w:rsidR="00602EA3" w:rsidRDefault="00602EA3" w:rsidRPr="003A06D0">
      <w:pPr>
        <w:pStyle w:val="Index2"/>
        <w:tabs>
          <w:tab w:leader="dot" w:pos="4310" w:val="right"/>
        </w:tabs>
        <w:rPr>
          <w:noProof/>
          <w:lang w:val="en-GB"/>
        </w:rPr>
      </w:pPr>
      <w:r w:rsidRPr="003A06D0">
        <w:rPr>
          <w:noProof/>
          <w:lang w:val="en-GB"/>
        </w:rPr>
        <w:t>Type, 104</w:t>
      </w:r>
    </w:p>
    <w:p w:rsidR="00602EA3" w:rsidRDefault="00602EA3" w:rsidRPr="003A06D0">
      <w:pPr>
        <w:pStyle w:val="Index1"/>
        <w:tabs>
          <w:tab w:leader="dot" w:pos="4310" w:val="right"/>
        </w:tabs>
        <w:rPr>
          <w:noProof/>
          <w:lang w:val="en-GB"/>
        </w:rPr>
      </w:pPr>
      <w:r w:rsidRPr="003A06D0">
        <w:rPr>
          <w:noProof/>
          <w:lang w:val="en-GB"/>
        </w:rPr>
        <w:t>AugmentSignatureInstruction</w:t>
      </w:r>
    </w:p>
    <w:p w:rsidR="00602EA3" w:rsidRDefault="00602EA3" w:rsidRPr="003A06D0">
      <w:pPr>
        <w:pStyle w:val="Index2"/>
        <w:tabs>
          <w:tab w:leader="dot" w:pos="4310" w:val="right"/>
        </w:tabs>
        <w:rPr>
          <w:noProof/>
          <w:lang w:val="en-GB"/>
        </w:rPr>
      </w:pPr>
      <w:r w:rsidRPr="003A06D0">
        <w:rPr>
          <w:noProof/>
          <w:lang w:val="en-GB"/>
        </w:rPr>
        <w:t>Type, 74</w:t>
      </w:r>
    </w:p>
    <w:p w:rsidR="00602EA3" w:rsidRDefault="00602EA3" w:rsidRPr="003A06D0">
      <w:pPr>
        <w:pStyle w:val="Index1"/>
        <w:tabs>
          <w:tab w:leader="dot" w:pos="4310" w:val="right"/>
        </w:tabs>
        <w:rPr>
          <w:noProof/>
          <w:lang w:val="en-GB"/>
        </w:rPr>
      </w:pPr>
      <w:r w:rsidRPr="003A06D0">
        <w:rPr>
          <w:noProof/>
          <w:lang w:val="en-GB"/>
        </w:rPr>
        <w:t>Base64</w:t>
      </w:r>
    </w:p>
    <w:p w:rsidR="00602EA3" w:rsidRDefault="00602EA3" w:rsidRPr="003A06D0">
      <w:pPr>
        <w:pStyle w:val="Index2"/>
        <w:tabs>
          <w:tab w:leader="dot" w:pos="4310" w:val="right"/>
        </w:tabs>
        <w:rPr>
          <w:noProof/>
          <w:lang w:val="en-GB"/>
        </w:rPr>
      </w:pPr>
      <w:r w:rsidRPr="003A06D0">
        <w:rPr>
          <w:noProof/>
          <w:lang w:val="en-GB"/>
        </w:rPr>
        <w:t>AttRef, 28</w:t>
      </w:r>
    </w:p>
    <w:p w:rsidR="00602EA3" w:rsidRDefault="00602EA3" w:rsidRPr="003A06D0">
      <w:pPr>
        <w:pStyle w:val="Index2"/>
        <w:tabs>
          <w:tab w:leader="dot" w:pos="4310" w:val="right"/>
        </w:tabs>
        <w:rPr>
          <w:noProof/>
          <w:lang w:val="en-GB"/>
        </w:rPr>
      </w:pPr>
      <w:r w:rsidRPr="003A06D0">
        <w:rPr>
          <w:noProof/>
          <w:lang w:val="en-GB"/>
        </w:rPr>
        <w:t>Id, 28</w:t>
      </w:r>
    </w:p>
    <w:p w:rsidR="00602EA3" w:rsidRDefault="00602EA3" w:rsidRPr="003A06D0">
      <w:pPr>
        <w:pStyle w:val="Index2"/>
        <w:tabs>
          <w:tab w:leader="dot" w:pos="4310" w:val="right"/>
        </w:tabs>
        <w:rPr>
          <w:noProof/>
          <w:lang w:val="en-GB"/>
        </w:rPr>
      </w:pPr>
      <w:r w:rsidRPr="003A06D0">
        <w:rPr>
          <w:noProof/>
          <w:lang w:val="en-GB"/>
        </w:rPr>
        <w:t>IdRef, 28</w:t>
      </w:r>
    </w:p>
    <w:p w:rsidR="00602EA3" w:rsidRDefault="00602EA3" w:rsidRPr="003A06D0">
      <w:pPr>
        <w:pStyle w:val="Index2"/>
        <w:tabs>
          <w:tab w:leader="dot" w:pos="4310" w:val="right"/>
        </w:tabs>
        <w:rPr>
          <w:noProof/>
          <w:lang w:val="en-GB"/>
        </w:rPr>
      </w:pPr>
      <w:r w:rsidRPr="003A06D0">
        <w:rPr>
          <w:noProof/>
          <w:lang w:val="en-GB"/>
        </w:rPr>
        <w:t>MimeType, 28</w:t>
      </w:r>
    </w:p>
    <w:p w:rsidR="00602EA3" w:rsidRDefault="00602EA3" w:rsidRPr="003A06D0">
      <w:pPr>
        <w:pStyle w:val="Index2"/>
        <w:tabs>
          <w:tab w:leader="dot" w:pos="4310" w:val="right"/>
        </w:tabs>
        <w:rPr>
          <w:noProof/>
          <w:lang w:val="en-GB"/>
        </w:rPr>
      </w:pPr>
      <w:r w:rsidRPr="003A06D0">
        <w:rPr>
          <w:noProof/>
          <w:lang w:val="en-GB"/>
        </w:rPr>
        <w:t>Value, 28</w:t>
      </w:r>
    </w:p>
    <w:p w:rsidR="00602EA3" w:rsidRDefault="00602EA3" w:rsidRPr="003A06D0">
      <w:pPr>
        <w:pStyle w:val="Index1"/>
        <w:tabs>
          <w:tab w:leader="dot" w:pos="4310" w:val="right"/>
        </w:tabs>
        <w:rPr>
          <w:noProof/>
          <w:lang w:val="en-GB"/>
        </w:rPr>
      </w:pPr>
      <w:r w:rsidRPr="003A06D0">
        <w:rPr>
          <w:noProof/>
          <w:lang w:val="en-GB"/>
        </w:rPr>
        <w:t>ClaimedIdentity</w:t>
      </w:r>
    </w:p>
    <w:p w:rsidR="00602EA3" w:rsidRDefault="00602EA3" w:rsidRPr="003A06D0">
      <w:pPr>
        <w:pStyle w:val="Index2"/>
        <w:tabs>
          <w:tab w:leader="dot" w:pos="4310" w:val="right"/>
        </w:tabs>
        <w:rPr>
          <w:noProof/>
          <w:lang w:val="en-GB"/>
        </w:rPr>
      </w:pPr>
      <w:r w:rsidRPr="003A06D0">
        <w:rPr>
          <w:noProof/>
          <w:lang w:val="en-GB"/>
        </w:rPr>
        <w:t>Name, 71</w:t>
      </w:r>
    </w:p>
    <w:p w:rsidR="00602EA3" w:rsidRDefault="00602EA3" w:rsidRPr="003A06D0">
      <w:pPr>
        <w:pStyle w:val="Index2"/>
        <w:tabs>
          <w:tab w:leader="dot" w:pos="4310" w:val="right"/>
        </w:tabs>
        <w:rPr>
          <w:noProof/>
          <w:lang w:val="en-GB"/>
        </w:rPr>
      </w:pPr>
      <w:r w:rsidRPr="003A06D0">
        <w:rPr>
          <w:noProof/>
          <w:lang w:val="en-GB"/>
        </w:rPr>
        <w:t>SupportingInfo, 71</w:t>
      </w:r>
    </w:p>
    <w:p w:rsidR="00602EA3" w:rsidRDefault="00602EA3" w:rsidRPr="003A06D0">
      <w:pPr>
        <w:pStyle w:val="Index1"/>
        <w:tabs>
          <w:tab w:leader="dot" w:pos="4310" w:val="right"/>
        </w:tabs>
        <w:rPr>
          <w:noProof/>
          <w:lang w:val="en-GB"/>
        </w:rPr>
      </w:pPr>
      <w:r w:rsidRPr="003A06D0">
        <w:rPr>
          <w:noProof/>
          <w:lang w:val="en-GB"/>
        </w:rPr>
        <w:t>Detail</w:t>
      </w:r>
    </w:p>
    <w:p w:rsidR="00602EA3" w:rsidRDefault="00602EA3" w:rsidRPr="003A06D0">
      <w:pPr>
        <w:pStyle w:val="Index2"/>
        <w:tabs>
          <w:tab w:leader="dot" w:pos="4310" w:val="right"/>
        </w:tabs>
        <w:rPr>
          <w:noProof/>
          <w:lang w:val="en-GB"/>
        </w:rPr>
      </w:pPr>
      <w:r w:rsidRPr="003A06D0">
        <w:rPr>
          <w:noProof/>
          <w:lang w:val="en-GB"/>
        </w:rPr>
        <w:t>Base64Content, 101</w:t>
      </w:r>
    </w:p>
    <w:p w:rsidR="00602EA3" w:rsidRDefault="00602EA3" w:rsidRPr="003A06D0">
      <w:pPr>
        <w:pStyle w:val="Index2"/>
        <w:tabs>
          <w:tab w:leader="dot" w:pos="4310" w:val="right"/>
        </w:tabs>
        <w:rPr>
          <w:noProof/>
          <w:lang w:val="en-GB"/>
        </w:rPr>
      </w:pPr>
      <w:r w:rsidRPr="003A06D0">
        <w:rPr>
          <w:noProof/>
          <w:lang w:val="en-GB"/>
        </w:rPr>
        <w:t>Code, 100</w:t>
      </w:r>
    </w:p>
    <w:p w:rsidR="00602EA3" w:rsidRDefault="00602EA3" w:rsidRPr="003A06D0">
      <w:pPr>
        <w:pStyle w:val="Index2"/>
        <w:tabs>
          <w:tab w:leader="dot" w:pos="4310" w:val="right"/>
        </w:tabs>
        <w:rPr>
          <w:noProof/>
          <w:lang w:val="en-GB"/>
        </w:rPr>
      </w:pPr>
      <w:r w:rsidRPr="003A06D0">
        <w:rPr>
          <w:noProof/>
          <w:lang w:val="en-GB"/>
        </w:rPr>
        <w:t>Message, 100</w:t>
      </w:r>
    </w:p>
    <w:p w:rsidR="00602EA3" w:rsidRDefault="00602EA3" w:rsidRPr="003A06D0">
      <w:pPr>
        <w:pStyle w:val="Index2"/>
        <w:tabs>
          <w:tab w:leader="dot" w:pos="4310" w:val="right"/>
        </w:tabs>
        <w:rPr>
          <w:noProof/>
          <w:lang w:val="en-GB"/>
        </w:rPr>
      </w:pPr>
      <w:r w:rsidRPr="003A06D0">
        <w:rPr>
          <w:noProof/>
          <w:lang w:val="en-GB"/>
        </w:rPr>
        <w:t>Type, 101</w:t>
      </w:r>
    </w:p>
    <w:p w:rsidR="00602EA3" w:rsidRDefault="00602EA3" w:rsidRPr="003A06D0">
      <w:pPr>
        <w:pStyle w:val="Index1"/>
        <w:tabs>
          <w:tab w:leader="dot" w:pos="4310" w:val="right"/>
        </w:tabs>
        <w:rPr>
          <w:noProof/>
          <w:lang w:val="en-GB"/>
        </w:rPr>
      </w:pPr>
      <w:r w:rsidRPr="003A06D0">
        <w:rPr>
          <w:noProof/>
          <w:lang w:val="en-GB"/>
        </w:rPr>
        <w:t>DigestInfo</w:t>
      </w:r>
    </w:p>
    <w:p w:rsidR="00602EA3" w:rsidRDefault="00602EA3" w:rsidRPr="003A06D0">
      <w:pPr>
        <w:pStyle w:val="Index2"/>
        <w:tabs>
          <w:tab w:leader="dot" w:pos="4310" w:val="right"/>
        </w:tabs>
        <w:rPr>
          <w:noProof/>
          <w:lang w:val="en-GB"/>
        </w:rPr>
      </w:pPr>
      <w:r w:rsidRPr="003A06D0">
        <w:rPr>
          <w:noProof/>
          <w:lang w:val="en-GB"/>
        </w:rPr>
        <w:t>DigestMethod, 25</w:t>
      </w:r>
    </w:p>
    <w:p w:rsidR="00602EA3" w:rsidRDefault="00602EA3" w:rsidRPr="003A06D0">
      <w:pPr>
        <w:pStyle w:val="Index2"/>
        <w:tabs>
          <w:tab w:leader="dot" w:pos="4310" w:val="right"/>
        </w:tabs>
        <w:rPr>
          <w:noProof/>
          <w:lang w:val="en-GB"/>
        </w:rPr>
      </w:pPr>
      <w:r w:rsidRPr="003A06D0">
        <w:rPr>
          <w:noProof/>
          <w:lang w:val="en-GB"/>
        </w:rPr>
        <w:t>DigestValue, 25</w:t>
      </w:r>
    </w:p>
    <w:p w:rsidR="00602EA3" w:rsidRDefault="00602EA3" w:rsidRPr="003A06D0">
      <w:pPr>
        <w:pStyle w:val="Index1"/>
        <w:tabs>
          <w:tab w:leader="dot" w:pos="4310" w:val="right"/>
        </w:tabs>
        <w:rPr>
          <w:noProof/>
          <w:lang w:val="en-GB"/>
        </w:rPr>
      </w:pPr>
      <w:r w:rsidRPr="003A06D0">
        <w:rPr>
          <w:noProof/>
          <w:lang w:val="en-GB"/>
        </w:rPr>
        <w:t>Document</w:t>
      </w:r>
    </w:p>
    <w:p w:rsidR="00602EA3" w:rsidRDefault="00602EA3" w:rsidRPr="003A06D0">
      <w:pPr>
        <w:pStyle w:val="Index2"/>
        <w:tabs>
          <w:tab w:leader="dot" w:pos="4310" w:val="right"/>
        </w:tabs>
        <w:rPr>
          <w:noProof/>
          <w:lang w:val="en-GB"/>
        </w:rPr>
      </w:pPr>
      <w:r w:rsidRPr="003A06D0">
        <w:rPr>
          <w:noProof/>
          <w:lang w:val="en-GB"/>
        </w:rPr>
        <w:t>Base64Data, 39</w:t>
      </w:r>
    </w:p>
    <w:p w:rsidR="00602EA3" w:rsidRDefault="00602EA3" w:rsidRPr="003A06D0">
      <w:pPr>
        <w:pStyle w:val="Index1"/>
        <w:tabs>
          <w:tab w:leader="dot" w:pos="4310" w:val="right"/>
        </w:tabs>
        <w:rPr>
          <w:noProof/>
          <w:lang w:val="en-GB"/>
        </w:rPr>
      </w:pPr>
      <w:r w:rsidRPr="003A06D0">
        <w:rPr>
          <w:noProof/>
          <w:lang w:val="en-GB"/>
        </w:rPr>
        <w:t>DocumentBase</w:t>
      </w:r>
    </w:p>
    <w:p w:rsidR="00602EA3" w:rsidRDefault="00602EA3" w:rsidRPr="003A06D0">
      <w:pPr>
        <w:pStyle w:val="Index2"/>
        <w:tabs>
          <w:tab w:leader="dot" w:pos="4310" w:val="right"/>
        </w:tabs>
        <w:rPr>
          <w:noProof/>
          <w:lang w:val="en-GB"/>
        </w:rPr>
      </w:pPr>
      <w:r w:rsidRPr="003A06D0">
        <w:rPr>
          <w:noProof/>
          <w:lang w:val="en-GB"/>
        </w:rPr>
        <w:t>Id, 37</w:t>
      </w:r>
    </w:p>
    <w:p w:rsidR="00602EA3" w:rsidRDefault="00602EA3" w:rsidRPr="003A06D0">
      <w:pPr>
        <w:pStyle w:val="Index2"/>
        <w:tabs>
          <w:tab w:leader="dot" w:pos="4310" w:val="right"/>
        </w:tabs>
        <w:rPr>
          <w:noProof/>
          <w:lang w:val="en-GB"/>
        </w:rPr>
      </w:pPr>
      <w:r w:rsidRPr="003A06D0">
        <w:rPr>
          <w:noProof/>
          <w:lang w:val="en-GB"/>
        </w:rPr>
        <w:t>RefType, 37</w:t>
      </w:r>
    </w:p>
    <w:p w:rsidR="00602EA3" w:rsidRDefault="00602EA3" w:rsidRPr="003A06D0">
      <w:pPr>
        <w:pStyle w:val="Index2"/>
        <w:tabs>
          <w:tab w:leader="dot" w:pos="4310" w:val="right"/>
        </w:tabs>
        <w:rPr>
          <w:noProof/>
          <w:lang w:val="en-GB"/>
        </w:rPr>
      </w:pPr>
      <w:r w:rsidRPr="003A06D0">
        <w:rPr>
          <w:noProof/>
          <w:lang w:val="en-GB"/>
        </w:rPr>
        <w:t>RefURI, 37</w:t>
      </w:r>
    </w:p>
    <w:p w:rsidR="00602EA3" w:rsidRDefault="00602EA3" w:rsidRPr="003A06D0">
      <w:pPr>
        <w:pStyle w:val="Index2"/>
        <w:tabs>
          <w:tab w:leader="dot" w:pos="4310" w:val="right"/>
        </w:tabs>
        <w:rPr>
          <w:noProof/>
          <w:lang w:val="en-GB"/>
        </w:rPr>
      </w:pPr>
      <w:r w:rsidRPr="003A06D0">
        <w:rPr>
          <w:noProof/>
          <w:lang w:val="en-GB"/>
        </w:rPr>
        <w:t>SchemaRefs, 37</w:t>
      </w:r>
    </w:p>
    <w:p w:rsidR="00602EA3" w:rsidRDefault="00602EA3" w:rsidRPr="003A06D0">
      <w:pPr>
        <w:pStyle w:val="Index1"/>
        <w:tabs>
          <w:tab w:leader="dot" w:pos="4310" w:val="right"/>
        </w:tabs>
        <w:rPr>
          <w:noProof/>
          <w:lang w:val="en-GB"/>
        </w:rPr>
      </w:pPr>
      <w:r w:rsidRPr="003A06D0">
        <w:rPr>
          <w:noProof/>
          <w:lang w:val="en-GB"/>
        </w:rPr>
        <w:t>DocumentHash</w:t>
      </w:r>
    </w:p>
    <w:p w:rsidR="00602EA3" w:rsidRDefault="00602EA3" w:rsidRPr="003A06D0">
      <w:pPr>
        <w:pStyle w:val="Index2"/>
        <w:tabs>
          <w:tab w:leader="dot" w:pos="4310" w:val="right"/>
        </w:tabs>
        <w:rPr>
          <w:noProof/>
          <w:lang w:val="en-GB"/>
        </w:rPr>
      </w:pPr>
      <w:r w:rsidRPr="003A06D0">
        <w:rPr>
          <w:noProof/>
          <w:lang w:val="en-GB"/>
        </w:rPr>
        <w:t>DigestInfos, 43</w:t>
      </w:r>
    </w:p>
    <w:p w:rsidR="00602EA3" w:rsidRDefault="00602EA3" w:rsidRPr="003A06D0">
      <w:pPr>
        <w:pStyle w:val="Index2"/>
        <w:tabs>
          <w:tab w:leader="dot" w:pos="4310" w:val="right"/>
        </w:tabs>
        <w:rPr>
          <w:noProof/>
          <w:lang w:val="en-GB"/>
        </w:rPr>
      </w:pPr>
      <w:r w:rsidRPr="003A06D0">
        <w:rPr>
          <w:noProof/>
          <w:lang w:val="en-GB"/>
        </w:rPr>
        <w:t>Tramsforms, 43</w:t>
      </w:r>
    </w:p>
    <w:p w:rsidR="00602EA3" w:rsidRDefault="00602EA3" w:rsidRPr="003A06D0">
      <w:pPr>
        <w:pStyle w:val="Index2"/>
        <w:tabs>
          <w:tab w:leader="dot" w:pos="4310" w:val="right"/>
        </w:tabs>
        <w:rPr>
          <w:noProof/>
          <w:lang w:val="en-GB"/>
        </w:rPr>
      </w:pPr>
      <w:r w:rsidRPr="003A06D0">
        <w:rPr>
          <w:noProof/>
          <w:lang w:val="en-GB"/>
        </w:rPr>
        <w:t>WhichReference, 43</w:t>
      </w:r>
    </w:p>
    <w:p w:rsidR="00602EA3" w:rsidRDefault="00602EA3" w:rsidRPr="003A06D0">
      <w:pPr>
        <w:pStyle w:val="Index1"/>
        <w:tabs>
          <w:tab w:leader="dot" w:pos="4310" w:val="right"/>
        </w:tabs>
        <w:rPr>
          <w:noProof/>
          <w:lang w:val="en-GB"/>
        </w:rPr>
      </w:pPr>
      <w:r w:rsidRPr="003A06D0">
        <w:rPr>
          <w:noProof/>
          <w:lang w:val="en-GB"/>
        </w:rPr>
        <w:t>DocumentWithSignature</w:t>
      </w:r>
    </w:p>
    <w:p w:rsidR="00602EA3" w:rsidRDefault="00602EA3" w:rsidRPr="003A06D0">
      <w:pPr>
        <w:pStyle w:val="Index2"/>
        <w:tabs>
          <w:tab w:leader="dot" w:pos="4310" w:val="right"/>
        </w:tabs>
        <w:rPr>
          <w:noProof/>
          <w:lang w:val="en-GB"/>
        </w:rPr>
      </w:pPr>
      <w:r w:rsidRPr="003A06D0">
        <w:rPr>
          <w:noProof/>
          <w:lang w:val="en-GB"/>
        </w:rPr>
        <w:t>Document, 86</w:t>
      </w:r>
    </w:p>
    <w:p w:rsidR="00602EA3" w:rsidRDefault="00602EA3" w:rsidRPr="003A06D0">
      <w:pPr>
        <w:pStyle w:val="Index1"/>
        <w:tabs>
          <w:tab w:leader="dot" w:pos="4310" w:val="right"/>
        </w:tabs>
        <w:rPr>
          <w:noProof/>
          <w:lang w:val="en-GB"/>
        </w:rPr>
      </w:pPr>
      <w:r w:rsidRPr="003A06D0">
        <w:rPr>
          <w:noProof/>
          <w:lang w:val="en-GB"/>
        </w:rPr>
        <w:t>IncludeObject</w:t>
      </w:r>
    </w:p>
    <w:p w:rsidR="00602EA3" w:rsidRDefault="00602EA3" w:rsidRPr="003A06D0">
      <w:pPr>
        <w:pStyle w:val="Index2"/>
        <w:tabs>
          <w:tab w:leader="dot" w:pos="4310" w:val="right"/>
        </w:tabs>
        <w:rPr>
          <w:noProof/>
          <w:lang w:val="en-GB"/>
        </w:rPr>
      </w:pPr>
      <w:r w:rsidRPr="003A06D0">
        <w:rPr>
          <w:noProof/>
          <w:lang w:val="en-GB"/>
        </w:rPr>
        <w:t>createReference, 82</w:t>
      </w:r>
    </w:p>
    <w:p w:rsidR="00602EA3" w:rsidRDefault="00602EA3" w:rsidRPr="003A06D0">
      <w:pPr>
        <w:pStyle w:val="Index2"/>
        <w:tabs>
          <w:tab w:leader="dot" w:pos="4310" w:val="right"/>
        </w:tabs>
        <w:rPr>
          <w:noProof/>
          <w:lang w:val="en-GB"/>
        </w:rPr>
      </w:pPr>
      <w:r w:rsidRPr="003A06D0">
        <w:rPr>
          <w:noProof/>
          <w:lang w:val="en-GB"/>
        </w:rPr>
        <w:t>hasObjectTagsAndAttributesSet, 82</w:t>
      </w:r>
    </w:p>
    <w:p w:rsidR="00602EA3" w:rsidRDefault="00602EA3" w:rsidRPr="003A06D0">
      <w:pPr>
        <w:pStyle w:val="Index2"/>
        <w:tabs>
          <w:tab w:leader="dot" w:pos="4310" w:val="right"/>
        </w:tabs>
        <w:rPr>
          <w:noProof/>
          <w:lang w:val="en-GB"/>
        </w:rPr>
      </w:pPr>
      <w:r w:rsidRPr="003A06D0">
        <w:rPr>
          <w:noProof/>
          <w:lang w:val="en-GB"/>
        </w:rPr>
        <w:t>ObjId, 82</w:t>
      </w:r>
    </w:p>
    <w:p w:rsidR="00602EA3" w:rsidRDefault="00602EA3" w:rsidRPr="003A06D0">
      <w:pPr>
        <w:pStyle w:val="Index2"/>
        <w:tabs>
          <w:tab w:leader="dot" w:pos="4310" w:val="right"/>
        </w:tabs>
        <w:rPr>
          <w:noProof/>
          <w:lang w:val="en-GB"/>
        </w:rPr>
      </w:pPr>
      <w:r w:rsidRPr="003A06D0">
        <w:rPr>
          <w:noProof/>
          <w:lang w:val="en-GB"/>
        </w:rPr>
        <w:t>WhichDocument, 82</w:t>
      </w:r>
    </w:p>
    <w:p w:rsidR="00602EA3" w:rsidRDefault="00602EA3" w:rsidRPr="003A06D0">
      <w:pPr>
        <w:pStyle w:val="Index1"/>
        <w:tabs>
          <w:tab w:leader="dot" w:pos="4310" w:val="right"/>
        </w:tabs>
        <w:rPr>
          <w:noProof/>
          <w:lang w:val="en-GB"/>
        </w:rPr>
      </w:pPr>
      <w:r w:rsidRPr="003A06D0">
        <w:rPr>
          <w:noProof/>
          <w:lang w:val="en-GB"/>
        </w:rPr>
        <w:t>InputDocuments</w:t>
      </w:r>
    </w:p>
    <w:p w:rsidR="00602EA3" w:rsidRDefault="00602EA3" w:rsidRPr="003A06D0">
      <w:pPr>
        <w:pStyle w:val="Index2"/>
        <w:tabs>
          <w:tab w:leader="dot" w:pos="4310" w:val="right"/>
        </w:tabs>
        <w:rPr>
          <w:noProof/>
          <w:lang w:val="en-GB"/>
        </w:rPr>
      </w:pPr>
      <w:r w:rsidRPr="003A06D0">
        <w:rPr>
          <w:noProof/>
          <w:lang w:val="en-GB"/>
        </w:rPr>
        <w:t>Document, 36</w:t>
      </w:r>
    </w:p>
    <w:p w:rsidR="00602EA3" w:rsidRDefault="00602EA3" w:rsidRPr="003A06D0">
      <w:pPr>
        <w:pStyle w:val="Index2"/>
        <w:tabs>
          <w:tab w:leader="dot" w:pos="4310" w:val="right"/>
        </w:tabs>
        <w:rPr>
          <w:noProof/>
          <w:lang w:val="en-GB"/>
        </w:rPr>
      </w:pPr>
      <w:r w:rsidRPr="003A06D0">
        <w:rPr>
          <w:noProof/>
          <w:lang w:val="en-GB"/>
        </w:rPr>
        <w:t>DocumentHash, 36</w:t>
      </w:r>
    </w:p>
    <w:p w:rsidR="00602EA3" w:rsidRDefault="00602EA3" w:rsidRPr="003A06D0">
      <w:pPr>
        <w:pStyle w:val="Index2"/>
        <w:tabs>
          <w:tab w:leader="dot" w:pos="4310" w:val="right"/>
        </w:tabs>
        <w:rPr>
          <w:noProof/>
          <w:lang w:val="en-GB"/>
        </w:rPr>
      </w:pPr>
      <w:r w:rsidRPr="003A06D0">
        <w:rPr>
          <w:noProof/>
          <w:lang w:val="en-GB"/>
        </w:rPr>
        <w:t>TransformedData, 36</w:t>
      </w:r>
    </w:p>
    <w:p w:rsidR="00602EA3" w:rsidRDefault="00602EA3" w:rsidRPr="003A06D0">
      <w:pPr>
        <w:pStyle w:val="Index1"/>
        <w:tabs>
          <w:tab w:leader="dot" w:pos="4310" w:val="right"/>
        </w:tabs>
        <w:rPr>
          <w:noProof/>
          <w:lang w:val="en-GB"/>
        </w:rPr>
      </w:pPr>
      <w:r w:rsidRPr="003A06D0">
        <w:rPr>
          <w:noProof/>
          <w:lang w:val="en-GB"/>
        </w:rPr>
        <w:t>IntendedAudience</w:t>
      </w:r>
    </w:p>
    <w:p w:rsidR="00602EA3" w:rsidRDefault="00602EA3" w:rsidRPr="003A06D0">
      <w:pPr>
        <w:pStyle w:val="Index2"/>
        <w:tabs>
          <w:tab w:leader="dot" w:pos="4310" w:val="right"/>
        </w:tabs>
        <w:rPr>
          <w:noProof/>
          <w:lang w:val="en-GB"/>
        </w:rPr>
      </w:pPr>
      <w:r w:rsidRPr="003A06D0">
        <w:rPr>
          <w:noProof/>
          <w:lang w:val="en-GB"/>
        </w:rPr>
        <w:t>Recipient, 75</w:t>
      </w:r>
    </w:p>
    <w:p w:rsidR="00602EA3" w:rsidRDefault="00602EA3" w:rsidRPr="003A06D0">
      <w:pPr>
        <w:pStyle w:val="Index1"/>
        <w:tabs>
          <w:tab w:leader="dot" w:pos="4310" w:val="right"/>
        </w:tabs>
        <w:rPr>
          <w:noProof/>
          <w:lang w:val="en-GB"/>
        </w:rPr>
      </w:pPr>
      <w:r w:rsidRPr="003A06D0">
        <w:rPr>
          <w:noProof/>
          <w:lang w:val="en-GB"/>
        </w:rPr>
        <w:t>InternationalString</w:t>
      </w:r>
    </w:p>
    <w:p w:rsidR="00602EA3" w:rsidRDefault="00602EA3" w:rsidRPr="003A06D0">
      <w:pPr>
        <w:pStyle w:val="Index2"/>
        <w:tabs>
          <w:tab w:leader="dot" w:pos="4310" w:val="right"/>
        </w:tabs>
        <w:rPr>
          <w:noProof/>
          <w:lang w:val="en-GB"/>
        </w:rPr>
      </w:pPr>
      <w:r w:rsidRPr="003A06D0">
        <w:rPr>
          <w:noProof/>
          <w:lang w:val="en-GB"/>
        </w:rPr>
        <w:t>lang, 24</w:t>
      </w:r>
    </w:p>
    <w:p w:rsidR="00602EA3" w:rsidRDefault="00602EA3" w:rsidRPr="003A06D0">
      <w:pPr>
        <w:pStyle w:val="Index2"/>
        <w:tabs>
          <w:tab w:leader="dot" w:pos="4310" w:val="right"/>
        </w:tabs>
        <w:rPr>
          <w:noProof/>
          <w:lang w:val="en-GB"/>
        </w:rPr>
      </w:pPr>
      <w:r w:rsidRPr="003A06D0">
        <w:rPr>
          <w:noProof/>
          <w:lang w:val="en-GB"/>
        </w:rPr>
        <w:t>value, 24</w:t>
      </w:r>
    </w:p>
    <w:p w:rsidR="00602EA3" w:rsidRDefault="00602EA3" w:rsidRPr="003A06D0">
      <w:pPr>
        <w:pStyle w:val="Index1"/>
        <w:tabs>
          <w:tab w:leader="dot" w:pos="4310" w:val="right"/>
        </w:tabs>
        <w:rPr>
          <w:noProof/>
          <w:lang w:val="en-GB"/>
        </w:rPr>
      </w:pPr>
      <w:r w:rsidRPr="003A06D0">
        <w:rPr>
          <w:noProof/>
          <w:lang w:val="en-GB"/>
        </w:rPr>
        <w:t>KeySelector</w:t>
      </w:r>
    </w:p>
    <w:p w:rsidR="00602EA3" w:rsidRDefault="00602EA3" w:rsidRPr="003A06D0">
      <w:pPr>
        <w:pStyle w:val="Index2"/>
        <w:tabs>
          <w:tab w:leader="dot" w:pos="4310" w:val="right"/>
        </w:tabs>
        <w:rPr>
          <w:noProof/>
          <w:lang w:val="en-GB"/>
        </w:rPr>
      </w:pPr>
      <w:r w:rsidRPr="003A06D0">
        <w:rPr>
          <w:noProof/>
          <w:lang w:val="en-GB"/>
        </w:rPr>
        <w:t>KeyName, 76</w:t>
      </w:r>
    </w:p>
    <w:p w:rsidR="00602EA3" w:rsidRDefault="00602EA3" w:rsidRPr="003A06D0">
      <w:pPr>
        <w:pStyle w:val="Index2"/>
        <w:tabs>
          <w:tab w:leader="dot" w:pos="4310" w:val="right"/>
        </w:tabs>
        <w:rPr>
          <w:noProof/>
          <w:lang w:val="en-GB"/>
        </w:rPr>
      </w:pPr>
      <w:r w:rsidRPr="003A06D0">
        <w:rPr>
          <w:noProof/>
          <w:lang w:val="en-GB"/>
        </w:rPr>
        <w:t>X509Certificate, 76</w:t>
      </w:r>
    </w:p>
    <w:p w:rsidR="00602EA3" w:rsidRDefault="00602EA3" w:rsidRPr="003A06D0">
      <w:pPr>
        <w:pStyle w:val="Index2"/>
        <w:tabs>
          <w:tab w:leader="dot" w:pos="4310" w:val="right"/>
        </w:tabs>
        <w:rPr>
          <w:noProof/>
          <w:lang w:val="en-GB"/>
        </w:rPr>
      </w:pPr>
      <w:r w:rsidRPr="003A06D0">
        <w:rPr>
          <w:noProof/>
          <w:lang w:val="en-GB"/>
        </w:rPr>
        <w:t>X509Digest, 76</w:t>
      </w:r>
    </w:p>
    <w:p w:rsidR="00602EA3" w:rsidRDefault="00602EA3" w:rsidRPr="003A06D0">
      <w:pPr>
        <w:pStyle w:val="Index2"/>
        <w:tabs>
          <w:tab w:leader="dot" w:pos="4310" w:val="right"/>
        </w:tabs>
        <w:rPr>
          <w:noProof/>
          <w:lang w:val="en-GB"/>
        </w:rPr>
      </w:pPr>
      <w:r w:rsidRPr="003A06D0">
        <w:rPr>
          <w:noProof/>
          <w:lang w:val="en-GB"/>
        </w:rPr>
        <w:t>X509SKI, 76</w:t>
      </w:r>
    </w:p>
    <w:p w:rsidR="00602EA3" w:rsidRDefault="00602EA3" w:rsidRPr="003A06D0">
      <w:pPr>
        <w:pStyle w:val="Index2"/>
        <w:tabs>
          <w:tab w:leader="dot" w:pos="4310" w:val="right"/>
        </w:tabs>
        <w:rPr>
          <w:noProof/>
          <w:lang w:val="en-GB"/>
        </w:rPr>
      </w:pPr>
      <w:r w:rsidRPr="003A06D0">
        <w:rPr>
          <w:noProof/>
          <w:lang w:val="en-GB"/>
        </w:rPr>
        <w:t>X509SubjectName, 76</w:t>
      </w:r>
    </w:p>
    <w:p w:rsidR="00602EA3" w:rsidRDefault="00602EA3" w:rsidRPr="003A06D0">
      <w:pPr>
        <w:pStyle w:val="Index1"/>
        <w:tabs>
          <w:tab w:leader="dot" w:pos="4310" w:val="right"/>
        </w:tabs>
        <w:rPr>
          <w:noProof/>
          <w:lang w:val="en-GB"/>
        </w:rPr>
      </w:pPr>
      <w:r w:rsidRPr="003A06D0">
        <w:rPr>
          <w:noProof/>
          <w:lang w:val="en-GB"/>
        </w:rPr>
        <w:t>ManifestResult</w:t>
      </w:r>
    </w:p>
    <w:p w:rsidR="00602EA3" w:rsidRDefault="00602EA3" w:rsidRPr="003A06D0">
      <w:pPr>
        <w:pStyle w:val="Index2"/>
        <w:tabs>
          <w:tab w:leader="dot" w:pos="4310" w:val="right"/>
        </w:tabs>
        <w:rPr>
          <w:noProof/>
          <w:lang w:val="en-GB"/>
        </w:rPr>
      </w:pPr>
      <w:r w:rsidRPr="003A06D0">
        <w:rPr>
          <w:noProof/>
          <w:lang w:val="en-GB"/>
        </w:rPr>
        <w:t>NsPrefixMapping, 90</w:t>
      </w:r>
    </w:p>
    <w:p w:rsidR="00602EA3" w:rsidRDefault="00602EA3" w:rsidRPr="003A06D0">
      <w:pPr>
        <w:pStyle w:val="Index2"/>
        <w:tabs>
          <w:tab w:leader="dot" w:pos="4310" w:val="right"/>
        </w:tabs>
        <w:rPr>
          <w:noProof/>
          <w:lang w:val="en-GB"/>
        </w:rPr>
      </w:pPr>
      <w:r w:rsidRPr="003A06D0">
        <w:rPr>
          <w:noProof/>
          <w:lang w:val="en-GB"/>
        </w:rPr>
        <w:t>ReferenceXpath, 90</w:t>
      </w:r>
    </w:p>
    <w:p w:rsidR="00602EA3" w:rsidRDefault="00602EA3" w:rsidRPr="003A06D0">
      <w:pPr>
        <w:pStyle w:val="Index2"/>
        <w:tabs>
          <w:tab w:leader="dot" w:pos="4310" w:val="right"/>
        </w:tabs>
        <w:rPr>
          <w:noProof/>
          <w:lang w:val="en-GB"/>
        </w:rPr>
      </w:pPr>
      <w:r w:rsidRPr="003A06D0">
        <w:rPr>
          <w:noProof/>
          <w:lang w:val="en-GB"/>
        </w:rPr>
        <w:t>Status, 90</w:t>
      </w:r>
    </w:p>
    <w:p w:rsidR="00602EA3" w:rsidRDefault="00602EA3" w:rsidRPr="003A06D0">
      <w:pPr>
        <w:pStyle w:val="Index1"/>
        <w:tabs>
          <w:tab w:leader="dot" w:pos="4310" w:val="right"/>
        </w:tabs>
        <w:rPr>
          <w:noProof/>
          <w:lang w:val="en-GB"/>
        </w:rPr>
      </w:pPr>
      <w:r w:rsidRPr="003A06D0">
        <w:rPr>
          <w:noProof/>
          <w:lang w:val="en-GB"/>
        </w:rPr>
        <w:t>NameID</w:t>
      </w:r>
    </w:p>
    <w:p w:rsidR="00602EA3" w:rsidRDefault="00602EA3" w:rsidRPr="003A06D0">
      <w:pPr>
        <w:pStyle w:val="Index2"/>
        <w:tabs>
          <w:tab w:leader="dot" w:pos="4310" w:val="right"/>
        </w:tabs>
        <w:rPr>
          <w:noProof/>
          <w:lang w:val="en-GB"/>
        </w:rPr>
      </w:pPr>
      <w:r w:rsidRPr="003A06D0">
        <w:rPr>
          <w:noProof/>
          <w:lang w:val="en-GB"/>
        </w:rPr>
        <w:t>Format, 107</w:t>
      </w:r>
    </w:p>
    <w:p w:rsidR="00602EA3" w:rsidRDefault="00602EA3" w:rsidRPr="003A06D0">
      <w:pPr>
        <w:pStyle w:val="Index2"/>
        <w:tabs>
          <w:tab w:leader="dot" w:pos="4310" w:val="right"/>
        </w:tabs>
        <w:rPr>
          <w:noProof/>
          <w:lang w:val="en-GB"/>
        </w:rPr>
      </w:pPr>
      <w:r w:rsidRPr="003A06D0">
        <w:rPr>
          <w:noProof/>
          <w:lang w:val="en-GB"/>
        </w:rPr>
        <w:t>NameQualifier, 108</w:t>
      </w:r>
    </w:p>
    <w:p w:rsidR="00602EA3" w:rsidRDefault="00602EA3" w:rsidRPr="003A06D0">
      <w:pPr>
        <w:pStyle w:val="Index2"/>
        <w:tabs>
          <w:tab w:leader="dot" w:pos="4310" w:val="right"/>
        </w:tabs>
        <w:rPr>
          <w:noProof/>
          <w:lang w:val="en-GB"/>
        </w:rPr>
      </w:pPr>
      <w:r w:rsidRPr="003A06D0">
        <w:rPr>
          <w:noProof/>
          <w:lang w:val="en-GB"/>
        </w:rPr>
        <w:t>SPNameQualifier, 108</w:t>
      </w:r>
    </w:p>
    <w:p w:rsidR="00602EA3" w:rsidRDefault="00602EA3" w:rsidRPr="003A06D0">
      <w:pPr>
        <w:pStyle w:val="Index2"/>
        <w:tabs>
          <w:tab w:leader="dot" w:pos="4310" w:val="right"/>
        </w:tabs>
        <w:rPr>
          <w:noProof/>
          <w:lang w:val="en-GB"/>
        </w:rPr>
      </w:pPr>
      <w:r w:rsidRPr="003A06D0">
        <w:rPr>
          <w:noProof/>
          <w:lang w:val="en-GB"/>
        </w:rPr>
        <w:lastRenderedPageBreak/>
        <w:t>SPProvidedID, 107</w:t>
      </w:r>
    </w:p>
    <w:p w:rsidR="00602EA3" w:rsidRDefault="00602EA3" w:rsidRPr="003A06D0">
      <w:pPr>
        <w:pStyle w:val="Index2"/>
        <w:tabs>
          <w:tab w:leader="dot" w:pos="4310" w:val="right"/>
        </w:tabs>
        <w:rPr>
          <w:noProof/>
          <w:lang w:val="en-GB"/>
        </w:rPr>
      </w:pPr>
      <w:r w:rsidRPr="003A06D0">
        <w:rPr>
          <w:noProof/>
          <w:lang w:val="en-GB"/>
        </w:rPr>
        <w:t>value, 107</w:t>
      </w:r>
    </w:p>
    <w:p w:rsidR="00602EA3" w:rsidRDefault="00602EA3" w:rsidRPr="003A06D0">
      <w:pPr>
        <w:pStyle w:val="Index1"/>
        <w:tabs>
          <w:tab w:leader="dot" w:pos="4310" w:val="right"/>
        </w:tabs>
        <w:rPr>
          <w:noProof/>
          <w:lang w:val="en-GB"/>
        </w:rPr>
      </w:pPr>
      <w:r w:rsidRPr="003A06D0">
        <w:rPr>
          <w:noProof/>
          <w:lang w:val="en-GB"/>
        </w:rPr>
        <w:t>NsPrefixMapping</w:t>
      </w:r>
    </w:p>
    <w:p w:rsidR="00602EA3" w:rsidRDefault="00602EA3" w:rsidRPr="003A06D0">
      <w:pPr>
        <w:pStyle w:val="Index2"/>
        <w:tabs>
          <w:tab w:leader="dot" w:pos="4310" w:val="right"/>
        </w:tabs>
        <w:rPr>
          <w:noProof/>
          <w:lang w:val="en-GB"/>
        </w:rPr>
      </w:pPr>
      <w:r w:rsidRPr="003A06D0">
        <w:rPr>
          <w:noProof/>
          <w:lang w:val="en-GB"/>
        </w:rPr>
        <w:t>NamespacePrefix, 22</w:t>
      </w:r>
    </w:p>
    <w:p w:rsidR="00602EA3" w:rsidRDefault="00602EA3" w:rsidRPr="003A06D0">
      <w:pPr>
        <w:pStyle w:val="Index2"/>
        <w:tabs>
          <w:tab w:leader="dot" w:pos="4310" w:val="right"/>
        </w:tabs>
        <w:rPr>
          <w:noProof/>
          <w:lang w:val="en-GB"/>
        </w:rPr>
      </w:pPr>
      <w:r w:rsidRPr="003A06D0">
        <w:rPr>
          <w:noProof/>
          <w:lang w:val="en-GB"/>
        </w:rPr>
        <w:t>NamespaceURI, 22</w:t>
      </w:r>
    </w:p>
    <w:p w:rsidR="00602EA3" w:rsidRDefault="00602EA3" w:rsidRPr="003A06D0">
      <w:pPr>
        <w:pStyle w:val="Index1"/>
        <w:tabs>
          <w:tab w:leader="dot" w:pos="4310" w:val="right"/>
        </w:tabs>
        <w:rPr>
          <w:noProof/>
          <w:lang w:val="en-GB"/>
        </w:rPr>
      </w:pPr>
      <w:r w:rsidRPr="003A06D0">
        <w:rPr>
          <w:noProof/>
          <w:lang w:val="en-GB"/>
        </w:rPr>
        <w:t>OptionalInputs</w:t>
      </w:r>
    </w:p>
    <w:p w:rsidR="00602EA3" w:rsidRDefault="00602EA3" w:rsidRPr="003A06D0">
      <w:pPr>
        <w:pStyle w:val="Index2"/>
        <w:tabs>
          <w:tab w:leader="dot" w:pos="4310" w:val="right"/>
        </w:tabs>
        <w:rPr>
          <w:noProof/>
          <w:lang w:val="en-GB"/>
        </w:rPr>
      </w:pPr>
      <w:r w:rsidRPr="003A06D0">
        <w:rPr>
          <w:noProof/>
          <w:lang w:val="en-GB"/>
        </w:rPr>
        <w:t>Language, 32</w:t>
      </w:r>
    </w:p>
    <w:p w:rsidR="00602EA3" w:rsidRDefault="00602EA3" w:rsidRPr="003A06D0">
      <w:pPr>
        <w:pStyle w:val="Index2"/>
        <w:tabs>
          <w:tab w:leader="dot" w:pos="4310" w:val="right"/>
        </w:tabs>
        <w:rPr>
          <w:noProof/>
          <w:lang w:val="en-GB"/>
        </w:rPr>
      </w:pPr>
      <w:r w:rsidRPr="003A06D0">
        <w:rPr>
          <w:noProof/>
          <w:lang w:val="en-GB"/>
        </w:rPr>
        <w:t>Other, 32</w:t>
      </w:r>
    </w:p>
    <w:p w:rsidR="00602EA3" w:rsidRDefault="00602EA3" w:rsidRPr="003A06D0">
      <w:pPr>
        <w:pStyle w:val="Index2"/>
        <w:tabs>
          <w:tab w:leader="dot" w:pos="4310" w:val="right"/>
        </w:tabs>
        <w:rPr>
          <w:noProof/>
          <w:lang w:val="en-GB"/>
        </w:rPr>
      </w:pPr>
      <w:r w:rsidRPr="003A06D0">
        <w:rPr>
          <w:noProof/>
          <w:lang w:val="en-GB"/>
        </w:rPr>
        <w:t>ServicePolicy, 32</w:t>
      </w:r>
    </w:p>
    <w:p w:rsidR="00602EA3" w:rsidRDefault="00602EA3" w:rsidRPr="003A06D0">
      <w:pPr>
        <w:pStyle w:val="Index1"/>
        <w:tabs>
          <w:tab w:leader="dot" w:pos="4310" w:val="right"/>
        </w:tabs>
        <w:rPr>
          <w:noProof/>
          <w:lang w:val="en-GB"/>
        </w:rPr>
      </w:pPr>
      <w:r w:rsidRPr="003A06D0">
        <w:rPr>
          <w:noProof/>
          <w:lang w:val="en-GB"/>
        </w:rPr>
        <w:t>OptionalInputsBase</w:t>
      </w:r>
    </w:p>
    <w:p w:rsidR="00602EA3" w:rsidRDefault="00602EA3" w:rsidRPr="003A06D0">
      <w:pPr>
        <w:pStyle w:val="Index2"/>
        <w:tabs>
          <w:tab w:leader="dot" w:pos="4310" w:val="right"/>
        </w:tabs>
        <w:rPr>
          <w:noProof/>
          <w:lang w:val="en-GB"/>
        </w:rPr>
      </w:pPr>
      <w:r w:rsidRPr="003A06D0">
        <w:rPr>
          <w:noProof/>
          <w:lang w:val="en-GB"/>
        </w:rPr>
        <w:t>AddTimestamp, 57</w:t>
      </w:r>
    </w:p>
    <w:p w:rsidR="00602EA3" w:rsidRDefault="00602EA3" w:rsidRPr="003A06D0">
      <w:pPr>
        <w:pStyle w:val="Index2"/>
        <w:tabs>
          <w:tab w:leader="dot" w:pos="4310" w:val="right"/>
        </w:tabs>
        <w:rPr>
          <w:noProof/>
          <w:lang w:val="en-GB"/>
        </w:rPr>
      </w:pPr>
      <w:r w:rsidRPr="003A06D0">
        <w:rPr>
          <w:noProof/>
          <w:lang w:val="en-GB"/>
        </w:rPr>
        <w:t>ClaimedIdentity, 57</w:t>
      </w:r>
    </w:p>
    <w:p w:rsidR="00602EA3" w:rsidRDefault="00602EA3" w:rsidRPr="003A06D0">
      <w:pPr>
        <w:pStyle w:val="Index2"/>
        <w:tabs>
          <w:tab w:leader="dot" w:pos="4310" w:val="right"/>
        </w:tabs>
        <w:rPr>
          <w:noProof/>
          <w:lang w:val="en-GB"/>
        </w:rPr>
      </w:pPr>
      <w:r w:rsidRPr="003A06D0">
        <w:rPr>
          <w:noProof/>
          <w:lang w:val="en-GB"/>
        </w:rPr>
        <w:t>Schemas, 57</w:t>
      </w:r>
    </w:p>
    <w:p w:rsidR="00602EA3" w:rsidRDefault="00602EA3" w:rsidRPr="003A06D0">
      <w:pPr>
        <w:pStyle w:val="Index1"/>
        <w:tabs>
          <w:tab w:leader="dot" w:pos="4310" w:val="right"/>
        </w:tabs>
        <w:rPr>
          <w:noProof/>
          <w:lang w:val="en-GB"/>
        </w:rPr>
      </w:pPr>
      <w:r w:rsidRPr="003A06D0">
        <w:rPr>
          <w:noProof/>
          <w:lang w:val="en-GB"/>
        </w:rPr>
        <w:t>OptionalInputsSign</w:t>
      </w:r>
    </w:p>
    <w:p w:rsidR="00602EA3" w:rsidRDefault="00602EA3" w:rsidRPr="003A06D0">
      <w:pPr>
        <w:pStyle w:val="Index2"/>
        <w:tabs>
          <w:tab w:leader="dot" w:pos="4310" w:val="right"/>
        </w:tabs>
        <w:rPr>
          <w:noProof/>
          <w:lang w:val="en-GB"/>
        </w:rPr>
      </w:pPr>
      <w:r w:rsidRPr="003A06D0">
        <w:rPr>
          <w:noProof/>
          <w:lang w:val="en-GB"/>
        </w:rPr>
        <w:t>IncludeEContent, 58</w:t>
      </w:r>
    </w:p>
    <w:p w:rsidR="00602EA3" w:rsidRDefault="00602EA3" w:rsidRPr="003A06D0">
      <w:pPr>
        <w:pStyle w:val="Index2"/>
        <w:tabs>
          <w:tab w:leader="dot" w:pos="4310" w:val="right"/>
        </w:tabs>
        <w:rPr>
          <w:noProof/>
          <w:lang w:val="en-GB"/>
        </w:rPr>
      </w:pPr>
      <w:r w:rsidRPr="003A06D0">
        <w:rPr>
          <w:noProof/>
          <w:lang w:val="en-GB"/>
        </w:rPr>
        <w:t>IncludeObject, 58</w:t>
      </w:r>
    </w:p>
    <w:p w:rsidR="00602EA3" w:rsidRDefault="00602EA3" w:rsidRPr="003A06D0">
      <w:pPr>
        <w:pStyle w:val="Index2"/>
        <w:tabs>
          <w:tab w:leader="dot" w:pos="4310" w:val="right"/>
        </w:tabs>
        <w:rPr>
          <w:noProof/>
          <w:lang w:val="en-GB"/>
        </w:rPr>
      </w:pPr>
      <w:r w:rsidRPr="003A06D0">
        <w:rPr>
          <w:noProof/>
          <w:lang w:val="en-GB"/>
        </w:rPr>
        <w:t>IntendedAudience, 58</w:t>
      </w:r>
    </w:p>
    <w:p w:rsidR="00602EA3" w:rsidRDefault="00602EA3" w:rsidRPr="003A06D0">
      <w:pPr>
        <w:pStyle w:val="Index2"/>
        <w:tabs>
          <w:tab w:leader="dot" w:pos="4310" w:val="right"/>
        </w:tabs>
        <w:rPr>
          <w:noProof/>
          <w:lang w:val="en-GB"/>
        </w:rPr>
      </w:pPr>
      <w:r w:rsidRPr="003A06D0">
        <w:rPr>
          <w:noProof/>
          <w:lang w:val="en-GB"/>
        </w:rPr>
        <w:t>KeySelector, 58</w:t>
      </w:r>
    </w:p>
    <w:p w:rsidR="00602EA3" w:rsidRDefault="00602EA3" w:rsidRPr="003A06D0">
      <w:pPr>
        <w:pStyle w:val="Index2"/>
        <w:tabs>
          <w:tab w:leader="dot" w:pos="4310" w:val="right"/>
        </w:tabs>
        <w:rPr>
          <w:noProof/>
          <w:lang w:val="en-GB"/>
        </w:rPr>
      </w:pPr>
      <w:r w:rsidRPr="003A06D0">
        <w:rPr>
          <w:noProof/>
          <w:lang w:val="en-GB"/>
        </w:rPr>
        <w:t>Nonce, 59</w:t>
      </w:r>
    </w:p>
    <w:p w:rsidR="00602EA3" w:rsidRDefault="00602EA3" w:rsidRPr="003A06D0">
      <w:pPr>
        <w:pStyle w:val="Index2"/>
        <w:tabs>
          <w:tab w:leader="dot" w:pos="4310" w:val="right"/>
        </w:tabs>
        <w:rPr>
          <w:noProof/>
          <w:lang w:val="en-GB"/>
        </w:rPr>
      </w:pPr>
      <w:r w:rsidRPr="003A06D0">
        <w:rPr>
          <w:noProof/>
          <w:lang w:val="en-GB"/>
        </w:rPr>
        <w:t>Properties, 58</w:t>
      </w:r>
    </w:p>
    <w:p w:rsidR="00602EA3" w:rsidRDefault="00602EA3" w:rsidRPr="003A06D0">
      <w:pPr>
        <w:pStyle w:val="Index2"/>
        <w:tabs>
          <w:tab w:leader="dot" w:pos="4310" w:val="right"/>
        </w:tabs>
        <w:rPr>
          <w:noProof/>
          <w:lang w:val="en-GB"/>
        </w:rPr>
      </w:pPr>
      <w:r w:rsidRPr="003A06D0">
        <w:rPr>
          <w:noProof/>
          <w:lang w:val="en-GB"/>
        </w:rPr>
        <w:t>SignatureAlgorithm, 59</w:t>
      </w:r>
    </w:p>
    <w:p w:rsidR="00602EA3" w:rsidRDefault="00602EA3" w:rsidRPr="003A06D0">
      <w:pPr>
        <w:pStyle w:val="Index2"/>
        <w:tabs>
          <w:tab w:leader="dot" w:pos="4310" w:val="right"/>
        </w:tabs>
        <w:rPr>
          <w:noProof/>
          <w:lang w:val="en-GB"/>
        </w:rPr>
      </w:pPr>
      <w:r w:rsidRPr="003A06D0">
        <w:rPr>
          <w:noProof/>
          <w:lang w:val="en-GB"/>
        </w:rPr>
        <w:t>SignaturePlacement, 59</w:t>
      </w:r>
    </w:p>
    <w:p w:rsidR="00602EA3" w:rsidRDefault="00602EA3" w:rsidRPr="003A06D0">
      <w:pPr>
        <w:pStyle w:val="Index2"/>
        <w:tabs>
          <w:tab w:leader="dot" w:pos="4310" w:val="right"/>
        </w:tabs>
        <w:rPr>
          <w:noProof/>
          <w:lang w:val="en-GB"/>
        </w:rPr>
      </w:pPr>
      <w:r w:rsidRPr="003A06D0">
        <w:rPr>
          <w:noProof/>
          <w:lang w:val="en-GB"/>
        </w:rPr>
        <w:t>SignatureQualityLevel, 59</w:t>
      </w:r>
    </w:p>
    <w:p w:rsidR="00602EA3" w:rsidRDefault="00602EA3" w:rsidRPr="003A06D0">
      <w:pPr>
        <w:pStyle w:val="Index2"/>
        <w:tabs>
          <w:tab w:leader="dot" w:pos="4310" w:val="right"/>
        </w:tabs>
        <w:rPr>
          <w:noProof/>
          <w:lang w:val="en-GB"/>
        </w:rPr>
      </w:pPr>
      <w:r w:rsidRPr="003A06D0">
        <w:rPr>
          <w:noProof/>
          <w:lang w:val="en-GB"/>
        </w:rPr>
        <w:t>SignatureType, 58</w:t>
      </w:r>
    </w:p>
    <w:p w:rsidR="00602EA3" w:rsidRDefault="00602EA3" w:rsidRPr="003A06D0">
      <w:pPr>
        <w:pStyle w:val="Index2"/>
        <w:tabs>
          <w:tab w:leader="dot" w:pos="4310" w:val="right"/>
        </w:tabs>
        <w:rPr>
          <w:noProof/>
          <w:lang w:val="en-GB"/>
        </w:rPr>
      </w:pPr>
      <w:r w:rsidRPr="003A06D0">
        <w:rPr>
          <w:noProof/>
          <w:lang w:val="en-GB"/>
        </w:rPr>
        <w:t>SignedReference, 59</w:t>
      </w:r>
    </w:p>
    <w:p w:rsidR="00602EA3" w:rsidRDefault="00602EA3" w:rsidRPr="003A06D0">
      <w:pPr>
        <w:pStyle w:val="Index1"/>
        <w:tabs>
          <w:tab w:leader="dot" w:pos="4310" w:val="right"/>
        </w:tabs>
        <w:rPr>
          <w:noProof/>
          <w:lang w:val="en-GB"/>
        </w:rPr>
      </w:pPr>
      <w:r w:rsidRPr="003A06D0">
        <w:rPr>
          <w:noProof/>
          <w:lang w:val="en-GB"/>
        </w:rPr>
        <w:t>OptionalInputsVerify</w:t>
      </w:r>
    </w:p>
    <w:p w:rsidR="00602EA3" w:rsidRDefault="00602EA3" w:rsidRPr="003A06D0">
      <w:pPr>
        <w:pStyle w:val="Index2"/>
        <w:tabs>
          <w:tab w:leader="dot" w:pos="4310" w:val="right"/>
        </w:tabs>
        <w:rPr>
          <w:noProof/>
          <w:lang w:val="en-GB"/>
        </w:rPr>
      </w:pPr>
      <w:r w:rsidRPr="003A06D0">
        <w:rPr>
          <w:noProof/>
          <w:lang w:val="en-GB"/>
        </w:rPr>
        <w:t>AdditionalKeyInfo, 62</w:t>
      </w:r>
    </w:p>
    <w:p w:rsidR="00602EA3" w:rsidRDefault="00602EA3" w:rsidRPr="003A06D0">
      <w:pPr>
        <w:pStyle w:val="Index2"/>
        <w:tabs>
          <w:tab w:leader="dot" w:pos="4310" w:val="right"/>
        </w:tabs>
        <w:rPr>
          <w:noProof/>
          <w:lang w:val="en-GB"/>
        </w:rPr>
      </w:pPr>
      <w:r w:rsidRPr="003A06D0">
        <w:rPr>
          <w:noProof/>
          <w:lang w:val="en-GB"/>
        </w:rPr>
        <w:t>ReturnAugmentedSignature, 62</w:t>
      </w:r>
    </w:p>
    <w:p w:rsidR="00602EA3" w:rsidRDefault="00602EA3" w:rsidRPr="003A06D0">
      <w:pPr>
        <w:pStyle w:val="Index2"/>
        <w:tabs>
          <w:tab w:leader="dot" w:pos="4310" w:val="right"/>
        </w:tabs>
        <w:rPr>
          <w:noProof/>
          <w:lang w:val="en-GB"/>
        </w:rPr>
      </w:pPr>
      <w:r w:rsidRPr="003A06D0">
        <w:rPr>
          <w:noProof/>
          <w:lang w:val="en-GB"/>
        </w:rPr>
        <w:t>ReturnProcessingDetails, 62</w:t>
      </w:r>
    </w:p>
    <w:p w:rsidR="00602EA3" w:rsidRDefault="00602EA3" w:rsidRPr="003A06D0">
      <w:pPr>
        <w:pStyle w:val="Index2"/>
        <w:tabs>
          <w:tab w:leader="dot" w:pos="4310" w:val="right"/>
        </w:tabs>
        <w:rPr>
          <w:noProof/>
          <w:lang w:val="en-GB"/>
        </w:rPr>
      </w:pPr>
      <w:r w:rsidRPr="003A06D0">
        <w:rPr>
          <w:noProof/>
          <w:lang w:val="en-GB"/>
        </w:rPr>
        <w:t>ReturnSignerIdentity, 62</w:t>
      </w:r>
    </w:p>
    <w:p w:rsidR="00602EA3" w:rsidRDefault="00602EA3" w:rsidRPr="003A06D0">
      <w:pPr>
        <w:pStyle w:val="Index2"/>
        <w:tabs>
          <w:tab w:leader="dot" w:pos="4310" w:val="right"/>
        </w:tabs>
        <w:rPr>
          <w:noProof/>
          <w:lang w:val="en-GB"/>
        </w:rPr>
      </w:pPr>
      <w:r w:rsidRPr="003A06D0">
        <w:rPr>
          <w:noProof/>
          <w:lang w:val="en-GB"/>
        </w:rPr>
        <w:t>ReturnSigningTimeInfo, 62</w:t>
      </w:r>
    </w:p>
    <w:p w:rsidR="00602EA3" w:rsidRDefault="00602EA3" w:rsidRPr="003A06D0">
      <w:pPr>
        <w:pStyle w:val="Index2"/>
        <w:tabs>
          <w:tab w:leader="dot" w:pos="4310" w:val="right"/>
        </w:tabs>
        <w:rPr>
          <w:noProof/>
          <w:lang w:val="en-GB"/>
        </w:rPr>
      </w:pPr>
      <w:r w:rsidRPr="003A06D0">
        <w:rPr>
          <w:noProof/>
          <w:lang w:val="en-GB"/>
        </w:rPr>
        <w:t>ReturnTimestampedSignature, 63</w:t>
      </w:r>
    </w:p>
    <w:p w:rsidR="00602EA3" w:rsidRDefault="00602EA3" w:rsidRPr="003A06D0">
      <w:pPr>
        <w:pStyle w:val="Index2"/>
        <w:tabs>
          <w:tab w:leader="dot" w:pos="4310" w:val="right"/>
        </w:tabs>
        <w:rPr>
          <w:noProof/>
          <w:lang w:val="en-GB"/>
        </w:rPr>
      </w:pPr>
      <w:r w:rsidRPr="003A06D0">
        <w:rPr>
          <w:noProof/>
          <w:lang w:val="en-GB"/>
        </w:rPr>
        <w:t>ReturnTransformedDocument, 63</w:t>
      </w:r>
    </w:p>
    <w:p w:rsidR="00602EA3" w:rsidRDefault="00602EA3" w:rsidRPr="003A06D0">
      <w:pPr>
        <w:pStyle w:val="Index2"/>
        <w:tabs>
          <w:tab w:leader="dot" w:pos="4310" w:val="right"/>
        </w:tabs>
        <w:rPr>
          <w:noProof/>
          <w:lang w:val="en-GB"/>
        </w:rPr>
      </w:pPr>
      <w:r w:rsidRPr="003A06D0">
        <w:rPr>
          <w:noProof/>
          <w:lang w:val="en-GB"/>
        </w:rPr>
        <w:t>ReturnVerificationTimeInfo, 62</w:t>
      </w:r>
    </w:p>
    <w:p w:rsidR="00602EA3" w:rsidRDefault="00602EA3" w:rsidRPr="003A06D0">
      <w:pPr>
        <w:pStyle w:val="Index2"/>
        <w:tabs>
          <w:tab w:leader="dot" w:pos="4310" w:val="right"/>
        </w:tabs>
        <w:rPr>
          <w:noProof/>
          <w:lang w:val="en-GB"/>
        </w:rPr>
      </w:pPr>
      <w:r w:rsidRPr="003A06D0">
        <w:rPr>
          <w:noProof/>
          <w:lang w:val="en-GB"/>
        </w:rPr>
        <w:t>UseVerificationTime, 62</w:t>
      </w:r>
    </w:p>
    <w:p w:rsidR="00602EA3" w:rsidRDefault="00602EA3" w:rsidRPr="003A06D0">
      <w:pPr>
        <w:pStyle w:val="Index2"/>
        <w:tabs>
          <w:tab w:leader="dot" w:pos="4310" w:val="right"/>
        </w:tabs>
        <w:rPr>
          <w:noProof/>
          <w:lang w:val="en-GB"/>
        </w:rPr>
      </w:pPr>
      <w:r w:rsidRPr="003A06D0">
        <w:rPr>
          <w:noProof/>
          <w:lang w:val="en-GB"/>
        </w:rPr>
        <w:t>VerifyManifest, 63</w:t>
      </w:r>
    </w:p>
    <w:p w:rsidR="00602EA3" w:rsidRDefault="00602EA3" w:rsidRPr="003A06D0">
      <w:pPr>
        <w:pStyle w:val="Index1"/>
        <w:tabs>
          <w:tab w:leader="dot" w:pos="4310" w:val="right"/>
        </w:tabs>
        <w:rPr>
          <w:noProof/>
          <w:lang w:val="en-GB"/>
        </w:rPr>
      </w:pPr>
      <w:r w:rsidRPr="003A06D0">
        <w:rPr>
          <w:noProof/>
          <w:lang w:val="en-GB"/>
        </w:rPr>
        <w:t>OptionalOutputs</w:t>
      </w:r>
    </w:p>
    <w:p w:rsidR="00602EA3" w:rsidRDefault="00602EA3" w:rsidRPr="003A06D0">
      <w:pPr>
        <w:pStyle w:val="Index2"/>
        <w:tabs>
          <w:tab w:leader="dot" w:pos="4310" w:val="right"/>
        </w:tabs>
        <w:rPr>
          <w:noProof/>
          <w:lang w:val="en-GB"/>
        </w:rPr>
      </w:pPr>
      <w:r w:rsidRPr="003A06D0">
        <w:rPr>
          <w:noProof/>
          <w:lang w:val="en-GB"/>
        </w:rPr>
        <w:t>AppliedPolicy, 33</w:t>
      </w:r>
    </w:p>
    <w:p w:rsidR="00602EA3" w:rsidRDefault="00602EA3" w:rsidRPr="003A06D0">
      <w:pPr>
        <w:pStyle w:val="Index2"/>
        <w:tabs>
          <w:tab w:leader="dot" w:pos="4310" w:val="right"/>
        </w:tabs>
        <w:rPr>
          <w:noProof/>
          <w:lang w:val="en-GB"/>
        </w:rPr>
      </w:pPr>
      <w:r w:rsidRPr="003A06D0">
        <w:rPr>
          <w:noProof/>
          <w:lang w:val="en-GB"/>
        </w:rPr>
        <w:t>Other, 33</w:t>
      </w:r>
    </w:p>
    <w:p w:rsidR="00602EA3" w:rsidRDefault="00602EA3" w:rsidRPr="003A06D0">
      <w:pPr>
        <w:pStyle w:val="Index1"/>
        <w:tabs>
          <w:tab w:leader="dot" w:pos="4310" w:val="right"/>
        </w:tabs>
        <w:rPr>
          <w:noProof/>
          <w:lang w:val="en-GB"/>
        </w:rPr>
      </w:pPr>
      <w:r w:rsidRPr="003A06D0">
        <w:rPr>
          <w:noProof/>
          <w:lang w:val="en-GB"/>
        </w:rPr>
        <w:t>OptionalOutputsBase</w:t>
      </w:r>
    </w:p>
    <w:p w:rsidR="00602EA3" w:rsidRDefault="00602EA3" w:rsidRPr="003A06D0">
      <w:pPr>
        <w:pStyle w:val="Index2"/>
        <w:tabs>
          <w:tab w:leader="dot" w:pos="4310" w:val="right"/>
        </w:tabs>
        <w:rPr>
          <w:noProof/>
          <w:lang w:val="en-GB"/>
        </w:rPr>
      </w:pPr>
      <w:r w:rsidRPr="003A06D0">
        <w:rPr>
          <w:noProof/>
          <w:lang w:val="en-GB"/>
        </w:rPr>
        <w:t>DocumentWithSignature, 66</w:t>
      </w:r>
    </w:p>
    <w:p w:rsidR="00602EA3" w:rsidRDefault="00602EA3" w:rsidRPr="003A06D0">
      <w:pPr>
        <w:pStyle w:val="Index2"/>
        <w:tabs>
          <w:tab w:leader="dot" w:pos="4310" w:val="right"/>
        </w:tabs>
        <w:rPr>
          <w:noProof/>
          <w:lang w:val="en-GB"/>
        </w:rPr>
      </w:pPr>
      <w:r w:rsidRPr="003A06D0">
        <w:rPr>
          <w:noProof/>
          <w:lang w:val="en-GB"/>
        </w:rPr>
        <w:t>Schemas, 66</w:t>
      </w:r>
    </w:p>
    <w:p w:rsidR="00602EA3" w:rsidRDefault="00602EA3" w:rsidRPr="003A06D0">
      <w:pPr>
        <w:pStyle w:val="Index2"/>
        <w:tabs>
          <w:tab w:leader="dot" w:pos="4310" w:val="right"/>
        </w:tabs>
        <w:rPr>
          <w:noProof/>
          <w:lang w:val="en-GB"/>
        </w:rPr>
      </w:pPr>
      <w:r w:rsidRPr="003A06D0">
        <w:rPr>
          <w:noProof/>
          <w:lang w:val="en-GB"/>
        </w:rPr>
        <w:t>TransformedDocument, 66</w:t>
      </w:r>
    </w:p>
    <w:p w:rsidR="00602EA3" w:rsidRDefault="00602EA3" w:rsidRPr="003A06D0">
      <w:pPr>
        <w:pStyle w:val="Index1"/>
        <w:tabs>
          <w:tab w:leader="dot" w:pos="4310" w:val="right"/>
        </w:tabs>
        <w:rPr>
          <w:noProof/>
          <w:lang w:val="en-GB"/>
        </w:rPr>
      </w:pPr>
      <w:r w:rsidRPr="003A06D0">
        <w:rPr>
          <w:noProof/>
          <w:lang w:val="en-GB"/>
        </w:rPr>
        <w:t>OptionalOutputsVerify</w:t>
      </w:r>
    </w:p>
    <w:p w:rsidR="00602EA3" w:rsidRDefault="00602EA3" w:rsidRPr="003A06D0">
      <w:pPr>
        <w:pStyle w:val="Index2"/>
        <w:tabs>
          <w:tab w:leader="dot" w:pos="4310" w:val="right"/>
        </w:tabs>
        <w:rPr>
          <w:noProof/>
          <w:lang w:val="en-GB"/>
        </w:rPr>
      </w:pPr>
      <w:r w:rsidRPr="003A06D0">
        <w:rPr>
          <w:noProof/>
          <w:lang w:val="en-GB"/>
        </w:rPr>
        <w:t>AugmentedSignature, 69</w:t>
      </w:r>
    </w:p>
    <w:p w:rsidR="00602EA3" w:rsidRDefault="00602EA3" w:rsidRPr="003A06D0">
      <w:pPr>
        <w:pStyle w:val="Index2"/>
        <w:tabs>
          <w:tab w:leader="dot" w:pos="4310" w:val="right"/>
        </w:tabs>
        <w:rPr>
          <w:noProof/>
          <w:lang w:val="en-GB"/>
        </w:rPr>
      </w:pPr>
      <w:r w:rsidRPr="003A06D0">
        <w:rPr>
          <w:noProof/>
          <w:lang w:val="en-GB"/>
        </w:rPr>
        <w:t>ProcessingDetails, 69</w:t>
      </w:r>
    </w:p>
    <w:p w:rsidR="00602EA3" w:rsidRDefault="00602EA3" w:rsidRPr="003A06D0">
      <w:pPr>
        <w:pStyle w:val="Index2"/>
        <w:tabs>
          <w:tab w:leader="dot" w:pos="4310" w:val="right"/>
        </w:tabs>
        <w:rPr>
          <w:noProof/>
          <w:lang w:val="en-GB"/>
        </w:rPr>
      </w:pPr>
      <w:r w:rsidRPr="003A06D0">
        <w:rPr>
          <w:noProof/>
          <w:lang w:val="en-GB"/>
        </w:rPr>
        <w:t>SignerIdentity, 69</w:t>
      </w:r>
    </w:p>
    <w:p w:rsidR="00602EA3" w:rsidRDefault="00602EA3" w:rsidRPr="003A06D0">
      <w:pPr>
        <w:pStyle w:val="Index2"/>
        <w:tabs>
          <w:tab w:leader="dot" w:pos="4310" w:val="right"/>
        </w:tabs>
        <w:rPr>
          <w:noProof/>
          <w:lang w:val="en-GB"/>
        </w:rPr>
      </w:pPr>
      <w:r w:rsidRPr="003A06D0">
        <w:rPr>
          <w:noProof/>
          <w:lang w:val="en-GB"/>
        </w:rPr>
        <w:t>SigningTimeInfo, 69</w:t>
      </w:r>
    </w:p>
    <w:p w:rsidR="00602EA3" w:rsidRDefault="00602EA3" w:rsidRPr="003A06D0">
      <w:pPr>
        <w:pStyle w:val="Index2"/>
        <w:tabs>
          <w:tab w:leader="dot" w:pos="4310" w:val="right"/>
        </w:tabs>
        <w:rPr>
          <w:noProof/>
          <w:lang w:val="en-GB"/>
        </w:rPr>
      </w:pPr>
      <w:r w:rsidRPr="003A06D0">
        <w:rPr>
          <w:noProof/>
          <w:lang w:val="en-GB"/>
        </w:rPr>
        <w:t>TimestampedSignature, 69</w:t>
      </w:r>
    </w:p>
    <w:p w:rsidR="00602EA3" w:rsidRDefault="00602EA3" w:rsidRPr="003A06D0">
      <w:pPr>
        <w:pStyle w:val="Index2"/>
        <w:tabs>
          <w:tab w:leader="dot" w:pos="4310" w:val="right"/>
        </w:tabs>
        <w:rPr>
          <w:noProof/>
          <w:lang w:val="en-GB"/>
        </w:rPr>
      </w:pPr>
      <w:r w:rsidRPr="003A06D0">
        <w:rPr>
          <w:noProof/>
          <w:lang w:val="en-GB"/>
        </w:rPr>
        <w:t>VerificationTimeInfo, 69</w:t>
      </w:r>
    </w:p>
    <w:p w:rsidR="00602EA3" w:rsidRDefault="00602EA3" w:rsidRPr="003A06D0">
      <w:pPr>
        <w:pStyle w:val="Index2"/>
        <w:tabs>
          <w:tab w:leader="dot" w:pos="4310" w:val="right"/>
        </w:tabs>
        <w:rPr>
          <w:noProof/>
          <w:lang w:val="en-GB"/>
        </w:rPr>
      </w:pPr>
      <w:r w:rsidRPr="003A06D0">
        <w:rPr>
          <w:noProof/>
          <w:lang w:val="en-GB"/>
        </w:rPr>
        <w:t>VerifyManifestResults, 68</w:t>
      </w:r>
    </w:p>
    <w:p w:rsidR="00602EA3" w:rsidRDefault="00602EA3" w:rsidRPr="003A06D0">
      <w:pPr>
        <w:pStyle w:val="Index1"/>
        <w:tabs>
          <w:tab w:leader="dot" w:pos="4310" w:val="right"/>
        </w:tabs>
        <w:rPr>
          <w:noProof/>
          <w:lang w:val="en-GB"/>
        </w:rPr>
      </w:pPr>
      <w:r w:rsidRPr="003A06D0">
        <w:rPr>
          <w:noProof/>
          <w:lang w:val="en-GB"/>
        </w:rPr>
        <w:t>PendingRequest</w:t>
      </w:r>
    </w:p>
    <w:p w:rsidR="00602EA3" w:rsidRDefault="00602EA3" w:rsidRPr="003A06D0">
      <w:pPr>
        <w:pStyle w:val="Index2"/>
        <w:tabs>
          <w:tab w:leader="dot" w:pos="4310" w:val="right"/>
        </w:tabs>
        <w:rPr>
          <w:noProof/>
          <w:lang w:val="en-GB"/>
        </w:rPr>
      </w:pPr>
      <w:r w:rsidRPr="003A06D0">
        <w:rPr>
          <w:noProof/>
          <w:lang w:val="en-GB"/>
        </w:rPr>
        <w:t>ClaimedIdentity, 54</w:t>
      </w:r>
    </w:p>
    <w:p w:rsidR="00602EA3" w:rsidRDefault="00602EA3" w:rsidRPr="003A06D0">
      <w:pPr>
        <w:pStyle w:val="Index1"/>
        <w:tabs>
          <w:tab w:leader="dot" w:pos="4310" w:val="right"/>
        </w:tabs>
        <w:rPr>
          <w:noProof/>
          <w:lang w:val="en-GB"/>
        </w:rPr>
      </w:pPr>
      <w:r w:rsidRPr="003A06D0">
        <w:rPr>
          <w:noProof/>
          <w:lang w:val="en-GB"/>
        </w:rPr>
        <w:t>ProcessingDetails</w:t>
      </w:r>
    </w:p>
    <w:p w:rsidR="00602EA3" w:rsidRDefault="00602EA3" w:rsidRPr="003A06D0">
      <w:pPr>
        <w:pStyle w:val="Index2"/>
        <w:tabs>
          <w:tab w:leader="dot" w:pos="4310" w:val="right"/>
        </w:tabs>
        <w:rPr>
          <w:noProof/>
          <w:lang w:val="en-GB"/>
        </w:rPr>
      </w:pPr>
      <w:r w:rsidRPr="003A06D0">
        <w:rPr>
          <w:noProof/>
          <w:lang w:val="en-GB"/>
        </w:rPr>
        <w:t>IndeterminateDetail, 99</w:t>
      </w:r>
    </w:p>
    <w:p w:rsidR="00602EA3" w:rsidRDefault="00602EA3" w:rsidRPr="003A06D0">
      <w:pPr>
        <w:pStyle w:val="Index2"/>
        <w:tabs>
          <w:tab w:leader="dot" w:pos="4310" w:val="right"/>
        </w:tabs>
        <w:rPr>
          <w:noProof/>
          <w:lang w:val="en-GB"/>
        </w:rPr>
      </w:pPr>
      <w:r w:rsidRPr="003A06D0">
        <w:rPr>
          <w:noProof/>
          <w:lang w:val="en-GB"/>
        </w:rPr>
        <w:t>InvalidDetail, 99</w:t>
      </w:r>
    </w:p>
    <w:p w:rsidR="00602EA3" w:rsidRDefault="00602EA3" w:rsidRPr="003A06D0">
      <w:pPr>
        <w:pStyle w:val="Index2"/>
        <w:tabs>
          <w:tab w:leader="dot" w:pos="4310" w:val="right"/>
        </w:tabs>
        <w:rPr>
          <w:noProof/>
          <w:lang w:val="en-GB"/>
        </w:rPr>
      </w:pPr>
      <w:r w:rsidRPr="003A06D0">
        <w:rPr>
          <w:noProof/>
          <w:lang w:val="en-GB"/>
        </w:rPr>
        <w:t>ValidDetail, 99</w:t>
      </w:r>
    </w:p>
    <w:p w:rsidR="00602EA3" w:rsidRDefault="00602EA3" w:rsidRPr="003A06D0">
      <w:pPr>
        <w:pStyle w:val="Index1"/>
        <w:tabs>
          <w:tab w:leader="dot" w:pos="4310" w:val="right"/>
        </w:tabs>
        <w:rPr>
          <w:noProof/>
          <w:lang w:val="en-GB"/>
        </w:rPr>
      </w:pPr>
      <w:r w:rsidRPr="003A06D0">
        <w:rPr>
          <w:noProof/>
          <w:lang w:val="en-GB"/>
        </w:rPr>
        <w:t>Properties</w:t>
      </w:r>
    </w:p>
    <w:p w:rsidR="00602EA3" w:rsidRDefault="00602EA3" w:rsidRPr="003A06D0">
      <w:pPr>
        <w:pStyle w:val="Index2"/>
        <w:tabs>
          <w:tab w:leader="dot" w:pos="4310" w:val="right"/>
        </w:tabs>
        <w:rPr>
          <w:noProof/>
          <w:lang w:val="en-GB"/>
        </w:rPr>
      </w:pPr>
      <w:r w:rsidRPr="003A06D0">
        <w:rPr>
          <w:noProof/>
          <w:lang w:val="en-GB"/>
        </w:rPr>
        <w:t>Property, 80</w:t>
      </w:r>
    </w:p>
    <w:p w:rsidR="00602EA3" w:rsidRDefault="00602EA3" w:rsidRPr="003A06D0">
      <w:pPr>
        <w:pStyle w:val="Index1"/>
        <w:tabs>
          <w:tab w:leader="dot" w:pos="4310" w:val="right"/>
        </w:tabs>
        <w:rPr>
          <w:noProof/>
          <w:lang w:val="en-GB"/>
        </w:rPr>
      </w:pPr>
      <w:r w:rsidRPr="003A06D0">
        <w:rPr>
          <w:noProof/>
          <w:lang w:val="en-GB"/>
        </w:rPr>
        <w:t>PropertiesHolder</w:t>
      </w:r>
    </w:p>
    <w:p w:rsidR="00602EA3" w:rsidRDefault="00602EA3" w:rsidRPr="003A06D0">
      <w:pPr>
        <w:pStyle w:val="Index2"/>
        <w:tabs>
          <w:tab w:leader="dot" w:pos="4310" w:val="right"/>
        </w:tabs>
        <w:rPr>
          <w:noProof/>
          <w:lang w:val="en-GB"/>
        </w:rPr>
      </w:pPr>
      <w:r w:rsidRPr="003A06D0">
        <w:rPr>
          <w:noProof/>
          <w:lang w:val="en-GB"/>
        </w:rPr>
        <w:t>SignedProperties, 79</w:t>
      </w:r>
    </w:p>
    <w:p w:rsidR="00602EA3" w:rsidRDefault="00602EA3" w:rsidRPr="003A06D0">
      <w:pPr>
        <w:pStyle w:val="Index2"/>
        <w:tabs>
          <w:tab w:leader="dot" w:pos="4310" w:val="right"/>
        </w:tabs>
        <w:rPr>
          <w:noProof/>
          <w:lang w:val="en-GB"/>
        </w:rPr>
      </w:pPr>
      <w:r w:rsidRPr="003A06D0">
        <w:rPr>
          <w:noProof/>
          <w:lang w:val="en-GB"/>
        </w:rPr>
        <w:t>UnsignedProperties, 79</w:t>
      </w:r>
    </w:p>
    <w:p w:rsidR="00602EA3" w:rsidRDefault="00602EA3" w:rsidRPr="003A06D0">
      <w:pPr>
        <w:pStyle w:val="Index1"/>
        <w:tabs>
          <w:tab w:leader="dot" w:pos="4310" w:val="right"/>
        </w:tabs>
        <w:rPr>
          <w:noProof/>
          <w:lang w:val="en-GB"/>
        </w:rPr>
      </w:pPr>
      <w:r w:rsidRPr="003A06D0">
        <w:rPr>
          <w:noProof/>
          <w:lang w:val="en-GB"/>
        </w:rPr>
        <w:t>Property</w:t>
      </w:r>
    </w:p>
    <w:p w:rsidR="00602EA3" w:rsidRDefault="00602EA3" w:rsidRPr="003A06D0">
      <w:pPr>
        <w:pStyle w:val="Index2"/>
        <w:tabs>
          <w:tab w:leader="dot" w:pos="4310" w:val="right"/>
        </w:tabs>
        <w:rPr>
          <w:noProof/>
          <w:lang w:val="en-GB"/>
        </w:rPr>
      </w:pPr>
      <w:r w:rsidRPr="003A06D0">
        <w:rPr>
          <w:noProof/>
          <w:lang w:val="en-GB"/>
        </w:rPr>
        <w:t>Property, 81</w:t>
      </w:r>
    </w:p>
    <w:p w:rsidR="00602EA3" w:rsidRDefault="00602EA3" w:rsidRPr="003A06D0">
      <w:pPr>
        <w:pStyle w:val="Index2"/>
        <w:tabs>
          <w:tab w:leader="dot" w:pos="4310" w:val="right"/>
        </w:tabs>
        <w:rPr>
          <w:noProof/>
          <w:lang w:val="en-GB"/>
        </w:rPr>
      </w:pPr>
      <w:r w:rsidRPr="003A06D0">
        <w:rPr>
          <w:noProof/>
          <w:lang w:val="en-GB"/>
        </w:rPr>
        <w:t>Value, 81</w:t>
      </w:r>
    </w:p>
    <w:p w:rsidR="00602EA3" w:rsidRDefault="00602EA3" w:rsidRPr="003A06D0">
      <w:pPr>
        <w:pStyle w:val="Index1"/>
        <w:tabs>
          <w:tab w:leader="dot" w:pos="4310" w:val="right"/>
        </w:tabs>
        <w:rPr>
          <w:noProof/>
          <w:lang w:val="en-GB"/>
        </w:rPr>
      </w:pPr>
      <w:r w:rsidRPr="003A06D0">
        <w:rPr>
          <w:noProof/>
          <w:lang w:val="en-GB"/>
        </w:rPr>
        <w:t>RequestBase</w:t>
      </w:r>
    </w:p>
    <w:p w:rsidR="00602EA3" w:rsidRDefault="00602EA3" w:rsidRPr="003A06D0">
      <w:pPr>
        <w:pStyle w:val="Index2"/>
        <w:tabs>
          <w:tab w:leader="dot" w:pos="4310" w:val="right"/>
        </w:tabs>
        <w:rPr>
          <w:noProof/>
          <w:lang w:val="en-GB"/>
        </w:rPr>
      </w:pPr>
      <w:r w:rsidRPr="003A06D0">
        <w:rPr>
          <w:noProof/>
          <w:lang w:val="en-GB"/>
        </w:rPr>
        <w:t>Profile, 33</w:t>
      </w:r>
    </w:p>
    <w:p w:rsidR="00602EA3" w:rsidRDefault="00602EA3" w:rsidRPr="003A06D0">
      <w:pPr>
        <w:pStyle w:val="Index2"/>
        <w:tabs>
          <w:tab w:leader="dot" w:pos="4310" w:val="right"/>
        </w:tabs>
        <w:rPr>
          <w:noProof/>
          <w:lang w:val="en-GB"/>
        </w:rPr>
      </w:pPr>
      <w:r w:rsidRPr="003A06D0">
        <w:rPr>
          <w:noProof/>
          <w:lang w:val="en-GB"/>
        </w:rPr>
        <w:t>RequestID, 33</w:t>
      </w:r>
    </w:p>
    <w:p w:rsidR="00602EA3" w:rsidRDefault="00602EA3" w:rsidRPr="003A06D0">
      <w:pPr>
        <w:pStyle w:val="Index1"/>
        <w:tabs>
          <w:tab w:leader="dot" w:pos="4310" w:val="right"/>
        </w:tabs>
        <w:rPr>
          <w:noProof/>
          <w:lang w:val="en-GB"/>
        </w:rPr>
      </w:pPr>
      <w:r w:rsidRPr="003A06D0">
        <w:rPr>
          <w:noProof/>
          <w:lang w:val="en-GB"/>
        </w:rPr>
        <w:t>RequestID</w:t>
      </w:r>
    </w:p>
    <w:p w:rsidR="00602EA3" w:rsidRDefault="00602EA3" w:rsidRPr="003A06D0">
      <w:pPr>
        <w:pStyle w:val="Index2"/>
        <w:tabs>
          <w:tab w:leader="dot" w:pos="4310" w:val="right"/>
        </w:tabs>
        <w:rPr>
          <w:noProof/>
          <w:lang w:val="en-GB"/>
        </w:rPr>
      </w:pPr>
      <w:r w:rsidRPr="003A06D0">
        <w:rPr>
          <w:noProof/>
          <w:lang w:val="en-GB"/>
        </w:rPr>
        <w:t>value, 55</w:t>
      </w:r>
    </w:p>
    <w:p w:rsidR="00602EA3" w:rsidRDefault="00602EA3" w:rsidRPr="003A06D0">
      <w:pPr>
        <w:pStyle w:val="Index1"/>
        <w:tabs>
          <w:tab w:leader="dot" w:pos="4310" w:val="right"/>
        </w:tabs>
        <w:rPr>
          <w:noProof/>
          <w:lang w:val="en-GB"/>
        </w:rPr>
      </w:pPr>
      <w:r w:rsidRPr="003A06D0">
        <w:rPr>
          <w:noProof/>
          <w:lang w:val="en-GB"/>
        </w:rPr>
        <w:t>ResponseBase</w:t>
      </w:r>
    </w:p>
    <w:p w:rsidR="00602EA3" w:rsidRDefault="00602EA3" w:rsidRPr="003A06D0">
      <w:pPr>
        <w:pStyle w:val="Index2"/>
        <w:tabs>
          <w:tab w:leader="dot" w:pos="4310" w:val="right"/>
        </w:tabs>
        <w:rPr>
          <w:noProof/>
          <w:lang w:val="en-GB"/>
        </w:rPr>
      </w:pPr>
      <w:r w:rsidRPr="003A06D0">
        <w:rPr>
          <w:noProof/>
          <w:lang w:val="en-GB"/>
        </w:rPr>
        <w:t>AppliedProfile, 34</w:t>
      </w:r>
    </w:p>
    <w:p w:rsidR="00602EA3" w:rsidRDefault="00602EA3" w:rsidRPr="003A06D0">
      <w:pPr>
        <w:pStyle w:val="Index2"/>
        <w:tabs>
          <w:tab w:leader="dot" w:pos="4310" w:val="right"/>
        </w:tabs>
        <w:rPr>
          <w:noProof/>
          <w:lang w:val="en-GB"/>
        </w:rPr>
      </w:pPr>
      <w:r w:rsidRPr="003A06D0">
        <w:rPr>
          <w:noProof/>
          <w:lang w:val="en-GB"/>
        </w:rPr>
        <w:t>RequestID, 34</w:t>
      </w:r>
    </w:p>
    <w:p w:rsidR="00602EA3" w:rsidRDefault="00602EA3" w:rsidRPr="003A06D0">
      <w:pPr>
        <w:pStyle w:val="Index2"/>
        <w:tabs>
          <w:tab w:leader="dot" w:pos="4310" w:val="right"/>
        </w:tabs>
        <w:rPr>
          <w:noProof/>
          <w:lang w:val="en-GB"/>
        </w:rPr>
      </w:pPr>
      <w:r w:rsidRPr="003A06D0">
        <w:rPr>
          <w:noProof/>
          <w:lang w:val="en-GB"/>
        </w:rPr>
        <w:t>ResponseID, 34</w:t>
      </w:r>
    </w:p>
    <w:p w:rsidR="00602EA3" w:rsidRDefault="00602EA3" w:rsidRPr="003A06D0">
      <w:pPr>
        <w:pStyle w:val="Index2"/>
        <w:tabs>
          <w:tab w:leader="dot" w:pos="4310" w:val="right"/>
        </w:tabs>
        <w:rPr>
          <w:noProof/>
          <w:lang w:val="en-GB"/>
        </w:rPr>
      </w:pPr>
      <w:r w:rsidRPr="003A06D0">
        <w:rPr>
          <w:noProof/>
          <w:lang w:val="en-GB"/>
        </w:rPr>
        <w:t>Result, 34</w:t>
      </w:r>
    </w:p>
    <w:p w:rsidR="00602EA3" w:rsidRDefault="00602EA3" w:rsidRPr="003A06D0">
      <w:pPr>
        <w:pStyle w:val="Index1"/>
        <w:tabs>
          <w:tab w:leader="dot" w:pos="4310" w:val="right"/>
        </w:tabs>
        <w:rPr>
          <w:noProof/>
          <w:lang w:val="en-GB"/>
        </w:rPr>
      </w:pPr>
      <w:r w:rsidRPr="003A06D0">
        <w:rPr>
          <w:noProof/>
          <w:lang w:val="en-GB"/>
        </w:rPr>
        <w:t>ResponseID</w:t>
      </w:r>
    </w:p>
    <w:p w:rsidR="00602EA3" w:rsidRDefault="00602EA3" w:rsidRPr="003A06D0">
      <w:pPr>
        <w:pStyle w:val="Index2"/>
        <w:tabs>
          <w:tab w:leader="dot" w:pos="4310" w:val="right"/>
        </w:tabs>
        <w:rPr>
          <w:noProof/>
          <w:lang w:val="en-GB"/>
        </w:rPr>
      </w:pPr>
      <w:r w:rsidRPr="003A06D0">
        <w:rPr>
          <w:noProof/>
          <w:lang w:val="en-GB"/>
        </w:rPr>
        <w:t>value, 56</w:t>
      </w:r>
    </w:p>
    <w:p w:rsidR="00602EA3" w:rsidRDefault="00602EA3" w:rsidRPr="003A06D0">
      <w:pPr>
        <w:pStyle w:val="Index1"/>
        <w:tabs>
          <w:tab w:leader="dot" w:pos="4310" w:val="right"/>
        </w:tabs>
        <w:rPr>
          <w:noProof/>
          <w:lang w:val="en-GB"/>
        </w:rPr>
      </w:pPr>
      <w:r w:rsidRPr="003A06D0">
        <w:rPr>
          <w:noProof/>
          <w:lang w:val="en-GB"/>
        </w:rPr>
        <w:t>Result</w:t>
      </w:r>
    </w:p>
    <w:p w:rsidR="00602EA3" w:rsidRDefault="00602EA3" w:rsidRPr="003A06D0">
      <w:pPr>
        <w:pStyle w:val="Index2"/>
        <w:tabs>
          <w:tab w:leader="dot" w:pos="4310" w:val="right"/>
        </w:tabs>
        <w:rPr>
          <w:noProof/>
          <w:lang w:val="en-GB"/>
        </w:rPr>
      </w:pPr>
      <w:r w:rsidRPr="003A06D0">
        <w:rPr>
          <w:noProof/>
          <w:lang w:val="en-GB"/>
        </w:rPr>
        <w:t>ProblemReference, 30</w:t>
      </w:r>
    </w:p>
    <w:p w:rsidR="00602EA3" w:rsidRDefault="00602EA3" w:rsidRPr="003A06D0">
      <w:pPr>
        <w:pStyle w:val="Index2"/>
        <w:tabs>
          <w:tab w:leader="dot" w:pos="4310" w:val="right"/>
        </w:tabs>
        <w:rPr>
          <w:noProof/>
          <w:lang w:val="en-GB"/>
        </w:rPr>
      </w:pPr>
      <w:r w:rsidRPr="003A06D0">
        <w:rPr>
          <w:noProof/>
          <w:lang w:val="en-GB"/>
        </w:rPr>
        <w:t>ResultMajor, 29</w:t>
      </w:r>
    </w:p>
    <w:p w:rsidR="00602EA3" w:rsidRDefault="00602EA3" w:rsidRPr="003A06D0">
      <w:pPr>
        <w:pStyle w:val="Index2"/>
        <w:tabs>
          <w:tab w:leader="dot" w:pos="4310" w:val="right"/>
        </w:tabs>
        <w:rPr>
          <w:noProof/>
          <w:lang w:val="en-GB"/>
        </w:rPr>
      </w:pPr>
      <w:r w:rsidRPr="003A06D0">
        <w:rPr>
          <w:noProof/>
          <w:lang w:val="en-GB"/>
        </w:rPr>
        <w:t>ResultMessage, 30</w:t>
      </w:r>
    </w:p>
    <w:p w:rsidR="00602EA3" w:rsidRDefault="00602EA3" w:rsidRPr="003A06D0">
      <w:pPr>
        <w:pStyle w:val="Index2"/>
        <w:tabs>
          <w:tab w:leader="dot" w:pos="4310" w:val="right"/>
        </w:tabs>
        <w:rPr>
          <w:noProof/>
          <w:lang w:val="en-GB"/>
        </w:rPr>
      </w:pPr>
      <w:r w:rsidRPr="003A06D0">
        <w:rPr>
          <w:noProof/>
          <w:lang w:val="en-GB"/>
        </w:rPr>
        <w:t>ResultMinor, 30</w:t>
      </w:r>
    </w:p>
    <w:p w:rsidR="00602EA3" w:rsidRDefault="00602EA3" w:rsidRPr="003A06D0">
      <w:pPr>
        <w:pStyle w:val="Index1"/>
        <w:tabs>
          <w:tab w:leader="dot" w:pos="4310" w:val="right"/>
        </w:tabs>
        <w:rPr>
          <w:noProof/>
          <w:lang w:val="en-GB"/>
        </w:rPr>
      </w:pPr>
      <w:r w:rsidRPr="003A06D0">
        <w:rPr>
          <w:noProof/>
          <w:lang w:val="en-GB"/>
        </w:rPr>
        <w:t>ReturnTransformedDocument</w:t>
      </w:r>
    </w:p>
    <w:p w:rsidR="00602EA3" w:rsidRDefault="00602EA3" w:rsidRPr="003A06D0">
      <w:pPr>
        <w:pStyle w:val="Index2"/>
        <w:tabs>
          <w:tab w:leader="dot" w:pos="4310" w:val="right"/>
        </w:tabs>
        <w:rPr>
          <w:noProof/>
          <w:lang w:val="en-GB"/>
        </w:rPr>
      </w:pPr>
      <w:r w:rsidRPr="003A06D0">
        <w:rPr>
          <w:noProof/>
          <w:lang w:val="en-GB"/>
        </w:rPr>
        <w:t>WhichReference, 105</w:t>
      </w:r>
    </w:p>
    <w:p w:rsidR="00602EA3" w:rsidRDefault="00602EA3" w:rsidRPr="003A06D0">
      <w:pPr>
        <w:pStyle w:val="Index1"/>
        <w:tabs>
          <w:tab w:leader="dot" w:pos="4310" w:val="right"/>
        </w:tabs>
        <w:rPr>
          <w:noProof/>
          <w:lang w:val="en-GB"/>
        </w:rPr>
      </w:pPr>
      <w:r w:rsidRPr="003A06D0">
        <w:rPr>
          <w:noProof/>
          <w:lang w:val="en-GB"/>
        </w:rPr>
        <w:lastRenderedPageBreak/>
        <w:t>Schemas</w:t>
      </w:r>
    </w:p>
    <w:p w:rsidR="00602EA3" w:rsidRDefault="00602EA3" w:rsidRPr="003A06D0">
      <w:pPr>
        <w:pStyle w:val="Index2"/>
        <w:tabs>
          <w:tab w:leader="dot" w:pos="4310" w:val="right"/>
        </w:tabs>
        <w:rPr>
          <w:noProof/>
          <w:lang w:val="en-GB"/>
        </w:rPr>
      </w:pPr>
      <w:r w:rsidRPr="003A06D0">
        <w:rPr>
          <w:noProof/>
          <w:lang w:val="en-GB"/>
        </w:rPr>
        <w:t>Schema, 73</w:t>
      </w:r>
    </w:p>
    <w:p w:rsidR="00602EA3" w:rsidRDefault="00602EA3" w:rsidRPr="003A06D0">
      <w:pPr>
        <w:pStyle w:val="Index1"/>
        <w:tabs>
          <w:tab w:leader="dot" w:pos="4310" w:val="right"/>
        </w:tabs>
        <w:rPr>
          <w:noProof/>
          <w:lang w:val="en-GB"/>
        </w:rPr>
      </w:pPr>
      <w:r w:rsidRPr="003A06D0">
        <w:rPr>
          <w:noProof/>
          <w:lang w:val="en-GB"/>
        </w:rPr>
        <w:t>SignatureObject</w:t>
      </w:r>
    </w:p>
    <w:p w:rsidR="00602EA3" w:rsidRDefault="00602EA3" w:rsidRPr="003A06D0">
      <w:pPr>
        <w:pStyle w:val="Index2"/>
        <w:tabs>
          <w:tab w:leader="dot" w:pos="4310" w:val="right"/>
        </w:tabs>
        <w:rPr>
          <w:noProof/>
          <w:lang w:val="en-GB"/>
        </w:rPr>
      </w:pPr>
      <w:r w:rsidRPr="003A06D0">
        <w:rPr>
          <w:noProof/>
          <w:lang w:val="en-GB"/>
        </w:rPr>
        <w:t>Base64Signature, 48</w:t>
      </w:r>
    </w:p>
    <w:p w:rsidR="00602EA3" w:rsidRDefault="00602EA3" w:rsidRPr="003A06D0">
      <w:pPr>
        <w:pStyle w:val="Index2"/>
        <w:tabs>
          <w:tab w:leader="dot" w:pos="4310" w:val="right"/>
        </w:tabs>
        <w:rPr>
          <w:noProof/>
          <w:lang w:val="en-GB"/>
        </w:rPr>
      </w:pPr>
      <w:r w:rsidRPr="003A06D0">
        <w:rPr>
          <w:noProof/>
          <w:lang w:val="en-GB"/>
        </w:rPr>
        <w:t>SchemaRefs, 48</w:t>
      </w:r>
    </w:p>
    <w:p w:rsidR="00602EA3" w:rsidRDefault="00602EA3" w:rsidRPr="003A06D0">
      <w:pPr>
        <w:pStyle w:val="Index2"/>
        <w:tabs>
          <w:tab w:leader="dot" w:pos="4310" w:val="right"/>
        </w:tabs>
        <w:rPr>
          <w:noProof/>
          <w:lang w:val="en-GB"/>
        </w:rPr>
      </w:pPr>
      <w:r w:rsidRPr="003A06D0">
        <w:rPr>
          <w:noProof/>
          <w:lang w:val="en-GB"/>
        </w:rPr>
        <w:t>SignaturePtr, 48</w:t>
      </w:r>
    </w:p>
    <w:p w:rsidR="00602EA3" w:rsidRDefault="00602EA3" w:rsidRPr="003A06D0">
      <w:pPr>
        <w:pStyle w:val="Index1"/>
        <w:tabs>
          <w:tab w:leader="dot" w:pos="4310" w:val="right"/>
        </w:tabs>
        <w:rPr>
          <w:noProof/>
          <w:lang w:val="en-GB"/>
        </w:rPr>
      </w:pPr>
      <w:r w:rsidRPr="003A06D0">
        <w:rPr>
          <w:noProof/>
          <w:lang w:val="en-GB"/>
        </w:rPr>
        <w:t>SignaturePlacement</w:t>
      </w:r>
    </w:p>
    <w:p w:rsidR="00602EA3" w:rsidRDefault="00602EA3" w:rsidRPr="003A06D0">
      <w:pPr>
        <w:pStyle w:val="Index2"/>
        <w:tabs>
          <w:tab w:leader="dot" w:pos="4310" w:val="right"/>
        </w:tabs>
        <w:rPr>
          <w:noProof/>
          <w:lang w:val="en-GB"/>
        </w:rPr>
      </w:pPr>
      <w:r w:rsidRPr="003A06D0">
        <w:rPr>
          <w:noProof/>
          <w:lang w:val="en-GB"/>
        </w:rPr>
        <w:t>CreateEnvelopedSignature, 84</w:t>
      </w:r>
    </w:p>
    <w:p w:rsidR="00602EA3" w:rsidRDefault="00602EA3" w:rsidRPr="003A06D0">
      <w:pPr>
        <w:pStyle w:val="Index2"/>
        <w:tabs>
          <w:tab w:leader="dot" w:pos="4310" w:val="right"/>
        </w:tabs>
        <w:rPr>
          <w:noProof/>
          <w:lang w:val="en-GB"/>
        </w:rPr>
      </w:pPr>
      <w:r w:rsidRPr="003A06D0">
        <w:rPr>
          <w:noProof/>
          <w:lang w:val="en-GB"/>
        </w:rPr>
        <w:t>NsPrefixMapping, 84</w:t>
      </w:r>
    </w:p>
    <w:p w:rsidR="00602EA3" w:rsidRDefault="00602EA3" w:rsidRPr="003A06D0">
      <w:pPr>
        <w:pStyle w:val="Index2"/>
        <w:tabs>
          <w:tab w:leader="dot" w:pos="4310" w:val="right"/>
        </w:tabs>
        <w:rPr>
          <w:noProof/>
          <w:lang w:val="en-GB"/>
        </w:rPr>
      </w:pPr>
      <w:r w:rsidRPr="003A06D0">
        <w:rPr>
          <w:noProof/>
          <w:lang w:val="en-GB"/>
        </w:rPr>
        <w:t>WhichDocument, 84</w:t>
      </w:r>
    </w:p>
    <w:p w:rsidR="00602EA3" w:rsidRDefault="00602EA3" w:rsidRPr="003A06D0">
      <w:pPr>
        <w:pStyle w:val="Index2"/>
        <w:tabs>
          <w:tab w:leader="dot" w:pos="4310" w:val="right"/>
        </w:tabs>
        <w:rPr>
          <w:noProof/>
          <w:lang w:val="en-GB"/>
        </w:rPr>
      </w:pPr>
      <w:r w:rsidRPr="003A06D0">
        <w:rPr>
          <w:noProof/>
          <w:lang w:val="en-GB"/>
        </w:rPr>
        <w:t>XPathAfter, 84</w:t>
      </w:r>
    </w:p>
    <w:p w:rsidR="00602EA3" w:rsidRDefault="00602EA3" w:rsidRPr="003A06D0">
      <w:pPr>
        <w:pStyle w:val="Index2"/>
        <w:tabs>
          <w:tab w:leader="dot" w:pos="4310" w:val="right"/>
        </w:tabs>
        <w:rPr>
          <w:noProof/>
          <w:lang w:val="en-GB"/>
        </w:rPr>
      </w:pPr>
      <w:r w:rsidRPr="003A06D0">
        <w:rPr>
          <w:noProof/>
          <w:lang w:val="en-GB"/>
        </w:rPr>
        <w:t>XPathFirstChildOf, 84</w:t>
      </w:r>
    </w:p>
    <w:p w:rsidR="00602EA3" w:rsidRDefault="00602EA3" w:rsidRPr="003A06D0">
      <w:pPr>
        <w:pStyle w:val="Index1"/>
        <w:tabs>
          <w:tab w:leader="dot" w:pos="4310" w:val="right"/>
        </w:tabs>
        <w:rPr>
          <w:noProof/>
          <w:lang w:val="en-GB"/>
        </w:rPr>
      </w:pPr>
      <w:r w:rsidRPr="003A06D0">
        <w:rPr>
          <w:noProof/>
          <w:lang w:val="en-GB"/>
        </w:rPr>
        <w:t>SignaturePtr</w:t>
      </w:r>
    </w:p>
    <w:p w:rsidR="00602EA3" w:rsidRDefault="00602EA3" w:rsidRPr="003A06D0">
      <w:pPr>
        <w:pStyle w:val="Index2"/>
        <w:tabs>
          <w:tab w:leader="dot" w:pos="4310" w:val="right"/>
        </w:tabs>
        <w:rPr>
          <w:noProof/>
          <w:lang w:val="en-GB"/>
        </w:rPr>
      </w:pPr>
      <w:r w:rsidRPr="003A06D0">
        <w:rPr>
          <w:noProof/>
          <w:lang w:val="en-GB"/>
        </w:rPr>
        <w:t>NsPrefixMapping, 49</w:t>
      </w:r>
    </w:p>
    <w:p w:rsidR="00602EA3" w:rsidRDefault="00602EA3" w:rsidRPr="003A06D0">
      <w:pPr>
        <w:pStyle w:val="Index2"/>
        <w:tabs>
          <w:tab w:leader="dot" w:pos="4310" w:val="right"/>
        </w:tabs>
        <w:rPr>
          <w:noProof/>
          <w:lang w:val="en-GB"/>
        </w:rPr>
      </w:pPr>
      <w:r w:rsidRPr="003A06D0">
        <w:rPr>
          <w:noProof/>
          <w:lang w:val="en-GB"/>
        </w:rPr>
        <w:t>WhichDocument, 49</w:t>
      </w:r>
    </w:p>
    <w:p w:rsidR="00602EA3" w:rsidRDefault="00602EA3" w:rsidRPr="003A06D0">
      <w:pPr>
        <w:pStyle w:val="Index2"/>
        <w:tabs>
          <w:tab w:leader="dot" w:pos="4310" w:val="right"/>
        </w:tabs>
        <w:rPr>
          <w:noProof/>
          <w:lang w:val="en-GB"/>
        </w:rPr>
      </w:pPr>
      <w:r w:rsidRPr="003A06D0">
        <w:rPr>
          <w:noProof/>
          <w:lang w:val="en-GB"/>
        </w:rPr>
        <w:t>XPath, 50</w:t>
      </w:r>
    </w:p>
    <w:p w:rsidR="00602EA3" w:rsidRDefault="00602EA3" w:rsidRPr="003A06D0">
      <w:pPr>
        <w:pStyle w:val="Index1"/>
        <w:tabs>
          <w:tab w:leader="dot" w:pos="4310" w:val="right"/>
        </w:tabs>
        <w:rPr>
          <w:noProof/>
          <w:lang w:val="en-GB"/>
        </w:rPr>
      </w:pPr>
      <w:r w:rsidRPr="003A06D0">
        <w:rPr>
          <w:noProof/>
          <w:lang w:val="en-GB"/>
        </w:rPr>
        <w:t>SignedReference</w:t>
      </w:r>
    </w:p>
    <w:p w:rsidR="00602EA3" w:rsidRDefault="00602EA3" w:rsidRPr="003A06D0">
      <w:pPr>
        <w:pStyle w:val="Index2"/>
        <w:tabs>
          <w:tab w:leader="dot" w:pos="4310" w:val="right"/>
        </w:tabs>
        <w:rPr>
          <w:noProof/>
          <w:lang w:val="en-GB"/>
        </w:rPr>
      </w:pPr>
      <w:r w:rsidRPr="003A06D0">
        <w:rPr>
          <w:noProof/>
          <w:lang w:val="en-GB"/>
        </w:rPr>
        <w:t>RefId, 88</w:t>
      </w:r>
    </w:p>
    <w:p w:rsidR="00602EA3" w:rsidRDefault="00602EA3" w:rsidRPr="003A06D0">
      <w:pPr>
        <w:pStyle w:val="Index2"/>
        <w:tabs>
          <w:tab w:leader="dot" w:pos="4310" w:val="right"/>
        </w:tabs>
        <w:rPr>
          <w:noProof/>
          <w:lang w:val="en-GB"/>
        </w:rPr>
      </w:pPr>
      <w:r w:rsidRPr="003A06D0">
        <w:rPr>
          <w:noProof/>
          <w:lang w:val="en-GB"/>
        </w:rPr>
        <w:t>RefURI, 88</w:t>
      </w:r>
    </w:p>
    <w:p w:rsidR="00602EA3" w:rsidRDefault="00602EA3" w:rsidRPr="003A06D0">
      <w:pPr>
        <w:pStyle w:val="Index2"/>
        <w:tabs>
          <w:tab w:leader="dot" w:pos="4310" w:val="right"/>
        </w:tabs>
        <w:rPr>
          <w:noProof/>
          <w:lang w:val="en-GB"/>
        </w:rPr>
      </w:pPr>
      <w:r w:rsidRPr="003A06D0">
        <w:rPr>
          <w:noProof/>
          <w:lang w:val="en-GB"/>
        </w:rPr>
        <w:t>Transforms, 88</w:t>
      </w:r>
    </w:p>
    <w:p w:rsidR="00602EA3" w:rsidRDefault="00602EA3" w:rsidRPr="003A06D0">
      <w:pPr>
        <w:pStyle w:val="Index2"/>
        <w:tabs>
          <w:tab w:leader="dot" w:pos="4310" w:val="right"/>
        </w:tabs>
        <w:rPr>
          <w:noProof/>
          <w:lang w:val="en-GB"/>
        </w:rPr>
      </w:pPr>
      <w:r w:rsidRPr="003A06D0">
        <w:rPr>
          <w:noProof/>
          <w:lang w:val="en-GB"/>
        </w:rPr>
        <w:t>WhichDocument, 88</w:t>
      </w:r>
    </w:p>
    <w:p w:rsidR="00602EA3" w:rsidRDefault="00602EA3" w:rsidRPr="003A06D0">
      <w:pPr>
        <w:pStyle w:val="Index1"/>
        <w:tabs>
          <w:tab w:leader="dot" w:pos="4310" w:val="right"/>
        </w:tabs>
        <w:rPr>
          <w:noProof/>
          <w:lang w:val="en-GB"/>
        </w:rPr>
      </w:pPr>
      <w:r w:rsidRPr="003A06D0">
        <w:rPr>
          <w:noProof/>
          <w:lang w:val="en-GB"/>
        </w:rPr>
        <w:t>SignedReferences</w:t>
      </w:r>
    </w:p>
    <w:p w:rsidR="00602EA3" w:rsidRDefault="00602EA3" w:rsidRPr="003A06D0">
      <w:pPr>
        <w:pStyle w:val="Index2"/>
        <w:tabs>
          <w:tab w:leader="dot" w:pos="4310" w:val="right"/>
        </w:tabs>
        <w:rPr>
          <w:noProof/>
          <w:lang w:val="en-GB"/>
        </w:rPr>
      </w:pPr>
      <w:r w:rsidRPr="003A06D0">
        <w:rPr>
          <w:noProof/>
          <w:lang w:val="en-GB"/>
        </w:rPr>
        <w:t>SignedReference, 87</w:t>
      </w:r>
    </w:p>
    <w:p w:rsidR="00602EA3" w:rsidRDefault="00602EA3" w:rsidRPr="003A06D0">
      <w:pPr>
        <w:pStyle w:val="Index1"/>
        <w:tabs>
          <w:tab w:leader="dot" w:pos="4310" w:val="right"/>
        </w:tabs>
        <w:rPr>
          <w:noProof/>
          <w:lang w:val="en-GB"/>
        </w:rPr>
      </w:pPr>
      <w:r w:rsidRPr="003A06D0">
        <w:rPr>
          <w:noProof/>
          <w:lang w:val="en-GB"/>
        </w:rPr>
        <w:t>SigningTimeInfo</w:t>
      </w:r>
    </w:p>
    <w:p w:rsidR="00602EA3" w:rsidRDefault="00602EA3" w:rsidRPr="003A06D0">
      <w:pPr>
        <w:pStyle w:val="Index2"/>
        <w:tabs>
          <w:tab w:leader="dot" w:pos="4310" w:val="right"/>
        </w:tabs>
        <w:rPr>
          <w:noProof/>
          <w:lang w:val="en-GB"/>
        </w:rPr>
      </w:pPr>
      <w:r w:rsidRPr="003A06D0">
        <w:rPr>
          <w:noProof/>
          <w:lang w:val="en-GB"/>
        </w:rPr>
        <w:t>LowerBoundary, 102</w:t>
      </w:r>
    </w:p>
    <w:p w:rsidR="00602EA3" w:rsidRDefault="00602EA3" w:rsidRPr="003A06D0">
      <w:pPr>
        <w:pStyle w:val="Index2"/>
        <w:tabs>
          <w:tab w:leader="dot" w:pos="4310" w:val="right"/>
        </w:tabs>
        <w:rPr>
          <w:noProof/>
          <w:lang w:val="en-GB"/>
        </w:rPr>
      </w:pPr>
      <w:r w:rsidRPr="003A06D0">
        <w:rPr>
          <w:noProof/>
          <w:lang w:val="en-GB"/>
        </w:rPr>
        <w:t>SigningTime, 102</w:t>
      </w:r>
    </w:p>
    <w:p w:rsidR="00602EA3" w:rsidRDefault="00602EA3" w:rsidRPr="003A06D0">
      <w:pPr>
        <w:pStyle w:val="Index2"/>
        <w:tabs>
          <w:tab w:leader="dot" w:pos="4310" w:val="right"/>
        </w:tabs>
        <w:rPr>
          <w:noProof/>
          <w:lang w:val="en-GB"/>
        </w:rPr>
      </w:pPr>
      <w:r w:rsidRPr="003A06D0">
        <w:rPr>
          <w:noProof/>
          <w:lang w:val="en-GB"/>
        </w:rPr>
        <w:t>SigningTimeBoundaries, 102</w:t>
      </w:r>
    </w:p>
    <w:p w:rsidR="00602EA3" w:rsidRDefault="00602EA3" w:rsidRPr="003A06D0">
      <w:pPr>
        <w:pStyle w:val="Index2"/>
        <w:tabs>
          <w:tab w:leader="dot" w:pos="4310" w:val="right"/>
        </w:tabs>
        <w:rPr>
          <w:noProof/>
          <w:lang w:val="en-GB"/>
        </w:rPr>
      </w:pPr>
      <w:r w:rsidRPr="003A06D0">
        <w:rPr>
          <w:noProof/>
          <w:lang w:val="en-GB"/>
        </w:rPr>
        <w:t>UpperBoundary, 102</w:t>
      </w:r>
    </w:p>
    <w:p w:rsidR="00602EA3" w:rsidRDefault="00602EA3" w:rsidRPr="003A06D0">
      <w:pPr>
        <w:pStyle w:val="Index1"/>
        <w:tabs>
          <w:tab w:leader="dot" w:pos="4310" w:val="right"/>
        </w:tabs>
        <w:rPr>
          <w:noProof/>
          <w:lang w:val="en-GB"/>
        </w:rPr>
      </w:pPr>
      <w:r w:rsidRPr="003A06D0">
        <w:rPr>
          <w:noProof/>
          <w:lang w:val="en-GB"/>
        </w:rPr>
        <w:t>SignRequests</w:t>
      </w:r>
    </w:p>
    <w:p w:rsidR="00602EA3" w:rsidRDefault="00602EA3" w:rsidRPr="003A06D0">
      <w:pPr>
        <w:pStyle w:val="Index2"/>
        <w:tabs>
          <w:tab w:leader="dot" w:pos="4310" w:val="right"/>
        </w:tabs>
        <w:rPr>
          <w:noProof/>
          <w:lang w:val="en-GB"/>
        </w:rPr>
      </w:pPr>
      <w:r w:rsidRPr="003A06D0">
        <w:rPr>
          <w:noProof/>
          <w:lang w:val="en-GB"/>
        </w:rPr>
        <w:t>InputDocuments, 45</w:t>
      </w:r>
    </w:p>
    <w:p w:rsidR="00602EA3" w:rsidRDefault="00602EA3" w:rsidRPr="003A06D0">
      <w:pPr>
        <w:pStyle w:val="Index2"/>
        <w:tabs>
          <w:tab w:leader="dot" w:pos="4310" w:val="right"/>
        </w:tabs>
        <w:rPr>
          <w:noProof/>
          <w:lang w:val="en-GB"/>
        </w:rPr>
      </w:pPr>
      <w:r w:rsidRPr="003A06D0">
        <w:rPr>
          <w:noProof/>
          <w:lang w:val="en-GB"/>
        </w:rPr>
        <w:t>OptionalInputs, 45</w:t>
      </w:r>
    </w:p>
    <w:p w:rsidR="00602EA3" w:rsidRDefault="00602EA3" w:rsidRPr="003A06D0">
      <w:pPr>
        <w:pStyle w:val="Index1"/>
        <w:tabs>
          <w:tab w:leader="dot" w:pos="4310" w:val="right"/>
        </w:tabs>
        <w:rPr>
          <w:noProof/>
          <w:lang w:val="en-GB"/>
        </w:rPr>
      </w:pPr>
      <w:r w:rsidRPr="003A06D0">
        <w:rPr>
          <w:noProof/>
          <w:lang w:val="en-GB"/>
        </w:rPr>
        <w:t>SignResponse</w:t>
      </w:r>
    </w:p>
    <w:p w:rsidR="00602EA3" w:rsidRDefault="00602EA3" w:rsidRPr="003A06D0">
      <w:pPr>
        <w:pStyle w:val="Index2"/>
        <w:tabs>
          <w:tab w:leader="dot" w:pos="4310" w:val="right"/>
        </w:tabs>
        <w:rPr>
          <w:noProof/>
          <w:lang w:val="en-GB"/>
        </w:rPr>
      </w:pPr>
      <w:r w:rsidRPr="003A06D0">
        <w:rPr>
          <w:noProof/>
          <w:lang w:val="en-GB"/>
        </w:rPr>
        <w:t>OptionalOutputs, 46</w:t>
      </w:r>
    </w:p>
    <w:p w:rsidR="00602EA3" w:rsidRDefault="00602EA3" w:rsidRPr="003A06D0">
      <w:pPr>
        <w:pStyle w:val="Index2"/>
        <w:tabs>
          <w:tab w:leader="dot" w:pos="4310" w:val="right"/>
        </w:tabs>
        <w:rPr>
          <w:noProof/>
          <w:lang w:val="en-GB"/>
        </w:rPr>
      </w:pPr>
      <w:r w:rsidRPr="003A06D0">
        <w:rPr>
          <w:noProof/>
          <w:lang w:val="en-GB"/>
        </w:rPr>
        <w:t>SignatureObject, 46</w:t>
      </w:r>
    </w:p>
    <w:p w:rsidR="00602EA3" w:rsidRDefault="00602EA3" w:rsidRPr="003A06D0">
      <w:pPr>
        <w:pStyle w:val="Index1"/>
        <w:tabs>
          <w:tab w:leader="dot" w:pos="4310" w:val="right"/>
        </w:tabs>
        <w:rPr>
          <w:noProof/>
          <w:lang w:val="en-GB"/>
        </w:rPr>
      </w:pPr>
      <w:r w:rsidRPr="003A06D0">
        <w:rPr>
          <w:noProof/>
          <w:lang w:val="en-GB"/>
        </w:rPr>
        <w:t>Transform</w:t>
      </w:r>
    </w:p>
    <w:p w:rsidR="00602EA3" w:rsidRDefault="00602EA3" w:rsidRPr="003A06D0">
      <w:pPr>
        <w:pStyle w:val="Index2"/>
        <w:tabs>
          <w:tab w:leader="dot" w:pos="4310" w:val="right"/>
        </w:tabs>
        <w:rPr>
          <w:noProof/>
          <w:lang w:val="en-GB"/>
        </w:rPr>
      </w:pPr>
      <w:r w:rsidRPr="003A06D0">
        <w:rPr>
          <w:noProof/>
          <w:lang w:val="en-GB"/>
        </w:rPr>
        <w:t>Algorithm, 111</w:t>
      </w:r>
    </w:p>
    <w:p w:rsidR="00602EA3" w:rsidRDefault="00602EA3" w:rsidRPr="003A06D0">
      <w:pPr>
        <w:pStyle w:val="Index2"/>
        <w:tabs>
          <w:tab w:leader="dot" w:pos="4310" w:val="right"/>
        </w:tabs>
        <w:rPr>
          <w:noProof/>
          <w:lang w:val="en-GB"/>
        </w:rPr>
      </w:pPr>
      <w:r w:rsidRPr="003A06D0">
        <w:rPr>
          <w:noProof/>
          <w:lang w:val="en-GB"/>
        </w:rPr>
        <w:t>Base64Content, 111</w:t>
      </w:r>
    </w:p>
    <w:p w:rsidR="00602EA3" w:rsidRDefault="00602EA3" w:rsidRPr="003A06D0">
      <w:pPr>
        <w:pStyle w:val="Index2"/>
        <w:tabs>
          <w:tab w:leader="dot" w:pos="4310" w:val="right"/>
        </w:tabs>
        <w:rPr>
          <w:noProof/>
          <w:lang w:val="en-GB"/>
        </w:rPr>
      </w:pPr>
      <w:r w:rsidRPr="003A06D0">
        <w:rPr>
          <w:noProof/>
          <w:lang w:val="en-GB"/>
        </w:rPr>
        <w:t>NsPrefixMapping, 111</w:t>
      </w:r>
    </w:p>
    <w:p w:rsidR="00602EA3" w:rsidRDefault="00602EA3" w:rsidRPr="003A06D0">
      <w:pPr>
        <w:pStyle w:val="Index2"/>
        <w:tabs>
          <w:tab w:leader="dot" w:pos="4310" w:val="right"/>
        </w:tabs>
        <w:rPr>
          <w:noProof/>
          <w:lang w:val="en-GB"/>
        </w:rPr>
      </w:pPr>
      <w:r w:rsidRPr="003A06D0">
        <w:rPr>
          <w:noProof/>
          <w:lang w:val="en-GB"/>
        </w:rPr>
        <w:t>value, 111</w:t>
      </w:r>
    </w:p>
    <w:p w:rsidR="00602EA3" w:rsidRDefault="00602EA3" w:rsidRPr="003A06D0">
      <w:pPr>
        <w:pStyle w:val="Index2"/>
        <w:tabs>
          <w:tab w:leader="dot" w:pos="4310" w:val="right"/>
        </w:tabs>
        <w:rPr>
          <w:noProof/>
          <w:lang w:val="en-GB"/>
        </w:rPr>
      </w:pPr>
      <w:r w:rsidRPr="003A06D0">
        <w:rPr>
          <w:noProof/>
          <w:lang w:val="en-GB"/>
        </w:rPr>
        <w:t>XPath, 111</w:t>
      </w:r>
    </w:p>
    <w:p w:rsidR="00602EA3" w:rsidRDefault="00602EA3" w:rsidRPr="003A06D0">
      <w:pPr>
        <w:pStyle w:val="Index1"/>
        <w:tabs>
          <w:tab w:leader="dot" w:pos="4310" w:val="right"/>
        </w:tabs>
        <w:rPr>
          <w:noProof/>
          <w:lang w:val="en-GB"/>
        </w:rPr>
      </w:pPr>
      <w:r w:rsidRPr="003A06D0">
        <w:rPr>
          <w:noProof/>
          <w:lang w:val="en-GB"/>
        </w:rPr>
        <w:t>TransformedData</w:t>
      </w:r>
    </w:p>
    <w:p w:rsidR="00602EA3" w:rsidRDefault="00602EA3" w:rsidRPr="003A06D0">
      <w:pPr>
        <w:pStyle w:val="Index2"/>
        <w:tabs>
          <w:tab w:leader="dot" w:pos="4310" w:val="right"/>
        </w:tabs>
        <w:rPr>
          <w:noProof/>
          <w:lang w:val="en-GB"/>
        </w:rPr>
      </w:pPr>
      <w:r w:rsidRPr="003A06D0">
        <w:rPr>
          <w:noProof/>
          <w:lang w:val="en-GB"/>
        </w:rPr>
        <w:t>Base64Data, 41</w:t>
      </w:r>
    </w:p>
    <w:p w:rsidR="00602EA3" w:rsidRDefault="00602EA3" w:rsidRPr="003A06D0">
      <w:pPr>
        <w:pStyle w:val="Index2"/>
        <w:tabs>
          <w:tab w:leader="dot" w:pos="4310" w:val="right"/>
        </w:tabs>
        <w:rPr>
          <w:noProof/>
          <w:lang w:val="en-GB"/>
        </w:rPr>
      </w:pPr>
      <w:r w:rsidRPr="003A06D0">
        <w:rPr>
          <w:noProof/>
          <w:lang w:val="en-GB"/>
        </w:rPr>
        <w:t>Transforms, 40</w:t>
      </w:r>
    </w:p>
    <w:p w:rsidR="00602EA3" w:rsidRDefault="00602EA3" w:rsidRPr="003A06D0">
      <w:pPr>
        <w:pStyle w:val="Index2"/>
        <w:tabs>
          <w:tab w:leader="dot" w:pos="4310" w:val="right"/>
        </w:tabs>
        <w:rPr>
          <w:noProof/>
          <w:lang w:val="en-GB"/>
        </w:rPr>
      </w:pPr>
      <w:r w:rsidRPr="003A06D0">
        <w:rPr>
          <w:noProof/>
          <w:lang w:val="en-GB"/>
        </w:rPr>
        <w:t>WhichReference, 41</w:t>
      </w:r>
    </w:p>
    <w:p w:rsidR="00602EA3" w:rsidRDefault="00602EA3" w:rsidRPr="003A06D0">
      <w:pPr>
        <w:pStyle w:val="Index1"/>
        <w:tabs>
          <w:tab w:leader="dot" w:pos="4310" w:val="right"/>
        </w:tabs>
        <w:rPr>
          <w:noProof/>
          <w:lang w:val="en-GB"/>
        </w:rPr>
      </w:pPr>
      <w:r w:rsidRPr="003A06D0">
        <w:rPr>
          <w:noProof/>
          <w:lang w:val="en-GB"/>
        </w:rPr>
        <w:t>TransformedDocument</w:t>
      </w:r>
    </w:p>
    <w:p w:rsidR="00602EA3" w:rsidRDefault="00602EA3" w:rsidRPr="003A06D0">
      <w:pPr>
        <w:pStyle w:val="Index2"/>
        <w:tabs>
          <w:tab w:leader="dot" w:pos="4310" w:val="right"/>
        </w:tabs>
        <w:rPr>
          <w:noProof/>
          <w:lang w:val="en-GB"/>
        </w:rPr>
      </w:pPr>
      <w:r w:rsidRPr="003A06D0">
        <w:rPr>
          <w:noProof/>
          <w:lang w:val="en-GB"/>
        </w:rPr>
        <w:t>Document, 106</w:t>
      </w:r>
    </w:p>
    <w:p w:rsidR="00602EA3" w:rsidRDefault="00602EA3" w:rsidRPr="003A06D0">
      <w:pPr>
        <w:pStyle w:val="Index2"/>
        <w:tabs>
          <w:tab w:leader="dot" w:pos="4310" w:val="right"/>
        </w:tabs>
        <w:rPr>
          <w:noProof/>
          <w:lang w:val="en-GB"/>
        </w:rPr>
      </w:pPr>
      <w:r w:rsidRPr="003A06D0">
        <w:rPr>
          <w:noProof/>
          <w:lang w:val="en-GB"/>
        </w:rPr>
        <w:t>WhichReference, 106</w:t>
      </w:r>
    </w:p>
    <w:p w:rsidR="00602EA3" w:rsidRDefault="00602EA3" w:rsidRPr="003A06D0">
      <w:pPr>
        <w:pStyle w:val="Index1"/>
        <w:tabs>
          <w:tab w:leader="dot" w:pos="4310" w:val="right"/>
        </w:tabs>
        <w:rPr>
          <w:noProof/>
          <w:lang w:val="en-GB"/>
        </w:rPr>
      </w:pPr>
      <w:r w:rsidRPr="003A06D0">
        <w:rPr>
          <w:noProof/>
          <w:lang w:val="en-GB"/>
        </w:rPr>
        <w:t>Transforms</w:t>
      </w:r>
    </w:p>
    <w:p w:rsidR="00602EA3" w:rsidRDefault="00602EA3" w:rsidRPr="003A06D0">
      <w:pPr>
        <w:pStyle w:val="Index2"/>
        <w:tabs>
          <w:tab w:leader="dot" w:pos="4310" w:val="right"/>
        </w:tabs>
        <w:rPr>
          <w:noProof/>
          <w:lang w:val="en-GB"/>
        </w:rPr>
      </w:pPr>
      <w:r w:rsidRPr="003A06D0">
        <w:rPr>
          <w:noProof/>
          <w:lang w:val="en-GB"/>
        </w:rPr>
        <w:t>Transform, 110</w:t>
      </w:r>
    </w:p>
    <w:p w:rsidR="00602EA3" w:rsidRDefault="00602EA3" w:rsidRPr="003A06D0">
      <w:pPr>
        <w:pStyle w:val="Index1"/>
        <w:tabs>
          <w:tab w:leader="dot" w:pos="4310" w:val="right"/>
        </w:tabs>
        <w:rPr>
          <w:noProof/>
          <w:lang w:val="en-GB"/>
        </w:rPr>
      </w:pPr>
      <w:r w:rsidRPr="003A06D0">
        <w:rPr>
          <w:noProof/>
          <w:lang w:val="en-GB"/>
        </w:rPr>
        <w:t>UseVerificationTime</w:t>
      </w:r>
    </w:p>
    <w:p w:rsidR="00602EA3" w:rsidRDefault="00602EA3" w:rsidRPr="003A06D0">
      <w:pPr>
        <w:pStyle w:val="Index2"/>
        <w:tabs>
          <w:tab w:leader="dot" w:pos="4310" w:val="right"/>
        </w:tabs>
        <w:rPr>
          <w:noProof/>
          <w:lang w:val="en-GB"/>
        </w:rPr>
      </w:pPr>
      <w:r w:rsidRPr="003A06D0">
        <w:rPr>
          <w:noProof/>
          <w:lang w:val="en-GB"/>
        </w:rPr>
        <w:t>Base64Content, 92</w:t>
      </w:r>
    </w:p>
    <w:p w:rsidR="00602EA3" w:rsidRDefault="00602EA3" w:rsidRPr="003A06D0">
      <w:pPr>
        <w:pStyle w:val="Index2"/>
        <w:tabs>
          <w:tab w:leader="dot" w:pos="4310" w:val="right"/>
        </w:tabs>
        <w:rPr>
          <w:noProof/>
          <w:lang w:val="en-GB"/>
        </w:rPr>
      </w:pPr>
      <w:r w:rsidRPr="003A06D0">
        <w:rPr>
          <w:noProof/>
          <w:lang w:val="en-GB"/>
        </w:rPr>
        <w:t>CurrentTime, 92</w:t>
      </w:r>
    </w:p>
    <w:p w:rsidR="00602EA3" w:rsidRDefault="00602EA3" w:rsidRPr="003A06D0">
      <w:pPr>
        <w:pStyle w:val="Index2"/>
        <w:tabs>
          <w:tab w:leader="dot" w:pos="4310" w:val="right"/>
        </w:tabs>
        <w:rPr>
          <w:noProof/>
          <w:lang w:val="en-GB"/>
        </w:rPr>
      </w:pPr>
      <w:r w:rsidRPr="003A06D0">
        <w:rPr>
          <w:noProof/>
          <w:lang w:val="en-GB"/>
        </w:rPr>
        <w:t>SpecificTime, 92</w:t>
      </w:r>
    </w:p>
    <w:p w:rsidR="00602EA3" w:rsidRDefault="00602EA3" w:rsidRPr="003A06D0">
      <w:pPr>
        <w:pStyle w:val="Index1"/>
        <w:tabs>
          <w:tab w:leader="dot" w:pos="4310" w:val="right"/>
        </w:tabs>
        <w:rPr>
          <w:noProof/>
          <w:lang w:val="en-GB"/>
        </w:rPr>
      </w:pPr>
      <w:r w:rsidRPr="003A06D0">
        <w:rPr>
          <w:noProof/>
          <w:lang w:val="en-GB"/>
        </w:rPr>
        <w:t>VerificationTimeInfo</w:t>
      </w:r>
    </w:p>
    <w:p w:rsidR="00602EA3" w:rsidRDefault="00602EA3" w:rsidRPr="003A06D0">
      <w:pPr>
        <w:pStyle w:val="Index2"/>
        <w:tabs>
          <w:tab w:leader="dot" w:pos="4310" w:val="right"/>
        </w:tabs>
        <w:rPr>
          <w:noProof/>
          <w:lang w:val="en-GB"/>
        </w:rPr>
      </w:pPr>
      <w:r w:rsidRPr="003A06D0">
        <w:rPr>
          <w:noProof/>
          <w:lang w:val="en-GB"/>
        </w:rPr>
        <w:t>AdditionalTimeInfo, 95</w:t>
      </w:r>
    </w:p>
    <w:p w:rsidR="00602EA3" w:rsidRDefault="00602EA3" w:rsidRPr="003A06D0">
      <w:pPr>
        <w:pStyle w:val="Index2"/>
        <w:tabs>
          <w:tab w:leader="dot" w:pos="4310" w:val="right"/>
        </w:tabs>
        <w:rPr>
          <w:noProof/>
          <w:lang w:val="en-GB"/>
        </w:rPr>
      </w:pPr>
      <w:r w:rsidRPr="003A06D0">
        <w:rPr>
          <w:noProof/>
          <w:lang w:val="en-GB"/>
        </w:rPr>
        <w:t>VerificationTime, 95</w:t>
      </w:r>
    </w:p>
    <w:p w:rsidR="00602EA3" w:rsidRDefault="00602EA3" w:rsidRPr="003A06D0">
      <w:pPr>
        <w:pStyle w:val="Index1"/>
        <w:tabs>
          <w:tab w:leader="dot" w:pos="4310" w:val="right"/>
        </w:tabs>
        <w:rPr>
          <w:noProof/>
          <w:lang w:val="en-GB"/>
        </w:rPr>
      </w:pPr>
      <w:r w:rsidRPr="003A06D0">
        <w:rPr>
          <w:noProof/>
          <w:lang w:val="en-GB"/>
        </w:rPr>
        <w:t>VerifyManifestResults</w:t>
      </w:r>
    </w:p>
    <w:p w:rsidR="00602EA3" w:rsidRDefault="00602EA3" w:rsidRPr="003A06D0">
      <w:pPr>
        <w:pStyle w:val="Index2"/>
        <w:tabs>
          <w:tab w:leader="dot" w:pos="4310" w:val="right"/>
        </w:tabs>
        <w:rPr>
          <w:noProof/>
          <w:lang w:val="en-GB"/>
        </w:rPr>
      </w:pPr>
      <w:r w:rsidRPr="003A06D0">
        <w:rPr>
          <w:noProof/>
          <w:lang w:val="en-GB"/>
        </w:rPr>
        <w:t>ManifestResult, 89</w:t>
      </w:r>
    </w:p>
    <w:p w:rsidR="00602EA3" w:rsidRDefault="00602EA3" w:rsidRPr="003A06D0">
      <w:pPr>
        <w:pStyle w:val="Index1"/>
        <w:tabs>
          <w:tab w:leader="dot" w:pos="4310" w:val="right"/>
        </w:tabs>
        <w:rPr>
          <w:noProof/>
          <w:lang w:val="en-GB"/>
        </w:rPr>
      </w:pPr>
      <w:r w:rsidRPr="003A06D0">
        <w:rPr>
          <w:noProof/>
          <w:lang w:val="en-GB"/>
        </w:rPr>
        <w:t>VerifyRequest</w:t>
      </w:r>
    </w:p>
    <w:p w:rsidR="00602EA3" w:rsidRDefault="00602EA3" w:rsidRPr="003A06D0">
      <w:pPr>
        <w:pStyle w:val="Index2"/>
        <w:tabs>
          <w:tab w:leader="dot" w:pos="4310" w:val="right"/>
        </w:tabs>
        <w:rPr>
          <w:noProof/>
          <w:lang w:val="en-GB"/>
        </w:rPr>
      </w:pPr>
      <w:r w:rsidRPr="003A06D0">
        <w:rPr>
          <w:noProof/>
          <w:lang w:val="en-GB"/>
        </w:rPr>
        <w:t>InputDocuments, 51</w:t>
      </w:r>
    </w:p>
    <w:p w:rsidR="00602EA3" w:rsidRDefault="00602EA3" w:rsidRPr="003A06D0">
      <w:pPr>
        <w:pStyle w:val="Index2"/>
        <w:tabs>
          <w:tab w:leader="dot" w:pos="4310" w:val="right"/>
        </w:tabs>
        <w:rPr>
          <w:noProof/>
          <w:lang w:val="en-GB"/>
        </w:rPr>
      </w:pPr>
      <w:r w:rsidRPr="003A06D0">
        <w:rPr>
          <w:noProof/>
          <w:lang w:val="en-GB"/>
        </w:rPr>
        <w:t>OptionalInputs, 51</w:t>
      </w:r>
    </w:p>
    <w:p w:rsidR="00602EA3" w:rsidRDefault="00602EA3" w:rsidRPr="003A06D0">
      <w:pPr>
        <w:pStyle w:val="Index2"/>
        <w:tabs>
          <w:tab w:leader="dot" w:pos="4310" w:val="right"/>
        </w:tabs>
        <w:rPr>
          <w:noProof/>
          <w:lang w:val="en-GB"/>
        </w:rPr>
      </w:pPr>
      <w:r w:rsidRPr="003A06D0">
        <w:rPr>
          <w:noProof/>
          <w:lang w:val="en-GB"/>
        </w:rPr>
        <w:t>SignatureObject, 51</w:t>
      </w:r>
    </w:p>
    <w:p w:rsidR="00602EA3" w:rsidRDefault="00602EA3" w:rsidRPr="003A06D0">
      <w:pPr>
        <w:pStyle w:val="Index1"/>
        <w:tabs>
          <w:tab w:leader="dot" w:pos="4310" w:val="right"/>
        </w:tabs>
        <w:rPr>
          <w:noProof/>
          <w:lang w:val="en-GB"/>
        </w:rPr>
      </w:pPr>
      <w:r w:rsidRPr="003A06D0">
        <w:rPr>
          <w:noProof/>
          <w:lang w:val="en-GB"/>
        </w:rPr>
        <w:t>VerifyResponse</w:t>
      </w:r>
    </w:p>
    <w:p w:rsidR="00602EA3" w:rsidRDefault="00602EA3" w:rsidRPr="003A06D0">
      <w:pPr>
        <w:pStyle w:val="Index2"/>
        <w:tabs>
          <w:tab w:leader="dot" w:pos="4310" w:val="right"/>
        </w:tabs>
        <w:rPr>
          <w:noProof/>
          <w:lang w:val="en-GB"/>
        </w:rPr>
      </w:pPr>
      <w:r w:rsidRPr="003A06D0">
        <w:rPr>
          <w:noProof/>
          <w:lang w:val="en-GB"/>
        </w:rPr>
        <w:t>OptionalOutputs, 52</w:t>
      </w:r>
    </w:p>
    <w:p w:rsidR="00602EA3" w:rsidRDefault="00602EA3" w:rsidRPr="003A06D0">
      <w:pPr>
        <w:pStyle w:val="Index1"/>
        <w:tabs>
          <w:tab w:leader="dot" w:pos="4310" w:val="right"/>
        </w:tabs>
        <w:rPr>
          <w:noProof/>
          <w:lang w:val="en-GB"/>
        </w:rPr>
      </w:pPr>
      <w:r w:rsidRPr="003A06D0">
        <w:rPr>
          <w:noProof/>
          <w:lang w:val="en-GB"/>
        </w:rPr>
        <w:t>X509Digest</w:t>
      </w:r>
    </w:p>
    <w:p w:rsidR="00602EA3" w:rsidRDefault="00602EA3" w:rsidRPr="003A06D0">
      <w:pPr>
        <w:pStyle w:val="Index2"/>
        <w:tabs>
          <w:tab w:leader="dot" w:pos="4310" w:val="right"/>
        </w:tabs>
        <w:rPr>
          <w:noProof/>
          <w:lang w:val="en-GB"/>
        </w:rPr>
      </w:pPr>
      <w:r w:rsidRPr="003A06D0">
        <w:rPr>
          <w:noProof/>
          <w:lang w:val="en-GB"/>
        </w:rPr>
        <w:t>Algorithm, 78</w:t>
      </w:r>
    </w:p>
    <w:p w:rsidR="00602EA3" w:rsidRDefault="00602EA3" w:rsidRPr="003A06D0">
      <w:pPr>
        <w:pStyle w:val="Index2"/>
        <w:tabs>
          <w:tab w:leader="dot" w:pos="4310" w:val="right"/>
        </w:tabs>
        <w:rPr>
          <w:noProof/>
          <w:lang w:val="en-GB"/>
        </w:rPr>
      </w:pPr>
      <w:r w:rsidRPr="003A06D0">
        <w:rPr>
          <w:noProof/>
          <w:lang w:val="en-GB"/>
        </w:rPr>
        <w:t>value, 77</w:t>
      </w:r>
    </w:p>
    <w:p w:rsidP="00BF4F83" w:rsidR="00602EA3" w:rsidRDefault="00602EA3" w:rsidRPr="003A06D0">
      <w:pPr>
        <w:pStyle w:val="Verzeichnis1"/>
        <w:rPr>
          <w:noProof/>
          <w:lang w:val="en-GB"/>
        </w:rPr>
        <w:sectPr w:rsidR="00602EA3" w:rsidRPr="003A06D0" w:rsidSect="00602EA3">
          <w:type w:val="continuous"/>
          <w:pgSz w:code="1" w:h="15840" w:w="12240"/>
          <w:pgMar w:bottom="720" w:footer="720" w:gutter="0" w:header="720" w:left="1440" w:right="1440" w:top="1440"/>
          <w:cols w:num="2" w:space="720"/>
          <w:docGrid w:linePitch="360"/>
        </w:sectPr>
      </w:pPr>
    </w:p>
    <w:p w:rsidP="00BF4F83" w:rsidR="00BF4F83" w:rsidRDefault="00BF4F83" w:rsidRPr="003A06D0">
      <w:pPr>
        <w:pStyle w:val="Verzeichnis1"/>
        <w:rPr>
          <w:lang w:val="en-GB"/>
        </w:rPr>
      </w:pPr>
      <w:r w:rsidRPr="003A06D0">
        <w:rPr>
          <w:lang w:val="en-GB"/>
        </w:rPr>
        <w:fldChar w:fldCharType="end"/>
      </w:r>
    </w:p>
    <w:bookmarkStart w:id="3280" w:name="sec_ListOfFigures"/>
    <w:bookmarkStart w:id="3281" w:name="_Toc478074902"/>
    <w:bookmarkStart w:id="3282" w:name="_Toc480914771"/>
    <w:bookmarkStart w:id="3283" w:name="_Toc481065065"/>
    <w:bookmarkEnd w:id="3280"/>
    <w:p w:rsidP="00757629"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3284" w:name="_Toc522668752"/>
      <w:bookmarkStart w:id="3285" w:name="_Toc9685210"/>
      <w:r w:rsidRPr="003A06D0">
        <w:rPr>
          <w:rStyle w:val="Hyperlink"/>
          <w:lang w:val="en-GB"/>
        </w:rPr>
        <w:t>List of Figures</w:t>
      </w:r>
      <w:bookmarkEnd w:id="3281"/>
      <w:bookmarkEnd w:id="3282"/>
      <w:bookmarkEnd w:id="3283"/>
      <w:bookmarkEnd w:id="3284"/>
      <w:bookmarkEnd w:id="3285"/>
      <w:r w:rsidRPr="003A06D0">
        <w:rPr>
          <w:lang w:val="en-GB"/>
        </w:rPr>
        <w:fldChar w:fldCharType="end"/>
      </w:r>
    </w:p>
    <w:p w:rsidR="00AD3D5F" w:rsidRDefault="00BF4F83" w:rsidRPr="003A06D0">
      <w:pPr>
        <w:pStyle w:val="Abbildungsverzeichnis"/>
        <w:rPr>
          <w:rFonts w:cstheme="minorBidi" w:eastAsiaTheme="minorEastAsia"/>
          <w:b w:val="0"/>
          <w:bCs w:val="0"/>
          <w:noProof/>
          <w:sz w:val="22"/>
          <w:szCs w:val="22"/>
          <w:lang w:eastAsia="en-GB" w:val="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P="00BF4F83" w:rsidR="00BF4F83" w:rsidRDefault="00BF4F83" w:rsidRPr="003A06D0">
      <w:pPr>
        <w:rPr>
          <w:lang w:val="en-GB"/>
        </w:rPr>
      </w:pPr>
      <w:r w:rsidRPr="003A06D0">
        <w:rPr>
          <w:lang w:val="en-GB"/>
        </w:rPr>
        <w:fldChar w:fldCharType="end"/>
      </w:r>
    </w:p>
    <w:bookmarkStart w:id="3286" w:name="sec_RevisionHistory"/>
    <w:bookmarkStart w:id="3287" w:name="_Toc85472898"/>
    <w:bookmarkStart w:id="3288" w:name="_Toc287332014"/>
    <w:bookmarkStart w:id="3289" w:name="_Toc480914774"/>
    <w:bookmarkStart w:id="3290" w:name="_Toc481065068"/>
    <w:bookmarkEnd w:id="3286"/>
    <w:p w:rsidP="00827213"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3291" w:name="_Toc522668753"/>
      <w:bookmarkStart w:id="3292" w:name="_Toc9685211"/>
      <w:r w:rsidRPr="003A06D0">
        <w:rPr>
          <w:rStyle w:val="Hyperlink"/>
          <w:lang w:val="en-GB"/>
        </w:rPr>
        <w:t>Revision History</w:t>
      </w:r>
      <w:bookmarkEnd w:id="3287"/>
      <w:bookmarkEnd w:id="3288"/>
      <w:bookmarkEnd w:id="3289"/>
      <w:bookmarkEnd w:id="3290"/>
      <w:bookmarkEnd w:id="3291"/>
      <w:bookmarkEnd w:id="3292"/>
      <w:r w:rsidRPr="003A06D0">
        <w:rPr>
          <w:lang w:val="en-GB"/>
        </w:rPr>
        <w:fldChar w:fldCharType="end"/>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526"/>
        <w:gridCol w:w="1410"/>
        <w:gridCol w:w="2109"/>
        <w:gridCol w:w="4305"/>
      </w:tblGrid>
      <w:tr w:rsidR="00BF4F83" w:rsidRPr="003A06D0" w:rsidTr="00912C71">
        <w:tc>
          <w:tcPr>
            <w:tcW w:type="dxa" w:w="1526"/>
          </w:tcPr>
          <w:p w:rsidP="00BF4F83" w:rsidR="00BF4F83" w:rsidRDefault="00BF4F83" w:rsidRPr="003A06D0">
            <w:pPr>
              <w:jc w:val="center"/>
              <w:rPr>
                <w:b/>
                <w:bCs/>
                <w:lang w:val="en-GB"/>
              </w:rPr>
            </w:pPr>
            <w:r w:rsidRPr="003A06D0">
              <w:rPr>
                <w:b/>
                <w:bCs/>
                <w:lang w:val="en-GB"/>
              </w:rPr>
              <w:t>Revision</w:t>
            </w:r>
          </w:p>
        </w:tc>
        <w:tc>
          <w:tcPr>
            <w:tcW w:type="dxa" w:w="1410"/>
          </w:tcPr>
          <w:p w:rsidP="00BF4F83" w:rsidR="00BF4F83" w:rsidRDefault="00BF4F83" w:rsidRPr="003A06D0">
            <w:pPr>
              <w:jc w:val="center"/>
              <w:rPr>
                <w:b/>
                <w:bCs/>
                <w:lang w:val="en-GB"/>
              </w:rPr>
            </w:pPr>
            <w:r w:rsidRPr="003A06D0">
              <w:rPr>
                <w:b/>
                <w:bCs/>
                <w:lang w:val="en-GB"/>
              </w:rPr>
              <w:t>Date</w:t>
            </w:r>
          </w:p>
        </w:tc>
        <w:tc>
          <w:tcPr>
            <w:tcW w:type="dxa" w:w="2109"/>
          </w:tcPr>
          <w:p w:rsidP="00BF4F83" w:rsidR="00BF4F83" w:rsidRDefault="00BF4F83" w:rsidRPr="003A06D0">
            <w:pPr>
              <w:jc w:val="center"/>
              <w:rPr>
                <w:b/>
                <w:bCs/>
                <w:lang w:val="en-GB"/>
              </w:rPr>
            </w:pPr>
            <w:r w:rsidRPr="003A06D0">
              <w:rPr>
                <w:b/>
                <w:bCs/>
                <w:lang w:val="en-GB"/>
              </w:rPr>
              <w:t>Editor</w:t>
            </w:r>
          </w:p>
        </w:tc>
        <w:tc>
          <w:tcPr>
            <w:tcW w:type="dxa" w:w="4305"/>
          </w:tcPr>
          <w:p w:rsidP="00BF4F83" w:rsidR="00BF4F83" w:rsidRDefault="00BF4F83" w:rsidRPr="003A06D0">
            <w:pPr>
              <w:rPr>
                <w:b/>
                <w:bCs/>
                <w:lang w:val="en-GB"/>
              </w:rPr>
            </w:pPr>
            <w:r w:rsidRPr="003A06D0">
              <w:rPr>
                <w:b/>
                <w:bCs/>
                <w:lang w:val="en-GB"/>
              </w:rPr>
              <w:t>Changes Made</w:t>
            </w:r>
          </w:p>
        </w:tc>
      </w:tr>
      <w:tr w:rsidR="00BF4F83" w:rsidRPr="003A06D0" w:rsidTr="00912C71">
        <w:tc>
          <w:tcPr>
            <w:tcW w:type="dxa" w:w="1526"/>
          </w:tcPr>
          <w:p w:rsidP="00BF4F83" w:rsidR="00BF4F83" w:rsidRDefault="00BF4F83" w:rsidRPr="003A06D0">
            <w:pPr>
              <w:rPr>
                <w:lang w:val="en-GB"/>
              </w:rPr>
            </w:pPr>
            <w:r w:rsidRPr="003A06D0">
              <w:rPr>
                <w:lang w:val="en-GB"/>
              </w:rPr>
              <w:t>WD06</w:t>
            </w:r>
          </w:p>
        </w:tc>
        <w:tc>
          <w:tcPr>
            <w:tcW w:type="dxa" w:w="1410"/>
          </w:tcPr>
          <w:p w:rsidP="00BF4F83" w:rsidR="00BF4F83" w:rsidRDefault="00BF4F83" w:rsidRPr="003A06D0">
            <w:pPr>
              <w:rPr>
                <w:lang w:val="en-GB"/>
              </w:rPr>
            </w:pPr>
            <w:r w:rsidRPr="003A06D0">
              <w:rPr>
                <w:lang w:val="en-GB"/>
              </w:rPr>
              <w:t>2018-06-10</w:t>
            </w:r>
          </w:p>
        </w:tc>
        <w:tc>
          <w:tcPr>
            <w:tcW w:type="dxa" w:w="2109"/>
          </w:tcPr>
          <w:p w:rsidP="00BF4F83" w:rsidR="00BF4F83" w:rsidRDefault="00BF4F83" w:rsidRPr="003A06D0">
            <w:pPr>
              <w:rPr>
                <w:lang w:val="en-GB"/>
              </w:rPr>
            </w:pPr>
            <w:r w:rsidRPr="003A06D0">
              <w:rPr>
                <w:lang w:val="en-GB"/>
              </w:rPr>
              <w:t>Andreas Kuehne and Stefan Hagen</w:t>
            </w:r>
          </w:p>
        </w:tc>
        <w:tc>
          <w:tcPr>
            <w:tcW w:type="dxa" w:w="4305"/>
          </w:tcPr>
          <w:p w:rsidP="00BF4F83" w:rsidR="00BF4F83" w:rsidRDefault="00BF4F83" w:rsidRPr="003A06D0">
            <w:pPr>
              <w:rPr>
                <w:lang w:val="en-GB"/>
              </w:rPr>
            </w:pPr>
            <w:r w:rsidRPr="003A06D0">
              <w:rPr>
                <w:lang w:val="en-GB"/>
              </w:rPr>
              <w:t>Initial Draft version with feedback from the TC</w:t>
            </w:r>
          </w:p>
        </w:tc>
      </w:tr>
      <w:tr w:rsidR="00BF4F83" w:rsidRPr="003A06D0" w:rsidTr="00912C71">
        <w:tc>
          <w:tcPr>
            <w:tcW w:type="dxa" w:w="1526"/>
          </w:tcPr>
          <w:p w:rsidP="00BF4F83" w:rsidR="00BF4F83" w:rsidRDefault="00BF4F83" w:rsidRPr="003A06D0">
            <w:pPr>
              <w:rPr>
                <w:lang w:val="en-GB"/>
              </w:rPr>
            </w:pPr>
            <w:r w:rsidRPr="003A06D0">
              <w:rPr>
                <w:lang w:val="en-GB"/>
              </w:rPr>
              <w:t>WD07</w:t>
            </w:r>
          </w:p>
        </w:tc>
        <w:tc>
          <w:tcPr>
            <w:tcW w:type="dxa" w:w="1410"/>
          </w:tcPr>
          <w:p w:rsidP="00BF4F83" w:rsidR="00BF4F83" w:rsidRDefault="00BF4F83" w:rsidRPr="003A06D0">
            <w:pPr>
              <w:rPr>
                <w:lang w:val="en-GB"/>
              </w:rPr>
            </w:pPr>
            <w:r w:rsidRPr="003A06D0">
              <w:rPr>
                <w:lang w:val="en-GB"/>
              </w:rPr>
              <w:t>2018-08-12</w:t>
            </w:r>
          </w:p>
        </w:tc>
        <w:tc>
          <w:tcPr>
            <w:tcW w:type="dxa" w:w="2109"/>
          </w:tcPr>
          <w:p w:rsidP="00BF4F83" w:rsidR="00BF4F83" w:rsidRDefault="00BF4F83" w:rsidRPr="003A06D0">
            <w:pPr>
              <w:rPr>
                <w:lang w:val="en-GB"/>
              </w:rPr>
            </w:pPr>
            <w:r w:rsidRPr="003A06D0">
              <w:rPr>
                <w:lang w:val="en-GB"/>
              </w:rPr>
              <w:t>Stefan Hagen</w:t>
            </w:r>
          </w:p>
        </w:tc>
        <w:tc>
          <w:tcPr>
            <w:tcW w:type="dxa" w:w="4305"/>
          </w:tcPr>
          <w:p w:rsidP="00BF4F83" w:rsidR="00BF4F83" w:rsidRDefault="00BF4F83" w:rsidRPr="003A06D0">
            <w:pPr>
              <w:rPr>
                <w:lang w:val="en-GB"/>
              </w:rPr>
            </w:pPr>
            <w:r w:rsidRPr="003A06D0">
              <w:rPr>
                <w:lang w:val="en-GB"/>
              </w:rPr>
              <w:t>Minor editorial fixes</w:t>
            </w:r>
          </w:p>
        </w:tc>
      </w:tr>
      <w:tr w:rsidR="00BF4F83" w:rsidRPr="003A06D0" w:rsidTr="00912C71">
        <w:tc>
          <w:tcPr>
            <w:tcW w:type="dxa" w:w="1526"/>
          </w:tcPr>
          <w:p w:rsidP="00BF4F83" w:rsidR="00BF4F83" w:rsidRDefault="00BF4F83" w:rsidRPr="003A06D0">
            <w:pPr>
              <w:rPr>
                <w:lang w:val="en-GB"/>
              </w:rPr>
            </w:pPr>
            <w:r w:rsidRPr="003A06D0">
              <w:rPr>
                <w:lang w:val="en-GB"/>
              </w:rPr>
              <w:t>WD08</w:t>
            </w:r>
          </w:p>
        </w:tc>
        <w:tc>
          <w:tcPr>
            <w:tcW w:type="dxa" w:w="1410"/>
          </w:tcPr>
          <w:p w:rsidP="00BF4F83" w:rsidR="00BF4F83" w:rsidRDefault="00BF4F83" w:rsidRPr="003A06D0">
            <w:pPr>
              <w:rPr>
                <w:lang w:val="en-GB"/>
              </w:rPr>
            </w:pPr>
            <w:r w:rsidRPr="003A06D0">
              <w:rPr>
                <w:lang w:val="en-GB"/>
              </w:rPr>
              <w:t>2018-08-13</w:t>
            </w:r>
          </w:p>
        </w:tc>
        <w:tc>
          <w:tcPr>
            <w:tcW w:type="dxa" w:w="2109"/>
          </w:tcPr>
          <w:p w:rsidP="00BF4F83" w:rsidR="00BF4F83" w:rsidRDefault="00BF4F83" w:rsidRPr="003A06D0">
            <w:pPr>
              <w:rPr>
                <w:lang w:val="en-GB"/>
              </w:rPr>
            </w:pPr>
            <w:r w:rsidRPr="003A06D0">
              <w:rPr>
                <w:lang w:val="en-GB"/>
              </w:rPr>
              <w:t>Andreas Kuehne</w:t>
            </w:r>
          </w:p>
        </w:tc>
        <w:tc>
          <w:tcPr>
            <w:tcW w:type="dxa" w:w="4305"/>
          </w:tcPr>
          <w:p w:rsidP="00BF4F83" w:rsidR="00BF4F83" w:rsidRDefault="00BF4F83" w:rsidRPr="003A06D0">
            <w:pPr>
              <w:rPr>
                <w:lang w:val="en-GB"/>
              </w:rPr>
            </w:pPr>
            <w:r w:rsidRPr="003A06D0">
              <w:rPr>
                <w:lang w:val="en-GB"/>
              </w:rPr>
              <w:t>Editorial fixes to ease reading for newcomers (grouping of elements)</w:t>
            </w:r>
          </w:p>
        </w:tc>
      </w:tr>
      <w:tr w:rsidR="00BF4F83" w:rsidRPr="003A06D0" w:rsidTr="00912C71">
        <w:tc>
          <w:tcPr>
            <w:tcW w:type="dxa" w:w="1526"/>
          </w:tcPr>
          <w:p w:rsidP="00BF4F83" w:rsidR="00BF4F83" w:rsidRDefault="00BF4F83" w:rsidRPr="003A06D0">
            <w:pPr>
              <w:rPr>
                <w:lang w:val="en-GB"/>
              </w:rPr>
            </w:pPr>
            <w:r w:rsidRPr="003A06D0">
              <w:rPr>
                <w:lang w:val="en-GB"/>
              </w:rPr>
              <w:t>WD09</w:t>
            </w:r>
          </w:p>
        </w:tc>
        <w:tc>
          <w:tcPr>
            <w:tcW w:type="dxa" w:w="1410"/>
          </w:tcPr>
          <w:p w:rsidP="00BF4F83" w:rsidR="00BF4F83" w:rsidRDefault="00BF4F83" w:rsidRPr="003A06D0">
            <w:pPr>
              <w:rPr>
                <w:lang w:val="en-GB"/>
              </w:rPr>
            </w:pPr>
            <w:r w:rsidRPr="003A06D0">
              <w:rPr>
                <w:lang w:val="en-GB"/>
              </w:rPr>
              <w:t>2018-08-20</w:t>
            </w:r>
          </w:p>
        </w:tc>
        <w:tc>
          <w:tcPr>
            <w:tcW w:type="dxa" w:w="2109"/>
          </w:tcPr>
          <w:p w:rsidP="00BF4F83" w:rsidR="00BF4F83" w:rsidRDefault="00BF4F83" w:rsidRPr="003A06D0">
            <w:pPr>
              <w:rPr>
                <w:lang w:val="en-GB"/>
              </w:rPr>
            </w:pPr>
            <w:r w:rsidRPr="003A06D0">
              <w:rPr>
                <w:lang w:val="en-GB"/>
              </w:rPr>
              <w:t>Stefan Hagen</w:t>
            </w:r>
          </w:p>
        </w:tc>
        <w:tc>
          <w:tcPr>
            <w:tcW w:type="dxa" w:w="4305"/>
          </w:tcPr>
          <w:p w:rsidP="00BF4F83" w:rsidR="00BF4F83" w:rsidRDefault="00BF4F83" w:rsidRPr="003A06D0">
            <w:pPr>
              <w:rPr>
                <w:lang w:val="en-GB"/>
              </w:rPr>
            </w:pPr>
            <w:r w:rsidRPr="003A06D0">
              <w:rPr>
                <w:lang w:val="en-GB"/>
              </w:rPr>
              <w:t xml:space="preserve">Revision of namespaces </w:t>
            </w:r>
          </w:p>
        </w:tc>
      </w:tr>
      <w:tr w:rsidR="00BF4F83" w:rsidRPr="003A06D0" w:rsidTr="00912C71">
        <w:tc>
          <w:tcPr>
            <w:tcW w:type="dxa" w:w="1526"/>
          </w:tcPr>
          <w:p w:rsidP="00BF4F83" w:rsidR="00BF4F83" w:rsidRDefault="00BF4F83" w:rsidRPr="003A06D0">
            <w:pPr>
              <w:rPr>
                <w:lang w:val="en-GB"/>
              </w:rPr>
            </w:pPr>
            <w:r w:rsidRPr="003A06D0">
              <w:rPr>
                <w:lang w:val="en-GB"/>
              </w:rPr>
              <w:t>WD10</w:t>
            </w:r>
          </w:p>
        </w:tc>
        <w:tc>
          <w:tcPr>
            <w:tcW w:type="dxa" w:w="1410"/>
          </w:tcPr>
          <w:p w:rsidP="00BF4F83" w:rsidR="00BF4F83" w:rsidRDefault="00BF4F83" w:rsidRPr="003A06D0">
            <w:pPr>
              <w:rPr>
                <w:lang w:val="en-GB"/>
              </w:rPr>
            </w:pPr>
            <w:r w:rsidRPr="003A06D0">
              <w:rPr>
                <w:lang w:val="en-GB"/>
              </w:rPr>
              <w:t>2018-08-21</w:t>
            </w:r>
          </w:p>
        </w:tc>
        <w:tc>
          <w:tcPr>
            <w:tcW w:type="dxa" w:w="2109"/>
          </w:tcPr>
          <w:p w:rsidP="00BF4F83" w:rsidR="00BF4F83" w:rsidRDefault="00BF4F83" w:rsidRPr="003A06D0">
            <w:pPr>
              <w:rPr>
                <w:lang w:val="en-GB"/>
              </w:rPr>
            </w:pPr>
            <w:r w:rsidRPr="003A06D0">
              <w:rPr>
                <w:lang w:val="en-GB"/>
              </w:rPr>
              <w:t>Andreas Kuehne and Stefan Hagen</w:t>
            </w:r>
          </w:p>
        </w:tc>
        <w:tc>
          <w:tcPr>
            <w:tcW w:type="dxa" w:w="4305"/>
          </w:tcPr>
          <w:p w:rsidP="00912C71" w:rsidR="00BF4F83" w:rsidRDefault="00BF4F83" w:rsidRPr="003A06D0">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type="dxa" w:w="1526"/>
          </w:tcPr>
          <w:p w:rsidP="00BF4F83" w:rsidR="00431A67" w:rsidRDefault="00431A67" w:rsidRPr="003A06D0">
            <w:pPr>
              <w:rPr>
                <w:lang w:val="en-GB"/>
              </w:rPr>
            </w:pPr>
            <w:r>
              <w:rPr>
                <w:lang w:val="en-GB"/>
              </w:rPr>
              <w:t>CD02</w:t>
            </w:r>
          </w:p>
        </w:tc>
        <w:tc>
          <w:tcPr>
            <w:tcW w:type="dxa" w:w="1410"/>
          </w:tcPr>
          <w:p w:rsidP="00BF4F83" w:rsidR="00431A67" w:rsidRDefault="00431A67" w:rsidRPr="003A06D0">
            <w:pPr>
              <w:rPr>
                <w:lang w:val="en-GB"/>
              </w:rPr>
            </w:pPr>
            <w:r>
              <w:rPr>
                <w:lang w:val="en-GB"/>
              </w:rPr>
              <w:t>2019-01-21</w:t>
            </w:r>
          </w:p>
        </w:tc>
        <w:tc>
          <w:tcPr>
            <w:tcW w:type="dxa" w:w="2109"/>
          </w:tcPr>
          <w:p w:rsidP="00BF4F83" w:rsidR="00431A67" w:rsidRDefault="00431A67" w:rsidRPr="003A06D0">
            <w:pPr>
              <w:rPr>
                <w:lang w:val="en-GB"/>
              </w:rPr>
            </w:pPr>
            <w:r w:rsidRPr="003A06D0">
              <w:rPr>
                <w:lang w:val="en-GB"/>
              </w:rPr>
              <w:t>Andreas Kuehne</w:t>
            </w:r>
          </w:p>
        </w:tc>
        <w:tc>
          <w:tcPr>
            <w:tcW w:type="dxa" w:w="4305"/>
          </w:tcPr>
          <w:p w:rsidP="00BF4F83" w:rsidR="00431A67" w:rsidRDefault="00431A67" w:rsidRPr="003A06D0">
            <w:pPr>
              <w:rPr>
                <w:lang w:val="en-GB"/>
              </w:rPr>
            </w:pPr>
            <w:r>
              <w:rPr>
                <w:lang w:val="en-GB"/>
              </w:rPr>
              <w:t>Handled the remarks received from the public review of csprd01</w:t>
            </w:r>
          </w:p>
        </w:tc>
      </w:tr>
      <w:tr w:rsidR="00912C71" w:rsidRPr="003A06D0" w:rsidTr="00912C71">
        <w:tc>
          <w:tcPr>
            <w:tcW w:type="dxa" w:w="1526"/>
          </w:tcPr>
          <w:p w:rsidP="00912C71" w:rsidR="00912C71" w:rsidRDefault="00912C71">
            <w:pPr>
              <w:rPr>
                <w:lang w:val="en-GB"/>
              </w:rPr>
            </w:pPr>
            <w:r>
              <w:rPr>
                <w:lang w:val="en-GB"/>
              </w:rPr>
              <w:t>CD03</w:t>
            </w:r>
          </w:p>
        </w:tc>
        <w:tc>
          <w:tcPr>
            <w:tcW w:type="dxa" w:w="1410"/>
          </w:tcPr>
          <w:p w:rsidP="00912C71" w:rsidR="00912C71" w:rsidRDefault="00912C71">
            <w:pPr>
              <w:rPr>
                <w:lang w:val="en-GB"/>
              </w:rPr>
            </w:pPr>
            <w:r>
              <w:rPr>
                <w:lang w:val="en-GB"/>
              </w:rPr>
              <w:t>2019-02-09</w:t>
            </w:r>
          </w:p>
        </w:tc>
        <w:tc>
          <w:tcPr>
            <w:tcW w:type="dxa" w:w="2109"/>
          </w:tcPr>
          <w:p w:rsidP="00912C71" w:rsidR="00912C71" w:rsidRDefault="00912C71" w:rsidRPr="003A06D0">
            <w:pPr>
              <w:rPr>
                <w:lang w:val="en-GB"/>
              </w:rPr>
            </w:pPr>
            <w:r w:rsidRPr="003A06D0">
              <w:rPr>
                <w:lang w:val="en-GB"/>
              </w:rPr>
              <w:t>Andreas Kuehne</w:t>
            </w:r>
          </w:p>
        </w:tc>
        <w:tc>
          <w:tcPr>
            <w:tcW w:type="dxa" w:w="4305"/>
          </w:tcPr>
          <w:p w:rsidP="00912C71" w:rsidR="00912C71" w:rsidRDefault="00912C71">
            <w:pPr>
              <w:rPr>
                <w:lang w:val="en-GB"/>
              </w:rPr>
            </w:pPr>
            <w:r>
              <w:rPr>
                <w:lang w:val="en-GB"/>
              </w:rPr>
              <w:t>Added support for multi-signature creation per sign request by changing the related cardinalities to ‘unbounded’</w:t>
            </w:r>
          </w:p>
        </w:tc>
      </w:tr>
    </w:tbl>
    <w:p w:rsidP="00BF4F83" w:rsidR="00BF4F83" w:rsidRDefault="00BF4F83" w:rsidRPr="003A06D0">
      <w:pPr>
        <w:rPr>
          <w:lang w:val="en-GB"/>
        </w:rPr>
      </w:pPr>
    </w:p>
    <w:sectPr w:rsidR="00BF4F83" w:rsidRPr="003A06D0" w:rsidSect="00602EA3">
      <w:type w:val="continuous"/>
      <w:pgSz w:code="1" w:h="15840" w:w="12240"/>
      <w:pgMar w:bottom="72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65" w:rsidRDefault="00EF7265" w:rsidP="008C100C">
      <w:r>
        <w:separator/>
      </w:r>
    </w:p>
    <w:p w:rsidR="00EF7265" w:rsidRDefault="00EF7265" w:rsidP="008C100C"/>
    <w:p w:rsidR="00EF7265" w:rsidRDefault="00EF7265" w:rsidP="008C100C"/>
    <w:p w:rsidR="00EF7265" w:rsidRDefault="00EF7265" w:rsidP="008C100C"/>
    <w:p w:rsidR="00EF7265" w:rsidRDefault="00EF7265" w:rsidP="008C100C"/>
    <w:p w:rsidR="00EF7265" w:rsidRDefault="00EF7265" w:rsidP="008C100C"/>
    <w:p w:rsidR="00EF7265" w:rsidRDefault="00EF7265" w:rsidP="008C100C"/>
  </w:endnote>
  <w:endnote w:type="continuationSeparator" w:id="0">
    <w:p w:rsidR="00EF7265" w:rsidRDefault="00EF7265" w:rsidP="008C100C">
      <w:r>
        <w:continuationSeparator/>
      </w:r>
    </w:p>
    <w:p w:rsidR="00EF7265" w:rsidRDefault="00EF7265" w:rsidP="008C100C"/>
    <w:p w:rsidR="00EF7265" w:rsidRDefault="00EF7265" w:rsidP="008C100C"/>
    <w:p w:rsidR="00EF7265" w:rsidRDefault="00EF7265" w:rsidP="008C100C"/>
    <w:p w:rsidR="00EF7265" w:rsidRDefault="00EF7265" w:rsidP="008C100C"/>
    <w:p w:rsidR="00EF7265" w:rsidRDefault="00EF7265" w:rsidP="008C100C"/>
    <w:p w:rsidR="00EF7265" w:rsidRDefault="00EF726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65" w:rsidRDefault="00EF7265" w:rsidP="00560795">
    <w:pPr>
      <w:pStyle w:val="Fuzeile"/>
      <w:tabs>
        <w:tab w:val="clear" w:pos="4320"/>
        <w:tab w:val="clear" w:pos="8640"/>
        <w:tab w:val="center" w:pos="4680"/>
        <w:tab w:val="right" w:pos="9360"/>
      </w:tabs>
      <w:spacing w:after="0"/>
      <w:rPr>
        <w:sz w:val="16"/>
        <w:szCs w:val="16"/>
      </w:rPr>
    </w:pPr>
    <w:r>
      <w:rPr>
        <w:sz w:val="16"/>
        <w:szCs w:val="16"/>
      </w:rPr>
      <w:t>dss-core-v2.0-csprd03</w:t>
    </w:r>
    <w:ins w:id="1954" w:author="Andreas Kuehne" w:date="2019-05-25T14:07:00Z">
      <w:r w:rsidR="008E612F">
        <w:rPr>
          <w:sz w:val="16"/>
          <w:szCs w:val="16"/>
        </w:rPr>
        <w:t>.1</w:t>
      </w:r>
    </w:ins>
    <w:r>
      <w:rPr>
        <w:sz w:val="16"/>
        <w:szCs w:val="16"/>
      </w:rPr>
      <w:tab/>
    </w:r>
    <w:r>
      <w:rPr>
        <w:sz w:val="16"/>
        <w:szCs w:val="16"/>
      </w:rPr>
      <w:tab/>
    </w:r>
    <w:ins w:id="1955" w:author="Andreas Kuehne" w:date="2019-05-25T14:08:00Z">
      <w:r w:rsidR="008E612F">
        <w:rPr>
          <w:sz w:val="16"/>
          <w:szCs w:val="16"/>
        </w:rPr>
        <w:t>25</w:t>
      </w:r>
    </w:ins>
    <w:del w:id="1956" w:author="Andreas Kuehne" w:date="2019-05-25T14:08:00Z">
      <w:r w:rsidDel="008E612F">
        <w:rPr>
          <w:sz w:val="16"/>
          <w:szCs w:val="16"/>
        </w:rPr>
        <w:delText>13</w:delText>
      </w:r>
    </w:del>
    <w:r>
      <w:rPr>
        <w:sz w:val="16"/>
        <w:szCs w:val="16"/>
      </w:rPr>
      <w:t xml:space="preserve"> </w:t>
    </w:r>
    <w:del w:id="1957" w:author="Andreas Kuehne" w:date="2019-05-25T14:08:00Z">
      <w:r w:rsidDel="008E612F">
        <w:rPr>
          <w:sz w:val="16"/>
          <w:szCs w:val="16"/>
        </w:rPr>
        <w:delText xml:space="preserve">February </w:delText>
      </w:r>
    </w:del>
    <w:ins w:id="1958" w:author="Andreas Kuehne" w:date="2019-05-25T14:08:00Z">
      <w:r w:rsidR="008E612F">
        <w:rPr>
          <w:sz w:val="16"/>
          <w:szCs w:val="16"/>
        </w:rPr>
        <w:t>Ma</w:t>
      </w:r>
      <w:r w:rsidR="008E612F">
        <w:rPr>
          <w:sz w:val="16"/>
          <w:szCs w:val="16"/>
        </w:rPr>
        <w:t xml:space="preserve">y </w:t>
      </w:r>
    </w:ins>
    <w:r>
      <w:rPr>
        <w:sz w:val="16"/>
        <w:szCs w:val="16"/>
      </w:rPr>
      <w:t>2019</w:t>
    </w:r>
  </w:p>
  <w:p w:rsidR="00EF7265" w:rsidRPr="00F50E2C" w:rsidRDefault="00EF726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3C5A42">
      <w:rPr>
        <w:rStyle w:val="Seitenzahl"/>
        <w:noProof/>
        <w:sz w:val="16"/>
        <w:szCs w:val="16"/>
      </w:rPr>
      <w:t>42</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3C5A42">
      <w:rPr>
        <w:rStyle w:val="Seitenzahl"/>
        <w:noProof/>
        <w:sz w:val="16"/>
        <w:szCs w:val="16"/>
      </w:rPr>
      <w:t>156</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65" w:rsidRPr="007611CD" w:rsidRDefault="00EF726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EF7265" w:rsidRPr="007611CD" w:rsidRDefault="00EF726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65" w:rsidRDefault="00EF7265" w:rsidP="008C100C">
      <w:r>
        <w:separator/>
      </w:r>
    </w:p>
    <w:p w:rsidR="00EF7265" w:rsidRDefault="00EF7265" w:rsidP="008C100C"/>
  </w:footnote>
  <w:footnote w:type="continuationSeparator" w:id="0">
    <w:p w:rsidR="00EF7265" w:rsidRDefault="00EF7265" w:rsidP="008C100C">
      <w:r>
        <w:continuationSeparator/>
      </w:r>
    </w:p>
    <w:p w:rsidR="00EF7265" w:rsidRDefault="00EF726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65" w:rsidRDefault="00EF7265" w:rsidP="008C100C"/>
  <w:p w:rsidR="00EF7265" w:rsidRDefault="00EF726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efaultTableStyle w:val="Gitternetztabelle1hell1"/>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44B0"/>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C29CC"/>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13EF"/>
    <w:rsid w:val="003734F5"/>
    <w:rsid w:val="00373F41"/>
    <w:rsid w:val="0038331B"/>
    <w:rsid w:val="00383A67"/>
    <w:rsid w:val="00383FF4"/>
    <w:rsid w:val="003857AC"/>
    <w:rsid w:val="00396734"/>
    <w:rsid w:val="003A06D0"/>
    <w:rsid w:val="003A0D47"/>
    <w:rsid w:val="003A1FBF"/>
    <w:rsid w:val="003B0E37"/>
    <w:rsid w:val="003B1F5B"/>
    <w:rsid w:val="003C18EF"/>
    <w:rsid w:val="003C20A1"/>
    <w:rsid w:val="003C5A42"/>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05B4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83B93"/>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58DA"/>
    <w:rsid w:val="008C7396"/>
    <w:rsid w:val="008D23C9"/>
    <w:rsid w:val="008D40EE"/>
    <w:rsid w:val="008D464F"/>
    <w:rsid w:val="008D603F"/>
    <w:rsid w:val="008E612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A3A8E"/>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265"/>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06C1"/>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6565D0F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microsoft.com/office/2011/relationships/people" Target="people.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110" Type="http://schemas.openxmlformats.org/officeDocument/2006/relationships/theme" Target="theme/theme1.xm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67012-C47F-4CEE-AB33-9751F8FB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156</Pages>
  <Words>53056</Words>
  <Characters>302424</Characters>
  <Application>Microsoft Office Word</Application>
  <DocSecurity>0</DocSecurity>
  <Lines>2520</Lines>
  <Paragraphs>709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354771</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11</cp:revision>
  <cp:lastPrinted>2011-08-24T20:10:00Z</cp:lastPrinted>
  <dcterms:created xsi:type="dcterms:W3CDTF">2019-05-15T20:29:00Z</dcterms:created>
  <dcterms:modified xsi:type="dcterms:W3CDTF">2019-05-25T12:17:00Z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