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EBAA8" w14:textId="77777777" w:rsidR="00C71349" w:rsidRPr="003A06D0" w:rsidRDefault="00B10527" w:rsidP="008C100C">
      <w:pPr>
        <w:pStyle w:val="Kopfzeile"/>
        <w:rPr>
          <w:lang w:val="en-GB"/>
        </w:rPr>
      </w:pPr>
      <w:r w:rsidRPr="003A06D0">
        <w:rPr>
          <w:noProof/>
          <w:lang w:val="en-GB" w:eastAsia="en-GB"/>
        </w:rPr>
        <w:drawing>
          <wp:inline distT="0" distB="0" distL="0" distR="0" wp14:anchorId="63E2F52E" wp14:editId="14E4C5FF">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14:paraId="63EB7221" w14:textId="77777777" w:rsidR="00C71349" w:rsidRPr="003A06D0" w:rsidRDefault="004B584D" w:rsidP="008C100C">
      <w:pPr>
        <w:pStyle w:val="Titel"/>
        <w:rPr>
          <w:lang w:val="en-GB"/>
        </w:rPr>
      </w:pPr>
      <w:r w:rsidRPr="003A06D0">
        <w:rPr>
          <w:lang w:val="en-GB"/>
        </w:rPr>
        <w:t>Digital Signature Service Core Protocols, Elements, and Bindings Version 2.0</w:t>
      </w:r>
    </w:p>
    <w:p w14:paraId="5A86578B" w14:textId="77777777" w:rsidR="00E4299F" w:rsidRPr="003A06D0" w:rsidRDefault="00B03FBA" w:rsidP="008C100C">
      <w:pPr>
        <w:pStyle w:val="Untertitel"/>
        <w:rPr>
          <w:lang w:val="en-GB"/>
        </w:rPr>
      </w:pPr>
      <w:r w:rsidRPr="003A06D0">
        <w:rPr>
          <w:lang w:val="en-GB"/>
        </w:rPr>
        <w:t xml:space="preserve">Committee Specification Draft </w:t>
      </w:r>
      <w:r w:rsidR="003857AC">
        <w:rPr>
          <w:lang w:val="en-GB"/>
        </w:rPr>
        <w:t>03 /</w:t>
      </w:r>
      <w:r w:rsidR="003857AC">
        <w:rPr>
          <w:lang w:val="en-GB"/>
        </w:rPr>
        <w:br/>
        <w:t>Public Review Draft 03</w:t>
      </w:r>
    </w:p>
    <w:p w14:paraId="6ED95D7D" w14:textId="77777777" w:rsidR="00286EC7" w:rsidRPr="003A06D0" w:rsidRDefault="008B5BF1" w:rsidP="008C100C">
      <w:pPr>
        <w:pStyle w:val="Untertitel"/>
        <w:rPr>
          <w:lang w:val="en-GB"/>
        </w:rPr>
      </w:pPr>
      <w:r>
        <w:rPr>
          <w:lang w:val="en-GB"/>
        </w:rPr>
        <w:t>13</w:t>
      </w:r>
      <w:r w:rsidR="004B584D" w:rsidRPr="003A06D0">
        <w:rPr>
          <w:lang w:val="en-GB"/>
        </w:rPr>
        <w:t xml:space="preserve"> </w:t>
      </w:r>
      <w:r w:rsidR="003857AC">
        <w:rPr>
          <w:lang w:val="en-GB"/>
        </w:rPr>
        <w:t>Febr</w:t>
      </w:r>
      <w:r w:rsidR="001725A5" w:rsidRPr="003A06D0">
        <w:rPr>
          <w:lang w:val="en-GB"/>
        </w:rPr>
        <w:t>uary</w:t>
      </w:r>
      <w:r w:rsidR="00B03FBA" w:rsidRPr="003A06D0">
        <w:rPr>
          <w:lang w:val="en-GB"/>
        </w:rPr>
        <w:t xml:space="preserve"> </w:t>
      </w:r>
      <w:r w:rsidR="00197607" w:rsidRPr="003A06D0">
        <w:rPr>
          <w:lang w:val="en-GB"/>
        </w:rPr>
        <w:t>201</w:t>
      </w:r>
      <w:r w:rsidR="001725A5" w:rsidRPr="003A06D0">
        <w:rPr>
          <w:lang w:val="en-GB"/>
        </w:rPr>
        <w:t>9</w:t>
      </w:r>
    </w:p>
    <w:p w14:paraId="23E47721" w14:textId="77777777"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14:paraId="0EBAE410" w14:textId="77777777"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14:paraId="32CC00B2" w14:textId="77777777" w:rsidR="00D54431" w:rsidRPr="003A06D0" w:rsidRDefault="00AB7AF3" w:rsidP="00D54431">
      <w:pPr>
        <w:pStyle w:val="Titlepageinfodescription"/>
        <w:rPr>
          <w:rStyle w:val="Hyperlink"/>
          <w:color w:val="auto"/>
          <w:lang w:val="en-GB"/>
        </w:rPr>
      </w:pPr>
      <w:hyperlink r:id="rId9" w:history="1">
        <w:r w:rsidR="00302159" w:rsidRPr="00EA4738">
          <w:rPr>
            <w:rStyle w:val="Hyperlink"/>
            <w:lang w:val="en-GB"/>
          </w:rPr>
          <w:t>http://docs.oasis-open.org/dss-x/dss-core/v2.0/csprd02/dss-core-v2.0-csprd03.docx</w:t>
        </w:r>
      </w:hyperlink>
      <w:r w:rsidR="002659E9" w:rsidRPr="003A06D0">
        <w:rPr>
          <w:rStyle w:val="Hyperlink"/>
          <w:color w:val="auto"/>
          <w:lang w:val="en-GB"/>
        </w:rPr>
        <w:t xml:space="preserve"> (Authoritative)</w:t>
      </w:r>
    </w:p>
    <w:bookmarkStart w:id="0" w:name="_Hlk522724236"/>
    <w:p w14:paraId="5743800F" w14:textId="77777777" w:rsidR="00FC06F0" w:rsidRPr="003A06D0" w:rsidRDefault="00302159" w:rsidP="00CF629C">
      <w:pPr>
        <w:pStyle w:val="Titlepageinfodescription"/>
        <w:rPr>
          <w:rStyle w:val="Hyperlink"/>
          <w:color w:val="auto"/>
          <w:lang w:val="en-GB"/>
        </w:rPr>
      </w:pPr>
      <w:r>
        <w:rPr>
          <w:rStyle w:val="Hyperlink"/>
          <w:lang w:val="en-GB"/>
        </w:rPr>
        <w:fldChar w:fldCharType="begin"/>
      </w:r>
      <w:r>
        <w:rPr>
          <w:rStyle w:val="Hyperlink"/>
          <w:lang w:val="en-GB"/>
        </w:rPr>
        <w:instrText xml:space="preserve"> HYPERLINK "</w:instrText>
      </w:r>
      <w:r w:rsidRPr="00302159">
        <w:rPr>
          <w:rStyle w:val="Hyperlink"/>
          <w:lang w:val="en-GB"/>
        </w:rPr>
        <w:instrText>http://docs.oasis-open.org/dss-x/dss-core/v2.0/csprd02/dss-core-v2.0-csprd03.html</w:instrText>
      </w:r>
      <w:r>
        <w:rPr>
          <w:rStyle w:val="Hyperlink"/>
          <w:lang w:val="en-GB"/>
        </w:rPr>
        <w:instrText xml:space="preserve">" </w:instrText>
      </w:r>
      <w:r>
        <w:rPr>
          <w:rStyle w:val="Hyperlink"/>
          <w:lang w:val="en-GB"/>
        </w:rPr>
        <w:fldChar w:fldCharType="separate"/>
      </w:r>
      <w:r w:rsidRPr="00EA4738">
        <w:rPr>
          <w:rStyle w:val="Hyperlink"/>
          <w:lang w:val="en-GB"/>
        </w:rPr>
        <w:t>http://docs.oasis-open.org/dss-x/dss-core/v2.0/csprd02/</w:t>
      </w:r>
      <w:bookmarkEnd w:id="0"/>
      <w:r w:rsidRPr="00EA4738">
        <w:rPr>
          <w:rStyle w:val="Hyperlink"/>
          <w:lang w:val="en-GB"/>
        </w:rPr>
        <w:t>dss-core-v2.0-csprd03.html</w:t>
      </w:r>
      <w:r>
        <w:rPr>
          <w:rStyle w:val="Hyperlink"/>
          <w:lang w:val="en-GB"/>
        </w:rPr>
        <w:fldChar w:fldCharType="end"/>
      </w:r>
    </w:p>
    <w:p w14:paraId="53949FA8" w14:textId="77777777" w:rsidR="00CF629C" w:rsidRPr="003A06D0" w:rsidRDefault="00AB7AF3" w:rsidP="00CF629C">
      <w:pPr>
        <w:pStyle w:val="Titlepageinfodescription"/>
        <w:rPr>
          <w:rStyle w:val="Hyperlink"/>
          <w:color w:val="auto"/>
          <w:lang w:val="en-GB"/>
        </w:rPr>
      </w:pPr>
      <w:hyperlink r:id="rId10" w:history="1">
        <w:r w:rsidR="00302159" w:rsidRPr="00EA4738">
          <w:rPr>
            <w:rStyle w:val="Hyperlink"/>
            <w:lang w:val="en-GB"/>
          </w:rPr>
          <w:t>http://docs.oasis-open.org/dss-x/dss-core/v2.0/csprd02/dss-core-v2.0-csprd03.pdf</w:t>
        </w:r>
      </w:hyperlink>
    </w:p>
    <w:p w14:paraId="07BDD291" w14:textId="77777777"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14:paraId="1843B2AF" w14:textId="77777777"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14:paraId="782AAB47" w14:textId="77777777"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14:paraId="17F9BC7B" w14:textId="77777777" w:rsidR="00FC06F0" w:rsidRPr="003A06D0" w:rsidRDefault="00AB7AF3"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14:paraId="62C06D8F" w14:textId="77777777" w:rsidR="00FC06F0" w:rsidRPr="003A06D0" w:rsidRDefault="00AB7AF3"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14:paraId="0B37ED9B" w14:textId="77777777" w:rsidR="00FC06F0" w:rsidRPr="003A06D0" w:rsidRDefault="00AB7AF3"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14:paraId="7BA300F0" w14:textId="77777777" w:rsidR="00024C43" w:rsidRPr="003A06D0" w:rsidRDefault="00024C43" w:rsidP="008C100C">
      <w:pPr>
        <w:pStyle w:val="Titlepageinfo"/>
        <w:rPr>
          <w:lang w:val="en-GB"/>
        </w:rPr>
      </w:pPr>
      <w:r w:rsidRPr="003A06D0">
        <w:rPr>
          <w:lang w:val="en-GB"/>
        </w:rPr>
        <w:t>Technical Committee:</w:t>
      </w:r>
    </w:p>
    <w:p w14:paraId="3767E8C8" w14:textId="77777777" w:rsidR="00024C43" w:rsidRPr="003A06D0" w:rsidRDefault="00AB7AF3" w:rsidP="008C100C">
      <w:pPr>
        <w:pStyle w:val="Titlepageinfodescription"/>
        <w:rPr>
          <w:lang w:val="en-GB"/>
        </w:rPr>
      </w:pPr>
      <w:hyperlink r:id="rId14" w:history="1">
        <w:r w:rsidR="007A7CF7" w:rsidRPr="003A06D0">
          <w:rPr>
            <w:rStyle w:val="Hyperlink"/>
            <w:lang w:val="en-GB"/>
          </w:rPr>
          <w:t>OASIS Digital Signature Services eXtended (DSS-X) TC</w:t>
        </w:r>
      </w:hyperlink>
    </w:p>
    <w:p w14:paraId="285A0238" w14:textId="77777777" w:rsidR="009C7DCE" w:rsidRPr="003A06D0" w:rsidRDefault="00DC2EB1" w:rsidP="008C100C">
      <w:pPr>
        <w:pStyle w:val="Titlepageinfo"/>
        <w:rPr>
          <w:lang w:val="en-GB"/>
        </w:rPr>
      </w:pPr>
      <w:r w:rsidRPr="003A06D0">
        <w:rPr>
          <w:lang w:val="en-GB"/>
        </w:rPr>
        <w:t>Chair</w:t>
      </w:r>
      <w:r w:rsidR="009C7DCE" w:rsidRPr="003A06D0">
        <w:rPr>
          <w:lang w:val="en-GB"/>
        </w:rPr>
        <w:t>:</w:t>
      </w:r>
    </w:p>
    <w:p w14:paraId="2013F5B6" w14:textId="77777777" w:rsidR="007816D7" w:rsidRPr="003A06D0"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14:paraId="38C61904" w14:textId="77777777" w:rsidR="007816D7" w:rsidRPr="003A06D0" w:rsidRDefault="00DC2EB1" w:rsidP="008C100C">
      <w:pPr>
        <w:pStyle w:val="Titlepageinfo"/>
        <w:rPr>
          <w:lang w:val="en-GB"/>
        </w:rPr>
      </w:pPr>
      <w:r w:rsidRPr="003A06D0">
        <w:rPr>
          <w:lang w:val="en-GB"/>
        </w:rPr>
        <w:t>Editors</w:t>
      </w:r>
      <w:r w:rsidR="007816D7" w:rsidRPr="003A06D0">
        <w:rPr>
          <w:lang w:val="en-GB"/>
        </w:rPr>
        <w:t>:</w:t>
      </w:r>
    </w:p>
    <w:p w14:paraId="22BA7663" w14:textId="77777777" w:rsidR="007A7CF7" w:rsidRPr="003A06D0" w:rsidRDefault="007A7CF7" w:rsidP="007A7CF7">
      <w:pPr>
        <w:pStyle w:val="Contributor"/>
        <w:rPr>
          <w:lang w:val="en-GB"/>
        </w:rPr>
      </w:pPr>
      <w:r w:rsidRPr="003A06D0">
        <w:rPr>
          <w:lang w:val="en-GB"/>
        </w:rPr>
        <w:t>Andreas Kuehne (</w:t>
      </w:r>
      <w:hyperlink r:id="rId16" w:history="1">
        <w:r w:rsidRPr="003A06D0">
          <w:rPr>
            <w:rStyle w:val="Hyperlink"/>
            <w:lang w:val="en-GB"/>
          </w:rPr>
          <w:t>kuehne@trustable.de</w:t>
        </w:r>
      </w:hyperlink>
      <w:r w:rsidRPr="003A06D0">
        <w:rPr>
          <w:lang w:val="en-GB"/>
        </w:rPr>
        <w:t>), Individual</w:t>
      </w:r>
    </w:p>
    <w:p w14:paraId="665C75D3" w14:textId="77777777" w:rsidR="004C4D7C" w:rsidRPr="003A06D0" w:rsidRDefault="007A7CF7" w:rsidP="007A7CF7">
      <w:pPr>
        <w:pStyle w:val="Contributor"/>
        <w:rPr>
          <w:lang w:val="en-GB"/>
        </w:rPr>
      </w:pPr>
      <w:r w:rsidRPr="003A06D0">
        <w:rPr>
          <w:lang w:val="en-GB"/>
        </w:rPr>
        <w:t>Stefan Hagen (</w:t>
      </w:r>
      <w:hyperlink r:id="rId17">
        <w:r w:rsidRPr="003A06D0">
          <w:rPr>
            <w:rStyle w:val="Hyperlink"/>
            <w:lang w:val="en-GB"/>
          </w:rPr>
          <w:t>stefan@hagen.link</w:t>
        </w:r>
      </w:hyperlink>
      <w:r w:rsidRPr="003A06D0">
        <w:rPr>
          <w:lang w:val="en-GB"/>
        </w:rPr>
        <w:t>), Individual</w:t>
      </w:r>
    </w:p>
    <w:p w14:paraId="042112E5" w14:textId="77777777"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14:paraId="03DE9C9C" w14:textId="77777777"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14:paraId="0E2AAFBE" w14:textId="77777777"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8" w:history="1">
        <w:r w:rsidR="00302159" w:rsidRPr="00EA4738">
          <w:rPr>
            <w:rStyle w:val="Hyperlink"/>
            <w:lang w:val="en-GB"/>
          </w:rPr>
          <w:t>http://docs.oasis-open.org/dss-x/dss-core/v2.0/csprd03/schema/</w:t>
        </w:r>
      </w:hyperlink>
    </w:p>
    <w:p w14:paraId="16A4BFCD" w14:textId="77777777"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14:paraId="495EE2A7" w14:textId="77777777"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14:paraId="582A0FEF" w14:textId="77777777"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19" w:history="1">
        <w:r w:rsidRPr="003A06D0">
          <w:rPr>
            <w:rStyle w:val="Hyperlink"/>
            <w:lang w:val="en-GB"/>
          </w:rPr>
          <w:t>http://docs.oasis-open.org/dss/v1.0/oasis-dss-core-spec-v1.0-os.html</w:t>
        </w:r>
      </w:hyperlink>
      <w:r w:rsidRPr="003A06D0">
        <w:rPr>
          <w:lang w:val="en-GB"/>
        </w:rPr>
        <w:t>.</w:t>
      </w:r>
    </w:p>
    <w:p w14:paraId="60B239E9" w14:textId="77777777" w:rsidR="00547E3B" w:rsidRPr="003A06D0" w:rsidRDefault="00547E3B" w:rsidP="00547E3B">
      <w:pPr>
        <w:pStyle w:val="Titlepageinfo"/>
        <w:rPr>
          <w:lang w:val="en-GB"/>
        </w:rPr>
      </w:pPr>
      <w:r w:rsidRPr="003A06D0">
        <w:rPr>
          <w:lang w:val="en-GB"/>
        </w:rPr>
        <w:t>Declared XML namespaces:</w:t>
      </w:r>
    </w:p>
    <w:p w14:paraId="306483AD" w14:textId="77777777" w:rsidR="00F342DA" w:rsidRPr="003A06D0" w:rsidRDefault="00AB7AF3" w:rsidP="00F342DA">
      <w:pPr>
        <w:pStyle w:val="RelatedWork"/>
        <w:tabs>
          <w:tab w:val="num" w:pos="2160"/>
        </w:tabs>
        <w:rPr>
          <w:lang w:val="en-GB"/>
        </w:rPr>
      </w:pPr>
      <w:hyperlink r:id="rId20" w:history="1">
        <w:r w:rsidR="00F342DA" w:rsidRPr="003A06D0">
          <w:rPr>
            <w:rStyle w:val="Hyperlink"/>
            <w:lang w:val="en-GB"/>
          </w:rPr>
          <w:t>http://docs.oasis-open.org/dss-x/ns/core</w:t>
        </w:r>
      </w:hyperlink>
    </w:p>
    <w:p w14:paraId="1B1C4A22" w14:textId="77777777" w:rsidR="00547E3B" w:rsidRPr="003A06D0" w:rsidRDefault="00AB7AF3" w:rsidP="00F342DA">
      <w:pPr>
        <w:pStyle w:val="RelatedWork"/>
        <w:rPr>
          <w:lang w:val="en-GB"/>
        </w:rPr>
      </w:pPr>
      <w:hyperlink r:id="rId21" w:history="1">
        <w:r w:rsidR="00F342DA" w:rsidRPr="003A06D0">
          <w:rPr>
            <w:rStyle w:val="Hyperlink"/>
            <w:lang w:val="en-GB"/>
          </w:rPr>
          <w:t>http://docs.oasis-open.org/dss-x/ns/base</w:t>
        </w:r>
      </w:hyperlink>
    </w:p>
    <w:p w14:paraId="2754BC5D" w14:textId="77777777" w:rsidR="009C7DCE" w:rsidRPr="003A06D0" w:rsidRDefault="009C7DCE" w:rsidP="008C100C">
      <w:pPr>
        <w:pStyle w:val="Titlepageinfo"/>
        <w:rPr>
          <w:lang w:val="en-GB"/>
        </w:rPr>
      </w:pPr>
      <w:r w:rsidRPr="003A06D0">
        <w:rPr>
          <w:lang w:val="en-GB"/>
        </w:rPr>
        <w:lastRenderedPageBreak/>
        <w:t>Abstract:</w:t>
      </w:r>
    </w:p>
    <w:p w14:paraId="78CB1698" w14:textId="77777777"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14:paraId="222ECB1E" w14:textId="77777777" w:rsidR="009C7DCE" w:rsidRPr="003A06D0" w:rsidRDefault="009C7DCE" w:rsidP="008C100C">
      <w:pPr>
        <w:pStyle w:val="Titlepageinfo"/>
        <w:rPr>
          <w:lang w:val="en-GB"/>
        </w:rPr>
      </w:pPr>
      <w:r w:rsidRPr="003A06D0">
        <w:rPr>
          <w:lang w:val="en-GB"/>
        </w:rPr>
        <w:t>Status:</w:t>
      </w:r>
    </w:p>
    <w:p w14:paraId="78330826" w14:textId="77777777"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2" w:anchor="technical" w:history="1">
        <w:r w:rsidR="00F342DA" w:rsidRPr="003A06D0">
          <w:rPr>
            <w:rStyle w:val="Hyperlink"/>
            <w:lang w:val="en-GB"/>
          </w:rPr>
          <w:t>https://www.oasis-open.org/committees/tc_home.php?wg_abbrev=dss-x#technical</w:t>
        </w:r>
      </w:hyperlink>
      <w:r w:rsidR="00316300" w:rsidRPr="003A06D0">
        <w:rPr>
          <w:lang w:val="en-GB"/>
        </w:rPr>
        <w:t>.</w:t>
      </w:r>
    </w:p>
    <w:p w14:paraId="58CC9A3B" w14:textId="77777777"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3"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4" w:history="1">
        <w:r w:rsidR="00D1002F" w:rsidRPr="003A06D0">
          <w:rPr>
            <w:rStyle w:val="Hyperlink"/>
            <w:lang w:val="en-GB"/>
          </w:rPr>
          <w:t>https://www.oasis-open.org/committees/dss-x/</w:t>
        </w:r>
      </w:hyperlink>
      <w:r w:rsidR="00B569DB" w:rsidRPr="003A06D0">
        <w:rPr>
          <w:rStyle w:val="Hyperlink"/>
          <w:color w:val="000000"/>
          <w:lang w:val="en-GB"/>
        </w:rPr>
        <w:t>.</w:t>
      </w:r>
    </w:p>
    <w:p w14:paraId="3C45B029" w14:textId="77777777" w:rsidR="009B1FA0" w:rsidRPr="003A06D0" w:rsidRDefault="00D1002F" w:rsidP="00300B86">
      <w:pPr>
        <w:pStyle w:val="Abstract"/>
        <w:rPr>
          <w:lang w:val="en-GB"/>
        </w:rPr>
      </w:pPr>
      <w:r w:rsidRPr="003A06D0">
        <w:rPr>
          <w:lang w:val="en-GB"/>
        </w:rPr>
        <w:t xml:space="preserve">This specification is provided under the </w:t>
      </w:r>
      <w:hyperlink r:id="rId25" w:anchor="RF-on-Limited-Mode" w:history="1">
        <w:r w:rsidRPr="003A06D0">
          <w:rPr>
            <w:rStyle w:val="Hyperlink"/>
            <w:lang w:val="en-GB"/>
          </w:rPr>
          <w:t>RF on Limited Terms</w:t>
        </w:r>
      </w:hyperlink>
      <w:r w:rsidRPr="003A06D0">
        <w:rPr>
          <w:lang w:val="en-GB"/>
        </w:rPr>
        <w:t xml:space="preserve"> Mode of the </w:t>
      </w:r>
      <w:hyperlink r:id="rId26"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7" w:history="1">
        <w:r w:rsidRPr="003A06D0">
          <w:rPr>
            <w:rStyle w:val="Hyperlink"/>
            <w:lang w:val="en-GB"/>
          </w:rPr>
          <w:t>https://www.oasis-open.org/committees/dss-x/ipr.php</w:t>
        </w:r>
      </w:hyperlink>
      <w:r w:rsidRPr="003A06D0">
        <w:rPr>
          <w:lang w:val="en-GB"/>
        </w:rPr>
        <w:t>).</w:t>
      </w:r>
    </w:p>
    <w:p w14:paraId="5883EFDB" w14:textId="77777777"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8"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58959207" w14:textId="77777777"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14:paraId="7D0FFED7" w14:textId="77777777"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14:paraId="69B07850" w14:textId="77777777"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14:paraId="320478CB" w14:textId="77777777"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29"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0" w:history="1">
        <w:r w:rsidRPr="003A06D0">
          <w:rPr>
            <w:rStyle w:val="Hyperlink"/>
            <w:lang w:val="en-GB"/>
          </w:rPr>
          <w:t>http://docs.oasis-open.org/dss-x/dss-core/v2.0/dss-core-v2.0.html</w:t>
        </w:r>
      </w:hyperlink>
      <w:r w:rsidR="00F316B4" w:rsidRPr="003A06D0">
        <w:rPr>
          <w:lang w:val="en-GB"/>
        </w:rPr>
        <w:t>.</w:t>
      </w:r>
    </w:p>
    <w:p w14:paraId="709AD484" w14:textId="77777777" w:rsidR="008677C6" w:rsidRPr="003A06D0" w:rsidRDefault="007E3373" w:rsidP="008C100C">
      <w:pPr>
        <w:pStyle w:val="Notices"/>
        <w:rPr>
          <w:lang w:val="en-GB"/>
        </w:rPr>
      </w:pPr>
      <w:r w:rsidRPr="003A06D0">
        <w:rPr>
          <w:lang w:val="en-GB"/>
        </w:rPr>
        <w:lastRenderedPageBreak/>
        <w:t>Notices</w:t>
      </w:r>
    </w:p>
    <w:p w14:paraId="7ED7C4CF" w14:textId="77777777"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14:paraId="36A638F4" w14:textId="77777777"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1"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14:paraId="21E3B6F1" w14:textId="77777777"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7EE0E46" w14:textId="77777777" w:rsidR="00852E10" w:rsidRPr="003A06D0" w:rsidRDefault="00852E10" w:rsidP="00852E10">
      <w:pPr>
        <w:rPr>
          <w:lang w:val="en-GB"/>
        </w:rPr>
      </w:pPr>
      <w:r w:rsidRPr="003A06D0">
        <w:rPr>
          <w:lang w:val="en-GB"/>
        </w:rPr>
        <w:t>The limited permissions granted above are perpetual and will not be revoked by OASIS or its successors or assigns.</w:t>
      </w:r>
    </w:p>
    <w:p w14:paraId="42A65B49" w14:textId="77777777"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308E0C8" w14:textId="77777777"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06A4034B" w14:textId="77777777"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5D1F1549" w14:textId="77777777"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0C807578" w14:textId="77777777"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2"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3" w:history="1">
        <w:r w:rsidR="002B261C" w:rsidRPr="003A06D0">
          <w:rPr>
            <w:rStyle w:val="Hyperlink"/>
            <w:lang w:val="en-GB"/>
          </w:rPr>
          <w:t>https://www.oasis-open.org/policies-guidelines/trademark</w:t>
        </w:r>
      </w:hyperlink>
      <w:r w:rsidR="0060033A" w:rsidRPr="003A06D0">
        <w:rPr>
          <w:lang w:val="en-GB"/>
        </w:rPr>
        <w:t xml:space="preserve"> for above guidance.</w:t>
      </w:r>
    </w:p>
    <w:p w14:paraId="37272CA0" w14:textId="77777777" w:rsidR="008677C6" w:rsidRPr="003A06D0" w:rsidRDefault="00177DED" w:rsidP="008C100C">
      <w:pPr>
        <w:pStyle w:val="Notices"/>
        <w:rPr>
          <w:lang w:val="en-GB"/>
        </w:rPr>
      </w:pPr>
      <w:r w:rsidRPr="003A06D0">
        <w:rPr>
          <w:lang w:val="en-GB"/>
        </w:rPr>
        <w:lastRenderedPageBreak/>
        <w:t>Table of Contents</w:t>
      </w:r>
    </w:p>
    <w:p w14:paraId="2F23CB7B" w14:textId="463196C1" w:rsidR="000048E7" w:rsidRDefault="00294283">
      <w:pPr>
        <w:pStyle w:val="Verzeichnis1"/>
        <w:rPr>
          <w:ins w:id="3" w:author="Andreas Kuehne" w:date="2019-05-15T23:15:00Z"/>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ins w:id="4" w:author="Andreas Kuehne" w:date="2019-05-15T23:15:00Z">
        <w:r w:rsidR="000048E7" w:rsidRPr="00EC1282">
          <w:rPr>
            <w:rStyle w:val="Hyperlink"/>
            <w:noProof/>
          </w:rPr>
          <w:fldChar w:fldCharType="begin"/>
        </w:r>
        <w:r w:rsidR="000048E7" w:rsidRPr="00EC1282">
          <w:rPr>
            <w:rStyle w:val="Hyperlink"/>
            <w:noProof/>
          </w:rPr>
          <w:instrText xml:space="preserve"> </w:instrText>
        </w:r>
        <w:r w:rsidR="000048E7">
          <w:rPr>
            <w:noProof/>
          </w:rPr>
          <w:instrText>HYPERLINK \l "_Toc8854539"</w:instrText>
        </w:r>
        <w:r w:rsidR="000048E7" w:rsidRPr="00EC1282">
          <w:rPr>
            <w:rStyle w:val="Hyperlink"/>
            <w:noProof/>
          </w:rPr>
          <w:instrText xml:space="preserve"> </w:instrText>
        </w:r>
        <w:r w:rsidR="000048E7" w:rsidRPr="00EC1282">
          <w:rPr>
            <w:rStyle w:val="Hyperlink"/>
            <w:noProof/>
          </w:rPr>
        </w:r>
        <w:r w:rsidR="000048E7" w:rsidRPr="00EC1282">
          <w:rPr>
            <w:rStyle w:val="Hyperlink"/>
            <w:noProof/>
          </w:rPr>
          <w:fldChar w:fldCharType="separate"/>
        </w:r>
        <w:r w:rsidR="000048E7" w:rsidRPr="00EC1282">
          <w:rPr>
            <w:rStyle w:val="Hyperlink"/>
            <w:noProof/>
            <w:lang w:val="en-GB"/>
          </w:rPr>
          <w:t>1</w:t>
        </w:r>
        <w:r w:rsidR="000048E7">
          <w:rPr>
            <w:rFonts w:asciiTheme="minorHAnsi" w:eastAsiaTheme="minorEastAsia" w:hAnsiTheme="minorHAnsi" w:cstheme="minorBidi"/>
            <w:noProof/>
            <w:sz w:val="22"/>
            <w:szCs w:val="22"/>
            <w:lang w:val="en-GB" w:eastAsia="en-GB"/>
          </w:rPr>
          <w:tab/>
        </w:r>
        <w:r w:rsidR="000048E7" w:rsidRPr="00EC1282">
          <w:rPr>
            <w:rStyle w:val="Hyperlink"/>
            <w:noProof/>
            <w:lang w:val="en-GB"/>
          </w:rPr>
          <w:t>Introduction</w:t>
        </w:r>
        <w:r w:rsidR="000048E7">
          <w:rPr>
            <w:noProof/>
            <w:webHidden/>
          </w:rPr>
          <w:tab/>
        </w:r>
        <w:r w:rsidR="000048E7">
          <w:rPr>
            <w:noProof/>
            <w:webHidden/>
          </w:rPr>
          <w:fldChar w:fldCharType="begin"/>
        </w:r>
        <w:r w:rsidR="000048E7">
          <w:rPr>
            <w:noProof/>
            <w:webHidden/>
          </w:rPr>
          <w:instrText xml:space="preserve"> PAGEREF _Toc8854539 \h </w:instrText>
        </w:r>
        <w:r w:rsidR="000048E7">
          <w:rPr>
            <w:noProof/>
            <w:webHidden/>
          </w:rPr>
        </w:r>
      </w:ins>
      <w:r w:rsidR="000048E7">
        <w:rPr>
          <w:noProof/>
          <w:webHidden/>
        </w:rPr>
        <w:fldChar w:fldCharType="separate"/>
      </w:r>
      <w:ins w:id="5" w:author="Andreas Kuehne" w:date="2019-05-15T23:15:00Z">
        <w:r w:rsidR="000048E7">
          <w:rPr>
            <w:noProof/>
            <w:webHidden/>
          </w:rPr>
          <w:t>11</w:t>
        </w:r>
        <w:r w:rsidR="000048E7">
          <w:rPr>
            <w:noProof/>
            <w:webHidden/>
          </w:rPr>
          <w:fldChar w:fldCharType="end"/>
        </w:r>
        <w:r w:rsidR="000048E7" w:rsidRPr="00EC1282">
          <w:rPr>
            <w:rStyle w:val="Hyperlink"/>
            <w:noProof/>
          </w:rPr>
          <w:fldChar w:fldCharType="end"/>
        </w:r>
      </w:ins>
    </w:p>
    <w:p w14:paraId="0B41FACA" w14:textId="2945AF93" w:rsidR="000048E7" w:rsidRDefault="000048E7">
      <w:pPr>
        <w:pStyle w:val="Verzeichnis2"/>
        <w:tabs>
          <w:tab w:val="right" w:leader="dot" w:pos="9350"/>
        </w:tabs>
        <w:rPr>
          <w:ins w:id="6" w:author="Andreas Kuehne" w:date="2019-05-15T23:15:00Z"/>
          <w:rFonts w:asciiTheme="minorHAnsi" w:eastAsiaTheme="minorEastAsia" w:hAnsiTheme="minorHAnsi" w:cstheme="minorBidi"/>
          <w:noProof/>
          <w:sz w:val="22"/>
          <w:szCs w:val="22"/>
          <w:lang w:val="en-GB" w:eastAsia="en-GB"/>
        </w:rPr>
      </w:pPr>
      <w:ins w:id="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"_Toc8854540"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1.1 IPR Policy</w:t>
        </w:r>
        <w:r>
          <w:rPr>
            <w:noProof/>
            <w:webHidden/>
          </w:rPr>
          <w:tab/>
        </w:r>
        <w:r>
          <w:rPr>
            <w:noProof/>
            <w:webHidden/>
          </w:rPr>
          <w:fldChar w:fldCharType="begin"/>
        </w:r>
        <w:r>
          <w:rPr>
            <w:noProof/>
            <w:webHidden/>
          </w:rPr>
          <w:instrText xml:space="preserve"> PAGEREF _Toc8854540 \h </w:instrText>
        </w:r>
        <w:r>
          <w:rPr>
            <w:noProof/>
            <w:webHidden/>
          </w:rPr>
        </w:r>
      </w:ins>
      <w:r>
        <w:rPr>
          <w:noProof/>
          <w:webHidden/>
        </w:rPr>
        <w:fldChar w:fldCharType="separate"/>
      </w:r>
      <w:ins w:id="8" w:author="Andreas Kuehne" w:date="2019-05-15T23:15:00Z">
        <w:r>
          <w:rPr>
            <w:noProof/>
            <w:webHidden/>
          </w:rPr>
          <w:t>11</w:t>
        </w:r>
        <w:r>
          <w:rPr>
            <w:noProof/>
            <w:webHidden/>
          </w:rPr>
          <w:fldChar w:fldCharType="end"/>
        </w:r>
        <w:r w:rsidRPr="00EC1282">
          <w:rPr>
            <w:rStyle w:val="Hyperlink"/>
            <w:noProof/>
          </w:rPr>
          <w:fldChar w:fldCharType="end"/>
        </w:r>
      </w:ins>
    </w:p>
    <w:p w14:paraId="7D3EC755" w14:textId="67F0C94C" w:rsidR="000048E7" w:rsidRDefault="000048E7">
      <w:pPr>
        <w:pStyle w:val="Verzeichnis2"/>
        <w:tabs>
          <w:tab w:val="right" w:leader="dot" w:pos="9350"/>
        </w:tabs>
        <w:rPr>
          <w:ins w:id="9" w:author="Andreas Kuehne" w:date="2019-05-15T23:15:00Z"/>
          <w:rFonts w:asciiTheme="minorHAnsi" w:eastAsiaTheme="minorEastAsia" w:hAnsiTheme="minorHAnsi" w:cstheme="minorBidi"/>
          <w:noProof/>
          <w:sz w:val="22"/>
          <w:szCs w:val="22"/>
          <w:lang w:val="en-GB" w:eastAsia="en-GB"/>
        </w:rPr>
      </w:pPr>
      <w:ins w:id="1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"_Toc8854541"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1.2 Terminology</w:t>
        </w:r>
        <w:r>
          <w:rPr>
            <w:noProof/>
            <w:webHidden/>
          </w:rPr>
          <w:tab/>
        </w:r>
        <w:r>
          <w:rPr>
            <w:noProof/>
            <w:webHidden/>
          </w:rPr>
          <w:fldChar w:fldCharType="begin"/>
        </w:r>
        <w:r>
          <w:rPr>
            <w:noProof/>
            <w:webHidden/>
          </w:rPr>
          <w:instrText xml:space="preserve"> PAGEREF _Toc8854541 \h </w:instrText>
        </w:r>
        <w:r>
          <w:rPr>
            <w:noProof/>
            <w:webHidden/>
          </w:rPr>
        </w:r>
      </w:ins>
      <w:r>
        <w:rPr>
          <w:noProof/>
          <w:webHidden/>
        </w:rPr>
        <w:fldChar w:fldCharType="separate"/>
      </w:r>
      <w:ins w:id="11" w:author="Andreas Kuehne" w:date="2019-05-15T23:15:00Z">
        <w:r>
          <w:rPr>
            <w:noProof/>
            <w:webHidden/>
          </w:rPr>
          <w:t>11</w:t>
        </w:r>
        <w:r>
          <w:rPr>
            <w:noProof/>
            <w:webHidden/>
          </w:rPr>
          <w:fldChar w:fldCharType="end"/>
        </w:r>
        <w:r w:rsidRPr="00EC1282">
          <w:rPr>
            <w:rStyle w:val="Hyperlink"/>
            <w:noProof/>
          </w:rPr>
          <w:fldChar w:fldCharType="end"/>
        </w:r>
      </w:ins>
    </w:p>
    <w:p w14:paraId="6C7211AB" w14:textId="64836F5D" w:rsidR="000048E7" w:rsidRDefault="000048E7">
      <w:pPr>
        <w:pStyle w:val="Verzeichnis3"/>
        <w:tabs>
          <w:tab w:val="right" w:leader="dot" w:pos="9350"/>
        </w:tabs>
        <w:rPr>
          <w:ins w:id="12" w:author="Andreas Kuehne" w:date="2019-05-15T23:15:00Z"/>
          <w:rFonts w:asciiTheme="minorHAnsi" w:eastAsiaTheme="minorEastAsia" w:hAnsiTheme="minorHAnsi" w:cstheme="minorBidi"/>
          <w:noProof/>
          <w:sz w:val="22"/>
          <w:szCs w:val="22"/>
          <w:lang w:val="en-GB" w:eastAsia="en-GB"/>
        </w:rPr>
      </w:pPr>
      <w:ins w:id="1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"_Toc8854542"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1.2.1</w:t>
        </w:r>
        <w:r w:rsidRPr="00EC1282">
          <w:rPr>
            <w:rStyle w:val="Hyperlink"/>
            <w:noProof/>
            <w:lang w:val="en-GB"/>
          </w:rPr>
          <w:t xml:space="preserve"> Terms and Definitions</w:t>
        </w:r>
        <w:r>
          <w:rPr>
            <w:noProof/>
            <w:webHidden/>
          </w:rPr>
          <w:tab/>
        </w:r>
        <w:r>
          <w:rPr>
            <w:noProof/>
            <w:webHidden/>
          </w:rPr>
          <w:fldChar w:fldCharType="begin"/>
        </w:r>
        <w:r>
          <w:rPr>
            <w:noProof/>
            <w:webHidden/>
          </w:rPr>
          <w:instrText xml:space="preserve"> PAGEREF _Toc8854542 \h </w:instrText>
        </w:r>
        <w:r>
          <w:rPr>
            <w:noProof/>
            <w:webHidden/>
          </w:rPr>
        </w:r>
      </w:ins>
      <w:r>
        <w:rPr>
          <w:noProof/>
          <w:webHidden/>
        </w:rPr>
        <w:fldChar w:fldCharType="separate"/>
      </w:r>
      <w:ins w:id="14" w:author="Andreas Kuehne" w:date="2019-05-15T23:15:00Z">
        <w:r>
          <w:rPr>
            <w:noProof/>
            <w:webHidden/>
          </w:rPr>
          <w:t>11</w:t>
        </w:r>
        <w:r>
          <w:rPr>
            <w:noProof/>
            <w:webHidden/>
          </w:rPr>
          <w:fldChar w:fldCharType="end"/>
        </w:r>
        <w:r w:rsidRPr="00EC1282">
          <w:rPr>
            <w:rStyle w:val="Hyperlink"/>
            <w:noProof/>
          </w:rPr>
          <w:fldChar w:fldCharType="end"/>
        </w:r>
      </w:ins>
    </w:p>
    <w:p w14:paraId="6F1CCED2" w14:textId="0DD4D0C0" w:rsidR="000048E7" w:rsidRDefault="000048E7">
      <w:pPr>
        <w:pStyle w:val="Verzeichnis3"/>
        <w:tabs>
          <w:tab w:val="right" w:leader="dot" w:pos="9350"/>
        </w:tabs>
        <w:rPr>
          <w:ins w:id="15" w:author="Andreas Kuehne" w:date="2019-05-15T23:15:00Z"/>
          <w:rFonts w:asciiTheme="minorHAnsi" w:eastAsiaTheme="minorEastAsia" w:hAnsiTheme="minorHAnsi" w:cstheme="minorBidi"/>
          <w:noProof/>
          <w:sz w:val="22"/>
          <w:szCs w:val="22"/>
          <w:lang w:val="en-GB" w:eastAsia="en-GB"/>
        </w:rPr>
      </w:pPr>
      <w:ins w:id="1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"_Toc8854543"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1.2.2</w:t>
        </w:r>
        <w:r w:rsidRPr="00EC1282">
          <w:rPr>
            <w:rStyle w:val="Hyperlink"/>
            <w:noProof/>
            <w:lang w:val="en-GB"/>
          </w:rPr>
          <w:t xml:space="preserve"> Abbreviated Terms</w:t>
        </w:r>
        <w:r>
          <w:rPr>
            <w:noProof/>
            <w:webHidden/>
          </w:rPr>
          <w:tab/>
        </w:r>
        <w:r>
          <w:rPr>
            <w:noProof/>
            <w:webHidden/>
          </w:rPr>
          <w:fldChar w:fldCharType="begin"/>
        </w:r>
        <w:r>
          <w:rPr>
            <w:noProof/>
            <w:webHidden/>
          </w:rPr>
          <w:instrText xml:space="preserve"> PAGEREF _Toc8854543 \h </w:instrText>
        </w:r>
        <w:r>
          <w:rPr>
            <w:noProof/>
            <w:webHidden/>
          </w:rPr>
        </w:r>
      </w:ins>
      <w:r>
        <w:rPr>
          <w:noProof/>
          <w:webHidden/>
        </w:rPr>
        <w:fldChar w:fldCharType="separate"/>
      </w:r>
      <w:ins w:id="17" w:author="Andreas Kuehne" w:date="2019-05-15T23:15:00Z">
        <w:r>
          <w:rPr>
            <w:noProof/>
            <w:webHidden/>
          </w:rPr>
          <w:t>11</w:t>
        </w:r>
        <w:r>
          <w:rPr>
            <w:noProof/>
            <w:webHidden/>
          </w:rPr>
          <w:fldChar w:fldCharType="end"/>
        </w:r>
        <w:r w:rsidRPr="00EC1282">
          <w:rPr>
            <w:rStyle w:val="Hyperlink"/>
            <w:noProof/>
          </w:rPr>
          <w:fldChar w:fldCharType="end"/>
        </w:r>
      </w:ins>
    </w:p>
    <w:p w14:paraId="3F373850" w14:textId="2A7BFC71" w:rsidR="000048E7" w:rsidRDefault="000048E7">
      <w:pPr>
        <w:pStyle w:val="Verzeichnis2"/>
        <w:tabs>
          <w:tab w:val="right" w:leader="dot" w:pos="9350"/>
        </w:tabs>
        <w:rPr>
          <w:ins w:id="18" w:author="Andreas Kuehne" w:date="2019-05-15T23:15:00Z"/>
          <w:rFonts w:asciiTheme="minorHAnsi" w:eastAsiaTheme="minorEastAsia" w:hAnsiTheme="minorHAnsi" w:cstheme="minorBidi"/>
          <w:noProof/>
          <w:sz w:val="22"/>
          <w:szCs w:val="22"/>
          <w:lang w:val="en-GB" w:eastAsia="en-GB"/>
        </w:rPr>
      </w:pPr>
      <w:ins w:id="1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"_Toc8854544"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1.3 Normative References</w:t>
        </w:r>
        <w:r>
          <w:rPr>
            <w:noProof/>
            <w:webHidden/>
          </w:rPr>
          <w:tab/>
        </w:r>
        <w:r>
          <w:rPr>
            <w:noProof/>
            <w:webHidden/>
          </w:rPr>
          <w:fldChar w:fldCharType="begin"/>
        </w:r>
        <w:r>
          <w:rPr>
            <w:noProof/>
            <w:webHidden/>
          </w:rPr>
          <w:instrText xml:space="preserve"> PAGEREF _Toc8854544 \h </w:instrText>
        </w:r>
        <w:r>
          <w:rPr>
            <w:noProof/>
            <w:webHidden/>
          </w:rPr>
        </w:r>
      </w:ins>
      <w:r>
        <w:rPr>
          <w:noProof/>
          <w:webHidden/>
        </w:rPr>
        <w:fldChar w:fldCharType="separate"/>
      </w:r>
      <w:ins w:id="20" w:author="Andreas Kuehne" w:date="2019-05-15T23:15:00Z">
        <w:r>
          <w:rPr>
            <w:noProof/>
            <w:webHidden/>
          </w:rPr>
          <w:t>11</w:t>
        </w:r>
        <w:r>
          <w:rPr>
            <w:noProof/>
            <w:webHidden/>
          </w:rPr>
          <w:fldChar w:fldCharType="end"/>
        </w:r>
        <w:r w:rsidRPr="00EC1282">
          <w:rPr>
            <w:rStyle w:val="Hyperlink"/>
            <w:noProof/>
          </w:rPr>
          <w:fldChar w:fldCharType="end"/>
        </w:r>
      </w:ins>
    </w:p>
    <w:p w14:paraId="44782FCD" w14:textId="408C6C8A" w:rsidR="000048E7" w:rsidRDefault="000048E7">
      <w:pPr>
        <w:pStyle w:val="Verzeichnis2"/>
        <w:tabs>
          <w:tab w:val="right" w:leader="dot" w:pos="9350"/>
        </w:tabs>
        <w:rPr>
          <w:ins w:id="21" w:author="Andreas Kuehne" w:date="2019-05-15T23:15:00Z"/>
          <w:rFonts w:asciiTheme="minorHAnsi" w:eastAsiaTheme="minorEastAsia" w:hAnsiTheme="minorHAnsi" w:cstheme="minorBidi"/>
          <w:noProof/>
          <w:sz w:val="22"/>
          <w:szCs w:val="22"/>
          <w:lang w:val="en-GB" w:eastAsia="en-GB"/>
        </w:rPr>
      </w:pPr>
      <w:ins w:id="2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"_Toc8854545"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1.4 Non-Normative References</w:t>
        </w:r>
        <w:r>
          <w:rPr>
            <w:noProof/>
            <w:webHidden/>
          </w:rPr>
          <w:tab/>
        </w:r>
        <w:r>
          <w:rPr>
            <w:noProof/>
            <w:webHidden/>
          </w:rPr>
          <w:fldChar w:fldCharType="begin"/>
        </w:r>
        <w:r>
          <w:rPr>
            <w:noProof/>
            <w:webHidden/>
          </w:rPr>
          <w:instrText xml:space="preserve"> PAGEREF _Toc8854545 \h </w:instrText>
        </w:r>
        <w:r>
          <w:rPr>
            <w:noProof/>
            <w:webHidden/>
          </w:rPr>
        </w:r>
      </w:ins>
      <w:r>
        <w:rPr>
          <w:noProof/>
          <w:webHidden/>
        </w:rPr>
        <w:fldChar w:fldCharType="separate"/>
      </w:r>
      <w:ins w:id="23" w:author="Andreas Kuehne" w:date="2019-05-15T23:15:00Z">
        <w:r>
          <w:rPr>
            <w:noProof/>
            <w:webHidden/>
          </w:rPr>
          <w:t>13</w:t>
        </w:r>
        <w:r>
          <w:rPr>
            <w:noProof/>
            <w:webHidden/>
          </w:rPr>
          <w:fldChar w:fldCharType="end"/>
        </w:r>
        <w:r w:rsidRPr="00EC1282">
          <w:rPr>
            <w:rStyle w:val="Hyperlink"/>
            <w:noProof/>
          </w:rPr>
          <w:fldChar w:fldCharType="end"/>
        </w:r>
      </w:ins>
    </w:p>
    <w:p w14:paraId="51CEA40A" w14:textId="4DC3CC42" w:rsidR="000048E7" w:rsidRDefault="000048E7">
      <w:pPr>
        <w:pStyle w:val="Verzeichnis2"/>
        <w:tabs>
          <w:tab w:val="right" w:leader="dot" w:pos="9350"/>
        </w:tabs>
        <w:rPr>
          <w:ins w:id="24" w:author="Andreas Kuehne" w:date="2019-05-15T23:15:00Z"/>
          <w:rFonts w:asciiTheme="minorHAnsi" w:eastAsiaTheme="minorEastAsia" w:hAnsiTheme="minorHAnsi" w:cstheme="minorBidi"/>
          <w:noProof/>
          <w:sz w:val="22"/>
          <w:szCs w:val="22"/>
          <w:lang w:val="en-GB" w:eastAsia="en-GB"/>
        </w:rPr>
      </w:pPr>
      <w:ins w:id="2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"_Toc8854546"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1.5 Typographical Conventions</w:t>
        </w:r>
        <w:r>
          <w:rPr>
            <w:noProof/>
            <w:webHidden/>
          </w:rPr>
          <w:tab/>
        </w:r>
        <w:r>
          <w:rPr>
            <w:noProof/>
            <w:webHidden/>
          </w:rPr>
          <w:fldChar w:fldCharType="begin"/>
        </w:r>
        <w:r>
          <w:rPr>
            <w:noProof/>
            <w:webHidden/>
          </w:rPr>
          <w:instrText xml:space="preserve"> PAGEREF _Toc8854546 \h </w:instrText>
        </w:r>
        <w:r>
          <w:rPr>
            <w:noProof/>
            <w:webHidden/>
          </w:rPr>
        </w:r>
      </w:ins>
      <w:r>
        <w:rPr>
          <w:noProof/>
          <w:webHidden/>
        </w:rPr>
        <w:fldChar w:fldCharType="separate"/>
      </w:r>
      <w:ins w:id="26" w:author="Andreas Kuehne" w:date="2019-05-15T23:15:00Z">
        <w:r>
          <w:rPr>
            <w:noProof/>
            <w:webHidden/>
          </w:rPr>
          <w:t>14</w:t>
        </w:r>
        <w:r>
          <w:rPr>
            <w:noProof/>
            <w:webHidden/>
          </w:rPr>
          <w:fldChar w:fldCharType="end"/>
        </w:r>
        <w:r w:rsidRPr="00EC1282">
          <w:rPr>
            <w:rStyle w:val="Hyperlink"/>
            <w:noProof/>
          </w:rPr>
          <w:fldChar w:fldCharType="end"/>
        </w:r>
      </w:ins>
    </w:p>
    <w:p w14:paraId="7F77E1EE" w14:textId="57FA668B" w:rsidR="000048E7" w:rsidRDefault="000048E7">
      <w:pPr>
        <w:pStyle w:val="Verzeichnis2"/>
        <w:tabs>
          <w:tab w:val="right" w:leader="dot" w:pos="9350"/>
        </w:tabs>
        <w:rPr>
          <w:ins w:id="27" w:author="Andreas Kuehne" w:date="2019-05-15T23:15:00Z"/>
          <w:rFonts w:asciiTheme="minorHAnsi" w:eastAsiaTheme="minorEastAsia" w:hAnsiTheme="minorHAnsi" w:cstheme="minorBidi"/>
          <w:noProof/>
          <w:sz w:val="22"/>
          <w:szCs w:val="22"/>
          <w:lang w:val="en-GB" w:eastAsia="en-GB"/>
        </w:rPr>
      </w:pPr>
      <w:ins w:id="2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"_Toc8854547"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1.6 DSS Overview (Non-normative)</w:t>
        </w:r>
        <w:r>
          <w:rPr>
            <w:noProof/>
            <w:webHidden/>
          </w:rPr>
          <w:tab/>
        </w:r>
        <w:r>
          <w:rPr>
            <w:noProof/>
            <w:webHidden/>
          </w:rPr>
          <w:fldChar w:fldCharType="begin"/>
        </w:r>
        <w:r>
          <w:rPr>
            <w:noProof/>
            <w:webHidden/>
          </w:rPr>
          <w:instrText xml:space="preserve"> PAGEREF _Toc8854547 \h </w:instrText>
        </w:r>
        <w:r>
          <w:rPr>
            <w:noProof/>
            <w:webHidden/>
          </w:rPr>
        </w:r>
      </w:ins>
      <w:r>
        <w:rPr>
          <w:noProof/>
          <w:webHidden/>
        </w:rPr>
        <w:fldChar w:fldCharType="separate"/>
      </w:r>
      <w:ins w:id="29" w:author="Andreas Kuehne" w:date="2019-05-15T23:15:00Z">
        <w:r>
          <w:rPr>
            <w:noProof/>
            <w:webHidden/>
          </w:rPr>
          <w:t>14</w:t>
        </w:r>
        <w:r>
          <w:rPr>
            <w:noProof/>
            <w:webHidden/>
          </w:rPr>
          <w:fldChar w:fldCharType="end"/>
        </w:r>
        <w:r w:rsidRPr="00EC1282">
          <w:rPr>
            <w:rStyle w:val="Hyperlink"/>
            <w:noProof/>
          </w:rPr>
          <w:fldChar w:fldCharType="end"/>
        </w:r>
      </w:ins>
    </w:p>
    <w:p w14:paraId="3523608C" w14:textId="51CC6D27" w:rsidR="000048E7" w:rsidRDefault="000048E7">
      <w:pPr>
        <w:pStyle w:val="Verzeichnis1"/>
        <w:rPr>
          <w:ins w:id="30" w:author="Andreas Kuehne" w:date="2019-05-15T23:15:00Z"/>
          <w:rFonts w:asciiTheme="minorHAnsi" w:eastAsiaTheme="minorEastAsia" w:hAnsiTheme="minorHAnsi" w:cstheme="minorBidi"/>
          <w:noProof/>
          <w:sz w:val="22"/>
          <w:szCs w:val="22"/>
          <w:lang w:val="en-GB" w:eastAsia="en-GB"/>
        </w:rPr>
      </w:pPr>
      <w:ins w:id="3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"_Toc8854548"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2</w:t>
        </w:r>
        <w:r>
          <w:rPr>
            <w:rFonts w:asciiTheme="minorHAnsi" w:eastAsiaTheme="minorEastAsia" w:hAnsiTheme="minorHAnsi" w:cstheme="minorBidi"/>
            <w:noProof/>
            <w:sz w:val="22"/>
            <w:szCs w:val="22"/>
            <w:lang w:val="en-GB" w:eastAsia="en-GB"/>
          </w:rPr>
          <w:tab/>
        </w:r>
        <w:r w:rsidRPr="00EC1282">
          <w:rPr>
            <w:rStyle w:val="Hyperlink"/>
            <w:noProof/>
            <w:lang w:val="en-GB"/>
          </w:rPr>
          <w:t>Design Considerations</w:t>
        </w:r>
        <w:r>
          <w:rPr>
            <w:noProof/>
            <w:webHidden/>
          </w:rPr>
          <w:tab/>
        </w:r>
        <w:r>
          <w:rPr>
            <w:noProof/>
            <w:webHidden/>
          </w:rPr>
          <w:fldChar w:fldCharType="begin"/>
        </w:r>
        <w:r>
          <w:rPr>
            <w:noProof/>
            <w:webHidden/>
          </w:rPr>
          <w:instrText xml:space="preserve"> PAGEREF _Toc8854548 \h </w:instrText>
        </w:r>
        <w:r>
          <w:rPr>
            <w:noProof/>
            <w:webHidden/>
          </w:rPr>
        </w:r>
      </w:ins>
      <w:r>
        <w:rPr>
          <w:noProof/>
          <w:webHidden/>
        </w:rPr>
        <w:fldChar w:fldCharType="separate"/>
      </w:r>
      <w:ins w:id="32" w:author="Andreas Kuehne" w:date="2019-05-15T23:15:00Z">
        <w:r>
          <w:rPr>
            <w:noProof/>
            <w:webHidden/>
          </w:rPr>
          <w:t>16</w:t>
        </w:r>
        <w:r>
          <w:rPr>
            <w:noProof/>
            <w:webHidden/>
          </w:rPr>
          <w:fldChar w:fldCharType="end"/>
        </w:r>
        <w:r w:rsidRPr="00EC1282">
          <w:rPr>
            <w:rStyle w:val="Hyperlink"/>
            <w:noProof/>
          </w:rPr>
          <w:fldChar w:fldCharType="end"/>
        </w:r>
      </w:ins>
    </w:p>
    <w:p w14:paraId="293BA2B8" w14:textId="0FA400D5" w:rsidR="000048E7" w:rsidRDefault="000048E7">
      <w:pPr>
        <w:pStyle w:val="Verzeichnis2"/>
        <w:tabs>
          <w:tab w:val="right" w:leader="dot" w:pos="9350"/>
        </w:tabs>
        <w:rPr>
          <w:ins w:id="33" w:author="Andreas Kuehne" w:date="2019-05-15T23:15:00Z"/>
          <w:rFonts w:asciiTheme="minorHAnsi" w:eastAsiaTheme="minorEastAsia" w:hAnsiTheme="minorHAnsi" w:cstheme="minorBidi"/>
          <w:noProof/>
          <w:sz w:val="22"/>
          <w:szCs w:val="22"/>
          <w:lang w:val="en-GB" w:eastAsia="en-GB"/>
        </w:rPr>
      </w:pPr>
      <w:ins w:id="3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"_Toc8854549"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2.1 Version 2.0 goal [non-normative]</w:t>
        </w:r>
        <w:r>
          <w:rPr>
            <w:noProof/>
            <w:webHidden/>
          </w:rPr>
          <w:tab/>
        </w:r>
        <w:r>
          <w:rPr>
            <w:noProof/>
            <w:webHidden/>
          </w:rPr>
          <w:fldChar w:fldCharType="begin"/>
        </w:r>
        <w:r>
          <w:rPr>
            <w:noProof/>
            <w:webHidden/>
          </w:rPr>
          <w:instrText xml:space="preserve"> PAGEREF _Toc8854549 \h </w:instrText>
        </w:r>
        <w:r>
          <w:rPr>
            <w:noProof/>
            <w:webHidden/>
          </w:rPr>
        </w:r>
      </w:ins>
      <w:r>
        <w:rPr>
          <w:noProof/>
          <w:webHidden/>
        </w:rPr>
        <w:fldChar w:fldCharType="separate"/>
      </w:r>
      <w:ins w:id="35" w:author="Andreas Kuehne" w:date="2019-05-15T23:15:00Z">
        <w:r>
          <w:rPr>
            <w:noProof/>
            <w:webHidden/>
          </w:rPr>
          <w:t>16</w:t>
        </w:r>
        <w:r>
          <w:rPr>
            <w:noProof/>
            <w:webHidden/>
          </w:rPr>
          <w:fldChar w:fldCharType="end"/>
        </w:r>
        <w:r w:rsidRPr="00EC1282">
          <w:rPr>
            <w:rStyle w:val="Hyperlink"/>
            <w:noProof/>
          </w:rPr>
          <w:fldChar w:fldCharType="end"/>
        </w:r>
      </w:ins>
    </w:p>
    <w:p w14:paraId="6FDE27BC" w14:textId="7D76ED63" w:rsidR="000048E7" w:rsidRDefault="000048E7">
      <w:pPr>
        <w:pStyle w:val="Verzeichnis2"/>
        <w:tabs>
          <w:tab w:val="right" w:leader="dot" w:pos="9350"/>
        </w:tabs>
        <w:rPr>
          <w:ins w:id="36" w:author="Andreas Kuehne" w:date="2019-05-15T23:15:00Z"/>
          <w:rFonts w:asciiTheme="minorHAnsi" w:eastAsiaTheme="minorEastAsia" w:hAnsiTheme="minorHAnsi" w:cstheme="minorBidi"/>
          <w:noProof/>
          <w:sz w:val="22"/>
          <w:szCs w:val="22"/>
          <w:lang w:val="en-GB" w:eastAsia="en-GB"/>
        </w:rPr>
      </w:pPr>
      <w:ins w:id="3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"_Toc8854550"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2.2 Transforming DSS 1.0 into 2.0</w:t>
        </w:r>
        <w:r>
          <w:rPr>
            <w:noProof/>
            <w:webHidden/>
          </w:rPr>
          <w:tab/>
        </w:r>
        <w:r>
          <w:rPr>
            <w:noProof/>
            <w:webHidden/>
          </w:rPr>
          <w:fldChar w:fldCharType="begin"/>
        </w:r>
        <w:r>
          <w:rPr>
            <w:noProof/>
            <w:webHidden/>
          </w:rPr>
          <w:instrText xml:space="preserve"> PAGEREF _Toc8854550 \h </w:instrText>
        </w:r>
        <w:r>
          <w:rPr>
            <w:noProof/>
            <w:webHidden/>
          </w:rPr>
        </w:r>
      </w:ins>
      <w:r>
        <w:rPr>
          <w:noProof/>
          <w:webHidden/>
        </w:rPr>
        <w:fldChar w:fldCharType="separate"/>
      </w:r>
      <w:ins w:id="38" w:author="Andreas Kuehne" w:date="2019-05-15T23:15:00Z">
        <w:r>
          <w:rPr>
            <w:noProof/>
            <w:webHidden/>
          </w:rPr>
          <w:t>16</w:t>
        </w:r>
        <w:r>
          <w:rPr>
            <w:noProof/>
            <w:webHidden/>
          </w:rPr>
          <w:fldChar w:fldCharType="end"/>
        </w:r>
        <w:r w:rsidRPr="00EC1282">
          <w:rPr>
            <w:rStyle w:val="Hyperlink"/>
            <w:noProof/>
          </w:rPr>
          <w:fldChar w:fldCharType="end"/>
        </w:r>
      </w:ins>
    </w:p>
    <w:p w14:paraId="38A74EA9" w14:textId="3225F9E7" w:rsidR="000048E7" w:rsidRDefault="000048E7">
      <w:pPr>
        <w:pStyle w:val="Verzeichnis3"/>
        <w:tabs>
          <w:tab w:val="right" w:leader="dot" w:pos="9350"/>
        </w:tabs>
        <w:rPr>
          <w:ins w:id="39" w:author="Andreas Kuehne" w:date="2019-05-15T23:15:00Z"/>
          <w:rFonts w:asciiTheme="minorHAnsi" w:eastAsiaTheme="minorEastAsia" w:hAnsiTheme="minorHAnsi" w:cstheme="minorBidi"/>
          <w:noProof/>
          <w:sz w:val="22"/>
          <w:szCs w:val="22"/>
          <w:lang w:val="en-GB" w:eastAsia="en-GB"/>
        </w:rPr>
      </w:pPr>
      <w:ins w:id="4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"_Toc8854551"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2.2.1</w:t>
        </w:r>
        <w:r w:rsidRPr="00EC1282">
          <w:rPr>
            <w:rStyle w:val="Hyperlink"/>
            <w:noProof/>
            <w:lang w:val="en-GB"/>
          </w:rPr>
          <w:t xml:space="preserve"> Circumventing xs:any</w:t>
        </w:r>
        <w:r>
          <w:rPr>
            <w:noProof/>
            <w:webHidden/>
          </w:rPr>
          <w:tab/>
        </w:r>
        <w:r>
          <w:rPr>
            <w:noProof/>
            <w:webHidden/>
          </w:rPr>
          <w:fldChar w:fldCharType="begin"/>
        </w:r>
        <w:r>
          <w:rPr>
            <w:noProof/>
            <w:webHidden/>
          </w:rPr>
          <w:instrText xml:space="preserve"> PAGEREF _Toc8854551 \h </w:instrText>
        </w:r>
        <w:r>
          <w:rPr>
            <w:noProof/>
            <w:webHidden/>
          </w:rPr>
        </w:r>
      </w:ins>
      <w:r>
        <w:rPr>
          <w:noProof/>
          <w:webHidden/>
        </w:rPr>
        <w:fldChar w:fldCharType="separate"/>
      </w:r>
      <w:ins w:id="41" w:author="Andreas Kuehne" w:date="2019-05-15T23:15:00Z">
        <w:r>
          <w:rPr>
            <w:noProof/>
            <w:webHidden/>
          </w:rPr>
          <w:t>16</w:t>
        </w:r>
        <w:r>
          <w:rPr>
            <w:noProof/>
            <w:webHidden/>
          </w:rPr>
          <w:fldChar w:fldCharType="end"/>
        </w:r>
        <w:r w:rsidRPr="00EC1282">
          <w:rPr>
            <w:rStyle w:val="Hyperlink"/>
            <w:noProof/>
          </w:rPr>
          <w:fldChar w:fldCharType="end"/>
        </w:r>
      </w:ins>
    </w:p>
    <w:p w14:paraId="05816A83" w14:textId="249B55BB" w:rsidR="000048E7" w:rsidRDefault="000048E7">
      <w:pPr>
        <w:pStyle w:val="Verzeichnis3"/>
        <w:tabs>
          <w:tab w:val="right" w:leader="dot" w:pos="9350"/>
        </w:tabs>
        <w:rPr>
          <w:ins w:id="42" w:author="Andreas Kuehne" w:date="2019-05-15T23:15:00Z"/>
          <w:rFonts w:asciiTheme="minorHAnsi" w:eastAsiaTheme="minorEastAsia" w:hAnsiTheme="minorHAnsi" w:cstheme="minorBidi"/>
          <w:noProof/>
          <w:sz w:val="22"/>
          <w:szCs w:val="22"/>
          <w:lang w:val="en-GB" w:eastAsia="en-GB"/>
        </w:rPr>
      </w:pPr>
      <w:ins w:id="4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"_Toc8854552"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2.2.2</w:t>
        </w:r>
        <w:r w:rsidRPr="00EC1282">
          <w:rPr>
            <w:rStyle w:val="Hyperlink"/>
            <w:noProof/>
            <w:lang w:val="en-GB"/>
          </w:rPr>
          <w:t xml:space="preserve"> Substituting the mixed Schema Attribute</w:t>
        </w:r>
        <w:r>
          <w:rPr>
            <w:noProof/>
            <w:webHidden/>
          </w:rPr>
          <w:tab/>
        </w:r>
        <w:r>
          <w:rPr>
            <w:noProof/>
            <w:webHidden/>
          </w:rPr>
          <w:fldChar w:fldCharType="begin"/>
        </w:r>
        <w:r>
          <w:rPr>
            <w:noProof/>
            <w:webHidden/>
          </w:rPr>
          <w:instrText xml:space="preserve"> PAGEREF _Toc8854552 \h </w:instrText>
        </w:r>
        <w:r>
          <w:rPr>
            <w:noProof/>
            <w:webHidden/>
          </w:rPr>
        </w:r>
      </w:ins>
      <w:r>
        <w:rPr>
          <w:noProof/>
          <w:webHidden/>
        </w:rPr>
        <w:fldChar w:fldCharType="separate"/>
      </w:r>
      <w:ins w:id="44" w:author="Andreas Kuehne" w:date="2019-05-15T23:15:00Z">
        <w:r>
          <w:rPr>
            <w:noProof/>
            <w:webHidden/>
          </w:rPr>
          <w:t>17</w:t>
        </w:r>
        <w:r>
          <w:rPr>
            <w:noProof/>
            <w:webHidden/>
          </w:rPr>
          <w:fldChar w:fldCharType="end"/>
        </w:r>
        <w:r w:rsidRPr="00EC1282">
          <w:rPr>
            <w:rStyle w:val="Hyperlink"/>
            <w:noProof/>
          </w:rPr>
          <w:fldChar w:fldCharType="end"/>
        </w:r>
      </w:ins>
    </w:p>
    <w:p w14:paraId="50DFD125" w14:textId="19EDDEAF" w:rsidR="000048E7" w:rsidRDefault="000048E7">
      <w:pPr>
        <w:pStyle w:val="Verzeichnis3"/>
        <w:tabs>
          <w:tab w:val="right" w:leader="dot" w:pos="9350"/>
        </w:tabs>
        <w:rPr>
          <w:ins w:id="45" w:author="Andreas Kuehne" w:date="2019-05-15T23:15:00Z"/>
          <w:rFonts w:asciiTheme="minorHAnsi" w:eastAsiaTheme="minorEastAsia" w:hAnsiTheme="minorHAnsi" w:cstheme="minorBidi"/>
          <w:noProof/>
          <w:sz w:val="22"/>
          <w:szCs w:val="22"/>
          <w:lang w:val="en-GB" w:eastAsia="en-GB"/>
        </w:rPr>
      </w:pPr>
      <w:ins w:id="4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"_Toc8854553"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2.2.3</w:t>
        </w:r>
        <w:r w:rsidRPr="00EC1282">
          <w:rPr>
            <w:rStyle w:val="Hyperlink"/>
            <w:noProof/>
            <w:lang w:val="en-GB"/>
          </w:rPr>
          <w:t xml:space="preserve"> Introducing the </w:t>
        </w:r>
        <w:r w:rsidRPr="00EC1282">
          <w:rPr>
            <w:rStyle w:val="Hyperlink"/>
            <w:rFonts w:ascii="Courier New" w:hAnsi="Courier New"/>
            <w:noProof/>
            <w:lang w:val="en-GB"/>
          </w:rPr>
          <w:t>NsPrefixMappingType</w:t>
        </w:r>
        <w:r w:rsidRPr="00EC1282">
          <w:rPr>
            <w:rStyle w:val="Hyperlink"/>
            <w:noProof/>
            <w:lang w:val="en-GB"/>
          </w:rPr>
          <w:t xml:space="preserve"> Component</w:t>
        </w:r>
        <w:r>
          <w:rPr>
            <w:noProof/>
            <w:webHidden/>
          </w:rPr>
          <w:tab/>
        </w:r>
        <w:r>
          <w:rPr>
            <w:noProof/>
            <w:webHidden/>
          </w:rPr>
          <w:fldChar w:fldCharType="begin"/>
        </w:r>
        <w:r>
          <w:rPr>
            <w:noProof/>
            <w:webHidden/>
          </w:rPr>
          <w:instrText xml:space="preserve"> PAGEREF _Toc8854553 \h </w:instrText>
        </w:r>
        <w:r>
          <w:rPr>
            <w:noProof/>
            <w:webHidden/>
          </w:rPr>
        </w:r>
      </w:ins>
      <w:r>
        <w:rPr>
          <w:noProof/>
          <w:webHidden/>
        </w:rPr>
        <w:fldChar w:fldCharType="separate"/>
      </w:r>
      <w:ins w:id="47" w:author="Andreas Kuehne" w:date="2019-05-15T23:15:00Z">
        <w:r>
          <w:rPr>
            <w:noProof/>
            <w:webHidden/>
          </w:rPr>
          <w:t>17</w:t>
        </w:r>
        <w:r>
          <w:rPr>
            <w:noProof/>
            <w:webHidden/>
          </w:rPr>
          <w:fldChar w:fldCharType="end"/>
        </w:r>
        <w:r w:rsidRPr="00EC1282">
          <w:rPr>
            <w:rStyle w:val="Hyperlink"/>
            <w:noProof/>
          </w:rPr>
          <w:fldChar w:fldCharType="end"/>
        </w:r>
      </w:ins>
    </w:p>
    <w:p w14:paraId="35676311" w14:textId="694B62B6" w:rsidR="000048E7" w:rsidRDefault="000048E7">
      <w:pPr>
        <w:pStyle w:val="Verzeichnis3"/>
        <w:tabs>
          <w:tab w:val="right" w:leader="dot" w:pos="9350"/>
        </w:tabs>
        <w:rPr>
          <w:ins w:id="48" w:author="Andreas Kuehne" w:date="2019-05-15T23:15:00Z"/>
          <w:rFonts w:asciiTheme="minorHAnsi" w:eastAsiaTheme="minorEastAsia" w:hAnsiTheme="minorHAnsi" w:cstheme="minorBidi"/>
          <w:noProof/>
          <w:sz w:val="22"/>
          <w:szCs w:val="22"/>
          <w:lang w:val="en-GB" w:eastAsia="en-GB"/>
        </w:rPr>
      </w:pPr>
      <w:ins w:id="4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"_Toc8854554"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2.2.4</w:t>
        </w:r>
        <w:r w:rsidRPr="00EC1282">
          <w:rPr>
            <w:rStyle w:val="Hyperlink"/>
            <w:noProof/>
            <w:lang w:val="en-GB"/>
          </w:rPr>
          <w:t xml:space="preserve"> Imported XML schemes</w:t>
        </w:r>
        <w:r>
          <w:rPr>
            <w:noProof/>
            <w:webHidden/>
          </w:rPr>
          <w:tab/>
        </w:r>
        <w:r>
          <w:rPr>
            <w:noProof/>
            <w:webHidden/>
          </w:rPr>
          <w:fldChar w:fldCharType="begin"/>
        </w:r>
        <w:r>
          <w:rPr>
            <w:noProof/>
            <w:webHidden/>
          </w:rPr>
          <w:instrText xml:space="preserve"> PAGEREF _Toc8854554 \h </w:instrText>
        </w:r>
        <w:r>
          <w:rPr>
            <w:noProof/>
            <w:webHidden/>
          </w:rPr>
        </w:r>
      </w:ins>
      <w:r>
        <w:rPr>
          <w:noProof/>
          <w:webHidden/>
        </w:rPr>
        <w:fldChar w:fldCharType="separate"/>
      </w:r>
      <w:ins w:id="50" w:author="Andreas Kuehne" w:date="2019-05-15T23:15:00Z">
        <w:r>
          <w:rPr>
            <w:noProof/>
            <w:webHidden/>
          </w:rPr>
          <w:t>17</w:t>
        </w:r>
        <w:r>
          <w:rPr>
            <w:noProof/>
            <w:webHidden/>
          </w:rPr>
          <w:fldChar w:fldCharType="end"/>
        </w:r>
        <w:r w:rsidRPr="00EC1282">
          <w:rPr>
            <w:rStyle w:val="Hyperlink"/>
            <w:noProof/>
          </w:rPr>
          <w:fldChar w:fldCharType="end"/>
        </w:r>
      </w:ins>
    </w:p>
    <w:p w14:paraId="5A5048DC" w14:textId="47452D99" w:rsidR="000048E7" w:rsidRDefault="000048E7">
      <w:pPr>
        <w:pStyle w:val="Verzeichnis3"/>
        <w:tabs>
          <w:tab w:val="right" w:leader="dot" w:pos="9350"/>
        </w:tabs>
        <w:rPr>
          <w:ins w:id="51" w:author="Andreas Kuehne" w:date="2019-05-15T23:15:00Z"/>
          <w:rFonts w:asciiTheme="minorHAnsi" w:eastAsiaTheme="minorEastAsia" w:hAnsiTheme="minorHAnsi" w:cstheme="minorBidi"/>
          <w:noProof/>
          <w:sz w:val="22"/>
          <w:szCs w:val="22"/>
          <w:lang w:val="en-GB" w:eastAsia="en-GB"/>
        </w:rPr>
      </w:pPr>
      <w:ins w:id="5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"_Toc8854555"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2.2.5</w:t>
        </w:r>
        <w:r w:rsidRPr="00EC1282">
          <w:rPr>
            <w:rStyle w:val="Hyperlink"/>
            <w:noProof/>
            <w:lang w:val="en-GB"/>
          </w:rPr>
          <w:t xml:space="preserve"> Syntax variants</w:t>
        </w:r>
        <w:r>
          <w:rPr>
            <w:noProof/>
            <w:webHidden/>
          </w:rPr>
          <w:tab/>
        </w:r>
        <w:r>
          <w:rPr>
            <w:noProof/>
            <w:webHidden/>
          </w:rPr>
          <w:fldChar w:fldCharType="begin"/>
        </w:r>
        <w:r>
          <w:rPr>
            <w:noProof/>
            <w:webHidden/>
          </w:rPr>
          <w:instrText xml:space="preserve"> PAGEREF _Toc8854555 \h </w:instrText>
        </w:r>
        <w:r>
          <w:rPr>
            <w:noProof/>
            <w:webHidden/>
          </w:rPr>
        </w:r>
      </w:ins>
      <w:r>
        <w:rPr>
          <w:noProof/>
          <w:webHidden/>
        </w:rPr>
        <w:fldChar w:fldCharType="separate"/>
      </w:r>
      <w:ins w:id="53" w:author="Andreas Kuehne" w:date="2019-05-15T23:15:00Z">
        <w:r>
          <w:rPr>
            <w:noProof/>
            <w:webHidden/>
          </w:rPr>
          <w:t>18</w:t>
        </w:r>
        <w:r>
          <w:rPr>
            <w:noProof/>
            <w:webHidden/>
          </w:rPr>
          <w:fldChar w:fldCharType="end"/>
        </w:r>
        <w:r w:rsidRPr="00EC1282">
          <w:rPr>
            <w:rStyle w:val="Hyperlink"/>
            <w:noProof/>
          </w:rPr>
          <w:fldChar w:fldCharType="end"/>
        </w:r>
      </w:ins>
    </w:p>
    <w:p w14:paraId="5507F6EA" w14:textId="76B17BAE" w:rsidR="000048E7" w:rsidRDefault="000048E7">
      <w:pPr>
        <w:pStyle w:val="Verzeichnis3"/>
        <w:tabs>
          <w:tab w:val="right" w:leader="dot" w:pos="9350"/>
        </w:tabs>
        <w:rPr>
          <w:ins w:id="54" w:author="Andreas Kuehne" w:date="2019-05-15T23:15:00Z"/>
          <w:rFonts w:asciiTheme="minorHAnsi" w:eastAsiaTheme="minorEastAsia" w:hAnsiTheme="minorHAnsi" w:cstheme="minorBidi"/>
          <w:noProof/>
          <w:sz w:val="22"/>
          <w:szCs w:val="22"/>
          <w:lang w:val="en-GB" w:eastAsia="en-GB"/>
        </w:rPr>
      </w:pPr>
      <w:ins w:id="5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"_Toc8854556"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2.2.6</w:t>
        </w:r>
        <w:r w:rsidRPr="00EC1282">
          <w:rPr>
            <w:rStyle w:val="Hyperlink"/>
            <w:noProof/>
            <w:lang w:val="en-GB"/>
          </w:rPr>
          <w:t xml:space="preserve"> JSON Syntax Extensions</w:t>
        </w:r>
        <w:r>
          <w:rPr>
            <w:noProof/>
            <w:webHidden/>
          </w:rPr>
          <w:tab/>
        </w:r>
        <w:r>
          <w:rPr>
            <w:noProof/>
            <w:webHidden/>
          </w:rPr>
          <w:fldChar w:fldCharType="begin"/>
        </w:r>
        <w:r>
          <w:rPr>
            <w:noProof/>
            <w:webHidden/>
          </w:rPr>
          <w:instrText xml:space="preserve"> PAGEREF _Toc8854556 \h </w:instrText>
        </w:r>
        <w:r>
          <w:rPr>
            <w:noProof/>
            <w:webHidden/>
          </w:rPr>
        </w:r>
      </w:ins>
      <w:r>
        <w:rPr>
          <w:noProof/>
          <w:webHidden/>
        </w:rPr>
        <w:fldChar w:fldCharType="separate"/>
      </w:r>
      <w:ins w:id="56" w:author="Andreas Kuehne" w:date="2019-05-15T23:15:00Z">
        <w:r>
          <w:rPr>
            <w:noProof/>
            <w:webHidden/>
          </w:rPr>
          <w:t>18</w:t>
        </w:r>
        <w:r>
          <w:rPr>
            <w:noProof/>
            <w:webHidden/>
          </w:rPr>
          <w:fldChar w:fldCharType="end"/>
        </w:r>
        <w:r w:rsidRPr="00EC1282">
          <w:rPr>
            <w:rStyle w:val="Hyperlink"/>
            <w:noProof/>
          </w:rPr>
          <w:fldChar w:fldCharType="end"/>
        </w:r>
      </w:ins>
    </w:p>
    <w:p w14:paraId="2D98446D" w14:textId="36AC6118" w:rsidR="000048E7" w:rsidRDefault="000048E7">
      <w:pPr>
        <w:pStyle w:val="Verzeichnis2"/>
        <w:tabs>
          <w:tab w:val="right" w:leader="dot" w:pos="9350"/>
        </w:tabs>
        <w:rPr>
          <w:ins w:id="57" w:author="Andreas Kuehne" w:date="2019-05-15T23:15:00Z"/>
          <w:rFonts w:asciiTheme="minorHAnsi" w:eastAsiaTheme="minorEastAsia" w:hAnsiTheme="minorHAnsi" w:cstheme="minorBidi"/>
          <w:noProof/>
          <w:sz w:val="22"/>
          <w:szCs w:val="22"/>
          <w:lang w:val="en-GB" w:eastAsia="en-GB"/>
        </w:rPr>
      </w:pPr>
      <w:ins w:id="5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"_Toc8854557"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2.3 Construction Principles</w:t>
        </w:r>
        <w:r>
          <w:rPr>
            <w:noProof/>
            <w:webHidden/>
          </w:rPr>
          <w:tab/>
        </w:r>
        <w:r>
          <w:rPr>
            <w:noProof/>
            <w:webHidden/>
          </w:rPr>
          <w:fldChar w:fldCharType="begin"/>
        </w:r>
        <w:r>
          <w:rPr>
            <w:noProof/>
            <w:webHidden/>
          </w:rPr>
          <w:instrText xml:space="preserve"> PAGEREF _Toc8854557 \h </w:instrText>
        </w:r>
        <w:r>
          <w:rPr>
            <w:noProof/>
            <w:webHidden/>
          </w:rPr>
        </w:r>
      </w:ins>
      <w:r>
        <w:rPr>
          <w:noProof/>
          <w:webHidden/>
        </w:rPr>
        <w:fldChar w:fldCharType="separate"/>
      </w:r>
      <w:ins w:id="59" w:author="Andreas Kuehne" w:date="2019-05-15T23:15:00Z">
        <w:r>
          <w:rPr>
            <w:noProof/>
            <w:webHidden/>
          </w:rPr>
          <w:t>18</w:t>
        </w:r>
        <w:r>
          <w:rPr>
            <w:noProof/>
            <w:webHidden/>
          </w:rPr>
          <w:fldChar w:fldCharType="end"/>
        </w:r>
        <w:r w:rsidRPr="00EC1282">
          <w:rPr>
            <w:rStyle w:val="Hyperlink"/>
            <w:noProof/>
          </w:rPr>
          <w:fldChar w:fldCharType="end"/>
        </w:r>
      </w:ins>
    </w:p>
    <w:p w14:paraId="4585E622" w14:textId="0D5158D6" w:rsidR="000048E7" w:rsidRDefault="000048E7">
      <w:pPr>
        <w:pStyle w:val="Verzeichnis3"/>
        <w:tabs>
          <w:tab w:val="right" w:leader="dot" w:pos="9350"/>
        </w:tabs>
        <w:rPr>
          <w:ins w:id="60" w:author="Andreas Kuehne" w:date="2019-05-15T23:15:00Z"/>
          <w:rFonts w:asciiTheme="minorHAnsi" w:eastAsiaTheme="minorEastAsia" w:hAnsiTheme="minorHAnsi" w:cstheme="minorBidi"/>
          <w:noProof/>
          <w:sz w:val="22"/>
          <w:szCs w:val="22"/>
          <w:lang w:val="en-GB" w:eastAsia="en-GB"/>
        </w:rPr>
      </w:pPr>
      <w:ins w:id="6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"_Toc8854558"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2.3.1</w:t>
        </w:r>
        <w:r w:rsidRPr="00EC1282">
          <w:rPr>
            <w:rStyle w:val="Hyperlink"/>
            <w:noProof/>
            <w:lang w:val="en-GB"/>
          </w:rPr>
          <w:t xml:space="preserve"> Multi Syntax approach</w:t>
        </w:r>
        <w:r>
          <w:rPr>
            <w:noProof/>
            <w:webHidden/>
          </w:rPr>
          <w:tab/>
        </w:r>
        <w:r>
          <w:rPr>
            <w:noProof/>
            <w:webHidden/>
          </w:rPr>
          <w:fldChar w:fldCharType="begin"/>
        </w:r>
        <w:r>
          <w:rPr>
            <w:noProof/>
            <w:webHidden/>
          </w:rPr>
          <w:instrText xml:space="preserve"> PAGEREF _Toc8854558 \h </w:instrText>
        </w:r>
        <w:r>
          <w:rPr>
            <w:noProof/>
            <w:webHidden/>
          </w:rPr>
        </w:r>
      </w:ins>
      <w:r>
        <w:rPr>
          <w:noProof/>
          <w:webHidden/>
        </w:rPr>
        <w:fldChar w:fldCharType="separate"/>
      </w:r>
      <w:ins w:id="62" w:author="Andreas Kuehne" w:date="2019-05-15T23:15:00Z">
        <w:r>
          <w:rPr>
            <w:noProof/>
            <w:webHidden/>
          </w:rPr>
          <w:t>18</w:t>
        </w:r>
        <w:r>
          <w:rPr>
            <w:noProof/>
            <w:webHidden/>
          </w:rPr>
          <w:fldChar w:fldCharType="end"/>
        </w:r>
        <w:r w:rsidRPr="00EC1282">
          <w:rPr>
            <w:rStyle w:val="Hyperlink"/>
            <w:noProof/>
          </w:rPr>
          <w:fldChar w:fldCharType="end"/>
        </w:r>
      </w:ins>
    </w:p>
    <w:p w14:paraId="3CDA8CB4" w14:textId="2C1B9BB0" w:rsidR="000048E7" w:rsidRDefault="000048E7">
      <w:pPr>
        <w:pStyle w:val="Verzeichnis2"/>
        <w:tabs>
          <w:tab w:val="right" w:leader="dot" w:pos="9350"/>
        </w:tabs>
        <w:rPr>
          <w:ins w:id="63" w:author="Andreas Kuehne" w:date="2019-05-15T23:15:00Z"/>
          <w:rFonts w:asciiTheme="minorHAnsi" w:eastAsiaTheme="minorEastAsia" w:hAnsiTheme="minorHAnsi" w:cstheme="minorBidi"/>
          <w:noProof/>
          <w:sz w:val="22"/>
          <w:szCs w:val="22"/>
          <w:lang w:val="en-GB" w:eastAsia="en-GB"/>
        </w:rPr>
      </w:pPr>
      <w:ins w:id="6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"_Toc8854559"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2.4 Schema Organization and Namespaces</w:t>
        </w:r>
        <w:r>
          <w:rPr>
            <w:noProof/>
            <w:webHidden/>
          </w:rPr>
          <w:tab/>
        </w:r>
        <w:r>
          <w:rPr>
            <w:noProof/>
            <w:webHidden/>
          </w:rPr>
          <w:fldChar w:fldCharType="begin"/>
        </w:r>
        <w:r>
          <w:rPr>
            <w:noProof/>
            <w:webHidden/>
          </w:rPr>
          <w:instrText xml:space="preserve"> PAGEREF _Toc8854559 \h </w:instrText>
        </w:r>
        <w:r>
          <w:rPr>
            <w:noProof/>
            <w:webHidden/>
          </w:rPr>
        </w:r>
      </w:ins>
      <w:r>
        <w:rPr>
          <w:noProof/>
          <w:webHidden/>
        </w:rPr>
        <w:fldChar w:fldCharType="separate"/>
      </w:r>
      <w:ins w:id="65" w:author="Andreas Kuehne" w:date="2019-05-15T23:15:00Z">
        <w:r>
          <w:rPr>
            <w:noProof/>
            <w:webHidden/>
          </w:rPr>
          <w:t>19</w:t>
        </w:r>
        <w:r>
          <w:rPr>
            <w:noProof/>
            <w:webHidden/>
          </w:rPr>
          <w:fldChar w:fldCharType="end"/>
        </w:r>
        <w:r w:rsidRPr="00EC1282">
          <w:rPr>
            <w:rStyle w:val="Hyperlink"/>
            <w:noProof/>
          </w:rPr>
          <w:fldChar w:fldCharType="end"/>
        </w:r>
      </w:ins>
    </w:p>
    <w:p w14:paraId="2754B3E1" w14:textId="27A701F1" w:rsidR="000048E7" w:rsidRDefault="000048E7">
      <w:pPr>
        <w:pStyle w:val="Verzeichnis2"/>
        <w:tabs>
          <w:tab w:val="right" w:leader="dot" w:pos="9350"/>
        </w:tabs>
        <w:rPr>
          <w:ins w:id="66" w:author="Andreas Kuehne" w:date="2019-05-15T23:15:00Z"/>
          <w:rFonts w:asciiTheme="minorHAnsi" w:eastAsiaTheme="minorEastAsia" w:hAnsiTheme="minorHAnsi" w:cstheme="minorBidi"/>
          <w:noProof/>
          <w:sz w:val="22"/>
          <w:szCs w:val="22"/>
          <w:lang w:val="en-GB" w:eastAsia="en-GB"/>
        </w:rPr>
      </w:pPr>
      <w:ins w:id="6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"_Toc8854560"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2.5 DSS Component Overview</w:t>
        </w:r>
        <w:r>
          <w:rPr>
            <w:noProof/>
            <w:webHidden/>
          </w:rPr>
          <w:tab/>
        </w:r>
        <w:r>
          <w:rPr>
            <w:noProof/>
            <w:webHidden/>
          </w:rPr>
          <w:fldChar w:fldCharType="begin"/>
        </w:r>
        <w:r>
          <w:rPr>
            <w:noProof/>
            <w:webHidden/>
          </w:rPr>
          <w:instrText xml:space="preserve"> PAGEREF _Toc8854560 \h </w:instrText>
        </w:r>
        <w:r>
          <w:rPr>
            <w:noProof/>
            <w:webHidden/>
          </w:rPr>
        </w:r>
      </w:ins>
      <w:r>
        <w:rPr>
          <w:noProof/>
          <w:webHidden/>
        </w:rPr>
        <w:fldChar w:fldCharType="separate"/>
      </w:r>
      <w:ins w:id="68" w:author="Andreas Kuehne" w:date="2019-05-15T23:15:00Z">
        <w:r>
          <w:rPr>
            <w:noProof/>
            <w:webHidden/>
          </w:rPr>
          <w:t>20</w:t>
        </w:r>
        <w:r>
          <w:rPr>
            <w:noProof/>
            <w:webHidden/>
          </w:rPr>
          <w:fldChar w:fldCharType="end"/>
        </w:r>
        <w:r w:rsidRPr="00EC1282">
          <w:rPr>
            <w:rStyle w:val="Hyperlink"/>
            <w:noProof/>
          </w:rPr>
          <w:fldChar w:fldCharType="end"/>
        </w:r>
      </w:ins>
    </w:p>
    <w:p w14:paraId="77857416" w14:textId="2D5D4DF6" w:rsidR="000048E7" w:rsidRDefault="000048E7">
      <w:pPr>
        <w:pStyle w:val="Verzeichnis3"/>
        <w:tabs>
          <w:tab w:val="right" w:leader="dot" w:pos="9350"/>
        </w:tabs>
        <w:rPr>
          <w:ins w:id="69" w:author="Andreas Kuehne" w:date="2019-05-15T23:15:00Z"/>
          <w:rFonts w:asciiTheme="minorHAnsi" w:eastAsiaTheme="minorEastAsia" w:hAnsiTheme="minorHAnsi" w:cstheme="minorBidi"/>
          <w:noProof/>
          <w:sz w:val="22"/>
          <w:szCs w:val="22"/>
          <w:lang w:val="en-GB" w:eastAsia="en-GB"/>
        </w:rPr>
      </w:pPr>
      <w:ins w:id="7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"_Toc8854561"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2.5.1</w:t>
        </w:r>
        <w:r w:rsidRPr="00EC1282">
          <w:rPr>
            <w:rStyle w:val="Hyperlink"/>
            <w:noProof/>
            <w:lang w:val="en-GB"/>
          </w:rPr>
          <w:t xml:space="preserve"> Schema Extensions</w:t>
        </w:r>
        <w:r>
          <w:rPr>
            <w:noProof/>
            <w:webHidden/>
          </w:rPr>
          <w:tab/>
        </w:r>
        <w:r>
          <w:rPr>
            <w:noProof/>
            <w:webHidden/>
          </w:rPr>
          <w:fldChar w:fldCharType="begin"/>
        </w:r>
        <w:r>
          <w:rPr>
            <w:noProof/>
            <w:webHidden/>
          </w:rPr>
          <w:instrText xml:space="preserve"> PAGEREF _Toc8854561 \h </w:instrText>
        </w:r>
        <w:r>
          <w:rPr>
            <w:noProof/>
            <w:webHidden/>
          </w:rPr>
        </w:r>
      </w:ins>
      <w:r>
        <w:rPr>
          <w:noProof/>
          <w:webHidden/>
        </w:rPr>
        <w:fldChar w:fldCharType="separate"/>
      </w:r>
      <w:ins w:id="71" w:author="Andreas Kuehne" w:date="2019-05-15T23:15:00Z">
        <w:r>
          <w:rPr>
            <w:noProof/>
            <w:webHidden/>
          </w:rPr>
          <w:t>20</w:t>
        </w:r>
        <w:r>
          <w:rPr>
            <w:noProof/>
            <w:webHidden/>
          </w:rPr>
          <w:fldChar w:fldCharType="end"/>
        </w:r>
        <w:r w:rsidRPr="00EC1282">
          <w:rPr>
            <w:rStyle w:val="Hyperlink"/>
            <w:noProof/>
          </w:rPr>
          <w:fldChar w:fldCharType="end"/>
        </w:r>
      </w:ins>
    </w:p>
    <w:p w14:paraId="55C3566B" w14:textId="5387884C" w:rsidR="000048E7" w:rsidRDefault="000048E7">
      <w:pPr>
        <w:pStyle w:val="Verzeichnis1"/>
        <w:rPr>
          <w:ins w:id="72" w:author="Andreas Kuehne" w:date="2019-05-15T23:15:00Z"/>
          <w:rFonts w:asciiTheme="minorHAnsi" w:eastAsiaTheme="minorEastAsia" w:hAnsiTheme="minorHAnsi" w:cstheme="minorBidi"/>
          <w:noProof/>
          <w:sz w:val="22"/>
          <w:szCs w:val="22"/>
          <w:lang w:val="en-GB" w:eastAsia="en-GB"/>
        </w:rPr>
      </w:pPr>
      <w:ins w:id="7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"_Toc8854562"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3</w:t>
        </w:r>
        <w:r>
          <w:rPr>
            <w:rFonts w:asciiTheme="minorHAnsi" w:eastAsiaTheme="minorEastAsia" w:hAnsiTheme="minorHAnsi" w:cstheme="minorBidi"/>
            <w:noProof/>
            <w:sz w:val="22"/>
            <w:szCs w:val="22"/>
            <w:lang w:val="en-GB" w:eastAsia="en-GB"/>
          </w:rPr>
          <w:tab/>
        </w:r>
        <w:r w:rsidRPr="00EC1282">
          <w:rPr>
            <w:rStyle w:val="Hyperlink"/>
            <w:noProof/>
            <w:lang w:val="en-GB"/>
          </w:rPr>
          <w:t>Data Type Models</w:t>
        </w:r>
        <w:r>
          <w:rPr>
            <w:noProof/>
            <w:webHidden/>
          </w:rPr>
          <w:tab/>
        </w:r>
        <w:r>
          <w:rPr>
            <w:noProof/>
            <w:webHidden/>
          </w:rPr>
          <w:fldChar w:fldCharType="begin"/>
        </w:r>
        <w:r>
          <w:rPr>
            <w:noProof/>
            <w:webHidden/>
          </w:rPr>
          <w:instrText xml:space="preserve"> PAGEREF _Toc8854562 \h </w:instrText>
        </w:r>
        <w:r>
          <w:rPr>
            <w:noProof/>
            <w:webHidden/>
          </w:rPr>
        </w:r>
      </w:ins>
      <w:r>
        <w:rPr>
          <w:noProof/>
          <w:webHidden/>
        </w:rPr>
        <w:fldChar w:fldCharType="separate"/>
      </w:r>
      <w:ins w:id="74" w:author="Andreas Kuehne" w:date="2019-05-15T23:15:00Z">
        <w:r>
          <w:rPr>
            <w:noProof/>
            <w:webHidden/>
          </w:rPr>
          <w:t>22</w:t>
        </w:r>
        <w:r>
          <w:rPr>
            <w:noProof/>
            <w:webHidden/>
          </w:rPr>
          <w:fldChar w:fldCharType="end"/>
        </w:r>
        <w:r w:rsidRPr="00EC1282">
          <w:rPr>
            <w:rStyle w:val="Hyperlink"/>
            <w:noProof/>
          </w:rPr>
          <w:fldChar w:fldCharType="end"/>
        </w:r>
      </w:ins>
    </w:p>
    <w:p w14:paraId="41D72C66" w14:textId="1E873DA3" w:rsidR="000048E7" w:rsidRDefault="000048E7">
      <w:pPr>
        <w:pStyle w:val="Verzeichnis2"/>
        <w:tabs>
          <w:tab w:val="right" w:leader="dot" w:pos="9350"/>
        </w:tabs>
        <w:rPr>
          <w:ins w:id="75" w:author="Andreas Kuehne" w:date="2019-05-15T23:15:00Z"/>
          <w:rFonts w:asciiTheme="minorHAnsi" w:eastAsiaTheme="minorEastAsia" w:hAnsiTheme="minorHAnsi" w:cstheme="minorBidi"/>
          <w:noProof/>
          <w:sz w:val="22"/>
          <w:szCs w:val="22"/>
          <w:lang w:val="en-GB" w:eastAsia="en-GB"/>
        </w:rPr>
      </w:pPr>
      <w:ins w:id="7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"_Toc8854563"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3.1 Boolean Model</w:t>
        </w:r>
        <w:r>
          <w:rPr>
            <w:noProof/>
            <w:webHidden/>
          </w:rPr>
          <w:tab/>
        </w:r>
        <w:r>
          <w:rPr>
            <w:noProof/>
            <w:webHidden/>
          </w:rPr>
          <w:fldChar w:fldCharType="begin"/>
        </w:r>
        <w:r>
          <w:rPr>
            <w:noProof/>
            <w:webHidden/>
          </w:rPr>
          <w:instrText xml:space="preserve"> PAGEREF _Toc8854563 \h </w:instrText>
        </w:r>
        <w:r>
          <w:rPr>
            <w:noProof/>
            <w:webHidden/>
          </w:rPr>
        </w:r>
      </w:ins>
      <w:r>
        <w:rPr>
          <w:noProof/>
          <w:webHidden/>
        </w:rPr>
        <w:fldChar w:fldCharType="separate"/>
      </w:r>
      <w:ins w:id="77" w:author="Andreas Kuehne" w:date="2019-05-15T23:15:00Z">
        <w:r>
          <w:rPr>
            <w:noProof/>
            <w:webHidden/>
          </w:rPr>
          <w:t>22</w:t>
        </w:r>
        <w:r>
          <w:rPr>
            <w:noProof/>
            <w:webHidden/>
          </w:rPr>
          <w:fldChar w:fldCharType="end"/>
        </w:r>
        <w:r w:rsidRPr="00EC1282">
          <w:rPr>
            <w:rStyle w:val="Hyperlink"/>
            <w:noProof/>
          </w:rPr>
          <w:fldChar w:fldCharType="end"/>
        </w:r>
      </w:ins>
    </w:p>
    <w:p w14:paraId="76CF239C" w14:textId="5E005EED" w:rsidR="000048E7" w:rsidRDefault="000048E7">
      <w:pPr>
        <w:pStyle w:val="Verzeichnis2"/>
        <w:tabs>
          <w:tab w:val="right" w:leader="dot" w:pos="9350"/>
        </w:tabs>
        <w:rPr>
          <w:ins w:id="78" w:author="Andreas Kuehne" w:date="2019-05-15T23:15:00Z"/>
          <w:rFonts w:asciiTheme="minorHAnsi" w:eastAsiaTheme="minorEastAsia" w:hAnsiTheme="minorHAnsi" w:cstheme="minorBidi"/>
          <w:noProof/>
          <w:sz w:val="22"/>
          <w:szCs w:val="22"/>
          <w:lang w:val="en-GB" w:eastAsia="en-GB"/>
        </w:rPr>
      </w:pPr>
      <w:ins w:id="7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"_Toc8854564"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3.2 Integer Model</w:t>
        </w:r>
        <w:r>
          <w:rPr>
            <w:noProof/>
            <w:webHidden/>
          </w:rPr>
          <w:tab/>
        </w:r>
        <w:r>
          <w:rPr>
            <w:noProof/>
            <w:webHidden/>
          </w:rPr>
          <w:fldChar w:fldCharType="begin"/>
        </w:r>
        <w:r>
          <w:rPr>
            <w:noProof/>
            <w:webHidden/>
          </w:rPr>
          <w:instrText xml:space="preserve"> PAGEREF _Toc8854564 \h </w:instrText>
        </w:r>
        <w:r>
          <w:rPr>
            <w:noProof/>
            <w:webHidden/>
          </w:rPr>
        </w:r>
      </w:ins>
      <w:r>
        <w:rPr>
          <w:noProof/>
          <w:webHidden/>
        </w:rPr>
        <w:fldChar w:fldCharType="separate"/>
      </w:r>
      <w:ins w:id="80" w:author="Andreas Kuehne" w:date="2019-05-15T23:15:00Z">
        <w:r>
          <w:rPr>
            <w:noProof/>
            <w:webHidden/>
          </w:rPr>
          <w:t>22</w:t>
        </w:r>
        <w:r>
          <w:rPr>
            <w:noProof/>
            <w:webHidden/>
          </w:rPr>
          <w:fldChar w:fldCharType="end"/>
        </w:r>
        <w:r w:rsidRPr="00EC1282">
          <w:rPr>
            <w:rStyle w:val="Hyperlink"/>
            <w:noProof/>
          </w:rPr>
          <w:fldChar w:fldCharType="end"/>
        </w:r>
      </w:ins>
    </w:p>
    <w:p w14:paraId="039620B8" w14:textId="007748DC" w:rsidR="000048E7" w:rsidRDefault="000048E7">
      <w:pPr>
        <w:pStyle w:val="Verzeichnis2"/>
        <w:tabs>
          <w:tab w:val="right" w:leader="dot" w:pos="9350"/>
        </w:tabs>
        <w:rPr>
          <w:ins w:id="81" w:author="Andreas Kuehne" w:date="2019-05-15T23:15:00Z"/>
          <w:rFonts w:asciiTheme="minorHAnsi" w:eastAsiaTheme="minorEastAsia" w:hAnsiTheme="minorHAnsi" w:cstheme="minorBidi"/>
          <w:noProof/>
          <w:sz w:val="22"/>
          <w:szCs w:val="22"/>
          <w:lang w:val="en-GB" w:eastAsia="en-GB"/>
        </w:rPr>
      </w:pPr>
      <w:ins w:id="8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"_Toc8854565"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3.3 String Model</w:t>
        </w:r>
        <w:r>
          <w:rPr>
            <w:noProof/>
            <w:webHidden/>
          </w:rPr>
          <w:tab/>
        </w:r>
        <w:r>
          <w:rPr>
            <w:noProof/>
            <w:webHidden/>
          </w:rPr>
          <w:fldChar w:fldCharType="begin"/>
        </w:r>
        <w:r>
          <w:rPr>
            <w:noProof/>
            <w:webHidden/>
          </w:rPr>
          <w:instrText xml:space="preserve"> PAGEREF _Toc8854565 \h </w:instrText>
        </w:r>
        <w:r>
          <w:rPr>
            <w:noProof/>
            <w:webHidden/>
          </w:rPr>
        </w:r>
      </w:ins>
      <w:r>
        <w:rPr>
          <w:noProof/>
          <w:webHidden/>
        </w:rPr>
        <w:fldChar w:fldCharType="separate"/>
      </w:r>
      <w:ins w:id="83" w:author="Andreas Kuehne" w:date="2019-05-15T23:15:00Z">
        <w:r>
          <w:rPr>
            <w:noProof/>
            <w:webHidden/>
          </w:rPr>
          <w:t>22</w:t>
        </w:r>
        <w:r>
          <w:rPr>
            <w:noProof/>
            <w:webHidden/>
          </w:rPr>
          <w:fldChar w:fldCharType="end"/>
        </w:r>
        <w:r w:rsidRPr="00EC1282">
          <w:rPr>
            <w:rStyle w:val="Hyperlink"/>
            <w:noProof/>
          </w:rPr>
          <w:fldChar w:fldCharType="end"/>
        </w:r>
      </w:ins>
    </w:p>
    <w:p w14:paraId="3171EEDD" w14:textId="6C2503FE" w:rsidR="000048E7" w:rsidRDefault="000048E7">
      <w:pPr>
        <w:pStyle w:val="Verzeichnis2"/>
        <w:tabs>
          <w:tab w:val="right" w:leader="dot" w:pos="9350"/>
        </w:tabs>
        <w:rPr>
          <w:ins w:id="84" w:author="Andreas Kuehne" w:date="2019-05-15T23:15:00Z"/>
          <w:rFonts w:asciiTheme="minorHAnsi" w:eastAsiaTheme="minorEastAsia" w:hAnsiTheme="minorHAnsi" w:cstheme="minorBidi"/>
          <w:noProof/>
          <w:sz w:val="22"/>
          <w:szCs w:val="22"/>
          <w:lang w:val="en-GB" w:eastAsia="en-GB"/>
        </w:rPr>
      </w:pPr>
      <w:ins w:id="8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"_Toc8854566"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3.4 Binary Data Model</w:t>
        </w:r>
        <w:r>
          <w:rPr>
            <w:noProof/>
            <w:webHidden/>
          </w:rPr>
          <w:tab/>
        </w:r>
        <w:r>
          <w:rPr>
            <w:noProof/>
            <w:webHidden/>
          </w:rPr>
          <w:fldChar w:fldCharType="begin"/>
        </w:r>
        <w:r>
          <w:rPr>
            <w:noProof/>
            <w:webHidden/>
          </w:rPr>
          <w:instrText xml:space="preserve"> PAGEREF _Toc8854566 \h </w:instrText>
        </w:r>
        <w:r>
          <w:rPr>
            <w:noProof/>
            <w:webHidden/>
          </w:rPr>
        </w:r>
      </w:ins>
      <w:r>
        <w:rPr>
          <w:noProof/>
          <w:webHidden/>
        </w:rPr>
        <w:fldChar w:fldCharType="separate"/>
      </w:r>
      <w:ins w:id="86" w:author="Andreas Kuehne" w:date="2019-05-15T23:15:00Z">
        <w:r>
          <w:rPr>
            <w:noProof/>
            <w:webHidden/>
          </w:rPr>
          <w:t>22</w:t>
        </w:r>
        <w:r>
          <w:rPr>
            <w:noProof/>
            <w:webHidden/>
          </w:rPr>
          <w:fldChar w:fldCharType="end"/>
        </w:r>
        <w:r w:rsidRPr="00EC1282">
          <w:rPr>
            <w:rStyle w:val="Hyperlink"/>
            <w:noProof/>
          </w:rPr>
          <w:fldChar w:fldCharType="end"/>
        </w:r>
      </w:ins>
    </w:p>
    <w:p w14:paraId="7AE55AB7" w14:textId="535FA0AD" w:rsidR="000048E7" w:rsidRDefault="000048E7">
      <w:pPr>
        <w:pStyle w:val="Verzeichnis2"/>
        <w:tabs>
          <w:tab w:val="right" w:leader="dot" w:pos="9350"/>
        </w:tabs>
        <w:rPr>
          <w:ins w:id="87" w:author="Andreas Kuehne" w:date="2019-05-15T23:15:00Z"/>
          <w:rFonts w:asciiTheme="minorHAnsi" w:eastAsiaTheme="minorEastAsia" w:hAnsiTheme="minorHAnsi" w:cstheme="minorBidi"/>
          <w:noProof/>
          <w:sz w:val="22"/>
          <w:szCs w:val="22"/>
          <w:lang w:val="en-GB" w:eastAsia="en-GB"/>
        </w:rPr>
      </w:pPr>
      <w:ins w:id="8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"_Toc8854567"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3.5 URI Model</w:t>
        </w:r>
        <w:r>
          <w:rPr>
            <w:noProof/>
            <w:webHidden/>
          </w:rPr>
          <w:tab/>
        </w:r>
        <w:r>
          <w:rPr>
            <w:noProof/>
            <w:webHidden/>
          </w:rPr>
          <w:fldChar w:fldCharType="begin"/>
        </w:r>
        <w:r>
          <w:rPr>
            <w:noProof/>
            <w:webHidden/>
          </w:rPr>
          <w:instrText xml:space="preserve"> PAGEREF _Toc8854567 \h </w:instrText>
        </w:r>
        <w:r>
          <w:rPr>
            <w:noProof/>
            <w:webHidden/>
          </w:rPr>
        </w:r>
      </w:ins>
      <w:r>
        <w:rPr>
          <w:noProof/>
          <w:webHidden/>
        </w:rPr>
        <w:fldChar w:fldCharType="separate"/>
      </w:r>
      <w:ins w:id="89" w:author="Andreas Kuehne" w:date="2019-05-15T23:15:00Z">
        <w:r>
          <w:rPr>
            <w:noProof/>
            <w:webHidden/>
          </w:rPr>
          <w:t>22</w:t>
        </w:r>
        <w:r>
          <w:rPr>
            <w:noProof/>
            <w:webHidden/>
          </w:rPr>
          <w:fldChar w:fldCharType="end"/>
        </w:r>
        <w:r w:rsidRPr="00EC1282">
          <w:rPr>
            <w:rStyle w:val="Hyperlink"/>
            <w:noProof/>
          </w:rPr>
          <w:fldChar w:fldCharType="end"/>
        </w:r>
      </w:ins>
    </w:p>
    <w:p w14:paraId="4BD614CB" w14:textId="384537CF" w:rsidR="000048E7" w:rsidRDefault="000048E7">
      <w:pPr>
        <w:pStyle w:val="Verzeichnis2"/>
        <w:tabs>
          <w:tab w:val="right" w:leader="dot" w:pos="9350"/>
        </w:tabs>
        <w:rPr>
          <w:ins w:id="90" w:author="Andreas Kuehne" w:date="2019-05-15T23:15:00Z"/>
          <w:rFonts w:asciiTheme="minorHAnsi" w:eastAsiaTheme="minorEastAsia" w:hAnsiTheme="minorHAnsi" w:cstheme="minorBidi"/>
          <w:noProof/>
          <w:sz w:val="22"/>
          <w:szCs w:val="22"/>
          <w:lang w:val="en-GB" w:eastAsia="en-GB"/>
        </w:rPr>
      </w:pPr>
      <w:ins w:id="9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"_Toc8854568"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3.6 Unique Identifier Model</w:t>
        </w:r>
        <w:r>
          <w:rPr>
            <w:noProof/>
            <w:webHidden/>
          </w:rPr>
          <w:tab/>
        </w:r>
        <w:r>
          <w:rPr>
            <w:noProof/>
            <w:webHidden/>
          </w:rPr>
          <w:fldChar w:fldCharType="begin"/>
        </w:r>
        <w:r>
          <w:rPr>
            <w:noProof/>
            <w:webHidden/>
          </w:rPr>
          <w:instrText xml:space="preserve"> PAGEREF _Toc8854568 \h </w:instrText>
        </w:r>
        <w:r>
          <w:rPr>
            <w:noProof/>
            <w:webHidden/>
          </w:rPr>
        </w:r>
      </w:ins>
      <w:r>
        <w:rPr>
          <w:noProof/>
          <w:webHidden/>
        </w:rPr>
        <w:fldChar w:fldCharType="separate"/>
      </w:r>
      <w:ins w:id="92" w:author="Andreas Kuehne" w:date="2019-05-15T23:15:00Z">
        <w:r>
          <w:rPr>
            <w:noProof/>
            <w:webHidden/>
          </w:rPr>
          <w:t>22</w:t>
        </w:r>
        <w:r>
          <w:rPr>
            <w:noProof/>
            <w:webHidden/>
          </w:rPr>
          <w:fldChar w:fldCharType="end"/>
        </w:r>
        <w:r w:rsidRPr="00EC1282">
          <w:rPr>
            <w:rStyle w:val="Hyperlink"/>
            <w:noProof/>
          </w:rPr>
          <w:fldChar w:fldCharType="end"/>
        </w:r>
      </w:ins>
    </w:p>
    <w:p w14:paraId="6EE88264" w14:textId="23BBFDA0" w:rsidR="000048E7" w:rsidRDefault="000048E7">
      <w:pPr>
        <w:pStyle w:val="Verzeichnis2"/>
        <w:tabs>
          <w:tab w:val="right" w:leader="dot" w:pos="9350"/>
        </w:tabs>
        <w:rPr>
          <w:ins w:id="93" w:author="Andreas Kuehne" w:date="2019-05-15T23:15:00Z"/>
          <w:rFonts w:asciiTheme="minorHAnsi" w:eastAsiaTheme="minorEastAsia" w:hAnsiTheme="minorHAnsi" w:cstheme="minorBidi"/>
          <w:noProof/>
          <w:sz w:val="22"/>
          <w:szCs w:val="22"/>
          <w:lang w:val="en-GB" w:eastAsia="en-GB"/>
        </w:rPr>
      </w:pPr>
      <w:ins w:id="9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"_Toc8854569"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3.7 Date and Time Model</w:t>
        </w:r>
        <w:r>
          <w:rPr>
            <w:noProof/>
            <w:webHidden/>
          </w:rPr>
          <w:tab/>
        </w:r>
        <w:r>
          <w:rPr>
            <w:noProof/>
            <w:webHidden/>
          </w:rPr>
          <w:fldChar w:fldCharType="begin"/>
        </w:r>
        <w:r>
          <w:rPr>
            <w:noProof/>
            <w:webHidden/>
          </w:rPr>
          <w:instrText xml:space="preserve"> PAGEREF _Toc8854569 \h </w:instrText>
        </w:r>
        <w:r>
          <w:rPr>
            <w:noProof/>
            <w:webHidden/>
          </w:rPr>
        </w:r>
      </w:ins>
      <w:r>
        <w:rPr>
          <w:noProof/>
          <w:webHidden/>
        </w:rPr>
        <w:fldChar w:fldCharType="separate"/>
      </w:r>
      <w:ins w:id="95" w:author="Andreas Kuehne" w:date="2019-05-15T23:15:00Z">
        <w:r>
          <w:rPr>
            <w:noProof/>
            <w:webHidden/>
          </w:rPr>
          <w:t>22</w:t>
        </w:r>
        <w:r>
          <w:rPr>
            <w:noProof/>
            <w:webHidden/>
          </w:rPr>
          <w:fldChar w:fldCharType="end"/>
        </w:r>
        <w:r w:rsidRPr="00EC1282">
          <w:rPr>
            <w:rStyle w:val="Hyperlink"/>
            <w:noProof/>
          </w:rPr>
          <w:fldChar w:fldCharType="end"/>
        </w:r>
      </w:ins>
    </w:p>
    <w:p w14:paraId="68DF1D94" w14:textId="0E1D1878" w:rsidR="000048E7" w:rsidRDefault="000048E7">
      <w:pPr>
        <w:pStyle w:val="Verzeichnis2"/>
        <w:tabs>
          <w:tab w:val="right" w:leader="dot" w:pos="9350"/>
        </w:tabs>
        <w:rPr>
          <w:ins w:id="96" w:author="Andreas Kuehne" w:date="2019-05-15T23:15:00Z"/>
          <w:rFonts w:asciiTheme="minorHAnsi" w:eastAsiaTheme="minorEastAsia" w:hAnsiTheme="minorHAnsi" w:cstheme="minorBidi"/>
          <w:noProof/>
          <w:sz w:val="22"/>
          <w:szCs w:val="22"/>
          <w:lang w:val="en-GB" w:eastAsia="en-GB"/>
        </w:rPr>
      </w:pPr>
      <w:ins w:id="9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"_Toc8854570"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3.8 Lang Model</w:t>
        </w:r>
        <w:r>
          <w:rPr>
            <w:noProof/>
            <w:webHidden/>
          </w:rPr>
          <w:tab/>
        </w:r>
        <w:r>
          <w:rPr>
            <w:noProof/>
            <w:webHidden/>
          </w:rPr>
          <w:fldChar w:fldCharType="begin"/>
        </w:r>
        <w:r>
          <w:rPr>
            <w:noProof/>
            <w:webHidden/>
          </w:rPr>
          <w:instrText xml:space="preserve"> PAGEREF _Toc8854570 \h </w:instrText>
        </w:r>
        <w:r>
          <w:rPr>
            <w:noProof/>
            <w:webHidden/>
          </w:rPr>
        </w:r>
      </w:ins>
      <w:r>
        <w:rPr>
          <w:noProof/>
          <w:webHidden/>
        </w:rPr>
        <w:fldChar w:fldCharType="separate"/>
      </w:r>
      <w:ins w:id="98" w:author="Andreas Kuehne" w:date="2019-05-15T23:15:00Z">
        <w:r>
          <w:rPr>
            <w:noProof/>
            <w:webHidden/>
          </w:rPr>
          <w:t>22</w:t>
        </w:r>
        <w:r>
          <w:rPr>
            <w:noProof/>
            <w:webHidden/>
          </w:rPr>
          <w:fldChar w:fldCharType="end"/>
        </w:r>
        <w:r w:rsidRPr="00EC1282">
          <w:rPr>
            <w:rStyle w:val="Hyperlink"/>
            <w:noProof/>
          </w:rPr>
          <w:fldChar w:fldCharType="end"/>
        </w:r>
      </w:ins>
    </w:p>
    <w:p w14:paraId="527E9C4B" w14:textId="565E145A" w:rsidR="000048E7" w:rsidRDefault="000048E7">
      <w:pPr>
        <w:pStyle w:val="Verzeichnis1"/>
        <w:rPr>
          <w:ins w:id="99" w:author="Andreas Kuehne" w:date="2019-05-15T23:15:00Z"/>
          <w:rFonts w:asciiTheme="minorHAnsi" w:eastAsiaTheme="minorEastAsia" w:hAnsiTheme="minorHAnsi" w:cstheme="minorBidi"/>
          <w:noProof/>
          <w:sz w:val="22"/>
          <w:szCs w:val="22"/>
          <w:lang w:val="en-GB" w:eastAsia="en-GB"/>
        </w:rPr>
      </w:pPr>
      <w:ins w:id="10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"_Toc8854571"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rPr>
          <w:t>4</w:t>
        </w:r>
        <w:r>
          <w:rPr>
            <w:rFonts w:asciiTheme="minorHAnsi" w:eastAsiaTheme="minorEastAsia" w:hAnsiTheme="minorHAnsi" w:cstheme="minorBidi"/>
            <w:noProof/>
            <w:sz w:val="22"/>
            <w:szCs w:val="22"/>
            <w:lang w:val="en-GB" w:eastAsia="en-GB"/>
          </w:rPr>
          <w:tab/>
        </w:r>
        <w:r w:rsidRPr="00EC1282">
          <w:rPr>
            <w:rStyle w:val="Hyperlink"/>
            <w:noProof/>
          </w:rPr>
          <w:t>Data Structure Models</w:t>
        </w:r>
        <w:r>
          <w:rPr>
            <w:noProof/>
            <w:webHidden/>
          </w:rPr>
          <w:tab/>
        </w:r>
        <w:r>
          <w:rPr>
            <w:noProof/>
            <w:webHidden/>
          </w:rPr>
          <w:fldChar w:fldCharType="begin"/>
        </w:r>
        <w:r>
          <w:rPr>
            <w:noProof/>
            <w:webHidden/>
          </w:rPr>
          <w:instrText xml:space="preserve"> PAGEREF _Toc8854571 \h </w:instrText>
        </w:r>
        <w:r>
          <w:rPr>
            <w:noProof/>
            <w:webHidden/>
          </w:rPr>
        </w:r>
      </w:ins>
      <w:r>
        <w:rPr>
          <w:noProof/>
          <w:webHidden/>
        </w:rPr>
        <w:fldChar w:fldCharType="separate"/>
      </w:r>
      <w:ins w:id="101" w:author="Andreas Kuehne" w:date="2019-05-15T23:15:00Z">
        <w:r>
          <w:rPr>
            <w:noProof/>
            <w:webHidden/>
          </w:rPr>
          <w:t>23</w:t>
        </w:r>
        <w:r>
          <w:rPr>
            <w:noProof/>
            <w:webHidden/>
          </w:rPr>
          <w:fldChar w:fldCharType="end"/>
        </w:r>
        <w:r w:rsidRPr="00EC1282">
          <w:rPr>
            <w:rStyle w:val="Hyperlink"/>
            <w:noProof/>
          </w:rPr>
          <w:fldChar w:fldCharType="end"/>
        </w:r>
      </w:ins>
    </w:p>
    <w:p w14:paraId="5E3EC7CE" w14:textId="2D57013D" w:rsidR="000048E7" w:rsidRDefault="000048E7">
      <w:pPr>
        <w:pStyle w:val="Verzeichnis2"/>
        <w:tabs>
          <w:tab w:val="right" w:leader="dot" w:pos="9350"/>
        </w:tabs>
        <w:rPr>
          <w:ins w:id="102" w:author="Andreas Kuehne" w:date="2019-05-15T23:15:00Z"/>
          <w:rFonts w:asciiTheme="minorHAnsi" w:eastAsiaTheme="minorEastAsia" w:hAnsiTheme="minorHAnsi" w:cstheme="minorBidi"/>
          <w:noProof/>
          <w:sz w:val="22"/>
          <w:szCs w:val="22"/>
          <w:lang w:val="en-GB" w:eastAsia="en-GB"/>
        </w:rPr>
      </w:pPr>
      <w:ins w:id="10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"_Toc8854572"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rPr>
          <w:t>4.1 Data Structure Models defined in this document</w:t>
        </w:r>
        <w:r>
          <w:rPr>
            <w:noProof/>
            <w:webHidden/>
          </w:rPr>
          <w:tab/>
        </w:r>
        <w:r>
          <w:rPr>
            <w:noProof/>
            <w:webHidden/>
          </w:rPr>
          <w:fldChar w:fldCharType="begin"/>
        </w:r>
        <w:r>
          <w:rPr>
            <w:noProof/>
            <w:webHidden/>
          </w:rPr>
          <w:instrText xml:space="preserve"> PAGEREF _Toc8854572 \h </w:instrText>
        </w:r>
        <w:r>
          <w:rPr>
            <w:noProof/>
            <w:webHidden/>
          </w:rPr>
        </w:r>
      </w:ins>
      <w:r>
        <w:rPr>
          <w:noProof/>
          <w:webHidden/>
        </w:rPr>
        <w:fldChar w:fldCharType="separate"/>
      </w:r>
      <w:ins w:id="104" w:author="Andreas Kuehne" w:date="2019-05-15T23:15:00Z">
        <w:r>
          <w:rPr>
            <w:noProof/>
            <w:webHidden/>
          </w:rPr>
          <w:t>23</w:t>
        </w:r>
        <w:r>
          <w:rPr>
            <w:noProof/>
            <w:webHidden/>
          </w:rPr>
          <w:fldChar w:fldCharType="end"/>
        </w:r>
        <w:r w:rsidRPr="00EC1282">
          <w:rPr>
            <w:rStyle w:val="Hyperlink"/>
            <w:noProof/>
          </w:rPr>
          <w:fldChar w:fldCharType="end"/>
        </w:r>
      </w:ins>
    </w:p>
    <w:p w14:paraId="29840C85" w14:textId="1B6D885E" w:rsidR="000048E7" w:rsidRDefault="000048E7">
      <w:pPr>
        <w:pStyle w:val="Verzeichnis3"/>
        <w:tabs>
          <w:tab w:val="right" w:leader="dot" w:pos="9350"/>
        </w:tabs>
        <w:rPr>
          <w:ins w:id="105" w:author="Andreas Kuehne" w:date="2019-05-15T23:15:00Z"/>
          <w:rFonts w:asciiTheme="minorHAnsi" w:eastAsiaTheme="minorEastAsia" w:hAnsiTheme="minorHAnsi" w:cstheme="minorBidi"/>
          <w:noProof/>
          <w:sz w:val="22"/>
          <w:szCs w:val="22"/>
          <w:lang w:val="en-GB" w:eastAsia="en-GB"/>
        </w:rPr>
      </w:pPr>
      <w:ins w:id="10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"_Toc8854573"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4.1.1</w:t>
        </w:r>
        <w:r w:rsidRPr="00EC1282">
          <w:rPr>
            <w:rStyle w:val="Hyperlink"/>
            <w:noProof/>
          </w:rPr>
          <w:t xml:space="preserve"> Component NsPrefixMapping</w:t>
        </w:r>
        <w:r>
          <w:rPr>
            <w:noProof/>
            <w:webHidden/>
          </w:rPr>
          <w:tab/>
        </w:r>
        <w:r>
          <w:rPr>
            <w:noProof/>
            <w:webHidden/>
          </w:rPr>
          <w:fldChar w:fldCharType="begin"/>
        </w:r>
        <w:r>
          <w:rPr>
            <w:noProof/>
            <w:webHidden/>
          </w:rPr>
          <w:instrText xml:space="preserve"> PAGEREF _Toc8854573 \h </w:instrText>
        </w:r>
        <w:r>
          <w:rPr>
            <w:noProof/>
            <w:webHidden/>
          </w:rPr>
        </w:r>
      </w:ins>
      <w:r>
        <w:rPr>
          <w:noProof/>
          <w:webHidden/>
        </w:rPr>
        <w:fldChar w:fldCharType="separate"/>
      </w:r>
      <w:ins w:id="107" w:author="Andreas Kuehne" w:date="2019-05-15T23:15:00Z">
        <w:r>
          <w:rPr>
            <w:noProof/>
            <w:webHidden/>
          </w:rPr>
          <w:t>23</w:t>
        </w:r>
        <w:r>
          <w:rPr>
            <w:noProof/>
            <w:webHidden/>
          </w:rPr>
          <w:fldChar w:fldCharType="end"/>
        </w:r>
        <w:r w:rsidRPr="00EC1282">
          <w:rPr>
            <w:rStyle w:val="Hyperlink"/>
            <w:noProof/>
          </w:rPr>
          <w:fldChar w:fldCharType="end"/>
        </w:r>
      </w:ins>
    </w:p>
    <w:p w14:paraId="49E10642" w14:textId="7C317034" w:rsidR="000048E7" w:rsidRDefault="000048E7">
      <w:pPr>
        <w:pStyle w:val="Verzeichnis4"/>
        <w:tabs>
          <w:tab w:val="right" w:leader="dot" w:pos="9350"/>
        </w:tabs>
        <w:rPr>
          <w:ins w:id="108" w:author="Andreas Kuehne" w:date="2019-05-15T23:15:00Z"/>
          <w:rFonts w:asciiTheme="minorHAnsi" w:eastAsiaTheme="minorEastAsia" w:hAnsiTheme="minorHAnsi" w:cstheme="minorBidi"/>
          <w:noProof/>
          <w:sz w:val="22"/>
          <w:szCs w:val="22"/>
          <w:lang w:val="en-GB" w:eastAsia="en-GB"/>
        </w:rPr>
      </w:pPr>
      <w:ins w:id="10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"_Toc8854574"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4.1.1.1</w:t>
        </w:r>
        <w:r w:rsidRPr="00EC1282">
          <w:rPr>
            <w:rStyle w:val="Hyperlink"/>
            <w:noProof/>
          </w:rPr>
          <w:t xml:space="preserve"> NsPrefixMapping – JSON Syntax</w:t>
        </w:r>
        <w:r>
          <w:rPr>
            <w:noProof/>
            <w:webHidden/>
          </w:rPr>
          <w:tab/>
        </w:r>
        <w:r>
          <w:rPr>
            <w:noProof/>
            <w:webHidden/>
          </w:rPr>
          <w:fldChar w:fldCharType="begin"/>
        </w:r>
        <w:r>
          <w:rPr>
            <w:noProof/>
            <w:webHidden/>
          </w:rPr>
          <w:instrText xml:space="preserve"> PAGEREF _Toc8854574 \h </w:instrText>
        </w:r>
        <w:r>
          <w:rPr>
            <w:noProof/>
            <w:webHidden/>
          </w:rPr>
        </w:r>
      </w:ins>
      <w:r>
        <w:rPr>
          <w:noProof/>
          <w:webHidden/>
        </w:rPr>
        <w:fldChar w:fldCharType="separate"/>
      </w:r>
      <w:ins w:id="110" w:author="Andreas Kuehne" w:date="2019-05-15T23:15:00Z">
        <w:r>
          <w:rPr>
            <w:noProof/>
            <w:webHidden/>
          </w:rPr>
          <w:t>23</w:t>
        </w:r>
        <w:r>
          <w:rPr>
            <w:noProof/>
            <w:webHidden/>
          </w:rPr>
          <w:fldChar w:fldCharType="end"/>
        </w:r>
        <w:r w:rsidRPr="00EC1282">
          <w:rPr>
            <w:rStyle w:val="Hyperlink"/>
            <w:noProof/>
          </w:rPr>
          <w:fldChar w:fldCharType="end"/>
        </w:r>
      </w:ins>
    </w:p>
    <w:p w14:paraId="58B9F7CE" w14:textId="47D55F4D" w:rsidR="000048E7" w:rsidRDefault="000048E7">
      <w:pPr>
        <w:pStyle w:val="Verzeichnis4"/>
        <w:tabs>
          <w:tab w:val="right" w:leader="dot" w:pos="9350"/>
        </w:tabs>
        <w:rPr>
          <w:ins w:id="111" w:author="Andreas Kuehne" w:date="2019-05-15T23:15:00Z"/>
          <w:rFonts w:asciiTheme="minorHAnsi" w:eastAsiaTheme="minorEastAsia" w:hAnsiTheme="minorHAnsi" w:cstheme="minorBidi"/>
          <w:noProof/>
          <w:sz w:val="22"/>
          <w:szCs w:val="22"/>
          <w:lang w:val="en-GB" w:eastAsia="en-GB"/>
        </w:rPr>
      </w:pPr>
      <w:ins w:id="11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"_Toc8854575"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4.1.1.2</w:t>
        </w:r>
        <w:r w:rsidRPr="00EC1282">
          <w:rPr>
            <w:rStyle w:val="Hyperlink"/>
            <w:noProof/>
          </w:rPr>
          <w:t xml:space="preserve"> NsPrefixMapping – XML Syntax</w:t>
        </w:r>
        <w:r>
          <w:rPr>
            <w:noProof/>
            <w:webHidden/>
          </w:rPr>
          <w:tab/>
        </w:r>
        <w:r>
          <w:rPr>
            <w:noProof/>
            <w:webHidden/>
          </w:rPr>
          <w:fldChar w:fldCharType="begin"/>
        </w:r>
        <w:r>
          <w:rPr>
            <w:noProof/>
            <w:webHidden/>
          </w:rPr>
          <w:instrText xml:space="preserve"> PAGEREF _Toc8854575 \h </w:instrText>
        </w:r>
        <w:r>
          <w:rPr>
            <w:noProof/>
            <w:webHidden/>
          </w:rPr>
        </w:r>
      </w:ins>
      <w:r>
        <w:rPr>
          <w:noProof/>
          <w:webHidden/>
        </w:rPr>
        <w:fldChar w:fldCharType="separate"/>
      </w:r>
      <w:ins w:id="113" w:author="Andreas Kuehne" w:date="2019-05-15T23:15:00Z">
        <w:r>
          <w:rPr>
            <w:noProof/>
            <w:webHidden/>
          </w:rPr>
          <w:t>23</w:t>
        </w:r>
        <w:r>
          <w:rPr>
            <w:noProof/>
            <w:webHidden/>
          </w:rPr>
          <w:fldChar w:fldCharType="end"/>
        </w:r>
        <w:r w:rsidRPr="00EC1282">
          <w:rPr>
            <w:rStyle w:val="Hyperlink"/>
            <w:noProof/>
          </w:rPr>
          <w:fldChar w:fldCharType="end"/>
        </w:r>
      </w:ins>
    </w:p>
    <w:p w14:paraId="71646DE7" w14:textId="589AD0F6" w:rsidR="000048E7" w:rsidRDefault="000048E7">
      <w:pPr>
        <w:pStyle w:val="Verzeichnis2"/>
        <w:tabs>
          <w:tab w:val="right" w:leader="dot" w:pos="9350"/>
        </w:tabs>
        <w:rPr>
          <w:ins w:id="114" w:author="Andreas Kuehne" w:date="2019-05-15T23:15:00Z"/>
          <w:rFonts w:asciiTheme="minorHAnsi" w:eastAsiaTheme="minorEastAsia" w:hAnsiTheme="minorHAnsi" w:cstheme="minorBidi"/>
          <w:noProof/>
          <w:sz w:val="22"/>
          <w:szCs w:val="22"/>
          <w:lang w:val="en-GB" w:eastAsia="en-GB"/>
        </w:rPr>
      </w:pPr>
      <w:ins w:id="11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"_Toc8854576"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rPr>
          <w:t>4.2 Data Structure Models defined in this document</w:t>
        </w:r>
        <w:r>
          <w:rPr>
            <w:noProof/>
            <w:webHidden/>
          </w:rPr>
          <w:tab/>
        </w:r>
        <w:r>
          <w:rPr>
            <w:noProof/>
            <w:webHidden/>
          </w:rPr>
          <w:fldChar w:fldCharType="begin"/>
        </w:r>
        <w:r>
          <w:rPr>
            <w:noProof/>
            <w:webHidden/>
          </w:rPr>
          <w:instrText xml:space="preserve"> PAGEREF _Toc8854576 \h </w:instrText>
        </w:r>
        <w:r>
          <w:rPr>
            <w:noProof/>
            <w:webHidden/>
          </w:rPr>
        </w:r>
      </w:ins>
      <w:r>
        <w:rPr>
          <w:noProof/>
          <w:webHidden/>
        </w:rPr>
        <w:fldChar w:fldCharType="separate"/>
      </w:r>
      <w:ins w:id="116" w:author="Andreas Kuehne" w:date="2019-05-15T23:15:00Z">
        <w:r>
          <w:rPr>
            <w:noProof/>
            <w:webHidden/>
          </w:rPr>
          <w:t>24</w:t>
        </w:r>
        <w:r>
          <w:rPr>
            <w:noProof/>
            <w:webHidden/>
          </w:rPr>
          <w:fldChar w:fldCharType="end"/>
        </w:r>
        <w:r w:rsidRPr="00EC1282">
          <w:rPr>
            <w:rStyle w:val="Hyperlink"/>
            <w:noProof/>
          </w:rPr>
          <w:fldChar w:fldCharType="end"/>
        </w:r>
      </w:ins>
    </w:p>
    <w:p w14:paraId="34D92F7B" w14:textId="746AB4C7" w:rsidR="000048E7" w:rsidRDefault="000048E7">
      <w:pPr>
        <w:pStyle w:val="Verzeichnis3"/>
        <w:tabs>
          <w:tab w:val="right" w:leader="dot" w:pos="9350"/>
        </w:tabs>
        <w:rPr>
          <w:ins w:id="117" w:author="Andreas Kuehne" w:date="2019-05-15T23:15:00Z"/>
          <w:rFonts w:asciiTheme="minorHAnsi" w:eastAsiaTheme="minorEastAsia" w:hAnsiTheme="minorHAnsi" w:cstheme="minorBidi"/>
          <w:noProof/>
          <w:sz w:val="22"/>
          <w:szCs w:val="22"/>
          <w:lang w:val="en-GB" w:eastAsia="en-GB"/>
        </w:rPr>
      </w:pPr>
      <w:ins w:id="11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"_Toc8854577"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4.2.1</w:t>
        </w:r>
        <w:r w:rsidRPr="00EC1282">
          <w:rPr>
            <w:rStyle w:val="Hyperlink"/>
            <w:noProof/>
          </w:rPr>
          <w:t xml:space="preserve"> Component InternationalString</w:t>
        </w:r>
        <w:r>
          <w:rPr>
            <w:noProof/>
            <w:webHidden/>
          </w:rPr>
          <w:tab/>
        </w:r>
        <w:r>
          <w:rPr>
            <w:noProof/>
            <w:webHidden/>
          </w:rPr>
          <w:fldChar w:fldCharType="begin"/>
        </w:r>
        <w:r>
          <w:rPr>
            <w:noProof/>
            <w:webHidden/>
          </w:rPr>
          <w:instrText xml:space="preserve"> PAGEREF _Toc8854577 \h </w:instrText>
        </w:r>
        <w:r>
          <w:rPr>
            <w:noProof/>
            <w:webHidden/>
          </w:rPr>
        </w:r>
      </w:ins>
      <w:r>
        <w:rPr>
          <w:noProof/>
          <w:webHidden/>
        </w:rPr>
        <w:fldChar w:fldCharType="separate"/>
      </w:r>
      <w:ins w:id="119" w:author="Andreas Kuehne" w:date="2019-05-15T23:15:00Z">
        <w:r>
          <w:rPr>
            <w:noProof/>
            <w:webHidden/>
          </w:rPr>
          <w:t>24</w:t>
        </w:r>
        <w:r>
          <w:rPr>
            <w:noProof/>
            <w:webHidden/>
          </w:rPr>
          <w:fldChar w:fldCharType="end"/>
        </w:r>
        <w:r w:rsidRPr="00EC1282">
          <w:rPr>
            <w:rStyle w:val="Hyperlink"/>
            <w:noProof/>
          </w:rPr>
          <w:fldChar w:fldCharType="end"/>
        </w:r>
      </w:ins>
    </w:p>
    <w:p w14:paraId="0AFF3F34" w14:textId="7EA03595" w:rsidR="000048E7" w:rsidRDefault="000048E7">
      <w:pPr>
        <w:pStyle w:val="Verzeichnis4"/>
        <w:tabs>
          <w:tab w:val="right" w:leader="dot" w:pos="9350"/>
        </w:tabs>
        <w:rPr>
          <w:ins w:id="120" w:author="Andreas Kuehne" w:date="2019-05-15T23:15:00Z"/>
          <w:rFonts w:asciiTheme="minorHAnsi" w:eastAsiaTheme="minorEastAsia" w:hAnsiTheme="minorHAnsi" w:cstheme="minorBidi"/>
          <w:noProof/>
          <w:sz w:val="22"/>
          <w:szCs w:val="22"/>
          <w:lang w:val="en-GB" w:eastAsia="en-GB"/>
        </w:rPr>
      </w:pPr>
      <w:ins w:id="12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"_Toc8854578"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4.2.1.1</w:t>
        </w:r>
        <w:r w:rsidRPr="00EC1282">
          <w:rPr>
            <w:rStyle w:val="Hyperlink"/>
            <w:noProof/>
          </w:rPr>
          <w:t xml:space="preserve"> InternationalString – JSON Syntax</w:t>
        </w:r>
        <w:r>
          <w:rPr>
            <w:noProof/>
            <w:webHidden/>
          </w:rPr>
          <w:tab/>
        </w:r>
        <w:r>
          <w:rPr>
            <w:noProof/>
            <w:webHidden/>
          </w:rPr>
          <w:fldChar w:fldCharType="begin"/>
        </w:r>
        <w:r>
          <w:rPr>
            <w:noProof/>
            <w:webHidden/>
          </w:rPr>
          <w:instrText xml:space="preserve"> PAGEREF _Toc8854578 \h </w:instrText>
        </w:r>
        <w:r>
          <w:rPr>
            <w:noProof/>
            <w:webHidden/>
          </w:rPr>
        </w:r>
      </w:ins>
      <w:r>
        <w:rPr>
          <w:noProof/>
          <w:webHidden/>
        </w:rPr>
        <w:fldChar w:fldCharType="separate"/>
      </w:r>
      <w:ins w:id="122" w:author="Andreas Kuehne" w:date="2019-05-15T23:15:00Z">
        <w:r>
          <w:rPr>
            <w:noProof/>
            <w:webHidden/>
          </w:rPr>
          <w:t>24</w:t>
        </w:r>
        <w:r>
          <w:rPr>
            <w:noProof/>
            <w:webHidden/>
          </w:rPr>
          <w:fldChar w:fldCharType="end"/>
        </w:r>
        <w:r w:rsidRPr="00EC1282">
          <w:rPr>
            <w:rStyle w:val="Hyperlink"/>
            <w:noProof/>
          </w:rPr>
          <w:fldChar w:fldCharType="end"/>
        </w:r>
      </w:ins>
    </w:p>
    <w:p w14:paraId="7D28663C" w14:textId="15064E6F" w:rsidR="000048E7" w:rsidRDefault="000048E7">
      <w:pPr>
        <w:pStyle w:val="Verzeichnis4"/>
        <w:tabs>
          <w:tab w:val="right" w:leader="dot" w:pos="9350"/>
        </w:tabs>
        <w:rPr>
          <w:ins w:id="123" w:author="Andreas Kuehne" w:date="2019-05-15T23:15:00Z"/>
          <w:rFonts w:asciiTheme="minorHAnsi" w:eastAsiaTheme="minorEastAsia" w:hAnsiTheme="minorHAnsi" w:cstheme="minorBidi"/>
          <w:noProof/>
          <w:sz w:val="22"/>
          <w:szCs w:val="22"/>
          <w:lang w:val="en-GB" w:eastAsia="en-GB"/>
        </w:rPr>
      </w:pPr>
      <w:ins w:id="12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"_Toc8854579"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4.2.1.2</w:t>
        </w:r>
        <w:r w:rsidRPr="00EC1282">
          <w:rPr>
            <w:rStyle w:val="Hyperlink"/>
            <w:noProof/>
          </w:rPr>
          <w:t xml:space="preserve"> InternationalString – XML Syntax</w:t>
        </w:r>
        <w:r>
          <w:rPr>
            <w:noProof/>
            <w:webHidden/>
          </w:rPr>
          <w:tab/>
        </w:r>
        <w:r>
          <w:rPr>
            <w:noProof/>
            <w:webHidden/>
          </w:rPr>
          <w:fldChar w:fldCharType="begin"/>
        </w:r>
        <w:r>
          <w:rPr>
            <w:noProof/>
            <w:webHidden/>
          </w:rPr>
          <w:instrText xml:space="preserve"> PAGEREF _Toc8854579 \h </w:instrText>
        </w:r>
        <w:r>
          <w:rPr>
            <w:noProof/>
            <w:webHidden/>
          </w:rPr>
        </w:r>
      </w:ins>
      <w:r>
        <w:rPr>
          <w:noProof/>
          <w:webHidden/>
        </w:rPr>
        <w:fldChar w:fldCharType="separate"/>
      </w:r>
      <w:ins w:id="125" w:author="Andreas Kuehne" w:date="2019-05-15T23:15:00Z">
        <w:r>
          <w:rPr>
            <w:noProof/>
            <w:webHidden/>
          </w:rPr>
          <w:t>25</w:t>
        </w:r>
        <w:r>
          <w:rPr>
            <w:noProof/>
            <w:webHidden/>
          </w:rPr>
          <w:fldChar w:fldCharType="end"/>
        </w:r>
        <w:r w:rsidRPr="00EC1282">
          <w:rPr>
            <w:rStyle w:val="Hyperlink"/>
            <w:noProof/>
          </w:rPr>
          <w:fldChar w:fldCharType="end"/>
        </w:r>
      </w:ins>
    </w:p>
    <w:p w14:paraId="11E6FC6B" w14:textId="3E31CEFE" w:rsidR="000048E7" w:rsidRDefault="000048E7">
      <w:pPr>
        <w:pStyle w:val="Verzeichnis3"/>
        <w:tabs>
          <w:tab w:val="right" w:leader="dot" w:pos="9350"/>
        </w:tabs>
        <w:rPr>
          <w:ins w:id="126" w:author="Andreas Kuehne" w:date="2019-05-15T23:15:00Z"/>
          <w:rFonts w:asciiTheme="minorHAnsi" w:eastAsiaTheme="minorEastAsia" w:hAnsiTheme="minorHAnsi" w:cstheme="minorBidi"/>
          <w:noProof/>
          <w:sz w:val="22"/>
          <w:szCs w:val="22"/>
          <w:lang w:val="en-GB" w:eastAsia="en-GB"/>
        </w:rPr>
      </w:pPr>
      <w:ins w:id="12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"_Toc8854580"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4.2.2</w:t>
        </w:r>
        <w:r w:rsidRPr="00EC1282">
          <w:rPr>
            <w:rStyle w:val="Hyperlink"/>
            <w:noProof/>
          </w:rPr>
          <w:t xml:space="preserve"> Component DigestInfo</w:t>
        </w:r>
        <w:r>
          <w:rPr>
            <w:noProof/>
            <w:webHidden/>
          </w:rPr>
          <w:tab/>
        </w:r>
        <w:r>
          <w:rPr>
            <w:noProof/>
            <w:webHidden/>
          </w:rPr>
          <w:fldChar w:fldCharType="begin"/>
        </w:r>
        <w:r>
          <w:rPr>
            <w:noProof/>
            <w:webHidden/>
          </w:rPr>
          <w:instrText xml:space="preserve"> PAGEREF _Toc8854580 \h </w:instrText>
        </w:r>
        <w:r>
          <w:rPr>
            <w:noProof/>
            <w:webHidden/>
          </w:rPr>
        </w:r>
      </w:ins>
      <w:r>
        <w:rPr>
          <w:noProof/>
          <w:webHidden/>
        </w:rPr>
        <w:fldChar w:fldCharType="separate"/>
      </w:r>
      <w:ins w:id="128" w:author="Andreas Kuehne" w:date="2019-05-15T23:15:00Z">
        <w:r>
          <w:rPr>
            <w:noProof/>
            <w:webHidden/>
          </w:rPr>
          <w:t>25</w:t>
        </w:r>
        <w:r>
          <w:rPr>
            <w:noProof/>
            <w:webHidden/>
          </w:rPr>
          <w:fldChar w:fldCharType="end"/>
        </w:r>
        <w:r w:rsidRPr="00EC1282">
          <w:rPr>
            <w:rStyle w:val="Hyperlink"/>
            <w:noProof/>
          </w:rPr>
          <w:fldChar w:fldCharType="end"/>
        </w:r>
      </w:ins>
    </w:p>
    <w:p w14:paraId="656E48A5" w14:textId="749AF48C" w:rsidR="000048E7" w:rsidRDefault="000048E7">
      <w:pPr>
        <w:pStyle w:val="Verzeichnis4"/>
        <w:tabs>
          <w:tab w:val="right" w:leader="dot" w:pos="9350"/>
        </w:tabs>
        <w:rPr>
          <w:ins w:id="129" w:author="Andreas Kuehne" w:date="2019-05-15T23:15:00Z"/>
          <w:rFonts w:asciiTheme="minorHAnsi" w:eastAsiaTheme="minorEastAsia" w:hAnsiTheme="minorHAnsi" w:cstheme="minorBidi"/>
          <w:noProof/>
          <w:sz w:val="22"/>
          <w:szCs w:val="22"/>
          <w:lang w:val="en-GB" w:eastAsia="en-GB"/>
        </w:rPr>
      </w:pPr>
      <w:ins w:id="13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"_Toc8854581"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4.2.2.1</w:t>
        </w:r>
        <w:r w:rsidRPr="00EC1282">
          <w:rPr>
            <w:rStyle w:val="Hyperlink"/>
            <w:noProof/>
          </w:rPr>
          <w:t xml:space="preserve"> DigestInfo – JSON Syntax</w:t>
        </w:r>
        <w:r>
          <w:rPr>
            <w:noProof/>
            <w:webHidden/>
          </w:rPr>
          <w:tab/>
        </w:r>
        <w:r>
          <w:rPr>
            <w:noProof/>
            <w:webHidden/>
          </w:rPr>
          <w:fldChar w:fldCharType="begin"/>
        </w:r>
        <w:r>
          <w:rPr>
            <w:noProof/>
            <w:webHidden/>
          </w:rPr>
          <w:instrText xml:space="preserve"> PAGEREF _Toc8854581 \h </w:instrText>
        </w:r>
        <w:r>
          <w:rPr>
            <w:noProof/>
            <w:webHidden/>
          </w:rPr>
        </w:r>
      </w:ins>
      <w:r>
        <w:rPr>
          <w:noProof/>
          <w:webHidden/>
        </w:rPr>
        <w:fldChar w:fldCharType="separate"/>
      </w:r>
      <w:ins w:id="131" w:author="Andreas Kuehne" w:date="2019-05-15T23:15:00Z">
        <w:r>
          <w:rPr>
            <w:noProof/>
            <w:webHidden/>
          </w:rPr>
          <w:t>25</w:t>
        </w:r>
        <w:r>
          <w:rPr>
            <w:noProof/>
            <w:webHidden/>
          </w:rPr>
          <w:fldChar w:fldCharType="end"/>
        </w:r>
        <w:r w:rsidRPr="00EC1282">
          <w:rPr>
            <w:rStyle w:val="Hyperlink"/>
            <w:noProof/>
          </w:rPr>
          <w:fldChar w:fldCharType="end"/>
        </w:r>
      </w:ins>
    </w:p>
    <w:p w14:paraId="52E5CF7C" w14:textId="42E3A855" w:rsidR="000048E7" w:rsidRDefault="000048E7">
      <w:pPr>
        <w:pStyle w:val="Verzeichnis4"/>
        <w:tabs>
          <w:tab w:val="right" w:leader="dot" w:pos="9350"/>
        </w:tabs>
        <w:rPr>
          <w:ins w:id="132" w:author="Andreas Kuehne" w:date="2019-05-15T23:15:00Z"/>
          <w:rFonts w:asciiTheme="minorHAnsi" w:eastAsiaTheme="minorEastAsia" w:hAnsiTheme="minorHAnsi" w:cstheme="minorBidi"/>
          <w:noProof/>
          <w:sz w:val="22"/>
          <w:szCs w:val="22"/>
          <w:lang w:val="en-GB" w:eastAsia="en-GB"/>
        </w:rPr>
      </w:pPr>
      <w:ins w:id="133" w:author="Andreas Kuehne" w:date="2019-05-15T23:15:00Z">
        <w:r w:rsidRPr="00EC1282">
          <w:rPr>
            <w:rStyle w:val="Hyperlink"/>
            <w:noProof/>
          </w:rPr>
          <w:lastRenderedPageBreak/>
          <w:fldChar w:fldCharType="begin"/>
        </w:r>
        <w:r w:rsidRPr="00EC1282">
          <w:rPr>
            <w:rStyle w:val="Hyperlink"/>
            <w:noProof/>
          </w:rPr>
          <w:instrText xml:space="preserve"> </w:instrText>
        </w:r>
        <w:r>
          <w:rPr>
            <w:noProof/>
          </w:rPr>
          <w:instrText>HYPERLINK \l "_Toc8854582"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4.2.2.2</w:t>
        </w:r>
        <w:r w:rsidRPr="00EC1282">
          <w:rPr>
            <w:rStyle w:val="Hyperlink"/>
            <w:noProof/>
          </w:rPr>
          <w:t xml:space="preserve"> DigestInfo – XML Syntax</w:t>
        </w:r>
        <w:r>
          <w:rPr>
            <w:noProof/>
            <w:webHidden/>
          </w:rPr>
          <w:tab/>
        </w:r>
        <w:r>
          <w:rPr>
            <w:noProof/>
            <w:webHidden/>
          </w:rPr>
          <w:fldChar w:fldCharType="begin"/>
        </w:r>
        <w:r>
          <w:rPr>
            <w:noProof/>
            <w:webHidden/>
          </w:rPr>
          <w:instrText xml:space="preserve"> PAGEREF _Toc8854582 \h </w:instrText>
        </w:r>
        <w:r>
          <w:rPr>
            <w:noProof/>
            <w:webHidden/>
          </w:rPr>
        </w:r>
      </w:ins>
      <w:r>
        <w:rPr>
          <w:noProof/>
          <w:webHidden/>
        </w:rPr>
        <w:fldChar w:fldCharType="separate"/>
      </w:r>
      <w:ins w:id="134" w:author="Andreas Kuehne" w:date="2019-05-15T23:15:00Z">
        <w:r>
          <w:rPr>
            <w:noProof/>
            <w:webHidden/>
          </w:rPr>
          <w:t>26</w:t>
        </w:r>
        <w:r>
          <w:rPr>
            <w:noProof/>
            <w:webHidden/>
          </w:rPr>
          <w:fldChar w:fldCharType="end"/>
        </w:r>
        <w:r w:rsidRPr="00EC1282">
          <w:rPr>
            <w:rStyle w:val="Hyperlink"/>
            <w:noProof/>
          </w:rPr>
          <w:fldChar w:fldCharType="end"/>
        </w:r>
      </w:ins>
    </w:p>
    <w:p w14:paraId="5555B750" w14:textId="2C9EF629" w:rsidR="000048E7" w:rsidRDefault="000048E7">
      <w:pPr>
        <w:pStyle w:val="Verzeichnis3"/>
        <w:tabs>
          <w:tab w:val="right" w:leader="dot" w:pos="9350"/>
        </w:tabs>
        <w:rPr>
          <w:ins w:id="135" w:author="Andreas Kuehne" w:date="2019-05-15T23:15:00Z"/>
          <w:rFonts w:asciiTheme="minorHAnsi" w:eastAsiaTheme="minorEastAsia" w:hAnsiTheme="minorHAnsi" w:cstheme="minorBidi"/>
          <w:noProof/>
          <w:sz w:val="22"/>
          <w:szCs w:val="22"/>
          <w:lang w:val="en-GB" w:eastAsia="en-GB"/>
        </w:rPr>
      </w:pPr>
      <w:ins w:id="13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"_Toc8854583"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4.2.3</w:t>
        </w:r>
        <w:r w:rsidRPr="00EC1282">
          <w:rPr>
            <w:rStyle w:val="Hyperlink"/>
            <w:noProof/>
          </w:rPr>
          <w:t xml:space="preserve"> Component AttachmentReference</w:t>
        </w:r>
        <w:r>
          <w:rPr>
            <w:noProof/>
            <w:webHidden/>
          </w:rPr>
          <w:tab/>
        </w:r>
        <w:r>
          <w:rPr>
            <w:noProof/>
            <w:webHidden/>
          </w:rPr>
          <w:fldChar w:fldCharType="begin"/>
        </w:r>
        <w:r>
          <w:rPr>
            <w:noProof/>
            <w:webHidden/>
          </w:rPr>
          <w:instrText xml:space="preserve"> PAGEREF _Toc8854583 \h </w:instrText>
        </w:r>
        <w:r>
          <w:rPr>
            <w:noProof/>
            <w:webHidden/>
          </w:rPr>
        </w:r>
      </w:ins>
      <w:r>
        <w:rPr>
          <w:noProof/>
          <w:webHidden/>
        </w:rPr>
        <w:fldChar w:fldCharType="separate"/>
      </w:r>
      <w:ins w:id="137" w:author="Andreas Kuehne" w:date="2019-05-15T23:15:00Z">
        <w:r>
          <w:rPr>
            <w:noProof/>
            <w:webHidden/>
          </w:rPr>
          <w:t>26</w:t>
        </w:r>
        <w:r>
          <w:rPr>
            <w:noProof/>
            <w:webHidden/>
          </w:rPr>
          <w:fldChar w:fldCharType="end"/>
        </w:r>
        <w:r w:rsidRPr="00EC1282">
          <w:rPr>
            <w:rStyle w:val="Hyperlink"/>
            <w:noProof/>
          </w:rPr>
          <w:fldChar w:fldCharType="end"/>
        </w:r>
      </w:ins>
    </w:p>
    <w:p w14:paraId="54666E26" w14:textId="40CD5A6B" w:rsidR="000048E7" w:rsidRDefault="000048E7">
      <w:pPr>
        <w:pStyle w:val="Verzeichnis4"/>
        <w:tabs>
          <w:tab w:val="right" w:leader="dot" w:pos="9350"/>
        </w:tabs>
        <w:rPr>
          <w:ins w:id="138" w:author="Andreas Kuehne" w:date="2019-05-15T23:15:00Z"/>
          <w:rFonts w:asciiTheme="minorHAnsi" w:eastAsiaTheme="minorEastAsia" w:hAnsiTheme="minorHAnsi" w:cstheme="minorBidi"/>
          <w:noProof/>
          <w:sz w:val="22"/>
          <w:szCs w:val="22"/>
          <w:lang w:val="en-GB" w:eastAsia="en-GB"/>
        </w:rPr>
      </w:pPr>
      <w:ins w:id="13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"_Toc8854584"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4.2.3.1</w:t>
        </w:r>
        <w:r w:rsidRPr="00EC1282">
          <w:rPr>
            <w:rStyle w:val="Hyperlink"/>
            <w:noProof/>
          </w:rPr>
          <w:t xml:space="preserve"> AttachmentReference – JSON Syntax</w:t>
        </w:r>
        <w:r>
          <w:rPr>
            <w:noProof/>
            <w:webHidden/>
          </w:rPr>
          <w:tab/>
        </w:r>
        <w:r>
          <w:rPr>
            <w:noProof/>
            <w:webHidden/>
          </w:rPr>
          <w:fldChar w:fldCharType="begin"/>
        </w:r>
        <w:r>
          <w:rPr>
            <w:noProof/>
            <w:webHidden/>
          </w:rPr>
          <w:instrText xml:space="preserve"> PAGEREF _Toc8854584 \h </w:instrText>
        </w:r>
        <w:r>
          <w:rPr>
            <w:noProof/>
            <w:webHidden/>
          </w:rPr>
        </w:r>
      </w:ins>
      <w:r>
        <w:rPr>
          <w:noProof/>
          <w:webHidden/>
        </w:rPr>
        <w:fldChar w:fldCharType="separate"/>
      </w:r>
      <w:ins w:id="140" w:author="Andreas Kuehne" w:date="2019-05-15T23:15:00Z">
        <w:r>
          <w:rPr>
            <w:noProof/>
            <w:webHidden/>
          </w:rPr>
          <w:t>26</w:t>
        </w:r>
        <w:r>
          <w:rPr>
            <w:noProof/>
            <w:webHidden/>
          </w:rPr>
          <w:fldChar w:fldCharType="end"/>
        </w:r>
        <w:r w:rsidRPr="00EC1282">
          <w:rPr>
            <w:rStyle w:val="Hyperlink"/>
            <w:noProof/>
          </w:rPr>
          <w:fldChar w:fldCharType="end"/>
        </w:r>
      </w:ins>
    </w:p>
    <w:p w14:paraId="789C8BD5" w14:textId="41A6047D" w:rsidR="000048E7" w:rsidRDefault="000048E7">
      <w:pPr>
        <w:pStyle w:val="Verzeichnis4"/>
        <w:tabs>
          <w:tab w:val="right" w:leader="dot" w:pos="9350"/>
        </w:tabs>
        <w:rPr>
          <w:ins w:id="141" w:author="Andreas Kuehne" w:date="2019-05-15T23:15:00Z"/>
          <w:rFonts w:asciiTheme="minorHAnsi" w:eastAsiaTheme="minorEastAsia" w:hAnsiTheme="minorHAnsi" w:cstheme="minorBidi"/>
          <w:noProof/>
          <w:sz w:val="22"/>
          <w:szCs w:val="22"/>
          <w:lang w:val="en-GB" w:eastAsia="en-GB"/>
        </w:rPr>
      </w:pPr>
      <w:ins w:id="14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"_Toc8854585"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4.2.3.2</w:t>
        </w:r>
        <w:r w:rsidRPr="00EC1282">
          <w:rPr>
            <w:rStyle w:val="Hyperlink"/>
            <w:noProof/>
          </w:rPr>
          <w:t xml:space="preserve"> AttachmentReference – XML Syntax</w:t>
        </w:r>
        <w:r>
          <w:rPr>
            <w:noProof/>
            <w:webHidden/>
          </w:rPr>
          <w:tab/>
        </w:r>
        <w:r>
          <w:rPr>
            <w:noProof/>
            <w:webHidden/>
          </w:rPr>
          <w:fldChar w:fldCharType="begin"/>
        </w:r>
        <w:r>
          <w:rPr>
            <w:noProof/>
            <w:webHidden/>
          </w:rPr>
          <w:instrText xml:space="preserve"> PAGEREF _Toc8854585 \h </w:instrText>
        </w:r>
        <w:r>
          <w:rPr>
            <w:noProof/>
            <w:webHidden/>
          </w:rPr>
        </w:r>
      </w:ins>
      <w:r>
        <w:rPr>
          <w:noProof/>
          <w:webHidden/>
        </w:rPr>
        <w:fldChar w:fldCharType="separate"/>
      </w:r>
      <w:ins w:id="143" w:author="Andreas Kuehne" w:date="2019-05-15T23:15:00Z">
        <w:r>
          <w:rPr>
            <w:noProof/>
            <w:webHidden/>
          </w:rPr>
          <w:t>27</w:t>
        </w:r>
        <w:r>
          <w:rPr>
            <w:noProof/>
            <w:webHidden/>
          </w:rPr>
          <w:fldChar w:fldCharType="end"/>
        </w:r>
        <w:r w:rsidRPr="00EC1282">
          <w:rPr>
            <w:rStyle w:val="Hyperlink"/>
            <w:noProof/>
          </w:rPr>
          <w:fldChar w:fldCharType="end"/>
        </w:r>
      </w:ins>
    </w:p>
    <w:p w14:paraId="28AD5707" w14:textId="0D9901E6" w:rsidR="000048E7" w:rsidRDefault="000048E7">
      <w:pPr>
        <w:pStyle w:val="Verzeichnis3"/>
        <w:tabs>
          <w:tab w:val="right" w:leader="dot" w:pos="9350"/>
        </w:tabs>
        <w:rPr>
          <w:ins w:id="144" w:author="Andreas Kuehne" w:date="2019-05-15T23:15:00Z"/>
          <w:rFonts w:asciiTheme="minorHAnsi" w:eastAsiaTheme="minorEastAsia" w:hAnsiTheme="minorHAnsi" w:cstheme="minorBidi"/>
          <w:noProof/>
          <w:sz w:val="22"/>
          <w:szCs w:val="22"/>
          <w:lang w:val="en-GB" w:eastAsia="en-GB"/>
        </w:rPr>
      </w:pPr>
      <w:ins w:id="14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"_Toc8854586"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4.2.4</w:t>
        </w:r>
        <w:r w:rsidRPr="00EC1282">
          <w:rPr>
            <w:rStyle w:val="Hyperlink"/>
            <w:noProof/>
          </w:rPr>
          <w:t xml:space="preserve"> Component Any</w:t>
        </w:r>
        <w:r>
          <w:rPr>
            <w:noProof/>
            <w:webHidden/>
          </w:rPr>
          <w:tab/>
        </w:r>
        <w:r>
          <w:rPr>
            <w:noProof/>
            <w:webHidden/>
          </w:rPr>
          <w:fldChar w:fldCharType="begin"/>
        </w:r>
        <w:r>
          <w:rPr>
            <w:noProof/>
            <w:webHidden/>
          </w:rPr>
          <w:instrText xml:space="preserve"> PAGEREF _Toc8854586 \h </w:instrText>
        </w:r>
        <w:r>
          <w:rPr>
            <w:noProof/>
            <w:webHidden/>
          </w:rPr>
        </w:r>
      </w:ins>
      <w:r>
        <w:rPr>
          <w:noProof/>
          <w:webHidden/>
        </w:rPr>
        <w:fldChar w:fldCharType="separate"/>
      </w:r>
      <w:ins w:id="146" w:author="Andreas Kuehne" w:date="2019-05-15T23:15:00Z">
        <w:r>
          <w:rPr>
            <w:noProof/>
            <w:webHidden/>
          </w:rPr>
          <w:t>27</w:t>
        </w:r>
        <w:r>
          <w:rPr>
            <w:noProof/>
            <w:webHidden/>
          </w:rPr>
          <w:fldChar w:fldCharType="end"/>
        </w:r>
        <w:r w:rsidRPr="00EC1282">
          <w:rPr>
            <w:rStyle w:val="Hyperlink"/>
            <w:noProof/>
          </w:rPr>
          <w:fldChar w:fldCharType="end"/>
        </w:r>
      </w:ins>
    </w:p>
    <w:p w14:paraId="1CF069B5" w14:textId="0CC954BE" w:rsidR="000048E7" w:rsidRDefault="000048E7">
      <w:pPr>
        <w:pStyle w:val="Verzeichnis4"/>
        <w:tabs>
          <w:tab w:val="right" w:leader="dot" w:pos="9350"/>
        </w:tabs>
        <w:rPr>
          <w:ins w:id="147" w:author="Andreas Kuehne" w:date="2019-05-15T23:15:00Z"/>
          <w:rFonts w:asciiTheme="minorHAnsi" w:eastAsiaTheme="minorEastAsia" w:hAnsiTheme="minorHAnsi" w:cstheme="minorBidi"/>
          <w:noProof/>
          <w:sz w:val="22"/>
          <w:szCs w:val="22"/>
          <w:lang w:val="en-GB" w:eastAsia="en-GB"/>
        </w:rPr>
      </w:pPr>
      <w:ins w:id="14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"_Toc8854587"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4.2.4.1</w:t>
        </w:r>
        <w:r w:rsidRPr="00EC1282">
          <w:rPr>
            <w:rStyle w:val="Hyperlink"/>
            <w:noProof/>
          </w:rPr>
          <w:t xml:space="preserve"> Any – JSON Syntax</w:t>
        </w:r>
        <w:r>
          <w:rPr>
            <w:noProof/>
            <w:webHidden/>
          </w:rPr>
          <w:tab/>
        </w:r>
        <w:r>
          <w:rPr>
            <w:noProof/>
            <w:webHidden/>
          </w:rPr>
          <w:fldChar w:fldCharType="begin"/>
        </w:r>
        <w:r>
          <w:rPr>
            <w:noProof/>
            <w:webHidden/>
          </w:rPr>
          <w:instrText xml:space="preserve"> PAGEREF _Toc8854587 \h </w:instrText>
        </w:r>
        <w:r>
          <w:rPr>
            <w:noProof/>
            <w:webHidden/>
          </w:rPr>
        </w:r>
      </w:ins>
      <w:r>
        <w:rPr>
          <w:noProof/>
          <w:webHidden/>
        </w:rPr>
        <w:fldChar w:fldCharType="separate"/>
      </w:r>
      <w:ins w:id="149" w:author="Andreas Kuehne" w:date="2019-05-15T23:15:00Z">
        <w:r>
          <w:rPr>
            <w:noProof/>
            <w:webHidden/>
          </w:rPr>
          <w:t>27</w:t>
        </w:r>
        <w:r>
          <w:rPr>
            <w:noProof/>
            <w:webHidden/>
          </w:rPr>
          <w:fldChar w:fldCharType="end"/>
        </w:r>
        <w:r w:rsidRPr="00EC1282">
          <w:rPr>
            <w:rStyle w:val="Hyperlink"/>
            <w:noProof/>
          </w:rPr>
          <w:fldChar w:fldCharType="end"/>
        </w:r>
      </w:ins>
    </w:p>
    <w:p w14:paraId="4E140724" w14:textId="28E29E2A" w:rsidR="000048E7" w:rsidRDefault="000048E7">
      <w:pPr>
        <w:pStyle w:val="Verzeichnis4"/>
        <w:tabs>
          <w:tab w:val="right" w:leader="dot" w:pos="9350"/>
        </w:tabs>
        <w:rPr>
          <w:ins w:id="150" w:author="Andreas Kuehne" w:date="2019-05-15T23:15:00Z"/>
          <w:rFonts w:asciiTheme="minorHAnsi" w:eastAsiaTheme="minorEastAsia" w:hAnsiTheme="minorHAnsi" w:cstheme="minorBidi"/>
          <w:noProof/>
          <w:sz w:val="22"/>
          <w:szCs w:val="22"/>
          <w:lang w:val="en-GB" w:eastAsia="en-GB"/>
        </w:rPr>
      </w:pPr>
      <w:ins w:id="15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"_Toc8854588"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4.2.4.2</w:t>
        </w:r>
        <w:r w:rsidRPr="00EC1282">
          <w:rPr>
            <w:rStyle w:val="Hyperlink"/>
            <w:noProof/>
          </w:rPr>
          <w:t xml:space="preserve"> Any – XML Syntax</w:t>
        </w:r>
        <w:r>
          <w:rPr>
            <w:noProof/>
            <w:webHidden/>
          </w:rPr>
          <w:tab/>
        </w:r>
        <w:r>
          <w:rPr>
            <w:noProof/>
            <w:webHidden/>
          </w:rPr>
          <w:fldChar w:fldCharType="begin"/>
        </w:r>
        <w:r>
          <w:rPr>
            <w:noProof/>
            <w:webHidden/>
          </w:rPr>
          <w:instrText xml:space="preserve"> PAGEREF _Toc8854588 \h </w:instrText>
        </w:r>
        <w:r>
          <w:rPr>
            <w:noProof/>
            <w:webHidden/>
          </w:rPr>
        </w:r>
      </w:ins>
      <w:r>
        <w:rPr>
          <w:noProof/>
          <w:webHidden/>
        </w:rPr>
        <w:fldChar w:fldCharType="separate"/>
      </w:r>
      <w:ins w:id="152" w:author="Andreas Kuehne" w:date="2019-05-15T23:15:00Z">
        <w:r>
          <w:rPr>
            <w:noProof/>
            <w:webHidden/>
          </w:rPr>
          <w:t>28</w:t>
        </w:r>
        <w:r>
          <w:rPr>
            <w:noProof/>
            <w:webHidden/>
          </w:rPr>
          <w:fldChar w:fldCharType="end"/>
        </w:r>
        <w:r w:rsidRPr="00EC1282">
          <w:rPr>
            <w:rStyle w:val="Hyperlink"/>
            <w:noProof/>
          </w:rPr>
          <w:fldChar w:fldCharType="end"/>
        </w:r>
      </w:ins>
    </w:p>
    <w:p w14:paraId="7162C75E" w14:textId="68E52B22" w:rsidR="000048E7" w:rsidRDefault="000048E7">
      <w:pPr>
        <w:pStyle w:val="Verzeichnis3"/>
        <w:tabs>
          <w:tab w:val="right" w:leader="dot" w:pos="9350"/>
        </w:tabs>
        <w:rPr>
          <w:ins w:id="153" w:author="Andreas Kuehne" w:date="2019-05-15T23:15:00Z"/>
          <w:rFonts w:asciiTheme="minorHAnsi" w:eastAsiaTheme="minorEastAsia" w:hAnsiTheme="minorHAnsi" w:cstheme="minorBidi"/>
          <w:noProof/>
          <w:sz w:val="22"/>
          <w:szCs w:val="22"/>
          <w:lang w:val="en-GB" w:eastAsia="en-GB"/>
        </w:rPr>
      </w:pPr>
      <w:ins w:id="15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"_Toc8854589"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4.2.5</w:t>
        </w:r>
        <w:r w:rsidRPr="00EC1282">
          <w:rPr>
            <w:rStyle w:val="Hyperlink"/>
            <w:noProof/>
          </w:rPr>
          <w:t xml:space="preserve"> Component Base64Data</w:t>
        </w:r>
        <w:r>
          <w:rPr>
            <w:noProof/>
            <w:webHidden/>
          </w:rPr>
          <w:tab/>
        </w:r>
        <w:r>
          <w:rPr>
            <w:noProof/>
            <w:webHidden/>
          </w:rPr>
          <w:fldChar w:fldCharType="begin"/>
        </w:r>
        <w:r>
          <w:rPr>
            <w:noProof/>
            <w:webHidden/>
          </w:rPr>
          <w:instrText xml:space="preserve"> PAGEREF _Toc8854589 \h </w:instrText>
        </w:r>
        <w:r>
          <w:rPr>
            <w:noProof/>
            <w:webHidden/>
          </w:rPr>
        </w:r>
      </w:ins>
      <w:r>
        <w:rPr>
          <w:noProof/>
          <w:webHidden/>
        </w:rPr>
        <w:fldChar w:fldCharType="separate"/>
      </w:r>
      <w:ins w:id="155" w:author="Andreas Kuehne" w:date="2019-05-15T23:15:00Z">
        <w:r>
          <w:rPr>
            <w:noProof/>
            <w:webHidden/>
          </w:rPr>
          <w:t>28</w:t>
        </w:r>
        <w:r>
          <w:rPr>
            <w:noProof/>
            <w:webHidden/>
          </w:rPr>
          <w:fldChar w:fldCharType="end"/>
        </w:r>
        <w:r w:rsidRPr="00EC1282">
          <w:rPr>
            <w:rStyle w:val="Hyperlink"/>
            <w:noProof/>
          </w:rPr>
          <w:fldChar w:fldCharType="end"/>
        </w:r>
      </w:ins>
    </w:p>
    <w:p w14:paraId="75875270" w14:textId="26C34368" w:rsidR="000048E7" w:rsidRDefault="000048E7">
      <w:pPr>
        <w:pStyle w:val="Verzeichnis4"/>
        <w:tabs>
          <w:tab w:val="right" w:leader="dot" w:pos="9350"/>
        </w:tabs>
        <w:rPr>
          <w:ins w:id="156" w:author="Andreas Kuehne" w:date="2019-05-15T23:15:00Z"/>
          <w:rFonts w:asciiTheme="minorHAnsi" w:eastAsiaTheme="minorEastAsia" w:hAnsiTheme="minorHAnsi" w:cstheme="minorBidi"/>
          <w:noProof/>
          <w:sz w:val="22"/>
          <w:szCs w:val="22"/>
          <w:lang w:val="en-GB" w:eastAsia="en-GB"/>
        </w:rPr>
      </w:pPr>
      <w:ins w:id="15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"_Toc8854590"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4.2.5.1</w:t>
        </w:r>
        <w:r w:rsidRPr="00EC1282">
          <w:rPr>
            <w:rStyle w:val="Hyperlink"/>
            <w:noProof/>
          </w:rPr>
          <w:t xml:space="preserve"> Base64Data – JSON Syntax</w:t>
        </w:r>
        <w:r>
          <w:rPr>
            <w:noProof/>
            <w:webHidden/>
          </w:rPr>
          <w:tab/>
        </w:r>
        <w:r>
          <w:rPr>
            <w:noProof/>
            <w:webHidden/>
          </w:rPr>
          <w:fldChar w:fldCharType="begin"/>
        </w:r>
        <w:r>
          <w:rPr>
            <w:noProof/>
            <w:webHidden/>
          </w:rPr>
          <w:instrText xml:space="preserve"> PAGEREF _Toc8854590 \h </w:instrText>
        </w:r>
        <w:r>
          <w:rPr>
            <w:noProof/>
            <w:webHidden/>
          </w:rPr>
        </w:r>
      </w:ins>
      <w:r>
        <w:rPr>
          <w:noProof/>
          <w:webHidden/>
        </w:rPr>
        <w:fldChar w:fldCharType="separate"/>
      </w:r>
      <w:ins w:id="158" w:author="Andreas Kuehne" w:date="2019-05-15T23:15:00Z">
        <w:r>
          <w:rPr>
            <w:noProof/>
            <w:webHidden/>
          </w:rPr>
          <w:t>29</w:t>
        </w:r>
        <w:r>
          <w:rPr>
            <w:noProof/>
            <w:webHidden/>
          </w:rPr>
          <w:fldChar w:fldCharType="end"/>
        </w:r>
        <w:r w:rsidRPr="00EC1282">
          <w:rPr>
            <w:rStyle w:val="Hyperlink"/>
            <w:noProof/>
          </w:rPr>
          <w:fldChar w:fldCharType="end"/>
        </w:r>
      </w:ins>
    </w:p>
    <w:p w14:paraId="6372851A" w14:textId="507B4D20" w:rsidR="000048E7" w:rsidRDefault="000048E7">
      <w:pPr>
        <w:pStyle w:val="Verzeichnis4"/>
        <w:tabs>
          <w:tab w:val="right" w:leader="dot" w:pos="9350"/>
        </w:tabs>
        <w:rPr>
          <w:ins w:id="159" w:author="Andreas Kuehne" w:date="2019-05-15T23:15:00Z"/>
          <w:rFonts w:asciiTheme="minorHAnsi" w:eastAsiaTheme="minorEastAsia" w:hAnsiTheme="minorHAnsi" w:cstheme="minorBidi"/>
          <w:noProof/>
          <w:sz w:val="22"/>
          <w:szCs w:val="22"/>
          <w:lang w:val="en-GB" w:eastAsia="en-GB"/>
        </w:rPr>
      </w:pPr>
      <w:ins w:id="16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"_Toc8854591"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4.2.5.2</w:t>
        </w:r>
        <w:r w:rsidRPr="00EC1282">
          <w:rPr>
            <w:rStyle w:val="Hyperlink"/>
            <w:noProof/>
          </w:rPr>
          <w:t xml:space="preserve"> Base64Data – XML Syntax</w:t>
        </w:r>
        <w:r>
          <w:rPr>
            <w:noProof/>
            <w:webHidden/>
          </w:rPr>
          <w:tab/>
        </w:r>
        <w:r>
          <w:rPr>
            <w:noProof/>
            <w:webHidden/>
          </w:rPr>
          <w:fldChar w:fldCharType="begin"/>
        </w:r>
        <w:r>
          <w:rPr>
            <w:noProof/>
            <w:webHidden/>
          </w:rPr>
          <w:instrText xml:space="preserve"> PAGEREF _Toc8854591 \h </w:instrText>
        </w:r>
        <w:r>
          <w:rPr>
            <w:noProof/>
            <w:webHidden/>
          </w:rPr>
        </w:r>
      </w:ins>
      <w:r>
        <w:rPr>
          <w:noProof/>
          <w:webHidden/>
        </w:rPr>
        <w:fldChar w:fldCharType="separate"/>
      </w:r>
      <w:ins w:id="161" w:author="Andreas Kuehne" w:date="2019-05-15T23:15:00Z">
        <w:r>
          <w:rPr>
            <w:noProof/>
            <w:webHidden/>
          </w:rPr>
          <w:t>30</w:t>
        </w:r>
        <w:r>
          <w:rPr>
            <w:noProof/>
            <w:webHidden/>
          </w:rPr>
          <w:fldChar w:fldCharType="end"/>
        </w:r>
        <w:r w:rsidRPr="00EC1282">
          <w:rPr>
            <w:rStyle w:val="Hyperlink"/>
            <w:noProof/>
          </w:rPr>
          <w:fldChar w:fldCharType="end"/>
        </w:r>
      </w:ins>
    </w:p>
    <w:p w14:paraId="3B691E5F" w14:textId="5044C46F" w:rsidR="000048E7" w:rsidRDefault="000048E7">
      <w:pPr>
        <w:pStyle w:val="Verzeichnis3"/>
        <w:tabs>
          <w:tab w:val="right" w:leader="dot" w:pos="9350"/>
        </w:tabs>
        <w:rPr>
          <w:ins w:id="162" w:author="Andreas Kuehne" w:date="2019-05-15T23:15:00Z"/>
          <w:rFonts w:asciiTheme="minorHAnsi" w:eastAsiaTheme="minorEastAsia" w:hAnsiTheme="minorHAnsi" w:cstheme="minorBidi"/>
          <w:noProof/>
          <w:sz w:val="22"/>
          <w:szCs w:val="22"/>
          <w:lang w:val="en-GB" w:eastAsia="en-GB"/>
        </w:rPr>
      </w:pPr>
      <w:ins w:id="16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"_Toc8854592"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4.2.6</w:t>
        </w:r>
        <w:r w:rsidRPr="00EC1282">
          <w:rPr>
            <w:rStyle w:val="Hyperlink"/>
            <w:noProof/>
          </w:rPr>
          <w:t xml:space="preserve"> Component SignaturePtr</w:t>
        </w:r>
        <w:r>
          <w:rPr>
            <w:noProof/>
            <w:webHidden/>
          </w:rPr>
          <w:tab/>
        </w:r>
        <w:r>
          <w:rPr>
            <w:noProof/>
            <w:webHidden/>
          </w:rPr>
          <w:fldChar w:fldCharType="begin"/>
        </w:r>
        <w:r>
          <w:rPr>
            <w:noProof/>
            <w:webHidden/>
          </w:rPr>
          <w:instrText xml:space="preserve"> PAGEREF _Toc8854592 \h </w:instrText>
        </w:r>
        <w:r>
          <w:rPr>
            <w:noProof/>
            <w:webHidden/>
          </w:rPr>
        </w:r>
      </w:ins>
      <w:r>
        <w:rPr>
          <w:noProof/>
          <w:webHidden/>
        </w:rPr>
        <w:fldChar w:fldCharType="separate"/>
      </w:r>
      <w:ins w:id="164" w:author="Andreas Kuehne" w:date="2019-05-15T23:15:00Z">
        <w:r>
          <w:rPr>
            <w:noProof/>
            <w:webHidden/>
          </w:rPr>
          <w:t>31</w:t>
        </w:r>
        <w:r>
          <w:rPr>
            <w:noProof/>
            <w:webHidden/>
          </w:rPr>
          <w:fldChar w:fldCharType="end"/>
        </w:r>
        <w:r w:rsidRPr="00EC1282">
          <w:rPr>
            <w:rStyle w:val="Hyperlink"/>
            <w:noProof/>
          </w:rPr>
          <w:fldChar w:fldCharType="end"/>
        </w:r>
      </w:ins>
    </w:p>
    <w:p w14:paraId="4ABEF9E1" w14:textId="73D8BAE6" w:rsidR="000048E7" w:rsidRDefault="000048E7">
      <w:pPr>
        <w:pStyle w:val="Verzeichnis4"/>
        <w:tabs>
          <w:tab w:val="right" w:leader="dot" w:pos="9350"/>
        </w:tabs>
        <w:rPr>
          <w:ins w:id="165" w:author="Andreas Kuehne" w:date="2019-05-15T23:15:00Z"/>
          <w:rFonts w:asciiTheme="minorHAnsi" w:eastAsiaTheme="minorEastAsia" w:hAnsiTheme="minorHAnsi" w:cstheme="minorBidi"/>
          <w:noProof/>
          <w:sz w:val="22"/>
          <w:szCs w:val="22"/>
          <w:lang w:val="en-GB" w:eastAsia="en-GB"/>
        </w:rPr>
      </w:pPr>
      <w:ins w:id="16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"_Toc8854593"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4.2.6.1</w:t>
        </w:r>
        <w:r w:rsidRPr="00EC1282">
          <w:rPr>
            <w:rStyle w:val="Hyperlink"/>
            <w:noProof/>
          </w:rPr>
          <w:t xml:space="preserve"> SignaturePtr – JSON Syntax</w:t>
        </w:r>
        <w:r>
          <w:rPr>
            <w:noProof/>
            <w:webHidden/>
          </w:rPr>
          <w:tab/>
        </w:r>
        <w:r>
          <w:rPr>
            <w:noProof/>
            <w:webHidden/>
          </w:rPr>
          <w:fldChar w:fldCharType="begin"/>
        </w:r>
        <w:r>
          <w:rPr>
            <w:noProof/>
            <w:webHidden/>
          </w:rPr>
          <w:instrText xml:space="preserve"> PAGEREF _Toc8854593 \h </w:instrText>
        </w:r>
        <w:r>
          <w:rPr>
            <w:noProof/>
            <w:webHidden/>
          </w:rPr>
        </w:r>
      </w:ins>
      <w:r>
        <w:rPr>
          <w:noProof/>
          <w:webHidden/>
        </w:rPr>
        <w:fldChar w:fldCharType="separate"/>
      </w:r>
      <w:ins w:id="167" w:author="Andreas Kuehne" w:date="2019-05-15T23:15:00Z">
        <w:r>
          <w:rPr>
            <w:noProof/>
            <w:webHidden/>
          </w:rPr>
          <w:t>31</w:t>
        </w:r>
        <w:r>
          <w:rPr>
            <w:noProof/>
            <w:webHidden/>
          </w:rPr>
          <w:fldChar w:fldCharType="end"/>
        </w:r>
        <w:r w:rsidRPr="00EC1282">
          <w:rPr>
            <w:rStyle w:val="Hyperlink"/>
            <w:noProof/>
          </w:rPr>
          <w:fldChar w:fldCharType="end"/>
        </w:r>
      </w:ins>
    </w:p>
    <w:p w14:paraId="1B84FEA3" w14:textId="1E09AD14" w:rsidR="000048E7" w:rsidRDefault="000048E7">
      <w:pPr>
        <w:pStyle w:val="Verzeichnis4"/>
        <w:tabs>
          <w:tab w:val="right" w:leader="dot" w:pos="9350"/>
        </w:tabs>
        <w:rPr>
          <w:ins w:id="168" w:author="Andreas Kuehne" w:date="2019-05-15T23:15:00Z"/>
          <w:rFonts w:asciiTheme="minorHAnsi" w:eastAsiaTheme="minorEastAsia" w:hAnsiTheme="minorHAnsi" w:cstheme="minorBidi"/>
          <w:noProof/>
          <w:sz w:val="22"/>
          <w:szCs w:val="22"/>
          <w:lang w:val="en-GB" w:eastAsia="en-GB"/>
        </w:rPr>
      </w:pPr>
      <w:ins w:id="16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"_Toc8854594"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4.2.6.2</w:t>
        </w:r>
        <w:r w:rsidRPr="00EC1282">
          <w:rPr>
            <w:rStyle w:val="Hyperlink"/>
            <w:noProof/>
          </w:rPr>
          <w:t xml:space="preserve"> SignaturePtr – XML Syntax</w:t>
        </w:r>
        <w:r>
          <w:rPr>
            <w:noProof/>
            <w:webHidden/>
          </w:rPr>
          <w:tab/>
        </w:r>
        <w:r>
          <w:rPr>
            <w:noProof/>
            <w:webHidden/>
          </w:rPr>
          <w:fldChar w:fldCharType="begin"/>
        </w:r>
        <w:r>
          <w:rPr>
            <w:noProof/>
            <w:webHidden/>
          </w:rPr>
          <w:instrText xml:space="preserve"> PAGEREF _Toc8854594 \h </w:instrText>
        </w:r>
        <w:r>
          <w:rPr>
            <w:noProof/>
            <w:webHidden/>
          </w:rPr>
        </w:r>
      </w:ins>
      <w:r>
        <w:rPr>
          <w:noProof/>
          <w:webHidden/>
        </w:rPr>
        <w:fldChar w:fldCharType="separate"/>
      </w:r>
      <w:ins w:id="170" w:author="Andreas Kuehne" w:date="2019-05-15T23:15:00Z">
        <w:r>
          <w:rPr>
            <w:noProof/>
            <w:webHidden/>
          </w:rPr>
          <w:t>32</w:t>
        </w:r>
        <w:r>
          <w:rPr>
            <w:noProof/>
            <w:webHidden/>
          </w:rPr>
          <w:fldChar w:fldCharType="end"/>
        </w:r>
        <w:r w:rsidRPr="00EC1282">
          <w:rPr>
            <w:rStyle w:val="Hyperlink"/>
            <w:noProof/>
          </w:rPr>
          <w:fldChar w:fldCharType="end"/>
        </w:r>
      </w:ins>
    </w:p>
    <w:p w14:paraId="58297B25" w14:textId="67CCD737" w:rsidR="000048E7" w:rsidRDefault="000048E7">
      <w:pPr>
        <w:pStyle w:val="Verzeichnis3"/>
        <w:tabs>
          <w:tab w:val="right" w:leader="dot" w:pos="9350"/>
        </w:tabs>
        <w:rPr>
          <w:ins w:id="171" w:author="Andreas Kuehne" w:date="2019-05-15T23:15:00Z"/>
          <w:rFonts w:asciiTheme="minorHAnsi" w:eastAsiaTheme="minorEastAsia" w:hAnsiTheme="minorHAnsi" w:cstheme="minorBidi"/>
          <w:noProof/>
          <w:sz w:val="22"/>
          <w:szCs w:val="22"/>
          <w:lang w:val="en-GB" w:eastAsia="en-GB"/>
        </w:rPr>
      </w:pPr>
      <w:ins w:id="17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"_Toc8854595"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4.2.7</w:t>
        </w:r>
        <w:r w:rsidRPr="00EC1282">
          <w:rPr>
            <w:rStyle w:val="Hyperlink"/>
            <w:noProof/>
          </w:rPr>
          <w:t xml:space="preserve"> Component Result</w:t>
        </w:r>
        <w:r>
          <w:rPr>
            <w:noProof/>
            <w:webHidden/>
          </w:rPr>
          <w:tab/>
        </w:r>
        <w:r>
          <w:rPr>
            <w:noProof/>
            <w:webHidden/>
          </w:rPr>
          <w:fldChar w:fldCharType="begin"/>
        </w:r>
        <w:r>
          <w:rPr>
            <w:noProof/>
            <w:webHidden/>
          </w:rPr>
          <w:instrText xml:space="preserve"> PAGEREF _Toc8854595 \h </w:instrText>
        </w:r>
        <w:r>
          <w:rPr>
            <w:noProof/>
            <w:webHidden/>
          </w:rPr>
        </w:r>
      </w:ins>
      <w:r>
        <w:rPr>
          <w:noProof/>
          <w:webHidden/>
        </w:rPr>
        <w:fldChar w:fldCharType="separate"/>
      </w:r>
      <w:ins w:id="173" w:author="Andreas Kuehne" w:date="2019-05-15T23:15:00Z">
        <w:r>
          <w:rPr>
            <w:noProof/>
            <w:webHidden/>
          </w:rPr>
          <w:t>33</w:t>
        </w:r>
        <w:r>
          <w:rPr>
            <w:noProof/>
            <w:webHidden/>
          </w:rPr>
          <w:fldChar w:fldCharType="end"/>
        </w:r>
        <w:r w:rsidRPr="00EC1282">
          <w:rPr>
            <w:rStyle w:val="Hyperlink"/>
            <w:noProof/>
          </w:rPr>
          <w:fldChar w:fldCharType="end"/>
        </w:r>
      </w:ins>
    </w:p>
    <w:p w14:paraId="4A6622AB" w14:textId="43B5C0CA" w:rsidR="000048E7" w:rsidRDefault="000048E7">
      <w:pPr>
        <w:pStyle w:val="Verzeichnis4"/>
        <w:tabs>
          <w:tab w:val="right" w:leader="dot" w:pos="9350"/>
        </w:tabs>
        <w:rPr>
          <w:ins w:id="174" w:author="Andreas Kuehne" w:date="2019-05-15T23:15:00Z"/>
          <w:rFonts w:asciiTheme="minorHAnsi" w:eastAsiaTheme="minorEastAsia" w:hAnsiTheme="minorHAnsi" w:cstheme="minorBidi"/>
          <w:noProof/>
          <w:sz w:val="22"/>
          <w:szCs w:val="22"/>
          <w:lang w:val="en-GB" w:eastAsia="en-GB"/>
        </w:rPr>
      </w:pPr>
      <w:ins w:id="17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"_Toc8854596"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4.2.7.1</w:t>
        </w:r>
        <w:r w:rsidRPr="00EC1282">
          <w:rPr>
            <w:rStyle w:val="Hyperlink"/>
            <w:noProof/>
          </w:rPr>
          <w:t xml:space="preserve"> Result – JSON Syntax</w:t>
        </w:r>
        <w:r>
          <w:rPr>
            <w:noProof/>
            <w:webHidden/>
          </w:rPr>
          <w:tab/>
        </w:r>
        <w:r>
          <w:rPr>
            <w:noProof/>
            <w:webHidden/>
          </w:rPr>
          <w:fldChar w:fldCharType="begin"/>
        </w:r>
        <w:r>
          <w:rPr>
            <w:noProof/>
            <w:webHidden/>
          </w:rPr>
          <w:instrText xml:space="preserve"> PAGEREF _Toc8854596 \h </w:instrText>
        </w:r>
        <w:r>
          <w:rPr>
            <w:noProof/>
            <w:webHidden/>
          </w:rPr>
        </w:r>
      </w:ins>
      <w:r>
        <w:rPr>
          <w:noProof/>
          <w:webHidden/>
        </w:rPr>
        <w:fldChar w:fldCharType="separate"/>
      </w:r>
      <w:ins w:id="176" w:author="Andreas Kuehne" w:date="2019-05-15T23:15:00Z">
        <w:r>
          <w:rPr>
            <w:noProof/>
            <w:webHidden/>
          </w:rPr>
          <w:t>33</w:t>
        </w:r>
        <w:r>
          <w:rPr>
            <w:noProof/>
            <w:webHidden/>
          </w:rPr>
          <w:fldChar w:fldCharType="end"/>
        </w:r>
        <w:r w:rsidRPr="00EC1282">
          <w:rPr>
            <w:rStyle w:val="Hyperlink"/>
            <w:noProof/>
          </w:rPr>
          <w:fldChar w:fldCharType="end"/>
        </w:r>
      </w:ins>
    </w:p>
    <w:p w14:paraId="4B4CC6FF" w14:textId="7534728B" w:rsidR="000048E7" w:rsidRDefault="000048E7">
      <w:pPr>
        <w:pStyle w:val="Verzeichnis4"/>
        <w:tabs>
          <w:tab w:val="right" w:leader="dot" w:pos="9350"/>
        </w:tabs>
        <w:rPr>
          <w:ins w:id="177" w:author="Andreas Kuehne" w:date="2019-05-15T23:15:00Z"/>
          <w:rFonts w:asciiTheme="minorHAnsi" w:eastAsiaTheme="minorEastAsia" w:hAnsiTheme="minorHAnsi" w:cstheme="minorBidi"/>
          <w:noProof/>
          <w:sz w:val="22"/>
          <w:szCs w:val="22"/>
          <w:lang w:val="en-GB" w:eastAsia="en-GB"/>
        </w:rPr>
      </w:pPr>
      <w:ins w:id="17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"_Toc8854597"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4.2.7.2</w:t>
        </w:r>
        <w:r w:rsidRPr="00EC1282">
          <w:rPr>
            <w:rStyle w:val="Hyperlink"/>
            <w:noProof/>
          </w:rPr>
          <w:t xml:space="preserve"> Result – XML Syntax</w:t>
        </w:r>
        <w:r>
          <w:rPr>
            <w:noProof/>
            <w:webHidden/>
          </w:rPr>
          <w:tab/>
        </w:r>
        <w:r>
          <w:rPr>
            <w:noProof/>
            <w:webHidden/>
          </w:rPr>
          <w:fldChar w:fldCharType="begin"/>
        </w:r>
        <w:r>
          <w:rPr>
            <w:noProof/>
            <w:webHidden/>
          </w:rPr>
          <w:instrText xml:space="preserve"> PAGEREF _Toc8854597 \h </w:instrText>
        </w:r>
        <w:r>
          <w:rPr>
            <w:noProof/>
            <w:webHidden/>
          </w:rPr>
        </w:r>
      </w:ins>
      <w:r>
        <w:rPr>
          <w:noProof/>
          <w:webHidden/>
        </w:rPr>
        <w:fldChar w:fldCharType="separate"/>
      </w:r>
      <w:ins w:id="179" w:author="Andreas Kuehne" w:date="2019-05-15T23:15:00Z">
        <w:r>
          <w:rPr>
            <w:noProof/>
            <w:webHidden/>
          </w:rPr>
          <w:t>34</w:t>
        </w:r>
        <w:r>
          <w:rPr>
            <w:noProof/>
            <w:webHidden/>
          </w:rPr>
          <w:fldChar w:fldCharType="end"/>
        </w:r>
        <w:r w:rsidRPr="00EC1282">
          <w:rPr>
            <w:rStyle w:val="Hyperlink"/>
            <w:noProof/>
          </w:rPr>
          <w:fldChar w:fldCharType="end"/>
        </w:r>
      </w:ins>
    </w:p>
    <w:p w14:paraId="5B7B0C69" w14:textId="194CF3CF" w:rsidR="000048E7" w:rsidRDefault="000048E7">
      <w:pPr>
        <w:pStyle w:val="Verzeichnis3"/>
        <w:tabs>
          <w:tab w:val="right" w:leader="dot" w:pos="9350"/>
        </w:tabs>
        <w:rPr>
          <w:ins w:id="180" w:author="Andreas Kuehne" w:date="2019-05-15T23:15:00Z"/>
          <w:rFonts w:asciiTheme="minorHAnsi" w:eastAsiaTheme="minorEastAsia" w:hAnsiTheme="minorHAnsi" w:cstheme="minorBidi"/>
          <w:noProof/>
          <w:sz w:val="22"/>
          <w:szCs w:val="22"/>
          <w:lang w:val="en-GB" w:eastAsia="en-GB"/>
        </w:rPr>
      </w:pPr>
      <w:ins w:id="18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"_Toc8854598"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4.2.8</w:t>
        </w:r>
        <w:r w:rsidRPr="00EC1282">
          <w:rPr>
            <w:rStyle w:val="Hyperlink"/>
            <w:noProof/>
          </w:rPr>
          <w:t xml:space="preserve"> Component OptionalInputs</w:t>
        </w:r>
        <w:r>
          <w:rPr>
            <w:noProof/>
            <w:webHidden/>
          </w:rPr>
          <w:tab/>
        </w:r>
        <w:r>
          <w:rPr>
            <w:noProof/>
            <w:webHidden/>
          </w:rPr>
          <w:fldChar w:fldCharType="begin"/>
        </w:r>
        <w:r>
          <w:rPr>
            <w:noProof/>
            <w:webHidden/>
          </w:rPr>
          <w:instrText xml:space="preserve"> PAGEREF _Toc8854598 \h </w:instrText>
        </w:r>
        <w:r>
          <w:rPr>
            <w:noProof/>
            <w:webHidden/>
          </w:rPr>
        </w:r>
      </w:ins>
      <w:r>
        <w:rPr>
          <w:noProof/>
          <w:webHidden/>
        </w:rPr>
        <w:fldChar w:fldCharType="separate"/>
      </w:r>
      <w:ins w:id="182" w:author="Andreas Kuehne" w:date="2019-05-15T23:15:00Z">
        <w:r>
          <w:rPr>
            <w:noProof/>
            <w:webHidden/>
          </w:rPr>
          <w:t>34</w:t>
        </w:r>
        <w:r>
          <w:rPr>
            <w:noProof/>
            <w:webHidden/>
          </w:rPr>
          <w:fldChar w:fldCharType="end"/>
        </w:r>
        <w:r w:rsidRPr="00EC1282">
          <w:rPr>
            <w:rStyle w:val="Hyperlink"/>
            <w:noProof/>
          </w:rPr>
          <w:fldChar w:fldCharType="end"/>
        </w:r>
      </w:ins>
    </w:p>
    <w:p w14:paraId="1A9807F1" w14:textId="308A49C5" w:rsidR="000048E7" w:rsidRDefault="000048E7">
      <w:pPr>
        <w:pStyle w:val="Verzeichnis4"/>
        <w:tabs>
          <w:tab w:val="right" w:leader="dot" w:pos="9350"/>
        </w:tabs>
        <w:rPr>
          <w:ins w:id="183" w:author="Andreas Kuehne" w:date="2019-05-15T23:15:00Z"/>
          <w:rFonts w:asciiTheme="minorHAnsi" w:eastAsiaTheme="minorEastAsia" w:hAnsiTheme="minorHAnsi" w:cstheme="minorBidi"/>
          <w:noProof/>
          <w:sz w:val="22"/>
          <w:szCs w:val="22"/>
          <w:lang w:val="en-GB" w:eastAsia="en-GB"/>
        </w:rPr>
      </w:pPr>
      <w:ins w:id="18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"_Toc8854599"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4.2.8.1</w:t>
        </w:r>
        <w:r w:rsidRPr="00EC1282">
          <w:rPr>
            <w:rStyle w:val="Hyperlink"/>
            <w:noProof/>
          </w:rPr>
          <w:t xml:space="preserve"> OptionalInputs – JSON Syntax</w:t>
        </w:r>
        <w:r>
          <w:rPr>
            <w:noProof/>
            <w:webHidden/>
          </w:rPr>
          <w:tab/>
        </w:r>
        <w:r>
          <w:rPr>
            <w:noProof/>
            <w:webHidden/>
          </w:rPr>
          <w:fldChar w:fldCharType="begin"/>
        </w:r>
        <w:r>
          <w:rPr>
            <w:noProof/>
            <w:webHidden/>
          </w:rPr>
          <w:instrText xml:space="preserve"> PAGEREF _Toc8854599 \h </w:instrText>
        </w:r>
        <w:r>
          <w:rPr>
            <w:noProof/>
            <w:webHidden/>
          </w:rPr>
        </w:r>
      </w:ins>
      <w:r>
        <w:rPr>
          <w:noProof/>
          <w:webHidden/>
        </w:rPr>
        <w:fldChar w:fldCharType="separate"/>
      </w:r>
      <w:ins w:id="185" w:author="Andreas Kuehne" w:date="2019-05-15T23:15:00Z">
        <w:r>
          <w:rPr>
            <w:noProof/>
            <w:webHidden/>
          </w:rPr>
          <w:t>35</w:t>
        </w:r>
        <w:r>
          <w:rPr>
            <w:noProof/>
            <w:webHidden/>
          </w:rPr>
          <w:fldChar w:fldCharType="end"/>
        </w:r>
        <w:r w:rsidRPr="00EC1282">
          <w:rPr>
            <w:rStyle w:val="Hyperlink"/>
            <w:noProof/>
          </w:rPr>
          <w:fldChar w:fldCharType="end"/>
        </w:r>
      </w:ins>
    </w:p>
    <w:p w14:paraId="55755C53" w14:textId="69F18EE8" w:rsidR="000048E7" w:rsidRDefault="000048E7">
      <w:pPr>
        <w:pStyle w:val="Verzeichnis4"/>
        <w:tabs>
          <w:tab w:val="right" w:leader="dot" w:pos="9350"/>
        </w:tabs>
        <w:rPr>
          <w:ins w:id="186" w:author="Andreas Kuehne" w:date="2019-05-15T23:15:00Z"/>
          <w:rFonts w:asciiTheme="minorHAnsi" w:eastAsiaTheme="minorEastAsia" w:hAnsiTheme="minorHAnsi" w:cstheme="minorBidi"/>
          <w:noProof/>
          <w:sz w:val="22"/>
          <w:szCs w:val="22"/>
          <w:lang w:val="en-GB" w:eastAsia="en-GB"/>
        </w:rPr>
      </w:pPr>
      <w:ins w:id="18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"_Toc8854600"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4.2.8.2</w:t>
        </w:r>
        <w:r w:rsidRPr="00EC1282">
          <w:rPr>
            <w:rStyle w:val="Hyperlink"/>
            <w:noProof/>
          </w:rPr>
          <w:t xml:space="preserve"> OptionalInputs – XML Syntax</w:t>
        </w:r>
        <w:r>
          <w:rPr>
            <w:noProof/>
            <w:webHidden/>
          </w:rPr>
          <w:tab/>
        </w:r>
        <w:r>
          <w:rPr>
            <w:noProof/>
            <w:webHidden/>
          </w:rPr>
          <w:fldChar w:fldCharType="begin"/>
        </w:r>
        <w:r>
          <w:rPr>
            <w:noProof/>
            <w:webHidden/>
          </w:rPr>
          <w:instrText xml:space="preserve"> PAGEREF _Toc8854600 \h </w:instrText>
        </w:r>
        <w:r>
          <w:rPr>
            <w:noProof/>
            <w:webHidden/>
          </w:rPr>
        </w:r>
      </w:ins>
      <w:r>
        <w:rPr>
          <w:noProof/>
          <w:webHidden/>
        </w:rPr>
        <w:fldChar w:fldCharType="separate"/>
      </w:r>
      <w:ins w:id="188" w:author="Andreas Kuehne" w:date="2019-05-15T23:15:00Z">
        <w:r>
          <w:rPr>
            <w:noProof/>
            <w:webHidden/>
          </w:rPr>
          <w:t>35</w:t>
        </w:r>
        <w:r>
          <w:rPr>
            <w:noProof/>
            <w:webHidden/>
          </w:rPr>
          <w:fldChar w:fldCharType="end"/>
        </w:r>
        <w:r w:rsidRPr="00EC1282">
          <w:rPr>
            <w:rStyle w:val="Hyperlink"/>
            <w:noProof/>
          </w:rPr>
          <w:fldChar w:fldCharType="end"/>
        </w:r>
      </w:ins>
    </w:p>
    <w:p w14:paraId="1263C9B3" w14:textId="03B8DC42" w:rsidR="000048E7" w:rsidRDefault="000048E7">
      <w:pPr>
        <w:pStyle w:val="Verzeichnis3"/>
        <w:tabs>
          <w:tab w:val="right" w:leader="dot" w:pos="9350"/>
        </w:tabs>
        <w:rPr>
          <w:ins w:id="189" w:author="Andreas Kuehne" w:date="2019-05-15T23:15:00Z"/>
          <w:rFonts w:asciiTheme="minorHAnsi" w:eastAsiaTheme="minorEastAsia" w:hAnsiTheme="minorHAnsi" w:cstheme="minorBidi"/>
          <w:noProof/>
          <w:sz w:val="22"/>
          <w:szCs w:val="22"/>
          <w:lang w:val="en-GB" w:eastAsia="en-GB"/>
        </w:rPr>
      </w:pPr>
      <w:ins w:id="19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"_Toc8854601"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4.2.9</w:t>
        </w:r>
        <w:r w:rsidRPr="00EC1282">
          <w:rPr>
            <w:rStyle w:val="Hyperlink"/>
            <w:noProof/>
          </w:rPr>
          <w:t xml:space="preserve"> Component OptionalOutputs</w:t>
        </w:r>
        <w:r>
          <w:rPr>
            <w:noProof/>
            <w:webHidden/>
          </w:rPr>
          <w:tab/>
        </w:r>
        <w:r>
          <w:rPr>
            <w:noProof/>
            <w:webHidden/>
          </w:rPr>
          <w:fldChar w:fldCharType="begin"/>
        </w:r>
        <w:r>
          <w:rPr>
            <w:noProof/>
            <w:webHidden/>
          </w:rPr>
          <w:instrText xml:space="preserve"> PAGEREF _Toc8854601 \h </w:instrText>
        </w:r>
        <w:r>
          <w:rPr>
            <w:noProof/>
            <w:webHidden/>
          </w:rPr>
        </w:r>
      </w:ins>
      <w:r>
        <w:rPr>
          <w:noProof/>
          <w:webHidden/>
        </w:rPr>
        <w:fldChar w:fldCharType="separate"/>
      </w:r>
      <w:ins w:id="191" w:author="Andreas Kuehne" w:date="2019-05-15T23:15:00Z">
        <w:r>
          <w:rPr>
            <w:noProof/>
            <w:webHidden/>
          </w:rPr>
          <w:t>35</w:t>
        </w:r>
        <w:r>
          <w:rPr>
            <w:noProof/>
            <w:webHidden/>
          </w:rPr>
          <w:fldChar w:fldCharType="end"/>
        </w:r>
        <w:r w:rsidRPr="00EC1282">
          <w:rPr>
            <w:rStyle w:val="Hyperlink"/>
            <w:noProof/>
          </w:rPr>
          <w:fldChar w:fldCharType="end"/>
        </w:r>
      </w:ins>
    </w:p>
    <w:p w14:paraId="193DA0EF" w14:textId="4620C2CC" w:rsidR="000048E7" w:rsidRDefault="000048E7">
      <w:pPr>
        <w:pStyle w:val="Verzeichnis4"/>
        <w:tabs>
          <w:tab w:val="right" w:leader="dot" w:pos="9350"/>
        </w:tabs>
        <w:rPr>
          <w:ins w:id="192" w:author="Andreas Kuehne" w:date="2019-05-15T23:15:00Z"/>
          <w:rFonts w:asciiTheme="minorHAnsi" w:eastAsiaTheme="minorEastAsia" w:hAnsiTheme="minorHAnsi" w:cstheme="minorBidi"/>
          <w:noProof/>
          <w:sz w:val="22"/>
          <w:szCs w:val="22"/>
          <w:lang w:val="en-GB" w:eastAsia="en-GB"/>
        </w:rPr>
      </w:pPr>
      <w:ins w:id="19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"_Toc8854602"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4.2.9.1</w:t>
        </w:r>
        <w:r w:rsidRPr="00EC1282">
          <w:rPr>
            <w:rStyle w:val="Hyperlink"/>
            <w:noProof/>
          </w:rPr>
          <w:t xml:space="preserve"> OptionalOutputs – JSON Syntax</w:t>
        </w:r>
        <w:r>
          <w:rPr>
            <w:noProof/>
            <w:webHidden/>
          </w:rPr>
          <w:tab/>
        </w:r>
        <w:r>
          <w:rPr>
            <w:noProof/>
            <w:webHidden/>
          </w:rPr>
          <w:fldChar w:fldCharType="begin"/>
        </w:r>
        <w:r>
          <w:rPr>
            <w:noProof/>
            <w:webHidden/>
          </w:rPr>
          <w:instrText xml:space="preserve"> PAGEREF _Toc8854602 \h </w:instrText>
        </w:r>
        <w:r>
          <w:rPr>
            <w:noProof/>
            <w:webHidden/>
          </w:rPr>
        </w:r>
      </w:ins>
      <w:r>
        <w:rPr>
          <w:noProof/>
          <w:webHidden/>
        </w:rPr>
        <w:fldChar w:fldCharType="separate"/>
      </w:r>
      <w:ins w:id="194" w:author="Andreas Kuehne" w:date="2019-05-15T23:15:00Z">
        <w:r>
          <w:rPr>
            <w:noProof/>
            <w:webHidden/>
          </w:rPr>
          <w:t>35</w:t>
        </w:r>
        <w:r>
          <w:rPr>
            <w:noProof/>
            <w:webHidden/>
          </w:rPr>
          <w:fldChar w:fldCharType="end"/>
        </w:r>
        <w:r w:rsidRPr="00EC1282">
          <w:rPr>
            <w:rStyle w:val="Hyperlink"/>
            <w:noProof/>
          </w:rPr>
          <w:fldChar w:fldCharType="end"/>
        </w:r>
      </w:ins>
    </w:p>
    <w:p w14:paraId="6C53C08C" w14:textId="30EA1996" w:rsidR="000048E7" w:rsidRDefault="000048E7">
      <w:pPr>
        <w:pStyle w:val="Verzeichnis4"/>
        <w:tabs>
          <w:tab w:val="right" w:leader="dot" w:pos="9350"/>
        </w:tabs>
        <w:rPr>
          <w:ins w:id="195" w:author="Andreas Kuehne" w:date="2019-05-15T23:15:00Z"/>
          <w:rFonts w:asciiTheme="minorHAnsi" w:eastAsiaTheme="minorEastAsia" w:hAnsiTheme="minorHAnsi" w:cstheme="minorBidi"/>
          <w:noProof/>
          <w:sz w:val="22"/>
          <w:szCs w:val="22"/>
          <w:lang w:val="en-GB" w:eastAsia="en-GB"/>
        </w:rPr>
      </w:pPr>
      <w:ins w:id="19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"_Toc8854603"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4.2.9.2</w:t>
        </w:r>
        <w:r w:rsidRPr="00EC1282">
          <w:rPr>
            <w:rStyle w:val="Hyperlink"/>
            <w:noProof/>
          </w:rPr>
          <w:t xml:space="preserve"> OptionalOutputs – XML Syntax</w:t>
        </w:r>
        <w:r>
          <w:rPr>
            <w:noProof/>
            <w:webHidden/>
          </w:rPr>
          <w:tab/>
        </w:r>
        <w:r>
          <w:rPr>
            <w:noProof/>
            <w:webHidden/>
          </w:rPr>
          <w:fldChar w:fldCharType="begin"/>
        </w:r>
        <w:r>
          <w:rPr>
            <w:noProof/>
            <w:webHidden/>
          </w:rPr>
          <w:instrText xml:space="preserve"> PAGEREF _Toc8854603 \h </w:instrText>
        </w:r>
        <w:r>
          <w:rPr>
            <w:noProof/>
            <w:webHidden/>
          </w:rPr>
        </w:r>
      </w:ins>
      <w:r>
        <w:rPr>
          <w:noProof/>
          <w:webHidden/>
        </w:rPr>
        <w:fldChar w:fldCharType="separate"/>
      </w:r>
      <w:ins w:id="197" w:author="Andreas Kuehne" w:date="2019-05-15T23:15:00Z">
        <w:r>
          <w:rPr>
            <w:noProof/>
            <w:webHidden/>
          </w:rPr>
          <w:t>36</w:t>
        </w:r>
        <w:r>
          <w:rPr>
            <w:noProof/>
            <w:webHidden/>
          </w:rPr>
          <w:fldChar w:fldCharType="end"/>
        </w:r>
        <w:r w:rsidRPr="00EC1282">
          <w:rPr>
            <w:rStyle w:val="Hyperlink"/>
            <w:noProof/>
          </w:rPr>
          <w:fldChar w:fldCharType="end"/>
        </w:r>
      </w:ins>
    </w:p>
    <w:p w14:paraId="640E9EE3" w14:textId="3A1B4742" w:rsidR="000048E7" w:rsidRDefault="000048E7">
      <w:pPr>
        <w:pStyle w:val="Verzeichnis3"/>
        <w:tabs>
          <w:tab w:val="right" w:leader="dot" w:pos="9350"/>
        </w:tabs>
        <w:rPr>
          <w:ins w:id="198" w:author="Andreas Kuehne" w:date="2019-05-15T23:15:00Z"/>
          <w:rFonts w:asciiTheme="minorHAnsi" w:eastAsiaTheme="minorEastAsia" w:hAnsiTheme="minorHAnsi" w:cstheme="minorBidi"/>
          <w:noProof/>
          <w:sz w:val="22"/>
          <w:szCs w:val="22"/>
          <w:lang w:val="en-GB" w:eastAsia="en-GB"/>
        </w:rPr>
      </w:pPr>
      <w:ins w:id="19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"_Toc8854604"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4.2.10</w:t>
        </w:r>
        <w:r w:rsidRPr="00EC1282">
          <w:rPr>
            <w:rStyle w:val="Hyperlink"/>
            <w:noProof/>
          </w:rPr>
          <w:t xml:space="preserve"> Component RequestBase</w:t>
        </w:r>
        <w:r>
          <w:rPr>
            <w:noProof/>
            <w:webHidden/>
          </w:rPr>
          <w:tab/>
        </w:r>
        <w:r>
          <w:rPr>
            <w:noProof/>
            <w:webHidden/>
          </w:rPr>
          <w:fldChar w:fldCharType="begin"/>
        </w:r>
        <w:r>
          <w:rPr>
            <w:noProof/>
            <w:webHidden/>
          </w:rPr>
          <w:instrText xml:space="preserve"> PAGEREF _Toc8854604 \h </w:instrText>
        </w:r>
        <w:r>
          <w:rPr>
            <w:noProof/>
            <w:webHidden/>
          </w:rPr>
        </w:r>
      </w:ins>
      <w:r>
        <w:rPr>
          <w:noProof/>
          <w:webHidden/>
        </w:rPr>
        <w:fldChar w:fldCharType="separate"/>
      </w:r>
      <w:ins w:id="200" w:author="Andreas Kuehne" w:date="2019-05-15T23:15:00Z">
        <w:r>
          <w:rPr>
            <w:noProof/>
            <w:webHidden/>
          </w:rPr>
          <w:t>36</w:t>
        </w:r>
        <w:r>
          <w:rPr>
            <w:noProof/>
            <w:webHidden/>
          </w:rPr>
          <w:fldChar w:fldCharType="end"/>
        </w:r>
        <w:r w:rsidRPr="00EC1282">
          <w:rPr>
            <w:rStyle w:val="Hyperlink"/>
            <w:noProof/>
          </w:rPr>
          <w:fldChar w:fldCharType="end"/>
        </w:r>
      </w:ins>
    </w:p>
    <w:p w14:paraId="1FF25730" w14:textId="489C69D6" w:rsidR="000048E7" w:rsidRDefault="000048E7">
      <w:pPr>
        <w:pStyle w:val="Verzeichnis4"/>
        <w:tabs>
          <w:tab w:val="right" w:leader="dot" w:pos="9350"/>
        </w:tabs>
        <w:rPr>
          <w:ins w:id="201" w:author="Andreas Kuehne" w:date="2019-05-15T23:15:00Z"/>
          <w:rFonts w:asciiTheme="minorHAnsi" w:eastAsiaTheme="minorEastAsia" w:hAnsiTheme="minorHAnsi" w:cstheme="minorBidi"/>
          <w:noProof/>
          <w:sz w:val="22"/>
          <w:szCs w:val="22"/>
          <w:lang w:val="en-GB" w:eastAsia="en-GB"/>
        </w:rPr>
      </w:pPr>
      <w:ins w:id="20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"_Toc8854605"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4.2.10.1</w:t>
        </w:r>
        <w:r w:rsidRPr="00EC1282">
          <w:rPr>
            <w:rStyle w:val="Hyperlink"/>
            <w:noProof/>
          </w:rPr>
          <w:t xml:space="preserve"> RequestBase – JSON Syntax</w:t>
        </w:r>
        <w:r>
          <w:rPr>
            <w:noProof/>
            <w:webHidden/>
          </w:rPr>
          <w:tab/>
        </w:r>
        <w:r>
          <w:rPr>
            <w:noProof/>
            <w:webHidden/>
          </w:rPr>
          <w:fldChar w:fldCharType="begin"/>
        </w:r>
        <w:r>
          <w:rPr>
            <w:noProof/>
            <w:webHidden/>
          </w:rPr>
          <w:instrText xml:space="preserve"> PAGEREF _Toc8854605 \h </w:instrText>
        </w:r>
        <w:r>
          <w:rPr>
            <w:noProof/>
            <w:webHidden/>
          </w:rPr>
        </w:r>
      </w:ins>
      <w:r>
        <w:rPr>
          <w:noProof/>
          <w:webHidden/>
        </w:rPr>
        <w:fldChar w:fldCharType="separate"/>
      </w:r>
      <w:ins w:id="203" w:author="Andreas Kuehne" w:date="2019-05-15T23:15:00Z">
        <w:r>
          <w:rPr>
            <w:noProof/>
            <w:webHidden/>
          </w:rPr>
          <w:t>36</w:t>
        </w:r>
        <w:r>
          <w:rPr>
            <w:noProof/>
            <w:webHidden/>
          </w:rPr>
          <w:fldChar w:fldCharType="end"/>
        </w:r>
        <w:r w:rsidRPr="00EC1282">
          <w:rPr>
            <w:rStyle w:val="Hyperlink"/>
            <w:noProof/>
          </w:rPr>
          <w:fldChar w:fldCharType="end"/>
        </w:r>
      </w:ins>
    </w:p>
    <w:p w14:paraId="2F07956B" w14:textId="639FD398" w:rsidR="000048E7" w:rsidRDefault="000048E7">
      <w:pPr>
        <w:pStyle w:val="Verzeichnis4"/>
        <w:tabs>
          <w:tab w:val="right" w:leader="dot" w:pos="9350"/>
        </w:tabs>
        <w:rPr>
          <w:ins w:id="204" w:author="Andreas Kuehne" w:date="2019-05-15T23:15:00Z"/>
          <w:rFonts w:asciiTheme="minorHAnsi" w:eastAsiaTheme="minorEastAsia" w:hAnsiTheme="minorHAnsi" w:cstheme="minorBidi"/>
          <w:noProof/>
          <w:sz w:val="22"/>
          <w:szCs w:val="22"/>
          <w:lang w:val="en-GB" w:eastAsia="en-GB"/>
        </w:rPr>
      </w:pPr>
      <w:ins w:id="20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"_Toc8854606"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4.2.10.2</w:t>
        </w:r>
        <w:r w:rsidRPr="00EC1282">
          <w:rPr>
            <w:rStyle w:val="Hyperlink"/>
            <w:noProof/>
          </w:rPr>
          <w:t xml:space="preserve"> RequestBase – XML Syntax</w:t>
        </w:r>
        <w:r>
          <w:rPr>
            <w:noProof/>
            <w:webHidden/>
          </w:rPr>
          <w:tab/>
        </w:r>
        <w:r>
          <w:rPr>
            <w:noProof/>
            <w:webHidden/>
          </w:rPr>
          <w:fldChar w:fldCharType="begin"/>
        </w:r>
        <w:r>
          <w:rPr>
            <w:noProof/>
            <w:webHidden/>
          </w:rPr>
          <w:instrText xml:space="preserve"> PAGEREF _Toc8854606 \h </w:instrText>
        </w:r>
        <w:r>
          <w:rPr>
            <w:noProof/>
            <w:webHidden/>
          </w:rPr>
        </w:r>
      </w:ins>
      <w:r>
        <w:rPr>
          <w:noProof/>
          <w:webHidden/>
        </w:rPr>
        <w:fldChar w:fldCharType="separate"/>
      </w:r>
      <w:ins w:id="206" w:author="Andreas Kuehne" w:date="2019-05-15T23:15:00Z">
        <w:r>
          <w:rPr>
            <w:noProof/>
            <w:webHidden/>
          </w:rPr>
          <w:t>36</w:t>
        </w:r>
        <w:r>
          <w:rPr>
            <w:noProof/>
            <w:webHidden/>
          </w:rPr>
          <w:fldChar w:fldCharType="end"/>
        </w:r>
        <w:r w:rsidRPr="00EC1282">
          <w:rPr>
            <w:rStyle w:val="Hyperlink"/>
            <w:noProof/>
          </w:rPr>
          <w:fldChar w:fldCharType="end"/>
        </w:r>
      </w:ins>
    </w:p>
    <w:p w14:paraId="50FC0090" w14:textId="37088729" w:rsidR="000048E7" w:rsidRDefault="000048E7">
      <w:pPr>
        <w:pStyle w:val="Verzeichnis3"/>
        <w:tabs>
          <w:tab w:val="right" w:leader="dot" w:pos="9350"/>
        </w:tabs>
        <w:rPr>
          <w:ins w:id="207" w:author="Andreas Kuehne" w:date="2019-05-15T23:15:00Z"/>
          <w:rFonts w:asciiTheme="minorHAnsi" w:eastAsiaTheme="minorEastAsia" w:hAnsiTheme="minorHAnsi" w:cstheme="minorBidi"/>
          <w:noProof/>
          <w:sz w:val="22"/>
          <w:szCs w:val="22"/>
          <w:lang w:val="en-GB" w:eastAsia="en-GB"/>
        </w:rPr>
      </w:pPr>
      <w:ins w:id="20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"_Toc8854607"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4.2.11</w:t>
        </w:r>
        <w:r w:rsidRPr="00EC1282">
          <w:rPr>
            <w:rStyle w:val="Hyperlink"/>
            <w:noProof/>
          </w:rPr>
          <w:t xml:space="preserve"> Component ResponseBase</w:t>
        </w:r>
        <w:r>
          <w:rPr>
            <w:noProof/>
            <w:webHidden/>
          </w:rPr>
          <w:tab/>
        </w:r>
        <w:r>
          <w:rPr>
            <w:noProof/>
            <w:webHidden/>
          </w:rPr>
          <w:fldChar w:fldCharType="begin"/>
        </w:r>
        <w:r>
          <w:rPr>
            <w:noProof/>
            <w:webHidden/>
          </w:rPr>
          <w:instrText xml:space="preserve"> PAGEREF _Toc8854607 \h </w:instrText>
        </w:r>
        <w:r>
          <w:rPr>
            <w:noProof/>
            <w:webHidden/>
          </w:rPr>
        </w:r>
      </w:ins>
      <w:r>
        <w:rPr>
          <w:noProof/>
          <w:webHidden/>
        </w:rPr>
        <w:fldChar w:fldCharType="separate"/>
      </w:r>
      <w:ins w:id="209" w:author="Andreas Kuehne" w:date="2019-05-15T23:15:00Z">
        <w:r>
          <w:rPr>
            <w:noProof/>
            <w:webHidden/>
          </w:rPr>
          <w:t>37</w:t>
        </w:r>
        <w:r>
          <w:rPr>
            <w:noProof/>
            <w:webHidden/>
          </w:rPr>
          <w:fldChar w:fldCharType="end"/>
        </w:r>
        <w:r w:rsidRPr="00EC1282">
          <w:rPr>
            <w:rStyle w:val="Hyperlink"/>
            <w:noProof/>
          </w:rPr>
          <w:fldChar w:fldCharType="end"/>
        </w:r>
      </w:ins>
    </w:p>
    <w:p w14:paraId="6EAE7438" w14:textId="7C430896" w:rsidR="000048E7" w:rsidRDefault="000048E7">
      <w:pPr>
        <w:pStyle w:val="Verzeichnis4"/>
        <w:tabs>
          <w:tab w:val="right" w:leader="dot" w:pos="9350"/>
        </w:tabs>
        <w:rPr>
          <w:ins w:id="210" w:author="Andreas Kuehne" w:date="2019-05-15T23:15:00Z"/>
          <w:rFonts w:asciiTheme="minorHAnsi" w:eastAsiaTheme="minorEastAsia" w:hAnsiTheme="minorHAnsi" w:cstheme="minorBidi"/>
          <w:noProof/>
          <w:sz w:val="22"/>
          <w:szCs w:val="22"/>
          <w:lang w:val="en-GB" w:eastAsia="en-GB"/>
        </w:rPr>
      </w:pPr>
      <w:ins w:id="21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"_Toc8854608"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4.2.11.1</w:t>
        </w:r>
        <w:r w:rsidRPr="00EC1282">
          <w:rPr>
            <w:rStyle w:val="Hyperlink"/>
            <w:noProof/>
          </w:rPr>
          <w:t xml:space="preserve"> ResponseBase – JSON Syntax</w:t>
        </w:r>
        <w:r>
          <w:rPr>
            <w:noProof/>
            <w:webHidden/>
          </w:rPr>
          <w:tab/>
        </w:r>
        <w:r>
          <w:rPr>
            <w:noProof/>
            <w:webHidden/>
          </w:rPr>
          <w:fldChar w:fldCharType="begin"/>
        </w:r>
        <w:r>
          <w:rPr>
            <w:noProof/>
            <w:webHidden/>
          </w:rPr>
          <w:instrText xml:space="preserve"> PAGEREF _Toc8854608 \h </w:instrText>
        </w:r>
        <w:r>
          <w:rPr>
            <w:noProof/>
            <w:webHidden/>
          </w:rPr>
        </w:r>
      </w:ins>
      <w:r>
        <w:rPr>
          <w:noProof/>
          <w:webHidden/>
        </w:rPr>
        <w:fldChar w:fldCharType="separate"/>
      </w:r>
      <w:ins w:id="212" w:author="Andreas Kuehne" w:date="2019-05-15T23:15:00Z">
        <w:r>
          <w:rPr>
            <w:noProof/>
            <w:webHidden/>
          </w:rPr>
          <w:t>37</w:t>
        </w:r>
        <w:r>
          <w:rPr>
            <w:noProof/>
            <w:webHidden/>
          </w:rPr>
          <w:fldChar w:fldCharType="end"/>
        </w:r>
        <w:r w:rsidRPr="00EC1282">
          <w:rPr>
            <w:rStyle w:val="Hyperlink"/>
            <w:noProof/>
          </w:rPr>
          <w:fldChar w:fldCharType="end"/>
        </w:r>
      </w:ins>
    </w:p>
    <w:p w14:paraId="35AD755E" w14:textId="44A8CC7B" w:rsidR="000048E7" w:rsidRDefault="000048E7">
      <w:pPr>
        <w:pStyle w:val="Verzeichnis4"/>
        <w:tabs>
          <w:tab w:val="right" w:leader="dot" w:pos="9350"/>
        </w:tabs>
        <w:rPr>
          <w:ins w:id="213" w:author="Andreas Kuehne" w:date="2019-05-15T23:15:00Z"/>
          <w:rFonts w:asciiTheme="minorHAnsi" w:eastAsiaTheme="minorEastAsia" w:hAnsiTheme="minorHAnsi" w:cstheme="minorBidi"/>
          <w:noProof/>
          <w:sz w:val="22"/>
          <w:szCs w:val="22"/>
          <w:lang w:val="en-GB" w:eastAsia="en-GB"/>
        </w:rPr>
      </w:pPr>
      <w:ins w:id="21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"_Toc8854609"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4.2.11.2</w:t>
        </w:r>
        <w:r w:rsidRPr="00EC1282">
          <w:rPr>
            <w:rStyle w:val="Hyperlink"/>
            <w:noProof/>
          </w:rPr>
          <w:t xml:space="preserve"> ResponseBase – XML Syntax</w:t>
        </w:r>
        <w:r>
          <w:rPr>
            <w:noProof/>
            <w:webHidden/>
          </w:rPr>
          <w:tab/>
        </w:r>
        <w:r>
          <w:rPr>
            <w:noProof/>
            <w:webHidden/>
          </w:rPr>
          <w:fldChar w:fldCharType="begin"/>
        </w:r>
        <w:r>
          <w:rPr>
            <w:noProof/>
            <w:webHidden/>
          </w:rPr>
          <w:instrText xml:space="preserve"> PAGEREF _Toc8854609 \h </w:instrText>
        </w:r>
        <w:r>
          <w:rPr>
            <w:noProof/>
            <w:webHidden/>
          </w:rPr>
        </w:r>
      </w:ins>
      <w:r>
        <w:rPr>
          <w:noProof/>
          <w:webHidden/>
        </w:rPr>
        <w:fldChar w:fldCharType="separate"/>
      </w:r>
      <w:ins w:id="215" w:author="Andreas Kuehne" w:date="2019-05-15T23:15:00Z">
        <w:r>
          <w:rPr>
            <w:noProof/>
            <w:webHidden/>
          </w:rPr>
          <w:t>38</w:t>
        </w:r>
        <w:r>
          <w:rPr>
            <w:noProof/>
            <w:webHidden/>
          </w:rPr>
          <w:fldChar w:fldCharType="end"/>
        </w:r>
        <w:r w:rsidRPr="00EC1282">
          <w:rPr>
            <w:rStyle w:val="Hyperlink"/>
            <w:noProof/>
          </w:rPr>
          <w:fldChar w:fldCharType="end"/>
        </w:r>
      </w:ins>
    </w:p>
    <w:p w14:paraId="5A7C55B6" w14:textId="668D491B" w:rsidR="000048E7" w:rsidRDefault="000048E7">
      <w:pPr>
        <w:pStyle w:val="Verzeichnis2"/>
        <w:tabs>
          <w:tab w:val="right" w:leader="dot" w:pos="9350"/>
        </w:tabs>
        <w:rPr>
          <w:ins w:id="216" w:author="Andreas Kuehne" w:date="2019-05-15T23:15:00Z"/>
          <w:rFonts w:asciiTheme="minorHAnsi" w:eastAsiaTheme="minorEastAsia" w:hAnsiTheme="minorHAnsi" w:cstheme="minorBidi"/>
          <w:noProof/>
          <w:sz w:val="22"/>
          <w:szCs w:val="22"/>
          <w:lang w:val="en-GB" w:eastAsia="en-GB"/>
        </w:rPr>
      </w:pPr>
      <w:ins w:id="21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"_Toc8854610"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rPr>
          <w:t>4.3 Operation requests and responses</w:t>
        </w:r>
        <w:r>
          <w:rPr>
            <w:noProof/>
            <w:webHidden/>
          </w:rPr>
          <w:tab/>
        </w:r>
        <w:r>
          <w:rPr>
            <w:noProof/>
            <w:webHidden/>
          </w:rPr>
          <w:fldChar w:fldCharType="begin"/>
        </w:r>
        <w:r>
          <w:rPr>
            <w:noProof/>
            <w:webHidden/>
          </w:rPr>
          <w:instrText xml:space="preserve"> PAGEREF _Toc8854610 \h </w:instrText>
        </w:r>
        <w:r>
          <w:rPr>
            <w:noProof/>
            <w:webHidden/>
          </w:rPr>
        </w:r>
      </w:ins>
      <w:r>
        <w:rPr>
          <w:noProof/>
          <w:webHidden/>
        </w:rPr>
        <w:fldChar w:fldCharType="separate"/>
      </w:r>
      <w:ins w:id="218" w:author="Andreas Kuehne" w:date="2019-05-15T23:15:00Z">
        <w:r>
          <w:rPr>
            <w:noProof/>
            <w:webHidden/>
          </w:rPr>
          <w:t>38</w:t>
        </w:r>
        <w:r>
          <w:rPr>
            <w:noProof/>
            <w:webHidden/>
          </w:rPr>
          <w:fldChar w:fldCharType="end"/>
        </w:r>
        <w:r w:rsidRPr="00EC1282">
          <w:rPr>
            <w:rStyle w:val="Hyperlink"/>
            <w:noProof/>
          </w:rPr>
          <w:fldChar w:fldCharType="end"/>
        </w:r>
      </w:ins>
    </w:p>
    <w:p w14:paraId="6EF11AA7" w14:textId="0E38B24E" w:rsidR="000048E7" w:rsidRDefault="000048E7">
      <w:pPr>
        <w:pStyle w:val="Verzeichnis3"/>
        <w:tabs>
          <w:tab w:val="right" w:leader="dot" w:pos="9350"/>
        </w:tabs>
        <w:rPr>
          <w:ins w:id="219" w:author="Andreas Kuehne" w:date="2019-05-15T23:15:00Z"/>
          <w:rFonts w:asciiTheme="minorHAnsi" w:eastAsiaTheme="minorEastAsia" w:hAnsiTheme="minorHAnsi" w:cstheme="minorBidi"/>
          <w:noProof/>
          <w:sz w:val="22"/>
          <w:szCs w:val="22"/>
          <w:lang w:val="en-GB" w:eastAsia="en-GB"/>
        </w:rPr>
      </w:pPr>
      <w:ins w:id="22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"_Toc8854611"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4.3.1</w:t>
        </w:r>
        <w:r w:rsidRPr="00EC1282">
          <w:rPr>
            <w:rStyle w:val="Hyperlink"/>
            <w:noProof/>
          </w:rPr>
          <w:t xml:space="preserve"> Component SignRequest</w:t>
        </w:r>
        <w:r>
          <w:rPr>
            <w:noProof/>
            <w:webHidden/>
          </w:rPr>
          <w:tab/>
        </w:r>
        <w:r>
          <w:rPr>
            <w:noProof/>
            <w:webHidden/>
          </w:rPr>
          <w:fldChar w:fldCharType="begin"/>
        </w:r>
        <w:r>
          <w:rPr>
            <w:noProof/>
            <w:webHidden/>
          </w:rPr>
          <w:instrText xml:space="preserve"> PAGEREF _Toc8854611 \h </w:instrText>
        </w:r>
        <w:r>
          <w:rPr>
            <w:noProof/>
            <w:webHidden/>
          </w:rPr>
        </w:r>
      </w:ins>
      <w:r>
        <w:rPr>
          <w:noProof/>
          <w:webHidden/>
        </w:rPr>
        <w:fldChar w:fldCharType="separate"/>
      </w:r>
      <w:ins w:id="221" w:author="Andreas Kuehne" w:date="2019-05-15T23:15:00Z">
        <w:r>
          <w:rPr>
            <w:noProof/>
            <w:webHidden/>
          </w:rPr>
          <w:t>38</w:t>
        </w:r>
        <w:r>
          <w:rPr>
            <w:noProof/>
            <w:webHidden/>
          </w:rPr>
          <w:fldChar w:fldCharType="end"/>
        </w:r>
        <w:r w:rsidRPr="00EC1282">
          <w:rPr>
            <w:rStyle w:val="Hyperlink"/>
            <w:noProof/>
          </w:rPr>
          <w:fldChar w:fldCharType="end"/>
        </w:r>
      </w:ins>
    </w:p>
    <w:p w14:paraId="32987C51" w14:textId="06E6ECEB" w:rsidR="000048E7" w:rsidRDefault="000048E7">
      <w:pPr>
        <w:pStyle w:val="Verzeichnis4"/>
        <w:tabs>
          <w:tab w:val="right" w:leader="dot" w:pos="9350"/>
        </w:tabs>
        <w:rPr>
          <w:ins w:id="222" w:author="Andreas Kuehne" w:date="2019-05-15T23:15:00Z"/>
          <w:rFonts w:asciiTheme="minorHAnsi" w:eastAsiaTheme="minorEastAsia" w:hAnsiTheme="minorHAnsi" w:cstheme="minorBidi"/>
          <w:noProof/>
          <w:sz w:val="22"/>
          <w:szCs w:val="22"/>
          <w:lang w:val="en-GB" w:eastAsia="en-GB"/>
        </w:rPr>
      </w:pPr>
      <w:ins w:id="22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"_Toc8854612"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4.3.1.1</w:t>
        </w:r>
        <w:r w:rsidRPr="00EC1282">
          <w:rPr>
            <w:rStyle w:val="Hyperlink"/>
            <w:noProof/>
          </w:rPr>
          <w:t xml:space="preserve"> SignRequest – JSON Syntax</w:t>
        </w:r>
        <w:r>
          <w:rPr>
            <w:noProof/>
            <w:webHidden/>
          </w:rPr>
          <w:tab/>
        </w:r>
        <w:r>
          <w:rPr>
            <w:noProof/>
            <w:webHidden/>
          </w:rPr>
          <w:fldChar w:fldCharType="begin"/>
        </w:r>
        <w:r>
          <w:rPr>
            <w:noProof/>
            <w:webHidden/>
          </w:rPr>
          <w:instrText xml:space="preserve"> PAGEREF _Toc8854612 \h </w:instrText>
        </w:r>
        <w:r>
          <w:rPr>
            <w:noProof/>
            <w:webHidden/>
          </w:rPr>
        </w:r>
      </w:ins>
      <w:r>
        <w:rPr>
          <w:noProof/>
          <w:webHidden/>
        </w:rPr>
        <w:fldChar w:fldCharType="separate"/>
      </w:r>
      <w:ins w:id="224" w:author="Andreas Kuehne" w:date="2019-05-15T23:15:00Z">
        <w:r>
          <w:rPr>
            <w:noProof/>
            <w:webHidden/>
          </w:rPr>
          <w:t>38</w:t>
        </w:r>
        <w:r>
          <w:rPr>
            <w:noProof/>
            <w:webHidden/>
          </w:rPr>
          <w:fldChar w:fldCharType="end"/>
        </w:r>
        <w:r w:rsidRPr="00EC1282">
          <w:rPr>
            <w:rStyle w:val="Hyperlink"/>
            <w:noProof/>
          </w:rPr>
          <w:fldChar w:fldCharType="end"/>
        </w:r>
      </w:ins>
    </w:p>
    <w:p w14:paraId="1EE60ED0" w14:textId="01C4AFF9" w:rsidR="000048E7" w:rsidRDefault="000048E7">
      <w:pPr>
        <w:pStyle w:val="Verzeichnis4"/>
        <w:tabs>
          <w:tab w:val="right" w:leader="dot" w:pos="9350"/>
        </w:tabs>
        <w:rPr>
          <w:ins w:id="225" w:author="Andreas Kuehne" w:date="2019-05-15T23:15:00Z"/>
          <w:rFonts w:asciiTheme="minorHAnsi" w:eastAsiaTheme="minorEastAsia" w:hAnsiTheme="minorHAnsi" w:cstheme="minorBidi"/>
          <w:noProof/>
          <w:sz w:val="22"/>
          <w:szCs w:val="22"/>
          <w:lang w:val="en-GB" w:eastAsia="en-GB"/>
        </w:rPr>
      </w:pPr>
      <w:ins w:id="22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"_Toc8854613"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4.3.1.2</w:t>
        </w:r>
        <w:r w:rsidRPr="00EC1282">
          <w:rPr>
            <w:rStyle w:val="Hyperlink"/>
            <w:noProof/>
          </w:rPr>
          <w:t xml:space="preserve"> SignRequest – XML Syntax</w:t>
        </w:r>
        <w:r>
          <w:rPr>
            <w:noProof/>
            <w:webHidden/>
          </w:rPr>
          <w:tab/>
        </w:r>
        <w:r>
          <w:rPr>
            <w:noProof/>
            <w:webHidden/>
          </w:rPr>
          <w:fldChar w:fldCharType="begin"/>
        </w:r>
        <w:r>
          <w:rPr>
            <w:noProof/>
            <w:webHidden/>
          </w:rPr>
          <w:instrText xml:space="preserve"> PAGEREF _Toc8854613 \h </w:instrText>
        </w:r>
        <w:r>
          <w:rPr>
            <w:noProof/>
            <w:webHidden/>
          </w:rPr>
        </w:r>
      </w:ins>
      <w:r>
        <w:rPr>
          <w:noProof/>
          <w:webHidden/>
        </w:rPr>
        <w:fldChar w:fldCharType="separate"/>
      </w:r>
      <w:ins w:id="227" w:author="Andreas Kuehne" w:date="2019-05-15T23:15:00Z">
        <w:r>
          <w:rPr>
            <w:noProof/>
            <w:webHidden/>
          </w:rPr>
          <w:t>39</w:t>
        </w:r>
        <w:r>
          <w:rPr>
            <w:noProof/>
            <w:webHidden/>
          </w:rPr>
          <w:fldChar w:fldCharType="end"/>
        </w:r>
        <w:r w:rsidRPr="00EC1282">
          <w:rPr>
            <w:rStyle w:val="Hyperlink"/>
            <w:noProof/>
          </w:rPr>
          <w:fldChar w:fldCharType="end"/>
        </w:r>
      </w:ins>
    </w:p>
    <w:p w14:paraId="7AD2FDCD" w14:textId="6DEE5872" w:rsidR="000048E7" w:rsidRDefault="000048E7">
      <w:pPr>
        <w:pStyle w:val="Verzeichnis3"/>
        <w:tabs>
          <w:tab w:val="right" w:leader="dot" w:pos="9350"/>
        </w:tabs>
        <w:rPr>
          <w:ins w:id="228" w:author="Andreas Kuehne" w:date="2019-05-15T23:15:00Z"/>
          <w:rFonts w:asciiTheme="minorHAnsi" w:eastAsiaTheme="minorEastAsia" w:hAnsiTheme="minorHAnsi" w:cstheme="minorBidi"/>
          <w:noProof/>
          <w:sz w:val="22"/>
          <w:szCs w:val="22"/>
          <w:lang w:val="en-GB" w:eastAsia="en-GB"/>
        </w:rPr>
      </w:pPr>
      <w:ins w:id="22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"_Toc8854614"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4.3.2</w:t>
        </w:r>
        <w:r w:rsidRPr="00EC1282">
          <w:rPr>
            <w:rStyle w:val="Hyperlink"/>
            <w:noProof/>
          </w:rPr>
          <w:t xml:space="preserve"> Component SignResponse</w:t>
        </w:r>
        <w:r>
          <w:rPr>
            <w:noProof/>
            <w:webHidden/>
          </w:rPr>
          <w:tab/>
        </w:r>
        <w:r>
          <w:rPr>
            <w:noProof/>
            <w:webHidden/>
          </w:rPr>
          <w:fldChar w:fldCharType="begin"/>
        </w:r>
        <w:r>
          <w:rPr>
            <w:noProof/>
            <w:webHidden/>
          </w:rPr>
          <w:instrText xml:space="preserve"> PAGEREF _Toc8854614 \h </w:instrText>
        </w:r>
        <w:r>
          <w:rPr>
            <w:noProof/>
            <w:webHidden/>
          </w:rPr>
        </w:r>
      </w:ins>
      <w:r>
        <w:rPr>
          <w:noProof/>
          <w:webHidden/>
        </w:rPr>
        <w:fldChar w:fldCharType="separate"/>
      </w:r>
      <w:ins w:id="230" w:author="Andreas Kuehne" w:date="2019-05-15T23:15:00Z">
        <w:r>
          <w:rPr>
            <w:noProof/>
            <w:webHidden/>
          </w:rPr>
          <w:t>39</w:t>
        </w:r>
        <w:r>
          <w:rPr>
            <w:noProof/>
            <w:webHidden/>
          </w:rPr>
          <w:fldChar w:fldCharType="end"/>
        </w:r>
        <w:r w:rsidRPr="00EC1282">
          <w:rPr>
            <w:rStyle w:val="Hyperlink"/>
            <w:noProof/>
          </w:rPr>
          <w:fldChar w:fldCharType="end"/>
        </w:r>
      </w:ins>
    </w:p>
    <w:p w14:paraId="0B5FA32D" w14:textId="6BD980E9" w:rsidR="000048E7" w:rsidRDefault="000048E7">
      <w:pPr>
        <w:pStyle w:val="Verzeichnis4"/>
        <w:tabs>
          <w:tab w:val="right" w:leader="dot" w:pos="9350"/>
        </w:tabs>
        <w:rPr>
          <w:ins w:id="231" w:author="Andreas Kuehne" w:date="2019-05-15T23:15:00Z"/>
          <w:rFonts w:asciiTheme="minorHAnsi" w:eastAsiaTheme="minorEastAsia" w:hAnsiTheme="minorHAnsi" w:cstheme="minorBidi"/>
          <w:noProof/>
          <w:sz w:val="22"/>
          <w:szCs w:val="22"/>
          <w:lang w:val="en-GB" w:eastAsia="en-GB"/>
        </w:rPr>
      </w:pPr>
      <w:ins w:id="23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"_Toc8854615"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4.3.2.1</w:t>
        </w:r>
        <w:r w:rsidRPr="00EC1282">
          <w:rPr>
            <w:rStyle w:val="Hyperlink"/>
            <w:noProof/>
          </w:rPr>
          <w:t xml:space="preserve"> SignResponse – JSON Syntax</w:t>
        </w:r>
        <w:r>
          <w:rPr>
            <w:noProof/>
            <w:webHidden/>
          </w:rPr>
          <w:tab/>
        </w:r>
        <w:r>
          <w:rPr>
            <w:noProof/>
            <w:webHidden/>
          </w:rPr>
          <w:fldChar w:fldCharType="begin"/>
        </w:r>
        <w:r>
          <w:rPr>
            <w:noProof/>
            <w:webHidden/>
          </w:rPr>
          <w:instrText xml:space="preserve"> PAGEREF _Toc8854615 \h </w:instrText>
        </w:r>
        <w:r>
          <w:rPr>
            <w:noProof/>
            <w:webHidden/>
          </w:rPr>
        </w:r>
      </w:ins>
      <w:r>
        <w:rPr>
          <w:noProof/>
          <w:webHidden/>
        </w:rPr>
        <w:fldChar w:fldCharType="separate"/>
      </w:r>
      <w:ins w:id="233" w:author="Andreas Kuehne" w:date="2019-05-15T23:15:00Z">
        <w:r>
          <w:rPr>
            <w:noProof/>
            <w:webHidden/>
          </w:rPr>
          <w:t>40</w:t>
        </w:r>
        <w:r>
          <w:rPr>
            <w:noProof/>
            <w:webHidden/>
          </w:rPr>
          <w:fldChar w:fldCharType="end"/>
        </w:r>
        <w:r w:rsidRPr="00EC1282">
          <w:rPr>
            <w:rStyle w:val="Hyperlink"/>
            <w:noProof/>
          </w:rPr>
          <w:fldChar w:fldCharType="end"/>
        </w:r>
      </w:ins>
    </w:p>
    <w:p w14:paraId="6F03B901" w14:textId="6CE3E1B8" w:rsidR="000048E7" w:rsidRDefault="000048E7">
      <w:pPr>
        <w:pStyle w:val="Verzeichnis4"/>
        <w:tabs>
          <w:tab w:val="right" w:leader="dot" w:pos="9350"/>
        </w:tabs>
        <w:rPr>
          <w:ins w:id="234" w:author="Andreas Kuehne" w:date="2019-05-15T23:15:00Z"/>
          <w:rFonts w:asciiTheme="minorHAnsi" w:eastAsiaTheme="minorEastAsia" w:hAnsiTheme="minorHAnsi" w:cstheme="minorBidi"/>
          <w:noProof/>
          <w:sz w:val="22"/>
          <w:szCs w:val="22"/>
          <w:lang w:val="en-GB" w:eastAsia="en-GB"/>
        </w:rPr>
      </w:pPr>
      <w:ins w:id="23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"_Toc8854616"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4.3.2.2</w:t>
        </w:r>
        <w:r w:rsidRPr="00EC1282">
          <w:rPr>
            <w:rStyle w:val="Hyperlink"/>
            <w:noProof/>
          </w:rPr>
          <w:t xml:space="preserve"> SignResponse – XML Syntax</w:t>
        </w:r>
        <w:r>
          <w:rPr>
            <w:noProof/>
            <w:webHidden/>
          </w:rPr>
          <w:tab/>
        </w:r>
        <w:r>
          <w:rPr>
            <w:noProof/>
            <w:webHidden/>
          </w:rPr>
          <w:fldChar w:fldCharType="begin"/>
        </w:r>
        <w:r>
          <w:rPr>
            <w:noProof/>
            <w:webHidden/>
          </w:rPr>
          <w:instrText xml:space="preserve"> PAGEREF _Toc8854616 \h </w:instrText>
        </w:r>
        <w:r>
          <w:rPr>
            <w:noProof/>
            <w:webHidden/>
          </w:rPr>
        </w:r>
      </w:ins>
      <w:r>
        <w:rPr>
          <w:noProof/>
          <w:webHidden/>
        </w:rPr>
        <w:fldChar w:fldCharType="separate"/>
      </w:r>
      <w:ins w:id="236" w:author="Andreas Kuehne" w:date="2019-05-15T23:15:00Z">
        <w:r>
          <w:rPr>
            <w:noProof/>
            <w:webHidden/>
          </w:rPr>
          <w:t>41</w:t>
        </w:r>
        <w:r>
          <w:rPr>
            <w:noProof/>
            <w:webHidden/>
          </w:rPr>
          <w:fldChar w:fldCharType="end"/>
        </w:r>
        <w:r w:rsidRPr="00EC1282">
          <w:rPr>
            <w:rStyle w:val="Hyperlink"/>
            <w:noProof/>
          </w:rPr>
          <w:fldChar w:fldCharType="end"/>
        </w:r>
      </w:ins>
    </w:p>
    <w:p w14:paraId="7CDD5C63" w14:textId="0D2B417A" w:rsidR="000048E7" w:rsidRDefault="000048E7">
      <w:pPr>
        <w:pStyle w:val="Verzeichnis3"/>
        <w:tabs>
          <w:tab w:val="right" w:leader="dot" w:pos="9350"/>
        </w:tabs>
        <w:rPr>
          <w:ins w:id="237" w:author="Andreas Kuehne" w:date="2019-05-15T23:15:00Z"/>
          <w:rFonts w:asciiTheme="minorHAnsi" w:eastAsiaTheme="minorEastAsia" w:hAnsiTheme="minorHAnsi" w:cstheme="minorBidi"/>
          <w:noProof/>
          <w:sz w:val="22"/>
          <w:szCs w:val="22"/>
          <w:lang w:val="en-GB" w:eastAsia="en-GB"/>
        </w:rPr>
      </w:pPr>
      <w:ins w:id="23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"_Toc8854617"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4.3.3</w:t>
        </w:r>
        <w:r w:rsidRPr="00EC1282">
          <w:rPr>
            <w:rStyle w:val="Hyperlink"/>
            <w:noProof/>
          </w:rPr>
          <w:t xml:space="preserve"> Component VerifyRequest</w:t>
        </w:r>
        <w:r>
          <w:rPr>
            <w:noProof/>
            <w:webHidden/>
          </w:rPr>
          <w:tab/>
        </w:r>
        <w:r>
          <w:rPr>
            <w:noProof/>
            <w:webHidden/>
          </w:rPr>
          <w:fldChar w:fldCharType="begin"/>
        </w:r>
        <w:r>
          <w:rPr>
            <w:noProof/>
            <w:webHidden/>
          </w:rPr>
          <w:instrText xml:space="preserve"> PAGEREF _Toc8854617 \h </w:instrText>
        </w:r>
        <w:r>
          <w:rPr>
            <w:noProof/>
            <w:webHidden/>
          </w:rPr>
        </w:r>
      </w:ins>
      <w:r>
        <w:rPr>
          <w:noProof/>
          <w:webHidden/>
        </w:rPr>
        <w:fldChar w:fldCharType="separate"/>
      </w:r>
      <w:ins w:id="239" w:author="Andreas Kuehne" w:date="2019-05-15T23:15:00Z">
        <w:r>
          <w:rPr>
            <w:noProof/>
            <w:webHidden/>
          </w:rPr>
          <w:t>41</w:t>
        </w:r>
        <w:r>
          <w:rPr>
            <w:noProof/>
            <w:webHidden/>
          </w:rPr>
          <w:fldChar w:fldCharType="end"/>
        </w:r>
        <w:r w:rsidRPr="00EC1282">
          <w:rPr>
            <w:rStyle w:val="Hyperlink"/>
            <w:noProof/>
          </w:rPr>
          <w:fldChar w:fldCharType="end"/>
        </w:r>
      </w:ins>
    </w:p>
    <w:p w14:paraId="532E3A13" w14:textId="379F8238" w:rsidR="000048E7" w:rsidRDefault="000048E7">
      <w:pPr>
        <w:pStyle w:val="Verzeichnis4"/>
        <w:tabs>
          <w:tab w:val="right" w:leader="dot" w:pos="9350"/>
        </w:tabs>
        <w:rPr>
          <w:ins w:id="240" w:author="Andreas Kuehne" w:date="2019-05-15T23:15:00Z"/>
          <w:rFonts w:asciiTheme="minorHAnsi" w:eastAsiaTheme="minorEastAsia" w:hAnsiTheme="minorHAnsi" w:cstheme="minorBidi"/>
          <w:noProof/>
          <w:sz w:val="22"/>
          <w:szCs w:val="22"/>
          <w:lang w:val="en-GB" w:eastAsia="en-GB"/>
        </w:rPr>
      </w:pPr>
      <w:ins w:id="24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"_Toc8854618"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4.3.3.1</w:t>
        </w:r>
        <w:r w:rsidRPr="00EC1282">
          <w:rPr>
            <w:rStyle w:val="Hyperlink"/>
            <w:noProof/>
          </w:rPr>
          <w:t xml:space="preserve"> VerifyRequest – JSON Syntax</w:t>
        </w:r>
        <w:r>
          <w:rPr>
            <w:noProof/>
            <w:webHidden/>
          </w:rPr>
          <w:tab/>
        </w:r>
        <w:r>
          <w:rPr>
            <w:noProof/>
            <w:webHidden/>
          </w:rPr>
          <w:fldChar w:fldCharType="begin"/>
        </w:r>
        <w:r>
          <w:rPr>
            <w:noProof/>
            <w:webHidden/>
          </w:rPr>
          <w:instrText xml:space="preserve"> PAGEREF _Toc8854618 \h </w:instrText>
        </w:r>
        <w:r>
          <w:rPr>
            <w:noProof/>
            <w:webHidden/>
          </w:rPr>
        </w:r>
      </w:ins>
      <w:r>
        <w:rPr>
          <w:noProof/>
          <w:webHidden/>
        </w:rPr>
        <w:fldChar w:fldCharType="separate"/>
      </w:r>
      <w:ins w:id="242" w:author="Andreas Kuehne" w:date="2019-05-15T23:15:00Z">
        <w:r>
          <w:rPr>
            <w:noProof/>
            <w:webHidden/>
          </w:rPr>
          <w:t>41</w:t>
        </w:r>
        <w:r>
          <w:rPr>
            <w:noProof/>
            <w:webHidden/>
          </w:rPr>
          <w:fldChar w:fldCharType="end"/>
        </w:r>
        <w:r w:rsidRPr="00EC1282">
          <w:rPr>
            <w:rStyle w:val="Hyperlink"/>
            <w:noProof/>
          </w:rPr>
          <w:fldChar w:fldCharType="end"/>
        </w:r>
      </w:ins>
    </w:p>
    <w:p w14:paraId="2F76CB56" w14:textId="35E58842" w:rsidR="000048E7" w:rsidRDefault="000048E7">
      <w:pPr>
        <w:pStyle w:val="Verzeichnis4"/>
        <w:tabs>
          <w:tab w:val="right" w:leader="dot" w:pos="9350"/>
        </w:tabs>
        <w:rPr>
          <w:ins w:id="243" w:author="Andreas Kuehne" w:date="2019-05-15T23:15:00Z"/>
          <w:rFonts w:asciiTheme="minorHAnsi" w:eastAsiaTheme="minorEastAsia" w:hAnsiTheme="minorHAnsi" w:cstheme="minorBidi"/>
          <w:noProof/>
          <w:sz w:val="22"/>
          <w:szCs w:val="22"/>
          <w:lang w:val="en-GB" w:eastAsia="en-GB"/>
        </w:rPr>
      </w:pPr>
      <w:ins w:id="24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"_Toc8854619"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4.3.3.2</w:t>
        </w:r>
        <w:r w:rsidRPr="00EC1282">
          <w:rPr>
            <w:rStyle w:val="Hyperlink"/>
            <w:noProof/>
          </w:rPr>
          <w:t xml:space="preserve"> VerifyRequest – XML Syntax</w:t>
        </w:r>
        <w:r>
          <w:rPr>
            <w:noProof/>
            <w:webHidden/>
          </w:rPr>
          <w:tab/>
        </w:r>
        <w:r>
          <w:rPr>
            <w:noProof/>
            <w:webHidden/>
          </w:rPr>
          <w:fldChar w:fldCharType="begin"/>
        </w:r>
        <w:r>
          <w:rPr>
            <w:noProof/>
            <w:webHidden/>
          </w:rPr>
          <w:instrText xml:space="preserve"> PAGEREF _Toc8854619 \h </w:instrText>
        </w:r>
        <w:r>
          <w:rPr>
            <w:noProof/>
            <w:webHidden/>
          </w:rPr>
        </w:r>
      </w:ins>
      <w:r>
        <w:rPr>
          <w:noProof/>
          <w:webHidden/>
        </w:rPr>
        <w:fldChar w:fldCharType="separate"/>
      </w:r>
      <w:ins w:id="245" w:author="Andreas Kuehne" w:date="2019-05-15T23:15:00Z">
        <w:r>
          <w:rPr>
            <w:noProof/>
            <w:webHidden/>
          </w:rPr>
          <w:t>42</w:t>
        </w:r>
        <w:r>
          <w:rPr>
            <w:noProof/>
            <w:webHidden/>
          </w:rPr>
          <w:fldChar w:fldCharType="end"/>
        </w:r>
        <w:r w:rsidRPr="00EC1282">
          <w:rPr>
            <w:rStyle w:val="Hyperlink"/>
            <w:noProof/>
          </w:rPr>
          <w:fldChar w:fldCharType="end"/>
        </w:r>
      </w:ins>
    </w:p>
    <w:p w14:paraId="7B637350" w14:textId="6BABF6D1" w:rsidR="000048E7" w:rsidRDefault="000048E7">
      <w:pPr>
        <w:pStyle w:val="Verzeichnis3"/>
        <w:tabs>
          <w:tab w:val="right" w:leader="dot" w:pos="9350"/>
        </w:tabs>
        <w:rPr>
          <w:ins w:id="246" w:author="Andreas Kuehne" w:date="2019-05-15T23:15:00Z"/>
          <w:rFonts w:asciiTheme="minorHAnsi" w:eastAsiaTheme="minorEastAsia" w:hAnsiTheme="minorHAnsi" w:cstheme="minorBidi"/>
          <w:noProof/>
          <w:sz w:val="22"/>
          <w:szCs w:val="22"/>
          <w:lang w:val="en-GB" w:eastAsia="en-GB"/>
        </w:rPr>
      </w:pPr>
      <w:ins w:id="24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"_Toc8854620"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4.3.4</w:t>
        </w:r>
        <w:r w:rsidRPr="00EC1282">
          <w:rPr>
            <w:rStyle w:val="Hyperlink"/>
            <w:noProof/>
          </w:rPr>
          <w:t xml:space="preserve"> Component VerifyResponse</w:t>
        </w:r>
        <w:r>
          <w:rPr>
            <w:noProof/>
            <w:webHidden/>
          </w:rPr>
          <w:tab/>
        </w:r>
        <w:r>
          <w:rPr>
            <w:noProof/>
            <w:webHidden/>
          </w:rPr>
          <w:fldChar w:fldCharType="begin"/>
        </w:r>
        <w:r>
          <w:rPr>
            <w:noProof/>
            <w:webHidden/>
          </w:rPr>
          <w:instrText xml:space="preserve"> PAGEREF _Toc8854620 \h </w:instrText>
        </w:r>
        <w:r>
          <w:rPr>
            <w:noProof/>
            <w:webHidden/>
          </w:rPr>
        </w:r>
      </w:ins>
      <w:r>
        <w:rPr>
          <w:noProof/>
          <w:webHidden/>
        </w:rPr>
        <w:fldChar w:fldCharType="separate"/>
      </w:r>
      <w:ins w:id="248" w:author="Andreas Kuehne" w:date="2019-05-15T23:15:00Z">
        <w:r>
          <w:rPr>
            <w:noProof/>
            <w:webHidden/>
          </w:rPr>
          <w:t>43</w:t>
        </w:r>
        <w:r>
          <w:rPr>
            <w:noProof/>
            <w:webHidden/>
          </w:rPr>
          <w:fldChar w:fldCharType="end"/>
        </w:r>
        <w:r w:rsidRPr="00EC1282">
          <w:rPr>
            <w:rStyle w:val="Hyperlink"/>
            <w:noProof/>
          </w:rPr>
          <w:fldChar w:fldCharType="end"/>
        </w:r>
      </w:ins>
    </w:p>
    <w:p w14:paraId="314BB26F" w14:textId="3AC4DD76" w:rsidR="000048E7" w:rsidRDefault="000048E7">
      <w:pPr>
        <w:pStyle w:val="Verzeichnis4"/>
        <w:tabs>
          <w:tab w:val="right" w:leader="dot" w:pos="9350"/>
        </w:tabs>
        <w:rPr>
          <w:ins w:id="249" w:author="Andreas Kuehne" w:date="2019-05-15T23:15:00Z"/>
          <w:rFonts w:asciiTheme="minorHAnsi" w:eastAsiaTheme="minorEastAsia" w:hAnsiTheme="minorHAnsi" w:cstheme="minorBidi"/>
          <w:noProof/>
          <w:sz w:val="22"/>
          <w:szCs w:val="22"/>
          <w:lang w:val="en-GB" w:eastAsia="en-GB"/>
        </w:rPr>
      </w:pPr>
      <w:ins w:id="25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"_Toc8854621"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4.3.4.1</w:t>
        </w:r>
        <w:r w:rsidRPr="00EC1282">
          <w:rPr>
            <w:rStyle w:val="Hyperlink"/>
            <w:noProof/>
          </w:rPr>
          <w:t xml:space="preserve"> VerifyResponse – JSON Syntax</w:t>
        </w:r>
        <w:r>
          <w:rPr>
            <w:noProof/>
            <w:webHidden/>
          </w:rPr>
          <w:tab/>
        </w:r>
        <w:r>
          <w:rPr>
            <w:noProof/>
            <w:webHidden/>
          </w:rPr>
          <w:fldChar w:fldCharType="begin"/>
        </w:r>
        <w:r>
          <w:rPr>
            <w:noProof/>
            <w:webHidden/>
          </w:rPr>
          <w:instrText xml:space="preserve"> PAGEREF _Toc8854621 \h </w:instrText>
        </w:r>
        <w:r>
          <w:rPr>
            <w:noProof/>
            <w:webHidden/>
          </w:rPr>
        </w:r>
      </w:ins>
      <w:r>
        <w:rPr>
          <w:noProof/>
          <w:webHidden/>
        </w:rPr>
        <w:fldChar w:fldCharType="separate"/>
      </w:r>
      <w:ins w:id="251" w:author="Andreas Kuehne" w:date="2019-05-15T23:15:00Z">
        <w:r>
          <w:rPr>
            <w:noProof/>
            <w:webHidden/>
          </w:rPr>
          <w:t>43</w:t>
        </w:r>
        <w:r>
          <w:rPr>
            <w:noProof/>
            <w:webHidden/>
          </w:rPr>
          <w:fldChar w:fldCharType="end"/>
        </w:r>
        <w:r w:rsidRPr="00EC1282">
          <w:rPr>
            <w:rStyle w:val="Hyperlink"/>
            <w:noProof/>
          </w:rPr>
          <w:fldChar w:fldCharType="end"/>
        </w:r>
      </w:ins>
    </w:p>
    <w:p w14:paraId="4009153B" w14:textId="7BEBD913" w:rsidR="000048E7" w:rsidRDefault="000048E7">
      <w:pPr>
        <w:pStyle w:val="Verzeichnis4"/>
        <w:tabs>
          <w:tab w:val="right" w:leader="dot" w:pos="9350"/>
        </w:tabs>
        <w:rPr>
          <w:ins w:id="252" w:author="Andreas Kuehne" w:date="2019-05-15T23:15:00Z"/>
          <w:rFonts w:asciiTheme="minorHAnsi" w:eastAsiaTheme="minorEastAsia" w:hAnsiTheme="minorHAnsi" w:cstheme="minorBidi"/>
          <w:noProof/>
          <w:sz w:val="22"/>
          <w:szCs w:val="22"/>
          <w:lang w:val="en-GB" w:eastAsia="en-GB"/>
        </w:rPr>
      </w:pPr>
      <w:ins w:id="25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"_Toc8854622"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4.3.4.2</w:t>
        </w:r>
        <w:r w:rsidRPr="00EC1282">
          <w:rPr>
            <w:rStyle w:val="Hyperlink"/>
            <w:noProof/>
          </w:rPr>
          <w:t xml:space="preserve"> VerifyResponse – XML Syntax</w:t>
        </w:r>
        <w:r>
          <w:rPr>
            <w:noProof/>
            <w:webHidden/>
          </w:rPr>
          <w:tab/>
        </w:r>
        <w:r>
          <w:rPr>
            <w:noProof/>
            <w:webHidden/>
          </w:rPr>
          <w:fldChar w:fldCharType="begin"/>
        </w:r>
        <w:r>
          <w:rPr>
            <w:noProof/>
            <w:webHidden/>
          </w:rPr>
          <w:instrText xml:space="preserve"> PAGEREF _Toc8854622 \h </w:instrText>
        </w:r>
        <w:r>
          <w:rPr>
            <w:noProof/>
            <w:webHidden/>
          </w:rPr>
        </w:r>
      </w:ins>
      <w:r>
        <w:rPr>
          <w:noProof/>
          <w:webHidden/>
        </w:rPr>
        <w:fldChar w:fldCharType="separate"/>
      </w:r>
      <w:ins w:id="254" w:author="Andreas Kuehne" w:date="2019-05-15T23:15:00Z">
        <w:r>
          <w:rPr>
            <w:noProof/>
            <w:webHidden/>
          </w:rPr>
          <w:t>43</w:t>
        </w:r>
        <w:r>
          <w:rPr>
            <w:noProof/>
            <w:webHidden/>
          </w:rPr>
          <w:fldChar w:fldCharType="end"/>
        </w:r>
        <w:r w:rsidRPr="00EC1282">
          <w:rPr>
            <w:rStyle w:val="Hyperlink"/>
            <w:noProof/>
          </w:rPr>
          <w:fldChar w:fldCharType="end"/>
        </w:r>
      </w:ins>
    </w:p>
    <w:p w14:paraId="37804828" w14:textId="33EA08D2" w:rsidR="000048E7" w:rsidRDefault="000048E7">
      <w:pPr>
        <w:pStyle w:val="Verzeichnis3"/>
        <w:tabs>
          <w:tab w:val="right" w:leader="dot" w:pos="9350"/>
        </w:tabs>
        <w:rPr>
          <w:ins w:id="255" w:author="Andreas Kuehne" w:date="2019-05-15T23:15:00Z"/>
          <w:rFonts w:asciiTheme="minorHAnsi" w:eastAsiaTheme="minorEastAsia" w:hAnsiTheme="minorHAnsi" w:cstheme="minorBidi"/>
          <w:noProof/>
          <w:sz w:val="22"/>
          <w:szCs w:val="22"/>
          <w:lang w:val="en-GB" w:eastAsia="en-GB"/>
        </w:rPr>
      </w:pPr>
      <w:ins w:id="25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"_Toc8854623"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4.3.5</w:t>
        </w:r>
        <w:r w:rsidRPr="00EC1282">
          <w:rPr>
            <w:rStyle w:val="Hyperlink"/>
            <w:noProof/>
          </w:rPr>
          <w:t xml:space="preserve"> Component PendingRequest</w:t>
        </w:r>
        <w:r>
          <w:rPr>
            <w:noProof/>
            <w:webHidden/>
          </w:rPr>
          <w:tab/>
        </w:r>
        <w:r>
          <w:rPr>
            <w:noProof/>
            <w:webHidden/>
          </w:rPr>
          <w:fldChar w:fldCharType="begin"/>
        </w:r>
        <w:r>
          <w:rPr>
            <w:noProof/>
            <w:webHidden/>
          </w:rPr>
          <w:instrText xml:space="preserve"> PAGEREF _Toc8854623 \h </w:instrText>
        </w:r>
        <w:r>
          <w:rPr>
            <w:noProof/>
            <w:webHidden/>
          </w:rPr>
        </w:r>
      </w:ins>
      <w:r>
        <w:rPr>
          <w:noProof/>
          <w:webHidden/>
        </w:rPr>
        <w:fldChar w:fldCharType="separate"/>
      </w:r>
      <w:ins w:id="257" w:author="Andreas Kuehne" w:date="2019-05-15T23:15:00Z">
        <w:r>
          <w:rPr>
            <w:noProof/>
            <w:webHidden/>
          </w:rPr>
          <w:t>44</w:t>
        </w:r>
        <w:r>
          <w:rPr>
            <w:noProof/>
            <w:webHidden/>
          </w:rPr>
          <w:fldChar w:fldCharType="end"/>
        </w:r>
        <w:r w:rsidRPr="00EC1282">
          <w:rPr>
            <w:rStyle w:val="Hyperlink"/>
            <w:noProof/>
          </w:rPr>
          <w:fldChar w:fldCharType="end"/>
        </w:r>
      </w:ins>
    </w:p>
    <w:p w14:paraId="4F5D0A8F" w14:textId="3602131D" w:rsidR="000048E7" w:rsidRDefault="000048E7">
      <w:pPr>
        <w:pStyle w:val="Verzeichnis4"/>
        <w:tabs>
          <w:tab w:val="right" w:leader="dot" w:pos="9350"/>
        </w:tabs>
        <w:rPr>
          <w:ins w:id="258" w:author="Andreas Kuehne" w:date="2019-05-15T23:15:00Z"/>
          <w:rFonts w:asciiTheme="minorHAnsi" w:eastAsiaTheme="minorEastAsia" w:hAnsiTheme="minorHAnsi" w:cstheme="minorBidi"/>
          <w:noProof/>
          <w:sz w:val="22"/>
          <w:szCs w:val="22"/>
          <w:lang w:val="en-GB" w:eastAsia="en-GB"/>
        </w:rPr>
      </w:pPr>
      <w:ins w:id="25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"_Toc8854624"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4.3.5.1</w:t>
        </w:r>
        <w:r w:rsidRPr="00EC1282">
          <w:rPr>
            <w:rStyle w:val="Hyperlink"/>
            <w:noProof/>
          </w:rPr>
          <w:t xml:space="preserve"> PendingRequest – JSON Syntax</w:t>
        </w:r>
        <w:r>
          <w:rPr>
            <w:noProof/>
            <w:webHidden/>
          </w:rPr>
          <w:tab/>
        </w:r>
        <w:r>
          <w:rPr>
            <w:noProof/>
            <w:webHidden/>
          </w:rPr>
          <w:fldChar w:fldCharType="begin"/>
        </w:r>
        <w:r>
          <w:rPr>
            <w:noProof/>
            <w:webHidden/>
          </w:rPr>
          <w:instrText xml:space="preserve"> PAGEREF _Toc8854624 \h </w:instrText>
        </w:r>
        <w:r>
          <w:rPr>
            <w:noProof/>
            <w:webHidden/>
          </w:rPr>
        </w:r>
      </w:ins>
      <w:r>
        <w:rPr>
          <w:noProof/>
          <w:webHidden/>
        </w:rPr>
        <w:fldChar w:fldCharType="separate"/>
      </w:r>
      <w:ins w:id="260" w:author="Andreas Kuehne" w:date="2019-05-15T23:15:00Z">
        <w:r>
          <w:rPr>
            <w:noProof/>
            <w:webHidden/>
          </w:rPr>
          <w:t>44</w:t>
        </w:r>
        <w:r>
          <w:rPr>
            <w:noProof/>
            <w:webHidden/>
          </w:rPr>
          <w:fldChar w:fldCharType="end"/>
        </w:r>
        <w:r w:rsidRPr="00EC1282">
          <w:rPr>
            <w:rStyle w:val="Hyperlink"/>
            <w:noProof/>
          </w:rPr>
          <w:fldChar w:fldCharType="end"/>
        </w:r>
      </w:ins>
    </w:p>
    <w:p w14:paraId="3F6AFC98" w14:textId="40D498A0" w:rsidR="000048E7" w:rsidRDefault="000048E7">
      <w:pPr>
        <w:pStyle w:val="Verzeichnis4"/>
        <w:tabs>
          <w:tab w:val="right" w:leader="dot" w:pos="9350"/>
        </w:tabs>
        <w:rPr>
          <w:ins w:id="261" w:author="Andreas Kuehne" w:date="2019-05-15T23:15:00Z"/>
          <w:rFonts w:asciiTheme="minorHAnsi" w:eastAsiaTheme="minorEastAsia" w:hAnsiTheme="minorHAnsi" w:cstheme="minorBidi"/>
          <w:noProof/>
          <w:sz w:val="22"/>
          <w:szCs w:val="22"/>
          <w:lang w:val="en-GB" w:eastAsia="en-GB"/>
        </w:rPr>
      </w:pPr>
      <w:ins w:id="26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"_Toc8854625"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4.3.5.2</w:t>
        </w:r>
        <w:r w:rsidRPr="00EC1282">
          <w:rPr>
            <w:rStyle w:val="Hyperlink"/>
            <w:noProof/>
          </w:rPr>
          <w:t xml:space="preserve"> PendingRequest – XML Syntax</w:t>
        </w:r>
        <w:r>
          <w:rPr>
            <w:noProof/>
            <w:webHidden/>
          </w:rPr>
          <w:tab/>
        </w:r>
        <w:r>
          <w:rPr>
            <w:noProof/>
            <w:webHidden/>
          </w:rPr>
          <w:fldChar w:fldCharType="begin"/>
        </w:r>
        <w:r>
          <w:rPr>
            <w:noProof/>
            <w:webHidden/>
          </w:rPr>
          <w:instrText xml:space="preserve"> PAGEREF _Toc8854625 \h </w:instrText>
        </w:r>
        <w:r>
          <w:rPr>
            <w:noProof/>
            <w:webHidden/>
          </w:rPr>
        </w:r>
      </w:ins>
      <w:r>
        <w:rPr>
          <w:noProof/>
          <w:webHidden/>
        </w:rPr>
        <w:fldChar w:fldCharType="separate"/>
      </w:r>
      <w:ins w:id="263" w:author="Andreas Kuehne" w:date="2019-05-15T23:15:00Z">
        <w:r>
          <w:rPr>
            <w:noProof/>
            <w:webHidden/>
          </w:rPr>
          <w:t>45</w:t>
        </w:r>
        <w:r>
          <w:rPr>
            <w:noProof/>
            <w:webHidden/>
          </w:rPr>
          <w:fldChar w:fldCharType="end"/>
        </w:r>
        <w:r w:rsidRPr="00EC1282">
          <w:rPr>
            <w:rStyle w:val="Hyperlink"/>
            <w:noProof/>
          </w:rPr>
          <w:fldChar w:fldCharType="end"/>
        </w:r>
      </w:ins>
    </w:p>
    <w:p w14:paraId="06693B99" w14:textId="6B1602AE" w:rsidR="000048E7" w:rsidRDefault="000048E7">
      <w:pPr>
        <w:pStyle w:val="Verzeichnis2"/>
        <w:tabs>
          <w:tab w:val="right" w:leader="dot" w:pos="9350"/>
        </w:tabs>
        <w:rPr>
          <w:ins w:id="264" w:author="Andreas Kuehne" w:date="2019-05-15T23:15:00Z"/>
          <w:rFonts w:asciiTheme="minorHAnsi" w:eastAsiaTheme="minorEastAsia" w:hAnsiTheme="minorHAnsi" w:cstheme="minorBidi"/>
          <w:noProof/>
          <w:sz w:val="22"/>
          <w:szCs w:val="22"/>
          <w:lang w:val="en-GB" w:eastAsia="en-GB"/>
        </w:rPr>
      </w:pPr>
      <w:ins w:id="26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"_Toc8854626"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rPr>
          <w:t>4.4 Optional data structures defined in this document</w:t>
        </w:r>
        <w:r>
          <w:rPr>
            <w:noProof/>
            <w:webHidden/>
          </w:rPr>
          <w:tab/>
        </w:r>
        <w:r>
          <w:rPr>
            <w:noProof/>
            <w:webHidden/>
          </w:rPr>
          <w:fldChar w:fldCharType="begin"/>
        </w:r>
        <w:r>
          <w:rPr>
            <w:noProof/>
            <w:webHidden/>
          </w:rPr>
          <w:instrText xml:space="preserve"> PAGEREF _Toc8854626 \h </w:instrText>
        </w:r>
        <w:r>
          <w:rPr>
            <w:noProof/>
            <w:webHidden/>
          </w:rPr>
        </w:r>
      </w:ins>
      <w:r>
        <w:rPr>
          <w:noProof/>
          <w:webHidden/>
        </w:rPr>
        <w:fldChar w:fldCharType="separate"/>
      </w:r>
      <w:ins w:id="266" w:author="Andreas Kuehne" w:date="2019-05-15T23:15:00Z">
        <w:r>
          <w:rPr>
            <w:noProof/>
            <w:webHidden/>
          </w:rPr>
          <w:t>45</w:t>
        </w:r>
        <w:r>
          <w:rPr>
            <w:noProof/>
            <w:webHidden/>
          </w:rPr>
          <w:fldChar w:fldCharType="end"/>
        </w:r>
        <w:r w:rsidRPr="00EC1282">
          <w:rPr>
            <w:rStyle w:val="Hyperlink"/>
            <w:noProof/>
          </w:rPr>
          <w:fldChar w:fldCharType="end"/>
        </w:r>
      </w:ins>
    </w:p>
    <w:p w14:paraId="0E201109" w14:textId="69C33940" w:rsidR="000048E7" w:rsidRDefault="000048E7">
      <w:pPr>
        <w:pStyle w:val="Verzeichnis3"/>
        <w:tabs>
          <w:tab w:val="right" w:leader="dot" w:pos="9350"/>
        </w:tabs>
        <w:rPr>
          <w:ins w:id="267" w:author="Andreas Kuehne" w:date="2019-05-15T23:15:00Z"/>
          <w:rFonts w:asciiTheme="minorHAnsi" w:eastAsiaTheme="minorEastAsia" w:hAnsiTheme="minorHAnsi" w:cstheme="minorBidi"/>
          <w:noProof/>
          <w:sz w:val="22"/>
          <w:szCs w:val="22"/>
          <w:lang w:val="en-GB" w:eastAsia="en-GB"/>
        </w:rPr>
      </w:pPr>
      <w:ins w:id="26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"_Toc8854627"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w:t>
        </w:r>
        <w:r w:rsidRPr="00EC1282">
          <w:rPr>
            <w:rStyle w:val="Hyperlink"/>
            <w:noProof/>
          </w:rPr>
          <w:t xml:space="preserve"> Component RequestID</w:t>
        </w:r>
        <w:r>
          <w:rPr>
            <w:noProof/>
            <w:webHidden/>
          </w:rPr>
          <w:tab/>
        </w:r>
        <w:r>
          <w:rPr>
            <w:noProof/>
            <w:webHidden/>
          </w:rPr>
          <w:fldChar w:fldCharType="begin"/>
        </w:r>
        <w:r>
          <w:rPr>
            <w:noProof/>
            <w:webHidden/>
          </w:rPr>
          <w:instrText xml:space="preserve"> PAGEREF _Toc8854627 \h </w:instrText>
        </w:r>
        <w:r>
          <w:rPr>
            <w:noProof/>
            <w:webHidden/>
          </w:rPr>
        </w:r>
      </w:ins>
      <w:r>
        <w:rPr>
          <w:noProof/>
          <w:webHidden/>
        </w:rPr>
        <w:fldChar w:fldCharType="separate"/>
      </w:r>
      <w:ins w:id="269" w:author="Andreas Kuehne" w:date="2019-05-15T23:15:00Z">
        <w:r>
          <w:rPr>
            <w:noProof/>
            <w:webHidden/>
          </w:rPr>
          <w:t>45</w:t>
        </w:r>
        <w:r>
          <w:rPr>
            <w:noProof/>
            <w:webHidden/>
          </w:rPr>
          <w:fldChar w:fldCharType="end"/>
        </w:r>
        <w:r w:rsidRPr="00EC1282">
          <w:rPr>
            <w:rStyle w:val="Hyperlink"/>
            <w:noProof/>
          </w:rPr>
          <w:fldChar w:fldCharType="end"/>
        </w:r>
      </w:ins>
    </w:p>
    <w:p w14:paraId="7F3A3F70" w14:textId="74297A76" w:rsidR="000048E7" w:rsidRDefault="000048E7">
      <w:pPr>
        <w:pStyle w:val="Verzeichnis4"/>
        <w:tabs>
          <w:tab w:val="right" w:leader="dot" w:pos="9350"/>
        </w:tabs>
        <w:rPr>
          <w:ins w:id="270" w:author="Andreas Kuehne" w:date="2019-05-15T23:15:00Z"/>
          <w:rFonts w:asciiTheme="minorHAnsi" w:eastAsiaTheme="minorEastAsia" w:hAnsiTheme="minorHAnsi" w:cstheme="minorBidi"/>
          <w:noProof/>
          <w:sz w:val="22"/>
          <w:szCs w:val="22"/>
          <w:lang w:val="en-GB" w:eastAsia="en-GB"/>
        </w:rPr>
      </w:pPr>
      <w:ins w:id="27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"_Toc8854628"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4.4.1.1</w:t>
        </w:r>
        <w:r w:rsidRPr="00EC1282">
          <w:rPr>
            <w:rStyle w:val="Hyperlink"/>
            <w:noProof/>
          </w:rPr>
          <w:t xml:space="preserve"> RequestID – JSON Syntax</w:t>
        </w:r>
        <w:r>
          <w:rPr>
            <w:noProof/>
            <w:webHidden/>
          </w:rPr>
          <w:tab/>
        </w:r>
        <w:r>
          <w:rPr>
            <w:noProof/>
            <w:webHidden/>
          </w:rPr>
          <w:fldChar w:fldCharType="begin"/>
        </w:r>
        <w:r>
          <w:rPr>
            <w:noProof/>
            <w:webHidden/>
          </w:rPr>
          <w:instrText xml:space="preserve"> PAGEREF _Toc8854628 \h </w:instrText>
        </w:r>
        <w:r>
          <w:rPr>
            <w:noProof/>
            <w:webHidden/>
          </w:rPr>
        </w:r>
      </w:ins>
      <w:r>
        <w:rPr>
          <w:noProof/>
          <w:webHidden/>
        </w:rPr>
        <w:fldChar w:fldCharType="separate"/>
      </w:r>
      <w:ins w:id="272" w:author="Andreas Kuehne" w:date="2019-05-15T23:15:00Z">
        <w:r>
          <w:rPr>
            <w:noProof/>
            <w:webHidden/>
          </w:rPr>
          <w:t>45</w:t>
        </w:r>
        <w:r>
          <w:rPr>
            <w:noProof/>
            <w:webHidden/>
          </w:rPr>
          <w:fldChar w:fldCharType="end"/>
        </w:r>
        <w:r w:rsidRPr="00EC1282">
          <w:rPr>
            <w:rStyle w:val="Hyperlink"/>
            <w:noProof/>
          </w:rPr>
          <w:fldChar w:fldCharType="end"/>
        </w:r>
      </w:ins>
    </w:p>
    <w:p w14:paraId="78A09C3A" w14:textId="34458BF1" w:rsidR="000048E7" w:rsidRDefault="000048E7">
      <w:pPr>
        <w:pStyle w:val="Verzeichnis4"/>
        <w:tabs>
          <w:tab w:val="right" w:leader="dot" w:pos="9350"/>
        </w:tabs>
        <w:rPr>
          <w:ins w:id="273" w:author="Andreas Kuehne" w:date="2019-05-15T23:15:00Z"/>
          <w:rFonts w:asciiTheme="minorHAnsi" w:eastAsiaTheme="minorEastAsia" w:hAnsiTheme="minorHAnsi" w:cstheme="minorBidi"/>
          <w:noProof/>
          <w:sz w:val="22"/>
          <w:szCs w:val="22"/>
          <w:lang w:val="en-GB" w:eastAsia="en-GB"/>
        </w:rPr>
      </w:pPr>
      <w:ins w:id="27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"_Toc8854629"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4.4.1.2</w:t>
        </w:r>
        <w:r w:rsidRPr="00EC1282">
          <w:rPr>
            <w:rStyle w:val="Hyperlink"/>
            <w:noProof/>
          </w:rPr>
          <w:t xml:space="preserve"> RequestID – XML Syntax</w:t>
        </w:r>
        <w:r>
          <w:rPr>
            <w:noProof/>
            <w:webHidden/>
          </w:rPr>
          <w:tab/>
        </w:r>
        <w:r>
          <w:rPr>
            <w:noProof/>
            <w:webHidden/>
          </w:rPr>
          <w:fldChar w:fldCharType="begin"/>
        </w:r>
        <w:r>
          <w:rPr>
            <w:noProof/>
            <w:webHidden/>
          </w:rPr>
          <w:instrText xml:space="preserve"> PAGEREF _Toc8854629 \h </w:instrText>
        </w:r>
        <w:r>
          <w:rPr>
            <w:noProof/>
            <w:webHidden/>
          </w:rPr>
        </w:r>
      </w:ins>
      <w:r>
        <w:rPr>
          <w:noProof/>
          <w:webHidden/>
        </w:rPr>
        <w:fldChar w:fldCharType="separate"/>
      </w:r>
      <w:ins w:id="275" w:author="Andreas Kuehne" w:date="2019-05-15T23:15:00Z">
        <w:r>
          <w:rPr>
            <w:noProof/>
            <w:webHidden/>
          </w:rPr>
          <w:t>45</w:t>
        </w:r>
        <w:r>
          <w:rPr>
            <w:noProof/>
            <w:webHidden/>
          </w:rPr>
          <w:fldChar w:fldCharType="end"/>
        </w:r>
        <w:r w:rsidRPr="00EC1282">
          <w:rPr>
            <w:rStyle w:val="Hyperlink"/>
            <w:noProof/>
          </w:rPr>
          <w:fldChar w:fldCharType="end"/>
        </w:r>
      </w:ins>
    </w:p>
    <w:p w14:paraId="449656AE" w14:textId="7BA55EE9" w:rsidR="000048E7" w:rsidRDefault="000048E7">
      <w:pPr>
        <w:pStyle w:val="Verzeichnis3"/>
        <w:tabs>
          <w:tab w:val="right" w:leader="dot" w:pos="9350"/>
        </w:tabs>
        <w:rPr>
          <w:ins w:id="276" w:author="Andreas Kuehne" w:date="2019-05-15T23:15:00Z"/>
          <w:rFonts w:asciiTheme="minorHAnsi" w:eastAsiaTheme="minorEastAsia" w:hAnsiTheme="minorHAnsi" w:cstheme="minorBidi"/>
          <w:noProof/>
          <w:sz w:val="22"/>
          <w:szCs w:val="22"/>
          <w:lang w:val="en-GB" w:eastAsia="en-GB"/>
        </w:rPr>
      </w:pPr>
      <w:ins w:id="277" w:author="Andreas Kuehne" w:date="2019-05-15T23:15:00Z">
        <w:r w:rsidRPr="00EC1282">
          <w:rPr>
            <w:rStyle w:val="Hyperlink"/>
            <w:noProof/>
          </w:rPr>
          <w:lastRenderedPageBreak/>
          <w:fldChar w:fldCharType="begin"/>
        </w:r>
        <w:r w:rsidRPr="00EC1282">
          <w:rPr>
            <w:rStyle w:val="Hyperlink"/>
            <w:noProof/>
          </w:rPr>
          <w:instrText xml:space="preserve"> </w:instrText>
        </w:r>
        <w:r>
          <w:rPr>
            <w:noProof/>
          </w:rPr>
          <w:instrText>HYPERLINK \l "_Toc8854630"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w:t>
        </w:r>
        <w:r w:rsidRPr="00EC1282">
          <w:rPr>
            <w:rStyle w:val="Hyperlink"/>
            <w:noProof/>
          </w:rPr>
          <w:t xml:space="preserve"> Component ResponseID</w:t>
        </w:r>
        <w:r>
          <w:rPr>
            <w:noProof/>
            <w:webHidden/>
          </w:rPr>
          <w:tab/>
        </w:r>
        <w:r>
          <w:rPr>
            <w:noProof/>
            <w:webHidden/>
          </w:rPr>
          <w:fldChar w:fldCharType="begin"/>
        </w:r>
        <w:r>
          <w:rPr>
            <w:noProof/>
            <w:webHidden/>
          </w:rPr>
          <w:instrText xml:space="preserve"> PAGEREF _Toc8854630 \h </w:instrText>
        </w:r>
        <w:r>
          <w:rPr>
            <w:noProof/>
            <w:webHidden/>
          </w:rPr>
        </w:r>
      </w:ins>
      <w:r>
        <w:rPr>
          <w:noProof/>
          <w:webHidden/>
        </w:rPr>
        <w:fldChar w:fldCharType="separate"/>
      </w:r>
      <w:ins w:id="278" w:author="Andreas Kuehne" w:date="2019-05-15T23:15:00Z">
        <w:r>
          <w:rPr>
            <w:noProof/>
            <w:webHidden/>
          </w:rPr>
          <w:t>46</w:t>
        </w:r>
        <w:r>
          <w:rPr>
            <w:noProof/>
            <w:webHidden/>
          </w:rPr>
          <w:fldChar w:fldCharType="end"/>
        </w:r>
        <w:r w:rsidRPr="00EC1282">
          <w:rPr>
            <w:rStyle w:val="Hyperlink"/>
            <w:noProof/>
          </w:rPr>
          <w:fldChar w:fldCharType="end"/>
        </w:r>
      </w:ins>
    </w:p>
    <w:p w14:paraId="5688238E" w14:textId="3E7C889F" w:rsidR="000048E7" w:rsidRDefault="000048E7">
      <w:pPr>
        <w:pStyle w:val="Verzeichnis4"/>
        <w:tabs>
          <w:tab w:val="right" w:leader="dot" w:pos="9350"/>
        </w:tabs>
        <w:rPr>
          <w:ins w:id="279" w:author="Andreas Kuehne" w:date="2019-05-15T23:15:00Z"/>
          <w:rFonts w:asciiTheme="minorHAnsi" w:eastAsiaTheme="minorEastAsia" w:hAnsiTheme="minorHAnsi" w:cstheme="minorBidi"/>
          <w:noProof/>
          <w:sz w:val="22"/>
          <w:szCs w:val="22"/>
          <w:lang w:val="en-GB" w:eastAsia="en-GB"/>
        </w:rPr>
      </w:pPr>
      <w:ins w:id="28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"_Toc8854631"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4.4.2.1</w:t>
        </w:r>
        <w:r w:rsidRPr="00EC1282">
          <w:rPr>
            <w:rStyle w:val="Hyperlink"/>
            <w:noProof/>
          </w:rPr>
          <w:t xml:space="preserve"> ResponseID – JSON Syntax</w:t>
        </w:r>
        <w:r>
          <w:rPr>
            <w:noProof/>
            <w:webHidden/>
          </w:rPr>
          <w:tab/>
        </w:r>
        <w:r>
          <w:rPr>
            <w:noProof/>
            <w:webHidden/>
          </w:rPr>
          <w:fldChar w:fldCharType="begin"/>
        </w:r>
        <w:r>
          <w:rPr>
            <w:noProof/>
            <w:webHidden/>
          </w:rPr>
          <w:instrText xml:space="preserve"> PAGEREF _Toc8854631 \h </w:instrText>
        </w:r>
        <w:r>
          <w:rPr>
            <w:noProof/>
            <w:webHidden/>
          </w:rPr>
        </w:r>
      </w:ins>
      <w:r>
        <w:rPr>
          <w:noProof/>
          <w:webHidden/>
        </w:rPr>
        <w:fldChar w:fldCharType="separate"/>
      </w:r>
      <w:ins w:id="281" w:author="Andreas Kuehne" w:date="2019-05-15T23:15:00Z">
        <w:r>
          <w:rPr>
            <w:noProof/>
            <w:webHidden/>
          </w:rPr>
          <w:t>46</w:t>
        </w:r>
        <w:r>
          <w:rPr>
            <w:noProof/>
            <w:webHidden/>
          </w:rPr>
          <w:fldChar w:fldCharType="end"/>
        </w:r>
        <w:r w:rsidRPr="00EC1282">
          <w:rPr>
            <w:rStyle w:val="Hyperlink"/>
            <w:noProof/>
          </w:rPr>
          <w:fldChar w:fldCharType="end"/>
        </w:r>
      </w:ins>
    </w:p>
    <w:p w14:paraId="3FC8F054" w14:textId="6BCC74C4" w:rsidR="000048E7" w:rsidRDefault="000048E7">
      <w:pPr>
        <w:pStyle w:val="Verzeichnis4"/>
        <w:tabs>
          <w:tab w:val="right" w:leader="dot" w:pos="9350"/>
        </w:tabs>
        <w:rPr>
          <w:ins w:id="282" w:author="Andreas Kuehne" w:date="2019-05-15T23:15:00Z"/>
          <w:rFonts w:asciiTheme="minorHAnsi" w:eastAsiaTheme="minorEastAsia" w:hAnsiTheme="minorHAnsi" w:cstheme="minorBidi"/>
          <w:noProof/>
          <w:sz w:val="22"/>
          <w:szCs w:val="22"/>
          <w:lang w:val="en-GB" w:eastAsia="en-GB"/>
        </w:rPr>
      </w:pPr>
      <w:ins w:id="28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"_Toc8854632"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4.4.2.2</w:t>
        </w:r>
        <w:r w:rsidRPr="00EC1282">
          <w:rPr>
            <w:rStyle w:val="Hyperlink"/>
            <w:noProof/>
          </w:rPr>
          <w:t xml:space="preserve"> ResponseID – XML Syntax</w:t>
        </w:r>
        <w:r>
          <w:rPr>
            <w:noProof/>
            <w:webHidden/>
          </w:rPr>
          <w:tab/>
        </w:r>
        <w:r>
          <w:rPr>
            <w:noProof/>
            <w:webHidden/>
          </w:rPr>
          <w:fldChar w:fldCharType="begin"/>
        </w:r>
        <w:r>
          <w:rPr>
            <w:noProof/>
            <w:webHidden/>
          </w:rPr>
          <w:instrText xml:space="preserve"> PAGEREF _Toc8854632 \h </w:instrText>
        </w:r>
        <w:r>
          <w:rPr>
            <w:noProof/>
            <w:webHidden/>
          </w:rPr>
        </w:r>
      </w:ins>
      <w:r>
        <w:rPr>
          <w:noProof/>
          <w:webHidden/>
        </w:rPr>
        <w:fldChar w:fldCharType="separate"/>
      </w:r>
      <w:ins w:id="284" w:author="Andreas Kuehne" w:date="2019-05-15T23:15:00Z">
        <w:r>
          <w:rPr>
            <w:noProof/>
            <w:webHidden/>
          </w:rPr>
          <w:t>46</w:t>
        </w:r>
        <w:r>
          <w:rPr>
            <w:noProof/>
            <w:webHidden/>
          </w:rPr>
          <w:fldChar w:fldCharType="end"/>
        </w:r>
        <w:r w:rsidRPr="00EC1282">
          <w:rPr>
            <w:rStyle w:val="Hyperlink"/>
            <w:noProof/>
          </w:rPr>
          <w:fldChar w:fldCharType="end"/>
        </w:r>
      </w:ins>
    </w:p>
    <w:p w14:paraId="1AB89604" w14:textId="65AA06C8" w:rsidR="000048E7" w:rsidRDefault="000048E7">
      <w:pPr>
        <w:pStyle w:val="Verzeichnis3"/>
        <w:tabs>
          <w:tab w:val="right" w:leader="dot" w:pos="9350"/>
        </w:tabs>
        <w:rPr>
          <w:ins w:id="285" w:author="Andreas Kuehne" w:date="2019-05-15T23:15:00Z"/>
          <w:rFonts w:asciiTheme="minorHAnsi" w:eastAsiaTheme="minorEastAsia" w:hAnsiTheme="minorHAnsi" w:cstheme="minorBidi"/>
          <w:noProof/>
          <w:sz w:val="22"/>
          <w:szCs w:val="22"/>
          <w:lang w:val="en-GB" w:eastAsia="en-GB"/>
        </w:rPr>
      </w:pPr>
      <w:ins w:id="28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"_Toc8854633"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4.4.3</w:t>
        </w:r>
        <w:r w:rsidRPr="00EC1282">
          <w:rPr>
            <w:rStyle w:val="Hyperlink"/>
            <w:noProof/>
          </w:rPr>
          <w:t xml:space="preserve"> Component OptionalInputsBase</w:t>
        </w:r>
        <w:r>
          <w:rPr>
            <w:noProof/>
            <w:webHidden/>
          </w:rPr>
          <w:tab/>
        </w:r>
        <w:r>
          <w:rPr>
            <w:noProof/>
            <w:webHidden/>
          </w:rPr>
          <w:fldChar w:fldCharType="begin"/>
        </w:r>
        <w:r>
          <w:rPr>
            <w:noProof/>
            <w:webHidden/>
          </w:rPr>
          <w:instrText xml:space="preserve"> PAGEREF _Toc8854633 \h </w:instrText>
        </w:r>
        <w:r>
          <w:rPr>
            <w:noProof/>
            <w:webHidden/>
          </w:rPr>
        </w:r>
      </w:ins>
      <w:r>
        <w:rPr>
          <w:noProof/>
          <w:webHidden/>
        </w:rPr>
        <w:fldChar w:fldCharType="separate"/>
      </w:r>
      <w:ins w:id="287" w:author="Andreas Kuehne" w:date="2019-05-15T23:15:00Z">
        <w:r>
          <w:rPr>
            <w:noProof/>
            <w:webHidden/>
          </w:rPr>
          <w:t>46</w:t>
        </w:r>
        <w:r>
          <w:rPr>
            <w:noProof/>
            <w:webHidden/>
          </w:rPr>
          <w:fldChar w:fldCharType="end"/>
        </w:r>
        <w:r w:rsidRPr="00EC1282">
          <w:rPr>
            <w:rStyle w:val="Hyperlink"/>
            <w:noProof/>
          </w:rPr>
          <w:fldChar w:fldCharType="end"/>
        </w:r>
      </w:ins>
    </w:p>
    <w:p w14:paraId="365FE694" w14:textId="4327122B" w:rsidR="000048E7" w:rsidRDefault="000048E7">
      <w:pPr>
        <w:pStyle w:val="Verzeichnis4"/>
        <w:tabs>
          <w:tab w:val="right" w:leader="dot" w:pos="9350"/>
        </w:tabs>
        <w:rPr>
          <w:ins w:id="288" w:author="Andreas Kuehne" w:date="2019-05-15T23:15:00Z"/>
          <w:rFonts w:asciiTheme="minorHAnsi" w:eastAsiaTheme="minorEastAsia" w:hAnsiTheme="minorHAnsi" w:cstheme="minorBidi"/>
          <w:noProof/>
          <w:sz w:val="22"/>
          <w:szCs w:val="22"/>
          <w:lang w:val="en-GB" w:eastAsia="en-GB"/>
        </w:rPr>
      </w:pPr>
      <w:ins w:id="28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"_Toc8854634"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4.4.3.1</w:t>
        </w:r>
        <w:r w:rsidRPr="00EC1282">
          <w:rPr>
            <w:rStyle w:val="Hyperlink"/>
            <w:noProof/>
          </w:rPr>
          <w:t xml:space="preserve"> OptionalInputsBase – JSON Syntax</w:t>
        </w:r>
        <w:r>
          <w:rPr>
            <w:noProof/>
            <w:webHidden/>
          </w:rPr>
          <w:tab/>
        </w:r>
        <w:r>
          <w:rPr>
            <w:noProof/>
            <w:webHidden/>
          </w:rPr>
          <w:fldChar w:fldCharType="begin"/>
        </w:r>
        <w:r>
          <w:rPr>
            <w:noProof/>
            <w:webHidden/>
          </w:rPr>
          <w:instrText xml:space="preserve"> PAGEREF _Toc8854634 \h </w:instrText>
        </w:r>
        <w:r>
          <w:rPr>
            <w:noProof/>
            <w:webHidden/>
          </w:rPr>
        </w:r>
      </w:ins>
      <w:r>
        <w:rPr>
          <w:noProof/>
          <w:webHidden/>
        </w:rPr>
        <w:fldChar w:fldCharType="separate"/>
      </w:r>
      <w:ins w:id="290" w:author="Andreas Kuehne" w:date="2019-05-15T23:15:00Z">
        <w:r>
          <w:rPr>
            <w:noProof/>
            <w:webHidden/>
          </w:rPr>
          <w:t>47</w:t>
        </w:r>
        <w:r>
          <w:rPr>
            <w:noProof/>
            <w:webHidden/>
          </w:rPr>
          <w:fldChar w:fldCharType="end"/>
        </w:r>
        <w:r w:rsidRPr="00EC1282">
          <w:rPr>
            <w:rStyle w:val="Hyperlink"/>
            <w:noProof/>
          </w:rPr>
          <w:fldChar w:fldCharType="end"/>
        </w:r>
      </w:ins>
    </w:p>
    <w:p w14:paraId="181D8E6A" w14:textId="073B0194" w:rsidR="000048E7" w:rsidRDefault="000048E7">
      <w:pPr>
        <w:pStyle w:val="Verzeichnis4"/>
        <w:tabs>
          <w:tab w:val="right" w:leader="dot" w:pos="9350"/>
        </w:tabs>
        <w:rPr>
          <w:ins w:id="291" w:author="Andreas Kuehne" w:date="2019-05-15T23:15:00Z"/>
          <w:rFonts w:asciiTheme="minorHAnsi" w:eastAsiaTheme="minorEastAsia" w:hAnsiTheme="minorHAnsi" w:cstheme="minorBidi"/>
          <w:noProof/>
          <w:sz w:val="22"/>
          <w:szCs w:val="22"/>
          <w:lang w:val="en-GB" w:eastAsia="en-GB"/>
        </w:rPr>
      </w:pPr>
      <w:ins w:id="29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"_Toc8854635"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4.4.3.2</w:t>
        </w:r>
        <w:r w:rsidRPr="00EC1282">
          <w:rPr>
            <w:rStyle w:val="Hyperlink"/>
            <w:noProof/>
          </w:rPr>
          <w:t xml:space="preserve"> OptionalInputsBase – XML Syntax</w:t>
        </w:r>
        <w:r>
          <w:rPr>
            <w:noProof/>
            <w:webHidden/>
          </w:rPr>
          <w:tab/>
        </w:r>
        <w:r>
          <w:rPr>
            <w:noProof/>
            <w:webHidden/>
          </w:rPr>
          <w:fldChar w:fldCharType="begin"/>
        </w:r>
        <w:r>
          <w:rPr>
            <w:noProof/>
            <w:webHidden/>
          </w:rPr>
          <w:instrText xml:space="preserve"> PAGEREF _Toc8854635 \h </w:instrText>
        </w:r>
        <w:r>
          <w:rPr>
            <w:noProof/>
            <w:webHidden/>
          </w:rPr>
        </w:r>
      </w:ins>
      <w:r>
        <w:rPr>
          <w:noProof/>
          <w:webHidden/>
        </w:rPr>
        <w:fldChar w:fldCharType="separate"/>
      </w:r>
      <w:ins w:id="293" w:author="Andreas Kuehne" w:date="2019-05-15T23:15:00Z">
        <w:r>
          <w:rPr>
            <w:noProof/>
            <w:webHidden/>
          </w:rPr>
          <w:t>47</w:t>
        </w:r>
        <w:r>
          <w:rPr>
            <w:noProof/>
            <w:webHidden/>
          </w:rPr>
          <w:fldChar w:fldCharType="end"/>
        </w:r>
        <w:r w:rsidRPr="00EC1282">
          <w:rPr>
            <w:rStyle w:val="Hyperlink"/>
            <w:noProof/>
          </w:rPr>
          <w:fldChar w:fldCharType="end"/>
        </w:r>
      </w:ins>
    </w:p>
    <w:p w14:paraId="40ED3965" w14:textId="1EC8827E" w:rsidR="000048E7" w:rsidRDefault="000048E7">
      <w:pPr>
        <w:pStyle w:val="Verzeichnis3"/>
        <w:tabs>
          <w:tab w:val="right" w:leader="dot" w:pos="9350"/>
        </w:tabs>
        <w:rPr>
          <w:ins w:id="294" w:author="Andreas Kuehne" w:date="2019-05-15T23:15:00Z"/>
          <w:rFonts w:asciiTheme="minorHAnsi" w:eastAsiaTheme="minorEastAsia" w:hAnsiTheme="minorHAnsi" w:cstheme="minorBidi"/>
          <w:noProof/>
          <w:sz w:val="22"/>
          <w:szCs w:val="22"/>
          <w:lang w:val="en-GB" w:eastAsia="en-GB"/>
        </w:rPr>
      </w:pPr>
      <w:ins w:id="29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"_Toc8854636"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4.4.4</w:t>
        </w:r>
        <w:r w:rsidRPr="00EC1282">
          <w:rPr>
            <w:rStyle w:val="Hyperlink"/>
            <w:noProof/>
          </w:rPr>
          <w:t xml:space="preserve"> Component OptionalInputsSign</w:t>
        </w:r>
        <w:r>
          <w:rPr>
            <w:noProof/>
            <w:webHidden/>
          </w:rPr>
          <w:tab/>
        </w:r>
        <w:r>
          <w:rPr>
            <w:noProof/>
            <w:webHidden/>
          </w:rPr>
          <w:fldChar w:fldCharType="begin"/>
        </w:r>
        <w:r>
          <w:rPr>
            <w:noProof/>
            <w:webHidden/>
          </w:rPr>
          <w:instrText xml:space="preserve"> PAGEREF _Toc8854636 \h </w:instrText>
        </w:r>
        <w:r>
          <w:rPr>
            <w:noProof/>
            <w:webHidden/>
          </w:rPr>
        </w:r>
      </w:ins>
      <w:r>
        <w:rPr>
          <w:noProof/>
          <w:webHidden/>
        </w:rPr>
        <w:fldChar w:fldCharType="separate"/>
      </w:r>
      <w:ins w:id="296" w:author="Andreas Kuehne" w:date="2019-05-15T23:15:00Z">
        <w:r>
          <w:rPr>
            <w:noProof/>
            <w:webHidden/>
          </w:rPr>
          <w:t>48</w:t>
        </w:r>
        <w:r>
          <w:rPr>
            <w:noProof/>
            <w:webHidden/>
          </w:rPr>
          <w:fldChar w:fldCharType="end"/>
        </w:r>
        <w:r w:rsidRPr="00EC1282">
          <w:rPr>
            <w:rStyle w:val="Hyperlink"/>
            <w:noProof/>
          </w:rPr>
          <w:fldChar w:fldCharType="end"/>
        </w:r>
      </w:ins>
    </w:p>
    <w:p w14:paraId="67BFBD11" w14:textId="139B5F1C" w:rsidR="000048E7" w:rsidRDefault="000048E7">
      <w:pPr>
        <w:pStyle w:val="Verzeichnis4"/>
        <w:tabs>
          <w:tab w:val="right" w:leader="dot" w:pos="9350"/>
        </w:tabs>
        <w:rPr>
          <w:ins w:id="297" w:author="Andreas Kuehne" w:date="2019-05-15T23:15:00Z"/>
          <w:rFonts w:asciiTheme="minorHAnsi" w:eastAsiaTheme="minorEastAsia" w:hAnsiTheme="minorHAnsi" w:cstheme="minorBidi"/>
          <w:noProof/>
          <w:sz w:val="22"/>
          <w:szCs w:val="22"/>
          <w:lang w:val="en-GB" w:eastAsia="en-GB"/>
        </w:rPr>
      </w:pPr>
      <w:ins w:id="29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"_Toc8854637"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4.4.4.1</w:t>
        </w:r>
        <w:r w:rsidRPr="00EC1282">
          <w:rPr>
            <w:rStyle w:val="Hyperlink"/>
            <w:noProof/>
          </w:rPr>
          <w:t xml:space="preserve"> OptionalInputsSign – JSON Syntax</w:t>
        </w:r>
        <w:r>
          <w:rPr>
            <w:noProof/>
            <w:webHidden/>
          </w:rPr>
          <w:tab/>
        </w:r>
        <w:r>
          <w:rPr>
            <w:noProof/>
            <w:webHidden/>
          </w:rPr>
          <w:fldChar w:fldCharType="begin"/>
        </w:r>
        <w:r>
          <w:rPr>
            <w:noProof/>
            <w:webHidden/>
          </w:rPr>
          <w:instrText xml:space="preserve"> PAGEREF _Toc8854637 \h </w:instrText>
        </w:r>
        <w:r>
          <w:rPr>
            <w:noProof/>
            <w:webHidden/>
          </w:rPr>
        </w:r>
      </w:ins>
      <w:r>
        <w:rPr>
          <w:noProof/>
          <w:webHidden/>
        </w:rPr>
        <w:fldChar w:fldCharType="separate"/>
      </w:r>
      <w:ins w:id="299" w:author="Andreas Kuehne" w:date="2019-05-15T23:15:00Z">
        <w:r>
          <w:rPr>
            <w:noProof/>
            <w:webHidden/>
          </w:rPr>
          <w:t>49</w:t>
        </w:r>
        <w:r>
          <w:rPr>
            <w:noProof/>
            <w:webHidden/>
          </w:rPr>
          <w:fldChar w:fldCharType="end"/>
        </w:r>
        <w:r w:rsidRPr="00EC1282">
          <w:rPr>
            <w:rStyle w:val="Hyperlink"/>
            <w:noProof/>
          </w:rPr>
          <w:fldChar w:fldCharType="end"/>
        </w:r>
      </w:ins>
    </w:p>
    <w:p w14:paraId="41C52C2A" w14:textId="6F729CB0" w:rsidR="000048E7" w:rsidRDefault="000048E7">
      <w:pPr>
        <w:pStyle w:val="Verzeichnis4"/>
        <w:tabs>
          <w:tab w:val="right" w:leader="dot" w:pos="9350"/>
        </w:tabs>
        <w:rPr>
          <w:ins w:id="300" w:author="Andreas Kuehne" w:date="2019-05-15T23:15:00Z"/>
          <w:rFonts w:asciiTheme="minorHAnsi" w:eastAsiaTheme="minorEastAsia" w:hAnsiTheme="minorHAnsi" w:cstheme="minorBidi"/>
          <w:noProof/>
          <w:sz w:val="22"/>
          <w:szCs w:val="22"/>
          <w:lang w:val="en-GB" w:eastAsia="en-GB"/>
        </w:rPr>
      </w:pPr>
      <w:ins w:id="30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"_Toc8854638"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4.4.4.2</w:t>
        </w:r>
        <w:r w:rsidRPr="00EC1282">
          <w:rPr>
            <w:rStyle w:val="Hyperlink"/>
            <w:noProof/>
          </w:rPr>
          <w:t xml:space="preserve"> OptionalInputsSign – XML Syntax</w:t>
        </w:r>
        <w:r>
          <w:rPr>
            <w:noProof/>
            <w:webHidden/>
          </w:rPr>
          <w:tab/>
        </w:r>
        <w:r>
          <w:rPr>
            <w:noProof/>
            <w:webHidden/>
          </w:rPr>
          <w:fldChar w:fldCharType="begin"/>
        </w:r>
        <w:r>
          <w:rPr>
            <w:noProof/>
            <w:webHidden/>
          </w:rPr>
          <w:instrText xml:space="preserve"> PAGEREF _Toc8854638 \h </w:instrText>
        </w:r>
        <w:r>
          <w:rPr>
            <w:noProof/>
            <w:webHidden/>
          </w:rPr>
        </w:r>
      </w:ins>
      <w:r>
        <w:rPr>
          <w:noProof/>
          <w:webHidden/>
        </w:rPr>
        <w:fldChar w:fldCharType="separate"/>
      </w:r>
      <w:ins w:id="302" w:author="Andreas Kuehne" w:date="2019-05-15T23:15:00Z">
        <w:r>
          <w:rPr>
            <w:noProof/>
            <w:webHidden/>
          </w:rPr>
          <w:t>51</w:t>
        </w:r>
        <w:r>
          <w:rPr>
            <w:noProof/>
            <w:webHidden/>
          </w:rPr>
          <w:fldChar w:fldCharType="end"/>
        </w:r>
        <w:r w:rsidRPr="00EC1282">
          <w:rPr>
            <w:rStyle w:val="Hyperlink"/>
            <w:noProof/>
          </w:rPr>
          <w:fldChar w:fldCharType="end"/>
        </w:r>
      </w:ins>
    </w:p>
    <w:p w14:paraId="443C0BD1" w14:textId="4AD6BA83" w:rsidR="000048E7" w:rsidRDefault="000048E7">
      <w:pPr>
        <w:pStyle w:val="Verzeichnis3"/>
        <w:tabs>
          <w:tab w:val="right" w:leader="dot" w:pos="9350"/>
        </w:tabs>
        <w:rPr>
          <w:ins w:id="303" w:author="Andreas Kuehne" w:date="2019-05-15T23:15:00Z"/>
          <w:rFonts w:asciiTheme="minorHAnsi" w:eastAsiaTheme="minorEastAsia" w:hAnsiTheme="minorHAnsi" w:cstheme="minorBidi"/>
          <w:noProof/>
          <w:sz w:val="22"/>
          <w:szCs w:val="22"/>
          <w:lang w:val="en-GB" w:eastAsia="en-GB"/>
        </w:rPr>
      </w:pPr>
      <w:ins w:id="30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"_Toc8854639"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4.4.5</w:t>
        </w:r>
        <w:r w:rsidRPr="00EC1282">
          <w:rPr>
            <w:rStyle w:val="Hyperlink"/>
            <w:noProof/>
          </w:rPr>
          <w:t xml:space="preserve"> Component OptionalInputsVerify</w:t>
        </w:r>
        <w:r>
          <w:rPr>
            <w:noProof/>
            <w:webHidden/>
          </w:rPr>
          <w:tab/>
        </w:r>
        <w:r>
          <w:rPr>
            <w:noProof/>
            <w:webHidden/>
          </w:rPr>
          <w:fldChar w:fldCharType="begin"/>
        </w:r>
        <w:r>
          <w:rPr>
            <w:noProof/>
            <w:webHidden/>
          </w:rPr>
          <w:instrText xml:space="preserve"> PAGEREF _Toc8854639 \h </w:instrText>
        </w:r>
        <w:r>
          <w:rPr>
            <w:noProof/>
            <w:webHidden/>
          </w:rPr>
        </w:r>
      </w:ins>
      <w:r>
        <w:rPr>
          <w:noProof/>
          <w:webHidden/>
        </w:rPr>
        <w:fldChar w:fldCharType="separate"/>
      </w:r>
      <w:ins w:id="305" w:author="Andreas Kuehne" w:date="2019-05-15T23:15:00Z">
        <w:r>
          <w:rPr>
            <w:noProof/>
            <w:webHidden/>
          </w:rPr>
          <w:t>52</w:t>
        </w:r>
        <w:r>
          <w:rPr>
            <w:noProof/>
            <w:webHidden/>
          </w:rPr>
          <w:fldChar w:fldCharType="end"/>
        </w:r>
        <w:r w:rsidRPr="00EC1282">
          <w:rPr>
            <w:rStyle w:val="Hyperlink"/>
            <w:noProof/>
          </w:rPr>
          <w:fldChar w:fldCharType="end"/>
        </w:r>
      </w:ins>
    </w:p>
    <w:p w14:paraId="4E9E327B" w14:textId="719627F0" w:rsidR="000048E7" w:rsidRDefault="000048E7">
      <w:pPr>
        <w:pStyle w:val="Verzeichnis4"/>
        <w:tabs>
          <w:tab w:val="right" w:leader="dot" w:pos="9350"/>
        </w:tabs>
        <w:rPr>
          <w:ins w:id="306" w:author="Andreas Kuehne" w:date="2019-05-15T23:15:00Z"/>
          <w:rFonts w:asciiTheme="minorHAnsi" w:eastAsiaTheme="minorEastAsia" w:hAnsiTheme="minorHAnsi" w:cstheme="minorBidi"/>
          <w:noProof/>
          <w:sz w:val="22"/>
          <w:szCs w:val="22"/>
          <w:lang w:val="en-GB" w:eastAsia="en-GB"/>
        </w:rPr>
      </w:pPr>
      <w:ins w:id="30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"_Toc8854640"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4.4.5.1</w:t>
        </w:r>
        <w:r w:rsidRPr="00EC1282">
          <w:rPr>
            <w:rStyle w:val="Hyperlink"/>
            <w:noProof/>
          </w:rPr>
          <w:t xml:space="preserve"> OptionalInputsVerify – JSON Syntax</w:t>
        </w:r>
        <w:r>
          <w:rPr>
            <w:noProof/>
            <w:webHidden/>
          </w:rPr>
          <w:tab/>
        </w:r>
        <w:r>
          <w:rPr>
            <w:noProof/>
            <w:webHidden/>
          </w:rPr>
          <w:fldChar w:fldCharType="begin"/>
        </w:r>
        <w:r>
          <w:rPr>
            <w:noProof/>
            <w:webHidden/>
          </w:rPr>
          <w:instrText xml:space="preserve"> PAGEREF _Toc8854640 \h </w:instrText>
        </w:r>
        <w:r>
          <w:rPr>
            <w:noProof/>
            <w:webHidden/>
          </w:rPr>
        </w:r>
      </w:ins>
      <w:r>
        <w:rPr>
          <w:noProof/>
          <w:webHidden/>
        </w:rPr>
        <w:fldChar w:fldCharType="separate"/>
      </w:r>
      <w:ins w:id="308" w:author="Andreas Kuehne" w:date="2019-05-15T23:15:00Z">
        <w:r>
          <w:rPr>
            <w:noProof/>
            <w:webHidden/>
          </w:rPr>
          <w:t>53</w:t>
        </w:r>
        <w:r>
          <w:rPr>
            <w:noProof/>
            <w:webHidden/>
          </w:rPr>
          <w:fldChar w:fldCharType="end"/>
        </w:r>
        <w:r w:rsidRPr="00EC1282">
          <w:rPr>
            <w:rStyle w:val="Hyperlink"/>
            <w:noProof/>
          </w:rPr>
          <w:fldChar w:fldCharType="end"/>
        </w:r>
      </w:ins>
    </w:p>
    <w:p w14:paraId="2603858E" w14:textId="74A52A21" w:rsidR="000048E7" w:rsidRDefault="000048E7">
      <w:pPr>
        <w:pStyle w:val="Verzeichnis4"/>
        <w:tabs>
          <w:tab w:val="right" w:leader="dot" w:pos="9350"/>
        </w:tabs>
        <w:rPr>
          <w:ins w:id="309" w:author="Andreas Kuehne" w:date="2019-05-15T23:15:00Z"/>
          <w:rFonts w:asciiTheme="minorHAnsi" w:eastAsiaTheme="minorEastAsia" w:hAnsiTheme="minorHAnsi" w:cstheme="minorBidi"/>
          <w:noProof/>
          <w:sz w:val="22"/>
          <w:szCs w:val="22"/>
          <w:lang w:val="en-GB" w:eastAsia="en-GB"/>
        </w:rPr>
      </w:pPr>
      <w:ins w:id="31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"_Toc8854641"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4.4.5.2</w:t>
        </w:r>
        <w:r w:rsidRPr="00EC1282">
          <w:rPr>
            <w:rStyle w:val="Hyperlink"/>
            <w:noProof/>
          </w:rPr>
          <w:t xml:space="preserve"> OptionalInputsVerify – XML Syntax</w:t>
        </w:r>
        <w:r>
          <w:rPr>
            <w:noProof/>
            <w:webHidden/>
          </w:rPr>
          <w:tab/>
        </w:r>
        <w:r>
          <w:rPr>
            <w:noProof/>
            <w:webHidden/>
          </w:rPr>
          <w:fldChar w:fldCharType="begin"/>
        </w:r>
        <w:r>
          <w:rPr>
            <w:noProof/>
            <w:webHidden/>
          </w:rPr>
          <w:instrText xml:space="preserve"> PAGEREF _Toc8854641 \h </w:instrText>
        </w:r>
        <w:r>
          <w:rPr>
            <w:noProof/>
            <w:webHidden/>
          </w:rPr>
        </w:r>
      </w:ins>
      <w:r>
        <w:rPr>
          <w:noProof/>
          <w:webHidden/>
        </w:rPr>
        <w:fldChar w:fldCharType="separate"/>
      </w:r>
      <w:ins w:id="311" w:author="Andreas Kuehne" w:date="2019-05-15T23:15:00Z">
        <w:r>
          <w:rPr>
            <w:noProof/>
            <w:webHidden/>
          </w:rPr>
          <w:t>55</w:t>
        </w:r>
        <w:r>
          <w:rPr>
            <w:noProof/>
            <w:webHidden/>
          </w:rPr>
          <w:fldChar w:fldCharType="end"/>
        </w:r>
        <w:r w:rsidRPr="00EC1282">
          <w:rPr>
            <w:rStyle w:val="Hyperlink"/>
            <w:noProof/>
          </w:rPr>
          <w:fldChar w:fldCharType="end"/>
        </w:r>
      </w:ins>
    </w:p>
    <w:p w14:paraId="70276F80" w14:textId="08FA09D4" w:rsidR="000048E7" w:rsidRDefault="000048E7">
      <w:pPr>
        <w:pStyle w:val="Verzeichnis3"/>
        <w:tabs>
          <w:tab w:val="right" w:leader="dot" w:pos="9350"/>
        </w:tabs>
        <w:rPr>
          <w:ins w:id="312" w:author="Andreas Kuehne" w:date="2019-05-15T23:15:00Z"/>
          <w:rFonts w:asciiTheme="minorHAnsi" w:eastAsiaTheme="minorEastAsia" w:hAnsiTheme="minorHAnsi" w:cstheme="minorBidi"/>
          <w:noProof/>
          <w:sz w:val="22"/>
          <w:szCs w:val="22"/>
          <w:lang w:val="en-GB" w:eastAsia="en-GB"/>
        </w:rPr>
      </w:pPr>
      <w:ins w:id="31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"_Toc8854642"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4.4.6</w:t>
        </w:r>
        <w:r w:rsidRPr="00EC1282">
          <w:rPr>
            <w:rStyle w:val="Hyperlink"/>
            <w:noProof/>
          </w:rPr>
          <w:t xml:space="preserve"> Component OptionalOutputsBase</w:t>
        </w:r>
        <w:r>
          <w:rPr>
            <w:noProof/>
            <w:webHidden/>
          </w:rPr>
          <w:tab/>
        </w:r>
        <w:r>
          <w:rPr>
            <w:noProof/>
            <w:webHidden/>
          </w:rPr>
          <w:fldChar w:fldCharType="begin"/>
        </w:r>
        <w:r>
          <w:rPr>
            <w:noProof/>
            <w:webHidden/>
          </w:rPr>
          <w:instrText xml:space="preserve"> PAGEREF _Toc8854642 \h </w:instrText>
        </w:r>
        <w:r>
          <w:rPr>
            <w:noProof/>
            <w:webHidden/>
          </w:rPr>
        </w:r>
      </w:ins>
      <w:r>
        <w:rPr>
          <w:noProof/>
          <w:webHidden/>
        </w:rPr>
        <w:fldChar w:fldCharType="separate"/>
      </w:r>
      <w:ins w:id="314" w:author="Andreas Kuehne" w:date="2019-05-15T23:15:00Z">
        <w:r>
          <w:rPr>
            <w:noProof/>
            <w:webHidden/>
          </w:rPr>
          <w:t>56</w:t>
        </w:r>
        <w:r>
          <w:rPr>
            <w:noProof/>
            <w:webHidden/>
          </w:rPr>
          <w:fldChar w:fldCharType="end"/>
        </w:r>
        <w:r w:rsidRPr="00EC1282">
          <w:rPr>
            <w:rStyle w:val="Hyperlink"/>
            <w:noProof/>
          </w:rPr>
          <w:fldChar w:fldCharType="end"/>
        </w:r>
      </w:ins>
    </w:p>
    <w:p w14:paraId="33ED7650" w14:textId="47B1A822" w:rsidR="000048E7" w:rsidRDefault="000048E7">
      <w:pPr>
        <w:pStyle w:val="Verzeichnis4"/>
        <w:tabs>
          <w:tab w:val="right" w:leader="dot" w:pos="9350"/>
        </w:tabs>
        <w:rPr>
          <w:ins w:id="315" w:author="Andreas Kuehne" w:date="2019-05-15T23:15:00Z"/>
          <w:rFonts w:asciiTheme="minorHAnsi" w:eastAsiaTheme="minorEastAsia" w:hAnsiTheme="minorHAnsi" w:cstheme="minorBidi"/>
          <w:noProof/>
          <w:sz w:val="22"/>
          <w:szCs w:val="22"/>
          <w:lang w:val="en-GB" w:eastAsia="en-GB"/>
        </w:rPr>
      </w:pPr>
      <w:ins w:id="31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"_Toc8854643"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4.4.6.1</w:t>
        </w:r>
        <w:r w:rsidRPr="00EC1282">
          <w:rPr>
            <w:rStyle w:val="Hyperlink"/>
            <w:noProof/>
          </w:rPr>
          <w:t xml:space="preserve"> OptionalOutputsBase – JSON Syntax</w:t>
        </w:r>
        <w:r>
          <w:rPr>
            <w:noProof/>
            <w:webHidden/>
          </w:rPr>
          <w:tab/>
        </w:r>
        <w:r>
          <w:rPr>
            <w:noProof/>
            <w:webHidden/>
          </w:rPr>
          <w:fldChar w:fldCharType="begin"/>
        </w:r>
        <w:r>
          <w:rPr>
            <w:noProof/>
            <w:webHidden/>
          </w:rPr>
          <w:instrText xml:space="preserve"> PAGEREF _Toc8854643 \h </w:instrText>
        </w:r>
        <w:r>
          <w:rPr>
            <w:noProof/>
            <w:webHidden/>
          </w:rPr>
        </w:r>
      </w:ins>
      <w:r>
        <w:rPr>
          <w:noProof/>
          <w:webHidden/>
        </w:rPr>
        <w:fldChar w:fldCharType="separate"/>
      </w:r>
      <w:ins w:id="317" w:author="Andreas Kuehne" w:date="2019-05-15T23:15:00Z">
        <w:r>
          <w:rPr>
            <w:noProof/>
            <w:webHidden/>
          </w:rPr>
          <w:t>56</w:t>
        </w:r>
        <w:r>
          <w:rPr>
            <w:noProof/>
            <w:webHidden/>
          </w:rPr>
          <w:fldChar w:fldCharType="end"/>
        </w:r>
        <w:r w:rsidRPr="00EC1282">
          <w:rPr>
            <w:rStyle w:val="Hyperlink"/>
            <w:noProof/>
          </w:rPr>
          <w:fldChar w:fldCharType="end"/>
        </w:r>
      </w:ins>
    </w:p>
    <w:p w14:paraId="37E0BBCC" w14:textId="2ACF383E" w:rsidR="000048E7" w:rsidRDefault="000048E7">
      <w:pPr>
        <w:pStyle w:val="Verzeichnis4"/>
        <w:tabs>
          <w:tab w:val="right" w:leader="dot" w:pos="9350"/>
        </w:tabs>
        <w:rPr>
          <w:ins w:id="318" w:author="Andreas Kuehne" w:date="2019-05-15T23:15:00Z"/>
          <w:rFonts w:asciiTheme="minorHAnsi" w:eastAsiaTheme="minorEastAsia" w:hAnsiTheme="minorHAnsi" w:cstheme="minorBidi"/>
          <w:noProof/>
          <w:sz w:val="22"/>
          <w:szCs w:val="22"/>
          <w:lang w:val="en-GB" w:eastAsia="en-GB"/>
        </w:rPr>
      </w:pPr>
      <w:ins w:id="31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"_Toc8854644"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4.4.6.2</w:t>
        </w:r>
        <w:r w:rsidRPr="00EC1282">
          <w:rPr>
            <w:rStyle w:val="Hyperlink"/>
            <w:noProof/>
          </w:rPr>
          <w:t xml:space="preserve"> OptionalOutputsBase – XML Syntax</w:t>
        </w:r>
        <w:r>
          <w:rPr>
            <w:noProof/>
            <w:webHidden/>
          </w:rPr>
          <w:tab/>
        </w:r>
        <w:r>
          <w:rPr>
            <w:noProof/>
            <w:webHidden/>
          </w:rPr>
          <w:fldChar w:fldCharType="begin"/>
        </w:r>
        <w:r>
          <w:rPr>
            <w:noProof/>
            <w:webHidden/>
          </w:rPr>
          <w:instrText xml:space="preserve"> PAGEREF _Toc8854644 \h </w:instrText>
        </w:r>
        <w:r>
          <w:rPr>
            <w:noProof/>
            <w:webHidden/>
          </w:rPr>
        </w:r>
      </w:ins>
      <w:r>
        <w:rPr>
          <w:noProof/>
          <w:webHidden/>
        </w:rPr>
        <w:fldChar w:fldCharType="separate"/>
      </w:r>
      <w:ins w:id="320" w:author="Andreas Kuehne" w:date="2019-05-15T23:15:00Z">
        <w:r>
          <w:rPr>
            <w:noProof/>
            <w:webHidden/>
          </w:rPr>
          <w:t>56</w:t>
        </w:r>
        <w:r>
          <w:rPr>
            <w:noProof/>
            <w:webHidden/>
          </w:rPr>
          <w:fldChar w:fldCharType="end"/>
        </w:r>
        <w:r w:rsidRPr="00EC1282">
          <w:rPr>
            <w:rStyle w:val="Hyperlink"/>
            <w:noProof/>
          </w:rPr>
          <w:fldChar w:fldCharType="end"/>
        </w:r>
      </w:ins>
    </w:p>
    <w:p w14:paraId="439147B1" w14:textId="194EEEA3" w:rsidR="000048E7" w:rsidRDefault="000048E7">
      <w:pPr>
        <w:pStyle w:val="Verzeichnis3"/>
        <w:tabs>
          <w:tab w:val="right" w:leader="dot" w:pos="9350"/>
        </w:tabs>
        <w:rPr>
          <w:ins w:id="321" w:author="Andreas Kuehne" w:date="2019-05-15T23:15:00Z"/>
          <w:rFonts w:asciiTheme="minorHAnsi" w:eastAsiaTheme="minorEastAsia" w:hAnsiTheme="minorHAnsi" w:cstheme="minorBidi"/>
          <w:noProof/>
          <w:sz w:val="22"/>
          <w:szCs w:val="22"/>
          <w:lang w:val="en-GB" w:eastAsia="en-GB"/>
        </w:rPr>
      </w:pPr>
      <w:ins w:id="32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"_Toc8854645"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4.4.7</w:t>
        </w:r>
        <w:r w:rsidRPr="00EC1282">
          <w:rPr>
            <w:rStyle w:val="Hyperlink"/>
            <w:noProof/>
          </w:rPr>
          <w:t xml:space="preserve"> Component OptionalOutputsSign</w:t>
        </w:r>
        <w:r>
          <w:rPr>
            <w:noProof/>
            <w:webHidden/>
          </w:rPr>
          <w:tab/>
        </w:r>
        <w:r>
          <w:rPr>
            <w:noProof/>
            <w:webHidden/>
          </w:rPr>
          <w:fldChar w:fldCharType="begin"/>
        </w:r>
        <w:r>
          <w:rPr>
            <w:noProof/>
            <w:webHidden/>
          </w:rPr>
          <w:instrText xml:space="preserve"> PAGEREF _Toc8854645 \h </w:instrText>
        </w:r>
        <w:r>
          <w:rPr>
            <w:noProof/>
            <w:webHidden/>
          </w:rPr>
        </w:r>
      </w:ins>
      <w:r>
        <w:rPr>
          <w:noProof/>
          <w:webHidden/>
        </w:rPr>
        <w:fldChar w:fldCharType="separate"/>
      </w:r>
      <w:ins w:id="323" w:author="Andreas Kuehne" w:date="2019-05-15T23:15:00Z">
        <w:r>
          <w:rPr>
            <w:noProof/>
            <w:webHidden/>
          </w:rPr>
          <w:t>57</w:t>
        </w:r>
        <w:r>
          <w:rPr>
            <w:noProof/>
            <w:webHidden/>
          </w:rPr>
          <w:fldChar w:fldCharType="end"/>
        </w:r>
        <w:r w:rsidRPr="00EC1282">
          <w:rPr>
            <w:rStyle w:val="Hyperlink"/>
            <w:noProof/>
          </w:rPr>
          <w:fldChar w:fldCharType="end"/>
        </w:r>
      </w:ins>
    </w:p>
    <w:p w14:paraId="37782F30" w14:textId="1B7EA162" w:rsidR="000048E7" w:rsidRDefault="000048E7">
      <w:pPr>
        <w:pStyle w:val="Verzeichnis4"/>
        <w:tabs>
          <w:tab w:val="right" w:leader="dot" w:pos="9350"/>
        </w:tabs>
        <w:rPr>
          <w:ins w:id="324" w:author="Andreas Kuehne" w:date="2019-05-15T23:15:00Z"/>
          <w:rFonts w:asciiTheme="minorHAnsi" w:eastAsiaTheme="minorEastAsia" w:hAnsiTheme="minorHAnsi" w:cstheme="minorBidi"/>
          <w:noProof/>
          <w:sz w:val="22"/>
          <w:szCs w:val="22"/>
          <w:lang w:val="en-GB" w:eastAsia="en-GB"/>
        </w:rPr>
      </w:pPr>
      <w:ins w:id="32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"_Toc8854646"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4.4.7.1</w:t>
        </w:r>
        <w:r w:rsidRPr="00EC1282">
          <w:rPr>
            <w:rStyle w:val="Hyperlink"/>
            <w:noProof/>
          </w:rPr>
          <w:t xml:space="preserve"> OptionalOutputsSign – JSON Syntax</w:t>
        </w:r>
        <w:r>
          <w:rPr>
            <w:noProof/>
            <w:webHidden/>
          </w:rPr>
          <w:tab/>
        </w:r>
        <w:r>
          <w:rPr>
            <w:noProof/>
            <w:webHidden/>
          </w:rPr>
          <w:fldChar w:fldCharType="begin"/>
        </w:r>
        <w:r>
          <w:rPr>
            <w:noProof/>
            <w:webHidden/>
          </w:rPr>
          <w:instrText xml:space="preserve"> PAGEREF _Toc8854646 \h </w:instrText>
        </w:r>
        <w:r>
          <w:rPr>
            <w:noProof/>
            <w:webHidden/>
          </w:rPr>
        </w:r>
      </w:ins>
      <w:r>
        <w:rPr>
          <w:noProof/>
          <w:webHidden/>
        </w:rPr>
        <w:fldChar w:fldCharType="separate"/>
      </w:r>
      <w:ins w:id="326" w:author="Andreas Kuehne" w:date="2019-05-15T23:15:00Z">
        <w:r>
          <w:rPr>
            <w:noProof/>
            <w:webHidden/>
          </w:rPr>
          <w:t>57</w:t>
        </w:r>
        <w:r>
          <w:rPr>
            <w:noProof/>
            <w:webHidden/>
          </w:rPr>
          <w:fldChar w:fldCharType="end"/>
        </w:r>
        <w:r w:rsidRPr="00EC1282">
          <w:rPr>
            <w:rStyle w:val="Hyperlink"/>
            <w:noProof/>
          </w:rPr>
          <w:fldChar w:fldCharType="end"/>
        </w:r>
      </w:ins>
    </w:p>
    <w:p w14:paraId="18B70EC5" w14:textId="3E30B9C4" w:rsidR="000048E7" w:rsidRDefault="000048E7">
      <w:pPr>
        <w:pStyle w:val="Verzeichnis4"/>
        <w:tabs>
          <w:tab w:val="right" w:leader="dot" w:pos="9350"/>
        </w:tabs>
        <w:rPr>
          <w:ins w:id="327" w:author="Andreas Kuehne" w:date="2019-05-15T23:15:00Z"/>
          <w:rFonts w:asciiTheme="minorHAnsi" w:eastAsiaTheme="minorEastAsia" w:hAnsiTheme="minorHAnsi" w:cstheme="minorBidi"/>
          <w:noProof/>
          <w:sz w:val="22"/>
          <w:szCs w:val="22"/>
          <w:lang w:val="en-GB" w:eastAsia="en-GB"/>
        </w:rPr>
      </w:pPr>
      <w:ins w:id="32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"_Toc8854647"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4.4.7.2</w:t>
        </w:r>
        <w:r w:rsidRPr="00EC1282">
          <w:rPr>
            <w:rStyle w:val="Hyperlink"/>
            <w:noProof/>
          </w:rPr>
          <w:t xml:space="preserve"> OptionalOutputsSign – XML Syntax</w:t>
        </w:r>
        <w:r>
          <w:rPr>
            <w:noProof/>
            <w:webHidden/>
          </w:rPr>
          <w:tab/>
        </w:r>
        <w:r>
          <w:rPr>
            <w:noProof/>
            <w:webHidden/>
          </w:rPr>
          <w:fldChar w:fldCharType="begin"/>
        </w:r>
        <w:r>
          <w:rPr>
            <w:noProof/>
            <w:webHidden/>
          </w:rPr>
          <w:instrText xml:space="preserve"> PAGEREF _Toc8854647 \h </w:instrText>
        </w:r>
        <w:r>
          <w:rPr>
            <w:noProof/>
            <w:webHidden/>
          </w:rPr>
        </w:r>
      </w:ins>
      <w:r>
        <w:rPr>
          <w:noProof/>
          <w:webHidden/>
        </w:rPr>
        <w:fldChar w:fldCharType="separate"/>
      </w:r>
      <w:ins w:id="329" w:author="Andreas Kuehne" w:date="2019-05-15T23:15:00Z">
        <w:r>
          <w:rPr>
            <w:noProof/>
            <w:webHidden/>
          </w:rPr>
          <w:t>58</w:t>
        </w:r>
        <w:r>
          <w:rPr>
            <w:noProof/>
            <w:webHidden/>
          </w:rPr>
          <w:fldChar w:fldCharType="end"/>
        </w:r>
        <w:r w:rsidRPr="00EC1282">
          <w:rPr>
            <w:rStyle w:val="Hyperlink"/>
            <w:noProof/>
          </w:rPr>
          <w:fldChar w:fldCharType="end"/>
        </w:r>
      </w:ins>
    </w:p>
    <w:p w14:paraId="41BE563C" w14:textId="0A7E2720" w:rsidR="000048E7" w:rsidRDefault="000048E7">
      <w:pPr>
        <w:pStyle w:val="Verzeichnis3"/>
        <w:tabs>
          <w:tab w:val="right" w:leader="dot" w:pos="9350"/>
        </w:tabs>
        <w:rPr>
          <w:ins w:id="330" w:author="Andreas Kuehne" w:date="2019-05-15T23:15:00Z"/>
          <w:rFonts w:asciiTheme="minorHAnsi" w:eastAsiaTheme="minorEastAsia" w:hAnsiTheme="minorHAnsi" w:cstheme="minorBidi"/>
          <w:noProof/>
          <w:sz w:val="22"/>
          <w:szCs w:val="22"/>
          <w:lang w:val="en-GB" w:eastAsia="en-GB"/>
        </w:rPr>
      </w:pPr>
      <w:ins w:id="33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"_Toc8854648"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4.4.8</w:t>
        </w:r>
        <w:r w:rsidRPr="00EC1282">
          <w:rPr>
            <w:rStyle w:val="Hyperlink"/>
            <w:noProof/>
          </w:rPr>
          <w:t xml:space="preserve"> Component OptionalOutputsVerify</w:t>
        </w:r>
        <w:r>
          <w:rPr>
            <w:noProof/>
            <w:webHidden/>
          </w:rPr>
          <w:tab/>
        </w:r>
        <w:r>
          <w:rPr>
            <w:noProof/>
            <w:webHidden/>
          </w:rPr>
          <w:fldChar w:fldCharType="begin"/>
        </w:r>
        <w:r>
          <w:rPr>
            <w:noProof/>
            <w:webHidden/>
          </w:rPr>
          <w:instrText xml:space="preserve"> PAGEREF _Toc8854648 \h </w:instrText>
        </w:r>
        <w:r>
          <w:rPr>
            <w:noProof/>
            <w:webHidden/>
          </w:rPr>
        </w:r>
      </w:ins>
      <w:r>
        <w:rPr>
          <w:noProof/>
          <w:webHidden/>
        </w:rPr>
        <w:fldChar w:fldCharType="separate"/>
      </w:r>
      <w:ins w:id="332" w:author="Andreas Kuehne" w:date="2019-05-15T23:15:00Z">
        <w:r>
          <w:rPr>
            <w:noProof/>
            <w:webHidden/>
          </w:rPr>
          <w:t>58</w:t>
        </w:r>
        <w:r>
          <w:rPr>
            <w:noProof/>
            <w:webHidden/>
          </w:rPr>
          <w:fldChar w:fldCharType="end"/>
        </w:r>
        <w:r w:rsidRPr="00EC1282">
          <w:rPr>
            <w:rStyle w:val="Hyperlink"/>
            <w:noProof/>
          </w:rPr>
          <w:fldChar w:fldCharType="end"/>
        </w:r>
      </w:ins>
    </w:p>
    <w:p w14:paraId="3DFF1E41" w14:textId="396710AC" w:rsidR="000048E7" w:rsidRDefault="000048E7">
      <w:pPr>
        <w:pStyle w:val="Verzeichnis4"/>
        <w:tabs>
          <w:tab w:val="right" w:leader="dot" w:pos="9350"/>
        </w:tabs>
        <w:rPr>
          <w:ins w:id="333" w:author="Andreas Kuehne" w:date="2019-05-15T23:15:00Z"/>
          <w:rFonts w:asciiTheme="minorHAnsi" w:eastAsiaTheme="minorEastAsia" w:hAnsiTheme="minorHAnsi" w:cstheme="minorBidi"/>
          <w:noProof/>
          <w:sz w:val="22"/>
          <w:szCs w:val="22"/>
          <w:lang w:val="en-GB" w:eastAsia="en-GB"/>
        </w:rPr>
      </w:pPr>
      <w:ins w:id="33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"_Toc8854649"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4.4.8.1</w:t>
        </w:r>
        <w:r w:rsidRPr="00EC1282">
          <w:rPr>
            <w:rStyle w:val="Hyperlink"/>
            <w:noProof/>
          </w:rPr>
          <w:t xml:space="preserve"> OptionalOutputsVerify – JSON Syntax</w:t>
        </w:r>
        <w:r>
          <w:rPr>
            <w:noProof/>
            <w:webHidden/>
          </w:rPr>
          <w:tab/>
        </w:r>
        <w:r>
          <w:rPr>
            <w:noProof/>
            <w:webHidden/>
          </w:rPr>
          <w:fldChar w:fldCharType="begin"/>
        </w:r>
        <w:r>
          <w:rPr>
            <w:noProof/>
            <w:webHidden/>
          </w:rPr>
          <w:instrText xml:space="preserve"> PAGEREF _Toc8854649 \h </w:instrText>
        </w:r>
        <w:r>
          <w:rPr>
            <w:noProof/>
            <w:webHidden/>
          </w:rPr>
        </w:r>
      </w:ins>
      <w:r>
        <w:rPr>
          <w:noProof/>
          <w:webHidden/>
        </w:rPr>
        <w:fldChar w:fldCharType="separate"/>
      </w:r>
      <w:ins w:id="335" w:author="Andreas Kuehne" w:date="2019-05-15T23:15:00Z">
        <w:r>
          <w:rPr>
            <w:noProof/>
            <w:webHidden/>
          </w:rPr>
          <w:t>59</w:t>
        </w:r>
        <w:r>
          <w:rPr>
            <w:noProof/>
            <w:webHidden/>
          </w:rPr>
          <w:fldChar w:fldCharType="end"/>
        </w:r>
        <w:r w:rsidRPr="00EC1282">
          <w:rPr>
            <w:rStyle w:val="Hyperlink"/>
            <w:noProof/>
          </w:rPr>
          <w:fldChar w:fldCharType="end"/>
        </w:r>
      </w:ins>
    </w:p>
    <w:p w14:paraId="7F387103" w14:textId="194AED92" w:rsidR="000048E7" w:rsidRDefault="000048E7">
      <w:pPr>
        <w:pStyle w:val="Verzeichnis4"/>
        <w:tabs>
          <w:tab w:val="right" w:leader="dot" w:pos="9350"/>
        </w:tabs>
        <w:rPr>
          <w:ins w:id="336" w:author="Andreas Kuehne" w:date="2019-05-15T23:15:00Z"/>
          <w:rFonts w:asciiTheme="minorHAnsi" w:eastAsiaTheme="minorEastAsia" w:hAnsiTheme="minorHAnsi" w:cstheme="minorBidi"/>
          <w:noProof/>
          <w:sz w:val="22"/>
          <w:szCs w:val="22"/>
          <w:lang w:val="en-GB" w:eastAsia="en-GB"/>
        </w:rPr>
      </w:pPr>
      <w:ins w:id="33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"_Toc8854650"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4.4.8.2</w:t>
        </w:r>
        <w:r w:rsidRPr="00EC1282">
          <w:rPr>
            <w:rStyle w:val="Hyperlink"/>
            <w:noProof/>
          </w:rPr>
          <w:t xml:space="preserve"> OptionalOutputsVerify – XML Syntax</w:t>
        </w:r>
        <w:r>
          <w:rPr>
            <w:noProof/>
            <w:webHidden/>
          </w:rPr>
          <w:tab/>
        </w:r>
        <w:r>
          <w:rPr>
            <w:noProof/>
            <w:webHidden/>
          </w:rPr>
          <w:fldChar w:fldCharType="begin"/>
        </w:r>
        <w:r>
          <w:rPr>
            <w:noProof/>
            <w:webHidden/>
          </w:rPr>
          <w:instrText xml:space="preserve"> PAGEREF _Toc8854650 \h </w:instrText>
        </w:r>
        <w:r>
          <w:rPr>
            <w:noProof/>
            <w:webHidden/>
          </w:rPr>
        </w:r>
      </w:ins>
      <w:r>
        <w:rPr>
          <w:noProof/>
          <w:webHidden/>
        </w:rPr>
        <w:fldChar w:fldCharType="separate"/>
      </w:r>
      <w:ins w:id="338" w:author="Andreas Kuehne" w:date="2019-05-15T23:15:00Z">
        <w:r>
          <w:rPr>
            <w:noProof/>
            <w:webHidden/>
          </w:rPr>
          <w:t>60</w:t>
        </w:r>
        <w:r>
          <w:rPr>
            <w:noProof/>
            <w:webHidden/>
          </w:rPr>
          <w:fldChar w:fldCharType="end"/>
        </w:r>
        <w:r w:rsidRPr="00EC1282">
          <w:rPr>
            <w:rStyle w:val="Hyperlink"/>
            <w:noProof/>
          </w:rPr>
          <w:fldChar w:fldCharType="end"/>
        </w:r>
      </w:ins>
    </w:p>
    <w:p w14:paraId="33547248" w14:textId="5447895E" w:rsidR="000048E7" w:rsidRDefault="000048E7">
      <w:pPr>
        <w:pStyle w:val="Verzeichnis3"/>
        <w:tabs>
          <w:tab w:val="right" w:leader="dot" w:pos="9350"/>
        </w:tabs>
        <w:rPr>
          <w:ins w:id="339" w:author="Andreas Kuehne" w:date="2019-05-15T23:15:00Z"/>
          <w:rFonts w:asciiTheme="minorHAnsi" w:eastAsiaTheme="minorEastAsia" w:hAnsiTheme="minorHAnsi" w:cstheme="minorBidi"/>
          <w:noProof/>
          <w:sz w:val="22"/>
          <w:szCs w:val="22"/>
          <w:lang w:val="en-GB" w:eastAsia="en-GB"/>
        </w:rPr>
      </w:pPr>
      <w:ins w:id="34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"_Toc8854651"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4.4.9</w:t>
        </w:r>
        <w:r w:rsidRPr="00EC1282">
          <w:rPr>
            <w:rStyle w:val="Hyperlink"/>
            <w:noProof/>
          </w:rPr>
          <w:t xml:space="preserve"> Component ClaimedIdentity</w:t>
        </w:r>
        <w:r>
          <w:rPr>
            <w:noProof/>
            <w:webHidden/>
          </w:rPr>
          <w:tab/>
        </w:r>
        <w:r>
          <w:rPr>
            <w:noProof/>
            <w:webHidden/>
          </w:rPr>
          <w:fldChar w:fldCharType="begin"/>
        </w:r>
        <w:r>
          <w:rPr>
            <w:noProof/>
            <w:webHidden/>
          </w:rPr>
          <w:instrText xml:space="preserve"> PAGEREF _Toc8854651 \h </w:instrText>
        </w:r>
        <w:r>
          <w:rPr>
            <w:noProof/>
            <w:webHidden/>
          </w:rPr>
        </w:r>
      </w:ins>
      <w:r>
        <w:rPr>
          <w:noProof/>
          <w:webHidden/>
        </w:rPr>
        <w:fldChar w:fldCharType="separate"/>
      </w:r>
      <w:ins w:id="341" w:author="Andreas Kuehne" w:date="2019-05-15T23:15:00Z">
        <w:r>
          <w:rPr>
            <w:noProof/>
            <w:webHidden/>
          </w:rPr>
          <w:t>61</w:t>
        </w:r>
        <w:r>
          <w:rPr>
            <w:noProof/>
            <w:webHidden/>
          </w:rPr>
          <w:fldChar w:fldCharType="end"/>
        </w:r>
        <w:r w:rsidRPr="00EC1282">
          <w:rPr>
            <w:rStyle w:val="Hyperlink"/>
            <w:noProof/>
          </w:rPr>
          <w:fldChar w:fldCharType="end"/>
        </w:r>
      </w:ins>
    </w:p>
    <w:p w14:paraId="49B1071A" w14:textId="134A35BD" w:rsidR="000048E7" w:rsidRDefault="000048E7">
      <w:pPr>
        <w:pStyle w:val="Verzeichnis4"/>
        <w:tabs>
          <w:tab w:val="right" w:leader="dot" w:pos="9350"/>
        </w:tabs>
        <w:rPr>
          <w:ins w:id="342" w:author="Andreas Kuehne" w:date="2019-05-15T23:15:00Z"/>
          <w:rFonts w:asciiTheme="minorHAnsi" w:eastAsiaTheme="minorEastAsia" w:hAnsiTheme="minorHAnsi" w:cstheme="minorBidi"/>
          <w:noProof/>
          <w:sz w:val="22"/>
          <w:szCs w:val="22"/>
          <w:lang w:val="en-GB" w:eastAsia="en-GB"/>
        </w:rPr>
      </w:pPr>
      <w:ins w:id="34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"_Toc8854652"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4.4.9.1</w:t>
        </w:r>
        <w:r w:rsidRPr="00EC1282">
          <w:rPr>
            <w:rStyle w:val="Hyperlink"/>
            <w:noProof/>
          </w:rPr>
          <w:t xml:space="preserve"> ClaimedIdentity – JSON Syntax</w:t>
        </w:r>
        <w:r>
          <w:rPr>
            <w:noProof/>
            <w:webHidden/>
          </w:rPr>
          <w:tab/>
        </w:r>
        <w:r>
          <w:rPr>
            <w:noProof/>
            <w:webHidden/>
          </w:rPr>
          <w:fldChar w:fldCharType="begin"/>
        </w:r>
        <w:r>
          <w:rPr>
            <w:noProof/>
            <w:webHidden/>
          </w:rPr>
          <w:instrText xml:space="preserve"> PAGEREF _Toc8854652 \h </w:instrText>
        </w:r>
        <w:r>
          <w:rPr>
            <w:noProof/>
            <w:webHidden/>
          </w:rPr>
        </w:r>
      </w:ins>
      <w:r>
        <w:rPr>
          <w:noProof/>
          <w:webHidden/>
        </w:rPr>
        <w:fldChar w:fldCharType="separate"/>
      </w:r>
      <w:ins w:id="344" w:author="Andreas Kuehne" w:date="2019-05-15T23:15:00Z">
        <w:r>
          <w:rPr>
            <w:noProof/>
            <w:webHidden/>
          </w:rPr>
          <w:t>61</w:t>
        </w:r>
        <w:r>
          <w:rPr>
            <w:noProof/>
            <w:webHidden/>
          </w:rPr>
          <w:fldChar w:fldCharType="end"/>
        </w:r>
        <w:r w:rsidRPr="00EC1282">
          <w:rPr>
            <w:rStyle w:val="Hyperlink"/>
            <w:noProof/>
          </w:rPr>
          <w:fldChar w:fldCharType="end"/>
        </w:r>
      </w:ins>
    </w:p>
    <w:p w14:paraId="276A4D35" w14:textId="14844B26" w:rsidR="000048E7" w:rsidRDefault="000048E7">
      <w:pPr>
        <w:pStyle w:val="Verzeichnis4"/>
        <w:tabs>
          <w:tab w:val="right" w:leader="dot" w:pos="9350"/>
        </w:tabs>
        <w:rPr>
          <w:ins w:id="345" w:author="Andreas Kuehne" w:date="2019-05-15T23:15:00Z"/>
          <w:rFonts w:asciiTheme="minorHAnsi" w:eastAsiaTheme="minorEastAsia" w:hAnsiTheme="minorHAnsi" w:cstheme="minorBidi"/>
          <w:noProof/>
          <w:sz w:val="22"/>
          <w:szCs w:val="22"/>
          <w:lang w:val="en-GB" w:eastAsia="en-GB"/>
        </w:rPr>
      </w:pPr>
      <w:ins w:id="34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"_Toc8854653"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4.4.9.2</w:t>
        </w:r>
        <w:r w:rsidRPr="00EC1282">
          <w:rPr>
            <w:rStyle w:val="Hyperlink"/>
            <w:noProof/>
          </w:rPr>
          <w:t xml:space="preserve"> ClaimedIdentity – XML Syntax</w:t>
        </w:r>
        <w:r>
          <w:rPr>
            <w:noProof/>
            <w:webHidden/>
          </w:rPr>
          <w:tab/>
        </w:r>
        <w:r>
          <w:rPr>
            <w:noProof/>
            <w:webHidden/>
          </w:rPr>
          <w:fldChar w:fldCharType="begin"/>
        </w:r>
        <w:r>
          <w:rPr>
            <w:noProof/>
            <w:webHidden/>
          </w:rPr>
          <w:instrText xml:space="preserve"> PAGEREF _Toc8854653 \h </w:instrText>
        </w:r>
        <w:r>
          <w:rPr>
            <w:noProof/>
            <w:webHidden/>
          </w:rPr>
        </w:r>
      </w:ins>
      <w:r>
        <w:rPr>
          <w:noProof/>
          <w:webHidden/>
        </w:rPr>
        <w:fldChar w:fldCharType="separate"/>
      </w:r>
      <w:ins w:id="347" w:author="Andreas Kuehne" w:date="2019-05-15T23:15:00Z">
        <w:r>
          <w:rPr>
            <w:noProof/>
            <w:webHidden/>
          </w:rPr>
          <w:t>62</w:t>
        </w:r>
        <w:r>
          <w:rPr>
            <w:noProof/>
            <w:webHidden/>
          </w:rPr>
          <w:fldChar w:fldCharType="end"/>
        </w:r>
        <w:r w:rsidRPr="00EC1282">
          <w:rPr>
            <w:rStyle w:val="Hyperlink"/>
            <w:noProof/>
          </w:rPr>
          <w:fldChar w:fldCharType="end"/>
        </w:r>
      </w:ins>
    </w:p>
    <w:p w14:paraId="3420BF26" w14:textId="3AA5762D" w:rsidR="000048E7" w:rsidRDefault="000048E7">
      <w:pPr>
        <w:pStyle w:val="Verzeichnis3"/>
        <w:tabs>
          <w:tab w:val="right" w:leader="dot" w:pos="9350"/>
        </w:tabs>
        <w:rPr>
          <w:ins w:id="348" w:author="Andreas Kuehne" w:date="2019-05-15T23:15:00Z"/>
          <w:rFonts w:asciiTheme="minorHAnsi" w:eastAsiaTheme="minorEastAsia" w:hAnsiTheme="minorHAnsi" w:cstheme="minorBidi"/>
          <w:noProof/>
          <w:sz w:val="22"/>
          <w:szCs w:val="22"/>
          <w:lang w:val="en-GB" w:eastAsia="en-GB"/>
        </w:rPr>
      </w:pPr>
      <w:ins w:id="34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"_Toc8854654"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4.4.10</w:t>
        </w:r>
        <w:r w:rsidRPr="00EC1282">
          <w:rPr>
            <w:rStyle w:val="Hyperlink"/>
            <w:noProof/>
          </w:rPr>
          <w:t xml:space="preserve"> Component Schemas</w:t>
        </w:r>
        <w:r>
          <w:rPr>
            <w:noProof/>
            <w:webHidden/>
          </w:rPr>
          <w:tab/>
        </w:r>
        <w:r>
          <w:rPr>
            <w:noProof/>
            <w:webHidden/>
          </w:rPr>
          <w:fldChar w:fldCharType="begin"/>
        </w:r>
        <w:r>
          <w:rPr>
            <w:noProof/>
            <w:webHidden/>
          </w:rPr>
          <w:instrText xml:space="preserve"> PAGEREF _Toc8854654 \h </w:instrText>
        </w:r>
        <w:r>
          <w:rPr>
            <w:noProof/>
            <w:webHidden/>
          </w:rPr>
        </w:r>
      </w:ins>
      <w:r>
        <w:rPr>
          <w:noProof/>
          <w:webHidden/>
        </w:rPr>
        <w:fldChar w:fldCharType="separate"/>
      </w:r>
      <w:ins w:id="350" w:author="Andreas Kuehne" w:date="2019-05-15T23:15:00Z">
        <w:r>
          <w:rPr>
            <w:noProof/>
            <w:webHidden/>
          </w:rPr>
          <w:t>62</w:t>
        </w:r>
        <w:r>
          <w:rPr>
            <w:noProof/>
            <w:webHidden/>
          </w:rPr>
          <w:fldChar w:fldCharType="end"/>
        </w:r>
        <w:r w:rsidRPr="00EC1282">
          <w:rPr>
            <w:rStyle w:val="Hyperlink"/>
            <w:noProof/>
          </w:rPr>
          <w:fldChar w:fldCharType="end"/>
        </w:r>
      </w:ins>
    </w:p>
    <w:p w14:paraId="6751E6ED" w14:textId="605A6155" w:rsidR="000048E7" w:rsidRDefault="000048E7">
      <w:pPr>
        <w:pStyle w:val="Verzeichnis4"/>
        <w:tabs>
          <w:tab w:val="right" w:leader="dot" w:pos="9350"/>
        </w:tabs>
        <w:rPr>
          <w:ins w:id="351" w:author="Andreas Kuehne" w:date="2019-05-15T23:15:00Z"/>
          <w:rFonts w:asciiTheme="minorHAnsi" w:eastAsiaTheme="minorEastAsia" w:hAnsiTheme="minorHAnsi" w:cstheme="minorBidi"/>
          <w:noProof/>
          <w:sz w:val="22"/>
          <w:szCs w:val="22"/>
          <w:lang w:val="en-GB" w:eastAsia="en-GB"/>
        </w:rPr>
      </w:pPr>
      <w:ins w:id="35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"_Toc8854655"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4.4.10.1</w:t>
        </w:r>
        <w:r w:rsidRPr="00EC1282">
          <w:rPr>
            <w:rStyle w:val="Hyperlink"/>
            <w:noProof/>
          </w:rPr>
          <w:t xml:space="preserve"> Schemas – JSON Syntax</w:t>
        </w:r>
        <w:r>
          <w:rPr>
            <w:noProof/>
            <w:webHidden/>
          </w:rPr>
          <w:tab/>
        </w:r>
        <w:r>
          <w:rPr>
            <w:noProof/>
            <w:webHidden/>
          </w:rPr>
          <w:fldChar w:fldCharType="begin"/>
        </w:r>
        <w:r>
          <w:rPr>
            <w:noProof/>
            <w:webHidden/>
          </w:rPr>
          <w:instrText xml:space="preserve"> PAGEREF _Toc8854655 \h </w:instrText>
        </w:r>
        <w:r>
          <w:rPr>
            <w:noProof/>
            <w:webHidden/>
          </w:rPr>
        </w:r>
      </w:ins>
      <w:r>
        <w:rPr>
          <w:noProof/>
          <w:webHidden/>
        </w:rPr>
        <w:fldChar w:fldCharType="separate"/>
      </w:r>
      <w:ins w:id="353" w:author="Andreas Kuehne" w:date="2019-05-15T23:15:00Z">
        <w:r>
          <w:rPr>
            <w:noProof/>
            <w:webHidden/>
          </w:rPr>
          <w:t>62</w:t>
        </w:r>
        <w:r>
          <w:rPr>
            <w:noProof/>
            <w:webHidden/>
          </w:rPr>
          <w:fldChar w:fldCharType="end"/>
        </w:r>
        <w:r w:rsidRPr="00EC1282">
          <w:rPr>
            <w:rStyle w:val="Hyperlink"/>
            <w:noProof/>
          </w:rPr>
          <w:fldChar w:fldCharType="end"/>
        </w:r>
      </w:ins>
    </w:p>
    <w:p w14:paraId="4C14EEEF" w14:textId="3E109DA7" w:rsidR="000048E7" w:rsidRDefault="000048E7">
      <w:pPr>
        <w:pStyle w:val="Verzeichnis4"/>
        <w:tabs>
          <w:tab w:val="right" w:leader="dot" w:pos="9350"/>
        </w:tabs>
        <w:rPr>
          <w:ins w:id="354" w:author="Andreas Kuehne" w:date="2019-05-15T23:15:00Z"/>
          <w:rFonts w:asciiTheme="minorHAnsi" w:eastAsiaTheme="minorEastAsia" w:hAnsiTheme="minorHAnsi" w:cstheme="minorBidi"/>
          <w:noProof/>
          <w:sz w:val="22"/>
          <w:szCs w:val="22"/>
          <w:lang w:val="en-GB" w:eastAsia="en-GB"/>
        </w:rPr>
      </w:pPr>
      <w:ins w:id="35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"_Toc8854656"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4.4.10.2</w:t>
        </w:r>
        <w:r w:rsidRPr="00EC1282">
          <w:rPr>
            <w:rStyle w:val="Hyperlink"/>
            <w:noProof/>
          </w:rPr>
          <w:t xml:space="preserve"> Schemas – XML Syntax</w:t>
        </w:r>
        <w:r>
          <w:rPr>
            <w:noProof/>
            <w:webHidden/>
          </w:rPr>
          <w:tab/>
        </w:r>
        <w:r>
          <w:rPr>
            <w:noProof/>
            <w:webHidden/>
          </w:rPr>
          <w:fldChar w:fldCharType="begin"/>
        </w:r>
        <w:r>
          <w:rPr>
            <w:noProof/>
            <w:webHidden/>
          </w:rPr>
          <w:instrText xml:space="preserve"> PAGEREF _Toc8854656 \h </w:instrText>
        </w:r>
        <w:r>
          <w:rPr>
            <w:noProof/>
            <w:webHidden/>
          </w:rPr>
        </w:r>
      </w:ins>
      <w:r>
        <w:rPr>
          <w:noProof/>
          <w:webHidden/>
        </w:rPr>
        <w:fldChar w:fldCharType="separate"/>
      </w:r>
      <w:ins w:id="356" w:author="Andreas Kuehne" w:date="2019-05-15T23:15:00Z">
        <w:r>
          <w:rPr>
            <w:noProof/>
            <w:webHidden/>
          </w:rPr>
          <w:t>63</w:t>
        </w:r>
        <w:r>
          <w:rPr>
            <w:noProof/>
            <w:webHidden/>
          </w:rPr>
          <w:fldChar w:fldCharType="end"/>
        </w:r>
        <w:r w:rsidRPr="00EC1282">
          <w:rPr>
            <w:rStyle w:val="Hyperlink"/>
            <w:noProof/>
          </w:rPr>
          <w:fldChar w:fldCharType="end"/>
        </w:r>
      </w:ins>
    </w:p>
    <w:p w14:paraId="5A1F22AF" w14:textId="58EE2EE3" w:rsidR="000048E7" w:rsidRDefault="000048E7">
      <w:pPr>
        <w:pStyle w:val="Verzeichnis3"/>
        <w:tabs>
          <w:tab w:val="right" w:leader="dot" w:pos="9350"/>
        </w:tabs>
        <w:rPr>
          <w:ins w:id="357" w:author="Andreas Kuehne" w:date="2019-05-15T23:15:00Z"/>
          <w:rFonts w:asciiTheme="minorHAnsi" w:eastAsiaTheme="minorEastAsia" w:hAnsiTheme="minorHAnsi" w:cstheme="minorBidi"/>
          <w:noProof/>
          <w:sz w:val="22"/>
          <w:szCs w:val="22"/>
          <w:lang w:val="en-GB" w:eastAsia="en-GB"/>
        </w:rPr>
      </w:pPr>
      <w:ins w:id="35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"_Toc8854657"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4.4.11</w:t>
        </w:r>
        <w:r w:rsidRPr="00EC1282">
          <w:rPr>
            <w:rStyle w:val="Hyperlink"/>
            <w:noProof/>
          </w:rPr>
          <w:t xml:space="preserve"> Component IntendedAudience</w:t>
        </w:r>
        <w:r>
          <w:rPr>
            <w:noProof/>
            <w:webHidden/>
          </w:rPr>
          <w:tab/>
        </w:r>
        <w:r>
          <w:rPr>
            <w:noProof/>
            <w:webHidden/>
          </w:rPr>
          <w:fldChar w:fldCharType="begin"/>
        </w:r>
        <w:r>
          <w:rPr>
            <w:noProof/>
            <w:webHidden/>
          </w:rPr>
          <w:instrText xml:space="preserve"> PAGEREF _Toc8854657 \h </w:instrText>
        </w:r>
        <w:r>
          <w:rPr>
            <w:noProof/>
            <w:webHidden/>
          </w:rPr>
        </w:r>
      </w:ins>
      <w:r>
        <w:rPr>
          <w:noProof/>
          <w:webHidden/>
        </w:rPr>
        <w:fldChar w:fldCharType="separate"/>
      </w:r>
      <w:ins w:id="359" w:author="Andreas Kuehne" w:date="2019-05-15T23:15:00Z">
        <w:r>
          <w:rPr>
            <w:noProof/>
            <w:webHidden/>
          </w:rPr>
          <w:t>63</w:t>
        </w:r>
        <w:r>
          <w:rPr>
            <w:noProof/>
            <w:webHidden/>
          </w:rPr>
          <w:fldChar w:fldCharType="end"/>
        </w:r>
        <w:r w:rsidRPr="00EC1282">
          <w:rPr>
            <w:rStyle w:val="Hyperlink"/>
            <w:noProof/>
          </w:rPr>
          <w:fldChar w:fldCharType="end"/>
        </w:r>
      </w:ins>
    </w:p>
    <w:p w14:paraId="778287EF" w14:textId="30BAF57B" w:rsidR="000048E7" w:rsidRDefault="000048E7">
      <w:pPr>
        <w:pStyle w:val="Verzeichnis4"/>
        <w:tabs>
          <w:tab w:val="right" w:leader="dot" w:pos="9350"/>
        </w:tabs>
        <w:rPr>
          <w:ins w:id="360" w:author="Andreas Kuehne" w:date="2019-05-15T23:15:00Z"/>
          <w:rFonts w:asciiTheme="minorHAnsi" w:eastAsiaTheme="minorEastAsia" w:hAnsiTheme="minorHAnsi" w:cstheme="minorBidi"/>
          <w:noProof/>
          <w:sz w:val="22"/>
          <w:szCs w:val="22"/>
          <w:lang w:val="en-GB" w:eastAsia="en-GB"/>
        </w:rPr>
      </w:pPr>
      <w:ins w:id="36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"_Toc8854658"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4.4.11.1</w:t>
        </w:r>
        <w:r w:rsidRPr="00EC1282">
          <w:rPr>
            <w:rStyle w:val="Hyperlink"/>
            <w:noProof/>
          </w:rPr>
          <w:t xml:space="preserve"> IntendedAudience – JSON Syntax</w:t>
        </w:r>
        <w:r>
          <w:rPr>
            <w:noProof/>
            <w:webHidden/>
          </w:rPr>
          <w:tab/>
        </w:r>
        <w:r>
          <w:rPr>
            <w:noProof/>
            <w:webHidden/>
          </w:rPr>
          <w:fldChar w:fldCharType="begin"/>
        </w:r>
        <w:r>
          <w:rPr>
            <w:noProof/>
            <w:webHidden/>
          </w:rPr>
          <w:instrText xml:space="preserve"> PAGEREF _Toc8854658 \h </w:instrText>
        </w:r>
        <w:r>
          <w:rPr>
            <w:noProof/>
            <w:webHidden/>
          </w:rPr>
        </w:r>
      </w:ins>
      <w:r>
        <w:rPr>
          <w:noProof/>
          <w:webHidden/>
        </w:rPr>
        <w:fldChar w:fldCharType="separate"/>
      </w:r>
      <w:ins w:id="362" w:author="Andreas Kuehne" w:date="2019-05-15T23:15:00Z">
        <w:r>
          <w:rPr>
            <w:noProof/>
            <w:webHidden/>
          </w:rPr>
          <w:t>63</w:t>
        </w:r>
        <w:r>
          <w:rPr>
            <w:noProof/>
            <w:webHidden/>
          </w:rPr>
          <w:fldChar w:fldCharType="end"/>
        </w:r>
        <w:r w:rsidRPr="00EC1282">
          <w:rPr>
            <w:rStyle w:val="Hyperlink"/>
            <w:noProof/>
          </w:rPr>
          <w:fldChar w:fldCharType="end"/>
        </w:r>
      </w:ins>
    </w:p>
    <w:p w14:paraId="65A5DF65" w14:textId="7CE68C1E" w:rsidR="000048E7" w:rsidRDefault="000048E7">
      <w:pPr>
        <w:pStyle w:val="Verzeichnis4"/>
        <w:tabs>
          <w:tab w:val="right" w:leader="dot" w:pos="9350"/>
        </w:tabs>
        <w:rPr>
          <w:ins w:id="363" w:author="Andreas Kuehne" w:date="2019-05-15T23:15:00Z"/>
          <w:rFonts w:asciiTheme="minorHAnsi" w:eastAsiaTheme="minorEastAsia" w:hAnsiTheme="minorHAnsi" w:cstheme="minorBidi"/>
          <w:noProof/>
          <w:sz w:val="22"/>
          <w:szCs w:val="22"/>
          <w:lang w:val="en-GB" w:eastAsia="en-GB"/>
        </w:rPr>
      </w:pPr>
      <w:ins w:id="36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"_Toc8854659"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4.4.11.2</w:t>
        </w:r>
        <w:r w:rsidRPr="00EC1282">
          <w:rPr>
            <w:rStyle w:val="Hyperlink"/>
            <w:noProof/>
          </w:rPr>
          <w:t xml:space="preserve"> IntendedAudience – XML Syntax</w:t>
        </w:r>
        <w:r>
          <w:rPr>
            <w:noProof/>
            <w:webHidden/>
          </w:rPr>
          <w:tab/>
        </w:r>
        <w:r>
          <w:rPr>
            <w:noProof/>
            <w:webHidden/>
          </w:rPr>
          <w:fldChar w:fldCharType="begin"/>
        </w:r>
        <w:r>
          <w:rPr>
            <w:noProof/>
            <w:webHidden/>
          </w:rPr>
          <w:instrText xml:space="preserve"> PAGEREF _Toc8854659 \h </w:instrText>
        </w:r>
        <w:r>
          <w:rPr>
            <w:noProof/>
            <w:webHidden/>
          </w:rPr>
        </w:r>
      </w:ins>
      <w:r>
        <w:rPr>
          <w:noProof/>
          <w:webHidden/>
        </w:rPr>
        <w:fldChar w:fldCharType="separate"/>
      </w:r>
      <w:ins w:id="365" w:author="Andreas Kuehne" w:date="2019-05-15T23:15:00Z">
        <w:r>
          <w:rPr>
            <w:noProof/>
            <w:webHidden/>
          </w:rPr>
          <w:t>64</w:t>
        </w:r>
        <w:r>
          <w:rPr>
            <w:noProof/>
            <w:webHidden/>
          </w:rPr>
          <w:fldChar w:fldCharType="end"/>
        </w:r>
        <w:r w:rsidRPr="00EC1282">
          <w:rPr>
            <w:rStyle w:val="Hyperlink"/>
            <w:noProof/>
          </w:rPr>
          <w:fldChar w:fldCharType="end"/>
        </w:r>
      </w:ins>
    </w:p>
    <w:p w14:paraId="27782466" w14:textId="51750D3C" w:rsidR="000048E7" w:rsidRDefault="000048E7">
      <w:pPr>
        <w:pStyle w:val="Verzeichnis3"/>
        <w:tabs>
          <w:tab w:val="right" w:leader="dot" w:pos="9350"/>
        </w:tabs>
        <w:rPr>
          <w:ins w:id="366" w:author="Andreas Kuehne" w:date="2019-05-15T23:15:00Z"/>
          <w:rFonts w:asciiTheme="minorHAnsi" w:eastAsiaTheme="minorEastAsia" w:hAnsiTheme="minorHAnsi" w:cstheme="minorBidi"/>
          <w:noProof/>
          <w:sz w:val="22"/>
          <w:szCs w:val="22"/>
          <w:lang w:val="en-GB" w:eastAsia="en-GB"/>
        </w:rPr>
      </w:pPr>
      <w:ins w:id="36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"_Toc8854660"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4.4.12</w:t>
        </w:r>
        <w:r w:rsidRPr="00EC1282">
          <w:rPr>
            <w:rStyle w:val="Hyperlink"/>
            <w:noProof/>
          </w:rPr>
          <w:t xml:space="preserve"> Component KeySelector</w:t>
        </w:r>
        <w:r>
          <w:rPr>
            <w:noProof/>
            <w:webHidden/>
          </w:rPr>
          <w:tab/>
        </w:r>
        <w:r>
          <w:rPr>
            <w:noProof/>
            <w:webHidden/>
          </w:rPr>
          <w:fldChar w:fldCharType="begin"/>
        </w:r>
        <w:r>
          <w:rPr>
            <w:noProof/>
            <w:webHidden/>
          </w:rPr>
          <w:instrText xml:space="preserve"> PAGEREF _Toc8854660 \h </w:instrText>
        </w:r>
        <w:r>
          <w:rPr>
            <w:noProof/>
            <w:webHidden/>
          </w:rPr>
        </w:r>
      </w:ins>
      <w:r>
        <w:rPr>
          <w:noProof/>
          <w:webHidden/>
        </w:rPr>
        <w:fldChar w:fldCharType="separate"/>
      </w:r>
      <w:ins w:id="368" w:author="Andreas Kuehne" w:date="2019-05-15T23:15:00Z">
        <w:r>
          <w:rPr>
            <w:noProof/>
            <w:webHidden/>
          </w:rPr>
          <w:t>64</w:t>
        </w:r>
        <w:r>
          <w:rPr>
            <w:noProof/>
            <w:webHidden/>
          </w:rPr>
          <w:fldChar w:fldCharType="end"/>
        </w:r>
        <w:r w:rsidRPr="00EC1282">
          <w:rPr>
            <w:rStyle w:val="Hyperlink"/>
            <w:noProof/>
          </w:rPr>
          <w:fldChar w:fldCharType="end"/>
        </w:r>
      </w:ins>
    </w:p>
    <w:p w14:paraId="47191673" w14:textId="592AA084" w:rsidR="000048E7" w:rsidRDefault="000048E7">
      <w:pPr>
        <w:pStyle w:val="Verzeichnis4"/>
        <w:tabs>
          <w:tab w:val="right" w:leader="dot" w:pos="9350"/>
        </w:tabs>
        <w:rPr>
          <w:ins w:id="369" w:author="Andreas Kuehne" w:date="2019-05-15T23:15:00Z"/>
          <w:rFonts w:asciiTheme="minorHAnsi" w:eastAsiaTheme="minorEastAsia" w:hAnsiTheme="minorHAnsi" w:cstheme="minorBidi"/>
          <w:noProof/>
          <w:sz w:val="22"/>
          <w:szCs w:val="22"/>
          <w:lang w:val="en-GB" w:eastAsia="en-GB"/>
        </w:rPr>
      </w:pPr>
      <w:ins w:id="37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"_Toc8854661"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4.4.12.1</w:t>
        </w:r>
        <w:r w:rsidRPr="00EC1282">
          <w:rPr>
            <w:rStyle w:val="Hyperlink"/>
            <w:noProof/>
          </w:rPr>
          <w:t xml:space="preserve"> KeySelector – JSON Syntax</w:t>
        </w:r>
        <w:r>
          <w:rPr>
            <w:noProof/>
            <w:webHidden/>
          </w:rPr>
          <w:tab/>
        </w:r>
        <w:r>
          <w:rPr>
            <w:noProof/>
            <w:webHidden/>
          </w:rPr>
          <w:fldChar w:fldCharType="begin"/>
        </w:r>
        <w:r>
          <w:rPr>
            <w:noProof/>
            <w:webHidden/>
          </w:rPr>
          <w:instrText xml:space="preserve"> PAGEREF _Toc8854661 \h </w:instrText>
        </w:r>
        <w:r>
          <w:rPr>
            <w:noProof/>
            <w:webHidden/>
          </w:rPr>
        </w:r>
      </w:ins>
      <w:r>
        <w:rPr>
          <w:noProof/>
          <w:webHidden/>
        </w:rPr>
        <w:fldChar w:fldCharType="separate"/>
      </w:r>
      <w:ins w:id="371" w:author="Andreas Kuehne" w:date="2019-05-15T23:15:00Z">
        <w:r>
          <w:rPr>
            <w:noProof/>
            <w:webHidden/>
          </w:rPr>
          <w:t>65</w:t>
        </w:r>
        <w:r>
          <w:rPr>
            <w:noProof/>
            <w:webHidden/>
          </w:rPr>
          <w:fldChar w:fldCharType="end"/>
        </w:r>
        <w:r w:rsidRPr="00EC1282">
          <w:rPr>
            <w:rStyle w:val="Hyperlink"/>
            <w:noProof/>
          </w:rPr>
          <w:fldChar w:fldCharType="end"/>
        </w:r>
      </w:ins>
    </w:p>
    <w:p w14:paraId="287F18DD" w14:textId="4C20F716" w:rsidR="000048E7" w:rsidRDefault="000048E7">
      <w:pPr>
        <w:pStyle w:val="Verzeichnis4"/>
        <w:tabs>
          <w:tab w:val="right" w:leader="dot" w:pos="9350"/>
        </w:tabs>
        <w:rPr>
          <w:ins w:id="372" w:author="Andreas Kuehne" w:date="2019-05-15T23:15:00Z"/>
          <w:rFonts w:asciiTheme="minorHAnsi" w:eastAsiaTheme="minorEastAsia" w:hAnsiTheme="minorHAnsi" w:cstheme="minorBidi"/>
          <w:noProof/>
          <w:sz w:val="22"/>
          <w:szCs w:val="22"/>
          <w:lang w:val="en-GB" w:eastAsia="en-GB"/>
        </w:rPr>
      </w:pPr>
      <w:ins w:id="37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"_Toc8854662"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4.4.12.2</w:t>
        </w:r>
        <w:r w:rsidRPr="00EC1282">
          <w:rPr>
            <w:rStyle w:val="Hyperlink"/>
            <w:noProof/>
          </w:rPr>
          <w:t xml:space="preserve"> KeySelector – XML Syntax</w:t>
        </w:r>
        <w:r>
          <w:rPr>
            <w:noProof/>
            <w:webHidden/>
          </w:rPr>
          <w:tab/>
        </w:r>
        <w:r>
          <w:rPr>
            <w:noProof/>
            <w:webHidden/>
          </w:rPr>
          <w:fldChar w:fldCharType="begin"/>
        </w:r>
        <w:r>
          <w:rPr>
            <w:noProof/>
            <w:webHidden/>
          </w:rPr>
          <w:instrText xml:space="preserve"> PAGEREF _Toc8854662 \h </w:instrText>
        </w:r>
        <w:r>
          <w:rPr>
            <w:noProof/>
            <w:webHidden/>
          </w:rPr>
        </w:r>
      </w:ins>
      <w:r>
        <w:rPr>
          <w:noProof/>
          <w:webHidden/>
        </w:rPr>
        <w:fldChar w:fldCharType="separate"/>
      </w:r>
      <w:ins w:id="374" w:author="Andreas Kuehne" w:date="2019-05-15T23:15:00Z">
        <w:r>
          <w:rPr>
            <w:noProof/>
            <w:webHidden/>
          </w:rPr>
          <w:t>66</w:t>
        </w:r>
        <w:r>
          <w:rPr>
            <w:noProof/>
            <w:webHidden/>
          </w:rPr>
          <w:fldChar w:fldCharType="end"/>
        </w:r>
        <w:r w:rsidRPr="00EC1282">
          <w:rPr>
            <w:rStyle w:val="Hyperlink"/>
            <w:noProof/>
          </w:rPr>
          <w:fldChar w:fldCharType="end"/>
        </w:r>
      </w:ins>
    </w:p>
    <w:p w14:paraId="2EE99D05" w14:textId="739572ED" w:rsidR="000048E7" w:rsidRDefault="000048E7">
      <w:pPr>
        <w:pStyle w:val="Verzeichnis3"/>
        <w:tabs>
          <w:tab w:val="right" w:leader="dot" w:pos="9350"/>
        </w:tabs>
        <w:rPr>
          <w:ins w:id="375" w:author="Andreas Kuehne" w:date="2019-05-15T23:15:00Z"/>
          <w:rFonts w:asciiTheme="minorHAnsi" w:eastAsiaTheme="minorEastAsia" w:hAnsiTheme="minorHAnsi" w:cstheme="minorBidi"/>
          <w:noProof/>
          <w:sz w:val="22"/>
          <w:szCs w:val="22"/>
          <w:lang w:val="en-GB" w:eastAsia="en-GB"/>
        </w:rPr>
      </w:pPr>
      <w:ins w:id="37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"_Toc8854663"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4.4.13</w:t>
        </w:r>
        <w:r w:rsidRPr="00EC1282">
          <w:rPr>
            <w:rStyle w:val="Hyperlink"/>
            <w:noProof/>
          </w:rPr>
          <w:t xml:space="preserve"> Component X509Digest</w:t>
        </w:r>
        <w:r>
          <w:rPr>
            <w:noProof/>
            <w:webHidden/>
          </w:rPr>
          <w:tab/>
        </w:r>
        <w:r>
          <w:rPr>
            <w:noProof/>
            <w:webHidden/>
          </w:rPr>
          <w:fldChar w:fldCharType="begin"/>
        </w:r>
        <w:r>
          <w:rPr>
            <w:noProof/>
            <w:webHidden/>
          </w:rPr>
          <w:instrText xml:space="preserve"> PAGEREF _Toc8854663 \h </w:instrText>
        </w:r>
        <w:r>
          <w:rPr>
            <w:noProof/>
            <w:webHidden/>
          </w:rPr>
        </w:r>
      </w:ins>
      <w:r>
        <w:rPr>
          <w:noProof/>
          <w:webHidden/>
        </w:rPr>
        <w:fldChar w:fldCharType="separate"/>
      </w:r>
      <w:ins w:id="377" w:author="Andreas Kuehne" w:date="2019-05-15T23:15:00Z">
        <w:r>
          <w:rPr>
            <w:noProof/>
            <w:webHidden/>
          </w:rPr>
          <w:t>66</w:t>
        </w:r>
        <w:r>
          <w:rPr>
            <w:noProof/>
            <w:webHidden/>
          </w:rPr>
          <w:fldChar w:fldCharType="end"/>
        </w:r>
        <w:r w:rsidRPr="00EC1282">
          <w:rPr>
            <w:rStyle w:val="Hyperlink"/>
            <w:noProof/>
          </w:rPr>
          <w:fldChar w:fldCharType="end"/>
        </w:r>
      </w:ins>
    </w:p>
    <w:p w14:paraId="53398E46" w14:textId="42DC7A76" w:rsidR="000048E7" w:rsidRDefault="000048E7">
      <w:pPr>
        <w:pStyle w:val="Verzeichnis4"/>
        <w:tabs>
          <w:tab w:val="right" w:leader="dot" w:pos="9350"/>
        </w:tabs>
        <w:rPr>
          <w:ins w:id="378" w:author="Andreas Kuehne" w:date="2019-05-15T23:15:00Z"/>
          <w:rFonts w:asciiTheme="minorHAnsi" w:eastAsiaTheme="minorEastAsia" w:hAnsiTheme="minorHAnsi" w:cstheme="minorBidi"/>
          <w:noProof/>
          <w:sz w:val="22"/>
          <w:szCs w:val="22"/>
          <w:lang w:val="en-GB" w:eastAsia="en-GB"/>
        </w:rPr>
      </w:pPr>
      <w:ins w:id="37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"_Toc8854664"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4.4.13.1</w:t>
        </w:r>
        <w:r w:rsidRPr="00EC1282">
          <w:rPr>
            <w:rStyle w:val="Hyperlink"/>
            <w:noProof/>
          </w:rPr>
          <w:t xml:space="preserve"> X509Digest – JSON Syntax</w:t>
        </w:r>
        <w:r>
          <w:rPr>
            <w:noProof/>
            <w:webHidden/>
          </w:rPr>
          <w:tab/>
        </w:r>
        <w:r>
          <w:rPr>
            <w:noProof/>
            <w:webHidden/>
          </w:rPr>
          <w:fldChar w:fldCharType="begin"/>
        </w:r>
        <w:r>
          <w:rPr>
            <w:noProof/>
            <w:webHidden/>
          </w:rPr>
          <w:instrText xml:space="preserve"> PAGEREF _Toc8854664 \h </w:instrText>
        </w:r>
        <w:r>
          <w:rPr>
            <w:noProof/>
            <w:webHidden/>
          </w:rPr>
        </w:r>
      </w:ins>
      <w:r>
        <w:rPr>
          <w:noProof/>
          <w:webHidden/>
        </w:rPr>
        <w:fldChar w:fldCharType="separate"/>
      </w:r>
      <w:ins w:id="380" w:author="Andreas Kuehne" w:date="2019-05-15T23:15:00Z">
        <w:r>
          <w:rPr>
            <w:noProof/>
            <w:webHidden/>
          </w:rPr>
          <w:t>66</w:t>
        </w:r>
        <w:r>
          <w:rPr>
            <w:noProof/>
            <w:webHidden/>
          </w:rPr>
          <w:fldChar w:fldCharType="end"/>
        </w:r>
        <w:r w:rsidRPr="00EC1282">
          <w:rPr>
            <w:rStyle w:val="Hyperlink"/>
            <w:noProof/>
          </w:rPr>
          <w:fldChar w:fldCharType="end"/>
        </w:r>
      </w:ins>
    </w:p>
    <w:p w14:paraId="6213FBE1" w14:textId="262862F0" w:rsidR="000048E7" w:rsidRDefault="000048E7">
      <w:pPr>
        <w:pStyle w:val="Verzeichnis4"/>
        <w:tabs>
          <w:tab w:val="right" w:leader="dot" w:pos="9350"/>
        </w:tabs>
        <w:rPr>
          <w:ins w:id="381" w:author="Andreas Kuehne" w:date="2019-05-15T23:15:00Z"/>
          <w:rFonts w:asciiTheme="minorHAnsi" w:eastAsiaTheme="minorEastAsia" w:hAnsiTheme="minorHAnsi" w:cstheme="minorBidi"/>
          <w:noProof/>
          <w:sz w:val="22"/>
          <w:szCs w:val="22"/>
          <w:lang w:val="en-GB" w:eastAsia="en-GB"/>
        </w:rPr>
      </w:pPr>
      <w:ins w:id="38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"_Toc8854665"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4.4.13.2</w:t>
        </w:r>
        <w:r w:rsidRPr="00EC1282">
          <w:rPr>
            <w:rStyle w:val="Hyperlink"/>
            <w:noProof/>
          </w:rPr>
          <w:t xml:space="preserve"> X509Digest – XML Syntax</w:t>
        </w:r>
        <w:r>
          <w:rPr>
            <w:noProof/>
            <w:webHidden/>
          </w:rPr>
          <w:tab/>
        </w:r>
        <w:r>
          <w:rPr>
            <w:noProof/>
            <w:webHidden/>
          </w:rPr>
          <w:fldChar w:fldCharType="begin"/>
        </w:r>
        <w:r>
          <w:rPr>
            <w:noProof/>
            <w:webHidden/>
          </w:rPr>
          <w:instrText xml:space="preserve"> PAGEREF _Toc8854665 \h </w:instrText>
        </w:r>
        <w:r>
          <w:rPr>
            <w:noProof/>
            <w:webHidden/>
          </w:rPr>
        </w:r>
      </w:ins>
      <w:r>
        <w:rPr>
          <w:noProof/>
          <w:webHidden/>
        </w:rPr>
        <w:fldChar w:fldCharType="separate"/>
      </w:r>
      <w:ins w:id="383" w:author="Andreas Kuehne" w:date="2019-05-15T23:15:00Z">
        <w:r>
          <w:rPr>
            <w:noProof/>
            <w:webHidden/>
          </w:rPr>
          <w:t>67</w:t>
        </w:r>
        <w:r>
          <w:rPr>
            <w:noProof/>
            <w:webHidden/>
          </w:rPr>
          <w:fldChar w:fldCharType="end"/>
        </w:r>
        <w:r w:rsidRPr="00EC1282">
          <w:rPr>
            <w:rStyle w:val="Hyperlink"/>
            <w:noProof/>
          </w:rPr>
          <w:fldChar w:fldCharType="end"/>
        </w:r>
      </w:ins>
    </w:p>
    <w:p w14:paraId="33B2C885" w14:textId="6BE962B7" w:rsidR="000048E7" w:rsidRDefault="000048E7">
      <w:pPr>
        <w:pStyle w:val="Verzeichnis3"/>
        <w:tabs>
          <w:tab w:val="right" w:leader="dot" w:pos="9350"/>
        </w:tabs>
        <w:rPr>
          <w:ins w:id="384" w:author="Andreas Kuehne" w:date="2019-05-15T23:15:00Z"/>
          <w:rFonts w:asciiTheme="minorHAnsi" w:eastAsiaTheme="minorEastAsia" w:hAnsiTheme="minorHAnsi" w:cstheme="minorBidi"/>
          <w:noProof/>
          <w:sz w:val="22"/>
          <w:szCs w:val="22"/>
          <w:lang w:val="en-GB" w:eastAsia="en-GB"/>
        </w:rPr>
      </w:pPr>
      <w:ins w:id="38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"_Toc8854666"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4.4.14</w:t>
        </w:r>
        <w:r w:rsidRPr="00EC1282">
          <w:rPr>
            <w:rStyle w:val="Hyperlink"/>
            <w:noProof/>
          </w:rPr>
          <w:t xml:space="preserve"> Component PropertiesHolder</w:t>
        </w:r>
        <w:r>
          <w:rPr>
            <w:noProof/>
            <w:webHidden/>
          </w:rPr>
          <w:tab/>
        </w:r>
        <w:r>
          <w:rPr>
            <w:noProof/>
            <w:webHidden/>
          </w:rPr>
          <w:fldChar w:fldCharType="begin"/>
        </w:r>
        <w:r>
          <w:rPr>
            <w:noProof/>
            <w:webHidden/>
          </w:rPr>
          <w:instrText xml:space="preserve"> PAGEREF _Toc8854666 \h </w:instrText>
        </w:r>
        <w:r>
          <w:rPr>
            <w:noProof/>
            <w:webHidden/>
          </w:rPr>
        </w:r>
      </w:ins>
      <w:r>
        <w:rPr>
          <w:noProof/>
          <w:webHidden/>
        </w:rPr>
        <w:fldChar w:fldCharType="separate"/>
      </w:r>
      <w:ins w:id="386" w:author="Andreas Kuehne" w:date="2019-05-15T23:15:00Z">
        <w:r>
          <w:rPr>
            <w:noProof/>
            <w:webHidden/>
          </w:rPr>
          <w:t>67</w:t>
        </w:r>
        <w:r>
          <w:rPr>
            <w:noProof/>
            <w:webHidden/>
          </w:rPr>
          <w:fldChar w:fldCharType="end"/>
        </w:r>
        <w:r w:rsidRPr="00EC1282">
          <w:rPr>
            <w:rStyle w:val="Hyperlink"/>
            <w:noProof/>
          </w:rPr>
          <w:fldChar w:fldCharType="end"/>
        </w:r>
      </w:ins>
    </w:p>
    <w:p w14:paraId="6CC371BA" w14:textId="4E032555" w:rsidR="000048E7" w:rsidRDefault="000048E7">
      <w:pPr>
        <w:pStyle w:val="Verzeichnis4"/>
        <w:tabs>
          <w:tab w:val="right" w:leader="dot" w:pos="9350"/>
        </w:tabs>
        <w:rPr>
          <w:ins w:id="387" w:author="Andreas Kuehne" w:date="2019-05-15T23:15:00Z"/>
          <w:rFonts w:asciiTheme="minorHAnsi" w:eastAsiaTheme="minorEastAsia" w:hAnsiTheme="minorHAnsi" w:cstheme="minorBidi"/>
          <w:noProof/>
          <w:sz w:val="22"/>
          <w:szCs w:val="22"/>
          <w:lang w:val="en-GB" w:eastAsia="en-GB"/>
        </w:rPr>
      </w:pPr>
      <w:ins w:id="38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"_Toc8854667"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4.4.14.1</w:t>
        </w:r>
        <w:r w:rsidRPr="00EC1282">
          <w:rPr>
            <w:rStyle w:val="Hyperlink"/>
            <w:noProof/>
          </w:rPr>
          <w:t xml:space="preserve"> PropertiesHolder – JSON Syntax</w:t>
        </w:r>
        <w:r>
          <w:rPr>
            <w:noProof/>
            <w:webHidden/>
          </w:rPr>
          <w:tab/>
        </w:r>
        <w:r>
          <w:rPr>
            <w:noProof/>
            <w:webHidden/>
          </w:rPr>
          <w:fldChar w:fldCharType="begin"/>
        </w:r>
        <w:r>
          <w:rPr>
            <w:noProof/>
            <w:webHidden/>
          </w:rPr>
          <w:instrText xml:space="preserve"> PAGEREF _Toc8854667 \h </w:instrText>
        </w:r>
        <w:r>
          <w:rPr>
            <w:noProof/>
            <w:webHidden/>
          </w:rPr>
        </w:r>
      </w:ins>
      <w:r>
        <w:rPr>
          <w:noProof/>
          <w:webHidden/>
        </w:rPr>
        <w:fldChar w:fldCharType="separate"/>
      </w:r>
      <w:ins w:id="389" w:author="Andreas Kuehne" w:date="2019-05-15T23:15:00Z">
        <w:r>
          <w:rPr>
            <w:noProof/>
            <w:webHidden/>
          </w:rPr>
          <w:t>67</w:t>
        </w:r>
        <w:r>
          <w:rPr>
            <w:noProof/>
            <w:webHidden/>
          </w:rPr>
          <w:fldChar w:fldCharType="end"/>
        </w:r>
        <w:r w:rsidRPr="00EC1282">
          <w:rPr>
            <w:rStyle w:val="Hyperlink"/>
            <w:noProof/>
          </w:rPr>
          <w:fldChar w:fldCharType="end"/>
        </w:r>
      </w:ins>
    </w:p>
    <w:p w14:paraId="20EEDD7D" w14:textId="7E1AF4EE" w:rsidR="000048E7" w:rsidRDefault="000048E7">
      <w:pPr>
        <w:pStyle w:val="Verzeichnis4"/>
        <w:tabs>
          <w:tab w:val="right" w:leader="dot" w:pos="9350"/>
        </w:tabs>
        <w:rPr>
          <w:ins w:id="390" w:author="Andreas Kuehne" w:date="2019-05-15T23:15:00Z"/>
          <w:rFonts w:asciiTheme="minorHAnsi" w:eastAsiaTheme="minorEastAsia" w:hAnsiTheme="minorHAnsi" w:cstheme="minorBidi"/>
          <w:noProof/>
          <w:sz w:val="22"/>
          <w:szCs w:val="22"/>
          <w:lang w:val="en-GB" w:eastAsia="en-GB"/>
        </w:rPr>
      </w:pPr>
      <w:ins w:id="39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"_Toc8854668"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4.4.14.2</w:t>
        </w:r>
        <w:r w:rsidRPr="00EC1282">
          <w:rPr>
            <w:rStyle w:val="Hyperlink"/>
            <w:noProof/>
          </w:rPr>
          <w:t xml:space="preserve"> PropertiesHolder – XML Syntax</w:t>
        </w:r>
        <w:r>
          <w:rPr>
            <w:noProof/>
            <w:webHidden/>
          </w:rPr>
          <w:tab/>
        </w:r>
        <w:r>
          <w:rPr>
            <w:noProof/>
            <w:webHidden/>
          </w:rPr>
          <w:fldChar w:fldCharType="begin"/>
        </w:r>
        <w:r>
          <w:rPr>
            <w:noProof/>
            <w:webHidden/>
          </w:rPr>
          <w:instrText xml:space="preserve"> PAGEREF _Toc8854668 \h </w:instrText>
        </w:r>
        <w:r>
          <w:rPr>
            <w:noProof/>
            <w:webHidden/>
          </w:rPr>
        </w:r>
      </w:ins>
      <w:r>
        <w:rPr>
          <w:noProof/>
          <w:webHidden/>
        </w:rPr>
        <w:fldChar w:fldCharType="separate"/>
      </w:r>
      <w:ins w:id="392" w:author="Andreas Kuehne" w:date="2019-05-15T23:15:00Z">
        <w:r>
          <w:rPr>
            <w:noProof/>
            <w:webHidden/>
          </w:rPr>
          <w:t>68</w:t>
        </w:r>
        <w:r>
          <w:rPr>
            <w:noProof/>
            <w:webHidden/>
          </w:rPr>
          <w:fldChar w:fldCharType="end"/>
        </w:r>
        <w:r w:rsidRPr="00EC1282">
          <w:rPr>
            <w:rStyle w:val="Hyperlink"/>
            <w:noProof/>
          </w:rPr>
          <w:fldChar w:fldCharType="end"/>
        </w:r>
      </w:ins>
    </w:p>
    <w:p w14:paraId="06B3D410" w14:textId="6E70D772" w:rsidR="000048E7" w:rsidRDefault="000048E7">
      <w:pPr>
        <w:pStyle w:val="Verzeichnis3"/>
        <w:tabs>
          <w:tab w:val="right" w:leader="dot" w:pos="9350"/>
        </w:tabs>
        <w:rPr>
          <w:ins w:id="393" w:author="Andreas Kuehne" w:date="2019-05-15T23:15:00Z"/>
          <w:rFonts w:asciiTheme="minorHAnsi" w:eastAsiaTheme="minorEastAsia" w:hAnsiTheme="minorHAnsi" w:cstheme="minorBidi"/>
          <w:noProof/>
          <w:sz w:val="22"/>
          <w:szCs w:val="22"/>
          <w:lang w:val="en-GB" w:eastAsia="en-GB"/>
        </w:rPr>
      </w:pPr>
      <w:ins w:id="39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"_Toc8854669"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4.4.15</w:t>
        </w:r>
        <w:r w:rsidRPr="00EC1282">
          <w:rPr>
            <w:rStyle w:val="Hyperlink"/>
            <w:noProof/>
          </w:rPr>
          <w:t xml:space="preserve"> Component Properties</w:t>
        </w:r>
        <w:r>
          <w:rPr>
            <w:noProof/>
            <w:webHidden/>
          </w:rPr>
          <w:tab/>
        </w:r>
        <w:r>
          <w:rPr>
            <w:noProof/>
            <w:webHidden/>
          </w:rPr>
          <w:fldChar w:fldCharType="begin"/>
        </w:r>
        <w:r>
          <w:rPr>
            <w:noProof/>
            <w:webHidden/>
          </w:rPr>
          <w:instrText xml:space="preserve"> PAGEREF _Toc8854669 \h </w:instrText>
        </w:r>
        <w:r>
          <w:rPr>
            <w:noProof/>
            <w:webHidden/>
          </w:rPr>
        </w:r>
      </w:ins>
      <w:r>
        <w:rPr>
          <w:noProof/>
          <w:webHidden/>
        </w:rPr>
        <w:fldChar w:fldCharType="separate"/>
      </w:r>
      <w:ins w:id="395" w:author="Andreas Kuehne" w:date="2019-05-15T23:15:00Z">
        <w:r>
          <w:rPr>
            <w:noProof/>
            <w:webHidden/>
          </w:rPr>
          <w:t>68</w:t>
        </w:r>
        <w:r>
          <w:rPr>
            <w:noProof/>
            <w:webHidden/>
          </w:rPr>
          <w:fldChar w:fldCharType="end"/>
        </w:r>
        <w:r w:rsidRPr="00EC1282">
          <w:rPr>
            <w:rStyle w:val="Hyperlink"/>
            <w:noProof/>
          </w:rPr>
          <w:fldChar w:fldCharType="end"/>
        </w:r>
      </w:ins>
    </w:p>
    <w:p w14:paraId="3BDB2083" w14:textId="199F8E0E" w:rsidR="000048E7" w:rsidRDefault="000048E7">
      <w:pPr>
        <w:pStyle w:val="Verzeichnis4"/>
        <w:tabs>
          <w:tab w:val="right" w:leader="dot" w:pos="9350"/>
        </w:tabs>
        <w:rPr>
          <w:ins w:id="396" w:author="Andreas Kuehne" w:date="2019-05-15T23:15:00Z"/>
          <w:rFonts w:asciiTheme="minorHAnsi" w:eastAsiaTheme="minorEastAsia" w:hAnsiTheme="minorHAnsi" w:cstheme="minorBidi"/>
          <w:noProof/>
          <w:sz w:val="22"/>
          <w:szCs w:val="22"/>
          <w:lang w:val="en-GB" w:eastAsia="en-GB"/>
        </w:rPr>
      </w:pPr>
      <w:ins w:id="39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"_Toc8854670"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4.4.15.1</w:t>
        </w:r>
        <w:r w:rsidRPr="00EC1282">
          <w:rPr>
            <w:rStyle w:val="Hyperlink"/>
            <w:noProof/>
          </w:rPr>
          <w:t xml:space="preserve"> Properties – JSON Syntax</w:t>
        </w:r>
        <w:r>
          <w:rPr>
            <w:noProof/>
            <w:webHidden/>
          </w:rPr>
          <w:tab/>
        </w:r>
        <w:r>
          <w:rPr>
            <w:noProof/>
            <w:webHidden/>
          </w:rPr>
          <w:fldChar w:fldCharType="begin"/>
        </w:r>
        <w:r>
          <w:rPr>
            <w:noProof/>
            <w:webHidden/>
          </w:rPr>
          <w:instrText xml:space="preserve"> PAGEREF _Toc8854670 \h </w:instrText>
        </w:r>
        <w:r>
          <w:rPr>
            <w:noProof/>
            <w:webHidden/>
          </w:rPr>
        </w:r>
      </w:ins>
      <w:r>
        <w:rPr>
          <w:noProof/>
          <w:webHidden/>
        </w:rPr>
        <w:fldChar w:fldCharType="separate"/>
      </w:r>
      <w:ins w:id="398" w:author="Andreas Kuehne" w:date="2019-05-15T23:15:00Z">
        <w:r>
          <w:rPr>
            <w:noProof/>
            <w:webHidden/>
          </w:rPr>
          <w:t>68</w:t>
        </w:r>
        <w:r>
          <w:rPr>
            <w:noProof/>
            <w:webHidden/>
          </w:rPr>
          <w:fldChar w:fldCharType="end"/>
        </w:r>
        <w:r w:rsidRPr="00EC1282">
          <w:rPr>
            <w:rStyle w:val="Hyperlink"/>
            <w:noProof/>
          </w:rPr>
          <w:fldChar w:fldCharType="end"/>
        </w:r>
      </w:ins>
    </w:p>
    <w:p w14:paraId="607B0BFE" w14:textId="49E244D7" w:rsidR="000048E7" w:rsidRDefault="000048E7">
      <w:pPr>
        <w:pStyle w:val="Verzeichnis4"/>
        <w:tabs>
          <w:tab w:val="right" w:leader="dot" w:pos="9350"/>
        </w:tabs>
        <w:rPr>
          <w:ins w:id="399" w:author="Andreas Kuehne" w:date="2019-05-15T23:15:00Z"/>
          <w:rFonts w:asciiTheme="minorHAnsi" w:eastAsiaTheme="minorEastAsia" w:hAnsiTheme="minorHAnsi" w:cstheme="minorBidi"/>
          <w:noProof/>
          <w:sz w:val="22"/>
          <w:szCs w:val="22"/>
          <w:lang w:val="en-GB" w:eastAsia="en-GB"/>
        </w:rPr>
      </w:pPr>
      <w:ins w:id="40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"_Toc8854671"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4.4.15.2</w:t>
        </w:r>
        <w:r w:rsidRPr="00EC1282">
          <w:rPr>
            <w:rStyle w:val="Hyperlink"/>
            <w:noProof/>
          </w:rPr>
          <w:t xml:space="preserve"> Properties – XML Syntax</w:t>
        </w:r>
        <w:r>
          <w:rPr>
            <w:noProof/>
            <w:webHidden/>
          </w:rPr>
          <w:tab/>
        </w:r>
        <w:r>
          <w:rPr>
            <w:noProof/>
            <w:webHidden/>
          </w:rPr>
          <w:fldChar w:fldCharType="begin"/>
        </w:r>
        <w:r>
          <w:rPr>
            <w:noProof/>
            <w:webHidden/>
          </w:rPr>
          <w:instrText xml:space="preserve"> PAGEREF _Toc8854671 \h </w:instrText>
        </w:r>
        <w:r>
          <w:rPr>
            <w:noProof/>
            <w:webHidden/>
          </w:rPr>
        </w:r>
      </w:ins>
      <w:r>
        <w:rPr>
          <w:noProof/>
          <w:webHidden/>
        </w:rPr>
        <w:fldChar w:fldCharType="separate"/>
      </w:r>
      <w:ins w:id="401" w:author="Andreas Kuehne" w:date="2019-05-15T23:15:00Z">
        <w:r>
          <w:rPr>
            <w:noProof/>
            <w:webHidden/>
          </w:rPr>
          <w:t>69</w:t>
        </w:r>
        <w:r>
          <w:rPr>
            <w:noProof/>
            <w:webHidden/>
          </w:rPr>
          <w:fldChar w:fldCharType="end"/>
        </w:r>
        <w:r w:rsidRPr="00EC1282">
          <w:rPr>
            <w:rStyle w:val="Hyperlink"/>
            <w:noProof/>
          </w:rPr>
          <w:fldChar w:fldCharType="end"/>
        </w:r>
      </w:ins>
    </w:p>
    <w:p w14:paraId="6B87F746" w14:textId="795D841E" w:rsidR="000048E7" w:rsidRDefault="000048E7">
      <w:pPr>
        <w:pStyle w:val="Verzeichnis3"/>
        <w:tabs>
          <w:tab w:val="right" w:leader="dot" w:pos="9350"/>
        </w:tabs>
        <w:rPr>
          <w:ins w:id="402" w:author="Andreas Kuehne" w:date="2019-05-15T23:15:00Z"/>
          <w:rFonts w:asciiTheme="minorHAnsi" w:eastAsiaTheme="minorEastAsia" w:hAnsiTheme="minorHAnsi" w:cstheme="minorBidi"/>
          <w:noProof/>
          <w:sz w:val="22"/>
          <w:szCs w:val="22"/>
          <w:lang w:val="en-GB" w:eastAsia="en-GB"/>
        </w:rPr>
      </w:pPr>
      <w:ins w:id="40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"_Toc8854672"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4.4.16</w:t>
        </w:r>
        <w:r w:rsidRPr="00EC1282">
          <w:rPr>
            <w:rStyle w:val="Hyperlink"/>
            <w:noProof/>
          </w:rPr>
          <w:t xml:space="preserve"> Component Property</w:t>
        </w:r>
        <w:r>
          <w:rPr>
            <w:noProof/>
            <w:webHidden/>
          </w:rPr>
          <w:tab/>
        </w:r>
        <w:r>
          <w:rPr>
            <w:noProof/>
            <w:webHidden/>
          </w:rPr>
          <w:fldChar w:fldCharType="begin"/>
        </w:r>
        <w:r>
          <w:rPr>
            <w:noProof/>
            <w:webHidden/>
          </w:rPr>
          <w:instrText xml:space="preserve"> PAGEREF _Toc8854672 \h </w:instrText>
        </w:r>
        <w:r>
          <w:rPr>
            <w:noProof/>
            <w:webHidden/>
          </w:rPr>
        </w:r>
      </w:ins>
      <w:r>
        <w:rPr>
          <w:noProof/>
          <w:webHidden/>
        </w:rPr>
        <w:fldChar w:fldCharType="separate"/>
      </w:r>
      <w:ins w:id="404" w:author="Andreas Kuehne" w:date="2019-05-15T23:15:00Z">
        <w:r>
          <w:rPr>
            <w:noProof/>
            <w:webHidden/>
          </w:rPr>
          <w:t>69</w:t>
        </w:r>
        <w:r>
          <w:rPr>
            <w:noProof/>
            <w:webHidden/>
          </w:rPr>
          <w:fldChar w:fldCharType="end"/>
        </w:r>
        <w:r w:rsidRPr="00EC1282">
          <w:rPr>
            <w:rStyle w:val="Hyperlink"/>
            <w:noProof/>
          </w:rPr>
          <w:fldChar w:fldCharType="end"/>
        </w:r>
      </w:ins>
    </w:p>
    <w:p w14:paraId="5A2616C3" w14:textId="3BEAF8F0" w:rsidR="000048E7" w:rsidRDefault="000048E7">
      <w:pPr>
        <w:pStyle w:val="Verzeichnis4"/>
        <w:tabs>
          <w:tab w:val="right" w:leader="dot" w:pos="9350"/>
        </w:tabs>
        <w:rPr>
          <w:ins w:id="405" w:author="Andreas Kuehne" w:date="2019-05-15T23:15:00Z"/>
          <w:rFonts w:asciiTheme="minorHAnsi" w:eastAsiaTheme="minorEastAsia" w:hAnsiTheme="minorHAnsi" w:cstheme="minorBidi"/>
          <w:noProof/>
          <w:sz w:val="22"/>
          <w:szCs w:val="22"/>
          <w:lang w:val="en-GB" w:eastAsia="en-GB"/>
        </w:rPr>
      </w:pPr>
      <w:ins w:id="40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"_Toc8854673"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4.4.16.1</w:t>
        </w:r>
        <w:r w:rsidRPr="00EC1282">
          <w:rPr>
            <w:rStyle w:val="Hyperlink"/>
            <w:noProof/>
          </w:rPr>
          <w:t xml:space="preserve"> Property – JSON Syntax</w:t>
        </w:r>
        <w:r>
          <w:rPr>
            <w:noProof/>
            <w:webHidden/>
          </w:rPr>
          <w:tab/>
        </w:r>
        <w:r>
          <w:rPr>
            <w:noProof/>
            <w:webHidden/>
          </w:rPr>
          <w:fldChar w:fldCharType="begin"/>
        </w:r>
        <w:r>
          <w:rPr>
            <w:noProof/>
            <w:webHidden/>
          </w:rPr>
          <w:instrText xml:space="preserve"> PAGEREF _Toc8854673 \h </w:instrText>
        </w:r>
        <w:r>
          <w:rPr>
            <w:noProof/>
            <w:webHidden/>
          </w:rPr>
        </w:r>
      </w:ins>
      <w:r>
        <w:rPr>
          <w:noProof/>
          <w:webHidden/>
        </w:rPr>
        <w:fldChar w:fldCharType="separate"/>
      </w:r>
      <w:ins w:id="407" w:author="Andreas Kuehne" w:date="2019-05-15T23:15:00Z">
        <w:r>
          <w:rPr>
            <w:noProof/>
            <w:webHidden/>
          </w:rPr>
          <w:t>69</w:t>
        </w:r>
        <w:r>
          <w:rPr>
            <w:noProof/>
            <w:webHidden/>
          </w:rPr>
          <w:fldChar w:fldCharType="end"/>
        </w:r>
        <w:r w:rsidRPr="00EC1282">
          <w:rPr>
            <w:rStyle w:val="Hyperlink"/>
            <w:noProof/>
          </w:rPr>
          <w:fldChar w:fldCharType="end"/>
        </w:r>
      </w:ins>
    </w:p>
    <w:p w14:paraId="02442B0F" w14:textId="5C3C6D61" w:rsidR="000048E7" w:rsidRDefault="000048E7">
      <w:pPr>
        <w:pStyle w:val="Verzeichnis4"/>
        <w:tabs>
          <w:tab w:val="right" w:leader="dot" w:pos="9350"/>
        </w:tabs>
        <w:rPr>
          <w:ins w:id="408" w:author="Andreas Kuehne" w:date="2019-05-15T23:15:00Z"/>
          <w:rFonts w:asciiTheme="minorHAnsi" w:eastAsiaTheme="minorEastAsia" w:hAnsiTheme="minorHAnsi" w:cstheme="minorBidi"/>
          <w:noProof/>
          <w:sz w:val="22"/>
          <w:szCs w:val="22"/>
          <w:lang w:val="en-GB" w:eastAsia="en-GB"/>
        </w:rPr>
      </w:pPr>
      <w:ins w:id="40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"_Toc8854674"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4.4.16.2</w:t>
        </w:r>
        <w:r w:rsidRPr="00EC1282">
          <w:rPr>
            <w:rStyle w:val="Hyperlink"/>
            <w:noProof/>
          </w:rPr>
          <w:t xml:space="preserve"> Property – XML Syntax</w:t>
        </w:r>
        <w:r>
          <w:rPr>
            <w:noProof/>
            <w:webHidden/>
          </w:rPr>
          <w:tab/>
        </w:r>
        <w:r>
          <w:rPr>
            <w:noProof/>
            <w:webHidden/>
          </w:rPr>
          <w:fldChar w:fldCharType="begin"/>
        </w:r>
        <w:r>
          <w:rPr>
            <w:noProof/>
            <w:webHidden/>
          </w:rPr>
          <w:instrText xml:space="preserve"> PAGEREF _Toc8854674 \h </w:instrText>
        </w:r>
        <w:r>
          <w:rPr>
            <w:noProof/>
            <w:webHidden/>
          </w:rPr>
        </w:r>
      </w:ins>
      <w:r>
        <w:rPr>
          <w:noProof/>
          <w:webHidden/>
        </w:rPr>
        <w:fldChar w:fldCharType="separate"/>
      </w:r>
      <w:ins w:id="410" w:author="Andreas Kuehne" w:date="2019-05-15T23:15:00Z">
        <w:r>
          <w:rPr>
            <w:noProof/>
            <w:webHidden/>
          </w:rPr>
          <w:t>70</w:t>
        </w:r>
        <w:r>
          <w:rPr>
            <w:noProof/>
            <w:webHidden/>
          </w:rPr>
          <w:fldChar w:fldCharType="end"/>
        </w:r>
        <w:r w:rsidRPr="00EC1282">
          <w:rPr>
            <w:rStyle w:val="Hyperlink"/>
            <w:noProof/>
          </w:rPr>
          <w:fldChar w:fldCharType="end"/>
        </w:r>
      </w:ins>
    </w:p>
    <w:p w14:paraId="0C34875D" w14:textId="2BC74929" w:rsidR="000048E7" w:rsidRDefault="000048E7">
      <w:pPr>
        <w:pStyle w:val="Verzeichnis3"/>
        <w:tabs>
          <w:tab w:val="right" w:leader="dot" w:pos="9350"/>
        </w:tabs>
        <w:rPr>
          <w:ins w:id="411" w:author="Andreas Kuehne" w:date="2019-05-15T23:15:00Z"/>
          <w:rFonts w:asciiTheme="minorHAnsi" w:eastAsiaTheme="minorEastAsia" w:hAnsiTheme="minorHAnsi" w:cstheme="minorBidi"/>
          <w:noProof/>
          <w:sz w:val="22"/>
          <w:szCs w:val="22"/>
          <w:lang w:val="en-GB" w:eastAsia="en-GB"/>
        </w:rPr>
      </w:pPr>
      <w:ins w:id="41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"_Toc8854675"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4.4.17</w:t>
        </w:r>
        <w:r w:rsidRPr="00EC1282">
          <w:rPr>
            <w:rStyle w:val="Hyperlink"/>
            <w:noProof/>
          </w:rPr>
          <w:t xml:space="preserve"> Component IncludeObject</w:t>
        </w:r>
        <w:r>
          <w:rPr>
            <w:noProof/>
            <w:webHidden/>
          </w:rPr>
          <w:tab/>
        </w:r>
        <w:r>
          <w:rPr>
            <w:noProof/>
            <w:webHidden/>
          </w:rPr>
          <w:fldChar w:fldCharType="begin"/>
        </w:r>
        <w:r>
          <w:rPr>
            <w:noProof/>
            <w:webHidden/>
          </w:rPr>
          <w:instrText xml:space="preserve"> PAGEREF _Toc8854675 \h </w:instrText>
        </w:r>
        <w:r>
          <w:rPr>
            <w:noProof/>
            <w:webHidden/>
          </w:rPr>
        </w:r>
      </w:ins>
      <w:r>
        <w:rPr>
          <w:noProof/>
          <w:webHidden/>
        </w:rPr>
        <w:fldChar w:fldCharType="separate"/>
      </w:r>
      <w:ins w:id="413" w:author="Andreas Kuehne" w:date="2019-05-15T23:15:00Z">
        <w:r>
          <w:rPr>
            <w:noProof/>
            <w:webHidden/>
          </w:rPr>
          <w:t>70</w:t>
        </w:r>
        <w:r>
          <w:rPr>
            <w:noProof/>
            <w:webHidden/>
          </w:rPr>
          <w:fldChar w:fldCharType="end"/>
        </w:r>
        <w:r w:rsidRPr="00EC1282">
          <w:rPr>
            <w:rStyle w:val="Hyperlink"/>
            <w:noProof/>
          </w:rPr>
          <w:fldChar w:fldCharType="end"/>
        </w:r>
      </w:ins>
    </w:p>
    <w:p w14:paraId="5639B501" w14:textId="48FF7279" w:rsidR="000048E7" w:rsidRDefault="000048E7">
      <w:pPr>
        <w:pStyle w:val="Verzeichnis4"/>
        <w:tabs>
          <w:tab w:val="right" w:leader="dot" w:pos="9350"/>
        </w:tabs>
        <w:rPr>
          <w:ins w:id="414" w:author="Andreas Kuehne" w:date="2019-05-15T23:15:00Z"/>
          <w:rFonts w:asciiTheme="minorHAnsi" w:eastAsiaTheme="minorEastAsia" w:hAnsiTheme="minorHAnsi" w:cstheme="minorBidi"/>
          <w:noProof/>
          <w:sz w:val="22"/>
          <w:szCs w:val="22"/>
          <w:lang w:val="en-GB" w:eastAsia="en-GB"/>
        </w:rPr>
      </w:pPr>
      <w:ins w:id="41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"_Toc8854676"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4.4.17.1</w:t>
        </w:r>
        <w:r w:rsidRPr="00EC1282">
          <w:rPr>
            <w:rStyle w:val="Hyperlink"/>
            <w:noProof/>
          </w:rPr>
          <w:t xml:space="preserve"> IncludeObject – JSON Syntax</w:t>
        </w:r>
        <w:r>
          <w:rPr>
            <w:noProof/>
            <w:webHidden/>
          </w:rPr>
          <w:tab/>
        </w:r>
        <w:r>
          <w:rPr>
            <w:noProof/>
            <w:webHidden/>
          </w:rPr>
          <w:fldChar w:fldCharType="begin"/>
        </w:r>
        <w:r>
          <w:rPr>
            <w:noProof/>
            <w:webHidden/>
          </w:rPr>
          <w:instrText xml:space="preserve"> PAGEREF _Toc8854676 \h </w:instrText>
        </w:r>
        <w:r>
          <w:rPr>
            <w:noProof/>
            <w:webHidden/>
          </w:rPr>
        </w:r>
      </w:ins>
      <w:r>
        <w:rPr>
          <w:noProof/>
          <w:webHidden/>
        </w:rPr>
        <w:fldChar w:fldCharType="separate"/>
      </w:r>
      <w:ins w:id="416" w:author="Andreas Kuehne" w:date="2019-05-15T23:15:00Z">
        <w:r>
          <w:rPr>
            <w:noProof/>
            <w:webHidden/>
          </w:rPr>
          <w:t>71</w:t>
        </w:r>
        <w:r>
          <w:rPr>
            <w:noProof/>
            <w:webHidden/>
          </w:rPr>
          <w:fldChar w:fldCharType="end"/>
        </w:r>
        <w:r w:rsidRPr="00EC1282">
          <w:rPr>
            <w:rStyle w:val="Hyperlink"/>
            <w:noProof/>
          </w:rPr>
          <w:fldChar w:fldCharType="end"/>
        </w:r>
      </w:ins>
    </w:p>
    <w:p w14:paraId="7EE1DD5D" w14:textId="026AD8B9" w:rsidR="000048E7" w:rsidRDefault="000048E7">
      <w:pPr>
        <w:pStyle w:val="Verzeichnis4"/>
        <w:tabs>
          <w:tab w:val="right" w:leader="dot" w:pos="9350"/>
        </w:tabs>
        <w:rPr>
          <w:ins w:id="417" w:author="Andreas Kuehne" w:date="2019-05-15T23:15:00Z"/>
          <w:rFonts w:asciiTheme="minorHAnsi" w:eastAsiaTheme="minorEastAsia" w:hAnsiTheme="minorHAnsi" w:cstheme="minorBidi"/>
          <w:noProof/>
          <w:sz w:val="22"/>
          <w:szCs w:val="22"/>
          <w:lang w:val="en-GB" w:eastAsia="en-GB"/>
        </w:rPr>
      </w:pPr>
      <w:ins w:id="41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"_Toc8854677"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4.4.17.2</w:t>
        </w:r>
        <w:r w:rsidRPr="00EC1282">
          <w:rPr>
            <w:rStyle w:val="Hyperlink"/>
            <w:noProof/>
          </w:rPr>
          <w:t xml:space="preserve"> IncludeObject – XML Syntax</w:t>
        </w:r>
        <w:r>
          <w:rPr>
            <w:noProof/>
            <w:webHidden/>
          </w:rPr>
          <w:tab/>
        </w:r>
        <w:r>
          <w:rPr>
            <w:noProof/>
            <w:webHidden/>
          </w:rPr>
          <w:fldChar w:fldCharType="begin"/>
        </w:r>
        <w:r>
          <w:rPr>
            <w:noProof/>
            <w:webHidden/>
          </w:rPr>
          <w:instrText xml:space="preserve"> PAGEREF _Toc8854677 \h </w:instrText>
        </w:r>
        <w:r>
          <w:rPr>
            <w:noProof/>
            <w:webHidden/>
          </w:rPr>
        </w:r>
      </w:ins>
      <w:r>
        <w:rPr>
          <w:noProof/>
          <w:webHidden/>
        </w:rPr>
        <w:fldChar w:fldCharType="separate"/>
      </w:r>
      <w:ins w:id="419" w:author="Andreas Kuehne" w:date="2019-05-15T23:15:00Z">
        <w:r>
          <w:rPr>
            <w:noProof/>
            <w:webHidden/>
          </w:rPr>
          <w:t>72</w:t>
        </w:r>
        <w:r>
          <w:rPr>
            <w:noProof/>
            <w:webHidden/>
          </w:rPr>
          <w:fldChar w:fldCharType="end"/>
        </w:r>
        <w:r w:rsidRPr="00EC1282">
          <w:rPr>
            <w:rStyle w:val="Hyperlink"/>
            <w:noProof/>
          </w:rPr>
          <w:fldChar w:fldCharType="end"/>
        </w:r>
      </w:ins>
    </w:p>
    <w:p w14:paraId="39F62CED" w14:textId="460DCC75" w:rsidR="000048E7" w:rsidRDefault="000048E7">
      <w:pPr>
        <w:pStyle w:val="Verzeichnis3"/>
        <w:tabs>
          <w:tab w:val="right" w:leader="dot" w:pos="9350"/>
        </w:tabs>
        <w:rPr>
          <w:ins w:id="420" w:author="Andreas Kuehne" w:date="2019-05-15T23:15:00Z"/>
          <w:rFonts w:asciiTheme="minorHAnsi" w:eastAsiaTheme="minorEastAsia" w:hAnsiTheme="minorHAnsi" w:cstheme="minorBidi"/>
          <w:noProof/>
          <w:sz w:val="22"/>
          <w:szCs w:val="22"/>
          <w:lang w:val="en-GB" w:eastAsia="en-GB"/>
        </w:rPr>
      </w:pPr>
      <w:ins w:id="421" w:author="Andreas Kuehne" w:date="2019-05-15T23:15:00Z">
        <w:r w:rsidRPr="00EC1282">
          <w:rPr>
            <w:rStyle w:val="Hyperlink"/>
            <w:noProof/>
          </w:rPr>
          <w:lastRenderedPageBreak/>
          <w:fldChar w:fldCharType="begin"/>
        </w:r>
        <w:r w:rsidRPr="00EC1282">
          <w:rPr>
            <w:rStyle w:val="Hyperlink"/>
            <w:noProof/>
          </w:rPr>
          <w:instrText xml:space="preserve"> </w:instrText>
        </w:r>
        <w:r>
          <w:rPr>
            <w:noProof/>
          </w:rPr>
          <w:instrText>HYPERLINK \l "_Toc8854678"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4.4.18</w:t>
        </w:r>
        <w:r w:rsidRPr="00EC1282">
          <w:rPr>
            <w:rStyle w:val="Hyperlink"/>
            <w:noProof/>
          </w:rPr>
          <w:t xml:space="preserve"> Component SignaturePlacement</w:t>
        </w:r>
        <w:r>
          <w:rPr>
            <w:noProof/>
            <w:webHidden/>
          </w:rPr>
          <w:tab/>
        </w:r>
        <w:r>
          <w:rPr>
            <w:noProof/>
            <w:webHidden/>
          </w:rPr>
          <w:fldChar w:fldCharType="begin"/>
        </w:r>
        <w:r>
          <w:rPr>
            <w:noProof/>
            <w:webHidden/>
          </w:rPr>
          <w:instrText xml:space="preserve"> PAGEREF _Toc8854678 \h </w:instrText>
        </w:r>
        <w:r>
          <w:rPr>
            <w:noProof/>
            <w:webHidden/>
          </w:rPr>
        </w:r>
      </w:ins>
      <w:r>
        <w:rPr>
          <w:noProof/>
          <w:webHidden/>
        </w:rPr>
        <w:fldChar w:fldCharType="separate"/>
      </w:r>
      <w:ins w:id="422" w:author="Andreas Kuehne" w:date="2019-05-15T23:15:00Z">
        <w:r>
          <w:rPr>
            <w:noProof/>
            <w:webHidden/>
          </w:rPr>
          <w:t>72</w:t>
        </w:r>
        <w:r>
          <w:rPr>
            <w:noProof/>
            <w:webHidden/>
          </w:rPr>
          <w:fldChar w:fldCharType="end"/>
        </w:r>
        <w:r w:rsidRPr="00EC1282">
          <w:rPr>
            <w:rStyle w:val="Hyperlink"/>
            <w:noProof/>
          </w:rPr>
          <w:fldChar w:fldCharType="end"/>
        </w:r>
      </w:ins>
    </w:p>
    <w:p w14:paraId="3426488E" w14:textId="009E1D5C" w:rsidR="000048E7" w:rsidRDefault="000048E7">
      <w:pPr>
        <w:pStyle w:val="Verzeichnis4"/>
        <w:tabs>
          <w:tab w:val="right" w:leader="dot" w:pos="9350"/>
        </w:tabs>
        <w:rPr>
          <w:ins w:id="423" w:author="Andreas Kuehne" w:date="2019-05-15T23:15:00Z"/>
          <w:rFonts w:asciiTheme="minorHAnsi" w:eastAsiaTheme="minorEastAsia" w:hAnsiTheme="minorHAnsi" w:cstheme="minorBidi"/>
          <w:noProof/>
          <w:sz w:val="22"/>
          <w:szCs w:val="22"/>
          <w:lang w:val="en-GB" w:eastAsia="en-GB"/>
        </w:rPr>
      </w:pPr>
      <w:ins w:id="42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"_Toc8854679"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4.4.18.1</w:t>
        </w:r>
        <w:r w:rsidRPr="00EC1282">
          <w:rPr>
            <w:rStyle w:val="Hyperlink"/>
            <w:noProof/>
          </w:rPr>
          <w:t xml:space="preserve"> SignaturePlacement – JSON Syntax</w:t>
        </w:r>
        <w:r>
          <w:rPr>
            <w:noProof/>
            <w:webHidden/>
          </w:rPr>
          <w:tab/>
        </w:r>
        <w:r>
          <w:rPr>
            <w:noProof/>
            <w:webHidden/>
          </w:rPr>
          <w:fldChar w:fldCharType="begin"/>
        </w:r>
        <w:r>
          <w:rPr>
            <w:noProof/>
            <w:webHidden/>
          </w:rPr>
          <w:instrText xml:space="preserve"> PAGEREF _Toc8854679 \h </w:instrText>
        </w:r>
        <w:r>
          <w:rPr>
            <w:noProof/>
            <w:webHidden/>
          </w:rPr>
        </w:r>
      </w:ins>
      <w:r>
        <w:rPr>
          <w:noProof/>
          <w:webHidden/>
        </w:rPr>
        <w:fldChar w:fldCharType="separate"/>
      </w:r>
      <w:ins w:id="425" w:author="Andreas Kuehne" w:date="2019-05-15T23:15:00Z">
        <w:r>
          <w:rPr>
            <w:noProof/>
            <w:webHidden/>
          </w:rPr>
          <w:t>72</w:t>
        </w:r>
        <w:r>
          <w:rPr>
            <w:noProof/>
            <w:webHidden/>
          </w:rPr>
          <w:fldChar w:fldCharType="end"/>
        </w:r>
        <w:r w:rsidRPr="00EC1282">
          <w:rPr>
            <w:rStyle w:val="Hyperlink"/>
            <w:noProof/>
          </w:rPr>
          <w:fldChar w:fldCharType="end"/>
        </w:r>
      </w:ins>
    </w:p>
    <w:p w14:paraId="3BBA3BDD" w14:textId="1DDD0632" w:rsidR="000048E7" w:rsidRDefault="000048E7">
      <w:pPr>
        <w:pStyle w:val="Verzeichnis4"/>
        <w:tabs>
          <w:tab w:val="right" w:leader="dot" w:pos="9350"/>
        </w:tabs>
        <w:rPr>
          <w:ins w:id="426" w:author="Andreas Kuehne" w:date="2019-05-15T23:15:00Z"/>
          <w:rFonts w:asciiTheme="minorHAnsi" w:eastAsiaTheme="minorEastAsia" w:hAnsiTheme="minorHAnsi" w:cstheme="minorBidi"/>
          <w:noProof/>
          <w:sz w:val="22"/>
          <w:szCs w:val="22"/>
          <w:lang w:val="en-GB" w:eastAsia="en-GB"/>
        </w:rPr>
      </w:pPr>
      <w:ins w:id="42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"_Toc8854680"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4.4.18.2</w:t>
        </w:r>
        <w:r w:rsidRPr="00EC1282">
          <w:rPr>
            <w:rStyle w:val="Hyperlink"/>
            <w:noProof/>
          </w:rPr>
          <w:t xml:space="preserve"> SignaturePlacement – XML Syntax</w:t>
        </w:r>
        <w:r>
          <w:rPr>
            <w:noProof/>
            <w:webHidden/>
          </w:rPr>
          <w:tab/>
        </w:r>
        <w:r>
          <w:rPr>
            <w:noProof/>
            <w:webHidden/>
          </w:rPr>
          <w:fldChar w:fldCharType="begin"/>
        </w:r>
        <w:r>
          <w:rPr>
            <w:noProof/>
            <w:webHidden/>
          </w:rPr>
          <w:instrText xml:space="preserve"> PAGEREF _Toc8854680 \h </w:instrText>
        </w:r>
        <w:r>
          <w:rPr>
            <w:noProof/>
            <w:webHidden/>
          </w:rPr>
        </w:r>
      </w:ins>
      <w:r>
        <w:rPr>
          <w:noProof/>
          <w:webHidden/>
        </w:rPr>
        <w:fldChar w:fldCharType="separate"/>
      </w:r>
      <w:ins w:id="428" w:author="Andreas Kuehne" w:date="2019-05-15T23:15:00Z">
        <w:r>
          <w:rPr>
            <w:noProof/>
            <w:webHidden/>
          </w:rPr>
          <w:t>73</w:t>
        </w:r>
        <w:r>
          <w:rPr>
            <w:noProof/>
            <w:webHidden/>
          </w:rPr>
          <w:fldChar w:fldCharType="end"/>
        </w:r>
        <w:r w:rsidRPr="00EC1282">
          <w:rPr>
            <w:rStyle w:val="Hyperlink"/>
            <w:noProof/>
          </w:rPr>
          <w:fldChar w:fldCharType="end"/>
        </w:r>
      </w:ins>
    </w:p>
    <w:p w14:paraId="729763AD" w14:textId="5A979A26" w:rsidR="000048E7" w:rsidRDefault="000048E7">
      <w:pPr>
        <w:pStyle w:val="Verzeichnis3"/>
        <w:tabs>
          <w:tab w:val="right" w:leader="dot" w:pos="9350"/>
        </w:tabs>
        <w:rPr>
          <w:ins w:id="429" w:author="Andreas Kuehne" w:date="2019-05-15T23:15:00Z"/>
          <w:rFonts w:asciiTheme="minorHAnsi" w:eastAsiaTheme="minorEastAsia" w:hAnsiTheme="minorHAnsi" w:cstheme="minorBidi"/>
          <w:noProof/>
          <w:sz w:val="22"/>
          <w:szCs w:val="22"/>
          <w:lang w:val="en-GB" w:eastAsia="en-GB"/>
        </w:rPr>
      </w:pPr>
      <w:ins w:id="43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"_Toc8854681"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4.4.19</w:t>
        </w:r>
        <w:r w:rsidRPr="00EC1282">
          <w:rPr>
            <w:rStyle w:val="Hyperlink"/>
            <w:noProof/>
          </w:rPr>
          <w:t xml:space="preserve"> Component DocumentWithSignature</w:t>
        </w:r>
        <w:r>
          <w:rPr>
            <w:noProof/>
            <w:webHidden/>
          </w:rPr>
          <w:tab/>
        </w:r>
        <w:r>
          <w:rPr>
            <w:noProof/>
            <w:webHidden/>
          </w:rPr>
          <w:fldChar w:fldCharType="begin"/>
        </w:r>
        <w:r>
          <w:rPr>
            <w:noProof/>
            <w:webHidden/>
          </w:rPr>
          <w:instrText xml:space="preserve"> PAGEREF _Toc8854681 \h </w:instrText>
        </w:r>
        <w:r>
          <w:rPr>
            <w:noProof/>
            <w:webHidden/>
          </w:rPr>
        </w:r>
      </w:ins>
      <w:r>
        <w:rPr>
          <w:noProof/>
          <w:webHidden/>
        </w:rPr>
        <w:fldChar w:fldCharType="separate"/>
      </w:r>
      <w:ins w:id="431" w:author="Andreas Kuehne" w:date="2019-05-15T23:15:00Z">
        <w:r>
          <w:rPr>
            <w:noProof/>
            <w:webHidden/>
          </w:rPr>
          <w:t>74</w:t>
        </w:r>
        <w:r>
          <w:rPr>
            <w:noProof/>
            <w:webHidden/>
          </w:rPr>
          <w:fldChar w:fldCharType="end"/>
        </w:r>
        <w:r w:rsidRPr="00EC1282">
          <w:rPr>
            <w:rStyle w:val="Hyperlink"/>
            <w:noProof/>
          </w:rPr>
          <w:fldChar w:fldCharType="end"/>
        </w:r>
      </w:ins>
    </w:p>
    <w:p w14:paraId="34D7CE3F" w14:textId="317776E8" w:rsidR="000048E7" w:rsidRDefault="000048E7">
      <w:pPr>
        <w:pStyle w:val="Verzeichnis4"/>
        <w:tabs>
          <w:tab w:val="right" w:leader="dot" w:pos="9350"/>
        </w:tabs>
        <w:rPr>
          <w:ins w:id="432" w:author="Andreas Kuehne" w:date="2019-05-15T23:15:00Z"/>
          <w:rFonts w:asciiTheme="minorHAnsi" w:eastAsiaTheme="minorEastAsia" w:hAnsiTheme="minorHAnsi" w:cstheme="minorBidi"/>
          <w:noProof/>
          <w:sz w:val="22"/>
          <w:szCs w:val="22"/>
          <w:lang w:val="en-GB" w:eastAsia="en-GB"/>
        </w:rPr>
      </w:pPr>
      <w:ins w:id="43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"_Toc8854682"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4.4.19.1</w:t>
        </w:r>
        <w:r w:rsidRPr="00EC1282">
          <w:rPr>
            <w:rStyle w:val="Hyperlink"/>
            <w:noProof/>
          </w:rPr>
          <w:t xml:space="preserve"> DocumentWithSignature – JSON Syntax</w:t>
        </w:r>
        <w:r>
          <w:rPr>
            <w:noProof/>
            <w:webHidden/>
          </w:rPr>
          <w:tab/>
        </w:r>
        <w:r>
          <w:rPr>
            <w:noProof/>
            <w:webHidden/>
          </w:rPr>
          <w:fldChar w:fldCharType="begin"/>
        </w:r>
        <w:r>
          <w:rPr>
            <w:noProof/>
            <w:webHidden/>
          </w:rPr>
          <w:instrText xml:space="preserve"> PAGEREF _Toc8854682 \h </w:instrText>
        </w:r>
        <w:r>
          <w:rPr>
            <w:noProof/>
            <w:webHidden/>
          </w:rPr>
        </w:r>
      </w:ins>
      <w:r>
        <w:rPr>
          <w:noProof/>
          <w:webHidden/>
        </w:rPr>
        <w:fldChar w:fldCharType="separate"/>
      </w:r>
      <w:ins w:id="434" w:author="Andreas Kuehne" w:date="2019-05-15T23:15:00Z">
        <w:r>
          <w:rPr>
            <w:noProof/>
            <w:webHidden/>
          </w:rPr>
          <w:t>74</w:t>
        </w:r>
        <w:r>
          <w:rPr>
            <w:noProof/>
            <w:webHidden/>
          </w:rPr>
          <w:fldChar w:fldCharType="end"/>
        </w:r>
        <w:r w:rsidRPr="00EC1282">
          <w:rPr>
            <w:rStyle w:val="Hyperlink"/>
            <w:noProof/>
          </w:rPr>
          <w:fldChar w:fldCharType="end"/>
        </w:r>
      </w:ins>
    </w:p>
    <w:p w14:paraId="56101E07" w14:textId="74DFFB70" w:rsidR="000048E7" w:rsidRDefault="000048E7">
      <w:pPr>
        <w:pStyle w:val="Verzeichnis4"/>
        <w:tabs>
          <w:tab w:val="right" w:leader="dot" w:pos="9350"/>
        </w:tabs>
        <w:rPr>
          <w:ins w:id="435" w:author="Andreas Kuehne" w:date="2019-05-15T23:15:00Z"/>
          <w:rFonts w:asciiTheme="minorHAnsi" w:eastAsiaTheme="minorEastAsia" w:hAnsiTheme="minorHAnsi" w:cstheme="minorBidi"/>
          <w:noProof/>
          <w:sz w:val="22"/>
          <w:szCs w:val="22"/>
          <w:lang w:val="en-GB" w:eastAsia="en-GB"/>
        </w:rPr>
      </w:pPr>
      <w:ins w:id="43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"_Toc8854683"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4.4.19.2</w:t>
        </w:r>
        <w:r w:rsidRPr="00EC1282">
          <w:rPr>
            <w:rStyle w:val="Hyperlink"/>
            <w:noProof/>
          </w:rPr>
          <w:t xml:space="preserve"> DocumentWithSignature – XML Syntax</w:t>
        </w:r>
        <w:r>
          <w:rPr>
            <w:noProof/>
            <w:webHidden/>
          </w:rPr>
          <w:tab/>
        </w:r>
        <w:r>
          <w:rPr>
            <w:noProof/>
            <w:webHidden/>
          </w:rPr>
          <w:fldChar w:fldCharType="begin"/>
        </w:r>
        <w:r>
          <w:rPr>
            <w:noProof/>
            <w:webHidden/>
          </w:rPr>
          <w:instrText xml:space="preserve"> PAGEREF _Toc8854683 \h </w:instrText>
        </w:r>
        <w:r>
          <w:rPr>
            <w:noProof/>
            <w:webHidden/>
          </w:rPr>
        </w:r>
      </w:ins>
      <w:r>
        <w:rPr>
          <w:noProof/>
          <w:webHidden/>
        </w:rPr>
        <w:fldChar w:fldCharType="separate"/>
      </w:r>
      <w:ins w:id="437" w:author="Andreas Kuehne" w:date="2019-05-15T23:15:00Z">
        <w:r>
          <w:rPr>
            <w:noProof/>
            <w:webHidden/>
          </w:rPr>
          <w:t>74</w:t>
        </w:r>
        <w:r>
          <w:rPr>
            <w:noProof/>
            <w:webHidden/>
          </w:rPr>
          <w:fldChar w:fldCharType="end"/>
        </w:r>
        <w:r w:rsidRPr="00EC1282">
          <w:rPr>
            <w:rStyle w:val="Hyperlink"/>
            <w:noProof/>
          </w:rPr>
          <w:fldChar w:fldCharType="end"/>
        </w:r>
      </w:ins>
    </w:p>
    <w:p w14:paraId="435CD5E6" w14:textId="16B465BC" w:rsidR="000048E7" w:rsidRDefault="000048E7">
      <w:pPr>
        <w:pStyle w:val="Verzeichnis3"/>
        <w:tabs>
          <w:tab w:val="right" w:leader="dot" w:pos="9350"/>
        </w:tabs>
        <w:rPr>
          <w:ins w:id="438" w:author="Andreas Kuehne" w:date="2019-05-15T23:15:00Z"/>
          <w:rFonts w:asciiTheme="minorHAnsi" w:eastAsiaTheme="minorEastAsia" w:hAnsiTheme="minorHAnsi" w:cstheme="minorBidi"/>
          <w:noProof/>
          <w:sz w:val="22"/>
          <w:szCs w:val="22"/>
          <w:lang w:val="en-GB" w:eastAsia="en-GB"/>
        </w:rPr>
      </w:pPr>
      <w:ins w:id="43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"_Toc8854684"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4.4.20</w:t>
        </w:r>
        <w:r w:rsidRPr="00EC1282">
          <w:rPr>
            <w:rStyle w:val="Hyperlink"/>
            <w:noProof/>
          </w:rPr>
          <w:t xml:space="preserve"> Component SignedReferences</w:t>
        </w:r>
        <w:r>
          <w:rPr>
            <w:noProof/>
            <w:webHidden/>
          </w:rPr>
          <w:tab/>
        </w:r>
        <w:r>
          <w:rPr>
            <w:noProof/>
            <w:webHidden/>
          </w:rPr>
          <w:fldChar w:fldCharType="begin"/>
        </w:r>
        <w:r>
          <w:rPr>
            <w:noProof/>
            <w:webHidden/>
          </w:rPr>
          <w:instrText xml:space="preserve"> PAGEREF _Toc8854684 \h </w:instrText>
        </w:r>
        <w:r>
          <w:rPr>
            <w:noProof/>
            <w:webHidden/>
          </w:rPr>
        </w:r>
      </w:ins>
      <w:r>
        <w:rPr>
          <w:noProof/>
          <w:webHidden/>
        </w:rPr>
        <w:fldChar w:fldCharType="separate"/>
      </w:r>
      <w:ins w:id="440" w:author="Andreas Kuehne" w:date="2019-05-15T23:15:00Z">
        <w:r>
          <w:rPr>
            <w:noProof/>
            <w:webHidden/>
          </w:rPr>
          <w:t>75</w:t>
        </w:r>
        <w:r>
          <w:rPr>
            <w:noProof/>
            <w:webHidden/>
          </w:rPr>
          <w:fldChar w:fldCharType="end"/>
        </w:r>
        <w:r w:rsidRPr="00EC1282">
          <w:rPr>
            <w:rStyle w:val="Hyperlink"/>
            <w:noProof/>
          </w:rPr>
          <w:fldChar w:fldCharType="end"/>
        </w:r>
      </w:ins>
    </w:p>
    <w:p w14:paraId="5B86ACD9" w14:textId="2516785D" w:rsidR="000048E7" w:rsidRDefault="000048E7">
      <w:pPr>
        <w:pStyle w:val="Verzeichnis4"/>
        <w:tabs>
          <w:tab w:val="right" w:leader="dot" w:pos="9350"/>
        </w:tabs>
        <w:rPr>
          <w:ins w:id="441" w:author="Andreas Kuehne" w:date="2019-05-15T23:15:00Z"/>
          <w:rFonts w:asciiTheme="minorHAnsi" w:eastAsiaTheme="minorEastAsia" w:hAnsiTheme="minorHAnsi" w:cstheme="minorBidi"/>
          <w:noProof/>
          <w:sz w:val="22"/>
          <w:szCs w:val="22"/>
          <w:lang w:val="en-GB" w:eastAsia="en-GB"/>
        </w:rPr>
      </w:pPr>
      <w:ins w:id="44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"_Toc8854685"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4.4.20.1</w:t>
        </w:r>
        <w:r w:rsidRPr="00EC1282">
          <w:rPr>
            <w:rStyle w:val="Hyperlink"/>
            <w:noProof/>
          </w:rPr>
          <w:t xml:space="preserve"> SignedReferences – JSON Syntax</w:t>
        </w:r>
        <w:r>
          <w:rPr>
            <w:noProof/>
            <w:webHidden/>
          </w:rPr>
          <w:tab/>
        </w:r>
        <w:r>
          <w:rPr>
            <w:noProof/>
            <w:webHidden/>
          </w:rPr>
          <w:fldChar w:fldCharType="begin"/>
        </w:r>
        <w:r>
          <w:rPr>
            <w:noProof/>
            <w:webHidden/>
          </w:rPr>
          <w:instrText xml:space="preserve"> PAGEREF _Toc8854685 \h </w:instrText>
        </w:r>
        <w:r>
          <w:rPr>
            <w:noProof/>
            <w:webHidden/>
          </w:rPr>
        </w:r>
      </w:ins>
      <w:r>
        <w:rPr>
          <w:noProof/>
          <w:webHidden/>
        </w:rPr>
        <w:fldChar w:fldCharType="separate"/>
      </w:r>
      <w:ins w:id="443" w:author="Andreas Kuehne" w:date="2019-05-15T23:15:00Z">
        <w:r>
          <w:rPr>
            <w:noProof/>
            <w:webHidden/>
          </w:rPr>
          <w:t>75</w:t>
        </w:r>
        <w:r>
          <w:rPr>
            <w:noProof/>
            <w:webHidden/>
          </w:rPr>
          <w:fldChar w:fldCharType="end"/>
        </w:r>
        <w:r w:rsidRPr="00EC1282">
          <w:rPr>
            <w:rStyle w:val="Hyperlink"/>
            <w:noProof/>
          </w:rPr>
          <w:fldChar w:fldCharType="end"/>
        </w:r>
      </w:ins>
    </w:p>
    <w:p w14:paraId="58A1E7EF" w14:textId="1CAE1F4B" w:rsidR="000048E7" w:rsidRDefault="000048E7">
      <w:pPr>
        <w:pStyle w:val="Verzeichnis4"/>
        <w:tabs>
          <w:tab w:val="right" w:leader="dot" w:pos="9350"/>
        </w:tabs>
        <w:rPr>
          <w:ins w:id="444" w:author="Andreas Kuehne" w:date="2019-05-15T23:15:00Z"/>
          <w:rFonts w:asciiTheme="minorHAnsi" w:eastAsiaTheme="minorEastAsia" w:hAnsiTheme="minorHAnsi" w:cstheme="minorBidi"/>
          <w:noProof/>
          <w:sz w:val="22"/>
          <w:szCs w:val="22"/>
          <w:lang w:val="en-GB" w:eastAsia="en-GB"/>
        </w:rPr>
      </w:pPr>
      <w:ins w:id="44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"_Toc8854686"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4.4.20.2</w:t>
        </w:r>
        <w:r w:rsidRPr="00EC1282">
          <w:rPr>
            <w:rStyle w:val="Hyperlink"/>
            <w:noProof/>
          </w:rPr>
          <w:t xml:space="preserve"> SignedReferences – XML Syntax</w:t>
        </w:r>
        <w:r>
          <w:rPr>
            <w:noProof/>
            <w:webHidden/>
          </w:rPr>
          <w:tab/>
        </w:r>
        <w:r>
          <w:rPr>
            <w:noProof/>
            <w:webHidden/>
          </w:rPr>
          <w:fldChar w:fldCharType="begin"/>
        </w:r>
        <w:r>
          <w:rPr>
            <w:noProof/>
            <w:webHidden/>
          </w:rPr>
          <w:instrText xml:space="preserve"> PAGEREF _Toc8854686 \h </w:instrText>
        </w:r>
        <w:r>
          <w:rPr>
            <w:noProof/>
            <w:webHidden/>
          </w:rPr>
        </w:r>
      </w:ins>
      <w:r>
        <w:rPr>
          <w:noProof/>
          <w:webHidden/>
        </w:rPr>
        <w:fldChar w:fldCharType="separate"/>
      </w:r>
      <w:ins w:id="446" w:author="Andreas Kuehne" w:date="2019-05-15T23:15:00Z">
        <w:r>
          <w:rPr>
            <w:noProof/>
            <w:webHidden/>
          </w:rPr>
          <w:t>75</w:t>
        </w:r>
        <w:r>
          <w:rPr>
            <w:noProof/>
            <w:webHidden/>
          </w:rPr>
          <w:fldChar w:fldCharType="end"/>
        </w:r>
        <w:r w:rsidRPr="00EC1282">
          <w:rPr>
            <w:rStyle w:val="Hyperlink"/>
            <w:noProof/>
          </w:rPr>
          <w:fldChar w:fldCharType="end"/>
        </w:r>
      </w:ins>
    </w:p>
    <w:p w14:paraId="564B9344" w14:textId="7ABCA6F6" w:rsidR="000048E7" w:rsidRDefault="000048E7">
      <w:pPr>
        <w:pStyle w:val="Verzeichnis3"/>
        <w:tabs>
          <w:tab w:val="right" w:leader="dot" w:pos="9350"/>
        </w:tabs>
        <w:rPr>
          <w:ins w:id="447" w:author="Andreas Kuehne" w:date="2019-05-15T23:15:00Z"/>
          <w:rFonts w:asciiTheme="minorHAnsi" w:eastAsiaTheme="minorEastAsia" w:hAnsiTheme="minorHAnsi" w:cstheme="minorBidi"/>
          <w:noProof/>
          <w:sz w:val="22"/>
          <w:szCs w:val="22"/>
          <w:lang w:val="en-GB" w:eastAsia="en-GB"/>
        </w:rPr>
      </w:pPr>
      <w:ins w:id="44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"_Toc8854687"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4.4.21</w:t>
        </w:r>
        <w:r w:rsidRPr="00EC1282">
          <w:rPr>
            <w:rStyle w:val="Hyperlink"/>
            <w:noProof/>
          </w:rPr>
          <w:t xml:space="preserve"> Component SignedReference</w:t>
        </w:r>
        <w:r>
          <w:rPr>
            <w:noProof/>
            <w:webHidden/>
          </w:rPr>
          <w:tab/>
        </w:r>
        <w:r>
          <w:rPr>
            <w:noProof/>
            <w:webHidden/>
          </w:rPr>
          <w:fldChar w:fldCharType="begin"/>
        </w:r>
        <w:r>
          <w:rPr>
            <w:noProof/>
            <w:webHidden/>
          </w:rPr>
          <w:instrText xml:space="preserve"> PAGEREF _Toc8854687 \h </w:instrText>
        </w:r>
        <w:r>
          <w:rPr>
            <w:noProof/>
            <w:webHidden/>
          </w:rPr>
        </w:r>
      </w:ins>
      <w:r>
        <w:rPr>
          <w:noProof/>
          <w:webHidden/>
        </w:rPr>
        <w:fldChar w:fldCharType="separate"/>
      </w:r>
      <w:ins w:id="449" w:author="Andreas Kuehne" w:date="2019-05-15T23:15:00Z">
        <w:r>
          <w:rPr>
            <w:noProof/>
            <w:webHidden/>
          </w:rPr>
          <w:t>76</w:t>
        </w:r>
        <w:r>
          <w:rPr>
            <w:noProof/>
            <w:webHidden/>
          </w:rPr>
          <w:fldChar w:fldCharType="end"/>
        </w:r>
        <w:r w:rsidRPr="00EC1282">
          <w:rPr>
            <w:rStyle w:val="Hyperlink"/>
            <w:noProof/>
          </w:rPr>
          <w:fldChar w:fldCharType="end"/>
        </w:r>
      </w:ins>
    </w:p>
    <w:p w14:paraId="2C5D7092" w14:textId="1AC64B45" w:rsidR="000048E7" w:rsidRDefault="000048E7">
      <w:pPr>
        <w:pStyle w:val="Verzeichnis4"/>
        <w:tabs>
          <w:tab w:val="right" w:leader="dot" w:pos="9350"/>
        </w:tabs>
        <w:rPr>
          <w:ins w:id="450" w:author="Andreas Kuehne" w:date="2019-05-15T23:15:00Z"/>
          <w:rFonts w:asciiTheme="minorHAnsi" w:eastAsiaTheme="minorEastAsia" w:hAnsiTheme="minorHAnsi" w:cstheme="minorBidi"/>
          <w:noProof/>
          <w:sz w:val="22"/>
          <w:szCs w:val="22"/>
          <w:lang w:val="en-GB" w:eastAsia="en-GB"/>
        </w:rPr>
      </w:pPr>
      <w:ins w:id="45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"_Toc8854688"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4.4.21.1</w:t>
        </w:r>
        <w:r w:rsidRPr="00EC1282">
          <w:rPr>
            <w:rStyle w:val="Hyperlink"/>
            <w:noProof/>
          </w:rPr>
          <w:t xml:space="preserve"> SignedReference – JSON Syntax</w:t>
        </w:r>
        <w:r>
          <w:rPr>
            <w:noProof/>
            <w:webHidden/>
          </w:rPr>
          <w:tab/>
        </w:r>
        <w:r>
          <w:rPr>
            <w:noProof/>
            <w:webHidden/>
          </w:rPr>
          <w:fldChar w:fldCharType="begin"/>
        </w:r>
        <w:r>
          <w:rPr>
            <w:noProof/>
            <w:webHidden/>
          </w:rPr>
          <w:instrText xml:space="preserve"> PAGEREF _Toc8854688 \h </w:instrText>
        </w:r>
        <w:r>
          <w:rPr>
            <w:noProof/>
            <w:webHidden/>
          </w:rPr>
        </w:r>
      </w:ins>
      <w:r>
        <w:rPr>
          <w:noProof/>
          <w:webHidden/>
        </w:rPr>
        <w:fldChar w:fldCharType="separate"/>
      </w:r>
      <w:ins w:id="452" w:author="Andreas Kuehne" w:date="2019-05-15T23:15:00Z">
        <w:r>
          <w:rPr>
            <w:noProof/>
            <w:webHidden/>
          </w:rPr>
          <w:t>76</w:t>
        </w:r>
        <w:r>
          <w:rPr>
            <w:noProof/>
            <w:webHidden/>
          </w:rPr>
          <w:fldChar w:fldCharType="end"/>
        </w:r>
        <w:r w:rsidRPr="00EC1282">
          <w:rPr>
            <w:rStyle w:val="Hyperlink"/>
            <w:noProof/>
          </w:rPr>
          <w:fldChar w:fldCharType="end"/>
        </w:r>
      </w:ins>
    </w:p>
    <w:p w14:paraId="17B454DA" w14:textId="73878F76" w:rsidR="000048E7" w:rsidRDefault="000048E7">
      <w:pPr>
        <w:pStyle w:val="Verzeichnis4"/>
        <w:tabs>
          <w:tab w:val="right" w:leader="dot" w:pos="9350"/>
        </w:tabs>
        <w:rPr>
          <w:ins w:id="453" w:author="Andreas Kuehne" w:date="2019-05-15T23:15:00Z"/>
          <w:rFonts w:asciiTheme="minorHAnsi" w:eastAsiaTheme="minorEastAsia" w:hAnsiTheme="minorHAnsi" w:cstheme="minorBidi"/>
          <w:noProof/>
          <w:sz w:val="22"/>
          <w:szCs w:val="22"/>
          <w:lang w:val="en-GB" w:eastAsia="en-GB"/>
        </w:rPr>
      </w:pPr>
      <w:ins w:id="45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"_Toc8854689"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4.4.21.2</w:t>
        </w:r>
        <w:r w:rsidRPr="00EC1282">
          <w:rPr>
            <w:rStyle w:val="Hyperlink"/>
            <w:noProof/>
          </w:rPr>
          <w:t xml:space="preserve"> SignedReference – XML Syntax</w:t>
        </w:r>
        <w:r>
          <w:rPr>
            <w:noProof/>
            <w:webHidden/>
          </w:rPr>
          <w:tab/>
        </w:r>
        <w:r>
          <w:rPr>
            <w:noProof/>
            <w:webHidden/>
          </w:rPr>
          <w:fldChar w:fldCharType="begin"/>
        </w:r>
        <w:r>
          <w:rPr>
            <w:noProof/>
            <w:webHidden/>
          </w:rPr>
          <w:instrText xml:space="preserve"> PAGEREF _Toc8854689 \h </w:instrText>
        </w:r>
        <w:r>
          <w:rPr>
            <w:noProof/>
            <w:webHidden/>
          </w:rPr>
        </w:r>
      </w:ins>
      <w:r>
        <w:rPr>
          <w:noProof/>
          <w:webHidden/>
        </w:rPr>
        <w:fldChar w:fldCharType="separate"/>
      </w:r>
      <w:ins w:id="455" w:author="Andreas Kuehne" w:date="2019-05-15T23:15:00Z">
        <w:r>
          <w:rPr>
            <w:noProof/>
            <w:webHidden/>
          </w:rPr>
          <w:t>77</w:t>
        </w:r>
        <w:r>
          <w:rPr>
            <w:noProof/>
            <w:webHidden/>
          </w:rPr>
          <w:fldChar w:fldCharType="end"/>
        </w:r>
        <w:r w:rsidRPr="00EC1282">
          <w:rPr>
            <w:rStyle w:val="Hyperlink"/>
            <w:noProof/>
          </w:rPr>
          <w:fldChar w:fldCharType="end"/>
        </w:r>
      </w:ins>
    </w:p>
    <w:p w14:paraId="7C27F16E" w14:textId="33E6E6E2" w:rsidR="000048E7" w:rsidRDefault="000048E7">
      <w:pPr>
        <w:pStyle w:val="Verzeichnis3"/>
        <w:tabs>
          <w:tab w:val="right" w:leader="dot" w:pos="9350"/>
        </w:tabs>
        <w:rPr>
          <w:ins w:id="456" w:author="Andreas Kuehne" w:date="2019-05-15T23:15:00Z"/>
          <w:rFonts w:asciiTheme="minorHAnsi" w:eastAsiaTheme="minorEastAsia" w:hAnsiTheme="minorHAnsi" w:cstheme="minorBidi"/>
          <w:noProof/>
          <w:sz w:val="22"/>
          <w:szCs w:val="22"/>
          <w:lang w:val="en-GB" w:eastAsia="en-GB"/>
        </w:rPr>
      </w:pPr>
      <w:ins w:id="45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"_Toc8854690"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4.4.22</w:t>
        </w:r>
        <w:r w:rsidRPr="00EC1282">
          <w:rPr>
            <w:rStyle w:val="Hyperlink"/>
            <w:noProof/>
          </w:rPr>
          <w:t xml:space="preserve"> Component VerifyManifestResults</w:t>
        </w:r>
        <w:r>
          <w:rPr>
            <w:noProof/>
            <w:webHidden/>
          </w:rPr>
          <w:tab/>
        </w:r>
        <w:r>
          <w:rPr>
            <w:noProof/>
            <w:webHidden/>
          </w:rPr>
          <w:fldChar w:fldCharType="begin"/>
        </w:r>
        <w:r>
          <w:rPr>
            <w:noProof/>
            <w:webHidden/>
          </w:rPr>
          <w:instrText xml:space="preserve"> PAGEREF _Toc8854690 \h </w:instrText>
        </w:r>
        <w:r>
          <w:rPr>
            <w:noProof/>
            <w:webHidden/>
          </w:rPr>
        </w:r>
      </w:ins>
      <w:r>
        <w:rPr>
          <w:noProof/>
          <w:webHidden/>
        </w:rPr>
        <w:fldChar w:fldCharType="separate"/>
      </w:r>
      <w:ins w:id="458" w:author="Andreas Kuehne" w:date="2019-05-15T23:15:00Z">
        <w:r>
          <w:rPr>
            <w:noProof/>
            <w:webHidden/>
          </w:rPr>
          <w:t>77</w:t>
        </w:r>
        <w:r>
          <w:rPr>
            <w:noProof/>
            <w:webHidden/>
          </w:rPr>
          <w:fldChar w:fldCharType="end"/>
        </w:r>
        <w:r w:rsidRPr="00EC1282">
          <w:rPr>
            <w:rStyle w:val="Hyperlink"/>
            <w:noProof/>
          </w:rPr>
          <w:fldChar w:fldCharType="end"/>
        </w:r>
      </w:ins>
    </w:p>
    <w:p w14:paraId="2365F8AE" w14:textId="650F67EC" w:rsidR="000048E7" w:rsidRDefault="000048E7">
      <w:pPr>
        <w:pStyle w:val="Verzeichnis4"/>
        <w:tabs>
          <w:tab w:val="right" w:leader="dot" w:pos="9350"/>
        </w:tabs>
        <w:rPr>
          <w:ins w:id="459" w:author="Andreas Kuehne" w:date="2019-05-15T23:15:00Z"/>
          <w:rFonts w:asciiTheme="minorHAnsi" w:eastAsiaTheme="minorEastAsia" w:hAnsiTheme="minorHAnsi" w:cstheme="minorBidi"/>
          <w:noProof/>
          <w:sz w:val="22"/>
          <w:szCs w:val="22"/>
          <w:lang w:val="en-GB" w:eastAsia="en-GB"/>
        </w:rPr>
      </w:pPr>
      <w:ins w:id="46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"_Toc8854691"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4.4.22.1</w:t>
        </w:r>
        <w:r w:rsidRPr="00EC1282">
          <w:rPr>
            <w:rStyle w:val="Hyperlink"/>
            <w:noProof/>
          </w:rPr>
          <w:t xml:space="preserve"> VerifyManifestResults – JSON Syntax</w:t>
        </w:r>
        <w:r>
          <w:rPr>
            <w:noProof/>
            <w:webHidden/>
          </w:rPr>
          <w:tab/>
        </w:r>
        <w:r>
          <w:rPr>
            <w:noProof/>
            <w:webHidden/>
          </w:rPr>
          <w:fldChar w:fldCharType="begin"/>
        </w:r>
        <w:r>
          <w:rPr>
            <w:noProof/>
            <w:webHidden/>
          </w:rPr>
          <w:instrText xml:space="preserve"> PAGEREF _Toc8854691 \h </w:instrText>
        </w:r>
        <w:r>
          <w:rPr>
            <w:noProof/>
            <w:webHidden/>
          </w:rPr>
        </w:r>
      </w:ins>
      <w:r>
        <w:rPr>
          <w:noProof/>
          <w:webHidden/>
        </w:rPr>
        <w:fldChar w:fldCharType="separate"/>
      </w:r>
      <w:ins w:id="461" w:author="Andreas Kuehne" w:date="2019-05-15T23:15:00Z">
        <w:r>
          <w:rPr>
            <w:noProof/>
            <w:webHidden/>
          </w:rPr>
          <w:t>77</w:t>
        </w:r>
        <w:r>
          <w:rPr>
            <w:noProof/>
            <w:webHidden/>
          </w:rPr>
          <w:fldChar w:fldCharType="end"/>
        </w:r>
        <w:r w:rsidRPr="00EC1282">
          <w:rPr>
            <w:rStyle w:val="Hyperlink"/>
            <w:noProof/>
          </w:rPr>
          <w:fldChar w:fldCharType="end"/>
        </w:r>
      </w:ins>
    </w:p>
    <w:p w14:paraId="1A01FE75" w14:textId="1675B48F" w:rsidR="000048E7" w:rsidRDefault="000048E7">
      <w:pPr>
        <w:pStyle w:val="Verzeichnis4"/>
        <w:tabs>
          <w:tab w:val="right" w:leader="dot" w:pos="9350"/>
        </w:tabs>
        <w:rPr>
          <w:ins w:id="462" w:author="Andreas Kuehne" w:date="2019-05-15T23:15:00Z"/>
          <w:rFonts w:asciiTheme="minorHAnsi" w:eastAsiaTheme="minorEastAsia" w:hAnsiTheme="minorHAnsi" w:cstheme="minorBidi"/>
          <w:noProof/>
          <w:sz w:val="22"/>
          <w:szCs w:val="22"/>
          <w:lang w:val="en-GB" w:eastAsia="en-GB"/>
        </w:rPr>
      </w:pPr>
      <w:ins w:id="46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"_Toc8854692"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4.4.22.2</w:t>
        </w:r>
        <w:r w:rsidRPr="00EC1282">
          <w:rPr>
            <w:rStyle w:val="Hyperlink"/>
            <w:noProof/>
          </w:rPr>
          <w:t xml:space="preserve"> VerifyManifestResults – XML Syntax</w:t>
        </w:r>
        <w:r>
          <w:rPr>
            <w:noProof/>
            <w:webHidden/>
          </w:rPr>
          <w:tab/>
        </w:r>
        <w:r>
          <w:rPr>
            <w:noProof/>
            <w:webHidden/>
          </w:rPr>
          <w:fldChar w:fldCharType="begin"/>
        </w:r>
        <w:r>
          <w:rPr>
            <w:noProof/>
            <w:webHidden/>
          </w:rPr>
          <w:instrText xml:space="preserve"> PAGEREF _Toc8854692 \h </w:instrText>
        </w:r>
        <w:r>
          <w:rPr>
            <w:noProof/>
            <w:webHidden/>
          </w:rPr>
        </w:r>
      </w:ins>
      <w:r>
        <w:rPr>
          <w:noProof/>
          <w:webHidden/>
        </w:rPr>
        <w:fldChar w:fldCharType="separate"/>
      </w:r>
      <w:ins w:id="464" w:author="Andreas Kuehne" w:date="2019-05-15T23:15:00Z">
        <w:r>
          <w:rPr>
            <w:noProof/>
            <w:webHidden/>
          </w:rPr>
          <w:t>78</w:t>
        </w:r>
        <w:r>
          <w:rPr>
            <w:noProof/>
            <w:webHidden/>
          </w:rPr>
          <w:fldChar w:fldCharType="end"/>
        </w:r>
        <w:r w:rsidRPr="00EC1282">
          <w:rPr>
            <w:rStyle w:val="Hyperlink"/>
            <w:noProof/>
          </w:rPr>
          <w:fldChar w:fldCharType="end"/>
        </w:r>
      </w:ins>
    </w:p>
    <w:p w14:paraId="598BA0C6" w14:textId="012959D0" w:rsidR="000048E7" w:rsidRDefault="000048E7">
      <w:pPr>
        <w:pStyle w:val="Verzeichnis3"/>
        <w:tabs>
          <w:tab w:val="right" w:leader="dot" w:pos="9350"/>
        </w:tabs>
        <w:rPr>
          <w:ins w:id="465" w:author="Andreas Kuehne" w:date="2019-05-15T23:15:00Z"/>
          <w:rFonts w:asciiTheme="minorHAnsi" w:eastAsiaTheme="minorEastAsia" w:hAnsiTheme="minorHAnsi" w:cstheme="minorBidi"/>
          <w:noProof/>
          <w:sz w:val="22"/>
          <w:szCs w:val="22"/>
          <w:lang w:val="en-GB" w:eastAsia="en-GB"/>
        </w:rPr>
      </w:pPr>
      <w:ins w:id="46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"_Toc8854693"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4.4.23</w:t>
        </w:r>
        <w:r w:rsidRPr="00EC1282">
          <w:rPr>
            <w:rStyle w:val="Hyperlink"/>
            <w:noProof/>
          </w:rPr>
          <w:t xml:space="preserve"> Component ManifestResult</w:t>
        </w:r>
        <w:r>
          <w:rPr>
            <w:noProof/>
            <w:webHidden/>
          </w:rPr>
          <w:tab/>
        </w:r>
        <w:r>
          <w:rPr>
            <w:noProof/>
            <w:webHidden/>
          </w:rPr>
          <w:fldChar w:fldCharType="begin"/>
        </w:r>
        <w:r>
          <w:rPr>
            <w:noProof/>
            <w:webHidden/>
          </w:rPr>
          <w:instrText xml:space="preserve"> PAGEREF _Toc8854693 \h </w:instrText>
        </w:r>
        <w:r>
          <w:rPr>
            <w:noProof/>
            <w:webHidden/>
          </w:rPr>
        </w:r>
      </w:ins>
      <w:r>
        <w:rPr>
          <w:noProof/>
          <w:webHidden/>
        </w:rPr>
        <w:fldChar w:fldCharType="separate"/>
      </w:r>
      <w:ins w:id="467" w:author="Andreas Kuehne" w:date="2019-05-15T23:15:00Z">
        <w:r>
          <w:rPr>
            <w:noProof/>
            <w:webHidden/>
          </w:rPr>
          <w:t>78</w:t>
        </w:r>
        <w:r>
          <w:rPr>
            <w:noProof/>
            <w:webHidden/>
          </w:rPr>
          <w:fldChar w:fldCharType="end"/>
        </w:r>
        <w:r w:rsidRPr="00EC1282">
          <w:rPr>
            <w:rStyle w:val="Hyperlink"/>
            <w:noProof/>
          </w:rPr>
          <w:fldChar w:fldCharType="end"/>
        </w:r>
      </w:ins>
    </w:p>
    <w:p w14:paraId="5CA3B6B3" w14:textId="069F9546" w:rsidR="000048E7" w:rsidRDefault="000048E7">
      <w:pPr>
        <w:pStyle w:val="Verzeichnis4"/>
        <w:tabs>
          <w:tab w:val="right" w:leader="dot" w:pos="9350"/>
        </w:tabs>
        <w:rPr>
          <w:ins w:id="468" w:author="Andreas Kuehne" w:date="2019-05-15T23:15:00Z"/>
          <w:rFonts w:asciiTheme="minorHAnsi" w:eastAsiaTheme="minorEastAsia" w:hAnsiTheme="minorHAnsi" w:cstheme="minorBidi"/>
          <w:noProof/>
          <w:sz w:val="22"/>
          <w:szCs w:val="22"/>
          <w:lang w:val="en-GB" w:eastAsia="en-GB"/>
        </w:rPr>
      </w:pPr>
      <w:ins w:id="46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"_Toc8854694"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4.4.23.1</w:t>
        </w:r>
        <w:r w:rsidRPr="00EC1282">
          <w:rPr>
            <w:rStyle w:val="Hyperlink"/>
            <w:noProof/>
          </w:rPr>
          <w:t xml:space="preserve"> ManifestResult – JSON Syntax</w:t>
        </w:r>
        <w:r>
          <w:rPr>
            <w:noProof/>
            <w:webHidden/>
          </w:rPr>
          <w:tab/>
        </w:r>
        <w:r>
          <w:rPr>
            <w:noProof/>
            <w:webHidden/>
          </w:rPr>
          <w:fldChar w:fldCharType="begin"/>
        </w:r>
        <w:r>
          <w:rPr>
            <w:noProof/>
            <w:webHidden/>
          </w:rPr>
          <w:instrText xml:space="preserve"> PAGEREF _Toc8854694 \h </w:instrText>
        </w:r>
        <w:r>
          <w:rPr>
            <w:noProof/>
            <w:webHidden/>
          </w:rPr>
        </w:r>
      </w:ins>
      <w:r>
        <w:rPr>
          <w:noProof/>
          <w:webHidden/>
        </w:rPr>
        <w:fldChar w:fldCharType="separate"/>
      </w:r>
      <w:ins w:id="470" w:author="Andreas Kuehne" w:date="2019-05-15T23:15:00Z">
        <w:r>
          <w:rPr>
            <w:noProof/>
            <w:webHidden/>
          </w:rPr>
          <w:t>78</w:t>
        </w:r>
        <w:r>
          <w:rPr>
            <w:noProof/>
            <w:webHidden/>
          </w:rPr>
          <w:fldChar w:fldCharType="end"/>
        </w:r>
        <w:r w:rsidRPr="00EC1282">
          <w:rPr>
            <w:rStyle w:val="Hyperlink"/>
            <w:noProof/>
          </w:rPr>
          <w:fldChar w:fldCharType="end"/>
        </w:r>
      </w:ins>
    </w:p>
    <w:p w14:paraId="0FA4EB04" w14:textId="38504C06" w:rsidR="000048E7" w:rsidRDefault="000048E7">
      <w:pPr>
        <w:pStyle w:val="Verzeichnis4"/>
        <w:tabs>
          <w:tab w:val="right" w:leader="dot" w:pos="9350"/>
        </w:tabs>
        <w:rPr>
          <w:ins w:id="471" w:author="Andreas Kuehne" w:date="2019-05-15T23:15:00Z"/>
          <w:rFonts w:asciiTheme="minorHAnsi" w:eastAsiaTheme="minorEastAsia" w:hAnsiTheme="minorHAnsi" w:cstheme="minorBidi"/>
          <w:noProof/>
          <w:sz w:val="22"/>
          <w:szCs w:val="22"/>
          <w:lang w:val="en-GB" w:eastAsia="en-GB"/>
        </w:rPr>
      </w:pPr>
      <w:ins w:id="47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"_Toc8854695"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4.4.23.2</w:t>
        </w:r>
        <w:r w:rsidRPr="00EC1282">
          <w:rPr>
            <w:rStyle w:val="Hyperlink"/>
            <w:noProof/>
          </w:rPr>
          <w:t xml:space="preserve"> ManifestResult – XML Syntax</w:t>
        </w:r>
        <w:r>
          <w:rPr>
            <w:noProof/>
            <w:webHidden/>
          </w:rPr>
          <w:tab/>
        </w:r>
        <w:r>
          <w:rPr>
            <w:noProof/>
            <w:webHidden/>
          </w:rPr>
          <w:fldChar w:fldCharType="begin"/>
        </w:r>
        <w:r>
          <w:rPr>
            <w:noProof/>
            <w:webHidden/>
          </w:rPr>
          <w:instrText xml:space="preserve"> PAGEREF _Toc8854695 \h </w:instrText>
        </w:r>
        <w:r>
          <w:rPr>
            <w:noProof/>
            <w:webHidden/>
          </w:rPr>
        </w:r>
      </w:ins>
      <w:r>
        <w:rPr>
          <w:noProof/>
          <w:webHidden/>
        </w:rPr>
        <w:fldChar w:fldCharType="separate"/>
      </w:r>
      <w:ins w:id="473" w:author="Andreas Kuehne" w:date="2019-05-15T23:15:00Z">
        <w:r>
          <w:rPr>
            <w:noProof/>
            <w:webHidden/>
          </w:rPr>
          <w:t>79</w:t>
        </w:r>
        <w:r>
          <w:rPr>
            <w:noProof/>
            <w:webHidden/>
          </w:rPr>
          <w:fldChar w:fldCharType="end"/>
        </w:r>
        <w:r w:rsidRPr="00EC1282">
          <w:rPr>
            <w:rStyle w:val="Hyperlink"/>
            <w:noProof/>
          </w:rPr>
          <w:fldChar w:fldCharType="end"/>
        </w:r>
      </w:ins>
    </w:p>
    <w:p w14:paraId="44D8A0D7" w14:textId="6A43EFA9" w:rsidR="000048E7" w:rsidRDefault="000048E7">
      <w:pPr>
        <w:pStyle w:val="Verzeichnis3"/>
        <w:tabs>
          <w:tab w:val="right" w:leader="dot" w:pos="9350"/>
        </w:tabs>
        <w:rPr>
          <w:ins w:id="474" w:author="Andreas Kuehne" w:date="2019-05-15T23:15:00Z"/>
          <w:rFonts w:asciiTheme="minorHAnsi" w:eastAsiaTheme="minorEastAsia" w:hAnsiTheme="minorHAnsi" w:cstheme="minorBidi"/>
          <w:noProof/>
          <w:sz w:val="22"/>
          <w:szCs w:val="22"/>
          <w:lang w:val="en-GB" w:eastAsia="en-GB"/>
        </w:rPr>
      </w:pPr>
      <w:ins w:id="47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"_Toc8854696"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4.4.24</w:t>
        </w:r>
        <w:r w:rsidRPr="00EC1282">
          <w:rPr>
            <w:rStyle w:val="Hyperlink"/>
            <w:noProof/>
          </w:rPr>
          <w:t xml:space="preserve"> Component UseVerificationTime</w:t>
        </w:r>
        <w:r>
          <w:rPr>
            <w:noProof/>
            <w:webHidden/>
          </w:rPr>
          <w:tab/>
        </w:r>
        <w:r>
          <w:rPr>
            <w:noProof/>
            <w:webHidden/>
          </w:rPr>
          <w:fldChar w:fldCharType="begin"/>
        </w:r>
        <w:r>
          <w:rPr>
            <w:noProof/>
            <w:webHidden/>
          </w:rPr>
          <w:instrText xml:space="preserve"> PAGEREF _Toc8854696 \h </w:instrText>
        </w:r>
        <w:r>
          <w:rPr>
            <w:noProof/>
            <w:webHidden/>
          </w:rPr>
        </w:r>
      </w:ins>
      <w:r>
        <w:rPr>
          <w:noProof/>
          <w:webHidden/>
        </w:rPr>
        <w:fldChar w:fldCharType="separate"/>
      </w:r>
      <w:ins w:id="476" w:author="Andreas Kuehne" w:date="2019-05-15T23:15:00Z">
        <w:r>
          <w:rPr>
            <w:noProof/>
            <w:webHidden/>
          </w:rPr>
          <w:t>80</w:t>
        </w:r>
        <w:r>
          <w:rPr>
            <w:noProof/>
            <w:webHidden/>
          </w:rPr>
          <w:fldChar w:fldCharType="end"/>
        </w:r>
        <w:r w:rsidRPr="00EC1282">
          <w:rPr>
            <w:rStyle w:val="Hyperlink"/>
            <w:noProof/>
          </w:rPr>
          <w:fldChar w:fldCharType="end"/>
        </w:r>
      </w:ins>
    </w:p>
    <w:p w14:paraId="459F2E46" w14:textId="4AFEA8A8" w:rsidR="000048E7" w:rsidRDefault="000048E7">
      <w:pPr>
        <w:pStyle w:val="Verzeichnis4"/>
        <w:tabs>
          <w:tab w:val="right" w:leader="dot" w:pos="9350"/>
        </w:tabs>
        <w:rPr>
          <w:ins w:id="477" w:author="Andreas Kuehne" w:date="2019-05-15T23:15:00Z"/>
          <w:rFonts w:asciiTheme="minorHAnsi" w:eastAsiaTheme="minorEastAsia" w:hAnsiTheme="minorHAnsi" w:cstheme="minorBidi"/>
          <w:noProof/>
          <w:sz w:val="22"/>
          <w:szCs w:val="22"/>
          <w:lang w:val="en-GB" w:eastAsia="en-GB"/>
        </w:rPr>
      </w:pPr>
      <w:ins w:id="47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"_Toc8854697"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4.4.24.1</w:t>
        </w:r>
        <w:r w:rsidRPr="00EC1282">
          <w:rPr>
            <w:rStyle w:val="Hyperlink"/>
            <w:noProof/>
          </w:rPr>
          <w:t xml:space="preserve"> UseVerificationTime – JSON Syntax</w:t>
        </w:r>
        <w:r>
          <w:rPr>
            <w:noProof/>
            <w:webHidden/>
          </w:rPr>
          <w:tab/>
        </w:r>
        <w:r>
          <w:rPr>
            <w:noProof/>
            <w:webHidden/>
          </w:rPr>
          <w:fldChar w:fldCharType="begin"/>
        </w:r>
        <w:r>
          <w:rPr>
            <w:noProof/>
            <w:webHidden/>
          </w:rPr>
          <w:instrText xml:space="preserve"> PAGEREF _Toc8854697 \h </w:instrText>
        </w:r>
        <w:r>
          <w:rPr>
            <w:noProof/>
            <w:webHidden/>
          </w:rPr>
        </w:r>
      </w:ins>
      <w:r>
        <w:rPr>
          <w:noProof/>
          <w:webHidden/>
        </w:rPr>
        <w:fldChar w:fldCharType="separate"/>
      </w:r>
      <w:ins w:id="479" w:author="Andreas Kuehne" w:date="2019-05-15T23:15:00Z">
        <w:r>
          <w:rPr>
            <w:noProof/>
            <w:webHidden/>
          </w:rPr>
          <w:t>80</w:t>
        </w:r>
        <w:r>
          <w:rPr>
            <w:noProof/>
            <w:webHidden/>
          </w:rPr>
          <w:fldChar w:fldCharType="end"/>
        </w:r>
        <w:r w:rsidRPr="00EC1282">
          <w:rPr>
            <w:rStyle w:val="Hyperlink"/>
            <w:noProof/>
          </w:rPr>
          <w:fldChar w:fldCharType="end"/>
        </w:r>
      </w:ins>
    </w:p>
    <w:p w14:paraId="06BF08ED" w14:textId="71F92CBE" w:rsidR="000048E7" w:rsidRDefault="000048E7">
      <w:pPr>
        <w:pStyle w:val="Verzeichnis4"/>
        <w:tabs>
          <w:tab w:val="right" w:leader="dot" w:pos="9350"/>
        </w:tabs>
        <w:rPr>
          <w:ins w:id="480" w:author="Andreas Kuehne" w:date="2019-05-15T23:15:00Z"/>
          <w:rFonts w:asciiTheme="minorHAnsi" w:eastAsiaTheme="minorEastAsia" w:hAnsiTheme="minorHAnsi" w:cstheme="minorBidi"/>
          <w:noProof/>
          <w:sz w:val="22"/>
          <w:szCs w:val="22"/>
          <w:lang w:val="en-GB" w:eastAsia="en-GB"/>
        </w:rPr>
      </w:pPr>
      <w:ins w:id="48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"_Toc8854698"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4.4.24.2</w:t>
        </w:r>
        <w:r w:rsidRPr="00EC1282">
          <w:rPr>
            <w:rStyle w:val="Hyperlink"/>
            <w:noProof/>
          </w:rPr>
          <w:t xml:space="preserve"> UseVerificationTime – XML Syntax</w:t>
        </w:r>
        <w:r>
          <w:rPr>
            <w:noProof/>
            <w:webHidden/>
          </w:rPr>
          <w:tab/>
        </w:r>
        <w:r>
          <w:rPr>
            <w:noProof/>
            <w:webHidden/>
          </w:rPr>
          <w:fldChar w:fldCharType="begin"/>
        </w:r>
        <w:r>
          <w:rPr>
            <w:noProof/>
            <w:webHidden/>
          </w:rPr>
          <w:instrText xml:space="preserve"> PAGEREF _Toc8854698 \h </w:instrText>
        </w:r>
        <w:r>
          <w:rPr>
            <w:noProof/>
            <w:webHidden/>
          </w:rPr>
        </w:r>
      </w:ins>
      <w:r>
        <w:rPr>
          <w:noProof/>
          <w:webHidden/>
        </w:rPr>
        <w:fldChar w:fldCharType="separate"/>
      </w:r>
      <w:ins w:id="482" w:author="Andreas Kuehne" w:date="2019-05-15T23:15:00Z">
        <w:r>
          <w:rPr>
            <w:noProof/>
            <w:webHidden/>
          </w:rPr>
          <w:t>81</w:t>
        </w:r>
        <w:r>
          <w:rPr>
            <w:noProof/>
            <w:webHidden/>
          </w:rPr>
          <w:fldChar w:fldCharType="end"/>
        </w:r>
        <w:r w:rsidRPr="00EC1282">
          <w:rPr>
            <w:rStyle w:val="Hyperlink"/>
            <w:noProof/>
          </w:rPr>
          <w:fldChar w:fldCharType="end"/>
        </w:r>
      </w:ins>
    </w:p>
    <w:p w14:paraId="69C6293D" w14:textId="1AC051AA" w:rsidR="000048E7" w:rsidRDefault="000048E7">
      <w:pPr>
        <w:pStyle w:val="Verzeichnis3"/>
        <w:tabs>
          <w:tab w:val="right" w:leader="dot" w:pos="9350"/>
        </w:tabs>
        <w:rPr>
          <w:ins w:id="483" w:author="Andreas Kuehne" w:date="2019-05-15T23:15:00Z"/>
          <w:rFonts w:asciiTheme="minorHAnsi" w:eastAsiaTheme="minorEastAsia" w:hAnsiTheme="minorHAnsi" w:cstheme="minorBidi"/>
          <w:noProof/>
          <w:sz w:val="22"/>
          <w:szCs w:val="22"/>
          <w:lang w:val="en-GB" w:eastAsia="en-GB"/>
        </w:rPr>
      </w:pPr>
      <w:ins w:id="48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"_Toc8854699"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4.4.25</w:t>
        </w:r>
        <w:r w:rsidRPr="00EC1282">
          <w:rPr>
            <w:rStyle w:val="Hyperlink"/>
            <w:noProof/>
          </w:rPr>
          <w:t xml:space="preserve"> Component AdditionalTimeInfo</w:t>
        </w:r>
        <w:r>
          <w:rPr>
            <w:noProof/>
            <w:webHidden/>
          </w:rPr>
          <w:tab/>
        </w:r>
        <w:r>
          <w:rPr>
            <w:noProof/>
            <w:webHidden/>
          </w:rPr>
          <w:fldChar w:fldCharType="begin"/>
        </w:r>
        <w:r>
          <w:rPr>
            <w:noProof/>
            <w:webHidden/>
          </w:rPr>
          <w:instrText xml:space="preserve"> PAGEREF _Toc8854699 \h </w:instrText>
        </w:r>
        <w:r>
          <w:rPr>
            <w:noProof/>
            <w:webHidden/>
          </w:rPr>
        </w:r>
      </w:ins>
      <w:r>
        <w:rPr>
          <w:noProof/>
          <w:webHidden/>
        </w:rPr>
        <w:fldChar w:fldCharType="separate"/>
      </w:r>
      <w:ins w:id="485" w:author="Andreas Kuehne" w:date="2019-05-15T23:15:00Z">
        <w:r>
          <w:rPr>
            <w:noProof/>
            <w:webHidden/>
          </w:rPr>
          <w:t>81</w:t>
        </w:r>
        <w:r>
          <w:rPr>
            <w:noProof/>
            <w:webHidden/>
          </w:rPr>
          <w:fldChar w:fldCharType="end"/>
        </w:r>
        <w:r w:rsidRPr="00EC1282">
          <w:rPr>
            <w:rStyle w:val="Hyperlink"/>
            <w:noProof/>
          </w:rPr>
          <w:fldChar w:fldCharType="end"/>
        </w:r>
      </w:ins>
    </w:p>
    <w:p w14:paraId="7228EB63" w14:textId="5BB4F0FD" w:rsidR="000048E7" w:rsidRDefault="000048E7">
      <w:pPr>
        <w:pStyle w:val="Verzeichnis4"/>
        <w:tabs>
          <w:tab w:val="right" w:leader="dot" w:pos="9350"/>
        </w:tabs>
        <w:rPr>
          <w:ins w:id="486" w:author="Andreas Kuehne" w:date="2019-05-15T23:15:00Z"/>
          <w:rFonts w:asciiTheme="minorHAnsi" w:eastAsiaTheme="minorEastAsia" w:hAnsiTheme="minorHAnsi" w:cstheme="minorBidi"/>
          <w:noProof/>
          <w:sz w:val="22"/>
          <w:szCs w:val="22"/>
          <w:lang w:val="en-GB" w:eastAsia="en-GB"/>
        </w:rPr>
      </w:pPr>
      <w:ins w:id="48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"_Toc8854700"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4.4.25.1</w:t>
        </w:r>
        <w:r w:rsidRPr="00EC1282">
          <w:rPr>
            <w:rStyle w:val="Hyperlink"/>
            <w:noProof/>
          </w:rPr>
          <w:t xml:space="preserve"> AdditionalTimeInfo – JSON Syntax</w:t>
        </w:r>
        <w:r>
          <w:rPr>
            <w:noProof/>
            <w:webHidden/>
          </w:rPr>
          <w:tab/>
        </w:r>
        <w:r>
          <w:rPr>
            <w:noProof/>
            <w:webHidden/>
          </w:rPr>
          <w:fldChar w:fldCharType="begin"/>
        </w:r>
        <w:r>
          <w:rPr>
            <w:noProof/>
            <w:webHidden/>
          </w:rPr>
          <w:instrText xml:space="preserve"> PAGEREF _Toc8854700 \h </w:instrText>
        </w:r>
        <w:r>
          <w:rPr>
            <w:noProof/>
            <w:webHidden/>
          </w:rPr>
        </w:r>
      </w:ins>
      <w:r>
        <w:rPr>
          <w:noProof/>
          <w:webHidden/>
        </w:rPr>
        <w:fldChar w:fldCharType="separate"/>
      </w:r>
      <w:ins w:id="488" w:author="Andreas Kuehne" w:date="2019-05-15T23:15:00Z">
        <w:r>
          <w:rPr>
            <w:noProof/>
            <w:webHidden/>
          </w:rPr>
          <w:t>81</w:t>
        </w:r>
        <w:r>
          <w:rPr>
            <w:noProof/>
            <w:webHidden/>
          </w:rPr>
          <w:fldChar w:fldCharType="end"/>
        </w:r>
        <w:r w:rsidRPr="00EC1282">
          <w:rPr>
            <w:rStyle w:val="Hyperlink"/>
            <w:noProof/>
          </w:rPr>
          <w:fldChar w:fldCharType="end"/>
        </w:r>
      </w:ins>
    </w:p>
    <w:p w14:paraId="26DB3A30" w14:textId="020DBC0F" w:rsidR="000048E7" w:rsidRDefault="000048E7">
      <w:pPr>
        <w:pStyle w:val="Verzeichnis4"/>
        <w:tabs>
          <w:tab w:val="right" w:leader="dot" w:pos="9350"/>
        </w:tabs>
        <w:rPr>
          <w:ins w:id="489" w:author="Andreas Kuehne" w:date="2019-05-15T23:15:00Z"/>
          <w:rFonts w:asciiTheme="minorHAnsi" w:eastAsiaTheme="minorEastAsia" w:hAnsiTheme="minorHAnsi" w:cstheme="minorBidi"/>
          <w:noProof/>
          <w:sz w:val="22"/>
          <w:szCs w:val="22"/>
          <w:lang w:val="en-GB" w:eastAsia="en-GB"/>
        </w:rPr>
      </w:pPr>
      <w:ins w:id="49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"_Toc8854701"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4.4.25.2</w:t>
        </w:r>
        <w:r w:rsidRPr="00EC1282">
          <w:rPr>
            <w:rStyle w:val="Hyperlink"/>
            <w:noProof/>
          </w:rPr>
          <w:t xml:space="preserve"> AdditionalTimeInfo – XML Syntax</w:t>
        </w:r>
        <w:r>
          <w:rPr>
            <w:noProof/>
            <w:webHidden/>
          </w:rPr>
          <w:tab/>
        </w:r>
        <w:r>
          <w:rPr>
            <w:noProof/>
            <w:webHidden/>
          </w:rPr>
          <w:fldChar w:fldCharType="begin"/>
        </w:r>
        <w:r>
          <w:rPr>
            <w:noProof/>
            <w:webHidden/>
          </w:rPr>
          <w:instrText xml:space="preserve"> PAGEREF _Toc8854701 \h </w:instrText>
        </w:r>
        <w:r>
          <w:rPr>
            <w:noProof/>
            <w:webHidden/>
          </w:rPr>
        </w:r>
      </w:ins>
      <w:r>
        <w:rPr>
          <w:noProof/>
          <w:webHidden/>
        </w:rPr>
        <w:fldChar w:fldCharType="separate"/>
      </w:r>
      <w:ins w:id="491" w:author="Andreas Kuehne" w:date="2019-05-15T23:15:00Z">
        <w:r>
          <w:rPr>
            <w:noProof/>
            <w:webHidden/>
          </w:rPr>
          <w:t>82</w:t>
        </w:r>
        <w:r>
          <w:rPr>
            <w:noProof/>
            <w:webHidden/>
          </w:rPr>
          <w:fldChar w:fldCharType="end"/>
        </w:r>
        <w:r w:rsidRPr="00EC1282">
          <w:rPr>
            <w:rStyle w:val="Hyperlink"/>
            <w:noProof/>
          </w:rPr>
          <w:fldChar w:fldCharType="end"/>
        </w:r>
      </w:ins>
    </w:p>
    <w:p w14:paraId="43541BC7" w14:textId="2E0AA428" w:rsidR="000048E7" w:rsidRDefault="000048E7">
      <w:pPr>
        <w:pStyle w:val="Verzeichnis3"/>
        <w:tabs>
          <w:tab w:val="right" w:leader="dot" w:pos="9350"/>
        </w:tabs>
        <w:rPr>
          <w:ins w:id="492" w:author="Andreas Kuehne" w:date="2019-05-15T23:15:00Z"/>
          <w:rFonts w:asciiTheme="minorHAnsi" w:eastAsiaTheme="minorEastAsia" w:hAnsiTheme="minorHAnsi" w:cstheme="minorBidi"/>
          <w:noProof/>
          <w:sz w:val="22"/>
          <w:szCs w:val="22"/>
          <w:lang w:val="en-GB" w:eastAsia="en-GB"/>
        </w:rPr>
      </w:pPr>
      <w:ins w:id="49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"_Toc8854702"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4.4.26</w:t>
        </w:r>
        <w:r w:rsidRPr="00EC1282">
          <w:rPr>
            <w:rStyle w:val="Hyperlink"/>
            <w:noProof/>
          </w:rPr>
          <w:t xml:space="preserve"> Component VerificationTimeInfo</w:t>
        </w:r>
        <w:r>
          <w:rPr>
            <w:noProof/>
            <w:webHidden/>
          </w:rPr>
          <w:tab/>
        </w:r>
        <w:r>
          <w:rPr>
            <w:noProof/>
            <w:webHidden/>
          </w:rPr>
          <w:fldChar w:fldCharType="begin"/>
        </w:r>
        <w:r>
          <w:rPr>
            <w:noProof/>
            <w:webHidden/>
          </w:rPr>
          <w:instrText xml:space="preserve"> PAGEREF _Toc8854702 \h </w:instrText>
        </w:r>
        <w:r>
          <w:rPr>
            <w:noProof/>
            <w:webHidden/>
          </w:rPr>
        </w:r>
      </w:ins>
      <w:r>
        <w:rPr>
          <w:noProof/>
          <w:webHidden/>
        </w:rPr>
        <w:fldChar w:fldCharType="separate"/>
      </w:r>
      <w:ins w:id="494" w:author="Andreas Kuehne" w:date="2019-05-15T23:15:00Z">
        <w:r>
          <w:rPr>
            <w:noProof/>
            <w:webHidden/>
          </w:rPr>
          <w:t>82</w:t>
        </w:r>
        <w:r>
          <w:rPr>
            <w:noProof/>
            <w:webHidden/>
          </w:rPr>
          <w:fldChar w:fldCharType="end"/>
        </w:r>
        <w:r w:rsidRPr="00EC1282">
          <w:rPr>
            <w:rStyle w:val="Hyperlink"/>
            <w:noProof/>
          </w:rPr>
          <w:fldChar w:fldCharType="end"/>
        </w:r>
      </w:ins>
    </w:p>
    <w:p w14:paraId="0CBA810E" w14:textId="4A5A20EC" w:rsidR="000048E7" w:rsidRDefault="000048E7">
      <w:pPr>
        <w:pStyle w:val="Verzeichnis4"/>
        <w:tabs>
          <w:tab w:val="right" w:leader="dot" w:pos="9350"/>
        </w:tabs>
        <w:rPr>
          <w:ins w:id="495" w:author="Andreas Kuehne" w:date="2019-05-15T23:15:00Z"/>
          <w:rFonts w:asciiTheme="minorHAnsi" w:eastAsiaTheme="minorEastAsia" w:hAnsiTheme="minorHAnsi" w:cstheme="minorBidi"/>
          <w:noProof/>
          <w:sz w:val="22"/>
          <w:szCs w:val="22"/>
          <w:lang w:val="en-GB" w:eastAsia="en-GB"/>
        </w:rPr>
      </w:pPr>
      <w:ins w:id="49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"_Toc8854703"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4.4.26.1</w:t>
        </w:r>
        <w:r w:rsidRPr="00EC1282">
          <w:rPr>
            <w:rStyle w:val="Hyperlink"/>
            <w:noProof/>
          </w:rPr>
          <w:t xml:space="preserve"> VerificationTimeInfo – JSON Syntax</w:t>
        </w:r>
        <w:r>
          <w:rPr>
            <w:noProof/>
            <w:webHidden/>
          </w:rPr>
          <w:tab/>
        </w:r>
        <w:r>
          <w:rPr>
            <w:noProof/>
            <w:webHidden/>
          </w:rPr>
          <w:fldChar w:fldCharType="begin"/>
        </w:r>
        <w:r>
          <w:rPr>
            <w:noProof/>
            <w:webHidden/>
          </w:rPr>
          <w:instrText xml:space="preserve"> PAGEREF _Toc8854703 \h </w:instrText>
        </w:r>
        <w:r>
          <w:rPr>
            <w:noProof/>
            <w:webHidden/>
          </w:rPr>
        </w:r>
      </w:ins>
      <w:r>
        <w:rPr>
          <w:noProof/>
          <w:webHidden/>
        </w:rPr>
        <w:fldChar w:fldCharType="separate"/>
      </w:r>
      <w:ins w:id="497" w:author="Andreas Kuehne" w:date="2019-05-15T23:15:00Z">
        <w:r>
          <w:rPr>
            <w:noProof/>
            <w:webHidden/>
          </w:rPr>
          <w:t>83</w:t>
        </w:r>
        <w:r>
          <w:rPr>
            <w:noProof/>
            <w:webHidden/>
          </w:rPr>
          <w:fldChar w:fldCharType="end"/>
        </w:r>
        <w:r w:rsidRPr="00EC1282">
          <w:rPr>
            <w:rStyle w:val="Hyperlink"/>
            <w:noProof/>
          </w:rPr>
          <w:fldChar w:fldCharType="end"/>
        </w:r>
      </w:ins>
    </w:p>
    <w:p w14:paraId="69F5AECE" w14:textId="6C1FA080" w:rsidR="000048E7" w:rsidRDefault="000048E7">
      <w:pPr>
        <w:pStyle w:val="Verzeichnis4"/>
        <w:tabs>
          <w:tab w:val="right" w:leader="dot" w:pos="9350"/>
        </w:tabs>
        <w:rPr>
          <w:ins w:id="498" w:author="Andreas Kuehne" w:date="2019-05-15T23:15:00Z"/>
          <w:rFonts w:asciiTheme="minorHAnsi" w:eastAsiaTheme="minorEastAsia" w:hAnsiTheme="minorHAnsi" w:cstheme="minorBidi"/>
          <w:noProof/>
          <w:sz w:val="22"/>
          <w:szCs w:val="22"/>
          <w:lang w:val="en-GB" w:eastAsia="en-GB"/>
        </w:rPr>
      </w:pPr>
      <w:ins w:id="49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"_Toc8854704"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4.4.26.2</w:t>
        </w:r>
        <w:r w:rsidRPr="00EC1282">
          <w:rPr>
            <w:rStyle w:val="Hyperlink"/>
            <w:noProof/>
          </w:rPr>
          <w:t xml:space="preserve"> VerificationTimeInfo – XML Syntax</w:t>
        </w:r>
        <w:r>
          <w:rPr>
            <w:noProof/>
            <w:webHidden/>
          </w:rPr>
          <w:tab/>
        </w:r>
        <w:r>
          <w:rPr>
            <w:noProof/>
            <w:webHidden/>
          </w:rPr>
          <w:fldChar w:fldCharType="begin"/>
        </w:r>
        <w:r>
          <w:rPr>
            <w:noProof/>
            <w:webHidden/>
          </w:rPr>
          <w:instrText xml:space="preserve"> PAGEREF _Toc8854704 \h </w:instrText>
        </w:r>
        <w:r>
          <w:rPr>
            <w:noProof/>
            <w:webHidden/>
          </w:rPr>
        </w:r>
      </w:ins>
      <w:r>
        <w:rPr>
          <w:noProof/>
          <w:webHidden/>
        </w:rPr>
        <w:fldChar w:fldCharType="separate"/>
      </w:r>
      <w:ins w:id="500" w:author="Andreas Kuehne" w:date="2019-05-15T23:15:00Z">
        <w:r>
          <w:rPr>
            <w:noProof/>
            <w:webHidden/>
          </w:rPr>
          <w:t>83</w:t>
        </w:r>
        <w:r>
          <w:rPr>
            <w:noProof/>
            <w:webHidden/>
          </w:rPr>
          <w:fldChar w:fldCharType="end"/>
        </w:r>
        <w:r w:rsidRPr="00EC1282">
          <w:rPr>
            <w:rStyle w:val="Hyperlink"/>
            <w:noProof/>
          </w:rPr>
          <w:fldChar w:fldCharType="end"/>
        </w:r>
      </w:ins>
    </w:p>
    <w:p w14:paraId="114001EF" w14:textId="76D6E4EB" w:rsidR="000048E7" w:rsidRDefault="000048E7">
      <w:pPr>
        <w:pStyle w:val="Verzeichnis3"/>
        <w:tabs>
          <w:tab w:val="right" w:leader="dot" w:pos="9350"/>
        </w:tabs>
        <w:rPr>
          <w:ins w:id="501" w:author="Andreas Kuehne" w:date="2019-05-15T23:15:00Z"/>
          <w:rFonts w:asciiTheme="minorHAnsi" w:eastAsiaTheme="minorEastAsia" w:hAnsiTheme="minorHAnsi" w:cstheme="minorBidi"/>
          <w:noProof/>
          <w:sz w:val="22"/>
          <w:szCs w:val="22"/>
          <w:lang w:val="en-GB" w:eastAsia="en-GB"/>
        </w:rPr>
      </w:pPr>
      <w:ins w:id="50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"_Toc8854705"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4.4.27</w:t>
        </w:r>
        <w:r w:rsidRPr="00EC1282">
          <w:rPr>
            <w:rStyle w:val="Hyperlink"/>
            <w:noProof/>
          </w:rPr>
          <w:t xml:space="preserve"> Component AdditionalKeyInfo</w:t>
        </w:r>
        <w:r>
          <w:rPr>
            <w:noProof/>
            <w:webHidden/>
          </w:rPr>
          <w:tab/>
        </w:r>
        <w:r>
          <w:rPr>
            <w:noProof/>
            <w:webHidden/>
          </w:rPr>
          <w:fldChar w:fldCharType="begin"/>
        </w:r>
        <w:r>
          <w:rPr>
            <w:noProof/>
            <w:webHidden/>
          </w:rPr>
          <w:instrText xml:space="preserve"> PAGEREF _Toc8854705 \h </w:instrText>
        </w:r>
        <w:r>
          <w:rPr>
            <w:noProof/>
            <w:webHidden/>
          </w:rPr>
        </w:r>
      </w:ins>
      <w:r>
        <w:rPr>
          <w:noProof/>
          <w:webHidden/>
        </w:rPr>
        <w:fldChar w:fldCharType="separate"/>
      </w:r>
      <w:ins w:id="503" w:author="Andreas Kuehne" w:date="2019-05-15T23:15:00Z">
        <w:r>
          <w:rPr>
            <w:noProof/>
            <w:webHidden/>
          </w:rPr>
          <w:t>84</w:t>
        </w:r>
        <w:r>
          <w:rPr>
            <w:noProof/>
            <w:webHidden/>
          </w:rPr>
          <w:fldChar w:fldCharType="end"/>
        </w:r>
        <w:r w:rsidRPr="00EC1282">
          <w:rPr>
            <w:rStyle w:val="Hyperlink"/>
            <w:noProof/>
          </w:rPr>
          <w:fldChar w:fldCharType="end"/>
        </w:r>
      </w:ins>
    </w:p>
    <w:p w14:paraId="5F96F348" w14:textId="6F731506" w:rsidR="000048E7" w:rsidRDefault="000048E7">
      <w:pPr>
        <w:pStyle w:val="Verzeichnis4"/>
        <w:tabs>
          <w:tab w:val="right" w:leader="dot" w:pos="9350"/>
        </w:tabs>
        <w:rPr>
          <w:ins w:id="504" w:author="Andreas Kuehne" w:date="2019-05-15T23:15:00Z"/>
          <w:rFonts w:asciiTheme="minorHAnsi" w:eastAsiaTheme="minorEastAsia" w:hAnsiTheme="minorHAnsi" w:cstheme="minorBidi"/>
          <w:noProof/>
          <w:sz w:val="22"/>
          <w:szCs w:val="22"/>
          <w:lang w:val="en-GB" w:eastAsia="en-GB"/>
        </w:rPr>
      </w:pPr>
      <w:ins w:id="50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"_Toc8854706"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4.4.27.1</w:t>
        </w:r>
        <w:r w:rsidRPr="00EC1282">
          <w:rPr>
            <w:rStyle w:val="Hyperlink"/>
            <w:noProof/>
          </w:rPr>
          <w:t xml:space="preserve"> AdditionalKeyInfo – JSON Syntax</w:t>
        </w:r>
        <w:r>
          <w:rPr>
            <w:noProof/>
            <w:webHidden/>
          </w:rPr>
          <w:tab/>
        </w:r>
        <w:r>
          <w:rPr>
            <w:noProof/>
            <w:webHidden/>
          </w:rPr>
          <w:fldChar w:fldCharType="begin"/>
        </w:r>
        <w:r>
          <w:rPr>
            <w:noProof/>
            <w:webHidden/>
          </w:rPr>
          <w:instrText xml:space="preserve"> PAGEREF _Toc8854706 \h </w:instrText>
        </w:r>
        <w:r>
          <w:rPr>
            <w:noProof/>
            <w:webHidden/>
          </w:rPr>
        </w:r>
      </w:ins>
      <w:r>
        <w:rPr>
          <w:noProof/>
          <w:webHidden/>
        </w:rPr>
        <w:fldChar w:fldCharType="separate"/>
      </w:r>
      <w:ins w:id="506" w:author="Andreas Kuehne" w:date="2019-05-15T23:15:00Z">
        <w:r>
          <w:rPr>
            <w:noProof/>
            <w:webHidden/>
          </w:rPr>
          <w:t>84</w:t>
        </w:r>
        <w:r>
          <w:rPr>
            <w:noProof/>
            <w:webHidden/>
          </w:rPr>
          <w:fldChar w:fldCharType="end"/>
        </w:r>
        <w:r w:rsidRPr="00EC1282">
          <w:rPr>
            <w:rStyle w:val="Hyperlink"/>
            <w:noProof/>
          </w:rPr>
          <w:fldChar w:fldCharType="end"/>
        </w:r>
      </w:ins>
    </w:p>
    <w:p w14:paraId="3CFFF99B" w14:textId="4839521C" w:rsidR="000048E7" w:rsidRDefault="000048E7">
      <w:pPr>
        <w:pStyle w:val="Verzeichnis4"/>
        <w:tabs>
          <w:tab w:val="right" w:leader="dot" w:pos="9350"/>
        </w:tabs>
        <w:rPr>
          <w:ins w:id="507" w:author="Andreas Kuehne" w:date="2019-05-15T23:15:00Z"/>
          <w:rFonts w:asciiTheme="minorHAnsi" w:eastAsiaTheme="minorEastAsia" w:hAnsiTheme="minorHAnsi" w:cstheme="minorBidi"/>
          <w:noProof/>
          <w:sz w:val="22"/>
          <w:szCs w:val="22"/>
          <w:lang w:val="en-GB" w:eastAsia="en-GB"/>
        </w:rPr>
      </w:pPr>
      <w:ins w:id="50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"_Toc8854707"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4.4.27.2</w:t>
        </w:r>
        <w:r w:rsidRPr="00EC1282">
          <w:rPr>
            <w:rStyle w:val="Hyperlink"/>
            <w:noProof/>
          </w:rPr>
          <w:t xml:space="preserve"> AdditionalKeyInfo – XML Syntax</w:t>
        </w:r>
        <w:r>
          <w:rPr>
            <w:noProof/>
            <w:webHidden/>
          </w:rPr>
          <w:tab/>
        </w:r>
        <w:r>
          <w:rPr>
            <w:noProof/>
            <w:webHidden/>
          </w:rPr>
          <w:fldChar w:fldCharType="begin"/>
        </w:r>
        <w:r>
          <w:rPr>
            <w:noProof/>
            <w:webHidden/>
          </w:rPr>
          <w:instrText xml:space="preserve"> PAGEREF _Toc8854707 \h </w:instrText>
        </w:r>
        <w:r>
          <w:rPr>
            <w:noProof/>
            <w:webHidden/>
          </w:rPr>
        </w:r>
      </w:ins>
      <w:r>
        <w:rPr>
          <w:noProof/>
          <w:webHidden/>
        </w:rPr>
        <w:fldChar w:fldCharType="separate"/>
      </w:r>
      <w:ins w:id="509" w:author="Andreas Kuehne" w:date="2019-05-15T23:15:00Z">
        <w:r>
          <w:rPr>
            <w:noProof/>
            <w:webHidden/>
          </w:rPr>
          <w:t>85</w:t>
        </w:r>
        <w:r>
          <w:rPr>
            <w:noProof/>
            <w:webHidden/>
          </w:rPr>
          <w:fldChar w:fldCharType="end"/>
        </w:r>
        <w:r w:rsidRPr="00EC1282">
          <w:rPr>
            <w:rStyle w:val="Hyperlink"/>
            <w:noProof/>
          </w:rPr>
          <w:fldChar w:fldCharType="end"/>
        </w:r>
      </w:ins>
    </w:p>
    <w:p w14:paraId="43179117" w14:textId="262FC63F" w:rsidR="000048E7" w:rsidRDefault="000048E7">
      <w:pPr>
        <w:pStyle w:val="Verzeichnis3"/>
        <w:tabs>
          <w:tab w:val="right" w:leader="dot" w:pos="9350"/>
        </w:tabs>
        <w:rPr>
          <w:ins w:id="510" w:author="Andreas Kuehne" w:date="2019-05-15T23:15:00Z"/>
          <w:rFonts w:asciiTheme="minorHAnsi" w:eastAsiaTheme="minorEastAsia" w:hAnsiTheme="minorHAnsi" w:cstheme="minorBidi"/>
          <w:noProof/>
          <w:sz w:val="22"/>
          <w:szCs w:val="22"/>
          <w:lang w:val="en-GB" w:eastAsia="en-GB"/>
        </w:rPr>
      </w:pPr>
      <w:ins w:id="51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"_Toc8854708"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4.4.28</w:t>
        </w:r>
        <w:r w:rsidRPr="00EC1282">
          <w:rPr>
            <w:rStyle w:val="Hyperlink"/>
            <w:noProof/>
          </w:rPr>
          <w:t xml:space="preserve"> Component ProcessingDetails</w:t>
        </w:r>
        <w:r>
          <w:rPr>
            <w:noProof/>
            <w:webHidden/>
          </w:rPr>
          <w:tab/>
        </w:r>
        <w:r>
          <w:rPr>
            <w:noProof/>
            <w:webHidden/>
          </w:rPr>
          <w:fldChar w:fldCharType="begin"/>
        </w:r>
        <w:r>
          <w:rPr>
            <w:noProof/>
            <w:webHidden/>
          </w:rPr>
          <w:instrText xml:space="preserve"> PAGEREF _Toc8854708 \h </w:instrText>
        </w:r>
        <w:r>
          <w:rPr>
            <w:noProof/>
            <w:webHidden/>
          </w:rPr>
        </w:r>
      </w:ins>
      <w:r>
        <w:rPr>
          <w:noProof/>
          <w:webHidden/>
        </w:rPr>
        <w:fldChar w:fldCharType="separate"/>
      </w:r>
      <w:ins w:id="512" w:author="Andreas Kuehne" w:date="2019-05-15T23:15:00Z">
        <w:r>
          <w:rPr>
            <w:noProof/>
            <w:webHidden/>
          </w:rPr>
          <w:t>86</w:t>
        </w:r>
        <w:r>
          <w:rPr>
            <w:noProof/>
            <w:webHidden/>
          </w:rPr>
          <w:fldChar w:fldCharType="end"/>
        </w:r>
        <w:r w:rsidRPr="00EC1282">
          <w:rPr>
            <w:rStyle w:val="Hyperlink"/>
            <w:noProof/>
          </w:rPr>
          <w:fldChar w:fldCharType="end"/>
        </w:r>
      </w:ins>
    </w:p>
    <w:p w14:paraId="7A25FAC4" w14:textId="308FD49C" w:rsidR="000048E7" w:rsidRDefault="000048E7">
      <w:pPr>
        <w:pStyle w:val="Verzeichnis4"/>
        <w:tabs>
          <w:tab w:val="right" w:leader="dot" w:pos="9350"/>
        </w:tabs>
        <w:rPr>
          <w:ins w:id="513" w:author="Andreas Kuehne" w:date="2019-05-15T23:15:00Z"/>
          <w:rFonts w:asciiTheme="minorHAnsi" w:eastAsiaTheme="minorEastAsia" w:hAnsiTheme="minorHAnsi" w:cstheme="minorBidi"/>
          <w:noProof/>
          <w:sz w:val="22"/>
          <w:szCs w:val="22"/>
          <w:lang w:val="en-GB" w:eastAsia="en-GB"/>
        </w:rPr>
      </w:pPr>
      <w:ins w:id="51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"_Toc8854709"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4.4.28.1</w:t>
        </w:r>
        <w:r w:rsidRPr="00EC1282">
          <w:rPr>
            <w:rStyle w:val="Hyperlink"/>
            <w:noProof/>
          </w:rPr>
          <w:t xml:space="preserve"> ProcessingDetails – JSON Syntax</w:t>
        </w:r>
        <w:r>
          <w:rPr>
            <w:noProof/>
            <w:webHidden/>
          </w:rPr>
          <w:tab/>
        </w:r>
        <w:r>
          <w:rPr>
            <w:noProof/>
            <w:webHidden/>
          </w:rPr>
          <w:fldChar w:fldCharType="begin"/>
        </w:r>
        <w:r>
          <w:rPr>
            <w:noProof/>
            <w:webHidden/>
          </w:rPr>
          <w:instrText xml:space="preserve"> PAGEREF _Toc8854709 \h </w:instrText>
        </w:r>
        <w:r>
          <w:rPr>
            <w:noProof/>
            <w:webHidden/>
          </w:rPr>
        </w:r>
      </w:ins>
      <w:r>
        <w:rPr>
          <w:noProof/>
          <w:webHidden/>
        </w:rPr>
        <w:fldChar w:fldCharType="separate"/>
      </w:r>
      <w:ins w:id="515" w:author="Andreas Kuehne" w:date="2019-05-15T23:15:00Z">
        <w:r>
          <w:rPr>
            <w:noProof/>
            <w:webHidden/>
          </w:rPr>
          <w:t>86</w:t>
        </w:r>
        <w:r>
          <w:rPr>
            <w:noProof/>
            <w:webHidden/>
          </w:rPr>
          <w:fldChar w:fldCharType="end"/>
        </w:r>
        <w:r w:rsidRPr="00EC1282">
          <w:rPr>
            <w:rStyle w:val="Hyperlink"/>
            <w:noProof/>
          </w:rPr>
          <w:fldChar w:fldCharType="end"/>
        </w:r>
      </w:ins>
    </w:p>
    <w:p w14:paraId="1E12221F" w14:textId="1E60D392" w:rsidR="000048E7" w:rsidRDefault="000048E7">
      <w:pPr>
        <w:pStyle w:val="Verzeichnis4"/>
        <w:tabs>
          <w:tab w:val="right" w:leader="dot" w:pos="9350"/>
        </w:tabs>
        <w:rPr>
          <w:ins w:id="516" w:author="Andreas Kuehne" w:date="2019-05-15T23:15:00Z"/>
          <w:rFonts w:asciiTheme="minorHAnsi" w:eastAsiaTheme="minorEastAsia" w:hAnsiTheme="minorHAnsi" w:cstheme="minorBidi"/>
          <w:noProof/>
          <w:sz w:val="22"/>
          <w:szCs w:val="22"/>
          <w:lang w:val="en-GB" w:eastAsia="en-GB"/>
        </w:rPr>
      </w:pPr>
      <w:ins w:id="51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"_Toc8854710"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4.4.28.2</w:t>
        </w:r>
        <w:r w:rsidRPr="00EC1282">
          <w:rPr>
            <w:rStyle w:val="Hyperlink"/>
            <w:noProof/>
          </w:rPr>
          <w:t xml:space="preserve"> ProcessingDetails – XML Syntax</w:t>
        </w:r>
        <w:r>
          <w:rPr>
            <w:noProof/>
            <w:webHidden/>
          </w:rPr>
          <w:tab/>
        </w:r>
        <w:r>
          <w:rPr>
            <w:noProof/>
            <w:webHidden/>
          </w:rPr>
          <w:fldChar w:fldCharType="begin"/>
        </w:r>
        <w:r>
          <w:rPr>
            <w:noProof/>
            <w:webHidden/>
          </w:rPr>
          <w:instrText xml:space="preserve"> PAGEREF _Toc8854710 \h </w:instrText>
        </w:r>
        <w:r>
          <w:rPr>
            <w:noProof/>
            <w:webHidden/>
          </w:rPr>
        </w:r>
      </w:ins>
      <w:r>
        <w:rPr>
          <w:noProof/>
          <w:webHidden/>
        </w:rPr>
        <w:fldChar w:fldCharType="separate"/>
      </w:r>
      <w:ins w:id="518" w:author="Andreas Kuehne" w:date="2019-05-15T23:15:00Z">
        <w:r>
          <w:rPr>
            <w:noProof/>
            <w:webHidden/>
          </w:rPr>
          <w:t>87</w:t>
        </w:r>
        <w:r>
          <w:rPr>
            <w:noProof/>
            <w:webHidden/>
          </w:rPr>
          <w:fldChar w:fldCharType="end"/>
        </w:r>
        <w:r w:rsidRPr="00EC1282">
          <w:rPr>
            <w:rStyle w:val="Hyperlink"/>
            <w:noProof/>
          </w:rPr>
          <w:fldChar w:fldCharType="end"/>
        </w:r>
      </w:ins>
    </w:p>
    <w:p w14:paraId="38B3CEE9" w14:textId="03D72E16" w:rsidR="000048E7" w:rsidRDefault="000048E7">
      <w:pPr>
        <w:pStyle w:val="Verzeichnis3"/>
        <w:tabs>
          <w:tab w:val="right" w:leader="dot" w:pos="9350"/>
        </w:tabs>
        <w:rPr>
          <w:ins w:id="519" w:author="Andreas Kuehne" w:date="2019-05-15T23:15:00Z"/>
          <w:rFonts w:asciiTheme="minorHAnsi" w:eastAsiaTheme="minorEastAsia" w:hAnsiTheme="minorHAnsi" w:cstheme="minorBidi"/>
          <w:noProof/>
          <w:sz w:val="22"/>
          <w:szCs w:val="22"/>
          <w:lang w:val="en-GB" w:eastAsia="en-GB"/>
        </w:rPr>
      </w:pPr>
      <w:ins w:id="52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"_Toc8854711"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4.4.29</w:t>
        </w:r>
        <w:r w:rsidRPr="00EC1282">
          <w:rPr>
            <w:rStyle w:val="Hyperlink"/>
            <w:noProof/>
          </w:rPr>
          <w:t xml:space="preserve"> Component Detail</w:t>
        </w:r>
        <w:r>
          <w:rPr>
            <w:noProof/>
            <w:webHidden/>
          </w:rPr>
          <w:tab/>
        </w:r>
        <w:r>
          <w:rPr>
            <w:noProof/>
            <w:webHidden/>
          </w:rPr>
          <w:fldChar w:fldCharType="begin"/>
        </w:r>
        <w:r>
          <w:rPr>
            <w:noProof/>
            <w:webHidden/>
          </w:rPr>
          <w:instrText xml:space="preserve"> PAGEREF _Toc8854711 \h </w:instrText>
        </w:r>
        <w:r>
          <w:rPr>
            <w:noProof/>
            <w:webHidden/>
          </w:rPr>
        </w:r>
      </w:ins>
      <w:r>
        <w:rPr>
          <w:noProof/>
          <w:webHidden/>
        </w:rPr>
        <w:fldChar w:fldCharType="separate"/>
      </w:r>
      <w:ins w:id="521" w:author="Andreas Kuehne" w:date="2019-05-15T23:15:00Z">
        <w:r>
          <w:rPr>
            <w:noProof/>
            <w:webHidden/>
          </w:rPr>
          <w:t>87</w:t>
        </w:r>
        <w:r>
          <w:rPr>
            <w:noProof/>
            <w:webHidden/>
          </w:rPr>
          <w:fldChar w:fldCharType="end"/>
        </w:r>
        <w:r w:rsidRPr="00EC1282">
          <w:rPr>
            <w:rStyle w:val="Hyperlink"/>
            <w:noProof/>
          </w:rPr>
          <w:fldChar w:fldCharType="end"/>
        </w:r>
      </w:ins>
    </w:p>
    <w:p w14:paraId="65159DB4" w14:textId="65F53482" w:rsidR="000048E7" w:rsidRDefault="000048E7">
      <w:pPr>
        <w:pStyle w:val="Verzeichnis4"/>
        <w:tabs>
          <w:tab w:val="right" w:leader="dot" w:pos="9350"/>
        </w:tabs>
        <w:rPr>
          <w:ins w:id="522" w:author="Andreas Kuehne" w:date="2019-05-15T23:15:00Z"/>
          <w:rFonts w:asciiTheme="minorHAnsi" w:eastAsiaTheme="minorEastAsia" w:hAnsiTheme="minorHAnsi" w:cstheme="minorBidi"/>
          <w:noProof/>
          <w:sz w:val="22"/>
          <w:szCs w:val="22"/>
          <w:lang w:val="en-GB" w:eastAsia="en-GB"/>
        </w:rPr>
      </w:pPr>
      <w:ins w:id="52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"_Toc8854712"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4.4.29.1</w:t>
        </w:r>
        <w:r w:rsidRPr="00EC1282">
          <w:rPr>
            <w:rStyle w:val="Hyperlink"/>
            <w:noProof/>
          </w:rPr>
          <w:t xml:space="preserve"> Detail – JSON Syntax</w:t>
        </w:r>
        <w:r>
          <w:rPr>
            <w:noProof/>
            <w:webHidden/>
          </w:rPr>
          <w:tab/>
        </w:r>
        <w:r>
          <w:rPr>
            <w:noProof/>
            <w:webHidden/>
          </w:rPr>
          <w:fldChar w:fldCharType="begin"/>
        </w:r>
        <w:r>
          <w:rPr>
            <w:noProof/>
            <w:webHidden/>
          </w:rPr>
          <w:instrText xml:space="preserve"> PAGEREF _Toc8854712 \h </w:instrText>
        </w:r>
        <w:r>
          <w:rPr>
            <w:noProof/>
            <w:webHidden/>
          </w:rPr>
        </w:r>
      </w:ins>
      <w:r>
        <w:rPr>
          <w:noProof/>
          <w:webHidden/>
        </w:rPr>
        <w:fldChar w:fldCharType="separate"/>
      </w:r>
      <w:ins w:id="524" w:author="Andreas Kuehne" w:date="2019-05-15T23:15:00Z">
        <w:r>
          <w:rPr>
            <w:noProof/>
            <w:webHidden/>
          </w:rPr>
          <w:t>88</w:t>
        </w:r>
        <w:r>
          <w:rPr>
            <w:noProof/>
            <w:webHidden/>
          </w:rPr>
          <w:fldChar w:fldCharType="end"/>
        </w:r>
        <w:r w:rsidRPr="00EC1282">
          <w:rPr>
            <w:rStyle w:val="Hyperlink"/>
            <w:noProof/>
          </w:rPr>
          <w:fldChar w:fldCharType="end"/>
        </w:r>
      </w:ins>
    </w:p>
    <w:p w14:paraId="094FF329" w14:textId="702D9DE5" w:rsidR="000048E7" w:rsidRDefault="000048E7">
      <w:pPr>
        <w:pStyle w:val="Verzeichnis4"/>
        <w:tabs>
          <w:tab w:val="right" w:leader="dot" w:pos="9350"/>
        </w:tabs>
        <w:rPr>
          <w:ins w:id="525" w:author="Andreas Kuehne" w:date="2019-05-15T23:15:00Z"/>
          <w:rFonts w:asciiTheme="minorHAnsi" w:eastAsiaTheme="minorEastAsia" w:hAnsiTheme="minorHAnsi" w:cstheme="minorBidi"/>
          <w:noProof/>
          <w:sz w:val="22"/>
          <w:szCs w:val="22"/>
          <w:lang w:val="en-GB" w:eastAsia="en-GB"/>
        </w:rPr>
      </w:pPr>
      <w:ins w:id="52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"_Toc8854713"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4.4.29.2</w:t>
        </w:r>
        <w:r w:rsidRPr="00EC1282">
          <w:rPr>
            <w:rStyle w:val="Hyperlink"/>
            <w:noProof/>
          </w:rPr>
          <w:t xml:space="preserve"> Detail – XML Syntax</w:t>
        </w:r>
        <w:r>
          <w:rPr>
            <w:noProof/>
            <w:webHidden/>
          </w:rPr>
          <w:tab/>
        </w:r>
        <w:r>
          <w:rPr>
            <w:noProof/>
            <w:webHidden/>
          </w:rPr>
          <w:fldChar w:fldCharType="begin"/>
        </w:r>
        <w:r>
          <w:rPr>
            <w:noProof/>
            <w:webHidden/>
          </w:rPr>
          <w:instrText xml:space="preserve"> PAGEREF _Toc8854713 \h </w:instrText>
        </w:r>
        <w:r>
          <w:rPr>
            <w:noProof/>
            <w:webHidden/>
          </w:rPr>
        </w:r>
      </w:ins>
      <w:r>
        <w:rPr>
          <w:noProof/>
          <w:webHidden/>
        </w:rPr>
        <w:fldChar w:fldCharType="separate"/>
      </w:r>
      <w:ins w:id="527" w:author="Andreas Kuehne" w:date="2019-05-15T23:15:00Z">
        <w:r>
          <w:rPr>
            <w:noProof/>
            <w:webHidden/>
          </w:rPr>
          <w:t>89</w:t>
        </w:r>
        <w:r>
          <w:rPr>
            <w:noProof/>
            <w:webHidden/>
          </w:rPr>
          <w:fldChar w:fldCharType="end"/>
        </w:r>
        <w:r w:rsidRPr="00EC1282">
          <w:rPr>
            <w:rStyle w:val="Hyperlink"/>
            <w:noProof/>
          </w:rPr>
          <w:fldChar w:fldCharType="end"/>
        </w:r>
      </w:ins>
    </w:p>
    <w:p w14:paraId="5B302D88" w14:textId="49574AEF" w:rsidR="000048E7" w:rsidRDefault="000048E7">
      <w:pPr>
        <w:pStyle w:val="Verzeichnis3"/>
        <w:tabs>
          <w:tab w:val="right" w:leader="dot" w:pos="9350"/>
        </w:tabs>
        <w:rPr>
          <w:ins w:id="528" w:author="Andreas Kuehne" w:date="2019-05-15T23:15:00Z"/>
          <w:rFonts w:asciiTheme="minorHAnsi" w:eastAsiaTheme="minorEastAsia" w:hAnsiTheme="minorHAnsi" w:cstheme="minorBidi"/>
          <w:noProof/>
          <w:sz w:val="22"/>
          <w:szCs w:val="22"/>
          <w:lang w:val="en-GB" w:eastAsia="en-GB"/>
        </w:rPr>
      </w:pPr>
      <w:ins w:id="52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"_Toc8854714"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4.4.30</w:t>
        </w:r>
        <w:r w:rsidRPr="00EC1282">
          <w:rPr>
            <w:rStyle w:val="Hyperlink"/>
            <w:noProof/>
          </w:rPr>
          <w:t xml:space="preserve"> Component SigningTimeInfo</w:t>
        </w:r>
        <w:r>
          <w:rPr>
            <w:noProof/>
            <w:webHidden/>
          </w:rPr>
          <w:tab/>
        </w:r>
        <w:r>
          <w:rPr>
            <w:noProof/>
            <w:webHidden/>
          </w:rPr>
          <w:fldChar w:fldCharType="begin"/>
        </w:r>
        <w:r>
          <w:rPr>
            <w:noProof/>
            <w:webHidden/>
          </w:rPr>
          <w:instrText xml:space="preserve"> PAGEREF _Toc8854714 \h </w:instrText>
        </w:r>
        <w:r>
          <w:rPr>
            <w:noProof/>
            <w:webHidden/>
          </w:rPr>
        </w:r>
      </w:ins>
      <w:r>
        <w:rPr>
          <w:noProof/>
          <w:webHidden/>
        </w:rPr>
        <w:fldChar w:fldCharType="separate"/>
      </w:r>
      <w:ins w:id="530" w:author="Andreas Kuehne" w:date="2019-05-15T23:15:00Z">
        <w:r>
          <w:rPr>
            <w:noProof/>
            <w:webHidden/>
          </w:rPr>
          <w:t>89</w:t>
        </w:r>
        <w:r>
          <w:rPr>
            <w:noProof/>
            <w:webHidden/>
          </w:rPr>
          <w:fldChar w:fldCharType="end"/>
        </w:r>
        <w:r w:rsidRPr="00EC1282">
          <w:rPr>
            <w:rStyle w:val="Hyperlink"/>
            <w:noProof/>
          </w:rPr>
          <w:fldChar w:fldCharType="end"/>
        </w:r>
      </w:ins>
    </w:p>
    <w:p w14:paraId="624F98BD" w14:textId="41538806" w:rsidR="000048E7" w:rsidRDefault="000048E7">
      <w:pPr>
        <w:pStyle w:val="Verzeichnis4"/>
        <w:tabs>
          <w:tab w:val="right" w:leader="dot" w:pos="9350"/>
        </w:tabs>
        <w:rPr>
          <w:ins w:id="531" w:author="Andreas Kuehne" w:date="2019-05-15T23:15:00Z"/>
          <w:rFonts w:asciiTheme="minorHAnsi" w:eastAsiaTheme="minorEastAsia" w:hAnsiTheme="minorHAnsi" w:cstheme="minorBidi"/>
          <w:noProof/>
          <w:sz w:val="22"/>
          <w:szCs w:val="22"/>
          <w:lang w:val="en-GB" w:eastAsia="en-GB"/>
        </w:rPr>
      </w:pPr>
      <w:ins w:id="53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"_Toc8854715"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4.4.30.1</w:t>
        </w:r>
        <w:r w:rsidRPr="00EC1282">
          <w:rPr>
            <w:rStyle w:val="Hyperlink"/>
            <w:noProof/>
          </w:rPr>
          <w:t xml:space="preserve"> SigningTimeInfo – JSON Syntax</w:t>
        </w:r>
        <w:r>
          <w:rPr>
            <w:noProof/>
            <w:webHidden/>
          </w:rPr>
          <w:tab/>
        </w:r>
        <w:r>
          <w:rPr>
            <w:noProof/>
            <w:webHidden/>
          </w:rPr>
          <w:fldChar w:fldCharType="begin"/>
        </w:r>
        <w:r>
          <w:rPr>
            <w:noProof/>
            <w:webHidden/>
          </w:rPr>
          <w:instrText xml:space="preserve"> PAGEREF _Toc8854715 \h </w:instrText>
        </w:r>
        <w:r>
          <w:rPr>
            <w:noProof/>
            <w:webHidden/>
          </w:rPr>
        </w:r>
      </w:ins>
      <w:r>
        <w:rPr>
          <w:noProof/>
          <w:webHidden/>
        </w:rPr>
        <w:fldChar w:fldCharType="separate"/>
      </w:r>
      <w:ins w:id="533" w:author="Andreas Kuehne" w:date="2019-05-15T23:15:00Z">
        <w:r>
          <w:rPr>
            <w:noProof/>
            <w:webHidden/>
          </w:rPr>
          <w:t>89</w:t>
        </w:r>
        <w:r>
          <w:rPr>
            <w:noProof/>
            <w:webHidden/>
          </w:rPr>
          <w:fldChar w:fldCharType="end"/>
        </w:r>
        <w:r w:rsidRPr="00EC1282">
          <w:rPr>
            <w:rStyle w:val="Hyperlink"/>
            <w:noProof/>
          </w:rPr>
          <w:fldChar w:fldCharType="end"/>
        </w:r>
      </w:ins>
    </w:p>
    <w:p w14:paraId="22A37ECD" w14:textId="35BC8C1D" w:rsidR="000048E7" w:rsidRDefault="000048E7">
      <w:pPr>
        <w:pStyle w:val="Verzeichnis4"/>
        <w:tabs>
          <w:tab w:val="right" w:leader="dot" w:pos="9350"/>
        </w:tabs>
        <w:rPr>
          <w:ins w:id="534" w:author="Andreas Kuehne" w:date="2019-05-15T23:15:00Z"/>
          <w:rFonts w:asciiTheme="minorHAnsi" w:eastAsiaTheme="minorEastAsia" w:hAnsiTheme="minorHAnsi" w:cstheme="minorBidi"/>
          <w:noProof/>
          <w:sz w:val="22"/>
          <w:szCs w:val="22"/>
          <w:lang w:val="en-GB" w:eastAsia="en-GB"/>
        </w:rPr>
      </w:pPr>
      <w:ins w:id="53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"_Toc8854716"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4.4.30.2</w:t>
        </w:r>
        <w:r w:rsidRPr="00EC1282">
          <w:rPr>
            <w:rStyle w:val="Hyperlink"/>
            <w:noProof/>
          </w:rPr>
          <w:t xml:space="preserve"> SigningTimeInfo – XML Syntax</w:t>
        </w:r>
        <w:r>
          <w:rPr>
            <w:noProof/>
            <w:webHidden/>
          </w:rPr>
          <w:tab/>
        </w:r>
        <w:r>
          <w:rPr>
            <w:noProof/>
            <w:webHidden/>
          </w:rPr>
          <w:fldChar w:fldCharType="begin"/>
        </w:r>
        <w:r>
          <w:rPr>
            <w:noProof/>
            <w:webHidden/>
          </w:rPr>
          <w:instrText xml:space="preserve"> PAGEREF _Toc8854716 \h </w:instrText>
        </w:r>
        <w:r>
          <w:rPr>
            <w:noProof/>
            <w:webHidden/>
          </w:rPr>
        </w:r>
      </w:ins>
      <w:r>
        <w:rPr>
          <w:noProof/>
          <w:webHidden/>
        </w:rPr>
        <w:fldChar w:fldCharType="separate"/>
      </w:r>
      <w:ins w:id="536" w:author="Andreas Kuehne" w:date="2019-05-15T23:15:00Z">
        <w:r>
          <w:rPr>
            <w:noProof/>
            <w:webHidden/>
          </w:rPr>
          <w:t>90</w:t>
        </w:r>
        <w:r>
          <w:rPr>
            <w:noProof/>
            <w:webHidden/>
          </w:rPr>
          <w:fldChar w:fldCharType="end"/>
        </w:r>
        <w:r w:rsidRPr="00EC1282">
          <w:rPr>
            <w:rStyle w:val="Hyperlink"/>
            <w:noProof/>
          </w:rPr>
          <w:fldChar w:fldCharType="end"/>
        </w:r>
      </w:ins>
    </w:p>
    <w:p w14:paraId="754446C7" w14:textId="3034346E" w:rsidR="000048E7" w:rsidRDefault="000048E7">
      <w:pPr>
        <w:pStyle w:val="Verzeichnis3"/>
        <w:tabs>
          <w:tab w:val="right" w:leader="dot" w:pos="9350"/>
        </w:tabs>
        <w:rPr>
          <w:ins w:id="537" w:author="Andreas Kuehne" w:date="2019-05-15T23:15:00Z"/>
          <w:rFonts w:asciiTheme="minorHAnsi" w:eastAsiaTheme="minorEastAsia" w:hAnsiTheme="minorHAnsi" w:cstheme="minorBidi"/>
          <w:noProof/>
          <w:sz w:val="22"/>
          <w:szCs w:val="22"/>
          <w:lang w:val="en-GB" w:eastAsia="en-GB"/>
        </w:rPr>
      </w:pPr>
      <w:ins w:id="53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"_Toc8854717"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4.4.31</w:t>
        </w:r>
        <w:r w:rsidRPr="00EC1282">
          <w:rPr>
            <w:rStyle w:val="Hyperlink"/>
            <w:noProof/>
          </w:rPr>
          <w:t xml:space="preserve"> Component SigningTimeBoundaries</w:t>
        </w:r>
        <w:r>
          <w:rPr>
            <w:noProof/>
            <w:webHidden/>
          </w:rPr>
          <w:tab/>
        </w:r>
        <w:r>
          <w:rPr>
            <w:noProof/>
            <w:webHidden/>
          </w:rPr>
          <w:fldChar w:fldCharType="begin"/>
        </w:r>
        <w:r>
          <w:rPr>
            <w:noProof/>
            <w:webHidden/>
          </w:rPr>
          <w:instrText xml:space="preserve"> PAGEREF _Toc8854717 \h </w:instrText>
        </w:r>
        <w:r>
          <w:rPr>
            <w:noProof/>
            <w:webHidden/>
          </w:rPr>
        </w:r>
      </w:ins>
      <w:r>
        <w:rPr>
          <w:noProof/>
          <w:webHidden/>
        </w:rPr>
        <w:fldChar w:fldCharType="separate"/>
      </w:r>
      <w:ins w:id="539" w:author="Andreas Kuehne" w:date="2019-05-15T23:15:00Z">
        <w:r>
          <w:rPr>
            <w:noProof/>
            <w:webHidden/>
          </w:rPr>
          <w:t>90</w:t>
        </w:r>
        <w:r>
          <w:rPr>
            <w:noProof/>
            <w:webHidden/>
          </w:rPr>
          <w:fldChar w:fldCharType="end"/>
        </w:r>
        <w:r w:rsidRPr="00EC1282">
          <w:rPr>
            <w:rStyle w:val="Hyperlink"/>
            <w:noProof/>
          </w:rPr>
          <w:fldChar w:fldCharType="end"/>
        </w:r>
      </w:ins>
    </w:p>
    <w:p w14:paraId="575C24FF" w14:textId="59C67BF6" w:rsidR="000048E7" w:rsidRDefault="000048E7">
      <w:pPr>
        <w:pStyle w:val="Verzeichnis4"/>
        <w:tabs>
          <w:tab w:val="right" w:leader="dot" w:pos="9350"/>
        </w:tabs>
        <w:rPr>
          <w:ins w:id="540" w:author="Andreas Kuehne" w:date="2019-05-15T23:15:00Z"/>
          <w:rFonts w:asciiTheme="minorHAnsi" w:eastAsiaTheme="minorEastAsia" w:hAnsiTheme="minorHAnsi" w:cstheme="minorBidi"/>
          <w:noProof/>
          <w:sz w:val="22"/>
          <w:szCs w:val="22"/>
          <w:lang w:val="en-GB" w:eastAsia="en-GB"/>
        </w:rPr>
      </w:pPr>
      <w:ins w:id="54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"_Toc8854718"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4.4.31.1</w:t>
        </w:r>
        <w:r w:rsidRPr="00EC1282">
          <w:rPr>
            <w:rStyle w:val="Hyperlink"/>
            <w:noProof/>
          </w:rPr>
          <w:t xml:space="preserve"> SigningTimeBoundaries – JSON Syntax</w:t>
        </w:r>
        <w:r>
          <w:rPr>
            <w:noProof/>
            <w:webHidden/>
          </w:rPr>
          <w:tab/>
        </w:r>
        <w:r>
          <w:rPr>
            <w:noProof/>
            <w:webHidden/>
          </w:rPr>
          <w:fldChar w:fldCharType="begin"/>
        </w:r>
        <w:r>
          <w:rPr>
            <w:noProof/>
            <w:webHidden/>
          </w:rPr>
          <w:instrText xml:space="preserve"> PAGEREF _Toc8854718 \h </w:instrText>
        </w:r>
        <w:r>
          <w:rPr>
            <w:noProof/>
            <w:webHidden/>
          </w:rPr>
        </w:r>
      </w:ins>
      <w:r>
        <w:rPr>
          <w:noProof/>
          <w:webHidden/>
        </w:rPr>
        <w:fldChar w:fldCharType="separate"/>
      </w:r>
      <w:ins w:id="542" w:author="Andreas Kuehne" w:date="2019-05-15T23:15:00Z">
        <w:r>
          <w:rPr>
            <w:noProof/>
            <w:webHidden/>
          </w:rPr>
          <w:t>90</w:t>
        </w:r>
        <w:r>
          <w:rPr>
            <w:noProof/>
            <w:webHidden/>
          </w:rPr>
          <w:fldChar w:fldCharType="end"/>
        </w:r>
        <w:r w:rsidRPr="00EC1282">
          <w:rPr>
            <w:rStyle w:val="Hyperlink"/>
            <w:noProof/>
          </w:rPr>
          <w:fldChar w:fldCharType="end"/>
        </w:r>
      </w:ins>
    </w:p>
    <w:p w14:paraId="05042946" w14:textId="7D2E301F" w:rsidR="000048E7" w:rsidRDefault="000048E7">
      <w:pPr>
        <w:pStyle w:val="Verzeichnis4"/>
        <w:tabs>
          <w:tab w:val="right" w:leader="dot" w:pos="9350"/>
        </w:tabs>
        <w:rPr>
          <w:ins w:id="543" w:author="Andreas Kuehne" w:date="2019-05-15T23:15:00Z"/>
          <w:rFonts w:asciiTheme="minorHAnsi" w:eastAsiaTheme="minorEastAsia" w:hAnsiTheme="minorHAnsi" w:cstheme="minorBidi"/>
          <w:noProof/>
          <w:sz w:val="22"/>
          <w:szCs w:val="22"/>
          <w:lang w:val="en-GB" w:eastAsia="en-GB"/>
        </w:rPr>
      </w:pPr>
      <w:ins w:id="54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"_Toc8854719"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4.4.31.2</w:t>
        </w:r>
        <w:r w:rsidRPr="00EC1282">
          <w:rPr>
            <w:rStyle w:val="Hyperlink"/>
            <w:noProof/>
          </w:rPr>
          <w:t xml:space="preserve"> SigningTimeBoundaries – XML Syntax</w:t>
        </w:r>
        <w:r>
          <w:rPr>
            <w:noProof/>
            <w:webHidden/>
          </w:rPr>
          <w:tab/>
        </w:r>
        <w:r>
          <w:rPr>
            <w:noProof/>
            <w:webHidden/>
          </w:rPr>
          <w:fldChar w:fldCharType="begin"/>
        </w:r>
        <w:r>
          <w:rPr>
            <w:noProof/>
            <w:webHidden/>
          </w:rPr>
          <w:instrText xml:space="preserve"> PAGEREF _Toc8854719 \h </w:instrText>
        </w:r>
        <w:r>
          <w:rPr>
            <w:noProof/>
            <w:webHidden/>
          </w:rPr>
        </w:r>
      </w:ins>
      <w:r>
        <w:rPr>
          <w:noProof/>
          <w:webHidden/>
        </w:rPr>
        <w:fldChar w:fldCharType="separate"/>
      </w:r>
      <w:ins w:id="545" w:author="Andreas Kuehne" w:date="2019-05-15T23:15:00Z">
        <w:r>
          <w:rPr>
            <w:noProof/>
            <w:webHidden/>
          </w:rPr>
          <w:t>91</w:t>
        </w:r>
        <w:r>
          <w:rPr>
            <w:noProof/>
            <w:webHidden/>
          </w:rPr>
          <w:fldChar w:fldCharType="end"/>
        </w:r>
        <w:r w:rsidRPr="00EC1282">
          <w:rPr>
            <w:rStyle w:val="Hyperlink"/>
            <w:noProof/>
          </w:rPr>
          <w:fldChar w:fldCharType="end"/>
        </w:r>
      </w:ins>
    </w:p>
    <w:p w14:paraId="0BB025B8" w14:textId="3BE67CF8" w:rsidR="000048E7" w:rsidRDefault="000048E7">
      <w:pPr>
        <w:pStyle w:val="Verzeichnis3"/>
        <w:tabs>
          <w:tab w:val="right" w:leader="dot" w:pos="9350"/>
        </w:tabs>
        <w:rPr>
          <w:ins w:id="546" w:author="Andreas Kuehne" w:date="2019-05-15T23:15:00Z"/>
          <w:rFonts w:asciiTheme="minorHAnsi" w:eastAsiaTheme="minorEastAsia" w:hAnsiTheme="minorHAnsi" w:cstheme="minorBidi"/>
          <w:noProof/>
          <w:sz w:val="22"/>
          <w:szCs w:val="22"/>
          <w:lang w:val="en-GB" w:eastAsia="en-GB"/>
        </w:rPr>
      </w:pPr>
      <w:ins w:id="54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"_Toc8854720"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4.4.32</w:t>
        </w:r>
        <w:r w:rsidRPr="00EC1282">
          <w:rPr>
            <w:rStyle w:val="Hyperlink"/>
            <w:noProof/>
          </w:rPr>
          <w:t xml:space="preserve"> Component AugmentedSignature</w:t>
        </w:r>
        <w:r>
          <w:rPr>
            <w:noProof/>
            <w:webHidden/>
          </w:rPr>
          <w:tab/>
        </w:r>
        <w:r>
          <w:rPr>
            <w:noProof/>
            <w:webHidden/>
          </w:rPr>
          <w:fldChar w:fldCharType="begin"/>
        </w:r>
        <w:r>
          <w:rPr>
            <w:noProof/>
            <w:webHidden/>
          </w:rPr>
          <w:instrText xml:space="preserve"> PAGEREF _Toc8854720 \h </w:instrText>
        </w:r>
        <w:r>
          <w:rPr>
            <w:noProof/>
            <w:webHidden/>
          </w:rPr>
        </w:r>
      </w:ins>
      <w:r>
        <w:rPr>
          <w:noProof/>
          <w:webHidden/>
        </w:rPr>
        <w:fldChar w:fldCharType="separate"/>
      </w:r>
      <w:ins w:id="548" w:author="Andreas Kuehne" w:date="2019-05-15T23:15:00Z">
        <w:r>
          <w:rPr>
            <w:noProof/>
            <w:webHidden/>
          </w:rPr>
          <w:t>91</w:t>
        </w:r>
        <w:r>
          <w:rPr>
            <w:noProof/>
            <w:webHidden/>
          </w:rPr>
          <w:fldChar w:fldCharType="end"/>
        </w:r>
        <w:r w:rsidRPr="00EC1282">
          <w:rPr>
            <w:rStyle w:val="Hyperlink"/>
            <w:noProof/>
          </w:rPr>
          <w:fldChar w:fldCharType="end"/>
        </w:r>
      </w:ins>
    </w:p>
    <w:p w14:paraId="7FA3BBA9" w14:textId="4B4104A8" w:rsidR="000048E7" w:rsidRDefault="000048E7">
      <w:pPr>
        <w:pStyle w:val="Verzeichnis4"/>
        <w:tabs>
          <w:tab w:val="right" w:leader="dot" w:pos="9350"/>
        </w:tabs>
        <w:rPr>
          <w:ins w:id="549" w:author="Andreas Kuehne" w:date="2019-05-15T23:15:00Z"/>
          <w:rFonts w:asciiTheme="minorHAnsi" w:eastAsiaTheme="minorEastAsia" w:hAnsiTheme="minorHAnsi" w:cstheme="minorBidi"/>
          <w:noProof/>
          <w:sz w:val="22"/>
          <w:szCs w:val="22"/>
          <w:lang w:val="en-GB" w:eastAsia="en-GB"/>
        </w:rPr>
      </w:pPr>
      <w:ins w:id="55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"_Toc8854721"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4.4.32.1</w:t>
        </w:r>
        <w:r w:rsidRPr="00EC1282">
          <w:rPr>
            <w:rStyle w:val="Hyperlink"/>
            <w:noProof/>
          </w:rPr>
          <w:t xml:space="preserve"> AugmentedSignature – JSON Syntax</w:t>
        </w:r>
        <w:r>
          <w:rPr>
            <w:noProof/>
            <w:webHidden/>
          </w:rPr>
          <w:tab/>
        </w:r>
        <w:r>
          <w:rPr>
            <w:noProof/>
            <w:webHidden/>
          </w:rPr>
          <w:fldChar w:fldCharType="begin"/>
        </w:r>
        <w:r>
          <w:rPr>
            <w:noProof/>
            <w:webHidden/>
          </w:rPr>
          <w:instrText xml:space="preserve"> PAGEREF _Toc8854721 \h </w:instrText>
        </w:r>
        <w:r>
          <w:rPr>
            <w:noProof/>
            <w:webHidden/>
          </w:rPr>
        </w:r>
      </w:ins>
      <w:r>
        <w:rPr>
          <w:noProof/>
          <w:webHidden/>
        </w:rPr>
        <w:fldChar w:fldCharType="separate"/>
      </w:r>
      <w:ins w:id="551" w:author="Andreas Kuehne" w:date="2019-05-15T23:15:00Z">
        <w:r>
          <w:rPr>
            <w:noProof/>
            <w:webHidden/>
          </w:rPr>
          <w:t>92</w:t>
        </w:r>
        <w:r>
          <w:rPr>
            <w:noProof/>
            <w:webHidden/>
          </w:rPr>
          <w:fldChar w:fldCharType="end"/>
        </w:r>
        <w:r w:rsidRPr="00EC1282">
          <w:rPr>
            <w:rStyle w:val="Hyperlink"/>
            <w:noProof/>
          </w:rPr>
          <w:fldChar w:fldCharType="end"/>
        </w:r>
      </w:ins>
    </w:p>
    <w:p w14:paraId="47634EF6" w14:textId="322B329F" w:rsidR="000048E7" w:rsidRDefault="000048E7">
      <w:pPr>
        <w:pStyle w:val="Verzeichnis4"/>
        <w:tabs>
          <w:tab w:val="right" w:leader="dot" w:pos="9350"/>
        </w:tabs>
        <w:rPr>
          <w:ins w:id="552" w:author="Andreas Kuehne" w:date="2019-05-15T23:15:00Z"/>
          <w:rFonts w:asciiTheme="minorHAnsi" w:eastAsiaTheme="minorEastAsia" w:hAnsiTheme="minorHAnsi" w:cstheme="minorBidi"/>
          <w:noProof/>
          <w:sz w:val="22"/>
          <w:szCs w:val="22"/>
          <w:lang w:val="en-GB" w:eastAsia="en-GB"/>
        </w:rPr>
      </w:pPr>
      <w:ins w:id="55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"_Toc8854722"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4.4.32.2</w:t>
        </w:r>
        <w:r w:rsidRPr="00EC1282">
          <w:rPr>
            <w:rStyle w:val="Hyperlink"/>
            <w:noProof/>
          </w:rPr>
          <w:t xml:space="preserve"> AugmentedSignature – XML Syntax</w:t>
        </w:r>
        <w:r>
          <w:rPr>
            <w:noProof/>
            <w:webHidden/>
          </w:rPr>
          <w:tab/>
        </w:r>
        <w:r>
          <w:rPr>
            <w:noProof/>
            <w:webHidden/>
          </w:rPr>
          <w:fldChar w:fldCharType="begin"/>
        </w:r>
        <w:r>
          <w:rPr>
            <w:noProof/>
            <w:webHidden/>
          </w:rPr>
          <w:instrText xml:space="preserve"> PAGEREF _Toc8854722 \h </w:instrText>
        </w:r>
        <w:r>
          <w:rPr>
            <w:noProof/>
            <w:webHidden/>
          </w:rPr>
        </w:r>
      </w:ins>
      <w:r>
        <w:rPr>
          <w:noProof/>
          <w:webHidden/>
        </w:rPr>
        <w:fldChar w:fldCharType="separate"/>
      </w:r>
      <w:ins w:id="554" w:author="Andreas Kuehne" w:date="2019-05-15T23:15:00Z">
        <w:r>
          <w:rPr>
            <w:noProof/>
            <w:webHidden/>
          </w:rPr>
          <w:t>93</w:t>
        </w:r>
        <w:r>
          <w:rPr>
            <w:noProof/>
            <w:webHidden/>
          </w:rPr>
          <w:fldChar w:fldCharType="end"/>
        </w:r>
        <w:r w:rsidRPr="00EC1282">
          <w:rPr>
            <w:rStyle w:val="Hyperlink"/>
            <w:noProof/>
          </w:rPr>
          <w:fldChar w:fldCharType="end"/>
        </w:r>
      </w:ins>
    </w:p>
    <w:p w14:paraId="47D903EA" w14:textId="6D106E57" w:rsidR="000048E7" w:rsidRDefault="000048E7">
      <w:pPr>
        <w:pStyle w:val="Verzeichnis3"/>
        <w:tabs>
          <w:tab w:val="right" w:leader="dot" w:pos="9350"/>
        </w:tabs>
        <w:rPr>
          <w:ins w:id="555" w:author="Andreas Kuehne" w:date="2019-05-15T23:15:00Z"/>
          <w:rFonts w:asciiTheme="minorHAnsi" w:eastAsiaTheme="minorEastAsia" w:hAnsiTheme="minorHAnsi" w:cstheme="minorBidi"/>
          <w:noProof/>
          <w:sz w:val="22"/>
          <w:szCs w:val="22"/>
          <w:lang w:val="en-GB" w:eastAsia="en-GB"/>
        </w:rPr>
      </w:pPr>
      <w:ins w:id="55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"_Toc8854723"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4.4.33</w:t>
        </w:r>
        <w:r w:rsidRPr="00EC1282">
          <w:rPr>
            <w:rStyle w:val="Hyperlink"/>
            <w:noProof/>
          </w:rPr>
          <w:t xml:space="preserve"> Component ReturnTransformedDocument</w:t>
        </w:r>
        <w:r>
          <w:rPr>
            <w:noProof/>
            <w:webHidden/>
          </w:rPr>
          <w:tab/>
        </w:r>
        <w:r>
          <w:rPr>
            <w:noProof/>
            <w:webHidden/>
          </w:rPr>
          <w:fldChar w:fldCharType="begin"/>
        </w:r>
        <w:r>
          <w:rPr>
            <w:noProof/>
            <w:webHidden/>
          </w:rPr>
          <w:instrText xml:space="preserve"> PAGEREF _Toc8854723 \h </w:instrText>
        </w:r>
        <w:r>
          <w:rPr>
            <w:noProof/>
            <w:webHidden/>
          </w:rPr>
        </w:r>
      </w:ins>
      <w:r>
        <w:rPr>
          <w:noProof/>
          <w:webHidden/>
        </w:rPr>
        <w:fldChar w:fldCharType="separate"/>
      </w:r>
      <w:ins w:id="557" w:author="Andreas Kuehne" w:date="2019-05-15T23:15:00Z">
        <w:r>
          <w:rPr>
            <w:noProof/>
            <w:webHidden/>
          </w:rPr>
          <w:t>93</w:t>
        </w:r>
        <w:r>
          <w:rPr>
            <w:noProof/>
            <w:webHidden/>
          </w:rPr>
          <w:fldChar w:fldCharType="end"/>
        </w:r>
        <w:r w:rsidRPr="00EC1282">
          <w:rPr>
            <w:rStyle w:val="Hyperlink"/>
            <w:noProof/>
          </w:rPr>
          <w:fldChar w:fldCharType="end"/>
        </w:r>
      </w:ins>
    </w:p>
    <w:p w14:paraId="6B780BF6" w14:textId="4CE8B780" w:rsidR="000048E7" w:rsidRDefault="000048E7">
      <w:pPr>
        <w:pStyle w:val="Verzeichnis4"/>
        <w:tabs>
          <w:tab w:val="right" w:leader="dot" w:pos="9350"/>
        </w:tabs>
        <w:rPr>
          <w:ins w:id="558" w:author="Andreas Kuehne" w:date="2019-05-15T23:15:00Z"/>
          <w:rFonts w:asciiTheme="minorHAnsi" w:eastAsiaTheme="minorEastAsia" w:hAnsiTheme="minorHAnsi" w:cstheme="minorBidi"/>
          <w:noProof/>
          <w:sz w:val="22"/>
          <w:szCs w:val="22"/>
          <w:lang w:val="en-GB" w:eastAsia="en-GB"/>
        </w:rPr>
      </w:pPr>
      <w:ins w:id="55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"_Toc8854724"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4.4.33.1</w:t>
        </w:r>
        <w:r w:rsidRPr="00EC1282">
          <w:rPr>
            <w:rStyle w:val="Hyperlink"/>
            <w:noProof/>
          </w:rPr>
          <w:t xml:space="preserve"> ReturnTransformedDocument – JSON Syntax</w:t>
        </w:r>
        <w:r>
          <w:rPr>
            <w:noProof/>
            <w:webHidden/>
          </w:rPr>
          <w:tab/>
        </w:r>
        <w:r>
          <w:rPr>
            <w:noProof/>
            <w:webHidden/>
          </w:rPr>
          <w:fldChar w:fldCharType="begin"/>
        </w:r>
        <w:r>
          <w:rPr>
            <w:noProof/>
            <w:webHidden/>
          </w:rPr>
          <w:instrText xml:space="preserve"> PAGEREF _Toc8854724 \h </w:instrText>
        </w:r>
        <w:r>
          <w:rPr>
            <w:noProof/>
            <w:webHidden/>
          </w:rPr>
        </w:r>
      </w:ins>
      <w:r>
        <w:rPr>
          <w:noProof/>
          <w:webHidden/>
        </w:rPr>
        <w:fldChar w:fldCharType="separate"/>
      </w:r>
      <w:ins w:id="560" w:author="Andreas Kuehne" w:date="2019-05-15T23:15:00Z">
        <w:r>
          <w:rPr>
            <w:noProof/>
            <w:webHidden/>
          </w:rPr>
          <w:t>93</w:t>
        </w:r>
        <w:r>
          <w:rPr>
            <w:noProof/>
            <w:webHidden/>
          </w:rPr>
          <w:fldChar w:fldCharType="end"/>
        </w:r>
        <w:r w:rsidRPr="00EC1282">
          <w:rPr>
            <w:rStyle w:val="Hyperlink"/>
            <w:noProof/>
          </w:rPr>
          <w:fldChar w:fldCharType="end"/>
        </w:r>
      </w:ins>
    </w:p>
    <w:p w14:paraId="776FC20B" w14:textId="6F2EC35B" w:rsidR="000048E7" w:rsidRDefault="000048E7">
      <w:pPr>
        <w:pStyle w:val="Verzeichnis4"/>
        <w:tabs>
          <w:tab w:val="right" w:leader="dot" w:pos="9350"/>
        </w:tabs>
        <w:rPr>
          <w:ins w:id="561" w:author="Andreas Kuehne" w:date="2019-05-15T23:15:00Z"/>
          <w:rFonts w:asciiTheme="minorHAnsi" w:eastAsiaTheme="minorEastAsia" w:hAnsiTheme="minorHAnsi" w:cstheme="minorBidi"/>
          <w:noProof/>
          <w:sz w:val="22"/>
          <w:szCs w:val="22"/>
          <w:lang w:val="en-GB" w:eastAsia="en-GB"/>
        </w:rPr>
      </w:pPr>
      <w:ins w:id="56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"_Toc8854725"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4.4.33.2</w:t>
        </w:r>
        <w:r w:rsidRPr="00EC1282">
          <w:rPr>
            <w:rStyle w:val="Hyperlink"/>
            <w:noProof/>
          </w:rPr>
          <w:t xml:space="preserve"> ReturnTransformedDocument – XML Syntax</w:t>
        </w:r>
        <w:r>
          <w:rPr>
            <w:noProof/>
            <w:webHidden/>
          </w:rPr>
          <w:tab/>
        </w:r>
        <w:r>
          <w:rPr>
            <w:noProof/>
            <w:webHidden/>
          </w:rPr>
          <w:fldChar w:fldCharType="begin"/>
        </w:r>
        <w:r>
          <w:rPr>
            <w:noProof/>
            <w:webHidden/>
          </w:rPr>
          <w:instrText xml:space="preserve"> PAGEREF _Toc8854725 \h </w:instrText>
        </w:r>
        <w:r>
          <w:rPr>
            <w:noProof/>
            <w:webHidden/>
          </w:rPr>
        </w:r>
      </w:ins>
      <w:r>
        <w:rPr>
          <w:noProof/>
          <w:webHidden/>
        </w:rPr>
        <w:fldChar w:fldCharType="separate"/>
      </w:r>
      <w:ins w:id="563" w:author="Andreas Kuehne" w:date="2019-05-15T23:15:00Z">
        <w:r>
          <w:rPr>
            <w:noProof/>
            <w:webHidden/>
          </w:rPr>
          <w:t>93</w:t>
        </w:r>
        <w:r>
          <w:rPr>
            <w:noProof/>
            <w:webHidden/>
          </w:rPr>
          <w:fldChar w:fldCharType="end"/>
        </w:r>
        <w:r w:rsidRPr="00EC1282">
          <w:rPr>
            <w:rStyle w:val="Hyperlink"/>
            <w:noProof/>
          </w:rPr>
          <w:fldChar w:fldCharType="end"/>
        </w:r>
      </w:ins>
    </w:p>
    <w:p w14:paraId="15740C92" w14:textId="0303F323" w:rsidR="000048E7" w:rsidRDefault="000048E7">
      <w:pPr>
        <w:pStyle w:val="Verzeichnis3"/>
        <w:tabs>
          <w:tab w:val="right" w:leader="dot" w:pos="9350"/>
        </w:tabs>
        <w:rPr>
          <w:ins w:id="564" w:author="Andreas Kuehne" w:date="2019-05-15T23:15:00Z"/>
          <w:rFonts w:asciiTheme="minorHAnsi" w:eastAsiaTheme="minorEastAsia" w:hAnsiTheme="minorHAnsi" w:cstheme="minorBidi"/>
          <w:noProof/>
          <w:sz w:val="22"/>
          <w:szCs w:val="22"/>
          <w:lang w:val="en-GB" w:eastAsia="en-GB"/>
        </w:rPr>
      </w:pPr>
      <w:ins w:id="565" w:author="Andreas Kuehne" w:date="2019-05-15T23:15:00Z">
        <w:r w:rsidRPr="00EC1282">
          <w:rPr>
            <w:rStyle w:val="Hyperlink"/>
            <w:noProof/>
          </w:rPr>
          <w:lastRenderedPageBreak/>
          <w:fldChar w:fldCharType="begin"/>
        </w:r>
        <w:r w:rsidRPr="00EC1282">
          <w:rPr>
            <w:rStyle w:val="Hyperlink"/>
            <w:noProof/>
          </w:rPr>
          <w:instrText xml:space="preserve"> </w:instrText>
        </w:r>
        <w:r>
          <w:rPr>
            <w:noProof/>
          </w:rPr>
          <w:instrText>HYPERLINK \l "_Toc8854726"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4.4.34</w:t>
        </w:r>
        <w:r w:rsidRPr="00EC1282">
          <w:rPr>
            <w:rStyle w:val="Hyperlink"/>
            <w:noProof/>
          </w:rPr>
          <w:t xml:space="preserve"> Component TransformedDocument</w:t>
        </w:r>
        <w:r>
          <w:rPr>
            <w:noProof/>
            <w:webHidden/>
          </w:rPr>
          <w:tab/>
        </w:r>
        <w:r>
          <w:rPr>
            <w:noProof/>
            <w:webHidden/>
          </w:rPr>
          <w:fldChar w:fldCharType="begin"/>
        </w:r>
        <w:r>
          <w:rPr>
            <w:noProof/>
            <w:webHidden/>
          </w:rPr>
          <w:instrText xml:space="preserve"> PAGEREF _Toc8854726 \h </w:instrText>
        </w:r>
        <w:r>
          <w:rPr>
            <w:noProof/>
            <w:webHidden/>
          </w:rPr>
        </w:r>
      </w:ins>
      <w:r>
        <w:rPr>
          <w:noProof/>
          <w:webHidden/>
        </w:rPr>
        <w:fldChar w:fldCharType="separate"/>
      </w:r>
      <w:ins w:id="566" w:author="Andreas Kuehne" w:date="2019-05-15T23:15:00Z">
        <w:r>
          <w:rPr>
            <w:noProof/>
            <w:webHidden/>
          </w:rPr>
          <w:t>93</w:t>
        </w:r>
        <w:r>
          <w:rPr>
            <w:noProof/>
            <w:webHidden/>
          </w:rPr>
          <w:fldChar w:fldCharType="end"/>
        </w:r>
        <w:r w:rsidRPr="00EC1282">
          <w:rPr>
            <w:rStyle w:val="Hyperlink"/>
            <w:noProof/>
          </w:rPr>
          <w:fldChar w:fldCharType="end"/>
        </w:r>
      </w:ins>
    </w:p>
    <w:p w14:paraId="2012F829" w14:textId="7D4D124D" w:rsidR="000048E7" w:rsidRDefault="000048E7">
      <w:pPr>
        <w:pStyle w:val="Verzeichnis4"/>
        <w:tabs>
          <w:tab w:val="right" w:leader="dot" w:pos="9350"/>
        </w:tabs>
        <w:rPr>
          <w:ins w:id="567" w:author="Andreas Kuehne" w:date="2019-05-15T23:15:00Z"/>
          <w:rFonts w:asciiTheme="minorHAnsi" w:eastAsiaTheme="minorEastAsia" w:hAnsiTheme="minorHAnsi" w:cstheme="minorBidi"/>
          <w:noProof/>
          <w:sz w:val="22"/>
          <w:szCs w:val="22"/>
          <w:lang w:val="en-GB" w:eastAsia="en-GB"/>
        </w:rPr>
      </w:pPr>
      <w:ins w:id="56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"_Toc8854727"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4.4.34.1</w:t>
        </w:r>
        <w:r w:rsidRPr="00EC1282">
          <w:rPr>
            <w:rStyle w:val="Hyperlink"/>
            <w:noProof/>
          </w:rPr>
          <w:t xml:space="preserve"> TransformedDocument – JSON Syntax</w:t>
        </w:r>
        <w:r>
          <w:rPr>
            <w:noProof/>
            <w:webHidden/>
          </w:rPr>
          <w:tab/>
        </w:r>
        <w:r>
          <w:rPr>
            <w:noProof/>
            <w:webHidden/>
          </w:rPr>
          <w:fldChar w:fldCharType="begin"/>
        </w:r>
        <w:r>
          <w:rPr>
            <w:noProof/>
            <w:webHidden/>
          </w:rPr>
          <w:instrText xml:space="preserve"> PAGEREF _Toc8854727 \h </w:instrText>
        </w:r>
        <w:r>
          <w:rPr>
            <w:noProof/>
            <w:webHidden/>
          </w:rPr>
        </w:r>
      </w:ins>
      <w:r>
        <w:rPr>
          <w:noProof/>
          <w:webHidden/>
        </w:rPr>
        <w:fldChar w:fldCharType="separate"/>
      </w:r>
      <w:ins w:id="569" w:author="Andreas Kuehne" w:date="2019-05-15T23:15:00Z">
        <w:r>
          <w:rPr>
            <w:noProof/>
            <w:webHidden/>
          </w:rPr>
          <w:t>94</w:t>
        </w:r>
        <w:r>
          <w:rPr>
            <w:noProof/>
            <w:webHidden/>
          </w:rPr>
          <w:fldChar w:fldCharType="end"/>
        </w:r>
        <w:r w:rsidRPr="00EC1282">
          <w:rPr>
            <w:rStyle w:val="Hyperlink"/>
            <w:noProof/>
          </w:rPr>
          <w:fldChar w:fldCharType="end"/>
        </w:r>
      </w:ins>
    </w:p>
    <w:p w14:paraId="12C6FC70" w14:textId="4FE8B3F2" w:rsidR="000048E7" w:rsidRDefault="000048E7">
      <w:pPr>
        <w:pStyle w:val="Verzeichnis4"/>
        <w:tabs>
          <w:tab w:val="right" w:leader="dot" w:pos="9350"/>
        </w:tabs>
        <w:rPr>
          <w:ins w:id="570" w:author="Andreas Kuehne" w:date="2019-05-15T23:15:00Z"/>
          <w:rFonts w:asciiTheme="minorHAnsi" w:eastAsiaTheme="minorEastAsia" w:hAnsiTheme="minorHAnsi" w:cstheme="minorBidi"/>
          <w:noProof/>
          <w:sz w:val="22"/>
          <w:szCs w:val="22"/>
          <w:lang w:val="en-GB" w:eastAsia="en-GB"/>
        </w:rPr>
      </w:pPr>
      <w:ins w:id="57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"_Toc8854728"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4.4.34.2</w:t>
        </w:r>
        <w:r w:rsidRPr="00EC1282">
          <w:rPr>
            <w:rStyle w:val="Hyperlink"/>
            <w:noProof/>
          </w:rPr>
          <w:t xml:space="preserve"> TransformedDocument – XML Syntax</w:t>
        </w:r>
        <w:r>
          <w:rPr>
            <w:noProof/>
            <w:webHidden/>
          </w:rPr>
          <w:tab/>
        </w:r>
        <w:r>
          <w:rPr>
            <w:noProof/>
            <w:webHidden/>
          </w:rPr>
          <w:fldChar w:fldCharType="begin"/>
        </w:r>
        <w:r>
          <w:rPr>
            <w:noProof/>
            <w:webHidden/>
          </w:rPr>
          <w:instrText xml:space="preserve"> PAGEREF _Toc8854728 \h </w:instrText>
        </w:r>
        <w:r>
          <w:rPr>
            <w:noProof/>
            <w:webHidden/>
          </w:rPr>
        </w:r>
      </w:ins>
      <w:r>
        <w:rPr>
          <w:noProof/>
          <w:webHidden/>
        </w:rPr>
        <w:fldChar w:fldCharType="separate"/>
      </w:r>
      <w:ins w:id="572" w:author="Andreas Kuehne" w:date="2019-05-15T23:15:00Z">
        <w:r>
          <w:rPr>
            <w:noProof/>
            <w:webHidden/>
          </w:rPr>
          <w:t>94</w:t>
        </w:r>
        <w:r>
          <w:rPr>
            <w:noProof/>
            <w:webHidden/>
          </w:rPr>
          <w:fldChar w:fldCharType="end"/>
        </w:r>
        <w:r w:rsidRPr="00EC1282">
          <w:rPr>
            <w:rStyle w:val="Hyperlink"/>
            <w:noProof/>
          </w:rPr>
          <w:fldChar w:fldCharType="end"/>
        </w:r>
      </w:ins>
    </w:p>
    <w:p w14:paraId="76CF095C" w14:textId="2EF22F9C" w:rsidR="000048E7" w:rsidRDefault="000048E7">
      <w:pPr>
        <w:pStyle w:val="Verzeichnis2"/>
        <w:tabs>
          <w:tab w:val="right" w:leader="dot" w:pos="9350"/>
        </w:tabs>
        <w:rPr>
          <w:ins w:id="573" w:author="Andreas Kuehne" w:date="2019-05-15T23:15:00Z"/>
          <w:rFonts w:asciiTheme="minorHAnsi" w:eastAsiaTheme="minorEastAsia" w:hAnsiTheme="minorHAnsi" w:cstheme="minorBidi"/>
          <w:noProof/>
          <w:sz w:val="22"/>
          <w:szCs w:val="22"/>
          <w:lang w:val="en-GB" w:eastAsia="en-GB"/>
        </w:rPr>
      </w:pPr>
      <w:ins w:id="57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"_Toc8854729"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rPr>
          <w:t>4.5 Request/Response related data structures defined in this document</w:t>
        </w:r>
        <w:r>
          <w:rPr>
            <w:noProof/>
            <w:webHidden/>
          </w:rPr>
          <w:tab/>
        </w:r>
        <w:r>
          <w:rPr>
            <w:noProof/>
            <w:webHidden/>
          </w:rPr>
          <w:fldChar w:fldCharType="begin"/>
        </w:r>
        <w:r>
          <w:rPr>
            <w:noProof/>
            <w:webHidden/>
          </w:rPr>
          <w:instrText xml:space="preserve"> PAGEREF _Toc8854729 \h </w:instrText>
        </w:r>
        <w:r>
          <w:rPr>
            <w:noProof/>
            <w:webHidden/>
          </w:rPr>
        </w:r>
      </w:ins>
      <w:r>
        <w:rPr>
          <w:noProof/>
          <w:webHidden/>
        </w:rPr>
        <w:fldChar w:fldCharType="separate"/>
      </w:r>
      <w:ins w:id="575" w:author="Andreas Kuehne" w:date="2019-05-15T23:15:00Z">
        <w:r>
          <w:rPr>
            <w:noProof/>
            <w:webHidden/>
          </w:rPr>
          <w:t>94</w:t>
        </w:r>
        <w:r>
          <w:rPr>
            <w:noProof/>
            <w:webHidden/>
          </w:rPr>
          <w:fldChar w:fldCharType="end"/>
        </w:r>
        <w:r w:rsidRPr="00EC1282">
          <w:rPr>
            <w:rStyle w:val="Hyperlink"/>
            <w:noProof/>
          </w:rPr>
          <w:fldChar w:fldCharType="end"/>
        </w:r>
      </w:ins>
    </w:p>
    <w:p w14:paraId="7FA702DB" w14:textId="7C979334" w:rsidR="000048E7" w:rsidRDefault="000048E7">
      <w:pPr>
        <w:pStyle w:val="Verzeichnis3"/>
        <w:tabs>
          <w:tab w:val="right" w:leader="dot" w:pos="9350"/>
        </w:tabs>
        <w:rPr>
          <w:ins w:id="576" w:author="Andreas Kuehne" w:date="2019-05-15T23:15:00Z"/>
          <w:rFonts w:asciiTheme="minorHAnsi" w:eastAsiaTheme="minorEastAsia" w:hAnsiTheme="minorHAnsi" w:cstheme="minorBidi"/>
          <w:noProof/>
          <w:sz w:val="22"/>
          <w:szCs w:val="22"/>
          <w:lang w:val="en-GB" w:eastAsia="en-GB"/>
        </w:rPr>
      </w:pPr>
      <w:ins w:id="57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"_Toc8854730"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4.5.1</w:t>
        </w:r>
        <w:r w:rsidRPr="00EC1282">
          <w:rPr>
            <w:rStyle w:val="Hyperlink"/>
            <w:noProof/>
          </w:rPr>
          <w:t xml:space="preserve"> Component InputDocuments</w:t>
        </w:r>
        <w:r>
          <w:rPr>
            <w:noProof/>
            <w:webHidden/>
          </w:rPr>
          <w:tab/>
        </w:r>
        <w:r>
          <w:rPr>
            <w:noProof/>
            <w:webHidden/>
          </w:rPr>
          <w:fldChar w:fldCharType="begin"/>
        </w:r>
        <w:r>
          <w:rPr>
            <w:noProof/>
            <w:webHidden/>
          </w:rPr>
          <w:instrText xml:space="preserve"> PAGEREF _Toc8854730 \h </w:instrText>
        </w:r>
        <w:r>
          <w:rPr>
            <w:noProof/>
            <w:webHidden/>
          </w:rPr>
        </w:r>
      </w:ins>
      <w:r>
        <w:rPr>
          <w:noProof/>
          <w:webHidden/>
        </w:rPr>
        <w:fldChar w:fldCharType="separate"/>
      </w:r>
      <w:ins w:id="578" w:author="Andreas Kuehne" w:date="2019-05-15T23:15:00Z">
        <w:r>
          <w:rPr>
            <w:noProof/>
            <w:webHidden/>
          </w:rPr>
          <w:t>94</w:t>
        </w:r>
        <w:r>
          <w:rPr>
            <w:noProof/>
            <w:webHidden/>
          </w:rPr>
          <w:fldChar w:fldCharType="end"/>
        </w:r>
        <w:r w:rsidRPr="00EC1282">
          <w:rPr>
            <w:rStyle w:val="Hyperlink"/>
            <w:noProof/>
          </w:rPr>
          <w:fldChar w:fldCharType="end"/>
        </w:r>
      </w:ins>
    </w:p>
    <w:p w14:paraId="45259640" w14:textId="5074E6F4" w:rsidR="000048E7" w:rsidRDefault="000048E7">
      <w:pPr>
        <w:pStyle w:val="Verzeichnis4"/>
        <w:tabs>
          <w:tab w:val="right" w:leader="dot" w:pos="9350"/>
        </w:tabs>
        <w:rPr>
          <w:ins w:id="579" w:author="Andreas Kuehne" w:date="2019-05-15T23:15:00Z"/>
          <w:rFonts w:asciiTheme="minorHAnsi" w:eastAsiaTheme="minorEastAsia" w:hAnsiTheme="minorHAnsi" w:cstheme="minorBidi"/>
          <w:noProof/>
          <w:sz w:val="22"/>
          <w:szCs w:val="22"/>
          <w:lang w:val="en-GB" w:eastAsia="en-GB"/>
        </w:rPr>
      </w:pPr>
      <w:ins w:id="58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"_Toc8854731"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4.5.1.1</w:t>
        </w:r>
        <w:r w:rsidRPr="00EC1282">
          <w:rPr>
            <w:rStyle w:val="Hyperlink"/>
            <w:noProof/>
          </w:rPr>
          <w:t xml:space="preserve"> InputDocuments – JSON Syntax</w:t>
        </w:r>
        <w:r>
          <w:rPr>
            <w:noProof/>
            <w:webHidden/>
          </w:rPr>
          <w:tab/>
        </w:r>
        <w:r>
          <w:rPr>
            <w:noProof/>
            <w:webHidden/>
          </w:rPr>
          <w:fldChar w:fldCharType="begin"/>
        </w:r>
        <w:r>
          <w:rPr>
            <w:noProof/>
            <w:webHidden/>
          </w:rPr>
          <w:instrText xml:space="preserve"> PAGEREF _Toc8854731 \h </w:instrText>
        </w:r>
        <w:r>
          <w:rPr>
            <w:noProof/>
            <w:webHidden/>
          </w:rPr>
        </w:r>
      </w:ins>
      <w:r>
        <w:rPr>
          <w:noProof/>
          <w:webHidden/>
        </w:rPr>
        <w:fldChar w:fldCharType="separate"/>
      </w:r>
      <w:ins w:id="581" w:author="Andreas Kuehne" w:date="2019-05-15T23:15:00Z">
        <w:r>
          <w:rPr>
            <w:noProof/>
            <w:webHidden/>
          </w:rPr>
          <w:t>95</w:t>
        </w:r>
        <w:r>
          <w:rPr>
            <w:noProof/>
            <w:webHidden/>
          </w:rPr>
          <w:fldChar w:fldCharType="end"/>
        </w:r>
        <w:r w:rsidRPr="00EC1282">
          <w:rPr>
            <w:rStyle w:val="Hyperlink"/>
            <w:noProof/>
          </w:rPr>
          <w:fldChar w:fldCharType="end"/>
        </w:r>
      </w:ins>
    </w:p>
    <w:p w14:paraId="4E01F77B" w14:textId="77A4B017" w:rsidR="000048E7" w:rsidRDefault="000048E7">
      <w:pPr>
        <w:pStyle w:val="Verzeichnis4"/>
        <w:tabs>
          <w:tab w:val="right" w:leader="dot" w:pos="9350"/>
        </w:tabs>
        <w:rPr>
          <w:ins w:id="582" w:author="Andreas Kuehne" w:date="2019-05-15T23:15:00Z"/>
          <w:rFonts w:asciiTheme="minorHAnsi" w:eastAsiaTheme="minorEastAsia" w:hAnsiTheme="minorHAnsi" w:cstheme="minorBidi"/>
          <w:noProof/>
          <w:sz w:val="22"/>
          <w:szCs w:val="22"/>
          <w:lang w:val="en-GB" w:eastAsia="en-GB"/>
        </w:rPr>
      </w:pPr>
      <w:ins w:id="58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"_Toc8854732"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4.5.1.2</w:t>
        </w:r>
        <w:r w:rsidRPr="00EC1282">
          <w:rPr>
            <w:rStyle w:val="Hyperlink"/>
            <w:noProof/>
          </w:rPr>
          <w:t xml:space="preserve"> InputDocuments – XML Syntax</w:t>
        </w:r>
        <w:r>
          <w:rPr>
            <w:noProof/>
            <w:webHidden/>
          </w:rPr>
          <w:tab/>
        </w:r>
        <w:r>
          <w:rPr>
            <w:noProof/>
            <w:webHidden/>
          </w:rPr>
          <w:fldChar w:fldCharType="begin"/>
        </w:r>
        <w:r>
          <w:rPr>
            <w:noProof/>
            <w:webHidden/>
          </w:rPr>
          <w:instrText xml:space="preserve"> PAGEREF _Toc8854732 \h </w:instrText>
        </w:r>
        <w:r>
          <w:rPr>
            <w:noProof/>
            <w:webHidden/>
          </w:rPr>
        </w:r>
      </w:ins>
      <w:r>
        <w:rPr>
          <w:noProof/>
          <w:webHidden/>
        </w:rPr>
        <w:fldChar w:fldCharType="separate"/>
      </w:r>
      <w:ins w:id="584" w:author="Andreas Kuehne" w:date="2019-05-15T23:15:00Z">
        <w:r>
          <w:rPr>
            <w:noProof/>
            <w:webHidden/>
          </w:rPr>
          <w:t>96</w:t>
        </w:r>
        <w:r>
          <w:rPr>
            <w:noProof/>
            <w:webHidden/>
          </w:rPr>
          <w:fldChar w:fldCharType="end"/>
        </w:r>
        <w:r w:rsidRPr="00EC1282">
          <w:rPr>
            <w:rStyle w:val="Hyperlink"/>
            <w:noProof/>
          </w:rPr>
          <w:fldChar w:fldCharType="end"/>
        </w:r>
      </w:ins>
    </w:p>
    <w:p w14:paraId="3C80088B" w14:textId="5C927E3D" w:rsidR="000048E7" w:rsidRDefault="000048E7">
      <w:pPr>
        <w:pStyle w:val="Verzeichnis3"/>
        <w:tabs>
          <w:tab w:val="right" w:leader="dot" w:pos="9350"/>
        </w:tabs>
        <w:rPr>
          <w:ins w:id="585" w:author="Andreas Kuehne" w:date="2019-05-15T23:15:00Z"/>
          <w:rFonts w:asciiTheme="minorHAnsi" w:eastAsiaTheme="minorEastAsia" w:hAnsiTheme="minorHAnsi" w:cstheme="minorBidi"/>
          <w:noProof/>
          <w:sz w:val="22"/>
          <w:szCs w:val="22"/>
          <w:lang w:val="en-GB" w:eastAsia="en-GB"/>
        </w:rPr>
      </w:pPr>
      <w:ins w:id="58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"_Toc8854733"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4.5.2</w:t>
        </w:r>
        <w:r w:rsidRPr="00EC1282">
          <w:rPr>
            <w:rStyle w:val="Hyperlink"/>
            <w:noProof/>
          </w:rPr>
          <w:t xml:space="preserve"> Component DocumentBase</w:t>
        </w:r>
        <w:r>
          <w:rPr>
            <w:noProof/>
            <w:webHidden/>
          </w:rPr>
          <w:tab/>
        </w:r>
        <w:r>
          <w:rPr>
            <w:noProof/>
            <w:webHidden/>
          </w:rPr>
          <w:fldChar w:fldCharType="begin"/>
        </w:r>
        <w:r>
          <w:rPr>
            <w:noProof/>
            <w:webHidden/>
          </w:rPr>
          <w:instrText xml:space="preserve"> PAGEREF _Toc8854733 \h </w:instrText>
        </w:r>
        <w:r>
          <w:rPr>
            <w:noProof/>
            <w:webHidden/>
          </w:rPr>
        </w:r>
      </w:ins>
      <w:r>
        <w:rPr>
          <w:noProof/>
          <w:webHidden/>
        </w:rPr>
        <w:fldChar w:fldCharType="separate"/>
      </w:r>
      <w:ins w:id="587" w:author="Andreas Kuehne" w:date="2019-05-15T23:15:00Z">
        <w:r>
          <w:rPr>
            <w:noProof/>
            <w:webHidden/>
          </w:rPr>
          <w:t>96</w:t>
        </w:r>
        <w:r>
          <w:rPr>
            <w:noProof/>
            <w:webHidden/>
          </w:rPr>
          <w:fldChar w:fldCharType="end"/>
        </w:r>
        <w:r w:rsidRPr="00EC1282">
          <w:rPr>
            <w:rStyle w:val="Hyperlink"/>
            <w:noProof/>
          </w:rPr>
          <w:fldChar w:fldCharType="end"/>
        </w:r>
      </w:ins>
    </w:p>
    <w:p w14:paraId="16D494B1" w14:textId="79DC06A8" w:rsidR="000048E7" w:rsidRDefault="000048E7">
      <w:pPr>
        <w:pStyle w:val="Verzeichnis4"/>
        <w:tabs>
          <w:tab w:val="right" w:leader="dot" w:pos="9350"/>
        </w:tabs>
        <w:rPr>
          <w:ins w:id="588" w:author="Andreas Kuehne" w:date="2019-05-15T23:15:00Z"/>
          <w:rFonts w:asciiTheme="minorHAnsi" w:eastAsiaTheme="minorEastAsia" w:hAnsiTheme="minorHAnsi" w:cstheme="minorBidi"/>
          <w:noProof/>
          <w:sz w:val="22"/>
          <w:szCs w:val="22"/>
          <w:lang w:val="en-GB" w:eastAsia="en-GB"/>
        </w:rPr>
      </w:pPr>
      <w:ins w:id="58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"_Toc8854734"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4.5.2.1</w:t>
        </w:r>
        <w:r w:rsidRPr="00EC1282">
          <w:rPr>
            <w:rStyle w:val="Hyperlink"/>
            <w:noProof/>
          </w:rPr>
          <w:t xml:space="preserve"> DocumentBase – JSON Syntax</w:t>
        </w:r>
        <w:r>
          <w:rPr>
            <w:noProof/>
            <w:webHidden/>
          </w:rPr>
          <w:tab/>
        </w:r>
        <w:r>
          <w:rPr>
            <w:noProof/>
            <w:webHidden/>
          </w:rPr>
          <w:fldChar w:fldCharType="begin"/>
        </w:r>
        <w:r>
          <w:rPr>
            <w:noProof/>
            <w:webHidden/>
          </w:rPr>
          <w:instrText xml:space="preserve"> PAGEREF _Toc8854734 \h </w:instrText>
        </w:r>
        <w:r>
          <w:rPr>
            <w:noProof/>
            <w:webHidden/>
          </w:rPr>
        </w:r>
      </w:ins>
      <w:r>
        <w:rPr>
          <w:noProof/>
          <w:webHidden/>
        </w:rPr>
        <w:fldChar w:fldCharType="separate"/>
      </w:r>
      <w:ins w:id="590" w:author="Andreas Kuehne" w:date="2019-05-15T23:15:00Z">
        <w:r>
          <w:rPr>
            <w:noProof/>
            <w:webHidden/>
          </w:rPr>
          <w:t>97</w:t>
        </w:r>
        <w:r>
          <w:rPr>
            <w:noProof/>
            <w:webHidden/>
          </w:rPr>
          <w:fldChar w:fldCharType="end"/>
        </w:r>
        <w:r w:rsidRPr="00EC1282">
          <w:rPr>
            <w:rStyle w:val="Hyperlink"/>
            <w:noProof/>
          </w:rPr>
          <w:fldChar w:fldCharType="end"/>
        </w:r>
      </w:ins>
    </w:p>
    <w:p w14:paraId="7458F5C2" w14:textId="701F4D92" w:rsidR="000048E7" w:rsidRDefault="000048E7">
      <w:pPr>
        <w:pStyle w:val="Verzeichnis4"/>
        <w:tabs>
          <w:tab w:val="right" w:leader="dot" w:pos="9350"/>
        </w:tabs>
        <w:rPr>
          <w:ins w:id="591" w:author="Andreas Kuehne" w:date="2019-05-15T23:15:00Z"/>
          <w:rFonts w:asciiTheme="minorHAnsi" w:eastAsiaTheme="minorEastAsia" w:hAnsiTheme="minorHAnsi" w:cstheme="minorBidi"/>
          <w:noProof/>
          <w:sz w:val="22"/>
          <w:szCs w:val="22"/>
          <w:lang w:val="en-GB" w:eastAsia="en-GB"/>
        </w:rPr>
      </w:pPr>
      <w:ins w:id="59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"_Toc8854735"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4.5.2.2</w:t>
        </w:r>
        <w:r w:rsidRPr="00EC1282">
          <w:rPr>
            <w:rStyle w:val="Hyperlink"/>
            <w:noProof/>
          </w:rPr>
          <w:t xml:space="preserve"> DocumentBase – XML Syntax</w:t>
        </w:r>
        <w:r>
          <w:rPr>
            <w:noProof/>
            <w:webHidden/>
          </w:rPr>
          <w:tab/>
        </w:r>
        <w:r>
          <w:rPr>
            <w:noProof/>
            <w:webHidden/>
          </w:rPr>
          <w:fldChar w:fldCharType="begin"/>
        </w:r>
        <w:r>
          <w:rPr>
            <w:noProof/>
            <w:webHidden/>
          </w:rPr>
          <w:instrText xml:space="preserve"> PAGEREF _Toc8854735 \h </w:instrText>
        </w:r>
        <w:r>
          <w:rPr>
            <w:noProof/>
            <w:webHidden/>
          </w:rPr>
        </w:r>
      </w:ins>
      <w:r>
        <w:rPr>
          <w:noProof/>
          <w:webHidden/>
        </w:rPr>
        <w:fldChar w:fldCharType="separate"/>
      </w:r>
      <w:ins w:id="593" w:author="Andreas Kuehne" w:date="2019-05-15T23:15:00Z">
        <w:r>
          <w:rPr>
            <w:noProof/>
            <w:webHidden/>
          </w:rPr>
          <w:t>98</w:t>
        </w:r>
        <w:r>
          <w:rPr>
            <w:noProof/>
            <w:webHidden/>
          </w:rPr>
          <w:fldChar w:fldCharType="end"/>
        </w:r>
        <w:r w:rsidRPr="00EC1282">
          <w:rPr>
            <w:rStyle w:val="Hyperlink"/>
            <w:noProof/>
          </w:rPr>
          <w:fldChar w:fldCharType="end"/>
        </w:r>
      </w:ins>
    </w:p>
    <w:p w14:paraId="13D8FACE" w14:textId="35FEBDB8" w:rsidR="000048E7" w:rsidRDefault="000048E7">
      <w:pPr>
        <w:pStyle w:val="Verzeichnis3"/>
        <w:tabs>
          <w:tab w:val="right" w:leader="dot" w:pos="9350"/>
        </w:tabs>
        <w:rPr>
          <w:ins w:id="594" w:author="Andreas Kuehne" w:date="2019-05-15T23:15:00Z"/>
          <w:rFonts w:asciiTheme="minorHAnsi" w:eastAsiaTheme="minorEastAsia" w:hAnsiTheme="minorHAnsi" w:cstheme="minorBidi"/>
          <w:noProof/>
          <w:sz w:val="22"/>
          <w:szCs w:val="22"/>
          <w:lang w:val="en-GB" w:eastAsia="en-GB"/>
        </w:rPr>
      </w:pPr>
      <w:ins w:id="59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"_Toc8854736"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4.5.3</w:t>
        </w:r>
        <w:r w:rsidRPr="00EC1282">
          <w:rPr>
            <w:rStyle w:val="Hyperlink"/>
            <w:noProof/>
          </w:rPr>
          <w:t xml:space="preserve"> Component Document</w:t>
        </w:r>
        <w:r>
          <w:rPr>
            <w:noProof/>
            <w:webHidden/>
          </w:rPr>
          <w:tab/>
        </w:r>
        <w:r>
          <w:rPr>
            <w:noProof/>
            <w:webHidden/>
          </w:rPr>
          <w:fldChar w:fldCharType="begin"/>
        </w:r>
        <w:r>
          <w:rPr>
            <w:noProof/>
            <w:webHidden/>
          </w:rPr>
          <w:instrText xml:space="preserve"> PAGEREF _Toc8854736 \h </w:instrText>
        </w:r>
        <w:r>
          <w:rPr>
            <w:noProof/>
            <w:webHidden/>
          </w:rPr>
        </w:r>
      </w:ins>
      <w:r>
        <w:rPr>
          <w:noProof/>
          <w:webHidden/>
        </w:rPr>
        <w:fldChar w:fldCharType="separate"/>
      </w:r>
      <w:ins w:id="596" w:author="Andreas Kuehne" w:date="2019-05-15T23:15:00Z">
        <w:r>
          <w:rPr>
            <w:noProof/>
            <w:webHidden/>
          </w:rPr>
          <w:t>98</w:t>
        </w:r>
        <w:r>
          <w:rPr>
            <w:noProof/>
            <w:webHidden/>
          </w:rPr>
          <w:fldChar w:fldCharType="end"/>
        </w:r>
        <w:r w:rsidRPr="00EC1282">
          <w:rPr>
            <w:rStyle w:val="Hyperlink"/>
            <w:noProof/>
          </w:rPr>
          <w:fldChar w:fldCharType="end"/>
        </w:r>
      </w:ins>
    </w:p>
    <w:p w14:paraId="061A76E6" w14:textId="75D14AFD" w:rsidR="000048E7" w:rsidRDefault="000048E7">
      <w:pPr>
        <w:pStyle w:val="Verzeichnis4"/>
        <w:tabs>
          <w:tab w:val="right" w:leader="dot" w:pos="9350"/>
        </w:tabs>
        <w:rPr>
          <w:ins w:id="597" w:author="Andreas Kuehne" w:date="2019-05-15T23:15:00Z"/>
          <w:rFonts w:asciiTheme="minorHAnsi" w:eastAsiaTheme="minorEastAsia" w:hAnsiTheme="minorHAnsi" w:cstheme="minorBidi"/>
          <w:noProof/>
          <w:sz w:val="22"/>
          <w:szCs w:val="22"/>
          <w:lang w:val="en-GB" w:eastAsia="en-GB"/>
        </w:rPr>
      </w:pPr>
      <w:ins w:id="59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"_Toc8854737"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4.5.3.1</w:t>
        </w:r>
        <w:r w:rsidRPr="00EC1282">
          <w:rPr>
            <w:rStyle w:val="Hyperlink"/>
            <w:noProof/>
          </w:rPr>
          <w:t xml:space="preserve"> Document – JSON Syntax</w:t>
        </w:r>
        <w:r>
          <w:rPr>
            <w:noProof/>
            <w:webHidden/>
          </w:rPr>
          <w:tab/>
        </w:r>
        <w:r>
          <w:rPr>
            <w:noProof/>
            <w:webHidden/>
          </w:rPr>
          <w:fldChar w:fldCharType="begin"/>
        </w:r>
        <w:r>
          <w:rPr>
            <w:noProof/>
            <w:webHidden/>
          </w:rPr>
          <w:instrText xml:space="preserve"> PAGEREF _Toc8854737 \h </w:instrText>
        </w:r>
        <w:r>
          <w:rPr>
            <w:noProof/>
            <w:webHidden/>
          </w:rPr>
        </w:r>
      </w:ins>
      <w:r>
        <w:rPr>
          <w:noProof/>
          <w:webHidden/>
        </w:rPr>
        <w:fldChar w:fldCharType="separate"/>
      </w:r>
      <w:ins w:id="599" w:author="Andreas Kuehne" w:date="2019-05-15T23:15:00Z">
        <w:r>
          <w:rPr>
            <w:noProof/>
            <w:webHidden/>
          </w:rPr>
          <w:t>98</w:t>
        </w:r>
        <w:r>
          <w:rPr>
            <w:noProof/>
            <w:webHidden/>
          </w:rPr>
          <w:fldChar w:fldCharType="end"/>
        </w:r>
        <w:r w:rsidRPr="00EC1282">
          <w:rPr>
            <w:rStyle w:val="Hyperlink"/>
            <w:noProof/>
          </w:rPr>
          <w:fldChar w:fldCharType="end"/>
        </w:r>
      </w:ins>
    </w:p>
    <w:p w14:paraId="405002A9" w14:textId="53E019E7" w:rsidR="000048E7" w:rsidRDefault="000048E7">
      <w:pPr>
        <w:pStyle w:val="Verzeichnis4"/>
        <w:tabs>
          <w:tab w:val="right" w:leader="dot" w:pos="9350"/>
        </w:tabs>
        <w:rPr>
          <w:ins w:id="600" w:author="Andreas Kuehne" w:date="2019-05-15T23:15:00Z"/>
          <w:rFonts w:asciiTheme="minorHAnsi" w:eastAsiaTheme="minorEastAsia" w:hAnsiTheme="minorHAnsi" w:cstheme="minorBidi"/>
          <w:noProof/>
          <w:sz w:val="22"/>
          <w:szCs w:val="22"/>
          <w:lang w:val="en-GB" w:eastAsia="en-GB"/>
        </w:rPr>
      </w:pPr>
      <w:ins w:id="60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"_Toc8854738"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4.5.3.2</w:t>
        </w:r>
        <w:r w:rsidRPr="00EC1282">
          <w:rPr>
            <w:rStyle w:val="Hyperlink"/>
            <w:noProof/>
          </w:rPr>
          <w:t xml:space="preserve"> Document – XML Syntax</w:t>
        </w:r>
        <w:r>
          <w:rPr>
            <w:noProof/>
            <w:webHidden/>
          </w:rPr>
          <w:tab/>
        </w:r>
        <w:r>
          <w:rPr>
            <w:noProof/>
            <w:webHidden/>
          </w:rPr>
          <w:fldChar w:fldCharType="begin"/>
        </w:r>
        <w:r>
          <w:rPr>
            <w:noProof/>
            <w:webHidden/>
          </w:rPr>
          <w:instrText xml:space="preserve"> PAGEREF _Toc8854738 \h </w:instrText>
        </w:r>
        <w:r>
          <w:rPr>
            <w:noProof/>
            <w:webHidden/>
          </w:rPr>
        </w:r>
      </w:ins>
      <w:r>
        <w:rPr>
          <w:noProof/>
          <w:webHidden/>
        </w:rPr>
        <w:fldChar w:fldCharType="separate"/>
      </w:r>
      <w:ins w:id="602" w:author="Andreas Kuehne" w:date="2019-05-15T23:15:00Z">
        <w:r>
          <w:rPr>
            <w:noProof/>
            <w:webHidden/>
          </w:rPr>
          <w:t>99</w:t>
        </w:r>
        <w:r>
          <w:rPr>
            <w:noProof/>
            <w:webHidden/>
          </w:rPr>
          <w:fldChar w:fldCharType="end"/>
        </w:r>
        <w:r w:rsidRPr="00EC1282">
          <w:rPr>
            <w:rStyle w:val="Hyperlink"/>
            <w:noProof/>
          </w:rPr>
          <w:fldChar w:fldCharType="end"/>
        </w:r>
      </w:ins>
    </w:p>
    <w:p w14:paraId="5882F492" w14:textId="4091EF36" w:rsidR="000048E7" w:rsidRDefault="000048E7">
      <w:pPr>
        <w:pStyle w:val="Verzeichnis3"/>
        <w:tabs>
          <w:tab w:val="right" w:leader="dot" w:pos="9350"/>
        </w:tabs>
        <w:rPr>
          <w:ins w:id="603" w:author="Andreas Kuehne" w:date="2019-05-15T23:15:00Z"/>
          <w:rFonts w:asciiTheme="minorHAnsi" w:eastAsiaTheme="minorEastAsia" w:hAnsiTheme="minorHAnsi" w:cstheme="minorBidi"/>
          <w:noProof/>
          <w:sz w:val="22"/>
          <w:szCs w:val="22"/>
          <w:lang w:val="en-GB" w:eastAsia="en-GB"/>
        </w:rPr>
      </w:pPr>
      <w:ins w:id="60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"_Toc8854739"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4.5.4</w:t>
        </w:r>
        <w:r w:rsidRPr="00EC1282">
          <w:rPr>
            <w:rStyle w:val="Hyperlink"/>
            <w:noProof/>
          </w:rPr>
          <w:t xml:space="preserve"> Component TransformedData</w:t>
        </w:r>
        <w:r>
          <w:rPr>
            <w:noProof/>
            <w:webHidden/>
          </w:rPr>
          <w:tab/>
        </w:r>
        <w:r>
          <w:rPr>
            <w:noProof/>
            <w:webHidden/>
          </w:rPr>
          <w:fldChar w:fldCharType="begin"/>
        </w:r>
        <w:r>
          <w:rPr>
            <w:noProof/>
            <w:webHidden/>
          </w:rPr>
          <w:instrText xml:space="preserve"> PAGEREF _Toc8854739 \h </w:instrText>
        </w:r>
        <w:r>
          <w:rPr>
            <w:noProof/>
            <w:webHidden/>
          </w:rPr>
        </w:r>
      </w:ins>
      <w:r>
        <w:rPr>
          <w:noProof/>
          <w:webHidden/>
        </w:rPr>
        <w:fldChar w:fldCharType="separate"/>
      </w:r>
      <w:ins w:id="605" w:author="Andreas Kuehne" w:date="2019-05-15T23:15:00Z">
        <w:r>
          <w:rPr>
            <w:noProof/>
            <w:webHidden/>
          </w:rPr>
          <w:t>99</w:t>
        </w:r>
        <w:r>
          <w:rPr>
            <w:noProof/>
            <w:webHidden/>
          </w:rPr>
          <w:fldChar w:fldCharType="end"/>
        </w:r>
        <w:r w:rsidRPr="00EC1282">
          <w:rPr>
            <w:rStyle w:val="Hyperlink"/>
            <w:noProof/>
          </w:rPr>
          <w:fldChar w:fldCharType="end"/>
        </w:r>
      </w:ins>
    </w:p>
    <w:p w14:paraId="32ED6373" w14:textId="4C6A62C4" w:rsidR="000048E7" w:rsidRDefault="000048E7">
      <w:pPr>
        <w:pStyle w:val="Verzeichnis4"/>
        <w:tabs>
          <w:tab w:val="right" w:leader="dot" w:pos="9350"/>
        </w:tabs>
        <w:rPr>
          <w:ins w:id="606" w:author="Andreas Kuehne" w:date="2019-05-15T23:15:00Z"/>
          <w:rFonts w:asciiTheme="minorHAnsi" w:eastAsiaTheme="minorEastAsia" w:hAnsiTheme="minorHAnsi" w:cstheme="minorBidi"/>
          <w:noProof/>
          <w:sz w:val="22"/>
          <w:szCs w:val="22"/>
          <w:lang w:val="en-GB" w:eastAsia="en-GB"/>
        </w:rPr>
      </w:pPr>
      <w:ins w:id="60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"_Toc8854740"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4.5.4.1</w:t>
        </w:r>
        <w:r w:rsidRPr="00EC1282">
          <w:rPr>
            <w:rStyle w:val="Hyperlink"/>
            <w:noProof/>
          </w:rPr>
          <w:t xml:space="preserve"> TransformedData – JSON Syntax</w:t>
        </w:r>
        <w:r>
          <w:rPr>
            <w:noProof/>
            <w:webHidden/>
          </w:rPr>
          <w:tab/>
        </w:r>
        <w:r>
          <w:rPr>
            <w:noProof/>
            <w:webHidden/>
          </w:rPr>
          <w:fldChar w:fldCharType="begin"/>
        </w:r>
        <w:r>
          <w:rPr>
            <w:noProof/>
            <w:webHidden/>
          </w:rPr>
          <w:instrText xml:space="preserve"> PAGEREF _Toc8854740 \h </w:instrText>
        </w:r>
        <w:r>
          <w:rPr>
            <w:noProof/>
            <w:webHidden/>
          </w:rPr>
        </w:r>
      </w:ins>
      <w:r>
        <w:rPr>
          <w:noProof/>
          <w:webHidden/>
        </w:rPr>
        <w:fldChar w:fldCharType="separate"/>
      </w:r>
      <w:ins w:id="608" w:author="Andreas Kuehne" w:date="2019-05-15T23:15:00Z">
        <w:r>
          <w:rPr>
            <w:noProof/>
            <w:webHidden/>
          </w:rPr>
          <w:t>100</w:t>
        </w:r>
        <w:r>
          <w:rPr>
            <w:noProof/>
            <w:webHidden/>
          </w:rPr>
          <w:fldChar w:fldCharType="end"/>
        </w:r>
        <w:r w:rsidRPr="00EC1282">
          <w:rPr>
            <w:rStyle w:val="Hyperlink"/>
            <w:noProof/>
          </w:rPr>
          <w:fldChar w:fldCharType="end"/>
        </w:r>
      </w:ins>
    </w:p>
    <w:p w14:paraId="580D0785" w14:textId="1FFA1BDF" w:rsidR="000048E7" w:rsidRDefault="000048E7">
      <w:pPr>
        <w:pStyle w:val="Verzeichnis4"/>
        <w:tabs>
          <w:tab w:val="right" w:leader="dot" w:pos="9350"/>
        </w:tabs>
        <w:rPr>
          <w:ins w:id="609" w:author="Andreas Kuehne" w:date="2019-05-15T23:15:00Z"/>
          <w:rFonts w:asciiTheme="minorHAnsi" w:eastAsiaTheme="minorEastAsia" w:hAnsiTheme="minorHAnsi" w:cstheme="minorBidi"/>
          <w:noProof/>
          <w:sz w:val="22"/>
          <w:szCs w:val="22"/>
          <w:lang w:val="en-GB" w:eastAsia="en-GB"/>
        </w:rPr>
      </w:pPr>
      <w:ins w:id="61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"_Toc8854741"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4.5.4.2</w:t>
        </w:r>
        <w:r w:rsidRPr="00EC1282">
          <w:rPr>
            <w:rStyle w:val="Hyperlink"/>
            <w:noProof/>
          </w:rPr>
          <w:t xml:space="preserve"> TransformedData – XML Syntax</w:t>
        </w:r>
        <w:r>
          <w:rPr>
            <w:noProof/>
            <w:webHidden/>
          </w:rPr>
          <w:tab/>
        </w:r>
        <w:r>
          <w:rPr>
            <w:noProof/>
            <w:webHidden/>
          </w:rPr>
          <w:fldChar w:fldCharType="begin"/>
        </w:r>
        <w:r>
          <w:rPr>
            <w:noProof/>
            <w:webHidden/>
          </w:rPr>
          <w:instrText xml:space="preserve"> PAGEREF _Toc8854741 \h </w:instrText>
        </w:r>
        <w:r>
          <w:rPr>
            <w:noProof/>
            <w:webHidden/>
          </w:rPr>
        </w:r>
      </w:ins>
      <w:r>
        <w:rPr>
          <w:noProof/>
          <w:webHidden/>
        </w:rPr>
        <w:fldChar w:fldCharType="separate"/>
      </w:r>
      <w:ins w:id="611" w:author="Andreas Kuehne" w:date="2019-05-15T23:15:00Z">
        <w:r>
          <w:rPr>
            <w:noProof/>
            <w:webHidden/>
          </w:rPr>
          <w:t>101</w:t>
        </w:r>
        <w:r>
          <w:rPr>
            <w:noProof/>
            <w:webHidden/>
          </w:rPr>
          <w:fldChar w:fldCharType="end"/>
        </w:r>
        <w:r w:rsidRPr="00EC1282">
          <w:rPr>
            <w:rStyle w:val="Hyperlink"/>
            <w:noProof/>
          </w:rPr>
          <w:fldChar w:fldCharType="end"/>
        </w:r>
      </w:ins>
    </w:p>
    <w:p w14:paraId="06E663DE" w14:textId="398259D6" w:rsidR="000048E7" w:rsidRDefault="000048E7">
      <w:pPr>
        <w:pStyle w:val="Verzeichnis3"/>
        <w:tabs>
          <w:tab w:val="right" w:leader="dot" w:pos="9350"/>
        </w:tabs>
        <w:rPr>
          <w:ins w:id="612" w:author="Andreas Kuehne" w:date="2019-05-15T23:15:00Z"/>
          <w:rFonts w:asciiTheme="minorHAnsi" w:eastAsiaTheme="minorEastAsia" w:hAnsiTheme="minorHAnsi" w:cstheme="minorBidi"/>
          <w:noProof/>
          <w:sz w:val="22"/>
          <w:szCs w:val="22"/>
          <w:lang w:val="en-GB" w:eastAsia="en-GB"/>
        </w:rPr>
      </w:pPr>
      <w:ins w:id="61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"_Toc8854742"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4.5.5</w:t>
        </w:r>
        <w:r w:rsidRPr="00EC1282">
          <w:rPr>
            <w:rStyle w:val="Hyperlink"/>
            <w:noProof/>
          </w:rPr>
          <w:t xml:space="preserve"> Component DocumentHash</w:t>
        </w:r>
        <w:r>
          <w:rPr>
            <w:noProof/>
            <w:webHidden/>
          </w:rPr>
          <w:tab/>
        </w:r>
        <w:r>
          <w:rPr>
            <w:noProof/>
            <w:webHidden/>
          </w:rPr>
          <w:fldChar w:fldCharType="begin"/>
        </w:r>
        <w:r>
          <w:rPr>
            <w:noProof/>
            <w:webHidden/>
          </w:rPr>
          <w:instrText xml:space="preserve"> PAGEREF _Toc8854742 \h </w:instrText>
        </w:r>
        <w:r>
          <w:rPr>
            <w:noProof/>
            <w:webHidden/>
          </w:rPr>
        </w:r>
      </w:ins>
      <w:r>
        <w:rPr>
          <w:noProof/>
          <w:webHidden/>
        </w:rPr>
        <w:fldChar w:fldCharType="separate"/>
      </w:r>
      <w:ins w:id="614" w:author="Andreas Kuehne" w:date="2019-05-15T23:15:00Z">
        <w:r>
          <w:rPr>
            <w:noProof/>
            <w:webHidden/>
          </w:rPr>
          <w:t>101</w:t>
        </w:r>
        <w:r>
          <w:rPr>
            <w:noProof/>
            <w:webHidden/>
          </w:rPr>
          <w:fldChar w:fldCharType="end"/>
        </w:r>
        <w:r w:rsidRPr="00EC1282">
          <w:rPr>
            <w:rStyle w:val="Hyperlink"/>
            <w:noProof/>
          </w:rPr>
          <w:fldChar w:fldCharType="end"/>
        </w:r>
      </w:ins>
    </w:p>
    <w:p w14:paraId="4F91FA5D" w14:textId="3285EE7F" w:rsidR="000048E7" w:rsidRDefault="000048E7">
      <w:pPr>
        <w:pStyle w:val="Verzeichnis4"/>
        <w:tabs>
          <w:tab w:val="right" w:leader="dot" w:pos="9350"/>
        </w:tabs>
        <w:rPr>
          <w:ins w:id="615" w:author="Andreas Kuehne" w:date="2019-05-15T23:15:00Z"/>
          <w:rFonts w:asciiTheme="minorHAnsi" w:eastAsiaTheme="minorEastAsia" w:hAnsiTheme="minorHAnsi" w:cstheme="minorBidi"/>
          <w:noProof/>
          <w:sz w:val="22"/>
          <w:szCs w:val="22"/>
          <w:lang w:val="en-GB" w:eastAsia="en-GB"/>
        </w:rPr>
      </w:pPr>
      <w:ins w:id="61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"_Toc8854743"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4.5.5.1</w:t>
        </w:r>
        <w:r w:rsidRPr="00EC1282">
          <w:rPr>
            <w:rStyle w:val="Hyperlink"/>
            <w:noProof/>
          </w:rPr>
          <w:t xml:space="preserve"> DocumentHash – JSON Syntax</w:t>
        </w:r>
        <w:r>
          <w:rPr>
            <w:noProof/>
            <w:webHidden/>
          </w:rPr>
          <w:tab/>
        </w:r>
        <w:r>
          <w:rPr>
            <w:noProof/>
            <w:webHidden/>
          </w:rPr>
          <w:fldChar w:fldCharType="begin"/>
        </w:r>
        <w:r>
          <w:rPr>
            <w:noProof/>
            <w:webHidden/>
          </w:rPr>
          <w:instrText xml:space="preserve"> PAGEREF _Toc8854743 \h </w:instrText>
        </w:r>
        <w:r>
          <w:rPr>
            <w:noProof/>
            <w:webHidden/>
          </w:rPr>
        </w:r>
      </w:ins>
      <w:r>
        <w:rPr>
          <w:noProof/>
          <w:webHidden/>
        </w:rPr>
        <w:fldChar w:fldCharType="separate"/>
      </w:r>
      <w:ins w:id="617" w:author="Andreas Kuehne" w:date="2019-05-15T23:15:00Z">
        <w:r>
          <w:rPr>
            <w:noProof/>
            <w:webHidden/>
          </w:rPr>
          <w:t>102</w:t>
        </w:r>
        <w:r>
          <w:rPr>
            <w:noProof/>
            <w:webHidden/>
          </w:rPr>
          <w:fldChar w:fldCharType="end"/>
        </w:r>
        <w:r w:rsidRPr="00EC1282">
          <w:rPr>
            <w:rStyle w:val="Hyperlink"/>
            <w:noProof/>
          </w:rPr>
          <w:fldChar w:fldCharType="end"/>
        </w:r>
      </w:ins>
    </w:p>
    <w:p w14:paraId="2E3E9CE6" w14:textId="464B58D8" w:rsidR="000048E7" w:rsidRDefault="000048E7">
      <w:pPr>
        <w:pStyle w:val="Verzeichnis4"/>
        <w:tabs>
          <w:tab w:val="right" w:leader="dot" w:pos="9350"/>
        </w:tabs>
        <w:rPr>
          <w:ins w:id="618" w:author="Andreas Kuehne" w:date="2019-05-15T23:15:00Z"/>
          <w:rFonts w:asciiTheme="minorHAnsi" w:eastAsiaTheme="minorEastAsia" w:hAnsiTheme="minorHAnsi" w:cstheme="minorBidi"/>
          <w:noProof/>
          <w:sz w:val="22"/>
          <w:szCs w:val="22"/>
          <w:lang w:val="en-GB" w:eastAsia="en-GB"/>
        </w:rPr>
      </w:pPr>
      <w:ins w:id="61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"_Toc8854744"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4.5.5.2</w:t>
        </w:r>
        <w:r w:rsidRPr="00EC1282">
          <w:rPr>
            <w:rStyle w:val="Hyperlink"/>
            <w:noProof/>
          </w:rPr>
          <w:t xml:space="preserve"> DocumentHash – XML Syntax</w:t>
        </w:r>
        <w:r>
          <w:rPr>
            <w:noProof/>
            <w:webHidden/>
          </w:rPr>
          <w:tab/>
        </w:r>
        <w:r>
          <w:rPr>
            <w:noProof/>
            <w:webHidden/>
          </w:rPr>
          <w:fldChar w:fldCharType="begin"/>
        </w:r>
        <w:r>
          <w:rPr>
            <w:noProof/>
            <w:webHidden/>
          </w:rPr>
          <w:instrText xml:space="preserve"> PAGEREF _Toc8854744 \h </w:instrText>
        </w:r>
        <w:r>
          <w:rPr>
            <w:noProof/>
            <w:webHidden/>
          </w:rPr>
        </w:r>
      </w:ins>
      <w:r>
        <w:rPr>
          <w:noProof/>
          <w:webHidden/>
        </w:rPr>
        <w:fldChar w:fldCharType="separate"/>
      </w:r>
      <w:ins w:id="620" w:author="Andreas Kuehne" w:date="2019-05-15T23:15:00Z">
        <w:r>
          <w:rPr>
            <w:noProof/>
            <w:webHidden/>
          </w:rPr>
          <w:t>103</w:t>
        </w:r>
        <w:r>
          <w:rPr>
            <w:noProof/>
            <w:webHidden/>
          </w:rPr>
          <w:fldChar w:fldCharType="end"/>
        </w:r>
        <w:r w:rsidRPr="00EC1282">
          <w:rPr>
            <w:rStyle w:val="Hyperlink"/>
            <w:noProof/>
          </w:rPr>
          <w:fldChar w:fldCharType="end"/>
        </w:r>
      </w:ins>
    </w:p>
    <w:p w14:paraId="3315F899" w14:textId="5DF79C36" w:rsidR="000048E7" w:rsidRDefault="000048E7">
      <w:pPr>
        <w:pStyle w:val="Verzeichnis3"/>
        <w:tabs>
          <w:tab w:val="right" w:leader="dot" w:pos="9350"/>
        </w:tabs>
        <w:rPr>
          <w:ins w:id="621" w:author="Andreas Kuehne" w:date="2019-05-15T23:15:00Z"/>
          <w:rFonts w:asciiTheme="minorHAnsi" w:eastAsiaTheme="minorEastAsia" w:hAnsiTheme="minorHAnsi" w:cstheme="minorBidi"/>
          <w:noProof/>
          <w:sz w:val="22"/>
          <w:szCs w:val="22"/>
          <w:lang w:val="en-GB" w:eastAsia="en-GB"/>
        </w:rPr>
      </w:pPr>
      <w:ins w:id="62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"_Toc8854745"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4.5.6</w:t>
        </w:r>
        <w:r w:rsidRPr="00EC1282">
          <w:rPr>
            <w:rStyle w:val="Hyperlink"/>
            <w:noProof/>
          </w:rPr>
          <w:t xml:space="preserve"> Component SignatureObject</w:t>
        </w:r>
        <w:r>
          <w:rPr>
            <w:noProof/>
            <w:webHidden/>
          </w:rPr>
          <w:tab/>
        </w:r>
        <w:r>
          <w:rPr>
            <w:noProof/>
            <w:webHidden/>
          </w:rPr>
          <w:fldChar w:fldCharType="begin"/>
        </w:r>
        <w:r>
          <w:rPr>
            <w:noProof/>
            <w:webHidden/>
          </w:rPr>
          <w:instrText xml:space="preserve"> PAGEREF _Toc8854745 \h </w:instrText>
        </w:r>
        <w:r>
          <w:rPr>
            <w:noProof/>
            <w:webHidden/>
          </w:rPr>
        </w:r>
      </w:ins>
      <w:r>
        <w:rPr>
          <w:noProof/>
          <w:webHidden/>
        </w:rPr>
        <w:fldChar w:fldCharType="separate"/>
      </w:r>
      <w:ins w:id="623" w:author="Andreas Kuehne" w:date="2019-05-15T23:15:00Z">
        <w:r>
          <w:rPr>
            <w:noProof/>
            <w:webHidden/>
          </w:rPr>
          <w:t>103</w:t>
        </w:r>
        <w:r>
          <w:rPr>
            <w:noProof/>
            <w:webHidden/>
          </w:rPr>
          <w:fldChar w:fldCharType="end"/>
        </w:r>
        <w:r w:rsidRPr="00EC1282">
          <w:rPr>
            <w:rStyle w:val="Hyperlink"/>
            <w:noProof/>
          </w:rPr>
          <w:fldChar w:fldCharType="end"/>
        </w:r>
      </w:ins>
    </w:p>
    <w:p w14:paraId="6CEEE5A3" w14:textId="0BD19EE3" w:rsidR="000048E7" w:rsidRDefault="000048E7">
      <w:pPr>
        <w:pStyle w:val="Verzeichnis4"/>
        <w:tabs>
          <w:tab w:val="right" w:leader="dot" w:pos="9350"/>
        </w:tabs>
        <w:rPr>
          <w:ins w:id="624" w:author="Andreas Kuehne" w:date="2019-05-15T23:15:00Z"/>
          <w:rFonts w:asciiTheme="minorHAnsi" w:eastAsiaTheme="minorEastAsia" w:hAnsiTheme="minorHAnsi" w:cstheme="minorBidi"/>
          <w:noProof/>
          <w:sz w:val="22"/>
          <w:szCs w:val="22"/>
          <w:lang w:val="en-GB" w:eastAsia="en-GB"/>
        </w:rPr>
      </w:pPr>
      <w:ins w:id="62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"_Toc8854746"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4.5.6.1</w:t>
        </w:r>
        <w:r w:rsidRPr="00EC1282">
          <w:rPr>
            <w:rStyle w:val="Hyperlink"/>
            <w:noProof/>
          </w:rPr>
          <w:t xml:space="preserve"> SignatureObject – JSON Syntax</w:t>
        </w:r>
        <w:r>
          <w:rPr>
            <w:noProof/>
            <w:webHidden/>
          </w:rPr>
          <w:tab/>
        </w:r>
        <w:r>
          <w:rPr>
            <w:noProof/>
            <w:webHidden/>
          </w:rPr>
          <w:fldChar w:fldCharType="begin"/>
        </w:r>
        <w:r>
          <w:rPr>
            <w:noProof/>
            <w:webHidden/>
          </w:rPr>
          <w:instrText xml:space="preserve"> PAGEREF _Toc8854746 \h </w:instrText>
        </w:r>
        <w:r>
          <w:rPr>
            <w:noProof/>
            <w:webHidden/>
          </w:rPr>
        </w:r>
      </w:ins>
      <w:r>
        <w:rPr>
          <w:noProof/>
          <w:webHidden/>
        </w:rPr>
        <w:fldChar w:fldCharType="separate"/>
      </w:r>
      <w:ins w:id="626" w:author="Andreas Kuehne" w:date="2019-05-15T23:15:00Z">
        <w:r>
          <w:rPr>
            <w:noProof/>
            <w:webHidden/>
          </w:rPr>
          <w:t>104</w:t>
        </w:r>
        <w:r>
          <w:rPr>
            <w:noProof/>
            <w:webHidden/>
          </w:rPr>
          <w:fldChar w:fldCharType="end"/>
        </w:r>
        <w:r w:rsidRPr="00EC1282">
          <w:rPr>
            <w:rStyle w:val="Hyperlink"/>
            <w:noProof/>
          </w:rPr>
          <w:fldChar w:fldCharType="end"/>
        </w:r>
      </w:ins>
    </w:p>
    <w:p w14:paraId="23EC992D" w14:textId="00F435A9" w:rsidR="000048E7" w:rsidRDefault="000048E7">
      <w:pPr>
        <w:pStyle w:val="Verzeichnis4"/>
        <w:tabs>
          <w:tab w:val="right" w:leader="dot" w:pos="9350"/>
        </w:tabs>
        <w:rPr>
          <w:ins w:id="627" w:author="Andreas Kuehne" w:date="2019-05-15T23:15:00Z"/>
          <w:rFonts w:asciiTheme="minorHAnsi" w:eastAsiaTheme="minorEastAsia" w:hAnsiTheme="minorHAnsi" w:cstheme="minorBidi"/>
          <w:noProof/>
          <w:sz w:val="22"/>
          <w:szCs w:val="22"/>
          <w:lang w:val="en-GB" w:eastAsia="en-GB"/>
        </w:rPr>
      </w:pPr>
      <w:ins w:id="62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"_Toc8854747"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4.5.6.2</w:t>
        </w:r>
        <w:r w:rsidRPr="00EC1282">
          <w:rPr>
            <w:rStyle w:val="Hyperlink"/>
            <w:noProof/>
          </w:rPr>
          <w:t xml:space="preserve"> SignatureObject – XML Syntax</w:t>
        </w:r>
        <w:r>
          <w:rPr>
            <w:noProof/>
            <w:webHidden/>
          </w:rPr>
          <w:tab/>
        </w:r>
        <w:r>
          <w:rPr>
            <w:noProof/>
            <w:webHidden/>
          </w:rPr>
          <w:fldChar w:fldCharType="begin"/>
        </w:r>
        <w:r>
          <w:rPr>
            <w:noProof/>
            <w:webHidden/>
          </w:rPr>
          <w:instrText xml:space="preserve"> PAGEREF _Toc8854747 \h </w:instrText>
        </w:r>
        <w:r>
          <w:rPr>
            <w:noProof/>
            <w:webHidden/>
          </w:rPr>
        </w:r>
      </w:ins>
      <w:r>
        <w:rPr>
          <w:noProof/>
          <w:webHidden/>
        </w:rPr>
        <w:fldChar w:fldCharType="separate"/>
      </w:r>
      <w:ins w:id="629" w:author="Andreas Kuehne" w:date="2019-05-15T23:15:00Z">
        <w:r>
          <w:rPr>
            <w:noProof/>
            <w:webHidden/>
          </w:rPr>
          <w:t>105</w:t>
        </w:r>
        <w:r>
          <w:rPr>
            <w:noProof/>
            <w:webHidden/>
          </w:rPr>
          <w:fldChar w:fldCharType="end"/>
        </w:r>
        <w:r w:rsidRPr="00EC1282">
          <w:rPr>
            <w:rStyle w:val="Hyperlink"/>
            <w:noProof/>
          </w:rPr>
          <w:fldChar w:fldCharType="end"/>
        </w:r>
      </w:ins>
    </w:p>
    <w:p w14:paraId="46BD09AC" w14:textId="7E068C00" w:rsidR="000048E7" w:rsidRDefault="000048E7">
      <w:pPr>
        <w:pStyle w:val="Verzeichnis2"/>
        <w:tabs>
          <w:tab w:val="right" w:leader="dot" w:pos="9350"/>
        </w:tabs>
        <w:rPr>
          <w:ins w:id="630" w:author="Andreas Kuehne" w:date="2019-05-15T23:15:00Z"/>
          <w:rFonts w:asciiTheme="minorHAnsi" w:eastAsiaTheme="minorEastAsia" w:hAnsiTheme="minorHAnsi" w:cstheme="minorBidi"/>
          <w:noProof/>
          <w:sz w:val="22"/>
          <w:szCs w:val="22"/>
          <w:lang w:val="en-GB" w:eastAsia="en-GB"/>
        </w:rPr>
      </w:pPr>
      <w:ins w:id="63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"_Toc8854748"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rPr>
          <w:t>4.6 Referenced Data Structure Models from other documents</w:t>
        </w:r>
        <w:r>
          <w:rPr>
            <w:noProof/>
            <w:webHidden/>
          </w:rPr>
          <w:tab/>
        </w:r>
        <w:r>
          <w:rPr>
            <w:noProof/>
            <w:webHidden/>
          </w:rPr>
          <w:fldChar w:fldCharType="begin"/>
        </w:r>
        <w:r>
          <w:rPr>
            <w:noProof/>
            <w:webHidden/>
          </w:rPr>
          <w:instrText xml:space="preserve"> PAGEREF _Toc8854748 \h </w:instrText>
        </w:r>
        <w:r>
          <w:rPr>
            <w:noProof/>
            <w:webHidden/>
          </w:rPr>
        </w:r>
      </w:ins>
      <w:r>
        <w:rPr>
          <w:noProof/>
          <w:webHidden/>
        </w:rPr>
        <w:fldChar w:fldCharType="separate"/>
      </w:r>
      <w:ins w:id="632" w:author="Andreas Kuehne" w:date="2019-05-15T23:15:00Z">
        <w:r>
          <w:rPr>
            <w:noProof/>
            <w:webHidden/>
          </w:rPr>
          <w:t>105</w:t>
        </w:r>
        <w:r>
          <w:rPr>
            <w:noProof/>
            <w:webHidden/>
          </w:rPr>
          <w:fldChar w:fldCharType="end"/>
        </w:r>
        <w:r w:rsidRPr="00EC1282">
          <w:rPr>
            <w:rStyle w:val="Hyperlink"/>
            <w:noProof/>
          </w:rPr>
          <w:fldChar w:fldCharType="end"/>
        </w:r>
      </w:ins>
    </w:p>
    <w:p w14:paraId="5D28D969" w14:textId="440830F3" w:rsidR="000048E7" w:rsidRDefault="000048E7">
      <w:pPr>
        <w:pStyle w:val="Verzeichnis3"/>
        <w:tabs>
          <w:tab w:val="right" w:leader="dot" w:pos="9350"/>
        </w:tabs>
        <w:rPr>
          <w:ins w:id="633" w:author="Andreas Kuehne" w:date="2019-05-15T23:15:00Z"/>
          <w:rFonts w:asciiTheme="minorHAnsi" w:eastAsiaTheme="minorEastAsia" w:hAnsiTheme="minorHAnsi" w:cstheme="minorBidi"/>
          <w:noProof/>
          <w:sz w:val="22"/>
          <w:szCs w:val="22"/>
          <w:lang w:val="en-GB" w:eastAsia="en-GB"/>
        </w:rPr>
      </w:pPr>
      <w:ins w:id="63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"_Toc8854749"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4.6.1</w:t>
        </w:r>
        <w:r w:rsidRPr="00EC1282">
          <w:rPr>
            <w:rStyle w:val="Hyperlink"/>
            <w:noProof/>
          </w:rPr>
          <w:t xml:space="preserve"> Component NameID</w:t>
        </w:r>
        <w:r>
          <w:rPr>
            <w:noProof/>
            <w:webHidden/>
          </w:rPr>
          <w:tab/>
        </w:r>
        <w:r>
          <w:rPr>
            <w:noProof/>
            <w:webHidden/>
          </w:rPr>
          <w:fldChar w:fldCharType="begin"/>
        </w:r>
        <w:r>
          <w:rPr>
            <w:noProof/>
            <w:webHidden/>
          </w:rPr>
          <w:instrText xml:space="preserve"> PAGEREF _Toc8854749 \h </w:instrText>
        </w:r>
        <w:r>
          <w:rPr>
            <w:noProof/>
            <w:webHidden/>
          </w:rPr>
        </w:r>
      </w:ins>
      <w:r>
        <w:rPr>
          <w:noProof/>
          <w:webHidden/>
        </w:rPr>
        <w:fldChar w:fldCharType="separate"/>
      </w:r>
      <w:ins w:id="635" w:author="Andreas Kuehne" w:date="2019-05-15T23:15:00Z">
        <w:r>
          <w:rPr>
            <w:noProof/>
            <w:webHidden/>
          </w:rPr>
          <w:t>105</w:t>
        </w:r>
        <w:r>
          <w:rPr>
            <w:noProof/>
            <w:webHidden/>
          </w:rPr>
          <w:fldChar w:fldCharType="end"/>
        </w:r>
        <w:r w:rsidRPr="00EC1282">
          <w:rPr>
            <w:rStyle w:val="Hyperlink"/>
            <w:noProof/>
          </w:rPr>
          <w:fldChar w:fldCharType="end"/>
        </w:r>
      </w:ins>
    </w:p>
    <w:p w14:paraId="03296764" w14:textId="13361BC2" w:rsidR="000048E7" w:rsidRDefault="000048E7">
      <w:pPr>
        <w:pStyle w:val="Verzeichnis4"/>
        <w:tabs>
          <w:tab w:val="right" w:leader="dot" w:pos="9350"/>
        </w:tabs>
        <w:rPr>
          <w:ins w:id="636" w:author="Andreas Kuehne" w:date="2019-05-15T23:15:00Z"/>
          <w:rFonts w:asciiTheme="minorHAnsi" w:eastAsiaTheme="minorEastAsia" w:hAnsiTheme="minorHAnsi" w:cstheme="minorBidi"/>
          <w:noProof/>
          <w:sz w:val="22"/>
          <w:szCs w:val="22"/>
          <w:lang w:val="en-GB" w:eastAsia="en-GB"/>
        </w:rPr>
      </w:pPr>
      <w:ins w:id="63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"_Toc8854750"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4.6.1.1</w:t>
        </w:r>
        <w:r w:rsidRPr="00EC1282">
          <w:rPr>
            <w:rStyle w:val="Hyperlink"/>
            <w:noProof/>
          </w:rPr>
          <w:t xml:space="preserve"> NameID – JSON Syntax</w:t>
        </w:r>
        <w:r>
          <w:rPr>
            <w:noProof/>
            <w:webHidden/>
          </w:rPr>
          <w:tab/>
        </w:r>
        <w:r>
          <w:rPr>
            <w:noProof/>
            <w:webHidden/>
          </w:rPr>
          <w:fldChar w:fldCharType="begin"/>
        </w:r>
        <w:r>
          <w:rPr>
            <w:noProof/>
            <w:webHidden/>
          </w:rPr>
          <w:instrText xml:space="preserve"> PAGEREF _Toc8854750 \h </w:instrText>
        </w:r>
        <w:r>
          <w:rPr>
            <w:noProof/>
            <w:webHidden/>
          </w:rPr>
        </w:r>
      </w:ins>
      <w:r>
        <w:rPr>
          <w:noProof/>
          <w:webHidden/>
        </w:rPr>
        <w:fldChar w:fldCharType="separate"/>
      </w:r>
      <w:ins w:id="638" w:author="Andreas Kuehne" w:date="2019-05-15T23:15:00Z">
        <w:r>
          <w:rPr>
            <w:noProof/>
            <w:webHidden/>
          </w:rPr>
          <w:t>106</w:t>
        </w:r>
        <w:r>
          <w:rPr>
            <w:noProof/>
            <w:webHidden/>
          </w:rPr>
          <w:fldChar w:fldCharType="end"/>
        </w:r>
        <w:r w:rsidRPr="00EC1282">
          <w:rPr>
            <w:rStyle w:val="Hyperlink"/>
            <w:noProof/>
          </w:rPr>
          <w:fldChar w:fldCharType="end"/>
        </w:r>
      </w:ins>
    </w:p>
    <w:p w14:paraId="66701D6D" w14:textId="57FB7899" w:rsidR="000048E7" w:rsidRDefault="000048E7">
      <w:pPr>
        <w:pStyle w:val="Verzeichnis4"/>
        <w:tabs>
          <w:tab w:val="right" w:leader="dot" w:pos="9350"/>
        </w:tabs>
        <w:rPr>
          <w:ins w:id="639" w:author="Andreas Kuehne" w:date="2019-05-15T23:15:00Z"/>
          <w:rFonts w:asciiTheme="minorHAnsi" w:eastAsiaTheme="minorEastAsia" w:hAnsiTheme="minorHAnsi" w:cstheme="minorBidi"/>
          <w:noProof/>
          <w:sz w:val="22"/>
          <w:szCs w:val="22"/>
          <w:lang w:val="en-GB" w:eastAsia="en-GB"/>
        </w:rPr>
      </w:pPr>
      <w:ins w:id="64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"_Toc8854751"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4.6.1.2</w:t>
        </w:r>
        <w:r w:rsidRPr="00EC1282">
          <w:rPr>
            <w:rStyle w:val="Hyperlink"/>
            <w:noProof/>
          </w:rPr>
          <w:t xml:space="preserve"> NameID – XML Syntax</w:t>
        </w:r>
        <w:r>
          <w:rPr>
            <w:noProof/>
            <w:webHidden/>
          </w:rPr>
          <w:tab/>
        </w:r>
        <w:r>
          <w:rPr>
            <w:noProof/>
            <w:webHidden/>
          </w:rPr>
          <w:fldChar w:fldCharType="begin"/>
        </w:r>
        <w:r>
          <w:rPr>
            <w:noProof/>
            <w:webHidden/>
          </w:rPr>
          <w:instrText xml:space="preserve"> PAGEREF _Toc8854751 \h </w:instrText>
        </w:r>
        <w:r>
          <w:rPr>
            <w:noProof/>
            <w:webHidden/>
          </w:rPr>
        </w:r>
      </w:ins>
      <w:r>
        <w:rPr>
          <w:noProof/>
          <w:webHidden/>
        </w:rPr>
        <w:fldChar w:fldCharType="separate"/>
      </w:r>
      <w:ins w:id="641" w:author="Andreas Kuehne" w:date="2019-05-15T23:15:00Z">
        <w:r>
          <w:rPr>
            <w:noProof/>
            <w:webHidden/>
          </w:rPr>
          <w:t>107</w:t>
        </w:r>
        <w:r>
          <w:rPr>
            <w:noProof/>
            <w:webHidden/>
          </w:rPr>
          <w:fldChar w:fldCharType="end"/>
        </w:r>
        <w:r w:rsidRPr="00EC1282">
          <w:rPr>
            <w:rStyle w:val="Hyperlink"/>
            <w:noProof/>
          </w:rPr>
          <w:fldChar w:fldCharType="end"/>
        </w:r>
      </w:ins>
    </w:p>
    <w:p w14:paraId="7625BDFB" w14:textId="55EE8E70" w:rsidR="000048E7" w:rsidRDefault="000048E7">
      <w:pPr>
        <w:pStyle w:val="Verzeichnis3"/>
        <w:tabs>
          <w:tab w:val="right" w:leader="dot" w:pos="9350"/>
        </w:tabs>
        <w:rPr>
          <w:ins w:id="642" w:author="Andreas Kuehne" w:date="2019-05-15T23:15:00Z"/>
          <w:rFonts w:asciiTheme="minorHAnsi" w:eastAsiaTheme="minorEastAsia" w:hAnsiTheme="minorHAnsi" w:cstheme="minorBidi"/>
          <w:noProof/>
          <w:sz w:val="22"/>
          <w:szCs w:val="22"/>
          <w:lang w:val="en-GB" w:eastAsia="en-GB"/>
        </w:rPr>
      </w:pPr>
      <w:ins w:id="64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"_Toc8854752"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4.6.2</w:t>
        </w:r>
        <w:r w:rsidRPr="00EC1282">
          <w:rPr>
            <w:rStyle w:val="Hyperlink"/>
            <w:noProof/>
          </w:rPr>
          <w:t xml:space="preserve"> Component Transforms</w:t>
        </w:r>
        <w:r>
          <w:rPr>
            <w:noProof/>
            <w:webHidden/>
          </w:rPr>
          <w:tab/>
        </w:r>
        <w:r>
          <w:rPr>
            <w:noProof/>
            <w:webHidden/>
          </w:rPr>
          <w:fldChar w:fldCharType="begin"/>
        </w:r>
        <w:r>
          <w:rPr>
            <w:noProof/>
            <w:webHidden/>
          </w:rPr>
          <w:instrText xml:space="preserve"> PAGEREF _Toc8854752 \h </w:instrText>
        </w:r>
        <w:r>
          <w:rPr>
            <w:noProof/>
            <w:webHidden/>
          </w:rPr>
        </w:r>
      </w:ins>
      <w:r>
        <w:rPr>
          <w:noProof/>
          <w:webHidden/>
        </w:rPr>
        <w:fldChar w:fldCharType="separate"/>
      </w:r>
      <w:ins w:id="644" w:author="Andreas Kuehne" w:date="2019-05-15T23:15:00Z">
        <w:r>
          <w:rPr>
            <w:noProof/>
            <w:webHidden/>
          </w:rPr>
          <w:t>107</w:t>
        </w:r>
        <w:r>
          <w:rPr>
            <w:noProof/>
            <w:webHidden/>
          </w:rPr>
          <w:fldChar w:fldCharType="end"/>
        </w:r>
        <w:r w:rsidRPr="00EC1282">
          <w:rPr>
            <w:rStyle w:val="Hyperlink"/>
            <w:noProof/>
          </w:rPr>
          <w:fldChar w:fldCharType="end"/>
        </w:r>
      </w:ins>
    </w:p>
    <w:p w14:paraId="20F63FCB" w14:textId="2C0EEB8B" w:rsidR="000048E7" w:rsidRDefault="000048E7">
      <w:pPr>
        <w:pStyle w:val="Verzeichnis4"/>
        <w:tabs>
          <w:tab w:val="right" w:leader="dot" w:pos="9350"/>
        </w:tabs>
        <w:rPr>
          <w:ins w:id="645" w:author="Andreas Kuehne" w:date="2019-05-15T23:15:00Z"/>
          <w:rFonts w:asciiTheme="minorHAnsi" w:eastAsiaTheme="minorEastAsia" w:hAnsiTheme="minorHAnsi" w:cstheme="minorBidi"/>
          <w:noProof/>
          <w:sz w:val="22"/>
          <w:szCs w:val="22"/>
          <w:lang w:val="en-GB" w:eastAsia="en-GB"/>
        </w:rPr>
      </w:pPr>
      <w:ins w:id="64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"_Toc8854753"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4.6.2.1</w:t>
        </w:r>
        <w:r w:rsidRPr="00EC1282">
          <w:rPr>
            <w:rStyle w:val="Hyperlink"/>
            <w:noProof/>
          </w:rPr>
          <w:t xml:space="preserve"> Transforms – JSON Syntax</w:t>
        </w:r>
        <w:r>
          <w:rPr>
            <w:noProof/>
            <w:webHidden/>
          </w:rPr>
          <w:tab/>
        </w:r>
        <w:r>
          <w:rPr>
            <w:noProof/>
            <w:webHidden/>
          </w:rPr>
          <w:fldChar w:fldCharType="begin"/>
        </w:r>
        <w:r>
          <w:rPr>
            <w:noProof/>
            <w:webHidden/>
          </w:rPr>
          <w:instrText xml:space="preserve"> PAGEREF _Toc8854753 \h </w:instrText>
        </w:r>
        <w:r>
          <w:rPr>
            <w:noProof/>
            <w:webHidden/>
          </w:rPr>
        </w:r>
      </w:ins>
      <w:r>
        <w:rPr>
          <w:noProof/>
          <w:webHidden/>
        </w:rPr>
        <w:fldChar w:fldCharType="separate"/>
      </w:r>
      <w:ins w:id="647" w:author="Andreas Kuehne" w:date="2019-05-15T23:15:00Z">
        <w:r>
          <w:rPr>
            <w:noProof/>
            <w:webHidden/>
          </w:rPr>
          <w:t>107</w:t>
        </w:r>
        <w:r>
          <w:rPr>
            <w:noProof/>
            <w:webHidden/>
          </w:rPr>
          <w:fldChar w:fldCharType="end"/>
        </w:r>
        <w:r w:rsidRPr="00EC1282">
          <w:rPr>
            <w:rStyle w:val="Hyperlink"/>
            <w:noProof/>
          </w:rPr>
          <w:fldChar w:fldCharType="end"/>
        </w:r>
      </w:ins>
    </w:p>
    <w:p w14:paraId="21FA2118" w14:textId="4597BF08" w:rsidR="000048E7" w:rsidRDefault="000048E7">
      <w:pPr>
        <w:pStyle w:val="Verzeichnis4"/>
        <w:tabs>
          <w:tab w:val="right" w:leader="dot" w:pos="9350"/>
        </w:tabs>
        <w:rPr>
          <w:ins w:id="648" w:author="Andreas Kuehne" w:date="2019-05-15T23:15:00Z"/>
          <w:rFonts w:asciiTheme="minorHAnsi" w:eastAsiaTheme="minorEastAsia" w:hAnsiTheme="minorHAnsi" w:cstheme="minorBidi"/>
          <w:noProof/>
          <w:sz w:val="22"/>
          <w:szCs w:val="22"/>
          <w:lang w:val="en-GB" w:eastAsia="en-GB"/>
        </w:rPr>
      </w:pPr>
      <w:ins w:id="64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"_Toc8854754"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4.6.2.2</w:t>
        </w:r>
        <w:r w:rsidRPr="00EC1282">
          <w:rPr>
            <w:rStyle w:val="Hyperlink"/>
            <w:noProof/>
          </w:rPr>
          <w:t xml:space="preserve"> Transforms – XML Syntax</w:t>
        </w:r>
        <w:r>
          <w:rPr>
            <w:noProof/>
            <w:webHidden/>
          </w:rPr>
          <w:tab/>
        </w:r>
        <w:r>
          <w:rPr>
            <w:noProof/>
            <w:webHidden/>
          </w:rPr>
          <w:fldChar w:fldCharType="begin"/>
        </w:r>
        <w:r>
          <w:rPr>
            <w:noProof/>
            <w:webHidden/>
          </w:rPr>
          <w:instrText xml:space="preserve"> PAGEREF _Toc8854754 \h </w:instrText>
        </w:r>
        <w:r>
          <w:rPr>
            <w:noProof/>
            <w:webHidden/>
          </w:rPr>
        </w:r>
      </w:ins>
      <w:r>
        <w:rPr>
          <w:noProof/>
          <w:webHidden/>
        </w:rPr>
        <w:fldChar w:fldCharType="separate"/>
      </w:r>
      <w:ins w:id="650" w:author="Andreas Kuehne" w:date="2019-05-15T23:15:00Z">
        <w:r>
          <w:rPr>
            <w:noProof/>
            <w:webHidden/>
          </w:rPr>
          <w:t>108</w:t>
        </w:r>
        <w:r>
          <w:rPr>
            <w:noProof/>
            <w:webHidden/>
          </w:rPr>
          <w:fldChar w:fldCharType="end"/>
        </w:r>
        <w:r w:rsidRPr="00EC1282">
          <w:rPr>
            <w:rStyle w:val="Hyperlink"/>
            <w:noProof/>
          </w:rPr>
          <w:fldChar w:fldCharType="end"/>
        </w:r>
      </w:ins>
    </w:p>
    <w:p w14:paraId="13D4611A" w14:textId="0C6E69DF" w:rsidR="000048E7" w:rsidRDefault="000048E7">
      <w:pPr>
        <w:pStyle w:val="Verzeichnis3"/>
        <w:tabs>
          <w:tab w:val="right" w:leader="dot" w:pos="9350"/>
        </w:tabs>
        <w:rPr>
          <w:ins w:id="651" w:author="Andreas Kuehne" w:date="2019-05-15T23:15:00Z"/>
          <w:rFonts w:asciiTheme="minorHAnsi" w:eastAsiaTheme="minorEastAsia" w:hAnsiTheme="minorHAnsi" w:cstheme="minorBidi"/>
          <w:noProof/>
          <w:sz w:val="22"/>
          <w:szCs w:val="22"/>
          <w:lang w:val="en-GB" w:eastAsia="en-GB"/>
        </w:rPr>
      </w:pPr>
      <w:ins w:id="65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"_Toc8854755"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4.6.3</w:t>
        </w:r>
        <w:r w:rsidRPr="00EC1282">
          <w:rPr>
            <w:rStyle w:val="Hyperlink"/>
            <w:noProof/>
          </w:rPr>
          <w:t xml:space="preserve"> Component Transform</w:t>
        </w:r>
        <w:r>
          <w:rPr>
            <w:noProof/>
            <w:webHidden/>
          </w:rPr>
          <w:tab/>
        </w:r>
        <w:r>
          <w:rPr>
            <w:noProof/>
            <w:webHidden/>
          </w:rPr>
          <w:fldChar w:fldCharType="begin"/>
        </w:r>
        <w:r>
          <w:rPr>
            <w:noProof/>
            <w:webHidden/>
          </w:rPr>
          <w:instrText xml:space="preserve"> PAGEREF _Toc8854755 \h </w:instrText>
        </w:r>
        <w:r>
          <w:rPr>
            <w:noProof/>
            <w:webHidden/>
          </w:rPr>
        </w:r>
      </w:ins>
      <w:r>
        <w:rPr>
          <w:noProof/>
          <w:webHidden/>
        </w:rPr>
        <w:fldChar w:fldCharType="separate"/>
      </w:r>
      <w:ins w:id="653" w:author="Andreas Kuehne" w:date="2019-05-15T23:15:00Z">
        <w:r>
          <w:rPr>
            <w:noProof/>
            <w:webHidden/>
          </w:rPr>
          <w:t>108</w:t>
        </w:r>
        <w:r>
          <w:rPr>
            <w:noProof/>
            <w:webHidden/>
          </w:rPr>
          <w:fldChar w:fldCharType="end"/>
        </w:r>
        <w:r w:rsidRPr="00EC1282">
          <w:rPr>
            <w:rStyle w:val="Hyperlink"/>
            <w:noProof/>
          </w:rPr>
          <w:fldChar w:fldCharType="end"/>
        </w:r>
      </w:ins>
    </w:p>
    <w:p w14:paraId="559DCB94" w14:textId="13177552" w:rsidR="000048E7" w:rsidRDefault="000048E7">
      <w:pPr>
        <w:pStyle w:val="Verzeichnis4"/>
        <w:tabs>
          <w:tab w:val="right" w:leader="dot" w:pos="9350"/>
        </w:tabs>
        <w:rPr>
          <w:ins w:id="654" w:author="Andreas Kuehne" w:date="2019-05-15T23:15:00Z"/>
          <w:rFonts w:asciiTheme="minorHAnsi" w:eastAsiaTheme="minorEastAsia" w:hAnsiTheme="minorHAnsi" w:cstheme="minorBidi"/>
          <w:noProof/>
          <w:sz w:val="22"/>
          <w:szCs w:val="22"/>
          <w:lang w:val="en-GB" w:eastAsia="en-GB"/>
        </w:rPr>
      </w:pPr>
      <w:ins w:id="65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"_Toc8854756"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4.6.3.1</w:t>
        </w:r>
        <w:r w:rsidRPr="00EC1282">
          <w:rPr>
            <w:rStyle w:val="Hyperlink"/>
            <w:noProof/>
          </w:rPr>
          <w:t xml:space="preserve"> Transform – JSON Syntax</w:t>
        </w:r>
        <w:r>
          <w:rPr>
            <w:noProof/>
            <w:webHidden/>
          </w:rPr>
          <w:tab/>
        </w:r>
        <w:r>
          <w:rPr>
            <w:noProof/>
            <w:webHidden/>
          </w:rPr>
          <w:fldChar w:fldCharType="begin"/>
        </w:r>
        <w:r>
          <w:rPr>
            <w:noProof/>
            <w:webHidden/>
          </w:rPr>
          <w:instrText xml:space="preserve"> PAGEREF _Toc8854756 \h </w:instrText>
        </w:r>
        <w:r>
          <w:rPr>
            <w:noProof/>
            <w:webHidden/>
          </w:rPr>
        </w:r>
      </w:ins>
      <w:r>
        <w:rPr>
          <w:noProof/>
          <w:webHidden/>
        </w:rPr>
        <w:fldChar w:fldCharType="separate"/>
      </w:r>
      <w:ins w:id="656" w:author="Andreas Kuehne" w:date="2019-05-15T23:15:00Z">
        <w:r>
          <w:rPr>
            <w:noProof/>
            <w:webHidden/>
          </w:rPr>
          <w:t>108</w:t>
        </w:r>
        <w:r>
          <w:rPr>
            <w:noProof/>
            <w:webHidden/>
          </w:rPr>
          <w:fldChar w:fldCharType="end"/>
        </w:r>
        <w:r w:rsidRPr="00EC1282">
          <w:rPr>
            <w:rStyle w:val="Hyperlink"/>
            <w:noProof/>
          </w:rPr>
          <w:fldChar w:fldCharType="end"/>
        </w:r>
      </w:ins>
    </w:p>
    <w:p w14:paraId="2197E241" w14:textId="07F8F933" w:rsidR="000048E7" w:rsidRDefault="000048E7">
      <w:pPr>
        <w:pStyle w:val="Verzeichnis4"/>
        <w:tabs>
          <w:tab w:val="right" w:leader="dot" w:pos="9350"/>
        </w:tabs>
        <w:rPr>
          <w:ins w:id="657" w:author="Andreas Kuehne" w:date="2019-05-15T23:15:00Z"/>
          <w:rFonts w:asciiTheme="minorHAnsi" w:eastAsiaTheme="minorEastAsia" w:hAnsiTheme="minorHAnsi" w:cstheme="minorBidi"/>
          <w:noProof/>
          <w:sz w:val="22"/>
          <w:szCs w:val="22"/>
          <w:lang w:val="en-GB" w:eastAsia="en-GB"/>
        </w:rPr>
      </w:pPr>
      <w:ins w:id="65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"_Toc8854757"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4.6.3.2</w:t>
        </w:r>
        <w:r w:rsidRPr="00EC1282">
          <w:rPr>
            <w:rStyle w:val="Hyperlink"/>
            <w:noProof/>
          </w:rPr>
          <w:t xml:space="preserve"> Transform – XML Syntax</w:t>
        </w:r>
        <w:r>
          <w:rPr>
            <w:noProof/>
            <w:webHidden/>
          </w:rPr>
          <w:tab/>
        </w:r>
        <w:r>
          <w:rPr>
            <w:noProof/>
            <w:webHidden/>
          </w:rPr>
          <w:fldChar w:fldCharType="begin"/>
        </w:r>
        <w:r>
          <w:rPr>
            <w:noProof/>
            <w:webHidden/>
          </w:rPr>
          <w:instrText xml:space="preserve"> PAGEREF _Toc8854757 \h </w:instrText>
        </w:r>
        <w:r>
          <w:rPr>
            <w:noProof/>
            <w:webHidden/>
          </w:rPr>
        </w:r>
      </w:ins>
      <w:r>
        <w:rPr>
          <w:noProof/>
          <w:webHidden/>
        </w:rPr>
        <w:fldChar w:fldCharType="separate"/>
      </w:r>
      <w:ins w:id="659" w:author="Andreas Kuehne" w:date="2019-05-15T23:15:00Z">
        <w:r>
          <w:rPr>
            <w:noProof/>
            <w:webHidden/>
          </w:rPr>
          <w:t>109</w:t>
        </w:r>
        <w:r>
          <w:rPr>
            <w:noProof/>
            <w:webHidden/>
          </w:rPr>
          <w:fldChar w:fldCharType="end"/>
        </w:r>
        <w:r w:rsidRPr="00EC1282">
          <w:rPr>
            <w:rStyle w:val="Hyperlink"/>
            <w:noProof/>
          </w:rPr>
          <w:fldChar w:fldCharType="end"/>
        </w:r>
      </w:ins>
    </w:p>
    <w:p w14:paraId="5ACFAA42" w14:textId="525A1CED" w:rsidR="000048E7" w:rsidRDefault="000048E7">
      <w:pPr>
        <w:pStyle w:val="Verzeichnis2"/>
        <w:tabs>
          <w:tab w:val="right" w:leader="dot" w:pos="9350"/>
        </w:tabs>
        <w:rPr>
          <w:ins w:id="660" w:author="Andreas Kuehne" w:date="2019-05-15T23:15:00Z"/>
          <w:rFonts w:asciiTheme="minorHAnsi" w:eastAsiaTheme="minorEastAsia" w:hAnsiTheme="minorHAnsi" w:cstheme="minorBidi"/>
          <w:noProof/>
          <w:sz w:val="22"/>
          <w:szCs w:val="22"/>
          <w:lang w:val="en-GB" w:eastAsia="en-GB"/>
        </w:rPr>
      </w:pPr>
      <w:ins w:id="66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"_Toc8854758"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rPr>
          <w:t>4.7 Element / JSON name lookup tables</w:t>
        </w:r>
        <w:r>
          <w:rPr>
            <w:noProof/>
            <w:webHidden/>
          </w:rPr>
          <w:tab/>
        </w:r>
        <w:r>
          <w:rPr>
            <w:noProof/>
            <w:webHidden/>
          </w:rPr>
          <w:fldChar w:fldCharType="begin"/>
        </w:r>
        <w:r>
          <w:rPr>
            <w:noProof/>
            <w:webHidden/>
          </w:rPr>
          <w:instrText xml:space="preserve"> PAGEREF _Toc8854758 \h </w:instrText>
        </w:r>
        <w:r>
          <w:rPr>
            <w:noProof/>
            <w:webHidden/>
          </w:rPr>
        </w:r>
      </w:ins>
      <w:r>
        <w:rPr>
          <w:noProof/>
          <w:webHidden/>
        </w:rPr>
        <w:fldChar w:fldCharType="separate"/>
      </w:r>
      <w:ins w:id="662" w:author="Andreas Kuehne" w:date="2019-05-15T23:15:00Z">
        <w:r>
          <w:rPr>
            <w:noProof/>
            <w:webHidden/>
          </w:rPr>
          <w:t>110</w:t>
        </w:r>
        <w:r>
          <w:rPr>
            <w:noProof/>
            <w:webHidden/>
          </w:rPr>
          <w:fldChar w:fldCharType="end"/>
        </w:r>
        <w:r w:rsidRPr="00EC1282">
          <w:rPr>
            <w:rStyle w:val="Hyperlink"/>
            <w:noProof/>
          </w:rPr>
          <w:fldChar w:fldCharType="end"/>
        </w:r>
      </w:ins>
    </w:p>
    <w:p w14:paraId="6BC38D3A" w14:textId="1FDFF606" w:rsidR="000048E7" w:rsidRDefault="000048E7">
      <w:pPr>
        <w:pStyle w:val="Verzeichnis1"/>
        <w:rPr>
          <w:ins w:id="663" w:author="Andreas Kuehne" w:date="2019-05-15T23:15:00Z"/>
          <w:rFonts w:asciiTheme="minorHAnsi" w:eastAsiaTheme="minorEastAsia" w:hAnsiTheme="minorHAnsi" w:cstheme="minorBidi"/>
          <w:noProof/>
          <w:sz w:val="22"/>
          <w:szCs w:val="22"/>
          <w:lang w:val="en-GB" w:eastAsia="en-GB"/>
        </w:rPr>
      </w:pPr>
      <w:ins w:id="66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"_Toc8854759"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5</w:t>
        </w:r>
        <w:r>
          <w:rPr>
            <w:rFonts w:asciiTheme="minorHAnsi" w:eastAsiaTheme="minorEastAsia" w:hAnsiTheme="minorHAnsi" w:cstheme="minorBidi"/>
            <w:noProof/>
            <w:sz w:val="22"/>
            <w:szCs w:val="22"/>
            <w:lang w:val="en-GB" w:eastAsia="en-GB"/>
          </w:rPr>
          <w:tab/>
        </w:r>
        <w:r w:rsidRPr="00EC1282">
          <w:rPr>
            <w:rStyle w:val="Hyperlink"/>
            <w:noProof/>
            <w:lang w:val="en-GB"/>
          </w:rPr>
          <w:t>Data Processing Model for Signing</w:t>
        </w:r>
        <w:r>
          <w:rPr>
            <w:noProof/>
            <w:webHidden/>
          </w:rPr>
          <w:tab/>
        </w:r>
        <w:r>
          <w:rPr>
            <w:noProof/>
            <w:webHidden/>
          </w:rPr>
          <w:fldChar w:fldCharType="begin"/>
        </w:r>
        <w:r>
          <w:rPr>
            <w:noProof/>
            <w:webHidden/>
          </w:rPr>
          <w:instrText xml:space="preserve"> PAGEREF _Toc8854759 \h </w:instrText>
        </w:r>
        <w:r>
          <w:rPr>
            <w:noProof/>
            <w:webHidden/>
          </w:rPr>
        </w:r>
      </w:ins>
      <w:r>
        <w:rPr>
          <w:noProof/>
          <w:webHidden/>
        </w:rPr>
        <w:fldChar w:fldCharType="separate"/>
      </w:r>
      <w:ins w:id="665" w:author="Andreas Kuehne" w:date="2019-05-15T23:15:00Z">
        <w:r>
          <w:rPr>
            <w:noProof/>
            <w:webHidden/>
          </w:rPr>
          <w:t>119</w:t>
        </w:r>
        <w:r>
          <w:rPr>
            <w:noProof/>
            <w:webHidden/>
          </w:rPr>
          <w:fldChar w:fldCharType="end"/>
        </w:r>
        <w:r w:rsidRPr="00EC1282">
          <w:rPr>
            <w:rStyle w:val="Hyperlink"/>
            <w:noProof/>
          </w:rPr>
          <w:fldChar w:fldCharType="end"/>
        </w:r>
      </w:ins>
    </w:p>
    <w:p w14:paraId="480DCF73" w14:textId="43F76D57" w:rsidR="000048E7" w:rsidRDefault="000048E7">
      <w:pPr>
        <w:pStyle w:val="Verzeichnis2"/>
        <w:tabs>
          <w:tab w:val="right" w:leader="dot" w:pos="9350"/>
        </w:tabs>
        <w:rPr>
          <w:ins w:id="666" w:author="Andreas Kuehne" w:date="2019-05-15T23:15:00Z"/>
          <w:rFonts w:asciiTheme="minorHAnsi" w:eastAsiaTheme="minorEastAsia" w:hAnsiTheme="minorHAnsi" w:cstheme="minorBidi"/>
          <w:noProof/>
          <w:sz w:val="22"/>
          <w:szCs w:val="22"/>
          <w:lang w:val="en-GB" w:eastAsia="en-GB"/>
        </w:rPr>
      </w:pPr>
      <w:ins w:id="66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"_Toc8854760"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5.1 Processing for XML Signatures</w:t>
        </w:r>
        <w:r>
          <w:rPr>
            <w:noProof/>
            <w:webHidden/>
          </w:rPr>
          <w:tab/>
        </w:r>
        <w:r>
          <w:rPr>
            <w:noProof/>
            <w:webHidden/>
          </w:rPr>
          <w:fldChar w:fldCharType="begin"/>
        </w:r>
        <w:r>
          <w:rPr>
            <w:noProof/>
            <w:webHidden/>
          </w:rPr>
          <w:instrText xml:space="preserve"> PAGEREF _Toc8854760 \h </w:instrText>
        </w:r>
        <w:r>
          <w:rPr>
            <w:noProof/>
            <w:webHidden/>
          </w:rPr>
        </w:r>
      </w:ins>
      <w:r>
        <w:rPr>
          <w:noProof/>
          <w:webHidden/>
        </w:rPr>
        <w:fldChar w:fldCharType="separate"/>
      </w:r>
      <w:ins w:id="668" w:author="Andreas Kuehne" w:date="2019-05-15T23:15:00Z">
        <w:r>
          <w:rPr>
            <w:noProof/>
            <w:webHidden/>
          </w:rPr>
          <w:t>119</w:t>
        </w:r>
        <w:r>
          <w:rPr>
            <w:noProof/>
            <w:webHidden/>
          </w:rPr>
          <w:fldChar w:fldCharType="end"/>
        </w:r>
        <w:r w:rsidRPr="00EC1282">
          <w:rPr>
            <w:rStyle w:val="Hyperlink"/>
            <w:noProof/>
          </w:rPr>
          <w:fldChar w:fldCharType="end"/>
        </w:r>
      </w:ins>
    </w:p>
    <w:p w14:paraId="54DC3F79" w14:textId="1F00D57B" w:rsidR="000048E7" w:rsidRDefault="000048E7">
      <w:pPr>
        <w:pStyle w:val="Verzeichnis3"/>
        <w:tabs>
          <w:tab w:val="right" w:leader="dot" w:pos="9350"/>
        </w:tabs>
        <w:rPr>
          <w:ins w:id="669" w:author="Andreas Kuehne" w:date="2019-05-15T23:15:00Z"/>
          <w:rFonts w:asciiTheme="minorHAnsi" w:eastAsiaTheme="minorEastAsia" w:hAnsiTheme="minorHAnsi" w:cstheme="minorBidi"/>
          <w:noProof/>
          <w:sz w:val="22"/>
          <w:szCs w:val="22"/>
          <w:lang w:val="en-GB" w:eastAsia="en-GB"/>
        </w:rPr>
      </w:pPr>
      <w:ins w:id="67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"_Toc8854761"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5.1.1</w:t>
        </w:r>
        <w:r w:rsidRPr="00EC1282">
          <w:rPr>
            <w:rStyle w:val="Hyperlink"/>
            <w:noProof/>
            <w:lang w:val="en-GB"/>
          </w:rPr>
          <w:t xml:space="preserve"> Sub process ‘</w:t>
        </w:r>
        <w:r w:rsidRPr="00EC1282">
          <w:rPr>
            <w:rStyle w:val="Hyperlink"/>
            <w:rFonts w:ascii="Courier New" w:hAnsi="Courier New"/>
            <w:noProof/>
            <w:lang w:val="en-GB"/>
          </w:rPr>
          <w:t>process references</w:t>
        </w:r>
        <w:r w:rsidRPr="00EC1282">
          <w:rPr>
            <w:rStyle w:val="Hyperlink"/>
            <w:noProof/>
            <w:lang w:val="en-GB"/>
          </w:rPr>
          <w:t>’</w:t>
        </w:r>
        <w:r>
          <w:rPr>
            <w:noProof/>
            <w:webHidden/>
          </w:rPr>
          <w:tab/>
        </w:r>
        <w:r>
          <w:rPr>
            <w:noProof/>
            <w:webHidden/>
          </w:rPr>
          <w:fldChar w:fldCharType="begin"/>
        </w:r>
        <w:r>
          <w:rPr>
            <w:noProof/>
            <w:webHidden/>
          </w:rPr>
          <w:instrText xml:space="preserve"> PAGEREF _Toc8854761 \h </w:instrText>
        </w:r>
        <w:r>
          <w:rPr>
            <w:noProof/>
            <w:webHidden/>
          </w:rPr>
        </w:r>
      </w:ins>
      <w:r>
        <w:rPr>
          <w:noProof/>
          <w:webHidden/>
        </w:rPr>
        <w:fldChar w:fldCharType="separate"/>
      </w:r>
      <w:ins w:id="671" w:author="Andreas Kuehne" w:date="2019-05-15T23:15:00Z">
        <w:r>
          <w:rPr>
            <w:noProof/>
            <w:webHidden/>
          </w:rPr>
          <w:t>119</w:t>
        </w:r>
        <w:r>
          <w:rPr>
            <w:noProof/>
            <w:webHidden/>
          </w:rPr>
          <w:fldChar w:fldCharType="end"/>
        </w:r>
        <w:r w:rsidRPr="00EC1282">
          <w:rPr>
            <w:rStyle w:val="Hyperlink"/>
            <w:noProof/>
          </w:rPr>
          <w:fldChar w:fldCharType="end"/>
        </w:r>
      </w:ins>
    </w:p>
    <w:p w14:paraId="207BF6DA" w14:textId="5F5E75E9" w:rsidR="000048E7" w:rsidRDefault="000048E7">
      <w:pPr>
        <w:pStyle w:val="Verzeichnis3"/>
        <w:tabs>
          <w:tab w:val="right" w:leader="dot" w:pos="9350"/>
        </w:tabs>
        <w:rPr>
          <w:ins w:id="672" w:author="Andreas Kuehne" w:date="2019-05-15T23:15:00Z"/>
          <w:rFonts w:asciiTheme="minorHAnsi" w:eastAsiaTheme="minorEastAsia" w:hAnsiTheme="minorHAnsi" w:cstheme="minorBidi"/>
          <w:noProof/>
          <w:sz w:val="22"/>
          <w:szCs w:val="22"/>
          <w:lang w:val="en-GB" w:eastAsia="en-GB"/>
        </w:rPr>
      </w:pPr>
      <w:ins w:id="67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"_Toc8854762"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5.1.2</w:t>
        </w:r>
        <w:r w:rsidRPr="00EC1282">
          <w:rPr>
            <w:rStyle w:val="Hyperlink"/>
            <w:noProof/>
            <w:lang w:val="en-GB"/>
          </w:rPr>
          <w:t xml:space="preserve"> Sub process ‘</w:t>
        </w:r>
        <w:r w:rsidRPr="00EC1282">
          <w:rPr>
            <w:rStyle w:val="Hyperlink"/>
            <w:rFonts w:ascii="Courier New" w:hAnsi="Courier New"/>
            <w:noProof/>
            <w:lang w:val="en-GB"/>
          </w:rPr>
          <w:t>create XML signature</w:t>
        </w:r>
        <w:r w:rsidRPr="00EC1282">
          <w:rPr>
            <w:rStyle w:val="Hyperlink"/>
            <w:noProof/>
            <w:lang w:val="en-GB"/>
          </w:rPr>
          <w:t>’</w:t>
        </w:r>
        <w:r>
          <w:rPr>
            <w:noProof/>
            <w:webHidden/>
          </w:rPr>
          <w:tab/>
        </w:r>
        <w:r>
          <w:rPr>
            <w:noProof/>
            <w:webHidden/>
          </w:rPr>
          <w:fldChar w:fldCharType="begin"/>
        </w:r>
        <w:r>
          <w:rPr>
            <w:noProof/>
            <w:webHidden/>
          </w:rPr>
          <w:instrText xml:space="preserve"> PAGEREF _Toc8854762 \h </w:instrText>
        </w:r>
        <w:r>
          <w:rPr>
            <w:noProof/>
            <w:webHidden/>
          </w:rPr>
        </w:r>
      </w:ins>
      <w:r>
        <w:rPr>
          <w:noProof/>
          <w:webHidden/>
        </w:rPr>
        <w:fldChar w:fldCharType="separate"/>
      </w:r>
      <w:ins w:id="674" w:author="Andreas Kuehne" w:date="2019-05-15T23:15:00Z">
        <w:r>
          <w:rPr>
            <w:noProof/>
            <w:webHidden/>
          </w:rPr>
          <w:t>120</w:t>
        </w:r>
        <w:r>
          <w:rPr>
            <w:noProof/>
            <w:webHidden/>
          </w:rPr>
          <w:fldChar w:fldCharType="end"/>
        </w:r>
        <w:r w:rsidRPr="00EC1282">
          <w:rPr>
            <w:rStyle w:val="Hyperlink"/>
            <w:noProof/>
          </w:rPr>
          <w:fldChar w:fldCharType="end"/>
        </w:r>
      </w:ins>
    </w:p>
    <w:p w14:paraId="4EB9C044" w14:textId="029DC892" w:rsidR="000048E7" w:rsidRDefault="000048E7">
      <w:pPr>
        <w:pStyle w:val="Verzeichnis4"/>
        <w:tabs>
          <w:tab w:val="right" w:leader="dot" w:pos="9350"/>
        </w:tabs>
        <w:rPr>
          <w:ins w:id="675" w:author="Andreas Kuehne" w:date="2019-05-15T23:15:00Z"/>
          <w:rFonts w:asciiTheme="minorHAnsi" w:eastAsiaTheme="minorEastAsia" w:hAnsiTheme="minorHAnsi" w:cstheme="minorBidi"/>
          <w:noProof/>
          <w:sz w:val="22"/>
          <w:szCs w:val="22"/>
          <w:lang w:val="en-GB" w:eastAsia="en-GB"/>
        </w:rPr>
      </w:pPr>
      <w:ins w:id="67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"_Toc8854763"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rFonts w:ascii="Courier New" w:hAnsi="Courier New"/>
            <w:noProof/>
            <w:lang w:val="en-GB"/>
            <w14:scene3d>
              <w14:camera w14:prst="orthographicFront"/>
              <w14:lightRig w14:rig="threePt" w14:dir="t">
                <w14:rot w14:lat="0" w14:lon="0" w14:rev="0"/>
              </w14:lightRig>
            </w14:scene3d>
          </w:rPr>
          <w:t>5.1.2.1</w:t>
        </w:r>
        <w:r w:rsidRPr="00EC1282">
          <w:rPr>
            <w:rStyle w:val="Hyperlink"/>
            <w:noProof/>
            <w:lang w:val="en-GB"/>
          </w:rPr>
          <w:t xml:space="preserve"> XML Signatures Variant Optional Input </w:t>
        </w:r>
        <w:r w:rsidRPr="00EC1282">
          <w:rPr>
            <w:rStyle w:val="Hyperlink"/>
            <w:rFonts w:ascii="Courier New" w:hAnsi="Courier New"/>
            <w:noProof/>
            <w:lang w:val="en-GB"/>
          </w:rPr>
          <w:t>IncludeObject</w:t>
        </w:r>
        <w:r>
          <w:rPr>
            <w:noProof/>
            <w:webHidden/>
          </w:rPr>
          <w:tab/>
        </w:r>
        <w:r>
          <w:rPr>
            <w:noProof/>
            <w:webHidden/>
          </w:rPr>
          <w:fldChar w:fldCharType="begin"/>
        </w:r>
        <w:r>
          <w:rPr>
            <w:noProof/>
            <w:webHidden/>
          </w:rPr>
          <w:instrText xml:space="preserve"> PAGEREF _Toc8854763 \h </w:instrText>
        </w:r>
        <w:r>
          <w:rPr>
            <w:noProof/>
            <w:webHidden/>
          </w:rPr>
        </w:r>
      </w:ins>
      <w:r>
        <w:rPr>
          <w:noProof/>
          <w:webHidden/>
        </w:rPr>
        <w:fldChar w:fldCharType="separate"/>
      </w:r>
      <w:ins w:id="677" w:author="Andreas Kuehne" w:date="2019-05-15T23:15:00Z">
        <w:r>
          <w:rPr>
            <w:noProof/>
            <w:webHidden/>
          </w:rPr>
          <w:t>121</w:t>
        </w:r>
        <w:r>
          <w:rPr>
            <w:noProof/>
            <w:webHidden/>
          </w:rPr>
          <w:fldChar w:fldCharType="end"/>
        </w:r>
        <w:r w:rsidRPr="00EC1282">
          <w:rPr>
            <w:rStyle w:val="Hyperlink"/>
            <w:noProof/>
          </w:rPr>
          <w:fldChar w:fldCharType="end"/>
        </w:r>
      </w:ins>
    </w:p>
    <w:p w14:paraId="4711DDF3" w14:textId="7840E3C8" w:rsidR="000048E7" w:rsidRDefault="000048E7">
      <w:pPr>
        <w:pStyle w:val="Verzeichnis2"/>
        <w:tabs>
          <w:tab w:val="right" w:leader="dot" w:pos="9350"/>
        </w:tabs>
        <w:rPr>
          <w:ins w:id="678" w:author="Andreas Kuehne" w:date="2019-05-15T23:15:00Z"/>
          <w:rFonts w:asciiTheme="minorHAnsi" w:eastAsiaTheme="minorEastAsia" w:hAnsiTheme="minorHAnsi" w:cstheme="minorBidi"/>
          <w:noProof/>
          <w:sz w:val="22"/>
          <w:szCs w:val="22"/>
          <w:lang w:val="en-GB" w:eastAsia="en-GB"/>
        </w:rPr>
      </w:pPr>
      <w:ins w:id="67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"_Toc8854764"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5.2 Processing for CMS Signatures</w:t>
        </w:r>
        <w:r>
          <w:rPr>
            <w:noProof/>
            <w:webHidden/>
          </w:rPr>
          <w:tab/>
        </w:r>
        <w:r>
          <w:rPr>
            <w:noProof/>
            <w:webHidden/>
          </w:rPr>
          <w:fldChar w:fldCharType="begin"/>
        </w:r>
        <w:r>
          <w:rPr>
            <w:noProof/>
            <w:webHidden/>
          </w:rPr>
          <w:instrText xml:space="preserve"> PAGEREF _Toc8854764 \h </w:instrText>
        </w:r>
        <w:r>
          <w:rPr>
            <w:noProof/>
            <w:webHidden/>
          </w:rPr>
        </w:r>
      </w:ins>
      <w:r>
        <w:rPr>
          <w:noProof/>
          <w:webHidden/>
        </w:rPr>
        <w:fldChar w:fldCharType="separate"/>
      </w:r>
      <w:ins w:id="680" w:author="Andreas Kuehne" w:date="2019-05-15T23:15:00Z">
        <w:r>
          <w:rPr>
            <w:noProof/>
            <w:webHidden/>
          </w:rPr>
          <w:t>122</w:t>
        </w:r>
        <w:r>
          <w:rPr>
            <w:noProof/>
            <w:webHidden/>
          </w:rPr>
          <w:fldChar w:fldCharType="end"/>
        </w:r>
        <w:r w:rsidRPr="00EC1282">
          <w:rPr>
            <w:rStyle w:val="Hyperlink"/>
            <w:noProof/>
          </w:rPr>
          <w:fldChar w:fldCharType="end"/>
        </w:r>
      </w:ins>
    </w:p>
    <w:p w14:paraId="137C86AD" w14:textId="3E446FAD" w:rsidR="000048E7" w:rsidRDefault="000048E7">
      <w:pPr>
        <w:pStyle w:val="Verzeichnis3"/>
        <w:tabs>
          <w:tab w:val="right" w:leader="dot" w:pos="9350"/>
        </w:tabs>
        <w:rPr>
          <w:ins w:id="681" w:author="Andreas Kuehne" w:date="2019-05-15T23:15:00Z"/>
          <w:rFonts w:asciiTheme="minorHAnsi" w:eastAsiaTheme="minorEastAsia" w:hAnsiTheme="minorHAnsi" w:cstheme="minorBidi"/>
          <w:noProof/>
          <w:sz w:val="22"/>
          <w:szCs w:val="22"/>
          <w:lang w:val="en-GB" w:eastAsia="en-GB"/>
        </w:rPr>
      </w:pPr>
      <w:ins w:id="68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"_Toc8854765"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5.2.1</w:t>
        </w:r>
        <w:r w:rsidRPr="00EC1282">
          <w:rPr>
            <w:rStyle w:val="Hyperlink"/>
            <w:noProof/>
            <w:lang w:val="en-GB"/>
          </w:rPr>
          <w:t xml:space="preserve"> Sub process ‘</w:t>
        </w:r>
        <w:r w:rsidRPr="00EC1282">
          <w:rPr>
            <w:rStyle w:val="Hyperlink"/>
            <w:rFonts w:ascii="Courier New" w:hAnsi="Courier New"/>
            <w:noProof/>
            <w:lang w:val="en-GB"/>
          </w:rPr>
          <w:t>process digest</w:t>
        </w:r>
        <w:r w:rsidRPr="00EC1282">
          <w:rPr>
            <w:rStyle w:val="Hyperlink"/>
            <w:noProof/>
            <w:lang w:val="en-GB"/>
          </w:rPr>
          <w:t>’</w:t>
        </w:r>
        <w:r>
          <w:rPr>
            <w:noProof/>
            <w:webHidden/>
          </w:rPr>
          <w:tab/>
        </w:r>
        <w:r>
          <w:rPr>
            <w:noProof/>
            <w:webHidden/>
          </w:rPr>
          <w:fldChar w:fldCharType="begin"/>
        </w:r>
        <w:r>
          <w:rPr>
            <w:noProof/>
            <w:webHidden/>
          </w:rPr>
          <w:instrText xml:space="preserve"> PAGEREF _Toc8854765 \h </w:instrText>
        </w:r>
        <w:r>
          <w:rPr>
            <w:noProof/>
            <w:webHidden/>
          </w:rPr>
        </w:r>
      </w:ins>
      <w:r>
        <w:rPr>
          <w:noProof/>
          <w:webHidden/>
        </w:rPr>
        <w:fldChar w:fldCharType="separate"/>
      </w:r>
      <w:ins w:id="683" w:author="Andreas Kuehne" w:date="2019-05-15T23:15:00Z">
        <w:r>
          <w:rPr>
            <w:noProof/>
            <w:webHidden/>
          </w:rPr>
          <w:t>122</w:t>
        </w:r>
        <w:r>
          <w:rPr>
            <w:noProof/>
            <w:webHidden/>
          </w:rPr>
          <w:fldChar w:fldCharType="end"/>
        </w:r>
        <w:r w:rsidRPr="00EC1282">
          <w:rPr>
            <w:rStyle w:val="Hyperlink"/>
            <w:noProof/>
          </w:rPr>
          <w:fldChar w:fldCharType="end"/>
        </w:r>
      </w:ins>
    </w:p>
    <w:p w14:paraId="2B4754B2" w14:textId="344A4CC9" w:rsidR="000048E7" w:rsidRDefault="000048E7">
      <w:pPr>
        <w:pStyle w:val="Verzeichnis3"/>
        <w:tabs>
          <w:tab w:val="right" w:leader="dot" w:pos="9350"/>
        </w:tabs>
        <w:rPr>
          <w:ins w:id="684" w:author="Andreas Kuehne" w:date="2019-05-15T23:15:00Z"/>
          <w:rFonts w:asciiTheme="minorHAnsi" w:eastAsiaTheme="minorEastAsia" w:hAnsiTheme="minorHAnsi" w:cstheme="minorBidi"/>
          <w:noProof/>
          <w:sz w:val="22"/>
          <w:szCs w:val="22"/>
          <w:lang w:val="en-GB" w:eastAsia="en-GB"/>
        </w:rPr>
      </w:pPr>
      <w:ins w:id="68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"_Toc8854766"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5.2.2</w:t>
        </w:r>
        <w:r w:rsidRPr="00EC1282">
          <w:rPr>
            <w:rStyle w:val="Hyperlink"/>
            <w:noProof/>
            <w:lang w:val="en-GB"/>
          </w:rPr>
          <w:t xml:space="preserve"> Sub process ‘</w:t>
        </w:r>
        <w:r w:rsidRPr="00EC1282">
          <w:rPr>
            <w:rStyle w:val="Hyperlink"/>
            <w:rFonts w:ascii="Courier New" w:hAnsi="Courier New"/>
            <w:noProof/>
            <w:lang w:val="en-GB"/>
          </w:rPr>
          <w:t>create CMS signature</w:t>
        </w:r>
        <w:r w:rsidRPr="00EC1282">
          <w:rPr>
            <w:rStyle w:val="Hyperlink"/>
            <w:noProof/>
            <w:lang w:val="en-GB"/>
          </w:rPr>
          <w:t>’</w:t>
        </w:r>
        <w:r>
          <w:rPr>
            <w:noProof/>
            <w:webHidden/>
          </w:rPr>
          <w:tab/>
        </w:r>
        <w:r>
          <w:rPr>
            <w:noProof/>
            <w:webHidden/>
          </w:rPr>
          <w:fldChar w:fldCharType="begin"/>
        </w:r>
        <w:r>
          <w:rPr>
            <w:noProof/>
            <w:webHidden/>
          </w:rPr>
          <w:instrText xml:space="preserve"> PAGEREF _Toc8854766 \h </w:instrText>
        </w:r>
        <w:r>
          <w:rPr>
            <w:noProof/>
            <w:webHidden/>
          </w:rPr>
        </w:r>
      </w:ins>
      <w:r>
        <w:rPr>
          <w:noProof/>
          <w:webHidden/>
        </w:rPr>
        <w:fldChar w:fldCharType="separate"/>
      </w:r>
      <w:ins w:id="686" w:author="Andreas Kuehne" w:date="2019-05-15T23:15:00Z">
        <w:r>
          <w:rPr>
            <w:noProof/>
            <w:webHidden/>
          </w:rPr>
          <w:t>123</w:t>
        </w:r>
        <w:r>
          <w:rPr>
            <w:noProof/>
            <w:webHidden/>
          </w:rPr>
          <w:fldChar w:fldCharType="end"/>
        </w:r>
        <w:r w:rsidRPr="00EC1282">
          <w:rPr>
            <w:rStyle w:val="Hyperlink"/>
            <w:noProof/>
          </w:rPr>
          <w:fldChar w:fldCharType="end"/>
        </w:r>
      </w:ins>
    </w:p>
    <w:p w14:paraId="6A88ECD4" w14:textId="7BD63572" w:rsidR="000048E7" w:rsidRDefault="000048E7">
      <w:pPr>
        <w:pStyle w:val="Verzeichnis2"/>
        <w:tabs>
          <w:tab w:val="right" w:leader="dot" w:pos="9350"/>
        </w:tabs>
        <w:rPr>
          <w:ins w:id="687" w:author="Andreas Kuehne" w:date="2019-05-15T23:15:00Z"/>
          <w:rFonts w:asciiTheme="minorHAnsi" w:eastAsiaTheme="minorEastAsia" w:hAnsiTheme="minorHAnsi" w:cstheme="minorBidi"/>
          <w:noProof/>
          <w:sz w:val="22"/>
          <w:szCs w:val="22"/>
          <w:lang w:val="en-GB" w:eastAsia="en-GB"/>
        </w:rPr>
      </w:pPr>
      <w:ins w:id="68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"_Toc8854767"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5.3 General Processing</w:t>
        </w:r>
        <w:r>
          <w:rPr>
            <w:noProof/>
            <w:webHidden/>
          </w:rPr>
          <w:tab/>
        </w:r>
        <w:r>
          <w:rPr>
            <w:noProof/>
            <w:webHidden/>
          </w:rPr>
          <w:fldChar w:fldCharType="begin"/>
        </w:r>
        <w:r>
          <w:rPr>
            <w:noProof/>
            <w:webHidden/>
          </w:rPr>
          <w:instrText xml:space="preserve"> PAGEREF _Toc8854767 \h </w:instrText>
        </w:r>
        <w:r>
          <w:rPr>
            <w:noProof/>
            <w:webHidden/>
          </w:rPr>
        </w:r>
      </w:ins>
      <w:r>
        <w:rPr>
          <w:noProof/>
          <w:webHidden/>
        </w:rPr>
        <w:fldChar w:fldCharType="separate"/>
      </w:r>
      <w:ins w:id="689" w:author="Andreas Kuehne" w:date="2019-05-15T23:15:00Z">
        <w:r>
          <w:rPr>
            <w:noProof/>
            <w:webHidden/>
          </w:rPr>
          <w:t>124</w:t>
        </w:r>
        <w:r>
          <w:rPr>
            <w:noProof/>
            <w:webHidden/>
          </w:rPr>
          <w:fldChar w:fldCharType="end"/>
        </w:r>
        <w:r w:rsidRPr="00EC1282">
          <w:rPr>
            <w:rStyle w:val="Hyperlink"/>
            <w:noProof/>
          </w:rPr>
          <w:fldChar w:fldCharType="end"/>
        </w:r>
      </w:ins>
    </w:p>
    <w:p w14:paraId="21F27BC0" w14:textId="0F58EBA3" w:rsidR="000048E7" w:rsidRDefault="000048E7">
      <w:pPr>
        <w:pStyle w:val="Verzeichnis3"/>
        <w:tabs>
          <w:tab w:val="right" w:leader="dot" w:pos="9350"/>
        </w:tabs>
        <w:rPr>
          <w:ins w:id="690" w:author="Andreas Kuehne" w:date="2019-05-15T23:15:00Z"/>
          <w:rFonts w:asciiTheme="minorHAnsi" w:eastAsiaTheme="minorEastAsia" w:hAnsiTheme="minorHAnsi" w:cstheme="minorBidi"/>
          <w:noProof/>
          <w:sz w:val="22"/>
          <w:szCs w:val="22"/>
          <w:lang w:val="en-GB" w:eastAsia="en-GB"/>
        </w:rPr>
      </w:pPr>
      <w:ins w:id="69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"_Toc8854768"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5.3.1</w:t>
        </w:r>
        <w:r w:rsidRPr="00EC1282">
          <w:rPr>
            <w:rStyle w:val="Hyperlink"/>
            <w:noProof/>
            <w:lang w:val="en-GB"/>
          </w:rPr>
          <w:t xml:space="preserve"> Multi-Signature Creation</w:t>
        </w:r>
        <w:r>
          <w:rPr>
            <w:noProof/>
            <w:webHidden/>
          </w:rPr>
          <w:tab/>
        </w:r>
        <w:r>
          <w:rPr>
            <w:noProof/>
            <w:webHidden/>
          </w:rPr>
          <w:fldChar w:fldCharType="begin"/>
        </w:r>
        <w:r>
          <w:rPr>
            <w:noProof/>
            <w:webHidden/>
          </w:rPr>
          <w:instrText xml:space="preserve"> PAGEREF _Toc8854768 \h </w:instrText>
        </w:r>
        <w:r>
          <w:rPr>
            <w:noProof/>
            <w:webHidden/>
          </w:rPr>
        </w:r>
      </w:ins>
      <w:r>
        <w:rPr>
          <w:noProof/>
          <w:webHidden/>
        </w:rPr>
        <w:fldChar w:fldCharType="separate"/>
      </w:r>
      <w:ins w:id="692" w:author="Andreas Kuehne" w:date="2019-05-15T23:15:00Z">
        <w:r>
          <w:rPr>
            <w:noProof/>
            <w:webHidden/>
          </w:rPr>
          <w:t>124</w:t>
        </w:r>
        <w:r>
          <w:rPr>
            <w:noProof/>
            <w:webHidden/>
          </w:rPr>
          <w:fldChar w:fldCharType="end"/>
        </w:r>
        <w:r w:rsidRPr="00EC1282">
          <w:rPr>
            <w:rStyle w:val="Hyperlink"/>
            <w:noProof/>
          </w:rPr>
          <w:fldChar w:fldCharType="end"/>
        </w:r>
      </w:ins>
    </w:p>
    <w:p w14:paraId="6E823C74" w14:textId="4E0ED6CA" w:rsidR="000048E7" w:rsidRDefault="000048E7">
      <w:pPr>
        <w:pStyle w:val="Verzeichnis3"/>
        <w:tabs>
          <w:tab w:val="right" w:leader="dot" w:pos="9350"/>
        </w:tabs>
        <w:rPr>
          <w:ins w:id="693" w:author="Andreas Kuehne" w:date="2019-05-15T23:15:00Z"/>
          <w:rFonts w:asciiTheme="minorHAnsi" w:eastAsiaTheme="minorEastAsia" w:hAnsiTheme="minorHAnsi" w:cstheme="minorBidi"/>
          <w:noProof/>
          <w:sz w:val="22"/>
          <w:szCs w:val="22"/>
          <w:lang w:val="en-GB" w:eastAsia="en-GB"/>
        </w:rPr>
      </w:pPr>
      <w:ins w:id="69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"_Toc8854769"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rFonts w:ascii="Courier New" w:hAnsi="Courier New"/>
            <w:noProof/>
            <w:lang w:val="en-GB"/>
            <w14:scene3d>
              <w14:camera w14:prst="orthographicFront"/>
              <w14:lightRig w14:rig="threePt" w14:dir="t">
                <w14:rot w14:lat="0" w14:lon="0" w14:rev="0"/>
              </w14:lightRig>
            </w14:scene3d>
          </w:rPr>
          <w:t>5.3.2</w:t>
        </w:r>
        <w:r w:rsidRPr="00EC1282">
          <w:rPr>
            <w:rStyle w:val="Hyperlink"/>
            <w:noProof/>
            <w:lang w:val="en-GB"/>
          </w:rPr>
          <w:t xml:space="preserve"> Sub process ‘</w:t>
        </w:r>
        <w:r w:rsidRPr="00EC1282">
          <w:rPr>
            <w:rStyle w:val="Hyperlink"/>
            <w:rFonts w:ascii="Courier New" w:hAnsi="Courier New"/>
            <w:noProof/>
            <w:lang w:val="en-GB"/>
          </w:rPr>
          <w:t>add Timestamp</w:t>
        </w:r>
        <w:r w:rsidRPr="00EC1282">
          <w:rPr>
            <w:rStyle w:val="Hyperlink"/>
            <w:noProof/>
            <w:lang w:val="en-GB"/>
          </w:rPr>
          <w:t>’</w:t>
        </w:r>
        <w:r>
          <w:rPr>
            <w:noProof/>
            <w:webHidden/>
          </w:rPr>
          <w:tab/>
        </w:r>
        <w:r>
          <w:rPr>
            <w:noProof/>
            <w:webHidden/>
          </w:rPr>
          <w:fldChar w:fldCharType="begin"/>
        </w:r>
        <w:r>
          <w:rPr>
            <w:noProof/>
            <w:webHidden/>
          </w:rPr>
          <w:instrText xml:space="preserve"> PAGEREF _Toc8854769 \h </w:instrText>
        </w:r>
        <w:r>
          <w:rPr>
            <w:noProof/>
            <w:webHidden/>
          </w:rPr>
        </w:r>
      </w:ins>
      <w:r>
        <w:rPr>
          <w:noProof/>
          <w:webHidden/>
        </w:rPr>
        <w:fldChar w:fldCharType="separate"/>
      </w:r>
      <w:ins w:id="695" w:author="Andreas Kuehne" w:date="2019-05-15T23:15:00Z">
        <w:r>
          <w:rPr>
            <w:noProof/>
            <w:webHidden/>
          </w:rPr>
          <w:t>124</w:t>
        </w:r>
        <w:r>
          <w:rPr>
            <w:noProof/>
            <w:webHidden/>
          </w:rPr>
          <w:fldChar w:fldCharType="end"/>
        </w:r>
        <w:r w:rsidRPr="00EC1282">
          <w:rPr>
            <w:rStyle w:val="Hyperlink"/>
            <w:noProof/>
          </w:rPr>
          <w:fldChar w:fldCharType="end"/>
        </w:r>
      </w:ins>
    </w:p>
    <w:p w14:paraId="155627D4" w14:textId="68A4837C" w:rsidR="000048E7" w:rsidRDefault="000048E7">
      <w:pPr>
        <w:pStyle w:val="Verzeichnis4"/>
        <w:tabs>
          <w:tab w:val="right" w:leader="dot" w:pos="9350"/>
        </w:tabs>
        <w:rPr>
          <w:ins w:id="696" w:author="Andreas Kuehne" w:date="2019-05-15T23:15:00Z"/>
          <w:rFonts w:asciiTheme="minorHAnsi" w:eastAsiaTheme="minorEastAsia" w:hAnsiTheme="minorHAnsi" w:cstheme="minorBidi"/>
          <w:noProof/>
          <w:sz w:val="22"/>
          <w:szCs w:val="22"/>
          <w:lang w:val="en-GB" w:eastAsia="en-GB"/>
        </w:rPr>
      </w:pPr>
      <w:ins w:id="69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"_Toc8854770"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5.3.2.1</w:t>
        </w:r>
        <w:r w:rsidRPr="00EC1282">
          <w:rPr>
            <w:rStyle w:val="Hyperlink"/>
            <w:noProof/>
            <w:lang w:val="en-GB"/>
          </w:rPr>
          <w:t xml:space="preserve"> Processing for CMS signatures time-stamping</w:t>
        </w:r>
        <w:r>
          <w:rPr>
            <w:noProof/>
            <w:webHidden/>
          </w:rPr>
          <w:tab/>
        </w:r>
        <w:r>
          <w:rPr>
            <w:noProof/>
            <w:webHidden/>
          </w:rPr>
          <w:fldChar w:fldCharType="begin"/>
        </w:r>
        <w:r>
          <w:rPr>
            <w:noProof/>
            <w:webHidden/>
          </w:rPr>
          <w:instrText xml:space="preserve"> PAGEREF _Toc8854770 \h </w:instrText>
        </w:r>
        <w:r>
          <w:rPr>
            <w:noProof/>
            <w:webHidden/>
          </w:rPr>
        </w:r>
      </w:ins>
      <w:r>
        <w:rPr>
          <w:noProof/>
          <w:webHidden/>
        </w:rPr>
        <w:fldChar w:fldCharType="separate"/>
      </w:r>
      <w:ins w:id="698" w:author="Andreas Kuehne" w:date="2019-05-15T23:15:00Z">
        <w:r>
          <w:rPr>
            <w:noProof/>
            <w:webHidden/>
          </w:rPr>
          <w:t>125</w:t>
        </w:r>
        <w:r>
          <w:rPr>
            <w:noProof/>
            <w:webHidden/>
          </w:rPr>
          <w:fldChar w:fldCharType="end"/>
        </w:r>
        <w:r w:rsidRPr="00EC1282">
          <w:rPr>
            <w:rStyle w:val="Hyperlink"/>
            <w:noProof/>
          </w:rPr>
          <w:fldChar w:fldCharType="end"/>
        </w:r>
      </w:ins>
    </w:p>
    <w:p w14:paraId="2542A2E5" w14:textId="73FA5F0D" w:rsidR="000048E7" w:rsidRDefault="000048E7">
      <w:pPr>
        <w:pStyle w:val="Verzeichnis4"/>
        <w:tabs>
          <w:tab w:val="right" w:leader="dot" w:pos="9350"/>
        </w:tabs>
        <w:rPr>
          <w:ins w:id="699" w:author="Andreas Kuehne" w:date="2019-05-15T23:15:00Z"/>
          <w:rFonts w:asciiTheme="minorHAnsi" w:eastAsiaTheme="minorEastAsia" w:hAnsiTheme="minorHAnsi" w:cstheme="minorBidi"/>
          <w:noProof/>
          <w:sz w:val="22"/>
          <w:szCs w:val="22"/>
          <w:lang w:val="en-GB" w:eastAsia="en-GB"/>
        </w:rPr>
      </w:pPr>
      <w:ins w:id="70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"_Toc8854771"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5.3.2.2</w:t>
        </w:r>
        <w:r w:rsidRPr="00EC1282">
          <w:rPr>
            <w:rStyle w:val="Hyperlink"/>
            <w:noProof/>
            <w:lang w:val="en-GB"/>
          </w:rPr>
          <w:t xml:space="preserve"> Processing for XML Timestamps on XML signatures</w:t>
        </w:r>
        <w:r>
          <w:rPr>
            <w:noProof/>
            <w:webHidden/>
          </w:rPr>
          <w:tab/>
        </w:r>
        <w:r>
          <w:rPr>
            <w:noProof/>
            <w:webHidden/>
          </w:rPr>
          <w:fldChar w:fldCharType="begin"/>
        </w:r>
        <w:r>
          <w:rPr>
            <w:noProof/>
            <w:webHidden/>
          </w:rPr>
          <w:instrText xml:space="preserve"> PAGEREF _Toc8854771 \h </w:instrText>
        </w:r>
        <w:r>
          <w:rPr>
            <w:noProof/>
            <w:webHidden/>
          </w:rPr>
        </w:r>
      </w:ins>
      <w:r>
        <w:rPr>
          <w:noProof/>
          <w:webHidden/>
        </w:rPr>
        <w:fldChar w:fldCharType="separate"/>
      </w:r>
      <w:ins w:id="701" w:author="Andreas Kuehne" w:date="2019-05-15T23:15:00Z">
        <w:r>
          <w:rPr>
            <w:noProof/>
            <w:webHidden/>
          </w:rPr>
          <w:t>125</w:t>
        </w:r>
        <w:r>
          <w:rPr>
            <w:noProof/>
            <w:webHidden/>
          </w:rPr>
          <w:fldChar w:fldCharType="end"/>
        </w:r>
        <w:r w:rsidRPr="00EC1282">
          <w:rPr>
            <w:rStyle w:val="Hyperlink"/>
            <w:noProof/>
          </w:rPr>
          <w:fldChar w:fldCharType="end"/>
        </w:r>
      </w:ins>
    </w:p>
    <w:p w14:paraId="086FEB7C" w14:textId="70999D5E" w:rsidR="000048E7" w:rsidRDefault="000048E7">
      <w:pPr>
        <w:pStyle w:val="Verzeichnis4"/>
        <w:tabs>
          <w:tab w:val="right" w:leader="dot" w:pos="9350"/>
        </w:tabs>
        <w:rPr>
          <w:ins w:id="702" w:author="Andreas Kuehne" w:date="2019-05-15T23:15:00Z"/>
          <w:rFonts w:asciiTheme="minorHAnsi" w:eastAsiaTheme="minorEastAsia" w:hAnsiTheme="minorHAnsi" w:cstheme="minorBidi"/>
          <w:noProof/>
          <w:sz w:val="22"/>
          <w:szCs w:val="22"/>
          <w:lang w:val="en-GB" w:eastAsia="en-GB"/>
        </w:rPr>
      </w:pPr>
      <w:ins w:id="70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"_Toc8854772"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5.3.2.3</w:t>
        </w:r>
        <w:r w:rsidRPr="00EC1282">
          <w:rPr>
            <w:rStyle w:val="Hyperlink"/>
            <w:noProof/>
            <w:lang w:val="en-GB"/>
          </w:rPr>
          <w:t xml:space="preserve"> Processing for RFC 3161 Timestamps on XML signatures</w:t>
        </w:r>
        <w:r>
          <w:rPr>
            <w:noProof/>
            <w:webHidden/>
          </w:rPr>
          <w:tab/>
        </w:r>
        <w:r>
          <w:rPr>
            <w:noProof/>
            <w:webHidden/>
          </w:rPr>
          <w:fldChar w:fldCharType="begin"/>
        </w:r>
        <w:r>
          <w:rPr>
            <w:noProof/>
            <w:webHidden/>
          </w:rPr>
          <w:instrText xml:space="preserve"> PAGEREF _Toc8854772 \h </w:instrText>
        </w:r>
        <w:r>
          <w:rPr>
            <w:noProof/>
            <w:webHidden/>
          </w:rPr>
        </w:r>
      </w:ins>
      <w:r>
        <w:rPr>
          <w:noProof/>
          <w:webHidden/>
        </w:rPr>
        <w:fldChar w:fldCharType="separate"/>
      </w:r>
      <w:ins w:id="704" w:author="Andreas Kuehne" w:date="2019-05-15T23:15:00Z">
        <w:r>
          <w:rPr>
            <w:noProof/>
            <w:webHidden/>
          </w:rPr>
          <w:t>125</w:t>
        </w:r>
        <w:r>
          <w:rPr>
            <w:noProof/>
            <w:webHidden/>
          </w:rPr>
          <w:fldChar w:fldCharType="end"/>
        </w:r>
        <w:r w:rsidRPr="00EC1282">
          <w:rPr>
            <w:rStyle w:val="Hyperlink"/>
            <w:noProof/>
          </w:rPr>
          <w:fldChar w:fldCharType="end"/>
        </w:r>
      </w:ins>
    </w:p>
    <w:p w14:paraId="48A9A1AE" w14:textId="525E6566" w:rsidR="000048E7" w:rsidRDefault="000048E7">
      <w:pPr>
        <w:pStyle w:val="Verzeichnis1"/>
        <w:rPr>
          <w:ins w:id="705" w:author="Andreas Kuehne" w:date="2019-05-15T23:15:00Z"/>
          <w:rFonts w:asciiTheme="minorHAnsi" w:eastAsiaTheme="minorEastAsia" w:hAnsiTheme="minorHAnsi" w:cstheme="minorBidi"/>
          <w:noProof/>
          <w:sz w:val="22"/>
          <w:szCs w:val="22"/>
          <w:lang w:val="en-GB" w:eastAsia="en-GB"/>
        </w:rPr>
      </w:pPr>
      <w:ins w:id="706" w:author="Andreas Kuehne" w:date="2019-05-15T23:15:00Z">
        <w:r w:rsidRPr="00EC1282">
          <w:rPr>
            <w:rStyle w:val="Hyperlink"/>
            <w:noProof/>
          </w:rPr>
          <w:lastRenderedPageBreak/>
          <w:fldChar w:fldCharType="begin"/>
        </w:r>
        <w:r w:rsidRPr="00EC1282">
          <w:rPr>
            <w:rStyle w:val="Hyperlink"/>
            <w:noProof/>
          </w:rPr>
          <w:instrText xml:space="preserve"> </w:instrText>
        </w:r>
        <w:r>
          <w:rPr>
            <w:noProof/>
          </w:rPr>
          <w:instrText>HYPERLINK \l "_Toc8854773"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6</w:t>
        </w:r>
        <w:r>
          <w:rPr>
            <w:rFonts w:asciiTheme="minorHAnsi" w:eastAsiaTheme="minorEastAsia" w:hAnsiTheme="minorHAnsi" w:cstheme="minorBidi"/>
            <w:noProof/>
            <w:sz w:val="22"/>
            <w:szCs w:val="22"/>
            <w:lang w:val="en-GB" w:eastAsia="en-GB"/>
          </w:rPr>
          <w:tab/>
        </w:r>
        <w:r w:rsidRPr="00EC1282">
          <w:rPr>
            <w:rStyle w:val="Hyperlink"/>
            <w:noProof/>
            <w:lang w:val="en-GB"/>
          </w:rPr>
          <w:t>Data Processing Model for Verification</w:t>
        </w:r>
        <w:r>
          <w:rPr>
            <w:noProof/>
            <w:webHidden/>
          </w:rPr>
          <w:tab/>
        </w:r>
        <w:r>
          <w:rPr>
            <w:noProof/>
            <w:webHidden/>
          </w:rPr>
          <w:fldChar w:fldCharType="begin"/>
        </w:r>
        <w:r>
          <w:rPr>
            <w:noProof/>
            <w:webHidden/>
          </w:rPr>
          <w:instrText xml:space="preserve"> PAGEREF _Toc8854773 \h </w:instrText>
        </w:r>
        <w:r>
          <w:rPr>
            <w:noProof/>
            <w:webHidden/>
          </w:rPr>
        </w:r>
      </w:ins>
      <w:r>
        <w:rPr>
          <w:noProof/>
          <w:webHidden/>
        </w:rPr>
        <w:fldChar w:fldCharType="separate"/>
      </w:r>
      <w:ins w:id="707" w:author="Andreas Kuehne" w:date="2019-05-15T23:15:00Z">
        <w:r>
          <w:rPr>
            <w:noProof/>
            <w:webHidden/>
          </w:rPr>
          <w:t>127</w:t>
        </w:r>
        <w:r>
          <w:rPr>
            <w:noProof/>
            <w:webHidden/>
          </w:rPr>
          <w:fldChar w:fldCharType="end"/>
        </w:r>
        <w:r w:rsidRPr="00EC1282">
          <w:rPr>
            <w:rStyle w:val="Hyperlink"/>
            <w:noProof/>
          </w:rPr>
          <w:fldChar w:fldCharType="end"/>
        </w:r>
      </w:ins>
    </w:p>
    <w:p w14:paraId="2EAC5B71" w14:textId="72430238" w:rsidR="000048E7" w:rsidRDefault="000048E7">
      <w:pPr>
        <w:pStyle w:val="Verzeichnis2"/>
        <w:tabs>
          <w:tab w:val="right" w:leader="dot" w:pos="9350"/>
        </w:tabs>
        <w:rPr>
          <w:ins w:id="708" w:author="Andreas Kuehne" w:date="2019-05-15T23:15:00Z"/>
          <w:rFonts w:asciiTheme="minorHAnsi" w:eastAsiaTheme="minorEastAsia" w:hAnsiTheme="minorHAnsi" w:cstheme="minorBidi"/>
          <w:noProof/>
          <w:sz w:val="22"/>
          <w:szCs w:val="22"/>
          <w:lang w:val="en-GB" w:eastAsia="en-GB"/>
        </w:rPr>
      </w:pPr>
      <w:ins w:id="70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"_Toc8854774"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6.1 Processing for XML Signature Verification</w:t>
        </w:r>
        <w:r>
          <w:rPr>
            <w:noProof/>
            <w:webHidden/>
          </w:rPr>
          <w:tab/>
        </w:r>
        <w:r>
          <w:rPr>
            <w:noProof/>
            <w:webHidden/>
          </w:rPr>
          <w:fldChar w:fldCharType="begin"/>
        </w:r>
        <w:r>
          <w:rPr>
            <w:noProof/>
            <w:webHidden/>
          </w:rPr>
          <w:instrText xml:space="preserve"> PAGEREF _Toc8854774 \h </w:instrText>
        </w:r>
        <w:r>
          <w:rPr>
            <w:noProof/>
            <w:webHidden/>
          </w:rPr>
        </w:r>
      </w:ins>
      <w:r>
        <w:rPr>
          <w:noProof/>
          <w:webHidden/>
        </w:rPr>
        <w:fldChar w:fldCharType="separate"/>
      </w:r>
      <w:ins w:id="710" w:author="Andreas Kuehne" w:date="2019-05-15T23:15:00Z">
        <w:r>
          <w:rPr>
            <w:noProof/>
            <w:webHidden/>
          </w:rPr>
          <w:t>128</w:t>
        </w:r>
        <w:r>
          <w:rPr>
            <w:noProof/>
            <w:webHidden/>
          </w:rPr>
          <w:fldChar w:fldCharType="end"/>
        </w:r>
        <w:r w:rsidRPr="00EC1282">
          <w:rPr>
            <w:rStyle w:val="Hyperlink"/>
            <w:noProof/>
          </w:rPr>
          <w:fldChar w:fldCharType="end"/>
        </w:r>
      </w:ins>
    </w:p>
    <w:p w14:paraId="253CBF9D" w14:textId="3F2AE621" w:rsidR="000048E7" w:rsidRDefault="000048E7">
      <w:pPr>
        <w:pStyle w:val="Verzeichnis3"/>
        <w:tabs>
          <w:tab w:val="right" w:leader="dot" w:pos="9350"/>
        </w:tabs>
        <w:rPr>
          <w:ins w:id="711" w:author="Andreas Kuehne" w:date="2019-05-15T23:15:00Z"/>
          <w:rFonts w:asciiTheme="minorHAnsi" w:eastAsiaTheme="minorEastAsia" w:hAnsiTheme="minorHAnsi" w:cstheme="minorBidi"/>
          <w:noProof/>
          <w:sz w:val="22"/>
          <w:szCs w:val="22"/>
          <w:lang w:val="en-GB" w:eastAsia="en-GB"/>
        </w:rPr>
      </w:pPr>
      <w:ins w:id="71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"_Toc8854775"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6.1.1</w:t>
        </w:r>
        <w:r w:rsidRPr="00EC1282">
          <w:rPr>
            <w:rStyle w:val="Hyperlink"/>
            <w:noProof/>
            <w:lang w:val="en-GB"/>
          </w:rPr>
          <w:t xml:space="preserve"> Sub process ‘</w:t>
        </w:r>
        <w:r w:rsidRPr="00EC1282">
          <w:rPr>
            <w:rStyle w:val="Hyperlink"/>
            <w:rFonts w:ascii="Courier New" w:hAnsi="Courier New"/>
            <w:noProof/>
            <w:lang w:val="en-GB"/>
          </w:rPr>
          <w:t>retrieve XML signature</w:t>
        </w:r>
        <w:r w:rsidRPr="00EC1282">
          <w:rPr>
            <w:rStyle w:val="Hyperlink"/>
            <w:noProof/>
            <w:lang w:val="en-GB"/>
          </w:rPr>
          <w:t>’</w:t>
        </w:r>
        <w:r>
          <w:rPr>
            <w:noProof/>
            <w:webHidden/>
          </w:rPr>
          <w:tab/>
        </w:r>
        <w:r>
          <w:rPr>
            <w:noProof/>
            <w:webHidden/>
          </w:rPr>
          <w:fldChar w:fldCharType="begin"/>
        </w:r>
        <w:r>
          <w:rPr>
            <w:noProof/>
            <w:webHidden/>
          </w:rPr>
          <w:instrText xml:space="preserve"> PAGEREF _Toc8854775 \h </w:instrText>
        </w:r>
        <w:r>
          <w:rPr>
            <w:noProof/>
            <w:webHidden/>
          </w:rPr>
        </w:r>
      </w:ins>
      <w:r>
        <w:rPr>
          <w:noProof/>
          <w:webHidden/>
        </w:rPr>
        <w:fldChar w:fldCharType="separate"/>
      </w:r>
      <w:ins w:id="713" w:author="Andreas Kuehne" w:date="2019-05-15T23:15:00Z">
        <w:r>
          <w:rPr>
            <w:noProof/>
            <w:webHidden/>
          </w:rPr>
          <w:t>128</w:t>
        </w:r>
        <w:r>
          <w:rPr>
            <w:noProof/>
            <w:webHidden/>
          </w:rPr>
          <w:fldChar w:fldCharType="end"/>
        </w:r>
        <w:r w:rsidRPr="00EC1282">
          <w:rPr>
            <w:rStyle w:val="Hyperlink"/>
            <w:noProof/>
          </w:rPr>
          <w:fldChar w:fldCharType="end"/>
        </w:r>
      </w:ins>
    </w:p>
    <w:p w14:paraId="268FC167" w14:textId="565A4A46" w:rsidR="000048E7" w:rsidRDefault="000048E7">
      <w:pPr>
        <w:pStyle w:val="Verzeichnis3"/>
        <w:tabs>
          <w:tab w:val="right" w:leader="dot" w:pos="9350"/>
        </w:tabs>
        <w:rPr>
          <w:ins w:id="714" w:author="Andreas Kuehne" w:date="2019-05-15T23:15:00Z"/>
          <w:rFonts w:asciiTheme="minorHAnsi" w:eastAsiaTheme="minorEastAsia" w:hAnsiTheme="minorHAnsi" w:cstheme="minorBidi"/>
          <w:noProof/>
          <w:sz w:val="22"/>
          <w:szCs w:val="22"/>
          <w:lang w:val="en-GB" w:eastAsia="en-GB"/>
        </w:rPr>
      </w:pPr>
      <w:ins w:id="71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"_Toc8854776"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6.1.2</w:t>
        </w:r>
        <w:r w:rsidRPr="00EC1282">
          <w:rPr>
            <w:rStyle w:val="Hyperlink"/>
            <w:noProof/>
            <w:lang w:val="en-GB"/>
          </w:rPr>
          <w:t xml:space="preserve"> Sub process ‘</w:t>
        </w:r>
        <w:r w:rsidRPr="00EC1282">
          <w:rPr>
            <w:rStyle w:val="Hyperlink"/>
            <w:rFonts w:ascii="Courier New" w:hAnsi="Courier New"/>
            <w:noProof/>
            <w:lang w:val="en-GB"/>
          </w:rPr>
          <w:t>recalculate references</w:t>
        </w:r>
        <w:r w:rsidRPr="00EC1282">
          <w:rPr>
            <w:rStyle w:val="Hyperlink"/>
            <w:noProof/>
            <w:lang w:val="en-GB"/>
          </w:rPr>
          <w:t>’</w:t>
        </w:r>
        <w:r>
          <w:rPr>
            <w:noProof/>
            <w:webHidden/>
          </w:rPr>
          <w:tab/>
        </w:r>
        <w:r>
          <w:rPr>
            <w:noProof/>
            <w:webHidden/>
          </w:rPr>
          <w:fldChar w:fldCharType="begin"/>
        </w:r>
        <w:r>
          <w:rPr>
            <w:noProof/>
            <w:webHidden/>
          </w:rPr>
          <w:instrText xml:space="preserve"> PAGEREF _Toc8854776 \h </w:instrText>
        </w:r>
        <w:r>
          <w:rPr>
            <w:noProof/>
            <w:webHidden/>
          </w:rPr>
        </w:r>
      </w:ins>
      <w:r>
        <w:rPr>
          <w:noProof/>
          <w:webHidden/>
        </w:rPr>
        <w:fldChar w:fldCharType="separate"/>
      </w:r>
      <w:ins w:id="716" w:author="Andreas Kuehne" w:date="2019-05-15T23:15:00Z">
        <w:r>
          <w:rPr>
            <w:noProof/>
            <w:webHidden/>
          </w:rPr>
          <w:t>128</w:t>
        </w:r>
        <w:r>
          <w:rPr>
            <w:noProof/>
            <w:webHidden/>
          </w:rPr>
          <w:fldChar w:fldCharType="end"/>
        </w:r>
        <w:r w:rsidRPr="00EC1282">
          <w:rPr>
            <w:rStyle w:val="Hyperlink"/>
            <w:noProof/>
          </w:rPr>
          <w:fldChar w:fldCharType="end"/>
        </w:r>
      </w:ins>
    </w:p>
    <w:p w14:paraId="73FB5E50" w14:textId="24701950" w:rsidR="000048E7" w:rsidRDefault="000048E7">
      <w:pPr>
        <w:pStyle w:val="Verzeichnis3"/>
        <w:tabs>
          <w:tab w:val="right" w:leader="dot" w:pos="9350"/>
        </w:tabs>
        <w:rPr>
          <w:ins w:id="717" w:author="Andreas Kuehne" w:date="2019-05-15T23:15:00Z"/>
          <w:rFonts w:asciiTheme="minorHAnsi" w:eastAsiaTheme="minorEastAsia" w:hAnsiTheme="minorHAnsi" w:cstheme="minorBidi"/>
          <w:noProof/>
          <w:sz w:val="22"/>
          <w:szCs w:val="22"/>
          <w:lang w:val="en-GB" w:eastAsia="en-GB"/>
        </w:rPr>
      </w:pPr>
      <w:ins w:id="71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"_Toc8854777"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6.1.3</w:t>
        </w:r>
        <w:r w:rsidRPr="00EC1282">
          <w:rPr>
            <w:rStyle w:val="Hyperlink"/>
            <w:noProof/>
            <w:lang w:val="en-GB"/>
          </w:rPr>
          <w:t xml:space="preserve"> Sub process ‘</w:t>
        </w:r>
        <w:r w:rsidRPr="00EC1282">
          <w:rPr>
            <w:rStyle w:val="Hyperlink"/>
            <w:rFonts w:ascii="Courier New" w:hAnsi="Courier New"/>
            <w:noProof/>
            <w:lang w:val="en-GB"/>
          </w:rPr>
          <w:t>verify XML signature</w:t>
        </w:r>
        <w:r w:rsidRPr="00EC1282">
          <w:rPr>
            <w:rStyle w:val="Hyperlink"/>
            <w:noProof/>
            <w:lang w:val="en-GB"/>
          </w:rPr>
          <w:t>’</w:t>
        </w:r>
        <w:r>
          <w:rPr>
            <w:noProof/>
            <w:webHidden/>
          </w:rPr>
          <w:tab/>
        </w:r>
        <w:r>
          <w:rPr>
            <w:noProof/>
            <w:webHidden/>
          </w:rPr>
          <w:fldChar w:fldCharType="begin"/>
        </w:r>
        <w:r>
          <w:rPr>
            <w:noProof/>
            <w:webHidden/>
          </w:rPr>
          <w:instrText xml:space="preserve"> PAGEREF _Toc8854777 \h </w:instrText>
        </w:r>
        <w:r>
          <w:rPr>
            <w:noProof/>
            <w:webHidden/>
          </w:rPr>
        </w:r>
      </w:ins>
      <w:r>
        <w:rPr>
          <w:noProof/>
          <w:webHidden/>
        </w:rPr>
        <w:fldChar w:fldCharType="separate"/>
      </w:r>
      <w:ins w:id="719" w:author="Andreas Kuehne" w:date="2019-05-15T23:15:00Z">
        <w:r>
          <w:rPr>
            <w:noProof/>
            <w:webHidden/>
          </w:rPr>
          <w:t>129</w:t>
        </w:r>
        <w:r>
          <w:rPr>
            <w:noProof/>
            <w:webHidden/>
          </w:rPr>
          <w:fldChar w:fldCharType="end"/>
        </w:r>
        <w:r w:rsidRPr="00EC1282">
          <w:rPr>
            <w:rStyle w:val="Hyperlink"/>
            <w:noProof/>
          </w:rPr>
          <w:fldChar w:fldCharType="end"/>
        </w:r>
      </w:ins>
    </w:p>
    <w:p w14:paraId="0D5E115C" w14:textId="64E87951" w:rsidR="000048E7" w:rsidRDefault="000048E7">
      <w:pPr>
        <w:pStyle w:val="Verzeichnis4"/>
        <w:tabs>
          <w:tab w:val="right" w:leader="dot" w:pos="9350"/>
        </w:tabs>
        <w:rPr>
          <w:ins w:id="720" w:author="Andreas Kuehne" w:date="2019-05-15T23:15:00Z"/>
          <w:rFonts w:asciiTheme="minorHAnsi" w:eastAsiaTheme="minorEastAsia" w:hAnsiTheme="minorHAnsi" w:cstheme="minorBidi"/>
          <w:noProof/>
          <w:sz w:val="22"/>
          <w:szCs w:val="22"/>
          <w:lang w:val="en-GB" w:eastAsia="en-GB"/>
        </w:rPr>
      </w:pPr>
      <w:ins w:id="72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"_Toc8854778"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6.1.3.1</w:t>
        </w:r>
        <w:r w:rsidRPr="00EC1282">
          <w:rPr>
            <w:rStyle w:val="Hyperlink"/>
            <w:noProof/>
            <w:lang w:val="en-GB"/>
          </w:rPr>
          <w:t xml:space="preserve"> Processing for RFC 3161 timestamp tokens on XML Signatures</w:t>
        </w:r>
        <w:r>
          <w:rPr>
            <w:noProof/>
            <w:webHidden/>
          </w:rPr>
          <w:tab/>
        </w:r>
        <w:r>
          <w:rPr>
            <w:noProof/>
            <w:webHidden/>
          </w:rPr>
          <w:fldChar w:fldCharType="begin"/>
        </w:r>
        <w:r>
          <w:rPr>
            <w:noProof/>
            <w:webHidden/>
          </w:rPr>
          <w:instrText xml:space="preserve"> PAGEREF _Toc8854778 \h </w:instrText>
        </w:r>
        <w:r>
          <w:rPr>
            <w:noProof/>
            <w:webHidden/>
          </w:rPr>
        </w:r>
      </w:ins>
      <w:r>
        <w:rPr>
          <w:noProof/>
          <w:webHidden/>
        </w:rPr>
        <w:fldChar w:fldCharType="separate"/>
      </w:r>
      <w:ins w:id="722" w:author="Andreas Kuehne" w:date="2019-05-15T23:15:00Z">
        <w:r>
          <w:rPr>
            <w:noProof/>
            <w:webHidden/>
          </w:rPr>
          <w:t>130</w:t>
        </w:r>
        <w:r>
          <w:rPr>
            <w:noProof/>
            <w:webHidden/>
          </w:rPr>
          <w:fldChar w:fldCharType="end"/>
        </w:r>
        <w:r w:rsidRPr="00EC1282">
          <w:rPr>
            <w:rStyle w:val="Hyperlink"/>
            <w:noProof/>
          </w:rPr>
          <w:fldChar w:fldCharType="end"/>
        </w:r>
      </w:ins>
    </w:p>
    <w:p w14:paraId="6CCCB848" w14:textId="7D1CD6A9" w:rsidR="000048E7" w:rsidRDefault="000048E7">
      <w:pPr>
        <w:pStyle w:val="Verzeichnis4"/>
        <w:tabs>
          <w:tab w:val="right" w:leader="dot" w:pos="9350"/>
        </w:tabs>
        <w:rPr>
          <w:ins w:id="723" w:author="Andreas Kuehne" w:date="2019-05-15T23:15:00Z"/>
          <w:rFonts w:asciiTheme="minorHAnsi" w:eastAsiaTheme="minorEastAsia" w:hAnsiTheme="minorHAnsi" w:cstheme="minorBidi"/>
          <w:noProof/>
          <w:sz w:val="22"/>
          <w:szCs w:val="22"/>
          <w:lang w:val="en-GB" w:eastAsia="en-GB"/>
        </w:rPr>
      </w:pPr>
      <w:ins w:id="72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"_Toc8854779"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6.1.3.2</w:t>
        </w:r>
        <w:r w:rsidRPr="00EC1282">
          <w:rPr>
            <w:rStyle w:val="Hyperlink"/>
            <w:noProof/>
            <w:lang w:val="en-GB"/>
          </w:rPr>
          <w:t xml:space="preserve"> Processing for XML timestamp tokens on XML signatures</w:t>
        </w:r>
        <w:r>
          <w:rPr>
            <w:noProof/>
            <w:webHidden/>
          </w:rPr>
          <w:tab/>
        </w:r>
        <w:r>
          <w:rPr>
            <w:noProof/>
            <w:webHidden/>
          </w:rPr>
          <w:fldChar w:fldCharType="begin"/>
        </w:r>
        <w:r>
          <w:rPr>
            <w:noProof/>
            <w:webHidden/>
          </w:rPr>
          <w:instrText xml:space="preserve"> PAGEREF _Toc8854779 \h </w:instrText>
        </w:r>
        <w:r>
          <w:rPr>
            <w:noProof/>
            <w:webHidden/>
          </w:rPr>
        </w:r>
      </w:ins>
      <w:r>
        <w:rPr>
          <w:noProof/>
          <w:webHidden/>
        </w:rPr>
        <w:fldChar w:fldCharType="separate"/>
      </w:r>
      <w:ins w:id="725" w:author="Andreas Kuehne" w:date="2019-05-15T23:15:00Z">
        <w:r>
          <w:rPr>
            <w:noProof/>
            <w:webHidden/>
          </w:rPr>
          <w:t>131</w:t>
        </w:r>
        <w:r>
          <w:rPr>
            <w:noProof/>
            <w:webHidden/>
          </w:rPr>
          <w:fldChar w:fldCharType="end"/>
        </w:r>
        <w:r w:rsidRPr="00EC1282">
          <w:rPr>
            <w:rStyle w:val="Hyperlink"/>
            <w:noProof/>
          </w:rPr>
          <w:fldChar w:fldCharType="end"/>
        </w:r>
      </w:ins>
    </w:p>
    <w:p w14:paraId="04C69566" w14:textId="549B9CD4" w:rsidR="000048E7" w:rsidRDefault="000048E7">
      <w:pPr>
        <w:pStyle w:val="Verzeichnis2"/>
        <w:tabs>
          <w:tab w:val="right" w:leader="dot" w:pos="9350"/>
        </w:tabs>
        <w:rPr>
          <w:ins w:id="726" w:author="Andreas Kuehne" w:date="2019-05-15T23:15:00Z"/>
          <w:rFonts w:asciiTheme="minorHAnsi" w:eastAsiaTheme="minorEastAsia" w:hAnsiTheme="minorHAnsi" w:cstheme="minorBidi"/>
          <w:noProof/>
          <w:sz w:val="22"/>
          <w:szCs w:val="22"/>
          <w:lang w:val="en-GB" w:eastAsia="en-GB"/>
        </w:rPr>
      </w:pPr>
      <w:ins w:id="72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"_Toc8854780"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6.2 Processing for CMS Signature Verification</w:t>
        </w:r>
        <w:r>
          <w:rPr>
            <w:noProof/>
            <w:webHidden/>
          </w:rPr>
          <w:tab/>
        </w:r>
        <w:r>
          <w:rPr>
            <w:noProof/>
            <w:webHidden/>
          </w:rPr>
          <w:fldChar w:fldCharType="begin"/>
        </w:r>
        <w:r>
          <w:rPr>
            <w:noProof/>
            <w:webHidden/>
          </w:rPr>
          <w:instrText xml:space="preserve"> PAGEREF _Toc8854780 \h </w:instrText>
        </w:r>
        <w:r>
          <w:rPr>
            <w:noProof/>
            <w:webHidden/>
          </w:rPr>
        </w:r>
      </w:ins>
      <w:r>
        <w:rPr>
          <w:noProof/>
          <w:webHidden/>
        </w:rPr>
        <w:fldChar w:fldCharType="separate"/>
      </w:r>
      <w:ins w:id="728" w:author="Andreas Kuehne" w:date="2019-05-15T23:15:00Z">
        <w:r>
          <w:rPr>
            <w:noProof/>
            <w:webHidden/>
          </w:rPr>
          <w:t>131</w:t>
        </w:r>
        <w:r>
          <w:rPr>
            <w:noProof/>
            <w:webHidden/>
          </w:rPr>
          <w:fldChar w:fldCharType="end"/>
        </w:r>
        <w:r w:rsidRPr="00EC1282">
          <w:rPr>
            <w:rStyle w:val="Hyperlink"/>
            <w:noProof/>
          </w:rPr>
          <w:fldChar w:fldCharType="end"/>
        </w:r>
      </w:ins>
    </w:p>
    <w:p w14:paraId="515E2B9E" w14:textId="42E6EAA6" w:rsidR="000048E7" w:rsidRDefault="000048E7">
      <w:pPr>
        <w:pStyle w:val="Verzeichnis3"/>
        <w:tabs>
          <w:tab w:val="right" w:leader="dot" w:pos="9350"/>
        </w:tabs>
        <w:rPr>
          <w:ins w:id="729" w:author="Andreas Kuehne" w:date="2019-05-15T23:15:00Z"/>
          <w:rFonts w:asciiTheme="minorHAnsi" w:eastAsiaTheme="minorEastAsia" w:hAnsiTheme="minorHAnsi" w:cstheme="minorBidi"/>
          <w:noProof/>
          <w:sz w:val="22"/>
          <w:szCs w:val="22"/>
          <w:lang w:val="en-GB" w:eastAsia="en-GB"/>
        </w:rPr>
      </w:pPr>
      <w:ins w:id="73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"_Toc8854781"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6.2.1</w:t>
        </w:r>
        <w:r w:rsidRPr="00EC1282">
          <w:rPr>
            <w:rStyle w:val="Hyperlink"/>
            <w:noProof/>
            <w:lang w:val="en-GB"/>
          </w:rPr>
          <w:t xml:space="preserve"> Sub process ‘</w:t>
        </w:r>
        <w:r w:rsidRPr="00EC1282">
          <w:rPr>
            <w:rStyle w:val="Hyperlink"/>
            <w:rFonts w:ascii="Courier New" w:hAnsi="Courier New"/>
            <w:noProof/>
            <w:lang w:val="en-GB"/>
          </w:rPr>
          <w:t>retrieve CMS signature</w:t>
        </w:r>
        <w:r w:rsidRPr="00EC1282">
          <w:rPr>
            <w:rStyle w:val="Hyperlink"/>
            <w:noProof/>
            <w:lang w:val="en-GB"/>
          </w:rPr>
          <w:t>’</w:t>
        </w:r>
        <w:r>
          <w:rPr>
            <w:noProof/>
            <w:webHidden/>
          </w:rPr>
          <w:tab/>
        </w:r>
        <w:r>
          <w:rPr>
            <w:noProof/>
            <w:webHidden/>
          </w:rPr>
          <w:fldChar w:fldCharType="begin"/>
        </w:r>
        <w:r>
          <w:rPr>
            <w:noProof/>
            <w:webHidden/>
          </w:rPr>
          <w:instrText xml:space="preserve"> PAGEREF _Toc8854781 \h </w:instrText>
        </w:r>
        <w:r>
          <w:rPr>
            <w:noProof/>
            <w:webHidden/>
          </w:rPr>
        </w:r>
      </w:ins>
      <w:r>
        <w:rPr>
          <w:noProof/>
          <w:webHidden/>
        </w:rPr>
        <w:fldChar w:fldCharType="separate"/>
      </w:r>
      <w:ins w:id="731" w:author="Andreas Kuehne" w:date="2019-05-15T23:15:00Z">
        <w:r>
          <w:rPr>
            <w:noProof/>
            <w:webHidden/>
          </w:rPr>
          <w:t>131</w:t>
        </w:r>
        <w:r>
          <w:rPr>
            <w:noProof/>
            <w:webHidden/>
          </w:rPr>
          <w:fldChar w:fldCharType="end"/>
        </w:r>
        <w:r w:rsidRPr="00EC1282">
          <w:rPr>
            <w:rStyle w:val="Hyperlink"/>
            <w:noProof/>
          </w:rPr>
          <w:fldChar w:fldCharType="end"/>
        </w:r>
      </w:ins>
    </w:p>
    <w:p w14:paraId="24BC23C4" w14:textId="259142A0" w:rsidR="000048E7" w:rsidRDefault="000048E7">
      <w:pPr>
        <w:pStyle w:val="Verzeichnis3"/>
        <w:tabs>
          <w:tab w:val="right" w:leader="dot" w:pos="9350"/>
        </w:tabs>
        <w:rPr>
          <w:ins w:id="732" w:author="Andreas Kuehne" w:date="2019-05-15T23:15:00Z"/>
          <w:rFonts w:asciiTheme="minorHAnsi" w:eastAsiaTheme="minorEastAsia" w:hAnsiTheme="minorHAnsi" w:cstheme="minorBidi"/>
          <w:noProof/>
          <w:sz w:val="22"/>
          <w:szCs w:val="22"/>
          <w:lang w:val="en-GB" w:eastAsia="en-GB"/>
        </w:rPr>
      </w:pPr>
      <w:ins w:id="73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"_Toc8854782"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6.2.2</w:t>
        </w:r>
        <w:r w:rsidRPr="00EC1282">
          <w:rPr>
            <w:rStyle w:val="Hyperlink"/>
            <w:noProof/>
            <w:lang w:val="en-GB"/>
          </w:rPr>
          <w:t xml:space="preserve"> Sub process ‘</w:t>
        </w:r>
        <w:r w:rsidRPr="00EC1282">
          <w:rPr>
            <w:rStyle w:val="Hyperlink"/>
            <w:rFonts w:ascii="Courier New" w:hAnsi="Courier New"/>
            <w:noProof/>
            <w:lang w:val="en-GB"/>
          </w:rPr>
          <w:t>verify CMS signature</w:t>
        </w:r>
        <w:r w:rsidRPr="00EC1282">
          <w:rPr>
            <w:rStyle w:val="Hyperlink"/>
            <w:noProof/>
            <w:lang w:val="en-GB"/>
          </w:rPr>
          <w:t>’</w:t>
        </w:r>
        <w:r>
          <w:rPr>
            <w:noProof/>
            <w:webHidden/>
          </w:rPr>
          <w:tab/>
        </w:r>
        <w:r>
          <w:rPr>
            <w:noProof/>
            <w:webHidden/>
          </w:rPr>
          <w:fldChar w:fldCharType="begin"/>
        </w:r>
        <w:r>
          <w:rPr>
            <w:noProof/>
            <w:webHidden/>
          </w:rPr>
          <w:instrText xml:space="preserve"> PAGEREF _Toc8854782 \h </w:instrText>
        </w:r>
        <w:r>
          <w:rPr>
            <w:noProof/>
            <w:webHidden/>
          </w:rPr>
        </w:r>
      </w:ins>
      <w:r>
        <w:rPr>
          <w:noProof/>
          <w:webHidden/>
        </w:rPr>
        <w:fldChar w:fldCharType="separate"/>
      </w:r>
      <w:ins w:id="734" w:author="Andreas Kuehne" w:date="2019-05-15T23:15:00Z">
        <w:r>
          <w:rPr>
            <w:noProof/>
            <w:webHidden/>
          </w:rPr>
          <w:t>132</w:t>
        </w:r>
        <w:r>
          <w:rPr>
            <w:noProof/>
            <w:webHidden/>
          </w:rPr>
          <w:fldChar w:fldCharType="end"/>
        </w:r>
        <w:r w:rsidRPr="00EC1282">
          <w:rPr>
            <w:rStyle w:val="Hyperlink"/>
            <w:noProof/>
          </w:rPr>
          <w:fldChar w:fldCharType="end"/>
        </w:r>
      </w:ins>
    </w:p>
    <w:p w14:paraId="60B4E819" w14:textId="3EA42B1C" w:rsidR="000048E7" w:rsidRDefault="000048E7">
      <w:pPr>
        <w:pStyle w:val="Verzeichnis4"/>
        <w:tabs>
          <w:tab w:val="right" w:leader="dot" w:pos="9350"/>
        </w:tabs>
        <w:rPr>
          <w:ins w:id="735" w:author="Andreas Kuehne" w:date="2019-05-15T23:15:00Z"/>
          <w:rFonts w:asciiTheme="minorHAnsi" w:eastAsiaTheme="minorEastAsia" w:hAnsiTheme="minorHAnsi" w:cstheme="minorBidi"/>
          <w:noProof/>
          <w:sz w:val="22"/>
          <w:szCs w:val="22"/>
          <w:lang w:val="en-GB" w:eastAsia="en-GB"/>
        </w:rPr>
      </w:pPr>
      <w:ins w:id="73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"_Toc8854783"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6.2.2.1</w:t>
        </w:r>
        <w:r w:rsidRPr="00EC1282">
          <w:rPr>
            <w:rStyle w:val="Hyperlink"/>
            <w:noProof/>
            <w:lang w:val="en-GB"/>
          </w:rPr>
          <w:t xml:space="preserve"> Processing for RFC 3161 Timestamp tokens on CMS Signatures.</w:t>
        </w:r>
        <w:r>
          <w:rPr>
            <w:noProof/>
            <w:webHidden/>
          </w:rPr>
          <w:tab/>
        </w:r>
        <w:r>
          <w:rPr>
            <w:noProof/>
            <w:webHidden/>
          </w:rPr>
          <w:fldChar w:fldCharType="begin"/>
        </w:r>
        <w:r>
          <w:rPr>
            <w:noProof/>
            <w:webHidden/>
          </w:rPr>
          <w:instrText xml:space="preserve"> PAGEREF _Toc8854783 \h </w:instrText>
        </w:r>
        <w:r>
          <w:rPr>
            <w:noProof/>
            <w:webHidden/>
          </w:rPr>
        </w:r>
      </w:ins>
      <w:r>
        <w:rPr>
          <w:noProof/>
          <w:webHidden/>
        </w:rPr>
        <w:fldChar w:fldCharType="separate"/>
      </w:r>
      <w:ins w:id="737" w:author="Andreas Kuehne" w:date="2019-05-15T23:15:00Z">
        <w:r>
          <w:rPr>
            <w:noProof/>
            <w:webHidden/>
          </w:rPr>
          <w:t>132</w:t>
        </w:r>
        <w:r>
          <w:rPr>
            <w:noProof/>
            <w:webHidden/>
          </w:rPr>
          <w:fldChar w:fldCharType="end"/>
        </w:r>
        <w:r w:rsidRPr="00EC1282">
          <w:rPr>
            <w:rStyle w:val="Hyperlink"/>
            <w:noProof/>
          </w:rPr>
          <w:fldChar w:fldCharType="end"/>
        </w:r>
      </w:ins>
    </w:p>
    <w:p w14:paraId="1738F561" w14:textId="43D80444" w:rsidR="000048E7" w:rsidRDefault="000048E7">
      <w:pPr>
        <w:pStyle w:val="Verzeichnis2"/>
        <w:tabs>
          <w:tab w:val="right" w:leader="dot" w:pos="9350"/>
        </w:tabs>
        <w:rPr>
          <w:ins w:id="738" w:author="Andreas Kuehne" w:date="2019-05-15T23:15:00Z"/>
          <w:rFonts w:asciiTheme="minorHAnsi" w:eastAsiaTheme="minorEastAsia" w:hAnsiTheme="minorHAnsi" w:cstheme="minorBidi"/>
          <w:noProof/>
          <w:sz w:val="22"/>
          <w:szCs w:val="22"/>
          <w:lang w:val="en-GB" w:eastAsia="en-GB"/>
        </w:rPr>
      </w:pPr>
      <w:ins w:id="73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"_Toc8854784"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6.3 General Processing</w:t>
        </w:r>
        <w:r>
          <w:rPr>
            <w:noProof/>
            <w:webHidden/>
          </w:rPr>
          <w:tab/>
        </w:r>
        <w:r>
          <w:rPr>
            <w:noProof/>
            <w:webHidden/>
          </w:rPr>
          <w:fldChar w:fldCharType="begin"/>
        </w:r>
        <w:r>
          <w:rPr>
            <w:noProof/>
            <w:webHidden/>
          </w:rPr>
          <w:instrText xml:space="preserve"> PAGEREF _Toc8854784 \h </w:instrText>
        </w:r>
        <w:r>
          <w:rPr>
            <w:noProof/>
            <w:webHidden/>
          </w:rPr>
        </w:r>
      </w:ins>
      <w:r>
        <w:rPr>
          <w:noProof/>
          <w:webHidden/>
        </w:rPr>
        <w:fldChar w:fldCharType="separate"/>
      </w:r>
      <w:ins w:id="740" w:author="Andreas Kuehne" w:date="2019-05-15T23:15:00Z">
        <w:r>
          <w:rPr>
            <w:noProof/>
            <w:webHidden/>
          </w:rPr>
          <w:t>133</w:t>
        </w:r>
        <w:r>
          <w:rPr>
            <w:noProof/>
            <w:webHidden/>
          </w:rPr>
          <w:fldChar w:fldCharType="end"/>
        </w:r>
        <w:r w:rsidRPr="00EC1282">
          <w:rPr>
            <w:rStyle w:val="Hyperlink"/>
            <w:noProof/>
          </w:rPr>
          <w:fldChar w:fldCharType="end"/>
        </w:r>
      </w:ins>
    </w:p>
    <w:p w14:paraId="7F2A4C19" w14:textId="1C993A6A" w:rsidR="000048E7" w:rsidRDefault="000048E7">
      <w:pPr>
        <w:pStyle w:val="Verzeichnis3"/>
        <w:tabs>
          <w:tab w:val="right" w:leader="dot" w:pos="9350"/>
        </w:tabs>
        <w:rPr>
          <w:ins w:id="741" w:author="Andreas Kuehne" w:date="2019-05-15T23:15:00Z"/>
          <w:rFonts w:asciiTheme="minorHAnsi" w:eastAsiaTheme="minorEastAsia" w:hAnsiTheme="minorHAnsi" w:cstheme="minorBidi"/>
          <w:noProof/>
          <w:sz w:val="22"/>
          <w:szCs w:val="22"/>
          <w:lang w:val="en-GB" w:eastAsia="en-GB"/>
        </w:rPr>
      </w:pPr>
      <w:ins w:id="74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"_Toc8854792"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14:scene3d>
              <w14:camera w14:prst="orthographicFront"/>
              <w14:lightRig w14:rig="threePt" w14:dir="t">
                <w14:rot w14:lat="0" w14:lon="0" w14:rev="0"/>
              </w14:lightRig>
            </w14:scene3d>
          </w:rPr>
          <w:t>6.3.1</w:t>
        </w:r>
        <w:r w:rsidRPr="00EC1282">
          <w:rPr>
            <w:rStyle w:val="Hyperlink"/>
            <w:noProof/>
          </w:rPr>
          <w:t xml:space="preserve"> Multi-Signature Verification</w:t>
        </w:r>
        <w:r>
          <w:rPr>
            <w:noProof/>
            <w:webHidden/>
          </w:rPr>
          <w:tab/>
        </w:r>
        <w:r>
          <w:rPr>
            <w:noProof/>
            <w:webHidden/>
          </w:rPr>
          <w:fldChar w:fldCharType="begin"/>
        </w:r>
        <w:r>
          <w:rPr>
            <w:noProof/>
            <w:webHidden/>
          </w:rPr>
          <w:instrText xml:space="preserve"> PAGEREF _Toc8854792 \h </w:instrText>
        </w:r>
        <w:r>
          <w:rPr>
            <w:noProof/>
            <w:webHidden/>
          </w:rPr>
        </w:r>
      </w:ins>
      <w:r>
        <w:rPr>
          <w:noProof/>
          <w:webHidden/>
        </w:rPr>
        <w:fldChar w:fldCharType="separate"/>
      </w:r>
      <w:ins w:id="743" w:author="Andreas Kuehne" w:date="2019-05-15T23:15:00Z">
        <w:r>
          <w:rPr>
            <w:noProof/>
            <w:webHidden/>
          </w:rPr>
          <w:t>133</w:t>
        </w:r>
        <w:r>
          <w:rPr>
            <w:noProof/>
            <w:webHidden/>
          </w:rPr>
          <w:fldChar w:fldCharType="end"/>
        </w:r>
        <w:r w:rsidRPr="00EC1282">
          <w:rPr>
            <w:rStyle w:val="Hyperlink"/>
            <w:noProof/>
          </w:rPr>
          <w:fldChar w:fldCharType="end"/>
        </w:r>
      </w:ins>
    </w:p>
    <w:p w14:paraId="14B64E53" w14:textId="1325E367" w:rsidR="000048E7" w:rsidRDefault="000048E7">
      <w:pPr>
        <w:pStyle w:val="Verzeichnis3"/>
        <w:tabs>
          <w:tab w:val="right" w:leader="dot" w:pos="9350"/>
        </w:tabs>
        <w:rPr>
          <w:ins w:id="744" w:author="Andreas Kuehne" w:date="2019-05-15T23:15:00Z"/>
          <w:rFonts w:asciiTheme="minorHAnsi" w:eastAsiaTheme="minorEastAsia" w:hAnsiTheme="minorHAnsi" w:cstheme="minorBidi"/>
          <w:noProof/>
          <w:sz w:val="22"/>
          <w:szCs w:val="22"/>
          <w:lang w:val="en-GB" w:eastAsia="en-GB"/>
        </w:rPr>
      </w:pPr>
      <w:ins w:id="74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"_Toc8854793"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6.3.2</w:t>
        </w:r>
        <w:r w:rsidRPr="00EC1282">
          <w:rPr>
            <w:rStyle w:val="Hyperlink"/>
            <w:noProof/>
            <w:lang w:val="en-GB"/>
          </w:rPr>
          <w:t xml:space="preserve"> Sub process ‘augment Signature’</w:t>
        </w:r>
        <w:r>
          <w:rPr>
            <w:noProof/>
            <w:webHidden/>
          </w:rPr>
          <w:tab/>
        </w:r>
        <w:r>
          <w:rPr>
            <w:noProof/>
            <w:webHidden/>
          </w:rPr>
          <w:fldChar w:fldCharType="begin"/>
        </w:r>
        <w:r>
          <w:rPr>
            <w:noProof/>
            <w:webHidden/>
          </w:rPr>
          <w:instrText xml:space="preserve"> PAGEREF _Toc8854793 \h </w:instrText>
        </w:r>
        <w:r>
          <w:rPr>
            <w:noProof/>
            <w:webHidden/>
          </w:rPr>
        </w:r>
      </w:ins>
      <w:r>
        <w:rPr>
          <w:noProof/>
          <w:webHidden/>
        </w:rPr>
        <w:fldChar w:fldCharType="separate"/>
      </w:r>
      <w:ins w:id="746" w:author="Andreas Kuehne" w:date="2019-05-15T23:15:00Z">
        <w:r>
          <w:rPr>
            <w:noProof/>
            <w:webHidden/>
          </w:rPr>
          <w:t>133</w:t>
        </w:r>
        <w:r>
          <w:rPr>
            <w:noProof/>
            <w:webHidden/>
          </w:rPr>
          <w:fldChar w:fldCharType="end"/>
        </w:r>
        <w:r w:rsidRPr="00EC1282">
          <w:rPr>
            <w:rStyle w:val="Hyperlink"/>
            <w:noProof/>
          </w:rPr>
          <w:fldChar w:fldCharType="end"/>
        </w:r>
      </w:ins>
    </w:p>
    <w:p w14:paraId="30E787B7" w14:textId="0FEB7F2B" w:rsidR="000048E7" w:rsidRDefault="000048E7">
      <w:pPr>
        <w:pStyle w:val="Verzeichnis3"/>
        <w:tabs>
          <w:tab w:val="right" w:leader="dot" w:pos="9350"/>
        </w:tabs>
        <w:rPr>
          <w:ins w:id="747" w:author="Andreas Kuehne" w:date="2019-05-15T23:15:00Z"/>
          <w:rFonts w:asciiTheme="minorHAnsi" w:eastAsiaTheme="minorEastAsia" w:hAnsiTheme="minorHAnsi" w:cstheme="minorBidi"/>
          <w:noProof/>
          <w:sz w:val="22"/>
          <w:szCs w:val="22"/>
          <w:lang w:val="en-GB" w:eastAsia="en-GB"/>
        </w:rPr>
      </w:pPr>
      <w:ins w:id="74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"_Toc8854794"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6.3.3</w:t>
        </w:r>
        <w:r w:rsidRPr="00EC1282">
          <w:rPr>
            <w:rStyle w:val="Hyperlink"/>
            <w:noProof/>
            <w:lang w:val="en-GB"/>
          </w:rPr>
          <w:t xml:space="preserve"> Sub process ‘timestamp Signature’</w:t>
        </w:r>
        <w:r>
          <w:rPr>
            <w:noProof/>
            <w:webHidden/>
          </w:rPr>
          <w:tab/>
        </w:r>
        <w:r>
          <w:rPr>
            <w:noProof/>
            <w:webHidden/>
          </w:rPr>
          <w:fldChar w:fldCharType="begin"/>
        </w:r>
        <w:r>
          <w:rPr>
            <w:noProof/>
            <w:webHidden/>
          </w:rPr>
          <w:instrText xml:space="preserve"> PAGEREF _Toc8854794 \h </w:instrText>
        </w:r>
        <w:r>
          <w:rPr>
            <w:noProof/>
            <w:webHidden/>
          </w:rPr>
        </w:r>
      </w:ins>
      <w:r>
        <w:rPr>
          <w:noProof/>
          <w:webHidden/>
        </w:rPr>
        <w:fldChar w:fldCharType="separate"/>
      </w:r>
      <w:ins w:id="749" w:author="Andreas Kuehne" w:date="2019-05-15T23:15:00Z">
        <w:r>
          <w:rPr>
            <w:noProof/>
            <w:webHidden/>
          </w:rPr>
          <w:t>135</w:t>
        </w:r>
        <w:r>
          <w:rPr>
            <w:noProof/>
            <w:webHidden/>
          </w:rPr>
          <w:fldChar w:fldCharType="end"/>
        </w:r>
        <w:r w:rsidRPr="00EC1282">
          <w:rPr>
            <w:rStyle w:val="Hyperlink"/>
            <w:noProof/>
          </w:rPr>
          <w:fldChar w:fldCharType="end"/>
        </w:r>
      </w:ins>
    </w:p>
    <w:p w14:paraId="3D4E4ED9" w14:textId="244F86E4" w:rsidR="000048E7" w:rsidRDefault="000048E7">
      <w:pPr>
        <w:pStyle w:val="Verzeichnis3"/>
        <w:tabs>
          <w:tab w:val="right" w:leader="dot" w:pos="9350"/>
        </w:tabs>
        <w:rPr>
          <w:ins w:id="750" w:author="Andreas Kuehne" w:date="2019-05-15T23:15:00Z"/>
          <w:rFonts w:asciiTheme="minorHAnsi" w:eastAsiaTheme="minorEastAsia" w:hAnsiTheme="minorHAnsi" w:cstheme="minorBidi"/>
          <w:noProof/>
          <w:sz w:val="22"/>
          <w:szCs w:val="22"/>
          <w:lang w:val="en-GB" w:eastAsia="en-GB"/>
        </w:rPr>
      </w:pPr>
      <w:ins w:id="75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"_Toc8854795"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6.3.4</w:t>
        </w:r>
        <w:r w:rsidRPr="00EC1282">
          <w:rPr>
            <w:rStyle w:val="Hyperlink"/>
            <w:noProof/>
            <w:lang w:val="en-GB"/>
          </w:rPr>
          <w:t xml:space="preserve"> Task ‘build VerifyResponse’</w:t>
        </w:r>
        <w:r>
          <w:rPr>
            <w:noProof/>
            <w:webHidden/>
          </w:rPr>
          <w:tab/>
        </w:r>
        <w:r>
          <w:rPr>
            <w:noProof/>
            <w:webHidden/>
          </w:rPr>
          <w:fldChar w:fldCharType="begin"/>
        </w:r>
        <w:r>
          <w:rPr>
            <w:noProof/>
            <w:webHidden/>
          </w:rPr>
          <w:instrText xml:space="preserve"> PAGEREF _Toc8854795 \h </w:instrText>
        </w:r>
        <w:r>
          <w:rPr>
            <w:noProof/>
            <w:webHidden/>
          </w:rPr>
        </w:r>
      </w:ins>
      <w:r>
        <w:rPr>
          <w:noProof/>
          <w:webHidden/>
        </w:rPr>
        <w:fldChar w:fldCharType="separate"/>
      </w:r>
      <w:ins w:id="752" w:author="Andreas Kuehne" w:date="2019-05-15T23:15:00Z">
        <w:r>
          <w:rPr>
            <w:noProof/>
            <w:webHidden/>
          </w:rPr>
          <w:t>136</w:t>
        </w:r>
        <w:r>
          <w:rPr>
            <w:noProof/>
            <w:webHidden/>
          </w:rPr>
          <w:fldChar w:fldCharType="end"/>
        </w:r>
        <w:r w:rsidRPr="00EC1282">
          <w:rPr>
            <w:rStyle w:val="Hyperlink"/>
            <w:noProof/>
          </w:rPr>
          <w:fldChar w:fldCharType="end"/>
        </w:r>
      </w:ins>
    </w:p>
    <w:p w14:paraId="0033ACBC" w14:textId="74DF5136" w:rsidR="000048E7" w:rsidRDefault="000048E7">
      <w:pPr>
        <w:pStyle w:val="Verzeichnis1"/>
        <w:rPr>
          <w:ins w:id="753" w:author="Andreas Kuehne" w:date="2019-05-15T23:15:00Z"/>
          <w:rFonts w:asciiTheme="minorHAnsi" w:eastAsiaTheme="minorEastAsia" w:hAnsiTheme="minorHAnsi" w:cstheme="minorBidi"/>
          <w:noProof/>
          <w:sz w:val="22"/>
          <w:szCs w:val="22"/>
          <w:lang w:val="en-GB" w:eastAsia="en-GB"/>
        </w:rPr>
      </w:pPr>
      <w:ins w:id="75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"_Toc8854796"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7</w:t>
        </w:r>
        <w:r>
          <w:rPr>
            <w:rFonts w:asciiTheme="minorHAnsi" w:eastAsiaTheme="minorEastAsia" w:hAnsiTheme="minorHAnsi" w:cstheme="minorBidi"/>
            <w:noProof/>
            <w:sz w:val="22"/>
            <w:szCs w:val="22"/>
            <w:lang w:val="en-GB" w:eastAsia="en-GB"/>
          </w:rPr>
          <w:tab/>
        </w:r>
        <w:r w:rsidRPr="00EC1282">
          <w:rPr>
            <w:rStyle w:val="Hyperlink"/>
            <w:noProof/>
            <w:lang w:val="en-GB"/>
          </w:rPr>
          <w:t>Asynchronous Processing Model</w:t>
        </w:r>
        <w:r>
          <w:rPr>
            <w:noProof/>
            <w:webHidden/>
          </w:rPr>
          <w:tab/>
        </w:r>
        <w:r>
          <w:rPr>
            <w:noProof/>
            <w:webHidden/>
          </w:rPr>
          <w:fldChar w:fldCharType="begin"/>
        </w:r>
        <w:r>
          <w:rPr>
            <w:noProof/>
            <w:webHidden/>
          </w:rPr>
          <w:instrText xml:space="preserve"> PAGEREF _Toc8854796 \h </w:instrText>
        </w:r>
        <w:r>
          <w:rPr>
            <w:noProof/>
            <w:webHidden/>
          </w:rPr>
        </w:r>
      </w:ins>
      <w:r>
        <w:rPr>
          <w:noProof/>
          <w:webHidden/>
        </w:rPr>
        <w:fldChar w:fldCharType="separate"/>
      </w:r>
      <w:ins w:id="755" w:author="Andreas Kuehne" w:date="2019-05-15T23:15:00Z">
        <w:r>
          <w:rPr>
            <w:noProof/>
            <w:webHidden/>
          </w:rPr>
          <w:t>137</w:t>
        </w:r>
        <w:r>
          <w:rPr>
            <w:noProof/>
            <w:webHidden/>
          </w:rPr>
          <w:fldChar w:fldCharType="end"/>
        </w:r>
        <w:r w:rsidRPr="00EC1282">
          <w:rPr>
            <w:rStyle w:val="Hyperlink"/>
            <w:noProof/>
          </w:rPr>
          <w:fldChar w:fldCharType="end"/>
        </w:r>
      </w:ins>
    </w:p>
    <w:p w14:paraId="597649DD" w14:textId="2417E8D6" w:rsidR="000048E7" w:rsidRDefault="000048E7">
      <w:pPr>
        <w:pStyle w:val="Verzeichnis2"/>
        <w:tabs>
          <w:tab w:val="right" w:leader="dot" w:pos="9350"/>
        </w:tabs>
        <w:rPr>
          <w:ins w:id="756" w:author="Andreas Kuehne" w:date="2019-05-15T23:15:00Z"/>
          <w:rFonts w:asciiTheme="minorHAnsi" w:eastAsiaTheme="minorEastAsia" w:hAnsiTheme="minorHAnsi" w:cstheme="minorBidi"/>
          <w:noProof/>
          <w:sz w:val="22"/>
          <w:szCs w:val="22"/>
          <w:lang w:val="en-GB" w:eastAsia="en-GB"/>
        </w:rPr>
      </w:pPr>
      <w:ins w:id="75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"_Toc8854797"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7.1 Asynchronous-only Processing</w:t>
        </w:r>
        <w:r>
          <w:rPr>
            <w:noProof/>
            <w:webHidden/>
          </w:rPr>
          <w:tab/>
        </w:r>
        <w:r>
          <w:rPr>
            <w:noProof/>
            <w:webHidden/>
          </w:rPr>
          <w:fldChar w:fldCharType="begin"/>
        </w:r>
        <w:r>
          <w:rPr>
            <w:noProof/>
            <w:webHidden/>
          </w:rPr>
          <w:instrText xml:space="preserve"> PAGEREF _Toc8854797 \h </w:instrText>
        </w:r>
        <w:r>
          <w:rPr>
            <w:noProof/>
            <w:webHidden/>
          </w:rPr>
        </w:r>
      </w:ins>
      <w:r>
        <w:rPr>
          <w:noProof/>
          <w:webHidden/>
        </w:rPr>
        <w:fldChar w:fldCharType="separate"/>
      </w:r>
      <w:ins w:id="758" w:author="Andreas Kuehne" w:date="2019-05-15T23:15:00Z">
        <w:r>
          <w:rPr>
            <w:noProof/>
            <w:webHidden/>
          </w:rPr>
          <w:t>137</w:t>
        </w:r>
        <w:r>
          <w:rPr>
            <w:noProof/>
            <w:webHidden/>
          </w:rPr>
          <w:fldChar w:fldCharType="end"/>
        </w:r>
        <w:r w:rsidRPr="00EC1282">
          <w:rPr>
            <w:rStyle w:val="Hyperlink"/>
            <w:noProof/>
          </w:rPr>
          <w:fldChar w:fldCharType="end"/>
        </w:r>
      </w:ins>
    </w:p>
    <w:p w14:paraId="29FC8B83" w14:textId="6FFFAF1C" w:rsidR="000048E7" w:rsidRDefault="000048E7">
      <w:pPr>
        <w:pStyle w:val="Verzeichnis2"/>
        <w:tabs>
          <w:tab w:val="right" w:leader="dot" w:pos="9350"/>
        </w:tabs>
        <w:rPr>
          <w:ins w:id="759" w:author="Andreas Kuehne" w:date="2019-05-15T23:15:00Z"/>
          <w:rFonts w:asciiTheme="minorHAnsi" w:eastAsiaTheme="minorEastAsia" w:hAnsiTheme="minorHAnsi" w:cstheme="minorBidi"/>
          <w:noProof/>
          <w:sz w:val="22"/>
          <w:szCs w:val="22"/>
          <w:lang w:val="en-GB" w:eastAsia="en-GB"/>
        </w:rPr>
      </w:pPr>
      <w:ins w:id="76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"_Toc8854798"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7.2 Enforcing Asynchronous Processing</w:t>
        </w:r>
        <w:r>
          <w:rPr>
            <w:noProof/>
            <w:webHidden/>
          </w:rPr>
          <w:tab/>
        </w:r>
        <w:r>
          <w:rPr>
            <w:noProof/>
            <w:webHidden/>
          </w:rPr>
          <w:fldChar w:fldCharType="begin"/>
        </w:r>
        <w:r>
          <w:rPr>
            <w:noProof/>
            <w:webHidden/>
          </w:rPr>
          <w:instrText xml:space="preserve"> PAGEREF _Toc8854798 \h </w:instrText>
        </w:r>
        <w:r>
          <w:rPr>
            <w:noProof/>
            <w:webHidden/>
          </w:rPr>
        </w:r>
      </w:ins>
      <w:r>
        <w:rPr>
          <w:noProof/>
          <w:webHidden/>
        </w:rPr>
        <w:fldChar w:fldCharType="separate"/>
      </w:r>
      <w:ins w:id="761" w:author="Andreas Kuehne" w:date="2019-05-15T23:15:00Z">
        <w:r>
          <w:rPr>
            <w:noProof/>
            <w:webHidden/>
          </w:rPr>
          <w:t>138</w:t>
        </w:r>
        <w:r>
          <w:rPr>
            <w:noProof/>
            <w:webHidden/>
          </w:rPr>
          <w:fldChar w:fldCharType="end"/>
        </w:r>
        <w:r w:rsidRPr="00EC1282">
          <w:rPr>
            <w:rStyle w:val="Hyperlink"/>
            <w:noProof/>
          </w:rPr>
          <w:fldChar w:fldCharType="end"/>
        </w:r>
      </w:ins>
    </w:p>
    <w:p w14:paraId="5880FBDA" w14:textId="72CD5FFB" w:rsidR="000048E7" w:rsidRDefault="000048E7">
      <w:pPr>
        <w:pStyle w:val="Verzeichnis1"/>
        <w:rPr>
          <w:ins w:id="762" w:author="Andreas Kuehne" w:date="2019-05-15T23:15:00Z"/>
          <w:rFonts w:asciiTheme="minorHAnsi" w:eastAsiaTheme="minorEastAsia" w:hAnsiTheme="minorHAnsi" w:cstheme="minorBidi"/>
          <w:noProof/>
          <w:sz w:val="22"/>
          <w:szCs w:val="22"/>
          <w:lang w:val="en-GB" w:eastAsia="en-GB"/>
        </w:rPr>
      </w:pPr>
      <w:ins w:id="76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"_Toc8854799"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8</w:t>
        </w:r>
        <w:r>
          <w:rPr>
            <w:rFonts w:asciiTheme="minorHAnsi" w:eastAsiaTheme="minorEastAsia" w:hAnsiTheme="minorHAnsi" w:cstheme="minorBidi"/>
            <w:noProof/>
            <w:sz w:val="22"/>
            <w:szCs w:val="22"/>
            <w:lang w:val="en-GB" w:eastAsia="en-GB"/>
          </w:rPr>
          <w:tab/>
        </w:r>
        <w:r w:rsidRPr="00EC1282">
          <w:rPr>
            <w:rStyle w:val="Hyperlink"/>
            <w:noProof/>
            <w:lang w:val="en-GB"/>
          </w:rPr>
          <w:t>DSS Core Bindings</w:t>
        </w:r>
        <w:r>
          <w:rPr>
            <w:noProof/>
            <w:webHidden/>
          </w:rPr>
          <w:tab/>
        </w:r>
        <w:r>
          <w:rPr>
            <w:noProof/>
            <w:webHidden/>
          </w:rPr>
          <w:fldChar w:fldCharType="begin"/>
        </w:r>
        <w:r>
          <w:rPr>
            <w:noProof/>
            <w:webHidden/>
          </w:rPr>
          <w:instrText xml:space="preserve"> PAGEREF _Toc8854799 \h </w:instrText>
        </w:r>
        <w:r>
          <w:rPr>
            <w:noProof/>
            <w:webHidden/>
          </w:rPr>
        </w:r>
      </w:ins>
      <w:r>
        <w:rPr>
          <w:noProof/>
          <w:webHidden/>
        </w:rPr>
        <w:fldChar w:fldCharType="separate"/>
      </w:r>
      <w:ins w:id="764" w:author="Andreas Kuehne" w:date="2019-05-15T23:15:00Z">
        <w:r>
          <w:rPr>
            <w:noProof/>
            <w:webHidden/>
          </w:rPr>
          <w:t>139</w:t>
        </w:r>
        <w:r>
          <w:rPr>
            <w:noProof/>
            <w:webHidden/>
          </w:rPr>
          <w:fldChar w:fldCharType="end"/>
        </w:r>
        <w:r w:rsidRPr="00EC1282">
          <w:rPr>
            <w:rStyle w:val="Hyperlink"/>
            <w:noProof/>
          </w:rPr>
          <w:fldChar w:fldCharType="end"/>
        </w:r>
      </w:ins>
    </w:p>
    <w:p w14:paraId="674ABD2C" w14:textId="54D1CF8B" w:rsidR="000048E7" w:rsidRDefault="000048E7">
      <w:pPr>
        <w:pStyle w:val="Verzeichnis2"/>
        <w:tabs>
          <w:tab w:val="right" w:leader="dot" w:pos="9350"/>
        </w:tabs>
        <w:rPr>
          <w:ins w:id="765" w:author="Andreas Kuehne" w:date="2019-05-15T23:15:00Z"/>
          <w:rFonts w:asciiTheme="minorHAnsi" w:eastAsiaTheme="minorEastAsia" w:hAnsiTheme="minorHAnsi" w:cstheme="minorBidi"/>
          <w:noProof/>
          <w:sz w:val="22"/>
          <w:szCs w:val="22"/>
          <w:lang w:val="en-GB" w:eastAsia="en-GB"/>
        </w:rPr>
      </w:pPr>
      <w:ins w:id="76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"_Toc8854800"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8.1 HTTP POST Transport Binding</w:t>
        </w:r>
        <w:r>
          <w:rPr>
            <w:noProof/>
            <w:webHidden/>
          </w:rPr>
          <w:tab/>
        </w:r>
        <w:r>
          <w:rPr>
            <w:noProof/>
            <w:webHidden/>
          </w:rPr>
          <w:fldChar w:fldCharType="begin"/>
        </w:r>
        <w:r>
          <w:rPr>
            <w:noProof/>
            <w:webHidden/>
          </w:rPr>
          <w:instrText xml:space="preserve"> PAGEREF _Toc8854800 \h </w:instrText>
        </w:r>
        <w:r>
          <w:rPr>
            <w:noProof/>
            <w:webHidden/>
          </w:rPr>
        </w:r>
      </w:ins>
      <w:r>
        <w:rPr>
          <w:noProof/>
          <w:webHidden/>
        </w:rPr>
        <w:fldChar w:fldCharType="separate"/>
      </w:r>
      <w:ins w:id="767" w:author="Andreas Kuehne" w:date="2019-05-15T23:15:00Z">
        <w:r>
          <w:rPr>
            <w:noProof/>
            <w:webHidden/>
          </w:rPr>
          <w:t>139</w:t>
        </w:r>
        <w:r>
          <w:rPr>
            <w:noProof/>
            <w:webHidden/>
          </w:rPr>
          <w:fldChar w:fldCharType="end"/>
        </w:r>
        <w:r w:rsidRPr="00EC1282">
          <w:rPr>
            <w:rStyle w:val="Hyperlink"/>
            <w:noProof/>
          </w:rPr>
          <w:fldChar w:fldCharType="end"/>
        </w:r>
      </w:ins>
    </w:p>
    <w:p w14:paraId="39483F2A" w14:textId="12AB1A3A" w:rsidR="000048E7" w:rsidRDefault="000048E7">
      <w:pPr>
        <w:pStyle w:val="Verzeichnis2"/>
        <w:tabs>
          <w:tab w:val="right" w:leader="dot" w:pos="9350"/>
        </w:tabs>
        <w:rPr>
          <w:ins w:id="768" w:author="Andreas Kuehne" w:date="2019-05-15T23:15:00Z"/>
          <w:rFonts w:asciiTheme="minorHAnsi" w:eastAsiaTheme="minorEastAsia" w:hAnsiTheme="minorHAnsi" w:cstheme="minorBidi"/>
          <w:noProof/>
          <w:sz w:val="22"/>
          <w:szCs w:val="22"/>
          <w:lang w:val="en-GB" w:eastAsia="en-GB"/>
        </w:rPr>
      </w:pPr>
      <w:ins w:id="76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"_Toc8854801"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8.2 SOAP 1.2 Transport Binding</w:t>
        </w:r>
        <w:r>
          <w:rPr>
            <w:noProof/>
            <w:webHidden/>
          </w:rPr>
          <w:tab/>
        </w:r>
        <w:r>
          <w:rPr>
            <w:noProof/>
            <w:webHidden/>
          </w:rPr>
          <w:fldChar w:fldCharType="begin"/>
        </w:r>
        <w:r>
          <w:rPr>
            <w:noProof/>
            <w:webHidden/>
          </w:rPr>
          <w:instrText xml:space="preserve"> PAGEREF _Toc8854801 \h </w:instrText>
        </w:r>
        <w:r>
          <w:rPr>
            <w:noProof/>
            <w:webHidden/>
          </w:rPr>
        </w:r>
      </w:ins>
      <w:r>
        <w:rPr>
          <w:noProof/>
          <w:webHidden/>
        </w:rPr>
        <w:fldChar w:fldCharType="separate"/>
      </w:r>
      <w:ins w:id="770" w:author="Andreas Kuehne" w:date="2019-05-15T23:15:00Z">
        <w:r>
          <w:rPr>
            <w:noProof/>
            <w:webHidden/>
          </w:rPr>
          <w:t>139</w:t>
        </w:r>
        <w:r>
          <w:rPr>
            <w:noProof/>
            <w:webHidden/>
          </w:rPr>
          <w:fldChar w:fldCharType="end"/>
        </w:r>
        <w:r w:rsidRPr="00EC1282">
          <w:rPr>
            <w:rStyle w:val="Hyperlink"/>
            <w:noProof/>
          </w:rPr>
          <w:fldChar w:fldCharType="end"/>
        </w:r>
      </w:ins>
    </w:p>
    <w:p w14:paraId="23AC039A" w14:textId="2757366E" w:rsidR="000048E7" w:rsidRDefault="000048E7">
      <w:pPr>
        <w:pStyle w:val="Verzeichnis2"/>
        <w:tabs>
          <w:tab w:val="right" w:leader="dot" w:pos="9350"/>
        </w:tabs>
        <w:rPr>
          <w:ins w:id="771" w:author="Andreas Kuehne" w:date="2019-05-15T23:15:00Z"/>
          <w:rFonts w:asciiTheme="minorHAnsi" w:eastAsiaTheme="minorEastAsia" w:hAnsiTheme="minorHAnsi" w:cstheme="minorBidi"/>
          <w:noProof/>
          <w:sz w:val="22"/>
          <w:szCs w:val="22"/>
          <w:lang w:val="en-GB" w:eastAsia="en-GB"/>
        </w:rPr>
      </w:pPr>
      <w:ins w:id="77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"_Toc8854802"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8.3 Security Bindings</w:t>
        </w:r>
        <w:r>
          <w:rPr>
            <w:noProof/>
            <w:webHidden/>
          </w:rPr>
          <w:tab/>
        </w:r>
        <w:r>
          <w:rPr>
            <w:noProof/>
            <w:webHidden/>
          </w:rPr>
          <w:fldChar w:fldCharType="begin"/>
        </w:r>
        <w:r>
          <w:rPr>
            <w:noProof/>
            <w:webHidden/>
          </w:rPr>
          <w:instrText xml:space="preserve"> PAGEREF _Toc8854802 \h </w:instrText>
        </w:r>
        <w:r>
          <w:rPr>
            <w:noProof/>
            <w:webHidden/>
          </w:rPr>
        </w:r>
      </w:ins>
      <w:r>
        <w:rPr>
          <w:noProof/>
          <w:webHidden/>
        </w:rPr>
        <w:fldChar w:fldCharType="separate"/>
      </w:r>
      <w:ins w:id="773" w:author="Andreas Kuehne" w:date="2019-05-15T23:15:00Z">
        <w:r>
          <w:rPr>
            <w:noProof/>
            <w:webHidden/>
          </w:rPr>
          <w:t>140</w:t>
        </w:r>
        <w:r>
          <w:rPr>
            <w:noProof/>
            <w:webHidden/>
          </w:rPr>
          <w:fldChar w:fldCharType="end"/>
        </w:r>
        <w:r w:rsidRPr="00EC1282">
          <w:rPr>
            <w:rStyle w:val="Hyperlink"/>
            <w:noProof/>
          </w:rPr>
          <w:fldChar w:fldCharType="end"/>
        </w:r>
      </w:ins>
    </w:p>
    <w:p w14:paraId="19130084" w14:textId="27C38EC5" w:rsidR="000048E7" w:rsidRDefault="000048E7">
      <w:pPr>
        <w:pStyle w:val="Verzeichnis1"/>
        <w:rPr>
          <w:ins w:id="774" w:author="Andreas Kuehne" w:date="2019-05-15T23:15:00Z"/>
          <w:rFonts w:asciiTheme="minorHAnsi" w:eastAsiaTheme="minorEastAsia" w:hAnsiTheme="minorHAnsi" w:cstheme="minorBidi"/>
          <w:noProof/>
          <w:sz w:val="22"/>
          <w:szCs w:val="22"/>
          <w:lang w:val="en-GB" w:eastAsia="en-GB"/>
        </w:rPr>
      </w:pPr>
      <w:ins w:id="77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"_Toc8854803"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9</w:t>
        </w:r>
        <w:r>
          <w:rPr>
            <w:rFonts w:asciiTheme="minorHAnsi" w:eastAsiaTheme="minorEastAsia" w:hAnsiTheme="minorHAnsi" w:cstheme="minorBidi"/>
            <w:noProof/>
            <w:sz w:val="22"/>
            <w:szCs w:val="22"/>
            <w:lang w:val="en-GB" w:eastAsia="en-GB"/>
          </w:rPr>
          <w:tab/>
        </w:r>
        <w:r w:rsidRPr="00EC1282">
          <w:rPr>
            <w:rStyle w:val="Hyperlink"/>
            <w:noProof/>
            <w:lang w:val="en-GB"/>
          </w:rPr>
          <w:t>DSS-Defined Identifiers</w:t>
        </w:r>
        <w:r>
          <w:rPr>
            <w:noProof/>
            <w:webHidden/>
          </w:rPr>
          <w:tab/>
        </w:r>
        <w:r>
          <w:rPr>
            <w:noProof/>
            <w:webHidden/>
          </w:rPr>
          <w:fldChar w:fldCharType="begin"/>
        </w:r>
        <w:r>
          <w:rPr>
            <w:noProof/>
            <w:webHidden/>
          </w:rPr>
          <w:instrText xml:space="preserve"> PAGEREF _Toc8854803 \h </w:instrText>
        </w:r>
        <w:r>
          <w:rPr>
            <w:noProof/>
            <w:webHidden/>
          </w:rPr>
        </w:r>
      </w:ins>
      <w:r>
        <w:rPr>
          <w:noProof/>
          <w:webHidden/>
        </w:rPr>
        <w:fldChar w:fldCharType="separate"/>
      </w:r>
      <w:ins w:id="776" w:author="Andreas Kuehne" w:date="2019-05-15T23:15:00Z">
        <w:r>
          <w:rPr>
            <w:noProof/>
            <w:webHidden/>
          </w:rPr>
          <w:t>141</w:t>
        </w:r>
        <w:r>
          <w:rPr>
            <w:noProof/>
            <w:webHidden/>
          </w:rPr>
          <w:fldChar w:fldCharType="end"/>
        </w:r>
        <w:r w:rsidRPr="00EC1282">
          <w:rPr>
            <w:rStyle w:val="Hyperlink"/>
            <w:noProof/>
          </w:rPr>
          <w:fldChar w:fldCharType="end"/>
        </w:r>
      </w:ins>
    </w:p>
    <w:p w14:paraId="09078C11" w14:textId="4BC029A0" w:rsidR="000048E7" w:rsidRDefault="000048E7">
      <w:pPr>
        <w:pStyle w:val="Verzeichnis2"/>
        <w:tabs>
          <w:tab w:val="right" w:leader="dot" w:pos="9350"/>
        </w:tabs>
        <w:rPr>
          <w:ins w:id="777" w:author="Andreas Kuehne" w:date="2019-05-15T23:15:00Z"/>
          <w:rFonts w:asciiTheme="minorHAnsi" w:eastAsiaTheme="minorEastAsia" w:hAnsiTheme="minorHAnsi" w:cstheme="minorBidi"/>
          <w:noProof/>
          <w:sz w:val="22"/>
          <w:szCs w:val="22"/>
          <w:lang w:val="en-GB" w:eastAsia="en-GB"/>
        </w:rPr>
      </w:pPr>
      <w:ins w:id="77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"_Toc8854804"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9.1 Signature Type Identifiers</w:t>
        </w:r>
        <w:r>
          <w:rPr>
            <w:noProof/>
            <w:webHidden/>
          </w:rPr>
          <w:tab/>
        </w:r>
        <w:r>
          <w:rPr>
            <w:noProof/>
            <w:webHidden/>
          </w:rPr>
          <w:fldChar w:fldCharType="begin"/>
        </w:r>
        <w:r>
          <w:rPr>
            <w:noProof/>
            <w:webHidden/>
          </w:rPr>
          <w:instrText xml:space="preserve"> PAGEREF _Toc8854804 \h </w:instrText>
        </w:r>
        <w:r>
          <w:rPr>
            <w:noProof/>
            <w:webHidden/>
          </w:rPr>
        </w:r>
      </w:ins>
      <w:r>
        <w:rPr>
          <w:noProof/>
          <w:webHidden/>
        </w:rPr>
        <w:fldChar w:fldCharType="separate"/>
      </w:r>
      <w:ins w:id="779" w:author="Andreas Kuehne" w:date="2019-05-15T23:15:00Z">
        <w:r>
          <w:rPr>
            <w:noProof/>
            <w:webHidden/>
          </w:rPr>
          <w:t>141</w:t>
        </w:r>
        <w:r>
          <w:rPr>
            <w:noProof/>
            <w:webHidden/>
          </w:rPr>
          <w:fldChar w:fldCharType="end"/>
        </w:r>
        <w:r w:rsidRPr="00EC1282">
          <w:rPr>
            <w:rStyle w:val="Hyperlink"/>
            <w:noProof/>
          </w:rPr>
          <w:fldChar w:fldCharType="end"/>
        </w:r>
      </w:ins>
    </w:p>
    <w:p w14:paraId="01951FED" w14:textId="5AF14827" w:rsidR="000048E7" w:rsidRDefault="000048E7">
      <w:pPr>
        <w:pStyle w:val="Verzeichnis3"/>
        <w:tabs>
          <w:tab w:val="right" w:leader="dot" w:pos="9350"/>
        </w:tabs>
        <w:rPr>
          <w:ins w:id="780" w:author="Andreas Kuehne" w:date="2019-05-15T23:15:00Z"/>
          <w:rFonts w:asciiTheme="minorHAnsi" w:eastAsiaTheme="minorEastAsia" w:hAnsiTheme="minorHAnsi" w:cstheme="minorBidi"/>
          <w:noProof/>
          <w:sz w:val="22"/>
          <w:szCs w:val="22"/>
          <w:lang w:val="en-GB" w:eastAsia="en-GB"/>
        </w:rPr>
      </w:pPr>
      <w:ins w:id="78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"_Toc8854805"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9.1.1</w:t>
        </w:r>
        <w:r w:rsidRPr="00EC1282">
          <w:rPr>
            <w:rStyle w:val="Hyperlink"/>
            <w:noProof/>
            <w:lang w:val="en-GB"/>
          </w:rPr>
          <w:t xml:space="preserve"> XML Signature</w:t>
        </w:r>
        <w:r>
          <w:rPr>
            <w:noProof/>
            <w:webHidden/>
          </w:rPr>
          <w:tab/>
        </w:r>
        <w:r>
          <w:rPr>
            <w:noProof/>
            <w:webHidden/>
          </w:rPr>
          <w:fldChar w:fldCharType="begin"/>
        </w:r>
        <w:r>
          <w:rPr>
            <w:noProof/>
            <w:webHidden/>
          </w:rPr>
          <w:instrText xml:space="preserve"> PAGEREF _Toc8854805 \h </w:instrText>
        </w:r>
        <w:r>
          <w:rPr>
            <w:noProof/>
            <w:webHidden/>
          </w:rPr>
        </w:r>
      </w:ins>
      <w:r>
        <w:rPr>
          <w:noProof/>
          <w:webHidden/>
        </w:rPr>
        <w:fldChar w:fldCharType="separate"/>
      </w:r>
      <w:ins w:id="782" w:author="Andreas Kuehne" w:date="2019-05-15T23:15:00Z">
        <w:r>
          <w:rPr>
            <w:noProof/>
            <w:webHidden/>
          </w:rPr>
          <w:t>141</w:t>
        </w:r>
        <w:r>
          <w:rPr>
            <w:noProof/>
            <w:webHidden/>
          </w:rPr>
          <w:fldChar w:fldCharType="end"/>
        </w:r>
        <w:r w:rsidRPr="00EC1282">
          <w:rPr>
            <w:rStyle w:val="Hyperlink"/>
            <w:noProof/>
          </w:rPr>
          <w:fldChar w:fldCharType="end"/>
        </w:r>
      </w:ins>
    </w:p>
    <w:p w14:paraId="50F67FF8" w14:textId="5F6F3E30" w:rsidR="000048E7" w:rsidRDefault="000048E7">
      <w:pPr>
        <w:pStyle w:val="Verzeichnis3"/>
        <w:tabs>
          <w:tab w:val="right" w:leader="dot" w:pos="9350"/>
        </w:tabs>
        <w:rPr>
          <w:ins w:id="783" w:author="Andreas Kuehne" w:date="2019-05-15T23:15:00Z"/>
          <w:rFonts w:asciiTheme="minorHAnsi" w:eastAsiaTheme="minorEastAsia" w:hAnsiTheme="minorHAnsi" w:cstheme="minorBidi"/>
          <w:noProof/>
          <w:sz w:val="22"/>
          <w:szCs w:val="22"/>
          <w:lang w:val="en-GB" w:eastAsia="en-GB"/>
        </w:rPr>
      </w:pPr>
      <w:ins w:id="78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"_Toc8854806"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9.1.2</w:t>
        </w:r>
        <w:r w:rsidRPr="00EC1282">
          <w:rPr>
            <w:rStyle w:val="Hyperlink"/>
            <w:noProof/>
            <w:lang w:val="en-GB"/>
          </w:rPr>
          <w:t xml:space="preserve"> XML TimeStampToken</w:t>
        </w:r>
        <w:r>
          <w:rPr>
            <w:noProof/>
            <w:webHidden/>
          </w:rPr>
          <w:tab/>
        </w:r>
        <w:r>
          <w:rPr>
            <w:noProof/>
            <w:webHidden/>
          </w:rPr>
          <w:fldChar w:fldCharType="begin"/>
        </w:r>
        <w:r>
          <w:rPr>
            <w:noProof/>
            <w:webHidden/>
          </w:rPr>
          <w:instrText xml:space="preserve"> PAGEREF _Toc8854806 \h </w:instrText>
        </w:r>
        <w:r>
          <w:rPr>
            <w:noProof/>
            <w:webHidden/>
          </w:rPr>
        </w:r>
      </w:ins>
      <w:r>
        <w:rPr>
          <w:noProof/>
          <w:webHidden/>
        </w:rPr>
        <w:fldChar w:fldCharType="separate"/>
      </w:r>
      <w:ins w:id="785" w:author="Andreas Kuehne" w:date="2019-05-15T23:15:00Z">
        <w:r>
          <w:rPr>
            <w:noProof/>
            <w:webHidden/>
          </w:rPr>
          <w:t>141</w:t>
        </w:r>
        <w:r>
          <w:rPr>
            <w:noProof/>
            <w:webHidden/>
          </w:rPr>
          <w:fldChar w:fldCharType="end"/>
        </w:r>
        <w:r w:rsidRPr="00EC1282">
          <w:rPr>
            <w:rStyle w:val="Hyperlink"/>
            <w:noProof/>
          </w:rPr>
          <w:fldChar w:fldCharType="end"/>
        </w:r>
      </w:ins>
    </w:p>
    <w:p w14:paraId="1B9821C4" w14:textId="67CAFA06" w:rsidR="000048E7" w:rsidRDefault="000048E7">
      <w:pPr>
        <w:pStyle w:val="Verzeichnis3"/>
        <w:tabs>
          <w:tab w:val="right" w:leader="dot" w:pos="9350"/>
        </w:tabs>
        <w:rPr>
          <w:ins w:id="786" w:author="Andreas Kuehne" w:date="2019-05-15T23:15:00Z"/>
          <w:rFonts w:asciiTheme="minorHAnsi" w:eastAsiaTheme="minorEastAsia" w:hAnsiTheme="minorHAnsi" w:cstheme="minorBidi"/>
          <w:noProof/>
          <w:sz w:val="22"/>
          <w:szCs w:val="22"/>
          <w:lang w:val="en-GB" w:eastAsia="en-GB"/>
        </w:rPr>
      </w:pPr>
      <w:ins w:id="78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"_Toc8854807"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9.1.3</w:t>
        </w:r>
        <w:r w:rsidRPr="00EC1282">
          <w:rPr>
            <w:rStyle w:val="Hyperlink"/>
            <w:noProof/>
            <w:lang w:val="en-GB"/>
          </w:rPr>
          <w:t xml:space="preserve"> RFC 3161 TimeStampToken</w:t>
        </w:r>
        <w:r>
          <w:rPr>
            <w:noProof/>
            <w:webHidden/>
          </w:rPr>
          <w:tab/>
        </w:r>
        <w:r>
          <w:rPr>
            <w:noProof/>
            <w:webHidden/>
          </w:rPr>
          <w:fldChar w:fldCharType="begin"/>
        </w:r>
        <w:r>
          <w:rPr>
            <w:noProof/>
            <w:webHidden/>
          </w:rPr>
          <w:instrText xml:space="preserve"> PAGEREF _Toc8854807 \h </w:instrText>
        </w:r>
        <w:r>
          <w:rPr>
            <w:noProof/>
            <w:webHidden/>
          </w:rPr>
        </w:r>
      </w:ins>
      <w:r>
        <w:rPr>
          <w:noProof/>
          <w:webHidden/>
        </w:rPr>
        <w:fldChar w:fldCharType="separate"/>
      </w:r>
      <w:ins w:id="788" w:author="Andreas Kuehne" w:date="2019-05-15T23:15:00Z">
        <w:r>
          <w:rPr>
            <w:noProof/>
            <w:webHidden/>
          </w:rPr>
          <w:t>141</w:t>
        </w:r>
        <w:r>
          <w:rPr>
            <w:noProof/>
            <w:webHidden/>
          </w:rPr>
          <w:fldChar w:fldCharType="end"/>
        </w:r>
        <w:r w:rsidRPr="00EC1282">
          <w:rPr>
            <w:rStyle w:val="Hyperlink"/>
            <w:noProof/>
          </w:rPr>
          <w:fldChar w:fldCharType="end"/>
        </w:r>
      </w:ins>
    </w:p>
    <w:p w14:paraId="365424E2" w14:textId="66502F7B" w:rsidR="000048E7" w:rsidRDefault="000048E7">
      <w:pPr>
        <w:pStyle w:val="Verzeichnis3"/>
        <w:tabs>
          <w:tab w:val="right" w:leader="dot" w:pos="9350"/>
        </w:tabs>
        <w:rPr>
          <w:ins w:id="789" w:author="Andreas Kuehne" w:date="2019-05-15T23:15:00Z"/>
          <w:rFonts w:asciiTheme="minorHAnsi" w:eastAsiaTheme="minorEastAsia" w:hAnsiTheme="minorHAnsi" w:cstheme="minorBidi"/>
          <w:noProof/>
          <w:sz w:val="22"/>
          <w:szCs w:val="22"/>
          <w:lang w:val="en-GB" w:eastAsia="en-GB"/>
        </w:rPr>
      </w:pPr>
      <w:ins w:id="79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"_Toc8854808"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9.1.4</w:t>
        </w:r>
        <w:r w:rsidRPr="00EC1282">
          <w:rPr>
            <w:rStyle w:val="Hyperlink"/>
            <w:noProof/>
            <w:lang w:val="en-GB"/>
          </w:rPr>
          <w:t xml:space="preserve"> CMS Signature</w:t>
        </w:r>
        <w:r>
          <w:rPr>
            <w:noProof/>
            <w:webHidden/>
          </w:rPr>
          <w:tab/>
        </w:r>
        <w:r>
          <w:rPr>
            <w:noProof/>
            <w:webHidden/>
          </w:rPr>
          <w:fldChar w:fldCharType="begin"/>
        </w:r>
        <w:r>
          <w:rPr>
            <w:noProof/>
            <w:webHidden/>
          </w:rPr>
          <w:instrText xml:space="preserve"> PAGEREF _Toc8854808 \h </w:instrText>
        </w:r>
        <w:r>
          <w:rPr>
            <w:noProof/>
            <w:webHidden/>
          </w:rPr>
        </w:r>
      </w:ins>
      <w:r>
        <w:rPr>
          <w:noProof/>
          <w:webHidden/>
        </w:rPr>
        <w:fldChar w:fldCharType="separate"/>
      </w:r>
      <w:ins w:id="791" w:author="Andreas Kuehne" w:date="2019-05-15T23:15:00Z">
        <w:r>
          <w:rPr>
            <w:noProof/>
            <w:webHidden/>
          </w:rPr>
          <w:t>141</w:t>
        </w:r>
        <w:r>
          <w:rPr>
            <w:noProof/>
            <w:webHidden/>
          </w:rPr>
          <w:fldChar w:fldCharType="end"/>
        </w:r>
        <w:r w:rsidRPr="00EC1282">
          <w:rPr>
            <w:rStyle w:val="Hyperlink"/>
            <w:noProof/>
          </w:rPr>
          <w:fldChar w:fldCharType="end"/>
        </w:r>
      </w:ins>
    </w:p>
    <w:p w14:paraId="5517D348" w14:textId="14753228" w:rsidR="000048E7" w:rsidRDefault="000048E7">
      <w:pPr>
        <w:pStyle w:val="Verzeichnis3"/>
        <w:tabs>
          <w:tab w:val="right" w:leader="dot" w:pos="9350"/>
        </w:tabs>
        <w:rPr>
          <w:ins w:id="792" w:author="Andreas Kuehne" w:date="2019-05-15T23:15:00Z"/>
          <w:rFonts w:asciiTheme="minorHAnsi" w:eastAsiaTheme="minorEastAsia" w:hAnsiTheme="minorHAnsi" w:cstheme="minorBidi"/>
          <w:noProof/>
          <w:sz w:val="22"/>
          <w:szCs w:val="22"/>
          <w:lang w:val="en-GB" w:eastAsia="en-GB"/>
        </w:rPr>
      </w:pPr>
      <w:ins w:id="79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"_Toc8854809"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9.1.5</w:t>
        </w:r>
        <w:r w:rsidRPr="00EC1282">
          <w:rPr>
            <w:rStyle w:val="Hyperlink"/>
            <w:noProof/>
            <w:lang w:val="en-GB"/>
          </w:rPr>
          <w:t xml:space="preserve"> PGP Signature</w:t>
        </w:r>
        <w:r>
          <w:rPr>
            <w:noProof/>
            <w:webHidden/>
          </w:rPr>
          <w:tab/>
        </w:r>
        <w:r>
          <w:rPr>
            <w:noProof/>
            <w:webHidden/>
          </w:rPr>
          <w:fldChar w:fldCharType="begin"/>
        </w:r>
        <w:r>
          <w:rPr>
            <w:noProof/>
            <w:webHidden/>
          </w:rPr>
          <w:instrText xml:space="preserve"> PAGEREF _Toc8854809 \h </w:instrText>
        </w:r>
        <w:r>
          <w:rPr>
            <w:noProof/>
            <w:webHidden/>
          </w:rPr>
        </w:r>
      </w:ins>
      <w:r>
        <w:rPr>
          <w:noProof/>
          <w:webHidden/>
        </w:rPr>
        <w:fldChar w:fldCharType="separate"/>
      </w:r>
      <w:ins w:id="794" w:author="Andreas Kuehne" w:date="2019-05-15T23:15:00Z">
        <w:r>
          <w:rPr>
            <w:noProof/>
            <w:webHidden/>
          </w:rPr>
          <w:t>141</w:t>
        </w:r>
        <w:r>
          <w:rPr>
            <w:noProof/>
            <w:webHidden/>
          </w:rPr>
          <w:fldChar w:fldCharType="end"/>
        </w:r>
        <w:r w:rsidRPr="00EC1282">
          <w:rPr>
            <w:rStyle w:val="Hyperlink"/>
            <w:noProof/>
          </w:rPr>
          <w:fldChar w:fldCharType="end"/>
        </w:r>
      </w:ins>
    </w:p>
    <w:p w14:paraId="0E11618D" w14:textId="5DA85E55" w:rsidR="000048E7" w:rsidRDefault="000048E7">
      <w:pPr>
        <w:pStyle w:val="Verzeichnis2"/>
        <w:tabs>
          <w:tab w:val="right" w:leader="dot" w:pos="9350"/>
        </w:tabs>
        <w:rPr>
          <w:ins w:id="795" w:author="Andreas Kuehne" w:date="2019-05-15T23:15:00Z"/>
          <w:rFonts w:asciiTheme="minorHAnsi" w:eastAsiaTheme="minorEastAsia" w:hAnsiTheme="minorHAnsi" w:cstheme="minorBidi"/>
          <w:noProof/>
          <w:sz w:val="22"/>
          <w:szCs w:val="22"/>
          <w:lang w:val="en-GB" w:eastAsia="en-GB"/>
        </w:rPr>
      </w:pPr>
      <w:ins w:id="79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"_Toc8854810"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9.2 ResultMinors</w:t>
        </w:r>
        <w:r>
          <w:rPr>
            <w:noProof/>
            <w:webHidden/>
          </w:rPr>
          <w:tab/>
        </w:r>
        <w:r>
          <w:rPr>
            <w:noProof/>
            <w:webHidden/>
          </w:rPr>
          <w:fldChar w:fldCharType="begin"/>
        </w:r>
        <w:r>
          <w:rPr>
            <w:noProof/>
            <w:webHidden/>
          </w:rPr>
          <w:instrText xml:space="preserve"> PAGEREF _Toc8854810 \h </w:instrText>
        </w:r>
        <w:r>
          <w:rPr>
            <w:noProof/>
            <w:webHidden/>
          </w:rPr>
        </w:r>
      </w:ins>
      <w:r>
        <w:rPr>
          <w:noProof/>
          <w:webHidden/>
        </w:rPr>
        <w:fldChar w:fldCharType="separate"/>
      </w:r>
      <w:ins w:id="797" w:author="Andreas Kuehne" w:date="2019-05-15T23:15:00Z">
        <w:r>
          <w:rPr>
            <w:noProof/>
            <w:webHidden/>
          </w:rPr>
          <w:t>141</w:t>
        </w:r>
        <w:r>
          <w:rPr>
            <w:noProof/>
            <w:webHidden/>
          </w:rPr>
          <w:fldChar w:fldCharType="end"/>
        </w:r>
        <w:r w:rsidRPr="00EC1282">
          <w:rPr>
            <w:rStyle w:val="Hyperlink"/>
            <w:noProof/>
          </w:rPr>
          <w:fldChar w:fldCharType="end"/>
        </w:r>
      </w:ins>
    </w:p>
    <w:p w14:paraId="4BD82362" w14:textId="4F2AAB88" w:rsidR="000048E7" w:rsidRDefault="000048E7">
      <w:pPr>
        <w:pStyle w:val="Verzeichnis1"/>
        <w:rPr>
          <w:ins w:id="798" w:author="Andreas Kuehne" w:date="2019-05-15T23:15:00Z"/>
          <w:rFonts w:asciiTheme="minorHAnsi" w:eastAsiaTheme="minorEastAsia" w:hAnsiTheme="minorHAnsi" w:cstheme="minorBidi"/>
          <w:noProof/>
          <w:sz w:val="22"/>
          <w:szCs w:val="22"/>
          <w:lang w:val="en-GB" w:eastAsia="en-GB"/>
        </w:rPr>
      </w:pPr>
      <w:ins w:id="79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"_Toc8854811"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10</w:t>
        </w:r>
        <w:r>
          <w:rPr>
            <w:rFonts w:asciiTheme="minorHAnsi" w:eastAsiaTheme="minorEastAsia" w:hAnsiTheme="minorHAnsi" w:cstheme="minorBidi"/>
            <w:noProof/>
            <w:sz w:val="22"/>
            <w:szCs w:val="22"/>
            <w:lang w:val="en-GB" w:eastAsia="en-GB"/>
          </w:rPr>
          <w:tab/>
        </w:r>
        <w:r w:rsidRPr="00EC1282">
          <w:rPr>
            <w:rStyle w:val="Hyperlink"/>
            <w:noProof/>
            <w:lang w:val="en-GB"/>
          </w:rPr>
          <w:t>Security Considerations</w:t>
        </w:r>
        <w:r>
          <w:rPr>
            <w:noProof/>
            <w:webHidden/>
          </w:rPr>
          <w:tab/>
        </w:r>
        <w:r>
          <w:rPr>
            <w:noProof/>
            <w:webHidden/>
          </w:rPr>
          <w:fldChar w:fldCharType="begin"/>
        </w:r>
        <w:r>
          <w:rPr>
            <w:noProof/>
            <w:webHidden/>
          </w:rPr>
          <w:instrText xml:space="preserve"> PAGEREF _Toc8854811 \h </w:instrText>
        </w:r>
        <w:r>
          <w:rPr>
            <w:noProof/>
            <w:webHidden/>
          </w:rPr>
        </w:r>
      </w:ins>
      <w:r>
        <w:rPr>
          <w:noProof/>
          <w:webHidden/>
        </w:rPr>
        <w:fldChar w:fldCharType="separate"/>
      </w:r>
      <w:ins w:id="800" w:author="Andreas Kuehne" w:date="2019-05-15T23:15:00Z">
        <w:r>
          <w:rPr>
            <w:noProof/>
            <w:webHidden/>
          </w:rPr>
          <w:t>143</w:t>
        </w:r>
        <w:r>
          <w:rPr>
            <w:noProof/>
            <w:webHidden/>
          </w:rPr>
          <w:fldChar w:fldCharType="end"/>
        </w:r>
        <w:r w:rsidRPr="00EC1282">
          <w:rPr>
            <w:rStyle w:val="Hyperlink"/>
            <w:noProof/>
          </w:rPr>
          <w:fldChar w:fldCharType="end"/>
        </w:r>
      </w:ins>
    </w:p>
    <w:p w14:paraId="3DD2332E" w14:textId="67AEB25C" w:rsidR="000048E7" w:rsidRDefault="000048E7">
      <w:pPr>
        <w:pStyle w:val="Verzeichnis2"/>
        <w:tabs>
          <w:tab w:val="right" w:leader="dot" w:pos="9350"/>
        </w:tabs>
        <w:rPr>
          <w:ins w:id="801" w:author="Andreas Kuehne" w:date="2019-05-15T23:15:00Z"/>
          <w:rFonts w:asciiTheme="minorHAnsi" w:eastAsiaTheme="minorEastAsia" w:hAnsiTheme="minorHAnsi" w:cstheme="minorBidi"/>
          <w:noProof/>
          <w:sz w:val="22"/>
          <w:szCs w:val="22"/>
          <w:lang w:val="en-GB" w:eastAsia="en-GB"/>
        </w:rPr>
      </w:pPr>
      <w:ins w:id="80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"_Toc8854812"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10.1 Well-Known Attack Vectors</w:t>
        </w:r>
        <w:r>
          <w:rPr>
            <w:noProof/>
            <w:webHidden/>
          </w:rPr>
          <w:tab/>
        </w:r>
        <w:r>
          <w:rPr>
            <w:noProof/>
            <w:webHidden/>
          </w:rPr>
          <w:fldChar w:fldCharType="begin"/>
        </w:r>
        <w:r>
          <w:rPr>
            <w:noProof/>
            <w:webHidden/>
          </w:rPr>
          <w:instrText xml:space="preserve"> PAGEREF _Toc8854812 \h </w:instrText>
        </w:r>
        <w:r>
          <w:rPr>
            <w:noProof/>
            <w:webHidden/>
          </w:rPr>
        </w:r>
      </w:ins>
      <w:r>
        <w:rPr>
          <w:noProof/>
          <w:webHidden/>
        </w:rPr>
        <w:fldChar w:fldCharType="separate"/>
      </w:r>
      <w:ins w:id="803" w:author="Andreas Kuehne" w:date="2019-05-15T23:15:00Z">
        <w:r>
          <w:rPr>
            <w:noProof/>
            <w:webHidden/>
          </w:rPr>
          <w:t>143</w:t>
        </w:r>
        <w:r>
          <w:rPr>
            <w:noProof/>
            <w:webHidden/>
          </w:rPr>
          <w:fldChar w:fldCharType="end"/>
        </w:r>
        <w:r w:rsidRPr="00EC1282">
          <w:rPr>
            <w:rStyle w:val="Hyperlink"/>
            <w:noProof/>
          </w:rPr>
          <w:fldChar w:fldCharType="end"/>
        </w:r>
      </w:ins>
    </w:p>
    <w:p w14:paraId="4402379D" w14:textId="08753AAD" w:rsidR="000048E7" w:rsidRDefault="000048E7">
      <w:pPr>
        <w:pStyle w:val="Verzeichnis3"/>
        <w:tabs>
          <w:tab w:val="right" w:leader="dot" w:pos="9350"/>
        </w:tabs>
        <w:rPr>
          <w:ins w:id="804" w:author="Andreas Kuehne" w:date="2019-05-15T23:15:00Z"/>
          <w:rFonts w:asciiTheme="minorHAnsi" w:eastAsiaTheme="minorEastAsia" w:hAnsiTheme="minorHAnsi" w:cstheme="minorBidi"/>
          <w:noProof/>
          <w:sz w:val="22"/>
          <w:szCs w:val="22"/>
          <w:lang w:val="en-GB" w:eastAsia="en-GB"/>
        </w:rPr>
      </w:pPr>
      <w:ins w:id="80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"_Toc8854813"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10.1.1</w:t>
        </w:r>
        <w:r w:rsidRPr="00EC1282">
          <w:rPr>
            <w:rStyle w:val="Hyperlink"/>
            <w:noProof/>
            <w:lang w:val="en-GB"/>
          </w:rPr>
          <w:t xml:space="preserve"> XML Parsing Vulnerabilities [non-normative]</w:t>
        </w:r>
        <w:r>
          <w:rPr>
            <w:noProof/>
            <w:webHidden/>
          </w:rPr>
          <w:tab/>
        </w:r>
        <w:r>
          <w:rPr>
            <w:noProof/>
            <w:webHidden/>
          </w:rPr>
          <w:fldChar w:fldCharType="begin"/>
        </w:r>
        <w:r>
          <w:rPr>
            <w:noProof/>
            <w:webHidden/>
          </w:rPr>
          <w:instrText xml:space="preserve"> PAGEREF _Toc8854813 \h </w:instrText>
        </w:r>
        <w:r>
          <w:rPr>
            <w:noProof/>
            <w:webHidden/>
          </w:rPr>
        </w:r>
      </w:ins>
      <w:r>
        <w:rPr>
          <w:noProof/>
          <w:webHidden/>
        </w:rPr>
        <w:fldChar w:fldCharType="separate"/>
      </w:r>
      <w:ins w:id="806" w:author="Andreas Kuehne" w:date="2019-05-15T23:15:00Z">
        <w:r>
          <w:rPr>
            <w:noProof/>
            <w:webHidden/>
          </w:rPr>
          <w:t>143</w:t>
        </w:r>
        <w:r>
          <w:rPr>
            <w:noProof/>
            <w:webHidden/>
          </w:rPr>
          <w:fldChar w:fldCharType="end"/>
        </w:r>
        <w:r w:rsidRPr="00EC1282">
          <w:rPr>
            <w:rStyle w:val="Hyperlink"/>
            <w:noProof/>
          </w:rPr>
          <w:fldChar w:fldCharType="end"/>
        </w:r>
      </w:ins>
    </w:p>
    <w:p w14:paraId="241C5BF3" w14:textId="5103EC7A" w:rsidR="000048E7" w:rsidRDefault="000048E7">
      <w:pPr>
        <w:pStyle w:val="Verzeichnis3"/>
        <w:tabs>
          <w:tab w:val="right" w:leader="dot" w:pos="9350"/>
        </w:tabs>
        <w:rPr>
          <w:ins w:id="807" w:author="Andreas Kuehne" w:date="2019-05-15T23:15:00Z"/>
          <w:rFonts w:asciiTheme="minorHAnsi" w:eastAsiaTheme="minorEastAsia" w:hAnsiTheme="minorHAnsi" w:cstheme="minorBidi"/>
          <w:noProof/>
          <w:sz w:val="22"/>
          <w:szCs w:val="22"/>
          <w:lang w:val="en-GB" w:eastAsia="en-GB"/>
        </w:rPr>
      </w:pPr>
      <w:ins w:id="80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"_Toc8854814"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10.1.2</w:t>
        </w:r>
        <w:r w:rsidRPr="00EC1282">
          <w:rPr>
            <w:rStyle w:val="Hyperlink"/>
            <w:noProof/>
            <w:lang w:val="en-GB"/>
          </w:rPr>
          <w:t xml:space="preserve"> XML Canonicalization Vulnerabilities [non-normative]</w:t>
        </w:r>
        <w:r>
          <w:rPr>
            <w:noProof/>
            <w:webHidden/>
          </w:rPr>
          <w:tab/>
        </w:r>
        <w:r>
          <w:rPr>
            <w:noProof/>
            <w:webHidden/>
          </w:rPr>
          <w:fldChar w:fldCharType="begin"/>
        </w:r>
        <w:r>
          <w:rPr>
            <w:noProof/>
            <w:webHidden/>
          </w:rPr>
          <w:instrText xml:space="preserve"> PAGEREF _Toc8854814 \h </w:instrText>
        </w:r>
        <w:r>
          <w:rPr>
            <w:noProof/>
            <w:webHidden/>
          </w:rPr>
        </w:r>
      </w:ins>
      <w:r>
        <w:rPr>
          <w:noProof/>
          <w:webHidden/>
        </w:rPr>
        <w:fldChar w:fldCharType="separate"/>
      </w:r>
      <w:ins w:id="809" w:author="Andreas Kuehne" w:date="2019-05-15T23:15:00Z">
        <w:r>
          <w:rPr>
            <w:noProof/>
            <w:webHidden/>
          </w:rPr>
          <w:t>143</w:t>
        </w:r>
        <w:r>
          <w:rPr>
            <w:noProof/>
            <w:webHidden/>
          </w:rPr>
          <w:fldChar w:fldCharType="end"/>
        </w:r>
        <w:r w:rsidRPr="00EC1282">
          <w:rPr>
            <w:rStyle w:val="Hyperlink"/>
            <w:noProof/>
          </w:rPr>
          <w:fldChar w:fldCharType="end"/>
        </w:r>
      </w:ins>
    </w:p>
    <w:p w14:paraId="6F0051EA" w14:textId="477FF892" w:rsidR="000048E7" w:rsidRDefault="000048E7">
      <w:pPr>
        <w:pStyle w:val="Verzeichnis3"/>
        <w:tabs>
          <w:tab w:val="right" w:leader="dot" w:pos="9350"/>
        </w:tabs>
        <w:rPr>
          <w:ins w:id="810" w:author="Andreas Kuehne" w:date="2019-05-15T23:15:00Z"/>
          <w:rFonts w:asciiTheme="minorHAnsi" w:eastAsiaTheme="minorEastAsia" w:hAnsiTheme="minorHAnsi" w:cstheme="minorBidi"/>
          <w:noProof/>
          <w:sz w:val="22"/>
          <w:szCs w:val="22"/>
          <w:lang w:val="en-GB" w:eastAsia="en-GB"/>
        </w:rPr>
      </w:pPr>
      <w:ins w:id="811"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"_Toc8854815"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10.1.3</w:t>
        </w:r>
        <w:r w:rsidRPr="00EC1282">
          <w:rPr>
            <w:rStyle w:val="Hyperlink"/>
            <w:noProof/>
            <w:lang w:val="en-GB"/>
          </w:rPr>
          <w:t xml:space="preserve"> Injection Attacks [non-normative]</w:t>
        </w:r>
        <w:r>
          <w:rPr>
            <w:noProof/>
            <w:webHidden/>
          </w:rPr>
          <w:tab/>
        </w:r>
        <w:r>
          <w:rPr>
            <w:noProof/>
            <w:webHidden/>
          </w:rPr>
          <w:fldChar w:fldCharType="begin"/>
        </w:r>
        <w:r>
          <w:rPr>
            <w:noProof/>
            <w:webHidden/>
          </w:rPr>
          <w:instrText xml:space="preserve"> PAGEREF _Toc8854815 \h </w:instrText>
        </w:r>
        <w:r>
          <w:rPr>
            <w:noProof/>
            <w:webHidden/>
          </w:rPr>
        </w:r>
      </w:ins>
      <w:r>
        <w:rPr>
          <w:noProof/>
          <w:webHidden/>
        </w:rPr>
        <w:fldChar w:fldCharType="separate"/>
      </w:r>
      <w:ins w:id="812" w:author="Andreas Kuehne" w:date="2019-05-15T23:15:00Z">
        <w:r>
          <w:rPr>
            <w:noProof/>
            <w:webHidden/>
          </w:rPr>
          <w:t>143</w:t>
        </w:r>
        <w:r>
          <w:rPr>
            <w:noProof/>
            <w:webHidden/>
          </w:rPr>
          <w:fldChar w:fldCharType="end"/>
        </w:r>
        <w:r w:rsidRPr="00EC1282">
          <w:rPr>
            <w:rStyle w:val="Hyperlink"/>
            <w:noProof/>
          </w:rPr>
          <w:fldChar w:fldCharType="end"/>
        </w:r>
      </w:ins>
    </w:p>
    <w:p w14:paraId="7A5379A3" w14:textId="53897A45" w:rsidR="000048E7" w:rsidRDefault="000048E7">
      <w:pPr>
        <w:pStyle w:val="Verzeichnis3"/>
        <w:tabs>
          <w:tab w:val="right" w:leader="dot" w:pos="9350"/>
        </w:tabs>
        <w:rPr>
          <w:ins w:id="813" w:author="Andreas Kuehne" w:date="2019-05-15T23:15:00Z"/>
          <w:rFonts w:asciiTheme="minorHAnsi" w:eastAsiaTheme="minorEastAsia" w:hAnsiTheme="minorHAnsi" w:cstheme="minorBidi"/>
          <w:noProof/>
          <w:sz w:val="22"/>
          <w:szCs w:val="22"/>
          <w:lang w:val="en-GB" w:eastAsia="en-GB"/>
        </w:rPr>
      </w:pPr>
      <w:ins w:id="81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"_Toc8854816"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10.1.4</w:t>
        </w:r>
        <w:r w:rsidRPr="00EC1282">
          <w:rPr>
            <w:rStyle w:val="Hyperlink"/>
            <w:noProof/>
            <w:lang w:val="en-GB"/>
          </w:rPr>
          <w:t xml:space="preserve"> JSON Deserialization Through Evaluation Attacks [non-normative]</w:t>
        </w:r>
        <w:r>
          <w:rPr>
            <w:noProof/>
            <w:webHidden/>
          </w:rPr>
          <w:tab/>
        </w:r>
        <w:r>
          <w:rPr>
            <w:noProof/>
            <w:webHidden/>
          </w:rPr>
          <w:fldChar w:fldCharType="begin"/>
        </w:r>
        <w:r>
          <w:rPr>
            <w:noProof/>
            <w:webHidden/>
          </w:rPr>
          <w:instrText xml:space="preserve"> PAGEREF _Toc8854816 \h </w:instrText>
        </w:r>
        <w:r>
          <w:rPr>
            <w:noProof/>
            <w:webHidden/>
          </w:rPr>
        </w:r>
      </w:ins>
      <w:r>
        <w:rPr>
          <w:noProof/>
          <w:webHidden/>
        </w:rPr>
        <w:fldChar w:fldCharType="separate"/>
      </w:r>
      <w:ins w:id="815" w:author="Andreas Kuehne" w:date="2019-05-15T23:15:00Z">
        <w:r>
          <w:rPr>
            <w:noProof/>
            <w:webHidden/>
          </w:rPr>
          <w:t>143</w:t>
        </w:r>
        <w:r>
          <w:rPr>
            <w:noProof/>
            <w:webHidden/>
          </w:rPr>
          <w:fldChar w:fldCharType="end"/>
        </w:r>
        <w:r w:rsidRPr="00EC1282">
          <w:rPr>
            <w:rStyle w:val="Hyperlink"/>
            <w:noProof/>
          </w:rPr>
          <w:fldChar w:fldCharType="end"/>
        </w:r>
      </w:ins>
    </w:p>
    <w:p w14:paraId="6F6E5753" w14:textId="4325A6DD" w:rsidR="000048E7" w:rsidRDefault="000048E7">
      <w:pPr>
        <w:pStyle w:val="Verzeichnis1"/>
        <w:rPr>
          <w:ins w:id="816" w:author="Andreas Kuehne" w:date="2019-05-15T23:15:00Z"/>
          <w:rFonts w:asciiTheme="minorHAnsi" w:eastAsiaTheme="minorEastAsia" w:hAnsiTheme="minorHAnsi" w:cstheme="minorBidi"/>
          <w:noProof/>
          <w:sz w:val="22"/>
          <w:szCs w:val="22"/>
          <w:lang w:val="en-GB" w:eastAsia="en-GB"/>
        </w:rPr>
      </w:pPr>
      <w:ins w:id="817"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"_Toc8854817"</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11</w:t>
        </w:r>
        <w:r>
          <w:rPr>
            <w:rFonts w:asciiTheme="minorHAnsi" w:eastAsiaTheme="minorEastAsia" w:hAnsiTheme="minorHAnsi" w:cstheme="minorBidi"/>
            <w:noProof/>
            <w:sz w:val="22"/>
            <w:szCs w:val="22"/>
            <w:lang w:val="en-GB" w:eastAsia="en-GB"/>
          </w:rPr>
          <w:tab/>
        </w:r>
        <w:r w:rsidRPr="00EC1282">
          <w:rPr>
            <w:rStyle w:val="Hyperlink"/>
            <w:noProof/>
            <w:lang w:val="en-GB"/>
          </w:rPr>
          <w:t>Conformance</w:t>
        </w:r>
        <w:r>
          <w:rPr>
            <w:noProof/>
            <w:webHidden/>
          </w:rPr>
          <w:tab/>
        </w:r>
        <w:r>
          <w:rPr>
            <w:noProof/>
            <w:webHidden/>
          </w:rPr>
          <w:fldChar w:fldCharType="begin"/>
        </w:r>
        <w:r>
          <w:rPr>
            <w:noProof/>
            <w:webHidden/>
          </w:rPr>
          <w:instrText xml:space="preserve"> PAGEREF _Toc8854817 \h </w:instrText>
        </w:r>
        <w:r>
          <w:rPr>
            <w:noProof/>
            <w:webHidden/>
          </w:rPr>
        </w:r>
      </w:ins>
      <w:r>
        <w:rPr>
          <w:noProof/>
          <w:webHidden/>
        </w:rPr>
        <w:fldChar w:fldCharType="separate"/>
      </w:r>
      <w:ins w:id="818" w:author="Andreas Kuehne" w:date="2019-05-15T23:15:00Z">
        <w:r>
          <w:rPr>
            <w:noProof/>
            <w:webHidden/>
          </w:rPr>
          <w:t>145</w:t>
        </w:r>
        <w:r>
          <w:rPr>
            <w:noProof/>
            <w:webHidden/>
          </w:rPr>
          <w:fldChar w:fldCharType="end"/>
        </w:r>
        <w:r w:rsidRPr="00EC1282">
          <w:rPr>
            <w:rStyle w:val="Hyperlink"/>
            <w:noProof/>
          </w:rPr>
          <w:fldChar w:fldCharType="end"/>
        </w:r>
      </w:ins>
    </w:p>
    <w:p w14:paraId="771907C1" w14:textId="4A797A4C" w:rsidR="000048E7" w:rsidRDefault="000048E7">
      <w:pPr>
        <w:pStyle w:val="Verzeichnis2"/>
        <w:tabs>
          <w:tab w:val="right" w:leader="dot" w:pos="9350"/>
        </w:tabs>
        <w:rPr>
          <w:ins w:id="819" w:author="Andreas Kuehne" w:date="2019-05-15T23:15:00Z"/>
          <w:rFonts w:asciiTheme="minorHAnsi" w:eastAsiaTheme="minorEastAsia" w:hAnsiTheme="minorHAnsi" w:cstheme="minorBidi"/>
          <w:noProof/>
          <w:sz w:val="22"/>
          <w:szCs w:val="22"/>
          <w:lang w:val="en-GB" w:eastAsia="en-GB"/>
        </w:rPr>
      </w:pPr>
      <w:ins w:id="820"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"_Toc8854818"</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rPr>
          <w:t>11.1 Conformance as a DSS version 2.0 document</w:t>
        </w:r>
        <w:r>
          <w:rPr>
            <w:noProof/>
            <w:webHidden/>
          </w:rPr>
          <w:tab/>
        </w:r>
        <w:r>
          <w:rPr>
            <w:noProof/>
            <w:webHidden/>
          </w:rPr>
          <w:fldChar w:fldCharType="begin"/>
        </w:r>
        <w:r>
          <w:rPr>
            <w:noProof/>
            <w:webHidden/>
          </w:rPr>
          <w:instrText xml:space="preserve"> PAGEREF _Toc8854818 \h </w:instrText>
        </w:r>
        <w:r>
          <w:rPr>
            <w:noProof/>
            <w:webHidden/>
          </w:rPr>
        </w:r>
      </w:ins>
      <w:r>
        <w:rPr>
          <w:noProof/>
          <w:webHidden/>
        </w:rPr>
        <w:fldChar w:fldCharType="separate"/>
      </w:r>
      <w:ins w:id="821" w:author="Andreas Kuehne" w:date="2019-05-15T23:15:00Z">
        <w:r>
          <w:rPr>
            <w:noProof/>
            <w:webHidden/>
          </w:rPr>
          <w:t>145</w:t>
        </w:r>
        <w:r>
          <w:rPr>
            <w:noProof/>
            <w:webHidden/>
          </w:rPr>
          <w:fldChar w:fldCharType="end"/>
        </w:r>
        <w:r w:rsidRPr="00EC1282">
          <w:rPr>
            <w:rStyle w:val="Hyperlink"/>
            <w:noProof/>
          </w:rPr>
          <w:fldChar w:fldCharType="end"/>
        </w:r>
      </w:ins>
    </w:p>
    <w:p w14:paraId="164B7A04" w14:textId="5527674D" w:rsidR="000048E7" w:rsidRDefault="000048E7">
      <w:pPr>
        <w:pStyle w:val="Verzeichnis3"/>
        <w:tabs>
          <w:tab w:val="right" w:leader="dot" w:pos="9350"/>
        </w:tabs>
        <w:rPr>
          <w:ins w:id="822" w:author="Andreas Kuehne" w:date="2019-05-15T23:15:00Z"/>
          <w:rFonts w:asciiTheme="minorHAnsi" w:eastAsiaTheme="minorEastAsia" w:hAnsiTheme="minorHAnsi" w:cstheme="minorBidi"/>
          <w:noProof/>
          <w:sz w:val="22"/>
          <w:szCs w:val="22"/>
          <w:lang w:val="en-GB" w:eastAsia="en-GB"/>
        </w:rPr>
      </w:pPr>
      <w:ins w:id="823"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"_Toc8854819"</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11.1.1</w:t>
        </w:r>
        <w:r w:rsidRPr="00EC1282">
          <w:rPr>
            <w:rStyle w:val="Hyperlink"/>
            <w:noProof/>
            <w:lang w:val="en-GB"/>
          </w:rPr>
          <w:t xml:space="preserve"> Conformance for JSON format</w:t>
        </w:r>
        <w:r>
          <w:rPr>
            <w:noProof/>
            <w:webHidden/>
          </w:rPr>
          <w:tab/>
        </w:r>
        <w:r>
          <w:rPr>
            <w:noProof/>
            <w:webHidden/>
          </w:rPr>
          <w:fldChar w:fldCharType="begin"/>
        </w:r>
        <w:r>
          <w:rPr>
            <w:noProof/>
            <w:webHidden/>
          </w:rPr>
          <w:instrText xml:space="preserve"> PAGEREF _Toc8854819 \h </w:instrText>
        </w:r>
        <w:r>
          <w:rPr>
            <w:noProof/>
            <w:webHidden/>
          </w:rPr>
        </w:r>
      </w:ins>
      <w:r>
        <w:rPr>
          <w:noProof/>
          <w:webHidden/>
        </w:rPr>
        <w:fldChar w:fldCharType="separate"/>
      </w:r>
      <w:ins w:id="824" w:author="Andreas Kuehne" w:date="2019-05-15T23:15:00Z">
        <w:r>
          <w:rPr>
            <w:noProof/>
            <w:webHidden/>
          </w:rPr>
          <w:t>145</w:t>
        </w:r>
        <w:r>
          <w:rPr>
            <w:noProof/>
            <w:webHidden/>
          </w:rPr>
          <w:fldChar w:fldCharType="end"/>
        </w:r>
        <w:r w:rsidRPr="00EC1282">
          <w:rPr>
            <w:rStyle w:val="Hyperlink"/>
            <w:noProof/>
          </w:rPr>
          <w:fldChar w:fldCharType="end"/>
        </w:r>
      </w:ins>
    </w:p>
    <w:p w14:paraId="6894AB84" w14:textId="587A9E2B" w:rsidR="000048E7" w:rsidRDefault="000048E7">
      <w:pPr>
        <w:pStyle w:val="Verzeichnis3"/>
        <w:tabs>
          <w:tab w:val="right" w:leader="dot" w:pos="9350"/>
        </w:tabs>
        <w:rPr>
          <w:ins w:id="825" w:author="Andreas Kuehne" w:date="2019-05-15T23:15:00Z"/>
          <w:rFonts w:asciiTheme="minorHAnsi" w:eastAsiaTheme="minorEastAsia" w:hAnsiTheme="minorHAnsi" w:cstheme="minorBidi"/>
          <w:noProof/>
          <w:sz w:val="22"/>
          <w:szCs w:val="22"/>
          <w:lang w:val="en-GB" w:eastAsia="en-GB"/>
        </w:rPr>
      </w:pPr>
      <w:ins w:id="826"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"_Toc8854820"</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11.1.2</w:t>
        </w:r>
        <w:r w:rsidRPr="00EC1282">
          <w:rPr>
            <w:rStyle w:val="Hyperlink"/>
            <w:noProof/>
            <w:lang w:val="en-GB"/>
          </w:rPr>
          <w:t xml:space="preserve"> Conformance for XML format</w:t>
        </w:r>
        <w:r>
          <w:rPr>
            <w:noProof/>
            <w:webHidden/>
          </w:rPr>
          <w:tab/>
        </w:r>
        <w:r>
          <w:rPr>
            <w:noProof/>
            <w:webHidden/>
          </w:rPr>
          <w:fldChar w:fldCharType="begin"/>
        </w:r>
        <w:r>
          <w:rPr>
            <w:noProof/>
            <w:webHidden/>
          </w:rPr>
          <w:instrText xml:space="preserve"> PAGEREF _Toc8854820 \h </w:instrText>
        </w:r>
        <w:r>
          <w:rPr>
            <w:noProof/>
            <w:webHidden/>
          </w:rPr>
        </w:r>
      </w:ins>
      <w:r>
        <w:rPr>
          <w:noProof/>
          <w:webHidden/>
        </w:rPr>
        <w:fldChar w:fldCharType="separate"/>
      </w:r>
      <w:ins w:id="827" w:author="Andreas Kuehne" w:date="2019-05-15T23:15:00Z">
        <w:r>
          <w:rPr>
            <w:noProof/>
            <w:webHidden/>
          </w:rPr>
          <w:t>145</w:t>
        </w:r>
        <w:r>
          <w:rPr>
            <w:noProof/>
            <w:webHidden/>
          </w:rPr>
          <w:fldChar w:fldCharType="end"/>
        </w:r>
        <w:r w:rsidRPr="00EC1282">
          <w:rPr>
            <w:rStyle w:val="Hyperlink"/>
            <w:noProof/>
          </w:rPr>
          <w:fldChar w:fldCharType="end"/>
        </w:r>
      </w:ins>
    </w:p>
    <w:p w14:paraId="2A84CC68" w14:textId="558A4DF2" w:rsidR="000048E7" w:rsidRDefault="000048E7">
      <w:pPr>
        <w:pStyle w:val="Verzeichnis3"/>
        <w:tabs>
          <w:tab w:val="right" w:leader="dot" w:pos="9350"/>
        </w:tabs>
        <w:rPr>
          <w:ins w:id="828" w:author="Andreas Kuehne" w:date="2019-05-15T23:15:00Z"/>
          <w:rFonts w:asciiTheme="minorHAnsi" w:eastAsiaTheme="minorEastAsia" w:hAnsiTheme="minorHAnsi" w:cstheme="minorBidi"/>
          <w:noProof/>
          <w:sz w:val="22"/>
          <w:szCs w:val="22"/>
          <w:lang w:val="en-GB" w:eastAsia="en-GB"/>
        </w:rPr>
      </w:pPr>
      <w:ins w:id="829"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"_Toc8854821"</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11.1.3</w:t>
        </w:r>
        <w:r w:rsidRPr="00EC1282">
          <w:rPr>
            <w:rStyle w:val="Hyperlink"/>
            <w:noProof/>
            <w:lang w:val="en-GB"/>
          </w:rPr>
          <w:t xml:space="preserve"> Conformance for DSS Server</w:t>
        </w:r>
        <w:r>
          <w:rPr>
            <w:noProof/>
            <w:webHidden/>
          </w:rPr>
          <w:tab/>
        </w:r>
        <w:r>
          <w:rPr>
            <w:noProof/>
            <w:webHidden/>
          </w:rPr>
          <w:fldChar w:fldCharType="begin"/>
        </w:r>
        <w:r>
          <w:rPr>
            <w:noProof/>
            <w:webHidden/>
          </w:rPr>
          <w:instrText xml:space="preserve"> PAGEREF _Toc8854821 \h </w:instrText>
        </w:r>
        <w:r>
          <w:rPr>
            <w:noProof/>
            <w:webHidden/>
          </w:rPr>
        </w:r>
      </w:ins>
      <w:r>
        <w:rPr>
          <w:noProof/>
          <w:webHidden/>
        </w:rPr>
        <w:fldChar w:fldCharType="separate"/>
      </w:r>
      <w:ins w:id="830" w:author="Andreas Kuehne" w:date="2019-05-15T23:15:00Z">
        <w:r>
          <w:rPr>
            <w:noProof/>
            <w:webHidden/>
          </w:rPr>
          <w:t>145</w:t>
        </w:r>
        <w:r>
          <w:rPr>
            <w:noProof/>
            <w:webHidden/>
          </w:rPr>
          <w:fldChar w:fldCharType="end"/>
        </w:r>
        <w:r w:rsidRPr="00EC1282">
          <w:rPr>
            <w:rStyle w:val="Hyperlink"/>
            <w:noProof/>
          </w:rPr>
          <w:fldChar w:fldCharType="end"/>
        </w:r>
      </w:ins>
    </w:p>
    <w:p w14:paraId="43A2895F" w14:textId="02B438C7" w:rsidR="000048E7" w:rsidRDefault="000048E7">
      <w:pPr>
        <w:pStyle w:val="Verzeichnis3"/>
        <w:tabs>
          <w:tab w:val="right" w:leader="dot" w:pos="9350"/>
        </w:tabs>
        <w:rPr>
          <w:ins w:id="831" w:author="Andreas Kuehne" w:date="2019-05-15T23:15:00Z"/>
          <w:rFonts w:asciiTheme="minorHAnsi" w:eastAsiaTheme="minorEastAsia" w:hAnsiTheme="minorHAnsi" w:cstheme="minorBidi"/>
          <w:noProof/>
          <w:sz w:val="22"/>
          <w:szCs w:val="22"/>
          <w:lang w:val="en-GB" w:eastAsia="en-GB"/>
        </w:rPr>
      </w:pPr>
      <w:ins w:id="832"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"_Toc8854822"</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11.1.4</w:t>
        </w:r>
        <w:r w:rsidRPr="00EC1282">
          <w:rPr>
            <w:rStyle w:val="Hyperlink"/>
            <w:noProof/>
            <w:lang w:val="en-GB"/>
          </w:rPr>
          <w:t xml:space="preserve"> Conformance for DSS Client</w:t>
        </w:r>
        <w:r>
          <w:rPr>
            <w:noProof/>
            <w:webHidden/>
          </w:rPr>
          <w:tab/>
        </w:r>
        <w:r>
          <w:rPr>
            <w:noProof/>
            <w:webHidden/>
          </w:rPr>
          <w:fldChar w:fldCharType="begin"/>
        </w:r>
        <w:r>
          <w:rPr>
            <w:noProof/>
            <w:webHidden/>
          </w:rPr>
          <w:instrText xml:space="preserve"> PAGEREF _Toc8854822 \h </w:instrText>
        </w:r>
        <w:r>
          <w:rPr>
            <w:noProof/>
            <w:webHidden/>
          </w:rPr>
        </w:r>
      </w:ins>
      <w:r>
        <w:rPr>
          <w:noProof/>
          <w:webHidden/>
        </w:rPr>
        <w:fldChar w:fldCharType="separate"/>
      </w:r>
      <w:ins w:id="833" w:author="Andreas Kuehne" w:date="2019-05-15T23:15:00Z">
        <w:r>
          <w:rPr>
            <w:noProof/>
            <w:webHidden/>
          </w:rPr>
          <w:t>145</w:t>
        </w:r>
        <w:r>
          <w:rPr>
            <w:noProof/>
            <w:webHidden/>
          </w:rPr>
          <w:fldChar w:fldCharType="end"/>
        </w:r>
        <w:r w:rsidRPr="00EC1282">
          <w:rPr>
            <w:rStyle w:val="Hyperlink"/>
            <w:noProof/>
          </w:rPr>
          <w:fldChar w:fldCharType="end"/>
        </w:r>
      </w:ins>
    </w:p>
    <w:p w14:paraId="4D7CE850" w14:textId="47B93DFE" w:rsidR="000048E7" w:rsidRDefault="000048E7">
      <w:pPr>
        <w:pStyle w:val="Verzeichnis1"/>
        <w:rPr>
          <w:ins w:id="834" w:author="Andreas Kuehne" w:date="2019-05-15T23:15:00Z"/>
          <w:rFonts w:asciiTheme="minorHAnsi" w:eastAsiaTheme="minorEastAsia" w:hAnsiTheme="minorHAnsi" w:cstheme="minorBidi"/>
          <w:noProof/>
          <w:sz w:val="22"/>
          <w:szCs w:val="22"/>
          <w:lang w:val="en-GB" w:eastAsia="en-GB"/>
        </w:rPr>
      </w:pPr>
      <w:ins w:id="835"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"_Toc8854823"</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Appendix A.</w:t>
        </w:r>
        <w:r w:rsidRPr="00EC1282">
          <w:rPr>
            <w:rStyle w:val="Hyperlink"/>
            <w:noProof/>
            <w:lang w:val="en-GB"/>
          </w:rPr>
          <w:t xml:space="preserve"> Acknowledgments</w:t>
        </w:r>
        <w:r>
          <w:rPr>
            <w:noProof/>
            <w:webHidden/>
          </w:rPr>
          <w:tab/>
        </w:r>
        <w:r>
          <w:rPr>
            <w:noProof/>
            <w:webHidden/>
          </w:rPr>
          <w:fldChar w:fldCharType="begin"/>
        </w:r>
        <w:r>
          <w:rPr>
            <w:noProof/>
            <w:webHidden/>
          </w:rPr>
          <w:instrText xml:space="preserve"> PAGEREF _Toc8854823 \h </w:instrText>
        </w:r>
        <w:r>
          <w:rPr>
            <w:noProof/>
            <w:webHidden/>
          </w:rPr>
        </w:r>
      </w:ins>
      <w:r>
        <w:rPr>
          <w:noProof/>
          <w:webHidden/>
        </w:rPr>
        <w:fldChar w:fldCharType="separate"/>
      </w:r>
      <w:ins w:id="836" w:author="Andreas Kuehne" w:date="2019-05-15T23:15:00Z">
        <w:r>
          <w:rPr>
            <w:noProof/>
            <w:webHidden/>
          </w:rPr>
          <w:t>146</w:t>
        </w:r>
        <w:r>
          <w:rPr>
            <w:noProof/>
            <w:webHidden/>
          </w:rPr>
          <w:fldChar w:fldCharType="end"/>
        </w:r>
        <w:r w:rsidRPr="00EC1282">
          <w:rPr>
            <w:rStyle w:val="Hyperlink"/>
            <w:noProof/>
          </w:rPr>
          <w:fldChar w:fldCharType="end"/>
        </w:r>
      </w:ins>
    </w:p>
    <w:p w14:paraId="4BE926FE" w14:textId="5CC71F75" w:rsidR="000048E7" w:rsidRDefault="000048E7">
      <w:pPr>
        <w:pStyle w:val="Verzeichnis1"/>
        <w:rPr>
          <w:ins w:id="837" w:author="Andreas Kuehne" w:date="2019-05-15T23:15:00Z"/>
          <w:rFonts w:asciiTheme="minorHAnsi" w:eastAsiaTheme="minorEastAsia" w:hAnsiTheme="minorHAnsi" w:cstheme="minorBidi"/>
          <w:noProof/>
          <w:sz w:val="22"/>
          <w:szCs w:val="22"/>
          <w:lang w:val="en-GB" w:eastAsia="en-GB"/>
        </w:rPr>
      </w:pPr>
      <w:ins w:id="838"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"_Toc8854824"</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Appendix B.</w:t>
        </w:r>
        <w:r w:rsidRPr="00EC1282">
          <w:rPr>
            <w:rStyle w:val="Hyperlink"/>
            <w:noProof/>
            <w:lang w:val="en-GB"/>
          </w:rPr>
          <w:t xml:space="preserve"> Index of Components and Elements</w:t>
        </w:r>
        <w:r>
          <w:rPr>
            <w:noProof/>
            <w:webHidden/>
          </w:rPr>
          <w:tab/>
        </w:r>
        <w:r>
          <w:rPr>
            <w:noProof/>
            <w:webHidden/>
          </w:rPr>
          <w:fldChar w:fldCharType="begin"/>
        </w:r>
        <w:r>
          <w:rPr>
            <w:noProof/>
            <w:webHidden/>
          </w:rPr>
          <w:instrText xml:space="preserve"> PAGEREF _Toc8854824 \h </w:instrText>
        </w:r>
        <w:r>
          <w:rPr>
            <w:noProof/>
            <w:webHidden/>
          </w:rPr>
        </w:r>
      </w:ins>
      <w:r>
        <w:rPr>
          <w:noProof/>
          <w:webHidden/>
        </w:rPr>
        <w:fldChar w:fldCharType="separate"/>
      </w:r>
      <w:ins w:id="839" w:author="Andreas Kuehne" w:date="2019-05-15T23:15:00Z">
        <w:r>
          <w:rPr>
            <w:noProof/>
            <w:webHidden/>
          </w:rPr>
          <w:t>147</w:t>
        </w:r>
        <w:r>
          <w:rPr>
            <w:noProof/>
            <w:webHidden/>
          </w:rPr>
          <w:fldChar w:fldCharType="end"/>
        </w:r>
        <w:r w:rsidRPr="00EC1282">
          <w:rPr>
            <w:rStyle w:val="Hyperlink"/>
            <w:noProof/>
          </w:rPr>
          <w:fldChar w:fldCharType="end"/>
        </w:r>
      </w:ins>
    </w:p>
    <w:p w14:paraId="4A89C79F" w14:textId="517C6208" w:rsidR="000048E7" w:rsidRDefault="000048E7">
      <w:pPr>
        <w:pStyle w:val="Verzeichnis1"/>
        <w:rPr>
          <w:ins w:id="840" w:author="Andreas Kuehne" w:date="2019-05-15T23:15:00Z"/>
          <w:rFonts w:asciiTheme="minorHAnsi" w:eastAsiaTheme="minorEastAsia" w:hAnsiTheme="minorHAnsi" w:cstheme="minorBidi"/>
          <w:noProof/>
          <w:sz w:val="22"/>
          <w:szCs w:val="22"/>
          <w:lang w:val="en-GB" w:eastAsia="en-GB"/>
        </w:rPr>
      </w:pPr>
      <w:ins w:id="841" w:author="Andreas Kuehne" w:date="2019-05-15T23:15:00Z">
        <w:r w:rsidRPr="00EC1282">
          <w:rPr>
            <w:rStyle w:val="Hyperlink"/>
            <w:noProof/>
          </w:rPr>
          <w:lastRenderedPageBreak/>
          <w:fldChar w:fldCharType="begin"/>
        </w:r>
        <w:r w:rsidRPr="00EC1282">
          <w:rPr>
            <w:rStyle w:val="Hyperlink"/>
            <w:noProof/>
          </w:rPr>
          <w:instrText xml:space="preserve"> </w:instrText>
        </w:r>
        <w:r>
          <w:rPr>
            <w:noProof/>
          </w:rPr>
          <w:instrText>HYPERLINK \l "_Toc8854825"</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Appendix C.</w:t>
        </w:r>
        <w:r w:rsidRPr="00EC1282">
          <w:rPr>
            <w:rStyle w:val="Hyperlink"/>
            <w:noProof/>
            <w:lang w:val="en-GB"/>
          </w:rPr>
          <w:t xml:space="preserve"> List of Figures</w:t>
        </w:r>
        <w:r>
          <w:rPr>
            <w:noProof/>
            <w:webHidden/>
          </w:rPr>
          <w:tab/>
        </w:r>
        <w:r>
          <w:rPr>
            <w:noProof/>
            <w:webHidden/>
          </w:rPr>
          <w:fldChar w:fldCharType="begin"/>
        </w:r>
        <w:r>
          <w:rPr>
            <w:noProof/>
            <w:webHidden/>
          </w:rPr>
          <w:instrText xml:space="preserve"> PAGEREF _Toc8854825 \h </w:instrText>
        </w:r>
        <w:r>
          <w:rPr>
            <w:noProof/>
            <w:webHidden/>
          </w:rPr>
        </w:r>
      </w:ins>
      <w:r>
        <w:rPr>
          <w:noProof/>
          <w:webHidden/>
        </w:rPr>
        <w:fldChar w:fldCharType="separate"/>
      </w:r>
      <w:ins w:id="842" w:author="Andreas Kuehne" w:date="2019-05-15T23:15:00Z">
        <w:r>
          <w:rPr>
            <w:noProof/>
            <w:webHidden/>
          </w:rPr>
          <w:t>150</w:t>
        </w:r>
        <w:r>
          <w:rPr>
            <w:noProof/>
            <w:webHidden/>
          </w:rPr>
          <w:fldChar w:fldCharType="end"/>
        </w:r>
        <w:r w:rsidRPr="00EC1282">
          <w:rPr>
            <w:rStyle w:val="Hyperlink"/>
            <w:noProof/>
          </w:rPr>
          <w:fldChar w:fldCharType="end"/>
        </w:r>
      </w:ins>
    </w:p>
    <w:p w14:paraId="22BC0770" w14:textId="76DC7796" w:rsidR="000048E7" w:rsidRDefault="000048E7">
      <w:pPr>
        <w:pStyle w:val="Verzeichnis1"/>
        <w:rPr>
          <w:ins w:id="843" w:author="Andreas Kuehne" w:date="2019-05-15T23:15:00Z"/>
          <w:rFonts w:asciiTheme="minorHAnsi" w:eastAsiaTheme="minorEastAsia" w:hAnsiTheme="minorHAnsi" w:cstheme="minorBidi"/>
          <w:noProof/>
          <w:sz w:val="22"/>
          <w:szCs w:val="22"/>
          <w:lang w:val="en-GB" w:eastAsia="en-GB"/>
        </w:rPr>
      </w:pPr>
      <w:ins w:id="844" w:author="Andreas Kuehne" w:date="2019-05-15T23:15:00Z">
        <w:r w:rsidRPr="00EC1282">
          <w:rPr>
            <w:rStyle w:val="Hyperlink"/>
            <w:noProof/>
          </w:rPr>
          <w:fldChar w:fldCharType="begin"/>
        </w:r>
        <w:r w:rsidRPr="00EC1282">
          <w:rPr>
            <w:rStyle w:val="Hyperlink"/>
            <w:noProof/>
          </w:rPr>
          <w:instrText xml:space="preserve"> </w:instrText>
        </w:r>
        <w:r>
          <w:rPr>
            <w:noProof/>
          </w:rPr>
          <w:instrText>HYPERLINK \l "_Toc8854826"</w:instrText>
        </w:r>
        <w:r w:rsidRPr="00EC1282">
          <w:rPr>
            <w:rStyle w:val="Hyperlink"/>
            <w:noProof/>
          </w:rPr>
          <w:instrText xml:space="preserve"> </w:instrText>
        </w:r>
        <w:r w:rsidRPr="00EC1282">
          <w:rPr>
            <w:rStyle w:val="Hyperlink"/>
            <w:noProof/>
          </w:rPr>
        </w:r>
        <w:r w:rsidRPr="00EC1282">
          <w:rPr>
            <w:rStyle w:val="Hyperlink"/>
            <w:noProof/>
          </w:rPr>
          <w:fldChar w:fldCharType="separate"/>
        </w:r>
        <w:r w:rsidRPr="00EC1282">
          <w:rPr>
            <w:rStyle w:val="Hyperlink"/>
            <w:noProof/>
            <w:lang w:val="en-GB"/>
            <w14:scene3d>
              <w14:camera w14:prst="orthographicFront"/>
              <w14:lightRig w14:rig="threePt" w14:dir="t">
                <w14:rot w14:lat="0" w14:lon="0" w14:rev="0"/>
              </w14:lightRig>
            </w14:scene3d>
          </w:rPr>
          <w:t>Appendix D.</w:t>
        </w:r>
        <w:r w:rsidRPr="00EC1282">
          <w:rPr>
            <w:rStyle w:val="Hyperlink"/>
            <w:noProof/>
            <w:lang w:val="en-GB"/>
          </w:rPr>
          <w:t xml:space="preserve"> Revision History</w:t>
        </w:r>
        <w:r>
          <w:rPr>
            <w:noProof/>
            <w:webHidden/>
          </w:rPr>
          <w:tab/>
        </w:r>
        <w:r>
          <w:rPr>
            <w:noProof/>
            <w:webHidden/>
          </w:rPr>
          <w:fldChar w:fldCharType="begin"/>
        </w:r>
        <w:r>
          <w:rPr>
            <w:noProof/>
            <w:webHidden/>
          </w:rPr>
          <w:instrText xml:space="preserve"> PAGEREF _Toc8854826 \h </w:instrText>
        </w:r>
        <w:r>
          <w:rPr>
            <w:noProof/>
            <w:webHidden/>
          </w:rPr>
        </w:r>
      </w:ins>
      <w:r>
        <w:rPr>
          <w:noProof/>
          <w:webHidden/>
        </w:rPr>
        <w:fldChar w:fldCharType="separate"/>
      </w:r>
      <w:ins w:id="845" w:author="Andreas Kuehne" w:date="2019-05-15T23:15:00Z">
        <w:r>
          <w:rPr>
            <w:noProof/>
            <w:webHidden/>
          </w:rPr>
          <w:t>151</w:t>
        </w:r>
        <w:r>
          <w:rPr>
            <w:noProof/>
            <w:webHidden/>
          </w:rPr>
          <w:fldChar w:fldCharType="end"/>
        </w:r>
        <w:r w:rsidRPr="00EC1282">
          <w:rPr>
            <w:rStyle w:val="Hyperlink"/>
            <w:noProof/>
          </w:rPr>
          <w:fldChar w:fldCharType="end"/>
        </w:r>
      </w:ins>
    </w:p>
    <w:p w14:paraId="74E7BA28" w14:textId="34B56D03" w:rsidR="005E5C94" w:rsidDel="000048E7" w:rsidRDefault="005E5C94">
      <w:pPr>
        <w:pStyle w:val="Verzeichnis1"/>
        <w:rPr>
          <w:del w:id="846" w:author="Andreas Kuehne" w:date="2019-05-15T23:15:00Z"/>
          <w:rFonts w:asciiTheme="minorHAnsi" w:eastAsiaTheme="minorEastAsia" w:hAnsiTheme="minorHAnsi" w:cstheme="minorBidi"/>
          <w:noProof/>
          <w:sz w:val="22"/>
          <w:szCs w:val="22"/>
          <w:lang w:val="en-GB" w:eastAsia="en-GB"/>
        </w:rPr>
      </w:pPr>
      <w:del w:id="847" w:author="Andreas Kuehne" w:date="2019-05-15T23:15:00Z">
        <w:r w:rsidRPr="000048E7" w:rsidDel="000048E7">
          <w:rPr>
            <w:rStyle w:val="Hyperlink"/>
            <w:noProof/>
            <w:lang w:val="en-GB"/>
            <w:rPrChange w:id="848" w:author="Andreas Kuehne" w:date="2019-05-15T23:15:00Z">
              <w:rPr>
                <w:rStyle w:val="Hyperlink"/>
                <w:noProof/>
                <w:lang w:val="en-GB"/>
              </w:rPr>
            </w:rPrChange>
          </w:rPr>
          <w:delText>1</w:delText>
        </w:r>
        <w:r w:rsidDel="000048E7">
          <w:rPr>
            <w:rFonts w:asciiTheme="minorHAnsi" w:eastAsiaTheme="minorEastAsia" w:hAnsiTheme="minorHAnsi" w:cstheme="minorBidi"/>
            <w:noProof/>
            <w:sz w:val="22"/>
            <w:szCs w:val="22"/>
            <w:lang w:val="en-GB" w:eastAsia="en-GB"/>
          </w:rPr>
          <w:tab/>
        </w:r>
        <w:r w:rsidRPr="000048E7" w:rsidDel="000048E7">
          <w:rPr>
            <w:rStyle w:val="Hyperlink"/>
            <w:noProof/>
            <w:lang w:val="en-GB"/>
            <w:rPrChange w:id="849" w:author="Andreas Kuehne" w:date="2019-05-15T23:15:00Z">
              <w:rPr>
                <w:rStyle w:val="Hyperlink"/>
                <w:noProof/>
                <w:lang w:val="en-GB"/>
              </w:rPr>
            </w:rPrChange>
          </w:rPr>
          <w:delText>Introduction</w:delText>
        </w:r>
        <w:r w:rsidDel="000048E7">
          <w:rPr>
            <w:noProof/>
            <w:webHidden/>
          </w:rPr>
          <w:tab/>
          <w:delText>11</w:delText>
        </w:r>
      </w:del>
    </w:p>
    <w:p w14:paraId="78DD8E08" w14:textId="749F15BC" w:rsidR="005E5C94" w:rsidDel="000048E7" w:rsidRDefault="005E5C94">
      <w:pPr>
        <w:pStyle w:val="Verzeichnis2"/>
        <w:tabs>
          <w:tab w:val="right" w:leader="dot" w:pos="9350"/>
        </w:tabs>
        <w:rPr>
          <w:del w:id="850" w:author="Andreas Kuehne" w:date="2019-05-15T23:15:00Z"/>
          <w:rFonts w:asciiTheme="minorHAnsi" w:eastAsiaTheme="minorEastAsia" w:hAnsiTheme="minorHAnsi" w:cstheme="minorBidi"/>
          <w:noProof/>
          <w:sz w:val="22"/>
          <w:szCs w:val="22"/>
          <w:lang w:val="en-GB" w:eastAsia="en-GB"/>
        </w:rPr>
      </w:pPr>
      <w:del w:id="851" w:author="Andreas Kuehne" w:date="2019-05-15T23:15:00Z">
        <w:r w:rsidRPr="000048E7" w:rsidDel="000048E7">
          <w:rPr>
            <w:rStyle w:val="Hyperlink"/>
            <w:noProof/>
            <w:lang w:val="en-GB"/>
            <w:rPrChange w:id="852" w:author="Andreas Kuehne" w:date="2019-05-15T23:15:00Z">
              <w:rPr>
                <w:rStyle w:val="Hyperlink"/>
                <w:noProof/>
                <w:lang w:val="en-GB"/>
              </w:rPr>
            </w:rPrChange>
          </w:rPr>
          <w:delText>1.1 IPR Policy</w:delText>
        </w:r>
        <w:r w:rsidDel="000048E7">
          <w:rPr>
            <w:noProof/>
            <w:webHidden/>
          </w:rPr>
          <w:tab/>
          <w:delText>11</w:delText>
        </w:r>
      </w:del>
    </w:p>
    <w:p w14:paraId="669ED2B3" w14:textId="160010DF" w:rsidR="005E5C94" w:rsidDel="000048E7" w:rsidRDefault="005E5C94">
      <w:pPr>
        <w:pStyle w:val="Verzeichnis2"/>
        <w:tabs>
          <w:tab w:val="right" w:leader="dot" w:pos="9350"/>
        </w:tabs>
        <w:rPr>
          <w:del w:id="853" w:author="Andreas Kuehne" w:date="2019-05-15T23:15:00Z"/>
          <w:rFonts w:asciiTheme="minorHAnsi" w:eastAsiaTheme="minorEastAsia" w:hAnsiTheme="minorHAnsi" w:cstheme="minorBidi"/>
          <w:noProof/>
          <w:sz w:val="22"/>
          <w:szCs w:val="22"/>
          <w:lang w:val="en-GB" w:eastAsia="en-GB"/>
        </w:rPr>
      </w:pPr>
      <w:del w:id="854" w:author="Andreas Kuehne" w:date="2019-05-15T23:15:00Z">
        <w:r w:rsidRPr="000048E7" w:rsidDel="000048E7">
          <w:rPr>
            <w:rStyle w:val="Hyperlink"/>
            <w:noProof/>
            <w:lang w:val="en-GB"/>
            <w:rPrChange w:id="855" w:author="Andreas Kuehne" w:date="2019-05-15T23:15:00Z">
              <w:rPr>
                <w:rStyle w:val="Hyperlink"/>
                <w:noProof/>
                <w:lang w:val="en-GB"/>
              </w:rPr>
            </w:rPrChange>
          </w:rPr>
          <w:delText>1.2 Terminology</w:delText>
        </w:r>
        <w:r w:rsidDel="000048E7">
          <w:rPr>
            <w:noProof/>
            <w:webHidden/>
          </w:rPr>
          <w:tab/>
          <w:delText>11</w:delText>
        </w:r>
      </w:del>
    </w:p>
    <w:p w14:paraId="7605F85D" w14:textId="1976C1A0" w:rsidR="005E5C94" w:rsidDel="000048E7" w:rsidRDefault="005E5C94">
      <w:pPr>
        <w:pStyle w:val="Verzeichnis3"/>
        <w:tabs>
          <w:tab w:val="right" w:leader="dot" w:pos="9350"/>
        </w:tabs>
        <w:rPr>
          <w:del w:id="856" w:author="Andreas Kuehne" w:date="2019-05-15T23:15:00Z"/>
          <w:rFonts w:asciiTheme="minorHAnsi" w:eastAsiaTheme="minorEastAsia" w:hAnsiTheme="minorHAnsi" w:cstheme="minorBidi"/>
          <w:noProof/>
          <w:sz w:val="22"/>
          <w:szCs w:val="22"/>
          <w:lang w:val="en-GB" w:eastAsia="en-GB"/>
        </w:rPr>
      </w:pPr>
      <w:del w:id="857"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858" w:author="Andreas Kuehne" w:date="2019-05-15T23:15:00Z">
              <w:rPr>
                <w:rStyle w:val="Hyperlink"/>
                <w:noProof/>
                <w:lang w:val="en-GB"/>
                <w14:scene3d>
                  <w14:camera w14:prst="orthographicFront"/>
                  <w14:lightRig w14:rig="threePt" w14:dir="t">
                    <w14:rot w14:lat="0" w14:lon="0" w14:rev="0"/>
                  </w14:lightRig>
                </w14:scene3d>
              </w:rPr>
            </w:rPrChange>
          </w:rPr>
          <w:delText>1.2.1</w:delText>
        </w:r>
        <w:r w:rsidRPr="000048E7" w:rsidDel="000048E7">
          <w:rPr>
            <w:rStyle w:val="Hyperlink"/>
            <w:noProof/>
            <w:lang w:val="en-GB"/>
            <w:rPrChange w:id="859" w:author="Andreas Kuehne" w:date="2019-05-15T23:15:00Z">
              <w:rPr>
                <w:rStyle w:val="Hyperlink"/>
                <w:noProof/>
                <w:lang w:val="en-GB"/>
              </w:rPr>
            </w:rPrChange>
          </w:rPr>
          <w:delText xml:space="preserve"> Terms and Definitions</w:delText>
        </w:r>
        <w:r w:rsidDel="000048E7">
          <w:rPr>
            <w:noProof/>
            <w:webHidden/>
          </w:rPr>
          <w:tab/>
          <w:delText>11</w:delText>
        </w:r>
      </w:del>
    </w:p>
    <w:p w14:paraId="5E15F1BB" w14:textId="368E6717" w:rsidR="005E5C94" w:rsidDel="000048E7" w:rsidRDefault="005E5C94">
      <w:pPr>
        <w:pStyle w:val="Verzeichnis3"/>
        <w:tabs>
          <w:tab w:val="right" w:leader="dot" w:pos="9350"/>
        </w:tabs>
        <w:rPr>
          <w:del w:id="860" w:author="Andreas Kuehne" w:date="2019-05-15T23:15:00Z"/>
          <w:rFonts w:asciiTheme="minorHAnsi" w:eastAsiaTheme="minorEastAsia" w:hAnsiTheme="minorHAnsi" w:cstheme="minorBidi"/>
          <w:noProof/>
          <w:sz w:val="22"/>
          <w:szCs w:val="22"/>
          <w:lang w:val="en-GB" w:eastAsia="en-GB"/>
        </w:rPr>
      </w:pPr>
      <w:del w:id="861"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862" w:author="Andreas Kuehne" w:date="2019-05-15T23:15:00Z">
              <w:rPr>
                <w:rStyle w:val="Hyperlink"/>
                <w:noProof/>
                <w:lang w:val="en-GB"/>
                <w14:scene3d>
                  <w14:camera w14:prst="orthographicFront"/>
                  <w14:lightRig w14:rig="threePt" w14:dir="t">
                    <w14:rot w14:lat="0" w14:lon="0" w14:rev="0"/>
                  </w14:lightRig>
                </w14:scene3d>
              </w:rPr>
            </w:rPrChange>
          </w:rPr>
          <w:delText>1.2.2</w:delText>
        </w:r>
        <w:r w:rsidRPr="000048E7" w:rsidDel="000048E7">
          <w:rPr>
            <w:rStyle w:val="Hyperlink"/>
            <w:noProof/>
            <w:lang w:val="en-GB"/>
            <w:rPrChange w:id="863" w:author="Andreas Kuehne" w:date="2019-05-15T23:15:00Z">
              <w:rPr>
                <w:rStyle w:val="Hyperlink"/>
                <w:noProof/>
                <w:lang w:val="en-GB"/>
              </w:rPr>
            </w:rPrChange>
          </w:rPr>
          <w:delText xml:space="preserve"> Abbreviated Terms</w:delText>
        </w:r>
        <w:r w:rsidDel="000048E7">
          <w:rPr>
            <w:noProof/>
            <w:webHidden/>
          </w:rPr>
          <w:tab/>
          <w:delText>11</w:delText>
        </w:r>
      </w:del>
    </w:p>
    <w:p w14:paraId="0AE78D25" w14:textId="718D1596" w:rsidR="005E5C94" w:rsidDel="000048E7" w:rsidRDefault="005E5C94">
      <w:pPr>
        <w:pStyle w:val="Verzeichnis2"/>
        <w:tabs>
          <w:tab w:val="right" w:leader="dot" w:pos="9350"/>
        </w:tabs>
        <w:rPr>
          <w:del w:id="864" w:author="Andreas Kuehne" w:date="2019-05-15T23:15:00Z"/>
          <w:rFonts w:asciiTheme="minorHAnsi" w:eastAsiaTheme="minorEastAsia" w:hAnsiTheme="minorHAnsi" w:cstheme="minorBidi"/>
          <w:noProof/>
          <w:sz w:val="22"/>
          <w:szCs w:val="22"/>
          <w:lang w:val="en-GB" w:eastAsia="en-GB"/>
        </w:rPr>
      </w:pPr>
      <w:del w:id="865" w:author="Andreas Kuehne" w:date="2019-05-15T23:15:00Z">
        <w:r w:rsidRPr="000048E7" w:rsidDel="000048E7">
          <w:rPr>
            <w:rStyle w:val="Hyperlink"/>
            <w:noProof/>
            <w:lang w:val="en-GB"/>
            <w:rPrChange w:id="866" w:author="Andreas Kuehne" w:date="2019-05-15T23:15:00Z">
              <w:rPr>
                <w:rStyle w:val="Hyperlink"/>
                <w:noProof/>
                <w:lang w:val="en-GB"/>
              </w:rPr>
            </w:rPrChange>
          </w:rPr>
          <w:delText>1.3 Normative References</w:delText>
        </w:r>
        <w:r w:rsidDel="000048E7">
          <w:rPr>
            <w:noProof/>
            <w:webHidden/>
          </w:rPr>
          <w:tab/>
          <w:delText>11</w:delText>
        </w:r>
      </w:del>
    </w:p>
    <w:p w14:paraId="701E81BB" w14:textId="42D870C5" w:rsidR="005E5C94" w:rsidDel="000048E7" w:rsidRDefault="005E5C94">
      <w:pPr>
        <w:pStyle w:val="Verzeichnis2"/>
        <w:tabs>
          <w:tab w:val="right" w:leader="dot" w:pos="9350"/>
        </w:tabs>
        <w:rPr>
          <w:del w:id="867" w:author="Andreas Kuehne" w:date="2019-05-15T23:15:00Z"/>
          <w:rFonts w:asciiTheme="minorHAnsi" w:eastAsiaTheme="minorEastAsia" w:hAnsiTheme="minorHAnsi" w:cstheme="minorBidi"/>
          <w:noProof/>
          <w:sz w:val="22"/>
          <w:szCs w:val="22"/>
          <w:lang w:val="en-GB" w:eastAsia="en-GB"/>
        </w:rPr>
      </w:pPr>
      <w:del w:id="868" w:author="Andreas Kuehne" w:date="2019-05-15T23:15:00Z">
        <w:r w:rsidRPr="000048E7" w:rsidDel="000048E7">
          <w:rPr>
            <w:rStyle w:val="Hyperlink"/>
            <w:noProof/>
            <w:lang w:val="en-GB"/>
            <w:rPrChange w:id="869" w:author="Andreas Kuehne" w:date="2019-05-15T23:15:00Z">
              <w:rPr>
                <w:rStyle w:val="Hyperlink"/>
                <w:noProof/>
                <w:lang w:val="en-GB"/>
              </w:rPr>
            </w:rPrChange>
          </w:rPr>
          <w:delText>1.4 Non-Normative References</w:delText>
        </w:r>
        <w:r w:rsidDel="000048E7">
          <w:rPr>
            <w:noProof/>
            <w:webHidden/>
          </w:rPr>
          <w:tab/>
          <w:delText>13</w:delText>
        </w:r>
      </w:del>
    </w:p>
    <w:p w14:paraId="5D63D31A" w14:textId="6F9E5166" w:rsidR="005E5C94" w:rsidDel="000048E7" w:rsidRDefault="005E5C94">
      <w:pPr>
        <w:pStyle w:val="Verzeichnis2"/>
        <w:tabs>
          <w:tab w:val="right" w:leader="dot" w:pos="9350"/>
        </w:tabs>
        <w:rPr>
          <w:del w:id="870" w:author="Andreas Kuehne" w:date="2019-05-15T23:15:00Z"/>
          <w:rFonts w:asciiTheme="minorHAnsi" w:eastAsiaTheme="minorEastAsia" w:hAnsiTheme="minorHAnsi" w:cstheme="minorBidi"/>
          <w:noProof/>
          <w:sz w:val="22"/>
          <w:szCs w:val="22"/>
          <w:lang w:val="en-GB" w:eastAsia="en-GB"/>
        </w:rPr>
      </w:pPr>
      <w:del w:id="871" w:author="Andreas Kuehne" w:date="2019-05-15T23:15:00Z">
        <w:r w:rsidRPr="000048E7" w:rsidDel="000048E7">
          <w:rPr>
            <w:rStyle w:val="Hyperlink"/>
            <w:noProof/>
            <w:lang w:val="en-GB"/>
            <w:rPrChange w:id="872" w:author="Andreas Kuehne" w:date="2019-05-15T23:15:00Z">
              <w:rPr>
                <w:rStyle w:val="Hyperlink"/>
                <w:noProof/>
                <w:lang w:val="en-GB"/>
              </w:rPr>
            </w:rPrChange>
          </w:rPr>
          <w:delText>1.5 Typographical Conventions</w:delText>
        </w:r>
        <w:r w:rsidDel="000048E7">
          <w:rPr>
            <w:noProof/>
            <w:webHidden/>
          </w:rPr>
          <w:tab/>
          <w:delText>14</w:delText>
        </w:r>
      </w:del>
    </w:p>
    <w:p w14:paraId="59A66323" w14:textId="099FBA82" w:rsidR="005E5C94" w:rsidDel="000048E7" w:rsidRDefault="005E5C94">
      <w:pPr>
        <w:pStyle w:val="Verzeichnis2"/>
        <w:tabs>
          <w:tab w:val="right" w:leader="dot" w:pos="9350"/>
        </w:tabs>
        <w:rPr>
          <w:del w:id="873" w:author="Andreas Kuehne" w:date="2019-05-15T23:15:00Z"/>
          <w:rFonts w:asciiTheme="minorHAnsi" w:eastAsiaTheme="minorEastAsia" w:hAnsiTheme="minorHAnsi" w:cstheme="minorBidi"/>
          <w:noProof/>
          <w:sz w:val="22"/>
          <w:szCs w:val="22"/>
          <w:lang w:val="en-GB" w:eastAsia="en-GB"/>
        </w:rPr>
      </w:pPr>
      <w:del w:id="874" w:author="Andreas Kuehne" w:date="2019-05-15T23:15:00Z">
        <w:r w:rsidRPr="000048E7" w:rsidDel="000048E7">
          <w:rPr>
            <w:rStyle w:val="Hyperlink"/>
            <w:noProof/>
            <w:lang w:val="en-GB"/>
            <w:rPrChange w:id="875" w:author="Andreas Kuehne" w:date="2019-05-15T23:15:00Z">
              <w:rPr>
                <w:rStyle w:val="Hyperlink"/>
                <w:noProof/>
                <w:lang w:val="en-GB"/>
              </w:rPr>
            </w:rPrChange>
          </w:rPr>
          <w:delText>1.6 DSS Overview (Non-normative)</w:delText>
        </w:r>
        <w:r w:rsidDel="000048E7">
          <w:rPr>
            <w:noProof/>
            <w:webHidden/>
          </w:rPr>
          <w:tab/>
          <w:delText>14</w:delText>
        </w:r>
      </w:del>
    </w:p>
    <w:p w14:paraId="5F36159F" w14:textId="2CB1127C" w:rsidR="005E5C94" w:rsidDel="000048E7" w:rsidRDefault="005E5C94">
      <w:pPr>
        <w:pStyle w:val="Verzeichnis1"/>
        <w:rPr>
          <w:del w:id="876" w:author="Andreas Kuehne" w:date="2019-05-15T23:15:00Z"/>
          <w:rFonts w:asciiTheme="minorHAnsi" w:eastAsiaTheme="minorEastAsia" w:hAnsiTheme="minorHAnsi" w:cstheme="minorBidi"/>
          <w:noProof/>
          <w:sz w:val="22"/>
          <w:szCs w:val="22"/>
          <w:lang w:val="en-GB" w:eastAsia="en-GB"/>
        </w:rPr>
      </w:pPr>
      <w:del w:id="877" w:author="Andreas Kuehne" w:date="2019-05-15T23:15:00Z">
        <w:r w:rsidRPr="000048E7" w:rsidDel="000048E7">
          <w:rPr>
            <w:rStyle w:val="Hyperlink"/>
            <w:noProof/>
            <w:lang w:val="en-GB"/>
            <w:rPrChange w:id="878" w:author="Andreas Kuehne" w:date="2019-05-15T23:15:00Z">
              <w:rPr>
                <w:rStyle w:val="Hyperlink"/>
                <w:noProof/>
                <w:lang w:val="en-GB"/>
              </w:rPr>
            </w:rPrChange>
          </w:rPr>
          <w:delText>2</w:delText>
        </w:r>
        <w:r w:rsidDel="000048E7">
          <w:rPr>
            <w:rFonts w:asciiTheme="minorHAnsi" w:eastAsiaTheme="minorEastAsia" w:hAnsiTheme="minorHAnsi" w:cstheme="minorBidi"/>
            <w:noProof/>
            <w:sz w:val="22"/>
            <w:szCs w:val="22"/>
            <w:lang w:val="en-GB" w:eastAsia="en-GB"/>
          </w:rPr>
          <w:tab/>
        </w:r>
        <w:r w:rsidRPr="000048E7" w:rsidDel="000048E7">
          <w:rPr>
            <w:rStyle w:val="Hyperlink"/>
            <w:noProof/>
            <w:lang w:val="en-GB"/>
            <w:rPrChange w:id="879" w:author="Andreas Kuehne" w:date="2019-05-15T23:15:00Z">
              <w:rPr>
                <w:rStyle w:val="Hyperlink"/>
                <w:noProof/>
                <w:lang w:val="en-GB"/>
              </w:rPr>
            </w:rPrChange>
          </w:rPr>
          <w:delText>Design Considerations</w:delText>
        </w:r>
        <w:r w:rsidDel="000048E7">
          <w:rPr>
            <w:noProof/>
            <w:webHidden/>
          </w:rPr>
          <w:tab/>
          <w:delText>16</w:delText>
        </w:r>
      </w:del>
    </w:p>
    <w:p w14:paraId="38E861C8" w14:textId="380381FC" w:rsidR="005E5C94" w:rsidDel="000048E7" w:rsidRDefault="005E5C94">
      <w:pPr>
        <w:pStyle w:val="Verzeichnis2"/>
        <w:tabs>
          <w:tab w:val="right" w:leader="dot" w:pos="9350"/>
        </w:tabs>
        <w:rPr>
          <w:del w:id="880" w:author="Andreas Kuehne" w:date="2019-05-15T23:15:00Z"/>
          <w:rFonts w:asciiTheme="minorHAnsi" w:eastAsiaTheme="minorEastAsia" w:hAnsiTheme="minorHAnsi" w:cstheme="minorBidi"/>
          <w:noProof/>
          <w:sz w:val="22"/>
          <w:szCs w:val="22"/>
          <w:lang w:val="en-GB" w:eastAsia="en-GB"/>
        </w:rPr>
      </w:pPr>
      <w:del w:id="881" w:author="Andreas Kuehne" w:date="2019-05-15T23:15:00Z">
        <w:r w:rsidRPr="000048E7" w:rsidDel="000048E7">
          <w:rPr>
            <w:rStyle w:val="Hyperlink"/>
            <w:noProof/>
            <w:lang w:val="en-GB"/>
            <w:rPrChange w:id="882" w:author="Andreas Kuehne" w:date="2019-05-15T23:15:00Z">
              <w:rPr>
                <w:rStyle w:val="Hyperlink"/>
                <w:noProof/>
                <w:lang w:val="en-GB"/>
              </w:rPr>
            </w:rPrChange>
          </w:rPr>
          <w:delText>2.1 Version 2.0 goal [non-normative]</w:delText>
        </w:r>
        <w:r w:rsidDel="000048E7">
          <w:rPr>
            <w:noProof/>
            <w:webHidden/>
          </w:rPr>
          <w:tab/>
          <w:delText>16</w:delText>
        </w:r>
      </w:del>
    </w:p>
    <w:p w14:paraId="45FC1A82" w14:textId="065BEEBE" w:rsidR="005E5C94" w:rsidDel="000048E7" w:rsidRDefault="005E5C94">
      <w:pPr>
        <w:pStyle w:val="Verzeichnis2"/>
        <w:tabs>
          <w:tab w:val="right" w:leader="dot" w:pos="9350"/>
        </w:tabs>
        <w:rPr>
          <w:del w:id="883" w:author="Andreas Kuehne" w:date="2019-05-15T23:15:00Z"/>
          <w:rFonts w:asciiTheme="minorHAnsi" w:eastAsiaTheme="minorEastAsia" w:hAnsiTheme="minorHAnsi" w:cstheme="minorBidi"/>
          <w:noProof/>
          <w:sz w:val="22"/>
          <w:szCs w:val="22"/>
          <w:lang w:val="en-GB" w:eastAsia="en-GB"/>
        </w:rPr>
      </w:pPr>
      <w:del w:id="884" w:author="Andreas Kuehne" w:date="2019-05-15T23:15:00Z">
        <w:r w:rsidRPr="000048E7" w:rsidDel="000048E7">
          <w:rPr>
            <w:rStyle w:val="Hyperlink"/>
            <w:noProof/>
            <w:lang w:val="en-GB"/>
            <w:rPrChange w:id="885" w:author="Andreas Kuehne" w:date="2019-05-15T23:15:00Z">
              <w:rPr>
                <w:rStyle w:val="Hyperlink"/>
                <w:noProof/>
                <w:lang w:val="en-GB"/>
              </w:rPr>
            </w:rPrChange>
          </w:rPr>
          <w:delText>2.2 Transforming DSS 1.0 into 2.0</w:delText>
        </w:r>
        <w:r w:rsidDel="000048E7">
          <w:rPr>
            <w:noProof/>
            <w:webHidden/>
          </w:rPr>
          <w:tab/>
          <w:delText>16</w:delText>
        </w:r>
      </w:del>
    </w:p>
    <w:p w14:paraId="7391D9CB" w14:textId="15B546F1" w:rsidR="005E5C94" w:rsidDel="000048E7" w:rsidRDefault="005E5C94">
      <w:pPr>
        <w:pStyle w:val="Verzeichnis3"/>
        <w:tabs>
          <w:tab w:val="right" w:leader="dot" w:pos="9350"/>
        </w:tabs>
        <w:rPr>
          <w:del w:id="886" w:author="Andreas Kuehne" w:date="2019-05-15T23:15:00Z"/>
          <w:rFonts w:asciiTheme="minorHAnsi" w:eastAsiaTheme="minorEastAsia" w:hAnsiTheme="minorHAnsi" w:cstheme="minorBidi"/>
          <w:noProof/>
          <w:sz w:val="22"/>
          <w:szCs w:val="22"/>
          <w:lang w:val="en-GB" w:eastAsia="en-GB"/>
        </w:rPr>
      </w:pPr>
      <w:del w:id="887"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888" w:author="Andreas Kuehne" w:date="2019-05-15T23:15:00Z">
              <w:rPr>
                <w:rStyle w:val="Hyperlink"/>
                <w:noProof/>
                <w:lang w:val="en-GB"/>
                <w14:scene3d>
                  <w14:camera w14:prst="orthographicFront"/>
                  <w14:lightRig w14:rig="threePt" w14:dir="t">
                    <w14:rot w14:lat="0" w14:lon="0" w14:rev="0"/>
                  </w14:lightRig>
                </w14:scene3d>
              </w:rPr>
            </w:rPrChange>
          </w:rPr>
          <w:delText>2.2.1</w:delText>
        </w:r>
        <w:r w:rsidRPr="000048E7" w:rsidDel="000048E7">
          <w:rPr>
            <w:rStyle w:val="Hyperlink"/>
            <w:noProof/>
            <w:lang w:val="en-GB"/>
            <w:rPrChange w:id="889" w:author="Andreas Kuehne" w:date="2019-05-15T23:15:00Z">
              <w:rPr>
                <w:rStyle w:val="Hyperlink"/>
                <w:noProof/>
                <w:lang w:val="en-GB"/>
              </w:rPr>
            </w:rPrChange>
          </w:rPr>
          <w:delText xml:space="preserve"> Circumventing xs:any</w:delText>
        </w:r>
        <w:r w:rsidDel="000048E7">
          <w:rPr>
            <w:noProof/>
            <w:webHidden/>
          </w:rPr>
          <w:tab/>
          <w:delText>16</w:delText>
        </w:r>
      </w:del>
    </w:p>
    <w:p w14:paraId="3D5D4884" w14:textId="5BAE8031" w:rsidR="005E5C94" w:rsidDel="000048E7" w:rsidRDefault="005E5C94">
      <w:pPr>
        <w:pStyle w:val="Verzeichnis3"/>
        <w:tabs>
          <w:tab w:val="right" w:leader="dot" w:pos="9350"/>
        </w:tabs>
        <w:rPr>
          <w:del w:id="890" w:author="Andreas Kuehne" w:date="2019-05-15T23:15:00Z"/>
          <w:rFonts w:asciiTheme="minorHAnsi" w:eastAsiaTheme="minorEastAsia" w:hAnsiTheme="minorHAnsi" w:cstheme="minorBidi"/>
          <w:noProof/>
          <w:sz w:val="22"/>
          <w:szCs w:val="22"/>
          <w:lang w:val="en-GB" w:eastAsia="en-GB"/>
        </w:rPr>
      </w:pPr>
      <w:del w:id="891"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892" w:author="Andreas Kuehne" w:date="2019-05-15T23:15:00Z">
              <w:rPr>
                <w:rStyle w:val="Hyperlink"/>
                <w:noProof/>
                <w:lang w:val="en-GB"/>
                <w14:scene3d>
                  <w14:camera w14:prst="orthographicFront"/>
                  <w14:lightRig w14:rig="threePt" w14:dir="t">
                    <w14:rot w14:lat="0" w14:lon="0" w14:rev="0"/>
                  </w14:lightRig>
                </w14:scene3d>
              </w:rPr>
            </w:rPrChange>
          </w:rPr>
          <w:delText>2.2.2</w:delText>
        </w:r>
        <w:r w:rsidRPr="000048E7" w:rsidDel="000048E7">
          <w:rPr>
            <w:rStyle w:val="Hyperlink"/>
            <w:noProof/>
            <w:lang w:val="en-GB"/>
            <w:rPrChange w:id="893" w:author="Andreas Kuehne" w:date="2019-05-15T23:15:00Z">
              <w:rPr>
                <w:rStyle w:val="Hyperlink"/>
                <w:noProof/>
                <w:lang w:val="en-GB"/>
              </w:rPr>
            </w:rPrChange>
          </w:rPr>
          <w:delText xml:space="preserve"> Substituting the mixed Schema Attribute</w:delText>
        </w:r>
        <w:r w:rsidDel="000048E7">
          <w:rPr>
            <w:noProof/>
            <w:webHidden/>
          </w:rPr>
          <w:tab/>
          <w:delText>17</w:delText>
        </w:r>
      </w:del>
    </w:p>
    <w:p w14:paraId="3EB3CEE3" w14:textId="3CA50F6D" w:rsidR="005E5C94" w:rsidDel="000048E7" w:rsidRDefault="005E5C94">
      <w:pPr>
        <w:pStyle w:val="Verzeichnis3"/>
        <w:tabs>
          <w:tab w:val="right" w:leader="dot" w:pos="9350"/>
        </w:tabs>
        <w:rPr>
          <w:del w:id="894" w:author="Andreas Kuehne" w:date="2019-05-15T23:15:00Z"/>
          <w:rFonts w:asciiTheme="minorHAnsi" w:eastAsiaTheme="minorEastAsia" w:hAnsiTheme="minorHAnsi" w:cstheme="minorBidi"/>
          <w:noProof/>
          <w:sz w:val="22"/>
          <w:szCs w:val="22"/>
          <w:lang w:val="en-GB" w:eastAsia="en-GB"/>
        </w:rPr>
      </w:pPr>
      <w:del w:id="895"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896" w:author="Andreas Kuehne" w:date="2019-05-15T23:15:00Z">
              <w:rPr>
                <w:rStyle w:val="Hyperlink"/>
                <w:noProof/>
                <w:lang w:val="en-GB"/>
                <w14:scene3d>
                  <w14:camera w14:prst="orthographicFront"/>
                  <w14:lightRig w14:rig="threePt" w14:dir="t">
                    <w14:rot w14:lat="0" w14:lon="0" w14:rev="0"/>
                  </w14:lightRig>
                </w14:scene3d>
              </w:rPr>
            </w:rPrChange>
          </w:rPr>
          <w:delText>2.2.3</w:delText>
        </w:r>
        <w:r w:rsidRPr="000048E7" w:rsidDel="000048E7">
          <w:rPr>
            <w:rStyle w:val="Hyperlink"/>
            <w:noProof/>
            <w:lang w:val="en-GB"/>
            <w:rPrChange w:id="897" w:author="Andreas Kuehne" w:date="2019-05-15T23:15:00Z">
              <w:rPr>
                <w:rStyle w:val="Hyperlink"/>
                <w:noProof/>
                <w:lang w:val="en-GB"/>
              </w:rPr>
            </w:rPrChange>
          </w:rPr>
          <w:delText xml:space="preserve"> Introducing the </w:delText>
        </w:r>
        <w:r w:rsidRPr="000048E7" w:rsidDel="000048E7">
          <w:rPr>
            <w:rStyle w:val="Hyperlink"/>
            <w:rFonts w:ascii="Courier New" w:hAnsi="Courier New"/>
            <w:noProof/>
            <w:lang w:val="en-GB"/>
            <w:rPrChange w:id="898" w:author="Andreas Kuehne" w:date="2019-05-15T23:15:00Z">
              <w:rPr>
                <w:rStyle w:val="Hyperlink"/>
                <w:rFonts w:ascii="Courier New" w:hAnsi="Courier New"/>
                <w:noProof/>
                <w:lang w:val="en-GB"/>
              </w:rPr>
            </w:rPrChange>
          </w:rPr>
          <w:delText>NsPrefixMappingType</w:delText>
        </w:r>
        <w:r w:rsidRPr="000048E7" w:rsidDel="000048E7">
          <w:rPr>
            <w:rStyle w:val="Hyperlink"/>
            <w:noProof/>
            <w:lang w:val="en-GB"/>
            <w:rPrChange w:id="899" w:author="Andreas Kuehne" w:date="2019-05-15T23:15:00Z">
              <w:rPr>
                <w:rStyle w:val="Hyperlink"/>
                <w:noProof/>
                <w:lang w:val="en-GB"/>
              </w:rPr>
            </w:rPrChange>
          </w:rPr>
          <w:delText xml:space="preserve"> Component</w:delText>
        </w:r>
        <w:r w:rsidDel="000048E7">
          <w:rPr>
            <w:noProof/>
            <w:webHidden/>
          </w:rPr>
          <w:tab/>
          <w:delText>17</w:delText>
        </w:r>
      </w:del>
    </w:p>
    <w:p w14:paraId="1314B9A0" w14:textId="60B73426" w:rsidR="005E5C94" w:rsidDel="000048E7" w:rsidRDefault="005E5C94">
      <w:pPr>
        <w:pStyle w:val="Verzeichnis3"/>
        <w:tabs>
          <w:tab w:val="right" w:leader="dot" w:pos="9350"/>
        </w:tabs>
        <w:rPr>
          <w:del w:id="900" w:author="Andreas Kuehne" w:date="2019-05-15T23:15:00Z"/>
          <w:rFonts w:asciiTheme="minorHAnsi" w:eastAsiaTheme="minorEastAsia" w:hAnsiTheme="minorHAnsi" w:cstheme="minorBidi"/>
          <w:noProof/>
          <w:sz w:val="22"/>
          <w:szCs w:val="22"/>
          <w:lang w:val="en-GB" w:eastAsia="en-GB"/>
        </w:rPr>
      </w:pPr>
      <w:del w:id="901"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902" w:author="Andreas Kuehne" w:date="2019-05-15T23:15:00Z">
              <w:rPr>
                <w:rStyle w:val="Hyperlink"/>
                <w:noProof/>
                <w:lang w:val="en-GB"/>
                <w14:scene3d>
                  <w14:camera w14:prst="orthographicFront"/>
                  <w14:lightRig w14:rig="threePt" w14:dir="t">
                    <w14:rot w14:lat="0" w14:lon="0" w14:rev="0"/>
                  </w14:lightRig>
                </w14:scene3d>
              </w:rPr>
            </w:rPrChange>
          </w:rPr>
          <w:delText>2.2.4</w:delText>
        </w:r>
        <w:r w:rsidRPr="000048E7" w:rsidDel="000048E7">
          <w:rPr>
            <w:rStyle w:val="Hyperlink"/>
            <w:noProof/>
            <w:lang w:val="en-GB"/>
            <w:rPrChange w:id="903" w:author="Andreas Kuehne" w:date="2019-05-15T23:15:00Z">
              <w:rPr>
                <w:rStyle w:val="Hyperlink"/>
                <w:noProof/>
                <w:lang w:val="en-GB"/>
              </w:rPr>
            </w:rPrChange>
          </w:rPr>
          <w:delText xml:space="preserve"> Imported XML schemes</w:delText>
        </w:r>
        <w:r w:rsidDel="000048E7">
          <w:rPr>
            <w:noProof/>
            <w:webHidden/>
          </w:rPr>
          <w:tab/>
          <w:delText>17</w:delText>
        </w:r>
      </w:del>
    </w:p>
    <w:p w14:paraId="1D21FCD4" w14:textId="0B07F301" w:rsidR="005E5C94" w:rsidDel="000048E7" w:rsidRDefault="005E5C94">
      <w:pPr>
        <w:pStyle w:val="Verzeichnis3"/>
        <w:tabs>
          <w:tab w:val="right" w:leader="dot" w:pos="9350"/>
        </w:tabs>
        <w:rPr>
          <w:del w:id="904" w:author="Andreas Kuehne" w:date="2019-05-15T23:15:00Z"/>
          <w:rFonts w:asciiTheme="minorHAnsi" w:eastAsiaTheme="minorEastAsia" w:hAnsiTheme="minorHAnsi" w:cstheme="minorBidi"/>
          <w:noProof/>
          <w:sz w:val="22"/>
          <w:szCs w:val="22"/>
          <w:lang w:val="en-GB" w:eastAsia="en-GB"/>
        </w:rPr>
      </w:pPr>
      <w:del w:id="905"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906" w:author="Andreas Kuehne" w:date="2019-05-15T23:15:00Z">
              <w:rPr>
                <w:rStyle w:val="Hyperlink"/>
                <w:noProof/>
                <w:lang w:val="en-GB"/>
                <w14:scene3d>
                  <w14:camera w14:prst="orthographicFront"/>
                  <w14:lightRig w14:rig="threePt" w14:dir="t">
                    <w14:rot w14:lat="0" w14:lon="0" w14:rev="0"/>
                  </w14:lightRig>
                </w14:scene3d>
              </w:rPr>
            </w:rPrChange>
          </w:rPr>
          <w:delText>2.2.5</w:delText>
        </w:r>
        <w:r w:rsidRPr="000048E7" w:rsidDel="000048E7">
          <w:rPr>
            <w:rStyle w:val="Hyperlink"/>
            <w:noProof/>
            <w:lang w:val="en-GB"/>
            <w:rPrChange w:id="907" w:author="Andreas Kuehne" w:date="2019-05-15T23:15:00Z">
              <w:rPr>
                <w:rStyle w:val="Hyperlink"/>
                <w:noProof/>
                <w:lang w:val="en-GB"/>
              </w:rPr>
            </w:rPrChange>
          </w:rPr>
          <w:delText xml:space="preserve"> Syntax variants</w:delText>
        </w:r>
        <w:r w:rsidDel="000048E7">
          <w:rPr>
            <w:noProof/>
            <w:webHidden/>
          </w:rPr>
          <w:tab/>
          <w:delText>18</w:delText>
        </w:r>
      </w:del>
    </w:p>
    <w:p w14:paraId="3BED125B" w14:textId="2CB6D742" w:rsidR="005E5C94" w:rsidDel="000048E7" w:rsidRDefault="005E5C94">
      <w:pPr>
        <w:pStyle w:val="Verzeichnis3"/>
        <w:tabs>
          <w:tab w:val="right" w:leader="dot" w:pos="9350"/>
        </w:tabs>
        <w:rPr>
          <w:del w:id="908" w:author="Andreas Kuehne" w:date="2019-05-15T23:15:00Z"/>
          <w:rFonts w:asciiTheme="minorHAnsi" w:eastAsiaTheme="minorEastAsia" w:hAnsiTheme="minorHAnsi" w:cstheme="minorBidi"/>
          <w:noProof/>
          <w:sz w:val="22"/>
          <w:szCs w:val="22"/>
          <w:lang w:val="en-GB" w:eastAsia="en-GB"/>
        </w:rPr>
      </w:pPr>
      <w:del w:id="909"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910" w:author="Andreas Kuehne" w:date="2019-05-15T23:15:00Z">
              <w:rPr>
                <w:rStyle w:val="Hyperlink"/>
                <w:noProof/>
                <w:lang w:val="en-GB"/>
                <w14:scene3d>
                  <w14:camera w14:prst="orthographicFront"/>
                  <w14:lightRig w14:rig="threePt" w14:dir="t">
                    <w14:rot w14:lat="0" w14:lon="0" w14:rev="0"/>
                  </w14:lightRig>
                </w14:scene3d>
              </w:rPr>
            </w:rPrChange>
          </w:rPr>
          <w:delText>2.2.6</w:delText>
        </w:r>
        <w:r w:rsidRPr="000048E7" w:rsidDel="000048E7">
          <w:rPr>
            <w:rStyle w:val="Hyperlink"/>
            <w:noProof/>
            <w:lang w:val="en-GB"/>
            <w:rPrChange w:id="911" w:author="Andreas Kuehne" w:date="2019-05-15T23:15:00Z">
              <w:rPr>
                <w:rStyle w:val="Hyperlink"/>
                <w:noProof/>
                <w:lang w:val="en-GB"/>
              </w:rPr>
            </w:rPrChange>
          </w:rPr>
          <w:delText xml:space="preserve"> JSON Syntax Extensions</w:delText>
        </w:r>
        <w:r w:rsidDel="000048E7">
          <w:rPr>
            <w:noProof/>
            <w:webHidden/>
          </w:rPr>
          <w:tab/>
          <w:delText>18</w:delText>
        </w:r>
      </w:del>
    </w:p>
    <w:p w14:paraId="10E5EF86" w14:textId="5224B167" w:rsidR="005E5C94" w:rsidDel="000048E7" w:rsidRDefault="005E5C94">
      <w:pPr>
        <w:pStyle w:val="Verzeichnis2"/>
        <w:tabs>
          <w:tab w:val="right" w:leader="dot" w:pos="9350"/>
        </w:tabs>
        <w:rPr>
          <w:del w:id="912" w:author="Andreas Kuehne" w:date="2019-05-15T23:15:00Z"/>
          <w:rFonts w:asciiTheme="minorHAnsi" w:eastAsiaTheme="minorEastAsia" w:hAnsiTheme="minorHAnsi" w:cstheme="minorBidi"/>
          <w:noProof/>
          <w:sz w:val="22"/>
          <w:szCs w:val="22"/>
          <w:lang w:val="en-GB" w:eastAsia="en-GB"/>
        </w:rPr>
      </w:pPr>
      <w:del w:id="913" w:author="Andreas Kuehne" w:date="2019-05-15T23:15:00Z">
        <w:r w:rsidRPr="000048E7" w:rsidDel="000048E7">
          <w:rPr>
            <w:rStyle w:val="Hyperlink"/>
            <w:noProof/>
            <w:lang w:val="en-GB"/>
            <w:rPrChange w:id="914" w:author="Andreas Kuehne" w:date="2019-05-15T23:15:00Z">
              <w:rPr>
                <w:rStyle w:val="Hyperlink"/>
                <w:noProof/>
                <w:lang w:val="en-GB"/>
              </w:rPr>
            </w:rPrChange>
          </w:rPr>
          <w:delText>2.3 Construction Principles</w:delText>
        </w:r>
        <w:r w:rsidDel="000048E7">
          <w:rPr>
            <w:noProof/>
            <w:webHidden/>
          </w:rPr>
          <w:tab/>
          <w:delText>18</w:delText>
        </w:r>
      </w:del>
    </w:p>
    <w:p w14:paraId="60229F93" w14:textId="748C7F87" w:rsidR="005E5C94" w:rsidDel="000048E7" w:rsidRDefault="005E5C94">
      <w:pPr>
        <w:pStyle w:val="Verzeichnis3"/>
        <w:tabs>
          <w:tab w:val="right" w:leader="dot" w:pos="9350"/>
        </w:tabs>
        <w:rPr>
          <w:del w:id="915" w:author="Andreas Kuehne" w:date="2019-05-15T23:15:00Z"/>
          <w:rFonts w:asciiTheme="minorHAnsi" w:eastAsiaTheme="minorEastAsia" w:hAnsiTheme="minorHAnsi" w:cstheme="minorBidi"/>
          <w:noProof/>
          <w:sz w:val="22"/>
          <w:szCs w:val="22"/>
          <w:lang w:val="en-GB" w:eastAsia="en-GB"/>
        </w:rPr>
      </w:pPr>
      <w:del w:id="916"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917" w:author="Andreas Kuehne" w:date="2019-05-15T23:15:00Z">
              <w:rPr>
                <w:rStyle w:val="Hyperlink"/>
                <w:noProof/>
                <w:lang w:val="en-GB"/>
                <w14:scene3d>
                  <w14:camera w14:prst="orthographicFront"/>
                  <w14:lightRig w14:rig="threePt" w14:dir="t">
                    <w14:rot w14:lat="0" w14:lon="0" w14:rev="0"/>
                  </w14:lightRig>
                </w14:scene3d>
              </w:rPr>
            </w:rPrChange>
          </w:rPr>
          <w:delText>2.3.1</w:delText>
        </w:r>
        <w:r w:rsidRPr="000048E7" w:rsidDel="000048E7">
          <w:rPr>
            <w:rStyle w:val="Hyperlink"/>
            <w:noProof/>
            <w:lang w:val="en-GB"/>
            <w:rPrChange w:id="918" w:author="Andreas Kuehne" w:date="2019-05-15T23:15:00Z">
              <w:rPr>
                <w:rStyle w:val="Hyperlink"/>
                <w:noProof/>
                <w:lang w:val="en-GB"/>
              </w:rPr>
            </w:rPrChange>
          </w:rPr>
          <w:delText xml:space="preserve"> Multi Syntax approach</w:delText>
        </w:r>
        <w:r w:rsidDel="000048E7">
          <w:rPr>
            <w:noProof/>
            <w:webHidden/>
          </w:rPr>
          <w:tab/>
          <w:delText>18</w:delText>
        </w:r>
      </w:del>
    </w:p>
    <w:p w14:paraId="2B50B793" w14:textId="26E846A5" w:rsidR="005E5C94" w:rsidDel="000048E7" w:rsidRDefault="005E5C94">
      <w:pPr>
        <w:pStyle w:val="Verzeichnis2"/>
        <w:tabs>
          <w:tab w:val="right" w:leader="dot" w:pos="9350"/>
        </w:tabs>
        <w:rPr>
          <w:del w:id="919" w:author="Andreas Kuehne" w:date="2019-05-15T23:15:00Z"/>
          <w:rFonts w:asciiTheme="minorHAnsi" w:eastAsiaTheme="minorEastAsia" w:hAnsiTheme="minorHAnsi" w:cstheme="minorBidi"/>
          <w:noProof/>
          <w:sz w:val="22"/>
          <w:szCs w:val="22"/>
          <w:lang w:val="en-GB" w:eastAsia="en-GB"/>
        </w:rPr>
      </w:pPr>
      <w:del w:id="920" w:author="Andreas Kuehne" w:date="2019-05-15T23:15:00Z">
        <w:r w:rsidRPr="000048E7" w:rsidDel="000048E7">
          <w:rPr>
            <w:rStyle w:val="Hyperlink"/>
            <w:noProof/>
            <w:lang w:val="en-GB"/>
            <w:rPrChange w:id="921" w:author="Andreas Kuehne" w:date="2019-05-15T23:15:00Z">
              <w:rPr>
                <w:rStyle w:val="Hyperlink"/>
                <w:noProof/>
                <w:lang w:val="en-GB"/>
              </w:rPr>
            </w:rPrChange>
          </w:rPr>
          <w:delText>2.4 Schema Organization and Namespaces</w:delText>
        </w:r>
        <w:r w:rsidDel="000048E7">
          <w:rPr>
            <w:noProof/>
            <w:webHidden/>
          </w:rPr>
          <w:tab/>
          <w:delText>19</w:delText>
        </w:r>
      </w:del>
    </w:p>
    <w:p w14:paraId="529F4ED4" w14:textId="775B0952" w:rsidR="005E5C94" w:rsidDel="000048E7" w:rsidRDefault="005E5C94">
      <w:pPr>
        <w:pStyle w:val="Verzeichnis2"/>
        <w:tabs>
          <w:tab w:val="right" w:leader="dot" w:pos="9350"/>
        </w:tabs>
        <w:rPr>
          <w:del w:id="922" w:author="Andreas Kuehne" w:date="2019-05-15T23:15:00Z"/>
          <w:rFonts w:asciiTheme="minorHAnsi" w:eastAsiaTheme="minorEastAsia" w:hAnsiTheme="minorHAnsi" w:cstheme="minorBidi"/>
          <w:noProof/>
          <w:sz w:val="22"/>
          <w:szCs w:val="22"/>
          <w:lang w:val="en-GB" w:eastAsia="en-GB"/>
        </w:rPr>
      </w:pPr>
      <w:del w:id="923" w:author="Andreas Kuehne" w:date="2019-05-15T23:15:00Z">
        <w:r w:rsidRPr="000048E7" w:rsidDel="000048E7">
          <w:rPr>
            <w:rStyle w:val="Hyperlink"/>
            <w:noProof/>
            <w:lang w:val="en-GB"/>
            <w:rPrChange w:id="924" w:author="Andreas Kuehne" w:date="2019-05-15T23:15:00Z">
              <w:rPr>
                <w:rStyle w:val="Hyperlink"/>
                <w:noProof/>
                <w:lang w:val="en-GB"/>
              </w:rPr>
            </w:rPrChange>
          </w:rPr>
          <w:delText>2.5 DSS Component Overview</w:delText>
        </w:r>
        <w:r w:rsidDel="000048E7">
          <w:rPr>
            <w:noProof/>
            <w:webHidden/>
          </w:rPr>
          <w:tab/>
          <w:delText>19</w:delText>
        </w:r>
      </w:del>
    </w:p>
    <w:p w14:paraId="449FFF58" w14:textId="422AD7C0" w:rsidR="005E5C94" w:rsidDel="000048E7" w:rsidRDefault="005E5C94">
      <w:pPr>
        <w:pStyle w:val="Verzeichnis3"/>
        <w:tabs>
          <w:tab w:val="right" w:leader="dot" w:pos="9350"/>
        </w:tabs>
        <w:rPr>
          <w:del w:id="925" w:author="Andreas Kuehne" w:date="2019-05-15T23:15:00Z"/>
          <w:rFonts w:asciiTheme="minorHAnsi" w:eastAsiaTheme="minorEastAsia" w:hAnsiTheme="minorHAnsi" w:cstheme="minorBidi"/>
          <w:noProof/>
          <w:sz w:val="22"/>
          <w:szCs w:val="22"/>
          <w:lang w:val="en-GB" w:eastAsia="en-GB"/>
        </w:rPr>
      </w:pPr>
      <w:del w:id="926"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927" w:author="Andreas Kuehne" w:date="2019-05-15T23:15:00Z">
              <w:rPr>
                <w:rStyle w:val="Hyperlink"/>
                <w:noProof/>
                <w:lang w:val="en-GB"/>
                <w14:scene3d>
                  <w14:camera w14:prst="orthographicFront"/>
                  <w14:lightRig w14:rig="threePt" w14:dir="t">
                    <w14:rot w14:lat="0" w14:lon="0" w14:rev="0"/>
                  </w14:lightRig>
                </w14:scene3d>
              </w:rPr>
            </w:rPrChange>
          </w:rPr>
          <w:delText>2.5.1</w:delText>
        </w:r>
        <w:r w:rsidRPr="000048E7" w:rsidDel="000048E7">
          <w:rPr>
            <w:rStyle w:val="Hyperlink"/>
            <w:noProof/>
            <w:lang w:val="en-GB"/>
            <w:rPrChange w:id="928" w:author="Andreas Kuehne" w:date="2019-05-15T23:15:00Z">
              <w:rPr>
                <w:rStyle w:val="Hyperlink"/>
                <w:noProof/>
                <w:lang w:val="en-GB"/>
              </w:rPr>
            </w:rPrChange>
          </w:rPr>
          <w:delText xml:space="preserve"> Schema Extensions</w:delText>
        </w:r>
        <w:r w:rsidDel="000048E7">
          <w:rPr>
            <w:noProof/>
            <w:webHidden/>
          </w:rPr>
          <w:tab/>
          <w:delText>20</w:delText>
        </w:r>
      </w:del>
    </w:p>
    <w:p w14:paraId="4913B520" w14:textId="40B81B86" w:rsidR="005E5C94" w:rsidDel="000048E7" w:rsidRDefault="005E5C94">
      <w:pPr>
        <w:pStyle w:val="Verzeichnis1"/>
        <w:rPr>
          <w:del w:id="929" w:author="Andreas Kuehne" w:date="2019-05-15T23:15:00Z"/>
          <w:rFonts w:asciiTheme="minorHAnsi" w:eastAsiaTheme="minorEastAsia" w:hAnsiTheme="minorHAnsi" w:cstheme="minorBidi"/>
          <w:noProof/>
          <w:sz w:val="22"/>
          <w:szCs w:val="22"/>
          <w:lang w:val="en-GB" w:eastAsia="en-GB"/>
        </w:rPr>
      </w:pPr>
      <w:del w:id="930" w:author="Andreas Kuehne" w:date="2019-05-15T23:15:00Z">
        <w:r w:rsidRPr="000048E7" w:rsidDel="000048E7">
          <w:rPr>
            <w:rStyle w:val="Hyperlink"/>
            <w:noProof/>
            <w:lang w:val="en-GB"/>
            <w:rPrChange w:id="931" w:author="Andreas Kuehne" w:date="2019-05-15T23:15:00Z">
              <w:rPr>
                <w:rStyle w:val="Hyperlink"/>
                <w:noProof/>
                <w:lang w:val="en-GB"/>
              </w:rPr>
            </w:rPrChange>
          </w:rPr>
          <w:delText>3</w:delText>
        </w:r>
        <w:r w:rsidDel="000048E7">
          <w:rPr>
            <w:rFonts w:asciiTheme="minorHAnsi" w:eastAsiaTheme="minorEastAsia" w:hAnsiTheme="minorHAnsi" w:cstheme="minorBidi"/>
            <w:noProof/>
            <w:sz w:val="22"/>
            <w:szCs w:val="22"/>
            <w:lang w:val="en-GB" w:eastAsia="en-GB"/>
          </w:rPr>
          <w:tab/>
        </w:r>
        <w:r w:rsidRPr="000048E7" w:rsidDel="000048E7">
          <w:rPr>
            <w:rStyle w:val="Hyperlink"/>
            <w:noProof/>
            <w:lang w:val="en-GB"/>
            <w:rPrChange w:id="932" w:author="Andreas Kuehne" w:date="2019-05-15T23:15:00Z">
              <w:rPr>
                <w:rStyle w:val="Hyperlink"/>
                <w:noProof/>
                <w:lang w:val="en-GB"/>
              </w:rPr>
            </w:rPrChange>
          </w:rPr>
          <w:delText>Data Type Models</w:delText>
        </w:r>
        <w:r w:rsidDel="000048E7">
          <w:rPr>
            <w:noProof/>
            <w:webHidden/>
          </w:rPr>
          <w:tab/>
          <w:delText>22</w:delText>
        </w:r>
      </w:del>
    </w:p>
    <w:p w14:paraId="14186485" w14:textId="7386506B" w:rsidR="005E5C94" w:rsidDel="000048E7" w:rsidRDefault="005E5C94">
      <w:pPr>
        <w:pStyle w:val="Verzeichnis2"/>
        <w:tabs>
          <w:tab w:val="right" w:leader="dot" w:pos="9350"/>
        </w:tabs>
        <w:rPr>
          <w:del w:id="933" w:author="Andreas Kuehne" w:date="2019-05-15T23:15:00Z"/>
          <w:rFonts w:asciiTheme="minorHAnsi" w:eastAsiaTheme="minorEastAsia" w:hAnsiTheme="minorHAnsi" w:cstheme="minorBidi"/>
          <w:noProof/>
          <w:sz w:val="22"/>
          <w:szCs w:val="22"/>
          <w:lang w:val="en-GB" w:eastAsia="en-GB"/>
        </w:rPr>
      </w:pPr>
      <w:del w:id="934" w:author="Andreas Kuehne" w:date="2019-05-15T23:15:00Z">
        <w:r w:rsidRPr="000048E7" w:rsidDel="000048E7">
          <w:rPr>
            <w:rStyle w:val="Hyperlink"/>
            <w:noProof/>
            <w:lang w:val="en-GB"/>
            <w:rPrChange w:id="935" w:author="Andreas Kuehne" w:date="2019-05-15T23:15:00Z">
              <w:rPr>
                <w:rStyle w:val="Hyperlink"/>
                <w:noProof/>
                <w:lang w:val="en-GB"/>
              </w:rPr>
            </w:rPrChange>
          </w:rPr>
          <w:delText>3.1 Boolean Model</w:delText>
        </w:r>
        <w:r w:rsidDel="000048E7">
          <w:rPr>
            <w:noProof/>
            <w:webHidden/>
          </w:rPr>
          <w:tab/>
          <w:delText>22</w:delText>
        </w:r>
      </w:del>
    </w:p>
    <w:p w14:paraId="06D4F845" w14:textId="373B4649" w:rsidR="005E5C94" w:rsidDel="000048E7" w:rsidRDefault="005E5C94">
      <w:pPr>
        <w:pStyle w:val="Verzeichnis2"/>
        <w:tabs>
          <w:tab w:val="right" w:leader="dot" w:pos="9350"/>
        </w:tabs>
        <w:rPr>
          <w:del w:id="936" w:author="Andreas Kuehne" w:date="2019-05-15T23:15:00Z"/>
          <w:rFonts w:asciiTheme="minorHAnsi" w:eastAsiaTheme="minorEastAsia" w:hAnsiTheme="minorHAnsi" w:cstheme="minorBidi"/>
          <w:noProof/>
          <w:sz w:val="22"/>
          <w:szCs w:val="22"/>
          <w:lang w:val="en-GB" w:eastAsia="en-GB"/>
        </w:rPr>
      </w:pPr>
      <w:del w:id="937" w:author="Andreas Kuehne" w:date="2019-05-15T23:15:00Z">
        <w:r w:rsidRPr="000048E7" w:rsidDel="000048E7">
          <w:rPr>
            <w:rStyle w:val="Hyperlink"/>
            <w:noProof/>
            <w:lang w:val="en-GB"/>
            <w:rPrChange w:id="938" w:author="Andreas Kuehne" w:date="2019-05-15T23:15:00Z">
              <w:rPr>
                <w:rStyle w:val="Hyperlink"/>
                <w:noProof/>
                <w:lang w:val="en-GB"/>
              </w:rPr>
            </w:rPrChange>
          </w:rPr>
          <w:delText>3.2 Integer Model</w:delText>
        </w:r>
        <w:r w:rsidDel="000048E7">
          <w:rPr>
            <w:noProof/>
            <w:webHidden/>
          </w:rPr>
          <w:tab/>
          <w:delText>22</w:delText>
        </w:r>
      </w:del>
    </w:p>
    <w:p w14:paraId="33451A27" w14:textId="2BC767C5" w:rsidR="005E5C94" w:rsidDel="000048E7" w:rsidRDefault="005E5C94">
      <w:pPr>
        <w:pStyle w:val="Verzeichnis2"/>
        <w:tabs>
          <w:tab w:val="right" w:leader="dot" w:pos="9350"/>
        </w:tabs>
        <w:rPr>
          <w:del w:id="939" w:author="Andreas Kuehne" w:date="2019-05-15T23:15:00Z"/>
          <w:rFonts w:asciiTheme="minorHAnsi" w:eastAsiaTheme="minorEastAsia" w:hAnsiTheme="minorHAnsi" w:cstheme="minorBidi"/>
          <w:noProof/>
          <w:sz w:val="22"/>
          <w:szCs w:val="22"/>
          <w:lang w:val="en-GB" w:eastAsia="en-GB"/>
        </w:rPr>
      </w:pPr>
      <w:del w:id="940" w:author="Andreas Kuehne" w:date="2019-05-15T23:15:00Z">
        <w:r w:rsidRPr="000048E7" w:rsidDel="000048E7">
          <w:rPr>
            <w:rStyle w:val="Hyperlink"/>
            <w:noProof/>
            <w:lang w:val="en-GB"/>
            <w:rPrChange w:id="941" w:author="Andreas Kuehne" w:date="2019-05-15T23:15:00Z">
              <w:rPr>
                <w:rStyle w:val="Hyperlink"/>
                <w:noProof/>
                <w:lang w:val="en-GB"/>
              </w:rPr>
            </w:rPrChange>
          </w:rPr>
          <w:delText>3.3 String Model</w:delText>
        </w:r>
        <w:r w:rsidDel="000048E7">
          <w:rPr>
            <w:noProof/>
            <w:webHidden/>
          </w:rPr>
          <w:tab/>
          <w:delText>22</w:delText>
        </w:r>
      </w:del>
    </w:p>
    <w:p w14:paraId="7D090EA6" w14:textId="674AE1F5" w:rsidR="005E5C94" w:rsidDel="000048E7" w:rsidRDefault="005E5C94">
      <w:pPr>
        <w:pStyle w:val="Verzeichnis2"/>
        <w:tabs>
          <w:tab w:val="right" w:leader="dot" w:pos="9350"/>
        </w:tabs>
        <w:rPr>
          <w:del w:id="942" w:author="Andreas Kuehne" w:date="2019-05-15T23:15:00Z"/>
          <w:rFonts w:asciiTheme="minorHAnsi" w:eastAsiaTheme="minorEastAsia" w:hAnsiTheme="minorHAnsi" w:cstheme="minorBidi"/>
          <w:noProof/>
          <w:sz w:val="22"/>
          <w:szCs w:val="22"/>
          <w:lang w:val="en-GB" w:eastAsia="en-GB"/>
        </w:rPr>
      </w:pPr>
      <w:del w:id="943" w:author="Andreas Kuehne" w:date="2019-05-15T23:15:00Z">
        <w:r w:rsidRPr="000048E7" w:rsidDel="000048E7">
          <w:rPr>
            <w:rStyle w:val="Hyperlink"/>
            <w:noProof/>
            <w:lang w:val="en-GB"/>
            <w:rPrChange w:id="944" w:author="Andreas Kuehne" w:date="2019-05-15T23:15:00Z">
              <w:rPr>
                <w:rStyle w:val="Hyperlink"/>
                <w:noProof/>
                <w:lang w:val="en-GB"/>
              </w:rPr>
            </w:rPrChange>
          </w:rPr>
          <w:delText>3.4 Binary Data Model</w:delText>
        </w:r>
        <w:r w:rsidDel="000048E7">
          <w:rPr>
            <w:noProof/>
            <w:webHidden/>
          </w:rPr>
          <w:tab/>
          <w:delText>22</w:delText>
        </w:r>
      </w:del>
    </w:p>
    <w:p w14:paraId="5F83F741" w14:textId="5A7705F1" w:rsidR="005E5C94" w:rsidDel="000048E7" w:rsidRDefault="005E5C94">
      <w:pPr>
        <w:pStyle w:val="Verzeichnis2"/>
        <w:tabs>
          <w:tab w:val="right" w:leader="dot" w:pos="9350"/>
        </w:tabs>
        <w:rPr>
          <w:del w:id="945" w:author="Andreas Kuehne" w:date="2019-05-15T23:15:00Z"/>
          <w:rFonts w:asciiTheme="minorHAnsi" w:eastAsiaTheme="minorEastAsia" w:hAnsiTheme="minorHAnsi" w:cstheme="minorBidi"/>
          <w:noProof/>
          <w:sz w:val="22"/>
          <w:szCs w:val="22"/>
          <w:lang w:val="en-GB" w:eastAsia="en-GB"/>
        </w:rPr>
      </w:pPr>
      <w:del w:id="946" w:author="Andreas Kuehne" w:date="2019-05-15T23:15:00Z">
        <w:r w:rsidRPr="000048E7" w:rsidDel="000048E7">
          <w:rPr>
            <w:rStyle w:val="Hyperlink"/>
            <w:noProof/>
            <w:lang w:val="en-GB"/>
            <w:rPrChange w:id="947" w:author="Andreas Kuehne" w:date="2019-05-15T23:15:00Z">
              <w:rPr>
                <w:rStyle w:val="Hyperlink"/>
                <w:noProof/>
                <w:lang w:val="en-GB"/>
              </w:rPr>
            </w:rPrChange>
          </w:rPr>
          <w:delText>3.5 URI Model</w:delText>
        </w:r>
        <w:r w:rsidDel="000048E7">
          <w:rPr>
            <w:noProof/>
            <w:webHidden/>
          </w:rPr>
          <w:tab/>
          <w:delText>22</w:delText>
        </w:r>
      </w:del>
    </w:p>
    <w:p w14:paraId="64B169AE" w14:textId="3B264EEF" w:rsidR="005E5C94" w:rsidDel="000048E7" w:rsidRDefault="005E5C94">
      <w:pPr>
        <w:pStyle w:val="Verzeichnis2"/>
        <w:tabs>
          <w:tab w:val="right" w:leader="dot" w:pos="9350"/>
        </w:tabs>
        <w:rPr>
          <w:del w:id="948" w:author="Andreas Kuehne" w:date="2019-05-15T23:15:00Z"/>
          <w:rFonts w:asciiTheme="minorHAnsi" w:eastAsiaTheme="minorEastAsia" w:hAnsiTheme="minorHAnsi" w:cstheme="minorBidi"/>
          <w:noProof/>
          <w:sz w:val="22"/>
          <w:szCs w:val="22"/>
          <w:lang w:val="en-GB" w:eastAsia="en-GB"/>
        </w:rPr>
      </w:pPr>
      <w:del w:id="949" w:author="Andreas Kuehne" w:date="2019-05-15T23:15:00Z">
        <w:r w:rsidRPr="000048E7" w:rsidDel="000048E7">
          <w:rPr>
            <w:rStyle w:val="Hyperlink"/>
            <w:noProof/>
            <w:lang w:val="en-GB"/>
            <w:rPrChange w:id="950" w:author="Andreas Kuehne" w:date="2019-05-15T23:15:00Z">
              <w:rPr>
                <w:rStyle w:val="Hyperlink"/>
                <w:noProof/>
                <w:lang w:val="en-GB"/>
              </w:rPr>
            </w:rPrChange>
          </w:rPr>
          <w:delText>3.6 Unique Identifier Model</w:delText>
        </w:r>
        <w:r w:rsidDel="000048E7">
          <w:rPr>
            <w:noProof/>
            <w:webHidden/>
          </w:rPr>
          <w:tab/>
          <w:delText>22</w:delText>
        </w:r>
      </w:del>
    </w:p>
    <w:p w14:paraId="053015BA" w14:textId="20C86843" w:rsidR="005E5C94" w:rsidDel="000048E7" w:rsidRDefault="005E5C94">
      <w:pPr>
        <w:pStyle w:val="Verzeichnis2"/>
        <w:tabs>
          <w:tab w:val="right" w:leader="dot" w:pos="9350"/>
        </w:tabs>
        <w:rPr>
          <w:del w:id="951" w:author="Andreas Kuehne" w:date="2019-05-15T23:15:00Z"/>
          <w:rFonts w:asciiTheme="minorHAnsi" w:eastAsiaTheme="minorEastAsia" w:hAnsiTheme="minorHAnsi" w:cstheme="minorBidi"/>
          <w:noProof/>
          <w:sz w:val="22"/>
          <w:szCs w:val="22"/>
          <w:lang w:val="en-GB" w:eastAsia="en-GB"/>
        </w:rPr>
      </w:pPr>
      <w:del w:id="952" w:author="Andreas Kuehne" w:date="2019-05-15T23:15:00Z">
        <w:r w:rsidRPr="000048E7" w:rsidDel="000048E7">
          <w:rPr>
            <w:rStyle w:val="Hyperlink"/>
            <w:noProof/>
            <w:lang w:val="en-GB"/>
            <w:rPrChange w:id="953" w:author="Andreas Kuehne" w:date="2019-05-15T23:15:00Z">
              <w:rPr>
                <w:rStyle w:val="Hyperlink"/>
                <w:noProof/>
                <w:lang w:val="en-GB"/>
              </w:rPr>
            </w:rPrChange>
          </w:rPr>
          <w:delText>3.7 Date and Time Model</w:delText>
        </w:r>
        <w:r w:rsidDel="000048E7">
          <w:rPr>
            <w:noProof/>
            <w:webHidden/>
          </w:rPr>
          <w:tab/>
          <w:delText>22</w:delText>
        </w:r>
      </w:del>
    </w:p>
    <w:p w14:paraId="20BE280F" w14:textId="72C52FC0" w:rsidR="005E5C94" w:rsidDel="000048E7" w:rsidRDefault="005E5C94">
      <w:pPr>
        <w:pStyle w:val="Verzeichnis2"/>
        <w:tabs>
          <w:tab w:val="right" w:leader="dot" w:pos="9350"/>
        </w:tabs>
        <w:rPr>
          <w:del w:id="954" w:author="Andreas Kuehne" w:date="2019-05-15T23:15:00Z"/>
          <w:rFonts w:asciiTheme="minorHAnsi" w:eastAsiaTheme="minorEastAsia" w:hAnsiTheme="minorHAnsi" w:cstheme="minorBidi"/>
          <w:noProof/>
          <w:sz w:val="22"/>
          <w:szCs w:val="22"/>
          <w:lang w:val="en-GB" w:eastAsia="en-GB"/>
        </w:rPr>
      </w:pPr>
      <w:del w:id="955" w:author="Andreas Kuehne" w:date="2019-05-15T23:15:00Z">
        <w:r w:rsidRPr="000048E7" w:rsidDel="000048E7">
          <w:rPr>
            <w:rStyle w:val="Hyperlink"/>
            <w:noProof/>
            <w:lang w:val="en-GB"/>
            <w:rPrChange w:id="956" w:author="Andreas Kuehne" w:date="2019-05-15T23:15:00Z">
              <w:rPr>
                <w:rStyle w:val="Hyperlink"/>
                <w:noProof/>
                <w:lang w:val="en-GB"/>
              </w:rPr>
            </w:rPrChange>
          </w:rPr>
          <w:delText>3.8 Lang Model</w:delText>
        </w:r>
        <w:r w:rsidDel="000048E7">
          <w:rPr>
            <w:noProof/>
            <w:webHidden/>
          </w:rPr>
          <w:tab/>
          <w:delText>22</w:delText>
        </w:r>
      </w:del>
    </w:p>
    <w:p w14:paraId="3A1396B9" w14:textId="1A761660" w:rsidR="005E5C94" w:rsidDel="000048E7" w:rsidRDefault="005E5C94">
      <w:pPr>
        <w:pStyle w:val="Verzeichnis1"/>
        <w:rPr>
          <w:del w:id="957" w:author="Andreas Kuehne" w:date="2019-05-15T23:15:00Z"/>
          <w:rFonts w:asciiTheme="minorHAnsi" w:eastAsiaTheme="minorEastAsia" w:hAnsiTheme="minorHAnsi" w:cstheme="minorBidi"/>
          <w:noProof/>
          <w:sz w:val="22"/>
          <w:szCs w:val="22"/>
          <w:lang w:val="en-GB" w:eastAsia="en-GB"/>
        </w:rPr>
      </w:pPr>
      <w:del w:id="958" w:author="Andreas Kuehne" w:date="2019-05-15T23:15:00Z">
        <w:r w:rsidRPr="000048E7" w:rsidDel="000048E7">
          <w:rPr>
            <w:rStyle w:val="Hyperlink"/>
            <w:noProof/>
            <w:rPrChange w:id="959" w:author="Andreas Kuehne" w:date="2019-05-15T23:15:00Z">
              <w:rPr>
                <w:rStyle w:val="Hyperlink"/>
                <w:noProof/>
              </w:rPr>
            </w:rPrChange>
          </w:rPr>
          <w:delText>4</w:delText>
        </w:r>
        <w:r w:rsidDel="000048E7">
          <w:rPr>
            <w:rFonts w:asciiTheme="minorHAnsi" w:eastAsiaTheme="minorEastAsia" w:hAnsiTheme="minorHAnsi" w:cstheme="minorBidi"/>
            <w:noProof/>
            <w:sz w:val="22"/>
            <w:szCs w:val="22"/>
            <w:lang w:val="en-GB" w:eastAsia="en-GB"/>
          </w:rPr>
          <w:tab/>
        </w:r>
        <w:r w:rsidRPr="000048E7" w:rsidDel="000048E7">
          <w:rPr>
            <w:rStyle w:val="Hyperlink"/>
            <w:noProof/>
            <w:rPrChange w:id="960" w:author="Andreas Kuehne" w:date="2019-05-15T23:15:00Z">
              <w:rPr>
                <w:rStyle w:val="Hyperlink"/>
                <w:noProof/>
              </w:rPr>
            </w:rPrChange>
          </w:rPr>
          <w:delText>Data Structure Models</w:delText>
        </w:r>
        <w:r w:rsidDel="000048E7">
          <w:rPr>
            <w:noProof/>
            <w:webHidden/>
          </w:rPr>
          <w:tab/>
          <w:delText>23</w:delText>
        </w:r>
      </w:del>
    </w:p>
    <w:p w14:paraId="1C8A17CB" w14:textId="142A4C85" w:rsidR="005E5C94" w:rsidDel="000048E7" w:rsidRDefault="005E5C94">
      <w:pPr>
        <w:pStyle w:val="Verzeichnis2"/>
        <w:tabs>
          <w:tab w:val="right" w:leader="dot" w:pos="9350"/>
        </w:tabs>
        <w:rPr>
          <w:del w:id="961" w:author="Andreas Kuehne" w:date="2019-05-15T23:15:00Z"/>
          <w:rFonts w:asciiTheme="minorHAnsi" w:eastAsiaTheme="minorEastAsia" w:hAnsiTheme="minorHAnsi" w:cstheme="minorBidi"/>
          <w:noProof/>
          <w:sz w:val="22"/>
          <w:szCs w:val="22"/>
          <w:lang w:val="en-GB" w:eastAsia="en-GB"/>
        </w:rPr>
      </w:pPr>
      <w:del w:id="962" w:author="Andreas Kuehne" w:date="2019-05-15T23:15:00Z">
        <w:r w:rsidRPr="000048E7" w:rsidDel="000048E7">
          <w:rPr>
            <w:rStyle w:val="Hyperlink"/>
            <w:noProof/>
            <w:rPrChange w:id="963" w:author="Andreas Kuehne" w:date="2019-05-15T23:15:00Z">
              <w:rPr>
                <w:rStyle w:val="Hyperlink"/>
                <w:noProof/>
              </w:rPr>
            </w:rPrChange>
          </w:rPr>
          <w:delText>4.1 Data Structure Models defined in this document</w:delText>
        </w:r>
        <w:r w:rsidDel="000048E7">
          <w:rPr>
            <w:noProof/>
            <w:webHidden/>
          </w:rPr>
          <w:tab/>
          <w:delText>23</w:delText>
        </w:r>
      </w:del>
    </w:p>
    <w:p w14:paraId="78BF7F64" w14:textId="66839AE1" w:rsidR="005E5C94" w:rsidDel="000048E7" w:rsidRDefault="005E5C94">
      <w:pPr>
        <w:pStyle w:val="Verzeichnis3"/>
        <w:tabs>
          <w:tab w:val="right" w:leader="dot" w:pos="9350"/>
        </w:tabs>
        <w:rPr>
          <w:del w:id="964" w:author="Andreas Kuehne" w:date="2019-05-15T23:15:00Z"/>
          <w:rFonts w:asciiTheme="minorHAnsi" w:eastAsiaTheme="minorEastAsia" w:hAnsiTheme="minorHAnsi" w:cstheme="minorBidi"/>
          <w:noProof/>
          <w:sz w:val="22"/>
          <w:szCs w:val="22"/>
          <w:lang w:val="en-GB" w:eastAsia="en-GB"/>
        </w:rPr>
      </w:pPr>
      <w:del w:id="965" w:author="Andreas Kuehne" w:date="2019-05-15T23:15:00Z">
        <w:r w:rsidRPr="000048E7" w:rsidDel="000048E7">
          <w:rPr>
            <w:rStyle w:val="Hyperlink"/>
            <w:noProof/>
            <w14:scene3d>
              <w14:camera w14:prst="orthographicFront"/>
              <w14:lightRig w14:rig="threePt" w14:dir="t">
                <w14:rot w14:lat="0" w14:lon="0" w14:rev="0"/>
              </w14:lightRig>
            </w14:scene3d>
            <w:rPrChange w:id="966" w:author="Andreas Kuehne" w:date="2019-05-15T23:15:00Z">
              <w:rPr>
                <w:rStyle w:val="Hyperlink"/>
                <w:noProof/>
                <w14:scene3d>
                  <w14:camera w14:prst="orthographicFront"/>
                  <w14:lightRig w14:rig="threePt" w14:dir="t">
                    <w14:rot w14:lat="0" w14:lon="0" w14:rev="0"/>
                  </w14:lightRig>
                </w14:scene3d>
              </w:rPr>
            </w:rPrChange>
          </w:rPr>
          <w:delText>4.1.1</w:delText>
        </w:r>
        <w:r w:rsidRPr="000048E7" w:rsidDel="000048E7">
          <w:rPr>
            <w:rStyle w:val="Hyperlink"/>
            <w:noProof/>
            <w:rPrChange w:id="967" w:author="Andreas Kuehne" w:date="2019-05-15T23:15:00Z">
              <w:rPr>
                <w:rStyle w:val="Hyperlink"/>
                <w:noProof/>
              </w:rPr>
            </w:rPrChange>
          </w:rPr>
          <w:delText xml:space="preserve"> Component NsPrefixMapping</w:delText>
        </w:r>
        <w:r w:rsidDel="000048E7">
          <w:rPr>
            <w:noProof/>
            <w:webHidden/>
          </w:rPr>
          <w:tab/>
          <w:delText>23</w:delText>
        </w:r>
      </w:del>
    </w:p>
    <w:p w14:paraId="65870574" w14:textId="40D4DAD4" w:rsidR="005E5C94" w:rsidDel="000048E7" w:rsidRDefault="005E5C94">
      <w:pPr>
        <w:pStyle w:val="Verzeichnis4"/>
        <w:tabs>
          <w:tab w:val="right" w:leader="dot" w:pos="9350"/>
        </w:tabs>
        <w:rPr>
          <w:del w:id="968" w:author="Andreas Kuehne" w:date="2019-05-15T23:15:00Z"/>
          <w:rFonts w:asciiTheme="minorHAnsi" w:eastAsiaTheme="minorEastAsia" w:hAnsiTheme="minorHAnsi" w:cstheme="minorBidi"/>
          <w:noProof/>
          <w:sz w:val="22"/>
          <w:szCs w:val="22"/>
          <w:lang w:val="en-GB" w:eastAsia="en-GB"/>
        </w:rPr>
      </w:pPr>
      <w:del w:id="969" w:author="Andreas Kuehne" w:date="2019-05-15T23:15:00Z">
        <w:r w:rsidRPr="000048E7" w:rsidDel="000048E7">
          <w:rPr>
            <w:rStyle w:val="Hyperlink"/>
            <w:noProof/>
            <w14:scene3d>
              <w14:camera w14:prst="orthographicFront"/>
              <w14:lightRig w14:rig="threePt" w14:dir="t">
                <w14:rot w14:lat="0" w14:lon="0" w14:rev="0"/>
              </w14:lightRig>
            </w14:scene3d>
            <w:rPrChange w:id="970" w:author="Andreas Kuehne" w:date="2019-05-15T23:15:00Z">
              <w:rPr>
                <w:rStyle w:val="Hyperlink"/>
                <w:noProof/>
                <w14:scene3d>
                  <w14:camera w14:prst="orthographicFront"/>
                  <w14:lightRig w14:rig="threePt" w14:dir="t">
                    <w14:rot w14:lat="0" w14:lon="0" w14:rev="0"/>
                  </w14:lightRig>
                </w14:scene3d>
              </w:rPr>
            </w:rPrChange>
          </w:rPr>
          <w:delText>4.1.1.1</w:delText>
        </w:r>
        <w:r w:rsidRPr="000048E7" w:rsidDel="000048E7">
          <w:rPr>
            <w:rStyle w:val="Hyperlink"/>
            <w:noProof/>
            <w:rPrChange w:id="971" w:author="Andreas Kuehne" w:date="2019-05-15T23:15:00Z">
              <w:rPr>
                <w:rStyle w:val="Hyperlink"/>
                <w:noProof/>
              </w:rPr>
            </w:rPrChange>
          </w:rPr>
          <w:delText xml:space="preserve"> NsPrefixMapping – JSON Syntax</w:delText>
        </w:r>
        <w:r w:rsidDel="000048E7">
          <w:rPr>
            <w:noProof/>
            <w:webHidden/>
          </w:rPr>
          <w:tab/>
          <w:delText>23</w:delText>
        </w:r>
      </w:del>
    </w:p>
    <w:p w14:paraId="07E9232A" w14:textId="776988F9" w:rsidR="005E5C94" w:rsidDel="000048E7" w:rsidRDefault="005E5C94">
      <w:pPr>
        <w:pStyle w:val="Verzeichnis4"/>
        <w:tabs>
          <w:tab w:val="right" w:leader="dot" w:pos="9350"/>
        </w:tabs>
        <w:rPr>
          <w:del w:id="972" w:author="Andreas Kuehne" w:date="2019-05-15T23:15:00Z"/>
          <w:rFonts w:asciiTheme="minorHAnsi" w:eastAsiaTheme="minorEastAsia" w:hAnsiTheme="minorHAnsi" w:cstheme="minorBidi"/>
          <w:noProof/>
          <w:sz w:val="22"/>
          <w:szCs w:val="22"/>
          <w:lang w:val="en-GB" w:eastAsia="en-GB"/>
        </w:rPr>
      </w:pPr>
      <w:del w:id="973" w:author="Andreas Kuehne" w:date="2019-05-15T23:15:00Z">
        <w:r w:rsidRPr="000048E7" w:rsidDel="000048E7">
          <w:rPr>
            <w:rStyle w:val="Hyperlink"/>
            <w:noProof/>
            <w14:scene3d>
              <w14:camera w14:prst="orthographicFront"/>
              <w14:lightRig w14:rig="threePt" w14:dir="t">
                <w14:rot w14:lat="0" w14:lon="0" w14:rev="0"/>
              </w14:lightRig>
            </w14:scene3d>
            <w:rPrChange w:id="974" w:author="Andreas Kuehne" w:date="2019-05-15T23:15:00Z">
              <w:rPr>
                <w:rStyle w:val="Hyperlink"/>
                <w:noProof/>
                <w14:scene3d>
                  <w14:camera w14:prst="orthographicFront"/>
                  <w14:lightRig w14:rig="threePt" w14:dir="t">
                    <w14:rot w14:lat="0" w14:lon="0" w14:rev="0"/>
                  </w14:lightRig>
                </w14:scene3d>
              </w:rPr>
            </w:rPrChange>
          </w:rPr>
          <w:delText>4.1.1.2</w:delText>
        </w:r>
        <w:r w:rsidRPr="000048E7" w:rsidDel="000048E7">
          <w:rPr>
            <w:rStyle w:val="Hyperlink"/>
            <w:noProof/>
            <w:rPrChange w:id="975" w:author="Andreas Kuehne" w:date="2019-05-15T23:15:00Z">
              <w:rPr>
                <w:rStyle w:val="Hyperlink"/>
                <w:noProof/>
              </w:rPr>
            </w:rPrChange>
          </w:rPr>
          <w:delText xml:space="preserve"> NsPrefixMapping – XML Syntax</w:delText>
        </w:r>
        <w:r w:rsidDel="000048E7">
          <w:rPr>
            <w:noProof/>
            <w:webHidden/>
          </w:rPr>
          <w:tab/>
          <w:delText>23</w:delText>
        </w:r>
      </w:del>
    </w:p>
    <w:p w14:paraId="15F6A494" w14:textId="4B812D3A" w:rsidR="005E5C94" w:rsidDel="000048E7" w:rsidRDefault="005E5C94">
      <w:pPr>
        <w:pStyle w:val="Verzeichnis3"/>
        <w:tabs>
          <w:tab w:val="right" w:leader="dot" w:pos="9350"/>
        </w:tabs>
        <w:rPr>
          <w:del w:id="976" w:author="Andreas Kuehne" w:date="2019-05-15T23:15:00Z"/>
          <w:rFonts w:asciiTheme="minorHAnsi" w:eastAsiaTheme="minorEastAsia" w:hAnsiTheme="minorHAnsi" w:cstheme="minorBidi"/>
          <w:noProof/>
          <w:sz w:val="22"/>
          <w:szCs w:val="22"/>
          <w:lang w:val="en-GB" w:eastAsia="en-GB"/>
        </w:rPr>
      </w:pPr>
      <w:del w:id="977" w:author="Andreas Kuehne" w:date="2019-05-15T23:15:00Z">
        <w:r w:rsidRPr="000048E7" w:rsidDel="000048E7">
          <w:rPr>
            <w:rStyle w:val="Hyperlink"/>
            <w:noProof/>
            <w14:scene3d>
              <w14:camera w14:prst="orthographicFront"/>
              <w14:lightRig w14:rig="threePt" w14:dir="t">
                <w14:rot w14:lat="0" w14:lon="0" w14:rev="0"/>
              </w14:lightRig>
            </w14:scene3d>
            <w:rPrChange w:id="978" w:author="Andreas Kuehne" w:date="2019-05-15T23:15:00Z">
              <w:rPr>
                <w:rStyle w:val="Hyperlink"/>
                <w:noProof/>
                <w14:scene3d>
                  <w14:camera w14:prst="orthographicFront"/>
                  <w14:lightRig w14:rig="threePt" w14:dir="t">
                    <w14:rot w14:lat="0" w14:lon="0" w14:rev="0"/>
                  </w14:lightRig>
                </w14:scene3d>
              </w:rPr>
            </w:rPrChange>
          </w:rPr>
          <w:delText>4.1.2</w:delText>
        </w:r>
        <w:r w:rsidRPr="000048E7" w:rsidDel="000048E7">
          <w:rPr>
            <w:rStyle w:val="Hyperlink"/>
            <w:noProof/>
            <w:rPrChange w:id="979" w:author="Andreas Kuehne" w:date="2019-05-15T23:15:00Z">
              <w:rPr>
                <w:rStyle w:val="Hyperlink"/>
                <w:noProof/>
              </w:rPr>
            </w:rPrChange>
          </w:rPr>
          <w:delText xml:space="preserve"> Component Any</w:delText>
        </w:r>
        <w:r w:rsidDel="000048E7">
          <w:rPr>
            <w:noProof/>
            <w:webHidden/>
          </w:rPr>
          <w:tab/>
          <w:delText>24</w:delText>
        </w:r>
      </w:del>
    </w:p>
    <w:p w14:paraId="32147C96" w14:textId="54086FB8" w:rsidR="005E5C94" w:rsidDel="000048E7" w:rsidRDefault="005E5C94">
      <w:pPr>
        <w:pStyle w:val="Verzeichnis4"/>
        <w:tabs>
          <w:tab w:val="right" w:leader="dot" w:pos="9350"/>
        </w:tabs>
        <w:rPr>
          <w:del w:id="980" w:author="Andreas Kuehne" w:date="2019-05-15T23:15:00Z"/>
          <w:rFonts w:asciiTheme="minorHAnsi" w:eastAsiaTheme="minorEastAsia" w:hAnsiTheme="minorHAnsi" w:cstheme="minorBidi"/>
          <w:noProof/>
          <w:sz w:val="22"/>
          <w:szCs w:val="22"/>
          <w:lang w:val="en-GB" w:eastAsia="en-GB"/>
        </w:rPr>
      </w:pPr>
      <w:del w:id="981" w:author="Andreas Kuehne" w:date="2019-05-15T23:15:00Z">
        <w:r w:rsidRPr="000048E7" w:rsidDel="000048E7">
          <w:rPr>
            <w:rStyle w:val="Hyperlink"/>
            <w:noProof/>
            <w14:scene3d>
              <w14:camera w14:prst="orthographicFront"/>
              <w14:lightRig w14:rig="threePt" w14:dir="t">
                <w14:rot w14:lat="0" w14:lon="0" w14:rev="0"/>
              </w14:lightRig>
            </w14:scene3d>
            <w:rPrChange w:id="982" w:author="Andreas Kuehne" w:date="2019-05-15T23:15:00Z">
              <w:rPr>
                <w:rStyle w:val="Hyperlink"/>
                <w:noProof/>
                <w14:scene3d>
                  <w14:camera w14:prst="orthographicFront"/>
                  <w14:lightRig w14:rig="threePt" w14:dir="t">
                    <w14:rot w14:lat="0" w14:lon="0" w14:rev="0"/>
                  </w14:lightRig>
                </w14:scene3d>
              </w:rPr>
            </w:rPrChange>
          </w:rPr>
          <w:delText>4.1.2.1</w:delText>
        </w:r>
        <w:r w:rsidRPr="000048E7" w:rsidDel="000048E7">
          <w:rPr>
            <w:rStyle w:val="Hyperlink"/>
            <w:noProof/>
            <w:rPrChange w:id="983" w:author="Andreas Kuehne" w:date="2019-05-15T23:15:00Z">
              <w:rPr>
                <w:rStyle w:val="Hyperlink"/>
                <w:noProof/>
              </w:rPr>
            </w:rPrChange>
          </w:rPr>
          <w:delText xml:space="preserve"> Any – JSON Syntax</w:delText>
        </w:r>
        <w:r w:rsidDel="000048E7">
          <w:rPr>
            <w:noProof/>
            <w:webHidden/>
          </w:rPr>
          <w:tab/>
          <w:delText>24</w:delText>
        </w:r>
      </w:del>
    </w:p>
    <w:p w14:paraId="56FC5085" w14:textId="7922FF64" w:rsidR="005E5C94" w:rsidDel="000048E7" w:rsidRDefault="005E5C94">
      <w:pPr>
        <w:pStyle w:val="Verzeichnis4"/>
        <w:tabs>
          <w:tab w:val="right" w:leader="dot" w:pos="9350"/>
        </w:tabs>
        <w:rPr>
          <w:del w:id="984" w:author="Andreas Kuehne" w:date="2019-05-15T23:15:00Z"/>
          <w:rFonts w:asciiTheme="minorHAnsi" w:eastAsiaTheme="minorEastAsia" w:hAnsiTheme="minorHAnsi" w:cstheme="minorBidi"/>
          <w:noProof/>
          <w:sz w:val="22"/>
          <w:szCs w:val="22"/>
          <w:lang w:val="en-GB" w:eastAsia="en-GB"/>
        </w:rPr>
      </w:pPr>
      <w:del w:id="985" w:author="Andreas Kuehne" w:date="2019-05-15T23:15:00Z">
        <w:r w:rsidRPr="000048E7" w:rsidDel="000048E7">
          <w:rPr>
            <w:rStyle w:val="Hyperlink"/>
            <w:noProof/>
            <w14:scene3d>
              <w14:camera w14:prst="orthographicFront"/>
              <w14:lightRig w14:rig="threePt" w14:dir="t">
                <w14:rot w14:lat="0" w14:lon="0" w14:rev="0"/>
              </w14:lightRig>
            </w14:scene3d>
            <w:rPrChange w:id="986" w:author="Andreas Kuehne" w:date="2019-05-15T23:15:00Z">
              <w:rPr>
                <w:rStyle w:val="Hyperlink"/>
                <w:noProof/>
                <w14:scene3d>
                  <w14:camera w14:prst="orthographicFront"/>
                  <w14:lightRig w14:rig="threePt" w14:dir="t">
                    <w14:rot w14:lat="0" w14:lon="0" w14:rev="0"/>
                  </w14:lightRig>
                </w14:scene3d>
              </w:rPr>
            </w:rPrChange>
          </w:rPr>
          <w:delText>4.1.2.2</w:delText>
        </w:r>
        <w:r w:rsidRPr="000048E7" w:rsidDel="000048E7">
          <w:rPr>
            <w:rStyle w:val="Hyperlink"/>
            <w:noProof/>
            <w:rPrChange w:id="987" w:author="Andreas Kuehne" w:date="2019-05-15T23:15:00Z">
              <w:rPr>
                <w:rStyle w:val="Hyperlink"/>
                <w:noProof/>
              </w:rPr>
            </w:rPrChange>
          </w:rPr>
          <w:delText xml:space="preserve"> Any – XML Syntax</w:delText>
        </w:r>
        <w:r w:rsidDel="000048E7">
          <w:rPr>
            <w:noProof/>
            <w:webHidden/>
          </w:rPr>
          <w:tab/>
          <w:delText>25</w:delText>
        </w:r>
      </w:del>
    </w:p>
    <w:p w14:paraId="28A9E9D7" w14:textId="01C50B7D" w:rsidR="005E5C94" w:rsidDel="000048E7" w:rsidRDefault="005E5C94">
      <w:pPr>
        <w:pStyle w:val="Verzeichnis3"/>
        <w:tabs>
          <w:tab w:val="right" w:leader="dot" w:pos="9350"/>
        </w:tabs>
        <w:rPr>
          <w:del w:id="988" w:author="Andreas Kuehne" w:date="2019-05-15T23:15:00Z"/>
          <w:rFonts w:asciiTheme="minorHAnsi" w:eastAsiaTheme="minorEastAsia" w:hAnsiTheme="minorHAnsi" w:cstheme="minorBidi"/>
          <w:noProof/>
          <w:sz w:val="22"/>
          <w:szCs w:val="22"/>
          <w:lang w:val="en-GB" w:eastAsia="en-GB"/>
        </w:rPr>
      </w:pPr>
      <w:del w:id="989" w:author="Andreas Kuehne" w:date="2019-05-15T23:15:00Z">
        <w:r w:rsidRPr="000048E7" w:rsidDel="000048E7">
          <w:rPr>
            <w:rStyle w:val="Hyperlink"/>
            <w:noProof/>
            <w14:scene3d>
              <w14:camera w14:prst="orthographicFront"/>
              <w14:lightRig w14:rig="threePt" w14:dir="t">
                <w14:rot w14:lat="0" w14:lon="0" w14:rev="0"/>
              </w14:lightRig>
            </w14:scene3d>
            <w:rPrChange w:id="990" w:author="Andreas Kuehne" w:date="2019-05-15T23:15:00Z">
              <w:rPr>
                <w:rStyle w:val="Hyperlink"/>
                <w:noProof/>
                <w14:scene3d>
                  <w14:camera w14:prst="orthographicFront"/>
                  <w14:lightRig w14:rig="threePt" w14:dir="t">
                    <w14:rot w14:lat="0" w14:lon="0" w14:rev="0"/>
                  </w14:lightRig>
                </w14:scene3d>
              </w:rPr>
            </w:rPrChange>
          </w:rPr>
          <w:delText>4.1.3</w:delText>
        </w:r>
        <w:r w:rsidRPr="000048E7" w:rsidDel="000048E7">
          <w:rPr>
            <w:rStyle w:val="Hyperlink"/>
            <w:noProof/>
            <w:rPrChange w:id="991" w:author="Andreas Kuehne" w:date="2019-05-15T23:15:00Z">
              <w:rPr>
                <w:rStyle w:val="Hyperlink"/>
                <w:noProof/>
              </w:rPr>
            </w:rPrChange>
          </w:rPr>
          <w:delText xml:space="preserve"> Component InternationalString</w:delText>
        </w:r>
        <w:r w:rsidDel="000048E7">
          <w:rPr>
            <w:noProof/>
            <w:webHidden/>
          </w:rPr>
          <w:tab/>
          <w:delText>25</w:delText>
        </w:r>
      </w:del>
    </w:p>
    <w:p w14:paraId="197CA9AF" w14:textId="65ABE268" w:rsidR="005E5C94" w:rsidDel="000048E7" w:rsidRDefault="005E5C94">
      <w:pPr>
        <w:pStyle w:val="Verzeichnis4"/>
        <w:tabs>
          <w:tab w:val="right" w:leader="dot" w:pos="9350"/>
        </w:tabs>
        <w:rPr>
          <w:del w:id="992" w:author="Andreas Kuehne" w:date="2019-05-15T23:15:00Z"/>
          <w:rFonts w:asciiTheme="minorHAnsi" w:eastAsiaTheme="minorEastAsia" w:hAnsiTheme="minorHAnsi" w:cstheme="minorBidi"/>
          <w:noProof/>
          <w:sz w:val="22"/>
          <w:szCs w:val="22"/>
          <w:lang w:val="en-GB" w:eastAsia="en-GB"/>
        </w:rPr>
      </w:pPr>
      <w:del w:id="993" w:author="Andreas Kuehne" w:date="2019-05-15T23:15:00Z">
        <w:r w:rsidRPr="000048E7" w:rsidDel="000048E7">
          <w:rPr>
            <w:rStyle w:val="Hyperlink"/>
            <w:noProof/>
            <w14:scene3d>
              <w14:camera w14:prst="orthographicFront"/>
              <w14:lightRig w14:rig="threePt" w14:dir="t">
                <w14:rot w14:lat="0" w14:lon="0" w14:rev="0"/>
              </w14:lightRig>
            </w14:scene3d>
            <w:rPrChange w:id="994" w:author="Andreas Kuehne" w:date="2019-05-15T23:15:00Z">
              <w:rPr>
                <w:rStyle w:val="Hyperlink"/>
                <w:noProof/>
                <w14:scene3d>
                  <w14:camera w14:prst="orthographicFront"/>
                  <w14:lightRig w14:rig="threePt" w14:dir="t">
                    <w14:rot w14:lat="0" w14:lon="0" w14:rev="0"/>
                  </w14:lightRig>
                </w14:scene3d>
              </w:rPr>
            </w:rPrChange>
          </w:rPr>
          <w:delText>4.1.3.1</w:delText>
        </w:r>
        <w:r w:rsidRPr="000048E7" w:rsidDel="000048E7">
          <w:rPr>
            <w:rStyle w:val="Hyperlink"/>
            <w:noProof/>
            <w:rPrChange w:id="995" w:author="Andreas Kuehne" w:date="2019-05-15T23:15:00Z">
              <w:rPr>
                <w:rStyle w:val="Hyperlink"/>
                <w:noProof/>
              </w:rPr>
            </w:rPrChange>
          </w:rPr>
          <w:delText xml:space="preserve"> InternationalString – JSON Syntax</w:delText>
        </w:r>
        <w:r w:rsidDel="000048E7">
          <w:rPr>
            <w:noProof/>
            <w:webHidden/>
          </w:rPr>
          <w:tab/>
          <w:delText>25</w:delText>
        </w:r>
      </w:del>
    </w:p>
    <w:p w14:paraId="5E866A7A" w14:textId="5E2F889D" w:rsidR="005E5C94" w:rsidDel="000048E7" w:rsidRDefault="005E5C94">
      <w:pPr>
        <w:pStyle w:val="Verzeichnis4"/>
        <w:tabs>
          <w:tab w:val="right" w:leader="dot" w:pos="9350"/>
        </w:tabs>
        <w:rPr>
          <w:del w:id="996" w:author="Andreas Kuehne" w:date="2019-05-15T23:15:00Z"/>
          <w:rFonts w:asciiTheme="minorHAnsi" w:eastAsiaTheme="minorEastAsia" w:hAnsiTheme="minorHAnsi" w:cstheme="minorBidi"/>
          <w:noProof/>
          <w:sz w:val="22"/>
          <w:szCs w:val="22"/>
          <w:lang w:val="en-GB" w:eastAsia="en-GB"/>
        </w:rPr>
      </w:pPr>
      <w:del w:id="997" w:author="Andreas Kuehne" w:date="2019-05-15T23:15:00Z">
        <w:r w:rsidRPr="000048E7" w:rsidDel="000048E7">
          <w:rPr>
            <w:rStyle w:val="Hyperlink"/>
            <w:noProof/>
            <w14:scene3d>
              <w14:camera w14:prst="orthographicFront"/>
              <w14:lightRig w14:rig="threePt" w14:dir="t">
                <w14:rot w14:lat="0" w14:lon="0" w14:rev="0"/>
              </w14:lightRig>
            </w14:scene3d>
            <w:rPrChange w:id="998" w:author="Andreas Kuehne" w:date="2019-05-15T23:15:00Z">
              <w:rPr>
                <w:rStyle w:val="Hyperlink"/>
                <w:noProof/>
                <w14:scene3d>
                  <w14:camera w14:prst="orthographicFront"/>
                  <w14:lightRig w14:rig="threePt" w14:dir="t">
                    <w14:rot w14:lat="0" w14:lon="0" w14:rev="0"/>
                  </w14:lightRig>
                </w14:scene3d>
              </w:rPr>
            </w:rPrChange>
          </w:rPr>
          <w:delText>4.1.3.2</w:delText>
        </w:r>
        <w:r w:rsidRPr="000048E7" w:rsidDel="000048E7">
          <w:rPr>
            <w:rStyle w:val="Hyperlink"/>
            <w:noProof/>
            <w:rPrChange w:id="999" w:author="Andreas Kuehne" w:date="2019-05-15T23:15:00Z">
              <w:rPr>
                <w:rStyle w:val="Hyperlink"/>
                <w:noProof/>
              </w:rPr>
            </w:rPrChange>
          </w:rPr>
          <w:delText xml:space="preserve"> InternationalString – XML Syntax</w:delText>
        </w:r>
        <w:r w:rsidDel="000048E7">
          <w:rPr>
            <w:noProof/>
            <w:webHidden/>
          </w:rPr>
          <w:tab/>
          <w:delText>26</w:delText>
        </w:r>
      </w:del>
    </w:p>
    <w:p w14:paraId="65AFA43B" w14:textId="3CC6B65A" w:rsidR="005E5C94" w:rsidDel="000048E7" w:rsidRDefault="005E5C94">
      <w:pPr>
        <w:pStyle w:val="Verzeichnis3"/>
        <w:tabs>
          <w:tab w:val="right" w:leader="dot" w:pos="9350"/>
        </w:tabs>
        <w:rPr>
          <w:del w:id="1000" w:author="Andreas Kuehne" w:date="2019-05-15T23:15:00Z"/>
          <w:rFonts w:asciiTheme="minorHAnsi" w:eastAsiaTheme="minorEastAsia" w:hAnsiTheme="minorHAnsi" w:cstheme="minorBidi"/>
          <w:noProof/>
          <w:sz w:val="22"/>
          <w:szCs w:val="22"/>
          <w:lang w:val="en-GB" w:eastAsia="en-GB"/>
        </w:rPr>
      </w:pPr>
      <w:del w:id="1001" w:author="Andreas Kuehne" w:date="2019-05-15T23:15:00Z">
        <w:r w:rsidRPr="000048E7" w:rsidDel="000048E7">
          <w:rPr>
            <w:rStyle w:val="Hyperlink"/>
            <w:noProof/>
            <w14:scene3d>
              <w14:camera w14:prst="orthographicFront"/>
              <w14:lightRig w14:rig="threePt" w14:dir="t">
                <w14:rot w14:lat="0" w14:lon="0" w14:rev="0"/>
              </w14:lightRig>
            </w14:scene3d>
            <w:rPrChange w:id="1002" w:author="Andreas Kuehne" w:date="2019-05-15T23:15:00Z">
              <w:rPr>
                <w:rStyle w:val="Hyperlink"/>
                <w:noProof/>
                <w14:scene3d>
                  <w14:camera w14:prst="orthographicFront"/>
                  <w14:lightRig w14:rig="threePt" w14:dir="t">
                    <w14:rot w14:lat="0" w14:lon="0" w14:rev="0"/>
                  </w14:lightRig>
                </w14:scene3d>
              </w:rPr>
            </w:rPrChange>
          </w:rPr>
          <w:delText>4.1.4</w:delText>
        </w:r>
        <w:r w:rsidRPr="000048E7" w:rsidDel="000048E7">
          <w:rPr>
            <w:rStyle w:val="Hyperlink"/>
            <w:noProof/>
            <w:rPrChange w:id="1003" w:author="Andreas Kuehne" w:date="2019-05-15T23:15:00Z">
              <w:rPr>
                <w:rStyle w:val="Hyperlink"/>
                <w:noProof/>
              </w:rPr>
            </w:rPrChange>
          </w:rPr>
          <w:delText xml:space="preserve"> Component DigestInfo</w:delText>
        </w:r>
        <w:r w:rsidDel="000048E7">
          <w:rPr>
            <w:noProof/>
            <w:webHidden/>
          </w:rPr>
          <w:tab/>
          <w:delText>26</w:delText>
        </w:r>
      </w:del>
    </w:p>
    <w:p w14:paraId="1E3C6A70" w14:textId="10304D7B" w:rsidR="005E5C94" w:rsidDel="000048E7" w:rsidRDefault="005E5C94">
      <w:pPr>
        <w:pStyle w:val="Verzeichnis4"/>
        <w:tabs>
          <w:tab w:val="right" w:leader="dot" w:pos="9350"/>
        </w:tabs>
        <w:rPr>
          <w:del w:id="1004" w:author="Andreas Kuehne" w:date="2019-05-15T23:15:00Z"/>
          <w:rFonts w:asciiTheme="minorHAnsi" w:eastAsiaTheme="minorEastAsia" w:hAnsiTheme="minorHAnsi" w:cstheme="minorBidi"/>
          <w:noProof/>
          <w:sz w:val="22"/>
          <w:szCs w:val="22"/>
          <w:lang w:val="en-GB" w:eastAsia="en-GB"/>
        </w:rPr>
      </w:pPr>
      <w:del w:id="1005" w:author="Andreas Kuehne" w:date="2019-05-15T23:15:00Z">
        <w:r w:rsidRPr="000048E7" w:rsidDel="000048E7">
          <w:rPr>
            <w:rStyle w:val="Hyperlink"/>
            <w:noProof/>
            <w14:scene3d>
              <w14:camera w14:prst="orthographicFront"/>
              <w14:lightRig w14:rig="threePt" w14:dir="t">
                <w14:rot w14:lat="0" w14:lon="0" w14:rev="0"/>
              </w14:lightRig>
            </w14:scene3d>
            <w:rPrChange w:id="1006" w:author="Andreas Kuehne" w:date="2019-05-15T23:15:00Z">
              <w:rPr>
                <w:rStyle w:val="Hyperlink"/>
                <w:noProof/>
                <w14:scene3d>
                  <w14:camera w14:prst="orthographicFront"/>
                  <w14:lightRig w14:rig="threePt" w14:dir="t">
                    <w14:rot w14:lat="0" w14:lon="0" w14:rev="0"/>
                  </w14:lightRig>
                </w14:scene3d>
              </w:rPr>
            </w:rPrChange>
          </w:rPr>
          <w:delText>4.1.4.1</w:delText>
        </w:r>
        <w:r w:rsidRPr="000048E7" w:rsidDel="000048E7">
          <w:rPr>
            <w:rStyle w:val="Hyperlink"/>
            <w:noProof/>
            <w:rPrChange w:id="1007" w:author="Andreas Kuehne" w:date="2019-05-15T23:15:00Z">
              <w:rPr>
                <w:rStyle w:val="Hyperlink"/>
                <w:noProof/>
              </w:rPr>
            </w:rPrChange>
          </w:rPr>
          <w:delText xml:space="preserve"> DigestInfo – JSON Syntax</w:delText>
        </w:r>
        <w:r w:rsidDel="000048E7">
          <w:rPr>
            <w:noProof/>
            <w:webHidden/>
          </w:rPr>
          <w:tab/>
          <w:delText>26</w:delText>
        </w:r>
      </w:del>
    </w:p>
    <w:p w14:paraId="0ECC1FF6" w14:textId="278645D5" w:rsidR="005E5C94" w:rsidDel="000048E7" w:rsidRDefault="005E5C94">
      <w:pPr>
        <w:pStyle w:val="Verzeichnis4"/>
        <w:tabs>
          <w:tab w:val="right" w:leader="dot" w:pos="9350"/>
        </w:tabs>
        <w:rPr>
          <w:del w:id="1008" w:author="Andreas Kuehne" w:date="2019-05-15T23:15:00Z"/>
          <w:rFonts w:asciiTheme="minorHAnsi" w:eastAsiaTheme="minorEastAsia" w:hAnsiTheme="minorHAnsi" w:cstheme="minorBidi"/>
          <w:noProof/>
          <w:sz w:val="22"/>
          <w:szCs w:val="22"/>
          <w:lang w:val="en-GB" w:eastAsia="en-GB"/>
        </w:rPr>
      </w:pPr>
      <w:del w:id="1009" w:author="Andreas Kuehne" w:date="2019-05-15T23:15:00Z">
        <w:r w:rsidRPr="000048E7" w:rsidDel="000048E7">
          <w:rPr>
            <w:rStyle w:val="Hyperlink"/>
            <w:noProof/>
            <w14:scene3d>
              <w14:camera w14:prst="orthographicFront"/>
              <w14:lightRig w14:rig="threePt" w14:dir="t">
                <w14:rot w14:lat="0" w14:lon="0" w14:rev="0"/>
              </w14:lightRig>
            </w14:scene3d>
            <w:rPrChange w:id="1010" w:author="Andreas Kuehne" w:date="2019-05-15T23:15:00Z">
              <w:rPr>
                <w:rStyle w:val="Hyperlink"/>
                <w:noProof/>
                <w14:scene3d>
                  <w14:camera w14:prst="orthographicFront"/>
                  <w14:lightRig w14:rig="threePt" w14:dir="t">
                    <w14:rot w14:lat="0" w14:lon="0" w14:rev="0"/>
                  </w14:lightRig>
                </w14:scene3d>
              </w:rPr>
            </w:rPrChange>
          </w:rPr>
          <w:delText>4.1.4.2</w:delText>
        </w:r>
        <w:r w:rsidRPr="000048E7" w:rsidDel="000048E7">
          <w:rPr>
            <w:rStyle w:val="Hyperlink"/>
            <w:noProof/>
            <w:rPrChange w:id="1011" w:author="Andreas Kuehne" w:date="2019-05-15T23:15:00Z">
              <w:rPr>
                <w:rStyle w:val="Hyperlink"/>
                <w:noProof/>
              </w:rPr>
            </w:rPrChange>
          </w:rPr>
          <w:delText xml:space="preserve"> DigestInfo – XML Syntax</w:delText>
        </w:r>
        <w:r w:rsidDel="000048E7">
          <w:rPr>
            <w:noProof/>
            <w:webHidden/>
          </w:rPr>
          <w:tab/>
          <w:delText>27</w:delText>
        </w:r>
      </w:del>
    </w:p>
    <w:p w14:paraId="47F2C89B" w14:textId="78EADF8B" w:rsidR="005E5C94" w:rsidDel="000048E7" w:rsidRDefault="005E5C94">
      <w:pPr>
        <w:pStyle w:val="Verzeichnis3"/>
        <w:tabs>
          <w:tab w:val="right" w:leader="dot" w:pos="9350"/>
        </w:tabs>
        <w:rPr>
          <w:del w:id="1012" w:author="Andreas Kuehne" w:date="2019-05-15T23:15:00Z"/>
          <w:rFonts w:asciiTheme="minorHAnsi" w:eastAsiaTheme="minorEastAsia" w:hAnsiTheme="minorHAnsi" w:cstheme="minorBidi"/>
          <w:noProof/>
          <w:sz w:val="22"/>
          <w:szCs w:val="22"/>
          <w:lang w:val="en-GB" w:eastAsia="en-GB"/>
        </w:rPr>
      </w:pPr>
      <w:del w:id="1013" w:author="Andreas Kuehne" w:date="2019-05-15T23:15:00Z">
        <w:r w:rsidRPr="000048E7" w:rsidDel="000048E7">
          <w:rPr>
            <w:rStyle w:val="Hyperlink"/>
            <w:noProof/>
            <w14:scene3d>
              <w14:camera w14:prst="orthographicFront"/>
              <w14:lightRig w14:rig="threePt" w14:dir="t">
                <w14:rot w14:lat="0" w14:lon="0" w14:rev="0"/>
              </w14:lightRig>
            </w14:scene3d>
            <w:rPrChange w:id="1014" w:author="Andreas Kuehne" w:date="2019-05-15T23:15:00Z">
              <w:rPr>
                <w:rStyle w:val="Hyperlink"/>
                <w:noProof/>
                <w14:scene3d>
                  <w14:camera w14:prst="orthographicFront"/>
                  <w14:lightRig w14:rig="threePt" w14:dir="t">
                    <w14:rot w14:lat="0" w14:lon="0" w14:rev="0"/>
                  </w14:lightRig>
                </w14:scene3d>
              </w:rPr>
            </w:rPrChange>
          </w:rPr>
          <w:delText>4.1.5</w:delText>
        </w:r>
        <w:r w:rsidRPr="000048E7" w:rsidDel="000048E7">
          <w:rPr>
            <w:rStyle w:val="Hyperlink"/>
            <w:noProof/>
            <w:rPrChange w:id="1015" w:author="Andreas Kuehne" w:date="2019-05-15T23:15:00Z">
              <w:rPr>
                <w:rStyle w:val="Hyperlink"/>
                <w:noProof/>
              </w:rPr>
            </w:rPrChange>
          </w:rPr>
          <w:delText xml:space="preserve"> Component AttachmentReference</w:delText>
        </w:r>
        <w:r w:rsidDel="000048E7">
          <w:rPr>
            <w:noProof/>
            <w:webHidden/>
          </w:rPr>
          <w:tab/>
          <w:delText>27</w:delText>
        </w:r>
      </w:del>
    </w:p>
    <w:p w14:paraId="4806AA8A" w14:textId="593BA753" w:rsidR="005E5C94" w:rsidDel="000048E7" w:rsidRDefault="005E5C94">
      <w:pPr>
        <w:pStyle w:val="Verzeichnis4"/>
        <w:tabs>
          <w:tab w:val="right" w:leader="dot" w:pos="9350"/>
        </w:tabs>
        <w:rPr>
          <w:del w:id="1016" w:author="Andreas Kuehne" w:date="2019-05-15T23:15:00Z"/>
          <w:rFonts w:asciiTheme="minorHAnsi" w:eastAsiaTheme="minorEastAsia" w:hAnsiTheme="minorHAnsi" w:cstheme="minorBidi"/>
          <w:noProof/>
          <w:sz w:val="22"/>
          <w:szCs w:val="22"/>
          <w:lang w:val="en-GB" w:eastAsia="en-GB"/>
        </w:rPr>
      </w:pPr>
      <w:del w:id="1017" w:author="Andreas Kuehne" w:date="2019-05-15T23:15:00Z">
        <w:r w:rsidRPr="000048E7" w:rsidDel="000048E7">
          <w:rPr>
            <w:rStyle w:val="Hyperlink"/>
            <w:noProof/>
            <w14:scene3d>
              <w14:camera w14:prst="orthographicFront"/>
              <w14:lightRig w14:rig="threePt" w14:dir="t">
                <w14:rot w14:lat="0" w14:lon="0" w14:rev="0"/>
              </w14:lightRig>
            </w14:scene3d>
            <w:rPrChange w:id="1018" w:author="Andreas Kuehne" w:date="2019-05-15T23:15:00Z">
              <w:rPr>
                <w:rStyle w:val="Hyperlink"/>
                <w:noProof/>
                <w14:scene3d>
                  <w14:camera w14:prst="orthographicFront"/>
                  <w14:lightRig w14:rig="threePt" w14:dir="t">
                    <w14:rot w14:lat="0" w14:lon="0" w14:rev="0"/>
                  </w14:lightRig>
                </w14:scene3d>
              </w:rPr>
            </w:rPrChange>
          </w:rPr>
          <w:delText>4.1.5.1</w:delText>
        </w:r>
        <w:r w:rsidRPr="000048E7" w:rsidDel="000048E7">
          <w:rPr>
            <w:rStyle w:val="Hyperlink"/>
            <w:noProof/>
            <w:rPrChange w:id="1019" w:author="Andreas Kuehne" w:date="2019-05-15T23:15:00Z">
              <w:rPr>
                <w:rStyle w:val="Hyperlink"/>
                <w:noProof/>
              </w:rPr>
            </w:rPrChange>
          </w:rPr>
          <w:delText xml:space="preserve"> AttachmentReference – JSON Syntax</w:delText>
        </w:r>
        <w:r w:rsidDel="000048E7">
          <w:rPr>
            <w:noProof/>
            <w:webHidden/>
          </w:rPr>
          <w:tab/>
          <w:delText>27</w:delText>
        </w:r>
      </w:del>
    </w:p>
    <w:p w14:paraId="42C94DDE" w14:textId="047BA915" w:rsidR="005E5C94" w:rsidDel="000048E7" w:rsidRDefault="005E5C94">
      <w:pPr>
        <w:pStyle w:val="Verzeichnis4"/>
        <w:tabs>
          <w:tab w:val="right" w:leader="dot" w:pos="9350"/>
        </w:tabs>
        <w:rPr>
          <w:del w:id="1020" w:author="Andreas Kuehne" w:date="2019-05-15T23:15:00Z"/>
          <w:rFonts w:asciiTheme="minorHAnsi" w:eastAsiaTheme="minorEastAsia" w:hAnsiTheme="minorHAnsi" w:cstheme="minorBidi"/>
          <w:noProof/>
          <w:sz w:val="22"/>
          <w:szCs w:val="22"/>
          <w:lang w:val="en-GB" w:eastAsia="en-GB"/>
        </w:rPr>
      </w:pPr>
      <w:del w:id="1021" w:author="Andreas Kuehne" w:date="2019-05-15T23:15:00Z">
        <w:r w:rsidRPr="000048E7" w:rsidDel="000048E7">
          <w:rPr>
            <w:rStyle w:val="Hyperlink"/>
            <w:noProof/>
            <w14:scene3d>
              <w14:camera w14:prst="orthographicFront"/>
              <w14:lightRig w14:rig="threePt" w14:dir="t">
                <w14:rot w14:lat="0" w14:lon="0" w14:rev="0"/>
              </w14:lightRig>
            </w14:scene3d>
            <w:rPrChange w:id="1022" w:author="Andreas Kuehne" w:date="2019-05-15T23:15:00Z">
              <w:rPr>
                <w:rStyle w:val="Hyperlink"/>
                <w:noProof/>
                <w14:scene3d>
                  <w14:camera w14:prst="orthographicFront"/>
                  <w14:lightRig w14:rig="threePt" w14:dir="t">
                    <w14:rot w14:lat="0" w14:lon="0" w14:rev="0"/>
                  </w14:lightRig>
                </w14:scene3d>
              </w:rPr>
            </w:rPrChange>
          </w:rPr>
          <w:delText>4.1.5.2</w:delText>
        </w:r>
        <w:r w:rsidRPr="000048E7" w:rsidDel="000048E7">
          <w:rPr>
            <w:rStyle w:val="Hyperlink"/>
            <w:noProof/>
            <w:rPrChange w:id="1023" w:author="Andreas Kuehne" w:date="2019-05-15T23:15:00Z">
              <w:rPr>
                <w:rStyle w:val="Hyperlink"/>
                <w:noProof/>
              </w:rPr>
            </w:rPrChange>
          </w:rPr>
          <w:delText xml:space="preserve"> AttachmentReference – XML Syntax</w:delText>
        </w:r>
        <w:r w:rsidDel="000048E7">
          <w:rPr>
            <w:noProof/>
            <w:webHidden/>
          </w:rPr>
          <w:tab/>
          <w:delText>28</w:delText>
        </w:r>
      </w:del>
    </w:p>
    <w:p w14:paraId="3FBD2067" w14:textId="680711C6" w:rsidR="005E5C94" w:rsidDel="000048E7" w:rsidRDefault="005E5C94">
      <w:pPr>
        <w:pStyle w:val="Verzeichnis3"/>
        <w:tabs>
          <w:tab w:val="right" w:leader="dot" w:pos="9350"/>
        </w:tabs>
        <w:rPr>
          <w:del w:id="1024" w:author="Andreas Kuehne" w:date="2019-05-15T23:15:00Z"/>
          <w:rFonts w:asciiTheme="minorHAnsi" w:eastAsiaTheme="minorEastAsia" w:hAnsiTheme="minorHAnsi" w:cstheme="minorBidi"/>
          <w:noProof/>
          <w:sz w:val="22"/>
          <w:szCs w:val="22"/>
          <w:lang w:val="en-GB" w:eastAsia="en-GB"/>
        </w:rPr>
      </w:pPr>
      <w:del w:id="1025" w:author="Andreas Kuehne" w:date="2019-05-15T23:15:00Z">
        <w:r w:rsidRPr="000048E7" w:rsidDel="000048E7">
          <w:rPr>
            <w:rStyle w:val="Hyperlink"/>
            <w:noProof/>
            <w14:scene3d>
              <w14:camera w14:prst="orthographicFront"/>
              <w14:lightRig w14:rig="threePt" w14:dir="t">
                <w14:rot w14:lat="0" w14:lon="0" w14:rev="0"/>
              </w14:lightRig>
            </w14:scene3d>
            <w:rPrChange w:id="1026" w:author="Andreas Kuehne" w:date="2019-05-15T23:15:00Z">
              <w:rPr>
                <w:rStyle w:val="Hyperlink"/>
                <w:noProof/>
                <w14:scene3d>
                  <w14:camera w14:prst="orthographicFront"/>
                  <w14:lightRig w14:rig="threePt" w14:dir="t">
                    <w14:rot w14:lat="0" w14:lon="0" w14:rev="0"/>
                  </w14:lightRig>
                </w14:scene3d>
              </w:rPr>
            </w:rPrChange>
          </w:rPr>
          <w:delText>4.1.6</w:delText>
        </w:r>
        <w:r w:rsidRPr="000048E7" w:rsidDel="000048E7">
          <w:rPr>
            <w:rStyle w:val="Hyperlink"/>
            <w:noProof/>
            <w:rPrChange w:id="1027" w:author="Andreas Kuehne" w:date="2019-05-15T23:15:00Z">
              <w:rPr>
                <w:rStyle w:val="Hyperlink"/>
                <w:noProof/>
              </w:rPr>
            </w:rPrChange>
          </w:rPr>
          <w:delText xml:space="preserve"> Component Base64Data</w:delText>
        </w:r>
        <w:r w:rsidDel="000048E7">
          <w:rPr>
            <w:noProof/>
            <w:webHidden/>
          </w:rPr>
          <w:tab/>
          <w:delText>28</w:delText>
        </w:r>
      </w:del>
    </w:p>
    <w:p w14:paraId="5590F8B1" w14:textId="78E863A5" w:rsidR="005E5C94" w:rsidDel="000048E7" w:rsidRDefault="005E5C94">
      <w:pPr>
        <w:pStyle w:val="Verzeichnis4"/>
        <w:tabs>
          <w:tab w:val="right" w:leader="dot" w:pos="9350"/>
        </w:tabs>
        <w:rPr>
          <w:del w:id="1028" w:author="Andreas Kuehne" w:date="2019-05-15T23:15:00Z"/>
          <w:rFonts w:asciiTheme="minorHAnsi" w:eastAsiaTheme="minorEastAsia" w:hAnsiTheme="minorHAnsi" w:cstheme="minorBidi"/>
          <w:noProof/>
          <w:sz w:val="22"/>
          <w:szCs w:val="22"/>
          <w:lang w:val="en-GB" w:eastAsia="en-GB"/>
        </w:rPr>
      </w:pPr>
      <w:del w:id="1029" w:author="Andreas Kuehne" w:date="2019-05-15T23:15:00Z">
        <w:r w:rsidRPr="000048E7" w:rsidDel="000048E7">
          <w:rPr>
            <w:rStyle w:val="Hyperlink"/>
            <w:noProof/>
            <w14:scene3d>
              <w14:camera w14:prst="orthographicFront"/>
              <w14:lightRig w14:rig="threePt" w14:dir="t">
                <w14:rot w14:lat="0" w14:lon="0" w14:rev="0"/>
              </w14:lightRig>
            </w14:scene3d>
            <w:rPrChange w:id="1030" w:author="Andreas Kuehne" w:date="2019-05-15T23:15:00Z">
              <w:rPr>
                <w:rStyle w:val="Hyperlink"/>
                <w:noProof/>
                <w14:scene3d>
                  <w14:camera w14:prst="orthographicFront"/>
                  <w14:lightRig w14:rig="threePt" w14:dir="t">
                    <w14:rot w14:lat="0" w14:lon="0" w14:rev="0"/>
                  </w14:lightRig>
                </w14:scene3d>
              </w:rPr>
            </w:rPrChange>
          </w:rPr>
          <w:delText>4.1.6.1</w:delText>
        </w:r>
        <w:r w:rsidRPr="000048E7" w:rsidDel="000048E7">
          <w:rPr>
            <w:rStyle w:val="Hyperlink"/>
            <w:noProof/>
            <w:rPrChange w:id="1031" w:author="Andreas Kuehne" w:date="2019-05-15T23:15:00Z">
              <w:rPr>
                <w:rStyle w:val="Hyperlink"/>
                <w:noProof/>
              </w:rPr>
            </w:rPrChange>
          </w:rPr>
          <w:delText xml:space="preserve"> Base64Data – JSON Syntax</w:delText>
        </w:r>
        <w:r w:rsidDel="000048E7">
          <w:rPr>
            <w:noProof/>
            <w:webHidden/>
          </w:rPr>
          <w:tab/>
          <w:delText>29</w:delText>
        </w:r>
      </w:del>
    </w:p>
    <w:p w14:paraId="35A18002" w14:textId="45BCEEC9" w:rsidR="005E5C94" w:rsidDel="000048E7" w:rsidRDefault="005E5C94">
      <w:pPr>
        <w:pStyle w:val="Verzeichnis4"/>
        <w:tabs>
          <w:tab w:val="right" w:leader="dot" w:pos="9350"/>
        </w:tabs>
        <w:rPr>
          <w:del w:id="1032" w:author="Andreas Kuehne" w:date="2019-05-15T23:15:00Z"/>
          <w:rFonts w:asciiTheme="minorHAnsi" w:eastAsiaTheme="minorEastAsia" w:hAnsiTheme="minorHAnsi" w:cstheme="minorBidi"/>
          <w:noProof/>
          <w:sz w:val="22"/>
          <w:szCs w:val="22"/>
          <w:lang w:val="en-GB" w:eastAsia="en-GB"/>
        </w:rPr>
      </w:pPr>
      <w:del w:id="1033" w:author="Andreas Kuehne" w:date="2019-05-15T23:15:00Z">
        <w:r w:rsidRPr="000048E7" w:rsidDel="000048E7">
          <w:rPr>
            <w:rStyle w:val="Hyperlink"/>
            <w:noProof/>
            <w14:scene3d>
              <w14:camera w14:prst="orthographicFront"/>
              <w14:lightRig w14:rig="threePt" w14:dir="t">
                <w14:rot w14:lat="0" w14:lon="0" w14:rev="0"/>
              </w14:lightRig>
            </w14:scene3d>
            <w:rPrChange w:id="1034" w:author="Andreas Kuehne" w:date="2019-05-15T23:15:00Z">
              <w:rPr>
                <w:rStyle w:val="Hyperlink"/>
                <w:noProof/>
                <w14:scene3d>
                  <w14:camera w14:prst="orthographicFront"/>
                  <w14:lightRig w14:rig="threePt" w14:dir="t">
                    <w14:rot w14:lat="0" w14:lon="0" w14:rev="0"/>
                  </w14:lightRig>
                </w14:scene3d>
              </w:rPr>
            </w:rPrChange>
          </w:rPr>
          <w:delText>4.1.6.2</w:delText>
        </w:r>
        <w:r w:rsidRPr="000048E7" w:rsidDel="000048E7">
          <w:rPr>
            <w:rStyle w:val="Hyperlink"/>
            <w:noProof/>
            <w:rPrChange w:id="1035" w:author="Andreas Kuehne" w:date="2019-05-15T23:15:00Z">
              <w:rPr>
                <w:rStyle w:val="Hyperlink"/>
                <w:noProof/>
              </w:rPr>
            </w:rPrChange>
          </w:rPr>
          <w:delText xml:space="preserve"> Base64Data – XML Syntax</w:delText>
        </w:r>
        <w:r w:rsidDel="000048E7">
          <w:rPr>
            <w:noProof/>
            <w:webHidden/>
          </w:rPr>
          <w:tab/>
          <w:delText>30</w:delText>
        </w:r>
      </w:del>
    </w:p>
    <w:p w14:paraId="0FB8A12D" w14:textId="5D184284" w:rsidR="005E5C94" w:rsidDel="000048E7" w:rsidRDefault="005E5C94">
      <w:pPr>
        <w:pStyle w:val="Verzeichnis3"/>
        <w:tabs>
          <w:tab w:val="right" w:leader="dot" w:pos="9350"/>
        </w:tabs>
        <w:rPr>
          <w:del w:id="1036" w:author="Andreas Kuehne" w:date="2019-05-15T23:15:00Z"/>
          <w:rFonts w:asciiTheme="minorHAnsi" w:eastAsiaTheme="minorEastAsia" w:hAnsiTheme="minorHAnsi" w:cstheme="minorBidi"/>
          <w:noProof/>
          <w:sz w:val="22"/>
          <w:szCs w:val="22"/>
          <w:lang w:val="en-GB" w:eastAsia="en-GB"/>
        </w:rPr>
      </w:pPr>
      <w:del w:id="1037" w:author="Andreas Kuehne" w:date="2019-05-15T23:15:00Z">
        <w:r w:rsidRPr="000048E7" w:rsidDel="000048E7">
          <w:rPr>
            <w:rStyle w:val="Hyperlink"/>
            <w:noProof/>
            <w14:scene3d>
              <w14:camera w14:prst="orthographicFront"/>
              <w14:lightRig w14:rig="threePt" w14:dir="t">
                <w14:rot w14:lat="0" w14:lon="0" w14:rev="0"/>
              </w14:lightRig>
            </w14:scene3d>
            <w:rPrChange w:id="1038" w:author="Andreas Kuehne" w:date="2019-05-15T23:15:00Z">
              <w:rPr>
                <w:rStyle w:val="Hyperlink"/>
                <w:noProof/>
                <w14:scene3d>
                  <w14:camera w14:prst="orthographicFront"/>
                  <w14:lightRig w14:rig="threePt" w14:dir="t">
                    <w14:rot w14:lat="0" w14:lon="0" w14:rev="0"/>
                  </w14:lightRig>
                </w14:scene3d>
              </w:rPr>
            </w:rPrChange>
          </w:rPr>
          <w:delText>4.1.7</w:delText>
        </w:r>
        <w:r w:rsidRPr="000048E7" w:rsidDel="000048E7">
          <w:rPr>
            <w:rStyle w:val="Hyperlink"/>
            <w:noProof/>
            <w:rPrChange w:id="1039" w:author="Andreas Kuehne" w:date="2019-05-15T23:15:00Z">
              <w:rPr>
                <w:rStyle w:val="Hyperlink"/>
                <w:noProof/>
              </w:rPr>
            </w:rPrChange>
          </w:rPr>
          <w:delText xml:space="preserve"> Component SignaturePtr</w:delText>
        </w:r>
        <w:r w:rsidDel="000048E7">
          <w:rPr>
            <w:noProof/>
            <w:webHidden/>
          </w:rPr>
          <w:tab/>
          <w:delText>31</w:delText>
        </w:r>
      </w:del>
    </w:p>
    <w:p w14:paraId="390BE3A9" w14:textId="329F81DE" w:rsidR="005E5C94" w:rsidDel="000048E7" w:rsidRDefault="005E5C94">
      <w:pPr>
        <w:pStyle w:val="Verzeichnis4"/>
        <w:tabs>
          <w:tab w:val="right" w:leader="dot" w:pos="9350"/>
        </w:tabs>
        <w:rPr>
          <w:del w:id="1040" w:author="Andreas Kuehne" w:date="2019-05-15T23:15:00Z"/>
          <w:rFonts w:asciiTheme="minorHAnsi" w:eastAsiaTheme="minorEastAsia" w:hAnsiTheme="minorHAnsi" w:cstheme="minorBidi"/>
          <w:noProof/>
          <w:sz w:val="22"/>
          <w:szCs w:val="22"/>
          <w:lang w:val="en-GB" w:eastAsia="en-GB"/>
        </w:rPr>
      </w:pPr>
      <w:del w:id="1041" w:author="Andreas Kuehne" w:date="2019-05-15T23:15:00Z">
        <w:r w:rsidRPr="000048E7" w:rsidDel="000048E7">
          <w:rPr>
            <w:rStyle w:val="Hyperlink"/>
            <w:noProof/>
            <w14:scene3d>
              <w14:camera w14:prst="orthographicFront"/>
              <w14:lightRig w14:rig="threePt" w14:dir="t">
                <w14:rot w14:lat="0" w14:lon="0" w14:rev="0"/>
              </w14:lightRig>
            </w14:scene3d>
            <w:rPrChange w:id="1042" w:author="Andreas Kuehne" w:date="2019-05-15T23:15:00Z">
              <w:rPr>
                <w:rStyle w:val="Hyperlink"/>
                <w:noProof/>
                <w14:scene3d>
                  <w14:camera w14:prst="orthographicFront"/>
                  <w14:lightRig w14:rig="threePt" w14:dir="t">
                    <w14:rot w14:lat="0" w14:lon="0" w14:rev="0"/>
                  </w14:lightRig>
                </w14:scene3d>
              </w:rPr>
            </w:rPrChange>
          </w:rPr>
          <w:delText>4.1.7.1</w:delText>
        </w:r>
        <w:r w:rsidRPr="000048E7" w:rsidDel="000048E7">
          <w:rPr>
            <w:rStyle w:val="Hyperlink"/>
            <w:noProof/>
            <w:rPrChange w:id="1043" w:author="Andreas Kuehne" w:date="2019-05-15T23:15:00Z">
              <w:rPr>
                <w:rStyle w:val="Hyperlink"/>
                <w:noProof/>
              </w:rPr>
            </w:rPrChange>
          </w:rPr>
          <w:delText xml:space="preserve"> SignaturePtr – JSON Syntax</w:delText>
        </w:r>
        <w:r w:rsidDel="000048E7">
          <w:rPr>
            <w:noProof/>
            <w:webHidden/>
          </w:rPr>
          <w:tab/>
          <w:delText>31</w:delText>
        </w:r>
      </w:del>
    </w:p>
    <w:p w14:paraId="18299999" w14:textId="6A81C5D8" w:rsidR="005E5C94" w:rsidDel="000048E7" w:rsidRDefault="005E5C94">
      <w:pPr>
        <w:pStyle w:val="Verzeichnis4"/>
        <w:tabs>
          <w:tab w:val="right" w:leader="dot" w:pos="9350"/>
        </w:tabs>
        <w:rPr>
          <w:del w:id="1044" w:author="Andreas Kuehne" w:date="2019-05-15T23:15:00Z"/>
          <w:rFonts w:asciiTheme="minorHAnsi" w:eastAsiaTheme="minorEastAsia" w:hAnsiTheme="minorHAnsi" w:cstheme="minorBidi"/>
          <w:noProof/>
          <w:sz w:val="22"/>
          <w:szCs w:val="22"/>
          <w:lang w:val="en-GB" w:eastAsia="en-GB"/>
        </w:rPr>
      </w:pPr>
      <w:del w:id="1045" w:author="Andreas Kuehne" w:date="2019-05-15T23:15:00Z">
        <w:r w:rsidRPr="000048E7" w:rsidDel="000048E7">
          <w:rPr>
            <w:rStyle w:val="Hyperlink"/>
            <w:noProof/>
            <w14:scene3d>
              <w14:camera w14:prst="orthographicFront"/>
              <w14:lightRig w14:rig="threePt" w14:dir="t">
                <w14:rot w14:lat="0" w14:lon="0" w14:rev="0"/>
              </w14:lightRig>
            </w14:scene3d>
            <w:rPrChange w:id="1046" w:author="Andreas Kuehne" w:date="2019-05-15T23:15:00Z">
              <w:rPr>
                <w:rStyle w:val="Hyperlink"/>
                <w:noProof/>
                <w14:scene3d>
                  <w14:camera w14:prst="orthographicFront"/>
                  <w14:lightRig w14:rig="threePt" w14:dir="t">
                    <w14:rot w14:lat="0" w14:lon="0" w14:rev="0"/>
                  </w14:lightRig>
                </w14:scene3d>
              </w:rPr>
            </w:rPrChange>
          </w:rPr>
          <w:delText>4.1.7.2</w:delText>
        </w:r>
        <w:r w:rsidRPr="000048E7" w:rsidDel="000048E7">
          <w:rPr>
            <w:rStyle w:val="Hyperlink"/>
            <w:noProof/>
            <w:rPrChange w:id="1047" w:author="Andreas Kuehne" w:date="2019-05-15T23:15:00Z">
              <w:rPr>
                <w:rStyle w:val="Hyperlink"/>
                <w:noProof/>
              </w:rPr>
            </w:rPrChange>
          </w:rPr>
          <w:delText xml:space="preserve"> SignaturePtr – XML Syntax</w:delText>
        </w:r>
        <w:r w:rsidDel="000048E7">
          <w:rPr>
            <w:noProof/>
            <w:webHidden/>
          </w:rPr>
          <w:tab/>
          <w:delText>32</w:delText>
        </w:r>
      </w:del>
    </w:p>
    <w:p w14:paraId="0EF635D6" w14:textId="114A47CC" w:rsidR="005E5C94" w:rsidDel="000048E7" w:rsidRDefault="005E5C94">
      <w:pPr>
        <w:pStyle w:val="Verzeichnis3"/>
        <w:tabs>
          <w:tab w:val="right" w:leader="dot" w:pos="9350"/>
        </w:tabs>
        <w:rPr>
          <w:del w:id="1048" w:author="Andreas Kuehne" w:date="2019-05-15T23:15:00Z"/>
          <w:rFonts w:asciiTheme="minorHAnsi" w:eastAsiaTheme="minorEastAsia" w:hAnsiTheme="minorHAnsi" w:cstheme="minorBidi"/>
          <w:noProof/>
          <w:sz w:val="22"/>
          <w:szCs w:val="22"/>
          <w:lang w:val="en-GB" w:eastAsia="en-GB"/>
        </w:rPr>
      </w:pPr>
      <w:del w:id="1049" w:author="Andreas Kuehne" w:date="2019-05-15T23:15:00Z">
        <w:r w:rsidRPr="000048E7" w:rsidDel="000048E7">
          <w:rPr>
            <w:rStyle w:val="Hyperlink"/>
            <w:noProof/>
            <w14:scene3d>
              <w14:camera w14:prst="orthographicFront"/>
              <w14:lightRig w14:rig="threePt" w14:dir="t">
                <w14:rot w14:lat="0" w14:lon="0" w14:rev="0"/>
              </w14:lightRig>
            </w14:scene3d>
            <w:rPrChange w:id="1050" w:author="Andreas Kuehne" w:date="2019-05-15T23:15:00Z">
              <w:rPr>
                <w:rStyle w:val="Hyperlink"/>
                <w:noProof/>
                <w14:scene3d>
                  <w14:camera w14:prst="orthographicFront"/>
                  <w14:lightRig w14:rig="threePt" w14:dir="t">
                    <w14:rot w14:lat="0" w14:lon="0" w14:rev="0"/>
                  </w14:lightRig>
                </w14:scene3d>
              </w:rPr>
            </w:rPrChange>
          </w:rPr>
          <w:delText>4.1.8</w:delText>
        </w:r>
        <w:r w:rsidRPr="000048E7" w:rsidDel="000048E7">
          <w:rPr>
            <w:rStyle w:val="Hyperlink"/>
            <w:noProof/>
            <w:rPrChange w:id="1051" w:author="Andreas Kuehne" w:date="2019-05-15T23:15:00Z">
              <w:rPr>
                <w:rStyle w:val="Hyperlink"/>
                <w:noProof/>
              </w:rPr>
            </w:rPrChange>
          </w:rPr>
          <w:delText xml:space="preserve"> Component Result</w:delText>
        </w:r>
        <w:r w:rsidDel="000048E7">
          <w:rPr>
            <w:noProof/>
            <w:webHidden/>
          </w:rPr>
          <w:tab/>
          <w:delText>33</w:delText>
        </w:r>
      </w:del>
    </w:p>
    <w:p w14:paraId="167C0F83" w14:textId="1CC5372B" w:rsidR="005E5C94" w:rsidDel="000048E7" w:rsidRDefault="005E5C94">
      <w:pPr>
        <w:pStyle w:val="Verzeichnis4"/>
        <w:tabs>
          <w:tab w:val="right" w:leader="dot" w:pos="9350"/>
        </w:tabs>
        <w:rPr>
          <w:del w:id="1052" w:author="Andreas Kuehne" w:date="2019-05-15T23:15:00Z"/>
          <w:rFonts w:asciiTheme="minorHAnsi" w:eastAsiaTheme="minorEastAsia" w:hAnsiTheme="minorHAnsi" w:cstheme="minorBidi"/>
          <w:noProof/>
          <w:sz w:val="22"/>
          <w:szCs w:val="22"/>
          <w:lang w:val="en-GB" w:eastAsia="en-GB"/>
        </w:rPr>
      </w:pPr>
      <w:del w:id="1053" w:author="Andreas Kuehne" w:date="2019-05-15T23:15:00Z">
        <w:r w:rsidRPr="000048E7" w:rsidDel="000048E7">
          <w:rPr>
            <w:rStyle w:val="Hyperlink"/>
            <w:noProof/>
            <w14:scene3d>
              <w14:camera w14:prst="orthographicFront"/>
              <w14:lightRig w14:rig="threePt" w14:dir="t">
                <w14:rot w14:lat="0" w14:lon="0" w14:rev="0"/>
              </w14:lightRig>
            </w14:scene3d>
            <w:rPrChange w:id="1054" w:author="Andreas Kuehne" w:date="2019-05-15T23:15:00Z">
              <w:rPr>
                <w:rStyle w:val="Hyperlink"/>
                <w:noProof/>
                <w14:scene3d>
                  <w14:camera w14:prst="orthographicFront"/>
                  <w14:lightRig w14:rig="threePt" w14:dir="t">
                    <w14:rot w14:lat="0" w14:lon="0" w14:rev="0"/>
                  </w14:lightRig>
                </w14:scene3d>
              </w:rPr>
            </w:rPrChange>
          </w:rPr>
          <w:delText>4.1.8.1</w:delText>
        </w:r>
        <w:r w:rsidRPr="000048E7" w:rsidDel="000048E7">
          <w:rPr>
            <w:rStyle w:val="Hyperlink"/>
            <w:noProof/>
            <w:rPrChange w:id="1055" w:author="Andreas Kuehne" w:date="2019-05-15T23:15:00Z">
              <w:rPr>
                <w:rStyle w:val="Hyperlink"/>
                <w:noProof/>
              </w:rPr>
            </w:rPrChange>
          </w:rPr>
          <w:delText xml:space="preserve"> Result – JSON Syntax</w:delText>
        </w:r>
        <w:r w:rsidDel="000048E7">
          <w:rPr>
            <w:noProof/>
            <w:webHidden/>
          </w:rPr>
          <w:tab/>
          <w:delText>33</w:delText>
        </w:r>
      </w:del>
    </w:p>
    <w:p w14:paraId="306BD3FB" w14:textId="763DDBE9" w:rsidR="005E5C94" w:rsidDel="000048E7" w:rsidRDefault="005E5C94">
      <w:pPr>
        <w:pStyle w:val="Verzeichnis4"/>
        <w:tabs>
          <w:tab w:val="right" w:leader="dot" w:pos="9350"/>
        </w:tabs>
        <w:rPr>
          <w:del w:id="1056" w:author="Andreas Kuehne" w:date="2019-05-15T23:15:00Z"/>
          <w:rFonts w:asciiTheme="minorHAnsi" w:eastAsiaTheme="minorEastAsia" w:hAnsiTheme="minorHAnsi" w:cstheme="minorBidi"/>
          <w:noProof/>
          <w:sz w:val="22"/>
          <w:szCs w:val="22"/>
          <w:lang w:val="en-GB" w:eastAsia="en-GB"/>
        </w:rPr>
      </w:pPr>
      <w:del w:id="1057" w:author="Andreas Kuehne" w:date="2019-05-15T23:15:00Z">
        <w:r w:rsidRPr="000048E7" w:rsidDel="000048E7">
          <w:rPr>
            <w:rStyle w:val="Hyperlink"/>
            <w:noProof/>
            <w14:scene3d>
              <w14:camera w14:prst="orthographicFront"/>
              <w14:lightRig w14:rig="threePt" w14:dir="t">
                <w14:rot w14:lat="0" w14:lon="0" w14:rev="0"/>
              </w14:lightRig>
            </w14:scene3d>
            <w:rPrChange w:id="1058" w:author="Andreas Kuehne" w:date="2019-05-15T23:15:00Z">
              <w:rPr>
                <w:rStyle w:val="Hyperlink"/>
                <w:noProof/>
                <w14:scene3d>
                  <w14:camera w14:prst="orthographicFront"/>
                  <w14:lightRig w14:rig="threePt" w14:dir="t">
                    <w14:rot w14:lat="0" w14:lon="0" w14:rev="0"/>
                  </w14:lightRig>
                </w14:scene3d>
              </w:rPr>
            </w:rPrChange>
          </w:rPr>
          <w:delText>4.1.8.2</w:delText>
        </w:r>
        <w:r w:rsidRPr="000048E7" w:rsidDel="000048E7">
          <w:rPr>
            <w:rStyle w:val="Hyperlink"/>
            <w:noProof/>
            <w:rPrChange w:id="1059" w:author="Andreas Kuehne" w:date="2019-05-15T23:15:00Z">
              <w:rPr>
                <w:rStyle w:val="Hyperlink"/>
                <w:noProof/>
              </w:rPr>
            </w:rPrChange>
          </w:rPr>
          <w:delText xml:space="preserve"> Result – XML Syntax</w:delText>
        </w:r>
        <w:r w:rsidDel="000048E7">
          <w:rPr>
            <w:noProof/>
            <w:webHidden/>
          </w:rPr>
          <w:tab/>
          <w:delText>34</w:delText>
        </w:r>
      </w:del>
    </w:p>
    <w:p w14:paraId="33B01149" w14:textId="7458F37C" w:rsidR="005E5C94" w:rsidDel="000048E7" w:rsidRDefault="005E5C94">
      <w:pPr>
        <w:pStyle w:val="Verzeichnis3"/>
        <w:tabs>
          <w:tab w:val="right" w:leader="dot" w:pos="9350"/>
        </w:tabs>
        <w:rPr>
          <w:del w:id="1060" w:author="Andreas Kuehne" w:date="2019-05-15T23:15:00Z"/>
          <w:rFonts w:asciiTheme="minorHAnsi" w:eastAsiaTheme="minorEastAsia" w:hAnsiTheme="minorHAnsi" w:cstheme="minorBidi"/>
          <w:noProof/>
          <w:sz w:val="22"/>
          <w:szCs w:val="22"/>
          <w:lang w:val="en-GB" w:eastAsia="en-GB"/>
        </w:rPr>
      </w:pPr>
      <w:del w:id="1061" w:author="Andreas Kuehne" w:date="2019-05-15T23:15:00Z">
        <w:r w:rsidRPr="000048E7" w:rsidDel="000048E7">
          <w:rPr>
            <w:rStyle w:val="Hyperlink"/>
            <w:noProof/>
            <w14:scene3d>
              <w14:camera w14:prst="orthographicFront"/>
              <w14:lightRig w14:rig="threePt" w14:dir="t">
                <w14:rot w14:lat="0" w14:lon="0" w14:rev="0"/>
              </w14:lightRig>
            </w14:scene3d>
            <w:rPrChange w:id="1062" w:author="Andreas Kuehne" w:date="2019-05-15T23:15:00Z">
              <w:rPr>
                <w:rStyle w:val="Hyperlink"/>
                <w:noProof/>
                <w14:scene3d>
                  <w14:camera w14:prst="orthographicFront"/>
                  <w14:lightRig w14:rig="threePt" w14:dir="t">
                    <w14:rot w14:lat="0" w14:lon="0" w14:rev="0"/>
                  </w14:lightRig>
                </w14:scene3d>
              </w:rPr>
            </w:rPrChange>
          </w:rPr>
          <w:delText>4.1.9</w:delText>
        </w:r>
        <w:r w:rsidRPr="000048E7" w:rsidDel="000048E7">
          <w:rPr>
            <w:rStyle w:val="Hyperlink"/>
            <w:noProof/>
            <w:rPrChange w:id="1063" w:author="Andreas Kuehne" w:date="2019-05-15T23:15:00Z">
              <w:rPr>
                <w:rStyle w:val="Hyperlink"/>
                <w:noProof/>
              </w:rPr>
            </w:rPrChange>
          </w:rPr>
          <w:delText xml:space="preserve"> Component OptionalInputs</w:delText>
        </w:r>
        <w:r w:rsidDel="000048E7">
          <w:rPr>
            <w:noProof/>
            <w:webHidden/>
          </w:rPr>
          <w:tab/>
          <w:delText>34</w:delText>
        </w:r>
      </w:del>
    </w:p>
    <w:p w14:paraId="0493F3D7" w14:textId="094917C9" w:rsidR="005E5C94" w:rsidDel="000048E7" w:rsidRDefault="005E5C94">
      <w:pPr>
        <w:pStyle w:val="Verzeichnis4"/>
        <w:tabs>
          <w:tab w:val="right" w:leader="dot" w:pos="9350"/>
        </w:tabs>
        <w:rPr>
          <w:del w:id="1064" w:author="Andreas Kuehne" w:date="2019-05-15T23:15:00Z"/>
          <w:rFonts w:asciiTheme="minorHAnsi" w:eastAsiaTheme="minorEastAsia" w:hAnsiTheme="minorHAnsi" w:cstheme="minorBidi"/>
          <w:noProof/>
          <w:sz w:val="22"/>
          <w:szCs w:val="22"/>
          <w:lang w:val="en-GB" w:eastAsia="en-GB"/>
        </w:rPr>
      </w:pPr>
      <w:del w:id="1065" w:author="Andreas Kuehne" w:date="2019-05-15T23:15:00Z">
        <w:r w:rsidRPr="000048E7" w:rsidDel="000048E7">
          <w:rPr>
            <w:rStyle w:val="Hyperlink"/>
            <w:noProof/>
            <w14:scene3d>
              <w14:camera w14:prst="orthographicFront"/>
              <w14:lightRig w14:rig="threePt" w14:dir="t">
                <w14:rot w14:lat="0" w14:lon="0" w14:rev="0"/>
              </w14:lightRig>
            </w14:scene3d>
            <w:rPrChange w:id="1066" w:author="Andreas Kuehne" w:date="2019-05-15T23:15:00Z">
              <w:rPr>
                <w:rStyle w:val="Hyperlink"/>
                <w:noProof/>
                <w14:scene3d>
                  <w14:camera w14:prst="orthographicFront"/>
                  <w14:lightRig w14:rig="threePt" w14:dir="t">
                    <w14:rot w14:lat="0" w14:lon="0" w14:rev="0"/>
                  </w14:lightRig>
                </w14:scene3d>
              </w:rPr>
            </w:rPrChange>
          </w:rPr>
          <w:delText>4.1.9.1</w:delText>
        </w:r>
        <w:r w:rsidRPr="000048E7" w:rsidDel="000048E7">
          <w:rPr>
            <w:rStyle w:val="Hyperlink"/>
            <w:noProof/>
            <w:rPrChange w:id="1067" w:author="Andreas Kuehne" w:date="2019-05-15T23:15:00Z">
              <w:rPr>
                <w:rStyle w:val="Hyperlink"/>
                <w:noProof/>
              </w:rPr>
            </w:rPrChange>
          </w:rPr>
          <w:delText xml:space="preserve"> OptionalInputs – JSON Syntax</w:delText>
        </w:r>
        <w:r w:rsidDel="000048E7">
          <w:rPr>
            <w:noProof/>
            <w:webHidden/>
          </w:rPr>
          <w:tab/>
          <w:delText>35</w:delText>
        </w:r>
      </w:del>
    </w:p>
    <w:p w14:paraId="3AFE3C2C" w14:textId="3585C016" w:rsidR="005E5C94" w:rsidDel="000048E7" w:rsidRDefault="005E5C94">
      <w:pPr>
        <w:pStyle w:val="Verzeichnis4"/>
        <w:tabs>
          <w:tab w:val="right" w:leader="dot" w:pos="9350"/>
        </w:tabs>
        <w:rPr>
          <w:del w:id="1068" w:author="Andreas Kuehne" w:date="2019-05-15T23:15:00Z"/>
          <w:rFonts w:asciiTheme="minorHAnsi" w:eastAsiaTheme="minorEastAsia" w:hAnsiTheme="minorHAnsi" w:cstheme="minorBidi"/>
          <w:noProof/>
          <w:sz w:val="22"/>
          <w:szCs w:val="22"/>
          <w:lang w:val="en-GB" w:eastAsia="en-GB"/>
        </w:rPr>
      </w:pPr>
      <w:del w:id="1069" w:author="Andreas Kuehne" w:date="2019-05-15T23:15:00Z">
        <w:r w:rsidRPr="000048E7" w:rsidDel="000048E7">
          <w:rPr>
            <w:rStyle w:val="Hyperlink"/>
            <w:noProof/>
            <w14:scene3d>
              <w14:camera w14:prst="orthographicFront"/>
              <w14:lightRig w14:rig="threePt" w14:dir="t">
                <w14:rot w14:lat="0" w14:lon="0" w14:rev="0"/>
              </w14:lightRig>
            </w14:scene3d>
            <w:rPrChange w:id="1070" w:author="Andreas Kuehne" w:date="2019-05-15T23:15:00Z">
              <w:rPr>
                <w:rStyle w:val="Hyperlink"/>
                <w:noProof/>
                <w14:scene3d>
                  <w14:camera w14:prst="orthographicFront"/>
                  <w14:lightRig w14:rig="threePt" w14:dir="t">
                    <w14:rot w14:lat="0" w14:lon="0" w14:rev="0"/>
                  </w14:lightRig>
                </w14:scene3d>
              </w:rPr>
            </w:rPrChange>
          </w:rPr>
          <w:delText>4.1.9.2</w:delText>
        </w:r>
        <w:r w:rsidRPr="000048E7" w:rsidDel="000048E7">
          <w:rPr>
            <w:rStyle w:val="Hyperlink"/>
            <w:noProof/>
            <w:rPrChange w:id="1071" w:author="Andreas Kuehne" w:date="2019-05-15T23:15:00Z">
              <w:rPr>
                <w:rStyle w:val="Hyperlink"/>
                <w:noProof/>
              </w:rPr>
            </w:rPrChange>
          </w:rPr>
          <w:delText xml:space="preserve"> OptionalInputs – XML Syntax</w:delText>
        </w:r>
        <w:r w:rsidDel="000048E7">
          <w:rPr>
            <w:noProof/>
            <w:webHidden/>
          </w:rPr>
          <w:tab/>
          <w:delText>35</w:delText>
        </w:r>
      </w:del>
    </w:p>
    <w:p w14:paraId="46573F3F" w14:textId="03D05D16" w:rsidR="005E5C94" w:rsidDel="000048E7" w:rsidRDefault="005E5C94">
      <w:pPr>
        <w:pStyle w:val="Verzeichnis3"/>
        <w:tabs>
          <w:tab w:val="right" w:leader="dot" w:pos="9350"/>
        </w:tabs>
        <w:rPr>
          <w:del w:id="1072" w:author="Andreas Kuehne" w:date="2019-05-15T23:15:00Z"/>
          <w:rFonts w:asciiTheme="minorHAnsi" w:eastAsiaTheme="minorEastAsia" w:hAnsiTheme="minorHAnsi" w:cstheme="minorBidi"/>
          <w:noProof/>
          <w:sz w:val="22"/>
          <w:szCs w:val="22"/>
          <w:lang w:val="en-GB" w:eastAsia="en-GB"/>
        </w:rPr>
      </w:pPr>
      <w:del w:id="1073" w:author="Andreas Kuehne" w:date="2019-05-15T23:15:00Z">
        <w:r w:rsidRPr="000048E7" w:rsidDel="000048E7">
          <w:rPr>
            <w:rStyle w:val="Hyperlink"/>
            <w:noProof/>
            <w14:scene3d>
              <w14:camera w14:prst="orthographicFront"/>
              <w14:lightRig w14:rig="threePt" w14:dir="t">
                <w14:rot w14:lat="0" w14:lon="0" w14:rev="0"/>
              </w14:lightRig>
            </w14:scene3d>
            <w:rPrChange w:id="1074" w:author="Andreas Kuehne" w:date="2019-05-15T23:15:00Z">
              <w:rPr>
                <w:rStyle w:val="Hyperlink"/>
                <w:noProof/>
                <w14:scene3d>
                  <w14:camera w14:prst="orthographicFront"/>
                  <w14:lightRig w14:rig="threePt" w14:dir="t">
                    <w14:rot w14:lat="0" w14:lon="0" w14:rev="0"/>
                  </w14:lightRig>
                </w14:scene3d>
              </w:rPr>
            </w:rPrChange>
          </w:rPr>
          <w:delText>4.1.10</w:delText>
        </w:r>
        <w:r w:rsidRPr="000048E7" w:rsidDel="000048E7">
          <w:rPr>
            <w:rStyle w:val="Hyperlink"/>
            <w:noProof/>
            <w:rPrChange w:id="1075" w:author="Andreas Kuehne" w:date="2019-05-15T23:15:00Z">
              <w:rPr>
                <w:rStyle w:val="Hyperlink"/>
                <w:noProof/>
              </w:rPr>
            </w:rPrChange>
          </w:rPr>
          <w:delText xml:space="preserve"> Component OptionalOutputs</w:delText>
        </w:r>
        <w:r w:rsidDel="000048E7">
          <w:rPr>
            <w:noProof/>
            <w:webHidden/>
          </w:rPr>
          <w:tab/>
          <w:delText>35</w:delText>
        </w:r>
      </w:del>
    </w:p>
    <w:p w14:paraId="1C2236DF" w14:textId="746CFC4D" w:rsidR="005E5C94" w:rsidDel="000048E7" w:rsidRDefault="005E5C94">
      <w:pPr>
        <w:pStyle w:val="Verzeichnis4"/>
        <w:tabs>
          <w:tab w:val="right" w:leader="dot" w:pos="9350"/>
        </w:tabs>
        <w:rPr>
          <w:del w:id="1076" w:author="Andreas Kuehne" w:date="2019-05-15T23:15:00Z"/>
          <w:rFonts w:asciiTheme="minorHAnsi" w:eastAsiaTheme="minorEastAsia" w:hAnsiTheme="minorHAnsi" w:cstheme="minorBidi"/>
          <w:noProof/>
          <w:sz w:val="22"/>
          <w:szCs w:val="22"/>
          <w:lang w:val="en-GB" w:eastAsia="en-GB"/>
        </w:rPr>
      </w:pPr>
      <w:del w:id="1077" w:author="Andreas Kuehne" w:date="2019-05-15T23:15:00Z">
        <w:r w:rsidRPr="000048E7" w:rsidDel="000048E7">
          <w:rPr>
            <w:rStyle w:val="Hyperlink"/>
            <w:noProof/>
            <w14:scene3d>
              <w14:camera w14:prst="orthographicFront"/>
              <w14:lightRig w14:rig="threePt" w14:dir="t">
                <w14:rot w14:lat="0" w14:lon="0" w14:rev="0"/>
              </w14:lightRig>
            </w14:scene3d>
            <w:rPrChange w:id="1078" w:author="Andreas Kuehne" w:date="2019-05-15T23:15:00Z">
              <w:rPr>
                <w:rStyle w:val="Hyperlink"/>
                <w:noProof/>
                <w14:scene3d>
                  <w14:camera w14:prst="orthographicFront"/>
                  <w14:lightRig w14:rig="threePt" w14:dir="t">
                    <w14:rot w14:lat="0" w14:lon="0" w14:rev="0"/>
                  </w14:lightRig>
                </w14:scene3d>
              </w:rPr>
            </w:rPrChange>
          </w:rPr>
          <w:delText>4.1.10.1</w:delText>
        </w:r>
        <w:r w:rsidRPr="000048E7" w:rsidDel="000048E7">
          <w:rPr>
            <w:rStyle w:val="Hyperlink"/>
            <w:noProof/>
            <w:rPrChange w:id="1079" w:author="Andreas Kuehne" w:date="2019-05-15T23:15:00Z">
              <w:rPr>
                <w:rStyle w:val="Hyperlink"/>
                <w:noProof/>
              </w:rPr>
            </w:rPrChange>
          </w:rPr>
          <w:delText xml:space="preserve"> OptionalOutputs – JSON Syntax</w:delText>
        </w:r>
        <w:r w:rsidDel="000048E7">
          <w:rPr>
            <w:noProof/>
            <w:webHidden/>
          </w:rPr>
          <w:tab/>
          <w:delText>35</w:delText>
        </w:r>
      </w:del>
    </w:p>
    <w:p w14:paraId="679FBA76" w14:textId="00A8B3F4" w:rsidR="005E5C94" w:rsidDel="000048E7" w:rsidRDefault="005E5C94">
      <w:pPr>
        <w:pStyle w:val="Verzeichnis4"/>
        <w:tabs>
          <w:tab w:val="right" w:leader="dot" w:pos="9350"/>
        </w:tabs>
        <w:rPr>
          <w:del w:id="1080" w:author="Andreas Kuehne" w:date="2019-05-15T23:15:00Z"/>
          <w:rFonts w:asciiTheme="minorHAnsi" w:eastAsiaTheme="minorEastAsia" w:hAnsiTheme="minorHAnsi" w:cstheme="minorBidi"/>
          <w:noProof/>
          <w:sz w:val="22"/>
          <w:szCs w:val="22"/>
          <w:lang w:val="en-GB" w:eastAsia="en-GB"/>
        </w:rPr>
      </w:pPr>
      <w:del w:id="1081" w:author="Andreas Kuehne" w:date="2019-05-15T23:15:00Z">
        <w:r w:rsidRPr="000048E7" w:rsidDel="000048E7">
          <w:rPr>
            <w:rStyle w:val="Hyperlink"/>
            <w:noProof/>
            <w14:scene3d>
              <w14:camera w14:prst="orthographicFront"/>
              <w14:lightRig w14:rig="threePt" w14:dir="t">
                <w14:rot w14:lat="0" w14:lon="0" w14:rev="0"/>
              </w14:lightRig>
            </w14:scene3d>
            <w:rPrChange w:id="1082" w:author="Andreas Kuehne" w:date="2019-05-15T23:15:00Z">
              <w:rPr>
                <w:rStyle w:val="Hyperlink"/>
                <w:noProof/>
                <w14:scene3d>
                  <w14:camera w14:prst="orthographicFront"/>
                  <w14:lightRig w14:rig="threePt" w14:dir="t">
                    <w14:rot w14:lat="0" w14:lon="0" w14:rev="0"/>
                  </w14:lightRig>
                </w14:scene3d>
              </w:rPr>
            </w:rPrChange>
          </w:rPr>
          <w:delText>4.1.10.2</w:delText>
        </w:r>
        <w:r w:rsidRPr="000048E7" w:rsidDel="000048E7">
          <w:rPr>
            <w:rStyle w:val="Hyperlink"/>
            <w:noProof/>
            <w:rPrChange w:id="1083" w:author="Andreas Kuehne" w:date="2019-05-15T23:15:00Z">
              <w:rPr>
                <w:rStyle w:val="Hyperlink"/>
                <w:noProof/>
              </w:rPr>
            </w:rPrChange>
          </w:rPr>
          <w:delText xml:space="preserve"> OptionalOutputs – XML Syntax</w:delText>
        </w:r>
        <w:r w:rsidDel="000048E7">
          <w:rPr>
            <w:noProof/>
            <w:webHidden/>
          </w:rPr>
          <w:tab/>
          <w:delText>36</w:delText>
        </w:r>
      </w:del>
    </w:p>
    <w:p w14:paraId="75C13C92" w14:textId="72C133BA" w:rsidR="005E5C94" w:rsidDel="000048E7" w:rsidRDefault="005E5C94">
      <w:pPr>
        <w:pStyle w:val="Verzeichnis3"/>
        <w:tabs>
          <w:tab w:val="right" w:leader="dot" w:pos="9350"/>
        </w:tabs>
        <w:rPr>
          <w:del w:id="1084" w:author="Andreas Kuehne" w:date="2019-05-15T23:15:00Z"/>
          <w:rFonts w:asciiTheme="minorHAnsi" w:eastAsiaTheme="minorEastAsia" w:hAnsiTheme="minorHAnsi" w:cstheme="minorBidi"/>
          <w:noProof/>
          <w:sz w:val="22"/>
          <w:szCs w:val="22"/>
          <w:lang w:val="en-GB" w:eastAsia="en-GB"/>
        </w:rPr>
      </w:pPr>
      <w:del w:id="1085" w:author="Andreas Kuehne" w:date="2019-05-15T23:15:00Z">
        <w:r w:rsidRPr="000048E7" w:rsidDel="000048E7">
          <w:rPr>
            <w:rStyle w:val="Hyperlink"/>
            <w:noProof/>
            <w14:scene3d>
              <w14:camera w14:prst="orthographicFront"/>
              <w14:lightRig w14:rig="threePt" w14:dir="t">
                <w14:rot w14:lat="0" w14:lon="0" w14:rev="0"/>
              </w14:lightRig>
            </w14:scene3d>
            <w:rPrChange w:id="1086" w:author="Andreas Kuehne" w:date="2019-05-15T23:15:00Z">
              <w:rPr>
                <w:rStyle w:val="Hyperlink"/>
                <w:noProof/>
                <w14:scene3d>
                  <w14:camera w14:prst="orthographicFront"/>
                  <w14:lightRig w14:rig="threePt" w14:dir="t">
                    <w14:rot w14:lat="0" w14:lon="0" w14:rev="0"/>
                  </w14:lightRig>
                </w14:scene3d>
              </w:rPr>
            </w:rPrChange>
          </w:rPr>
          <w:delText>4.1.11</w:delText>
        </w:r>
        <w:r w:rsidRPr="000048E7" w:rsidDel="000048E7">
          <w:rPr>
            <w:rStyle w:val="Hyperlink"/>
            <w:noProof/>
            <w:rPrChange w:id="1087" w:author="Andreas Kuehne" w:date="2019-05-15T23:15:00Z">
              <w:rPr>
                <w:rStyle w:val="Hyperlink"/>
                <w:noProof/>
              </w:rPr>
            </w:rPrChange>
          </w:rPr>
          <w:delText xml:space="preserve"> Component RequestBase</w:delText>
        </w:r>
        <w:r w:rsidDel="000048E7">
          <w:rPr>
            <w:noProof/>
            <w:webHidden/>
          </w:rPr>
          <w:tab/>
          <w:delText>36</w:delText>
        </w:r>
      </w:del>
    </w:p>
    <w:p w14:paraId="113DA8F9" w14:textId="1BECF0C7" w:rsidR="005E5C94" w:rsidDel="000048E7" w:rsidRDefault="005E5C94">
      <w:pPr>
        <w:pStyle w:val="Verzeichnis4"/>
        <w:tabs>
          <w:tab w:val="right" w:leader="dot" w:pos="9350"/>
        </w:tabs>
        <w:rPr>
          <w:del w:id="1088" w:author="Andreas Kuehne" w:date="2019-05-15T23:15:00Z"/>
          <w:rFonts w:asciiTheme="minorHAnsi" w:eastAsiaTheme="minorEastAsia" w:hAnsiTheme="minorHAnsi" w:cstheme="minorBidi"/>
          <w:noProof/>
          <w:sz w:val="22"/>
          <w:szCs w:val="22"/>
          <w:lang w:val="en-GB" w:eastAsia="en-GB"/>
        </w:rPr>
      </w:pPr>
      <w:del w:id="1089" w:author="Andreas Kuehne" w:date="2019-05-15T23:15:00Z">
        <w:r w:rsidRPr="000048E7" w:rsidDel="000048E7">
          <w:rPr>
            <w:rStyle w:val="Hyperlink"/>
            <w:noProof/>
            <w14:scene3d>
              <w14:camera w14:prst="orthographicFront"/>
              <w14:lightRig w14:rig="threePt" w14:dir="t">
                <w14:rot w14:lat="0" w14:lon="0" w14:rev="0"/>
              </w14:lightRig>
            </w14:scene3d>
            <w:rPrChange w:id="1090" w:author="Andreas Kuehne" w:date="2019-05-15T23:15:00Z">
              <w:rPr>
                <w:rStyle w:val="Hyperlink"/>
                <w:noProof/>
                <w14:scene3d>
                  <w14:camera w14:prst="orthographicFront"/>
                  <w14:lightRig w14:rig="threePt" w14:dir="t">
                    <w14:rot w14:lat="0" w14:lon="0" w14:rev="0"/>
                  </w14:lightRig>
                </w14:scene3d>
              </w:rPr>
            </w:rPrChange>
          </w:rPr>
          <w:delText>4.1.11.1</w:delText>
        </w:r>
        <w:r w:rsidRPr="000048E7" w:rsidDel="000048E7">
          <w:rPr>
            <w:rStyle w:val="Hyperlink"/>
            <w:noProof/>
            <w:rPrChange w:id="1091" w:author="Andreas Kuehne" w:date="2019-05-15T23:15:00Z">
              <w:rPr>
                <w:rStyle w:val="Hyperlink"/>
                <w:noProof/>
              </w:rPr>
            </w:rPrChange>
          </w:rPr>
          <w:delText xml:space="preserve"> RequestBase – JSON Syntax</w:delText>
        </w:r>
        <w:r w:rsidDel="000048E7">
          <w:rPr>
            <w:noProof/>
            <w:webHidden/>
          </w:rPr>
          <w:tab/>
          <w:delText>36</w:delText>
        </w:r>
      </w:del>
    </w:p>
    <w:p w14:paraId="05881CB8" w14:textId="14EDDC11" w:rsidR="005E5C94" w:rsidDel="000048E7" w:rsidRDefault="005E5C94">
      <w:pPr>
        <w:pStyle w:val="Verzeichnis4"/>
        <w:tabs>
          <w:tab w:val="right" w:leader="dot" w:pos="9350"/>
        </w:tabs>
        <w:rPr>
          <w:del w:id="1092" w:author="Andreas Kuehne" w:date="2019-05-15T23:15:00Z"/>
          <w:rFonts w:asciiTheme="minorHAnsi" w:eastAsiaTheme="minorEastAsia" w:hAnsiTheme="minorHAnsi" w:cstheme="minorBidi"/>
          <w:noProof/>
          <w:sz w:val="22"/>
          <w:szCs w:val="22"/>
          <w:lang w:val="en-GB" w:eastAsia="en-GB"/>
        </w:rPr>
      </w:pPr>
      <w:del w:id="1093" w:author="Andreas Kuehne" w:date="2019-05-15T23:15:00Z">
        <w:r w:rsidRPr="000048E7" w:rsidDel="000048E7">
          <w:rPr>
            <w:rStyle w:val="Hyperlink"/>
            <w:noProof/>
            <w14:scene3d>
              <w14:camera w14:prst="orthographicFront"/>
              <w14:lightRig w14:rig="threePt" w14:dir="t">
                <w14:rot w14:lat="0" w14:lon="0" w14:rev="0"/>
              </w14:lightRig>
            </w14:scene3d>
            <w:rPrChange w:id="1094" w:author="Andreas Kuehne" w:date="2019-05-15T23:15:00Z">
              <w:rPr>
                <w:rStyle w:val="Hyperlink"/>
                <w:noProof/>
                <w14:scene3d>
                  <w14:camera w14:prst="orthographicFront"/>
                  <w14:lightRig w14:rig="threePt" w14:dir="t">
                    <w14:rot w14:lat="0" w14:lon="0" w14:rev="0"/>
                  </w14:lightRig>
                </w14:scene3d>
              </w:rPr>
            </w:rPrChange>
          </w:rPr>
          <w:delText>4.1.11.2</w:delText>
        </w:r>
        <w:r w:rsidRPr="000048E7" w:rsidDel="000048E7">
          <w:rPr>
            <w:rStyle w:val="Hyperlink"/>
            <w:noProof/>
            <w:rPrChange w:id="1095" w:author="Andreas Kuehne" w:date="2019-05-15T23:15:00Z">
              <w:rPr>
                <w:rStyle w:val="Hyperlink"/>
                <w:noProof/>
              </w:rPr>
            </w:rPrChange>
          </w:rPr>
          <w:delText xml:space="preserve"> RequestBase – XML Syntax</w:delText>
        </w:r>
        <w:r w:rsidDel="000048E7">
          <w:rPr>
            <w:noProof/>
            <w:webHidden/>
          </w:rPr>
          <w:tab/>
          <w:delText>36</w:delText>
        </w:r>
      </w:del>
    </w:p>
    <w:p w14:paraId="51C28487" w14:textId="2FE821F7" w:rsidR="005E5C94" w:rsidDel="000048E7" w:rsidRDefault="005E5C94">
      <w:pPr>
        <w:pStyle w:val="Verzeichnis3"/>
        <w:tabs>
          <w:tab w:val="right" w:leader="dot" w:pos="9350"/>
        </w:tabs>
        <w:rPr>
          <w:del w:id="1096" w:author="Andreas Kuehne" w:date="2019-05-15T23:15:00Z"/>
          <w:rFonts w:asciiTheme="minorHAnsi" w:eastAsiaTheme="minorEastAsia" w:hAnsiTheme="minorHAnsi" w:cstheme="minorBidi"/>
          <w:noProof/>
          <w:sz w:val="22"/>
          <w:szCs w:val="22"/>
          <w:lang w:val="en-GB" w:eastAsia="en-GB"/>
        </w:rPr>
      </w:pPr>
      <w:del w:id="1097" w:author="Andreas Kuehne" w:date="2019-05-15T23:15:00Z">
        <w:r w:rsidRPr="000048E7" w:rsidDel="000048E7">
          <w:rPr>
            <w:rStyle w:val="Hyperlink"/>
            <w:noProof/>
            <w14:scene3d>
              <w14:camera w14:prst="orthographicFront"/>
              <w14:lightRig w14:rig="threePt" w14:dir="t">
                <w14:rot w14:lat="0" w14:lon="0" w14:rev="0"/>
              </w14:lightRig>
            </w14:scene3d>
            <w:rPrChange w:id="1098" w:author="Andreas Kuehne" w:date="2019-05-15T23:15:00Z">
              <w:rPr>
                <w:rStyle w:val="Hyperlink"/>
                <w:noProof/>
                <w14:scene3d>
                  <w14:camera w14:prst="orthographicFront"/>
                  <w14:lightRig w14:rig="threePt" w14:dir="t">
                    <w14:rot w14:lat="0" w14:lon="0" w14:rev="0"/>
                  </w14:lightRig>
                </w14:scene3d>
              </w:rPr>
            </w:rPrChange>
          </w:rPr>
          <w:delText>4.1.12</w:delText>
        </w:r>
        <w:r w:rsidRPr="000048E7" w:rsidDel="000048E7">
          <w:rPr>
            <w:rStyle w:val="Hyperlink"/>
            <w:noProof/>
            <w:rPrChange w:id="1099" w:author="Andreas Kuehne" w:date="2019-05-15T23:15:00Z">
              <w:rPr>
                <w:rStyle w:val="Hyperlink"/>
                <w:noProof/>
              </w:rPr>
            </w:rPrChange>
          </w:rPr>
          <w:delText xml:space="preserve"> Component ResponseBase</w:delText>
        </w:r>
        <w:r w:rsidDel="000048E7">
          <w:rPr>
            <w:noProof/>
            <w:webHidden/>
          </w:rPr>
          <w:tab/>
          <w:delText>37</w:delText>
        </w:r>
      </w:del>
    </w:p>
    <w:p w14:paraId="2E630609" w14:textId="6F7906FA" w:rsidR="005E5C94" w:rsidDel="000048E7" w:rsidRDefault="005E5C94">
      <w:pPr>
        <w:pStyle w:val="Verzeichnis4"/>
        <w:tabs>
          <w:tab w:val="right" w:leader="dot" w:pos="9350"/>
        </w:tabs>
        <w:rPr>
          <w:del w:id="1100" w:author="Andreas Kuehne" w:date="2019-05-15T23:15:00Z"/>
          <w:rFonts w:asciiTheme="minorHAnsi" w:eastAsiaTheme="minorEastAsia" w:hAnsiTheme="minorHAnsi" w:cstheme="minorBidi"/>
          <w:noProof/>
          <w:sz w:val="22"/>
          <w:szCs w:val="22"/>
          <w:lang w:val="en-GB" w:eastAsia="en-GB"/>
        </w:rPr>
      </w:pPr>
      <w:del w:id="1101" w:author="Andreas Kuehne" w:date="2019-05-15T23:15:00Z">
        <w:r w:rsidRPr="000048E7" w:rsidDel="000048E7">
          <w:rPr>
            <w:rStyle w:val="Hyperlink"/>
            <w:noProof/>
            <w14:scene3d>
              <w14:camera w14:prst="orthographicFront"/>
              <w14:lightRig w14:rig="threePt" w14:dir="t">
                <w14:rot w14:lat="0" w14:lon="0" w14:rev="0"/>
              </w14:lightRig>
            </w14:scene3d>
            <w:rPrChange w:id="1102" w:author="Andreas Kuehne" w:date="2019-05-15T23:15:00Z">
              <w:rPr>
                <w:rStyle w:val="Hyperlink"/>
                <w:noProof/>
                <w14:scene3d>
                  <w14:camera w14:prst="orthographicFront"/>
                  <w14:lightRig w14:rig="threePt" w14:dir="t">
                    <w14:rot w14:lat="0" w14:lon="0" w14:rev="0"/>
                  </w14:lightRig>
                </w14:scene3d>
              </w:rPr>
            </w:rPrChange>
          </w:rPr>
          <w:delText>4.1.12.1</w:delText>
        </w:r>
        <w:r w:rsidRPr="000048E7" w:rsidDel="000048E7">
          <w:rPr>
            <w:rStyle w:val="Hyperlink"/>
            <w:noProof/>
            <w:rPrChange w:id="1103" w:author="Andreas Kuehne" w:date="2019-05-15T23:15:00Z">
              <w:rPr>
                <w:rStyle w:val="Hyperlink"/>
                <w:noProof/>
              </w:rPr>
            </w:rPrChange>
          </w:rPr>
          <w:delText xml:space="preserve"> ResponseBase – JSON Syntax</w:delText>
        </w:r>
        <w:r w:rsidDel="000048E7">
          <w:rPr>
            <w:noProof/>
            <w:webHidden/>
          </w:rPr>
          <w:tab/>
          <w:delText>37</w:delText>
        </w:r>
      </w:del>
    </w:p>
    <w:p w14:paraId="27EB5CB1" w14:textId="56B75535" w:rsidR="005E5C94" w:rsidDel="000048E7" w:rsidRDefault="005E5C94">
      <w:pPr>
        <w:pStyle w:val="Verzeichnis4"/>
        <w:tabs>
          <w:tab w:val="right" w:leader="dot" w:pos="9350"/>
        </w:tabs>
        <w:rPr>
          <w:del w:id="1104" w:author="Andreas Kuehne" w:date="2019-05-15T23:15:00Z"/>
          <w:rFonts w:asciiTheme="minorHAnsi" w:eastAsiaTheme="minorEastAsia" w:hAnsiTheme="minorHAnsi" w:cstheme="minorBidi"/>
          <w:noProof/>
          <w:sz w:val="22"/>
          <w:szCs w:val="22"/>
          <w:lang w:val="en-GB" w:eastAsia="en-GB"/>
        </w:rPr>
      </w:pPr>
      <w:del w:id="1105" w:author="Andreas Kuehne" w:date="2019-05-15T23:15:00Z">
        <w:r w:rsidRPr="000048E7" w:rsidDel="000048E7">
          <w:rPr>
            <w:rStyle w:val="Hyperlink"/>
            <w:noProof/>
            <w14:scene3d>
              <w14:camera w14:prst="orthographicFront"/>
              <w14:lightRig w14:rig="threePt" w14:dir="t">
                <w14:rot w14:lat="0" w14:lon="0" w14:rev="0"/>
              </w14:lightRig>
            </w14:scene3d>
            <w:rPrChange w:id="1106" w:author="Andreas Kuehne" w:date="2019-05-15T23:15:00Z">
              <w:rPr>
                <w:rStyle w:val="Hyperlink"/>
                <w:noProof/>
                <w14:scene3d>
                  <w14:camera w14:prst="orthographicFront"/>
                  <w14:lightRig w14:rig="threePt" w14:dir="t">
                    <w14:rot w14:lat="0" w14:lon="0" w14:rev="0"/>
                  </w14:lightRig>
                </w14:scene3d>
              </w:rPr>
            </w:rPrChange>
          </w:rPr>
          <w:delText>4.1.12.2</w:delText>
        </w:r>
        <w:r w:rsidRPr="000048E7" w:rsidDel="000048E7">
          <w:rPr>
            <w:rStyle w:val="Hyperlink"/>
            <w:noProof/>
            <w:rPrChange w:id="1107" w:author="Andreas Kuehne" w:date="2019-05-15T23:15:00Z">
              <w:rPr>
                <w:rStyle w:val="Hyperlink"/>
                <w:noProof/>
              </w:rPr>
            </w:rPrChange>
          </w:rPr>
          <w:delText xml:space="preserve"> ResponseBase – XML Syntax</w:delText>
        </w:r>
        <w:r w:rsidDel="000048E7">
          <w:rPr>
            <w:noProof/>
            <w:webHidden/>
          </w:rPr>
          <w:tab/>
          <w:delText>38</w:delText>
        </w:r>
      </w:del>
    </w:p>
    <w:p w14:paraId="0B4FA87A" w14:textId="2B6E2AF1" w:rsidR="005E5C94" w:rsidDel="000048E7" w:rsidRDefault="005E5C94">
      <w:pPr>
        <w:pStyle w:val="Verzeichnis2"/>
        <w:tabs>
          <w:tab w:val="right" w:leader="dot" w:pos="9350"/>
        </w:tabs>
        <w:rPr>
          <w:del w:id="1108" w:author="Andreas Kuehne" w:date="2019-05-15T23:15:00Z"/>
          <w:rFonts w:asciiTheme="minorHAnsi" w:eastAsiaTheme="minorEastAsia" w:hAnsiTheme="minorHAnsi" w:cstheme="minorBidi"/>
          <w:noProof/>
          <w:sz w:val="22"/>
          <w:szCs w:val="22"/>
          <w:lang w:val="en-GB" w:eastAsia="en-GB"/>
        </w:rPr>
      </w:pPr>
      <w:del w:id="1109" w:author="Andreas Kuehne" w:date="2019-05-15T23:15:00Z">
        <w:r w:rsidRPr="000048E7" w:rsidDel="000048E7">
          <w:rPr>
            <w:rStyle w:val="Hyperlink"/>
            <w:noProof/>
            <w:rPrChange w:id="1110" w:author="Andreas Kuehne" w:date="2019-05-15T23:15:00Z">
              <w:rPr>
                <w:rStyle w:val="Hyperlink"/>
                <w:noProof/>
              </w:rPr>
            </w:rPrChange>
          </w:rPr>
          <w:delText>4.2 Operation requests and responses</w:delText>
        </w:r>
        <w:r w:rsidDel="000048E7">
          <w:rPr>
            <w:noProof/>
            <w:webHidden/>
          </w:rPr>
          <w:tab/>
          <w:delText>38</w:delText>
        </w:r>
      </w:del>
    </w:p>
    <w:p w14:paraId="09FF1050" w14:textId="168D4179" w:rsidR="005E5C94" w:rsidDel="000048E7" w:rsidRDefault="005E5C94">
      <w:pPr>
        <w:pStyle w:val="Verzeichnis3"/>
        <w:tabs>
          <w:tab w:val="right" w:leader="dot" w:pos="9350"/>
        </w:tabs>
        <w:rPr>
          <w:del w:id="1111" w:author="Andreas Kuehne" w:date="2019-05-15T23:15:00Z"/>
          <w:rFonts w:asciiTheme="minorHAnsi" w:eastAsiaTheme="minorEastAsia" w:hAnsiTheme="minorHAnsi" w:cstheme="minorBidi"/>
          <w:noProof/>
          <w:sz w:val="22"/>
          <w:szCs w:val="22"/>
          <w:lang w:val="en-GB" w:eastAsia="en-GB"/>
        </w:rPr>
      </w:pPr>
      <w:del w:id="1112" w:author="Andreas Kuehne" w:date="2019-05-15T23:15:00Z">
        <w:r w:rsidRPr="000048E7" w:rsidDel="000048E7">
          <w:rPr>
            <w:rStyle w:val="Hyperlink"/>
            <w:noProof/>
            <w14:scene3d>
              <w14:camera w14:prst="orthographicFront"/>
              <w14:lightRig w14:rig="threePt" w14:dir="t">
                <w14:rot w14:lat="0" w14:lon="0" w14:rev="0"/>
              </w14:lightRig>
            </w14:scene3d>
            <w:rPrChange w:id="1113" w:author="Andreas Kuehne" w:date="2019-05-15T23:15:00Z">
              <w:rPr>
                <w:rStyle w:val="Hyperlink"/>
                <w:noProof/>
                <w14:scene3d>
                  <w14:camera w14:prst="orthographicFront"/>
                  <w14:lightRig w14:rig="threePt" w14:dir="t">
                    <w14:rot w14:lat="0" w14:lon="0" w14:rev="0"/>
                  </w14:lightRig>
                </w14:scene3d>
              </w:rPr>
            </w:rPrChange>
          </w:rPr>
          <w:delText>4.2.1</w:delText>
        </w:r>
        <w:r w:rsidRPr="000048E7" w:rsidDel="000048E7">
          <w:rPr>
            <w:rStyle w:val="Hyperlink"/>
            <w:noProof/>
            <w:rPrChange w:id="1114" w:author="Andreas Kuehne" w:date="2019-05-15T23:15:00Z">
              <w:rPr>
                <w:rStyle w:val="Hyperlink"/>
                <w:noProof/>
              </w:rPr>
            </w:rPrChange>
          </w:rPr>
          <w:delText xml:space="preserve"> Component SignRequest</w:delText>
        </w:r>
        <w:r w:rsidDel="000048E7">
          <w:rPr>
            <w:noProof/>
            <w:webHidden/>
          </w:rPr>
          <w:tab/>
          <w:delText>38</w:delText>
        </w:r>
      </w:del>
    </w:p>
    <w:p w14:paraId="19218530" w14:textId="466042DE" w:rsidR="005E5C94" w:rsidDel="000048E7" w:rsidRDefault="005E5C94">
      <w:pPr>
        <w:pStyle w:val="Verzeichnis4"/>
        <w:tabs>
          <w:tab w:val="right" w:leader="dot" w:pos="9350"/>
        </w:tabs>
        <w:rPr>
          <w:del w:id="1115" w:author="Andreas Kuehne" w:date="2019-05-15T23:15:00Z"/>
          <w:rFonts w:asciiTheme="minorHAnsi" w:eastAsiaTheme="minorEastAsia" w:hAnsiTheme="minorHAnsi" w:cstheme="minorBidi"/>
          <w:noProof/>
          <w:sz w:val="22"/>
          <w:szCs w:val="22"/>
          <w:lang w:val="en-GB" w:eastAsia="en-GB"/>
        </w:rPr>
      </w:pPr>
      <w:del w:id="1116" w:author="Andreas Kuehne" w:date="2019-05-15T23:15:00Z">
        <w:r w:rsidRPr="000048E7" w:rsidDel="000048E7">
          <w:rPr>
            <w:rStyle w:val="Hyperlink"/>
            <w:noProof/>
            <w14:scene3d>
              <w14:camera w14:prst="orthographicFront"/>
              <w14:lightRig w14:rig="threePt" w14:dir="t">
                <w14:rot w14:lat="0" w14:lon="0" w14:rev="0"/>
              </w14:lightRig>
            </w14:scene3d>
            <w:rPrChange w:id="1117" w:author="Andreas Kuehne" w:date="2019-05-15T23:15:00Z">
              <w:rPr>
                <w:rStyle w:val="Hyperlink"/>
                <w:noProof/>
                <w14:scene3d>
                  <w14:camera w14:prst="orthographicFront"/>
                  <w14:lightRig w14:rig="threePt" w14:dir="t">
                    <w14:rot w14:lat="0" w14:lon="0" w14:rev="0"/>
                  </w14:lightRig>
                </w14:scene3d>
              </w:rPr>
            </w:rPrChange>
          </w:rPr>
          <w:delText>4.2.1.1</w:delText>
        </w:r>
        <w:r w:rsidRPr="000048E7" w:rsidDel="000048E7">
          <w:rPr>
            <w:rStyle w:val="Hyperlink"/>
            <w:noProof/>
            <w:rPrChange w:id="1118" w:author="Andreas Kuehne" w:date="2019-05-15T23:15:00Z">
              <w:rPr>
                <w:rStyle w:val="Hyperlink"/>
                <w:noProof/>
              </w:rPr>
            </w:rPrChange>
          </w:rPr>
          <w:delText xml:space="preserve"> SignRequest – JSON Syntax</w:delText>
        </w:r>
        <w:r w:rsidDel="000048E7">
          <w:rPr>
            <w:noProof/>
            <w:webHidden/>
          </w:rPr>
          <w:tab/>
          <w:delText>38</w:delText>
        </w:r>
      </w:del>
    </w:p>
    <w:p w14:paraId="35FF37CA" w14:textId="7187CD89" w:rsidR="005E5C94" w:rsidDel="000048E7" w:rsidRDefault="005E5C94">
      <w:pPr>
        <w:pStyle w:val="Verzeichnis4"/>
        <w:tabs>
          <w:tab w:val="right" w:leader="dot" w:pos="9350"/>
        </w:tabs>
        <w:rPr>
          <w:del w:id="1119" w:author="Andreas Kuehne" w:date="2019-05-15T23:15:00Z"/>
          <w:rFonts w:asciiTheme="minorHAnsi" w:eastAsiaTheme="minorEastAsia" w:hAnsiTheme="minorHAnsi" w:cstheme="minorBidi"/>
          <w:noProof/>
          <w:sz w:val="22"/>
          <w:szCs w:val="22"/>
          <w:lang w:val="en-GB" w:eastAsia="en-GB"/>
        </w:rPr>
      </w:pPr>
      <w:del w:id="1120" w:author="Andreas Kuehne" w:date="2019-05-15T23:15:00Z">
        <w:r w:rsidRPr="000048E7" w:rsidDel="000048E7">
          <w:rPr>
            <w:rStyle w:val="Hyperlink"/>
            <w:noProof/>
            <w14:scene3d>
              <w14:camera w14:prst="orthographicFront"/>
              <w14:lightRig w14:rig="threePt" w14:dir="t">
                <w14:rot w14:lat="0" w14:lon="0" w14:rev="0"/>
              </w14:lightRig>
            </w14:scene3d>
            <w:rPrChange w:id="1121" w:author="Andreas Kuehne" w:date="2019-05-15T23:15:00Z">
              <w:rPr>
                <w:rStyle w:val="Hyperlink"/>
                <w:noProof/>
                <w14:scene3d>
                  <w14:camera w14:prst="orthographicFront"/>
                  <w14:lightRig w14:rig="threePt" w14:dir="t">
                    <w14:rot w14:lat="0" w14:lon="0" w14:rev="0"/>
                  </w14:lightRig>
                </w14:scene3d>
              </w:rPr>
            </w:rPrChange>
          </w:rPr>
          <w:delText>4.2.1.2</w:delText>
        </w:r>
        <w:r w:rsidRPr="000048E7" w:rsidDel="000048E7">
          <w:rPr>
            <w:rStyle w:val="Hyperlink"/>
            <w:noProof/>
            <w:rPrChange w:id="1122" w:author="Andreas Kuehne" w:date="2019-05-15T23:15:00Z">
              <w:rPr>
                <w:rStyle w:val="Hyperlink"/>
                <w:noProof/>
              </w:rPr>
            </w:rPrChange>
          </w:rPr>
          <w:delText xml:space="preserve"> SignRequest – XML Syntax</w:delText>
        </w:r>
        <w:r w:rsidDel="000048E7">
          <w:rPr>
            <w:noProof/>
            <w:webHidden/>
          </w:rPr>
          <w:tab/>
          <w:delText>39</w:delText>
        </w:r>
      </w:del>
    </w:p>
    <w:p w14:paraId="1B0C0073" w14:textId="294EC899" w:rsidR="005E5C94" w:rsidDel="000048E7" w:rsidRDefault="005E5C94">
      <w:pPr>
        <w:pStyle w:val="Verzeichnis3"/>
        <w:tabs>
          <w:tab w:val="right" w:leader="dot" w:pos="9350"/>
        </w:tabs>
        <w:rPr>
          <w:del w:id="1123" w:author="Andreas Kuehne" w:date="2019-05-15T23:15:00Z"/>
          <w:rFonts w:asciiTheme="minorHAnsi" w:eastAsiaTheme="minorEastAsia" w:hAnsiTheme="minorHAnsi" w:cstheme="minorBidi"/>
          <w:noProof/>
          <w:sz w:val="22"/>
          <w:szCs w:val="22"/>
          <w:lang w:val="en-GB" w:eastAsia="en-GB"/>
        </w:rPr>
      </w:pPr>
      <w:del w:id="1124" w:author="Andreas Kuehne" w:date="2019-05-15T23:15:00Z">
        <w:r w:rsidRPr="000048E7" w:rsidDel="000048E7">
          <w:rPr>
            <w:rStyle w:val="Hyperlink"/>
            <w:noProof/>
            <w14:scene3d>
              <w14:camera w14:prst="orthographicFront"/>
              <w14:lightRig w14:rig="threePt" w14:dir="t">
                <w14:rot w14:lat="0" w14:lon="0" w14:rev="0"/>
              </w14:lightRig>
            </w14:scene3d>
            <w:rPrChange w:id="1125" w:author="Andreas Kuehne" w:date="2019-05-15T23:15:00Z">
              <w:rPr>
                <w:rStyle w:val="Hyperlink"/>
                <w:noProof/>
                <w14:scene3d>
                  <w14:camera w14:prst="orthographicFront"/>
                  <w14:lightRig w14:rig="threePt" w14:dir="t">
                    <w14:rot w14:lat="0" w14:lon="0" w14:rev="0"/>
                  </w14:lightRig>
                </w14:scene3d>
              </w:rPr>
            </w:rPrChange>
          </w:rPr>
          <w:delText>4.2.2</w:delText>
        </w:r>
        <w:r w:rsidRPr="000048E7" w:rsidDel="000048E7">
          <w:rPr>
            <w:rStyle w:val="Hyperlink"/>
            <w:noProof/>
            <w:rPrChange w:id="1126" w:author="Andreas Kuehne" w:date="2019-05-15T23:15:00Z">
              <w:rPr>
                <w:rStyle w:val="Hyperlink"/>
                <w:noProof/>
              </w:rPr>
            </w:rPrChange>
          </w:rPr>
          <w:delText xml:space="preserve"> Component SignResponse</w:delText>
        </w:r>
        <w:r w:rsidDel="000048E7">
          <w:rPr>
            <w:noProof/>
            <w:webHidden/>
          </w:rPr>
          <w:tab/>
          <w:delText>39</w:delText>
        </w:r>
      </w:del>
    </w:p>
    <w:p w14:paraId="3679FADE" w14:textId="69CEEF9C" w:rsidR="005E5C94" w:rsidDel="000048E7" w:rsidRDefault="005E5C94">
      <w:pPr>
        <w:pStyle w:val="Verzeichnis4"/>
        <w:tabs>
          <w:tab w:val="right" w:leader="dot" w:pos="9350"/>
        </w:tabs>
        <w:rPr>
          <w:del w:id="1127" w:author="Andreas Kuehne" w:date="2019-05-15T23:15:00Z"/>
          <w:rFonts w:asciiTheme="minorHAnsi" w:eastAsiaTheme="minorEastAsia" w:hAnsiTheme="minorHAnsi" w:cstheme="minorBidi"/>
          <w:noProof/>
          <w:sz w:val="22"/>
          <w:szCs w:val="22"/>
          <w:lang w:val="en-GB" w:eastAsia="en-GB"/>
        </w:rPr>
      </w:pPr>
      <w:del w:id="1128" w:author="Andreas Kuehne" w:date="2019-05-15T23:15:00Z">
        <w:r w:rsidRPr="000048E7" w:rsidDel="000048E7">
          <w:rPr>
            <w:rStyle w:val="Hyperlink"/>
            <w:noProof/>
            <w14:scene3d>
              <w14:camera w14:prst="orthographicFront"/>
              <w14:lightRig w14:rig="threePt" w14:dir="t">
                <w14:rot w14:lat="0" w14:lon="0" w14:rev="0"/>
              </w14:lightRig>
            </w14:scene3d>
            <w:rPrChange w:id="1129" w:author="Andreas Kuehne" w:date="2019-05-15T23:15:00Z">
              <w:rPr>
                <w:rStyle w:val="Hyperlink"/>
                <w:noProof/>
                <w14:scene3d>
                  <w14:camera w14:prst="orthographicFront"/>
                  <w14:lightRig w14:rig="threePt" w14:dir="t">
                    <w14:rot w14:lat="0" w14:lon="0" w14:rev="0"/>
                  </w14:lightRig>
                </w14:scene3d>
              </w:rPr>
            </w:rPrChange>
          </w:rPr>
          <w:delText>4.2.2.1</w:delText>
        </w:r>
        <w:r w:rsidRPr="000048E7" w:rsidDel="000048E7">
          <w:rPr>
            <w:rStyle w:val="Hyperlink"/>
            <w:noProof/>
            <w:rPrChange w:id="1130" w:author="Andreas Kuehne" w:date="2019-05-15T23:15:00Z">
              <w:rPr>
                <w:rStyle w:val="Hyperlink"/>
                <w:noProof/>
              </w:rPr>
            </w:rPrChange>
          </w:rPr>
          <w:delText xml:space="preserve"> SignResponse – JSON Syntax</w:delText>
        </w:r>
        <w:r w:rsidDel="000048E7">
          <w:rPr>
            <w:noProof/>
            <w:webHidden/>
          </w:rPr>
          <w:tab/>
          <w:delText>40</w:delText>
        </w:r>
      </w:del>
    </w:p>
    <w:p w14:paraId="0099EE3E" w14:textId="545FAC26" w:rsidR="005E5C94" w:rsidDel="000048E7" w:rsidRDefault="005E5C94">
      <w:pPr>
        <w:pStyle w:val="Verzeichnis4"/>
        <w:tabs>
          <w:tab w:val="right" w:leader="dot" w:pos="9350"/>
        </w:tabs>
        <w:rPr>
          <w:del w:id="1131" w:author="Andreas Kuehne" w:date="2019-05-15T23:15:00Z"/>
          <w:rFonts w:asciiTheme="minorHAnsi" w:eastAsiaTheme="minorEastAsia" w:hAnsiTheme="minorHAnsi" w:cstheme="minorBidi"/>
          <w:noProof/>
          <w:sz w:val="22"/>
          <w:szCs w:val="22"/>
          <w:lang w:val="en-GB" w:eastAsia="en-GB"/>
        </w:rPr>
      </w:pPr>
      <w:del w:id="1132" w:author="Andreas Kuehne" w:date="2019-05-15T23:15:00Z">
        <w:r w:rsidRPr="000048E7" w:rsidDel="000048E7">
          <w:rPr>
            <w:rStyle w:val="Hyperlink"/>
            <w:noProof/>
            <w14:scene3d>
              <w14:camera w14:prst="orthographicFront"/>
              <w14:lightRig w14:rig="threePt" w14:dir="t">
                <w14:rot w14:lat="0" w14:lon="0" w14:rev="0"/>
              </w14:lightRig>
            </w14:scene3d>
            <w:rPrChange w:id="1133" w:author="Andreas Kuehne" w:date="2019-05-15T23:15:00Z">
              <w:rPr>
                <w:rStyle w:val="Hyperlink"/>
                <w:noProof/>
                <w14:scene3d>
                  <w14:camera w14:prst="orthographicFront"/>
                  <w14:lightRig w14:rig="threePt" w14:dir="t">
                    <w14:rot w14:lat="0" w14:lon="0" w14:rev="0"/>
                  </w14:lightRig>
                </w14:scene3d>
              </w:rPr>
            </w:rPrChange>
          </w:rPr>
          <w:delText>4.2.2.2</w:delText>
        </w:r>
        <w:r w:rsidRPr="000048E7" w:rsidDel="000048E7">
          <w:rPr>
            <w:rStyle w:val="Hyperlink"/>
            <w:noProof/>
            <w:rPrChange w:id="1134" w:author="Andreas Kuehne" w:date="2019-05-15T23:15:00Z">
              <w:rPr>
                <w:rStyle w:val="Hyperlink"/>
                <w:noProof/>
              </w:rPr>
            </w:rPrChange>
          </w:rPr>
          <w:delText xml:space="preserve"> SignResponse – XML Syntax</w:delText>
        </w:r>
        <w:r w:rsidDel="000048E7">
          <w:rPr>
            <w:noProof/>
            <w:webHidden/>
          </w:rPr>
          <w:tab/>
          <w:delText>41</w:delText>
        </w:r>
      </w:del>
    </w:p>
    <w:p w14:paraId="2C5580F7" w14:textId="2A509717" w:rsidR="005E5C94" w:rsidDel="000048E7" w:rsidRDefault="005E5C94">
      <w:pPr>
        <w:pStyle w:val="Verzeichnis3"/>
        <w:tabs>
          <w:tab w:val="right" w:leader="dot" w:pos="9350"/>
        </w:tabs>
        <w:rPr>
          <w:del w:id="1135" w:author="Andreas Kuehne" w:date="2019-05-15T23:15:00Z"/>
          <w:rFonts w:asciiTheme="minorHAnsi" w:eastAsiaTheme="minorEastAsia" w:hAnsiTheme="minorHAnsi" w:cstheme="minorBidi"/>
          <w:noProof/>
          <w:sz w:val="22"/>
          <w:szCs w:val="22"/>
          <w:lang w:val="en-GB" w:eastAsia="en-GB"/>
        </w:rPr>
      </w:pPr>
      <w:del w:id="1136" w:author="Andreas Kuehne" w:date="2019-05-15T23:15:00Z">
        <w:r w:rsidRPr="000048E7" w:rsidDel="000048E7">
          <w:rPr>
            <w:rStyle w:val="Hyperlink"/>
            <w:noProof/>
            <w14:scene3d>
              <w14:camera w14:prst="orthographicFront"/>
              <w14:lightRig w14:rig="threePt" w14:dir="t">
                <w14:rot w14:lat="0" w14:lon="0" w14:rev="0"/>
              </w14:lightRig>
            </w14:scene3d>
            <w:rPrChange w:id="1137" w:author="Andreas Kuehne" w:date="2019-05-15T23:15:00Z">
              <w:rPr>
                <w:rStyle w:val="Hyperlink"/>
                <w:noProof/>
                <w14:scene3d>
                  <w14:camera w14:prst="orthographicFront"/>
                  <w14:lightRig w14:rig="threePt" w14:dir="t">
                    <w14:rot w14:lat="0" w14:lon="0" w14:rev="0"/>
                  </w14:lightRig>
                </w14:scene3d>
              </w:rPr>
            </w:rPrChange>
          </w:rPr>
          <w:delText>4.2.3</w:delText>
        </w:r>
        <w:r w:rsidRPr="000048E7" w:rsidDel="000048E7">
          <w:rPr>
            <w:rStyle w:val="Hyperlink"/>
            <w:noProof/>
            <w:rPrChange w:id="1138" w:author="Andreas Kuehne" w:date="2019-05-15T23:15:00Z">
              <w:rPr>
                <w:rStyle w:val="Hyperlink"/>
                <w:noProof/>
              </w:rPr>
            </w:rPrChange>
          </w:rPr>
          <w:delText xml:space="preserve"> Component VerifyRequest</w:delText>
        </w:r>
        <w:r w:rsidDel="000048E7">
          <w:rPr>
            <w:noProof/>
            <w:webHidden/>
          </w:rPr>
          <w:tab/>
          <w:delText>41</w:delText>
        </w:r>
      </w:del>
    </w:p>
    <w:p w14:paraId="67413F4C" w14:textId="273B0E5C" w:rsidR="005E5C94" w:rsidDel="000048E7" w:rsidRDefault="005E5C94">
      <w:pPr>
        <w:pStyle w:val="Verzeichnis4"/>
        <w:tabs>
          <w:tab w:val="right" w:leader="dot" w:pos="9350"/>
        </w:tabs>
        <w:rPr>
          <w:del w:id="1139" w:author="Andreas Kuehne" w:date="2019-05-15T23:15:00Z"/>
          <w:rFonts w:asciiTheme="minorHAnsi" w:eastAsiaTheme="minorEastAsia" w:hAnsiTheme="minorHAnsi" w:cstheme="minorBidi"/>
          <w:noProof/>
          <w:sz w:val="22"/>
          <w:szCs w:val="22"/>
          <w:lang w:val="en-GB" w:eastAsia="en-GB"/>
        </w:rPr>
      </w:pPr>
      <w:del w:id="1140" w:author="Andreas Kuehne" w:date="2019-05-15T23:15:00Z">
        <w:r w:rsidRPr="000048E7" w:rsidDel="000048E7">
          <w:rPr>
            <w:rStyle w:val="Hyperlink"/>
            <w:noProof/>
            <w14:scene3d>
              <w14:camera w14:prst="orthographicFront"/>
              <w14:lightRig w14:rig="threePt" w14:dir="t">
                <w14:rot w14:lat="0" w14:lon="0" w14:rev="0"/>
              </w14:lightRig>
            </w14:scene3d>
            <w:rPrChange w:id="1141" w:author="Andreas Kuehne" w:date="2019-05-15T23:15:00Z">
              <w:rPr>
                <w:rStyle w:val="Hyperlink"/>
                <w:noProof/>
                <w14:scene3d>
                  <w14:camera w14:prst="orthographicFront"/>
                  <w14:lightRig w14:rig="threePt" w14:dir="t">
                    <w14:rot w14:lat="0" w14:lon="0" w14:rev="0"/>
                  </w14:lightRig>
                </w14:scene3d>
              </w:rPr>
            </w:rPrChange>
          </w:rPr>
          <w:delText>4.2.3.1</w:delText>
        </w:r>
        <w:r w:rsidRPr="000048E7" w:rsidDel="000048E7">
          <w:rPr>
            <w:rStyle w:val="Hyperlink"/>
            <w:noProof/>
            <w:rPrChange w:id="1142" w:author="Andreas Kuehne" w:date="2019-05-15T23:15:00Z">
              <w:rPr>
                <w:rStyle w:val="Hyperlink"/>
                <w:noProof/>
              </w:rPr>
            </w:rPrChange>
          </w:rPr>
          <w:delText xml:space="preserve"> VerifyRequest – JSON Syntax</w:delText>
        </w:r>
        <w:r w:rsidDel="000048E7">
          <w:rPr>
            <w:noProof/>
            <w:webHidden/>
          </w:rPr>
          <w:tab/>
          <w:delText>41</w:delText>
        </w:r>
      </w:del>
    </w:p>
    <w:p w14:paraId="4D263B76" w14:textId="406CF72B" w:rsidR="005E5C94" w:rsidDel="000048E7" w:rsidRDefault="005E5C94">
      <w:pPr>
        <w:pStyle w:val="Verzeichnis4"/>
        <w:tabs>
          <w:tab w:val="right" w:leader="dot" w:pos="9350"/>
        </w:tabs>
        <w:rPr>
          <w:del w:id="1143" w:author="Andreas Kuehne" w:date="2019-05-15T23:15:00Z"/>
          <w:rFonts w:asciiTheme="minorHAnsi" w:eastAsiaTheme="minorEastAsia" w:hAnsiTheme="minorHAnsi" w:cstheme="minorBidi"/>
          <w:noProof/>
          <w:sz w:val="22"/>
          <w:szCs w:val="22"/>
          <w:lang w:val="en-GB" w:eastAsia="en-GB"/>
        </w:rPr>
      </w:pPr>
      <w:del w:id="1144" w:author="Andreas Kuehne" w:date="2019-05-15T23:15:00Z">
        <w:r w:rsidRPr="000048E7" w:rsidDel="000048E7">
          <w:rPr>
            <w:rStyle w:val="Hyperlink"/>
            <w:noProof/>
            <w14:scene3d>
              <w14:camera w14:prst="orthographicFront"/>
              <w14:lightRig w14:rig="threePt" w14:dir="t">
                <w14:rot w14:lat="0" w14:lon="0" w14:rev="0"/>
              </w14:lightRig>
            </w14:scene3d>
            <w:rPrChange w:id="1145" w:author="Andreas Kuehne" w:date="2019-05-15T23:15:00Z">
              <w:rPr>
                <w:rStyle w:val="Hyperlink"/>
                <w:noProof/>
                <w14:scene3d>
                  <w14:camera w14:prst="orthographicFront"/>
                  <w14:lightRig w14:rig="threePt" w14:dir="t">
                    <w14:rot w14:lat="0" w14:lon="0" w14:rev="0"/>
                  </w14:lightRig>
                </w14:scene3d>
              </w:rPr>
            </w:rPrChange>
          </w:rPr>
          <w:delText>4.2.3.2</w:delText>
        </w:r>
        <w:r w:rsidRPr="000048E7" w:rsidDel="000048E7">
          <w:rPr>
            <w:rStyle w:val="Hyperlink"/>
            <w:noProof/>
            <w:rPrChange w:id="1146" w:author="Andreas Kuehne" w:date="2019-05-15T23:15:00Z">
              <w:rPr>
                <w:rStyle w:val="Hyperlink"/>
                <w:noProof/>
              </w:rPr>
            </w:rPrChange>
          </w:rPr>
          <w:delText xml:space="preserve"> VerifyRequest – XML Syntax</w:delText>
        </w:r>
        <w:r w:rsidDel="000048E7">
          <w:rPr>
            <w:noProof/>
            <w:webHidden/>
          </w:rPr>
          <w:tab/>
          <w:delText>42</w:delText>
        </w:r>
      </w:del>
    </w:p>
    <w:p w14:paraId="4EC3EECA" w14:textId="5DFA00BC" w:rsidR="005E5C94" w:rsidDel="000048E7" w:rsidRDefault="005E5C94">
      <w:pPr>
        <w:pStyle w:val="Verzeichnis3"/>
        <w:tabs>
          <w:tab w:val="right" w:leader="dot" w:pos="9350"/>
        </w:tabs>
        <w:rPr>
          <w:del w:id="1147" w:author="Andreas Kuehne" w:date="2019-05-15T23:15:00Z"/>
          <w:rFonts w:asciiTheme="minorHAnsi" w:eastAsiaTheme="minorEastAsia" w:hAnsiTheme="minorHAnsi" w:cstheme="minorBidi"/>
          <w:noProof/>
          <w:sz w:val="22"/>
          <w:szCs w:val="22"/>
          <w:lang w:val="en-GB" w:eastAsia="en-GB"/>
        </w:rPr>
      </w:pPr>
      <w:del w:id="1148" w:author="Andreas Kuehne" w:date="2019-05-15T23:15:00Z">
        <w:r w:rsidRPr="000048E7" w:rsidDel="000048E7">
          <w:rPr>
            <w:rStyle w:val="Hyperlink"/>
            <w:noProof/>
            <w14:scene3d>
              <w14:camera w14:prst="orthographicFront"/>
              <w14:lightRig w14:rig="threePt" w14:dir="t">
                <w14:rot w14:lat="0" w14:lon="0" w14:rev="0"/>
              </w14:lightRig>
            </w14:scene3d>
            <w:rPrChange w:id="1149" w:author="Andreas Kuehne" w:date="2019-05-15T23:15:00Z">
              <w:rPr>
                <w:rStyle w:val="Hyperlink"/>
                <w:noProof/>
                <w14:scene3d>
                  <w14:camera w14:prst="orthographicFront"/>
                  <w14:lightRig w14:rig="threePt" w14:dir="t">
                    <w14:rot w14:lat="0" w14:lon="0" w14:rev="0"/>
                  </w14:lightRig>
                </w14:scene3d>
              </w:rPr>
            </w:rPrChange>
          </w:rPr>
          <w:delText>4.2.4</w:delText>
        </w:r>
        <w:r w:rsidRPr="000048E7" w:rsidDel="000048E7">
          <w:rPr>
            <w:rStyle w:val="Hyperlink"/>
            <w:noProof/>
            <w:rPrChange w:id="1150" w:author="Andreas Kuehne" w:date="2019-05-15T23:15:00Z">
              <w:rPr>
                <w:rStyle w:val="Hyperlink"/>
                <w:noProof/>
              </w:rPr>
            </w:rPrChange>
          </w:rPr>
          <w:delText xml:space="preserve"> Component VerifyResponse</w:delText>
        </w:r>
        <w:r w:rsidDel="000048E7">
          <w:rPr>
            <w:noProof/>
            <w:webHidden/>
          </w:rPr>
          <w:tab/>
          <w:delText>43</w:delText>
        </w:r>
      </w:del>
    </w:p>
    <w:p w14:paraId="4DAC9BD1" w14:textId="6DDC889F" w:rsidR="005E5C94" w:rsidDel="000048E7" w:rsidRDefault="005E5C94">
      <w:pPr>
        <w:pStyle w:val="Verzeichnis4"/>
        <w:tabs>
          <w:tab w:val="right" w:leader="dot" w:pos="9350"/>
        </w:tabs>
        <w:rPr>
          <w:del w:id="1151" w:author="Andreas Kuehne" w:date="2019-05-15T23:15:00Z"/>
          <w:rFonts w:asciiTheme="minorHAnsi" w:eastAsiaTheme="minorEastAsia" w:hAnsiTheme="minorHAnsi" w:cstheme="minorBidi"/>
          <w:noProof/>
          <w:sz w:val="22"/>
          <w:szCs w:val="22"/>
          <w:lang w:val="en-GB" w:eastAsia="en-GB"/>
        </w:rPr>
      </w:pPr>
      <w:del w:id="1152" w:author="Andreas Kuehne" w:date="2019-05-15T23:15:00Z">
        <w:r w:rsidRPr="000048E7" w:rsidDel="000048E7">
          <w:rPr>
            <w:rStyle w:val="Hyperlink"/>
            <w:noProof/>
            <w14:scene3d>
              <w14:camera w14:prst="orthographicFront"/>
              <w14:lightRig w14:rig="threePt" w14:dir="t">
                <w14:rot w14:lat="0" w14:lon="0" w14:rev="0"/>
              </w14:lightRig>
            </w14:scene3d>
            <w:rPrChange w:id="1153" w:author="Andreas Kuehne" w:date="2019-05-15T23:15:00Z">
              <w:rPr>
                <w:rStyle w:val="Hyperlink"/>
                <w:noProof/>
                <w14:scene3d>
                  <w14:camera w14:prst="orthographicFront"/>
                  <w14:lightRig w14:rig="threePt" w14:dir="t">
                    <w14:rot w14:lat="0" w14:lon="0" w14:rev="0"/>
                  </w14:lightRig>
                </w14:scene3d>
              </w:rPr>
            </w:rPrChange>
          </w:rPr>
          <w:delText>4.2.4.1</w:delText>
        </w:r>
        <w:r w:rsidRPr="000048E7" w:rsidDel="000048E7">
          <w:rPr>
            <w:rStyle w:val="Hyperlink"/>
            <w:noProof/>
            <w:rPrChange w:id="1154" w:author="Andreas Kuehne" w:date="2019-05-15T23:15:00Z">
              <w:rPr>
                <w:rStyle w:val="Hyperlink"/>
                <w:noProof/>
              </w:rPr>
            </w:rPrChange>
          </w:rPr>
          <w:delText xml:space="preserve"> VerifyResponse – JSON Syntax</w:delText>
        </w:r>
        <w:r w:rsidDel="000048E7">
          <w:rPr>
            <w:noProof/>
            <w:webHidden/>
          </w:rPr>
          <w:tab/>
          <w:delText>43</w:delText>
        </w:r>
      </w:del>
    </w:p>
    <w:p w14:paraId="71E271FF" w14:textId="0D16C712" w:rsidR="005E5C94" w:rsidDel="000048E7" w:rsidRDefault="005E5C94">
      <w:pPr>
        <w:pStyle w:val="Verzeichnis4"/>
        <w:tabs>
          <w:tab w:val="right" w:leader="dot" w:pos="9350"/>
        </w:tabs>
        <w:rPr>
          <w:del w:id="1155" w:author="Andreas Kuehne" w:date="2019-05-15T23:15:00Z"/>
          <w:rFonts w:asciiTheme="minorHAnsi" w:eastAsiaTheme="minorEastAsia" w:hAnsiTheme="minorHAnsi" w:cstheme="minorBidi"/>
          <w:noProof/>
          <w:sz w:val="22"/>
          <w:szCs w:val="22"/>
          <w:lang w:val="en-GB" w:eastAsia="en-GB"/>
        </w:rPr>
      </w:pPr>
      <w:del w:id="1156" w:author="Andreas Kuehne" w:date="2019-05-15T23:15:00Z">
        <w:r w:rsidRPr="000048E7" w:rsidDel="000048E7">
          <w:rPr>
            <w:rStyle w:val="Hyperlink"/>
            <w:noProof/>
            <w14:scene3d>
              <w14:camera w14:prst="orthographicFront"/>
              <w14:lightRig w14:rig="threePt" w14:dir="t">
                <w14:rot w14:lat="0" w14:lon="0" w14:rev="0"/>
              </w14:lightRig>
            </w14:scene3d>
            <w:rPrChange w:id="1157" w:author="Andreas Kuehne" w:date="2019-05-15T23:15:00Z">
              <w:rPr>
                <w:rStyle w:val="Hyperlink"/>
                <w:noProof/>
                <w14:scene3d>
                  <w14:camera w14:prst="orthographicFront"/>
                  <w14:lightRig w14:rig="threePt" w14:dir="t">
                    <w14:rot w14:lat="0" w14:lon="0" w14:rev="0"/>
                  </w14:lightRig>
                </w14:scene3d>
              </w:rPr>
            </w:rPrChange>
          </w:rPr>
          <w:delText>4.2.4.2</w:delText>
        </w:r>
        <w:r w:rsidRPr="000048E7" w:rsidDel="000048E7">
          <w:rPr>
            <w:rStyle w:val="Hyperlink"/>
            <w:noProof/>
            <w:rPrChange w:id="1158" w:author="Andreas Kuehne" w:date="2019-05-15T23:15:00Z">
              <w:rPr>
                <w:rStyle w:val="Hyperlink"/>
                <w:noProof/>
              </w:rPr>
            </w:rPrChange>
          </w:rPr>
          <w:delText xml:space="preserve"> VerifyResponse – XML Syntax</w:delText>
        </w:r>
        <w:r w:rsidDel="000048E7">
          <w:rPr>
            <w:noProof/>
            <w:webHidden/>
          </w:rPr>
          <w:tab/>
          <w:delText>43</w:delText>
        </w:r>
      </w:del>
    </w:p>
    <w:p w14:paraId="173C3202" w14:textId="082A4192" w:rsidR="005E5C94" w:rsidDel="000048E7" w:rsidRDefault="005E5C94">
      <w:pPr>
        <w:pStyle w:val="Verzeichnis3"/>
        <w:tabs>
          <w:tab w:val="right" w:leader="dot" w:pos="9350"/>
        </w:tabs>
        <w:rPr>
          <w:del w:id="1159" w:author="Andreas Kuehne" w:date="2019-05-15T23:15:00Z"/>
          <w:rFonts w:asciiTheme="minorHAnsi" w:eastAsiaTheme="minorEastAsia" w:hAnsiTheme="minorHAnsi" w:cstheme="minorBidi"/>
          <w:noProof/>
          <w:sz w:val="22"/>
          <w:szCs w:val="22"/>
          <w:lang w:val="en-GB" w:eastAsia="en-GB"/>
        </w:rPr>
      </w:pPr>
      <w:del w:id="1160" w:author="Andreas Kuehne" w:date="2019-05-15T23:15:00Z">
        <w:r w:rsidRPr="000048E7" w:rsidDel="000048E7">
          <w:rPr>
            <w:rStyle w:val="Hyperlink"/>
            <w:noProof/>
            <w14:scene3d>
              <w14:camera w14:prst="orthographicFront"/>
              <w14:lightRig w14:rig="threePt" w14:dir="t">
                <w14:rot w14:lat="0" w14:lon="0" w14:rev="0"/>
              </w14:lightRig>
            </w14:scene3d>
            <w:rPrChange w:id="1161" w:author="Andreas Kuehne" w:date="2019-05-15T23:15:00Z">
              <w:rPr>
                <w:rStyle w:val="Hyperlink"/>
                <w:noProof/>
                <w14:scene3d>
                  <w14:camera w14:prst="orthographicFront"/>
                  <w14:lightRig w14:rig="threePt" w14:dir="t">
                    <w14:rot w14:lat="0" w14:lon="0" w14:rev="0"/>
                  </w14:lightRig>
                </w14:scene3d>
              </w:rPr>
            </w:rPrChange>
          </w:rPr>
          <w:delText>4.2.5</w:delText>
        </w:r>
        <w:r w:rsidRPr="000048E7" w:rsidDel="000048E7">
          <w:rPr>
            <w:rStyle w:val="Hyperlink"/>
            <w:noProof/>
            <w:rPrChange w:id="1162" w:author="Andreas Kuehne" w:date="2019-05-15T23:15:00Z">
              <w:rPr>
                <w:rStyle w:val="Hyperlink"/>
                <w:noProof/>
              </w:rPr>
            </w:rPrChange>
          </w:rPr>
          <w:delText xml:space="preserve"> Component PendingRequest</w:delText>
        </w:r>
        <w:r w:rsidDel="000048E7">
          <w:rPr>
            <w:noProof/>
            <w:webHidden/>
          </w:rPr>
          <w:tab/>
          <w:delText>44</w:delText>
        </w:r>
      </w:del>
    </w:p>
    <w:p w14:paraId="7B573FA1" w14:textId="6FC93107" w:rsidR="005E5C94" w:rsidDel="000048E7" w:rsidRDefault="005E5C94">
      <w:pPr>
        <w:pStyle w:val="Verzeichnis4"/>
        <w:tabs>
          <w:tab w:val="right" w:leader="dot" w:pos="9350"/>
        </w:tabs>
        <w:rPr>
          <w:del w:id="1163" w:author="Andreas Kuehne" w:date="2019-05-15T23:15:00Z"/>
          <w:rFonts w:asciiTheme="minorHAnsi" w:eastAsiaTheme="minorEastAsia" w:hAnsiTheme="minorHAnsi" w:cstheme="minorBidi"/>
          <w:noProof/>
          <w:sz w:val="22"/>
          <w:szCs w:val="22"/>
          <w:lang w:val="en-GB" w:eastAsia="en-GB"/>
        </w:rPr>
      </w:pPr>
      <w:del w:id="1164" w:author="Andreas Kuehne" w:date="2019-05-15T23:15:00Z">
        <w:r w:rsidRPr="000048E7" w:rsidDel="000048E7">
          <w:rPr>
            <w:rStyle w:val="Hyperlink"/>
            <w:noProof/>
            <w14:scene3d>
              <w14:camera w14:prst="orthographicFront"/>
              <w14:lightRig w14:rig="threePt" w14:dir="t">
                <w14:rot w14:lat="0" w14:lon="0" w14:rev="0"/>
              </w14:lightRig>
            </w14:scene3d>
            <w:rPrChange w:id="1165" w:author="Andreas Kuehne" w:date="2019-05-15T23:15:00Z">
              <w:rPr>
                <w:rStyle w:val="Hyperlink"/>
                <w:noProof/>
                <w14:scene3d>
                  <w14:camera w14:prst="orthographicFront"/>
                  <w14:lightRig w14:rig="threePt" w14:dir="t">
                    <w14:rot w14:lat="0" w14:lon="0" w14:rev="0"/>
                  </w14:lightRig>
                </w14:scene3d>
              </w:rPr>
            </w:rPrChange>
          </w:rPr>
          <w:delText>4.2.5.1</w:delText>
        </w:r>
        <w:r w:rsidRPr="000048E7" w:rsidDel="000048E7">
          <w:rPr>
            <w:rStyle w:val="Hyperlink"/>
            <w:noProof/>
            <w:rPrChange w:id="1166" w:author="Andreas Kuehne" w:date="2019-05-15T23:15:00Z">
              <w:rPr>
                <w:rStyle w:val="Hyperlink"/>
                <w:noProof/>
              </w:rPr>
            </w:rPrChange>
          </w:rPr>
          <w:delText xml:space="preserve"> PendingRequest – JSON Syntax</w:delText>
        </w:r>
        <w:r w:rsidDel="000048E7">
          <w:rPr>
            <w:noProof/>
            <w:webHidden/>
          </w:rPr>
          <w:tab/>
          <w:delText>44</w:delText>
        </w:r>
      </w:del>
    </w:p>
    <w:p w14:paraId="5D30F993" w14:textId="73CA793E" w:rsidR="005E5C94" w:rsidDel="000048E7" w:rsidRDefault="005E5C94">
      <w:pPr>
        <w:pStyle w:val="Verzeichnis4"/>
        <w:tabs>
          <w:tab w:val="right" w:leader="dot" w:pos="9350"/>
        </w:tabs>
        <w:rPr>
          <w:del w:id="1167" w:author="Andreas Kuehne" w:date="2019-05-15T23:15:00Z"/>
          <w:rFonts w:asciiTheme="minorHAnsi" w:eastAsiaTheme="minorEastAsia" w:hAnsiTheme="minorHAnsi" w:cstheme="minorBidi"/>
          <w:noProof/>
          <w:sz w:val="22"/>
          <w:szCs w:val="22"/>
          <w:lang w:val="en-GB" w:eastAsia="en-GB"/>
        </w:rPr>
      </w:pPr>
      <w:del w:id="1168" w:author="Andreas Kuehne" w:date="2019-05-15T23:15:00Z">
        <w:r w:rsidRPr="000048E7" w:rsidDel="000048E7">
          <w:rPr>
            <w:rStyle w:val="Hyperlink"/>
            <w:noProof/>
            <w14:scene3d>
              <w14:camera w14:prst="orthographicFront"/>
              <w14:lightRig w14:rig="threePt" w14:dir="t">
                <w14:rot w14:lat="0" w14:lon="0" w14:rev="0"/>
              </w14:lightRig>
            </w14:scene3d>
            <w:rPrChange w:id="1169" w:author="Andreas Kuehne" w:date="2019-05-15T23:15:00Z">
              <w:rPr>
                <w:rStyle w:val="Hyperlink"/>
                <w:noProof/>
                <w14:scene3d>
                  <w14:camera w14:prst="orthographicFront"/>
                  <w14:lightRig w14:rig="threePt" w14:dir="t">
                    <w14:rot w14:lat="0" w14:lon="0" w14:rev="0"/>
                  </w14:lightRig>
                </w14:scene3d>
              </w:rPr>
            </w:rPrChange>
          </w:rPr>
          <w:delText>4.2.5.2</w:delText>
        </w:r>
        <w:r w:rsidRPr="000048E7" w:rsidDel="000048E7">
          <w:rPr>
            <w:rStyle w:val="Hyperlink"/>
            <w:noProof/>
            <w:rPrChange w:id="1170" w:author="Andreas Kuehne" w:date="2019-05-15T23:15:00Z">
              <w:rPr>
                <w:rStyle w:val="Hyperlink"/>
                <w:noProof/>
              </w:rPr>
            </w:rPrChange>
          </w:rPr>
          <w:delText xml:space="preserve"> PendingRequest – XML Syntax</w:delText>
        </w:r>
        <w:r w:rsidDel="000048E7">
          <w:rPr>
            <w:noProof/>
            <w:webHidden/>
          </w:rPr>
          <w:tab/>
          <w:delText>45</w:delText>
        </w:r>
      </w:del>
    </w:p>
    <w:p w14:paraId="3AE3606F" w14:textId="308D05C8" w:rsidR="005E5C94" w:rsidDel="000048E7" w:rsidRDefault="005E5C94">
      <w:pPr>
        <w:pStyle w:val="Verzeichnis2"/>
        <w:tabs>
          <w:tab w:val="right" w:leader="dot" w:pos="9350"/>
        </w:tabs>
        <w:rPr>
          <w:del w:id="1171" w:author="Andreas Kuehne" w:date="2019-05-15T23:15:00Z"/>
          <w:rFonts w:asciiTheme="minorHAnsi" w:eastAsiaTheme="minorEastAsia" w:hAnsiTheme="minorHAnsi" w:cstheme="minorBidi"/>
          <w:noProof/>
          <w:sz w:val="22"/>
          <w:szCs w:val="22"/>
          <w:lang w:val="en-GB" w:eastAsia="en-GB"/>
        </w:rPr>
      </w:pPr>
      <w:del w:id="1172" w:author="Andreas Kuehne" w:date="2019-05-15T23:15:00Z">
        <w:r w:rsidRPr="000048E7" w:rsidDel="000048E7">
          <w:rPr>
            <w:rStyle w:val="Hyperlink"/>
            <w:noProof/>
            <w:rPrChange w:id="1173" w:author="Andreas Kuehne" w:date="2019-05-15T23:15:00Z">
              <w:rPr>
                <w:rStyle w:val="Hyperlink"/>
                <w:noProof/>
              </w:rPr>
            </w:rPrChange>
          </w:rPr>
          <w:delText>4.3 Optional data structures defined in this document</w:delText>
        </w:r>
        <w:r w:rsidDel="000048E7">
          <w:rPr>
            <w:noProof/>
            <w:webHidden/>
          </w:rPr>
          <w:tab/>
          <w:delText>45</w:delText>
        </w:r>
      </w:del>
    </w:p>
    <w:p w14:paraId="3FF7489B" w14:textId="13C46917" w:rsidR="005E5C94" w:rsidDel="000048E7" w:rsidRDefault="005E5C94">
      <w:pPr>
        <w:pStyle w:val="Verzeichnis3"/>
        <w:tabs>
          <w:tab w:val="right" w:leader="dot" w:pos="9350"/>
        </w:tabs>
        <w:rPr>
          <w:del w:id="1174" w:author="Andreas Kuehne" w:date="2019-05-15T23:15:00Z"/>
          <w:rFonts w:asciiTheme="minorHAnsi" w:eastAsiaTheme="minorEastAsia" w:hAnsiTheme="minorHAnsi" w:cstheme="minorBidi"/>
          <w:noProof/>
          <w:sz w:val="22"/>
          <w:szCs w:val="22"/>
          <w:lang w:val="en-GB" w:eastAsia="en-GB"/>
        </w:rPr>
      </w:pPr>
      <w:del w:id="1175" w:author="Andreas Kuehne" w:date="2019-05-15T23:15:00Z">
        <w:r w:rsidRPr="000048E7" w:rsidDel="000048E7">
          <w:rPr>
            <w:rStyle w:val="Hyperlink"/>
            <w:noProof/>
            <w14:scene3d>
              <w14:camera w14:prst="orthographicFront"/>
              <w14:lightRig w14:rig="threePt" w14:dir="t">
                <w14:rot w14:lat="0" w14:lon="0" w14:rev="0"/>
              </w14:lightRig>
            </w14:scene3d>
            <w:rPrChange w:id="1176" w:author="Andreas Kuehne" w:date="2019-05-15T23:15:00Z">
              <w:rPr>
                <w:rStyle w:val="Hyperlink"/>
                <w:noProof/>
                <w14:scene3d>
                  <w14:camera w14:prst="orthographicFront"/>
                  <w14:lightRig w14:rig="threePt" w14:dir="t">
                    <w14:rot w14:lat="0" w14:lon="0" w14:rev="0"/>
                  </w14:lightRig>
                </w14:scene3d>
              </w:rPr>
            </w:rPrChange>
          </w:rPr>
          <w:delText>4.3.1</w:delText>
        </w:r>
        <w:r w:rsidRPr="000048E7" w:rsidDel="000048E7">
          <w:rPr>
            <w:rStyle w:val="Hyperlink"/>
            <w:noProof/>
            <w:rPrChange w:id="1177" w:author="Andreas Kuehne" w:date="2019-05-15T23:15:00Z">
              <w:rPr>
                <w:rStyle w:val="Hyperlink"/>
                <w:noProof/>
              </w:rPr>
            </w:rPrChange>
          </w:rPr>
          <w:delText xml:space="preserve"> Component RequestID</w:delText>
        </w:r>
        <w:r w:rsidDel="000048E7">
          <w:rPr>
            <w:noProof/>
            <w:webHidden/>
          </w:rPr>
          <w:tab/>
          <w:delText>45</w:delText>
        </w:r>
      </w:del>
    </w:p>
    <w:p w14:paraId="0CA94AB0" w14:textId="1E4B7346" w:rsidR="005E5C94" w:rsidDel="000048E7" w:rsidRDefault="005E5C94">
      <w:pPr>
        <w:pStyle w:val="Verzeichnis4"/>
        <w:tabs>
          <w:tab w:val="right" w:leader="dot" w:pos="9350"/>
        </w:tabs>
        <w:rPr>
          <w:del w:id="1178" w:author="Andreas Kuehne" w:date="2019-05-15T23:15:00Z"/>
          <w:rFonts w:asciiTheme="minorHAnsi" w:eastAsiaTheme="minorEastAsia" w:hAnsiTheme="minorHAnsi" w:cstheme="minorBidi"/>
          <w:noProof/>
          <w:sz w:val="22"/>
          <w:szCs w:val="22"/>
          <w:lang w:val="en-GB" w:eastAsia="en-GB"/>
        </w:rPr>
      </w:pPr>
      <w:del w:id="1179" w:author="Andreas Kuehne" w:date="2019-05-15T23:15:00Z">
        <w:r w:rsidRPr="000048E7" w:rsidDel="000048E7">
          <w:rPr>
            <w:rStyle w:val="Hyperlink"/>
            <w:noProof/>
            <w14:scene3d>
              <w14:camera w14:prst="orthographicFront"/>
              <w14:lightRig w14:rig="threePt" w14:dir="t">
                <w14:rot w14:lat="0" w14:lon="0" w14:rev="0"/>
              </w14:lightRig>
            </w14:scene3d>
            <w:rPrChange w:id="1180" w:author="Andreas Kuehne" w:date="2019-05-15T23:15:00Z">
              <w:rPr>
                <w:rStyle w:val="Hyperlink"/>
                <w:noProof/>
                <w14:scene3d>
                  <w14:camera w14:prst="orthographicFront"/>
                  <w14:lightRig w14:rig="threePt" w14:dir="t">
                    <w14:rot w14:lat="0" w14:lon="0" w14:rev="0"/>
                  </w14:lightRig>
                </w14:scene3d>
              </w:rPr>
            </w:rPrChange>
          </w:rPr>
          <w:delText>4.3.1.1</w:delText>
        </w:r>
        <w:r w:rsidRPr="000048E7" w:rsidDel="000048E7">
          <w:rPr>
            <w:rStyle w:val="Hyperlink"/>
            <w:noProof/>
            <w:rPrChange w:id="1181" w:author="Andreas Kuehne" w:date="2019-05-15T23:15:00Z">
              <w:rPr>
                <w:rStyle w:val="Hyperlink"/>
                <w:noProof/>
              </w:rPr>
            </w:rPrChange>
          </w:rPr>
          <w:delText xml:space="preserve"> RequestID – JSON Syntax</w:delText>
        </w:r>
        <w:r w:rsidDel="000048E7">
          <w:rPr>
            <w:noProof/>
            <w:webHidden/>
          </w:rPr>
          <w:tab/>
          <w:delText>45</w:delText>
        </w:r>
      </w:del>
    </w:p>
    <w:p w14:paraId="55A2F663" w14:textId="272E706E" w:rsidR="005E5C94" w:rsidDel="000048E7" w:rsidRDefault="005E5C94">
      <w:pPr>
        <w:pStyle w:val="Verzeichnis4"/>
        <w:tabs>
          <w:tab w:val="right" w:leader="dot" w:pos="9350"/>
        </w:tabs>
        <w:rPr>
          <w:del w:id="1182" w:author="Andreas Kuehne" w:date="2019-05-15T23:15:00Z"/>
          <w:rFonts w:asciiTheme="minorHAnsi" w:eastAsiaTheme="minorEastAsia" w:hAnsiTheme="minorHAnsi" w:cstheme="minorBidi"/>
          <w:noProof/>
          <w:sz w:val="22"/>
          <w:szCs w:val="22"/>
          <w:lang w:val="en-GB" w:eastAsia="en-GB"/>
        </w:rPr>
      </w:pPr>
      <w:del w:id="1183" w:author="Andreas Kuehne" w:date="2019-05-15T23:15:00Z">
        <w:r w:rsidRPr="000048E7" w:rsidDel="000048E7">
          <w:rPr>
            <w:rStyle w:val="Hyperlink"/>
            <w:noProof/>
            <w14:scene3d>
              <w14:camera w14:prst="orthographicFront"/>
              <w14:lightRig w14:rig="threePt" w14:dir="t">
                <w14:rot w14:lat="0" w14:lon="0" w14:rev="0"/>
              </w14:lightRig>
            </w14:scene3d>
            <w:rPrChange w:id="1184" w:author="Andreas Kuehne" w:date="2019-05-15T23:15:00Z">
              <w:rPr>
                <w:rStyle w:val="Hyperlink"/>
                <w:noProof/>
                <w14:scene3d>
                  <w14:camera w14:prst="orthographicFront"/>
                  <w14:lightRig w14:rig="threePt" w14:dir="t">
                    <w14:rot w14:lat="0" w14:lon="0" w14:rev="0"/>
                  </w14:lightRig>
                </w14:scene3d>
              </w:rPr>
            </w:rPrChange>
          </w:rPr>
          <w:delText>4.3.1.2</w:delText>
        </w:r>
        <w:r w:rsidRPr="000048E7" w:rsidDel="000048E7">
          <w:rPr>
            <w:rStyle w:val="Hyperlink"/>
            <w:noProof/>
            <w:rPrChange w:id="1185" w:author="Andreas Kuehne" w:date="2019-05-15T23:15:00Z">
              <w:rPr>
                <w:rStyle w:val="Hyperlink"/>
                <w:noProof/>
              </w:rPr>
            </w:rPrChange>
          </w:rPr>
          <w:delText xml:space="preserve"> RequestID – XML Syntax</w:delText>
        </w:r>
        <w:r w:rsidDel="000048E7">
          <w:rPr>
            <w:noProof/>
            <w:webHidden/>
          </w:rPr>
          <w:tab/>
          <w:delText>45</w:delText>
        </w:r>
      </w:del>
    </w:p>
    <w:p w14:paraId="67D3137F" w14:textId="41E66B02" w:rsidR="005E5C94" w:rsidDel="000048E7" w:rsidRDefault="005E5C94">
      <w:pPr>
        <w:pStyle w:val="Verzeichnis3"/>
        <w:tabs>
          <w:tab w:val="right" w:leader="dot" w:pos="9350"/>
        </w:tabs>
        <w:rPr>
          <w:del w:id="1186" w:author="Andreas Kuehne" w:date="2019-05-15T23:15:00Z"/>
          <w:rFonts w:asciiTheme="minorHAnsi" w:eastAsiaTheme="minorEastAsia" w:hAnsiTheme="minorHAnsi" w:cstheme="minorBidi"/>
          <w:noProof/>
          <w:sz w:val="22"/>
          <w:szCs w:val="22"/>
          <w:lang w:val="en-GB" w:eastAsia="en-GB"/>
        </w:rPr>
      </w:pPr>
      <w:del w:id="1187" w:author="Andreas Kuehne" w:date="2019-05-15T23:15:00Z">
        <w:r w:rsidRPr="000048E7" w:rsidDel="000048E7">
          <w:rPr>
            <w:rStyle w:val="Hyperlink"/>
            <w:noProof/>
            <w14:scene3d>
              <w14:camera w14:prst="orthographicFront"/>
              <w14:lightRig w14:rig="threePt" w14:dir="t">
                <w14:rot w14:lat="0" w14:lon="0" w14:rev="0"/>
              </w14:lightRig>
            </w14:scene3d>
            <w:rPrChange w:id="1188" w:author="Andreas Kuehne" w:date="2019-05-15T23:15:00Z">
              <w:rPr>
                <w:rStyle w:val="Hyperlink"/>
                <w:noProof/>
                <w14:scene3d>
                  <w14:camera w14:prst="orthographicFront"/>
                  <w14:lightRig w14:rig="threePt" w14:dir="t">
                    <w14:rot w14:lat="0" w14:lon="0" w14:rev="0"/>
                  </w14:lightRig>
                </w14:scene3d>
              </w:rPr>
            </w:rPrChange>
          </w:rPr>
          <w:delText>4.3.2</w:delText>
        </w:r>
        <w:r w:rsidRPr="000048E7" w:rsidDel="000048E7">
          <w:rPr>
            <w:rStyle w:val="Hyperlink"/>
            <w:noProof/>
            <w:rPrChange w:id="1189" w:author="Andreas Kuehne" w:date="2019-05-15T23:15:00Z">
              <w:rPr>
                <w:rStyle w:val="Hyperlink"/>
                <w:noProof/>
              </w:rPr>
            </w:rPrChange>
          </w:rPr>
          <w:delText xml:space="preserve"> Component ResponseID</w:delText>
        </w:r>
        <w:r w:rsidDel="000048E7">
          <w:rPr>
            <w:noProof/>
            <w:webHidden/>
          </w:rPr>
          <w:tab/>
          <w:delText>46</w:delText>
        </w:r>
      </w:del>
    </w:p>
    <w:p w14:paraId="279FDFAE" w14:textId="5791A239" w:rsidR="005E5C94" w:rsidDel="000048E7" w:rsidRDefault="005E5C94">
      <w:pPr>
        <w:pStyle w:val="Verzeichnis4"/>
        <w:tabs>
          <w:tab w:val="right" w:leader="dot" w:pos="9350"/>
        </w:tabs>
        <w:rPr>
          <w:del w:id="1190" w:author="Andreas Kuehne" w:date="2019-05-15T23:15:00Z"/>
          <w:rFonts w:asciiTheme="minorHAnsi" w:eastAsiaTheme="minorEastAsia" w:hAnsiTheme="minorHAnsi" w:cstheme="minorBidi"/>
          <w:noProof/>
          <w:sz w:val="22"/>
          <w:szCs w:val="22"/>
          <w:lang w:val="en-GB" w:eastAsia="en-GB"/>
        </w:rPr>
      </w:pPr>
      <w:del w:id="1191" w:author="Andreas Kuehne" w:date="2019-05-15T23:15:00Z">
        <w:r w:rsidRPr="000048E7" w:rsidDel="000048E7">
          <w:rPr>
            <w:rStyle w:val="Hyperlink"/>
            <w:noProof/>
            <w14:scene3d>
              <w14:camera w14:prst="orthographicFront"/>
              <w14:lightRig w14:rig="threePt" w14:dir="t">
                <w14:rot w14:lat="0" w14:lon="0" w14:rev="0"/>
              </w14:lightRig>
            </w14:scene3d>
            <w:rPrChange w:id="1192" w:author="Andreas Kuehne" w:date="2019-05-15T23:15:00Z">
              <w:rPr>
                <w:rStyle w:val="Hyperlink"/>
                <w:noProof/>
                <w14:scene3d>
                  <w14:camera w14:prst="orthographicFront"/>
                  <w14:lightRig w14:rig="threePt" w14:dir="t">
                    <w14:rot w14:lat="0" w14:lon="0" w14:rev="0"/>
                  </w14:lightRig>
                </w14:scene3d>
              </w:rPr>
            </w:rPrChange>
          </w:rPr>
          <w:delText>4.3.2.1</w:delText>
        </w:r>
        <w:r w:rsidRPr="000048E7" w:rsidDel="000048E7">
          <w:rPr>
            <w:rStyle w:val="Hyperlink"/>
            <w:noProof/>
            <w:rPrChange w:id="1193" w:author="Andreas Kuehne" w:date="2019-05-15T23:15:00Z">
              <w:rPr>
                <w:rStyle w:val="Hyperlink"/>
                <w:noProof/>
              </w:rPr>
            </w:rPrChange>
          </w:rPr>
          <w:delText xml:space="preserve"> ResponseID – JSON Syntax</w:delText>
        </w:r>
        <w:r w:rsidDel="000048E7">
          <w:rPr>
            <w:noProof/>
            <w:webHidden/>
          </w:rPr>
          <w:tab/>
          <w:delText>46</w:delText>
        </w:r>
      </w:del>
    </w:p>
    <w:p w14:paraId="3B54E94F" w14:textId="78024787" w:rsidR="005E5C94" w:rsidDel="000048E7" w:rsidRDefault="005E5C94">
      <w:pPr>
        <w:pStyle w:val="Verzeichnis4"/>
        <w:tabs>
          <w:tab w:val="right" w:leader="dot" w:pos="9350"/>
        </w:tabs>
        <w:rPr>
          <w:del w:id="1194" w:author="Andreas Kuehne" w:date="2019-05-15T23:15:00Z"/>
          <w:rFonts w:asciiTheme="minorHAnsi" w:eastAsiaTheme="minorEastAsia" w:hAnsiTheme="minorHAnsi" w:cstheme="minorBidi"/>
          <w:noProof/>
          <w:sz w:val="22"/>
          <w:szCs w:val="22"/>
          <w:lang w:val="en-GB" w:eastAsia="en-GB"/>
        </w:rPr>
      </w:pPr>
      <w:del w:id="1195" w:author="Andreas Kuehne" w:date="2019-05-15T23:15:00Z">
        <w:r w:rsidRPr="000048E7" w:rsidDel="000048E7">
          <w:rPr>
            <w:rStyle w:val="Hyperlink"/>
            <w:noProof/>
            <w14:scene3d>
              <w14:camera w14:prst="orthographicFront"/>
              <w14:lightRig w14:rig="threePt" w14:dir="t">
                <w14:rot w14:lat="0" w14:lon="0" w14:rev="0"/>
              </w14:lightRig>
            </w14:scene3d>
            <w:rPrChange w:id="1196" w:author="Andreas Kuehne" w:date="2019-05-15T23:15:00Z">
              <w:rPr>
                <w:rStyle w:val="Hyperlink"/>
                <w:noProof/>
                <w14:scene3d>
                  <w14:camera w14:prst="orthographicFront"/>
                  <w14:lightRig w14:rig="threePt" w14:dir="t">
                    <w14:rot w14:lat="0" w14:lon="0" w14:rev="0"/>
                  </w14:lightRig>
                </w14:scene3d>
              </w:rPr>
            </w:rPrChange>
          </w:rPr>
          <w:delText>4.3.2.2</w:delText>
        </w:r>
        <w:r w:rsidRPr="000048E7" w:rsidDel="000048E7">
          <w:rPr>
            <w:rStyle w:val="Hyperlink"/>
            <w:noProof/>
            <w:rPrChange w:id="1197" w:author="Andreas Kuehne" w:date="2019-05-15T23:15:00Z">
              <w:rPr>
                <w:rStyle w:val="Hyperlink"/>
                <w:noProof/>
              </w:rPr>
            </w:rPrChange>
          </w:rPr>
          <w:delText xml:space="preserve"> ResponseID – XML Syntax</w:delText>
        </w:r>
        <w:r w:rsidDel="000048E7">
          <w:rPr>
            <w:noProof/>
            <w:webHidden/>
          </w:rPr>
          <w:tab/>
          <w:delText>46</w:delText>
        </w:r>
      </w:del>
    </w:p>
    <w:p w14:paraId="43874009" w14:textId="708F51C3" w:rsidR="005E5C94" w:rsidDel="000048E7" w:rsidRDefault="005E5C94">
      <w:pPr>
        <w:pStyle w:val="Verzeichnis3"/>
        <w:tabs>
          <w:tab w:val="right" w:leader="dot" w:pos="9350"/>
        </w:tabs>
        <w:rPr>
          <w:del w:id="1198" w:author="Andreas Kuehne" w:date="2019-05-15T23:15:00Z"/>
          <w:rFonts w:asciiTheme="minorHAnsi" w:eastAsiaTheme="minorEastAsia" w:hAnsiTheme="minorHAnsi" w:cstheme="minorBidi"/>
          <w:noProof/>
          <w:sz w:val="22"/>
          <w:szCs w:val="22"/>
          <w:lang w:val="en-GB" w:eastAsia="en-GB"/>
        </w:rPr>
      </w:pPr>
      <w:del w:id="1199" w:author="Andreas Kuehne" w:date="2019-05-15T23:15:00Z">
        <w:r w:rsidRPr="000048E7" w:rsidDel="000048E7">
          <w:rPr>
            <w:rStyle w:val="Hyperlink"/>
            <w:noProof/>
            <w14:scene3d>
              <w14:camera w14:prst="orthographicFront"/>
              <w14:lightRig w14:rig="threePt" w14:dir="t">
                <w14:rot w14:lat="0" w14:lon="0" w14:rev="0"/>
              </w14:lightRig>
            </w14:scene3d>
            <w:rPrChange w:id="1200" w:author="Andreas Kuehne" w:date="2019-05-15T23:15:00Z">
              <w:rPr>
                <w:rStyle w:val="Hyperlink"/>
                <w:noProof/>
                <w14:scene3d>
                  <w14:camera w14:prst="orthographicFront"/>
                  <w14:lightRig w14:rig="threePt" w14:dir="t">
                    <w14:rot w14:lat="0" w14:lon="0" w14:rev="0"/>
                  </w14:lightRig>
                </w14:scene3d>
              </w:rPr>
            </w:rPrChange>
          </w:rPr>
          <w:delText>4.3.3</w:delText>
        </w:r>
        <w:r w:rsidRPr="000048E7" w:rsidDel="000048E7">
          <w:rPr>
            <w:rStyle w:val="Hyperlink"/>
            <w:noProof/>
            <w:rPrChange w:id="1201" w:author="Andreas Kuehne" w:date="2019-05-15T23:15:00Z">
              <w:rPr>
                <w:rStyle w:val="Hyperlink"/>
                <w:noProof/>
              </w:rPr>
            </w:rPrChange>
          </w:rPr>
          <w:delText xml:space="preserve"> Component OptionalInputsBase</w:delText>
        </w:r>
        <w:r w:rsidDel="000048E7">
          <w:rPr>
            <w:noProof/>
            <w:webHidden/>
          </w:rPr>
          <w:tab/>
          <w:delText>46</w:delText>
        </w:r>
      </w:del>
    </w:p>
    <w:p w14:paraId="36B065EC" w14:textId="007B27D2" w:rsidR="005E5C94" w:rsidDel="000048E7" w:rsidRDefault="005E5C94">
      <w:pPr>
        <w:pStyle w:val="Verzeichnis4"/>
        <w:tabs>
          <w:tab w:val="right" w:leader="dot" w:pos="9350"/>
        </w:tabs>
        <w:rPr>
          <w:del w:id="1202" w:author="Andreas Kuehne" w:date="2019-05-15T23:15:00Z"/>
          <w:rFonts w:asciiTheme="minorHAnsi" w:eastAsiaTheme="minorEastAsia" w:hAnsiTheme="minorHAnsi" w:cstheme="minorBidi"/>
          <w:noProof/>
          <w:sz w:val="22"/>
          <w:szCs w:val="22"/>
          <w:lang w:val="en-GB" w:eastAsia="en-GB"/>
        </w:rPr>
      </w:pPr>
      <w:del w:id="1203" w:author="Andreas Kuehne" w:date="2019-05-15T23:15:00Z">
        <w:r w:rsidRPr="000048E7" w:rsidDel="000048E7">
          <w:rPr>
            <w:rStyle w:val="Hyperlink"/>
            <w:noProof/>
            <w14:scene3d>
              <w14:camera w14:prst="orthographicFront"/>
              <w14:lightRig w14:rig="threePt" w14:dir="t">
                <w14:rot w14:lat="0" w14:lon="0" w14:rev="0"/>
              </w14:lightRig>
            </w14:scene3d>
            <w:rPrChange w:id="1204" w:author="Andreas Kuehne" w:date="2019-05-15T23:15:00Z">
              <w:rPr>
                <w:rStyle w:val="Hyperlink"/>
                <w:noProof/>
                <w14:scene3d>
                  <w14:camera w14:prst="orthographicFront"/>
                  <w14:lightRig w14:rig="threePt" w14:dir="t">
                    <w14:rot w14:lat="0" w14:lon="0" w14:rev="0"/>
                  </w14:lightRig>
                </w14:scene3d>
              </w:rPr>
            </w:rPrChange>
          </w:rPr>
          <w:delText>4.3.3.1</w:delText>
        </w:r>
        <w:r w:rsidRPr="000048E7" w:rsidDel="000048E7">
          <w:rPr>
            <w:rStyle w:val="Hyperlink"/>
            <w:noProof/>
            <w:rPrChange w:id="1205" w:author="Andreas Kuehne" w:date="2019-05-15T23:15:00Z">
              <w:rPr>
                <w:rStyle w:val="Hyperlink"/>
                <w:noProof/>
              </w:rPr>
            </w:rPrChange>
          </w:rPr>
          <w:delText xml:space="preserve"> OptionalInputsBase – JSON Syntax</w:delText>
        </w:r>
        <w:r w:rsidDel="000048E7">
          <w:rPr>
            <w:noProof/>
            <w:webHidden/>
          </w:rPr>
          <w:tab/>
          <w:delText>47</w:delText>
        </w:r>
      </w:del>
    </w:p>
    <w:p w14:paraId="2842E19B" w14:textId="1056E0F2" w:rsidR="005E5C94" w:rsidDel="000048E7" w:rsidRDefault="005E5C94">
      <w:pPr>
        <w:pStyle w:val="Verzeichnis4"/>
        <w:tabs>
          <w:tab w:val="right" w:leader="dot" w:pos="9350"/>
        </w:tabs>
        <w:rPr>
          <w:del w:id="1206" w:author="Andreas Kuehne" w:date="2019-05-15T23:15:00Z"/>
          <w:rFonts w:asciiTheme="minorHAnsi" w:eastAsiaTheme="minorEastAsia" w:hAnsiTheme="minorHAnsi" w:cstheme="minorBidi"/>
          <w:noProof/>
          <w:sz w:val="22"/>
          <w:szCs w:val="22"/>
          <w:lang w:val="en-GB" w:eastAsia="en-GB"/>
        </w:rPr>
      </w:pPr>
      <w:del w:id="1207" w:author="Andreas Kuehne" w:date="2019-05-15T23:15:00Z">
        <w:r w:rsidRPr="000048E7" w:rsidDel="000048E7">
          <w:rPr>
            <w:rStyle w:val="Hyperlink"/>
            <w:noProof/>
            <w14:scene3d>
              <w14:camera w14:prst="orthographicFront"/>
              <w14:lightRig w14:rig="threePt" w14:dir="t">
                <w14:rot w14:lat="0" w14:lon="0" w14:rev="0"/>
              </w14:lightRig>
            </w14:scene3d>
            <w:rPrChange w:id="1208" w:author="Andreas Kuehne" w:date="2019-05-15T23:15:00Z">
              <w:rPr>
                <w:rStyle w:val="Hyperlink"/>
                <w:noProof/>
                <w14:scene3d>
                  <w14:camera w14:prst="orthographicFront"/>
                  <w14:lightRig w14:rig="threePt" w14:dir="t">
                    <w14:rot w14:lat="0" w14:lon="0" w14:rev="0"/>
                  </w14:lightRig>
                </w14:scene3d>
              </w:rPr>
            </w:rPrChange>
          </w:rPr>
          <w:delText>4.3.3.2</w:delText>
        </w:r>
        <w:r w:rsidRPr="000048E7" w:rsidDel="000048E7">
          <w:rPr>
            <w:rStyle w:val="Hyperlink"/>
            <w:noProof/>
            <w:rPrChange w:id="1209" w:author="Andreas Kuehne" w:date="2019-05-15T23:15:00Z">
              <w:rPr>
                <w:rStyle w:val="Hyperlink"/>
                <w:noProof/>
              </w:rPr>
            </w:rPrChange>
          </w:rPr>
          <w:delText xml:space="preserve"> OptionalInputsBase – XML Syntax</w:delText>
        </w:r>
        <w:r w:rsidDel="000048E7">
          <w:rPr>
            <w:noProof/>
            <w:webHidden/>
          </w:rPr>
          <w:tab/>
          <w:delText>47</w:delText>
        </w:r>
      </w:del>
    </w:p>
    <w:p w14:paraId="28D5CD1A" w14:textId="3ECDF0DC" w:rsidR="005E5C94" w:rsidDel="000048E7" w:rsidRDefault="005E5C94">
      <w:pPr>
        <w:pStyle w:val="Verzeichnis3"/>
        <w:tabs>
          <w:tab w:val="right" w:leader="dot" w:pos="9350"/>
        </w:tabs>
        <w:rPr>
          <w:del w:id="1210" w:author="Andreas Kuehne" w:date="2019-05-15T23:15:00Z"/>
          <w:rFonts w:asciiTheme="minorHAnsi" w:eastAsiaTheme="minorEastAsia" w:hAnsiTheme="minorHAnsi" w:cstheme="minorBidi"/>
          <w:noProof/>
          <w:sz w:val="22"/>
          <w:szCs w:val="22"/>
          <w:lang w:val="en-GB" w:eastAsia="en-GB"/>
        </w:rPr>
      </w:pPr>
      <w:del w:id="1211" w:author="Andreas Kuehne" w:date="2019-05-15T23:15:00Z">
        <w:r w:rsidRPr="000048E7" w:rsidDel="000048E7">
          <w:rPr>
            <w:rStyle w:val="Hyperlink"/>
            <w:noProof/>
            <w14:scene3d>
              <w14:camera w14:prst="orthographicFront"/>
              <w14:lightRig w14:rig="threePt" w14:dir="t">
                <w14:rot w14:lat="0" w14:lon="0" w14:rev="0"/>
              </w14:lightRig>
            </w14:scene3d>
            <w:rPrChange w:id="1212" w:author="Andreas Kuehne" w:date="2019-05-15T23:15:00Z">
              <w:rPr>
                <w:rStyle w:val="Hyperlink"/>
                <w:noProof/>
                <w14:scene3d>
                  <w14:camera w14:prst="orthographicFront"/>
                  <w14:lightRig w14:rig="threePt" w14:dir="t">
                    <w14:rot w14:lat="0" w14:lon="0" w14:rev="0"/>
                  </w14:lightRig>
                </w14:scene3d>
              </w:rPr>
            </w:rPrChange>
          </w:rPr>
          <w:delText>4.3.4</w:delText>
        </w:r>
        <w:r w:rsidRPr="000048E7" w:rsidDel="000048E7">
          <w:rPr>
            <w:rStyle w:val="Hyperlink"/>
            <w:noProof/>
            <w:rPrChange w:id="1213" w:author="Andreas Kuehne" w:date="2019-05-15T23:15:00Z">
              <w:rPr>
                <w:rStyle w:val="Hyperlink"/>
                <w:noProof/>
              </w:rPr>
            </w:rPrChange>
          </w:rPr>
          <w:delText xml:space="preserve"> Component OptionalInputsSign</w:delText>
        </w:r>
        <w:r w:rsidDel="000048E7">
          <w:rPr>
            <w:noProof/>
            <w:webHidden/>
          </w:rPr>
          <w:tab/>
          <w:delText>48</w:delText>
        </w:r>
      </w:del>
    </w:p>
    <w:p w14:paraId="2D2A3776" w14:textId="075BD162" w:rsidR="005E5C94" w:rsidDel="000048E7" w:rsidRDefault="005E5C94">
      <w:pPr>
        <w:pStyle w:val="Verzeichnis4"/>
        <w:tabs>
          <w:tab w:val="right" w:leader="dot" w:pos="9350"/>
        </w:tabs>
        <w:rPr>
          <w:del w:id="1214" w:author="Andreas Kuehne" w:date="2019-05-15T23:15:00Z"/>
          <w:rFonts w:asciiTheme="minorHAnsi" w:eastAsiaTheme="minorEastAsia" w:hAnsiTheme="minorHAnsi" w:cstheme="minorBidi"/>
          <w:noProof/>
          <w:sz w:val="22"/>
          <w:szCs w:val="22"/>
          <w:lang w:val="en-GB" w:eastAsia="en-GB"/>
        </w:rPr>
      </w:pPr>
      <w:del w:id="1215" w:author="Andreas Kuehne" w:date="2019-05-15T23:15:00Z">
        <w:r w:rsidRPr="000048E7" w:rsidDel="000048E7">
          <w:rPr>
            <w:rStyle w:val="Hyperlink"/>
            <w:noProof/>
            <w14:scene3d>
              <w14:camera w14:prst="orthographicFront"/>
              <w14:lightRig w14:rig="threePt" w14:dir="t">
                <w14:rot w14:lat="0" w14:lon="0" w14:rev="0"/>
              </w14:lightRig>
            </w14:scene3d>
            <w:rPrChange w:id="1216" w:author="Andreas Kuehne" w:date="2019-05-15T23:15:00Z">
              <w:rPr>
                <w:rStyle w:val="Hyperlink"/>
                <w:noProof/>
                <w14:scene3d>
                  <w14:camera w14:prst="orthographicFront"/>
                  <w14:lightRig w14:rig="threePt" w14:dir="t">
                    <w14:rot w14:lat="0" w14:lon="0" w14:rev="0"/>
                  </w14:lightRig>
                </w14:scene3d>
              </w:rPr>
            </w:rPrChange>
          </w:rPr>
          <w:delText>4.3.4.1</w:delText>
        </w:r>
        <w:r w:rsidRPr="000048E7" w:rsidDel="000048E7">
          <w:rPr>
            <w:rStyle w:val="Hyperlink"/>
            <w:noProof/>
            <w:rPrChange w:id="1217" w:author="Andreas Kuehne" w:date="2019-05-15T23:15:00Z">
              <w:rPr>
                <w:rStyle w:val="Hyperlink"/>
                <w:noProof/>
              </w:rPr>
            </w:rPrChange>
          </w:rPr>
          <w:delText xml:space="preserve"> OptionalInputsSign – JSON Syntax</w:delText>
        </w:r>
        <w:r w:rsidDel="000048E7">
          <w:rPr>
            <w:noProof/>
            <w:webHidden/>
          </w:rPr>
          <w:tab/>
          <w:delText>49</w:delText>
        </w:r>
      </w:del>
    </w:p>
    <w:p w14:paraId="479E7B9D" w14:textId="63BCEBF2" w:rsidR="005E5C94" w:rsidDel="000048E7" w:rsidRDefault="005E5C94">
      <w:pPr>
        <w:pStyle w:val="Verzeichnis4"/>
        <w:tabs>
          <w:tab w:val="right" w:leader="dot" w:pos="9350"/>
        </w:tabs>
        <w:rPr>
          <w:del w:id="1218" w:author="Andreas Kuehne" w:date="2019-05-15T23:15:00Z"/>
          <w:rFonts w:asciiTheme="minorHAnsi" w:eastAsiaTheme="minorEastAsia" w:hAnsiTheme="minorHAnsi" w:cstheme="minorBidi"/>
          <w:noProof/>
          <w:sz w:val="22"/>
          <w:szCs w:val="22"/>
          <w:lang w:val="en-GB" w:eastAsia="en-GB"/>
        </w:rPr>
      </w:pPr>
      <w:del w:id="1219" w:author="Andreas Kuehne" w:date="2019-05-15T23:15:00Z">
        <w:r w:rsidRPr="000048E7" w:rsidDel="000048E7">
          <w:rPr>
            <w:rStyle w:val="Hyperlink"/>
            <w:noProof/>
            <w14:scene3d>
              <w14:camera w14:prst="orthographicFront"/>
              <w14:lightRig w14:rig="threePt" w14:dir="t">
                <w14:rot w14:lat="0" w14:lon="0" w14:rev="0"/>
              </w14:lightRig>
            </w14:scene3d>
            <w:rPrChange w:id="1220" w:author="Andreas Kuehne" w:date="2019-05-15T23:15:00Z">
              <w:rPr>
                <w:rStyle w:val="Hyperlink"/>
                <w:noProof/>
                <w14:scene3d>
                  <w14:camera w14:prst="orthographicFront"/>
                  <w14:lightRig w14:rig="threePt" w14:dir="t">
                    <w14:rot w14:lat="0" w14:lon="0" w14:rev="0"/>
                  </w14:lightRig>
                </w14:scene3d>
              </w:rPr>
            </w:rPrChange>
          </w:rPr>
          <w:delText>4.3.4.2</w:delText>
        </w:r>
        <w:r w:rsidRPr="000048E7" w:rsidDel="000048E7">
          <w:rPr>
            <w:rStyle w:val="Hyperlink"/>
            <w:noProof/>
            <w:rPrChange w:id="1221" w:author="Andreas Kuehne" w:date="2019-05-15T23:15:00Z">
              <w:rPr>
                <w:rStyle w:val="Hyperlink"/>
                <w:noProof/>
              </w:rPr>
            </w:rPrChange>
          </w:rPr>
          <w:delText xml:space="preserve"> OptionalInputsSign – XML Syntax</w:delText>
        </w:r>
        <w:r w:rsidDel="000048E7">
          <w:rPr>
            <w:noProof/>
            <w:webHidden/>
          </w:rPr>
          <w:tab/>
          <w:delText>51</w:delText>
        </w:r>
      </w:del>
    </w:p>
    <w:p w14:paraId="25F91665" w14:textId="7F1F31F7" w:rsidR="005E5C94" w:rsidDel="000048E7" w:rsidRDefault="005E5C94">
      <w:pPr>
        <w:pStyle w:val="Verzeichnis3"/>
        <w:tabs>
          <w:tab w:val="right" w:leader="dot" w:pos="9350"/>
        </w:tabs>
        <w:rPr>
          <w:del w:id="1222" w:author="Andreas Kuehne" w:date="2019-05-15T23:15:00Z"/>
          <w:rFonts w:asciiTheme="minorHAnsi" w:eastAsiaTheme="minorEastAsia" w:hAnsiTheme="minorHAnsi" w:cstheme="minorBidi"/>
          <w:noProof/>
          <w:sz w:val="22"/>
          <w:szCs w:val="22"/>
          <w:lang w:val="en-GB" w:eastAsia="en-GB"/>
        </w:rPr>
      </w:pPr>
      <w:del w:id="1223" w:author="Andreas Kuehne" w:date="2019-05-15T23:15:00Z">
        <w:r w:rsidRPr="000048E7" w:rsidDel="000048E7">
          <w:rPr>
            <w:rStyle w:val="Hyperlink"/>
            <w:noProof/>
            <w14:scene3d>
              <w14:camera w14:prst="orthographicFront"/>
              <w14:lightRig w14:rig="threePt" w14:dir="t">
                <w14:rot w14:lat="0" w14:lon="0" w14:rev="0"/>
              </w14:lightRig>
            </w14:scene3d>
            <w:rPrChange w:id="1224" w:author="Andreas Kuehne" w:date="2019-05-15T23:15:00Z">
              <w:rPr>
                <w:rStyle w:val="Hyperlink"/>
                <w:noProof/>
                <w14:scene3d>
                  <w14:camera w14:prst="orthographicFront"/>
                  <w14:lightRig w14:rig="threePt" w14:dir="t">
                    <w14:rot w14:lat="0" w14:lon="0" w14:rev="0"/>
                  </w14:lightRig>
                </w14:scene3d>
              </w:rPr>
            </w:rPrChange>
          </w:rPr>
          <w:delText>4.3.5</w:delText>
        </w:r>
        <w:r w:rsidRPr="000048E7" w:rsidDel="000048E7">
          <w:rPr>
            <w:rStyle w:val="Hyperlink"/>
            <w:noProof/>
            <w:rPrChange w:id="1225" w:author="Andreas Kuehne" w:date="2019-05-15T23:15:00Z">
              <w:rPr>
                <w:rStyle w:val="Hyperlink"/>
                <w:noProof/>
              </w:rPr>
            </w:rPrChange>
          </w:rPr>
          <w:delText xml:space="preserve"> Component OptionalInputsVerify</w:delText>
        </w:r>
        <w:r w:rsidDel="000048E7">
          <w:rPr>
            <w:noProof/>
            <w:webHidden/>
          </w:rPr>
          <w:tab/>
          <w:delText>52</w:delText>
        </w:r>
      </w:del>
    </w:p>
    <w:p w14:paraId="5FDCEACB" w14:textId="0ADB54A1" w:rsidR="005E5C94" w:rsidDel="000048E7" w:rsidRDefault="005E5C94">
      <w:pPr>
        <w:pStyle w:val="Verzeichnis4"/>
        <w:tabs>
          <w:tab w:val="right" w:leader="dot" w:pos="9350"/>
        </w:tabs>
        <w:rPr>
          <w:del w:id="1226" w:author="Andreas Kuehne" w:date="2019-05-15T23:15:00Z"/>
          <w:rFonts w:asciiTheme="minorHAnsi" w:eastAsiaTheme="minorEastAsia" w:hAnsiTheme="minorHAnsi" w:cstheme="minorBidi"/>
          <w:noProof/>
          <w:sz w:val="22"/>
          <w:szCs w:val="22"/>
          <w:lang w:val="en-GB" w:eastAsia="en-GB"/>
        </w:rPr>
      </w:pPr>
      <w:del w:id="1227" w:author="Andreas Kuehne" w:date="2019-05-15T23:15:00Z">
        <w:r w:rsidRPr="000048E7" w:rsidDel="000048E7">
          <w:rPr>
            <w:rStyle w:val="Hyperlink"/>
            <w:noProof/>
            <w14:scene3d>
              <w14:camera w14:prst="orthographicFront"/>
              <w14:lightRig w14:rig="threePt" w14:dir="t">
                <w14:rot w14:lat="0" w14:lon="0" w14:rev="0"/>
              </w14:lightRig>
            </w14:scene3d>
            <w:rPrChange w:id="1228" w:author="Andreas Kuehne" w:date="2019-05-15T23:15:00Z">
              <w:rPr>
                <w:rStyle w:val="Hyperlink"/>
                <w:noProof/>
                <w14:scene3d>
                  <w14:camera w14:prst="orthographicFront"/>
                  <w14:lightRig w14:rig="threePt" w14:dir="t">
                    <w14:rot w14:lat="0" w14:lon="0" w14:rev="0"/>
                  </w14:lightRig>
                </w14:scene3d>
              </w:rPr>
            </w:rPrChange>
          </w:rPr>
          <w:delText>4.3.5.1</w:delText>
        </w:r>
        <w:r w:rsidRPr="000048E7" w:rsidDel="000048E7">
          <w:rPr>
            <w:rStyle w:val="Hyperlink"/>
            <w:noProof/>
            <w:rPrChange w:id="1229" w:author="Andreas Kuehne" w:date="2019-05-15T23:15:00Z">
              <w:rPr>
                <w:rStyle w:val="Hyperlink"/>
                <w:noProof/>
              </w:rPr>
            </w:rPrChange>
          </w:rPr>
          <w:delText xml:space="preserve"> OptionalInputsVerify – JSON Syntax</w:delText>
        </w:r>
        <w:r w:rsidDel="000048E7">
          <w:rPr>
            <w:noProof/>
            <w:webHidden/>
          </w:rPr>
          <w:tab/>
          <w:delText>53</w:delText>
        </w:r>
      </w:del>
    </w:p>
    <w:p w14:paraId="3928603D" w14:textId="0765105C" w:rsidR="005E5C94" w:rsidDel="000048E7" w:rsidRDefault="005E5C94">
      <w:pPr>
        <w:pStyle w:val="Verzeichnis4"/>
        <w:tabs>
          <w:tab w:val="right" w:leader="dot" w:pos="9350"/>
        </w:tabs>
        <w:rPr>
          <w:del w:id="1230" w:author="Andreas Kuehne" w:date="2019-05-15T23:15:00Z"/>
          <w:rFonts w:asciiTheme="minorHAnsi" w:eastAsiaTheme="minorEastAsia" w:hAnsiTheme="minorHAnsi" w:cstheme="minorBidi"/>
          <w:noProof/>
          <w:sz w:val="22"/>
          <w:szCs w:val="22"/>
          <w:lang w:val="en-GB" w:eastAsia="en-GB"/>
        </w:rPr>
      </w:pPr>
      <w:del w:id="1231" w:author="Andreas Kuehne" w:date="2019-05-15T23:15:00Z">
        <w:r w:rsidRPr="000048E7" w:rsidDel="000048E7">
          <w:rPr>
            <w:rStyle w:val="Hyperlink"/>
            <w:noProof/>
            <w14:scene3d>
              <w14:camera w14:prst="orthographicFront"/>
              <w14:lightRig w14:rig="threePt" w14:dir="t">
                <w14:rot w14:lat="0" w14:lon="0" w14:rev="0"/>
              </w14:lightRig>
            </w14:scene3d>
            <w:rPrChange w:id="1232" w:author="Andreas Kuehne" w:date="2019-05-15T23:15:00Z">
              <w:rPr>
                <w:rStyle w:val="Hyperlink"/>
                <w:noProof/>
                <w14:scene3d>
                  <w14:camera w14:prst="orthographicFront"/>
                  <w14:lightRig w14:rig="threePt" w14:dir="t">
                    <w14:rot w14:lat="0" w14:lon="0" w14:rev="0"/>
                  </w14:lightRig>
                </w14:scene3d>
              </w:rPr>
            </w:rPrChange>
          </w:rPr>
          <w:delText>4.3.5.2</w:delText>
        </w:r>
        <w:r w:rsidRPr="000048E7" w:rsidDel="000048E7">
          <w:rPr>
            <w:rStyle w:val="Hyperlink"/>
            <w:noProof/>
            <w:rPrChange w:id="1233" w:author="Andreas Kuehne" w:date="2019-05-15T23:15:00Z">
              <w:rPr>
                <w:rStyle w:val="Hyperlink"/>
                <w:noProof/>
              </w:rPr>
            </w:rPrChange>
          </w:rPr>
          <w:delText xml:space="preserve"> OptionalInputsVerify – XML Syntax</w:delText>
        </w:r>
        <w:r w:rsidDel="000048E7">
          <w:rPr>
            <w:noProof/>
            <w:webHidden/>
          </w:rPr>
          <w:tab/>
          <w:delText>55</w:delText>
        </w:r>
      </w:del>
    </w:p>
    <w:p w14:paraId="5D00CC9D" w14:textId="260E34AF" w:rsidR="005E5C94" w:rsidDel="000048E7" w:rsidRDefault="005E5C94">
      <w:pPr>
        <w:pStyle w:val="Verzeichnis3"/>
        <w:tabs>
          <w:tab w:val="right" w:leader="dot" w:pos="9350"/>
        </w:tabs>
        <w:rPr>
          <w:del w:id="1234" w:author="Andreas Kuehne" w:date="2019-05-15T23:15:00Z"/>
          <w:rFonts w:asciiTheme="minorHAnsi" w:eastAsiaTheme="minorEastAsia" w:hAnsiTheme="minorHAnsi" w:cstheme="minorBidi"/>
          <w:noProof/>
          <w:sz w:val="22"/>
          <w:szCs w:val="22"/>
          <w:lang w:val="en-GB" w:eastAsia="en-GB"/>
        </w:rPr>
      </w:pPr>
      <w:del w:id="1235" w:author="Andreas Kuehne" w:date="2019-05-15T23:15:00Z">
        <w:r w:rsidRPr="000048E7" w:rsidDel="000048E7">
          <w:rPr>
            <w:rStyle w:val="Hyperlink"/>
            <w:noProof/>
            <w14:scene3d>
              <w14:camera w14:prst="orthographicFront"/>
              <w14:lightRig w14:rig="threePt" w14:dir="t">
                <w14:rot w14:lat="0" w14:lon="0" w14:rev="0"/>
              </w14:lightRig>
            </w14:scene3d>
            <w:rPrChange w:id="1236" w:author="Andreas Kuehne" w:date="2019-05-15T23:15:00Z">
              <w:rPr>
                <w:rStyle w:val="Hyperlink"/>
                <w:noProof/>
                <w14:scene3d>
                  <w14:camera w14:prst="orthographicFront"/>
                  <w14:lightRig w14:rig="threePt" w14:dir="t">
                    <w14:rot w14:lat="0" w14:lon="0" w14:rev="0"/>
                  </w14:lightRig>
                </w14:scene3d>
              </w:rPr>
            </w:rPrChange>
          </w:rPr>
          <w:delText>4.3.6</w:delText>
        </w:r>
        <w:r w:rsidRPr="000048E7" w:rsidDel="000048E7">
          <w:rPr>
            <w:rStyle w:val="Hyperlink"/>
            <w:noProof/>
            <w:rPrChange w:id="1237" w:author="Andreas Kuehne" w:date="2019-05-15T23:15:00Z">
              <w:rPr>
                <w:rStyle w:val="Hyperlink"/>
                <w:noProof/>
              </w:rPr>
            </w:rPrChange>
          </w:rPr>
          <w:delText xml:space="preserve"> Component OptionalOutputsBase</w:delText>
        </w:r>
        <w:r w:rsidDel="000048E7">
          <w:rPr>
            <w:noProof/>
            <w:webHidden/>
          </w:rPr>
          <w:tab/>
          <w:delText>56</w:delText>
        </w:r>
      </w:del>
    </w:p>
    <w:p w14:paraId="02B695AE" w14:textId="2EBAE03F" w:rsidR="005E5C94" w:rsidDel="000048E7" w:rsidRDefault="005E5C94">
      <w:pPr>
        <w:pStyle w:val="Verzeichnis4"/>
        <w:tabs>
          <w:tab w:val="right" w:leader="dot" w:pos="9350"/>
        </w:tabs>
        <w:rPr>
          <w:del w:id="1238" w:author="Andreas Kuehne" w:date="2019-05-15T23:15:00Z"/>
          <w:rFonts w:asciiTheme="minorHAnsi" w:eastAsiaTheme="minorEastAsia" w:hAnsiTheme="minorHAnsi" w:cstheme="minorBidi"/>
          <w:noProof/>
          <w:sz w:val="22"/>
          <w:szCs w:val="22"/>
          <w:lang w:val="en-GB" w:eastAsia="en-GB"/>
        </w:rPr>
      </w:pPr>
      <w:del w:id="1239" w:author="Andreas Kuehne" w:date="2019-05-15T23:15:00Z">
        <w:r w:rsidRPr="000048E7" w:rsidDel="000048E7">
          <w:rPr>
            <w:rStyle w:val="Hyperlink"/>
            <w:noProof/>
            <w14:scene3d>
              <w14:camera w14:prst="orthographicFront"/>
              <w14:lightRig w14:rig="threePt" w14:dir="t">
                <w14:rot w14:lat="0" w14:lon="0" w14:rev="0"/>
              </w14:lightRig>
            </w14:scene3d>
            <w:rPrChange w:id="1240" w:author="Andreas Kuehne" w:date="2019-05-15T23:15:00Z">
              <w:rPr>
                <w:rStyle w:val="Hyperlink"/>
                <w:noProof/>
                <w14:scene3d>
                  <w14:camera w14:prst="orthographicFront"/>
                  <w14:lightRig w14:rig="threePt" w14:dir="t">
                    <w14:rot w14:lat="0" w14:lon="0" w14:rev="0"/>
                  </w14:lightRig>
                </w14:scene3d>
              </w:rPr>
            </w:rPrChange>
          </w:rPr>
          <w:delText>4.3.6.1</w:delText>
        </w:r>
        <w:r w:rsidRPr="000048E7" w:rsidDel="000048E7">
          <w:rPr>
            <w:rStyle w:val="Hyperlink"/>
            <w:noProof/>
            <w:rPrChange w:id="1241" w:author="Andreas Kuehne" w:date="2019-05-15T23:15:00Z">
              <w:rPr>
                <w:rStyle w:val="Hyperlink"/>
                <w:noProof/>
              </w:rPr>
            </w:rPrChange>
          </w:rPr>
          <w:delText xml:space="preserve"> OptionalOutputsBase – JSON Syntax</w:delText>
        </w:r>
        <w:r w:rsidDel="000048E7">
          <w:rPr>
            <w:noProof/>
            <w:webHidden/>
          </w:rPr>
          <w:tab/>
          <w:delText>56</w:delText>
        </w:r>
      </w:del>
    </w:p>
    <w:p w14:paraId="3198E43E" w14:textId="708F85E4" w:rsidR="005E5C94" w:rsidDel="000048E7" w:rsidRDefault="005E5C94">
      <w:pPr>
        <w:pStyle w:val="Verzeichnis4"/>
        <w:tabs>
          <w:tab w:val="right" w:leader="dot" w:pos="9350"/>
        </w:tabs>
        <w:rPr>
          <w:del w:id="1242" w:author="Andreas Kuehne" w:date="2019-05-15T23:15:00Z"/>
          <w:rFonts w:asciiTheme="minorHAnsi" w:eastAsiaTheme="minorEastAsia" w:hAnsiTheme="minorHAnsi" w:cstheme="minorBidi"/>
          <w:noProof/>
          <w:sz w:val="22"/>
          <w:szCs w:val="22"/>
          <w:lang w:val="en-GB" w:eastAsia="en-GB"/>
        </w:rPr>
      </w:pPr>
      <w:del w:id="1243" w:author="Andreas Kuehne" w:date="2019-05-15T23:15:00Z">
        <w:r w:rsidRPr="000048E7" w:rsidDel="000048E7">
          <w:rPr>
            <w:rStyle w:val="Hyperlink"/>
            <w:noProof/>
            <w14:scene3d>
              <w14:camera w14:prst="orthographicFront"/>
              <w14:lightRig w14:rig="threePt" w14:dir="t">
                <w14:rot w14:lat="0" w14:lon="0" w14:rev="0"/>
              </w14:lightRig>
            </w14:scene3d>
            <w:rPrChange w:id="1244" w:author="Andreas Kuehne" w:date="2019-05-15T23:15:00Z">
              <w:rPr>
                <w:rStyle w:val="Hyperlink"/>
                <w:noProof/>
                <w14:scene3d>
                  <w14:camera w14:prst="orthographicFront"/>
                  <w14:lightRig w14:rig="threePt" w14:dir="t">
                    <w14:rot w14:lat="0" w14:lon="0" w14:rev="0"/>
                  </w14:lightRig>
                </w14:scene3d>
              </w:rPr>
            </w:rPrChange>
          </w:rPr>
          <w:delText>4.3.6.2</w:delText>
        </w:r>
        <w:r w:rsidRPr="000048E7" w:rsidDel="000048E7">
          <w:rPr>
            <w:rStyle w:val="Hyperlink"/>
            <w:noProof/>
            <w:rPrChange w:id="1245" w:author="Andreas Kuehne" w:date="2019-05-15T23:15:00Z">
              <w:rPr>
                <w:rStyle w:val="Hyperlink"/>
                <w:noProof/>
              </w:rPr>
            </w:rPrChange>
          </w:rPr>
          <w:delText xml:space="preserve"> OptionalOutputsBase – XML Syntax</w:delText>
        </w:r>
        <w:r w:rsidDel="000048E7">
          <w:rPr>
            <w:noProof/>
            <w:webHidden/>
          </w:rPr>
          <w:tab/>
          <w:delText>56</w:delText>
        </w:r>
      </w:del>
    </w:p>
    <w:p w14:paraId="5178E28F" w14:textId="03638983" w:rsidR="005E5C94" w:rsidDel="000048E7" w:rsidRDefault="005E5C94">
      <w:pPr>
        <w:pStyle w:val="Verzeichnis3"/>
        <w:tabs>
          <w:tab w:val="right" w:leader="dot" w:pos="9350"/>
        </w:tabs>
        <w:rPr>
          <w:del w:id="1246" w:author="Andreas Kuehne" w:date="2019-05-15T23:15:00Z"/>
          <w:rFonts w:asciiTheme="minorHAnsi" w:eastAsiaTheme="minorEastAsia" w:hAnsiTheme="minorHAnsi" w:cstheme="minorBidi"/>
          <w:noProof/>
          <w:sz w:val="22"/>
          <w:szCs w:val="22"/>
          <w:lang w:val="en-GB" w:eastAsia="en-GB"/>
        </w:rPr>
      </w:pPr>
      <w:del w:id="1247" w:author="Andreas Kuehne" w:date="2019-05-15T23:15:00Z">
        <w:r w:rsidRPr="000048E7" w:rsidDel="000048E7">
          <w:rPr>
            <w:rStyle w:val="Hyperlink"/>
            <w:noProof/>
            <w14:scene3d>
              <w14:camera w14:prst="orthographicFront"/>
              <w14:lightRig w14:rig="threePt" w14:dir="t">
                <w14:rot w14:lat="0" w14:lon="0" w14:rev="0"/>
              </w14:lightRig>
            </w14:scene3d>
            <w:rPrChange w:id="1248" w:author="Andreas Kuehne" w:date="2019-05-15T23:15:00Z">
              <w:rPr>
                <w:rStyle w:val="Hyperlink"/>
                <w:noProof/>
                <w14:scene3d>
                  <w14:camera w14:prst="orthographicFront"/>
                  <w14:lightRig w14:rig="threePt" w14:dir="t">
                    <w14:rot w14:lat="0" w14:lon="0" w14:rev="0"/>
                  </w14:lightRig>
                </w14:scene3d>
              </w:rPr>
            </w:rPrChange>
          </w:rPr>
          <w:delText>4.3.7</w:delText>
        </w:r>
        <w:r w:rsidRPr="000048E7" w:rsidDel="000048E7">
          <w:rPr>
            <w:rStyle w:val="Hyperlink"/>
            <w:noProof/>
            <w:rPrChange w:id="1249" w:author="Andreas Kuehne" w:date="2019-05-15T23:15:00Z">
              <w:rPr>
                <w:rStyle w:val="Hyperlink"/>
                <w:noProof/>
              </w:rPr>
            </w:rPrChange>
          </w:rPr>
          <w:delText xml:space="preserve"> Component OptionalOutputsSign</w:delText>
        </w:r>
        <w:r w:rsidDel="000048E7">
          <w:rPr>
            <w:noProof/>
            <w:webHidden/>
          </w:rPr>
          <w:tab/>
          <w:delText>57</w:delText>
        </w:r>
      </w:del>
    </w:p>
    <w:p w14:paraId="25987619" w14:textId="38806D67" w:rsidR="005E5C94" w:rsidDel="000048E7" w:rsidRDefault="005E5C94">
      <w:pPr>
        <w:pStyle w:val="Verzeichnis4"/>
        <w:tabs>
          <w:tab w:val="right" w:leader="dot" w:pos="9350"/>
        </w:tabs>
        <w:rPr>
          <w:del w:id="1250" w:author="Andreas Kuehne" w:date="2019-05-15T23:15:00Z"/>
          <w:rFonts w:asciiTheme="minorHAnsi" w:eastAsiaTheme="minorEastAsia" w:hAnsiTheme="minorHAnsi" w:cstheme="minorBidi"/>
          <w:noProof/>
          <w:sz w:val="22"/>
          <w:szCs w:val="22"/>
          <w:lang w:val="en-GB" w:eastAsia="en-GB"/>
        </w:rPr>
      </w:pPr>
      <w:del w:id="1251" w:author="Andreas Kuehne" w:date="2019-05-15T23:15:00Z">
        <w:r w:rsidRPr="000048E7" w:rsidDel="000048E7">
          <w:rPr>
            <w:rStyle w:val="Hyperlink"/>
            <w:noProof/>
            <w14:scene3d>
              <w14:camera w14:prst="orthographicFront"/>
              <w14:lightRig w14:rig="threePt" w14:dir="t">
                <w14:rot w14:lat="0" w14:lon="0" w14:rev="0"/>
              </w14:lightRig>
            </w14:scene3d>
            <w:rPrChange w:id="1252" w:author="Andreas Kuehne" w:date="2019-05-15T23:15:00Z">
              <w:rPr>
                <w:rStyle w:val="Hyperlink"/>
                <w:noProof/>
                <w14:scene3d>
                  <w14:camera w14:prst="orthographicFront"/>
                  <w14:lightRig w14:rig="threePt" w14:dir="t">
                    <w14:rot w14:lat="0" w14:lon="0" w14:rev="0"/>
                  </w14:lightRig>
                </w14:scene3d>
              </w:rPr>
            </w:rPrChange>
          </w:rPr>
          <w:delText>4.3.7.1</w:delText>
        </w:r>
        <w:r w:rsidRPr="000048E7" w:rsidDel="000048E7">
          <w:rPr>
            <w:rStyle w:val="Hyperlink"/>
            <w:noProof/>
            <w:rPrChange w:id="1253" w:author="Andreas Kuehne" w:date="2019-05-15T23:15:00Z">
              <w:rPr>
                <w:rStyle w:val="Hyperlink"/>
                <w:noProof/>
              </w:rPr>
            </w:rPrChange>
          </w:rPr>
          <w:delText xml:space="preserve"> OptionalOutputsSign – JSON Syntax</w:delText>
        </w:r>
        <w:r w:rsidDel="000048E7">
          <w:rPr>
            <w:noProof/>
            <w:webHidden/>
          </w:rPr>
          <w:tab/>
          <w:delText>57</w:delText>
        </w:r>
      </w:del>
    </w:p>
    <w:p w14:paraId="64F75101" w14:textId="160119D3" w:rsidR="005E5C94" w:rsidDel="000048E7" w:rsidRDefault="005E5C94">
      <w:pPr>
        <w:pStyle w:val="Verzeichnis4"/>
        <w:tabs>
          <w:tab w:val="right" w:leader="dot" w:pos="9350"/>
        </w:tabs>
        <w:rPr>
          <w:del w:id="1254" w:author="Andreas Kuehne" w:date="2019-05-15T23:15:00Z"/>
          <w:rFonts w:asciiTheme="minorHAnsi" w:eastAsiaTheme="minorEastAsia" w:hAnsiTheme="minorHAnsi" w:cstheme="minorBidi"/>
          <w:noProof/>
          <w:sz w:val="22"/>
          <w:szCs w:val="22"/>
          <w:lang w:val="en-GB" w:eastAsia="en-GB"/>
        </w:rPr>
      </w:pPr>
      <w:del w:id="1255" w:author="Andreas Kuehne" w:date="2019-05-15T23:15:00Z">
        <w:r w:rsidRPr="000048E7" w:rsidDel="000048E7">
          <w:rPr>
            <w:rStyle w:val="Hyperlink"/>
            <w:noProof/>
            <w14:scene3d>
              <w14:camera w14:prst="orthographicFront"/>
              <w14:lightRig w14:rig="threePt" w14:dir="t">
                <w14:rot w14:lat="0" w14:lon="0" w14:rev="0"/>
              </w14:lightRig>
            </w14:scene3d>
            <w:rPrChange w:id="1256" w:author="Andreas Kuehne" w:date="2019-05-15T23:15:00Z">
              <w:rPr>
                <w:rStyle w:val="Hyperlink"/>
                <w:noProof/>
                <w14:scene3d>
                  <w14:camera w14:prst="orthographicFront"/>
                  <w14:lightRig w14:rig="threePt" w14:dir="t">
                    <w14:rot w14:lat="0" w14:lon="0" w14:rev="0"/>
                  </w14:lightRig>
                </w14:scene3d>
              </w:rPr>
            </w:rPrChange>
          </w:rPr>
          <w:delText>4.3.7.2</w:delText>
        </w:r>
        <w:r w:rsidRPr="000048E7" w:rsidDel="000048E7">
          <w:rPr>
            <w:rStyle w:val="Hyperlink"/>
            <w:noProof/>
            <w:rPrChange w:id="1257" w:author="Andreas Kuehne" w:date="2019-05-15T23:15:00Z">
              <w:rPr>
                <w:rStyle w:val="Hyperlink"/>
                <w:noProof/>
              </w:rPr>
            </w:rPrChange>
          </w:rPr>
          <w:delText xml:space="preserve"> OptionalOutputsSign – XML Syntax</w:delText>
        </w:r>
        <w:r w:rsidDel="000048E7">
          <w:rPr>
            <w:noProof/>
            <w:webHidden/>
          </w:rPr>
          <w:tab/>
          <w:delText>58</w:delText>
        </w:r>
      </w:del>
    </w:p>
    <w:p w14:paraId="7EEB8ED7" w14:textId="4141A0A3" w:rsidR="005E5C94" w:rsidDel="000048E7" w:rsidRDefault="005E5C94">
      <w:pPr>
        <w:pStyle w:val="Verzeichnis3"/>
        <w:tabs>
          <w:tab w:val="right" w:leader="dot" w:pos="9350"/>
        </w:tabs>
        <w:rPr>
          <w:del w:id="1258" w:author="Andreas Kuehne" w:date="2019-05-15T23:15:00Z"/>
          <w:rFonts w:asciiTheme="minorHAnsi" w:eastAsiaTheme="minorEastAsia" w:hAnsiTheme="minorHAnsi" w:cstheme="minorBidi"/>
          <w:noProof/>
          <w:sz w:val="22"/>
          <w:szCs w:val="22"/>
          <w:lang w:val="en-GB" w:eastAsia="en-GB"/>
        </w:rPr>
      </w:pPr>
      <w:del w:id="1259" w:author="Andreas Kuehne" w:date="2019-05-15T23:15:00Z">
        <w:r w:rsidRPr="000048E7" w:rsidDel="000048E7">
          <w:rPr>
            <w:rStyle w:val="Hyperlink"/>
            <w:noProof/>
            <w14:scene3d>
              <w14:camera w14:prst="orthographicFront"/>
              <w14:lightRig w14:rig="threePt" w14:dir="t">
                <w14:rot w14:lat="0" w14:lon="0" w14:rev="0"/>
              </w14:lightRig>
            </w14:scene3d>
            <w:rPrChange w:id="1260" w:author="Andreas Kuehne" w:date="2019-05-15T23:15:00Z">
              <w:rPr>
                <w:rStyle w:val="Hyperlink"/>
                <w:noProof/>
                <w14:scene3d>
                  <w14:camera w14:prst="orthographicFront"/>
                  <w14:lightRig w14:rig="threePt" w14:dir="t">
                    <w14:rot w14:lat="0" w14:lon="0" w14:rev="0"/>
                  </w14:lightRig>
                </w14:scene3d>
              </w:rPr>
            </w:rPrChange>
          </w:rPr>
          <w:delText>4.3.8</w:delText>
        </w:r>
        <w:r w:rsidRPr="000048E7" w:rsidDel="000048E7">
          <w:rPr>
            <w:rStyle w:val="Hyperlink"/>
            <w:noProof/>
            <w:rPrChange w:id="1261" w:author="Andreas Kuehne" w:date="2019-05-15T23:15:00Z">
              <w:rPr>
                <w:rStyle w:val="Hyperlink"/>
                <w:noProof/>
              </w:rPr>
            </w:rPrChange>
          </w:rPr>
          <w:delText xml:space="preserve"> Component OptionalOutputsVerify</w:delText>
        </w:r>
        <w:r w:rsidDel="000048E7">
          <w:rPr>
            <w:noProof/>
            <w:webHidden/>
          </w:rPr>
          <w:tab/>
          <w:delText>58</w:delText>
        </w:r>
      </w:del>
    </w:p>
    <w:p w14:paraId="2DD3DB7F" w14:textId="1622AB57" w:rsidR="005E5C94" w:rsidDel="000048E7" w:rsidRDefault="005E5C94">
      <w:pPr>
        <w:pStyle w:val="Verzeichnis4"/>
        <w:tabs>
          <w:tab w:val="right" w:leader="dot" w:pos="9350"/>
        </w:tabs>
        <w:rPr>
          <w:del w:id="1262" w:author="Andreas Kuehne" w:date="2019-05-15T23:15:00Z"/>
          <w:rFonts w:asciiTheme="minorHAnsi" w:eastAsiaTheme="minorEastAsia" w:hAnsiTheme="minorHAnsi" w:cstheme="minorBidi"/>
          <w:noProof/>
          <w:sz w:val="22"/>
          <w:szCs w:val="22"/>
          <w:lang w:val="en-GB" w:eastAsia="en-GB"/>
        </w:rPr>
      </w:pPr>
      <w:del w:id="1263" w:author="Andreas Kuehne" w:date="2019-05-15T23:15:00Z">
        <w:r w:rsidRPr="000048E7" w:rsidDel="000048E7">
          <w:rPr>
            <w:rStyle w:val="Hyperlink"/>
            <w:noProof/>
            <w14:scene3d>
              <w14:camera w14:prst="orthographicFront"/>
              <w14:lightRig w14:rig="threePt" w14:dir="t">
                <w14:rot w14:lat="0" w14:lon="0" w14:rev="0"/>
              </w14:lightRig>
            </w14:scene3d>
            <w:rPrChange w:id="1264" w:author="Andreas Kuehne" w:date="2019-05-15T23:15:00Z">
              <w:rPr>
                <w:rStyle w:val="Hyperlink"/>
                <w:noProof/>
                <w14:scene3d>
                  <w14:camera w14:prst="orthographicFront"/>
                  <w14:lightRig w14:rig="threePt" w14:dir="t">
                    <w14:rot w14:lat="0" w14:lon="0" w14:rev="0"/>
                  </w14:lightRig>
                </w14:scene3d>
              </w:rPr>
            </w:rPrChange>
          </w:rPr>
          <w:delText>4.3.8.1</w:delText>
        </w:r>
        <w:r w:rsidRPr="000048E7" w:rsidDel="000048E7">
          <w:rPr>
            <w:rStyle w:val="Hyperlink"/>
            <w:noProof/>
            <w:rPrChange w:id="1265" w:author="Andreas Kuehne" w:date="2019-05-15T23:15:00Z">
              <w:rPr>
                <w:rStyle w:val="Hyperlink"/>
                <w:noProof/>
              </w:rPr>
            </w:rPrChange>
          </w:rPr>
          <w:delText xml:space="preserve"> OptionalOutputsVerify – JSON Syntax</w:delText>
        </w:r>
        <w:r w:rsidDel="000048E7">
          <w:rPr>
            <w:noProof/>
            <w:webHidden/>
          </w:rPr>
          <w:tab/>
          <w:delText>59</w:delText>
        </w:r>
      </w:del>
    </w:p>
    <w:p w14:paraId="339867B0" w14:textId="3ABF890A" w:rsidR="005E5C94" w:rsidDel="000048E7" w:rsidRDefault="005E5C94">
      <w:pPr>
        <w:pStyle w:val="Verzeichnis4"/>
        <w:tabs>
          <w:tab w:val="right" w:leader="dot" w:pos="9350"/>
        </w:tabs>
        <w:rPr>
          <w:del w:id="1266" w:author="Andreas Kuehne" w:date="2019-05-15T23:15:00Z"/>
          <w:rFonts w:asciiTheme="minorHAnsi" w:eastAsiaTheme="minorEastAsia" w:hAnsiTheme="minorHAnsi" w:cstheme="minorBidi"/>
          <w:noProof/>
          <w:sz w:val="22"/>
          <w:szCs w:val="22"/>
          <w:lang w:val="en-GB" w:eastAsia="en-GB"/>
        </w:rPr>
      </w:pPr>
      <w:del w:id="1267" w:author="Andreas Kuehne" w:date="2019-05-15T23:15:00Z">
        <w:r w:rsidRPr="000048E7" w:rsidDel="000048E7">
          <w:rPr>
            <w:rStyle w:val="Hyperlink"/>
            <w:noProof/>
            <w14:scene3d>
              <w14:camera w14:prst="orthographicFront"/>
              <w14:lightRig w14:rig="threePt" w14:dir="t">
                <w14:rot w14:lat="0" w14:lon="0" w14:rev="0"/>
              </w14:lightRig>
            </w14:scene3d>
            <w:rPrChange w:id="1268" w:author="Andreas Kuehne" w:date="2019-05-15T23:15:00Z">
              <w:rPr>
                <w:rStyle w:val="Hyperlink"/>
                <w:noProof/>
                <w14:scene3d>
                  <w14:camera w14:prst="orthographicFront"/>
                  <w14:lightRig w14:rig="threePt" w14:dir="t">
                    <w14:rot w14:lat="0" w14:lon="0" w14:rev="0"/>
                  </w14:lightRig>
                </w14:scene3d>
              </w:rPr>
            </w:rPrChange>
          </w:rPr>
          <w:delText>4.3.8.2</w:delText>
        </w:r>
        <w:r w:rsidRPr="000048E7" w:rsidDel="000048E7">
          <w:rPr>
            <w:rStyle w:val="Hyperlink"/>
            <w:noProof/>
            <w:rPrChange w:id="1269" w:author="Andreas Kuehne" w:date="2019-05-15T23:15:00Z">
              <w:rPr>
                <w:rStyle w:val="Hyperlink"/>
                <w:noProof/>
              </w:rPr>
            </w:rPrChange>
          </w:rPr>
          <w:delText xml:space="preserve"> OptionalOutputsVerify – XML Syntax</w:delText>
        </w:r>
        <w:r w:rsidDel="000048E7">
          <w:rPr>
            <w:noProof/>
            <w:webHidden/>
          </w:rPr>
          <w:tab/>
          <w:delText>60</w:delText>
        </w:r>
      </w:del>
    </w:p>
    <w:p w14:paraId="78CE8887" w14:textId="6E275E16" w:rsidR="005E5C94" w:rsidDel="000048E7" w:rsidRDefault="005E5C94">
      <w:pPr>
        <w:pStyle w:val="Verzeichnis3"/>
        <w:tabs>
          <w:tab w:val="right" w:leader="dot" w:pos="9350"/>
        </w:tabs>
        <w:rPr>
          <w:del w:id="1270" w:author="Andreas Kuehne" w:date="2019-05-15T23:15:00Z"/>
          <w:rFonts w:asciiTheme="minorHAnsi" w:eastAsiaTheme="minorEastAsia" w:hAnsiTheme="minorHAnsi" w:cstheme="minorBidi"/>
          <w:noProof/>
          <w:sz w:val="22"/>
          <w:szCs w:val="22"/>
          <w:lang w:val="en-GB" w:eastAsia="en-GB"/>
        </w:rPr>
      </w:pPr>
      <w:del w:id="1271" w:author="Andreas Kuehne" w:date="2019-05-15T23:15:00Z">
        <w:r w:rsidRPr="000048E7" w:rsidDel="000048E7">
          <w:rPr>
            <w:rStyle w:val="Hyperlink"/>
            <w:noProof/>
            <w14:scene3d>
              <w14:camera w14:prst="orthographicFront"/>
              <w14:lightRig w14:rig="threePt" w14:dir="t">
                <w14:rot w14:lat="0" w14:lon="0" w14:rev="0"/>
              </w14:lightRig>
            </w14:scene3d>
            <w:rPrChange w:id="1272" w:author="Andreas Kuehne" w:date="2019-05-15T23:15:00Z">
              <w:rPr>
                <w:rStyle w:val="Hyperlink"/>
                <w:noProof/>
                <w14:scene3d>
                  <w14:camera w14:prst="orthographicFront"/>
                  <w14:lightRig w14:rig="threePt" w14:dir="t">
                    <w14:rot w14:lat="0" w14:lon="0" w14:rev="0"/>
                  </w14:lightRig>
                </w14:scene3d>
              </w:rPr>
            </w:rPrChange>
          </w:rPr>
          <w:delText>4.3.9</w:delText>
        </w:r>
        <w:r w:rsidRPr="000048E7" w:rsidDel="000048E7">
          <w:rPr>
            <w:rStyle w:val="Hyperlink"/>
            <w:noProof/>
            <w:rPrChange w:id="1273" w:author="Andreas Kuehne" w:date="2019-05-15T23:15:00Z">
              <w:rPr>
                <w:rStyle w:val="Hyperlink"/>
                <w:noProof/>
              </w:rPr>
            </w:rPrChange>
          </w:rPr>
          <w:delText xml:space="preserve"> Component ClaimedIdentity</w:delText>
        </w:r>
        <w:r w:rsidDel="000048E7">
          <w:rPr>
            <w:noProof/>
            <w:webHidden/>
          </w:rPr>
          <w:tab/>
          <w:delText>61</w:delText>
        </w:r>
      </w:del>
    </w:p>
    <w:p w14:paraId="265888B9" w14:textId="663C0D44" w:rsidR="005E5C94" w:rsidDel="000048E7" w:rsidRDefault="005E5C94">
      <w:pPr>
        <w:pStyle w:val="Verzeichnis4"/>
        <w:tabs>
          <w:tab w:val="right" w:leader="dot" w:pos="9350"/>
        </w:tabs>
        <w:rPr>
          <w:del w:id="1274" w:author="Andreas Kuehne" w:date="2019-05-15T23:15:00Z"/>
          <w:rFonts w:asciiTheme="minorHAnsi" w:eastAsiaTheme="minorEastAsia" w:hAnsiTheme="minorHAnsi" w:cstheme="minorBidi"/>
          <w:noProof/>
          <w:sz w:val="22"/>
          <w:szCs w:val="22"/>
          <w:lang w:val="en-GB" w:eastAsia="en-GB"/>
        </w:rPr>
      </w:pPr>
      <w:del w:id="1275" w:author="Andreas Kuehne" w:date="2019-05-15T23:15:00Z">
        <w:r w:rsidRPr="000048E7" w:rsidDel="000048E7">
          <w:rPr>
            <w:rStyle w:val="Hyperlink"/>
            <w:noProof/>
            <w14:scene3d>
              <w14:camera w14:prst="orthographicFront"/>
              <w14:lightRig w14:rig="threePt" w14:dir="t">
                <w14:rot w14:lat="0" w14:lon="0" w14:rev="0"/>
              </w14:lightRig>
            </w14:scene3d>
            <w:rPrChange w:id="1276" w:author="Andreas Kuehne" w:date="2019-05-15T23:15:00Z">
              <w:rPr>
                <w:rStyle w:val="Hyperlink"/>
                <w:noProof/>
                <w14:scene3d>
                  <w14:camera w14:prst="orthographicFront"/>
                  <w14:lightRig w14:rig="threePt" w14:dir="t">
                    <w14:rot w14:lat="0" w14:lon="0" w14:rev="0"/>
                  </w14:lightRig>
                </w14:scene3d>
              </w:rPr>
            </w:rPrChange>
          </w:rPr>
          <w:delText>4.3.9.1</w:delText>
        </w:r>
        <w:r w:rsidRPr="000048E7" w:rsidDel="000048E7">
          <w:rPr>
            <w:rStyle w:val="Hyperlink"/>
            <w:noProof/>
            <w:rPrChange w:id="1277" w:author="Andreas Kuehne" w:date="2019-05-15T23:15:00Z">
              <w:rPr>
                <w:rStyle w:val="Hyperlink"/>
                <w:noProof/>
              </w:rPr>
            </w:rPrChange>
          </w:rPr>
          <w:delText xml:space="preserve"> ClaimedIdentity – JSON Syntax</w:delText>
        </w:r>
        <w:r w:rsidDel="000048E7">
          <w:rPr>
            <w:noProof/>
            <w:webHidden/>
          </w:rPr>
          <w:tab/>
          <w:delText>61</w:delText>
        </w:r>
      </w:del>
    </w:p>
    <w:p w14:paraId="2D81E76B" w14:textId="16C5DDFF" w:rsidR="005E5C94" w:rsidDel="000048E7" w:rsidRDefault="005E5C94">
      <w:pPr>
        <w:pStyle w:val="Verzeichnis4"/>
        <w:tabs>
          <w:tab w:val="right" w:leader="dot" w:pos="9350"/>
        </w:tabs>
        <w:rPr>
          <w:del w:id="1278" w:author="Andreas Kuehne" w:date="2019-05-15T23:15:00Z"/>
          <w:rFonts w:asciiTheme="minorHAnsi" w:eastAsiaTheme="minorEastAsia" w:hAnsiTheme="minorHAnsi" w:cstheme="minorBidi"/>
          <w:noProof/>
          <w:sz w:val="22"/>
          <w:szCs w:val="22"/>
          <w:lang w:val="en-GB" w:eastAsia="en-GB"/>
        </w:rPr>
      </w:pPr>
      <w:del w:id="1279" w:author="Andreas Kuehne" w:date="2019-05-15T23:15:00Z">
        <w:r w:rsidRPr="000048E7" w:rsidDel="000048E7">
          <w:rPr>
            <w:rStyle w:val="Hyperlink"/>
            <w:noProof/>
            <w14:scene3d>
              <w14:camera w14:prst="orthographicFront"/>
              <w14:lightRig w14:rig="threePt" w14:dir="t">
                <w14:rot w14:lat="0" w14:lon="0" w14:rev="0"/>
              </w14:lightRig>
            </w14:scene3d>
            <w:rPrChange w:id="1280" w:author="Andreas Kuehne" w:date="2019-05-15T23:15:00Z">
              <w:rPr>
                <w:rStyle w:val="Hyperlink"/>
                <w:noProof/>
                <w14:scene3d>
                  <w14:camera w14:prst="orthographicFront"/>
                  <w14:lightRig w14:rig="threePt" w14:dir="t">
                    <w14:rot w14:lat="0" w14:lon="0" w14:rev="0"/>
                  </w14:lightRig>
                </w14:scene3d>
              </w:rPr>
            </w:rPrChange>
          </w:rPr>
          <w:delText>4.3.9.2</w:delText>
        </w:r>
        <w:r w:rsidRPr="000048E7" w:rsidDel="000048E7">
          <w:rPr>
            <w:rStyle w:val="Hyperlink"/>
            <w:noProof/>
            <w:rPrChange w:id="1281" w:author="Andreas Kuehne" w:date="2019-05-15T23:15:00Z">
              <w:rPr>
                <w:rStyle w:val="Hyperlink"/>
                <w:noProof/>
              </w:rPr>
            </w:rPrChange>
          </w:rPr>
          <w:delText xml:space="preserve"> ClaimedIdentity – XML Syntax</w:delText>
        </w:r>
        <w:r w:rsidDel="000048E7">
          <w:rPr>
            <w:noProof/>
            <w:webHidden/>
          </w:rPr>
          <w:tab/>
          <w:delText>62</w:delText>
        </w:r>
      </w:del>
    </w:p>
    <w:p w14:paraId="6B97AEEA" w14:textId="359B2811" w:rsidR="005E5C94" w:rsidDel="000048E7" w:rsidRDefault="005E5C94">
      <w:pPr>
        <w:pStyle w:val="Verzeichnis3"/>
        <w:tabs>
          <w:tab w:val="right" w:leader="dot" w:pos="9350"/>
        </w:tabs>
        <w:rPr>
          <w:del w:id="1282" w:author="Andreas Kuehne" w:date="2019-05-15T23:15:00Z"/>
          <w:rFonts w:asciiTheme="minorHAnsi" w:eastAsiaTheme="minorEastAsia" w:hAnsiTheme="minorHAnsi" w:cstheme="minorBidi"/>
          <w:noProof/>
          <w:sz w:val="22"/>
          <w:szCs w:val="22"/>
          <w:lang w:val="en-GB" w:eastAsia="en-GB"/>
        </w:rPr>
      </w:pPr>
      <w:del w:id="1283" w:author="Andreas Kuehne" w:date="2019-05-15T23:15:00Z">
        <w:r w:rsidRPr="000048E7" w:rsidDel="000048E7">
          <w:rPr>
            <w:rStyle w:val="Hyperlink"/>
            <w:noProof/>
            <w14:scene3d>
              <w14:camera w14:prst="orthographicFront"/>
              <w14:lightRig w14:rig="threePt" w14:dir="t">
                <w14:rot w14:lat="0" w14:lon="0" w14:rev="0"/>
              </w14:lightRig>
            </w14:scene3d>
            <w:rPrChange w:id="1284" w:author="Andreas Kuehne" w:date="2019-05-15T23:15:00Z">
              <w:rPr>
                <w:rStyle w:val="Hyperlink"/>
                <w:noProof/>
                <w14:scene3d>
                  <w14:camera w14:prst="orthographicFront"/>
                  <w14:lightRig w14:rig="threePt" w14:dir="t">
                    <w14:rot w14:lat="0" w14:lon="0" w14:rev="0"/>
                  </w14:lightRig>
                </w14:scene3d>
              </w:rPr>
            </w:rPrChange>
          </w:rPr>
          <w:delText>4.3.10</w:delText>
        </w:r>
        <w:r w:rsidRPr="000048E7" w:rsidDel="000048E7">
          <w:rPr>
            <w:rStyle w:val="Hyperlink"/>
            <w:noProof/>
            <w:rPrChange w:id="1285" w:author="Andreas Kuehne" w:date="2019-05-15T23:15:00Z">
              <w:rPr>
                <w:rStyle w:val="Hyperlink"/>
                <w:noProof/>
              </w:rPr>
            </w:rPrChange>
          </w:rPr>
          <w:delText xml:space="preserve"> Component Schemas</w:delText>
        </w:r>
        <w:r w:rsidDel="000048E7">
          <w:rPr>
            <w:noProof/>
            <w:webHidden/>
          </w:rPr>
          <w:tab/>
          <w:delText>62</w:delText>
        </w:r>
      </w:del>
    </w:p>
    <w:p w14:paraId="351E25F1" w14:textId="4D864560" w:rsidR="005E5C94" w:rsidDel="000048E7" w:rsidRDefault="005E5C94">
      <w:pPr>
        <w:pStyle w:val="Verzeichnis4"/>
        <w:tabs>
          <w:tab w:val="right" w:leader="dot" w:pos="9350"/>
        </w:tabs>
        <w:rPr>
          <w:del w:id="1286" w:author="Andreas Kuehne" w:date="2019-05-15T23:15:00Z"/>
          <w:rFonts w:asciiTheme="minorHAnsi" w:eastAsiaTheme="minorEastAsia" w:hAnsiTheme="minorHAnsi" w:cstheme="minorBidi"/>
          <w:noProof/>
          <w:sz w:val="22"/>
          <w:szCs w:val="22"/>
          <w:lang w:val="en-GB" w:eastAsia="en-GB"/>
        </w:rPr>
      </w:pPr>
      <w:del w:id="1287" w:author="Andreas Kuehne" w:date="2019-05-15T23:15:00Z">
        <w:r w:rsidRPr="000048E7" w:rsidDel="000048E7">
          <w:rPr>
            <w:rStyle w:val="Hyperlink"/>
            <w:noProof/>
            <w14:scene3d>
              <w14:camera w14:prst="orthographicFront"/>
              <w14:lightRig w14:rig="threePt" w14:dir="t">
                <w14:rot w14:lat="0" w14:lon="0" w14:rev="0"/>
              </w14:lightRig>
            </w14:scene3d>
            <w:rPrChange w:id="1288" w:author="Andreas Kuehne" w:date="2019-05-15T23:15:00Z">
              <w:rPr>
                <w:rStyle w:val="Hyperlink"/>
                <w:noProof/>
                <w14:scene3d>
                  <w14:camera w14:prst="orthographicFront"/>
                  <w14:lightRig w14:rig="threePt" w14:dir="t">
                    <w14:rot w14:lat="0" w14:lon="0" w14:rev="0"/>
                  </w14:lightRig>
                </w14:scene3d>
              </w:rPr>
            </w:rPrChange>
          </w:rPr>
          <w:delText>4.3.10.1</w:delText>
        </w:r>
        <w:r w:rsidRPr="000048E7" w:rsidDel="000048E7">
          <w:rPr>
            <w:rStyle w:val="Hyperlink"/>
            <w:noProof/>
            <w:rPrChange w:id="1289" w:author="Andreas Kuehne" w:date="2019-05-15T23:15:00Z">
              <w:rPr>
                <w:rStyle w:val="Hyperlink"/>
                <w:noProof/>
              </w:rPr>
            </w:rPrChange>
          </w:rPr>
          <w:delText xml:space="preserve"> Schemas – JSON Syntax</w:delText>
        </w:r>
        <w:r w:rsidDel="000048E7">
          <w:rPr>
            <w:noProof/>
            <w:webHidden/>
          </w:rPr>
          <w:tab/>
          <w:delText>62</w:delText>
        </w:r>
      </w:del>
    </w:p>
    <w:p w14:paraId="60A26DC8" w14:textId="4DE20D65" w:rsidR="005E5C94" w:rsidDel="000048E7" w:rsidRDefault="005E5C94">
      <w:pPr>
        <w:pStyle w:val="Verzeichnis4"/>
        <w:tabs>
          <w:tab w:val="right" w:leader="dot" w:pos="9350"/>
        </w:tabs>
        <w:rPr>
          <w:del w:id="1290" w:author="Andreas Kuehne" w:date="2019-05-15T23:15:00Z"/>
          <w:rFonts w:asciiTheme="minorHAnsi" w:eastAsiaTheme="minorEastAsia" w:hAnsiTheme="minorHAnsi" w:cstheme="minorBidi"/>
          <w:noProof/>
          <w:sz w:val="22"/>
          <w:szCs w:val="22"/>
          <w:lang w:val="en-GB" w:eastAsia="en-GB"/>
        </w:rPr>
      </w:pPr>
      <w:del w:id="1291" w:author="Andreas Kuehne" w:date="2019-05-15T23:15:00Z">
        <w:r w:rsidRPr="000048E7" w:rsidDel="000048E7">
          <w:rPr>
            <w:rStyle w:val="Hyperlink"/>
            <w:noProof/>
            <w14:scene3d>
              <w14:camera w14:prst="orthographicFront"/>
              <w14:lightRig w14:rig="threePt" w14:dir="t">
                <w14:rot w14:lat="0" w14:lon="0" w14:rev="0"/>
              </w14:lightRig>
            </w14:scene3d>
            <w:rPrChange w:id="1292" w:author="Andreas Kuehne" w:date="2019-05-15T23:15:00Z">
              <w:rPr>
                <w:rStyle w:val="Hyperlink"/>
                <w:noProof/>
                <w14:scene3d>
                  <w14:camera w14:prst="orthographicFront"/>
                  <w14:lightRig w14:rig="threePt" w14:dir="t">
                    <w14:rot w14:lat="0" w14:lon="0" w14:rev="0"/>
                  </w14:lightRig>
                </w14:scene3d>
              </w:rPr>
            </w:rPrChange>
          </w:rPr>
          <w:delText>4.3.10.2</w:delText>
        </w:r>
        <w:r w:rsidRPr="000048E7" w:rsidDel="000048E7">
          <w:rPr>
            <w:rStyle w:val="Hyperlink"/>
            <w:noProof/>
            <w:rPrChange w:id="1293" w:author="Andreas Kuehne" w:date="2019-05-15T23:15:00Z">
              <w:rPr>
                <w:rStyle w:val="Hyperlink"/>
                <w:noProof/>
              </w:rPr>
            </w:rPrChange>
          </w:rPr>
          <w:delText xml:space="preserve"> Schemas – XML Syntax</w:delText>
        </w:r>
        <w:r w:rsidDel="000048E7">
          <w:rPr>
            <w:noProof/>
            <w:webHidden/>
          </w:rPr>
          <w:tab/>
          <w:delText>63</w:delText>
        </w:r>
      </w:del>
    </w:p>
    <w:p w14:paraId="525A8CB0" w14:textId="046777A4" w:rsidR="005E5C94" w:rsidDel="000048E7" w:rsidRDefault="005E5C94">
      <w:pPr>
        <w:pStyle w:val="Verzeichnis3"/>
        <w:tabs>
          <w:tab w:val="right" w:leader="dot" w:pos="9350"/>
        </w:tabs>
        <w:rPr>
          <w:del w:id="1294" w:author="Andreas Kuehne" w:date="2019-05-15T23:15:00Z"/>
          <w:rFonts w:asciiTheme="minorHAnsi" w:eastAsiaTheme="minorEastAsia" w:hAnsiTheme="minorHAnsi" w:cstheme="minorBidi"/>
          <w:noProof/>
          <w:sz w:val="22"/>
          <w:szCs w:val="22"/>
          <w:lang w:val="en-GB" w:eastAsia="en-GB"/>
        </w:rPr>
      </w:pPr>
      <w:del w:id="1295" w:author="Andreas Kuehne" w:date="2019-05-15T23:15:00Z">
        <w:r w:rsidRPr="000048E7" w:rsidDel="000048E7">
          <w:rPr>
            <w:rStyle w:val="Hyperlink"/>
            <w:noProof/>
            <w14:scene3d>
              <w14:camera w14:prst="orthographicFront"/>
              <w14:lightRig w14:rig="threePt" w14:dir="t">
                <w14:rot w14:lat="0" w14:lon="0" w14:rev="0"/>
              </w14:lightRig>
            </w14:scene3d>
            <w:rPrChange w:id="1296" w:author="Andreas Kuehne" w:date="2019-05-15T23:15:00Z">
              <w:rPr>
                <w:rStyle w:val="Hyperlink"/>
                <w:noProof/>
                <w14:scene3d>
                  <w14:camera w14:prst="orthographicFront"/>
                  <w14:lightRig w14:rig="threePt" w14:dir="t">
                    <w14:rot w14:lat="0" w14:lon="0" w14:rev="0"/>
                  </w14:lightRig>
                </w14:scene3d>
              </w:rPr>
            </w:rPrChange>
          </w:rPr>
          <w:delText>4.3.11</w:delText>
        </w:r>
        <w:r w:rsidRPr="000048E7" w:rsidDel="000048E7">
          <w:rPr>
            <w:rStyle w:val="Hyperlink"/>
            <w:noProof/>
            <w:rPrChange w:id="1297" w:author="Andreas Kuehne" w:date="2019-05-15T23:15:00Z">
              <w:rPr>
                <w:rStyle w:val="Hyperlink"/>
                <w:noProof/>
              </w:rPr>
            </w:rPrChange>
          </w:rPr>
          <w:delText xml:space="preserve"> Component IntendedAudience</w:delText>
        </w:r>
        <w:r w:rsidDel="000048E7">
          <w:rPr>
            <w:noProof/>
            <w:webHidden/>
          </w:rPr>
          <w:tab/>
          <w:delText>63</w:delText>
        </w:r>
      </w:del>
    </w:p>
    <w:p w14:paraId="76D41F84" w14:textId="1D23ABB5" w:rsidR="005E5C94" w:rsidDel="000048E7" w:rsidRDefault="005E5C94">
      <w:pPr>
        <w:pStyle w:val="Verzeichnis4"/>
        <w:tabs>
          <w:tab w:val="right" w:leader="dot" w:pos="9350"/>
        </w:tabs>
        <w:rPr>
          <w:del w:id="1298" w:author="Andreas Kuehne" w:date="2019-05-15T23:15:00Z"/>
          <w:rFonts w:asciiTheme="minorHAnsi" w:eastAsiaTheme="minorEastAsia" w:hAnsiTheme="minorHAnsi" w:cstheme="minorBidi"/>
          <w:noProof/>
          <w:sz w:val="22"/>
          <w:szCs w:val="22"/>
          <w:lang w:val="en-GB" w:eastAsia="en-GB"/>
        </w:rPr>
      </w:pPr>
      <w:del w:id="1299" w:author="Andreas Kuehne" w:date="2019-05-15T23:15:00Z">
        <w:r w:rsidRPr="000048E7" w:rsidDel="000048E7">
          <w:rPr>
            <w:rStyle w:val="Hyperlink"/>
            <w:noProof/>
            <w14:scene3d>
              <w14:camera w14:prst="orthographicFront"/>
              <w14:lightRig w14:rig="threePt" w14:dir="t">
                <w14:rot w14:lat="0" w14:lon="0" w14:rev="0"/>
              </w14:lightRig>
            </w14:scene3d>
            <w:rPrChange w:id="1300" w:author="Andreas Kuehne" w:date="2019-05-15T23:15:00Z">
              <w:rPr>
                <w:rStyle w:val="Hyperlink"/>
                <w:noProof/>
                <w14:scene3d>
                  <w14:camera w14:prst="orthographicFront"/>
                  <w14:lightRig w14:rig="threePt" w14:dir="t">
                    <w14:rot w14:lat="0" w14:lon="0" w14:rev="0"/>
                  </w14:lightRig>
                </w14:scene3d>
              </w:rPr>
            </w:rPrChange>
          </w:rPr>
          <w:delText>4.3.11.1</w:delText>
        </w:r>
        <w:r w:rsidRPr="000048E7" w:rsidDel="000048E7">
          <w:rPr>
            <w:rStyle w:val="Hyperlink"/>
            <w:noProof/>
            <w:rPrChange w:id="1301" w:author="Andreas Kuehne" w:date="2019-05-15T23:15:00Z">
              <w:rPr>
                <w:rStyle w:val="Hyperlink"/>
                <w:noProof/>
              </w:rPr>
            </w:rPrChange>
          </w:rPr>
          <w:delText xml:space="preserve"> IntendedAudience – JSON Syntax</w:delText>
        </w:r>
        <w:r w:rsidDel="000048E7">
          <w:rPr>
            <w:noProof/>
            <w:webHidden/>
          </w:rPr>
          <w:tab/>
          <w:delText>63</w:delText>
        </w:r>
      </w:del>
    </w:p>
    <w:p w14:paraId="42C9F427" w14:textId="115D2925" w:rsidR="005E5C94" w:rsidDel="000048E7" w:rsidRDefault="005E5C94">
      <w:pPr>
        <w:pStyle w:val="Verzeichnis4"/>
        <w:tabs>
          <w:tab w:val="right" w:leader="dot" w:pos="9350"/>
        </w:tabs>
        <w:rPr>
          <w:del w:id="1302" w:author="Andreas Kuehne" w:date="2019-05-15T23:15:00Z"/>
          <w:rFonts w:asciiTheme="minorHAnsi" w:eastAsiaTheme="minorEastAsia" w:hAnsiTheme="minorHAnsi" w:cstheme="minorBidi"/>
          <w:noProof/>
          <w:sz w:val="22"/>
          <w:szCs w:val="22"/>
          <w:lang w:val="en-GB" w:eastAsia="en-GB"/>
        </w:rPr>
      </w:pPr>
      <w:del w:id="1303" w:author="Andreas Kuehne" w:date="2019-05-15T23:15:00Z">
        <w:r w:rsidRPr="000048E7" w:rsidDel="000048E7">
          <w:rPr>
            <w:rStyle w:val="Hyperlink"/>
            <w:noProof/>
            <w14:scene3d>
              <w14:camera w14:prst="orthographicFront"/>
              <w14:lightRig w14:rig="threePt" w14:dir="t">
                <w14:rot w14:lat="0" w14:lon="0" w14:rev="0"/>
              </w14:lightRig>
            </w14:scene3d>
            <w:rPrChange w:id="1304" w:author="Andreas Kuehne" w:date="2019-05-15T23:15:00Z">
              <w:rPr>
                <w:rStyle w:val="Hyperlink"/>
                <w:noProof/>
                <w14:scene3d>
                  <w14:camera w14:prst="orthographicFront"/>
                  <w14:lightRig w14:rig="threePt" w14:dir="t">
                    <w14:rot w14:lat="0" w14:lon="0" w14:rev="0"/>
                  </w14:lightRig>
                </w14:scene3d>
              </w:rPr>
            </w:rPrChange>
          </w:rPr>
          <w:delText>4.3.11.2</w:delText>
        </w:r>
        <w:r w:rsidRPr="000048E7" w:rsidDel="000048E7">
          <w:rPr>
            <w:rStyle w:val="Hyperlink"/>
            <w:noProof/>
            <w:rPrChange w:id="1305" w:author="Andreas Kuehne" w:date="2019-05-15T23:15:00Z">
              <w:rPr>
                <w:rStyle w:val="Hyperlink"/>
                <w:noProof/>
              </w:rPr>
            </w:rPrChange>
          </w:rPr>
          <w:delText xml:space="preserve"> IntendedAudience – XML Syntax</w:delText>
        </w:r>
        <w:r w:rsidDel="000048E7">
          <w:rPr>
            <w:noProof/>
            <w:webHidden/>
          </w:rPr>
          <w:tab/>
          <w:delText>64</w:delText>
        </w:r>
      </w:del>
    </w:p>
    <w:p w14:paraId="58A856E8" w14:textId="23272F45" w:rsidR="005E5C94" w:rsidDel="000048E7" w:rsidRDefault="005E5C94">
      <w:pPr>
        <w:pStyle w:val="Verzeichnis3"/>
        <w:tabs>
          <w:tab w:val="right" w:leader="dot" w:pos="9350"/>
        </w:tabs>
        <w:rPr>
          <w:del w:id="1306" w:author="Andreas Kuehne" w:date="2019-05-15T23:15:00Z"/>
          <w:rFonts w:asciiTheme="minorHAnsi" w:eastAsiaTheme="minorEastAsia" w:hAnsiTheme="minorHAnsi" w:cstheme="minorBidi"/>
          <w:noProof/>
          <w:sz w:val="22"/>
          <w:szCs w:val="22"/>
          <w:lang w:val="en-GB" w:eastAsia="en-GB"/>
        </w:rPr>
      </w:pPr>
      <w:del w:id="1307" w:author="Andreas Kuehne" w:date="2019-05-15T23:15:00Z">
        <w:r w:rsidRPr="000048E7" w:rsidDel="000048E7">
          <w:rPr>
            <w:rStyle w:val="Hyperlink"/>
            <w:noProof/>
            <w14:scene3d>
              <w14:camera w14:prst="orthographicFront"/>
              <w14:lightRig w14:rig="threePt" w14:dir="t">
                <w14:rot w14:lat="0" w14:lon="0" w14:rev="0"/>
              </w14:lightRig>
            </w14:scene3d>
            <w:rPrChange w:id="1308" w:author="Andreas Kuehne" w:date="2019-05-15T23:15:00Z">
              <w:rPr>
                <w:rStyle w:val="Hyperlink"/>
                <w:noProof/>
                <w14:scene3d>
                  <w14:camera w14:prst="orthographicFront"/>
                  <w14:lightRig w14:rig="threePt" w14:dir="t">
                    <w14:rot w14:lat="0" w14:lon="0" w14:rev="0"/>
                  </w14:lightRig>
                </w14:scene3d>
              </w:rPr>
            </w:rPrChange>
          </w:rPr>
          <w:delText>4.3.12</w:delText>
        </w:r>
        <w:r w:rsidRPr="000048E7" w:rsidDel="000048E7">
          <w:rPr>
            <w:rStyle w:val="Hyperlink"/>
            <w:noProof/>
            <w:rPrChange w:id="1309" w:author="Andreas Kuehne" w:date="2019-05-15T23:15:00Z">
              <w:rPr>
                <w:rStyle w:val="Hyperlink"/>
                <w:noProof/>
              </w:rPr>
            </w:rPrChange>
          </w:rPr>
          <w:delText xml:space="preserve"> Component KeySelector</w:delText>
        </w:r>
        <w:r w:rsidDel="000048E7">
          <w:rPr>
            <w:noProof/>
            <w:webHidden/>
          </w:rPr>
          <w:tab/>
          <w:delText>64</w:delText>
        </w:r>
      </w:del>
    </w:p>
    <w:p w14:paraId="4D1ADAD9" w14:textId="3809850F" w:rsidR="005E5C94" w:rsidDel="000048E7" w:rsidRDefault="005E5C94">
      <w:pPr>
        <w:pStyle w:val="Verzeichnis4"/>
        <w:tabs>
          <w:tab w:val="right" w:leader="dot" w:pos="9350"/>
        </w:tabs>
        <w:rPr>
          <w:del w:id="1310" w:author="Andreas Kuehne" w:date="2019-05-15T23:15:00Z"/>
          <w:rFonts w:asciiTheme="minorHAnsi" w:eastAsiaTheme="minorEastAsia" w:hAnsiTheme="minorHAnsi" w:cstheme="minorBidi"/>
          <w:noProof/>
          <w:sz w:val="22"/>
          <w:szCs w:val="22"/>
          <w:lang w:val="en-GB" w:eastAsia="en-GB"/>
        </w:rPr>
      </w:pPr>
      <w:del w:id="1311" w:author="Andreas Kuehne" w:date="2019-05-15T23:15:00Z">
        <w:r w:rsidRPr="000048E7" w:rsidDel="000048E7">
          <w:rPr>
            <w:rStyle w:val="Hyperlink"/>
            <w:noProof/>
            <w14:scene3d>
              <w14:camera w14:prst="orthographicFront"/>
              <w14:lightRig w14:rig="threePt" w14:dir="t">
                <w14:rot w14:lat="0" w14:lon="0" w14:rev="0"/>
              </w14:lightRig>
            </w14:scene3d>
            <w:rPrChange w:id="1312" w:author="Andreas Kuehne" w:date="2019-05-15T23:15:00Z">
              <w:rPr>
                <w:rStyle w:val="Hyperlink"/>
                <w:noProof/>
                <w14:scene3d>
                  <w14:camera w14:prst="orthographicFront"/>
                  <w14:lightRig w14:rig="threePt" w14:dir="t">
                    <w14:rot w14:lat="0" w14:lon="0" w14:rev="0"/>
                  </w14:lightRig>
                </w14:scene3d>
              </w:rPr>
            </w:rPrChange>
          </w:rPr>
          <w:delText>4.3.12.1</w:delText>
        </w:r>
        <w:r w:rsidRPr="000048E7" w:rsidDel="000048E7">
          <w:rPr>
            <w:rStyle w:val="Hyperlink"/>
            <w:noProof/>
            <w:rPrChange w:id="1313" w:author="Andreas Kuehne" w:date="2019-05-15T23:15:00Z">
              <w:rPr>
                <w:rStyle w:val="Hyperlink"/>
                <w:noProof/>
              </w:rPr>
            </w:rPrChange>
          </w:rPr>
          <w:delText xml:space="preserve"> KeySelector – JSON Syntax</w:delText>
        </w:r>
        <w:r w:rsidDel="000048E7">
          <w:rPr>
            <w:noProof/>
            <w:webHidden/>
          </w:rPr>
          <w:tab/>
          <w:delText>65</w:delText>
        </w:r>
      </w:del>
    </w:p>
    <w:p w14:paraId="1A4A8522" w14:textId="54DC2D5D" w:rsidR="005E5C94" w:rsidDel="000048E7" w:rsidRDefault="005E5C94">
      <w:pPr>
        <w:pStyle w:val="Verzeichnis4"/>
        <w:tabs>
          <w:tab w:val="right" w:leader="dot" w:pos="9350"/>
        </w:tabs>
        <w:rPr>
          <w:del w:id="1314" w:author="Andreas Kuehne" w:date="2019-05-15T23:15:00Z"/>
          <w:rFonts w:asciiTheme="minorHAnsi" w:eastAsiaTheme="minorEastAsia" w:hAnsiTheme="minorHAnsi" w:cstheme="minorBidi"/>
          <w:noProof/>
          <w:sz w:val="22"/>
          <w:szCs w:val="22"/>
          <w:lang w:val="en-GB" w:eastAsia="en-GB"/>
        </w:rPr>
      </w:pPr>
      <w:del w:id="1315" w:author="Andreas Kuehne" w:date="2019-05-15T23:15:00Z">
        <w:r w:rsidRPr="000048E7" w:rsidDel="000048E7">
          <w:rPr>
            <w:rStyle w:val="Hyperlink"/>
            <w:noProof/>
            <w14:scene3d>
              <w14:camera w14:prst="orthographicFront"/>
              <w14:lightRig w14:rig="threePt" w14:dir="t">
                <w14:rot w14:lat="0" w14:lon="0" w14:rev="0"/>
              </w14:lightRig>
            </w14:scene3d>
            <w:rPrChange w:id="1316" w:author="Andreas Kuehne" w:date="2019-05-15T23:15:00Z">
              <w:rPr>
                <w:rStyle w:val="Hyperlink"/>
                <w:noProof/>
                <w14:scene3d>
                  <w14:camera w14:prst="orthographicFront"/>
                  <w14:lightRig w14:rig="threePt" w14:dir="t">
                    <w14:rot w14:lat="0" w14:lon="0" w14:rev="0"/>
                  </w14:lightRig>
                </w14:scene3d>
              </w:rPr>
            </w:rPrChange>
          </w:rPr>
          <w:delText>4.3.12.2</w:delText>
        </w:r>
        <w:r w:rsidRPr="000048E7" w:rsidDel="000048E7">
          <w:rPr>
            <w:rStyle w:val="Hyperlink"/>
            <w:noProof/>
            <w:rPrChange w:id="1317" w:author="Andreas Kuehne" w:date="2019-05-15T23:15:00Z">
              <w:rPr>
                <w:rStyle w:val="Hyperlink"/>
                <w:noProof/>
              </w:rPr>
            </w:rPrChange>
          </w:rPr>
          <w:delText xml:space="preserve"> KeySelector – XML Syntax</w:delText>
        </w:r>
        <w:r w:rsidDel="000048E7">
          <w:rPr>
            <w:noProof/>
            <w:webHidden/>
          </w:rPr>
          <w:tab/>
          <w:delText>66</w:delText>
        </w:r>
      </w:del>
    </w:p>
    <w:p w14:paraId="37E23C13" w14:textId="1FB1D99C" w:rsidR="005E5C94" w:rsidDel="000048E7" w:rsidRDefault="005E5C94">
      <w:pPr>
        <w:pStyle w:val="Verzeichnis3"/>
        <w:tabs>
          <w:tab w:val="right" w:leader="dot" w:pos="9350"/>
        </w:tabs>
        <w:rPr>
          <w:del w:id="1318" w:author="Andreas Kuehne" w:date="2019-05-15T23:15:00Z"/>
          <w:rFonts w:asciiTheme="minorHAnsi" w:eastAsiaTheme="minorEastAsia" w:hAnsiTheme="minorHAnsi" w:cstheme="minorBidi"/>
          <w:noProof/>
          <w:sz w:val="22"/>
          <w:szCs w:val="22"/>
          <w:lang w:val="en-GB" w:eastAsia="en-GB"/>
        </w:rPr>
      </w:pPr>
      <w:del w:id="1319" w:author="Andreas Kuehne" w:date="2019-05-15T23:15:00Z">
        <w:r w:rsidRPr="000048E7" w:rsidDel="000048E7">
          <w:rPr>
            <w:rStyle w:val="Hyperlink"/>
            <w:noProof/>
            <w14:scene3d>
              <w14:camera w14:prst="orthographicFront"/>
              <w14:lightRig w14:rig="threePt" w14:dir="t">
                <w14:rot w14:lat="0" w14:lon="0" w14:rev="0"/>
              </w14:lightRig>
            </w14:scene3d>
            <w:rPrChange w:id="1320" w:author="Andreas Kuehne" w:date="2019-05-15T23:15:00Z">
              <w:rPr>
                <w:rStyle w:val="Hyperlink"/>
                <w:noProof/>
                <w14:scene3d>
                  <w14:camera w14:prst="orthographicFront"/>
                  <w14:lightRig w14:rig="threePt" w14:dir="t">
                    <w14:rot w14:lat="0" w14:lon="0" w14:rev="0"/>
                  </w14:lightRig>
                </w14:scene3d>
              </w:rPr>
            </w:rPrChange>
          </w:rPr>
          <w:delText>4.3.13</w:delText>
        </w:r>
        <w:r w:rsidRPr="000048E7" w:rsidDel="000048E7">
          <w:rPr>
            <w:rStyle w:val="Hyperlink"/>
            <w:noProof/>
            <w:rPrChange w:id="1321" w:author="Andreas Kuehne" w:date="2019-05-15T23:15:00Z">
              <w:rPr>
                <w:rStyle w:val="Hyperlink"/>
                <w:noProof/>
              </w:rPr>
            </w:rPrChange>
          </w:rPr>
          <w:delText xml:space="preserve"> Component X509Digest</w:delText>
        </w:r>
        <w:r w:rsidDel="000048E7">
          <w:rPr>
            <w:noProof/>
            <w:webHidden/>
          </w:rPr>
          <w:tab/>
          <w:delText>66</w:delText>
        </w:r>
      </w:del>
    </w:p>
    <w:p w14:paraId="7D276CC1" w14:textId="76C1DE3B" w:rsidR="005E5C94" w:rsidDel="000048E7" w:rsidRDefault="005E5C94">
      <w:pPr>
        <w:pStyle w:val="Verzeichnis4"/>
        <w:tabs>
          <w:tab w:val="right" w:leader="dot" w:pos="9350"/>
        </w:tabs>
        <w:rPr>
          <w:del w:id="1322" w:author="Andreas Kuehne" w:date="2019-05-15T23:15:00Z"/>
          <w:rFonts w:asciiTheme="minorHAnsi" w:eastAsiaTheme="minorEastAsia" w:hAnsiTheme="minorHAnsi" w:cstheme="minorBidi"/>
          <w:noProof/>
          <w:sz w:val="22"/>
          <w:szCs w:val="22"/>
          <w:lang w:val="en-GB" w:eastAsia="en-GB"/>
        </w:rPr>
      </w:pPr>
      <w:del w:id="1323" w:author="Andreas Kuehne" w:date="2019-05-15T23:15:00Z">
        <w:r w:rsidRPr="000048E7" w:rsidDel="000048E7">
          <w:rPr>
            <w:rStyle w:val="Hyperlink"/>
            <w:noProof/>
            <w14:scene3d>
              <w14:camera w14:prst="orthographicFront"/>
              <w14:lightRig w14:rig="threePt" w14:dir="t">
                <w14:rot w14:lat="0" w14:lon="0" w14:rev="0"/>
              </w14:lightRig>
            </w14:scene3d>
            <w:rPrChange w:id="1324" w:author="Andreas Kuehne" w:date="2019-05-15T23:15:00Z">
              <w:rPr>
                <w:rStyle w:val="Hyperlink"/>
                <w:noProof/>
                <w14:scene3d>
                  <w14:camera w14:prst="orthographicFront"/>
                  <w14:lightRig w14:rig="threePt" w14:dir="t">
                    <w14:rot w14:lat="0" w14:lon="0" w14:rev="0"/>
                  </w14:lightRig>
                </w14:scene3d>
              </w:rPr>
            </w:rPrChange>
          </w:rPr>
          <w:delText>4.3.13.1</w:delText>
        </w:r>
        <w:r w:rsidRPr="000048E7" w:rsidDel="000048E7">
          <w:rPr>
            <w:rStyle w:val="Hyperlink"/>
            <w:noProof/>
            <w:rPrChange w:id="1325" w:author="Andreas Kuehne" w:date="2019-05-15T23:15:00Z">
              <w:rPr>
                <w:rStyle w:val="Hyperlink"/>
                <w:noProof/>
              </w:rPr>
            </w:rPrChange>
          </w:rPr>
          <w:delText xml:space="preserve"> X509Digest – JSON Syntax</w:delText>
        </w:r>
        <w:r w:rsidDel="000048E7">
          <w:rPr>
            <w:noProof/>
            <w:webHidden/>
          </w:rPr>
          <w:tab/>
          <w:delText>66</w:delText>
        </w:r>
      </w:del>
    </w:p>
    <w:p w14:paraId="6C842FBB" w14:textId="266013FD" w:rsidR="005E5C94" w:rsidDel="000048E7" w:rsidRDefault="005E5C94">
      <w:pPr>
        <w:pStyle w:val="Verzeichnis4"/>
        <w:tabs>
          <w:tab w:val="right" w:leader="dot" w:pos="9350"/>
        </w:tabs>
        <w:rPr>
          <w:del w:id="1326" w:author="Andreas Kuehne" w:date="2019-05-15T23:15:00Z"/>
          <w:rFonts w:asciiTheme="minorHAnsi" w:eastAsiaTheme="minorEastAsia" w:hAnsiTheme="minorHAnsi" w:cstheme="minorBidi"/>
          <w:noProof/>
          <w:sz w:val="22"/>
          <w:szCs w:val="22"/>
          <w:lang w:val="en-GB" w:eastAsia="en-GB"/>
        </w:rPr>
      </w:pPr>
      <w:del w:id="1327" w:author="Andreas Kuehne" w:date="2019-05-15T23:15:00Z">
        <w:r w:rsidRPr="000048E7" w:rsidDel="000048E7">
          <w:rPr>
            <w:rStyle w:val="Hyperlink"/>
            <w:noProof/>
            <w14:scene3d>
              <w14:camera w14:prst="orthographicFront"/>
              <w14:lightRig w14:rig="threePt" w14:dir="t">
                <w14:rot w14:lat="0" w14:lon="0" w14:rev="0"/>
              </w14:lightRig>
            </w14:scene3d>
            <w:rPrChange w:id="1328" w:author="Andreas Kuehne" w:date="2019-05-15T23:15:00Z">
              <w:rPr>
                <w:rStyle w:val="Hyperlink"/>
                <w:noProof/>
                <w14:scene3d>
                  <w14:camera w14:prst="orthographicFront"/>
                  <w14:lightRig w14:rig="threePt" w14:dir="t">
                    <w14:rot w14:lat="0" w14:lon="0" w14:rev="0"/>
                  </w14:lightRig>
                </w14:scene3d>
              </w:rPr>
            </w:rPrChange>
          </w:rPr>
          <w:delText>4.3.13.2</w:delText>
        </w:r>
        <w:r w:rsidRPr="000048E7" w:rsidDel="000048E7">
          <w:rPr>
            <w:rStyle w:val="Hyperlink"/>
            <w:noProof/>
            <w:rPrChange w:id="1329" w:author="Andreas Kuehne" w:date="2019-05-15T23:15:00Z">
              <w:rPr>
                <w:rStyle w:val="Hyperlink"/>
                <w:noProof/>
              </w:rPr>
            </w:rPrChange>
          </w:rPr>
          <w:delText xml:space="preserve"> X509Digest – XML Syntax</w:delText>
        </w:r>
        <w:r w:rsidDel="000048E7">
          <w:rPr>
            <w:noProof/>
            <w:webHidden/>
          </w:rPr>
          <w:tab/>
          <w:delText>67</w:delText>
        </w:r>
      </w:del>
    </w:p>
    <w:p w14:paraId="26281072" w14:textId="1A413B03" w:rsidR="005E5C94" w:rsidDel="000048E7" w:rsidRDefault="005E5C94">
      <w:pPr>
        <w:pStyle w:val="Verzeichnis3"/>
        <w:tabs>
          <w:tab w:val="right" w:leader="dot" w:pos="9350"/>
        </w:tabs>
        <w:rPr>
          <w:del w:id="1330" w:author="Andreas Kuehne" w:date="2019-05-15T23:15:00Z"/>
          <w:rFonts w:asciiTheme="minorHAnsi" w:eastAsiaTheme="minorEastAsia" w:hAnsiTheme="minorHAnsi" w:cstheme="minorBidi"/>
          <w:noProof/>
          <w:sz w:val="22"/>
          <w:szCs w:val="22"/>
          <w:lang w:val="en-GB" w:eastAsia="en-GB"/>
        </w:rPr>
      </w:pPr>
      <w:del w:id="1331" w:author="Andreas Kuehne" w:date="2019-05-15T23:15:00Z">
        <w:r w:rsidRPr="000048E7" w:rsidDel="000048E7">
          <w:rPr>
            <w:rStyle w:val="Hyperlink"/>
            <w:noProof/>
            <w14:scene3d>
              <w14:camera w14:prst="orthographicFront"/>
              <w14:lightRig w14:rig="threePt" w14:dir="t">
                <w14:rot w14:lat="0" w14:lon="0" w14:rev="0"/>
              </w14:lightRig>
            </w14:scene3d>
            <w:rPrChange w:id="1332" w:author="Andreas Kuehne" w:date="2019-05-15T23:15:00Z">
              <w:rPr>
                <w:rStyle w:val="Hyperlink"/>
                <w:noProof/>
                <w14:scene3d>
                  <w14:camera w14:prst="orthographicFront"/>
                  <w14:lightRig w14:rig="threePt" w14:dir="t">
                    <w14:rot w14:lat="0" w14:lon="0" w14:rev="0"/>
                  </w14:lightRig>
                </w14:scene3d>
              </w:rPr>
            </w:rPrChange>
          </w:rPr>
          <w:delText>4.3.14</w:delText>
        </w:r>
        <w:r w:rsidRPr="000048E7" w:rsidDel="000048E7">
          <w:rPr>
            <w:rStyle w:val="Hyperlink"/>
            <w:noProof/>
            <w:rPrChange w:id="1333" w:author="Andreas Kuehne" w:date="2019-05-15T23:15:00Z">
              <w:rPr>
                <w:rStyle w:val="Hyperlink"/>
                <w:noProof/>
              </w:rPr>
            </w:rPrChange>
          </w:rPr>
          <w:delText xml:space="preserve"> Component PropertiesHolder</w:delText>
        </w:r>
        <w:r w:rsidDel="000048E7">
          <w:rPr>
            <w:noProof/>
            <w:webHidden/>
          </w:rPr>
          <w:tab/>
          <w:delText>67</w:delText>
        </w:r>
      </w:del>
    </w:p>
    <w:p w14:paraId="6A0BB476" w14:textId="5BF031FF" w:rsidR="005E5C94" w:rsidDel="000048E7" w:rsidRDefault="005E5C94">
      <w:pPr>
        <w:pStyle w:val="Verzeichnis4"/>
        <w:tabs>
          <w:tab w:val="right" w:leader="dot" w:pos="9350"/>
        </w:tabs>
        <w:rPr>
          <w:del w:id="1334" w:author="Andreas Kuehne" w:date="2019-05-15T23:15:00Z"/>
          <w:rFonts w:asciiTheme="minorHAnsi" w:eastAsiaTheme="minorEastAsia" w:hAnsiTheme="minorHAnsi" w:cstheme="minorBidi"/>
          <w:noProof/>
          <w:sz w:val="22"/>
          <w:szCs w:val="22"/>
          <w:lang w:val="en-GB" w:eastAsia="en-GB"/>
        </w:rPr>
      </w:pPr>
      <w:del w:id="1335" w:author="Andreas Kuehne" w:date="2019-05-15T23:15:00Z">
        <w:r w:rsidRPr="000048E7" w:rsidDel="000048E7">
          <w:rPr>
            <w:rStyle w:val="Hyperlink"/>
            <w:noProof/>
            <w14:scene3d>
              <w14:camera w14:prst="orthographicFront"/>
              <w14:lightRig w14:rig="threePt" w14:dir="t">
                <w14:rot w14:lat="0" w14:lon="0" w14:rev="0"/>
              </w14:lightRig>
            </w14:scene3d>
            <w:rPrChange w:id="1336" w:author="Andreas Kuehne" w:date="2019-05-15T23:15:00Z">
              <w:rPr>
                <w:rStyle w:val="Hyperlink"/>
                <w:noProof/>
                <w14:scene3d>
                  <w14:camera w14:prst="orthographicFront"/>
                  <w14:lightRig w14:rig="threePt" w14:dir="t">
                    <w14:rot w14:lat="0" w14:lon="0" w14:rev="0"/>
                  </w14:lightRig>
                </w14:scene3d>
              </w:rPr>
            </w:rPrChange>
          </w:rPr>
          <w:delText>4.3.14.1</w:delText>
        </w:r>
        <w:r w:rsidRPr="000048E7" w:rsidDel="000048E7">
          <w:rPr>
            <w:rStyle w:val="Hyperlink"/>
            <w:noProof/>
            <w:rPrChange w:id="1337" w:author="Andreas Kuehne" w:date="2019-05-15T23:15:00Z">
              <w:rPr>
                <w:rStyle w:val="Hyperlink"/>
                <w:noProof/>
              </w:rPr>
            </w:rPrChange>
          </w:rPr>
          <w:delText xml:space="preserve"> PropertiesHolder – JSON Syntax</w:delText>
        </w:r>
        <w:r w:rsidDel="000048E7">
          <w:rPr>
            <w:noProof/>
            <w:webHidden/>
          </w:rPr>
          <w:tab/>
          <w:delText>67</w:delText>
        </w:r>
      </w:del>
    </w:p>
    <w:p w14:paraId="5E1704E8" w14:textId="10BB2225" w:rsidR="005E5C94" w:rsidDel="000048E7" w:rsidRDefault="005E5C94">
      <w:pPr>
        <w:pStyle w:val="Verzeichnis4"/>
        <w:tabs>
          <w:tab w:val="right" w:leader="dot" w:pos="9350"/>
        </w:tabs>
        <w:rPr>
          <w:del w:id="1338" w:author="Andreas Kuehne" w:date="2019-05-15T23:15:00Z"/>
          <w:rFonts w:asciiTheme="minorHAnsi" w:eastAsiaTheme="minorEastAsia" w:hAnsiTheme="minorHAnsi" w:cstheme="minorBidi"/>
          <w:noProof/>
          <w:sz w:val="22"/>
          <w:szCs w:val="22"/>
          <w:lang w:val="en-GB" w:eastAsia="en-GB"/>
        </w:rPr>
      </w:pPr>
      <w:del w:id="1339" w:author="Andreas Kuehne" w:date="2019-05-15T23:15:00Z">
        <w:r w:rsidRPr="000048E7" w:rsidDel="000048E7">
          <w:rPr>
            <w:rStyle w:val="Hyperlink"/>
            <w:noProof/>
            <w14:scene3d>
              <w14:camera w14:prst="orthographicFront"/>
              <w14:lightRig w14:rig="threePt" w14:dir="t">
                <w14:rot w14:lat="0" w14:lon="0" w14:rev="0"/>
              </w14:lightRig>
            </w14:scene3d>
            <w:rPrChange w:id="1340" w:author="Andreas Kuehne" w:date="2019-05-15T23:15:00Z">
              <w:rPr>
                <w:rStyle w:val="Hyperlink"/>
                <w:noProof/>
                <w14:scene3d>
                  <w14:camera w14:prst="orthographicFront"/>
                  <w14:lightRig w14:rig="threePt" w14:dir="t">
                    <w14:rot w14:lat="0" w14:lon="0" w14:rev="0"/>
                  </w14:lightRig>
                </w14:scene3d>
              </w:rPr>
            </w:rPrChange>
          </w:rPr>
          <w:delText>4.3.14.2</w:delText>
        </w:r>
        <w:r w:rsidRPr="000048E7" w:rsidDel="000048E7">
          <w:rPr>
            <w:rStyle w:val="Hyperlink"/>
            <w:noProof/>
            <w:rPrChange w:id="1341" w:author="Andreas Kuehne" w:date="2019-05-15T23:15:00Z">
              <w:rPr>
                <w:rStyle w:val="Hyperlink"/>
                <w:noProof/>
              </w:rPr>
            </w:rPrChange>
          </w:rPr>
          <w:delText xml:space="preserve"> PropertiesHolder – XML Syntax</w:delText>
        </w:r>
        <w:r w:rsidDel="000048E7">
          <w:rPr>
            <w:noProof/>
            <w:webHidden/>
          </w:rPr>
          <w:tab/>
          <w:delText>68</w:delText>
        </w:r>
      </w:del>
    </w:p>
    <w:p w14:paraId="342423A8" w14:textId="151B031C" w:rsidR="005E5C94" w:rsidDel="000048E7" w:rsidRDefault="005E5C94">
      <w:pPr>
        <w:pStyle w:val="Verzeichnis3"/>
        <w:tabs>
          <w:tab w:val="right" w:leader="dot" w:pos="9350"/>
        </w:tabs>
        <w:rPr>
          <w:del w:id="1342" w:author="Andreas Kuehne" w:date="2019-05-15T23:15:00Z"/>
          <w:rFonts w:asciiTheme="minorHAnsi" w:eastAsiaTheme="minorEastAsia" w:hAnsiTheme="minorHAnsi" w:cstheme="minorBidi"/>
          <w:noProof/>
          <w:sz w:val="22"/>
          <w:szCs w:val="22"/>
          <w:lang w:val="en-GB" w:eastAsia="en-GB"/>
        </w:rPr>
      </w:pPr>
      <w:del w:id="1343" w:author="Andreas Kuehne" w:date="2019-05-15T23:15:00Z">
        <w:r w:rsidRPr="000048E7" w:rsidDel="000048E7">
          <w:rPr>
            <w:rStyle w:val="Hyperlink"/>
            <w:noProof/>
            <w14:scene3d>
              <w14:camera w14:prst="orthographicFront"/>
              <w14:lightRig w14:rig="threePt" w14:dir="t">
                <w14:rot w14:lat="0" w14:lon="0" w14:rev="0"/>
              </w14:lightRig>
            </w14:scene3d>
            <w:rPrChange w:id="1344" w:author="Andreas Kuehne" w:date="2019-05-15T23:15:00Z">
              <w:rPr>
                <w:rStyle w:val="Hyperlink"/>
                <w:noProof/>
                <w14:scene3d>
                  <w14:camera w14:prst="orthographicFront"/>
                  <w14:lightRig w14:rig="threePt" w14:dir="t">
                    <w14:rot w14:lat="0" w14:lon="0" w14:rev="0"/>
                  </w14:lightRig>
                </w14:scene3d>
              </w:rPr>
            </w:rPrChange>
          </w:rPr>
          <w:delText>4.3.15</w:delText>
        </w:r>
        <w:r w:rsidRPr="000048E7" w:rsidDel="000048E7">
          <w:rPr>
            <w:rStyle w:val="Hyperlink"/>
            <w:noProof/>
            <w:rPrChange w:id="1345" w:author="Andreas Kuehne" w:date="2019-05-15T23:15:00Z">
              <w:rPr>
                <w:rStyle w:val="Hyperlink"/>
                <w:noProof/>
              </w:rPr>
            </w:rPrChange>
          </w:rPr>
          <w:delText xml:space="preserve"> Component Properties</w:delText>
        </w:r>
        <w:r w:rsidDel="000048E7">
          <w:rPr>
            <w:noProof/>
            <w:webHidden/>
          </w:rPr>
          <w:tab/>
          <w:delText>68</w:delText>
        </w:r>
      </w:del>
    </w:p>
    <w:p w14:paraId="6978A2AB" w14:textId="10445B23" w:rsidR="005E5C94" w:rsidDel="000048E7" w:rsidRDefault="005E5C94">
      <w:pPr>
        <w:pStyle w:val="Verzeichnis4"/>
        <w:tabs>
          <w:tab w:val="right" w:leader="dot" w:pos="9350"/>
        </w:tabs>
        <w:rPr>
          <w:del w:id="1346" w:author="Andreas Kuehne" w:date="2019-05-15T23:15:00Z"/>
          <w:rFonts w:asciiTheme="minorHAnsi" w:eastAsiaTheme="minorEastAsia" w:hAnsiTheme="minorHAnsi" w:cstheme="minorBidi"/>
          <w:noProof/>
          <w:sz w:val="22"/>
          <w:szCs w:val="22"/>
          <w:lang w:val="en-GB" w:eastAsia="en-GB"/>
        </w:rPr>
      </w:pPr>
      <w:del w:id="1347" w:author="Andreas Kuehne" w:date="2019-05-15T23:15:00Z">
        <w:r w:rsidRPr="000048E7" w:rsidDel="000048E7">
          <w:rPr>
            <w:rStyle w:val="Hyperlink"/>
            <w:noProof/>
            <w14:scene3d>
              <w14:camera w14:prst="orthographicFront"/>
              <w14:lightRig w14:rig="threePt" w14:dir="t">
                <w14:rot w14:lat="0" w14:lon="0" w14:rev="0"/>
              </w14:lightRig>
            </w14:scene3d>
            <w:rPrChange w:id="1348" w:author="Andreas Kuehne" w:date="2019-05-15T23:15:00Z">
              <w:rPr>
                <w:rStyle w:val="Hyperlink"/>
                <w:noProof/>
                <w14:scene3d>
                  <w14:camera w14:prst="orthographicFront"/>
                  <w14:lightRig w14:rig="threePt" w14:dir="t">
                    <w14:rot w14:lat="0" w14:lon="0" w14:rev="0"/>
                  </w14:lightRig>
                </w14:scene3d>
              </w:rPr>
            </w:rPrChange>
          </w:rPr>
          <w:delText>4.3.15.1</w:delText>
        </w:r>
        <w:r w:rsidRPr="000048E7" w:rsidDel="000048E7">
          <w:rPr>
            <w:rStyle w:val="Hyperlink"/>
            <w:noProof/>
            <w:rPrChange w:id="1349" w:author="Andreas Kuehne" w:date="2019-05-15T23:15:00Z">
              <w:rPr>
                <w:rStyle w:val="Hyperlink"/>
                <w:noProof/>
              </w:rPr>
            </w:rPrChange>
          </w:rPr>
          <w:delText xml:space="preserve"> Properties – JSON Syntax</w:delText>
        </w:r>
        <w:r w:rsidDel="000048E7">
          <w:rPr>
            <w:noProof/>
            <w:webHidden/>
          </w:rPr>
          <w:tab/>
          <w:delText>68</w:delText>
        </w:r>
      </w:del>
    </w:p>
    <w:p w14:paraId="540574A1" w14:textId="454C0410" w:rsidR="005E5C94" w:rsidDel="000048E7" w:rsidRDefault="005E5C94">
      <w:pPr>
        <w:pStyle w:val="Verzeichnis4"/>
        <w:tabs>
          <w:tab w:val="right" w:leader="dot" w:pos="9350"/>
        </w:tabs>
        <w:rPr>
          <w:del w:id="1350" w:author="Andreas Kuehne" w:date="2019-05-15T23:15:00Z"/>
          <w:rFonts w:asciiTheme="minorHAnsi" w:eastAsiaTheme="minorEastAsia" w:hAnsiTheme="minorHAnsi" w:cstheme="minorBidi"/>
          <w:noProof/>
          <w:sz w:val="22"/>
          <w:szCs w:val="22"/>
          <w:lang w:val="en-GB" w:eastAsia="en-GB"/>
        </w:rPr>
      </w:pPr>
      <w:del w:id="1351" w:author="Andreas Kuehne" w:date="2019-05-15T23:15:00Z">
        <w:r w:rsidRPr="000048E7" w:rsidDel="000048E7">
          <w:rPr>
            <w:rStyle w:val="Hyperlink"/>
            <w:noProof/>
            <w14:scene3d>
              <w14:camera w14:prst="orthographicFront"/>
              <w14:lightRig w14:rig="threePt" w14:dir="t">
                <w14:rot w14:lat="0" w14:lon="0" w14:rev="0"/>
              </w14:lightRig>
            </w14:scene3d>
            <w:rPrChange w:id="1352" w:author="Andreas Kuehne" w:date="2019-05-15T23:15:00Z">
              <w:rPr>
                <w:rStyle w:val="Hyperlink"/>
                <w:noProof/>
                <w14:scene3d>
                  <w14:camera w14:prst="orthographicFront"/>
                  <w14:lightRig w14:rig="threePt" w14:dir="t">
                    <w14:rot w14:lat="0" w14:lon="0" w14:rev="0"/>
                  </w14:lightRig>
                </w14:scene3d>
              </w:rPr>
            </w:rPrChange>
          </w:rPr>
          <w:delText>4.3.15.2</w:delText>
        </w:r>
        <w:r w:rsidRPr="000048E7" w:rsidDel="000048E7">
          <w:rPr>
            <w:rStyle w:val="Hyperlink"/>
            <w:noProof/>
            <w:rPrChange w:id="1353" w:author="Andreas Kuehne" w:date="2019-05-15T23:15:00Z">
              <w:rPr>
                <w:rStyle w:val="Hyperlink"/>
                <w:noProof/>
              </w:rPr>
            </w:rPrChange>
          </w:rPr>
          <w:delText xml:space="preserve"> Properties – XML Syntax</w:delText>
        </w:r>
        <w:r w:rsidDel="000048E7">
          <w:rPr>
            <w:noProof/>
            <w:webHidden/>
          </w:rPr>
          <w:tab/>
          <w:delText>69</w:delText>
        </w:r>
      </w:del>
    </w:p>
    <w:p w14:paraId="70581DA6" w14:textId="724D8019" w:rsidR="005E5C94" w:rsidDel="000048E7" w:rsidRDefault="005E5C94">
      <w:pPr>
        <w:pStyle w:val="Verzeichnis3"/>
        <w:tabs>
          <w:tab w:val="right" w:leader="dot" w:pos="9350"/>
        </w:tabs>
        <w:rPr>
          <w:del w:id="1354" w:author="Andreas Kuehne" w:date="2019-05-15T23:15:00Z"/>
          <w:rFonts w:asciiTheme="minorHAnsi" w:eastAsiaTheme="minorEastAsia" w:hAnsiTheme="minorHAnsi" w:cstheme="minorBidi"/>
          <w:noProof/>
          <w:sz w:val="22"/>
          <w:szCs w:val="22"/>
          <w:lang w:val="en-GB" w:eastAsia="en-GB"/>
        </w:rPr>
      </w:pPr>
      <w:del w:id="1355" w:author="Andreas Kuehne" w:date="2019-05-15T23:15:00Z">
        <w:r w:rsidRPr="000048E7" w:rsidDel="000048E7">
          <w:rPr>
            <w:rStyle w:val="Hyperlink"/>
            <w:noProof/>
            <w14:scene3d>
              <w14:camera w14:prst="orthographicFront"/>
              <w14:lightRig w14:rig="threePt" w14:dir="t">
                <w14:rot w14:lat="0" w14:lon="0" w14:rev="0"/>
              </w14:lightRig>
            </w14:scene3d>
            <w:rPrChange w:id="1356" w:author="Andreas Kuehne" w:date="2019-05-15T23:15:00Z">
              <w:rPr>
                <w:rStyle w:val="Hyperlink"/>
                <w:noProof/>
                <w14:scene3d>
                  <w14:camera w14:prst="orthographicFront"/>
                  <w14:lightRig w14:rig="threePt" w14:dir="t">
                    <w14:rot w14:lat="0" w14:lon="0" w14:rev="0"/>
                  </w14:lightRig>
                </w14:scene3d>
              </w:rPr>
            </w:rPrChange>
          </w:rPr>
          <w:delText>4.3.16</w:delText>
        </w:r>
        <w:r w:rsidRPr="000048E7" w:rsidDel="000048E7">
          <w:rPr>
            <w:rStyle w:val="Hyperlink"/>
            <w:noProof/>
            <w:rPrChange w:id="1357" w:author="Andreas Kuehne" w:date="2019-05-15T23:15:00Z">
              <w:rPr>
                <w:rStyle w:val="Hyperlink"/>
                <w:noProof/>
              </w:rPr>
            </w:rPrChange>
          </w:rPr>
          <w:delText xml:space="preserve"> Component Property</w:delText>
        </w:r>
        <w:r w:rsidDel="000048E7">
          <w:rPr>
            <w:noProof/>
            <w:webHidden/>
          </w:rPr>
          <w:tab/>
          <w:delText>69</w:delText>
        </w:r>
      </w:del>
    </w:p>
    <w:p w14:paraId="7F766F59" w14:textId="6BC8DCB1" w:rsidR="005E5C94" w:rsidDel="000048E7" w:rsidRDefault="005E5C94">
      <w:pPr>
        <w:pStyle w:val="Verzeichnis4"/>
        <w:tabs>
          <w:tab w:val="right" w:leader="dot" w:pos="9350"/>
        </w:tabs>
        <w:rPr>
          <w:del w:id="1358" w:author="Andreas Kuehne" w:date="2019-05-15T23:15:00Z"/>
          <w:rFonts w:asciiTheme="minorHAnsi" w:eastAsiaTheme="minorEastAsia" w:hAnsiTheme="minorHAnsi" w:cstheme="minorBidi"/>
          <w:noProof/>
          <w:sz w:val="22"/>
          <w:szCs w:val="22"/>
          <w:lang w:val="en-GB" w:eastAsia="en-GB"/>
        </w:rPr>
      </w:pPr>
      <w:del w:id="1359" w:author="Andreas Kuehne" w:date="2019-05-15T23:15:00Z">
        <w:r w:rsidRPr="000048E7" w:rsidDel="000048E7">
          <w:rPr>
            <w:rStyle w:val="Hyperlink"/>
            <w:noProof/>
            <w14:scene3d>
              <w14:camera w14:prst="orthographicFront"/>
              <w14:lightRig w14:rig="threePt" w14:dir="t">
                <w14:rot w14:lat="0" w14:lon="0" w14:rev="0"/>
              </w14:lightRig>
            </w14:scene3d>
            <w:rPrChange w:id="1360" w:author="Andreas Kuehne" w:date="2019-05-15T23:15:00Z">
              <w:rPr>
                <w:rStyle w:val="Hyperlink"/>
                <w:noProof/>
                <w14:scene3d>
                  <w14:camera w14:prst="orthographicFront"/>
                  <w14:lightRig w14:rig="threePt" w14:dir="t">
                    <w14:rot w14:lat="0" w14:lon="0" w14:rev="0"/>
                  </w14:lightRig>
                </w14:scene3d>
              </w:rPr>
            </w:rPrChange>
          </w:rPr>
          <w:delText>4.3.16.1</w:delText>
        </w:r>
        <w:r w:rsidRPr="000048E7" w:rsidDel="000048E7">
          <w:rPr>
            <w:rStyle w:val="Hyperlink"/>
            <w:noProof/>
            <w:rPrChange w:id="1361" w:author="Andreas Kuehne" w:date="2019-05-15T23:15:00Z">
              <w:rPr>
                <w:rStyle w:val="Hyperlink"/>
                <w:noProof/>
              </w:rPr>
            </w:rPrChange>
          </w:rPr>
          <w:delText xml:space="preserve"> Property – JSON Syntax</w:delText>
        </w:r>
        <w:r w:rsidDel="000048E7">
          <w:rPr>
            <w:noProof/>
            <w:webHidden/>
          </w:rPr>
          <w:tab/>
          <w:delText>69</w:delText>
        </w:r>
      </w:del>
    </w:p>
    <w:p w14:paraId="7D9AA7E2" w14:textId="686F8C9D" w:rsidR="005E5C94" w:rsidDel="000048E7" w:rsidRDefault="005E5C94">
      <w:pPr>
        <w:pStyle w:val="Verzeichnis4"/>
        <w:tabs>
          <w:tab w:val="right" w:leader="dot" w:pos="9350"/>
        </w:tabs>
        <w:rPr>
          <w:del w:id="1362" w:author="Andreas Kuehne" w:date="2019-05-15T23:15:00Z"/>
          <w:rFonts w:asciiTheme="minorHAnsi" w:eastAsiaTheme="minorEastAsia" w:hAnsiTheme="minorHAnsi" w:cstheme="minorBidi"/>
          <w:noProof/>
          <w:sz w:val="22"/>
          <w:szCs w:val="22"/>
          <w:lang w:val="en-GB" w:eastAsia="en-GB"/>
        </w:rPr>
      </w:pPr>
      <w:del w:id="1363" w:author="Andreas Kuehne" w:date="2019-05-15T23:15:00Z">
        <w:r w:rsidRPr="000048E7" w:rsidDel="000048E7">
          <w:rPr>
            <w:rStyle w:val="Hyperlink"/>
            <w:noProof/>
            <w14:scene3d>
              <w14:camera w14:prst="orthographicFront"/>
              <w14:lightRig w14:rig="threePt" w14:dir="t">
                <w14:rot w14:lat="0" w14:lon="0" w14:rev="0"/>
              </w14:lightRig>
            </w14:scene3d>
            <w:rPrChange w:id="1364" w:author="Andreas Kuehne" w:date="2019-05-15T23:15:00Z">
              <w:rPr>
                <w:rStyle w:val="Hyperlink"/>
                <w:noProof/>
                <w14:scene3d>
                  <w14:camera w14:prst="orthographicFront"/>
                  <w14:lightRig w14:rig="threePt" w14:dir="t">
                    <w14:rot w14:lat="0" w14:lon="0" w14:rev="0"/>
                  </w14:lightRig>
                </w14:scene3d>
              </w:rPr>
            </w:rPrChange>
          </w:rPr>
          <w:delText>4.3.16.2</w:delText>
        </w:r>
        <w:r w:rsidRPr="000048E7" w:rsidDel="000048E7">
          <w:rPr>
            <w:rStyle w:val="Hyperlink"/>
            <w:noProof/>
            <w:rPrChange w:id="1365" w:author="Andreas Kuehne" w:date="2019-05-15T23:15:00Z">
              <w:rPr>
                <w:rStyle w:val="Hyperlink"/>
                <w:noProof/>
              </w:rPr>
            </w:rPrChange>
          </w:rPr>
          <w:delText xml:space="preserve"> Property – XML Syntax</w:delText>
        </w:r>
        <w:r w:rsidDel="000048E7">
          <w:rPr>
            <w:noProof/>
            <w:webHidden/>
          </w:rPr>
          <w:tab/>
          <w:delText>70</w:delText>
        </w:r>
      </w:del>
    </w:p>
    <w:p w14:paraId="3127815D" w14:textId="23DB2DC5" w:rsidR="005E5C94" w:rsidDel="000048E7" w:rsidRDefault="005E5C94">
      <w:pPr>
        <w:pStyle w:val="Verzeichnis3"/>
        <w:tabs>
          <w:tab w:val="right" w:leader="dot" w:pos="9350"/>
        </w:tabs>
        <w:rPr>
          <w:del w:id="1366" w:author="Andreas Kuehne" w:date="2019-05-15T23:15:00Z"/>
          <w:rFonts w:asciiTheme="minorHAnsi" w:eastAsiaTheme="minorEastAsia" w:hAnsiTheme="minorHAnsi" w:cstheme="minorBidi"/>
          <w:noProof/>
          <w:sz w:val="22"/>
          <w:szCs w:val="22"/>
          <w:lang w:val="en-GB" w:eastAsia="en-GB"/>
        </w:rPr>
      </w:pPr>
      <w:del w:id="1367" w:author="Andreas Kuehne" w:date="2019-05-15T23:15:00Z">
        <w:r w:rsidRPr="000048E7" w:rsidDel="000048E7">
          <w:rPr>
            <w:rStyle w:val="Hyperlink"/>
            <w:noProof/>
            <w14:scene3d>
              <w14:camera w14:prst="orthographicFront"/>
              <w14:lightRig w14:rig="threePt" w14:dir="t">
                <w14:rot w14:lat="0" w14:lon="0" w14:rev="0"/>
              </w14:lightRig>
            </w14:scene3d>
            <w:rPrChange w:id="1368" w:author="Andreas Kuehne" w:date="2019-05-15T23:15:00Z">
              <w:rPr>
                <w:rStyle w:val="Hyperlink"/>
                <w:noProof/>
                <w14:scene3d>
                  <w14:camera w14:prst="orthographicFront"/>
                  <w14:lightRig w14:rig="threePt" w14:dir="t">
                    <w14:rot w14:lat="0" w14:lon="0" w14:rev="0"/>
                  </w14:lightRig>
                </w14:scene3d>
              </w:rPr>
            </w:rPrChange>
          </w:rPr>
          <w:delText>4.3.17</w:delText>
        </w:r>
        <w:r w:rsidRPr="000048E7" w:rsidDel="000048E7">
          <w:rPr>
            <w:rStyle w:val="Hyperlink"/>
            <w:noProof/>
            <w:rPrChange w:id="1369" w:author="Andreas Kuehne" w:date="2019-05-15T23:15:00Z">
              <w:rPr>
                <w:rStyle w:val="Hyperlink"/>
                <w:noProof/>
              </w:rPr>
            </w:rPrChange>
          </w:rPr>
          <w:delText xml:space="preserve"> Component IncludeObject</w:delText>
        </w:r>
        <w:r w:rsidDel="000048E7">
          <w:rPr>
            <w:noProof/>
            <w:webHidden/>
          </w:rPr>
          <w:tab/>
          <w:delText>70</w:delText>
        </w:r>
      </w:del>
    </w:p>
    <w:p w14:paraId="539A94CA" w14:textId="5E9B2EC7" w:rsidR="005E5C94" w:rsidDel="000048E7" w:rsidRDefault="005E5C94">
      <w:pPr>
        <w:pStyle w:val="Verzeichnis4"/>
        <w:tabs>
          <w:tab w:val="right" w:leader="dot" w:pos="9350"/>
        </w:tabs>
        <w:rPr>
          <w:del w:id="1370" w:author="Andreas Kuehne" w:date="2019-05-15T23:15:00Z"/>
          <w:rFonts w:asciiTheme="minorHAnsi" w:eastAsiaTheme="minorEastAsia" w:hAnsiTheme="minorHAnsi" w:cstheme="minorBidi"/>
          <w:noProof/>
          <w:sz w:val="22"/>
          <w:szCs w:val="22"/>
          <w:lang w:val="en-GB" w:eastAsia="en-GB"/>
        </w:rPr>
      </w:pPr>
      <w:del w:id="1371" w:author="Andreas Kuehne" w:date="2019-05-15T23:15:00Z">
        <w:r w:rsidRPr="000048E7" w:rsidDel="000048E7">
          <w:rPr>
            <w:rStyle w:val="Hyperlink"/>
            <w:noProof/>
            <w14:scene3d>
              <w14:camera w14:prst="orthographicFront"/>
              <w14:lightRig w14:rig="threePt" w14:dir="t">
                <w14:rot w14:lat="0" w14:lon="0" w14:rev="0"/>
              </w14:lightRig>
            </w14:scene3d>
            <w:rPrChange w:id="1372" w:author="Andreas Kuehne" w:date="2019-05-15T23:15:00Z">
              <w:rPr>
                <w:rStyle w:val="Hyperlink"/>
                <w:noProof/>
                <w14:scene3d>
                  <w14:camera w14:prst="orthographicFront"/>
                  <w14:lightRig w14:rig="threePt" w14:dir="t">
                    <w14:rot w14:lat="0" w14:lon="0" w14:rev="0"/>
                  </w14:lightRig>
                </w14:scene3d>
              </w:rPr>
            </w:rPrChange>
          </w:rPr>
          <w:delText>4.3.17.1</w:delText>
        </w:r>
        <w:r w:rsidRPr="000048E7" w:rsidDel="000048E7">
          <w:rPr>
            <w:rStyle w:val="Hyperlink"/>
            <w:noProof/>
            <w:rPrChange w:id="1373" w:author="Andreas Kuehne" w:date="2019-05-15T23:15:00Z">
              <w:rPr>
                <w:rStyle w:val="Hyperlink"/>
                <w:noProof/>
              </w:rPr>
            </w:rPrChange>
          </w:rPr>
          <w:delText xml:space="preserve"> IncludeObject – JSON Syntax</w:delText>
        </w:r>
        <w:r w:rsidDel="000048E7">
          <w:rPr>
            <w:noProof/>
            <w:webHidden/>
          </w:rPr>
          <w:tab/>
          <w:delText>71</w:delText>
        </w:r>
      </w:del>
    </w:p>
    <w:p w14:paraId="6C4AF893" w14:textId="4A39F102" w:rsidR="005E5C94" w:rsidDel="000048E7" w:rsidRDefault="005E5C94">
      <w:pPr>
        <w:pStyle w:val="Verzeichnis4"/>
        <w:tabs>
          <w:tab w:val="right" w:leader="dot" w:pos="9350"/>
        </w:tabs>
        <w:rPr>
          <w:del w:id="1374" w:author="Andreas Kuehne" w:date="2019-05-15T23:15:00Z"/>
          <w:rFonts w:asciiTheme="minorHAnsi" w:eastAsiaTheme="minorEastAsia" w:hAnsiTheme="minorHAnsi" w:cstheme="minorBidi"/>
          <w:noProof/>
          <w:sz w:val="22"/>
          <w:szCs w:val="22"/>
          <w:lang w:val="en-GB" w:eastAsia="en-GB"/>
        </w:rPr>
      </w:pPr>
      <w:del w:id="1375" w:author="Andreas Kuehne" w:date="2019-05-15T23:15:00Z">
        <w:r w:rsidRPr="000048E7" w:rsidDel="000048E7">
          <w:rPr>
            <w:rStyle w:val="Hyperlink"/>
            <w:noProof/>
            <w14:scene3d>
              <w14:camera w14:prst="orthographicFront"/>
              <w14:lightRig w14:rig="threePt" w14:dir="t">
                <w14:rot w14:lat="0" w14:lon="0" w14:rev="0"/>
              </w14:lightRig>
            </w14:scene3d>
            <w:rPrChange w:id="1376" w:author="Andreas Kuehne" w:date="2019-05-15T23:15:00Z">
              <w:rPr>
                <w:rStyle w:val="Hyperlink"/>
                <w:noProof/>
                <w14:scene3d>
                  <w14:camera w14:prst="orthographicFront"/>
                  <w14:lightRig w14:rig="threePt" w14:dir="t">
                    <w14:rot w14:lat="0" w14:lon="0" w14:rev="0"/>
                  </w14:lightRig>
                </w14:scene3d>
              </w:rPr>
            </w:rPrChange>
          </w:rPr>
          <w:delText>4.3.17.2</w:delText>
        </w:r>
        <w:r w:rsidRPr="000048E7" w:rsidDel="000048E7">
          <w:rPr>
            <w:rStyle w:val="Hyperlink"/>
            <w:noProof/>
            <w:rPrChange w:id="1377" w:author="Andreas Kuehne" w:date="2019-05-15T23:15:00Z">
              <w:rPr>
                <w:rStyle w:val="Hyperlink"/>
                <w:noProof/>
              </w:rPr>
            </w:rPrChange>
          </w:rPr>
          <w:delText xml:space="preserve"> IncludeObject – XML Syntax</w:delText>
        </w:r>
        <w:r w:rsidDel="000048E7">
          <w:rPr>
            <w:noProof/>
            <w:webHidden/>
          </w:rPr>
          <w:tab/>
          <w:delText>72</w:delText>
        </w:r>
      </w:del>
    </w:p>
    <w:p w14:paraId="132F0E86" w14:textId="46D91247" w:rsidR="005E5C94" w:rsidDel="000048E7" w:rsidRDefault="005E5C94">
      <w:pPr>
        <w:pStyle w:val="Verzeichnis3"/>
        <w:tabs>
          <w:tab w:val="right" w:leader="dot" w:pos="9350"/>
        </w:tabs>
        <w:rPr>
          <w:del w:id="1378" w:author="Andreas Kuehne" w:date="2019-05-15T23:15:00Z"/>
          <w:rFonts w:asciiTheme="minorHAnsi" w:eastAsiaTheme="minorEastAsia" w:hAnsiTheme="minorHAnsi" w:cstheme="minorBidi"/>
          <w:noProof/>
          <w:sz w:val="22"/>
          <w:szCs w:val="22"/>
          <w:lang w:val="en-GB" w:eastAsia="en-GB"/>
        </w:rPr>
      </w:pPr>
      <w:del w:id="1379" w:author="Andreas Kuehne" w:date="2019-05-15T23:15:00Z">
        <w:r w:rsidRPr="000048E7" w:rsidDel="000048E7">
          <w:rPr>
            <w:rStyle w:val="Hyperlink"/>
            <w:noProof/>
            <w14:scene3d>
              <w14:camera w14:prst="orthographicFront"/>
              <w14:lightRig w14:rig="threePt" w14:dir="t">
                <w14:rot w14:lat="0" w14:lon="0" w14:rev="0"/>
              </w14:lightRig>
            </w14:scene3d>
            <w:rPrChange w:id="1380" w:author="Andreas Kuehne" w:date="2019-05-15T23:15:00Z">
              <w:rPr>
                <w:rStyle w:val="Hyperlink"/>
                <w:noProof/>
                <w14:scene3d>
                  <w14:camera w14:prst="orthographicFront"/>
                  <w14:lightRig w14:rig="threePt" w14:dir="t">
                    <w14:rot w14:lat="0" w14:lon="0" w14:rev="0"/>
                  </w14:lightRig>
                </w14:scene3d>
              </w:rPr>
            </w:rPrChange>
          </w:rPr>
          <w:delText>4.3.18</w:delText>
        </w:r>
        <w:r w:rsidRPr="000048E7" w:rsidDel="000048E7">
          <w:rPr>
            <w:rStyle w:val="Hyperlink"/>
            <w:noProof/>
            <w:rPrChange w:id="1381" w:author="Andreas Kuehne" w:date="2019-05-15T23:15:00Z">
              <w:rPr>
                <w:rStyle w:val="Hyperlink"/>
                <w:noProof/>
              </w:rPr>
            </w:rPrChange>
          </w:rPr>
          <w:delText xml:space="preserve"> Component SignaturePlacement</w:delText>
        </w:r>
        <w:r w:rsidDel="000048E7">
          <w:rPr>
            <w:noProof/>
            <w:webHidden/>
          </w:rPr>
          <w:tab/>
          <w:delText>72</w:delText>
        </w:r>
      </w:del>
    </w:p>
    <w:p w14:paraId="0F4CEC8C" w14:textId="69DAF89C" w:rsidR="005E5C94" w:rsidDel="000048E7" w:rsidRDefault="005E5C94">
      <w:pPr>
        <w:pStyle w:val="Verzeichnis4"/>
        <w:tabs>
          <w:tab w:val="right" w:leader="dot" w:pos="9350"/>
        </w:tabs>
        <w:rPr>
          <w:del w:id="1382" w:author="Andreas Kuehne" w:date="2019-05-15T23:15:00Z"/>
          <w:rFonts w:asciiTheme="minorHAnsi" w:eastAsiaTheme="minorEastAsia" w:hAnsiTheme="minorHAnsi" w:cstheme="minorBidi"/>
          <w:noProof/>
          <w:sz w:val="22"/>
          <w:szCs w:val="22"/>
          <w:lang w:val="en-GB" w:eastAsia="en-GB"/>
        </w:rPr>
      </w:pPr>
      <w:del w:id="1383" w:author="Andreas Kuehne" w:date="2019-05-15T23:15:00Z">
        <w:r w:rsidRPr="000048E7" w:rsidDel="000048E7">
          <w:rPr>
            <w:rStyle w:val="Hyperlink"/>
            <w:noProof/>
            <w14:scene3d>
              <w14:camera w14:prst="orthographicFront"/>
              <w14:lightRig w14:rig="threePt" w14:dir="t">
                <w14:rot w14:lat="0" w14:lon="0" w14:rev="0"/>
              </w14:lightRig>
            </w14:scene3d>
            <w:rPrChange w:id="1384" w:author="Andreas Kuehne" w:date="2019-05-15T23:15:00Z">
              <w:rPr>
                <w:rStyle w:val="Hyperlink"/>
                <w:noProof/>
                <w14:scene3d>
                  <w14:camera w14:prst="orthographicFront"/>
                  <w14:lightRig w14:rig="threePt" w14:dir="t">
                    <w14:rot w14:lat="0" w14:lon="0" w14:rev="0"/>
                  </w14:lightRig>
                </w14:scene3d>
              </w:rPr>
            </w:rPrChange>
          </w:rPr>
          <w:delText>4.3.18.1</w:delText>
        </w:r>
        <w:r w:rsidRPr="000048E7" w:rsidDel="000048E7">
          <w:rPr>
            <w:rStyle w:val="Hyperlink"/>
            <w:noProof/>
            <w:rPrChange w:id="1385" w:author="Andreas Kuehne" w:date="2019-05-15T23:15:00Z">
              <w:rPr>
                <w:rStyle w:val="Hyperlink"/>
                <w:noProof/>
              </w:rPr>
            </w:rPrChange>
          </w:rPr>
          <w:delText xml:space="preserve"> SignaturePlacement – JSON Syntax</w:delText>
        </w:r>
        <w:r w:rsidDel="000048E7">
          <w:rPr>
            <w:noProof/>
            <w:webHidden/>
          </w:rPr>
          <w:tab/>
          <w:delText>72</w:delText>
        </w:r>
      </w:del>
    </w:p>
    <w:p w14:paraId="151B5D60" w14:textId="256F1129" w:rsidR="005E5C94" w:rsidDel="000048E7" w:rsidRDefault="005E5C94">
      <w:pPr>
        <w:pStyle w:val="Verzeichnis4"/>
        <w:tabs>
          <w:tab w:val="right" w:leader="dot" w:pos="9350"/>
        </w:tabs>
        <w:rPr>
          <w:del w:id="1386" w:author="Andreas Kuehne" w:date="2019-05-15T23:15:00Z"/>
          <w:rFonts w:asciiTheme="minorHAnsi" w:eastAsiaTheme="minorEastAsia" w:hAnsiTheme="minorHAnsi" w:cstheme="minorBidi"/>
          <w:noProof/>
          <w:sz w:val="22"/>
          <w:szCs w:val="22"/>
          <w:lang w:val="en-GB" w:eastAsia="en-GB"/>
        </w:rPr>
      </w:pPr>
      <w:del w:id="1387" w:author="Andreas Kuehne" w:date="2019-05-15T23:15:00Z">
        <w:r w:rsidRPr="000048E7" w:rsidDel="000048E7">
          <w:rPr>
            <w:rStyle w:val="Hyperlink"/>
            <w:noProof/>
            <w14:scene3d>
              <w14:camera w14:prst="orthographicFront"/>
              <w14:lightRig w14:rig="threePt" w14:dir="t">
                <w14:rot w14:lat="0" w14:lon="0" w14:rev="0"/>
              </w14:lightRig>
            </w14:scene3d>
            <w:rPrChange w:id="1388" w:author="Andreas Kuehne" w:date="2019-05-15T23:15:00Z">
              <w:rPr>
                <w:rStyle w:val="Hyperlink"/>
                <w:noProof/>
                <w14:scene3d>
                  <w14:camera w14:prst="orthographicFront"/>
                  <w14:lightRig w14:rig="threePt" w14:dir="t">
                    <w14:rot w14:lat="0" w14:lon="0" w14:rev="0"/>
                  </w14:lightRig>
                </w14:scene3d>
              </w:rPr>
            </w:rPrChange>
          </w:rPr>
          <w:delText>4.3.18.2</w:delText>
        </w:r>
        <w:r w:rsidRPr="000048E7" w:rsidDel="000048E7">
          <w:rPr>
            <w:rStyle w:val="Hyperlink"/>
            <w:noProof/>
            <w:rPrChange w:id="1389" w:author="Andreas Kuehne" w:date="2019-05-15T23:15:00Z">
              <w:rPr>
                <w:rStyle w:val="Hyperlink"/>
                <w:noProof/>
              </w:rPr>
            </w:rPrChange>
          </w:rPr>
          <w:delText xml:space="preserve"> SignaturePlacement – XML Syntax</w:delText>
        </w:r>
        <w:r w:rsidDel="000048E7">
          <w:rPr>
            <w:noProof/>
            <w:webHidden/>
          </w:rPr>
          <w:tab/>
          <w:delText>73</w:delText>
        </w:r>
      </w:del>
    </w:p>
    <w:p w14:paraId="55D9ED49" w14:textId="43A44630" w:rsidR="005E5C94" w:rsidDel="000048E7" w:rsidRDefault="005E5C94">
      <w:pPr>
        <w:pStyle w:val="Verzeichnis3"/>
        <w:tabs>
          <w:tab w:val="right" w:leader="dot" w:pos="9350"/>
        </w:tabs>
        <w:rPr>
          <w:del w:id="1390" w:author="Andreas Kuehne" w:date="2019-05-15T23:15:00Z"/>
          <w:rFonts w:asciiTheme="minorHAnsi" w:eastAsiaTheme="minorEastAsia" w:hAnsiTheme="minorHAnsi" w:cstheme="minorBidi"/>
          <w:noProof/>
          <w:sz w:val="22"/>
          <w:szCs w:val="22"/>
          <w:lang w:val="en-GB" w:eastAsia="en-GB"/>
        </w:rPr>
      </w:pPr>
      <w:del w:id="1391" w:author="Andreas Kuehne" w:date="2019-05-15T23:15:00Z">
        <w:r w:rsidRPr="000048E7" w:rsidDel="000048E7">
          <w:rPr>
            <w:rStyle w:val="Hyperlink"/>
            <w:noProof/>
            <w14:scene3d>
              <w14:camera w14:prst="orthographicFront"/>
              <w14:lightRig w14:rig="threePt" w14:dir="t">
                <w14:rot w14:lat="0" w14:lon="0" w14:rev="0"/>
              </w14:lightRig>
            </w14:scene3d>
            <w:rPrChange w:id="1392" w:author="Andreas Kuehne" w:date="2019-05-15T23:15:00Z">
              <w:rPr>
                <w:rStyle w:val="Hyperlink"/>
                <w:noProof/>
                <w14:scene3d>
                  <w14:camera w14:prst="orthographicFront"/>
                  <w14:lightRig w14:rig="threePt" w14:dir="t">
                    <w14:rot w14:lat="0" w14:lon="0" w14:rev="0"/>
                  </w14:lightRig>
                </w14:scene3d>
              </w:rPr>
            </w:rPrChange>
          </w:rPr>
          <w:delText>4.3.19</w:delText>
        </w:r>
        <w:r w:rsidRPr="000048E7" w:rsidDel="000048E7">
          <w:rPr>
            <w:rStyle w:val="Hyperlink"/>
            <w:noProof/>
            <w:rPrChange w:id="1393" w:author="Andreas Kuehne" w:date="2019-05-15T23:15:00Z">
              <w:rPr>
                <w:rStyle w:val="Hyperlink"/>
                <w:noProof/>
              </w:rPr>
            </w:rPrChange>
          </w:rPr>
          <w:delText xml:space="preserve"> Component DocumentWithSignature</w:delText>
        </w:r>
        <w:r w:rsidDel="000048E7">
          <w:rPr>
            <w:noProof/>
            <w:webHidden/>
          </w:rPr>
          <w:tab/>
          <w:delText>74</w:delText>
        </w:r>
      </w:del>
    </w:p>
    <w:p w14:paraId="2470F951" w14:textId="2E47951A" w:rsidR="005E5C94" w:rsidDel="000048E7" w:rsidRDefault="005E5C94">
      <w:pPr>
        <w:pStyle w:val="Verzeichnis4"/>
        <w:tabs>
          <w:tab w:val="right" w:leader="dot" w:pos="9350"/>
        </w:tabs>
        <w:rPr>
          <w:del w:id="1394" w:author="Andreas Kuehne" w:date="2019-05-15T23:15:00Z"/>
          <w:rFonts w:asciiTheme="minorHAnsi" w:eastAsiaTheme="minorEastAsia" w:hAnsiTheme="minorHAnsi" w:cstheme="minorBidi"/>
          <w:noProof/>
          <w:sz w:val="22"/>
          <w:szCs w:val="22"/>
          <w:lang w:val="en-GB" w:eastAsia="en-GB"/>
        </w:rPr>
      </w:pPr>
      <w:del w:id="1395" w:author="Andreas Kuehne" w:date="2019-05-15T23:15:00Z">
        <w:r w:rsidRPr="000048E7" w:rsidDel="000048E7">
          <w:rPr>
            <w:rStyle w:val="Hyperlink"/>
            <w:noProof/>
            <w14:scene3d>
              <w14:camera w14:prst="orthographicFront"/>
              <w14:lightRig w14:rig="threePt" w14:dir="t">
                <w14:rot w14:lat="0" w14:lon="0" w14:rev="0"/>
              </w14:lightRig>
            </w14:scene3d>
            <w:rPrChange w:id="1396" w:author="Andreas Kuehne" w:date="2019-05-15T23:15:00Z">
              <w:rPr>
                <w:rStyle w:val="Hyperlink"/>
                <w:noProof/>
                <w14:scene3d>
                  <w14:camera w14:prst="orthographicFront"/>
                  <w14:lightRig w14:rig="threePt" w14:dir="t">
                    <w14:rot w14:lat="0" w14:lon="0" w14:rev="0"/>
                  </w14:lightRig>
                </w14:scene3d>
              </w:rPr>
            </w:rPrChange>
          </w:rPr>
          <w:delText>4.3.19.1</w:delText>
        </w:r>
        <w:r w:rsidRPr="000048E7" w:rsidDel="000048E7">
          <w:rPr>
            <w:rStyle w:val="Hyperlink"/>
            <w:noProof/>
            <w:rPrChange w:id="1397" w:author="Andreas Kuehne" w:date="2019-05-15T23:15:00Z">
              <w:rPr>
                <w:rStyle w:val="Hyperlink"/>
                <w:noProof/>
              </w:rPr>
            </w:rPrChange>
          </w:rPr>
          <w:delText xml:space="preserve"> DocumentWithSignature – JSON Syntax</w:delText>
        </w:r>
        <w:r w:rsidDel="000048E7">
          <w:rPr>
            <w:noProof/>
            <w:webHidden/>
          </w:rPr>
          <w:tab/>
          <w:delText>74</w:delText>
        </w:r>
      </w:del>
    </w:p>
    <w:p w14:paraId="1D194C34" w14:textId="5FF4C46B" w:rsidR="005E5C94" w:rsidDel="000048E7" w:rsidRDefault="005E5C94">
      <w:pPr>
        <w:pStyle w:val="Verzeichnis4"/>
        <w:tabs>
          <w:tab w:val="right" w:leader="dot" w:pos="9350"/>
        </w:tabs>
        <w:rPr>
          <w:del w:id="1398" w:author="Andreas Kuehne" w:date="2019-05-15T23:15:00Z"/>
          <w:rFonts w:asciiTheme="minorHAnsi" w:eastAsiaTheme="minorEastAsia" w:hAnsiTheme="minorHAnsi" w:cstheme="minorBidi"/>
          <w:noProof/>
          <w:sz w:val="22"/>
          <w:szCs w:val="22"/>
          <w:lang w:val="en-GB" w:eastAsia="en-GB"/>
        </w:rPr>
      </w:pPr>
      <w:del w:id="1399" w:author="Andreas Kuehne" w:date="2019-05-15T23:15:00Z">
        <w:r w:rsidRPr="000048E7" w:rsidDel="000048E7">
          <w:rPr>
            <w:rStyle w:val="Hyperlink"/>
            <w:noProof/>
            <w14:scene3d>
              <w14:camera w14:prst="orthographicFront"/>
              <w14:lightRig w14:rig="threePt" w14:dir="t">
                <w14:rot w14:lat="0" w14:lon="0" w14:rev="0"/>
              </w14:lightRig>
            </w14:scene3d>
            <w:rPrChange w:id="1400" w:author="Andreas Kuehne" w:date="2019-05-15T23:15:00Z">
              <w:rPr>
                <w:rStyle w:val="Hyperlink"/>
                <w:noProof/>
                <w14:scene3d>
                  <w14:camera w14:prst="orthographicFront"/>
                  <w14:lightRig w14:rig="threePt" w14:dir="t">
                    <w14:rot w14:lat="0" w14:lon="0" w14:rev="0"/>
                  </w14:lightRig>
                </w14:scene3d>
              </w:rPr>
            </w:rPrChange>
          </w:rPr>
          <w:delText>4.3.19.2</w:delText>
        </w:r>
        <w:r w:rsidRPr="000048E7" w:rsidDel="000048E7">
          <w:rPr>
            <w:rStyle w:val="Hyperlink"/>
            <w:noProof/>
            <w:rPrChange w:id="1401" w:author="Andreas Kuehne" w:date="2019-05-15T23:15:00Z">
              <w:rPr>
                <w:rStyle w:val="Hyperlink"/>
                <w:noProof/>
              </w:rPr>
            </w:rPrChange>
          </w:rPr>
          <w:delText xml:space="preserve"> DocumentWithSignature – XML Syntax</w:delText>
        </w:r>
        <w:r w:rsidDel="000048E7">
          <w:rPr>
            <w:noProof/>
            <w:webHidden/>
          </w:rPr>
          <w:tab/>
          <w:delText>74</w:delText>
        </w:r>
      </w:del>
    </w:p>
    <w:p w14:paraId="6E8D2E12" w14:textId="73DF39CB" w:rsidR="005E5C94" w:rsidDel="000048E7" w:rsidRDefault="005E5C94">
      <w:pPr>
        <w:pStyle w:val="Verzeichnis3"/>
        <w:tabs>
          <w:tab w:val="right" w:leader="dot" w:pos="9350"/>
        </w:tabs>
        <w:rPr>
          <w:del w:id="1402" w:author="Andreas Kuehne" w:date="2019-05-15T23:15:00Z"/>
          <w:rFonts w:asciiTheme="minorHAnsi" w:eastAsiaTheme="minorEastAsia" w:hAnsiTheme="minorHAnsi" w:cstheme="minorBidi"/>
          <w:noProof/>
          <w:sz w:val="22"/>
          <w:szCs w:val="22"/>
          <w:lang w:val="en-GB" w:eastAsia="en-GB"/>
        </w:rPr>
      </w:pPr>
      <w:del w:id="1403" w:author="Andreas Kuehne" w:date="2019-05-15T23:15:00Z">
        <w:r w:rsidRPr="000048E7" w:rsidDel="000048E7">
          <w:rPr>
            <w:rStyle w:val="Hyperlink"/>
            <w:noProof/>
            <w14:scene3d>
              <w14:camera w14:prst="orthographicFront"/>
              <w14:lightRig w14:rig="threePt" w14:dir="t">
                <w14:rot w14:lat="0" w14:lon="0" w14:rev="0"/>
              </w14:lightRig>
            </w14:scene3d>
            <w:rPrChange w:id="1404" w:author="Andreas Kuehne" w:date="2019-05-15T23:15:00Z">
              <w:rPr>
                <w:rStyle w:val="Hyperlink"/>
                <w:noProof/>
                <w14:scene3d>
                  <w14:camera w14:prst="orthographicFront"/>
                  <w14:lightRig w14:rig="threePt" w14:dir="t">
                    <w14:rot w14:lat="0" w14:lon="0" w14:rev="0"/>
                  </w14:lightRig>
                </w14:scene3d>
              </w:rPr>
            </w:rPrChange>
          </w:rPr>
          <w:delText>4.3.20</w:delText>
        </w:r>
        <w:r w:rsidRPr="000048E7" w:rsidDel="000048E7">
          <w:rPr>
            <w:rStyle w:val="Hyperlink"/>
            <w:noProof/>
            <w:rPrChange w:id="1405" w:author="Andreas Kuehne" w:date="2019-05-15T23:15:00Z">
              <w:rPr>
                <w:rStyle w:val="Hyperlink"/>
                <w:noProof/>
              </w:rPr>
            </w:rPrChange>
          </w:rPr>
          <w:delText xml:space="preserve"> Component SignedReferences</w:delText>
        </w:r>
        <w:r w:rsidDel="000048E7">
          <w:rPr>
            <w:noProof/>
            <w:webHidden/>
          </w:rPr>
          <w:tab/>
          <w:delText>75</w:delText>
        </w:r>
      </w:del>
    </w:p>
    <w:p w14:paraId="392D57CF" w14:textId="38F8F000" w:rsidR="005E5C94" w:rsidDel="000048E7" w:rsidRDefault="005E5C94">
      <w:pPr>
        <w:pStyle w:val="Verzeichnis4"/>
        <w:tabs>
          <w:tab w:val="right" w:leader="dot" w:pos="9350"/>
        </w:tabs>
        <w:rPr>
          <w:del w:id="1406" w:author="Andreas Kuehne" w:date="2019-05-15T23:15:00Z"/>
          <w:rFonts w:asciiTheme="minorHAnsi" w:eastAsiaTheme="minorEastAsia" w:hAnsiTheme="minorHAnsi" w:cstheme="minorBidi"/>
          <w:noProof/>
          <w:sz w:val="22"/>
          <w:szCs w:val="22"/>
          <w:lang w:val="en-GB" w:eastAsia="en-GB"/>
        </w:rPr>
      </w:pPr>
      <w:del w:id="1407" w:author="Andreas Kuehne" w:date="2019-05-15T23:15:00Z">
        <w:r w:rsidRPr="000048E7" w:rsidDel="000048E7">
          <w:rPr>
            <w:rStyle w:val="Hyperlink"/>
            <w:noProof/>
            <w14:scene3d>
              <w14:camera w14:prst="orthographicFront"/>
              <w14:lightRig w14:rig="threePt" w14:dir="t">
                <w14:rot w14:lat="0" w14:lon="0" w14:rev="0"/>
              </w14:lightRig>
            </w14:scene3d>
            <w:rPrChange w:id="1408" w:author="Andreas Kuehne" w:date="2019-05-15T23:15:00Z">
              <w:rPr>
                <w:rStyle w:val="Hyperlink"/>
                <w:noProof/>
                <w14:scene3d>
                  <w14:camera w14:prst="orthographicFront"/>
                  <w14:lightRig w14:rig="threePt" w14:dir="t">
                    <w14:rot w14:lat="0" w14:lon="0" w14:rev="0"/>
                  </w14:lightRig>
                </w14:scene3d>
              </w:rPr>
            </w:rPrChange>
          </w:rPr>
          <w:delText>4.3.20.1</w:delText>
        </w:r>
        <w:r w:rsidRPr="000048E7" w:rsidDel="000048E7">
          <w:rPr>
            <w:rStyle w:val="Hyperlink"/>
            <w:noProof/>
            <w:rPrChange w:id="1409" w:author="Andreas Kuehne" w:date="2019-05-15T23:15:00Z">
              <w:rPr>
                <w:rStyle w:val="Hyperlink"/>
                <w:noProof/>
              </w:rPr>
            </w:rPrChange>
          </w:rPr>
          <w:delText xml:space="preserve"> SignedReferences – JSON Syntax</w:delText>
        </w:r>
        <w:r w:rsidDel="000048E7">
          <w:rPr>
            <w:noProof/>
            <w:webHidden/>
          </w:rPr>
          <w:tab/>
          <w:delText>75</w:delText>
        </w:r>
      </w:del>
    </w:p>
    <w:p w14:paraId="1B8E7000" w14:textId="123D8CEE" w:rsidR="005E5C94" w:rsidDel="000048E7" w:rsidRDefault="005E5C94">
      <w:pPr>
        <w:pStyle w:val="Verzeichnis4"/>
        <w:tabs>
          <w:tab w:val="right" w:leader="dot" w:pos="9350"/>
        </w:tabs>
        <w:rPr>
          <w:del w:id="1410" w:author="Andreas Kuehne" w:date="2019-05-15T23:15:00Z"/>
          <w:rFonts w:asciiTheme="minorHAnsi" w:eastAsiaTheme="minorEastAsia" w:hAnsiTheme="minorHAnsi" w:cstheme="minorBidi"/>
          <w:noProof/>
          <w:sz w:val="22"/>
          <w:szCs w:val="22"/>
          <w:lang w:val="en-GB" w:eastAsia="en-GB"/>
        </w:rPr>
      </w:pPr>
      <w:del w:id="1411" w:author="Andreas Kuehne" w:date="2019-05-15T23:15:00Z">
        <w:r w:rsidRPr="000048E7" w:rsidDel="000048E7">
          <w:rPr>
            <w:rStyle w:val="Hyperlink"/>
            <w:noProof/>
            <w14:scene3d>
              <w14:camera w14:prst="orthographicFront"/>
              <w14:lightRig w14:rig="threePt" w14:dir="t">
                <w14:rot w14:lat="0" w14:lon="0" w14:rev="0"/>
              </w14:lightRig>
            </w14:scene3d>
            <w:rPrChange w:id="1412" w:author="Andreas Kuehne" w:date="2019-05-15T23:15:00Z">
              <w:rPr>
                <w:rStyle w:val="Hyperlink"/>
                <w:noProof/>
                <w14:scene3d>
                  <w14:camera w14:prst="orthographicFront"/>
                  <w14:lightRig w14:rig="threePt" w14:dir="t">
                    <w14:rot w14:lat="0" w14:lon="0" w14:rev="0"/>
                  </w14:lightRig>
                </w14:scene3d>
              </w:rPr>
            </w:rPrChange>
          </w:rPr>
          <w:delText>4.3.20.2</w:delText>
        </w:r>
        <w:r w:rsidRPr="000048E7" w:rsidDel="000048E7">
          <w:rPr>
            <w:rStyle w:val="Hyperlink"/>
            <w:noProof/>
            <w:rPrChange w:id="1413" w:author="Andreas Kuehne" w:date="2019-05-15T23:15:00Z">
              <w:rPr>
                <w:rStyle w:val="Hyperlink"/>
                <w:noProof/>
              </w:rPr>
            </w:rPrChange>
          </w:rPr>
          <w:delText xml:space="preserve"> SignedReferences – XML Syntax</w:delText>
        </w:r>
        <w:r w:rsidDel="000048E7">
          <w:rPr>
            <w:noProof/>
            <w:webHidden/>
          </w:rPr>
          <w:tab/>
          <w:delText>75</w:delText>
        </w:r>
      </w:del>
    </w:p>
    <w:p w14:paraId="426B74A2" w14:textId="6907979B" w:rsidR="005E5C94" w:rsidDel="000048E7" w:rsidRDefault="005E5C94">
      <w:pPr>
        <w:pStyle w:val="Verzeichnis3"/>
        <w:tabs>
          <w:tab w:val="right" w:leader="dot" w:pos="9350"/>
        </w:tabs>
        <w:rPr>
          <w:del w:id="1414" w:author="Andreas Kuehne" w:date="2019-05-15T23:15:00Z"/>
          <w:rFonts w:asciiTheme="minorHAnsi" w:eastAsiaTheme="minorEastAsia" w:hAnsiTheme="minorHAnsi" w:cstheme="minorBidi"/>
          <w:noProof/>
          <w:sz w:val="22"/>
          <w:szCs w:val="22"/>
          <w:lang w:val="en-GB" w:eastAsia="en-GB"/>
        </w:rPr>
      </w:pPr>
      <w:del w:id="1415" w:author="Andreas Kuehne" w:date="2019-05-15T23:15:00Z">
        <w:r w:rsidRPr="000048E7" w:rsidDel="000048E7">
          <w:rPr>
            <w:rStyle w:val="Hyperlink"/>
            <w:noProof/>
            <w14:scene3d>
              <w14:camera w14:prst="orthographicFront"/>
              <w14:lightRig w14:rig="threePt" w14:dir="t">
                <w14:rot w14:lat="0" w14:lon="0" w14:rev="0"/>
              </w14:lightRig>
            </w14:scene3d>
            <w:rPrChange w:id="1416" w:author="Andreas Kuehne" w:date="2019-05-15T23:15:00Z">
              <w:rPr>
                <w:rStyle w:val="Hyperlink"/>
                <w:noProof/>
                <w14:scene3d>
                  <w14:camera w14:prst="orthographicFront"/>
                  <w14:lightRig w14:rig="threePt" w14:dir="t">
                    <w14:rot w14:lat="0" w14:lon="0" w14:rev="0"/>
                  </w14:lightRig>
                </w14:scene3d>
              </w:rPr>
            </w:rPrChange>
          </w:rPr>
          <w:delText>4.3.21</w:delText>
        </w:r>
        <w:r w:rsidRPr="000048E7" w:rsidDel="000048E7">
          <w:rPr>
            <w:rStyle w:val="Hyperlink"/>
            <w:noProof/>
            <w:rPrChange w:id="1417" w:author="Andreas Kuehne" w:date="2019-05-15T23:15:00Z">
              <w:rPr>
                <w:rStyle w:val="Hyperlink"/>
                <w:noProof/>
              </w:rPr>
            </w:rPrChange>
          </w:rPr>
          <w:delText xml:space="preserve"> Component SignedReference</w:delText>
        </w:r>
        <w:r w:rsidDel="000048E7">
          <w:rPr>
            <w:noProof/>
            <w:webHidden/>
          </w:rPr>
          <w:tab/>
          <w:delText>76</w:delText>
        </w:r>
      </w:del>
    </w:p>
    <w:p w14:paraId="2F665361" w14:textId="2987AD4E" w:rsidR="005E5C94" w:rsidDel="000048E7" w:rsidRDefault="005E5C94">
      <w:pPr>
        <w:pStyle w:val="Verzeichnis4"/>
        <w:tabs>
          <w:tab w:val="right" w:leader="dot" w:pos="9350"/>
        </w:tabs>
        <w:rPr>
          <w:del w:id="1418" w:author="Andreas Kuehne" w:date="2019-05-15T23:15:00Z"/>
          <w:rFonts w:asciiTheme="minorHAnsi" w:eastAsiaTheme="minorEastAsia" w:hAnsiTheme="minorHAnsi" w:cstheme="minorBidi"/>
          <w:noProof/>
          <w:sz w:val="22"/>
          <w:szCs w:val="22"/>
          <w:lang w:val="en-GB" w:eastAsia="en-GB"/>
        </w:rPr>
      </w:pPr>
      <w:del w:id="1419" w:author="Andreas Kuehne" w:date="2019-05-15T23:15:00Z">
        <w:r w:rsidRPr="000048E7" w:rsidDel="000048E7">
          <w:rPr>
            <w:rStyle w:val="Hyperlink"/>
            <w:noProof/>
            <w14:scene3d>
              <w14:camera w14:prst="orthographicFront"/>
              <w14:lightRig w14:rig="threePt" w14:dir="t">
                <w14:rot w14:lat="0" w14:lon="0" w14:rev="0"/>
              </w14:lightRig>
            </w14:scene3d>
            <w:rPrChange w:id="1420" w:author="Andreas Kuehne" w:date="2019-05-15T23:15:00Z">
              <w:rPr>
                <w:rStyle w:val="Hyperlink"/>
                <w:noProof/>
                <w14:scene3d>
                  <w14:camera w14:prst="orthographicFront"/>
                  <w14:lightRig w14:rig="threePt" w14:dir="t">
                    <w14:rot w14:lat="0" w14:lon="0" w14:rev="0"/>
                  </w14:lightRig>
                </w14:scene3d>
              </w:rPr>
            </w:rPrChange>
          </w:rPr>
          <w:delText>4.3.21.1</w:delText>
        </w:r>
        <w:r w:rsidRPr="000048E7" w:rsidDel="000048E7">
          <w:rPr>
            <w:rStyle w:val="Hyperlink"/>
            <w:noProof/>
            <w:rPrChange w:id="1421" w:author="Andreas Kuehne" w:date="2019-05-15T23:15:00Z">
              <w:rPr>
                <w:rStyle w:val="Hyperlink"/>
                <w:noProof/>
              </w:rPr>
            </w:rPrChange>
          </w:rPr>
          <w:delText xml:space="preserve"> SignedReference – JSON Syntax</w:delText>
        </w:r>
        <w:r w:rsidDel="000048E7">
          <w:rPr>
            <w:noProof/>
            <w:webHidden/>
          </w:rPr>
          <w:tab/>
          <w:delText>76</w:delText>
        </w:r>
      </w:del>
    </w:p>
    <w:p w14:paraId="039972A1" w14:textId="1D7CFAAE" w:rsidR="005E5C94" w:rsidDel="000048E7" w:rsidRDefault="005E5C94">
      <w:pPr>
        <w:pStyle w:val="Verzeichnis4"/>
        <w:tabs>
          <w:tab w:val="right" w:leader="dot" w:pos="9350"/>
        </w:tabs>
        <w:rPr>
          <w:del w:id="1422" w:author="Andreas Kuehne" w:date="2019-05-15T23:15:00Z"/>
          <w:rFonts w:asciiTheme="minorHAnsi" w:eastAsiaTheme="minorEastAsia" w:hAnsiTheme="minorHAnsi" w:cstheme="minorBidi"/>
          <w:noProof/>
          <w:sz w:val="22"/>
          <w:szCs w:val="22"/>
          <w:lang w:val="en-GB" w:eastAsia="en-GB"/>
        </w:rPr>
      </w:pPr>
      <w:del w:id="1423" w:author="Andreas Kuehne" w:date="2019-05-15T23:15:00Z">
        <w:r w:rsidRPr="000048E7" w:rsidDel="000048E7">
          <w:rPr>
            <w:rStyle w:val="Hyperlink"/>
            <w:noProof/>
            <w14:scene3d>
              <w14:camera w14:prst="orthographicFront"/>
              <w14:lightRig w14:rig="threePt" w14:dir="t">
                <w14:rot w14:lat="0" w14:lon="0" w14:rev="0"/>
              </w14:lightRig>
            </w14:scene3d>
            <w:rPrChange w:id="1424" w:author="Andreas Kuehne" w:date="2019-05-15T23:15:00Z">
              <w:rPr>
                <w:rStyle w:val="Hyperlink"/>
                <w:noProof/>
                <w14:scene3d>
                  <w14:camera w14:prst="orthographicFront"/>
                  <w14:lightRig w14:rig="threePt" w14:dir="t">
                    <w14:rot w14:lat="0" w14:lon="0" w14:rev="0"/>
                  </w14:lightRig>
                </w14:scene3d>
              </w:rPr>
            </w:rPrChange>
          </w:rPr>
          <w:delText>4.3.21.2</w:delText>
        </w:r>
        <w:r w:rsidRPr="000048E7" w:rsidDel="000048E7">
          <w:rPr>
            <w:rStyle w:val="Hyperlink"/>
            <w:noProof/>
            <w:rPrChange w:id="1425" w:author="Andreas Kuehne" w:date="2019-05-15T23:15:00Z">
              <w:rPr>
                <w:rStyle w:val="Hyperlink"/>
                <w:noProof/>
              </w:rPr>
            </w:rPrChange>
          </w:rPr>
          <w:delText xml:space="preserve"> SignedReference – XML Syntax</w:delText>
        </w:r>
        <w:r w:rsidDel="000048E7">
          <w:rPr>
            <w:noProof/>
            <w:webHidden/>
          </w:rPr>
          <w:tab/>
          <w:delText>77</w:delText>
        </w:r>
      </w:del>
    </w:p>
    <w:p w14:paraId="30CF3B6B" w14:textId="08E564C3" w:rsidR="005E5C94" w:rsidDel="000048E7" w:rsidRDefault="005E5C94">
      <w:pPr>
        <w:pStyle w:val="Verzeichnis3"/>
        <w:tabs>
          <w:tab w:val="right" w:leader="dot" w:pos="9350"/>
        </w:tabs>
        <w:rPr>
          <w:del w:id="1426" w:author="Andreas Kuehne" w:date="2019-05-15T23:15:00Z"/>
          <w:rFonts w:asciiTheme="minorHAnsi" w:eastAsiaTheme="minorEastAsia" w:hAnsiTheme="minorHAnsi" w:cstheme="minorBidi"/>
          <w:noProof/>
          <w:sz w:val="22"/>
          <w:szCs w:val="22"/>
          <w:lang w:val="en-GB" w:eastAsia="en-GB"/>
        </w:rPr>
      </w:pPr>
      <w:del w:id="1427" w:author="Andreas Kuehne" w:date="2019-05-15T23:15:00Z">
        <w:r w:rsidRPr="000048E7" w:rsidDel="000048E7">
          <w:rPr>
            <w:rStyle w:val="Hyperlink"/>
            <w:noProof/>
            <w14:scene3d>
              <w14:camera w14:prst="orthographicFront"/>
              <w14:lightRig w14:rig="threePt" w14:dir="t">
                <w14:rot w14:lat="0" w14:lon="0" w14:rev="0"/>
              </w14:lightRig>
            </w14:scene3d>
            <w:rPrChange w:id="1428" w:author="Andreas Kuehne" w:date="2019-05-15T23:15:00Z">
              <w:rPr>
                <w:rStyle w:val="Hyperlink"/>
                <w:noProof/>
                <w14:scene3d>
                  <w14:camera w14:prst="orthographicFront"/>
                  <w14:lightRig w14:rig="threePt" w14:dir="t">
                    <w14:rot w14:lat="0" w14:lon="0" w14:rev="0"/>
                  </w14:lightRig>
                </w14:scene3d>
              </w:rPr>
            </w:rPrChange>
          </w:rPr>
          <w:delText>4.3.22</w:delText>
        </w:r>
        <w:r w:rsidRPr="000048E7" w:rsidDel="000048E7">
          <w:rPr>
            <w:rStyle w:val="Hyperlink"/>
            <w:noProof/>
            <w:rPrChange w:id="1429" w:author="Andreas Kuehne" w:date="2019-05-15T23:15:00Z">
              <w:rPr>
                <w:rStyle w:val="Hyperlink"/>
                <w:noProof/>
              </w:rPr>
            </w:rPrChange>
          </w:rPr>
          <w:delText xml:space="preserve"> Component VerifyManifestResults</w:delText>
        </w:r>
        <w:r w:rsidDel="000048E7">
          <w:rPr>
            <w:noProof/>
            <w:webHidden/>
          </w:rPr>
          <w:tab/>
          <w:delText>77</w:delText>
        </w:r>
      </w:del>
    </w:p>
    <w:p w14:paraId="192742CD" w14:textId="13005A85" w:rsidR="005E5C94" w:rsidDel="000048E7" w:rsidRDefault="005E5C94">
      <w:pPr>
        <w:pStyle w:val="Verzeichnis4"/>
        <w:tabs>
          <w:tab w:val="right" w:leader="dot" w:pos="9350"/>
        </w:tabs>
        <w:rPr>
          <w:del w:id="1430" w:author="Andreas Kuehne" w:date="2019-05-15T23:15:00Z"/>
          <w:rFonts w:asciiTheme="minorHAnsi" w:eastAsiaTheme="minorEastAsia" w:hAnsiTheme="minorHAnsi" w:cstheme="minorBidi"/>
          <w:noProof/>
          <w:sz w:val="22"/>
          <w:szCs w:val="22"/>
          <w:lang w:val="en-GB" w:eastAsia="en-GB"/>
        </w:rPr>
      </w:pPr>
      <w:del w:id="1431" w:author="Andreas Kuehne" w:date="2019-05-15T23:15:00Z">
        <w:r w:rsidRPr="000048E7" w:rsidDel="000048E7">
          <w:rPr>
            <w:rStyle w:val="Hyperlink"/>
            <w:noProof/>
            <w14:scene3d>
              <w14:camera w14:prst="orthographicFront"/>
              <w14:lightRig w14:rig="threePt" w14:dir="t">
                <w14:rot w14:lat="0" w14:lon="0" w14:rev="0"/>
              </w14:lightRig>
            </w14:scene3d>
            <w:rPrChange w:id="1432" w:author="Andreas Kuehne" w:date="2019-05-15T23:15:00Z">
              <w:rPr>
                <w:rStyle w:val="Hyperlink"/>
                <w:noProof/>
                <w14:scene3d>
                  <w14:camera w14:prst="orthographicFront"/>
                  <w14:lightRig w14:rig="threePt" w14:dir="t">
                    <w14:rot w14:lat="0" w14:lon="0" w14:rev="0"/>
                  </w14:lightRig>
                </w14:scene3d>
              </w:rPr>
            </w:rPrChange>
          </w:rPr>
          <w:delText>4.3.22.1</w:delText>
        </w:r>
        <w:r w:rsidRPr="000048E7" w:rsidDel="000048E7">
          <w:rPr>
            <w:rStyle w:val="Hyperlink"/>
            <w:noProof/>
            <w:rPrChange w:id="1433" w:author="Andreas Kuehne" w:date="2019-05-15T23:15:00Z">
              <w:rPr>
                <w:rStyle w:val="Hyperlink"/>
                <w:noProof/>
              </w:rPr>
            </w:rPrChange>
          </w:rPr>
          <w:delText xml:space="preserve"> VerifyManifestResults – JSON Syntax</w:delText>
        </w:r>
        <w:r w:rsidDel="000048E7">
          <w:rPr>
            <w:noProof/>
            <w:webHidden/>
          </w:rPr>
          <w:tab/>
          <w:delText>77</w:delText>
        </w:r>
      </w:del>
    </w:p>
    <w:p w14:paraId="123A7E87" w14:textId="3A587004" w:rsidR="005E5C94" w:rsidDel="000048E7" w:rsidRDefault="005E5C94">
      <w:pPr>
        <w:pStyle w:val="Verzeichnis4"/>
        <w:tabs>
          <w:tab w:val="right" w:leader="dot" w:pos="9350"/>
        </w:tabs>
        <w:rPr>
          <w:del w:id="1434" w:author="Andreas Kuehne" w:date="2019-05-15T23:15:00Z"/>
          <w:rFonts w:asciiTheme="minorHAnsi" w:eastAsiaTheme="minorEastAsia" w:hAnsiTheme="minorHAnsi" w:cstheme="minorBidi"/>
          <w:noProof/>
          <w:sz w:val="22"/>
          <w:szCs w:val="22"/>
          <w:lang w:val="en-GB" w:eastAsia="en-GB"/>
        </w:rPr>
      </w:pPr>
      <w:del w:id="1435" w:author="Andreas Kuehne" w:date="2019-05-15T23:15:00Z">
        <w:r w:rsidRPr="000048E7" w:rsidDel="000048E7">
          <w:rPr>
            <w:rStyle w:val="Hyperlink"/>
            <w:noProof/>
            <w14:scene3d>
              <w14:camera w14:prst="orthographicFront"/>
              <w14:lightRig w14:rig="threePt" w14:dir="t">
                <w14:rot w14:lat="0" w14:lon="0" w14:rev="0"/>
              </w14:lightRig>
            </w14:scene3d>
            <w:rPrChange w:id="1436" w:author="Andreas Kuehne" w:date="2019-05-15T23:15:00Z">
              <w:rPr>
                <w:rStyle w:val="Hyperlink"/>
                <w:noProof/>
                <w14:scene3d>
                  <w14:camera w14:prst="orthographicFront"/>
                  <w14:lightRig w14:rig="threePt" w14:dir="t">
                    <w14:rot w14:lat="0" w14:lon="0" w14:rev="0"/>
                  </w14:lightRig>
                </w14:scene3d>
              </w:rPr>
            </w:rPrChange>
          </w:rPr>
          <w:delText>4.3.22.2</w:delText>
        </w:r>
        <w:r w:rsidRPr="000048E7" w:rsidDel="000048E7">
          <w:rPr>
            <w:rStyle w:val="Hyperlink"/>
            <w:noProof/>
            <w:rPrChange w:id="1437" w:author="Andreas Kuehne" w:date="2019-05-15T23:15:00Z">
              <w:rPr>
                <w:rStyle w:val="Hyperlink"/>
                <w:noProof/>
              </w:rPr>
            </w:rPrChange>
          </w:rPr>
          <w:delText xml:space="preserve"> VerifyManifestResults – XML Syntax</w:delText>
        </w:r>
        <w:r w:rsidDel="000048E7">
          <w:rPr>
            <w:noProof/>
            <w:webHidden/>
          </w:rPr>
          <w:tab/>
          <w:delText>78</w:delText>
        </w:r>
      </w:del>
    </w:p>
    <w:p w14:paraId="6914C287" w14:textId="5F5E6E19" w:rsidR="005E5C94" w:rsidDel="000048E7" w:rsidRDefault="005E5C94">
      <w:pPr>
        <w:pStyle w:val="Verzeichnis3"/>
        <w:tabs>
          <w:tab w:val="right" w:leader="dot" w:pos="9350"/>
        </w:tabs>
        <w:rPr>
          <w:del w:id="1438" w:author="Andreas Kuehne" w:date="2019-05-15T23:15:00Z"/>
          <w:rFonts w:asciiTheme="minorHAnsi" w:eastAsiaTheme="minorEastAsia" w:hAnsiTheme="minorHAnsi" w:cstheme="minorBidi"/>
          <w:noProof/>
          <w:sz w:val="22"/>
          <w:szCs w:val="22"/>
          <w:lang w:val="en-GB" w:eastAsia="en-GB"/>
        </w:rPr>
      </w:pPr>
      <w:del w:id="1439" w:author="Andreas Kuehne" w:date="2019-05-15T23:15:00Z">
        <w:r w:rsidRPr="000048E7" w:rsidDel="000048E7">
          <w:rPr>
            <w:rStyle w:val="Hyperlink"/>
            <w:noProof/>
            <w14:scene3d>
              <w14:camera w14:prst="orthographicFront"/>
              <w14:lightRig w14:rig="threePt" w14:dir="t">
                <w14:rot w14:lat="0" w14:lon="0" w14:rev="0"/>
              </w14:lightRig>
            </w14:scene3d>
            <w:rPrChange w:id="1440" w:author="Andreas Kuehne" w:date="2019-05-15T23:15:00Z">
              <w:rPr>
                <w:rStyle w:val="Hyperlink"/>
                <w:noProof/>
                <w14:scene3d>
                  <w14:camera w14:prst="orthographicFront"/>
                  <w14:lightRig w14:rig="threePt" w14:dir="t">
                    <w14:rot w14:lat="0" w14:lon="0" w14:rev="0"/>
                  </w14:lightRig>
                </w14:scene3d>
              </w:rPr>
            </w:rPrChange>
          </w:rPr>
          <w:delText>4.3.23</w:delText>
        </w:r>
        <w:r w:rsidRPr="000048E7" w:rsidDel="000048E7">
          <w:rPr>
            <w:rStyle w:val="Hyperlink"/>
            <w:noProof/>
            <w:rPrChange w:id="1441" w:author="Andreas Kuehne" w:date="2019-05-15T23:15:00Z">
              <w:rPr>
                <w:rStyle w:val="Hyperlink"/>
                <w:noProof/>
              </w:rPr>
            </w:rPrChange>
          </w:rPr>
          <w:delText xml:space="preserve"> Component ManifestResult</w:delText>
        </w:r>
        <w:r w:rsidDel="000048E7">
          <w:rPr>
            <w:noProof/>
            <w:webHidden/>
          </w:rPr>
          <w:tab/>
          <w:delText>78</w:delText>
        </w:r>
      </w:del>
    </w:p>
    <w:p w14:paraId="5C77ABCE" w14:textId="38A75715" w:rsidR="005E5C94" w:rsidDel="000048E7" w:rsidRDefault="005E5C94">
      <w:pPr>
        <w:pStyle w:val="Verzeichnis4"/>
        <w:tabs>
          <w:tab w:val="right" w:leader="dot" w:pos="9350"/>
        </w:tabs>
        <w:rPr>
          <w:del w:id="1442" w:author="Andreas Kuehne" w:date="2019-05-15T23:15:00Z"/>
          <w:rFonts w:asciiTheme="minorHAnsi" w:eastAsiaTheme="minorEastAsia" w:hAnsiTheme="minorHAnsi" w:cstheme="minorBidi"/>
          <w:noProof/>
          <w:sz w:val="22"/>
          <w:szCs w:val="22"/>
          <w:lang w:val="en-GB" w:eastAsia="en-GB"/>
        </w:rPr>
      </w:pPr>
      <w:del w:id="1443" w:author="Andreas Kuehne" w:date="2019-05-15T23:15:00Z">
        <w:r w:rsidRPr="000048E7" w:rsidDel="000048E7">
          <w:rPr>
            <w:rStyle w:val="Hyperlink"/>
            <w:noProof/>
            <w14:scene3d>
              <w14:camera w14:prst="orthographicFront"/>
              <w14:lightRig w14:rig="threePt" w14:dir="t">
                <w14:rot w14:lat="0" w14:lon="0" w14:rev="0"/>
              </w14:lightRig>
            </w14:scene3d>
            <w:rPrChange w:id="1444" w:author="Andreas Kuehne" w:date="2019-05-15T23:15:00Z">
              <w:rPr>
                <w:rStyle w:val="Hyperlink"/>
                <w:noProof/>
                <w14:scene3d>
                  <w14:camera w14:prst="orthographicFront"/>
                  <w14:lightRig w14:rig="threePt" w14:dir="t">
                    <w14:rot w14:lat="0" w14:lon="0" w14:rev="0"/>
                  </w14:lightRig>
                </w14:scene3d>
              </w:rPr>
            </w:rPrChange>
          </w:rPr>
          <w:delText>4.3.23.1</w:delText>
        </w:r>
        <w:r w:rsidRPr="000048E7" w:rsidDel="000048E7">
          <w:rPr>
            <w:rStyle w:val="Hyperlink"/>
            <w:noProof/>
            <w:rPrChange w:id="1445" w:author="Andreas Kuehne" w:date="2019-05-15T23:15:00Z">
              <w:rPr>
                <w:rStyle w:val="Hyperlink"/>
                <w:noProof/>
              </w:rPr>
            </w:rPrChange>
          </w:rPr>
          <w:delText xml:space="preserve"> ManifestResult – JSON Syntax</w:delText>
        </w:r>
        <w:r w:rsidDel="000048E7">
          <w:rPr>
            <w:noProof/>
            <w:webHidden/>
          </w:rPr>
          <w:tab/>
          <w:delText>78</w:delText>
        </w:r>
      </w:del>
    </w:p>
    <w:p w14:paraId="7606D3DA" w14:textId="0562BDA5" w:rsidR="005E5C94" w:rsidDel="000048E7" w:rsidRDefault="005E5C94">
      <w:pPr>
        <w:pStyle w:val="Verzeichnis4"/>
        <w:tabs>
          <w:tab w:val="right" w:leader="dot" w:pos="9350"/>
        </w:tabs>
        <w:rPr>
          <w:del w:id="1446" w:author="Andreas Kuehne" w:date="2019-05-15T23:15:00Z"/>
          <w:rFonts w:asciiTheme="minorHAnsi" w:eastAsiaTheme="minorEastAsia" w:hAnsiTheme="minorHAnsi" w:cstheme="minorBidi"/>
          <w:noProof/>
          <w:sz w:val="22"/>
          <w:szCs w:val="22"/>
          <w:lang w:val="en-GB" w:eastAsia="en-GB"/>
        </w:rPr>
      </w:pPr>
      <w:del w:id="1447" w:author="Andreas Kuehne" w:date="2019-05-15T23:15:00Z">
        <w:r w:rsidRPr="000048E7" w:rsidDel="000048E7">
          <w:rPr>
            <w:rStyle w:val="Hyperlink"/>
            <w:noProof/>
            <w14:scene3d>
              <w14:camera w14:prst="orthographicFront"/>
              <w14:lightRig w14:rig="threePt" w14:dir="t">
                <w14:rot w14:lat="0" w14:lon="0" w14:rev="0"/>
              </w14:lightRig>
            </w14:scene3d>
            <w:rPrChange w:id="1448" w:author="Andreas Kuehne" w:date="2019-05-15T23:15:00Z">
              <w:rPr>
                <w:rStyle w:val="Hyperlink"/>
                <w:noProof/>
                <w14:scene3d>
                  <w14:camera w14:prst="orthographicFront"/>
                  <w14:lightRig w14:rig="threePt" w14:dir="t">
                    <w14:rot w14:lat="0" w14:lon="0" w14:rev="0"/>
                  </w14:lightRig>
                </w14:scene3d>
              </w:rPr>
            </w:rPrChange>
          </w:rPr>
          <w:delText>4.3.23.2</w:delText>
        </w:r>
        <w:r w:rsidRPr="000048E7" w:rsidDel="000048E7">
          <w:rPr>
            <w:rStyle w:val="Hyperlink"/>
            <w:noProof/>
            <w:rPrChange w:id="1449" w:author="Andreas Kuehne" w:date="2019-05-15T23:15:00Z">
              <w:rPr>
                <w:rStyle w:val="Hyperlink"/>
                <w:noProof/>
              </w:rPr>
            </w:rPrChange>
          </w:rPr>
          <w:delText xml:space="preserve"> ManifestResult – XML Syntax</w:delText>
        </w:r>
        <w:r w:rsidDel="000048E7">
          <w:rPr>
            <w:noProof/>
            <w:webHidden/>
          </w:rPr>
          <w:tab/>
          <w:delText>79</w:delText>
        </w:r>
      </w:del>
    </w:p>
    <w:p w14:paraId="7EFA401D" w14:textId="511EC314" w:rsidR="005E5C94" w:rsidDel="000048E7" w:rsidRDefault="005E5C94">
      <w:pPr>
        <w:pStyle w:val="Verzeichnis3"/>
        <w:tabs>
          <w:tab w:val="right" w:leader="dot" w:pos="9350"/>
        </w:tabs>
        <w:rPr>
          <w:del w:id="1450" w:author="Andreas Kuehne" w:date="2019-05-15T23:15:00Z"/>
          <w:rFonts w:asciiTheme="minorHAnsi" w:eastAsiaTheme="minorEastAsia" w:hAnsiTheme="minorHAnsi" w:cstheme="minorBidi"/>
          <w:noProof/>
          <w:sz w:val="22"/>
          <w:szCs w:val="22"/>
          <w:lang w:val="en-GB" w:eastAsia="en-GB"/>
        </w:rPr>
      </w:pPr>
      <w:del w:id="1451" w:author="Andreas Kuehne" w:date="2019-05-15T23:15:00Z">
        <w:r w:rsidRPr="000048E7" w:rsidDel="000048E7">
          <w:rPr>
            <w:rStyle w:val="Hyperlink"/>
            <w:noProof/>
            <w14:scene3d>
              <w14:camera w14:prst="orthographicFront"/>
              <w14:lightRig w14:rig="threePt" w14:dir="t">
                <w14:rot w14:lat="0" w14:lon="0" w14:rev="0"/>
              </w14:lightRig>
            </w14:scene3d>
            <w:rPrChange w:id="1452" w:author="Andreas Kuehne" w:date="2019-05-15T23:15:00Z">
              <w:rPr>
                <w:rStyle w:val="Hyperlink"/>
                <w:noProof/>
                <w14:scene3d>
                  <w14:camera w14:prst="orthographicFront"/>
                  <w14:lightRig w14:rig="threePt" w14:dir="t">
                    <w14:rot w14:lat="0" w14:lon="0" w14:rev="0"/>
                  </w14:lightRig>
                </w14:scene3d>
              </w:rPr>
            </w:rPrChange>
          </w:rPr>
          <w:delText>4.3.24</w:delText>
        </w:r>
        <w:r w:rsidRPr="000048E7" w:rsidDel="000048E7">
          <w:rPr>
            <w:rStyle w:val="Hyperlink"/>
            <w:noProof/>
            <w:rPrChange w:id="1453" w:author="Andreas Kuehne" w:date="2019-05-15T23:15:00Z">
              <w:rPr>
                <w:rStyle w:val="Hyperlink"/>
                <w:noProof/>
              </w:rPr>
            </w:rPrChange>
          </w:rPr>
          <w:delText xml:space="preserve"> Component UseVerificationTime</w:delText>
        </w:r>
        <w:r w:rsidDel="000048E7">
          <w:rPr>
            <w:noProof/>
            <w:webHidden/>
          </w:rPr>
          <w:tab/>
          <w:delText>80</w:delText>
        </w:r>
      </w:del>
    </w:p>
    <w:p w14:paraId="617A845B" w14:textId="70FCC0F7" w:rsidR="005E5C94" w:rsidDel="000048E7" w:rsidRDefault="005E5C94">
      <w:pPr>
        <w:pStyle w:val="Verzeichnis4"/>
        <w:tabs>
          <w:tab w:val="right" w:leader="dot" w:pos="9350"/>
        </w:tabs>
        <w:rPr>
          <w:del w:id="1454" w:author="Andreas Kuehne" w:date="2019-05-15T23:15:00Z"/>
          <w:rFonts w:asciiTheme="minorHAnsi" w:eastAsiaTheme="minorEastAsia" w:hAnsiTheme="minorHAnsi" w:cstheme="minorBidi"/>
          <w:noProof/>
          <w:sz w:val="22"/>
          <w:szCs w:val="22"/>
          <w:lang w:val="en-GB" w:eastAsia="en-GB"/>
        </w:rPr>
      </w:pPr>
      <w:del w:id="1455" w:author="Andreas Kuehne" w:date="2019-05-15T23:15:00Z">
        <w:r w:rsidRPr="000048E7" w:rsidDel="000048E7">
          <w:rPr>
            <w:rStyle w:val="Hyperlink"/>
            <w:noProof/>
            <w14:scene3d>
              <w14:camera w14:prst="orthographicFront"/>
              <w14:lightRig w14:rig="threePt" w14:dir="t">
                <w14:rot w14:lat="0" w14:lon="0" w14:rev="0"/>
              </w14:lightRig>
            </w14:scene3d>
            <w:rPrChange w:id="1456" w:author="Andreas Kuehne" w:date="2019-05-15T23:15:00Z">
              <w:rPr>
                <w:rStyle w:val="Hyperlink"/>
                <w:noProof/>
                <w14:scene3d>
                  <w14:camera w14:prst="orthographicFront"/>
                  <w14:lightRig w14:rig="threePt" w14:dir="t">
                    <w14:rot w14:lat="0" w14:lon="0" w14:rev="0"/>
                  </w14:lightRig>
                </w14:scene3d>
              </w:rPr>
            </w:rPrChange>
          </w:rPr>
          <w:delText>4.3.24.1</w:delText>
        </w:r>
        <w:r w:rsidRPr="000048E7" w:rsidDel="000048E7">
          <w:rPr>
            <w:rStyle w:val="Hyperlink"/>
            <w:noProof/>
            <w:rPrChange w:id="1457" w:author="Andreas Kuehne" w:date="2019-05-15T23:15:00Z">
              <w:rPr>
                <w:rStyle w:val="Hyperlink"/>
                <w:noProof/>
              </w:rPr>
            </w:rPrChange>
          </w:rPr>
          <w:delText xml:space="preserve"> UseVerificationTime – JSON Syntax</w:delText>
        </w:r>
        <w:r w:rsidDel="000048E7">
          <w:rPr>
            <w:noProof/>
            <w:webHidden/>
          </w:rPr>
          <w:tab/>
          <w:delText>80</w:delText>
        </w:r>
      </w:del>
    </w:p>
    <w:p w14:paraId="34347F96" w14:textId="1E9EECE4" w:rsidR="005E5C94" w:rsidDel="000048E7" w:rsidRDefault="005E5C94">
      <w:pPr>
        <w:pStyle w:val="Verzeichnis4"/>
        <w:tabs>
          <w:tab w:val="right" w:leader="dot" w:pos="9350"/>
        </w:tabs>
        <w:rPr>
          <w:del w:id="1458" w:author="Andreas Kuehne" w:date="2019-05-15T23:15:00Z"/>
          <w:rFonts w:asciiTheme="minorHAnsi" w:eastAsiaTheme="minorEastAsia" w:hAnsiTheme="minorHAnsi" w:cstheme="minorBidi"/>
          <w:noProof/>
          <w:sz w:val="22"/>
          <w:szCs w:val="22"/>
          <w:lang w:val="en-GB" w:eastAsia="en-GB"/>
        </w:rPr>
      </w:pPr>
      <w:del w:id="1459" w:author="Andreas Kuehne" w:date="2019-05-15T23:15:00Z">
        <w:r w:rsidRPr="000048E7" w:rsidDel="000048E7">
          <w:rPr>
            <w:rStyle w:val="Hyperlink"/>
            <w:noProof/>
            <w14:scene3d>
              <w14:camera w14:prst="orthographicFront"/>
              <w14:lightRig w14:rig="threePt" w14:dir="t">
                <w14:rot w14:lat="0" w14:lon="0" w14:rev="0"/>
              </w14:lightRig>
            </w14:scene3d>
            <w:rPrChange w:id="1460" w:author="Andreas Kuehne" w:date="2019-05-15T23:15:00Z">
              <w:rPr>
                <w:rStyle w:val="Hyperlink"/>
                <w:noProof/>
                <w14:scene3d>
                  <w14:camera w14:prst="orthographicFront"/>
                  <w14:lightRig w14:rig="threePt" w14:dir="t">
                    <w14:rot w14:lat="0" w14:lon="0" w14:rev="0"/>
                  </w14:lightRig>
                </w14:scene3d>
              </w:rPr>
            </w:rPrChange>
          </w:rPr>
          <w:delText>4.3.24.2</w:delText>
        </w:r>
        <w:r w:rsidRPr="000048E7" w:rsidDel="000048E7">
          <w:rPr>
            <w:rStyle w:val="Hyperlink"/>
            <w:noProof/>
            <w:rPrChange w:id="1461" w:author="Andreas Kuehne" w:date="2019-05-15T23:15:00Z">
              <w:rPr>
                <w:rStyle w:val="Hyperlink"/>
                <w:noProof/>
              </w:rPr>
            </w:rPrChange>
          </w:rPr>
          <w:delText xml:space="preserve"> UseVerificationTime – XML Syntax</w:delText>
        </w:r>
        <w:r w:rsidDel="000048E7">
          <w:rPr>
            <w:noProof/>
            <w:webHidden/>
          </w:rPr>
          <w:tab/>
          <w:delText>81</w:delText>
        </w:r>
      </w:del>
    </w:p>
    <w:p w14:paraId="5D0F5FE1" w14:textId="07EFBBFB" w:rsidR="005E5C94" w:rsidDel="000048E7" w:rsidRDefault="005E5C94">
      <w:pPr>
        <w:pStyle w:val="Verzeichnis3"/>
        <w:tabs>
          <w:tab w:val="right" w:leader="dot" w:pos="9350"/>
        </w:tabs>
        <w:rPr>
          <w:del w:id="1462" w:author="Andreas Kuehne" w:date="2019-05-15T23:15:00Z"/>
          <w:rFonts w:asciiTheme="minorHAnsi" w:eastAsiaTheme="minorEastAsia" w:hAnsiTheme="minorHAnsi" w:cstheme="minorBidi"/>
          <w:noProof/>
          <w:sz w:val="22"/>
          <w:szCs w:val="22"/>
          <w:lang w:val="en-GB" w:eastAsia="en-GB"/>
        </w:rPr>
      </w:pPr>
      <w:del w:id="1463" w:author="Andreas Kuehne" w:date="2019-05-15T23:15:00Z">
        <w:r w:rsidRPr="000048E7" w:rsidDel="000048E7">
          <w:rPr>
            <w:rStyle w:val="Hyperlink"/>
            <w:noProof/>
            <w14:scene3d>
              <w14:camera w14:prst="orthographicFront"/>
              <w14:lightRig w14:rig="threePt" w14:dir="t">
                <w14:rot w14:lat="0" w14:lon="0" w14:rev="0"/>
              </w14:lightRig>
            </w14:scene3d>
            <w:rPrChange w:id="1464" w:author="Andreas Kuehne" w:date="2019-05-15T23:15:00Z">
              <w:rPr>
                <w:rStyle w:val="Hyperlink"/>
                <w:noProof/>
                <w14:scene3d>
                  <w14:camera w14:prst="orthographicFront"/>
                  <w14:lightRig w14:rig="threePt" w14:dir="t">
                    <w14:rot w14:lat="0" w14:lon="0" w14:rev="0"/>
                  </w14:lightRig>
                </w14:scene3d>
              </w:rPr>
            </w:rPrChange>
          </w:rPr>
          <w:delText>4.3.25</w:delText>
        </w:r>
        <w:r w:rsidRPr="000048E7" w:rsidDel="000048E7">
          <w:rPr>
            <w:rStyle w:val="Hyperlink"/>
            <w:noProof/>
            <w:rPrChange w:id="1465" w:author="Andreas Kuehne" w:date="2019-05-15T23:15:00Z">
              <w:rPr>
                <w:rStyle w:val="Hyperlink"/>
                <w:noProof/>
              </w:rPr>
            </w:rPrChange>
          </w:rPr>
          <w:delText xml:space="preserve"> Component AdditionalTimeInfo</w:delText>
        </w:r>
        <w:r w:rsidDel="000048E7">
          <w:rPr>
            <w:noProof/>
            <w:webHidden/>
          </w:rPr>
          <w:tab/>
          <w:delText>81</w:delText>
        </w:r>
      </w:del>
    </w:p>
    <w:p w14:paraId="31DE1208" w14:textId="5471740B" w:rsidR="005E5C94" w:rsidDel="000048E7" w:rsidRDefault="005E5C94">
      <w:pPr>
        <w:pStyle w:val="Verzeichnis4"/>
        <w:tabs>
          <w:tab w:val="right" w:leader="dot" w:pos="9350"/>
        </w:tabs>
        <w:rPr>
          <w:del w:id="1466" w:author="Andreas Kuehne" w:date="2019-05-15T23:15:00Z"/>
          <w:rFonts w:asciiTheme="minorHAnsi" w:eastAsiaTheme="minorEastAsia" w:hAnsiTheme="minorHAnsi" w:cstheme="minorBidi"/>
          <w:noProof/>
          <w:sz w:val="22"/>
          <w:szCs w:val="22"/>
          <w:lang w:val="en-GB" w:eastAsia="en-GB"/>
        </w:rPr>
      </w:pPr>
      <w:del w:id="1467" w:author="Andreas Kuehne" w:date="2019-05-15T23:15:00Z">
        <w:r w:rsidRPr="000048E7" w:rsidDel="000048E7">
          <w:rPr>
            <w:rStyle w:val="Hyperlink"/>
            <w:noProof/>
            <w14:scene3d>
              <w14:camera w14:prst="orthographicFront"/>
              <w14:lightRig w14:rig="threePt" w14:dir="t">
                <w14:rot w14:lat="0" w14:lon="0" w14:rev="0"/>
              </w14:lightRig>
            </w14:scene3d>
            <w:rPrChange w:id="1468" w:author="Andreas Kuehne" w:date="2019-05-15T23:15:00Z">
              <w:rPr>
                <w:rStyle w:val="Hyperlink"/>
                <w:noProof/>
                <w14:scene3d>
                  <w14:camera w14:prst="orthographicFront"/>
                  <w14:lightRig w14:rig="threePt" w14:dir="t">
                    <w14:rot w14:lat="0" w14:lon="0" w14:rev="0"/>
                  </w14:lightRig>
                </w14:scene3d>
              </w:rPr>
            </w:rPrChange>
          </w:rPr>
          <w:delText>4.3.25.1</w:delText>
        </w:r>
        <w:r w:rsidRPr="000048E7" w:rsidDel="000048E7">
          <w:rPr>
            <w:rStyle w:val="Hyperlink"/>
            <w:noProof/>
            <w:rPrChange w:id="1469" w:author="Andreas Kuehne" w:date="2019-05-15T23:15:00Z">
              <w:rPr>
                <w:rStyle w:val="Hyperlink"/>
                <w:noProof/>
              </w:rPr>
            </w:rPrChange>
          </w:rPr>
          <w:delText xml:space="preserve"> AdditionalTimeInfo – JSON Syntax</w:delText>
        </w:r>
        <w:r w:rsidDel="000048E7">
          <w:rPr>
            <w:noProof/>
            <w:webHidden/>
          </w:rPr>
          <w:tab/>
          <w:delText>81</w:delText>
        </w:r>
      </w:del>
    </w:p>
    <w:p w14:paraId="2F6687D6" w14:textId="5330120D" w:rsidR="005E5C94" w:rsidDel="000048E7" w:rsidRDefault="005E5C94">
      <w:pPr>
        <w:pStyle w:val="Verzeichnis4"/>
        <w:tabs>
          <w:tab w:val="right" w:leader="dot" w:pos="9350"/>
        </w:tabs>
        <w:rPr>
          <w:del w:id="1470" w:author="Andreas Kuehne" w:date="2019-05-15T23:15:00Z"/>
          <w:rFonts w:asciiTheme="minorHAnsi" w:eastAsiaTheme="minorEastAsia" w:hAnsiTheme="minorHAnsi" w:cstheme="minorBidi"/>
          <w:noProof/>
          <w:sz w:val="22"/>
          <w:szCs w:val="22"/>
          <w:lang w:val="en-GB" w:eastAsia="en-GB"/>
        </w:rPr>
      </w:pPr>
      <w:del w:id="1471" w:author="Andreas Kuehne" w:date="2019-05-15T23:15:00Z">
        <w:r w:rsidRPr="000048E7" w:rsidDel="000048E7">
          <w:rPr>
            <w:rStyle w:val="Hyperlink"/>
            <w:noProof/>
            <w14:scene3d>
              <w14:camera w14:prst="orthographicFront"/>
              <w14:lightRig w14:rig="threePt" w14:dir="t">
                <w14:rot w14:lat="0" w14:lon="0" w14:rev="0"/>
              </w14:lightRig>
            </w14:scene3d>
            <w:rPrChange w:id="1472" w:author="Andreas Kuehne" w:date="2019-05-15T23:15:00Z">
              <w:rPr>
                <w:rStyle w:val="Hyperlink"/>
                <w:noProof/>
                <w14:scene3d>
                  <w14:camera w14:prst="orthographicFront"/>
                  <w14:lightRig w14:rig="threePt" w14:dir="t">
                    <w14:rot w14:lat="0" w14:lon="0" w14:rev="0"/>
                  </w14:lightRig>
                </w14:scene3d>
              </w:rPr>
            </w:rPrChange>
          </w:rPr>
          <w:delText>4.3.25.2</w:delText>
        </w:r>
        <w:r w:rsidRPr="000048E7" w:rsidDel="000048E7">
          <w:rPr>
            <w:rStyle w:val="Hyperlink"/>
            <w:noProof/>
            <w:rPrChange w:id="1473" w:author="Andreas Kuehne" w:date="2019-05-15T23:15:00Z">
              <w:rPr>
                <w:rStyle w:val="Hyperlink"/>
                <w:noProof/>
              </w:rPr>
            </w:rPrChange>
          </w:rPr>
          <w:delText xml:space="preserve"> AdditionalTimeInfo – XML Syntax</w:delText>
        </w:r>
        <w:r w:rsidDel="000048E7">
          <w:rPr>
            <w:noProof/>
            <w:webHidden/>
          </w:rPr>
          <w:tab/>
          <w:delText>82</w:delText>
        </w:r>
      </w:del>
    </w:p>
    <w:p w14:paraId="0B75E8CC" w14:textId="5FD6D92B" w:rsidR="005E5C94" w:rsidDel="000048E7" w:rsidRDefault="005E5C94">
      <w:pPr>
        <w:pStyle w:val="Verzeichnis3"/>
        <w:tabs>
          <w:tab w:val="right" w:leader="dot" w:pos="9350"/>
        </w:tabs>
        <w:rPr>
          <w:del w:id="1474" w:author="Andreas Kuehne" w:date="2019-05-15T23:15:00Z"/>
          <w:rFonts w:asciiTheme="minorHAnsi" w:eastAsiaTheme="minorEastAsia" w:hAnsiTheme="minorHAnsi" w:cstheme="minorBidi"/>
          <w:noProof/>
          <w:sz w:val="22"/>
          <w:szCs w:val="22"/>
          <w:lang w:val="en-GB" w:eastAsia="en-GB"/>
        </w:rPr>
      </w:pPr>
      <w:del w:id="1475" w:author="Andreas Kuehne" w:date="2019-05-15T23:15:00Z">
        <w:r w:rsidRPr="000048E7" w:rsidDel="000048E7">
          <w:rPr>
            <w:rStyle w:val="Hyperlink"/>
            <w:noProof/>
            <w14:scene3d>
              <w14:camera w14:prst="orthographicFront"/>
              <w14:lightRig w14:rig="threePt" w14:dir="t">
                <w14:rot w14:lat="0" w14:lon="0" w14:rev="0"/>
              </w14:lightRig>
            </w14:scene3d>
            <w:rPrChange w:id="1476" w:author="Andreas Kuehne" w:date="2019-05-15T23:15:00Z">
              <w:rPr>
                <w:rStyle w:val="Hyperlink"/>
                <w:noProof/>
                <w14:scene3d>
                  <w14:camera w14:prst="orthographicFront"/>
                  <w14:lightRig w14:rig="threePt" w14:dir="t">
                    <w14:rot w14:lat="0" w14:lon="0" w14:rev="0"/>
                  </w14:lightRig>
                </w14:scene3d>
              </w:rPr>
            </w:rPrChange>
          </w:rPr>
          <w:delText>4.3.26</w:delText>
        </w:r>
        <w:r w:rsidRPr="000048E7" w:rsidDel="000048E7">
          <w:rPr>
            <w:rStyle w:val="Hyperlink"/>
            <w:noProof/>
            <w:rPrChange w:id="1477" w:author="Andreas Kuehne" w:date="2019-05-15T23:15:00Z">
              <w:rPr>
                <w:rStyle w:val="Hyperlink"/>
                <w:noProof/>
              </w:rPr>
            </w:rPrChange>
          </w:rPr>
          <w:delText xml:space="preserve"> Component VerificationTimeInfo</w:delText>
        </w:r>
        <w:r w:rsidDel="000048E7">
          <w:rPr>
            <w:noProof/>
            <w:webHidden/>
          </w:rPr>
          <w:tab/>
          <w:delText>82</w:delText>
        </w:r>
      </w:del>
    </w:p>
    <w:p w14:paraId="45709B99" w14:textId="5A645C1D" w:rsidR="005E5C94" w:rsidDel="000048E7" w:rsidRDefault="005E5C94">
      <w:pPr>
        <w:pStyle w:val="Verzeichnis4"/>
        <w:tabs>
          <w:tab w:val="right" w:leader="dot" w:pos="9350"/>
        </w:tabs>
        <w:rPr>
          <w:del w:id="1478" w:author="Andreas Kuehne" w:date="2019-05-15T23:15:00Z"/>
          <w:rFonts w:asciiTheme="minorHAnsi" w:eastAsiaTheme="minorEastAsia" w:hAnsiTheme="minorHAnsi" w:cstheme="minorBidi"/>
          <w:noProof/>
          <w:sz w:val="22"/>
          <w:szCs w:val="22"/>
          <w:lang w:val="en-GB" w:eastAsia="en-GB"/>
        </w:rPr>
      </w:pPr>
      <w:del w:id="1479" w:author="Andreas Kuehne" w:date="2019-05-15T23:15:00Z">
        <w:r w:rsidRPr="000048E7" w:rsidDel="000048E7">
          <w:rPr>
            <w:rStyle w:val="Hyperlink"/>
            <w:noProof/>
            <w14:scene3d>
              <w14:camera w14:prst="orthographicFront"/>
              <w14:lightRig w14:rig="threePt" w14:dir="t">
                <w14:rot w14:lat="0" w14:lon="0" w14:rev="0"/>
              </w14:lightRig>
            </w14:scene3d>
            <w:rPrChange w:id="1480" w:author="Andreas Kuehne" w:date="2019-05-15T23:15:00Z">
              <w:rPr>
                <w:rStyle w:val="Hyperlink"/>
                <w:noProof/>
                <w14:scene3d>
                  <w14:camera w14:prst="orthographicFront"/>
                  <w14:lightRig w14:rig="threePt" w14:dir="t">
                    <w14:rot w14:lat="0" w14:lon="0" w14:rev="0"/>
                  </w14:lightRig>
                </w14:scene3d>
              </w:rPr>
            </w:rPrChange>
          </w:rPr>
          <w:delText>4.3.26.1</w:delText>
        </w:r>
        <w:r w:rsidRPr="000048E7" w:rsidDel="000048E7">
          <w:rPr>
            <w:rStyle w:val="Hyperlink"/>
            <w:noProof/>
            <w:rPrChange w:id="1481" w:author="Andreas Kuehne" w:date="2019-05-15T23:15:00Z">
              <w:rPr>
                <w:rStyle w:val="Hyperlink"/>
                <w:noProof/>
              </w:rPr>
            </w:rPrChange>
          </w:rPr>
          <w:delText xml:space="preserve"> VerificationTimeInfo – JSON Syntax</w:delText>
        </w:r>
        <w:r w:rsidDel="000048E7">
          <w:rPr>
            <w:noProof/>
            <w:webHidden/>
          </w:rPr>
          <w:tab/>
          <w:delText>83</w:delText>
        </w:r>
      </w:del>
    </w:p>
    <w:p w14:paraId="0C0E0CFC" w14:textId="0622FF99" w:rsidR="005E5C94" w:rsidDel="000048E7" w:rsidRDefault="005E5C94">
      <w:pPr>
        <w:pStyle w:val="Verzeichnis4"/>
        <w:tabs>
          <w:tab w:val="right" w:leader="dot" w:pos="9350"/>
        </w:tabs>
        <w:rPr>
          <w:del w:id="1482" w:author="Andreas Kuehne" w:date="2019-05-15T23:15:00Z"/>
          <w:rFonts w:asciiTheme="minorHAnsi" w:eastAsiaTheme="minorEastAsia" w:hAnsiTheme="minorHAnsi" w:cstheme="minorBidi"/>
          <w:noProof/>
          <w:sz w:val="22"/>
          <w:szCs w:val="22"/>
          <w:lang w:val="en-GB" w:eastAsia="en-GB"/>
        </w:rPr>
      </w:pPr>
      <w:del w:id="1483" w:author="Andreas Kuehne" w:date="2019-05-15T23:15:00Z">
        <w:r w:rsidRPr="000048E7" w:rsidDel="000048E7">
          <w:rPr>
            <w:rStyle w:val="Hyperlink"/>
            <w:noProof/>
            <w14:scene3d>
              <w14:camera w14:prst="orthographicFront"/>
              <w14:lightRig w14:rig="threePt" w14:dir="t">
                <w14:rot w14:lat="0" w14:lon="0" w14:rev="0"/>
              </w14:lightRig>
            </w14:scene3d>
            <w:rPrChange w:id="1484" w:author="Andreas Kuehne" w:date="2019-05-15T23:15:00Z">
              <w:rPr>
                <w:rStyle w:val="Hyperlink"/>
                <w:noProof/>
                <w14:scene3d>
                  <w14:camera w14:prst="orthographicFront"/>
                  <w14:lightRig w14:rig="threePt" w14:dir="t">
                    <w14:rot w14:lat="0" w14:lon="0" w14:rev="0"/>
                  </w14:lightRig>
                </w14:scene3d>
              </w:rPr>
            </w:rPrChange>
          </w:rPr>
          <w:delText>4.3.26.2</w:delText>
        </w:r>
        <w:r w:rsidRPr="000048E7" w:rsidDel="000048E7">
          <w:rPr>
            <w:rStyle w:val="Hyperlink"/>
            <w:noProof/>
            <w:rPrChange w:id="1485" w:author="Andreas Kuehne" w:date="2019-05-15T23:15:00Z">
              <w:rPr>
                <w:rStyle w:val="Hyperlink"/>
                <w:noProof/>
              </w:rPr>
            </w:rPrChange>
          </w:rPr>
          <w:delText xml:space="preserve"> VerificationTimeInfo – XML Syntax</w:delText>
        </w:r>
        <w:r w:rsidDel="000048E7">
          <w:rPr>
            <w:noProof/>
            <w:webHidden/>
          </w:rPr>
          <w:tab/>
          <w:delText>83</w:delText>
        </w:r>
      </w:del>
    </w:p>
    <w:p w14:paraId="1214CF34" w14:textId="324FA072" w:rsidR="005E5C94" w:rsidDel="000048E7" w:rsidRDefault="005E5C94">
      <w:pPr>
        <w:pStyle w:val="Verzeichnis3"/>
        <w:tabs>
          <w:tab w:val="right" w:leader="dot" w:pos="9350"/>
        </w:tabs>
        <w:rPr>
          <w:del w:id="1486" w:author="Andreas Kuehne" w:date="2019-05-15T23:15:00Z"/>
          <w:rFonts w:asciiTheme="minorHAnsi" w:eastAsiaTheme="minorEastAsia" w:hAnsiTheme="minorHAnsi" w:cstheme="minorBidi"/>
          <w:noProof/>
          <w:sz w:val="22"/>
          <w:szCs w:val="22"/>
          <w:lang w:val="en-GB" w:eastAsia="en-GB"/>
        </w:rPr>
      </w:pPr>
      <w:del w:id="1487" w:author="Andreas Kuehne" w:date="2019-05-15T23:15:00Z">
        <w:r w:rsidRPr="000048E7" w:rsidDel="000048E7">
          <w:rPr>
            <w:rStyle w:val="Hyperlink"/>
            <w:noProof/>
            <w14:scene3d>
              <w14:camera w14:prst="orthographicFront"/>
              <w14:lightRig w14:rig="threePt" w14:dir="t">
                <w14:rot w14:lat="0" w14:lon="0" w14:rev="0"/>
              </w14:lightRig>
            </w14:scene3d>
            <w:rPrChange w:id="1488" w:author="Andreas Kuehne" w:date="2019-05-15T23:15:00Z">
              <w:rPr>
                <w:rStyle w:val="Hyperlink"/>
                <w:noProof/>
                <w14:scene3d>
                  <w14:camera w14:prst="orthographicFront"/>
                  <w14:lightRig w14:rig="threePt" w14:dir="t">
                    <w14:rot w14:lat="0" w14:lon="0" w14:rev="0"/>
                  </w14:lightRig>
                </w14:scene3d>
              </w:rPr>
            </w:rPrChange>
          </w:rPr>
          <w:delText>4.3.27</w:delText>
        </w:r>
        <w:r w:rsidRPr="000048E7" w:rsidDel="000048E7">
          <w:rPr>
            <w:rStyle w:val="Hyperlink"/>
            <w:noProof/>
            <w:rPrChange w:id="1489" w:author="Andreas Kuehne" w:date="2019-05-15T23:15:00Z">
              <w:rPr>
                <w:rStyle w:val="Hyperlink"/>
                <w:noProof/>
              </w:rPr>
            </w:rPrChange>
          </w:rPr>
          <w:delText xml:space="preserve"> Component AdditionalKeyInfo</w:delText>
        </w:r>
        <w:r w:rsidDel="000048E7">
          <w:rPr>
            <w:noProof/>
            <w:webHidden/>
          </w:rPr>
          <w:tab/>
          <w:delText>84</w:delText>
        </w:r>
      </w:del>
    </w:p>
    <w:p w14:paraId="435DC573" w14:textId="37F239A0" w:rsidR="005E5C94" w:rsidDel="000048E7" w:rsidRDefault="005E5C94">
      <w:pPr>
        <w:pStyle w:val="Verzeichnis4"/>
        <w:tabs>
          <w:tab w:val="right" w:leader="dot" w:pos="9350"/>
        </w:tabs>
        <w:rPr>
          <w:del w:id="1490" w:author="Andreas Kuehne" w:date="2019-05-15T23:15:00Z"/>
          <w:rFonts w:asciiTheme="minorHAnsi" w:eastAsiaTheme="minorEastAsia" w:hAnsiTheme="minorHAnsi" w:cstheme="minorBidi"/>
          <w:noProof/>
          <w:sz w:val="22"/>
          <w:szCs w:val="22"/>
          <w:lang w:val="en-GB" w:eastAsia="en-GB"/>
        </w:rPr>
      </w:pPr>
      <w:del w:id="1491" w:author="Andreas Kuehne" w:date="2019-05-15T23:15:00Z">
        <w:r w:rsidRPr="000048E7" w:rsidDel="000048E7">
          <w:rPr>
            <w:rStyle w:val="Hyperlink"/>
            <w:noProof/>
            <w14:scene3d>
              <w14:camera w14:prst="orthographicFront"/>
              <w14:lightRig w14:rig="threePt" w14:dir="t">
                <w14:rot w14:lat="0" w14:lon="0" w14:rev="0"/>
              </w14:lightRig>
            </w14:scene3d>
            <w:rPrChange w:id="1492" w:author="Andreas Kuehne" w:date="2019-05-15T23:15:00Z">
              <w:rPr>
                <w:rStyle w:val="Hyperlink"/>
                <w:noProof/>
                <w14:scene3d>
                  <w14:camera w14:prst="orthographicFront"/>
                  <w14:lightRig w14:rig="threePt" w14:dir="t">
                    <w14:rot w14:lat="0" w14:lon="0" w14:rev="0"/>
                  </w14:lightRig>
                </w14:scene3d>
              </w:rPr>
            </w:rPrChange>
          </w:rPr>
          <w:delText>4.3.27.1</w:delText>
        </w:r>
        <w:r w:rsidRPr="000048E7" w:rsidDel="000048E7">
          <w:rPr>
            <w:rStyle w:val="Hyperlink"/>
            <w:noProof/>
            <w:rPrChange w:id="1493" w:author="Andreas Kuehne" w:date="2019-05-15T23:15:00Z">
              <w:rPr>
                <w:rStyle w:val="Hyperlink"/>
                <w:noProof/>
              </w:rPr>
            </w:rPrChange>
          </w:rPr>
          <w:delText xml:space="preserve"> AdditionalKeyInfo – JSON Syntax</w:delText>
        </w:r>
        <w:r w:rsidDel="000048E7">
          <w:rPr>
            <w:noProof/>
            <w:webHidden/>
          </w:rPr>
          <w:tab/>
          <w:delText>84</w:delText>
        </w:r>
      </w:del>
    </w:p>
    <w:p w14:paraId="7F6C9228" w14:textId="6BB1B94A" w:rsidR="005E5C94" w:rsidDel="000048E7" w:rsidRDefault="005E5C94">
      <w:pPr>
        <w:pStyle w:val="Verzeichnis4"/>
        <w:tabs>
          <w:tab w:val="right" w:leader="dot" w:pos="9350"/>
        </w:tabs>
        <w:rPr>
          <w:del w:id="1494" w:author="Andreas Kuehne" w:date="2019-05-15T23:15:00Z"/>
          <w:rFonts w:asciiTheme="minorHAnsi" w:eastAsiaTheme="minorEastAsia" w:hAnsiTheme="minorHAnsi" w:cstheme="minorBidi"/>
          <w:noProof/>
          <w:sz w:val="22"/>
          <w:szCs w:val="22"/>
          <w:lang w:val="en-GB" w:eastAsia="en-GB"/>
        </w:rPr>
      </w:pPr>
      <w:del w:id="1495" w:author="Andreas Kuehne" w:date="2019-05-15T23:15:00Z">
        <w:r w:rsidRPr="000048E7" w:rsidDel="000048E7">
          <w:rPr>
            <w:rStyle w:val="Hyperlink"/>
            <w:noProof/>
            <w14:scene3d>
              <w14:camera w14:prst="orthographicFront"/>
              <w14:lightRig w14:rig="threePt" w14:dir="t">
                <w14:rot w14:lat="0" w14:lon="0" w14:rev="0"/>
              </w14:lightRig>
            </w14:scene3d>
            <w:rPrChange w:id="1496" w:author="Andreas Kuehne" w:date="2019-05-15T23:15:00Z">
              <w:rPr>
                <w:rStyle w:val="Hyperlink"/>
                <w:noProof/>
                <w14:scene3d>
                  <w14:camera w14:prst="orthographicFront"/>
                  <w14:lightRig w14:rig="threePt" w14:dir="t">
                    <w14:rot w14:lat="0" w14:lon="0" w14:rev="0"/>
                  </w14:lightRig>
                </w14:scene3d>
              </w:rPr>
            </w:rPrChange>
          </w:rPr>
          <w:delText>4.3.27.2</w:delText>
        </w:r>
        <w:r w:rsidRPr="000048E7" w:rsidDel="000048E7">
          <w:rPr>
            <w:rStyle w:val="Hyperlink"/>
            <w:noProof/>
            <w:rPrChange w:id="1497" w:author="Andreas Kuehne" w:date="2019-05-15T23:15:00Z">
              <w:rPr>
                <w:rStyle w:val="Hyperlink"/>
                <w:noProof/>
              </w:rPr>
            </w:rPrChange>
          </w:rPr>
          <w:delText xml:space="preserve"> AdditionalKeyInfo – XML Syntax</w:delText>
        </w:r>
        <w:r w:rsidDel="000048E7">
          <w:rPr>
            <w:noProof/>
            <w:webHidden/>
          </w:rPr>
          <w:tab/>
          <w:delText>85</w:delText>
        </w:r>
      </w:del>
    </w:p>
    <w:p w14:paraId="03301061" w14:textId="575470F4" w:rsidR="005E5C94" w:rsidDel="000048E7" w:rsidRDefault="005E5C94">
      <w:pPr>
        <w:pStyle w:val="Verzeichnis3"/>
        <w:tabs>
          <w:tab w:val="right" w:leader="dot" w:pos="9350"/>
        </w:tabs>
        <w:rPr>
          <w:del w:id="1498" w:author="Andreas Kuehne" w:date="2019-05-15T23:15:00Z"/>
          <w:rFonts w:asciiTheme="minorHAnsi" w:eastAsiaTheme="minorEastAsia" w:hAnsiTheme="minorHAnsi" w:cstheme="minorBidi"/>
          <w:noProof/>
          <w:sz w:val="22"/>
          <w:szCs w:val="22"/>
          <w:lang w:val="en-GB" w:eastAsia="en-GB"/>
        </w:rPr>
      </w:pPr>
      <w:del w:id="1499" w:author="Andreas Kuehne" w:date="2019-05-15T23:15:00Z">
        <w:r w:rsidRPr="000048E7" w:rsidDel="000048E7">
          <w:rPr>
            <w:rStyle w:val="Hyperlink"/>
            <w:noProof/>
            <w14:scene3d>
              <w14:camera w14:prst="orthographicFront"/>
              <w14:lightRig w14:rig="threePt" w14:dir="t">
                <w14:rot w14:lat="0" w14:lon="0" w14:rev="0"/>
              </w14:lightRig>
            </w14:scene3d>
            <w:rPrChange w:id="1500" w:author="Andreas Kuehne" w:date="2019-05-15T23:15:00Z">
              <w:rPr>
                <w:rStyle w:val="Hyperlink"/>
                <w:noProof/>
                <w14:scene3d>
                  <w14:camera w14:prst="orthographicFront"/>
                  <w14:lightRig w14:rig="threePt" w14:dir="t">
                    <w14:rot w14:lat="0" w14:lon="0" w14:rev="0"/>
                  </w14:lightRig>
                </w14:scene3d>
              </w:rPr>
            </w:rPrChange>
          </w:rPr>
          <w:delText>4.3.28</w:delText>
        </w:r>
        <w:r w:rsidRPr="000048E7" w:rsidDel="000048E7">
          <w:rPr>
            <w:rStyle w:val="Hyperlink"/>
            <w:noProof/>
            <w:rPrChange w:id="1501" w:author="Andreas Kuehne" w:date="2019-05-15T23:15:00Z">
              <w:rPr>
                <w:rStyle w:val="Hyperlink"/>
                <w:noProof/>
              </w:rPr>
            </w:rPrChange>
          </w:rPr>
          <w:delText xml:space="preserve"> Component ProcessingDetails</w:delText>
        </w:r>
        <w:r w:rsidDel="000048E7">
          <w:rPr>
            <w:noProof/>
            <w:webHidden/>
          </w:rPr>
          <w:tab/>
          <w:delText>86</w:delText>
        </w:r>
      </w:del>
    </w:p>
    <w:p w14:paraId="65F118DA" w14:textId="1C20E857" w:rsidR="005E5C94" w:rsidDel="000048E7" w:rsidRDefault="005E5C94">
      <w:pPr>
        <w:pStyle w:val="Verzeichnis4"/>
        <w:tabs>
          <w:tab w:val="right" w:leader="dot" w:pos="9350"/>
        </w:tabs>
        <w:rPr>
          <w:del w:id="1502" w:author="Andreas Kuehne" w:date="2019-05-15T23:15:00Z"/>
          <w:rFonts w:asciiTheme="minorHAnsi" w:eastAsiaTheme="minorEastAsia" w:hAnsiTheme="minorHAnsi" w:cstheme="minorBidi"/>
          <w:noProof/>
          <w:sz w:val="22"/>
          <w:szCs w:val="22"/>
          <w:lang w:val="en-GB" w:eastAsia="en-GB"/>
        </w:rPr>
      </w:pPr>
      <w:del w:id="1503" w:author="Andreas Kuehne" w:date="2019-05-15T23:15:00Z">
        <w:r w:rsidRPr="000048E7" w:rsidDel="000048E7">
          <w:rPr>
            <w:rStyle w:val="Hyperlink"/>
            <w:noProof/>
            <w14:scene3d>
              <w14:camera w14:prst="orthographicFront"/>
              <w14:lightRig w14:rig="threePt" w14:dir="t">
                <w14:rot w14:lat="0" w14:lon="0" w14:rev="0"/>
              </w14:lightRig>
            </w14:scene3d>
            <w:rPrChange w:id="1504" w:author="Andreas Kuehne" w:date="2019-05-15T23:15:00Z">
              <w:rPr>
                <w:rStyle w:val="Hyperlink"/>
                <w:noProof/>
                <w14:scene3d>
                  <w14:camera w14:prst="orthographicFront"/>
                  <w14:lightRig w14:rig="threePt" w14:dir="t">
                    <w14:rot w14:lat="0" w14:lon="0" w14:rev="0"/>
                  </w14:lightRig>
                </w14:scene3d>
              </w:rPr>
            </w:rPrChange>
          </w:rPr>
          <w:delText>4.3.28.1</w:delText>
        </w:r>
        <w:r w:rsidRPr="000048E7" w:rsidDel="000048E7">
          <w:rPr>
            <w:rStyle w:val="Hyperlink"/>
            <w:noProof/>
            <w:rPrChange w:id="1505" w:author="Andreas Kuehne" w:date="2019-05-15T23:15:00Z">
              <w:rPr>
                <w:rStyle w:val="Hyperlink"/>
                <w:noProof/>
              </w:rPr>
            </w:rPrChange>
          </w:rPr>
          <w:delText xml:space="preserve"> ProcessingDetails – JSON Syntax</w:delText>
        </w:r>
        <w:r w:rsidDel="000048E7">
          <w:rPr>
            <w:noProof/>
            <w:webHidden/>
          </w:rPr>
          <w:tab/>
          <w:delText>86</w:delText>
        </w:r>
      </w:del>
    </w:p>
    <w:p w14:paraId="6D534534" w14:textId="52DDDB07" w:rsidR="005E5C94" w:rsidDel="000048E7" w:rsidRDefault="005E5C94">
      <w:pPr>
        <w:pStyle w:val="Verzeichnis4"/>
        <w:tabs>
          <w:tab w:val="right" w:leader="dot" w:pos="9350"/>
        </w:tabs>
        <w:rPr>
          <w:del w:id="1506" w:author="Andreas Kuehne" w:date="2019-05-15T23:15:00Z"/>
          <w:rFonts w:asciiTheme="minorHAnsi" w:eastAsiaTheme="minorEastAsia" w:hAnsiTheme="minorHAnsi" w:cstheme="minorBidi"/>
          <w:noProof/>
          <w:sz w:val="22"/>
          <w:szCs w:val="22"/>
          <w:lang w:val="en-GB" w:eastAsia="en-GB"/>
        </w:rPr>
      </w:pPr>
      <w:del w:id="1507" w:author="Andreas Kuehne" w:date="2019-05-15T23:15:00Z">
        <w:r w:rsidRPr="000048E7" w:rsidDel="000048E7">
          <w:rPr>
            <w:rStyle w:val="Hyperlink"/>
            <w:noProof/>
            <w14:scene3d>
              <w14:camera w14:prst="orthographicFront"/>
              <w14:lightRig w14:rig="threePt" w14:dir="t">
                <w14:rot w14:lat="0" w14:lon="0" w14:rev="0"/>
              </w14:lightRig>
            </w14:scene3d>
            <w:rPrChange w:id="1508" w:author="Andreas Kuehne" w:date="2019-05-15T23:15:00Z">
              <w:rPr>
                <w:rStyle w:val="Hyperlink"/>
                <w:noProof/>
                <w14:scene3d>
                  <w14:camera w14:prst="orthographicFront"/>
                  <w14:lightRig w14:rig="threePt" w14:dir="t">
                    <w14:rot w14:lat="0" w14:lon="0" w14:rev="0"/>
                  </w14:lightRig>
                </w14:scene3d>
              </w:rPr>
            </w:rPrChange>
          </w:rPr>
          <w:delText>4.3.28.2</w:delText>
        </w:r>
        <w:r w:rsidRPr="000048E7" w:rsidDel="000048E7">
          <w:rPr>
            <w:rStyle w:val="Hyperlink"/>
            <w:noProof/>
            <w:rPrChange w:id="1509" w:author="Andreas Kuehne" w:date="2019-05-15T23:15:00Z">
              <w:rPr>
                <w:rStyle w:val="Hyperlink"/>
                <w:noProof/>
              </w:rPr>
            </w:rPrChange>
          </w:rPr>
          <w:delText xml:space="preserve"> ProcessingDetails – XML Syntax</w:delText>
        </w:r>
        <w:r w:rsidDel="000048E7">
          <w:rPr>
            <w:noProof/>
            <w:webHidden/>
          </w:rPr>
          <w:tab/>
          <w:delText>87</w:delText>
        </w:r>
      </w:del>
    </w:p>
    <w:p w14:paraId="2E92BCD9" w14:textId="6418B1D7" w:rsidR="005E5C94" w:rsidDel="000048E7" w:rsidRDefault="005E5C94">
      <w:pPr>
        <w:pStyle w:val="Verzeichnis3"/>
        <w:tabs>
          <w:tab w:val="right" w:leader="dot" w:pos="9350"/>
        </w:tabs>
        <w:rPr>
          <w:del w:id="1510" w:author="Andreas Kuehne" w:date="2019-05-15T23:15:00Z"/>
          <w:rFonts w:asciiTheme="minorHAnsi" w:eastAsiaTheme="minorEastAsia" w:hAnsiTheme="minorHAnsi" w:cstheme="minorBidi"/>
          <w:noProof/>
          <w:sz w:val="22"/>
          <w:szCs w:val="22"/>
          <w:lang w:val="en-GB" w:eastAsia="en-GB"/>
        </w:rPr>
      </w:pPr>
      <w:del w:id="1511" w:author="Andreas Kuehne" w:date="2019-05-15T23:15:00Z">
        <w:r w:rsidRPr="000048E7" w:rsidDel="000048E7">
          <w:rPr>
            <w:rStyle w:val="Hyperlink"/>
            <w:noProof/>
            <w14:scene3d>
              <w14:camera w14:prst="orthographicFront"/>
              <w14:lightRig w14:rig="threePt" w14:dir="t">
                <w14:rot w14:lat="0" w14:lon="0" w14:rev="0"/>
              </w14:lightRig>
            </w14:scene3d>
            <w:rPrChange w:id="1512" w:author="Andreas Kuehne" w:date="2019-05-15T23:15:00Z">
              <w:rPr>
                <w:rStyle w:val="Hyperlink"/>
                <w:noProof/>
                <w14:scene3d>
                  <w14:camera w14:prst="orthographicFront"/>
                  <w14:lightRig w14:rig="threePt" w14:dir="t">
                    <w14:rot w14:lat="0" w14:lon="0" w14:rev="0"/>
                  </w14:lightRig>
                </w14:scene3d>
              </w:rPr>
            </w:rPrChange>
          </w:rPr>
          <w:delText>4.3.29</w:delText>
        </w:r>
        <w:r w:rsidRPr="000048E7" w:rsidDel="000048E7">
          <w:rPr>
            <w:rStyle w:val="Hyperlink"/>
            <w:noProof/>
            <w:rPrChange w:id="1513" w:author="Andreas Kuehne" w:date="2019-05-15T23:15:00Z">
              <w:rPr>
                <w:rStyle w:val="Hyperlink"/>
                <w:noProof/>
              </w:rPr>
            </w:rPrChange>
          </w:rPr>
          <w:delText xml:space="preserve"> Component Detail</w:delText>
        </w:r>
        <w:r w:rsidDel="000048E7">
          <w:rPr>
            <w:noProof/>
            <w:webHidden/>
          </w:rPr>
          <w:tab/>
          <w:delText>87</w:delText>
        </w:r>
      </w:del>
    </w:p>
    <w:p w14:paraId="4E63AC78" w14:textId="3D124602" w:rsidR="005E5C94" w:rsidDel="000048E7" w:rsidRDefault="005E5C94">
      <w:pPr>
        <w:pStyle w:val="Verzeichnis4"/>
        <w:tabs>
          <w:tab w:val="right" w:leader="dot" w:pos="9350"/>
        </w:tabs>
        <w:rPr>
          <w:del w:id="1514" w:author="Andreas Kuehne" w:date="2019-05-15T23:15:00Z"/>
          <w:rFonts w:asciiTheme="minorHAnsi" w:eastAsiaTheme="minorEastAsia" w:hAnsiTheme="minorHAnsi" w:cstheme="minorBidi"/>
          <w:noProof/>
          <w:sz w:val="22"/>
          <w:szCs w:val="22"/>
          <w:lang w:val="en-GB" w:eastAsia="en-GB"/>
        </w:rPr>
      </w:pPr>
      <w:del w:id="1515" w:author="Andreas Kuehne" w:date="2019-05-15T23:15:00Z">
        <w:r w:rsidRPr="000048E7" w:rsidDel="000048E7">
          <w:rPr>
            <w:rStyle w:val="Hyperlink"/>
            <w:noProof/>
            <w14:scene3d>
              <w14:camera w14:prst="orthographicFront"/>
              <w14:lightRig w14:rig="threePt" w14:dir="t">
                <w14:rot w14:lat="0" w14:lon="0" w14:rev="0"/>
              </w14:lightRig>
            </w14:scene3d>
            <w:rPrChange w:id="1516" w:author="Andreas Kuehne" w:date="2019-05-15T23:15:00Z">
              <w:rPr>
                <w:rStyle w:val="Hyperlink"/>
                <w:noProof/>
                <w14:scene3d>
                  <w14:camera w14:prst="orthographicFront"/>
                  <w14:lightRig w14:rig="threePt" w14:dir="t">
                    <w14:rot w14:lat="0" w14:lon="0" w14:rev="0"/>
                  </w14:lightRig>
                </w14:scene3d>
              </w:rPr>
            </w:rPrChange>
          </w:rPr>
          <w:delText>4.3.29.1</w:delText>
        </w:r>
        <w:r w:rsidRPr="000048E7" w:rsidDel="000048E7">
          <w:rPr>
            <w:rStyle w:val="Hyperlink"/>
            <w:noProof/>
            <w:rPrChange w:id="1517" w:author="Andreas Kuehne" w:date="2019-05-15T23:15:00Z">
              <w:rPr>
                <w:rStyle w:val="Hyperlink"/>
                <w:noProof/>
              </w:rPr>
            </w:rPrChange>
          </w:rPr>
          <w:delText xml:space="preserve"> Detail – JSON Syntax</w:delText>
        </w:r>
        <w:r w:rsidDel="000048E7">
          <w:rPr>
            <w:noProof/>
            <w:webHidden/>
          </w:rPr>
          <w:tab/>
          <w:delText>88</w:delText>
        </w:r>
      </w:del>
    </w:p>
    <w:p w14:paraId="60DC570D" w14:textId="480CE0BB" w:rsidR="005E5C94" w:rsidDel="000048E7" w:rsidRDefault="005E5C94">
      <w:pPr>
        <w:pStyle w:val="Verzeichnis4"/>
        <w:tabs>
          <w:tab w:val="right" w:leader="dot" w:pos="9350"/>
        </w:tabs>
        <w:rPr>
          <w:del w:id="1518" w:author="Andreas Kuehne" w:date="2019-05-15T23:15:00Z"/>
          <w:rFonts w:asciiTheme="minorHAnsi" w:eastAsiaTheme="minorEastAsia" w:hAnsiTheme="minorHAnsi" w:cstheme="minorBidi"/>
          <w:noProof/>
          <w:sz w:val="22"/>
          <w:szCs w:val="22"/>
          <w:lang w:val="en-GB" w:eastAsia="en-GB"/>
        </w:rPr>
      </w:pPr>
      <w:del w:id="1519" w:author="Andreas Kuehne" w:date="2019-05-15T23:15:00Z">
        <w:r w:rsidRPr="000048E7" w:rsidDel="000048E7">
          <w:rPr>
            <w:rStyle w:val="Hyperlink"/>
            <w:noProof/>
            <w14:scene3d>
              <w14:camera w14:prst="orthographicFront"/>
              <w14:lightRig w14:rig="threePt" w14:dir="t">
                <w14:rot w14:lat="0" w14:lon="0" w14:rev="0"/>
              </w14:lightRig>
            </w14:scene3d>
            <w:rPrChange w:id="1520" w:author="Andreas Kuehne" w:date="2019-05-15T23:15:00Z">
              <w:rPr>
                <w:rStyle w:val="Hyperlink"/>
                <w:noProof/>
                <w14:scene3d>
                  <w14:camera w14:prst="orthographicFront"/>
                  <w14:lightRig w14:rig="threePt" w14:dir="t">
                    <w14:rot w14:lat="0" w14:lon="0" w14:rev="0"/>
                  </w14:lightRig>
                </w14:scene3d>
              </w:rPr>
            </w:rPrChange>
          </w:rPr>
          <w:delText>4.3.29.2</w:delText>
        </w:r>
        <w:r w:rsidRPr="000048E7" w:rsidDel="000048E7">
          <w:rPr>
            <w:rStyle w:val="Hyperlink"/>
            <w:noProof/>
            <w:rPrChange w:id="1521" w:author="Andreas Kuehne" w:date="2019-05-15T23:15:00Z">
              <w:rPr>
                <w:rStyle w:val="Hyperlink"/>
                <w:noProof/>
              </w:rPr>
            </w:rPrChange>
          </w:rPr>
          <w:delText xml:space="preserve"> Detail – XML Syntax</w:delText>
        </w:r>
        <w:r w:rsidDel="000048E7">
          <w:rPr>
            <w:noProof/>
            <w:webHidden/>
          </w:rPr>
          <w:tab/>
          <w:delText>89</w:delText>
        </w:r>
      </w:del>
    </w:p>
    <w:p w14:paraId="0004774D" w14:textId="547309E1" w:rsidR="005E5C94" w:rsidDel="000048E7" w:rsidRDefault="005E5C94">
      <w:pPr>
        <w:pStyle w:val="Verzeichnis3"/>
        <w:tabs>
          <w:tab w:val="right" w:leader="dot" w:pos="9350"/>
        </w:tabs>
        <w:rPr>
          <w:del w:id="1522" w:author="Andreas Kuehne" w:date="2019-05-15T23:15:00Z"/>
          <w:rFonts w:asciiTheme="minorHAnsi" w:eastAsiaTheme="minorEastAsia" w:hAnsiTheme="minorHAnsi" w:cstheme="minorBidi"/>
          <w:noProof/>
          <w:sz w:val="22"/>
          <w:szCs w:val="22"/>
          <w:lang w:val="en-GB" w:eastAsia="en-GB"/>
        </w:rPr>
      </w:pPr>
      <w:del w:id="1523" w:author="Andreas Kuehne" w:date="2019-05-15T23:15:00Z">
        <w:r w:rsidRPr="000048E7" w:rsidDel="000048E7">
          <w:rPr>
            <w:rStyle w:val="Hyperlink"/>
            <w:noProof/>
            <w14:scene3d>
              <w14:camera w14:prst="orthographicFront"/>
              <w14:lightRig w14:rig="threePt" w14:dir="t">
                <w14:rot w14:lat="0" w14:lon="0" w14:rev="0"/>
              </w14:lightRig>
            </w14:scene3d>
            <w:rPrChange w:id="1524" w:author="Andreas Kuehne" w:date="2019-05-15T23:15:00Z">
              <w:rPr>
                <w:rStyle w:val="Hyperlink"/>
                <w:noProof/>
                <w14:scene3d>
                  <w14:camera w14:prst="orthographicFront"/>
                  <w14:lightRig w14:rig="threePt" w14:dir="t">
                    <w14:rot w14:lat="0" w14:lon="0" w14:rev="0"/>
                  </w14:lightRig>
                </w14:scene3d>
              </w:rPr>
            </w:rPrChange>
          </w:rPr>
          <w:delText>4.3.30</w:delText>
        </w:r>
        <w:r w:rsidRPr="000048E7" w:rsidDel="000048E7">
          <w:rPr>
            <w:rStyle w:val="Hyperlink"/>
            <w:noProof/>
            <w:rPrChange w:id="1525" w:author="Andreas Kuehne" w:date="2019-05-15T23:15:00Z">
              <w:rPr>
                <w:rStyle w:val="Hyperlink"/>
                <w:noProof/>
              </w:rPr>
            </w:rPrChange>
          </w:rPr>
          <w:delText xml:space="preserve"> Component SigningTimeInfo</w:delText>
        </w:r>
        <w:r w:rsidDel="000048E7">
          <w:rPr>
            <w:noProof/>
            <w:webHidden/>
          </w:rPr>
          <w:tab/>
          <w:delText>89</w:delText>
        </w:r>
      </w:del>
    </w:p>
    <w:p w14:paraId="466175D3" w14:textId="79E532C8" w:rsidR="005E5C94" w:rsidDel="000048E7" w:rsidRDefault="005E5C94">
      <w:pPr>
        <w:pStyle w:val="Verzeichnis4"/>
        <w:tabs>
          <w:tab w:val="right" w:leader="dot" w:pos="9350"/>
        </w:tabs>
        <w:rPr>
          <w:del w:id="1526" w:author="Andreas Kuehne" w:date="2019-05-15T23:15:00Z"/>
          <w:rFonts w:asciiTheme="minorHAnsi" w:eastAsiaTheme="minorEastAsia" w:hAnsiTheme="minorHAnsi" w:cstheme="minorBidi"/>
          <w:noProof/>
          <w:sz w:val="22"/>
          <w:szCs w:val="22"/>
          <w:lang w:val="en-GB" w:eastAsia="en-GB"/>
        </w:rPr>
      </w:pPr>
      <w:del w:id="1527" w:author="Andreas Kuehne" w:date="2019-05-15T23:15:00Z">
        <w:r w:rsidRPr="000048E7" w:rsidDel="000048E7">
          <w:rPr>
            <w:rStyle w:val="Hyperlink"/>
            <w:noProof/>
            <w14:scene3d>
              <w14:camera w14:prst="orthographicFront"/>
              <w14:lightRig w14:rig="threePt" w14:dir="t">
                <w14:rot w14:lat="0" w14:lon="0" w14:rev="0"/>
              </w14:lightRig>
            </w14:scene3d>
            <w:rPrChange w:id="1528" w:author="Andreas Kuehne" w:date="2019-05-15T23:15:00Z">
              <w:rPr>
                <w:rStyle w:val="Hyperlink"/>
                <w:noProof/>
                <w14:scene3d>
                  <w14:camera w14:prst="orthographicFront"/>
                  <w14:lightRig w14:rig="threePt" w14:dir="t">
                    <w14:rot w14:lat="0" w14:lon="0" w14:rev="0"/>
                  </w14:lightRig>
                </w14:scene3d>
              </w:rPr>
            </w:rPrChange>
          </w:rPr>
          <w:delText>4.3.30.1</w:delText>
        </w:r>
        <w:r w:rsidRPr="000048E7" w:rsidDel="000048E7">
          <w:rPr>
            <w:rStyle w:val="Hyperlink"/>
            <w:noProof/>
            <w:rPrChange w:id="1529" w:author="Andreas Kuehne" w:date="2019-05-15T23:15:00Z">
              <w:rPr>
                <w:rStyle w:val="Hyperlink"/>
                <w:noProof/>
              </w:rPr>
            </w:rPrChange>
          </w:rPr>
          <w:delText xml:space="preserve"> SigningTimeInfo – JSON Syntax</w:delText>
        </w:r>
        <w:r w:rsidDel="000048E7">
          <w:rPr>
            <w:noProof/>
            <w:webHidden/>
          </w:rPr>
          <w:tab/>
          <w:delText>89</w:delText>
        </w:r>
      </w:del>
    </w:p>
    <w:p w14:paraId="23F209FB" w14:textId="72E2AEBD" w:rsidR="005E5C94" w:rsidDel="000048E7" w:rsidRDefault="005E5C94">
      <w:pPr>
        <w:pStyle w:val="Verzeichnis4"/>
        <w:tabs>
          <w:tab w:val="right" w:leader="dot" w:pos="9350"/>
        </w:tabs>
        <w:rPr>
          <w:del w:id="1530" w:author="Andreas Kuehne" w:date="2019-05-15T23:15:00Z"/>
          <w:rFonts w:asciiTheme="minorHAnsi" w:eastAsiaTheme="minorEastAsia" w:hAnsiTheme="minorHAnsi" w:cstheme="minorBidi"/>
          <w:noProof/>
          <w:sz w:val="22"/>
          <w:szCs w:val="22"/>
          <w:lang w:val="en-GB" w:eastAsia="en-GB"/>
        </w:rPr>
      </w:pPr>
      <w:del w:id="1531" w:author="Andreas Kuehne" w:date="2019-05-15T23:15:00Z">
        <w:r w:rsidRPr="000048E7" w:rsidDel="000048E7">
          <w:rPr>
            <w:rStyle w:val="Hyperlink"/>
            <w:noProof/>
            <w14:scene3d>
              <w14:camera w14:prst="orthographicFront"/>
              <w14:lightRig w14:rig="threePt" w14:dir="t">
                <w14:rot w14:lat="0" w14:lon="0" w14:rev="0"/>
              </w14:lightRig>
            </w14:scene3d>
            <w:rPrChange w:id="1532" w:author="Andreas Kuehne" w:date="2019-05-15T23:15:00Z">
              <w:rPr>
                <w:rStyle w:val="Hyperlink"/>
                <w:noProof/>
                <w14:scene3d>
                  <w14:camera w14:prst="orthographicFront"/>
                  <w14:lightRig w14:rig="threePt" w14:dir="t">
                    <w14:rot w14:lat="0" w14:lon="0" w14:rev="0"/>
                  </w14:lightRig>
                </w14:scene3d>
              </w:rPr>
            </w:rPrChange>
          </w:rPr>
          <w:delText>4.3.30.2</w:delText>
        </w:r>
        <w:r w:rsidRPr="000048E7" w:rsidDel="000048E7">
          <w:rPr>
            <w:rStyle w:val="Hyperlink"/>
            <w:noProof/>
            <w:rPrChange w:id="1533" w:author="Andreas Kuehne" w:date="2019-05-15T23:15:00Z">
              <w:rPr>
                <w:rStyle w:val="Hyperlink"/>
                <w:noProof/>
              </w:rPr>
            </w:rPrChange>
          </w:rPr>
          <w:delText xml:space="preserve"> SigningTimeInfo – XML Syntax</w:delText>
        </w:r>
        <w:r w:rsidDel="000048E7">
          <w:rPr>
            <w:noProof/>
            <w:webHidden/>
          </w:rPr>
          <w:tab/>
          <w:delText>90</w:delText>
        </w:r>
      </w:del>
    </w:p>
    <w:p w14:paraId="177599DC" w14:textId="2B82A8E6" w:rsidR="005E5C94" w:rsidDel="000048E7" w:rsidRDefault="005E5C94">
      <w:pPr>
        <w:pStyle w:val="Verzeichnis3"/>
        <w:tabs>
          <w:tab w:val="right" w:leader="dot" w:pos="9350"/>
        </w:tabs>
        <w:rPr>
          <w:del w:id="1534" w:author="Andreas Kuehne" w:date="2019-05-15T23:15:00Z"/>
          <w:rFonts w:asciiTheme="minorHAnsi" w:eastAsiaTheme="minorEastAsia" w:hAnsiTheme="minorHAnsi" w:cstheme="minorBidi"/>
          <w:noProof/>
          <w:sz w:val="22"/>
          <w:szCs w:val="22"/>
          <w:lang w:val="en-GB" w:eastAsia="en-GB"/>
        </w:rPr>
      </w:pPr>
      <w:del w:id="1535" w:author="Andreas Kuehne" w:date="2019-05-15T23:15:00Z">
        <w:r w:rsidRPr="000048E7" w:rsidDel="000048E7">
          <w:rPr>
            <w:rStyle w:val="Hyperlink"/>
            <w:noProof/>
            <w14:scene3d>
              <w14:camera w14:prst="orthographicFront"/>
              <w14:lightRig w14:rig="threePt" w14:dir="t">
                <w14:rot w14:lat="0" w14:lon="0" w14:rev="0"/>
              </w14:lightRig>
            </w14:scene3d>
            <w:rPrChange w:id="1536" w:author="Andreas Kuehne" w:date="2019-05-15T23:15:00Z">
              <w:rPr>
                <w:rStyle w:val="Hyperlink"/>
                <w:noProof/>
                <w14:scene3d>
                  <w14:camera w14:prst="orthographicFront"/>
                  <w14:lightRig w14:rig="threePt" w14:dir="t">
                    <w14:rot w14:lat="0" w14:lon="0" w14:rev="0"/>
                  </w14:lightRig>
                </w14:scene3d>
              </w:rPr>
            </w:rPrChange>
          </w:rPr>
          <w:delText>4.3.31</w:delText>
        </w:r>
        <w:r w:rsidRPr="000048E7" w:rsidDel="000048E7">
          <w:rPr>
            <w:rStyle w:val="Hyperlink"/>
            <w:noProof/>
            <w:rPrChange w:id="1537" w:author="Andreas Kuehne" w:date="2019-05-15T23:15:00Z">
              <w:rPr>
                <w:rStyle w:val="Hyperlink"/>
                <w:noProof/>
              </w:rPr>
            </w:rPrChange>
          </w:rPr>
          <w:delText xml:space="preserve"> Component SigningTimeBoundaries</w:delText>
        </w:r>
        <w:r w:rsidDel="000048E7">
          <w:rPr>
            <w:noProof/>
            <w:webHidden/>
          </w:rPr>
          <w:tab/>
          <w:delText>90</w:delText>
        </w:r>
      </w:del>
    </w:p>
    <w:p w14:paraId="159C3ED4" w14:textId="0BDDEF59" w:rsidR="005E5C94" w:rsidDel="000048E7" w:rsidRDefault="005E5C94">
      <w:pPr>
        <w:pStyle w:val="Verzeichnis4"/>
        <w:tabs>
          <w:tab w:val="right" w:leader="dot" w:pos="9350"/>
        </w:tabs>
        <w:rPr>
          <w:del w:id="1538" w:author="Andreas Kuehne" w:date="2019-05-15T23:15:00Z"/>
          <w:rFonts w:asciiTheme="minorHAnsi" w:eastAsiaTheme="minorEastAsia" w:hAnsiTheme="minorHAnsi" w:cstheme="minorBidi"/>
          <w:noProof/>
          <w:sz w:val="22"/>
          <w:szCs w:val="22"/>
          <w:lang w:val="en-GB" w:eastAsia="en-GB"/>
        </w:rPr>
      </w:pPr>
      <w:del w:id="1539" w:author="Andreas Kuehne" w:date="2019-05-15T23:15:00Z">
        <w:r w:rsidRPr="000048E7" w:rsidDel="000048E7">
          <w:rPr>
            <w:rStyle w:val="Hyperlink"/>
            <w:noProof/>
            <w14:scene3d>
              <w14:camera w14:prst="orthographicFront"/>
              <w14:lightRig w14:rig="threePt" w14:dir="t">
                <w14:rot w14:lat="0" w14:lon="0" w14:rev="0"/>
              </w14:lightRig>
            </w14:scene3d>
            <w:rPrChange w:id="1540" w:author="Andreas Kuehne" w:date="2019-05-15T23:15:00Z">
              <w:rPr>
                <w:rStyle w:val="Hyperlink"/>
                <w:noProof/>
                <w14:scene3d>
                  <w14:camera w14:prst="orthographicFront"/>
                  <w14:lightRig w14:rig="threePt" w14:dir="t">
                    <w14:rot w14:lat="0" w14:lon="0" w14:rev="0"/>
                  </w14:lightRig>
                </w14:scene3d>
              </w:rPr>
            </w:rPrChange>
          </w:rPr>
          <w:delText>4.3.31.1</w:delText>
        </w:r>
        <w:r w:rsidRPr="000048E7" w:rsidDel="000048E7">
          <w:rPr>
            <w:rStyle w:val="Hyperlink"/>
            <w:noProof/>
            <w:rPrChange w:id="1541" w:author="Andreas Kuehne" w:date="2019-05-15T23:15:00Z">
              <w:rPr>
                <w:rStyle w:val="Hyperlink"/>
                <w:noProof/>
              </w:rPr>
            </w:rPrChange>
          </w:rPr>
          <w:delText xml:space="preserve"> SigningTimeBoundaries – JSON Syntax</w:delText>
        </w:r>
        <w:r w:rsidDel="000048E7">
          <w:rPr>
            <w:noProof/>
            <w:webHidden/>
          </w:rPr>
          <w:tab/>
          <w:delText>90</w:delText>
        </w:r>
      </w:del>
    </w:p>
    <w:p w14:paraId="2622FD72" w14:textId="7733DE94" w:rsidR="005E5C94" w:rsidDel="000048E7" w:rsidRDefault="005E5C94">
      <w:pPr>
        <w:pStyle w:val="Verzeichnis4"/>
        <w:tabs>
          <w:tab w:val="right" w:leader="dot" w:pos="9350"/>
        </w:tabs>
        <w:rPr>
          <w:del w:id="1542" w:author="Andreas Kuehne" w:date="2019-05-15T23:15:00Z"/>
          <w:rFonts w:asciiTheme="minorHAnsi" w:eastAsiaTheme="minorEastAsia" w:hAnsiTheme="minorHAnsi" w:cstheme="minorBidi"/>
          <w:noProof/>
          <w:sz w:val="22"/>
          <w:szCs w:val="22"/>
          <w:lang w:val="en-GB" w:eastAsia="en-GB"/>
        </w:rPr>
      </w:pPr>
      <w:del w:id="1543" w:author="Andreas Kuehne" w:date="2019-05-15T23:15:00Z">
        <w:r w:rsidRPr="000048E7" w:rsidDel="000048E7">
          <w:rPr>
            <w:rStyle w:val="Hyperlink"/>
            <w:noProof/>
            <w14:scene3d>
              <w14:camera w14:prst="orthographicFront"/>
              <w14:lightRig w14:rig="threePt" w14:dir="t">
                <w14:rot w14:lat="0" w14:lon="0" w14:rev="0"/>
              </w14:lightRig>
            </w14:scene3d>
            <w:rPrChange w:id="1544" w:author="Andreas Kuehne" w:date="2019-05-15T23:15:00Z">
              <w:rPr>
                <w:rStyle w:val="Hyperlink"/>
                <w:noProof/>
                <w14:scene3d>
                  <w14:camera w14:prst="orthographicFront"/>
                  <w14:lightRig w14:rig="threePt" w14:dir="t">
                    <w14:rot w14:lat="0" w14:lon="0" w14:rev="0"/>
                  </w14:lightRig>
                </w14:scene3d>
              </w:rPr>
            </w:rPrChange>
          </w:rPr>
          <w:delText>4.3.31.2</w:delText>
        </w:r>
        <w:r w:rsidRPr="000048E7" w:rsidDel="000048E7">
          <w:rPr>
            <w:rStyle w:val="Hyperlink"/>
            <w:noProof/>
            <w:rPrChange w:id="1545" w:author="Andreas Kuehne" w:date="2019-05-15T23:15:00Z">
              <w:rPr>
                <w:rStyle w:val="Hyperlink"/>
                <w:noProof/>
              </w:rPr>
            </w:rPrChange>
          </w:rPr>
          <w:delText xml:space="preserve"> SigningTimeBoundaries – XML Syntax</w:delText>
        </w:r>
        <w:r w:rsidDel="000048E7">
          <w:rPr>
            <w:noProof/>
            <w:webHidden/>
          </w:rPr>
          <w:tab/>
          <w:delText>91</w:delText>
        </w:r>
      </w:del>
    </w:p>
    <w:p w14:paraId="2761BB42" w14:textId="2043E4BE" w:rsidR="005E5C94" w:rsidDel="000048E7" w:rsidRDefault="005E5C94">
      <w:pPr>
        <w:pStyle w:val="Verzeichnis3"/>
        <w:tabs>
          <w:tab w:val="right" w:leader="dot" w:pos="9350"/>
        </w:tabs>
        <w:rPr>
          <w:del w:id="1546" w:author="Andreas Kuehne" w:date="2019-05-15T23:15:00Z"/>
          <w:rFonts w:asciiTheme="minorHAnsi" w:eastAsiaTheme="minorEastAsia" w:hAnsiTheme="minorHAnsi" w:cstheme="minorBidi"/>
          <w:noProof/>
          <w:sz w:val="22"/>
          <w:szCs w:val="22"/>
          <w:lang w:val="en-GB" w:eastAsia="en-GB"/>
        </w:rPr>
      </w:pPr>
      <w:del w:id="1547" w:author="Andreas Kuehne" w:date="2019-05-15T23:15:00Z">
        <w:r w:rsidRPr="000048E7" w:rsidDel="000048E7">
          <w:rPr>
            <w:rStyle w:val="Hyperlink"/>
            <w:noProof/>
            <w14:scene3d>
              <w14:camera w14:prst="orthographicFront"/>
              <w14:lightRig w14:rig="threePt" w14:dir="t">
                <w14:rot w14:lat="0" w14:lon="0" w14:rev="0"/>
              </w14:lightRig>
            </w14:scene3d>
            <w:rPrChange w:id="1548" w:author="Andreas Kuehne" w:date="2019-05-15T23:15:00Z">
              <w:rPr>
                <w:rStyle w:val="Hyperlink"/>
                <w:noProof/>
                <w14:scene3d>
                  <w14:camera w14:prst="orthographicFront"/>
                  <w14:lightRig w14:rig="threePt" w14:dir="t">
                    <w14:rot w14:lat="0" w14:lon="0" w14:rev="0"/>
                  </w14:lightRig>
                </w14:scene3d>
              </w:rPr>
            </w:rPrChange>
          </w:rPr>
          <w:delText>4.3.32</w:delText>
        </w:r>
        <w:r w:rsidRPr="000048E7" w:rsidDel="000048E7">
          <w:rPr>
            <w:rStyle w:val="Hyperlink"/>
            <w:noProof/>
            <w:rPrChange w:id="1549" w:author="Andreas Kuehne" w:date="2019-05-15T23:15:00Z">
              <w:rPr>
                <w:rStyle w:val="Hyperlink"/>
                <w:noProof/>
              </w:rPr>
            </w:rPrChange>
          </w:rPr>
          <w:delText xml:space="preserve"> Component AugmentedSignature</w:delText>
        </w:r>
        <w:r w:rsidDel="000048E7">
          <w:rPr>
            <w:noProof/>
            <w:webHidden/>
          </w:rPr>
          <w:tab/>
          <w:delText>91</w:delText>
        </w:r>
      </w:del>
    </w:p>
    <w:p w14:paraId="6B599955" w14:textId="2F8E16B8" w:rsidR="005E5C94" w:rsidDel="000048E7" w:rsidRDefault="005E5C94">
      <w:pPr>
        <w:pStyle w:val="Verzeichnis4"/>
        <w:tabs>
          <w:tab w:val="right" w:leader="dot" w:pos="9350"/>
        </w:tabs>
        <w:rPr>
          <w:del w:id="1550" w:author="Andreas Kuehne" w:date="2019-05-15T23:15:00Z"/>
          <w:rFonts w:asciiTheme="minorHAnsi" w:eastAsiaTheme="minorEastAsia" w:hAnsiTheme="minorHAnsi" w:cstheme="minorBidi"/>
          <w:noProof/>
          <w:sz w:val="22"/>
          <w:szCs w:val="22"/>
          <w:lang w:val="en-GB" w:eastAsia="en-GB"/>
        </w:rPr>
      </w:pPr>
      <w:del w:id="1551" w:author="Andreas Kuehne" w:date="2019-05-15T23:15:00Z">
        <w:r w:rsidRPr="000048E7" w:rsidDel="000048E7">
          <w:rPr>
            <w:rStyle w:val="Hyperlink"/>
            <w:noProof/>
            <w14:scene3d>
              <w14:camera w14:prst="orthographicFront"/>
              <w14:lightRig w14:rig="threePt" w14:dir="t">
                <w14:rot w14:lat="0" w14:lon="0" w14:rev="0"/>
              </w14:lightRig>
            </w14:scene3d>
            <w:rPrChange w:id="1552" w:author="Andreas Kuehne" w:date="2019-05-15T23:15:00Z">
              <w:rPr>
                <w:rStyle w:val="Hyperlink"/>
                <w:noProof/>
                <w14:scene3d>
                  <w14:camera w14:prst="orthographicFront"/>
                  <w14:lightRig w14:rig="threePt" w14:dir="t">
                    <w14:rot w14:lat="0" w14:lon="0" w14:rev="0"/>
                  </w14:lightRig>
                </w14:scene3d>
              </w:rPr>
            </w:rPrChange>
          </w:rPr>
          <w:delText>4.3.32.1</w:delText>
        </w:r>
        <w:r w:rsidRPr="000048E7" w:rsidDel="000048E7">
          <w:rPr>
            <w:rStyle w:val="Hyperlink"/>
            <w:noProof/>
            <w:rPrChange w:id="1553" w:author="Andreas Kuehne" w:date="2019-05-15T23:15:00Z">
              <w:rPr>
                <w:rStyle w:val="Hyperlink"/>
                <w:noProof/>
              </w:rPr>
            </w:rPrChange>
          </w:rPr>
          <w:delText xml:space="preserve"> AugmentedSignature – JSON Syntax</w:delText>
        </w:r>
        <w:r w:rsidDel="000048E7">
          <w:rPr>
            <w:noProof/>
            <w:webHidden/>
          </w:rPr>
          <w:tab/>
          <w:delText>92</w:delText>
        </w:r>
      </w:del>
    </w:p>
    <w:p w14:paraId="675C4138" w14:textId="16053F9A" w:rsidR="005E5C94" w:rsidDel="000048E7" w:rsidRDefault="005E5C94">
      <w:pPr>
        <w:pStyle w:val="Verzeichnis4"/>
        <w:tabs>
          <w:tab w:val="right" w:leader="dot" w:pos="9350"/>
        </w:tabs>
        <w:rPr>
          <w:del w:id="1554" w:author="Andreas Kuehne" w:date="2019-05-15T23:15:00Z"/>
          <w:rFonts w:asciiTheme="minorHAnsi" w:eastAsiaTheme="minorEastAsia" w:hAnsiTheme="minorHAnsi" w:cstheme="minorBidi"/>
          <w:noProof/>
          <w:sz w:val="22"/>
          <w:szCs w:val="22"/>
          <w:lang w:val="en-GB" w:eastAsia="en-GB"/>
        </w:rPr>
      </w:pPr>
      <w:del w:id="1555" w:author="Andreas Kuehne" w:date="2019-05-15T23:15:00Z">
        <w:r w:rsidRPr="000048E7" w:rsidDel="000048E7">
          <w:rPr>
            <w:rStyle w:val="Hyperlink"/>
            <w:noProof/>
            <w14:scene3d>
              <w14:camera w14:prst="orthographicFront"/>
              <w14:lightRig w14:rig="threePt" w14:dir="t">
                <w14:rot w14:lat="0" w14:lon="0" w14:rev="0"/>
              </w14:lightRig>
            </w14:scene3d>
            <w:rPrChange w:id="1556" w:author="Andreas Kuehne" w:date="2019-05-15T23:15:00Z">
              <w:rPr>
                <w:rStyle w:val="Hyperlink"/>
                <w:noProof/>
                <w14:scene3d>
                  <w14:camera w14:prst="orthographicFront"/>
                  <w14:lightRig w14:rig="threePt" w14:dir="t">
                    <w14:rot w14:lat="0" w14:lon="0" w14:rev="0"/>
                  </w14:lightRig>
                </w14:scene3d>
              </w:rPr>
            </w:rPrChange>
          </w:rPr>
          <w:delText>4.3.32.2</w:delText>
        </w:r>
        <w:r w:rsidRPr="000048E7" w:rsidDel="000048E7">
          <w:rPr>
            <w:rStyle w:val="Hyperlink"/>
            <w:noProof/>
            <w:rPrChange w:id="1557" w:author="Andreas Kuehne" w:date="2019-05-15T23:15:00Z">
              <w:rPr>
                <w:rStyle w:val="Hyperlink"/>
                <w:noProof/>
              </w:rPr>
            </w:rPrChange>
          </w:rPr>
          <w:delText xml:space="preserve"> AugmentedSignature – XML Syntax</w:delText>
        </w:r>
        <w:r w:rsidDel="000048E7">
          <w:rPr>
            <w:noProof/>
            <w:webHidden/>
          </w:rPr>
          <w:tab/>
          <w:delText>93</w:delText>
        </w:r>
      </w:del>
    </w:p>
    <w:p w14:paraId="593EFE8C" w14:textId="0507D34F" w:rsidR="005E5C94" w:rsidDel="000048E7" w:rsidRDefault="005E5C94">
      <w:pPr>
        <w:pStyle w:val="Verzeichnis3"/>
        <w:tabs>
          <w:tab w:val="right" w:leader="dot" w:pos="9350"/>
        </w:tabs>
        <w:rPr>
          <w:del w:id="1558" w:author="Andreas Kuehne" w:date="2019-05-15T23:15:00Z"/>
          <w:rFonts w:asciiTheme="minorHAnsi" w:eastAsiaTheme="minorEastAsia" w:hAnsiTheme="minorHAnsi" w:cstheme="minorBidi"/>
          <w:noProof/>
          <w:sz w:val="22"/>
          <w:szCs w:val="22"/>
          <w:lang w:val="en-GB" w:eastAsia="en-GB"/>
        </w:rPr>
      </w:pPr>
      <w:del w:id="1559" w:author="Andreas Kuehne" w:date="2019-05-15T23:15:00Z">
        <w:r w:rsidRPr="000048E7" w:rsidDel="000048E7">
          <w:rPr>
            <w:rStyle w:val="Hyperlink"/>
            <w:noProof/>
            <w14:scene3d>
              <w14:camera w14:prst="orthographicFront"/>
              <w14:lightRig w14:rig="threePt" w14:dir="t">
                <w14:rot w14:lat="0" w14:lon="0" w14:rev="0"/>
              </w14:lightRig>
            </w14:scene3d>
            <w:rPrChange w:id="1560" w:author="Andreas Kuehne" w:date="2019-05-15T23:15:00Z">
              <w:rPr>
                <w:rStyle w:val="Hyperlink"/>
                <w:noProof/>
                <w14:scene3d>
                  <w14:camera w14:prst="orthographicFront"/>
                  <w14:lightRig w14:rig="threePt" w14:dir="t">
                    <w14:rot w14:lat="0" w14:lon="0" w14:rev="0"/>
                  </w14:lightRig>
                </w14:scene3d>
              </w:rPr>
            </w:rPrChange>
          </w:rPr>
          <w:delText>4.3.33</w:delText>
        </w:r>
        <w:r w:rsidRPr="000048E7" w:rsidDel="000048E7">
          <w:rPr>
            <w:rStyle w:val="Hyperlink"/>
            <w:noProof/>
            <w:rPrChange w:id="1561" w:author="Andreas Kuehne" w:date="2019-05-15T23:15:00Z">
              <w:rPr>
                <w:rStyle w:val="Hyperlink"/>
                <w:noProof/>
              </w:rPr>
            </w:rPrChange>
          </w:rPr>
          <w:delText xml:space="preserve"> Component ReturnTransformedDocument</w:delText>
        </w:r>
        <w:r w:rsidDel="000048E7">
          <w:rPr>
            <w:noProof/>
            <w:webHidden/>
          </w:rPr>
          <w:tab/>
          <w:delText>93</w:delText>
        </w:r>
      </w:del>
    </w:p>
    <w:p w14:paraId="60B82EB4" w14:textId="61FAC689" w:rsidR="005E5C94" w:rsidDel="000048E7" w:rsidRDefault="005E5C94">
      <w:pPr>
        <w:pStyle w:val="Verzeichnis4"/>
        <w:tabs>
          <w:tab w:val="right" w:leader="dot" w:pos="9350"/>
        </w:tabs>
        <w:rPr>
          <w:del w:id="1562" w:author="Andreas Kuehne" w:date="2019-05-15T23:15:00Z"/>
          <w:rFonts w:asciiTheme="minorHAnsi" w:eastAsiaTheme="minorEastAsia" w:hAnsiTheme="minorHAnsi" w:cstheme="minorBidi"/>
          <w:noProof/>
          <w:sz w:val="22"/>
          <w:szCs w:val="22"/>
          <w:lang w:val="en-GB" w:eastAsia="en-GB"/>
        </w:rPr>
      </w:pPr>
      <w:del w:id="1563" w:author="Andreas Kuehne" w:date="2019-05-15T23:15:00Z">
        <w:r w:rsidRPr="000048E7" w:rsidDel="000048E7">
          <w:rPr>
            <w:rStyle w:val="Hyperlink"/>
            <w:noProof/>
            <w14:scene3d>
              <w14:camera w14:prst="orthographicFront"/>
              <w14:lightRig w14:rig="threePt" w14:dir="t">
                <w14:rot w14:lat="0" w14:lon="0" w14:rev="0"/>
              </w14:lightRig>
            </w14:scene3d>
            <w:rPrChange w:id="1564" w:author="Andreas Kuehne" w:date="2019-05-15T23:15:00Z">
              <w:rPr>
                <w:rStyle w:val="Hyperlink"/>
                <w:noProof/>
                <w14:scene3d>
                  <w14:camera w14:prst="orthographicFront"/>
                  <w14:lightRig w14:rig="threePt" w14:dir="t">
                    <w14:rot w14:lat="0" w14:lon="0" w14:rev="0"/>
                  </w14:lightRig>
                </w14:scene3d>
              </w:rPr>
            </w:rPrChange>
          </w:rPr>
          <w:delText>4.3.33.1</w:delText>
        </w:r>
        <w:r w:rsidRPr="000048E7" w:rsidDel="000048E7">
          <w:rPr>
            <w:rStyle w:val="Hyperlink"/>
            <w:noProof/>
            <w:rPrChange w:id="1565" w:author="Andreas Kuehne" w:date="2019-05-15T23:15:00Z">
              <w:rPr>
                <w:rStyle w:val="Hyperlink"/>
                <w:noProof/>
              </w:rPr>
            </w:rPrChange>
          </w:rPr>
          <w:delText xml:space="preserve"> ReturnTransformedDocument – JSON Syntax</w:delText>
        </w:r>
        <w:r w:rsidDel="000048E7">
          <w:rPr>
            <w:noProof/>
            <w:webHidden/>
          </w:rPr>
          <w:tab/>
          <w:delText>93</w:delText>
        </w:r>
      </w:del>
    </w:p>
    <w:p w14:paraId="14E4942C" w14:textId="17E60326" w:rsidR="005E5C94" w:rsidDel="000048E7" w:rsidRDefault="005E5C94">
      <w:pPr>
        <w:pStyle w:val="Verzeichnis4"/>
        <w:tabs>
          <w:tab w:val="right" w:leader="dot" w:pos="9350"/>
        </w:tabs>
        <w:rPr>
          <w:del w:id="1566" w:author="Andreas Kuehne" w:date="2019-05-15T23:15:00Z"/>
          <w:rFonts w:asciiTheme="minorHAnsi" w:eastAsiaTheme="minorEastAsia" w:hAnsiTheme="minorHAnsi" w:cstheme="minorBidi"/>
          <w:noProof/>
          <w:sz w:val="22"/>
          <w:szCs w:val="22"/>
          <w:lang w:val="en-GB" w:eastAsia="en-GB"/>
        </w:rPr>
      </w:pPr>
      <w:del w:id="1567" w:author="Andreas Kuehne" w:date="2019-05-15T23:15:00Z">
        <w:r w:rsidRPr="000048E7" w:rsidDel="000048E7">
          <w:rPr>
            <w:rStyle w:val="Hyperlink"/>
            <w:noProof/>
            <w14:scene3d>
              <w14:camera w14:prst="orthographicFront"/>
              <w14:lightRig w14:rig="threePt" w14:dir="t">
                <w14:rot w14:lat="0" w14:lon="0" w14:rev="0"/>
              </w14:lightRig>
            </w14:scene3d>
            <w:rPrChange w:id="1568" w:author="Andreas Kuehne" w:date="2019-05-15T23:15:00Z">
              <w:rPr>
                <w:rStyle w:val="Hyperlink"/>
                <w:noProof/>
                <w14:scene3d>
                  <w14:camera w14:prst="orthographicFront"/>
                  <w14:lightRig w14:rig="threePt" w14:dir="t">
                    <w14:rot w14:lat="0" w14:lon="0" w14:rev="0"/>
                  </w14:lightRig>
                </w14:scene3d>
              </w:rPr>
            </w:rPrChange>
          </w:rPr>
          <w:delText>4.3.33.2</w:delText>
        </w:r>
        <w:r w:rsidRPr="000048E7" w:rsidDel="000048E7">
          <w:rPr>
            <w:rStyle w:val="Hyperlink"/>
            <w:noProof/>
            <w:rPrChange w:id="1569" w:author="Andreas Kuehne" w:date="2019-05-15T23:15:00Z">
              <w:rPr>
                <w:rStyle w:val="Hyperlink"/>
                <w:noProof/>
              </w:rPr>
            </w:rPrChange>
          </w:rPr>
          <w:delText xml:space="preserve"> ReturnTransformedDocument – XML Syntax</w:delText>
        </w:r>
        <w:r w:rsidDel="000048E7">
          <w:rPr>
            <w:noProof/>
            <w:webHidden/>
          </w:rPr>
          <w:tab/>
          <w:delText>93</w:delText>
        </w:r>
      </w:del>
    </w:p>
    <w:p w14:paraId="20151B3A" w14:textId="7E2BAD90" w:rsidR="005E5C94" w:rsidDel="000048E7" w:rsidRDefault="005E5C94">
      <w:pPr>
        <w:pStyle w:val="Verzeichnis3"/>
        <w:tabs>
          <w:tab w:val="right" w:leader="dot" w:pos="9350"/>
        </w:tabs>
        <w:rPr>
          <w:del w:id="1570" w:author="Andreas Kuehne" w:date="2019-05-15T23:15:00Z"/>
          <w:rFonts w:asciiTheme="minorHAnsi" w:eastAsiaTheme="minorEastAsia" w:hAnsiTheme="minorHAnsi" w:cstheme="minorBidi"/>
          <w:noProof/>
          <w:sz w:val="22"/>
          <w:szCs w:val="22"/>
          <w:lang w:val="en-GB" w:eastAsia="en-GB"/>
        </w:rPr>
      </w:pPr>
      <w:del w:id="1571" w:author="Andreas Kuehne" w:date="2019-05-15T23:15:00Z">
        <w:r w:rsidRPr="000048E7" w:rsidDel="000048E7">
          <w:rPr>
            <w:rStyle w:val="Hyperlink"/>
            <w:noProof/>
            <w14:scene3d>
              <w14:camera w14:prst="orthographicFront"/>
              <w14:lightRig w14:rig="threePt" w14:dir="t">
                <w14:rot w14:lat="0" w14:lon="0" w14:rev="0"/>
              </w14:lightRig>
            </w14:scene3d>
            <w:rPrChange w:id="1572" w:author="Andreas Kuehne" w:date="2019-05-15T23:15:00Z">
              <w:rPr>
                <w:rStyle w:val="Hyperlink"/>
                <w:noProof/>
                <w14:scene3d>
                  <w14:camera w14:prst="orthographicFront"/>
                  <w14:lightRig w14:rig="threePt" w14:dir="t">
                    <w14:rot w14:lat="0" w14:lon="0" w14:rev="0"/>
                  </w14:lightRig>
                </w14:scene3d>
              </w:rPr>
            </w:rPrChange>
          </w:rPr>
          <w:delText>4.3.34</w:delText>
        </w:r>
        <w:r w:rsidRPr="000048E7" w:rsidDel="000048E7">
          <w:rPr>
            <w:rStyle w:val="Hyperlink"/>
            <w:noProof/>
            <w:rPrChange w:id="1573" w:author="Andreas Kuehne" w:date="2019-05-15T23:15:00Z">
              <w:rPr>
                <w:rStyle w:val="Hyperlink"/>
                <w:noProof/>
              </w:rPr>
            </w:rPrChange>
          </w:rPr>
          <w:delText xml:space="preserve"> Component TransformedDocument</w:delText>
        </w:r>
        <w:r w:rsidDel="000048E7">
          <w:rPr>
            <w:noProof/>
            <w:webHidden/>
          </w:rPr>
          <w:tab/>
          <w:delText>93</w:delText>
        </w:r>
      </w:del>
    </w:p>
    <w:p w14:paraId="64C23F3C" w14:textId="66A95F45" w:rsidR="005E5C94" w:rsidDel="000048E7" w:rsidRDefault="005E5C94">
      <w:pPr>
        <w:pStyle w:val="Verzeichnis4"/>
        <w:tabs>
          <w:tab w:val="right" w:leader="dot" w:pos="9350"/>
        </w:tabs>
        <w:rPr>
          <w:del w:id="1574" w:author="Andreas Kuehne" w:date="2019-05-15T23:15:00Z"/>
          <w:rFonts w:asciiTheme="minorHAnsi" w:eastAsiaTheme="minorEastAsia" w:hAnsiTheme="minorHAnsi" w:cstheme="minorBidi"/>
          <w:noProof/>
          <w:sz w:val="22"/>
          <w:szCs w:val="22"/>
          <w:lang w:val="en-GB" w:eastAsia="en-GB"/>
        </w:rPr>
      </w:pPr>
      <w:del w:id="1575" w:author="Andreas Kuehne" w:date="2019-05-15T23:15:00Z">
        <w:r w:rsidRPr="000048E7" w:rsidDel="000048E7">
          <w:rPr>
            <w:rStyle w:val="Hyperlink"/>
            <w:noProof/>
            <w14:scene3d>
              <w14:camera w14:prst="orthographicFront"/>
              <w14:lightRig w14:rig="threePt" w14:dir="t">
                <w14:rot w14:lat="0" w14:lon="0" w14:rev="0"/>
              </w14:lightRig>
            </w14:scene3d>
            <w:rPrChange w:id="1576" w:author="Andreas Kuehne" w:date="2019-05-15T23:15:00Z">
              <w:rPr>
                <w:rStyle w:val="Hyperlink"/>
                <w:noProof/>
                <w14:scene3d>
                  <w14:camera w14:prst="orthographicFront"/>
                  <w14:lightRig w14:rig="threePt" w14:dir="t">
                    <w14:rot w14:lat="0" w14:lon="0" w14:rev="0"/>
                  </w14:lightRig>
                </w14:scene3d>
              </w:rPr>
            </w:rPrChange>
          </w:rPr>
          <w:delText>4.3.34.1</w:delText>
        </w:r>
        <w:r w:rsidRPr="000048E7" w:rsidDel="000048E7">
          <w:rPr>
            <w:rStyle w:val="Hyperlink"/>
            <w:noProof/>
            <w:rPrChange w:id="1577" w:author="Andreas Kuehne" w:date="2019-05-15T23:15:00Z">
              <w:rPr>
                <w:rStyle w:val="Hyperlink"/>
                <w:noProof/>
              </w:rPr>
            </w:rPrChange>
          </w:rPr>
          <w:delText xml:space="preserve"> TransformedDocument – JSON Syntax</w:delText>
        </w:r>
        <w:r w:rsidDel="000048E7">
          <w:rPr>
            <w:noProof/>
            <w:webHidden/>
          </w:rPr>
          <w:tab/>
          <w:delText>94</w:delText>
        </w:r>
      </w:del>
    </w:p>
    <w:p w14:paraId="0B00BF5C" w14:textId="24977323" w:rsidR="005E5C94" w:rsidDel="000048E7" w:rsidRDefault="005E5C94">
      <w:pPr>
        <w:pStyle w:val="Verzeichnis4"/>
        <w:tabs>
          <w:tab w:val="right" w:leader="dot" w:pos="9350"/>
        </w:tabs>
        <w:rPr>
          <w:del w:id="1578" w:author="Andreas Kuehne" w:date="2019-05-15T23:15:00Z"/>
          <w:rFonts w:asciiTheme="minorHAnsi" w:eastAsiaTheme="minorEastAsia" w:hAnsiTheme="minorHAnsi" w:cstheme="minorBidi"/>
          <w:noProof/>
          <w:sz w:val="22"/>
          <w:szCs w:val="22"/>
          <w:lang w:val="en-GB" w:eastAsia="en-GB"/>
        </w:rPr>
      </w:pPr>
      <w:del w:id="1579" w:author="Andreas Kuehne" w:date="2019-05-15T23:15:00Z">
        <w:r w:rsidRPr="000048E7" w:rsidDel="000048E7">
          <w:rPr>
            <w:rStyle w:val="Hyperlink"/>
            <w:noProof/>
            <w14:scene3d>
              <w14:camera w14:prst="orthographicFront"/>
              <w14:lightRig w14:rig="threePt" w14:dir="t">
                <w14:rot w14:lat="0" w14:lon="0" w14:rev="0"/>
              </w14:lightRig>
            </w14:scene3d>
            <w:rPrChange w:id="1580" w:author="Andreas Kuehne" w:date="2019-05-15T23:15:00Z">
              <w:rPr>
                <w:rStyle w:val="Hyperlink"/>
                <w:noProof/>
                <w14:scene3d>
                  <w14:camera w14:prst="orthographicFront"/>
                  <w14:lightRig w14:rig="threePt" w14:dir="t">
                    <w14:rot w14:lat="0" w14:lon="0" w14:rev="0"/>
                  </w14:lightRig>
                </w14:scene3d>
              </w:rPr>
            </w:rPrChange>
          </w:rPr>
          <w:delText>4.3.34.2</w:delText>
        </w:r>
        <w:r w:rsidRPr="000048E7" w:rsidDel="000048E7">
          <w:rPr>
            <w:rStyle w:val="Hyperlink"/>
            <w:noProof/>
            <w:rPrChange w:id="1581" w:author="Andreas Kuehne" w:date="2019-05-15T23:15:00Z">
              <w:rPr>
                <w:rStyle w:val="Hyperlink"/>
                <w:noProof/>
              </w:rPr>
            </w:rPrChange>
          </w:rPr>
          <w:delText xml:space="preserve"> TransformedDocument – XML Syntax</w:delText>
        </w:r>
        <w:r w:rsidDel="000048E7">
          <w:rPr>
            <w:noProof/>
            <w:webHidden/>
          </w:rPr>
          <w:tab/>
          <w:delText>94</w:delText>
        </w:r>
      </w:del>
    </w:p>
    <w:p w14:paraId="36B9E8BD" w14:textId="719844E4" w:rsidR="005E5C94" w:rsidDel="000048E7" w:rsidRDefault="005E5C94">
      <w:pPr>
        <w:pStyle w:val="Verzeichnis2"/>
        <w:tabs>
          <w:tab w:val="right" w:leader="dot" w:pos="9350"/>
        </w:tabs>
        <w:rPr>
          <w:del w:id="1582" w:author="Andreas Kuehne" w:date="2019-05-15T23:15:00Z"/>
          <w:rFonts w:asciiTheme="minorHAnsi" w:eastAsiaTheme="minorEastAsia" w:hAnsiTheme="minorHAnsi" w:cstheme="minorBidi"/>
          <w:noProof/>
          <w:sz w:val="22"/>
          <w:szCs w:val="22"/>
          <w:lang w:val="en-GB" w:eastAsia="en-GB"/>
        </w:rPr>
      </w:pPr>
      <w:del w:id="1583" w:author="Andreas Kuehne" w:date="2019-05-15T23:15:00Z">
        <w:r w:rsidRPr="000048E7" w:rsidDel="000048E7">
          <w:rPr>
            <w:rStyle w:val="Hyperlink"/>
            <w:noProof/>
            <w:rPrChange w:id="1584" w:author="Andreas Kuehne" w:date="2019-05-15T23:15:00Z">
              <w:rPr>
                <w:rStyle w:val="Hyperlink"/>
                <w:noProof/>
              </w:rPr>
            </w:rPrChange>
          </w:rPr>
          <w:delText>4.4 Request/Response related data structures defined in this document</w:delText>
        </w:r>
        <w:r w:rsidDel="000048E7">
          <w:rPr>
            <w:noProof/>
            <w:webHidden/>
          </w:rPr>
          <w:tab/>
          <w:delText>94</w:delText>
        </w:r>
      </w:del>
    </w:p>
    <w:p w14:paraId="15227CF8" w14:textId="62731C04" w:rsidR="005E5C94" w:rsidDel="000048E7" w:rsidRDefault="005E5C94">
      <w:pPr>
        <w:pStyle w:val="Verzeichnis3"/>
        <w:tabs>
          <w:tab w:val="right" w:leader="dot" w:pos="9350"/>
        </w:tabs>
        <w:rPr>
          <w:del w:id="1585" w:author="Andreas Kuehne" w:date="2019-05-15T23:15:00Z"/>
          <w:rFonts w:asciiTheme="minorHAnsi" w:eastAsiaTheme="minorEastAsia" w:hAnsiTheme="minorHAnsi" w:cstheme="minorBidi"/>
          <w:noProof/>
          <w:sz w:val="22"/>
          <w:szCs w:val="22"/>
          <w:lang w:val="en-GB" w:eastAsia="en-GB"/>
        </w:rPr>
      </w:pPr>
      <w:del w:id="1586" w:author="Andreas Kuehne" w:date="2019-05-15T23:15:00Z">
        <w:r w:rsidRPr="000048E7" w:rsidDel="000048E7">
          <w:rPr>
            <w:rStyle w:val="Hyperlink"/>
            <w:noProof/>
            <w14:scene3d>
              <w14:camera w14:prst="orthographicFront"/>
              <w14:lightRig w14:rig="threePt" w14:dir="t">
                <w14:rot w14:lat="0" w14:lon="0" w14:rev="0"/>
              </w14:lightRig>
            </w14:scene3d>
            <w:rPrChange w:id="1587" w:author="Andreas Kuehne" w:date="2019-05-15T23:15:00Z">
              <w:rPr>
                <w:rStyle w:val="Hyperlink"/>
                <w:noProof/>
                <w14:scene3d>
                  <w14:camera w14:prst="orthographicFront"/>
                  <w14:lightRig w14:rig="threePt" w14:dir="t">
                    <w14:rot w14:lat="0" w14:lon="0" w14:rev="0"/>
                  </w14:lightRig>
                </w14:scene3d>
              </w:rPr>
            </w:rPrChange>
          </w:rPr>
          <w:delText>4.4.1</w:delText>
        </w:r>
        <w:r w:rsidRPr="000048E7" w:rsidDel="000048E7">
          <w:rPr>
            <w:rStyle w:val="Hyperlink"/>
            <w:noProof/>
            <w:rPrChange w:id="1588" w:author="Andreas Kuehne" w:date="2019-05-15T23:15:00Z">
              <w:rPr>
                <w:rStyle w:val="Hyperlink"/>
                <w:noProof/>
              </w:rPr>
            </w:rPrChange>
          </w:rPr>
          <w:delText xml:space="preserve"> Component InputDocuments</w:delText>
        </w:r>
        <w:r w:rsidDel="000048E7">
          <w:rPr>
            <w:noProof/>
            <w:webHidden/>
          </w:rPr>
          <w:tab/>
          <w:delText>94</w:delText>
        </w:r>
      </w:del>
    </w:p>
    <w:p w14:paraId="6720F58E" w14:textId="1CE14CD6" w:rsidR="005E5C94" w:rsidDel="000048E7" w:rsidRDefault="005E5C94">
      <w:pPr>
        <w:pStyle w:val="Verzeichnis4"/>
        <w:tabs>
          <w:tab w:val="right" w:leader="dot" w:pos="9350"/>
        </w:tabs>
        <w:rPr>
          <w:del w:id="1589" w:author="Andreas Kuehne" w:date="2019-05-15T23:15:00Z"/>
          <w:rFonts w:asciiTheme="minorHAnsi" w:eastAsiaTheme="minorEastAsia" w:hAnsiTheme="minorHAnsi" w:cstheme="minorBidi"/>
          <w:noProof/>
          <w:sz w:val="22"/>
          <w:szCs w:val="22"/>
          <w:lang w:val="en-GB" w:eastAsia="en-GB"/>
        </w:rPr>
      </w:pPr>
      <w:del w:id="1590" w:author="Andreas Kuehne" w:date="2019-05-15T23:15:00Z">
        <w:r w:rsidRPr="000048E7" w:rsidDel="000048E7">
          <w:rPr>
            <w:rStyle w:val="Hyperlink"/>
            <w:noProof/>
            <w14:scene3d>
              <w14:camera w14:prst="orthographicFront"/>
              <w14:lightRig w14:rig="threePt" w14:dir="t">
                <w14:rot w14:lat="0" w14:lon="0" w14:rev="0"/>
              </w14:lightRig>
            </w14:scene3d>
            <w:rPrChange w:id="1591" w:author="Andreas Kuehne" w:date="2019-05-15T23:15:00Z">
              <w:rPr>
                <w:rStyle w:val="Hyperlink"/>
                <w:noProof/>
                <w14:scene3d>
                  <w14:camera w14:prst="orthographicFront"/>
                  <w14:lightRig w14:rig="threePt" w14:dir="t">
                    <w14:rot w14:lat="0" w14:lon="0" w14:rev="0"/>
                  </w14:lightRig>
                </w14:scene3d>
              </w:rPr>
            </w:rPrChange>
          </w:rPr>
          <w:delText>4.4.1.1</w:delText>
        </w:r>
        <w:r w:rsidRPr="000048E7" w:rsidDel="000048E7">
          <w:rPr>
            <w:rStyle w:val="Hyperlink"/>
            <w:noProof/>
            <w:rPrChange w:id="1592" w:author="Andreas Kuehne" w:date="2019-05-15T23:15:00Z">
              <w:rPr>
                <w:rStyle w:val="Hyperlink"/>
                <w:noProof/>
              </w:rPr>
            </w:rPrChange>
          </w:rPr>
          <w:delText xml:space="preserve"> InputDocuments – JSON Syntax</w:delText>
        </w:r>
        <w:r w:rsidDel="000048E7">
          <w:rPr>
            <w:noProof/>
            <w:webHidden/>
          </w:rPr>
          <w:tab/>
          <w:delText>95</w:delText>
        </w:r>
      </w:del>
    </w:p>
    <w:p w14:paraId="76794304" w14:textId="023742CD" w:rsidR="005E5C94" w:rsidDel="000048E7" w:rsidRDefault="005E5C94">
      <w:pPr>
        <w:pStyle w:val="Verzeichnis4"/>
        <w:tabs>
          <w:tab w:val="right" w:leader="dot" w:pos="9350"/>
        </w:tabs>
        <w:rPr>
          <w:del w:id="1593" w:author="Andreas Kuehne" w:date="2019-05-15T23:15:00Z"/>
          <w:rFonts w:asciiTheme="minorHAnsi" w:eastAsiaTheme="minorEastAsia" w:hAnsiTheme="minorHAnsi" w:cstheme="minorBidi"/>
          <w:noProof/>
          <w:sz w:val="22"/>
          <w:szCs w:val="22"/>
          <w:lang w:val="en-GB" w:eastAsia="en-GB"/>
        </w:rPr>
      </w:pPr>
      <w:del w:id="1594" w:author="Andreas Kuehne" w:date="2019-05-15T23:15:00Z">
        <w:r w:rsidRPr="000048E7" w:rsidDel="000048E7">
          <w:rPr>
            <w:rStyle w:val="Hyperlink"/>
            <w:noProof/>
            <w14:scene3d>
              <w14:camera w14:prst="orthographicFront"/>
              <w14:lightRig w14:rig="threePt" w14:dir="t">
                <w14:rot w14:lat="0" w14:lon="0" w14:rev="0"/>
              </w14:lightRig>
            </w14:scene3d>
            <w:rPrChange w:id="1595" w:author="Andreas Kuehne" w:date="2019-05-15T23:15:00Z">
              <w:rPr>
                <w:rStyle w:val="Hyperlink"/>
                <w:noProof/>
                <w14:scene3d>
                  <w14:camera w14:prst="orthographicFront"/>
                  <w14:lightRig w14:rig="threePt" w14:dir="t">
                    <w14:rot w14:lat="0" w14:lon="0" w14:rev="0"/>
                  </w14:lightRig>
                </w14:scene3d>
              </w:rPr>
            </w:rPrChange>
          </w:rPr>
          <w:delText>4.4.1.2</w:delText>
        </w:r>
        <w:r w:rsidRPr="000048E7" w:rsidDel="000048E7">
          <w:rPr>
            <w:rStyle w:val="Hyperlink"/>
            <w:noProof/>
            <w:rPrChange w:id="1596" w:author="Andreas Kuehne" w:date="2019-05-15T23:15:00Z">
              <w:rPr>
                <w:rStyle w:val="Hyperlink"/>
                <w:noProof/>
              </w:rPr>
            </w:rPrChange>
          </w:rPr>
          <w:delText xml:space="preserve"> InputDocuments – XML Syntax</w:delText>
        </w:r>
        <w:r w:rsidDel="000048E7">
          <w:rPr>
            <w:noProof/>
            <w:webHidden/>
          </w:rPr>
          <w:tab/>
          <w:delText>96</w:delText>
        </w:r>
      </w:del>
    </w:p>
    <w:p w14:paraId="250CE904" w14:textId="40F74531" w:rsidR="005E5C94" w:rsidDel="000048E7" w:rsidRDefault="005E5C94">
      <w:pPr>
        <w:pStyle w:val="Verzeichnis3"/>
        <w:tabs>
          <w:tab w:val="right" w:leader="dot" w:pos="9350"/>
        </w:tabs>
        <w:rPr>
          <w:del w:id="1597" w:author="Andreas Kuehne" w:date="2019-05-15T23:15:00Z"/>
          <w:rFonts w:asciiTheme="minorHAnsi" w:eastAsiaTheme="minorEastAsia" w:hAnsiTheme="minorHAnsi" w:cstheme="minorBidi"/>
          <w:noProof/>
          <w:sz w:val="22"/>
          <w:szCs w:val="22"/>
          <w:lang w:val="en-GB" w:eastAsia="en-GB"/>
        </w:rPr>
      </w:pPr>
      <w:del w:id="1598" w:author="Andreas Kuehne" w:date="2019-05-15T23:15:00Z">
        <w:r w:rsidRPr="000048E7" w:rsidDel="000048E7">
          <w:rPr>
            <w:rStyle w:val="Hyperlink"/>
            <w:noProof/>
            <w14:scene3d>
              <w14:camera w14:prst="orthographicFront"/>
              <w14:lightRig w14:rig="threePt" w14:dir="t">
                <w14:rot w14:lat="0" w14:lon="0" w14:rev="0"/>
              </w14:lightRig>
            </w14:scene3d>
            <w:rPrChange w:id="1599" w:author="Andreas Kuehne" w:date="2019-05-15T23:15:00Z">
              <w:rPr>
                <w:rStyle w:val="Hyperlink"/>
                <w:noProof/>
                <w14:scene3d>
                  <w14:camera w14:prst="orthographicFront"/>
                  <w14:lightRig w14:rig="threePt" w14:dir="t">
                    <w14:rot w14:lat="0" w14:lon="0" w14:rev="0"/>
                  </w14:lightRig>
                </w14:scene3d>
              </w:rPr>
            </w:rPrChange>
          </w:rPr>
          <w:delText>4.4.2</w:delText>
        </w:r>
        <w:r w:rsidRPr="000048E7" w:rsidDel="000048E7">
          <w:rPr>
            <w:rStyle w:val="Hyperlink"/>
            <w:noProof/>
            <w:rPrChange w:id="1600" w:author="Andreas Kuehne" w:date="2019-05-15T23:15:00Z">
              <w:rPr>
                <w:rStyle w:val="Hyperlink"/>
                <w:noProof/>
              </w:rPr>
            </w:rPrChange>
          </w:rPr>
          <w:delText xml:space="preserve"> Component DocumentBase</w:delText>
        </w:r>
        <w:r w:rsidDel="000048E7">
          <w:rPr>
            <w:noProof/>
            <w:webHidden/>
          </w:rPr>
          <w:tab/>
          <w:delText>96</w:delText>
        </w:r>
      </w:del>
    </w:p>
    <w:p w14:paraId="7B53FBF7" w14:textId="62778D32" w:rsidR="005E5C94" w:rsidDel="000048E7" w:rsidRDefault="005E5C94">
      <w:pPr>
        <w:pStyle w:val="Verzeichnis4"/>
        <w:tabs>
          <w:tab w:val="right" w:leader="dot" w:pos="9350"/>
        </w:tabs>
        <w:rPr>
          <w:del w:id="1601" w:author="Andreas Kuehne" w:date="2019-05-15T23:15:00Z"/>
          <w:rFonts w:asciiTheme="minorHAnsi" w:eastAsiaTheme="minorEastAsia" w:hAnsiTheme="minorHAnsi" w:cstheme="minorBidi"/>
          <w:noProof/>
          <w:sz w:val="22"/>
          <w:szCs w:val="22"/>
          <w:lang w:val="en-GB" w:eastAsia="en-GB"/>
        </w:rPr>
      </w:pPr>
      <w:del w:id="1602" w:author="Andreas Kuehne" w:date="2019-05-15T23:15:00Z">
        <w:r w:rsidRPr="000048E7" w:rsidDel="000048E7">
          <w:rPr>
            <w:rStyle w:val="Hyperlink"/>
            <w:noProof/>
            <w14:scene3d>
              <w14:camera w14:prst="orthographicFront"/>
              <w14:lightRig w14:rig="threePt" w14:dir="t">
                <w14:rot w14:lat="0" w14:lon="0" w14:rev="0"/>
              </w14:lightRig>
            </w14:scene3d>
            <w:rPrChange w:id="1603" w:author="Andreas Kuehne" w:date="2019-05-15T23:15:00Z">
              <w:rPr>
                <w:rStyle w:val="Hyperlink"/>
                <w:noProof/>
                <w14:scene3d>
                  <w14:camera w14:prst="orthographicFront"/>
                  <w14:lightRig w14:rig="threePt" w14:dir="t">
                    <w14:rot w14:lat="0" w14:lon="0" w14:rev="0"/>
                  </w14:lightRig>
                </w14:scene3d>
              </w:rPr>
            </w:rPrChange>
          </w:rPr>
          <w:delText>4.4.2.1</w:delText>
        </w:r>
        <w:r w:rsidRPr="000048E7" w:rsidDel="000048E7">
          <w:rPr>
            <w:rStyle w:val="Hyperlink"/>
            <w:noProof/>
            <w:rPrChange w:id="1604" w:author="Andreas Kuehne" w:date="2019-05-15T23:15:00Z">
              <w:rPr>
                <w:rStyle w:val="Hyperlink"/>
                <w:noProof/>
              </w:rPr>
            </w:rPrChange>
          </w:rPr>
          <w:delText xml:space="preserve"> DocumentBase – JSON Syntax</w:delText>
        </w:r>
        <w:r w:rsidDel="000048E7">
          <w:rPr>
            <w:noProof/>
            <w:webHidden/>
          </w:rPr>
          <w:tab/>
          <w:delText>97</w:delText>
        </w:r>
      </w:del>
    </w:p>
    <w:p w14:paraId="5FF637CD" w14:textId="7E71C094" w:rsidR="005E5C94" w:rsidDel="000048E7" w:rsidRDefault="005E5C94">
      <w:pPr>
        <w:pStyle w:val="Verzeichnis4"/>
        <w:tabs>
          <w:tab w:val="right" w:leader="dot" w:pos="9350"/>
        </w:tabs>
        <w:rPr>
          <w:del w:id="1605" w:author="Andreas Kuehne" w:date="2019-05-15T23:15:00Z"/>
          <w:rFonts w:asciiTheme="minorHAnsi" w:eastAsiaTheme="minorEastAsia" w:hAnsiTheme="minorHAnsi" w:cstheme="minorBidi"/>
          <w:noProof/>
          <w:sz w:val="22"/>
          <w:szCs w:val="22"/>
          <w:lang w:val="en-GB" w:eastAsia="en-GB"/>
        </w:rPr>
      </w:pPr>
      <w:del w:id="1606" w:author="Andreas Kuehne" w:date="2019-05-15T23:15:00Z">
        <w:r w:rsidRPr="000048E7" w:rsidDel="000048E7">
          <w:rPr>
            <w:rStyle w:val="Hyperlink"/>
            <w:noProof/>
            <w14:scene3d>
              <w14:camera w14:prst="orthographicFront"/>
              <w14:lightRig w14:rig="threePt" w14:dir="t">
                <w14:rot w14:lat="0" w14:lon="0" w14:rev="0"/>
              </w14:lightRig>
            </w14:scene3d>
            <w:rPrChange w:id="1607" w:author="Andreas Kuehne" w:date="2019-05-15T23:15:00Z">
              <w:rPr>
                <w:rStyle w:val="Hyperlink"/>
                <w:noProof/>
                <w14:scene3d>
                  <w14:camera w14:prst="orthographicFront"/>
                  <w14:lightRig w14:rig="threePt" w14:dir="t">
                    <w14:rot w14:lat="0" w14:lon="0" w14:rev="0"/>
                  </w14:lightRig>
                </w14:scene3d>
              </w:rPr>
            </w:rPrChange>
          </w:rPr>
          <w:delText>4.4.2.2</w:delText>
        </w:r>
        <w:r w:rsidRPr="000048E7" w:rsidDel="000048E7">
          <w:rPr>
            <w:rStyle w:val="Hyperlink"/>
            <w:noProof/>
            <w:rPrChange w:id="1608" w:author="Andreas Kuehne" w:date="2019-05-15T23:15:00Z">
              <w:rPr>
                <w:rStyle w:val="Hyperlink"/>
                <w:noProof/>
              </w:rPr>
            </w:rPrChange>
          </w:rPr>
          <w:delText xml:space="preserve"> DocumentBase – XML Syntax</w:delText>
        </w:r>
        <w:r w:rsidDel="000048E7">
          <w:rPr>
            <w:noProof/>
            <w:webHidden/>
          </w:rPr>
          <w:tab/>
          <w:delText>98</w:delText>
        </w:r>
      </w:del>
    </w:p>
    <w:p w14:paraId="03C7A418" w14:textId="3AE40BA0" w:rsidR="005E5C94" w:rsidDel="000048E7" w:rsidRDefault="005E5C94">
      <w:pPr>
        <w:pStyle w:val="Verzeichnis3"/>
        <w:tabs>
          <w:tab w:val="right" w:leader="dot" w:pos="9350"/>
        </w:tabs>
        <w:rPr>
          <w:del w:id="1609" w:author="Andreas Kuehne" w:date="2019-05-15T23:15:00Z"/>
          <w:rFonts w:asciiTheme="minorHAnsi" w:eastAsiaTheme="minorEastAsia" w:hAnsiTheme="minorHAnsi" w:cstheme="minorBidi"/>
          <w:noProof/>
          <w:sz w:val="22"/>
          <w:szCs w:val="22"/>
          <w:lang w:val="en-GB" w:eastAsia="en-GB"/>
        </w:rPr>
      </w:pPr>
      <w:del w:id="1610" w:author="Andreas Kuehne" w:date="2019-05-15T23:15:00Z">
        <w:r w:rsidRPr="000048E7" w:rsidDel="000048E7">
          <w:rPr>
            <w:rStyle w:val="Hyperlink"/>
            <w:noProof/>
            <w14:scene3d>
              <w14:camera w14:prst="orthographicFront"/>
              <w14:lightRig w14:rig="threePt" w14:dir="t">
                <w14:rot w14:lat="0" w14:lon="0" w14:rev="0"/>
              </w14:lightRig>
            </w14:scene3d>
            <w:rPrChange w:id="1611" w:author="Andreas Kuehne" w:date="2019-05-15T23:15:00Z">
              <w:rPr>
                <w:rStyle w:val="Hyperlink"/>
                <w:noProof/>
                <w14:scene3d>
                  <w14:camera w14:prst="orthographicFront"/>
                  <w14:lightRig w14:rig="threePt" w14:dir="t">
                    <w14:rot w14:lat="0" w14:lon="0" w14:rev="0"/>
                  </w14:lightRig>
                </w14:scene3d>
              </w:rPr>
            </w:rPrChange>
          </w:rPr>
          <w:delText>4.4.3</w:delText>
        </w:r>
        <w:r w:rsidRPr="000048E7" w:rsidDel="000048E7">
          <w:rPr>
            <w:rStyle w:val="Hyperlink"/>
            <w:noProof/>
            <w:rPrChange w:id="1612" w:author="Andreas Kuehne" w:date="2019-05-15T23:15:00Z">
              <w:rPr>
                <w:rStyle w:val="Hyperlink"/>
                <w:noProof/>
              </w:rPr>
            </w:rPrChange>
          </w:rPr>
          <w:delText xml:space="preserve"> Component Document</w:delText>
        </w:r>
        <w:r w:rsidDel="000048E7">
          <w:rPr>
            <w:noProof/>
            <w:webHidden/>
          </w:rPr>
          <w:tab/>
          <w:delText>98</w:delText>
        </w:r>
      </w:del>
    </w:p>
    <w:p w14:paraId="1CEEE06C" w14:textId="6441C595" w:rsidR="005E5C94" w:rsidDel="000048E7" w:rsidRDefault="005E5C94">
      <w:pPr>
        <w:pStyle w:val="Verzeichnis4"/>
        <w:tabs>
          <w:tab w:val="right" w:leader="dot" w:pos="9350"/>
        </w:tabs>
        <w:rPr>
          <w:del w:id="1613" w:author="Andreas Kuehne" w:date="2019-05-15T23:15:00Z"/>
          <w:rFonts w:asciiTheme="minorHAnsi" w:eastAsiaTheme="minorEastAsia" w:hAnsiTheme="minorHAnsi" w:cstheme="minorBidi"/>
          <w:noProof/>
          <w:sz w:val="22"/>
          <w:szCs w:val="22"/>
          <w:lang w:val="en-GB" w:eastAsia="en-GB"/>
        </w:rPr>
      </w:pPr>
      <w:del w:id="1614" w:author="Andreas Kuehne" w:date="2019-05-15T23:15:00Z">
        <w:r w:rsidRPr="000048E7" w:rsidDel="000048E7">
          <w:rPr>
            <w:rStyle w:val="Hyperlink"/>
            <w:noProof/>
            <w14:scene3d>
              <w14:camera w14:prst="orthographicFront"/>
              <w14:lightRig w14:rig="threePt" w14:dir="t">
                <w14:rot w14:lat="0" w14:lon="0" w14:rev="0"/>
              </w14:lightRig>
            </w14:scene3d>
            <w:rPrChange w:id="1615" w:author="Andreas Kuehne" w:date="2019-05-15T23:15:00Z">
              <w:rPr>
                <w:rStyle w:val="Hyperlink"/>
                <w:noProof/>
                <w14:scene3d>
                  <w14:camera w14:prst="orthographicFront"/>
                  <w14:lightRig w14:rig="threePt" w14:dir="t">
                    <w14:rot w14:lat="0" w14:lon="0" w14:rev="0"/>
                  </w14:lightRig>
                </w14:scene3d>
              </w:rPr>
            </w:rPrChange>
          </w:rPr>
          <w:delText>4.4.3.1</w:delText>
        </w:r>
        <w:r w:rsidRPr="000048E7" w:rsidDel="000048E7">
          <w:rPr>
            <w:rStyle w:val="Hyperlink"/>
            <w:noProof/>
            <w:rPrChange w:id="1616" w:author="Andreas Kuehne" w:date="2019-05-15T23:15:00Z">
              <w:rPr>
                <w:rStyle w:val="Hyperlink"/>
                <w:noProof/>
              </w:rPr>
            </w:rPrChange>
          </w:rPr>
          <w:delText xml:space="preserve"> Document – JSON Syntax</w:delText>
        </w:r>
        <w:r w:rsidDel="000048E7">
          <w:rPr>
            <w:noProof/>
            <w:webHidden/>
          </w:rPr>
          <w:tab/>
          <w:delText>98</w:delText>
        </w:r>
      </w:del>
    </w:p>
    <w:p w14:paraId="13244F73" w14:textId="5111B1B9" w:rsidR="005E5C94" w:rsidDel="000048E7" w:rsidRDefault="005E5C94">
      <w:pPr>
        <w:pStyle w:val="Verzeichnis4"/>
        <w:tabs>
          <w:tab w:val="right" w:leader="dot" w:pos="9350"/>
        </w:tabs>
        <w:rPr>
          <w:del w:id="1617" w:author="Andreas Kuehne" w:date="2019-05-15T23:15:00Z"/>
          <w:rFonts w:asciiTheme="minorHAnsi" w:eastAsiaTheme="minorEastAsia" w:hAnsiTheme="minorHAnsi" w:cstheme="minorBidi"/>
          <w:noProof/>
          <w:sz w:val="22"/>
          <w:szCs w:val="22"/>
          <w:lang w:val="en-GB" w:eastAsia="en-GB"/>
        </w:rPr>
      </w:pPr>
      <w:del w:id="1618" w:author="Andreas Kuehne" w:date="2019-05-15T23:15:00Z">
        <w:r w:rsidRPr="000048E7" w:rsidDel="000048E7">
          <w:rPr>
            <w:rStyle w:val="Hyperlink"/>
            <w:noProof/>
            <w14:scene3d>
              <w14:camera w14:prst="orthographicFront"/>
              <w14:lightRig w14:rig="threePt" w14:dir="t">
                <w14:rot w14:lat="0" w14:lon="0" w14:rev="0"/>
              </w14:lightRig>
            </w14:scene3d>
            <w:rPrChange w:id="1619" w:author="Andreas Kuehne" w:date="2019-05-15T23:15:00Z">
              <w:rPr>
                <w:rStyle w:val="Hyperlink"/>
                <w:noProof/>
                <w14:scene3d>
                  <w14:camera w14:prst="orthographicFront"/>
                  <w14:lightRig w14:rig="threePt" w14:dir="t">
                    <w14:rot w14:lat="0" w14:lon="0" w14:rev="0"/>
                  </w14:lightRig>
                </w14:scene3d>
              </w:rPr>
            </w:rPrChange>
          </w:rPr>
          <w:delText>4.4.3.2</w:delText>
        </w:r>
        <w:r w:rsidRPr="000048E7" w:rsidDel="000048E7">
          <w:rPr>
            <w:rStyle w:val="Hyperlink"/>
            <w:noProof/>
            <w:rPrChange w:id="1620" w:author="Andreas Kuehne" w:date="2019-05-15T23:15:00Z">
              <w:rPr>
                <w:rStyle w:val="Hyperlink"/>
                <w:noProof/>
              </w:rPr>
            </w:rPrChange>
          </w:rPr>
          <w:delText xml:space="preserve"> Document – XML Syntax</w:delText>
        </w:r>
        <w:r w:rsidDel="000048E7">
          <w:rPr>
            <w:noProof/>
            <w:webHidden/>
          </w:rPr>
          <w:tab/>
          <w:delText>99</w:delText>
        </w:r>
      </w:del>
    </w:p>
    <w:p w14:paraId="7308BBCD" w14:textId="2C44DFA0" w:rsidR="005E5C94" w:rsidDel="000048E7" w:rsidRDefault="005E5C94">
      <w:pPr>
        <w:pStyle w:val="Verzeichnis3"/>
        <w:tabs>
          <w:tab w:val="right" w:leader="dot" w:pos="9350"/>
        </w:tabs>
        <w:rPr>
          <w:del w:id="1621" w:author="Andreas Kuehne" w:date="2019-05-15T23:15:00Z"/>
          <w:rFonts w:asciiTheme="minorHAnsi" w:eastAsiaTheme="minorEastAsia" w:hAnsiTheme="minorHAnsi" w:cstheme="minorBidi"/>
          <w:noProof/>
          <w:sz w:val="22"/>
          <w:szCs w:val="22"/>
          <w:lang w:val="en-GB" w:eastAsia="en-GB"/>
        </w:rPr>
      </w:pPr>
      <w:del w:id="1622" w:author="Andreas Kuehne" w:date="2019-05-15T23:15:00Z">
        <w:r w:rsidRPr="000048E7" w:rsidDel="000048E7">
          <w:rPr>
            <w:rStyle w:val="Hyperlink"/>
            <w:noProof/>
            <w14:scene3d>
              <w14:camera w14:prst="orthographicFront"/>
              <w14:lightRig w14:rig="threePt" w14:dir="t">
                <w14:rot w14:lat="0" w14:lon="0" w14:rev="0"/>
              </w14:lightRig>
            </w14:scene3d>
            <w:rPrChange w:id="1623" w:author="Andreas Kuehne" w:date="2019-05-15T23:15:00Z">
              <w:rPr>
                <w:rStyle w:val="Hyperlink"/>
                <w:noProof/>
                <w14:scene3d>
                  <w14:camera w14:prst="orthographicFront"/>
                  <w14:lightRig w14:rig="threePt" w14:dir="t">
                    <w14:rot w14:lat="0" w14:lon="0" w14:rev="0"/>
                  </w14:lightRig>
                </w14:scene3d>
              </w:rPr>
            </w:rPrChange>
          </w:rPr>
          <w:delText>4.4.4</w:delText>
        </w:r>
        <w:r w:rsidRPr="000048E7" w:rsidDel="000048E7">
          <w:rPr>
            <w:rStyle w:val="Hyperlink"/>
            <w:noProof/>
            <w:rPrChange w:id="1624" w:author="Andreas Kuehne" w:date="2019-05-15T23:15:00Z">
              <w:rPr>
                <w:rStyle w:val="Hyperlink"/>
                <w:noProof/>
              </w:rPr>
            </w:rPrChange>
          </w:rPr>
          <w:delText xml:space="preserve"> Component TransformedData</w:delText>
        </w:r>
        <w:r w:rsidDel="000048E7">
          <w:rPr>
            <w:noProof/>
            <w:webHidden/>
          </w:rPr>
          <w:tab/>
          <w:delText>99</w:delText>
        </w:r>
      </w:del>
    </w:p>
    <w:p w14:paraId="31199D30" w14:textId="38AFC0FF" w:rsidR="005E5C94" w:rsidDel="000048E7" w:rsidRDefault="005E5C94">
      <w:pPr>
        <w:pStyle w:val="Verzeichnis4"/>
        <w:tabs>
          <w:tab w:val="right" w:leader="dot" w:pos="9350"/>
        </w:tabs>
        <w:rPr>
          <w:del w:id="1625" w:author="Andreas Kuehne" w:date="2019-05-15T23:15:00Z"/>
          <w:rFonts w:asciiTheme="minorHAnsi" w:eastAsiaTheme="minorEastAsia" w:hAnsiTheme="minorHAnsi" w:cstheme="minorBidi"/>
          <w:noProof/>
          <w:sz w:val="22"/>
          <w:szCs w:val="22"/>
          <w:lang w:val="en-GB" w:eastAsia="en-GB"/>
        </w:rPr>
      </w:pPr>
      <w:del w:id="1626" w:author="Andreas Kuehne" w:date="2019-05-15T23:15:00Z">
        <w:r w:rsidRPr="000048E7" w:rsidDel="000048E7">
          <w:rPr>
            <w:rStyle w:val="Hyperlink"/>
            <w:noProof/>
            <w14:scene3d>
              <w14:camera w14:prst="orthographicFront"/>
              <w14:lightRig w14:rig="threePt" w14:dir="t">
                <w14:rot w14:lat="0" w14:lon="0" w14:rev="0"/>
              </w14:lightRig>
            </w14:scene3d>
            <w:rPrChange w:id="1627" w:author="Andreas Kuehne" w:date="2019-05-15T23:15:00Z">
              <w:rPr>
                <w:rStyle w:val="Hyperlink"/>
                <w:noProof/>
                <w14:scene3d>
                  <w14:camera w14:prst="orthographicFront"/>
                  <w14:lightRig w14:rig="threePt" w14:dir="t">
                    <w14:rot w14:lat="0" w14:lon="0" w14:rev="0"/>
                  </w14:lightRig>
                </w14:scene3d>
              </w:rPr>
            </w:rPrChange>
          </w:rPr>
          <w:delText>4.4.4.1</w:delText>
        </w:r>
        <w:r w:rsidRPr="000048E7" w:rsidDel="000048E7">
          <w:rPr>
            <w:rStyle w:val="Hyperlink"/>
            <w:noProof/>
            <w:rPrChange w:id="1628" w:author="Andreas Kuehne" w:date="2019-05-15T23:15:00Z">
              <w:rPr>
                <w:rStyle w:val="Hyperlink"/>
                <w:noProof/>
              </w:rPr>
            </w:rPrChange>
          </w:rPr>
          <w:delText xml:space="preserve"> TransformedData – JSON Syntax</w:delText>
        </w:r>
        <w:r w:rsidDel="000048E7">
          <w:rPr>
            <w:noProof/>
            <w:webHidden/>
          </w:rPr>
          <w:tab/>
          <w:delText>100</w:delText>
        </w:r>
      </w:del>
    </w:p>
    <w:p w14:paraId="3EAFFBB3" w14:textId="083C6DEA" w:rsidR="005E5C94" w:rsidDel="000048E7" w:rsidRDefault="005E5C94">
      <w:pPr>
        <w:pStyle w:val="Verzeichnis4"/>
        <w:tabs>
          <w:tab w:val="right" w:leader="dot" w:pos="9350"/>
        </w:tabs>
        <w:rPr>
          <w:del w:id="1629" w:author="Andreas Kuehne" w:date="2019-05-15T23:15:00Z"/>
          <w:rFonts w:asciiTheme="minorHAnsi" w:eastAsiaTheme="minorEastAsia" w:hAnsiTheme="minorHAnsi" w:cstheme="minorBidi"/>
          <w:noProof/>
          <w:sz w:val="22"/>
          <w:szCs w:val="22"/>
          <w:lang w:val="en-GB" w:eastAsia="en-GB"/>
        </w:rPr>
      </w:pPr>
      <w:del w:id="1630" w:author="Andreas Kuehne" w:date="2019-05-15T23:15:00Z">
        <w:r w:rsidRPr="000048E7" w:rsidDel="000048E7">
          <w:rPr>
            <w:rStyle w:val="Hyperlink"/>
            <w:noProof/>
            <w14:scene3d>
              <w14:camera w14:prst="orthographicFront"/>
              <w14:lightRig w14:rig="threePt" w14:dir="t">
                <w14:rot w14:lat="0" w14:lon="0" w14:rev="0"/>
              </w14:lightRig>
            </w14:scene3d>
            <w:rPrChange w:id="1631" w:author="Andreas Kuehne" w:date="2019-05-15T23:15:00Z">
              <w:rPr>
                <w:rStyle w:val="Hyperlink"/>
                <w:noProof/>
                <w14:scene3d>
                  <w14:camera w14:prst="orthographicFront"/>
                  <w14:lightRig w14:rig="threePt" w14:dir="t">
                    <w14:rot w14:lat="0" w14:lon="0" w14:rev="0"/>
                  </w14:lightRig>
                </w14:scene3d>
              </w:rPr>
            </w:rPrChange>
          </w:rPr>
          <w:delText>4.4.4.2</w:delText>
        </w:r>
        <w:r w:rsidRPr="000048E7" w:rsidDel="000048E7">
          <w:rPr>
            <w:rStyle w:val="Hyperlink"/>
            <w:noProof/>
            <w:rPrChange w:id="1632" w:author="Andreas Kuehne" w:date="2019-05-15T23:15:00Z">
              <w:rPr>
                <w:rStyle w:val="Hyperlink"/>
                <w:noProof/>
              </w:rPr>
            </w:rPrChange>
          </w:rPr>
          <w:delText xml:space="preserve"> TransformedData – XML Syntax</w:delText>
        </w:r>
        <w:r w:rsidDel="000048E7">
          <w:rPr>
            <w:noProof/>
            <w:webHidden/>
          </w:rPr>
          <w:tab/>
          <w:delText>101</w:delText>
        </w:r>
      </w:del>
    </w:p>
    <w:p w14:paraId="0057E3E3" w14:textId="24643037" w:rsidR="005E5C94" w:rsidDel="000048E7" w:rsidRDefault="005E5C94">
      <w:pPr>
        <w:pStyle w:val="Verzeichnis3"/>
        <w:tabs>
          <w:tab w:val="right" w:leader="dot" w:pos="9350"/>
        </w:tabs>
        <w:rPr>
          <w:del w:id="1633" w:author="Andreas Kuehne" w:date="2019-05-15T23:15:00Z"/>
          <w:rFonts w:asciiTheme="minorHAnsi" w:eastAsiaTheme="minorEastAsia" w:hAnsiTheme="minorHAnsi" w:cstheme="minorBidi"/>
          <w:noProof/>
          <w:sz w:val="22"/>
          <w:szCs w:val="22"/>
          <w:lang w:val="en-GB" w:eastAsia="en-GB"/>
        </w:rPr>
      </w:pPr>
      <w:del w:id="1634" w:author="Andreas Kuehne" w:date="2019-05-15T23:15:00Z">
        <w:r w:rsidRPr="000048E7" w:rsidDel="000048E7">
          <w:rPr>
            <w:rStyle w:val="Hyperlink"/>
            <w:noProof/>
            <w14:scene3d>
              <w14:camera w14:prst="orthographicFront"/>
              <w14:lightRig w14:rig="threePt" w14:dir="t">
                <w14:rot w14:lat="0" w14:lon="0" w14:rev="0"/>
              </w14:lightRig>
            </w14:scene3d>
            <w:rPrChange w:id="1635" w:author="Andreas Kuehne" w:date="2019-05-15T23:15:00Z">
              <w:rPr>
                <w:rStyle w:val="Hyperlink"/>
                <w:noProof/>
                <w14:scene3d>
                  <w14:camera w14:prst="orthographicFront"/>
                  <w14:lightRig w14:rig="threePt" w14:dir="t">
                    <w14:rot w14:lat="0" w14:lon="0" w14:rev="0"/>
                  </w14:lightRig>
                </w14:scene3d>
              </w:rPr>
            </w:rPrChange>
          </w:rPr>
          <w:delText>4.4.5</w:delText>
        </w:r>
        <w:r w:rsidRPr="000048E7" w:rsidDel="000048E7">
          <w:rPr>
            <w:rStyle w:val="Hyperlink"/>
            <w:noProof/>
            <w:rPrChange w:id="1636" w:author="Andreas Kuehne" w:date="2019-05-15T23:15:00Z">
              <w:rPr>
                <w:rStyle w:val="Hyperlink"/>
                <w:noProof/>
              </w:rPr>
            </w:rPrChange>
          </w:rPr>
          <w:delText xml:space="preserve"> Component DocumentHash</w:delText>
        </w:r>
        <w:r w:rsidDel="000048E7">
          <w:rPr>
            <w:noProof/>
            <w:webHidden/>
          </w:rPr>
          <w:tab/>
          <w:delText>101</w:delText>
        </w:r>
      </w:del>
    </w:p>
    <w:p w14:paraId="46CE377B" w14:textId="32C2794C" w:rsidR="005E5C94" w:rsidDel="000048E7" w:rsidRDefault="005E5C94">
      <w:pPr>
        <w:pStyle w:val="Verzeichnis4"/>
        <w:tabs>
          <w:tab w:val="right" w:leader="dot" w:pos="9350"/>
        </w:tabs>
        <w:rPr>
          <w:del w:id="1637" w:author="Andreas Kuehne" w:date="2019-05-15T23:15:00Z"/>
          <w:rFonts w:asciiTheme="minorHAnsi" w:eastAsiaTheme="minorEastAsia" w:hAnsiTheme="minorHAnsi" w:cstheme="minorBidi"/>
          <w:noProof/>
          <w:sz w:val="22"/>
          <w:szCs w:val="22"/>
          <w:lang w:val="en-GB" w:eastAsia="en-GB"/>
        </w:rPr>
      </w:pPr>
      <w:del w:id="1638" w:author="Andreas Kuehne" w:date="2019-05-15T23:15:00Z">
        <w:r w:rsidRPr="000048E7" w:rsidDel="000048E7">
          <w:rPr>
            <w:rStyle w:val="Hyperlink"/>
            <w:noProof/>
            <w14:scene3d>
              <w14:camera w14:prst="orthographicFront"/>
              <w14:lightRig w14:rig="threePt" w14:dir="t">
                <w14:rot w14:lat="0" w14:lon="0" w14:rev="0"/>
              </w14:lightRig>
            </w14:scene3d>
            <w:rPrChange w:id="1639" w:author="Andreas Kuehne" w:date="2019-05-15T23:15:00Z">
              <w:rPr>
                <w:rStyle w:val="Hyperlink"/>
                <w:noProof/>
                <w14:scene3d>
                  <w14:camera w14:prst="orthographicFront"/>
                  <w14:lightRig w14:rig="threePt" w14:dir="t">
                    <w14:rot w14:lat="0" w14:lon="0" w14:rev="0"/>
                  </w14:lightRig>
                </w14:scene3d>
              </w:rPr>
            </w:rPrChange>
          </w:rPr>
          <w:delText>4.4.5.1</w:delText>
        </w:r>
        <w:r w:rsidRPr="000048E7" w:rsidDel="000048E7">
          <w:rPr>
            <w:rStyle w:val="Hyperlink"/>
            <w:noProof/>
            <w:rPrChange w:id="1640" w:author="Andreas Kuehne" w:date="2019-05-15T23:15:00Z">
              <w:rPr>
                <w:rStyle w:val="Hyperlink"/>
                <w:noProof/>
              </w:rPr>
            </w:rPrChange>
          </w:rPr>
          <w:delText xml:space="preserve"> DocumentHash – JSON Syntax</w:delText>
        </w:r>
        <w:r w:rsidDel="000048E7">
          <w:rPr>
            <w:noProof/>
            <w:webHidden/>
          </w:rPr>
          <w:tab/>
          <w:delText>102</w:delText>
        </w:r>
      </w:del>
    </w:p>
    <w:p w14:paraId="7033567A" w14:textId="5969BEB9" w:rsidR="005E5C94" w:rsidDel="000048E7" w:rsidRDefault="005E5C94">
      <w:pPr>
        <w:pStyle w:val="Verzeichnis4"/>
        <w:tabs>
          <w:tab w:val="right" w:leader="dot" w:pos="9350"/>
        </w:tabs>
        <w:rPr>
          <w:del w:id="1641" w:author="Andreas Kuehne" w:date="2019-05-15T23:15:00Z"/>
          <w:rFonts w:asciiTheme="minorHAnsi" w:eastAsiaTheme="minorEastAsia" w:hAnsiTheme="minorHAnsi" w:cstheme="minorBidi"/>
          <w:noProof/>
          <w:sz w:val="22"/>
          <w:szCs w:val="22"/>
          <w:lang w:val="en-GB" w:eastAsia="en-GB"/>
        </w:rPr>
      </w:pPr>
      <w:del w:id="1642" w:author="Andreas Kuehne" w:date="2019-05-15T23:15:00Z">
        <w:r w:rsidRPr="000048E7" w:rsidDel="000048E7">
          <w:rPr>
            <w:rStyle w:val="Hyperlink"/>
            <w:noProof/>
            <w14:scene3d>
              <w14:camera w14:prst="orthographicFront"/>
              <w14:lightRig w14:rig="threePt" w14:dir="t">
                <w14:rot w14:lat="0" w14:lon="0" w14:rev="0"/>
              </w14:lightRig>
            </w14:scene3d>
            <w:rPrChange w:id="1643" w:author="Andreas Kuehne" w:date="2019-05-15T23:15:00Z">
              <w:rPr>
                <w:rStyle w:val="Hyperlink"/>
                <w:noProof/>
                <w14:scene3d>
                  <w14:camera w14:prst="orthographicFront"/>
                  <w14:lightRig w14:rig="threePt" w14:dir="t">
                    <w14:rot w14:lat="0" w14:lon="0" w14:rev="0"/>
                  </w14:lightRig>
                </w14:scene3d>
              </w:rPr>
            </w:rPrChange>
          </w:rPr>
          <w:delText>4.4.5.2</w:delText>
        </w:r>
        <w:r w:rsidRPr="000048E7" w:rsidDel="000048E7">
          <w:rPr>
            <w:rStyle w:val="Hyperlink"/>
            <w:noProof/>
            <w:rPrChange w:id="1644" w:author="Andreas Kuehne" w:date="2019-05-15T23:15:00Z">
              <w:rPr>
                <w:rStyle w:val="Hyperlink"/>
                <w:noProof/>
              </w:rPr>
            </w:rPrChange>
          </w:rPr>
          <w:delText xml:space="preserve"> DocumentHash – XML Syntax</w:delText>
        </w:r>
        <w:r w:rsidDel="000048E7">
          <w:rPr>
            <w:noProof/>
            <w:webHidden/>
          </w:rPr>
          <w:tab/>
          <w:delText>103</w:delText>
        </w:r>
      </w:del>
    </w:p>
    <w:p w14:paraId="7C898B04" w14:textId="40751662" w:rsidR="005E5C94" w:rsidDel="000048E7" w:rsidRDefault="005E5C94">
      <w:pPr>
        <w:pStyle w:val="Verzeichnis3"/>
        <w:tabs>
          <w:tab w:val="right" w:leader="dot" w:pos="9350"/>
        </w:tabs>
        <w:rPr>
          <w:del w:id="1645" w:author="Andreas Kuehne" w:date="2019-05-15T23:15:00Z"/>
          <w:rFonts w:asciiTheme="minorHAnsi" w:eastAsiaTheme="minorEastAsia" w:hAnsiTheme="minorHAnsi" w:cstheme="minorBidi"/>
          <w:noProof/>
          <w:sz w:val="22"/>
          <w:szCs w:val="22"/>
          <w:lang w:val="en-GB" w:eastAsia="en-GB"/>
        </w:rPr>
      </w:pPr>
      <w:del w:id="1646" w:author="Andreas Kuehne" w:date="2019-05-15T23:15:00Z">
        <w:r w:rsidRPr="000048E7" w:rsidDel="000048E7">
          <w:rPr>
            <w:rStyle w:val="Hyperlink"/>
            <w:noProof/>
            <w14:scene3d>
              <w14:camera w14:prst="orthographicFront"/>
              <w14:lightRig w14:rig="threePt" w14:dir="t">
                <w14:rot w14:lat="0" w14:lon="0" w14:rev="0"/>
              </w14:lightRig>
            </w14:scene3d>
            <w:rPrChange w:id="1647" w:author="Andreas Kuehne" w:date="2019-05-15T23:15:00Z">
              <w:rPr>
                <w:rStyle w:val="Hyperlink"/>
                <w:noProof/>
                <w14:scene3d>
                  <w14:camera w14:prst="orthographicFront"/>
                  <w14:lightRig w14:rig="threePt" w14:dir="t">
                    <w14:rot w14:lat="0" w14:lon="0" w14:rev="0"/>
                  </w14:lightRig>
                </w14:scene3d>
              </w:rPr>
            </w:rPrChange>
          </w:rPr>
          <w:delText>4.4.6</w:delText>
        </w:r>
        <w:r w:rsidRPr="000048E7" w:rsidDel="000048E7">
          <w:rPr>
            <w:rStyle w:val="Hyperlink"/>
            <w:noProof/>
            <w:rPrChange w:id="1648" w:author="Andreas Kuehne" w:date="2019-05-15T23:15:00Z">
              <w:rPr>
                <w:rStyle w:val="Hyperlink"/>
                <w:noProof/>
              </w:rPr>
            </w:rPrChange>
          </w:rPr>
          <w:delText xml:space="preserve"> Component SignatureObject</w:delText>
        </w:r>
        <w:r w:rsidDel="000048E7">
          <w:rPr>
            <w:noProof/>
            <w:webHidden/>
          </w:rPr>
          <w:tab/>
          <w:delText>103</w:delText>
        </w:r>
      </w:del>
    </w:p>
    <w:p w14:paraId="43A70CAB" w14:textId="363E007D" w:rsidR="005E5C94" w:rsidDel="000048E7" w:rsidRDefault="005E5C94">
      <w:pPr>
        <w:pStyle w:val="Verzeichnis4"/>
        <w:tabs>
          <w:tab w:val="right" w:leader="dot" w:pos="9350"/>
        </w:tabs>
        <w:rPr>
          <w:del w:id="1649" w:author="Andreas Kuehne" w:date="2019-05-15T23:15:00Z"/>
          <w:rFonts w:asciiTheme="minorHAnsi" w:eastAsiaTheme="minorEastAsia" w:hAnsiTheme="minorHAnsi" w:cstheme="minorBidi"/>
          <w:noProof/>
          <w:sz w:val="22"/>
          <w:szCs w:val="22"/>
          <w:lang w:val="en-GB" w:eastAsia="en-GB"/>
        </w:rPr>
      </w:pPr>
      <w:del w:id="1650" w:author="Andreas Kuehne" w:date="2019-05-15T23:15:00Z">
        <w:r w:rsidRPr="000048E7" w:rsidDel="000048E7">
          <w:rPr>
            <w:rStyle w:val="Hyperlink"/>
            <w:noProof/>
            <w14:scene3d>
              <w14:camera w14:prst="orthographicFront"/>
              <w14:lightRig w14:rig="threePt" w14:dir="t">
                <w14:rot w14:lat="0" w14:lon="0" w14:rev="0"/>
              </w14:lightRig>
            </w14:scene3d>
            <w:rPrChange w:id="1651" w:author="Andreas Kuehne" w:date="2019-05-15T23:15:00Z">
              <w:rPr>
                <w:rStyle w:val="Hyperlink"/>
                <w:noProof/>
                <w14:scene3d>
                  <w14:camera w14:prst="orthographicFront"/>
                  <w14:lightRig w14:rig="threePt" w14:dir="t">
                    <w14:rot w14:lat="0" w14:lon="0" w14:rev="0"/>
                  </w14:lightRig>
                </w14:scene3d>
              </w:rPr>
            </w:rPrChange>
          </w:rPr>
          <w:delText>4.4.6.1</w:delText>
        </w:r>
        <w:r w:rsidRPr="000048E7" w:rsidDel="000048E7">
          <w:rPr>
            <w:rStyle w:val="Hyperlink"/>
            <w:noProof/>
            <w:rPrChange w:id="1652" w:author="Andreas Kuehne" w:date="2019-05-15T23:15:00Z">
              <w:rPr>
                <w:rStyle w:val="Hyperlink"/>
                <w:noProof/>
              </w:rPr>
            </w:rPrChange>
          </w:rPr>
          <w:delText xml:space="preserve"> SignatureObject – JSON Syntax</w:delText>
        </w:r>
        <w:r w:rsidDel="000048E7">
          <w:rPr>
            <w:noProof/>
            <w:webHidden/>
          </w:rPr>
          <w:tab/>
          <w:delText>104</w:delText>
        </w:r>
      </w:del>
    </w:p>
    <w:p w14:paraId="7A9DCB78" w14:textId="02B67894" w:rsidR="005E5C94" w:rsidDel="000048E7" w:rsidRDefault="005E5C94">
      <w:pPr>
        <w:pStyle w:val="Verzeichnis4"/>
        <w:tabs>
          <w:tab w:val="right" w:leader="dot" w:pos="9350"/>
        </w:tabs>
        <w:rPr>
          <w:del w:id="1653" w:author="Andreas Kuehne" w:date="2019-05-15T23:15:00Z"/>
          <w:rFonts w:asciiTheme="minorHAnsi" w:eastAsiaTheme="minorEastAsia" w:hAnsiTheme="minorHAnsi" w:cstheme="minorBidi"/>
          <w:noProof/>
          <w:sz w:val="22"/>
          <w:szCs w:val="22"/>
          <w:lang w:val="en-GB" w:eastAsia="en-GB"/>
        </w:rPr>
      </w:pPr>
      <w:del w:id="1654" w:author="Andreas Kuehne" w:date="2019-05-15T23:15:00Z">
        <w:r w:rsidRPr="000048E7" w:rsidDel="000048E7">
          <w:rPr>
            <w:rStyle w:val="Hyperlink"/>
            <w:noProof/>
            <w14:scene3d>
              <w14:camera w14:prst="orthographicFront"/>
              <w14:lightRig w14:rig="threePt" w14:dir="t">
                <w14:rot w14:lat="0" w14:lon="0" w14:rev="0"/>
              </w14:lightRig>
            </w14:scene3d>
            <w:rPrChange w:id="1655" w:author="Andreas Kuehne" w:date="2019-05-15T23:15:00Z">
              <w:rPr>
                <w:rStyle w:val="Hyperlink"/>
                <w:noProof/>
                <w14:scene3d>
                  <w14:camera w14:prst="orthographicFront"/>
                  <w14:lightRig w14:rig="threePt" w14:dir="t">
                    <w14:rot w14:lat="0" w14:lon="0" w14:rev="0"/>
                  </w14:lightRig>
                </w14:scene3d>
              </w:rPr>
            </w:rPrChange>
          </w:rPr>
          <w:delText>4.4.6.2</w:delText>
        </w:r>
        <w:r w:rsidRPr="000048E7" w:rsidDel="000048E7">
          <w:rPr>
            <w:rStyle w:val="Hyperlink"/>
            <w:noProof/>
            <w:rPrChange w:id="1656" w:author="Andreas Kuehne" w:date="2019-05-15T23:15:00Z">
              <w:rPr>
                <w:rStyle w:val="Hyperlink"/>
                <w:noProof/>
              </w:rPr>
            </w:rPrChange>
          </w:rPr>
          <w:delText xml:space="preserve"> SignatureObject – XML Syntax</w:delText>
        </w:r>
        <w:r w:rsidDel="000048E7">
          <w:rPr>
            <w:noProof/>
            <w:webHidden/>
          </w:rPr>
          <w:tab/>
          <w:delText>105</w:delText>
        </w:r>
      </w:del>
    </w:p>
    <w:p w14:paraId="1293A226" w14:textId="46838971" w:rsidR="005E5C94" w:rsidDel="000048E7" w:rsidRDefault="005E5C94">
      <w:pPr>
        <w:pStyle w:val="Verzeichnis2"/>
        <w:tabs>
          <w:tab w:val="right" w:leader="dot" w:pos="9350"/>
        </w:tabs>
        <w:rPr>
          <w:del w:id="1657" w:author="Andreas Kuehne" w:date="2019-05-15T23:15:00Z"/>
          <w:rFonts w:asciiTheme="minorHAnsi" w:eastAsiaTheme="minorEastAsia" w:hAnsiTheme="minorHAnsi" w:cstheme="minorBidi"/>
          <w:noProof/>
          <w:sz w:val="22"/>
          <w:szCs w:val="22"/>
          <w:lang w:val="en-GB" w:eastAsia="en-GB"/>
        </w:rPr>
      </w:pPr>
      <w:del w:id="1658" w:author="Andreas Kuehne" w:date="2019-05-15T23:15:00Z">
        <w:r w:rsidRPr="000048E7" w:rsidDel="000048E7">
          <w:rPr>
            <w:rStyle w:val="Hyperlink"/>
            <w:noProof/>
            <w:rPrChange w:id="1659" w:author="Andreas Kuehne" w:date="2019-05-15T23:15:00Z">
              <w:rPr>
                <w:rStyle w:val="Hyperlink"/>
                <w:noProof/>
              </w:rPr>
            </w:rPrChange>
          </w:rPr>
          <w:delText>4.5 Referenced Data Structure Models from other documents</w:delText>
        </w:r>
        <w:r w:rsidDel="000048E7">
          <w:rPr>
            <w:noProof/>
            <w:webHidden/>
          </w:rPr>
          <w:tab/>
          <w:delText>105</w:delText>
        </w:r>
      </w:del>
    </w:p>
    <w:p w14:paraId="44C0407B" w14:textId="41F2CF99" w:rsidR="005E5C94" w:rsidDel="000048E7" w:rsidRDefault="005E5C94">
      <w:pPr>
        <w:pStyle w:val="Verzeichnis3"/>
        <w:tabs>
          <w:tab w:val="right" w:leader="dot" w:pos="9350"/>
        </w:tabs>
        <w:rPr>
          <w:del w:id="1660" w:author="Andreas Kuehne" w:date="2019-05-15T23:15:00Z"/>
          <w:rFonts w:asciiTheme="minorHAnsi" w:eastAsiaTheme="minorEastAsia" w:hAnsiTheme="minorHAnsi" w:cstheme="minorBidi"/>
          <w:noProof/>
          <w:sz w:val="22"/>
          <w:szCs w:val="22"/>
          <w:lang w:val="en-GB" w:eastAsia="en-GB"/>
        </w:rPr>
      </w:pPr>
      <w:del w:id="1661" w:author="Andreas Kuehne" w:date="2019-05-15T23:15:00Z">
        <w:r w:rsidRPr="000048E7" w:rsidDel="000048E7">
          <w:rPr>
            <w:rStyle w:val="Hyperlink"/>
            <w:noProof/>
            <w14:scene3d>
              <w14:camera w14:prst="orthographicFront"/>
              <w14:lightRig w14:rig="threePt" w14:dir="t">
                <w14:rot w14:lat="0" w14:lon="0" w14:rev="0"/>
              </w14:lightRig>
            </w14:scene3d>
            <w:rPrChange w:id="1662" w:author="Andreas Kuehne" w:date="2019-05-15T23:15:00Z">
              <w:rPr>
                <w:rStyle w:val="Hyperlink"/>
                <w:noProof/>
                <w14:scene3d>
                  <w14:camera w14:prst="orthographicFront"/>
                  <w14:lightRig w14:rig="threePt" w14:dir="t">
                    <w14:rot w14:lat="0" w14:lon="0" w14:rev="0"/>
                  </w14:lightRig>
                </w14:scene3d>
              </w:rPr>
            </w:rPrChange>
          </w:rPr>
          <w:delText>4.5.1</w:delText>
        </w:r>
        <w:r w:rsidRPr="000048E7" w:rsidDel="000048E7">
          <w:rPr>
            <w:rStyle w:val="Hyperlink"/>
            <w:noProof/>
            <w:rPrChange w:id="1663" w:author="Andreas Kuehne" w:date="2019-05-15T23:15:00Z">
              <w:rPr>
                <w:rStyle w:val="Hyperlink"/>
                <w:noProof/>
              </w:rPr>
            </w:rPrChange>
          </w:rPr>
          <w:delText xml:space="preserve"> Component NameID</w:delText>
        </w:r>
        <w:r w:rsidDel="000048E7">
          <w:rPr>
            <w:noProof/>
            <w:webHidden/>
          </w:rPr>
          <w:tab/>
          <w:delText>105</w:delText>
        </w:r>
      </w:del>
    </w:p>
    <w:p w14:paraId="1E767CC3" w14:textId="66C67127" w:rsidR="005E5C94" w:rsidDel="000048E7" w:rsidRDefault="005E5C94">
      <w:pPr>
        <w:pStyle w:val="Verzeichnis4"/>
        <w:tabs>
          <w:tab w:val="right" w:leader="dot" w:pos="9350"/>
        </w:tabs>
        <w:rPr>
          <w:del w:id="1664" w:author="Andreas Kuehne" w:date="2019-05-15T23:15:00Z"/>
          <w:rFonts w:asciiTheme="minorHAnsi" w:eastAsiaTheme="minorEastAsia" w:hAnsiTheme="minorHAnsi" w:cstheme="minorBidi"/>
          <w:noProof/>
          <w:sz w:val="22"/>
          <w:szCs w:val="22"/>
          <w:lang w:val="en-GB" w:eastAsia="en-GB"/>
        </w:rPr>
      </w:pPr>
      <w:del w:id="1665" w:author="Andreas Kuehne" w:date="2019-05-15T23:15:00Z">
        <w:r w:rsidRPr="000048E7" w:rsidDel="000048E7">
          <w:rPr>
            <w:rStyle w:val="Hyperlink"/>
            <w:noProof/>
            <w14:scene3d>
              <w14:camera w14:prst="orthographicFront"/>
              <w14:lightRig w14:rig="threePt" w14:dir="t">
                <w14:rot w14:lat="0" w14:lon="0" w14:rev="0"/>
              </w14:lightRig>
            </w14:scene3d>
            <w:rPrChange w:id="1666" w:author="Andreas Kuehne" w:date="2019-05-15T23:15:00Z">
              <w:rPr>
                <w:rStyle w:val="Hyperlink"/>
                <w:noProof/>
                <w14:scene3d>
                  <w14:camera w14:prst="orthographicFront"/>
                  <w14:lightRig w14:rig="threePt" w14:dir="t">
                    <w14:rot w14:lat="0" w14:lon="0" w14:rev="0"/>
                  </w14:lightRig>
                </w14:scene3d>
              </w:rPr>
            </w:rPrChange>
          </w:rPr>
          <w:delText>4.5.1.1</w:delText>
        </w:r>
        <w:r w:rsidRPr="000048E7" w:rsidDel="000048E7">
          <w:rPr>
            <w:rStyle w:val="Hyperlink"/>
            <w:noProof/>
            <w:rPrChange w:id="1667" w:author="Andreas Kuehne" w:date="2019-05-15T23:15:00Z">
              <w:rPr>
                <w:rStyle w:val="Hyperlink"/>
                <w:noProof/>
              </w:rPr>
            </w:rPrChange>
          </w:rPr>
          <w:delText xml:space="preserve"> NameID – JSON Syntax</w:delText>
        </w:r>
        <w:r w:rsidDel="000048E7">
          <w:rPr>
            <w:noProof/>
            <w:webHidden/>
          </w:rPr>
          <w:tab/>
          <w:delText>106</w:delText>
        </w:r>
      </w:del>
    </w:p>
    <w:p w14:paraId="429D02A8" w14:textId="49983326" w:rsidR="005E5C94" w:rsidDel="000048E7" w:rsidRDefault="005E5C94">
      <w:pPr>
        <w:pStyle w:val="Verzeichnis4"/>
        <w:tabs>
          <w:tab w:val="right" w:leader="dot" w:pos="9350"/>
        </w:tabs>
        <w:rPr>
          <w:del w:id="1668" w:author="Andreas Kuehne" w:date="2019-05-15T23:15:00Z"/>
          <w:rFonts w:asciiTheme="minorHAnsi" w:eastAsiaTheme="minorEastAsia" w:hAnsiTheme="minorHAnsi" w:cstheme="minorBidi"/>
          <w:noProof/>
          <w:sz w:val="22"/>
          <w:szCs w:val="22"/>
          <w:lang w:val="en-GB" w:eastAsia="en-GB"/>
        </w:rPr>
      </w:pPr>
      <w:del w:id="1669" w:author="Andreas Kuehne" w:date="2019-05-15T23:15:00Z">
        <w:r w:rsidRPr="000048E7" w:rsidDel="000048E7">
          <w:rPr>
            <w:rStyle w:val="Hyperlink"/>
            <w:noProof/>
            <w14:scene3d>
              <w14:camera w14:prst="orthographicFront"/>
              <w14:lightRig w14:rig="threePt" w14:dir="t">
                <w14:rot w14:lat="0" w14:lon="0" w14:rev="0"/>
              </w14:lightRig>
            </w14:scene3d>
            <w:rPrChange w:id="1670" w:author="Andreas Kuehne" w:date="2019-05-15T23:15:00Z">
              <w:rPr>
                <w:rStyle w:val="Hyperlink"/>
                <w:noProof/>
                <w14:scene3d>
                  <w14:camera w14:prst="orthographicFront"/>
                  <w14:lightRig w14:rig="threePt" w14:dir="t">
                    <w14:rot w14:lat="0" w14:lon="0" w14:rev="0"/>
                  </w14:lightRig>
                </w14:scene3d>
              </w:rPr>
            </w:rPrChange>
          </w:rPr>
          <w:delText>4.5.1.2</w:delText>
        </w:r>
        <w:r w:rsidRPr="000048E7" w:rsidDel="000048E7">
          <w:rPr>
            <w:rStyle w:val="Hyperlink"/>
            <w:noProof/>
            <w:rPrChange w:id="1671" w:author="Andreas Kuehne" w:date="2019-05-15T23:15:00Z">
              <w:rPr>
                <w:rStyle w:val="Hyperlink"/>
                <w:noProof/>
              </w:rPr>
            </w:rPrChange>
          </w:rPr>
          <w:delText xml:space="preserve"> NameID – XML Syntax</w:delText>
        </w:r>
        <w:r w:rsidDel="000048E7">
          <w:rPr>
            <w:noProof/>
            <w:webHidden/>
          </w:rPr>
          <w:tab/>
          <w:delText>107</w:delText>
        </w:r>
      </w:del>
    </w:p>
    <w:p w14:paraId="1C7BBB41" w14:textId="345751CC" w:rsidR="005E5C94" w:rsidDel="000048E7" w:rsidRDefault="005E5C94">
      <w:pPr>
        <w:pStyle w:val="Verzeichnis3"/>
        <w:tabs>
          <w:tab w:val="right" w:leader="dot" w:pos="9350"/>
        </w:tabs>
        <w:rPr>
          <w:del w:id="1672" w:author="Andreas Kuehne" w:date="2019-05-15T23:15:00Z"/>
          <w:rFonts w:asciiTheme="minorHAnsi" w:eastAsiaTheme="minorEastAsia" w:hAnsiTheme="minorHAnsi" w:cstheme="minorBidi"/>
          <w:noProof/>
          <w:sz w:val="22"/>
          <w:szCs w:val="22"/>
          <w:lang w:val="en-GB" w:eastAsia="en-GB"/>
        </w:rPr>
      </w:pPr>
      <w:del w:id="1673" w:author="Andreas Kuehne" w:date="2019-05-15T23:15:00Z">
        <w:r w:rsidRPr="000048E7" w:rsidDel="000048E7">
          <w:rPr>
            <w:rStyle w:val="Hyperlink"/>
            <w:noProof/>
            <w14:scene3d>
              <w14:camera w14:prst="orthographicFront"/>
              <w14:lightRig w14:rig="threePt" w14:dir="t">
                <w14:rot w14:lat="0" w14:lon="0" w14:rev="0"/>
              </w14:lightRig>
            </w14:scene3d>
            <w:rPrChange w:id="1674" w:author="Andreas Kuehne" w:date="2019-05-15T23:15:00Z">
              <w:rPr>
                <w:rStyle w:val="Hyperlink"/>
                <w:noProof/>
                <w14:scene3d>
                  <w14:camera w14:prst="orthographicFront"/>
                  <w14:lightRig w14:rig="threePt" w14:dir="t">
                    <w14:rot w14:lat="0" w14:lon="0" w14:rev="0"/>
                  </w14:lightRig>
                </w14:scene3d>
              </w:rPr>
            </w:rPrChange>
          </w:rPr>
          <w:delText>4.5.2</w:delText>
        </w:r>
        <w:r w:rsidRPr="000048E7" w:rsidDel="000048E7">
          <w:rPr>
            <w:rStyle w:val="Hyperlink"/>
            <w:noProof/>
            <w:rPrChange w:id="1675" w:author="Andreas Kuehne" w:date="2019-05-15T23:15:00Z">
              <w:rPr>
                <w:rStyle w:val="Hyperlink"/>
                <w:noProof/>
              </w:rPr>
            </w:rPrChange>
          </w:rPr>
          <w:delText xml:space="preserve"> Component Transforms</w:delText>
        </w:r>
        <w:r w:rsidDel="000048E7">
          <w:rPr>
            <w:noProof/>
            <w:webHidden/>
          </w:rPr>
          <w:tab/>
          <w:delText>107</w:delText>
        </w:r>
      </w:del>
    </w:p>
    <w:p w14:paraId="51CB6662" w14:textId="4B6E44C9" w:rsidR="005E5C94" w:rsidDel="000048E7" w:rsidRDefault="005E5C94">
      <w:pPr>
        <w:pStyle w:val="Verzeichnis4"/>
        <w:tabs>
          <w:tab w:val="right" w:leader="dot" w:pos="9350"/>
        </w:tabs>
        <w:rPr>
          <w:del w:id="1676" w:author="Andreas Kuehne" w:date="2019-05-15T23:15:00Z"/>
          <w:rFonts w:asciiTheme="minorHAnsi" w:eastAsiaTheme="minorEastAsia" w:hAnsiTheme="minorHAnsi" w:cstheme="minorBidi"/>
          <w:noProof/>
          <w:sz w:val="22"/>
          <w:szCs w:val="22"/>
          <w:lang w:val="en-GB" w:eastAsia="en-GB"/>
        </w:rPr>
      </w:pPr>
      <w:del w:id="1677" w:author="Andreas Kuehne" w:date="2019-05-15T23:15:00Z">
        <w:r w:rsidRPr="000048E7" w:rsidDel="000048E7">
          <w:rPr>
            <w:rStyle w:val="Hyperlink"/>
            <w:noProof/>
            <w14:scene3d>
              <w14:camera w14:prst="orthographicFront"/>
              <w14:lightRig w14:rig="threePt" w14:dir="t">
                <w14:rot w14:lat="0" w14:lon="0" w14:rev="0"/>
              </w14:lightRig>
            </w14:scene3d>
            <w:rPrChange w:id="1678" w:author="Andreas Kuehne" w:date="2019-05-15T23:15:00Z">
              <w:rPr>
                <w:rStyle w:val="Hyperlink"/>
                <w:noProof/>
                <w14:scene3d>
                  <w14:camera w14:prst="orthographicFront"/>
                  <w14:lightRig w14:rig="threePt" w14:dir="t">
                    <w14:rot w14:lat="0" w14:lon="0" w14:rev="0"/>
                  </w14:lightRig>
                </w14:scene3d>
              </w:rPr>
            </w:rPrChange>
          </w:rPr>
          <w:delText>4.5.2.1</w:delText>
        </w:r>
        <w:r w:rsidRPr="000048E7" w:rsidDel="000048E7">
          <w:rPr>
            <w:rStyle w:val="Hyperlink"/>
            <w:noProof/>
            <w:rPrChange w:id="1679" w:author="Andreas Kuehne" w:date="2019-05-15T23:15:00Z">
              <w:rPr>
                <w:rStyle w:val="Hyperlink"/>
                <w:noProof/>
              </w:rPr>
            </w:rPrChange>
          </w:rPr>
          <w:delText xml:space="preserve"> Transforms – JSON Syntax</w:delText>
        </w:r>
        <w:r w:rsidDel="000048E7">
          <w:rPr>
            <w:noProof/>
            <w:webHidden/>
          </w:rPr>
          <w:tab/>
          <w:delText>107</w:delText>
        </w:r>
      </w:del>
    </w:p>
    <w:p w14:paraId="0323992B" w14:textId="1E2B762D" w:rsidR="005E5C94" w:rsidDel="000048E7" w:rsidRDefault="005E5C94">
      <w:pPr>
        <w:pStyle w:val="Verzeichnis4"/>
        <w:tabs>
          <w:tab w:val="right" w:leader="dot" w:pos="9350"/>
        </w:tabs>
        <w:rPr>
          <w:del w:id="1680" w:author="Andreas Kuehne" w:date="2019-05-15T23:15:00Z"/>
          <w:rFonts w:asciiTheme="minorHAnsi" w:eastAsiaTheme="minorEastAsia" w:hAnsiTheme="minorHAnsi" w:cstheme="minorBidi"/>
          <w:noProof/>
          <w:sz w:val="22"/>
          <w:szCs w:val="22"/>
          <w:lang w:val="en-GB" w:eastAsia="en-GB"/>
        </w:rPr>
      </w:pPr>
      <w:del w:id="1681" w:author="Andreas Kuehne" w:date="2019-05-15T23:15:00Z">
        <w:r w:rsidRPr="000048E7" w:rsidDel="000048E7">
          <w:rPr>
            <w:rStyle w:val="Hyperlink"/>
            <w:noProof/>
            <w14:scene3d>
              <w14:camera w14:prst="orthographicFront"/>
              <w14:lightRig w14:rig="threePt" w14:dir="t">
                <w14:rot w14:lat="0" w14:lon="0" w14:rev="0"/>
              </w14:lightRig>
            </w14:scene3d>
            <w:rPrChange w:id="1682" w:author="Andreas Kuehne" w:date="2019-05-15T23:15:00Z">
              <w:rPr>
                <w:rStyle w:val="Hyperlink"/>
                <w:noProof/>
                <w14:scene3d>
                  <w14:camera w14:prst="orthographicFront"/>
                  <w14:lightRig w14:rig="threePt" w14:dir="t">
                    <w14:rot w14:lat="0" w14:lon="0" w14:rev="0"/>
                  </w14:lightRig>
                </w14:scene3d>
              </w:rPr>
            </w:rPrChange>
          </w:rPr>
          <w:delText>4.5.2.2</w:delText>
        </w:r>
        <w:r w:rsidRPr="000048E7" w:rsidDel="000048E7">
          <w:rPr>
            <w:rStyle w:val="Hyperlink"/>
            <w:noProof/>
            <w:rPrChange w:id="1683" w:author="Andreas Kuehne" w:date="2019-05-15T23:15:00Z">
              <w:rPr>
                <w:rStyle w:val="Hyperlink"/>
                <w:noProof/>
              </w:rPr>
            </w:rPrChange>
          </w:rPr>
          <w:delText xml:space="preserve"> Transforms – XML Syntax</w:delText>
        </w:r>
        <w:r w:rsidDel="000048E7">
          <w:rPr>
            <w:noProof/>
            <w:webHidden/>
          </w:rPr>
          <w:tab/>
          <w:delText>108</w:delText>
        </w:r>
      </w:del>
    </w:p>
    <w:p w14:paraId="07B7B8C0" w14:textId="3649A0A3" w:rsidR="005E5C94" w:rsidDel="000048E7" w:rsidRDefault="005E5C94">
      <w:pPr>
        <w:pStyle w:val="Verzeichnis3"/>
        <w:tabs>
          <w:tab w:val="right" w:leader="dot" w:pos="9350"/>
        </w:tabs>
        <w:rPr>
          <w:del w:id="1684" w:author="Andreas Kuehne" w:date="2019-05-15T23:15:00Z"/>
          <w:rFonts w:asciiTheme="minorHAnsi" w:eastAsiaTheme="minorEastAsia" w:hAnsiTheme="minorHAnsi" w:cstheme="minorBidi"/>
          <w:noProof/>
          <w:sz w:val="22"/>
          <w:szCs w:val="22"/>
          <w:lang w:val="en-GB" w:eastAsia="en-GB"/>
        </w:rPr>
      </w:pPr>
      <w:del w:id="1685" w:author="Andreas Kuehne" w:date="2019-05-15T23:15:00Z">
        <w:r w:rsidRPr="000048E7" w:rsidDel="000048E7">
          <w:rPr>
            <w:rStyle w:val="Hyperlink"/>
            <w:noProof/>
            <w14:scene3d>
              <w14:camera w14:prst="orthographicFront"/>
              <w14:lightRig w14:rig="threePt" w14:dir="t">
                <w14:rot w14:lat="0" w14:lon="0" w14:rev="0"/>
              </w14:lightRig>
            </w14:scene3d>
            <w:rPrChange w:id="1686" w:author="Andreas Kuehne" w:date="2019-05-15T23:15:00Z">
              <w:rPr>
                <w:rStyle w:val="Hyperlink"/>
                <w:noProof/>
                <w14:scene3d>
                  <w14:camera w14:prst="orthographicFront"/>
                  <w14:lightRig w14:rig="threePt" w14:dir="t">
                    <w14:rot w14:lat="0" w14:lon="0" w14:rev="0"/>
                  </w14:lightRig>
                </w14:scene3d>
              </w:rPr>
            </w:rPrChange>
          </w:rPr>
          <w:delText>4.5.3</w:delText>
        </w:r>
        <w:r w:rsidRPr="000048E7" w:rsidDel="000048E7">
          <w:rPr>
            <w:rStyle w:val="Hyperlink"/>
            <w:noProof/>
            <w:rPrChange w:id="1687" w:author="Andreas Kuehne" w:date="2019-05-15T23:15:00Z">
              <w:rPr>
                <w:rStyle w:val="Hyperlink"/>
                <w:noProof/>
              </w:rPr>
            </w:rPrChange>
          </w:rPr>
          <w:delText xml:space="preserve"> Component Transform</w:delText>
        </w:r>
        <w:r w:rsidDel="000048E7">
          <w:rPr>
            <w:noProof/>
            <w:webHidden/>
          </w:rPr>
          <w:tab/>
          <w:delText>108</w:delText>
        </w:r>
      </w:del>
    </w:p>
    <w:p w14:paraId="2E376516" w14:textId="63A18D7B" w:rsidR="005E5C94" w:rsidDel="000048E7" w:rsidRDefault="005E5C94">
      <w:pPr>
        <w:pStyle w:val="Verzeichnis4"/>
        <w:tabs>
          <w:tab w:val="right" w:leader="dot" w:pos="9350"/>
        </w:tabs>
        <w:rPr>
          <w:del w:id="1688" w:author="Andreas Kuehne" w:date="2019-05-15T23:15:00Z"/>
          <w:rFonts w:asciiTheme="minorHAnsi" w:eastAsiaTheme="minorEastAsia" w:hAnsiTheme="minorHAnsi" w:cstheme="minorBidi"/>
          <w:noProof/>
          <w:sz w:val="22"/>
          <w:szCs w:val="22"/>
          <w:lang w:val="en-GB" w:eastAsia="en-GB"/>
        </w:rPr>
      </w:pPr>
      <w:del w:id="1689" w:author="Andreas Kuehne" w:date="2019-05-15T23:15:00Z">
        <w:r w:rsidRPr="000048E7" w:rsidDel="000048E7">
          <w:rPr>
            <w:rStyle w:val="Hyperlink"/>
            <w:noProof/>
            <w14:scene3d>
              <w14:camera w14:prst="orthographicFront"/>
              <w14:lightRig w14:rig="threePt" w14:dir="t">
                <w14:rot w14:lat="0" w14:lon="0" w14:rev="0"/>
              </w14:lightRig>
            </w14:scene3d>
            <w:rPrChange w:id="1690" w:author="Andreas Kuehne" w:date="2019-05-15T23:15:00Z">
              <w:rPr>
                <w:rStyle w:val="Hyperlink"/>
                <w:noProof/>
                <w14:scene3d>
                  <w14:camera w14:prst="orthographicFront"/>
                  <w14:lightRig w14:rig="threePt" w14:dir="t">
                    <w14:rot w14:lat="0" w14:lon="0" w14:rev="0"/>
                  </w14:lightRig>
                </w14:scene3d>
              </w:rPr>
            </w:rPrChange>
          </w:rPr>
          <w:delText>4.5.3.1</w:delText>
        </w:r>
        <w:r w:rsidRPr="000048E7" w:rsidDel="000048E7">
          <w:rPr>
            <w:rStyle w:val="Hyperlink"/>
            <w:noProof/>
            <w:rPrChange w:id="1691" w:author="Andreas Kuehne" w:date="2019-05-15T23:15:00Z">
              <w:rPr>
                <w:rStyle w:val="Hyperlink"/>
                <w:noProof/>
              </w:rPr>
            </w:rPrChange>
          </w:rPr>
          <w:delText xml:space="preserve"> Transform – JSON Syntax</w:delText>
        </w:r>
        <w:r w:rsidDel="000048E7">
          <w:rPr>
            <w:noProof/>
            <w:webHidden/>
          </w:rPr>
          <w:tab/>
          <w:delText>108</w:delText>
        </w:r>
      </w:del>
    </w:p>
    <w:p w14:paraId="1E2DC478" w14:textId="304D72A4" w:rsidR="005E5C94" w:rsidDel="000048E7" w:rsidRDefault="005E5C94">
      <w:pPr>
        <w:pStyle w:val="Verzeichnis4"/>
        <w:tabs>
          <w:tab w:val="right" w:leader="dot" w:pos="9350"/>
        </w:tabs>
        <w:rPr>
          <w:del w:id="1692" w:author="Andreas Kuehne" w:date="2019-05-15T23:15:00Z"/>
          <w:rFonts w:asciiTheme="minorHAnsi" w:eastAsiaTheme="minorEastAsia" w:hAnsiTheme="minorHAnsi" w:cstheme="minorBidi"/>
          <w:noProof/>
          <w:sz w:val="22"/>
          <w:szCs w:val="22"/>
          <w:lang w:val="en-GB" w:eastAsia="en-GB"/>
        </w:rPr>
      </w:pPr>
      <w:del w:id="1693" w:author="Andreas Kuehne" w:date="2019-05-15T23:15:00Z">
        <w:r w:rsidRPr="000048E7" w:rsidDel="000048E7">
          <w:rPr>
            <w:rStyle w:val="Hyperlink"/>
            <w:noProof/>
            <w14:scene3d>
              <w14:camera w14:prst="orthographicFront"/>
              <w14:lightRig w14:rig="threePt" w14:dir="t">
                <w14:rot w14:lat="0" w14:lon="0" w14:rev="0"/>
              </w14:lightRig>
            </w14:scene3d>
            <w:rPrChange w:id="1694" w:author="Andreas Kuehne" w:date="2019-05-15T23:15:00Z">
              <w:rPr>
                <w:rStyle w:val="Hyperlink"/>
                <w:noProof/>
                <w14:scene3d>
                  <w14:camera w14:prst="orthographicFront"/>
                  <w14:lightRig w14:rig="threePt" w14:dir="t">
                    <w14:rot w14:lat="0" w14:lon="0" w14:rev="0"/>
                  </w14:lightRig>
                </w14:scene3d>
              </w:rPr>
            </w:rPrChange>
          </w:rPr>
          <w:delText>4.5.3.2</w:delText>
        </w:r>
        <w:r w:rsidRPr="000048E7" w:rsidDel="000048E7">
          <w:rPr>
            <w:rStyle w:val="Hyperlink"/>
            <w:noProof/>
            <w:rPrChange w:id="1695" w:author="Andreas Kuehne" w:date="2019-05-15T23:15:00Z">
              <w:rPr>
                <w:rStyle w:val="Hyperlink"/>
                <w:noProof/>
              </w:rPr>
            </w:rPrChange>
          </w:rPr>
          <w:delText xml:space="preserve"> Transform – XML Syntax</w:delText>
        </w:r>
        <w:r w:rsidDel="000048E7">
          <w:rPr>
            <w:noProof/>
            <w:webHidden/>
          </w:rPr>
          <w:tab/>
          <w:delText>109</w:delText>
        </w:r>
      </w:del>
    </w:p>
    <w:p w14:paraId="5CD6DEC2" w14:textId="5C63D26B" w:rsidR="005E5C94" w:rsidDel="000048E7" w:rsidRDefault="005E5C94">
      <w:pPr>
        <w:pStyle w:val="Verzeichnis2"/>
        <w:tabs>
          <w:tab w:val="right" w:leader="dot" w:pos="9350"/>
        </w:tabs>
        <w:rPr>
          <w:del w:id="1696" w:author="Andreas Kuehne" w:date="2019-05-15T23:15:00Z"/>
          <w:rFonts w:asciiTheme="minorHAnsi" w:eastAsiaTheme="minorEastAsia" w:hAnsiTheme="minorHAnsi" w:cstheme="minorBidi"/>
          <w:noProof/>
          <w:sz w:val="22"/>
          <w:szCs w:val="22"/>
          <w:lang w:val="en-GB" w:eastAsia="en-GB"/>
        </w:rPr>
      </w:pPr>
      <w:del w:id="1697" w:author="Andreas Kuehne" w:date="2019-05-15T23:15:00Z">
        <w:r w:rsidRPr="000048E7" w:rsidDel="000048E7">
          <w:rPr>
            <w:rStyle w:val="Hyperlink"/>
            <w:noProof/>
            <w:rPrChange w:id="1698" w:author="Andreas Kuehne" w:date="2019-05-15T23:15:00Z">
              <w:rPr>
                <w:rStyle w:val="Hyperlink"/>
                <w:noProof/>
              </w:rPr>
            </w:rPrChange>
          </w:rPr>
          <w:delText>4.6 Element / JSON name lookup tables</w:delText>
        </w:r>
        <w:r w:rsidDel="000048E7">
          <w:rPr>
            <w:noProof/>
            <w:webHidden/>
          </w:rPr>
          <w:tab/>
          <w:delText>110</w:delText>
        </w:r>
      </w:del>
    </w:p>
    <w:p w14:paraId="3A2CB2A6" w14:textId="0DAAD8AD" w:rsidR="005E5C94" w:rsidDel="000048E7" w:rsidRDefault="005E5C94">
      <w:pPr>
        <w:pStyle w:val="Verzeichnis1"/>
        <w:rPr>
          <w:del w:id="1699" w:author="Andreas Kuehne" w:date="2019-05-15T23:15:00Z"/>
          <w:rFonts w:asciiTheme="minorHAnsi" w:eastAsiaTheme="minorEastAsia" w:hAnsiTheme="minorHAnsi" w:cstheme="minorBidi"/>
          <w:noProof/>
          <w:sz w:val="22"/>
          <w:szCs w:val="22"/>
          <w:lang w:val="en-GB" w:eastAsia="en-GB"/>
        </w:rPr>
      </w:pPr>
      <w:del w:id="1700" w:author="Andreas Kuehne" w:date="2019-05-15T23:15:00Z">
        <w:r w:rsidRPr="000048E7" w:rsidDel="000048E7">
          <w:rPr>
            <w:rStyle w:val="Hyperlink"/>
            <w:noProof/>
            <w:lang w:val="en-GB"/>
            <w:rPrChange w:id="1701" w:author="Andreas Kuehne" w:date="2019-05-15T23:15:00Z">
              <w:rPr>
                <w:rStyle w:val="Hyperlink"/>
                <w:noProof/>
                <w:lang w:val="en-GB"/>
              </w:rPr>
            </w:rPrChange>
          </w:rPr>
          <w:delText>5</w:delText>
        </w:r>
        <w:r w:rsidDel="000048E7">
          <w:rPr>
            <w:rFonts w:asciiTheme="minorHAnsi" w:eastAsiaTheme="minorEastAsia" w:hAnsiTheme="minorHAnsi" w:cstheme="minorBidi"/>
            <w:noProof/>
            <w:sz w:val="22"/>
            <w:szCs w:val="22"/>
            <w:lang w:val="en-GB" w:eastAsia="en-GB"/>
          </w:rPr>
          <w:tab/>
        </w:r>
        <w:r w:rsidRPr="000048E7" w:rsidDel="000048E7">
          <w:rPr>
            <w:rStyle w:val="Hyperlink"/>
            <w:noProof/>
            <w:lang w:val="en-GB"/>
            <w:rPrChange w:id="1702" w:author="Andreas Kuehne" w:date="2019-05-15T23:15:00Z">
              <w:rPr>
                <w:rStyle w:val="Hyperlink"/>
                <w:noProof/>
                <w:lang w:val="en-GB"/>
              </w:rPr>
            </w:rPrChange>
          </w:rPr>
          <w:delText>Data Processing Model for Signing</w:delText>
        </w:r>
        <w:r w:rsidDel="000048E7">
          <w:rPr>
            <w:noProof/>
            <w:webHidden/>
          </w:rPr>
          <w:tab/>
          <w:delText>119</w:delText>
        </w:r>
      </w:del>
    </w:p>
    <w:p w14:paraId="5FCE5754" w14:textId="470618B4" w:rsidR="005E5C94" w:rsidDel="000048E7" w:rsidRDefault="005E5C94">
      <w:pPr>
        <w:pStyle w:val="Verzeichnis2"/>
        <w:tabs>
          <w:tab w:val="right" w:leader="dot" w:pos="9350"/>
        </w:tabs>
        <w:rPr>
          <w:del w:id="1703" w:author="Andreas Kuehne" w:date="2019-05-15T23:15:00Z"/>
          <w:rFonts w:asciiTheme="minorHAnsi" w:eastAsiaTheme="minorEastAsia" w:hAnsiTheme="minorHAnsi" w:cstheme="minorBidi"/>
          <w:noProof/>
          <w:sz w:val="22"/>
          <w:szCs w:val="22"/>
          <w:lang w:val="en-GB" w:eastAsia="en-GB"/>
        </w:rPr>
      </w:pPr>
      <w:del w:id="1704" w:author="Andreas Kuehne" w:date="2019-05-15T23:15:00Z">
        <w:r w:rsidRPr="000048E7" w:rsidDel="000048E7">
          <w:rPr>
            <w:rStyle w:val="Hyperlink"/>
            <w:noProof/>
            <w:lang w:val="en-GB"/>
            <w:rPrChange w:id="1705" w:author="Andreas Kuehne" w:date="2019-05-15T23:15:00Z">
              <w:rPr>
                <w:rStyle w:val="Hyperlink"/>
                <w:noProof/>
                <w:lang w:val="en-GB"/>
              </w:rPr>
            </w:rPrChange>
          </w:rPr>
          <w:delText>5.1 Processing for XML Signatures</w:delText>
        </w:r>
        <w:r w:rsidDel="000048E7">
          <w:rPr>
            <w:noProof/>
            <w:webHidden/>
          </w:rPr>
          <w:tab/>
          <w:delText>119</w:delText>
        </w:r>
      </w:del>
    </w:p>
    <w:p w14:paraId="09F9273B" w14:textId="1DFB0F19" w:rsidR="005E5C94" w:rsidDel="000048E7" w:rsidRDefault="005E5C94">
      <w:pPr>
        <w:pStyle w:val="Verzeichnis3"/>
        <w:tabs>
          <w:tab w:val="right" w:leader="dot" w:pos="9350"/>
        </w:tabs>
        <w:rPr>
          <w:del w:id="1706" w:author="Andreas Kuehne" w:date="2019-05-15T23:15:00Z"/>
          <w:rFonts w:asciiTheme="minorHAnsi" w:eastAsiaTheme="minorEastAsia" w:hAnsiTheme="minorHAnsi" w:cstheme="minorBidi"/>
          <w:noProof/>
          <w:sz w:val="22"/>
          <w:szCs w:val="22"/>
          <w:lang w:val="en-GB" w:eastAsia="en-GB"/>
        </w:rPr>
      </w:pPr>
      <w:del w:id="1707"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708" w:author="Andreas Kuehne" w:date="2019-05-15T23:15:00Z">
              <w:rPr>
                <w:rStyle w:val="Hyperlink"/>
                <w:noProof/>
                <w:lang w:val="en-GB"/>
                <w14:scene3d>
                  <w14:camera w14:prst="orthographicFront"/>
                  <w14:lightRig w14:rig="threePt" w14:dir="t">
                    <w14:rot w14:lat="0" w14:lon="0" w14:rev="0"/>
                  </w14:lightRig>
                </w14:scene3d>
              </w:rPr>
            </w:rPrChange>
          </w:rPr>
          <w:delText>5.1.1</w:delText>
        </w:r>
        <w:r w:rsidRPr="000048E7" w:rsidDel="000048E7">
          <w:rPr>
            <w:rStyle w:val="Hyperlink"/>
            <w:noProof/>
            <w:lang w:val="en-GB"/>
            <w:rPrChange w:id="1709" w:author="Andreas Kuehne" w:date="2019-05-15T23:15:00Z">
              <w:rPr>
                <w:rStyle w:val="Hyperlink"/>
                <w:noProof/>
                <w:lang w:val="en-GB"/>
              </w:rPr>
            </w:rPrChange>
          </w:rPr>
          <w:delText xml:space="preserve"> Sub process ‘</w:delText>
        </w:r>
        <w:r w:rsidRPr="000048E7" w:rsidDel="000048E7">
          <w:rPr>
            <w:rStyle w:val="Hyperlink"/>
            <w:rFonts w:ascii="Courier New" w:hAnsi="Courier New"/>
            <w:noProof/>
            <w:lang w:val="en-GB"/>
            <w:rPrChange w:id="1710" w:author="Andreas Kuehne" w:date="2019-05-15T23:15:00Z">
              <w:rPr>
                <w:rStyle w:val="Hyperlink"/>
                <w:rFonts w:ascii="Courier New" w:hAnsi="Courier New"/>
                <w:noProof/>
                <w:lang w:val="en-GB"/>
              </w:rPr>
            </w:rPrChange>
          </w:rPr>
          <w:delText>process references</w:delText>
        </w:r>
        <w:r w:rsidRPr="000048E7" w:rsidDel="000048E7">
          <w:rPr>
            <w:rStyle w:val="Hyperlink"/>
            <w:noProof/>
            <w:lang w:val="en-GB"/>
            <w:rPrChange w:id="1711" w:author="Andreas Kuehne" w:date="2019-05-15T23:15:00Z">
              <w:rPr>
                <w:rStyle w:val="Hyperlink"/>
                <w:noProof/>
                <w:lang w:val="en-GB"/>
              </w:rPr>
            </w:rPrChange>
          </w:rPr>
          <w:delText>’</w:delText>
        </w:r>
        <w:r w:rsidDel="000048E7">
          <w:rPr>
            <w:noProof/>
            <w:webHidden/>
          </w:rPr>
          <w:tab/>
          <w:delText>119</w:delText>
        </w:r>
      </w:del>
    </w:p>
    <w:p w14:paraId="3662C39F" w14:textId="6246C46F" w:rsidR="005E5C94" w:rsidDel="000048E7" w:rsidRDefault="005E5C94">
      <w:pPr>
        <w:pStyle w:val="Verzeichnis3"/>
        <w:tabs>
          <w:tab w:val="right" w:leader="dot" w:pos="9350"/>
        </w:tabs>
        <w:rPr>
          <w:del w:id="1712" w:author="Andreas Kuehne" w:date="2019-05-15T23:15:00Z"/>
          <w:rFonts w:asciiTheme="minorHAnsi" w:eastAsiaTheme="minorEastAsia" w:hAnsiTheme="minorHAnsi" w:cstheme="minorBidi"/>
          <w:noProof/>
          <w:sz w:val="22"/>
          <w:szCs w:val="22"/>
          <w:lang w:val="en-GB" w:eastAsia="en-GB"/>
        </w:rPr>
      </w:pPr>
      <w:del w:id="1713"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714" w:author="Andreas Kuehne" w:date="2019-05-15T23:15:00Z">
              <w:rPr>
                <w:rStyle w:val="Hyperlink"/>
                <w:noProof/>
                <w:lang w:val="en-GB"/>
                <w14:scene3d>
                  <w14:camera w14:prst="orthographicFront"/>
                  <w14:lightRig w14:rig="threePt" w14:dir="t">
                    <w14:rot w14:lat="0" w14:lon="0" w14:rev="0"/>
                  </w14:lightRig>
                </w14:scene3d>
              </w:rPr>
            </w:rPrChange>
          </w:rPr>
          <w:delText>5.1.2</w:delText>
        </w:r>
        <w:r w:rsidRPr="000048E7" w:rsidDel="000048E7">
          <w:rPr>
            <w:rStyle w:val="Hyperlink"/>
            <w:noProof/>
            <w:lang w:val="en-GB"/>
            <w:rPrChange w:id="1715" w:author="Andreas Kuehne" w:date="2019-05-15T23:15:00Z">
              <w:rPr>
                <w:rStyle w:val="Hyperlink"/>
                <w:noProof/>
                <w:lang w:val="en-GB"/>
              </w:rPr>
            </w:rPrChange>
          </w:rPr>
          <w:delText xml:space="preserve"> Sub process ‘</w:delText>
        </w:r>
        <w:r w:rsidRPr="000048E7" w:rsidDel="000048E7">
          <w:rPr>
            <w:rStyle w:val="Hyperlink"/>
            <w:rFonts w:ascii="Courier New" w:hAnsi="Courier New"/>
            <w:noProof/>
            <w:lang w:val="en-GB"/>
            <w:rPrChange w:id="1716" w:author="Andreas Kuehne" w:date="2019-05-15T23:15:00Z">
              <w:rPr>
                <w:rStyle w:val="Hyperlink"/>
                <w:rFonts w:ascii="Courier New" w:hAnsi="Courier New"/>
                <w:noProof/>
                <w:lang w:val="en-GB"/>
              </w:rPr>
            </w:rPrChange>
          </w:rPr>
          <w:delText>create XML signature</w:delText>
        </w:r>
        <w:r w:rsidRPr="000048E7" w:rsidDel="000048E7">
          <w:rPr>
            <w:rStyle w:val="Hyperlink"/>
            <w:noProof/>
            <w:lang w:val="en-GB"/>
            <w:rPrChange w:id="1717" w:author="Andreas Kuehne" w:date="2019-05-15T23:15:00Z">
              <w:rPr>
                <w:rStyle w:val="Hyperlink"/>
                <w:noProof/>
                <w:lang w:val="en-GB"/>
              </w:rPr>
            </w:rPrChange>
          </w:rPr>
          <w:delText>’</w:delText>
        </w:r>
        <w:r w:rsidDel="000048E7">
          <w:rPr>
            <w:noProof/>
            <w:webHidden/>
          </w:rPr>
          <w:tab/>
          <w:delText>120</w:delText>
        </w:r>
      </w:del>
    </w:p>
    <w:p w14:paraId="05F785A7" w14:textId="56915370" w:rsidR="005E5C94" w:rsidDel="000048E7" w:rsidRDefault="005E5C94">
      <w:pPr>
        <w:pStyle w:val="Verzeichnis4"/>
        <w:tabs>
          <w:tab w:val="right" w:leader="dot" w:pos="9350"/>
        </w:tabs>
        <w:rPr>
          <w:del w:id="1718" w:author="Andreas Kuehne" w:date="2019-05-15T23:15:00Z"/>
          <w:rFonts w:asciiTheme="minorHAnsi" w:eastAsiaTheme="minorEastAsia" w:hAnsiTheme="minorHAnsi" w:cstheme="minorBidi"/>
          <w:noProof/>
          <w:sz w:val="22"/>
          <w:szCs w:val="22"/>
          <w:lang w:val="en-GB" w:eastAsia="en-GB"/>
        </w:rPr>
      </w:pPr>
      <w:del w:id="1719" w:author="Andreas Kuehne" w:date="2019-05-15T23:15:00Z">
        <w:r w:rsidRPr="000048E7" w:rsidDel="000048E7">
          <w:rPr>
            <w:rStyle w:val="Hyperlink"/>
            <w:rFonts w:ascii="Courier New" w:hAnsi="Courier New"/>
            <w:noProof/>
            <w:lang w:val="en-GB"/>
            <w14:scene3d>
              <w14:camera w14:prst="orthographicFront"/>
              <w14:lightRig w14:rig="threePt" w14:dir="t">
                <w14:rot w14:lat="0" w14:lon="0" w14:rev="0"/>
              </w14:lightRig>
            </w14:scene3d>
            <w:rPrChange w:id="1720" w:author="Andreas Kuehne" w:date="2019-05-15T23:15:00Z">
              <w:rPr>
                <w:rStyle w:val="Hyperlink"/>
                <w:rFonts w:ascii="Courier New" w:hAnsi="Courier New"/>
                <w:noProof/>
                <w:lang w:val="en-GB"/>
                <w14:scene3d>
                  <w14:camera w14:prst="orthographicFront"/>
                  <w14:lightRig w14:rig="threePt" w14:dir="t">
                    <w14:rot w14:lat="0" w14:lon="0" w14:rev="0"/>
                  </w14:lightRig>
                </w14:scene3d>
              </w:rPr>
            </w:rPrChange>
          </w:rPr>
          <w:delText>5.1.2.1</w:delText>
        </w:r>
        <w:r w:rsidRPr="000048E7" w:rsidDel="000048E7">
          <w:rPr>
            <w:rStyle w:val="Hyperlink"/>
            <w:noProof/>
            <w:lang w:val="en-GB"/>
            <w:rPrChange w:id="1721" w:author="Andreas Kuehne" w:date="2019-05-15T23:15:00Z">
              <w:rPr>
                <w:rStyle w:val="Hyperlink"/>
                <w:noProof/>
                <w:lang w:val="en-GB"/>
              </w:rPr>
            </w:rPrChange>
          </w:rPr>
          <w:delText xml:space="preserve"> XML Signatures Variant Optional Input </w:delText>
        </w:r>
        <w:r w:rsidRPr="000048E7" w:rsidDel="000048E7">
          <w:rPr>
            <w:rStyle w:val="Hyperlink"/>
            <w:rFonts w:ascii="Courier New" w:hAnsi="Courier New"/>
            <w:noProof/>
            <w:lang w:val="en-GB"/>
            <w:rPrChange w:id="1722" w:author="Andreas Kuehne" w:date="2019-05-15T23:15:00Z">
              <w:rPr>
                <w:rStyle w:val="Hyperlink"/>
                <w:rFonts w:ascii="Courier New" w:hAnsi="Courier New"/>
                <w:noProof/>
                <w:lang w:val="en-GB"/>
              </w:rPr>
            </w:rPrChange>
          </w:rPr>
          <w:delText>IncludeObject</w:delText>
        </w:r>
        <w:r w:rsidDel="000048E7">
          <w:rPr>
            <w:noProof/>
            <w:webHidden/>
          </w:rPr>
          <w:tab/>
          <w:delText>121</w:delText>
        </w:r>
      </w:del>
    </w:p>
    <w:p w14:paraId="03CF17D0" w14:textId="133C307E" w:rsidR="005E5C94" w:rsidDel="000048E7" w:rsidRDefault="005E5C94">
      <w:pPr>
        <w:pStyle w:val="Verzeichnis2"/>
        <w:tabs>
          <w:tab w:val="right" w:leader="dot" w:pos="9350"/>
        </w:tabs>
        <w:rPr>
          <w:del w:id="1723" w:author="Andreas Kuehne" w:date="2019-05-15T23:15:00Z"/>
          <w:rFonts w:asciiTheme="minorHAnsi" w:eastAsiaTheme="minorEastAsia" w:hAnsiTheme="minorHAnsi" w:cstheme="minorBidi"/>
          <w:noProof/>
          <w:sz w:val="22"/>
          <w:szCs w:val="22"/>
          <w:lang w:val="en-GB" w:eastAsia="en-GB"/>
        </w:rPr>
      </w:pPr>
      <w:del w:id="1724" w:author="Andreas Kuehne" w:date="2019-05-15T23:15:00Z">
        <w:r w:rsidRPr="000048E7" w:rsidDel="000048E7">
          <w:rPr>
            <w:rStyle w:val="Hyperlink"/>
            <w:noProof/>
            <w:lang w:val="en-GB"/>
            <w:rPrChange w:id="1725" w:author="Andreas Kuehne" w:date="2019-05-15T23:15:00Z">
              <w:rPr>
                <w:rStyle w:val="Hyperlink"/>
                <w:noProof/>
                <w:lang w:val="en-GB"/>
              </w:rPr>
            </w:rPrChange>
          </w:rPr>
          <w:delText>5.2 Processing for CMS Signatures</w:delText>
        </w:r>
        <w:r w:rsidDel="000048E7">
          <w:rPr>
            <w:noProof/>
            <w:webHidden/>
          </w:rPr>
          <w:tab/>
          <w:delText>122</w:delText>
        </w:r>
      </w:del>
    </w:p>
    <w:p w14:paraId="3AD12642" w14:textId="1AB0C3A1" w:rsidR="005E5C94" w:rsidDel="000048E7" w:rsidRDefault="005E5C94">
      <w:pPr>
        <w:pStyle w:val="Verzeichnis3"/>
        <w:tabs>
          <w:tab w:val="right" w:leader="dot" w:pos="9350"/>
        </w:tabs>
        <w:rPr>
          <w:del w:id="1726" w:author="Andreas Kuehne" w:date="2019-05-15T23:15:00Z"/>
          <w:rFonts w:asciiTheme="minorHAnsi" w:eastAsiaTheme="minorEastAsia" w:hAnsiTheme="minorHAnsi" w:cstheme="minorBidi"/>
          <w:noProof/>
          <w:sz w:val="22"/>
          <w:szCs w:val="22"/>
          <w:lang w:val="en-GB" w:eastAsia="en-GB"/>
        </w:rPr>
      </w:pPr>
      <w:del w:id="1727"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728" w:author="Andreas Kuehne" w:date="2019-05-15T23:15:00Z">
              <w:rPr>
                <w:rStyle w:val="Hyperlink"/>
                <w:noProof/>
                <w:lang w:val="en-GB"/>
                <w14:scene3d>
                  <w14:camera w14:prst="orthographicFront"/>
                  <w14:lightRig w14:rig="threePt" w14:dir="t">
                    <w14:rot w14:lat="0" w14:lon="0" w14:rev="0"/>
                  </w14:lightRig>
                </w14:scene3d>
              </w:rPr>
            </w:rPrChange>
          </w:rPr>
          <w:delText>5.2.1</w:delText>
        </w:r>
        <w:r w:rsidRPr="000048E7" w:rsidDel="000048E7">
          <w:rPr>
            <w:rStyle w:val="Hyperlink"/>
            <w:noProof/>
            <w:lang w:val="en-GB"/>
            <w:rPrChange w:id="1729" w:author="Andreas Kuehne" w:date="2019-05-15T23:15:00Z">
              <w:rPr>
                <w:rStyle w:val="Hyperlink"/>
                <w:noProof/>
                <w:lang w:val="en-GB"/>
              </w:rPr>
            </w:rPrChange>
          </w:rPr>
          <w:delText xml:space="preserve"> Sub process ‘</w:delText>
        </w:r>
        <w:r w:rsidRPr="000048E7" w:rsidDel="000048E7">
          <w:rPr>
            <w:rStyle w:val="Hyperlink"/>
            <w:rFonts w:ascii="Courier New" w:hAnsi="Courier New"/>
            <w:noProof/>
            <w:lang w:val="en-GB"/>
            <w:rPrChange w:id="1730" w:author="Andreas Kuehne" w:date="2019-05-15T23:15:00Z">
              <w:rPr>
                <w:rStyle w:val="Hyperlink"/>
                <w:rFonts w:ascii="Courier New" w:hAnsi="Courier New"/>
                <w:noProof/>
                <w:lang w:val="en-GB"/>
              </w:rPr>
            </w:rPrChange>
          </w:rPr>
          <w:delText>process digest</w:delText>
        </w:r>
        <w:r w:rsidRPr="000048E7" w:rsidDel="000048E7">
          <w:rPr>
            <w:rStyle w:val="Hyperlink"/>
            <w:noProof/>
            <w:lang w:val="en-GB"/>
            <w:rPrChange w:id="1731" w:author="Andreas Kuehne" w:date="2019-05-15T23:15:00Z">
              <w:rPr>
                <w:rStyle w:val="Hyperlink"/>
                <w:noProof/>
                <w:lang w:val="en-GB"/>
              </w:rPr>
            </w:rPrChange>
          </w:rPr>
          <w:delText>’</w:delText>
        </w:r>
        <w:r w:rsidDel="000048E7">
          <w:rPr>
            <w:noProof/>
            <w:webHidden/>
          </w:rPr>
          <w:tab/>
          <w:delText>122</w:delText>
        </w:r>
      </w:del>
    </w:p>
    <w:p w14:paraId="04B58573" w14:textId="1CBD3FEE" w:rsidR="005E5C94" w:rsidDel="000048E7" w:rsidRDefault="005E5C94">
      <w:pPr>
        <w:pStyle w:val="Verzeichnis3"/>
        <w:tabs>
          <w:tab w:val="right" w:leader="dot" w:pos="9350"/>
        </w:tabs>
        <w:rPr>
          <w:del w:id="1732" w:author="Andreas Kuehne" w:date="2019-05-15T23:15:00Z"/>
          <w:rFonts w:asciiTheme="minorHAnsi" w:eastAsiaTheme="minorEastAsia" w:hAnsiTheme="minorHAnsi" w:cstheme="minorBidi"/>
          <w:noProof/>
          <w:sz w:val="22"/>
          <w:szCs w:val="22"/>
          <w:lang w:val="en-GB" w:eastAsia="en-GB"/>
        </w:rPr>
      </w:pPr>
      <w:del w:id="1733"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734" w:author="Andreas Kuehne" w:date="2019-05-15T23:15:00Z">
              <w:rPr>
                <w:rStyle w:val="Hyperlink"/>
                <w:noProof/>
                <w:lang w:val="en-GB"/>
                <w14:scene3d>
                  <w14:camera w14:prst="orthographicFront"/>
                  <w14:lightRig w14:rig="threePt" w14:dir="t">
                    <w14:rot w14:lat="0" w14:lon="0" w14:rev="0"/>
                  </w14:lightRig>
                </w14:scene3d>
              </w:rPr>
            </w:rPrChange>
          </w:rPr>
          <w:delText>5.2.2</w:delText>
        </w:r>
        <w:r w:rsidRPr="000048E7" w:rsidDel="000048E7">
          <w:rPr>
            <w:rStyle w:val="Hyperlink"/>
            <w:noProof/>
            <w:lang w:val="en-GB"/>
            <w:rPrChange w:id="1735" w:author="Andreas Kuehne" w:date="2019-05-15T23:15:00Z">
              <w:rPr>
                <w:rStyle w:val="Hyperlink"/>
                <w:noProof/>
                <w:lang w:val="en-GB"/>
              </w:rPr>
            </w:rPrChange>
          </w:rPr>
          <w:delText xml:space="preserve"> Sub process ‘</w:delText>
        </w:r>
        <w:r w:rsidRPr="000048E7" w:rsidDel="000048E7">
          <w:rPr>
            <w:rStyle w:val="Hyperlink"/>
            <w:rFonts w:ascii="Courier New" w:hAnsi="Courier New"/>
            <w:noProof/>
            <w:lang w:val="en-GB"/>
            <w:rPrChange w:id="1736" w:author="Andreas Kuehne" w:date="2019-05-15T23:15:00Z">
              <w:rPr>
                <w:rStyle w:val="Hyperlink"/>
                <w:rFonts w:ascii="Courier New" w:hAnsi="Courier New"/>
                <w:noProof/>
                <w:lang w:val="en-GB"/>
              </w:rPr>
            </w:rPrChange>
          </w:rPr>
          <w:delText>create CMS signature</w:delText>
        </w:r>
        <w:r w:rsidRPr="000048E7" w:rsidDel="000048E7">
          <w:rPr>
            <w:rStyle w:val="Hyperlink"/>
            <w:noProof/>
            <w:lang w:val="en-GB"/>
            <w:rPrChange w:id="1737" w:author="Andreas Kuehne" w:date="2019-05-15T23:15:00Z">
              <w:rPr>
                <w:rStyle w:val="Hyperlink"/>
                <w:noProof/>
                <w:lang w:val="en-GB"/>
              </w:rPr>
            </w:rPrChange>
          </w:rPr>
          <w:delText>’</w:delText>
        </w:r>
        <w:r w:rsidDel="000048E7">
          <w:rPr>
            <w:noProof/>
            <w:webHidden/>
          </w:rPr>
          <w:tab/>
          <w:delText>123</w:delText>
        </w:r>
      </w:del>
    </w:p>
    <w:p w14:paraId="42CD4D97" w14:textId="2AC5D23A" w:rsidR="005E5C94" w:rsidDel="000048E7" w:rsidRDefault="005E5C94">
      <w:pPr>
        <w:pStyle w:val="Verzeichnis2"/>
        <w:tabs>
          <w:tab w:val="right" w:leader="dot" w:pos="9350"/>
        </w:tabs>
        <w:rPr>
          <w:del w:id="1738" w:author="Andreas Kuehne" w:date="2019-05-15T23:15:00Z"/>
          <w:rFonts w:asciiTheme="minorHAnsi" w:eastAsiaTheme="minorEastAsia" w:hAnsiTheme="minorHAnsi" w:cstheme="minorBidi"/>
          <w:noProof/>
          <w:sz w:val="22"/>
          <w:szCs w:val="22"/>
          <w:lang w:val="en-GB" w:eastAsia="en-GB"/>
        </w:rPr>
      </w:pPr>
      <w:del w:id="1739" w:author="Andreas Kuehne" w:date="2019-05-15T23:15:00Z">
        <w:r w:rsidRPr="000048E7" w:rsidDel="000048E7">
          <w:rPr>
            <w:rStyle w:val="Hyperlink"/>
            <w:noProof/>
            <w:lang w:val="en-GB"/>
            <w:rPrChange w:id="1740" w:author="Andreas Kuehne" w:date="2019-05-15T23:15:00Z">
              <w:rPr>
                <w:rStyle w:val="Hyperlink"/>
                <w:noProof/>
                <w:lang w:val="en-GB"/>
              </w:rPr>
            </w:rPrChange>
          </w:rPr>
          <w:delText>5.3 General Timestamp Processing</w:delText>
        </w:r>
        <w:r w:rsidDel="000048E7">
          <w:rPr>
            <w:noProof/>
            <w:webHidden/>
          </w:rPr>
          <w:tab/>
          <w:delText>124</w:delText>
        </w:r>
      </w:del>
    </w:p>
    <w:p w14:paraId="59267844" w14:textId="2DEE314A" w:rsidR="005E5C94" w:rsidDel="000048E7" w:rsidRDefault="005E5C94">
      <w:pPr>
        <w:pStyle w:val="Verzeichnis3"/>
        <w:tabs>
          <w:tab w:val="right" w:leader="dot" w:pos="9350"/>
        </w:tabs>
        <w:rPr>
          <w:del w:id="1741" w:author="Andreas Kuehne" w:date="2019-05-15T23:15:00Z"/>
          <w:rFonts w:asciiTheme="minorHAnsi" w:eastAsiaTheme="minorEastAsia" w:hAnsiTheme="minorHAnsi" w:cstheme="minorBidi"/>
          <w:noProof/>
          <w:sz w:val="22"/>
          <w:szCs w:val="22"/>
          <w:lang w:val="en-GB" w:eastAsia="en-GB"/>
        </w:rPr>
      </w:pPr>
      <w:del w:id="1742" w:author="Andreas Kuehne" w:date="2019-05-15T23:15:00Z">
        <w:r w:rsidRPr="000048E7" w:rsidDel="000048E7">
          <w:rPr>
            <w:rStyle w:val="Hyperlink"/>
            <w:rFonts w:ascii="Courier New" w:hAnsi="Courier New"/>
            <w:noProof/>
            <w:lang w:val="en-GB"/>
            <w14:scene3d>
              <w14:camera w14:prst="orthographicFront"/>
              <w14:lightRig w14:rig="threePt" w14:dir="t">
                <w14:rot w14:lat="0" w14:lon="0" w14:rev="0"/>
              </w14:lightRig>
            </w14:scene3d>
            <w:rPrChange w:id="1743" w:author="Andreas Kuehne" w:date="2019-05-15T23:15:00Z">
              <w:rPr>
                <w:rStyle w:val="Hyperlink"/>
                <w:rFonts w:ascii="Courier New" w:hAnsi="Courier New"/>
                <w:noProof/>
                <w:lang w:val="en-GB"/>
                <w14:scene3d>
                  <w14:camera w14:prst="orthographicFront"/>
                  <w14:lightRig w14:rig="threePt" w14:dir="t">
                    <w14:rot w14:lat="0" w14:lon="0" w14:rev="0"/>
                  </w14:lightRig>
                </w14:scene3d>
              </w:rPr>
            </w:rPrChange>
          </w:rPr>
          <w:delText>5.3.1</w:delText>
        </w:r>
        <w:r w:rsidRPr="000048E7" w:rsidDel="000048E7">
          <w:rPr>
            <w:rStyle w:val="Hyperlink"/>
            <w:noProof/>
            <w:lang w:val="en-GB"/>
            <w:rPrChange w:id="1744" w:author="Andreas Kuehne" w:date="2019-05-15T23:15:00Z">
              <w:rPr>
                <w:rStyle w:val="Hyperlink"/>
                <w:noProof/>
                <w:lang w:val="en-GB"/>
              </w:rPr>
            </w:rPrChange>
          </w:rPr>
          <w:delText xml:space="preserve"> Sub process ‘</w:delText>
        </w:r>
        <w:r w:rsidRPr="000048E7" w:rsidDel="000048E7">
          <w:rPr>
            <w:rStyle w:val="Hyperlink"/>
            <w:rFonts w:ascii="Courier New" w:hAnsi="Courier New"/>
            <w:noProof/>
            <w:lang w:val="en-GB"/>
            <w:rPrChange w:id="1745" w:author="Andreas Kuehne" w:date="2019-05-15T23:15:00Z">
              <w:rPr>
                <w:rStyle w:val="Hyperlink"/>
                <w:rFonts w:ascii="Courier New" w:hAnsi="Courier New"/>
                <w:noProof/>
                <w:lang w:val="en-GB"/>
              </w:rPr>
            </w:rPrChange>
          </w:rPr>
          <w:delText>add Timestamp</w:delText>
        </w:r>
        <w:r w:rsidRPr="000048E7" w:rsidDel="000048E7">
          <w:rPr>
            <w:rStyle w:val="Hyperlink"/>
            <w:noProof/>
            <w:lang w:val="en-GB"/>
            <w:rPrChange w:id="1746" w:author="Andreas Kuehne" w:date="2019-05-15T23:15:00Z">
              <w:rPr>
                <w:rStyle w:val="Hyperlink"/>
                <w:noProof/>
                <w:lang w:val="en-GB"/>
              </w:rPr>
            </w:rPrChange>
          </w:rPr>
          <w:delText>’</w:delText>
        </w:r>
        <w:r w:rsidDel="000048E7">
          <w:rPr>
            <w:noProof/>
            <w:webHidden/>
          </w:rPr>
          <w:tab/>
          <w:delText>124</w:delText>
        </w:r>
      </w:del>
    </w:p>
    <w:p w14:paraId="33E09D73" w14:textId="48C19DE6" w:rsidR="005E5C94" w:rsidDel="000048E7" w:rsidRDefault="005E5C94">
      <w:pPr>
        <w:pStyle w:val="Verzeichnis4"/>
        <w:tabs>
          <w:tab w:val="right" w:leader="dot" w:pos="9350"/>
        </w:tabs>
        <w:rPr>
          <w:del w:id="1747" w:author="Andreas Kuehne" w:date="2019-05-15T23:15:00Z"/>
          <w:rFonts w:asciiTheme="minorHAnsi" w:eastAsiaTheme="minorEastAsia" w:hAnsiTheme="minorHAnsi" w:cstheme="minorBidi"/>
          <w:noProof/>
          <w:sz w:val="22"/>
          <w:szCs w:val="22"/>
          <w:lang w:val="en-GB" w:eastAsia="en-GB"/>
        </w:rPr>
      </w:pPr>
      <w:del w:id="1748"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749" w:author="Andreas Kuehne" w:date="2019-05-15T23:15:00Z">
              <w:rPr>
                <w:rStyle w:val="Hyperlink"/>
                <w:noProof/>
                <w:lang w:val="en-GB"/>
                <w14:scene3d>
                  <w14:camera w14:prst="orthographicFront"/>
                  <w14:lightRig w14:rig="threePt" w14:dir="t">
                    <w14:rot w14:lat="0" w14:lon="0" w14:rev="0"/>
                  </w14:lightRig>
                </w14:scene3d>
              </w:rPr>
            </w:rPrChange>
          </w:rPr>
          <w:delText>5.3.1.1</w:delText>
        </w:r>
        <w:r w:rsidRPr="000048E7" w:rsidDel="000048E7">
          <w:rPr>
            <w:rStyle w:val="Hyperlink"/>
            <w:noProof/>
            <w:lang w:val="en-GB"/>
            <w:rPrChange w:id="1750" w:author="Andreas Kuehne" w:date="2019-05-15T23:15:00Z">
              <w:rPr>
                <w:rStyle w:val="Hyperlink"/>
                <w:noProof/>
                <w:lang w:val="en-GB"/>
              </w:rPr>
            </w:rPrChange>
          </w:rPr>
          <w:delText xml:space="preserve"> Processing for CMS signatures time-stamping</w:delText>
        </w:r>
        <w:r w:rsidDel="000048E7">
          <w:rPr>
            <w:noProof/>
            <w:webHidden/>
          </w:rPr>
          <w:tab/>
          <w:delText>124</w:delText>
        </w:r>
      </w:del>
    </w:p>
    <w:p w14:paraId="4B0508F6" w14:textId="728E6950" w:rsidR="005E5C94" w:rsidDel="000048E7" w:rsidRDefault="005E5C94">
      <w:pPr>
        <w:pStyle w:val="Verzeichnis4"/>
        <w:tabs>
          <w:tab w:val="right" w:leader="dot" w:pos="9350"/>
        </w:tabs>
        <w:rPr>
          <w:del w:id="1751" w:author="Andreas Kuehne" w:date="2019-05-15T23:15:00Z"/>
          <w:rFonts w:asciiTheme="minorHAnsi" w:eastAsiaTheme="minorEastAsia" w:hAnsiTheme="minorHAnsi" w:cstheme="minorBidi"/>
          <w:noProof/>
          <w:sz w:val="22"/>
          <w:szCs w:val="22"/>
          <w:lang w:val="en-GB" w:eastAsia="en-GB"/>
        </w:rPr>
      </w:pPr>
      <w:del w:id="1752"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753" w:author="Andreas Kuehne" w:date="2019-05-15T23:15:00Z">
              <w:rPr>
                <w:rStyle w:val="Hyperlink"/>
                <w:noProof/>
                <w:lang w:val="en-GB"/>
                <w14:scene3d>
                  <w14:camera w14:prst="orthographicFront"/>
                  <w14:lightRig w14:rig="threePt" w14:dir="t">
                    <w14:rot w14:lat="0" w14:lon="0" w14:rev="0"/>
                  </w14:lightRig>
                </w14:scene3d>
              </w:rPr>
            </w:rPrChange>
          </w:rPr>
          <w:delText>5.3.1.2</w:delText>
        </w:r>
        <w:r w:rsidRPr="000048E7" w:rsidDel="000048E7">
          <w:rPr>
            <w:rStyle w:val="Hyperlink"/>
            <w:noProof/>
            <w:lang w:val="en-GB"/>
            <w:rPrChange w:id="1754" w:author="Andreas Kuehne" w:date="2019-05-15T23:15:00Z">
              <w:rPr>
                <w:rStyle w:val="Hyperlink"/>
                <w:noProof/>
                <w:lang w:val="en-GB"/>
              </w:rPr>
            </w:rPrChange>
          </w:rPr>
          <w:delText xml:space="preserve"> Processing for XML Timestamps on XML signatures</w:delText>
        </w:r>
        <w:r w:rsidDel="000048E7">
          <w:rPr>
            <w:noProof/>
            <w:webHidden/>
          </w:rPr>
          <w:tab/>
          <w:delText>125</w:delText>
        </w:r>
      </w:del>
    </w:p>
    <w:p w14:paraId="1B35AA73" w14:textId="4B52DA88" w:rsidR="005E5C94" w:rsidDel="000048E7" w:rsidRDefault="005E5C94">
      <w:pPr>
        <w:pStyle w:val="Verzeichnis4"/>
        <w:tabs>
          <w:tab w:val="right" w:leader="dot" w:pos="9350"/>
        </w:tabs>
        <w:rPr>
          <w:del w:id="1755" w:author="Andreas Kuehne" w:date="2019-05-15T23:15:00Z"/>
          <w:rFonts w:asciiTheme="minorHAnsi" w:eastAsiaTheme="minorEastAsia" w:hAnsiTheme="minorHAnsi" w:cstheme="minorBidi"/>
          <w:noProof/>
          <w:sz w:val="22"/>
          <w:szCs w:val="22"/>
          <w:lang w:val="en-GB" w:eastAsia="en-GB"/>
        </w:rPr>
      </w:pPr>
      <w:del w:id="1756"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757" w:author="Andreas Kuehne" w:date="2019-05-15T23:15:00Z">
              <w:rPr>
                <w:rStyle w:val="Hyperlink"/>
                <w:noProof/>
                <w:lang w:val="en-GB"/>
                <w14:scene3d>
                  <w14:camera w14:prst="orthographicFront"/>
                  <w14:lightRig w14:rig="threePt" w14:dir="t">
                    <w14:rot w14:lat="0" w14:lon="0" w14:rev="0"/>
                  </w14:lightRig>
                </w14:scene3d>
              </w:rPr>
            </w:rPrChange>
          </w:rPr>
          <w:delText>5.3.1.3</w:delText>
        </w:r>
        <w:r w:rsidRPr="000048E7" w:rsidDel="000048E7">
          <w:rPr>
            <w:rStyle w:val="Hyperlink"/>
            <w:noProof/>
            <w:lang w:val="en-GB"/>
            <w:rPrChange w:id="1758" w:author="Andreas Kuehne" w:date="2019-05-15T23:15:00Z">
              <w:rPr>
                <w:rStyle w:val="Hyperlink"/>
                <w:noProof/>
                <w:lang w:val="en-GB"/>
              </w:rPr>
            </w:rPrChange>
          </w:rPr>
          <w:delText xml:space="preserve"> Processing for RFC 3161 Timestamps on XML signatures</w:delText>
        </w:r>
        <w:r w:rsidDel="000048E7">
          <w:rPr>
            <w:noProof/>
            <w:webHidden/>
          </w:rPr>
          <w:tab/>
          <w:delText>125</w:delText>
        </w:r>
      </w:del>
    </w:p>
    <w:p w14:paraId="74D8B286" w14:textId="522C7DDB" w:rsidR="005E5C94" w:rsidDel="000048E7" w:rsidRDefault="005E5C94">
      <w:pPr>
        <w:pStyle w:val="Verzeichnis1"/>
        <w:rPr>
          <w:del w:id="1759" w:author="Andreas Kuehne" w:date="2019-05-15T23:15:00Z"/>
          <w:rFonts w:asciiTheme="minorHAnsi" w:eastAsiaTheme="minorEastAsia" w:hAnsiTheme="minorHAnsi" w:cstheme="minorBidi"/>
          <w:noProof/>
          <w:sz w:val="22"/>
          <w:szCs w:val="22"/>
          <w:lang w:val="en-GB" w:eastAsia="en-GB"/>
        </w:rPr>
      </w:pPr>
      <w:del w:id="1760" w:author="Andreas Kuehne" w:date="2019-05-15T23:15:00Z">
        <w:r w:rsidRPr="000048E7" w:rsidDel="000048E7">
          <w:rPr>
            <w:rStyle w:val="Hyperlink"/>
            <w:noProof/>
            <w:lang w:val="en-GB"/>
            <w:rPrChange w:id="1761" w:author="Andreas Kuehne" w:date="2019-05-15T23:15:00Z">
              <w:rPr>
                <w:rStyle w:val="Hyperlink"/>
                <w:noProof/>
                <w:lang w:val="en-GB"/>
              </w:rPr>
            </w:rPrChange>
          </w:rPr>
          <w:delText>6</w:delText>
        </w:r>
        <w:r w:rsidDel="000048E7">
          <w:rPr>
            <w:rFonts w:asciiTheme="minorHAnsi" w:eastAsiaTheme="minorEastAsia" w:hAnsiTheme="minorHAnsi" w:cstheme="minorBidi"/>
            <w:noProof/>
            <w:sz w:val="22"/>
            <w:szCs w:val="22"/>
            <w:lang w:val="en-GB" w:eastAsia="en-GB"/>
          </w:rPr>
          <w:tab/>
        </w:r>
        <w:r w:rsidRPr="000048E7" w:rsidDel="000048E7">
          <w:rPr>
            <w:rStyle w:val="Hyperlink"/>
            <w:noProof/>
            <w:lang w:val="en-GB"/>
            <w:rPrChange w:id="1762" w:author="Andreas Kuehne" w:date="2019-05-15T23:15:00Z">
              <w:rPr>
                <w:rStyle w:val="Hyperlink"/>
                <w:noProof/>
                <w:lang w:val="en-GB"/>
              </w:rPr>
            </w:rPrChange>
          </w:rPr>
          <w:delText>Data Processing Model for Verification</w:delText>
        </w:r>
        <w:r w:rsidDel="000048E7">
          <w:rPr>
            <w:noProof/>
            <w:webHidden/>
          </w:rPr>
          <w:tab/>
          <w:delText>126</w:delText>
        </w:r>
      </w:del>
    </w:p>
    <w:p w14:paraId="3845BA16" w14:textId="3160AD80" w:rsidR="005E5C94" w:rsidDel="000048E7" w:rsidRDefault="005E5C94">
      <w:pPr>
        <w:pStyle w:val="Verzeichnis2"/>
        <w:tabs>
          <w:tab w:val="right" w:leader="dot" w:pos="9350"/>
        </w:tabs>
        <w:rPr>
          <w:del w:id="1763" w:author="Andreas Kuehne" w:date="2019-05-15T23:15:00Z"/>
          <w:rFonts w:asciiTheme="minorHAnsi" w:eastAsiaTheme="minorEastAsia" w:hAnsiTheme="minorHAnsi" w:cstheme="minorBidi"/>
          <w:noProof/>
          <w:sz w:val="22"/>
          <w:szCs w:val="22"/>
          <w:lang w:val="en-GB" w:eastAsia="en-GB"/>
        </w:rPr>
      </w:pPr>
      <w:del w:id="1764" w:author="Andreas Kuehne" w:date="2019-05-15T23:15:00Z">
        <w:r w:rsidRPr="000048E7" w:rsidDel="000048E7">
          <w:rPr>
            <w:rStyle w:val="Hyperlink"/>
            <w:noProof/>
            <w:lang w:val="en-GB"/>
            <w:rPrChange w:id="1765" w:author="Andreas Kuehne" w:date="2019-05-15T23:15:00Z">
              <w:rPr>
                <w:rStyle w:val="Hyperlink"/>
                <w:noProof/>
                <w:lang w:val="en-GB"/>
              </w:rPr>
            </w:rPrChange>
          </w:rPr>
          <w:delText>6.1 Processing for XML Signature Verification</w:delText>
        </w:r>
        <w:r w:rsidDel="000048E7">
          <w:rPr>
            <w:noProof/>
            <w:webHidden/>
          </w:rPr>
          <w:tab/>
          <w:delText>127</w:delText>
        </w:r>
      </w:del>
    </w:p>
    <w:p w14:paraId="6600BE20" w14:textId="3662C3CB" w:rsidR="005E5C94" w:rsidDel="000048E7" w:rsidRDefault="005E5C94">
      <w:pPr>
        <w:pStyle w:val="Verzeichnis3"/>
        <w:tabs>
          <w:tab w:val="right" w:leader="dot" w:pos="9350"/>
        </w:tabs>
        <w:rPr>
          <w:del w:id="1766" w:author="Andreas Kuehne" w:date="2019-05-15T23:15:00Z"/>
          <w:rFonts w:asciiTheme="minorHAnsi" w:eastAsiaTheme="minorEastAsia" w:hAnsiTheme="minorHAnsi" w:cstheme="minorBidi"/>
          <w:noProof/>
          <w:sz w:val="22"/>
          <w:szCs w:val="22"/>
          <w:lang w:val="en-GB" w:eastAsia="en-GB"/>
        </w:rPr>
      </w:pPr>
      <w:del w:id="1767"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768" w:author="Andreas Kuehne" w:date="2019-05-15T23:15:00Z">
              <w:rPr>
                <w:rStyle w:val="Hyperlink"/>
                <w:noProof/>
                <w:lang w:val="en-GB"/>
                <w14:scene3d>
                  <w14:camera w14:prst="orthographicFront"/>
                  <w14:lightRig w14:rig="threePt" w14:dir="t">
                    <w14:rot w14:lat="0" w14:lon="0" w14:rev="0"/>
                  </w14:lightRig>
                </w14:scene3d>
              </w:rPr>
            </w:rPrChange>
          </w:rPr>
          <w:delText>6.1.1</w:delText>
        </w:r>
        <w:r w:rsidRPr="000048E7" w:rsidDel="000048E7">
          <w:rPr>
            <w:rStyle w:val="Hyperlink"/>
            <w:noProof/>
            <w:lang w:val="en-GB"/>
            <w:rPrChange w:id="1769" w:author="Andreas Kuehne" w:date="2019-05-15T23:15:00Z">
              <w:rPr>
                <w:rStyle w:val="Hyperlink"/>
                <w:noProof/>
                <w:lang w:val="en-GB"/>
              </w:rPr>
            </w:rPrChange>
          </w:rPr>
          <w:delText xml:space="preserve"> Sub process ‘</w:delText>
        </w:r>
        <w:r w:rsidRPr="000048E7" w:rsidDel="000048E7">
          <w:rPr>
            <w:rStyle w:val="Hyperlink"/>
            <w:rFonts w:ascii="Courier New" w:hAnsi="Courier New"/>
            <w:noProof/>
            <w:lang w:val="en-GB"/>
            <w:rPrChange w:id="1770" w:author="Andreas Kuehne" w:date="2019-05-15T23:15:00Z">
              <w:rPr>
                <w:rStyle w:val="Hyperlink"/>
                <w:rFonts w:ascii="Courier New" w:hAnsi="Courier New"/>
                <w:noProof/>
                <w:lang w:val="en-GB"/>
              </w:rPr>
            </w:rPrChange>
          </w:rPr>
          <w:delText>retrieve XML signature</w:delText>
        </w:r>
        <w:r w:rsidRPr="000048E7" w:rsidDel="000048E7">
          <w:rPr>
            <w:rStyle w:val="Hyperlink"/>
            <w:noProof/>
            <w:lang w:val="en-GB"/>
            <w:rPrChange w:id="1771" w:author="Andreas Kuehne" w:date="2019-05-15T23:15:00Z">
              <w:rPr>
                <w:rStyle w:val="Hyperlink"/>
                <w:noProof/>
                <w:lang w:val="en-GB"/>
              </w:rPr>
            </w:rPrChange>
          </w:rPr>
          <w:delText>’</w:delText>
        </w:r>
        <w:r w:rsidDel="000048E7">
          <w:rPr>
            <w:noProof/>
            <w:webHidden/>
          </w:rPr>
          <w:tab/>
          <w:delText>127</w:delText>
        </w:r>
      </w:del>
    </w:p>
    <w:p w14:paraId="458AAD30" w14:textId="1AF02051" w:rsidR="005E5C94" w:rsidDel="000048E7" w:rsidRDefault="005E5C94">
      <w:pPr>
        <w:pStyle w:val="Verzeichnis3"/>
        <w:tabs>
          <w:tab w:val="right" w:leader="dot" w:pos="9350"/>
        </w:tabs>
        <w:rPr>
          <w:del w:id="1772" w:author="Andreas Kuehne" w:date="2019-05-15T23:15:00Z"/>
          <w:rFonts w:asciiTheme="minorHAnsi" w:eastAsiaTheme="minorEastAsia" w:hAnsiTheme="minorHAnsi" w:cstheme="minorBidi"/>
          <w:noProof/>
          <w:sz w:val="22"/>
          <w:szCs w:val="22"/>
          <w:lang w:val="en-GB" w:eastAsia="en-GB"/>
        </w:rPr>
      </w:pPr>
      <w:del w:id="1773"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774" w:author="Andreas Kuehne" w:date="2019-05-15T23:15:00Z">
              <w:rPr>
                <w:rStyle w:val="Hyperlink"/>
                <w:noProof/>
                <w:lang w:val="en-GB"/>
                <w14:scene3d>
                  <w14:camera w14:prst="orthographicFront"/>
                  <w14:lightRig w14:rig="threePt" w14:dir="t">
                    <w14:rot w14:lat="0" w14:lon="0" w14:rev="0"/>
                  </w14:lightRig>
                </w14:scene3d>
              </w:rPr>
            </w:rPrChange>
          </w:rPr>
          <w:delText>6.1.2</w:delText>
        </w:r>
        <w:r w:rsidRPr="000048E7" w:rsidDel="000048E7">
          <w:rPr>
            <w:rStyle w:val="Hyperlink"/>
            <w:noProof/>
            <w:lang w:val="en-GB"/>
            <w:rPrChange w:id="1775" w:author="Andreas Kuehne" w:date="2019-05-15T23:15:00Z">
              <w:rPr>
                <w:rStyle w:val="Hyperlink"/>
                <w:noProof/>
                <w:lang w:val="en-GB"/>
              </w:rPr>
            </w:rPrChange>
          </w:rPr>
          <w:delText xml:space="preserve"> Sub process ‘</w:delText>
        </w:r>
        <w:r w:rsidRPr="000048E7" w:rsidDel="000048E7">
          <w:rPr>
            <w:rStyle w:val="Hyperlink"/>
            <w:rFonts w:ascii="Courier New" w:hAnsi="Courier New"/>
            <w:noProof/>
            <w:lang w:val="en-GB"/>
            <w:rPrChange w:id="1776" w:author="Andreas Kuehne" w:date="2019-05-15T23:15:00Z">
              <w:rPr>
                <w:rStyle w:val="Hyperlink"/>
                <w:rFonts w:ascii="Courier New" w:hAnsi="Courier New"/>
                <w:noProof/>
                <w:lang w:val="en-GB"/>
              </w:rPr>
            </w:rPrChange>
          </w:rPr>
          <w:delText>recalculate references</w:delText>
        </w:r>
        <w:r w:rsidRPr="000048E7" w:rsidDel="000048E7">
          <w:rPr>
            <w:rStyle w:val="Hyperlink"/>
            <w:noProof/>
            <w:lang w:val="en-GB"/>
            <w:rPrChange w:id="1777" w:author="Andreas Kuehne" w:date="2019-05-15T23:15:00Z">
              <w:rPr>
                <w:rStyle w:val="Hyperlink"/>
                <w:noProof/>
                <w:lang w:val="en-GB"/>
              </w:rPr>
            </w:rPrChange>
          </w:rPr>
          <w:delText>’</w:delText>
        </w:r>
        <w:r w:rsidDel="000048E7">
          <w:rPr>
            <w:noProof/>
            <w:webHidden/>
          </w:rPr>
          <w:tab/>
          <w:delText>127</w:delText>
        </w:r>
      </w:del>
    </w:p>
    <w:p w14:paraId="7422E2ED" w14:textId="2124710B" w:rsidR="005E5C94" w:rsidDel="000048E7" w:rsidRDefault="005E5C94">
      <w:pPr>
        <w:pStyle w:val="Verzeichnis3"/>
        <w:tabs>
          <w:tab w:val="right" w:leader="dot" w:pos="9350"/>
        </w:tabs>
        <w:rPr>
          <w:del w:id="1778" w:author="Andreas Kuehne" w:date="2019-05-15T23:15:00Z"/>
          <w:rFonts w:asciiTheme="minorHAnsi" w:eastAsiaTheme="minorEastAsia" w:hAnsiTheme="minorHAnsi" w:cstheme="minorBidi"/>
          <w:noProof/>
          <w:sz w:val="22"/>
          <w:szCs w:val="22"/>
          <w:lang w:val="en-GB" w:eastAsia="en-GB"/>
        </w:rPr>
      </w:pPr>
      <w:del w:id="1779"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780" w:author="Andreas Kuehne" w:date="2019-05-15T23:15:00Z">
              <w:rPr>
                <w:rStyle w:val="Hyperlink"/>
                <w:noProof/>
                <w:lang w:val="en-GB"/>
                <w14:scene3d>
                  <w14:camera w14:prst="orthographicFront"/>
                  <w14:lightRig w14:rig="threePt" w14:dir="t">
                    <w14:rot w14:lat="0" w14:lon="0" w14:rev="0"/>
                  </w14:lightRig>
                </w14:scene3d>
              </w:rPr>
            </w:rPrChange>
          </w:rPr>
          <w:delText>6.1.3</w:delText>
        </w:r>
        <w:r w:rsidRPr="000048E7" w:rsidDel="000048E7">
          <w:rPr>
            <w:rStyle w:val="Hyperlink"/>
            <w:noProof/>
            <w:lang w:val="en-GB"/>
            <w:rPrChange w:id="1781" w:author="Andreas Kuehne" w:date="2019-05-15T23:15:00Z">
              <w:rPr>
                <w:rStyle w:val="Hyperlink"/>
                <w:noProof/>
                <w:lang w:val="en-GB"/>
              </w:rPr>
            </w:rPrChange>
          </w:rPr>
          <w:delText xml:space="preserve"> Sub process ‘</w:delText>
        </w:r>
        <w:r w:rsidRPr="000048E7" w:rsidDel="000048E7">
          <w:rPr>
            <w:rStyle w:val="Hyperlink"/>
            <w:rFonts w:ascii="Courier New" w:hAnsi="Courier New"/>
            <w:noProof/>
            <w:lang w:val="en-GB"/>
            <w:rPrChange w:id="1782" w:author="Andreas Kuehne" w:date="2019-05-15T23:15:00Z">
              <w:rPr>
                <w:rStyle w:val="Hyperlink"/>
                <w:rFonts w:ascii="Courier New" w:hAnsi="Courier New"/>
                <w:noProof/>
                <w:lang w:val="en-GB"/>
              </w:rPr>
            </w:rPrChange>
          </w:rPr>
          <w:delText>verify XML signature</w:delText>
        </w:r>
        <w:r w:rsidRPr="000048E7" w:rsidDel="000048E7">
          <w:rPr>
            <w:rStyle w:val="Hyperlink"/>
            <w:noProof/>
            <w:lang w:val="en-GB"/>
            <w:rPrChange w:id="1783" w:author="Andreas Kuehne" w:date="2019-05-15T23:15:00Z">
              <w:rPr>
                <w:rStyle w:val="Hyperlink"/>
                <w:noProof/>
                <w:lang w:val="en-GB"/>
              </w:rPr>
            </w:rPrChange>
          </w:rPr>
          <w:delText>’</w:delText>
        </w:r>
        <w:r w:rsidDel="000048E7">
          <w:rPr>
            <w:noProof/>
            <w:webHidden/>
          </w:rPr>
          <w:tab/>
          <w:delText>128</w:delText>
        </w:r>
      </w:del>
    </w:p>
    <w:p w14:paraId="79688BCA" w14:textId="088DAEA3" w:rsidR="005E5C94" w:rsidDel="000048E7" w:rsidRDefault="005E5C94">
      <w:pPr>
        <w:pStyle w:val="Verzeichnis4"/>
        <w:tabs>
          <w:tab w:val="right" w:leader="dot" w:pos="9350"/>
        </w:tabs>
        <w:rPr>
          <w:del w:id="1784" w:author="Andreas Kuehne" w:date="2019-05-15T23:15:00Z"/>
          <w:rFonts w:asciiTheme="minorHAnsi" w:eastAsiaTheme="minorEastAsia" w:hAnsiTheme="minorHAnsi" w:cstheme="minorBidi"/>
          <w:noProof/>
          <w:sz w:val="22"/>
          <w:szCs w:val="22"/>
          <w:lang w:val="en-GB" w:eastAsia="en-GB"/>
        </w:rPr>
      </w:pPr>
      <w:del w:id="1785"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786" w:author="Andreas Kuehne" w:date="2019-05-15T23:15:00Z">
              <w:rPr>
                <w:rStyle w:val="Hyperlink"/>
                <w:noProof/>
                <w:lang w:val="en-GB"/>
                <w14:scene3d>
                  <w14:camera w14:prst="orthographicFront"/>
                  <w14:lightRig w14:rig="threePt" w14:dir="t">
                    <w14:rot w14:lat="0" w14:lon="0" w14:rev="0"/>
                  </w14:lightRig>
                </w14:scene3d>
              </w:rPr>
            </w:rPrChange>
          </w:rPr>
          <w:delText>6.1.3.1</w:delText>
        </w:r>
        <w:r w:rsidRPr="000048E7" w:rsidDel="000048E7">
          <w:rPr>
            <w:rStyle w:val="Hyperlink"/>
            <w:noProof/>
            <w:lang w:val="en-GB"/>
            <w:rPrChange w:id="1787" w:author="Andreas Kuehne" w:date="2019-05-15T23:15:00Z">
              <w:rPr>
                <w:rStyle w:val="Hyperlink"/>
                <w:noProof/>
                <w:lang w:val="en-GB"/>
              </w:rPr>
            </w:rPrChange>
          </w:rPr>
          <w:delText xml:space="preserve"> Processing for RFC 3161 timestamp tokens on XML Signatures</w:delText>
        </w:r>
        <w:r w:rsidDel="000048E7">
          <w:rPr>
            <w:noProof/>
            <w:webHidden/>
          </w:rPr>
          <w:tab/>
          <w:delText>129</w:delText>
        </w:r>
      </w:del>
    </w:p>
    <w:p w14:paraId="3AC7C197" w14:textId="0F469378" w:rsidR="005E5C94" w:rsidDel="000048E7" w:rsidRDefault="005E5C94">
      <w:pPr>
        <w:pStyle w:val="Verzeichnis4"/>
        <w:tabs>
          <w:tab w:val="right" w:leader="dot" w:pos="9350"/>
        </w:tabs>
        <w:rPr>
          <w:del w:id="1788" w:author="Andreas Kuehne" w:date="2019-05-15T23:15:00Z"/>
          <w:rFonts w:asciiTheme="minorHAnsi" w:eastAsiaTheme="minorEastAsia" w:hAnsiTheme="minorHAnsi" w:cstheme="minorBidi"/>
          <w:noProof/>
          <w:sz w:val="22"/>
          <w:szCs w:val="22"/>
          <w:lang w:val="en-GB" w:eastAsia="en-GB"/>
        </w:rPr>
      </w:pPr>
      <w:del w:id="1789"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790" w:author="Andreas Kuehne" w:date="2019-05-15T23:15:00Z">
              <w:rPr>
                <w:rStyle w:val="Hyperlink"/>
                <w:noProof/>
                <w:lang w:val="en-GB"/>
                <w14:scene3d>
                  <w14:camera w14:prst="orthographicFront"/>
                  <w14:lightRig w14:rig="threePt" w14:dir="t">
                    <w14:rot w14:lat="0" w14:lon="0" w14:rev="0"/>
                  </w14:lightRig>
                </w14:scene3d>
              </w:rPr>
            </w:rPrChange>
          </w:rPr>
          <w:delText>6.1.3.2</w:delText>
        </w:r>
        <w:r w:rsidRPr="000048E7" w:rsidDel="000048E7">
          <w:rPr>
            <w:rStyle w:val="Hyperlink"/>
            <w:noProof/>
            <w:lang w:val="en-GB"/>
            <w:rPrChange w:id="1791" w:author="Andreas Kuehne" w:date="2019-05-15T23:15:00Z">
              <w:rPr>
                <w:rStyle w:val="Hyperlink"/>
                <w:noProof/>
                <w:lang w:val="en-GB"/>
              </w:rPr>
            </w:rPrChange>
          </w:rPr>
          <w:delText xml:space="preserve"> Processing for XML timestamp tokens on XML signatures</w:delText>
        </w:r>
        <w:r w:rsidDel="000048E7">
          <w:rPr>
            <w:noProof/>
            <w:webHidden/>
          </w:rPr>
          <w:tab/>
          <w:delText>130</w:delText>
        </w:r>
      </w:del>
    </w:p>
    <w:p w14:paraId="1C5A856A" w14:textId="2DFE07DF" w:rsidR="005E5C94" w:rsidDel="000048E7" w:rsidRDefault="005E5C94">
      <w:pPr>
        <w:pStyle w:val="Verzeichnis2"/>
        <w:tabs>
          <w:tab w:val="right" w:leader="dot" w:pos="9350"/>
        </w:tabs>
        <w:rPr>
          <w:del w:id="1792" w:author="Andreas Kuehne" w:date="2019-05-15T23:15:00Z"/>
          <w:rFonts w:asciiTheme="minorHAnsi" w:eastAsiaTheme="minorEastAsia" w:hAnsiTheme="minorHAnsi" w:cstheme="minorBidi"/>
          <w:noProof/>
          <w:sz w:val="22"/>
          <w:szCs w:val="22"/>
          <w:lang w:val="en-GB" w:eastAsia="en-GB"/>
        </w:rPr>
      </w:pPr>
      <w:del w:id="1793" w:author="Andreas Kuehne" w:date="2019-05-15T23:15:00Z">
        <w:r w:rsidRPr="000048E7" w:rsidDel="000048E7">
          <w:rPr>
            <w:rStyle w:val="Hyperlink"/>
            <w:noProof/>
            <w:lang w:val="en-GB"/>
            <w:rPrChange w:id="1794" w:author="Andreas Kuehne" w:date="2019-05-15T23:15:00Z">
              <w:rPr>
                <w:rStyle w:val="Hyperlink"/>
                <w:noProof/>
                <w:lang w:val="en-GB"/>
              </w:rPr>
            </w:rPrChange>
          </w:rPr>
          <w:delText>6.2 Processing for CMS Signature Verification</w:delText>
        </w:r>
        <w:r w:rsidDel="000048E7">
          <w:rPr>
            <w:noProof/>
            <w:webHidden/>
          </w:rPr>
          <w:tab/>
          <w:delText>130</w:delText>
        </w:r>
      </w:del>
    </w:p>
    <w:p w14:paraId="57BCF8E4" w14:textId="651AC569" w:rsidR="005E5C94" w:rsidDel="000048E7" w:rsidRDefault="005E5C94">
      <w:pPr>
        <w:pStyle w:val="Verzeichnis3"/>
        <w:tabs>
          <w:tab w:val="right" w:leader="dot" w:pos="9350"/>
        </w:tabs>
        <w:rPr>
          <w:del w:id="1795" w:author="Andreas Kuehne" w:date="2019-05-15T23:15:00Z"/>
          <w:rFonts w:asciiTheme="minorHAnsi" w:eastAsiaTheme="minorEastAsia" w:hAnsiTheme="minorHAnsi" w:cstheme="minorBidi"/>
          <w:noProof/>
          <w:sz w:val="22"/>
          <w:szCs w:val="22"/>
          <w:lang w:val="en-GB" w:eastAsia="en-GB"/>
        </w:rPr>
      </w:pPr>
      <w:del w:id="1796"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797" w:author="Andreas Kuehne" w:date="2019-05-15T23:15:00Z">
              <w:rPr>
                <w:rStyle w:val="Hyperlink"/>
                <w:noProof/>
                <w:lang w:val="en-GB"/>
                <w14:scene3d>
                  <w14:camera w14:prst="orthographicFront"/>
                  <w14:lightRig w14:rig="threePt" w14:dir="t">
                    <w14:rot w14:lat="0" w14:lon="0" w14:rev="0"/>
                  </w14:lightRig>
                </w14:scene3d>
              </w:rPr>
            </w:rPrChange>
          </w:rPr>
          <w:delText>6.2.1</w:delText>
        </w:r>
        <w:r w:rsidRPr="000048E7" w:rsidDel="000048E7">
          <w:rPr>
            <w:rStyle w:val="Hyperlink"/>
            <w:noProof/>
            <w:lang w:val="en-GB"/>
            <w:rPrChange w:id="1798" w:author="Andreas Kuehne" w:date="2019-05-15T23:15:00Z">
              <w:rPr>
                <w:rStyle w:val="Hyperlink"/>
                <w:noProof/>
                <w:lang w:val="en-GB"/>
              </w:rPr>
            </w:rPrChange>
          </w:rPr>
          <w:delText xml:space="preserve"> Sub process ‘</w:delText>
        </w:r>
        <w:r w:rsidRPr="000048E7" w:rsidDel="000048E7">
          <w:rPr>
            <w:rStyle w:val="Hyperlink"/>
            <w:rFonts w:ascii="Courier New" w:hAnsi="Courier New"/>
            <w:noProof/>
            <w:lang w:val="en-GB"/>
            <w:rPrChange w:id="1799" w:author="Andreas Kuehne" w:date="2019-05-15T23:15:00Z">
              <w:rPr>
                <w:rStyle w:val="Hyperlink"/>
                <w:rFonts w:ascii="Courier New" w:hAnsi="Courier New"/>
                <w:noProof/>
                <w:lang w:val="en-GB"/>
              </w:rPr>
            </w:rPrChange>
          </w:rPr>
          <w:delText>retrieve CMS signature</w:delText>
        </w:r>
        <w:r w:rsidRPr="000048E7" w:rsidDel="000048E7">
          <w:rPr>
            <w:rStyle w:val="Hyperlink"/>
            <w:noProof/>
            <w:lang w:val="en-GB"/>
            <w:rPrChange w:id="1800" w:author="Andreas Kuehne" w:date="2019-05-15T23:15:00Z">
              <w:rPr>
                <w:rStyle w:val="Hyperlink"/>
                <w:noProof/>
                <w:lang w:val="en-GB"/>
              </w:rPr>
            </w:rPrChange>
          </w:rPr>
          <w:delText>’</w:delText>
        </w:r>
        <w:r w:rsidDel="000048E7">
          <w:rPr>
            <w:noProof/>
            <w:webHidden/>
          </w:rPr>
          <w:tab/>
          <w:delText>130</w:delText>
        </w:r>
      </w:del>
    </w:p>
    <w:p w14:paraId="07A52450" w14:textId="734B50FE" w:rsidR="005E5C94" w:rsidDel="000048E7" w:rsidRDefault="005E5C94">
      <w:pPr>
        <w:pStyle w:val="Verzeichnis3"/>
        <w:tabs>
          <w:tab w:val="right" w:leader="dot" w:pos="9350"/>
        </w:tabs>
        <w:rPr>
          <w:del w:id="1801" w:author="Andreas Kuehne" w:date="2019-05-15T23:15:00Z"/>
          <w:rFonts w:asciiTheme="minorHAnsi" w:eastAsiaTheme="minorEastAsia" w:hAnsiTheme="minorHAnsi" w:cstheme="minorBidi"/>
          <w:noProof/>
          <w:sz w:val="22"/>
          <w:szCs w:val="22"/>
          <w:lang w:val="en-GB" w:eastAsia="en-GB"/>
        </w:rPr>
      </w:pPr>
      <w:del w:id="1802"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803" w:author="Andreas Kuehne" w:date="2019-05-15T23:15:00Z">
              <w:rPr>
                <w:rStyle w:val="Hyperlink"/>
                <w:noProof/>
                <w:lang w:val="en-GB"/>
                <w14:scene3d>
                  <w14:camera w14:prst="orthographicFront"/>
                  <w14:lightRig w14:rig="threePt" w14:dir="t">
                    <w14:rot w14:lat="0" w14:lon="0" w14:rev="0"/>
                  </w14:lightRig>
                </w14:scene3d>
              </w:rPr>
            </w:rPrChange>
          </w:rPr>
          <w:delText>6.2.2</w:delText>
        </w:r>
        <w:r w:rsidRPr="000048E7" w:rsidDel="000048E7">
          <w:rPr>
            <w:rStyle w:val="Hyperlink"/>
            <w:noProof/>
            <w:lang w:val="en-GB"/>
            <w:rPrChange w:id="1804" w:author="Andreas Kuehne" w:date="2019-05-15T23:15:00Z">
              <w:rPr>
                <w:rStyle w:val="Hyperlink"/>
                <w:noProof/>
                <w:lang w:val="en-GB"/>
              </w:rPr>
            </w:rPrChange>
          </w:rPr>
          <w:delText xml:space="preserve"> Sub process ‘</w:delText>
        </w:r>
        <w:r w:rsidRPr="000048E7" w:rsidDel="000048E7">
          <w:rPr>
            <w:rStyle w:val="Hyperlink"/>
            <w:rFonts w:ascii="Courier New" w:hAnsi="Courier New"/>
            <w:noProof/>
            <w:lang w:val="en-GB"/>
            <w:rPrChange w:id="1805" w:author="Andreas Kuehne" w:date="2019-05-15T23:15:00Z">
              <w:rPr>
                <w:rStyle w:val="Hyperlink"/>
                <w:rFonts w:ascii="Courier New" w:hAnsi="Courier New"/>
                <w:noProof/>
                <w:lang w:val="en-GB"/>
              </w:rPr>
            </w:rPrChange>
          </w:rPr>
          <w:delText>verify CMS signature</w:delText>
        </w:r>
        <w:r w:rsidRPr="000048E7" w:rsidDel="000048E7">
          <w:rPr>
            <w:rStyle w:val="Hyperlink"/>
            <w:noProof/>
            <w:lang w:val="en-GB"/>
            <w:rPrChange w:id="1806" w:author="Andreas Kuehne" w:date="2019-05-15T23:15:00Z">
              <w:rPr>
                <w:rStyle w:val="Hyperlink"/>
                <w:noProof/>
                <w:lang w:val="en-GB"/>
              </w:rPr>
            </w:rPrChange>
          </w:rPr>
          <w:delText>’</w:delText>
        </w:r>
        <w:r w:rsidDel="000048E7">
          <w:rPr>
            <w:noProof/>
            <w:webHidden/>
          </w:rPr>
          <w:tab/>
          <w:delText>131</w:delText>
        </w:r>
      </w:del>
    </w:p>
    <w:p w14:paraId="656ED09A" w14:textId="06C7BFC2" w:rsidR="005E5C94" w:rsidDel="000048E7" w:rsidRDefault="005E5C94">
      <w:pPr>
        <w:pStyle w:val="Verzeichnis4"/>
        <w:tabs>
          <w:tab w:val="right" w:leader="dot" w:pos="9350"/>
        </w:tabs>
        <w:rPr>
          <w:del w:id="1807" w:author="Andreas Kuehne" w:date="2019-05-15T23:15:00Z"/>
          <w:rFonts w:asciiTheme="minorHAnsi" w:eastAsiaTheme="minorEastAsia" w:hAnsiTheme="minorHAnsi" w:cstheme="minorBidi"/>
          <w:noProof/>
          <w:sz w:val="22"/>
          <w:szCs w:val="22"/>
          <w:lang w:val="en-GB" w:eastAsia="en-GB"/>
        </w:rPr>
      </w:pPr>
      <w:del w:id="1808"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809" w:author="Andreas Kuehne" w:date="2019-05-15T23:15:00Z">
              <w:rPr>
                <w:rStyle w:val="Hyperlink"/>
                <w:noProof/>
                <w:lang w:val="en-GB"/>
                <w14:scene3d>
                  <w14:camera w14:prst="orthographicFront"/>
                  <w14:lightRig w14:rig="threePt" w14:dir="t">
                    <w14:rot w14:lat="0" w14:lon="0" w14:rev="0"/>
                  </w14:lightRig>
                </w14:scene3d>
              </w:rPr>
            </w:rPrChange>
          </w:rPr>
          <w:delText>6.2.2.1</w:delText>
        </w:r>
        <w:r w:rsidRPr="000048E7" w:rsidDel="000048E7">
          <w:rPr>
            <w:rStyle w:val="Hyperlink"/>
            <w:noProof/>
            <w:lang w:val="en-GB"/>
            <w:rPrChange w:id="1810" w:author="Andreas Kuehne" w:date="2019-05-15T23:15:00Z">
              <w:rPr>
                <w:rStyle w:val="Hyperlink"/>
                <w:noProof/>
                <w:lang w:val="en-GB"/>
              </w:rPr>
            </w:rPrChange>
          </w:rPr>
          <w:delText xml:space="preserve"> Processing for RFC 3161 Timestamp tokens on CMS Signatures.</w:delText>
        </w:r>
        <w:r w:rsidDel="000048E7">
          <w:rPr>
            <w:noProof/>
            <w:webHidden/>
          </w:rPr>
          <w:tab/>
          <w:delText>131</w:delText>
        </w:r>
      </w:del>
    </w:p>
    <w:p w14:paraId="67457EFB" w14:textId="314B103B" w:rsidR="005E5C94" w:rsidDel="000048E7" w:rsidRDefault="005E5C94">
      <w:pPr>
        <w:pStyle w:val="Verzeichnis2"/>
        <w:tabs>
          <w:tab w:val="right" w:leader="dot" w:pos="9350"/>
        </w:tabs>
        <w:rPr>
          <w:del w:id="1811" w:author="Andreas Kuehne" w:date="2019-05-15T23:15:00Z"/>
          <w:rFonts w:asciiTheme="minorHAnsi" w:eastAsiaTheme="minorEastAsia" w:hAnsiTheme="minorHAnsi" w:cstheme="minorBidi"/>
          <w:noProof/>
          <w:sz w:val="22"/>
          <w:szCs w:val="22"/>
          <w:lang w:val="en-GB" w:eastAsia="en-GB"/>
        </w:rPr>
      </w:pPr>
      <w:del w:id="1812" w:author="Andreas Kuehne" w:date="2019-05-15T23:15:00Z">
        <w:r w:rsidRPr="000048E7" w:rsidDel="000048E7">
          <w:rPr>
            <w:rStyle w:val="Hyperlink"/>
            <w:noProof/>
            <w:lang w:val="en-GB"/>
            <w:rPrChange w:id="1813" w:author="Andreas Kuehne" w:date="2019-05-15T23:15:00Z">
              <w:rPr>
                <w:rStyle w:val="Hyperlink"/>
                <w:noProof/>
                <w:lang w:val="en-GB"/>
              </w:rPr>
            </w:rPrChange>
          </w:rPr>
          <w:delText>6.3 General Processing</w:delText>
        </w:r>
        <w:r w:rsidDel="000048E7">
          <w:rPr>
            <w:noProof/>
            <w:webHidden/>
          </w:rPr>
          <w:tab/>
          <w:delText>132</w:delText>
        </w:r>
      </w:del>
    </w:p>
    <w:p w14:paraId="7025579F" w14:textId="5A0F36A6" w:rsidR="005E5C94" w:rsidDel="000048E7" w:rsidRDefault="005E5C94">
      <w:pPr>
        <w:pStyle w:val="Verzeichnis3"/>
        <w:tabs>
          <w:tab w:val="right" w:leader="dot" w:pos="9350"/>
        </w:tabs>
        <w:rPr>
          <w:del w:id="1814" w:author="Andreas Kuehne" w:date="2019-05-15T23:15:00Z"/>
          <w:rFonts w:asciiTheme="minorHAnsi" w:eastAsiaTheme="minorEastAsia" w:hAnsiTheme="minorHAnsi" w:cstheme="minorBidi"/>
          <w:noProof/>
          <w:sz w:val="22"/>
          <w:szCs w:val="22"/>
          <w:lang w:val="en-GB" w:eastAsia="en-GB"/>
        </w:rPr>
      </w:pPr>
      <w:del w:id="1815"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816" w:author="Andreas Kuehne" w:date="2019-05-15T23:15:00Z">
              <w:rPr>
                <w:rStyle w:val="Hyperlink"/>
                <w:noProof/>
                <w:lang w:val="en-GB"/>
                <w14:scene3d>
                  <w14:camera w14:prst="orthographicFront"/>
                  <w14:lightRig w14:rig="threePt" w14:dir="t">
                    <w14:rot w14:lat="0" w14:lon="0" w14:rev="0"/>
                  </w14:lightRig>
                </w14:scene3d>
              </w:rPr>
            </w:rPrChange>
          </w:rPr>
          <w:delText>6.3.1</w:delText>
        </w:r>
        <w:r w:rsidRPr="000048E7" w:rsidDel="000048E7">
          <w:rPr>
            <w:rStyle w:val="Hyperlink"/>
            <w:noProof/>
            <w:lang w:val="en-GB"/>
            <w:rPrChange w:id="1817" w:author="Andreas Kuehne" w:date="2019-05-15T23:15:00Z">
              <w:rPr>
                <w:rStyle w:val="Hyperlink"/>
                <w:noProof/>
                <w:lang w:val="en-GB"/>
              </w:rPr>
            </w:rPrChange>
          </w:rPr>
          <w:delText xml:space="preserve"> Multi-Signature Creation</w:delText>
        </w:r>
        <w:r w:rsidDel="000048E7">
          <w:rPr>
            <w:noProof/>
            <w:webHidden/>
          </w:rPr>
          <w:tab/>
          <w:delText>132</w:delText>
        </w:r>
      </w:del>
    </w:p>
    <w:p w14:paraId="639F52F0" w14:textId="2BFF167C" w:rsidR="005E5C94" w:rsidDel="000048E7" w:rsidRDefault="005E5C94">
      <w:pPr>
        <w:pStyle w:val="Verzeichnis3"/>
        <w:tabs>
          <w:tab w:val="right" w:leader="dot" w:pos="9350"/>
        </w:tabs>
        <w:rPr>
          <w:del w:id="1818" w:author="Andreas Kuehne" w:date="2019-05-15T23:15:00Z"/>
          <w:rFonts w:asciiTheme="minorHAnsi" w:eastAsiaTheme="minorEastAsia" w:hAnsiTheme="minorHAnsi" w:cstheme="minorBidi"/>
          <w:noProof/>
          <w:sz w:val="22"/>
          <w:szCs w:val="22"/>
          <w:lang w:val="en-GB" w:eastAsia="en-GB"/>
        </w:rPr>
      </w:pPr>
      <w:del w:id="1819" w:author="Andreas Kuehne" w:date="2019-05-15T23:15:00Z">
        <w:r w:rsidRPr="000048E7" w:rsidDel="000048E7">
          <w:rPr>
            <w:rStyle w:val="Hyperlink"/>
            <w:noProof/>
            <w14:scene3d>
              <w14:camera w14:prst="orthographicFront"/>
              <w14:lightRig w14:rig="threePt" w14:dir="t">
                <w14:rot w14:lat="0" w14:lon="0" w14:rev="0"/>
              </w14:lightRig>
            </w14:scene3d>
            <w:rPrChange w:id="1820" w:author="Andreas Kuehne" w:date="2019-05-15T23:15:00Z">
              <w:rPr>
                <w:rStyle w:val="Hyperlink"/>
                <w:noProof/>
                <w14:scene3d>
                  <w14:camera w14:prst="orthographicFront"/>
                  <w14:lightRig w14:rig="threePt" w14:dir="t">
                    <w14:rot w14:lat="0" w14:lon="0" w14:rev="0"/>
                  </w14:lightRig>
                </w14:scene3d>
              </w:rPr>
            </w:rPrChange>
          </w:rPr>
          <w:delText>6.3.2</w:delText>
        </w:r>
        <w:r w:rsidRPr="000048E7" w:rsidDel="000048E7">
          <w:rPr>
            <w:rStyle w:val="Hyperlink"/>
            <w:noProof/>
            <w:rPrChange w:id="1821" w:author="Andreas Kuehne" w:date="2019-05-15T23:15:00Z">
              <w:rPr>
                <w:rStyle w:val="Hyperlink"/>
                <w:noProof/>
              </w:rPr>
            </w:rPrChange>
          </w:rPr>
          <w:delText xml:space="preserve"> Multi-Signature Verification</w:delText>
        </w:r>
        <w:r w:rsidDel="000048E7">
          <w:rPr>
            <w:noProof/>
            <w:webHidden/>
          </w:rPr>
          <w:tab/>
          <w:delText>132</w:delText>
        </w:r>
      </w:del>
    </w:p>
    <w:p w14:paraId="723DBBD8" w14:textId="52DE9164" w:rsidR="005E5C94" w:rsidDel="000048E7" w:rsidRDefault="005E5C94">
      <w:pPr>
        <w:pStyle w:val="Verzeichnis3"/>
        <w:tabs>
          <w:tab w:val="right" w:leader="dot" w:pos="9350"/>
        </w:tabs>
        <w:rPr>
          <w:del w:id="1822" w:author="Andreas Kuehne" w:date="2019-05-15T23:15:00Z"/>
          <w:rFonts w:asciiTheme="minorHAnsi" w:eastAsiaTheme="minorEastAsia" w:hAnsiTheme="minorHAnsi" w:cstheme="minorBidi"/>
          <w:noProof/>
          <w:sz w:val="22"/>
          <w:szCs w:val="22"/>
          <w:lang w:val="en-GB" w:eastAsia="en-GB"/>
        </w:rPr>
      </w:pPr>
      <w:del w:id="1823"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824" w:author="Andreas Kuehne" w:date="2019-05-15T23:15:00Z">
              <w:rPr>
                <w:rStyle w:val="Hyperlink"/>
                <w:noProof/>
                <w:lang w:val="en-GB"/>
                <w14:scene3d>
                  <w14:camera w14:prst="orthographicFront"/>
                  <w14:lightRig w14:rig="threePt" w14:dir="t">
                    <w14:rot w14:lat="0" w14:lon="0" w14:rev="0"/>
                  </w14:lightRig>
                </w14:scene3d>
              </w:rPr>
            </w:rPrChange>
          </w:rPr>
          <w:delText>6.3.3</w:delText>
        </w:r>
        <w:r w:rsidRPr="000048E7" w:rsidDel="000048E7">
          <w:rPr>
            <w:rStyle w:val="Hyperlink"/>
            <w:noProof/>
            <w:lang w:val="en-GB"/>
            <w:rPrChange w:id="1825" w:author="Andreas Kuehne" w:date="2019-05-15T23:15:00Z">
              <w:rPr>
                <w:rStyle w:val="Hyperlink"/>
                <w:noProof/>
                <w:lang w:val="en-GB"/>
              </w:rPr>
            </w:rPrChange>
          </w:rPr>
          <w:delText xml:space="preserve"> Sub process ‘augment Signature’</w:delText>
        </w:r>
        <w:r w:rsidDel="000048E7">
          <w:rPr>
            <w:noProof/>
            <w:webHidden/>
          </w:rPr>
          <w:tab/>
          <w:delText>133</w:delText>
        </w:r>
      </w:del>
    </w:p>
    <w:p w14:paraId="455C3492" w14:textId="2B1AEFB6" w:rsidR="005E5C94" w:rsidDel="000048E7" w:rsidRDefault="005E5C94">
      <w:pPr>
        <w:pStyle w:val="Verzeichnis3"/>
        <w:tabs>
          <w:tab w:val="right" w:leader="dot" w:pos="9350"/>
        </w:tabs>
        <w:rPr>
          <w:del w:id="1826" w:author="Andreas Kuehne" w:date="2019-05-15T23:15:00Z"/>
          <w:rFonts w:asciiTheme="minorHAnsi" w:eastAsiaTheme="minorEastAsia" w:hAnsiTheme="minorHAnsi" w:cstheme="minorBidi"/>
          <w:noProof/>
          <w:sz w:val="22"/>
          <w:szCs w:val="22"/>
          <w:lang w:val="en-GB" w:eastAsia="en-GB"/>
        </w:rPr>
      </w:pPr>
      <w:del w:id="1827"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828" w:author="Andreas Kuehne" w:date="2019-05-15T23:15:00Z">
              <w:rPr>
                <w:rStyle w:val="Hyperlink"/>
                <w:noProof/>
                <w:lang w:val="en-GB"/>
                <w14:scene3d>
                  <w14:camera w14:prst="orthographicFront"/>
                  <w14:lightRig w14:rig="threePt" w14:dir="t">
                    <w14:rot w14:lat="0" w14:lon="0" w14:rev="0"/>
                  </w14:lightRig>
                </w14:scene3d>
              </w:rPr>
            </w:rPrChange>
          </w:rPr>
          <w:delText>6.3.4</w:delText>
        </w:r>
        <w:r w:rsidRPr="000048E7" w:rsidDel="000048E7">
          <w:rPr>
            <w:rStyle w:val="Hyperlink"/>
            <w:noProof/>
            <w:lang w:val="en-GB"/>
            <w:rPrChange w:id="1829" w:author="Andreas Kuehne" w:date="2019-05-15T23:15:00Z">
              <w:rPr>
                <w:rStyle w:val="Hyperlink"/>
                <w:noProof/>
                <w:lang w:val="en-GB"/>
              </w:rPr>
            </w:rPrChange>
          </w:rPr>
          <w:delText xml:space="preserve"> Sub process ‘timestamp Signature’</w:delText>
        </w:r>
        <w:r w:rsidDel="000048E7">
          <w:rPr>
            <w:noProof/>
            <w:webHidden/>
          </w:rPr>
          <w:tab/>
          <w:delText>134</w:delText>
        </w:r>
      </w:del>
    </w:p>
    <w:p w14:paraId="7D599C7A" w14:textId="2662E609" w:rsidR="005E5C94" w:rsidDel="000048E7" w:rsidRDefault="005E5C94">
      <w:pPr>
        <w:pStyle w:val="Verzeichnis3"/>
        <w:tabs>
          <w:tab w:val="right" w:leader="dot" w:pos="9350"/>
        </w:tabs>
        <w:rPr>
          <w:del w:id="1830" w:author="Andreas Kuehne" w:date="2019-05-15T23:15:00Z"/>
          <w:rFonts w:asciiTheme="minorHAnsi" w:eastAsiaTheme="minorEastAsia" w:hAnsiTheme="minorHAnsi" w:cstheme="minorBidi"/>
          <w:noProof/>
          <w:sz w:val="22"/>
          <w:szCs w:val="22"/>
          <w:lang w:val="en-GB" w:eastAsia="en-GB"/>
        </w:rPr>
      </w:pPr>
      <w:del w:id="1831"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832" w:author="Andreas Kuehne" w:date="2019-05-15T23:15:00Z">
              <w:rPr>
                <w:rStyle w:val="Hyperlink"/>
                <w:noProof/>
                <w:lang w:val="en-GB"/>
                <w14:scene3d>
                  <w14:camera w14:prst="orthographicFront"/>
                  <w14:lightRig w14:rig="threePt" w14:dir="t">
                    <w14:rot w14:lat="0" w14:lon="0" w14:rev="0"/>
                  </w14:lightRig>
                </w14:scene3d>
              </w:rPr>
            </w:rPrChange>
          </w:rPr>
          <w:delText>6.3.5</w:delText>
        </w:r>
        <w:r w:rsidRPr="000048E7" w:rsidDel="000048E7">
          <w:rPr>
            <w:rStyle w:val="Hyperlink"/>
            <w:noProof/>
            <w:lang w:val="en-GB"/>
            <w:rPrChange w:id="1833" w:author="Andreas Kuehne" w:date="2019-05-15T23:15:00Z">
              <w:rPr>
                <w:rStyle w:val="Hyperlink"/>
                <w:noProof/>
                <w:lang w:val="en-GB"/>
              </w:rPr>
            </w:rPrChange>
          </w:rPr>
          <w:delText xml:space="preserve"> Task ‘build VerifyResponse’</w:delText>
        </w:r>
        <w:r w:rsidDel="000048E7">
          <w:rPr>
            <w:noProof/>
            <w:webHidden/>
          </w:rPr>
          <w:tab/>
          <w:delText>135</w:delText>
        </w:r>
      </w:del>
    </w:p>
    <w:p w14:paraId="71D4F38C" w14:textId="586151A8" w:rsidR="005E5C94" w:rsidDel="000048E7" w:rsidRDefault="005E5C94">
      <w:pPr>
        <w:pStyle w:val="Verzeichnis1"/>
        <w:rPr>
          <w:del w:id="1834" w:author="Andreas Kuehne" w:date="2019-05-15T23:15:00Z"/>
          <w:rFonts w:asciiTheme="minorHAnsi" w:eastAsiaTheme="minorEastAsia" w:hAnsiTheme="minorHAnsi" w:cstheme="minorBidi"/>
          <w:noProof/>
          <w:sz w:val="22"/>
          <w:szCs w:val="22"/>
          <w:lang w:val="en-GB" w:eastAsia="en-GB"/>
        </w:rPr>
      </w:pPr>
      <w:del w:id="1835" w:author="Andreas Kuehne" w:date="2019-05-15T23:15:00Z">
        <w:r w:rsidRPr="000048E7" w:rsidDel="000048E7">
          <w:rPr>
            <w:rStyle w:val="Hyperlink"/>
            <w:noProof/>
            <w:lang w:val="en-GB"/>
            <w:rPrChange w:id="1836" w:author="Andreas Kuehne" w:date="2019-05-15T23:15:00Z">
              <w:rPr>
                <w:rStyle w:val="Hyperlink"/>
                <w:noProof/>
                <w:lang w:val="en-GB"/>
              </w:rPr>
            </w:rPrChange>
          </w:rPr>
          <w:delText>7</w:delText>
        </w:r>
        <w:r w:rsidDel="000048E7">
          <w:rPr>
            <w:rFonts w:asciiTheme="minorHAnsi" w:eastAsiaTheme="minorEastAsia" w:hAnsiTheme="minorHAnsi" w:cstheme="minorBidi"/>
            <w:noProof/>
            <w:sz w:val="22"/>
            <w:szCs w:val="22"/>
            <w:lang w:val="en-GB" w:eastAsia="en-GB"/>
          </w:rPr>
          <w:tab/>
        </w:r>
        <w:r w:rsidRPr="000048E7" w:rsidDel="000048E7">
          <w:rPr>
            <w:rStyle w:val="Hyperlink"/>
            <w:noProof/>
            <w:lang w:val="en-GB"/>
            <w:rPrChange w:id="1837" w:author="Andreas Kuehne" w:date="2019-05-15T23:15:00Z">
              <w:rPr>
                <w:rStyle w:val="Hyperlink"/>
                <w:noProof/>
                <w:lang w:val="en-GB"/>
              </w:rPr>
            </w:rPrChange>
          </w:rPr>
          <w:delText>Asynchronous Processing Model</w:delText>
        </w:r>
        <w:r w:rsidDel="000048E7">
          <w:rPr>
            <w:noProof/>
            <w:webHidden/>
          </w:rPr>
          <w:tab/>
          <w:delText>137</w:delText>
        </w:r>
      </w:del>
    </w:p>
    <w:p w14:paraId="11902C30" w14:textId="0AEF4F94" w:rsidR="005E5C94" w:rsidDel="000048E7" w:rsidRDefault="005E5C94">
      <w:pPr>
        <w:pStyle w:val="Verzeichnis2"/>
        <w:tabs>
          <w:tab w:val="right" w:leader="dot" w:pos="9350"/>
        </w:tabs>
        <w:rPr>
          <w:del w:id="1838" w:author="Andreas Kuehne" w:date="2019-05-15T23:15:00Z"/>
          <w:rFonts w:asciiTheme="minorHAnsi" w:eastAsiaTheme="minorEastAsia" w:hAnsiTheme="minorHAnsi" w:cstheme="minorBidi"/>
          <w:noProof/>
          <w:sz w:val="22"/>
          <w:szCs w:val="22"/>
          <w:lang w:val="en-GB" w:eastAsia="en-GB"/>
        </w:rPr>
      </w:pPr>
      <w:del w:id="1839" w:author="Andreas Kuehne" w:date="2019-05-15T23:15:00Z">
        <w:r w:rsidRPr="000048E7" w:rsidDel="000048E7">
          <w:rPr>
            <w:rStyle w:val="Hyperlink"/>
            <w:noProof/>
            <w:lang w:val="en-GB"/>
            <w:rPrChange w:id="1840" w:author="Andreas Kuehne" w:date="2019-05-15T23:15:00Z">
              <w:rPr>
                <w:rStyle w:val="Hyperlink"/>
                <w:noProof/>
                <w:lang w:val="en-GB"/>
              </w:rPr>
            </w:rPrChange>
          </w:rPr>
          <w:delText>7.1 Asynchronous-only Processing</w:delText>
        </w:r>
        <w:r w:rsidDel="000048E7">
          <w:rPr>
            <w:noProof/>
            <w:webHidden/>
          </w:rPr>
          <w:tab/>
          <w:delText>137</w:delText>
        </w:r>
      </w:del>
    </w:p>
    <w:p w14:paraId="62FBD752" w14:textId="67C1CA66" w:rsidR="005E5C94" w:rsidDel="000048E7" w:rsidRDefault="005E5C94">
      <w:pPr>
        <w:pStyle w:val="Verzeichnis2"/>
        <w:tabs>
          <w:tab w:val="right" w:leader="dot" w:pos="9350"/>
        </w:tabs>
        <w:rPr>
          <w:del w:id="1841" w:author="Andreas Kuehne" w:date="2019-05-15T23:15:00Z"/>
          <w:rFonts w:asciiTheme="minorHAnsi" w:eastAsiaTheme="minorEastAsia" w:hAnsiTheme="minorHAnsi" w:cstheme="minorBidi"/>
          <w:noProof/>
          <w:sz w:val="22"/>
          <w:szCs w:val="22"/>
          <w:lang w:val="en-GB" w:eastAsia="en-GB"/>
        </w:rPr>
      </w:pPr>
      <w:del w:id="1842" w:author="Andreas Kuehne" w:date="2019-05-15T23:15:00Z">
        <w:r w:rsidRPr="000048E7" w:rsidDel="000048E7">
          <w:rPr>
            <w:rStyle w:val="Hyperlink"/>
            <w:noProof/>
            <w:lang w:val="en-GB"/>
            <w:rPrChange w:id="1843" w:author="Andreas Kuehne" w:date="2019-05-15T23:15:00Z">
              <w:rPr>
                <w:rStyle w:val="Hyperlink"/>
                <w:noProof/>
                <w:lang w:val="en-GB"/>
              </w:rPr>
            </w:rPrChange>
          </w:rPr>
          <w:delText>7.2 Enforcing Asynchronous Processing</w:delText>
        </w:r>
        <w:r w:rsidDel="000048E7">
          <w:rPr>
            <w:noProof/>
            <w:webHidden/>
          </w:rPr>
          <w:tab/>
          <w:delText>138</w:delText>
        </w:r>
      </w:del>
    </w:p>
    <w:p w14:paraId="7280533B" w14:textId="068FA861" w:rsidR="005E5C94" w:rsidDel="000048E7" w:rsidRDefault="005E5C94">
      <w:pPr>
        <w:pStyle w:val="Verzeichnis1"/>
        <w:rPr>
          <w:del w:id="1844" w:author="Andreas Kuehne" w:date="2019-05-15T23:15:00Z"/>
          <w:rFonts w:asciiTheme="minorHAnsi" w:eastAsiaTheme="minorEastAsia" w:hAnsiTheme="minorHAnsi" w:cstheme="minorBidi"/>
          <w:noProof/>
          <w:sz w:val="22"/>
          <w:szCs w:val="22"/>
          <w:lang w:val="en-GB" w:eastAsia="en-GB"/>
        </w:rPr>
      </w:pPr>
      <w:del w:id="1845" w:author="Andreas Kuehne" w:date="2019-05-15T23:15:00Z">
        <w:r w:rsidRPr="000048E7" w:rsidDel="000048E7">
          <w:rPr>
            <w:rStyle w:val="Hyperlink"/>
            <w:noProof/>
            <w:lang w:val="en-GB"/>
            <w:rPrChange w:id="1846" w:author="Andreas Kuehne" w:date="2019-05-15T23:15:00Z">
              <w:rPr>
                <w:rStyle w:val="Hyperlink"/>
                <w:noProof/>
                <w:lang w:val="en-GB"/>
              </w:rPr>
            </w:rPrChange>
          </w:rPr>
          <w:delText>8</w:delText>
        </w:r>
        <w:r w:rsidDel="000048E7">
          <w:rPr>
            <w:rFonts w:asciiTheme="minorHAnsi" w:eastAsiaTheme="minorEastAsia" w:hAnsiTheme="minorHAnsi" w:cstheme="minorBidi"/>
            <w:noProof/>
            <w:sz w:val="22"/>
            <w:szCs w:val="22"/>
            <w:lang w:val="en-GB" w:eastAsia="en-GB"/>
          </w:rPr>
          <w:tab/>
        </w:r>
        <w:r w:rsidRPr="000048E7" w:rsidDel="000048E7">
          <w:rPr>
            <w:rStyle w:val="Hyperlink"/>
            <w:noProof/>
            <w:lang w:val="en-GB"/>
            <w:rPrChange w:id="1847" w:author="Andreas Kuehne" w:date="2019-05-15T23:15:00Z">
              <w:rPr>
                <w:rStyle w:val="Hyperlink"/>
                <w:noProof/>
                <w:lang w:val="en-GB"/>
              </w:rPr>
            </w:rPrChange>
          </w:rPr>
          <w:delText>DSS Core Bindings</w:delText>
        </w:r>
        <w:r w:rsidDel="000048E7">
          <w:rPr>
            <w:noProof/>
            <w:webHidden/>
          </w:rPr>
          <w:tab/>
          <w:delText>139</w:delText>
        </w:r>
      </w:del>
    </w:p>
    <w:p w14:paraId="4005F499" w14:textId="40EE995F" w:rsidR="005E5C94" w:rsidDel="000048E7" w:rsidRDefault="005E5C94">
      <w:pPr>
        <w:pStyle w:val="Verzeichnis2"/>
        <w:tabs>
          <w:tab w:val="right" w:leader="dot" w:pos="9350"/>
        </w:tabs>
        <w:rPr>
          <w:del w:id="1848" w:author="Andreas Kuehne" w:date="2019-05-15T23:15:00Z"/>
          <w:rFonts w:asciiTheme="minorHAnsi" w:eastAsiaTheme="minorEastAsia" w:hAnsiTheme="minorHAnsi" w:cstheme="minorBidi"/>
          <w:noProof/>
          <w:sz w:val="22"/>
          <w:szCs w:val="22"/>
          <w:lang w:val="en-GB" w:eastAsia="en-GB"/>
        </w:rPr>
      </w:pPr>
      <w:del w:id="1849" w:author="Andreas Kuehne" w:date="2019-05-15T23:15:00Z">
        <w:r w:rsidRPr="000048E7" w:rsidDel="000048E7">
          <w:rPr>
            <w:rStyle w:val="Hyperlink"/>
            <w:noProof/>
            <w:lang w:val="en-GB"/>
            <w:rPrChange w:id="1850" w:author="Andreas Kuehne" w:date="2019-05-15T23:15:00Z">
              <w:rPr>
                <w:rStyle w:val="Hyperlink"/>
                <w:noProof/>
                <w:lang w:val="en-GB"/>
              </w:rPr>
            </w:rPrChange>
          </w:rPr>
          <w:delText>8.1 HTTP POST Transport Binding</w:delText>
        </w:r>
        <w:r w:rsidDel="000048E7">
          <w:rPr>
            <w:noProof/>
            <w:webHidden/>
          </w:rPr>
          <w:tab/>
          <w:delText>139</w:delText>
        </w:r>
      </w:del>
    </w:p>
    <w:p w14:paraId="3F85564B" w14:textId="771A1247" w:rsidR="005E5C94" w:rsidDel="000048E7" w:rsidRDefault="005E5C94">
      <w:pPr>
        <w:pStyle w:val="Verzeichnis2"/>
        <w:tabs>
          <w:tab w:val="right" w:leader="dot" w:pos="9350"/>
        </w:tabs>
        <w:rPr>
          <w:del w:id="1851" w:author="Andreas Kuehne" w:date="2019-05-15T23:15:00Z"/>
          <w:rFonts w:asciiTheme="minorHAnsi" w:eastAsiaTheme="minorEastAsia" w:hAnsiTheme="minorHAnsi" w:cstheme="minorBidi"/>
          <w:noProof/>
          <w:sz w:val="22"/>
          <w:szCs w:val="22"/>
          <w:lang w:val="en-GB" w:eastAsia="en-GB"/>
        </w:rPr>
      </w:pPr>
      <w:del w:id="1852" w:author="Andreas Kuehne" w:date="2019-05-15T23:15:00Z">
        <w:r w:rsidRPr="000048E7" w:rsidDel="000048E7">
          <w:rPr>
            <w:rStyle w:val="Hyperlink"/>
            <w:noProof/>
            <w:lang w:val="en-GB"/>
            <w:rPrChange w:id="1853" w:author="Andreas Kuehne" w:date="2019-05-15T23:15:00Z">
              <w:rPr>
                <w:rStyle w:val="Hyperlink"/>
                <w:noProof/>
                <w:lang w:val="en-GB"/>
              </w:rPr>
            </w:rPrChange>
          </w:rPr>
          <w:delText>8.2 SOAP 1.2 Transport Binding</w:delText>
        </w:r>
        <w:r w:rsidDel="000048E7">
          <w:rPr>
            <w:noProof/>
            <w:webHidden/>
          </w:rPr>
          <w:tab/>
          <w:delText>139</w:delText>
        </w:r>
      </w:del>
    </w:p>
    <w:p w14:paraId="794C445F" w14:textId="510F78D3" w:rsidR="005E5C94" w:rsidDel="000048E7" w:rsidRDefault="005E5C94">
      <w:pPr>
        <w:pStyle w:val="Verzeichnis2"/>
        <w:tabs>
          <w:tab w:val="right" w:leader="dot" w:pos="9350"/>
        </w:tabs>
        <w:rPr>
          <w:del w:id="1854" w:author="Andreas Kuehne" w:date="2019-05-15T23:15:00Z"/>
          <w:rFonts w:asciiTheme="minorHAnsi" w:eastAsiaTheme="minorEastAsia" w:hAnsiTheme="minorHAnsi" w:cstheme="minorBidi"/>
          <w:noProof/>
          <w:sz w:val="22"/>
          <w:szCs w:val="22"/>
          <w:lang w:val="en-GB" w:eastAsia="en-GB"/>
        </w:rPr>
      </w:pPr>
      <w:del w:id="1855" w:author="Andreas Kuehne" w:date="2019-05-15T23:15:00Z">
        <w:r w:rsidRPr="000048E7" w:rsidDel="000048E7">
          <w:rPr>
            <w:rStyle w:val="Hyperlink"/>
            <w:noProof/>
            <w:lang w:val="en-GB"/>
            <w:rPrChange w:id="1856" w:author="Andreas Kuehne" w:date="2019-05-15T23:15:00Z">
              <w:rPr>
                <w:rStyle w:val="Hyperlink"/>
                <w:noProof/>
                <w:lang w:val="en-GB"/>
              </w:rPr>
            </w:rPrChange>
          </w:rPr>
          <w:delText>8.3 Security Bindings</w:delText>
        </w:r>
        <w:r w:rsidDel="000048E7">
          <w:rPr>
            <w:noProof/>
            <w:webHidden/>
          </w:rPr>
          <w:tab/>
          <w:delText>140</w:delText>
        </w:r>
      </w:del>
    </w:p>
    <w:p w14:paraId="7DE7FB80" w14:textId="04B15EDB" w:rsidR="005E5C94" w:rsidDel="000048E7" w:rsidRDefault="005E5C94">
      <w:pPr>
        <w:pStyle w:val="Verzeichnis1"/>
        <w:rPr>
          <w:del w:id="1857" w:author="Andreas Kuehne" w:date="2019-05-15T23:15:00Z"/>
          <w:rFonts w:asciiTheme="minorHAnsi" w:eastAsiaTheme="minorEastAsia" w:hAnsiTheme="minorHAnsi" w:cstheme="minorBidi"/>
          <w:noProof/>
          <w:sz w:val="22"/>
          <w:szCs w:val="22"/>
          <w:lang w:val="en-GB" w:eastAsia="en-GB"/>
        </w:rPr>
      </w:pPr>
      <w:del w:id="1858" w:author="Andreas Kuehne" w:date="2019-05-15T23:15:00Z">
        <w:r w:rsidRPr="000048E7" w:rsidDel="000048E7">
          <w:rPr>
            <w:rStyle w:val="Hyperlink"/>
            <w:noProof/>
            <w:lang w:val="en-GB"/>
            <w:rPrChange w:id="1859" w:author="Andreas Kuehne" w:date="2019-05-15T23:15:00Z">
              <w:rPr>
                <w:rStyle w:val="Hyperlink"/>
                <w:noProof/>
                <w:lang w:val="en-GB"/>
              </w:rPr>
            </w:rPrChange>
          </w:rPr>
          <w:delText>9</w:delText>
        </w:r>
        <w:r w:rsidDel="000048E7">
          <w:rPr>
            <w:rFonts w:asciiTheme="minorHAnsi" w:eastAsiaTheme="minorEastAsia" w:hAnsiTheme="minorHAnsi" w:cstheme="minorBidi"/>
            <w:noProof/>
            <w:sz w:val="22"/>
            <w:szCs w:val="22"/>
            <w:lang w:val="en-GB" w:eastAsia="en-GB"/>
          </w:rPr>
          <w:tab/>
        </w:r>
        <w:r w:rsidRPr="000048E7" w:rsidDel="000048E7">
          <w:rPr>
            <w:rStyle w:val="Hyperlink"/>
            <w:noProof/>
            <w:lang w:val="en-GB"/>
            <w:rPrChange w:id="1860" w:author="Andreas Kuehne" w:date="2019-05-15T23:15:00Z">
              <w:rPr>
                <w:rStyle w:val="Hyperlink"/>
                <w:noProof/>
                <w:lang w:val="en-GB"/>
              </w:rPr>
            </w:rPrChange>
          </w:rPr>
          <w:delText>DSS-Defined Identifiers</w:delText>
        </w:r>
        <w:r w:rsidDel="000048E7">
          <w:rPr>
            <w:noProof/>
            <w:webHidden/>
          </w:rPr>
          <w:tab/>
          <w:delText>141</w:delText>
        </w:r>
      </w:del>
    </w:p>
    <w:p w14:paraId="47A85B9B" w14:textId="40CB6E2C" w:rsidR="005E5C94" w:rsidDel="000048E7" w:rsidRDefault="005E5C94">
      <w:pPr>
        <w:pStyle w:val="Verzeichnis2"/>
        <w:tabs>
          <w:tab w:val="right" w:leader="dot" w:pos="9350"/>
        </w:tabs>
        <w:rPr>
          <w:del w:id="1861" w:author="Andreas Kuehne" w:date="2019-05-15T23:15:00Z"/>
          <w:rFonts w:asciiTheme="minorHAnsi" w:eastAsiaTheme="minorEastAsia" w:hAnsiTheme="minorHAnsi" w:cstheme="minorBidi"/>
          <w:noProof/>
          <w:sz w:val="22"/>
          <w:szCs w:val="22"/>
          <w:lang w:val="en-GB" w:eastAsia="en-GB"/>
        </w:rPr>
      </w:pPr>
      <w:del w:id="1862" w:author="Andreas Kuehne" w:date="2019-05-15T23:15:00Z">
        <w:r w:rsidRPr="000048E7" w:rsidDel="000048E7">
          <w:rPr>
            <w:rStyle w:val="Hyperlink"/>
            <w:noProof/>
            <w:lang w:val="en-GB"/>
            <w:rPrChange w:id="1863" w:author="Andreas Kuehne" w:date="2019-05-15T23:15:00Z">
              <w:rPr>
                <w:rStyle w:val="Hyperlink"/>
                <w:noProof/>
                <w:lang w:val="en-GB"/>
              </w:rPr>
            </w:rPrChange>
          </w:rPr>
          <w:delText>9.1 Signature Type Identifiers</w:delText>
        </w:r>
        <w:r w:rsidDel="000048E7">
          <w:rPr>
            <w:noProof/>
            <w:webHidden/>
          </w:rPr>
          <w:tab/>
          <w:delText>141</w:delText>
        </w:r>
      </w:del>
    </w:p>
    <w:p w14:paraId="20CF17C3" w14:textId="20FF5F8F" w:rsidR="005E5C94" w:rsidDel="000048E7" w:rsidRDefault="005E5C94">
      <w:pPr>
        <w:pStyle w:val="Verzeichnis3"/>
        <w:tabs>
          <w:tab w:val="right" w:leader="dot" w:pos="9350"/>
        </w:tabs>
        <w:rPr>
          <w:del w:id="1864" w:author="Andreas Kuehne" w:date="2019-05-15T23:15:00Z"/>
          <w:rFonts w:asciiTheme="minorHAnsi" w:eastAsiaTheme="minorEastAsia" w:hAnsiTheme="minorHAnsi" w:cstheme="minorBidi"/>
          <w:noProof/>
          <w:sz w:val="22"/>
          <w:szCs w:val="22"/>
          <w:lang w:val="en-GB" w:eastAsia="en-GB"/>
        </w:rPr>
      </w:pPr>
      <w:del w:id="1865"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866" w:author="Andreas Kuehne" w:date="2019-05-15T23:15:00Z">
              <w:rPr>
                <w:rStyle w:val="Hyperlink"/>
                <w:noProof/>
                <w:lang w:val="en-GB"/>
                <w14:scene3d>
                  <w14:camera w14:prst="orthographicFront"/>
                  <w14:lightRig w14:rig="threePt" w14:dir="t">
                    <w14:rot w14:lat="0" w14:lon="0" w14:rev="0"/>
                  </w14:lightRig>
                </w14:scene3d>
              </w:rPr>
            </w:rPrChange>
          </w:rPr>
          <w:delText>9.1.1</w:delText>
        </w:r>
        <w:r w:rsidRPr="000048E7" w:rsidDel="000048E7">
          <w:rPr>
            <w:rStyle w:val="Hyperlink"/>
            <w:noProof/>
            <w:lang w:val="en-GB"/>
            <w:rPrChange w:id="1867" w:author="Andreas Kuehne" w:date="2019-05-15T23:15:00Z">
              <w:rPr>
                <w:rStyle w:val="Hyperlink"/>
                <w:noProof/>
                <w:lang w:val="en-GB"/>
              </w:rPr>
            </w:rPrChange>
          </w:rPr>
          <w:delText xml:space="preserve"> XML Signature</w:delText>
        </w:r>
        <w:r w:rsidDel="000048E7">
          <w:rPr>
            <w:noProof/>
            <w:webHidden/>
          </w:rPr>
          <w:tab/>
          <w:delText>141</w:delText>
        </w:r>
      </w:del>
    </w:p>
    <w:p w14:paraId="43CF4E22" w14:textId="31DA7BF8" w:rsidR="005E5C94" w:rsidDel="000048E7" w:rsidRDefault="005E5C94">
      <w:pPr>
        <w:pStyle w:val="Verzeichnis3"/>
        <w:tabs>
          <w:tab w:val="right" w:leader="dot" w:pos="9350"/>
        </w:tabs>
        <w:rPr>
          <w:del w:id="1868" w:author="Andreas Kuehne" w:date="2019-05-15T23:15:00Z"/>
          <w:rFonts w:asciiTheme="minorHAnsi" w:eastAsiaTheme="minorEastAsia" w:hAnsiTheme="minorHAnsi" w:cstheme="minorBidi"/>
          <w:noProof/>
          <w:sz w:val="22"/>
          <w:szCs w:val="22"/>
          <w:lang w:val="en-GB" w:eastAsia="en-GB"/>
        </w:rPr>
      </w:pPr>
      <w:del w:id="1869"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870" w:author="Andreas Kuehne" w:date="2019-05-15T23:15:00Z">
              <w:rPr>
                <w:rStyle w:val="Hyperlink"/>
                <w:noProof/>
                <w:lang w:val="en-GB"/>
                <w14:scene3d>
                  <w14:camera w14:prst="orthographicFront"/>
                  <w14:lightRig w14:rig="threePt" w14:dir="t">
                    <w14:rot w14:lat="0" w14:lon="0" w14:rev="0"/>
                  </w14:lightRig>
                </w14:scene3d>
              </w:rPr>
            </w:rPrChange>
          </w:rPr>
          <w:delText>9.1.2</w:delText>
        </w:r>
        <w:r w:rsidRPr="000048E7" w:rsidDel="000048E7">
          <w:rPr>
            <w:rStyle w:val="Hyperlink"/>
            <w:noProof/>
            <w:lang w:val="en-GB"/>
            <w:rPrChange w:id="1871" w:author="Andreas Kuehne" w:date="2019-05-15T23:15:00Z">
              <w:rPr>
                <w:rStyle w:val="Hyperlink"/>
                <w:noProof/>
                <w:lang w:val="en-GB"/>
              </w:rPr>
            </w:rPrChange>
          </w:rPr>
          <w:delText xml:space="preserve"> XML TimeStampToken</w:delText>
        </w:r>
        <w:r w:rsidDel="000048E7">
          <w:rPr>
            <w:noProof/>
            <w:webHidden/>
          </w:rPr>
          <w:tab/>
          <w:delText>141</w:delText>
        </w:r>
      </w:del>
    </w:p>
    <w:p w14:paraId="02F55455" w14:textId="1B289C60" w:rsidR="005E5C94" w:rsidDel="000048E7" w:rsidRDefault="005E5C94">
      <w:pPr>
        <w:pStyle w:val="Verzeichnis3"/>
        <w:tabs>
          <w:tab w:val="right" w:leader="dot" w:pos="9350"/>
        </w:tabs>
        <w:rPr>
          <w:del w:id="1872" w:author="Andreas Kuehne" w:date="2019-05-15T23:15:00Z"/>
          <w:rFonts w:asciiTheme="minorHAnsi" w:eastAsiaTheme="minorEastAsia" w:hAnsiTheme="minorHAnsi" w:cstheme="minorBidi"/>
          <w:noProof/>
          <w:sz w:val="22"/>
          <w:szCs w:val="22"/>
          <w:lang w:val="en-GB" w:eastAsia="en-GB"/>
        </w:rPr>
      </w:pPr>
      <w:del w:id="1873"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874" w:author="Andreas Kuehne" w:date="2019-05-15T23:15:00Z">
              <w:rPr>
                <w:rStyle w:val="Hyperlink"/>
                <w:noProof/>
                <w:lang w:val="en-GB"/>
                <w14:scene3d>
                  <w14:camera w14:prst="orthographicFront"/>
                  <w14:lightRig w14:rig="threePt" w14:dir="t">
                    <w14:rot w14:lat="0" w14:lon="0" w14:rev="0"/>
                  </w14:lightRig>
                </w14:scene3d>
              </w:rPr>
            </w:rPrChange>
          </w:rPr>
          <w:delText>9.1.3</w:delText>
        </w:r>
        <w:r w:rsidRPr="000048E7" w:rsidDel="000048E7">
          <w:rPr>
            <w:rStyle w:val="Hyperlink"/>
            <w:noProof/>
            <w:lang w:val="en-GB"/>
            <w:rPrChange w:id="1875" w:author="Andreas Kuehne" w:date="2019-05-15T23:15:00Z">
              <w:rPr>
                <w:rStyle w:val="Hyperlink"/>
                <w:noProof/>
                <w:lang w:val="en-GB"/>
              </w:rPr>
            </w:rPrChange>
          </w:rPr>
          <w:delText xml:space="preserve"> RFC 3161 TimeStampToken</w:delText>
        </w:r>
        <w:r w:rsidDel="000048E7">
          <w:rPr>
            <w:noProof/>
            <w:webHidden/>
          </w:rPr>
          <w:tab/>
          <w:delText>141</w:delText>
        </w:r>
      </w:del>
    </w:p>
    <w:p w14:paraId="18B0FC86" w14:textId="13F0C2A2" w:rsidR="005E5C94" w:rsidDel="000048E7" w:rsidRDefault="005E5C94">
      <w:pPr>
        <w:pStyle w:val="Verzeichnis3"/>
        <w:tabs>
          <w:tab w:val="right" w:leader="dot" w:pos="9350"/>
        </w:tabs>
        <w:rPr>
          <w:del w:id="1876" w:author="Andreas Kuehne" w:date="2019-05-15T23:15:00Z"/>
          <w:rFonts w:asciiTheme="minorHAnsi" w:eastAsiaTheme="minorEastAsia" w:hAnsiTheme="minorHAnsi" w:cstheme="minorBidi"/>
          <w:noProof/>
          <w:sz w:val="22"/>
          <w:szCs w:val="22"/>
          <w:lang w:val="en-GB" w:eastAsia="en-GB"/>
        </w:rPr>
      </w:pPr>
      <w:del w:id="1877"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878" w:author="Andreas Kuehne" w:date="2019-05-15T23:15:00Z">
              <w:rPr>
                <w:rStyle w:val="Hyperlink"/>
                <w:noProof/>
                <w:lang w:val="en-GB"/>
                <w14:scene3d>
                  <w14:camera w14:prst="orthographicFront"/>
                  <w14:lightRig w14:rig="threePt" w14:dir="t">
                    <w14:rot w14:lat="0" w14:lon="0" w14:rev="0"/>
                  </w14:lightRig>
                </w14:scene3d>
              </w:rPr>
            </w:rPrChange>
          </w:rPr>
          <w:delText>9.1.4</w:delText>
        </w:r>
        <w:r w:rsidRPr="000048E7" w:rsidDel="000048E7">
          <w:rPr>
            <w:rStyle w:val="Hyperlink"/>
            <w:noProof/>
            <w:lang w:val="en-GB"/>
            <w:rPrChange w:id="1879" w:author="Andreas Kuehne" w:date="2019-05-15T23:15:00Z">
              <w:rPr>
                <w:rStyle w:val="Hyperlink"/>
                <w:noProof/>
                <w:lang w:val="en-GB"/>
              </w:rPr>
            </w:rPrChange>
          </w:rPr>
          <w:delText xml:space="preserve"> CMS Signature</w:delText>
        </w:r>
        <w:r w:rsidDel="000048E7">
          <w:rPr>
            <w:noProof/>
            <w:webHidden/>
          </w:rPr>
          <w:tab/>
          <w:delText>141</w:delText>
        </w:r>
      </w:del>
    </w:p>
    <w:p w14:paraId="58D46AA3" w14:textId="0FD87C20" w:rsidR="005E5C94" w:rsidDel="000048E7" w:rsidRDefault="005E5C94">
      <w:pPr>
        <w:pStyle w:val="Verzeichnis3"/>
        <w:tabs>
          <w:tab w:val="right" w:leader="dot" w:pos="9350"/>
        </w:tabs>
        <w:rPr>
          <w:del w:id="1880" w:author="Andreas Kuehne" w:date="2019-05-15T23:15:00Z"/>
          <w:rFonts w:asciiTheme="minorHAnsi" w:eastAsiaTheme="minorEastAsia" w:hAnsiTheme="minorHAnsi" w:cstheme="minorBidi"/>
          <w:noProof/>
          <w:sz w:val="22"/>
          <w:szCs w:val="22"/>
          <w:lang w:val="en-GB" w:eastAsia="en-GB"/>
        </w:rPr>
      </w:pPr>
      <w:del w:id="1881"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882" w:author="Andreas Kuehne" w:date="2019-05-15T23:15:00Z">
              <w:rPr>
                <w:rStyle w:val="Hyperlink"/>
                <w:noProof/>
                <w:lang w:val="en-GB"/>
                <w14:scene3d>
                  <w14:camera w14:prst="orthographicFront"/>
                  <w14:lightRig w14:rig="threePt" w14:dir="t">
                    <w14:rot w14:lat="0" w14:lon="0" w14:rev="0"/>
                  </w14:lightRig>
                </w14:scene3d>
              </w:rPr>
            </w:rPrChange>
          </w:rPr>
          <w:delText>9.1.5</w:delText>
        </w:r>
        <w:r w:rsidRPr="000048E7" w:rsidDel="000048E7">
          <w:rPr>
            <w:rStyle w:val="Hyperlink"/>
            <w:noProof/>
            <w:lang w:val="en-GB"/>
            <w:rPrChange w:id="1883" w:author="Andreas Kuehne" w:date="2019-05-15T23:15:00Z">
              <w:rPr>
                <w:rStyle w:val="Hyperlink"/>
                <w:noProof/>
                <w:lang w:val="en-GB"/>
              </w:rPr>
            </w:rPrChange>
          </w:rPr>
          <w:delText xml:space="preserve"> PGP Signature</w:delText>
        </w:r>
        <w:r w:rsidDel="000048E7">
          <w:rPr>
            <w:noProof/>
            <w:webHidden/>
          </w:rPr>
          <w:tab/>
          <w:delText>141</w:delText>
        </w:r>
      </w:del>
    </w:p>
    <w:p w14:paraId="680BC468" w14:textId="21C49647" w:rsidR="005E5C94" w:rsidDel="000048E7" w:rsidRDefault="005E5C94">
      <w:pPr>
        <w:pStyle w:val="Verzeichnis2"/>
        <w:tabs>
          <w:tab w:val="right" w:leader="dot" w:pos="9350"/>
        </w:tabs>
        <w:rPr>
          <w:del w:id="1884" w:author="Andreas Kuehne" w:date="2019-05-15T23:15:00Z"/>
          <w:rFonts w:asciiTheme="minorHAnsi" w:eastAsiaTheme="minorEastAsia" w:hAnsiTheme="minorHAnsi" w:cstheme="minorBidi"/>
          <w:noProof/>
          <w:sz w:val="22"/>
          <w:szCs w:val="22"/>
          <w:lang w:val="en-GB" w:eastAsia="en-GB"/>
        </w:rPr>
      </w:pPr>
      <w:del w:id="1885" w:author="Andreas Kuehne" w:date="2019-05-15T23:15:00Z">
        <w:r w:rsidRPr="000048E7" w:rsidDel="000048E7">
          <w:rPr>
            <w:rStyle w:val="Hyperlink"/>
            <w:noProof/>
            <w:lang w:val="en-GB"/>
            <w:rPrChange w:id="1886" w:author="Andreas Kuehne" w:date="2019-05-15T23:15:00Z">
              <w:rPr>
                <w:rStyle w:val="Hyperlink"/>
                <w:noProof/>
                <w:lang w:val="en-GB"/>
              </w:rPr>
            </w:rPrChange>
          </w:rPr>
          <w:delText>9.2 ResultMinors</w:delText>
        </w:r>
        <w:r w:rsidDel="000048E7">
          <w:rPr>
            <w:noProof/>
            <w:webHidden/>
          </w:rPr>
          <w:tab/>
          <w:delText>141</w:delText>
        </w:r>
      </w:del>
    </w:p>
    <w:p w14:paraId="267AB7C7" w14:textId="23E96B76" w:rsidR="005E5C94" w:rsidDel="000048E7" w:rsidRDefault="005E5C94">
      <w:pPr>
        <w:pStyle w:val="Verzeichnis1"/>
        <w:rPr>
          <w:del w:id="1887" w:author="Andreas Kuehne" w:date="2019-05-15T23:15:00Z"/>
          <w:rFonts w:asciiTheme="minorHAnsi" w:eastAsiaTheme="minorEastAsia" w:hAnsiTheme="minorHAnsi" w:cstheme="minorBidi"/>
          <w:noProof/>
          <w:sz w:val="22"/>
          <w:szCs w:val="22"/>
          <w:lang w:val="en-GB" w:eastAsia="en-GB"/>
        </w:rPr>
      </w:pPr>
      <w:del w:id="1888" w:author="Andreas Kuehne" w:date="2019-05-15T23:15:00Z">
        <w:r w:rsidRPr="000048E7" w:rsidDel="000048E7">
          <w:rPr>
            <w:rStyle w:val="Hyperlink"/>
            <w:noProof/>
            <w:lang w:val="en-GB"/>
            <w:rPrChange w:id="1889" w:author="Andreas Kuehne" w:date="2019-05-15T23:15:00Z">
              <w:rPr>
                <w:rStyle w:val="Hyperlink"/>
                <w:noProof/>
                <w:lang w:val="en-GB"/>
              </w:rPr>
            </w:rPrChange>
          </w:rPr>
          <w:delText>10</w:delText>
        </w:r>
        <w:r w:rsidDel="000048E7">
          <w:rPr>
            <w:rFonts w:asciiTheme="minorHAnsi" w:eastAsiaTheme="minorEastAsia" w:hAnsiTheme="minorHAnsi" w:cstheme="minorBidi"/>
            <w:noProof/>
            <w:sz w:val="22"/>
            <w:szCs w:val="22"/>
            <w:lang w:val="en-GB" w:eastAsia="en-GB"/>
          </w:rPr>
          <w:tab/>
        </w:r>
        <w:r w:rsidRPr="000048E7" w:rsidDel="000048E7">
          <w:rPr>
            <w:rStyle w:val="Hyperlink"/>
            <w:noProof/>
            <w:lang w:val="en-GB"/>
            <w:rPrChange w:id="1890" w:author="Andreas Kuehne" w:date="2019-05-15T23:15:00Z">
              <w:rPr>
                <w:rStyle w:val="Hyperlink"/>
                <w:noProof/>
                <w:lang w:val="en-GB"/>
              </w:rPr>
            </w:rPrChange>
          </w:rPr>
          <w:delText>Security Considerations</w:delText>
        </w:r>
        <w:r w:rsidDel="000048E7">
          <w:rPr>
            <w:noProof/>
            <w:webHidden/>
          </w:rPr>
          <w:tab/>
          <w:delText>143</w:delText>
        </w:r>
      </w:del>
    </w:p>
    <w:p w14:paraId="4CE919A5" w14:textId="0902565E" w:rsidR="005E5C94" w:rsidDel="000048E7" w:rsidRDefault="005E5C94">
      <w:pPr>
        <w:pStyle w:val="Verzeichnis2"/>
        <w:tabs>
          <w:tab w:val="right" w:leader="dot" w:pos="9350"/>
        </w:tabs>
        <w:rPr>
          <w:del w:id="1891" w:author="Andreas Kuehne" w:date="2019-05-15T23:15:00Z"/>
          <w:rFonts w:asciiTheme="minorHAnsi" w:eastAsiaTheme="minorEastAsia" w:hAnsiTheme="minorHAnsi" w:cstheme="minorBidi"/>
          <w:noProof/>
          <w:sz w:val="22"/>
          <w:szCs w:val="22"/>
          <w:lang w:val="en-GB" w:eastAsia="en-GB"/>
        </w:rPr>
      </w:pPr>
      <w:del w:id="1892" w:author="Andreas Kuehne" w:date="2019-05-15T23:15:00Z">
        <w:r w:rsidRPr="000048E7" w:rsidDel="000048E7">
          <w:rPr>
            <w:rStyle w:val="Hyperlink"/>
            <w:noProof/>
            <w:lang w:val="en-GB"/>
            <w:rPrChange w:id="1893" w:author="Andreas Kuehne" w:date="2019-05-15T23:15:00Z">
              <w:rPr>
                <w:rStyle w:val="Hyperlink"/>
                <w:noProof/>
                <w:lang w:val="en-GB"/>
              </w:rPr>
            </w:rPrChange>
          </w:rPr>
          <w:delText>10.1 Well-Known Attack Vectors</w:delText>
        </w:r>
        <w:r w:rsidDel="000048E7">
          <w:rPr>
            <w:noProof/>
            <w:webHidden/>
          </w:rPr>
          <w:tab/>
          <w:delText>143</w:delText>
        </w:r>
      </w:del>
    </w:p>
    <w:p w14:paraId="2589AC4E" w14:textId="2F2FC254" w:rsidR="005E5C94" w:rsidDel="000048E7" w:rsidRDefault="005E5C94">
      <w:pPr>
        <w:pStyle w:val="Verzeichnis3"/>
        <w:tabs>
          <w:tab w:val="right" w:leader="dot" w:pos="9350"/>
        </w:tabs>
        <w:rPr>
          <w:del w:id="1894" w:author="Andreas Kuehne" w:date="2019-05-15T23:15:00Z"/>
          <w:rFonts w:asciiTheme="minorHAnsi" w:eastAsiaTheme="minorEastAsia" w:hAnsiTheme="minorHAnsi" w:cstheme="minorBidi"/>
          <w:noProof/>
          <w:sz w:val="22"/>
          <w:szCs w:val="22"/>
          <w:lang w:val="en-GB" w:eastAsia="en-GB"/>
        </w:rPr>
      </w:pPr>
      <w:del w:id="1895"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896" w:author="Andreas Kuehne" w:date="2019-05-15T23:15:00Z">
              <w:rPr>
                <w:rStyle w:val="Hyperlink"/>
                <w:noProof/>
                <w:lang w:val="en-GB"/>
                <w14:scene3d>
                  <w14:camera w14:prst="orthographicFront"/>
                  <w14:lightRig w14:rig="threePt" w14:dir="t">
                    <w14:rot w14:lat="0" w14:lon="0" w14:rev="0"/>
                  </w14:lightRig>
                </w14:scene3d>
              </w:rPr>
            </w:rPrChange>
          </w:rPr>
          <w:delText>10.1.1</w:delText>
        </w:r>
        <w:r w:rsidRPr="000048E7" w:rsidDel="000048E7">
          <w:rPr>
            <w:rStyle w:val="Hyperlink"/>
            <w:noProof/>
            <w:lang w:val="en-GB"/>
            <w:rPrChange w:id="1897" w:author="Andreas Kuehne" w:date="2019-05-15T23:15:00Z">
              <w:rPr>
                <w:rStyle w:val="Hyperlink"/>
                <w:noProof/>
                <w:lang w:val="en-GB"/>
              </w:rPr>
            </w:rPrChange>
          </w:rPr>
          <w:delText xml:space="preserve"> XML Parsing Vulnerabilities [non-normative]</w:delText>
        </w:r>
        <w:r w:rsidDel="000048E7">
          <w:rPr>
            <w:noProof/>
            <w:webHidden/>
          </w:rPr>
          <w:tab/>
          <w:delText>143</w:delText>
        </w:r>
      </w:del>
    </w:p>
    <w:p w14:paraId="2DA3EC40" w14:textId="6ECF0AA8" w:rsidR="005E5C94" w:rsidDel="000048E7" w:rsidRDefault="005E5C94">
      <w:pPr>
        <w:pStyle w:val="Verzeichnis3"/>
        <w:tabs>
          <w:tab w:val="right" w:leader="dot" w:pos="9350"/>
        </w:tabs>
        <w:rPr>
          <w:del w:id="1898" w:author="Andreas Kuehne" w:date="2019-05-15T23:15:00Z"/>
          <w:rFonts w:asciiTheme="minorHAnsi" w:eastAsiaTheme="minorEastAsia" w:hAnsiTheme="minorHAnsi" w:cstheme="minorBidi"/>
          <w:noProof/>
          <w:sz w:val="22"/>
          <w:szCs w:val="22"/>
          <w:lang w:val="en-GB" w:eastAsia="en-GB"/>
        </w:rPr>
      </w:pPr>
      <w:del w:id="1899"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900" w:author="Andreas Kuehne" w:date="2019-05-15T23:15:00Z">
              <w:rPr>
                <w:rStyle w:val="Hyperlink"/>
                <w:noProof/>
                <w:lang w:val="en-GB"/>
                <w14:scene3d>
                  <w14:camera w14:prst="orthographicFront"/>
                  <w14:lightRig w14:rig="threePt" w14:dir="t">
                    <w14:rot w14:lat="0" w14:lon="0" w14:rev="0"/>
                  </w14:lightRig>
                </w14:scene3d>
              </w:rPr>
            </w:rPrChange>
          </w:rPr>
          <w:delText>10.1.2</w:delText>
        </w:r>
        <w:r w:rsidRPr="000048E7" w:rsidDel="000048E7">
          <w:rPr>
            <w:rStyle w:val="Hyperlink"/>
            <w:noProof/>
            <w:lang w:val="en-GB"/>
            <w:rPrChange w:id="1901" w:author="Andreas Kuehne" w:date="2019-05-15T23:15:00Z">
              <w:rPr>
                <w:rStyle w:val="Hyperlink"/>
                <w:noProof/>
                <w:lang w:val="en-GB"/>
              </w:rPr>
            </w:rPrChange>
          </w:rPr>
          <w:delText xml:space="preserve"> XML Canonicalization Vulnerabilities [non-normative]</w:delText>
        </w:r>
        <w:r w:rsidDel="000048E7">
          <w:rPr>
            <w:noProof/>
            <w:webHidden/>
          </w:rPr>
          <w:tab/>
          <w:delText>143</w:delText>
        </w:r>
      </w:del>
    </w:p>
    <w:p w14:paraId="04AB2AC5" w14:textId="48EFF8C2" w:rsidR="005E5C94" w:rsidDel="000048E7" w:rsidRDefault="005E5C94">
      <w:pPr>
        <w:pStyle w:val="Verzeichnis3"/>
        <w:tabs>
          <w:tab w:val="right" w:leader="dot" w:pos="9350"/>
        </w:tabs>
        <w:rPr>
          <w:del w:id="1902" w:author="Andreas Kuehne" w:date="2019-05-15T23:15:00Z"/>
          <w:rFonts w:asciiTheme="minorHAnsi" w:eastAsiaTheme="minorEastAsia" w:hAnsiTheme="minorHAnsi" w:cstheme="minorBidi"/>
          <w:noProof/>
          <w:sz w:val="22"/>
          <w:szCs w:val="22"/>
          <w:lang w:val="en-GB" w:eastAsia="en-GB"/>
        </w:rPr>
      </w:pPr>
      <w:del w:id="1903"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904" w:author="Andreas Kuehne" w:date="2019-05-15T23:15:00Z">
              <w:rPr>
                <w:rStyle w:val="Hyperlink"/>
                <w:noProof/>
                <w:lang w:val="en-GB"/>
                <w14:scene3d>
                  <w14:camera w14:prst="orthographicFront"/>
                  <w14:lightRig w14:rig="threePt" w14:dir="t">
                    <w14:rot w14:lat="0" w14:lon="0" w14:rev="0"/>
                  </w14:lightRig>
                </w14:scene3d>
              </w:rPr>
            </w:rPrChange>
          </w:rPr>
          <w:delText>10.1.3</w:delText>
        </w:r>
        <w:r w:rsidRPr="000048E7" w:rsidDel="000048E7">
          <w:rPr>
            <w:rStyle w:val="Hyperlink"/>
            <w:noProof/>
            <w:lang w:val="en-GB"/>
            <w:rPrChange w:id="1905" w:author="Andreas Kuehne" w:date="2019-05-15T23:15:00Z">
              <w:rPr>
                <w:rStyle w:val="Hyperlink"/>
                <w:noProof/>
                <w:lang w:val="en-GB"/>
              </w:rPr>
            </w:rPrChange>
          </w:rPr>
          <w:delText xml:space="preserve"> Injection Attacks [non-normative]</w:delText>
        </w:r>
        <w:r w:rsidDel="000048E7">
          <w:rPr>
            <w:noProof/>
            <w:webHidden/>
          </w:rPr>
          <w:tab/>
          <w:delText>143</w:delText>
        </w:r>
      </w:del>
    </w:p>
    <w:p w14:paraId="3594810A" w14:textId="67209366" w:rsidR="005E5C94" w:rsidDel="000048E7" w:rsidRDefault="005E5C94">
      <w:pPr>
        <w:pStyle w:val="Verzeichnis3"/>
        <w:tabs>
          <w:tab w:val="right" w:leader="dot" w:pos="9350"/>
        </w:tabs>
        <w:rPr>
          <w:del w:id="1906" w:author="Andreas Kuehne" w:date="2019-05-15T23:15:00Z"/>
          <w:rFonts w:asciiTheme="minorHAnsi" w:eastAsiaTheme="minorEastAsia" w:hAnsiTheme="minorHAnsi" w:cstheme="minorBidi"/>
          <w:noProof/>
          <w:sz w:val="22"/>
          <w:szCs w:val="22"/>
          <w:lang w:val="en-GB" w:eastAsia="en-GB"/>
        </w:rPr>
      </w:pPr>
      <w:del w:id="1907"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908" w:author="Andreas Kuehne" w:date="2019-05-15T23:15:00Z">
              <w:rPr>
                <w:rStyle w:val="Hyperlink"/>
                <w:noProof/>
                <w:lang w:val="en-GB"/>
                <w14:scene3d>
                  <w14:camera w14:prst="orthographicFront"/>
                  <w14:lightRig w14:rig="threePt" w14:dir="t">
                    <w14:rot w14:lat="0" w14:lon="0" w14:rev="0"/>
                  </w14:lightRig>
                </w14:scene3d>
              </w:rPr>
            </w:rPrChange>
          </w:rPr>
          <w:delText>10.1.4</w:delText>
        </w:r>
        <w:r w:rsidRPr="000048E7" w:rsidDel="000048E7">
          <w:rPr>
            <w:rStyle w:val="Hyperlink"/>
            <w:noProof/>
            <w:lang w:val="en-GB"/>
            <w:rPrChange w:id="1909" w:author="Andreas Kuehne" w:date="2019-05-15T23:15:00Z">
              <w:rPr>
                <w:rStyle w:val="Hyperlink"/>
                <w:noProof/>
                <w:lang w:val="en-GB"/>
              </w:rPr>
            </w:rPrChange>
          </w:rPr>
          <w:delText xml:space="preserve"> JSON Deserialization Through Evaluation Attacks [non-normative]</w:delText>
        </w:r>
        <w:r w:rsidDel="000048E7">
          <w:rPr>
            <w:noProof/>
            <w:webHidden/>
          </w:rPr>
          <w:tab/>
          <w:delText>143</w:delText>
        </w:r>
      </w:del>
    </w:p>
    <w:p w14:paraId="1D271C53" w14:textId="3125A002" w:rsidR="005E5C94" w:rsidDel="000048E7" w:rsidRDefault="005E5C94">
      <w:pPr>
        <w:pStyle w:val="Verzeichnis1"/>
        <w:rPr>
          <w:del w:id="1910" w:author="Andreas Kuehne" w:date="2019-05-15T23:15:00Z"/>
          <w:rFonts w:asciiTheme="minorHAnsi" w:eastAsiaTheme="minorEastAsia" w:hAnsiTheme="minorHAnsi" w:cstheme="minorBidi"/>
          <w:noProof/>
          <w:sz w:val="22"/>
          <w:szCs w:val="22"/>
          <w:lang w:val="en-GB" w:eastAsia="en-GB"/>
        </w:rPr>
      </w:pPr>
      <w:del w:id="1911" w:author="Andreas Kuehne" w:date="2019-05-15T23:15:00Z">
        <w:r w:rsidRPr="000048E7" w:rsidDel="000048E7">
          <w:rPr>
            <w:rStyle w:val="Hyperlink"/>
            <w:noProof/>
            <w:lang w:val="en-GB"/>
            <w:rPrChange w:id="1912" w:author="Andreas Kuehne" w:date="2019-05-15T23:15:00Z">
              <w:rPr>
                <w:rStyle w:val="Hyperlink"/>
                <w:noProof/>
                <w:lang w:val="en-GB"/>
              </w:rPr>
            </w:rPrChange>
          </w:rPr>
          <w:delText>11</w:delText>
        </w:r>
        <w:r w:rsidDel="000048E7">
          <w:rPr>
            <w:rFonts w:asciiTheme="minorHAnsi" w:eastAsiaTheme="minorEastAsia" w:hAnsiTheme="minorHAnsi" w:cstheme="minorBidi"/>
            <w:noProof/>
            <w:sz w:val="22"/>
            <w:szCs w:val="22"/>
            <w:lang w:val="en-GB" w:eastAsia="en-GB"/>
          </w:rPr>
          <w:tab/>
        </w:r>
        <w:r w:rsidRPr="000048E7" w:rsidDel="000048E7">
          <w:rPr>
            <w:rStyle w:val="Hyperlink"/>
            <w:noProof/>
            <w:lang w:val="en-GB"/>
            <w:rPrChange w:id="1913" w:author="Andreas Kuehne" w:date="2019-05-15T23:15:00Z">
              <w:rPr>
                <w:rStyle w:val="Hyperlink"/>
                <w:noProof/>
                <w:lang w:val="en-GB"/>
              </w:rPr>
            </w:rPrChange>
          </w:rPr>
          <w:delText>Conformance</w:delText>
        </w:r>
        <w:r w:rsidDel="000048E7">
          <w:rPr>
            <w:noProof/>
            <w:webHidden/>
          </w:rPr>
          <w:tab/>
          <w:delText>145</w:delText>
        </w:r>
      </w:del>
    </w:p>
    <w:p w14:paraId="00765EC5" w14:textId="046AB6A4" w:rsidR="005E5C94" w:rsidDel="000048E7" w:rsidRDefault="005E5C94">
      <w:pPr>
        <w:pStyle w:val="Verzeichnis2"/>
        <w:tabs>
          <w:tab w:val="right" w:leader="dot" w:pos="9350"/>
        </w:tabs>
        <w:rPr>
          <w:del w:id="1914" w:author="Andreas Kuehne" w:date="2019-05-15T23:15:00Z"/>
          <w:rFonts w:asciiTheme="minorHAnsi" w:eastAsiaTheme="minorEastAsia" w:hAnsiTheme="minorHAnsi" w:cstheme="minorBidi"/>
          <w:noProof/>
          <w:sz w:val="22"/>
          <w:szCs w:val="22"/>
          <w:lang w:val="en-GB" w:eastAsia="en-GB"/>
        </w:rPr>
      </w:pPr>
      <w:del w:id="1915" w:author="Andreas Kuehne" w:date="2019-05-15T23:15:00Z">
        <w:r w:rsidRPr="000048E7" w:rsidDel="000048E7">
          <w:rPr>
            <w:rStyle w:val="Hyperlink"/>
            <w:noProof/>
            <w:lang w:val="en-GB"/>
            <w:rPrChange w:id="1916" w:author="Andreas Kuehne" w:date="2019-05-15T23:15:00Z">
              <w:rPr>
                <w:rStyle w:val="Hyperlink"/>
                <w:noProof/>
                <w:lang w:val="en-GB"/>
              </w:rPr>
            </w:rPrChange>
          </w:rPr>
          <w:delText>11.1 Conformance as a DSS version 2.0 document</w:delText>
        </w:r>
        <w:r w:rsidDel="000048E7">
          <w:rPr>
            <w:noProof/>
            <w:webHidden/>
          </w:rPr>
          <w:tab/>
          <w:delText>145</w:delText>
        </w:r>
      </w:del>
    </w:p>
    <w:p w14:paraId="581E4B09" w14:textId="23CE5FF8" w:rsidR="005E5C94" w:rsidDel="000048E7" w:rsidRDefault="005E5C94">
      <w:pPr>
        <w:pStyle w:val="Verzeichnis3"/>
        <w:tabs>
          <w:tab w:val="right" w:leader="dot" w:pos="9350"/>
        </w:tabs>
        <w:rPr>
          <w:del w:id="1917" w:author="Andreas Kuehne" w:date="2019-05-15T23:15:00Z"/>
          <w:rFonts w:asciiTheme="minorHAnsi" w:eastAsiaTheme="minorEastAsia" w:hAnsiTheme="minorHAnsi" w:cstheme="minorBidi"/>
          <w:noProof/>
          <w:sz w:val="22"/>
          <w:szCs w:val="22"/>
          <w:lang w:val="en-GB" w:eastAsia="en-GB"/>
        </w:rPr>
      </w:pPr>
      <w:del w:id="1918"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919" w:author="Andreas Kuehne" w:date="2019-05-15T23:15:00Z">
              <w:rPr>
                <w:rStyle w:val="Hyperlink"/>
                <w:noProof/>
                <w:lang w:val="en-GB"/>
                <w14:scene3d>
                  <w14:camera w14:prst="orthographicFront"/>
                  <w14:lightRig w14:rig="threePt" w14:dir="t">
                    <w14:rot w14:lat="0" w14:lon="0" w14:rev="0"/>
                  </w14:lightRig>
                </w14:scene3d>
              </w:rPr>
            </w:rPrChange>
          </w:rPr>
          <w:delText>11.1.1</w:delText>
        </w:r>
        <w:r w:rsidRPr="000048E7" w:rsidDel="000048E7">
          <w:rPr>
            <w:rStyle w:val="Hyperlink"/>
            <w:noProof/>
            <w:lang w:val="en-GB"/>
            <w:rPrChange w:id="1920" w:author="Andreas Kuehne" w:date="2019-05-15T23:15:00Z">
              <w:rPr>
                <w:rStyle w:val="Hyperlink"/>
                <w:noProof/>
                <w:lang w:val="en-GB"/>
              </w:rPr>
            </w:rPrChange>
          </w:rPr>
          <w:delText xml:space="preserve"> Conformance for JSON format</w:delText>
        </w:r>
        <w:r w:rsidDel="000048E7">
          <w:rPr>
            <w:noProof/>
            <w:webHidden/>
          </w:rPr>
          <w:tab/>
          <w:delText>145</w:delText>
        </w:r>
      </w:del>
    </w:p>
    <w:p w14:paraId="1D317D34" w14:textId="7D8760B6" w:rsidR="005E5C94" w:rsidDel="000048E7" w:rsidRDefault="005E5C94">
      <w:pPr>
        <w:pStyle w:val="Verzeichnis3"/>
        <w:tabs>
          <w:tab w:val="right" w:leader="dot" w:pos="9350"/>
        </w:tabs>
        <w:rPr>
          <w:del w:id="1921" w:author="Andreas Kuehne" w:date="2019-05-15T23:15:00Z"/>
          <w:rFonts w:asciiTheme="minorHAnsi" w:eastAsiaTheme="minorEastAsia" w:hAnsiTheme="minorHAnsi" w:cstheme="minorBidi"/>
          <w:noProof/>
          <w:sz w:val="22"/>
          <w:szCs w:val="22"/>
          <w:lang w:val="en-GB" w:eastAsia="en-GB"/>
        </w:rPr>
      </w:pPr>
      <w:del w:id="1922"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923" w:author="Andreas Kuehne" w:date="2019-05-15T23:15:00Z">
              <w:rPr>
                <w:rStyle w:val="Hyperlink"/>
                <w:noProof/>
                <w:lang w:val="en-GB"/>
                <w14:scene3d>
                  <w14:camera w14:prst="orthographicFront"/>
                  <w14:lightRig w14:rig="threePt" w14:dir="t">
                    <w14:rot w14:lat="0" w14:lon="0" w14:rev="0"/>
                  </w14:lightRig>
                </w14:scene3d>
              </w:rPr>
            </w:rPrChange>
          </w:rPr>
          <w:delText>11.1.2</w:delText>
        </w:r>
        <w:r w:rsidRPr="000048E7" w:rsidDel="000048E7">
          <w:rPr>
            <w:rStyle w:val="Hyperlink"/>
            <w:noProof/>
            <w:lang w:val="en-GB"/>
            <w:rPrChange w:id="1924" w:author="Andreas Kuehne" w:date="2019-05-15T23:15:00Z">
              <w:rPr>
                <w:rStyle w:val="Hyperlink"/>
                <w:noProof/>
                <w:lang w:val="en-GB"/>
              </w:rPr>
            </w:rPrChange>
          </w:rPr>
          <w:delText xml:space="preserve"> Conformance for XML format</w:delText>
        </w:r>
        <w:r w:rsidDel="000048E7">
          <w:rPr>
            <w:noProof/>
            <w:webHidden/>
          </w:rPr>
          <w:tab/>
          <w:delText>145</w:delText>
        </w:r>
      </w:del>
    </w:p>
    <w:p w14:paraId="0E9CE62C" w14:textId="16DEB70F" w:rsidR="005E5C94" w:rsidDel="000048E7" w:rsidRDefault="005E5C94">
      <w:pPr>
        <w:pStyle w:val="Verzeichnis3"/>
        <w:tabs>
          <w:tab w:val="right" w:leader="dot" w:pos="9350"/>
        </w:tabs>
        <w:rPr>
          <w:del w:id="1925" w:author="Andreas Kuehne" w:date="2019-05-15T23:15:00Z"/>
          <w:rFonts w:asciiTheme="minorHAnsi" w:eastAsiaTheme="minorEastAsia" w:hAnsiTheme="minorHAnsi" w:cstheme="minorBidi"/>
          <w:noProof/>
          <w:sz w:val="22"/>
          <w:szCs w:val="22"/>
          <w:lang w:val="en-GB" w:eastAsia="en-GB"/>
        </w:rPr>
      </w:pPr>
      <w:del w:id="1926"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927" w:author="Andreas Kuehne" w:date="2019-05-15T23:15:00Z">
              <w:rPr>
                <w:rStyle w:val="Hyperlink"/>
                <w:noProof/>
                <w:lang w:val="en-GB"/>
                <w14:scene3d>
                  <w14:camera w14:prst="orthographicFront"/>
                  <w14:lightRig w14:rig="threePt" w14:dir="t">
                    <w14:rot w14:lat="0" w14:lon="0" w14:rev="0"/>
                  </w14:lightRig>
                </w14:scene3d>
              </w:rPr>
            </w:rPrChange>
          </w:rPr>
          <w:delText>11.1.3</w:delText>
        </w:r>
        <w:r w:rsidRPr="000048E7" w:rsidDel="000048E7">
          <w:rPr>
            <w:rStyle w:val="Hyperlink"/>
            <w:noProof/>
            <w:lang w:val="en-GB"/>
            <w:rPrChange w:id="1928" w:author="Andreas Kuehne" w:date="2019-05-15T23:15:00Z">
              <w:rPr>
                <w:rStyle w:val="Hyperlink"/>
                <w:noProof/>
                <w:lang w:val="en-GB"/>
              </w:rPr>
            </w:rPrChange>
          </w:rPr>
          <w:delText xml:space="preserve"> Conformance for DSS Server</w:delText>
        </w:r>
        <w:r w:rsidDel="000048E7">
          <w:rPr>
            <w:noProof/>
            <w:webHidden/>
          </w:rPr>
          <w:tab/>
          <w:delText>145</w:delText>
        </w:r>
      </w:del>
    </w:p>
    <w:p w14:paraId="3436D4E4" w14:textId="3EDBAFEF" w:rsidR="005E5C94" w:rsidDel="000048E7" w:rsidRDefault="005E5C94">
      <w:pPr>
        <w:pStyle w:val="Verzeichnis3"/>
        <w:tabs>
          <w:tab w:val="right" w:leader="dot" w:pos="9350"/>
        </w:tabs>
        <w:rPr>
          <w:del w:id="1929" w:author="Andreas Kuehne" w:date="2019-05-15T23:15:00Z"/>
          <w:rFonts w:asciiTheme="minorHAnsi" w:eastAsiaTheme="minorEastAsia" w:hAnsiTheme="minorHAnsi" w:cstheme="minorBidi"/>
          <w:noProof/>
          <w:sz w:val="22"/>
          <w:szCs w:val="22"/>
          <w:lang w:val="en-GB" w:eastAsia="en-GB"/>
        </w:rPr>
      </w:pPr>
      <w:del w:id="1930"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931" w:author="Andreas Kuehne" w:date="2019-05-15T23:15:00Z">
              <w:rPr>
                <w:rStyle w:val="Hyperlink"/>
                <w:noProof/>
                <w:lang w:val="en-GB"/>
                <w14:scene3d>
                  <w14:camera w14:prst="orthographicFront"/>
                  <w14:lightRig w14:rig="threePt" w14:dir="t">
                    <w14:rot w14:lat="0" w14:lon="0" w14:rev="0"/>
                  </w14:lightRig>
                </w14:scene3d>
              </w:rPr>
            </w:rPrChange>
          </w:rPr>
          <w:delText>11.1.4</w:delText>
        </w:r>
        <w:r w:rsidRPr="000048E7" w:rsidDel="000048E7">
          <w:rPr>
            <w:rStyle w:val="Hyperlink"/>
            <w:noProof/>
            <w:lang w:val="en-GB"/>
            <w:rPrChange w:id="1932" w:author="Andreas Kuehne" w:date="2019-05-15T23:15:00Z">
              <w:rPr>
                <w:rStyle w:val="Hyperlink"/>
                <w:noProof/>
                <w:lang w:val="en-GB"/>
              </w:rPr>
            </w:rPrChange>
          </w:rPr>
          <w:delText xml:space="preserve"> Conformance for DSS Client</w:delText>
        </w:r>
        <w:r w:rsidDel="000048E7">
          <w:rPr>
            <w:noProof/>
            <w:webHidden/>
          </w:rPr>
          <w:tab/>
          <w:delText>145</w:delText>
        </w:r>
      </w:del>
    </w:p>
    <w:p w14:paraId="3691FD6E" w14:textId="43210B6D" w:rsidR="005E5C94" w:rsidDel="000048E7" w:rsidRDefault="005E5C94">
      <w:pPr>
        <w:pStyle w:val="Verzeichnis1"/>
        <w:rPr>
          <w:del w:id="1933" w:author="Andreas Kuehne" w:date="2019-05-15T23:15:00Z"/>
          <w:rFonts w:asciiTheme="minorHAnsi" w:eastAsiaTheme="minorEastAsia" w:hAnsiTheme="minorHAnsi" w:cstheme="minorBidi"/>
          <w:noProof/>
          <w:sz w:val="22"/>
          <w:szCs w:val="22"/>
          <w:lang w:val="en-GB" w:eastAsia="en-GB"/>
        </w:rPr>
      </w:pPr>
      <w:del w:id="1934"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935" w:author="Andreas Kuehne" w:date="2019-05-15T23:15:00Z">
              <w:rPr>
                <w:rStyle w:val="Hyperlink"/>
                <w:noProof/>
                <w:lang w:val="en-GB"/>
                <w14:scene3d>
                  <w14:camera w14:prst="orthographicFront"/>
                  <w14:lightRig w14:rig="threePt" w14:dir="t">
                    <w14:rot w14:lat="0" w14:lon="0" w14:rev="0"/>
                  </w14:lightRig>
                </w14:scene3d>
              </w:rPr>
            </w:rPrChange>
          </w:rPr>
          <w:delText>Appendix A.</w:delText>
        </w:r>
        <w:r w:rsidRPr="000048E7" w:rsidDel="000048E7">
          <w:rPr>
            <w:rStyle w:val="Hyperlink"/>
            <w:noProof/>
            <w:lang w:val="en-GB"/>
            <w:rPrChange w:id="1936" w:author="Andreas Kuehne" w:date="2019-05-15T23:15:00Z">
              <w:rPr>
                <w:rStyle w:val="Hyperlink"/>
                <w:noProof/>
                <w:lang w:val="en-GB"/>
              </w:rPr>
            </w:rPrChange>
          </w:rPr>
          <w:delText xml:space="preserve"> Acknowledgments</w:delText>
        </w:r>
        <w:r w:rsidDel="000048E7">
          <w:rPr>
            <w:noProof/>
            <w:webHidden/>
          </w:rPr>
          <w:tab/>
          <w:delText>146</w:delText>
        </w:r>
      </w:del>
    </w:p>
    <w:p w14:paraId="19B42D32" w14:textId="3E7AEC0A" w:rsidR="005E5C94" w:rsidDel="000048E7" w:rsidRDefault="005E5C94">
      <w:pPr>
        <w:pStyle w:val="Verzeichnis1"/>
        <w:rPr>
          <w:del w:id="1937" w:author="Andreas Kuehne" w:date="2019-05-15T23:15:00Z"/>
          <w:rFonts w:asciiTheme="minorHAnsi" w:eastAsiaTheme="minorEastAsia" w:hAnsiTheme="minorHAnsi" w:cstheme="minorBidi"/>
          <w:noProof/>
          <w:sz w:val="22"/>
          <w:szCs w:val="22"/>
          <w:lang w:val="en-GB" w:eastAsia="en-GB"/>
        </w:rPr>
      </w:pPr>
      <w:del w:id="1938"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939" w:author="Andreas Kuehne" w:date="2019-05-15T23:15:00Z">
              <w:rPr>
                <w:rStyle w:val="Hyperlink"/>
                <w:noProof/>
                <w:lang w:val="en-GB"/>
                <w14:scene3d>
                  <w14:camera w14:prst="orthographicFront"/>
                  <w14:lightRig w14:rig="threePt" w14:dir="t">
                    <w14:rot w14:lat="0" w14:lon="0" w14:rev="0"/>
                  </w14:lightRig>
                </w14:scene3d>
              </w:rPr>
            </w:rPrChange>
          </w:rPr>
          <w:delText>Appendix B.</w:delText>
        </w:r>
        <w:r w:rsidRPr="000048E7" w:rsidDel="000048E7">
          <w:rPr>
            <w:rStyle w:val="Hyperlink"/>
            <w:noProof/>
            <w:lang w:val="en-GB"/>
            <w:rPrChange w:id="1940" w:author="Andreas Kuehne" w:date="2019-05-15T23:15:00Z">
              <w:rPr>
                <w:rStyle w:val="Hyperlink"/>
                <w:noProof/>
                <w:lang w:val="en-GB"/>
              </w:rPr>
            </w:rPrChange>
          </w:rPr>
          <w:delText xml:space="preserve"> Index of Components and Elements</w:delText>
        </w:r>
        <w:r w:rsidDel="000048E7">
          <w:rPr>
            <w:noProof/>
            <w:webHidden/>
          </w:rPr>
          <w:tab/>
          <w:delText>147</w:delText>
        </w:r>
      </w:del>
    </w:p>
    <w:p w14:paraId="30368E8A" w14:textId="4D3AC281" w:rsidR="005E5C94" w:rsidDel="000048E7" w:rsidRDefault="005E5C94">
      <w:pPr>
        <w:pStyle w:val="Verzeichnis1"/>
        <w:rPr>
          <w:del w:id="1941" w:author="Andreas Kuehne" w:date="2019-05-15T23:15:00Z"/>
          <w:rFonts w:asciiTheme="minorHAnsi" w:eastAsiaTheme="minorEastAsia" w:hAnsiTheme="minorHAnsi" w:cstheme="minorBidi"/>
          <w:noProof/>
          <w:sz w:val="22"/>
          <w:szCs w:val="22"/>
          <w:lang w:val="en-GB" w:eastAsia="en-GB"/>
        </w:rPr>
      </w:pPr>
      <w:del w:id="1942"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943" w:author="Andreas Kuehne" w:date="2019-05-15T23:15:00Z">
              <w:rPr>
                <w:rStyle w:val="Hyperlink"/>
                <w:noProof/>
                <w:lang w:val="en-GB"/>
                <w14:scene3d>
                  <w14:camera w14:prst="orthographicFront"/>
                  <w14:lightRig w14:rig="threePt" w14:dir="t">
                    <w14:rot w14:lat="0" w14:lon="0" w14:rev="0"/>
                  </w14:lightRig>
                </w14:scene3d>
              </w:rPr>
            </w:rPrChange>
          </w:rPr>
          <w:delText>Appendix C.</w:delText>
        </w:r>
        <w:r w:rsidRPr="000048E7" w:rsidDel="000048E7">
          <w:rPr>
            <w:rStyle w:val="Hyperlink"/>
            <w:noProof/>
            <w:lang w:val="en-GB"/>
            <w:rPrChange w:id="1944" w:author="Andreas Kuehne" w:date="2019-05-15T23:15:00Z">
              <w:rPr>
                <w:rStyle w:val="Hyperlink"/>
                <w:noProof/>
                <w:lang w:val="en-GB"/>
              </w:rPr>
            </w:rPrChange>
          </w:rPr>
          <w:delText xml:space="preserve"> List of Figures</w:delText>
        </w:r>
        <w:r w:rsidDel="000048E7">
          <w:rPr>
            <w:noProof/>
            <w:webHidden/>
          </w:rPr>
          <w:tab/>
          <w:delText>150</w:delText>
        </w:r>
      </w:del>
    </w:p>
    <w:p w14:paraId="38070087" w14:textId="6DB85A49" w:rsidR="005E5C94" w:rsidDel="000048E7" w:rsidRDefault="005E5C94">
      <w:pPr>
        <w:pStyle w:val="Verzeichnis1"/>
        <w:rPr>
          <w:del w:id="1945" w:author="Andreas Kuehne" w:date="2019-05-15T23:15:00Z"/>
          <w:rFonts w:asciiTheme="minorHAnsi" w:eastAsiaTheme="minorEastAsia" w:hAnsiTheme="minorHAnsi" w:cstheme="minorBidi"/>
          <w:noProof/>
          <w:sz w:val="22"/>
          <w:szCs w:val="22"/>
          <w:lang w:val="en-GB" w:eastAsia="en-GB"/>
        </w:rPr>
      </w:pPr>
      <w:del w:id="1946" w:author="Andreas Kuehne" w:date="2019-05-15T23:15:00Z">
        <w:r w:rsidRPr="000048E7" w:rsidDel="000048E7">
          <w:rPr>
            <w:rStyle w:val="Hyperlink"/>
            <w:noProof/>
            <w:lang w:val="en-GB"/>
            <w14:scene3d>
              <w14:camera w14:prst="orthographicFront"/>
              <w14:lightRig w14:rig="threePt" w14:dir="t">
                <w14:rot w14:lat="0" w14:lon="0" w14:rev="0"/>
              </w14:lightRig>
            </w14:scene3d>
            <w:rPrChange w:id="1947" w:author="Andreas Kuehne" w:date="2019-05-15T23:15:00Z">
              <w:rPr>
                <w:rStyle w:val="Hyperlink"/>
                <w:noProof/>
                <w:lang w:val="en-GB"/>
                <w14:scene3d>
                  <w14:camera w14:prst="orthographicFront"/>
                  <w14:lightRig w14:rig="threePt" w14:dir="t">
                    <w14:rot w14:lat="0" w14:lon="0" w14:rev="0"/>
                  </w14:lightRig>
                </w14:scene3d>
              </w:rPr>
            </w:rPrChange>
          </w:rPr>
          <w:delText>Appendix D.</w:delText>
        </w:r>
        <w:r w:rsidRPr="000048E7" w:rsidDel="000048E7">
          <w:rPr>
            <w:rStyle w:val="Hyperlink"/>
            <w:noProof/>
            <w:lang w:val="en-GB"/>
            <w:rPrChange w:id="1948" w:author="Andreas Kuehne" w:date="2019-05-15T23:15:00Z">
              <w:rPr>
                <w:rStyle w:val="Hyperlink"/>
                <w:noProof/>
                <w:lang w:val="en-GB"/>
              </w:rPr>
            </w:rPrChange>
          </w:rPr>
          <w:delText xml:space="preserve"> Revision History</w:delText>
        </w:r>
        <w:r w:rsidDel="000048E7">
          <w:rPr>
            <w:noProof/>
            <w:webHidden/>
          </w:rPr>
          <w:tab/>
          <w:delText>151</w:delText>
        </w:r>
      </w:del>
    </w:p>
    <w:p w14:paraId="7FABFDF3" w14:textId="77777777" w:rsidR="00177DED" w:rsidRPr="003A06D0" w:rsidRDefault="00294283" w:rsidP="008C100C">
      <w:pPr>
        <w:pStyle w:val="TextBody"/>
        <w:rPr>
          <w:lang w:val="en-GB"/>
        </w:rPr>
      </w:pPr>
      <w:r w:rsidRPr="003A06D0">
        <w:rPr>
          <w:szCs w:val="24"/>
          <w:lang w:val="en-GB"/>
        </w:rPr>
        <w:fldChar w:fldCharType="end"/>
      </w:r>
    </w:p>
    <w:p w14:paraId="043A5B5A" w14:textId="77777777" w:rsidR="00177DED" w:rsidRPr="003A06D0" w:rsidRDefault="00177DED" w:rsidP="008C100C">
      <w:pPr>
        <w:pStyle w:val="TextBody"/>
        <w:rPr>
          <w:lang w:val="en-GB"/>
        </w:rPr>
        <w:sectPr w:rsidR="00177DED" w:rsidRPr="003A06D0" w:rsidSect="003D1945">
          <w:headerReference w:type="even" r:id="rId34"/>
          <w:footerReference w:type="default" r:id="rId35"/>
          <w:footerReference w:type="first" r:id="rId36"/>
          <w:pgSz w:w="12240" w:h="15840" w:code="1"/>
          <w:pgMar w:top="1440" w:right="1440" w:bottom="720" w:left="1440" w:header="720" w:footer="720" w:gutter="0"/>
          <w:cols w:space="720"/>
          <w:docGrid w:linePitch="360"/>
        </w:sectPr>
      </w:pPr>
    </w:p>
    <w:p w14:paraId="4DCF39C7" w14:textId="77777777" w:rsidR="00BF4F83" w:rsidRPr="003A06D0" w:rsidRDefault="00BF4F83" w:rsidP="00AA52F6">
      <w:pPr>
        <w:pStyle w:val="berschrift1"/>
        <w:numPr>
          <w:ilvl w:val="0"/>
          <w:numId w:val="3"/>
        </w:numPr>
        <w:rPr>
          <w:lang w:val="en-GB"/>
        </w:rPr>
      </w:pPr>
      <w:bookmarkStart w:id="1949" w:name="_Toc480914659"/>
      <w:bookmarkStart w:id="1950" w:name="_Toc481064850"/>
      <w:bookmarkStart w:id="1951" w:name="_Ref512158346"/>
      <w:bookmarkStart w:id="1952" w:name="_Ref514173371"/>
      <w:bookmarkStart w:id="1953" w:name="_Toc522668476"/>
      <w:bookmarkStart w:id="1954" w:name="_Ref534804142"/>
      <w:bookmarkStart w:id="1955" w:name="_Ref534804148"/>
      <w:bookmarkStart w:id="1956" w:name="_Ref534804150"/>
      <w:bookmarkStart w:id="1957" w:name="_Toc8854539"/>
      <w:r w:rsidRPr="003A06D0">
        <w:rPr>
          <w:lang w:val="en-GB"/>
        </w:rPr>
        <w:lastRenderedPageBreak/>
        <w:t>Introduction</w:t>
      </w:r>
      <w:bookmarkEnd w:id="1949"/>
      <w:bookmarkEnd w:id="1950"/>
      <w:bookmarkEnd w:id="1951"/>
      <w:bookmarkEnd w:id="1952"/>
      <w:bookmarkEnd w:id="1953"/>
      <w:bookmarkEnd w:id="1954"/>
      <w:bookmarkEnd w:id="1955"/>
      <w:bookmarkEnd w:id="1956"/>
      <w:bookmarkEnd w:id="1957"/>
    </w:p>
    <w:p w14:paraId="21E855F8" w14:textId="77777777"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14:paraId="6936DA4A" w14:textId="77777777" w:rsidR="00BF4F83" w:rsidRPr="003A06D0" w:rsidRDefault="00BF4F83" w:rsidP="00AA52F6">
      <w:pPr>
        <w:pStyle w:val="berschrift2"/>
        <w:numPr>
          <w:ilvl w:val="1"/>
          <w:numId w:val="3"/>
        </w:numPr>
        <w:rPr>
          <w:lang w:val="en-GB"/>
        </w:rPr>
      </w:pPr>
      <w:bookmarkStart w:id="1958" w:name="_Toc485123858"/>
      <w:bookmarkStart w:id="1959" w:name="_Toc522668477"/>
      <w:bookmarkStart w:id="1960" w:name="_Toc8854540"/>
      <w:r w:rsidRPr="003A06D0">
        <w:rPr>
          <w:lang w:val="en-GB"/>
        </w:rPr>
        <w:t>IPR Policy</w:t>
      </w:r>
      <w:bookmarkEnd w:id="1958"/>
      <w:bookmarkEnd w:id="1959"/>
      <w:bookmarkEnd w:id="1960"/>
    </w:p>
    <w:p w14:paraId="786148DB" w14:textId="77777777" w:rsidR="00BF4F83" w:rsidRPr="003A06D0" w:rsidRDefault="00BF4F83" w:rsidP="00BF4F83">
      <w:pPr>
        <w:pStyle w:val="Abstract"/>
        <w:ind w:left="0"/>
        <w:rPr>
          <w:lang w:val="en-GB"/>
        </w:rPr>
      </w:pPr>
      <w:bookmarkStart w:id="1961" w:name="_Hlk522725139"/>
      <w:r w:rsidRPr="003A06D0">
        <w:rPr>
          <w:lang w:val="en-GB"/>
        </w:rPr>
        <w:t xml:space="preserve">This specification is provided under the </w:t>
      </w:r>
      <w:hyperlink r:id="rId37" w:anchor="RF-on-Limited-Mode" w:history="1">
        <w:r w:rsidRPr="003A06D0">
          <w:rPr>
            <w:rStyle w:val="Hyperlink"/>
            <w:lang w:val="en-GB"/>
          </w:rPr>
          <w:t>RF on Limited Terms</w:t>
        </w:r>
      </w:hyperlink>
      <w:r w:rsidRPr="003A06D0">
        <w:rPr>
          <w:lang w:val="en-GB"/>
        </w:rPr>
        <w:t xml:space="preserve"> Mode of the </w:t>
      </w:r>
      <w:hyperlink r:id="rId3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9" w:history="1">
        <w:r w:rsidRPr="003A06D0">
          <w:rPr>
            <w:rStyle w:val="Hyperlink"/>
            <w:lang w:val="en-GB"/>
          </w:rPr>
          <w:t>https://www.oasis-open.org/committees/dss-x/ipr.php</w:t>
        </w:r>
      </w:hyperlink>
      <w:r w:rsidRPr="003A06D0">
        <w:rPr>
          <w:lang w:val="en-GB"/>
        </w:rPr>
        <w:t>).</w:t>
      </w:r>
      <w:bookmarkEnd w:id="1961"/>
    </w:p>
    <w:p w14:paraId="4735030D" w14:textId="77777777" w:rsidR="00BF4F83" w:rsidRPr="003A06D0" w:rsidRDefault="00BF4F83" w:rsidP="00AA52F6">
      <w:pPr>
        <w:pStyle w:val="berschrift2"/>
        <w:numPr>
          <w:ilvl w:val="1"/>
          <w:numId w:val="3"/>
        </w:numPr>
        <w:rPr>
          <w:lang w:val="en-GB"/>
        </w:rPr>
      </w:pPr>
      <w:bookmarkStart w:id="1962" w:name="_Toc85472893"/>
      <w:bookmarkStart w:id="1963" w:name="_Toc287332007"/>
      <w:bookmarkStart w:id="1964" w:name="_Toc480914661"/>
      <w:bookmarkStart w:id="1965" w:name="_Toc481064852"/>
      <w:bookmarkStart w:id="1966" w:name="_Toc516357994"/>
      <w:bookmarkStart w:id="1967" w:name="_Toc522668478"/>
      <w:bookmarkStart w:id="1968" w:name="_Toc8854541"/>
      <w:r w:rsidRPr="003A06D0">
        <w:rPr>
          <w:lang w:val="en-GB"/>
        </w:rPr>
        <w:t>Terminology</w:t>
      </w:r>
      <w:bookmarkEnd w:id="1962"/>
      <w:bookmarkEnd w:id="1963"/>
      <w:bookmarkEnd w:id="1964"/>
      <w:bookmarkEnd w:id="1965"/>
      <w:bookmarkEnd w:id="1966"/>
      <w:bookmarkEnd w:id="1967"/>
      <w:bookmarkEnd w:id="1968"/>
    </w:p>
    <w:p w14:paraId="57C2EF8D" w14:textId="77777777"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14:paraId="6C6CC84A" w14:textId="77777777" w:rsidR="00BF4F83" w:rsidRPr="003A06D0" w:rsidRDefault="00BF4F83" w:rsidP="00383FF4">
      <w:pPr>
        <w:pStyle w:val="berschrift3"/>
        <w:rPr>
          <w:lang w:val="en-GB"/>
        </w:rPr>
      </w:pPr>
      <w:bookmarkStart w:id="1969" w:name="_Toc478074531"/>
      <w:bookmarkStart w:id="1970" w:name="_Toc480914662"/>
      <w:bookmarkStart w:id="1971" w:name="_Toc481064853"/>
      <w:bookmarkStart w:id="1972" w:name="_Toc516359662"/>
      <w:bookmarkStart w:id="1973" w:name="_Toc522668479"/>
      <w:bookmarkStart w:id="1974" w:name="_Toc8854542"/>
      <w:r w:rsidRPr="003A06D0">
        <w:rPr>
          <w:lang w:val="en-GB"/>
        </w:rPr>
        <w:t>Terms and Definitions</w:t>
      </w:r>
      <w:bookmarkEnd w:id="1969"/>
      <w:bookmarkEnd w:id="1970"/>
      <w:bookmarkEnd w:id="1971"/>
      <w:bookmarkEnd w:id="1972"/>
      <w:bookmarkEnd w:id="1973"/>
      <w:bookmarkEnd w:id="1974"/>
    </w:p>
    <w:p w14:paraId="244CB772" w14:textId="77777777"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14:paraId="2E264DEE" w14:textId="77777777" w:rsidR="00BF4F83" w:rsidRPr="003A06D0" w:rsidRDefault="00BF4F83" w:rsidP="00AA52F6">
      <w:pPr>
        <w:pStyle w:val="berschrift3"/>
        <w:numPr>
          <w:ilvl w:val="2"/>
          <w:numId w:val="3"/>
        </w:numPr>
        <w:rPr>
          <w:lang w:val="en-GB"/>
        </w:rPr>
      </w:pPr>
      <w:bookmarkStart w:id="1975" w:name="_Toc478074532"/>
      <w:bookmarkStart w:id="1976" w:name="_Toc480914663"/>
      <w:bookmarkStart w:id="1977" w:name="_Toc481064854"/>
      <w:bookmarkStart w:id="1978" w:name="_Toc516359663"/>
      <w:bookmarkStart w:id="1979" w:name="_Toc522668480"/>
      <w:bookmarkStart w:id="1980" w:name="_Toc8854543"/>
      <w:r w:rsidRPr="003A06D0">
        <w:rPr>
          <w:lang w:val="en-GB"/>
        </w:rPr>
        <w:t>Abbreviated Terms</w:t>
      </w:r>
      <w:bookmarkEnd w:id="1975"/>
      <w:bookmarkEnd w:id="1976"/>
      <w:bookmarkEnd w:id="1977"/>
      <w:bookmarkEnd w:id="1978"/>
      <w:bookmarkEnd w:id="1979"/>
      <w:bookmarkEnd w:id="1980"/>
    </w:p>
    <w:p w14:paraId="0E88822C" w14:textId="77777777"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14:paraId="25F69C3D" w14:textId="77777777"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14:paraId="00D4AA3A" w14:textId="77777777"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14:paraId="79933348" w14:textId="77777777" w:rsidR="00BF4F83" w:rsidRPr="003A06D0" w:rsidRDefault="00BF4F83" w:rsidP="00BF4F83">
      <w:pPr>
        <w:ind w:left="720"/>
        <w:rPr>
          <w:lang w:val="en-GB"/>
        </w:rPr>
      </w:pPr>
      <w:r w:rsidRPr="003A06D0">
        <w:rPr>
          <w:lang w:val="en-GB"/>
        </w:rPr>
        <w:t xml:space="preserve">XSD </w:t>
      </w:r>
      <w:r w:rsidRPr="003A06D0">
        <w:rPr>
          <w:lang w:val="en-GB"/>
        </w:rPr>
        <w:tab/>
        <w:t>— (W3C) XML Schema</w:t>
      </w:r>
    </w:p>
    <w:p w14:paraId="1F23448D" w14:textId="77777777" w:rsidR="00BF4F83" w:rsidRPr="003A06D0" w:rsidRDefault="00BF4F83" w:rsidP="00AA52F6">
      <w:pPr>
        <w:pStyle w:val="berschrift2"/>
        <w:numPr>
          <w:ilvl w:val="1"/>
          <w:numId w:val="3"/>
        </w:numPr>
        <w:rPr>
          <w:lang w:val="en-GB"/>
        </w:rPr>
      </w:pPr>
      <w:bookmarkStart w:id="1981" w:name="_Ref7502892"/>
      <w:bookmarkStart w:id="1982" w:name="_Toc12011611"/>
      <w:bookmarkStart w:id="1983" w:name="_Toc85472894"/>
      <w:bookmarkStart w:id="1984" w:name="_Toc287332008"/>
      <w:bookmarkStart w:id="1985" w:name="_Toc480914664"/>
      <w:bookmarkStart w:id="1986" w:name="_Toc481064855"/>
      <w:bookmarkStart w:id="1987" w:name="_Toc516357995"/>
      <w:bookmarkStart w:id="1988" w:name="_Toc522668481"/>
      <w:bookmarkStart w:id="1989" w:name="_Toc8854544"/>
      <w:r w:rsidRPr="003A06D0">
        <w:rPr>
          <w:lang w:val="en-GB"/>
        </w:rPr>
        <w:t>Normative</w:t>
      </w:r>
      <w:bookmarkEnd w:id="1981"/>
      <w:bookmarkEnd w:id="1982"/>
      <w:r w:rsidRPr="003A06D0">
        <w:rPr>
          <w:lang w:val="en-GB"/>
        </w:rPr>
        <w:t xml:space="preserve"> References</w:t>
      </w:r>
      <w:bookmarkEnd w:id="1983"/>
      <w:bookmarkEnd w:id="1984"/>
      <w:bookmarkEnd w:id="1985"/>
      <w:bookmarkEnd w:id="1986"/>
      <w:bookmarkEnd w:id="1987"/>
      <w:bookmarkEnd w:id="1988"/>
      <w:bookmarkEnd w:id="1989"/>
    </w:p>
    <w:p w14:paraId="270989C0" w14:textId="77777777"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p>
    <w:p w14:paraId="33F64AE4" w14:textId="77777777"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p>
    <w:p w14:paraId="0AA3D2E4" w14:textId="77777777"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0" w:history="1">
        <w:r w:rsidRPr="003A06D0">
          <w:rPr>
            <w:rStyle w:val="Hyperlink"/>
            <w:lang w:val="en-GB"/>
          </w:rPr>
          <w:t>oasis-dss-profiles-asynchronous_processing-spec-v1.0-os.html</w:t>
        </w:r>
      </w:hyperlink>
    </w:p>
    <w:p w14:paraId="49DE21EF" w14:textId="77777777" w:rsidR="00BF4F83" w:rsidRPr="003A06D0" w:rsidRDefault="00BF4F83" w:rsidP="00BF4F83">
      <w:pPr>
        <w:pStyle w:val="Ref"/>
        <w:rPr>
          <w:lang w:val="en-GB"/>
        </w:rPr>
      </w:pPr>
      <w:bookmarkStart w:id="1990" w:name="ref_DSS1Core"/>
      <w:r w:rsidRPr="003A06D0">
        <w:rPr>
          <w:rStyle w:val="Refterm"/>
          <w:lang w:val="en-GB"/>
        </w:rPr>
        <w:t>[DSS1Core]</w:t>
      </w:r>
      <w:bookmarkEnd w:id="1990"/>
      <w:r w:rsidRPr="003A06D0">
        <w:rPr>
          <w:lang w:val="en-GB"/>
        </w:rPr>
        <w:tab/>
        <w:t xml:space="preserve">S. Hagen.  </w:t>
      </w:r>
      <w:r w:rsidRPr="003A06D0">
        <w:rPr>
          <w:i/>
          <w:iCs/>
          <w:lang w:val="en-GB"/>
        </w:rPr>
        <w:t>DSS 1.0 Core Protocols</w:t>
      </w:r>
      <w:r w:rsidRPr="003A06D0">
        <w:rPr>
          <w:lang w:val="en-GB"/>
        </w:rPr>
        <w:t xml:space="preserve">.  OASIS, </w:t>
      </w:r>
      <w:hyperlink r:id="rId41" w:history="1">
        <w:r w:rsidRPr="003A06D0">
          <w:rPr>
            <w:rStyle w:val="Hyperlink"/>
            <w:lang w:val="en-GB"/>
          </w:rPr>
          <w:t>oasis-dss-core-spec-v1.0-os.html</w:t>
        </w:r>
      </w:hyperlink>
      <w:r w:rsidRPr="003A06D0">
        <w:rPr>
          <w:lang w:val="en-GB"/>
        </w:rPr>
        <w:t>.</w:t>
      </w:r>
    </w:p>
    <w:p w14:paraId="69C8B500" w14:textId="77777777"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p>
    <w:p w14:paraId="53D49F69" w14:textId="77777777"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p>
    <w:p w14:paraId="1EF453E4" w14:textId="77777777" w:rsidR="00BF4F83" w:rsidRPr="003A06D0" w:rsidRDefault="00BF4F83" w:rsidP="00BF4F83">
      <w:pPr>
        <w:pStyle w:val="Ref"/>
        <w:rPr>
          <w:lang w:val="en-GB"/>
        </w:rPr>
      </w:pPr>
      <w:r w:rsidRPr="003A06D0">
        <w:rPr>
          <w:b/>
          <w:lang w:val="en-GB"/>
        </w:rPr>
        <w:t>[ESIFrame]</w:t>
      </w:r>
      <w:r w:rsidRPr="003A06D0">
        <w:rPr>
          <w:rFonts w:ascii="Helvetica-Bold" w:eastAsia="Helvetica-Bold" w:hAnsi="Helvetica-Bold" w:cs="Helvetica-Bold"/>
          <w:b/>
          <w:lang w:val="en-GB"/>
        </w:rPr>
        <w:tab/>
      </w:r>
      <w:hyperlink r:id="rId42"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14:paraId="1E431604" w14:textId="77777777" w:rsidR="00D64A4C" w:rsidRPr="00D64A4C" w:rsidRDefault="00AB7AF3" w:rsidP="00D64A4C">
      <w:pPr>
        <w:pStyle w:val="Ref"/>
        <w:ind w:firstLine="0"/>
        <w:rPr>
          <w:color w:val="0000EE"/>
          <w:sz w:val="16"/>
          <w:szCs w:val="16"/>
          <w:lang w:val="en-GB"/>
        </w:rPr>
      </w:pPr>
      <w:hyperlink r:id="rId43" w:history="1">
        <w:r w:rsidR="00BF4F83" w:rsidRPr="003A06D0">
          <w:rPr>
            <w:rStyle w:val="Hyperlink"/>
            <w:sz w:val="16"/>
            <w:szCs w:val="16"/>
            <w:lang w:val="en-GB"/>
          </w:rPr>
          <w:t>http://www.etsi.org/deliver/etsi_tr/119000_119099/119001/01.02.01_60/tr_119001v010201p.pdf</w:t>
        </w:r>
      </w:hyperlink>
    </w:p>
    <w:p w14:paraId="0EB0562C" w14:textId="77777777" w:rsidR="00D64A4C" w:rsidRDefault="00D64A4C" w:rsidP="00711B66">
      <w:pPr>
        <w:pStyle w:val="Ref"/>
        <w:rPr>
          <w:b/>
        </w:rPr>
      </w:pPr>
      <w:r w:rsidRPr="00D64A4C">
        <w:rPr>
          <w:b/>
        </w:rPr>
        <w:t>[ISO 32000-1]</w:t>
      </w:r>
      <w:r w:rsidR="00711B66">
        <w:rPr>
          <w:b/>
        </w:rPr>
        <w:tab/>
      </w:r>
      <w:r w:rsidR="00711B66" w:rsidRPr="00711B66">
        <w:t>ISO 32000-1:2008(E) :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14:paraId="1DE68ABC" w14:textId="77777777" w:rsidR="00D64A4C" w:rsidRPr="0042094E" w:rsidRDefault="00D64A4C" w:rsidP="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14533-4</w:t>
      </w:r>
      <w:r w:rsidR="0042094E">
        <w:t>:2018 :</w:t>
      </w:r>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14:paraId="6920DE3F" w14:textId="09545A68" w:rsidR="00AB7AF3" w:rsidRPr="003A06D0" w:rsidRDefault="00AB7AF3" w:rsidP="00AB7AF3">
      <w:pPr>
        <w:pStyle w:val="Ref"/>
        <w:rPr>
          <w:ins w:id="1991" w:author="Andreas Kuehne" w:date="2019-05-15T22:36:00Z"/>
          <w:lang w:val="en-GB"/>
        </w:rPr>
      </w:pPr>
      <w:ins w:id="1992" w:author="Andreas Kuehne" w:date="2019-05-15T22:36:00Z">
        <w:r w:rsidRPr="003A06D0">
          <w:rPr>
            <w:rStyle w:val="Refterm"/>
            <w:lang w:val="en-GB"/>
          </w:rPr>
          <w:t>[</w:t>
        </w:r>
      </w:ins>
      <w:ins w:id="1993" w:author="Andreas Kuehne" w:date="2019-05-15T22:37:00Z">
        <w:r>
          <w:rPr>
            <w:rStyle w:val="Refterm"/>
            <w:lang w:val="en-GB"/>
          </w:rPr>
          <w:t>NSL</w:t>
        </w:r>
      </w:ins>
      <w:ins w:id="1994" w:author="Andreas Kuehne" w:date="2019-05-15T22:36:00Z">
        <w:r w:rsidRPr="003A06D0">
          <w:rPr>
            <w:rStyle w:val="Refterm"/>
            <w:lang w:val="en-GB"/>
          </w:rPr>
          <w:t>2XSD]</w:t>
        </w:r>
        <w:r w:rsidRPr="003A06D0">
          <w:rPr>
            <w:lang w:val="en-GB"/>
          </w:rPr>
          <w:tab/>
          <w:t xml:space="preserve">A. Kuehne, S. Hagen.  </w:t>
        </w:r>
        <w:r w:rsidRPr="003A06D0">
          <w:rPr>
            <w:i/>
            <w:iCs/>
            <w:lang w:val="en-GB"/>
          </w:rPr>
          <w:t xml:space="preserve">DSS 2.0 </w:t>
        </w:r>
      </w:ins>
      <w:ins w:id="1995" w:author="Andreas Kuehne" w:date="2019-05-15T22:37:00Z">
        <w:r>
          <w:rPr>
            <w:i/>
            <w:iCs/>
            <w:lang w:val="en-GB"/>
          </w:rPr>
          <w:t>Namespace list</w:t>
        </w:r>
      </w:ins>
      <w:ins w:id="1996" w:author="Andreas Kuehne" w:date="2019-05-15T22:36:00Z">
        <w:r w:rsidRPr="003A06D0">
          <w:rPr>
            <w:i/>
            <w:iCs/>
            <w:lang w:val="en-GB"/>
          </w:rPr>
          <w:t xml:space="preserve"> XML Schema</w:t>
        </w:r>
        <w:r w:rsidRPr="003A06D0">
          <w:rPr>
            <w:lang w:val="en-GB"/>
          </w:rPr>
          <w:t>.  OASIS.</w:t>
        </w:r>
      </w:ins>
    </w:p>
    <w:p w14:paraId="30652357" w14:textId="4572153D" w:rsidR="00BF4F83" w:rsidRPr="003A06D0" w:rsidRDefault="00BF4F83" w:rsidP="00AB7AF3">
      <w:pPr>
        <w:pStyle w:val="Ref"/>
        <w:rPr>
          <w:lang w:val="en-GB"/>
        </w:rPr>
      </w:pPr>
      <w:r w:rsidRPr="003A06D0">
        <w:rPr>
          <w:rStyle w:val="Refterm"/>
          <w:lang w:val="en-GB"/>
        </w:rPr>
        <w:t>[</w:t>
      </w:r>
      <w:bookmarkStart w:id="1997" w:name="RFC2119"/>
      <w:bookmarkStart w:id="1998" w:name="refRFC2119"/>
      <w:r w:rsidRPr="003A06D0">
        <w:rPr>
          <w:rStyle w:val="Refterm"/>
          <w:lang w:val="en-GB"/>
        </w:rPr>
        <w:t>RFC2119</w:t>
      </w:r>
      <w:bookmarkEnd w:id="1997"/>
      <w:bookmarkEnd w:id="1998"/>
      <w:r w:rsidRPr="003A06D0">
        <w:rPr>
          <w:rStyle w:val="Refterm"/>
          <w:lang w:val="en-GB"/>
        </w:rPr>
        <w:t>]</w:t>
      </w:r>
      <w:r w:rsidRPr="003A06D0">
        <w:rPr>
          <w:lang w:val="en-GB"/>
        </w:rPr>
        <w:tab/>
        <w:t xml:space="preserve">Bradner,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44" w:history="1">
        <w:r w:rsidRPr="003A06D0">
          <w:rPr>
            <w:rStyle w:val="Hyperlink"/>
            <w:lang w:val="en-GB"/>
          </w:rPr>
          <w:t>http://www.rfc-editor.org/info/rfc2119</w:t>
        </w:r>
      </w:hyperlink>
      <w:r w:rsidRPr="003A06D0">
        <w:rPr>
          <w:lang w:val="en-GB"/>
        </w:rPr>
        <w:t>.</w:t>
      </w:r>
    </w:p>
    <w:p w14:paraId="3309A0AA" w14:textId="77777777" w:rsidR="00BF4F83" w:rsidRPr="003A06D0" w:rsidRDefault="00BF4F83" w:rsidP="00BF4F83">
      <w:pPr>
        <w:pStyle w:val="Ref"/>
        <w:rPr>
          <w:lang w:val="en-GB"/>
        </w:rPr>
      </w:pPr>
      <w:r w:rsidRPr="003A06D0">
        <w:rPr>
          <w:b/>
          <w:lang w:val="en-GB"/>
        </w:rPr>
        <w:lastRenderedPageBreak/>
        <w:t>[</w:t>
      </w:r>
      <w:bookmarkStart w:id="1999" w:name="refRFC2396"/>
      <w:r w:rsidRPr="003A06D0">
        <w:rPr>
          <w:b/>
          <w:lang w:val="en-GB"/>
        </w:rPr>
        <w:t>RFC2396</w:t>
      </w:r>
      <w:bookmarkEnd w:id="1999"/>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45" w:history="1">
        <w:r w:rsidRPr="003A06D0">
          <w:rPr>
            <w:rStyle w:val="Hyperlink"/>
            <w:rFonts w:ascii="Helvetica" w:eastAsia="Helvetica" w:hAnsi="Helvetica" w:cs="Helvetica"/>
            <w:lang w:val="en-GB"/>
          </w:rPr>
          <w:t>http://www.ietf.org/rfc/rfc2396.txt</w:t>
        </w:r>
      </w:hyperlink>
      <w:r w:rsidRPr="003A06D0">
        <w:rPr>
          <w:lang w:val="en-GB"/>
        </w:rPr>
        <w:t>.</w:t>
      </w:r>
    </w:p>
    <w:p w14:paraId="13656E5B" w14:textId="77777777"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Donnerhacke, H. Finney, R. Thayer.  </w:t>
      </w:r>
      <w:r w:rsidRPr="003A06D0">
        <w:rPr>
          <w:i/>
          <w:iCs/>
          <w:lang w:val="en-GB"/>
        </w:rPr>
        <w:t>OpenPGP Message Format</w:t>
      </w:r>
      <w:r w:rsidRPr="003A06D0">
        <w:rPr>
          <w:lang w:val="en-GB"/>
        </w:rPr>
        <w:t>.  IETF RFC 2440, November 1998.</w:t>
      </w:r>
      <w:r w:rsidRPr="003A06D0">
        <w:rPr>
          <w:lang w:val="en-GB"/>
        </w:rPr>
        <w:br/>
      </w:r>
      <w:hyperlink r:id="rId46"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14:paraId="35474F4F" w14:textId="77777777" w:rsidR="00BF4F83" w:rsidRPr="003A06D0" w:rsidRDefault="00BF4F83" w:rsidP="00BF4F83">
      <w:pPr>
        <w:pStyle w:val="Ref"/>
        <w:rPr>
          <w:lang w:val="en-GB"/>
        </w:rPr>
      </w:pPr>
      <w:r w:rsidRPr="003A06D0">
        <w:rPr>
          <w:b/>
          <w:lang w:val="en-GB"/>
        </w:rPr>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47"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14:paraId="0BBA50A9" w14:textId="77777777"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48"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14:paraId="05B51766" w14:textId="77777777"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49" w:history="1">
        <w:r w:rsidRPr="003A06D0">
          <w:rPr>
            <w:rStyle w:val="Hyperlink"/>
            <w:lang w:val="en-GB"/>
          </w:rPr>
          <w:t>http://www.ietf.org/rfc/rfc2822.txt</w:t>
        </w:r>
      </w:hyperlink>
    </w:p>
    <w:p w14:paraId="0F4F59C8" w14:textId="77777777"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Pinkas, R. Zuccherato.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0" w:history="1">
        <w:r w:rsidRPr="003A06D0">
          <w:rPr>
            <w:rStyle w:val="Hyperlink"/>
            <w:rFonts w:ascii="Helvetica" w:eastAsia="Helvetica" w:hAnsi="Helvetica" w:cs="Helvetica"/>
            <w:lang w:val="en-GB"/>
          </w:rPr>
          <w:t>http://www.ietf.org/rfc/rfc3161.txt</w:t>
        </w:r>
      </w:hyperlink>
      <w:r w:rsidRPr="003A06D0">
        <w:rPr>
          <w:lang w:val="en-GB"/>
        </w:rPr>
        <w:t>.</w:t>
      </w:r>
    </w:p>
    <w:p w14:paraId="72340A32" w14:textId="77777777" w:rsidR="00BF4F83" w:rsidRPr="003A06D0" w:rsidRDefault="00BF4F83" w:rsidP="00BF4F83">
      <w:pPr>
        <w:pStyle w:val="Ref"/>
        <w:rPr>
          <w:lang w:val="en-GB"/>
        </w:rPr>
      </w:pPr>
      <w:r w:rsidRPr="003A06D0">
        <w:rPr>
          <w:b/>
          <w:lang w:val="en-GB"/>
        </w:rPr>
        <w:t>[</w:t>
      </w:r>
      <w:bookmarkStart w:id="2000" w:name="refRFC5652"/>
      <w:r w:rsidRPr="003A06D0">
        <w:rPr>
          <w:b/>
          <w:lang w:val="en-GB"/>
        </w:rPr>
        <w:t>RFC 5652</w:t>
      </w:r>
      <w:bookmarkEnd w:id="2000"/>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Housley.  </w:t>
      </w:r>
      <w:r w:rsidRPr="003A06D0">
        <w:rPr>
          <w:i/>
          <w:iCs/>
          <w:lang w:val="en-GB"/>
        </w:rPr>
        <w:t>Cryptographic Message Syntax</w:t>
      </w:r>
      <w:r w:rsidRPr="003A06D0">
        <w:rPr>
          <w:lang w:val="en-GB"/>
        </w:rPr>
        <w:t>.  IETF RFC 5652, September 2009.</w:t>
      </w:r>
      <w:r w:rsidRPr="003A06D0">
        <w:rPr>
          <w:lang w:val="en-GB"/>
        </w:rPr>
        <w:br/>
      </w:r>
      <w:hyperlink r:id="rId51"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"urn:ietf:rfc:3369" is used throughout the document to indicate a CMS message as specified in RFC 5652 or RFC 3369 or any version (including PKCS #7).</w:t>
      </w:r>
    </w:p>
    <w:p w14:paraId="51781760" w14:textId="77777777" w:rsidR="00BF4F83" w:rsidRPr="003A06D0" w:rsidRDefault="00BF4F83" w:rsidP="00BF4F83">
      <w:pPr>
        <w:pStyle w:val="Ref"/>
        <w:rPr>
          <w:lang w:val="en-GB"/>
        </w:rPr>
      </w:pPr>
      <w:r w:rsidRPr="003A06D0">
        <w:rPr>
          <w:b/>
          <w:lang w:val="en-GB"/>
        </w:rPr>
        <w:t>[RFC8174]</w:t>
      </w:r>
      <w:r w:rsidRPr="003A06D0">
        <w:rPr>
          <w:lang w:val="en-GB"/>
        </w:rPr>
        <w:tab/>
        <w:t>Leiba, B., "Ambiguity of Uppercase vs Lowercase in RFC 2119 Key Words", BCP 14, RFC 8174, DOI 10.17487/RFC8174, May 2017, &lt;</w:t>
      </w:r>
      <w:hyperlink r:id="rId52" w:history="1">
        <w:r w:rsidRPr="003A06D0">
          <w:rPr>
            <w:rStyle w:val="Hyperlink"/>
            <w:lang w:val="en-GB"/>
          </w:rPr>
          <w:t>http://www.rfc-editor.org/info/rfc8174</w:t>
        </w:r>
      </w:hyperlink>
      <w:r w:rsidRPr="003A06D0">
        <w:rPr>
          <w:lang w:val="en-GB"/>
        </w:rPr>
        <w:t>&gt;.</w:t>
      </w:r>
    </w:p>
    <w:p w14:paraId="0725976B" w14:textId="77777777" w:rsidR="00BF4F83" w:rsidRPr="003A06D0" w:rsidRDefault="00BF4F83" w:rsidP="00BF4F83">
      <w:pPr>
        <w:pStyle w:val="Ref"/>
        <w:rPr>
          <w:lang w:val="en-GB"/>
        </w:rPr>
      </w:pPr>
      <w:bookmarkStart w:id="2001" w:name="ref_RFC8259"/>
      <w:r w:rsidRPr="003A06D0">
        <w:rPr>
          <w:b/>
          <w:lang w:val="en-GB"/>
        </w:rPr>
        <w:t>[RFC8259]</w:t>
      </w:r>
      <w:bookmarkEnd w:id="2001"/>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3" w:history="1">
        <w:r w:rsidRPr="003A06D0">
          <w:rPr>
            <w:rStyle w:val="Hyperlink"/>
            <w:lang w:val="en-GB"/>
          </w:rPr>
          <w:t>https://tools.ietf.org/html/rfc8259</w:t>
        </w:r>
      </w:hyperlink>
      <w:r w:rsidRPr="003A06D0">
        <w:rPr>
          <w:lang w:val="en-GB"/>
        </w:rPr>
        <w:t>.</w:t>
      </w:r>
    </w:p>
    <w:p w14:paraId="482E99AB" w14:textId="77777777"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DSS 2.0 adapted SAML 2.0  XML Schema</w:t>
      </w:r>
      <w:r w:rsidRPr="003A06D0">
        <w:rPr>
          <w:lang w:val="en-GB"/>
        </w:rPr>
        <w:t>.  OASIS.</w:t>
      </w:r>
    </w:p>
    <w:p w14:paraId="3ECA1EFF" w14:textId="77777777"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Gudgin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http://www.w3.org/TR/xmlschema-1/</w:t>
        </w:r>
      </w:hyperlink>
    </w:p>
    <w:p w14:paraId="6B13E95C" w14:textId="77777777"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Ruellan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55" w:history="1">
        <w:r w:rsidRPr="003A06D0">
          <w:rPr>
            <w:rStyle w:val="Hyperlink"/>
            <w:lang w:val="en-GB"/>
          </w:rPr>
          <w:t>http://www.w3.org/TR/soap12-af/</w:t>
        </w:r>
      </w:hyperlink>
    </w:p>
    <w:p w14:paraId="75EC6E9F" w14:textId="77777777"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Gudgin,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56" w:history="1">
        <w:r w:rsidRPr="003A06D0">
          <w:rPr>
            <w:rStyle w:val="Hyperlink"/>
            <w:lang w:val="en-GB"/>
          </w:rPr>
          <w:t>http://www.w3.org/TR/soap12-mtom/</w:t>
        </w:r>
      </w:hyperlink>
    </w:p>
    <w:p w14:paraId="0A5CC1E0" w14:textId="77777777" w:rsidR="00BF4F83" w:rsidRPr="003A06D0" w:rsidRDefault="00BF4F83" w:rsidP="00BF4F83">
      <w:pPr>
        <w:pStyle w:val="Ref"/>
        <w:rPr>
          <w:lang w:val="en-GB"/>
        </w:rPr>
      </w:pPr>
      <w:r w:rsidRPr="003A06D0">
        <w:rPr>
          <w:b/>
          <w:lang w:val="en-GB"/>
        </w:rPr>
        <w:t>[WS-I-Att]</w:t>
      </w:r>
      <w:r w:rsidRPr="003A06D0">
        <w:rPr>
          <w:b/>
          <w:lang w:val="en-GB"/>
        </w:rPr>
        <w:tab/>
      </w:r>
      <w:r w:rsidRPr="003A06D0">
        <w:rPr>
          <w:lang w:val="en-GB"/>
        </w:rPr>
        <w:t xml:space="preserve">Ch. Ferris, A. Karmarkar,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57" w:history="1">
        <w:r w:rsidRPr="003A06D0">
          <w:rPr>
            <w:rStyle w:val="Hyperlink"/>
            <w:lang w:val="en-GB"/>
          </w:rPr>
          <w:t>http://www.ws-i.org/Profiles/AttachmentsProfile-1.0.html</w:t>
        </w:r>
      </w:hyperlink>
    </w:p>
    <w:p w14:paraId="23866872" w14:textId="77777777" w:rsidR="00BF4F83" w:rsidRPr="003A06D0" w:rsidRDefault="00BF4F83" w:rsidP="00BF4F83">
      <w:pPr>
        <w:pStyle w:val="Ref"/>
        <w:rPr>
          <w:lang w:val="en-GB"/>
        </w:rPr>
      </w:pPr>
      <w:r w:rsidRPr="003A06D0">
        <w:rPr>
          <w:rStyle w:val="Refterm"/>
          <w:lang w:val="en-GB"/>
        </w:rPr>
        <w:t>[XML]</w:t>
      </w:r>
      <w:r w:rsidRPr="003A06D0">
        <w:rPr>
          <w:lang w:val="en-GB"/>
        </w:rPr>
        <w:tab/>
        <w:t xml:space="preserve">Extensible Markup Language (XML) 1.0 (Fifth Edition), T. Bray, J. Paoli, M. Sperberg-McQueen, E. Maler, F. Yergeau, Editors, W3C Recommendation, November 26, 2008, </w:t>
      </w:r>
      <w:hyperlink r:id="rId58"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59" w:history="1">
        <w:r w:rsidRPr="003A06D0">
          <w:rPr>
            <w:rStyle w:val="Hyperlink"/>
            <w:lang w:val="en-GB"/>
          </w:rPr>
          <w:t>http://www.w3.org/TR/xml</w:t>
        </w:r>
      </w:hyperlink>
      <w:r w:rsidRPr="003A06D0">
        <w:rPr>
          <w:lang w:val="en-GB"/>
        </w:rPr>
        <w:t xml:space="preserve">. </w:t>
      </w:r>
    </w:p>
    <w:p w14:paraId="7661AE7C" w14:textId="77777777"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http://www.w3.org/TR/xml-c14n</w:t>
        </w:r>
      </w:hyperlink>
    </w:p>
    <w:p w14:paraId="1C6FB96B" w14:textId="77777777"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1" w:history="1">
        <w:r w:rsidRPr="003A06D0">
          <w:rPr>
            <w:rStyle w:val="Hyperlink"/>
            <w:lang w:val="en-GB"/>
          </w:rPr>
          <w:t>http://www.w3.org/TR/2002/REC-xml-exc-c14n-20020718/</w:t>
        </w:r>
      </w:hyperlink>
    </w:p>
    <w:p w14:paraId="052906C8" w14:textId="77777777" w:rsidR="00BF4F83" w:rsidRPr="003A06D0" w:rsidRDefault="00BF4F83" w:rsidP="00BF4F83">
      <w:pPr>
        <w:pStyle w:val="Ref"/>
        <w:rPr>
          <w:lang w:val="en-GB"/>
        </w:rPr>
      </w:pPr>
      <w:r w:rsidRPr="003A06D0">
        <w:rPr>
          <w:b/>
          <w:lang w:val="en-GB"/>
        </w:rPr>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2" w:history="1">
        <w:r w:rsidRPr="003A06D0">
          <w:rPr>
            <w:rStyle w:val="Hyperlink"/>
            <w:rFonts w:eastAsia="Arial" w:cs="Arial"/>
            <w:lang w:val="en-GB"/>
          </w:rPr>
          <w:t>http://www.w3.org/TR/1999/REC-xml-names-19990114</w:t>
        </w:r>
      </w:hyperlink>
    </w:p>
    <w:p w14:paraId="11F5D005" w14:textId="77777777"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3">
        <w:r w:rsidRPr="003A06D0">
          <w:rPr>
            <w:rStyle w:val="Hyperlink"/>
            <w:lang w:val="en-GB"/>
          </w:rPr>
          <w:t>http://www.w3.org/TR/2004/REC-xml-20040204/#NT-document</w:t>
        </w:r>
      </w:hyperlink>
    </w:p>
    <w:p w14:paraId="1E3A0D7C" w14:textId="77777777" w:rsidR="00BF4F83" w:rsidRPr="003A06D0" w:rsidRDefault="00BF4F83" w:rsidP="00BF4F83">
      <w:pPr>
        <w:pStyle w:val="Ref"/>
        <w:rPr>
          <w:lang w:val="en-GB"/>
        </w:rPr>
      </w:pPr>
      <w:r w:rsidRPr="003A06D0">
        <w:rPr>
          <w:b/>
          <w:lang w:val="en-GB"/>
        </w:rPr>
        <w:lastRenderedPageBreak/>
        <w:t>[XML-PROLOG]</w:t>
      </w:r>
      <w:r w:rsidRPr="003A06D0">
        <w:rPr>
          <w:lang w:val="en-GB"/>
        </w:rPr>
        <w:t xml:space="preserve"> </w:t>
      </w:r>
      <w:r w:rsidRPr="003A06D0">
        <w:rPr>
          <w:lang w:val="en-GB"/>
        </w:rPr>
        <w:tab/>
        <w:t xml:space="preserve">Tim Bray, Jean Paoli, C. M. Sperberg-McQueen, et al. </w:t>
      </w:r>
      <w:r w:rsidRPr="003A06D0">
        <w:rPr>
          <w:iCs/>
          <w:lang w:val="en-GB"/>
        </w:rPr>
        <w:t>Prolog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64" w:anchor="sec-prolog-dtd" w:history="1">
        <w:r w:rsidRPr="003A06D0">
          <w:rPr>
            <w:rStyle w:val="Hyperlink"/>
            <w:lang w:val="en-GB"/>
          </w:rPr>
          <w:t>http://www.w3.org/TR/REC-xml/#sec-prolog-dtd</w:t>
        </w:r>
      </w:hyperlink>
    </w:p>
    <w:p w14:paraId="34241455" w14:textId="77777777" w:rsidR="00BF4F83" w:rsidRPr="003A06D0" w:rsidRDefault="00BF4F83" w:rsidP="00BF4F83">
      <w:pPr>
        <w:pStyle w:val="Ref"/>
        <w:rPr>
          <w:lang w:val="en-GB"/>
        </w:rPr>
      </w:pPr>
      <w:bookmarkStart w:id="2002"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14:paraId="672CC2E3" w14:textId="77777777" w:rsidR="00BF4F83" w:rsidRPr="003A06D0" w:rsidRDefault="00BF4F83" w:rsidP="00BF4F83">
      <w:pPr>
        <w:pStyle w:val="Ref"/>
        <w:rPr>
          <w:lang w:val="en-GB"/>
        </w:rPr>
      </w:pPr>
      <w:r w:rsidRPr="003A06D0">
        <w:rPr>
          <w:b/>
          <w:lang w:val="en-GB"/>
        </w:rPr>
        <w:t>[XMLDSIG]</w:t>
      </w:r>
      <w:r w:rsidRPr="003A06D0">
        <w:rPr>
          <w:rFonts w:eastAsia="Arial" w:cs="Arial"/>
          <w:lang w:val="en-GB"/>
        </w:rPr>
        <w:t xml:space="preserve"> </w:t>
      </w:r>
      <w:bookmarkEnd w:id="2002"/>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65" w:history="1">
        <w:r w:rsidRPr="003A06D0">
          <w:rPr>
            <w:rStyle w:val="Hyperlink"/>
            <w:lang w:val="en-GB"/>
          </w:rPr>
          <w:t>http://www.w3.org/TR/2002/REC-xmldsig-core-20020212/</w:t>
        </w:r>
      </w:hyperlink>
      <w:r w:rsidRPr="003A06D0">
        <w:rPr>
          <w:lang w:val="en-GB"/>
        </w:rPr>
        <w:t xml:space="preserve"> </w:t>
      </w:r>
    </w:p>
    <w:p w14:paraId="3B3D7FA4" w14:textId="77777777" w:rsidR="00BF4F83" w:rsidRPr="003A06D0" w:rsidRDefault="00BF4F83" w:rsidP="00BF4F83">
      <w:pPr>
        <w:pStyle w:val="Ref"/>
        <w:rPr>
          <w:lang w:val="en-GB"/>
        </w:rPr>
      </w:pPr>
      <w:r w:rsidRPr="003A06D0">
        <w:rPr>
          <w:rStyle w:val="Refterm"/>
          <w:lang w:val="en-GB"/>
        </w:rPr>
        <w:t>[</w:t>
      </w:r>
      <w:bookmarkStart w:id="2003" w:name="refXML_Schema_1"/>
      <w:r w:rsidRPr="003A06D0">
        <w:rPr>
          <w:rStyle w:val="Refterm"/>
          <w:lang w:val="en-GB"/>
        </w:rPr>
        <w:t>XML-Schema-1</w:t>
      </w:r>
      <w:bookmarkEnd w:id="2003"/>
      <w:r w:rsidRPr="003A06D0">
        <w:rPr>
          <w:rStyle w:val="Refterm"/>
          <w:lang w:val="en-GB"/>
        </w:rPr>
        <w:t>]</w:t>
      </w:r>
      <w:r w:rsidRPr="003A06D0">
        <w:rPr>
          <w:lang w:val="en-GB"/>
        </w:rPr>
        <w:tab/>
        <w:t xml:space="preserve">W3C XML Schema Definition Language (XSD) 1.1 Part 1: Structures, S. Gao, M. Sperberg-McQueen, H. Thompson, N. Mendelsohn, D. Beech, M. Maloney, Editors, W3C Recommendation, April 5, 2012, </w:t>
      </w:r>
      <w:r w:rsidRPr="003A06D0">
        <w:rPr>
          <w:lang w:val="en-GB"/>
        </w:rPr>
        <w:br/>
      </w:r>
      <w:hyperlink r:id="rId66"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67" w:history="1">
        <w:r w:rsidRPr="003A06D0">
          <w:rPr>
            <w:rStyle w:val="Hyperlink"/>
            <w:lang w:val="en-GB"/>
          </w:rPr>
          <w:t>http://www.w3.org/TR/xmlschema11-1/</w:t>
        </w:r>
      </w:hyperlink>
      <w:r w:rsidRPr="003A06D0">
        <w:rPr>
          <w:lang w:val="en-GB"/>
        </w:rPr>
        <w:t xml:space="preserve">. </w:t>
      </w:r>
    </w:p>
    <w:p w14:paraId="4156961D" w14:textId="77777777" w:rsidR="00BF4F83" w:rsidRPr="003A06D0" w:rsidRDefault="00BF4F83" w:rsidP="00BF4F83">
      <w:pPr>
        <w:pStyle w:val="Ref"/>
        <w:rPr>
          <w:lang w:val="en-GB"/>
        </w:rPr>
      </w:pPr>
      <w:r w:rsidRPr="003A06D0">
        <w:rPr>
          <w:rStyle w:val="Refterm"/>
          <w:lang w:val="en-GB"/>
        </w:rPr>
        <w:t>[</w:t>
      </w:r>
      <w:bookmarkStart w:id="2004" w:name="BMXMLSchema2"/>
      <w:bookmarkStart w:id="2005" w:name="refXML_Schema_2"/>
      <w:r w:rsidRPr="003A06D0">
        <w:rPr>
          <w:rStyle w:val="Refterm"/>
          <w:lang w:val="en-GB"/>
        </w:rPr>
        <w:t>XML-Schema-2</w:t>
      </w:r>
      <w:bookmarkEnd w:id="2004"/>
      <w:bookmarkEnd w:id="2005"/>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 xml:space="preserve">W3C XML Schema Definition Language (XSD) 1.1 Part 2: Datatypes, D. Peterson, S. Gao, A. Malhotra, M. Sperberg-McQueen, H. Thompson, Paul V. Biron, Editors, W3C Recommendation, April 5, 2012, </w:t>
      </w:r>
      <w:r w:rsidRPr="003A06D0">
        <w:rPr>
          <w:lang w:val="en-GB"/>
        </w:rPr>
        <w:br/>
      </w:r>
      <w:hyperlink r:id="rId68"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69" w:history="1">
        <w:r w:rsidRPr="003A06D0">
          <w:rPr>
            <w:rStyle w:val="Hyperlink"/>
            <w:lang w:val="en-GB"/>
          </w:rPr>
          <w:t>http://www.w3.org/TR/xmlschema11-2/</w:t>
        </w:r>
      </w:hyperlink>
      <w:r w:rsidRPr="003A06D0">
        <w:rPr>
          <w:lang w:val="en-GB"/>
        </w:rPr>
        <w:t>.</w:t>
      </w:r>
    </w:p>
    <w:p w14:paraId="31C9A0B7" w14:textId="77777777" w:rsidR="00BF4F83"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0" w:history="1">
        <w:r w:rsidRPr="003A06D0">
          <w:rPr>
            <w:rStyle w:val="Hyperlink"/>
            <w:lang w:val="en-GB"/>
          </w:rPr>
          <w:t>http://www.w3.org/TR/xpath</w:t>
        </w:r>
      </w:hyperlink>
    </w:p>
    <w:p w14:paraId="1F275F94" w14:textId="77777777" w:rsidR="00D64A4C" w:rsidRDefault="00D64A4C" w:rsidP="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Boag, D. Chamberlin, M. Fernandez, M. Kay, J. Robie, J. Simeon, Editors, W3C Recommendation, January 23, 2007, </w:t>
      </w:r>
      <w:r w:rsidRPr="00D64A4C">
        <w:rPr>
          <w:rStyle w:val="Hyperlink"/>
          <w:lang w:val="en-GB"/>
        </w:rPr>
        <w:t xml:space="preserve">http://www.w3.org/TR/2007/REC-xpath20-20070123/. Latest version available at </w:t>
      </w:r>
      <w:hyperlink r:id="rId71" w:history="1">
        <w:r w:rsidRPr="005B1415">
          <w:rPr>
            <w:rStyle w:val="Hyperlink"/>
            <w:lang w:val="en-GB"/>
          </w:rPr>
          <w:t>http://www.w3.org/TR/xpath20/</w:t>
        </w:r>
      </w:hyperlink>
      <w:r w:rsidRPr="00D64A4C">
        <w:rPr>
          <w:rStyle w:val="Hyperlink"/>
          <w:lang w:val="en-GB"/>
        </w:rPr>
        <w:t>.</w:t>
      </w:r>
    </w:p>
    <w:p w14:paraId="448A751A" w14:textId="77777777" w:rsidR="00D64A4C" w:rsidRDefault="00D64A4C" w:rsidP="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XML Path Language (XPath) 3.0, J. Robie, D. Chamberlin, M. Dyck, J. Snelson,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14:paraId="0EBB331A" w14:textId="77777777" w:rsidR="00D64A4C" w:rsidRPr="00D64A4C" w:rsidRDefault="00D64A4C" w:rsidP="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Robie, M. Dyck,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14:paraId="3EA418F4" w14:textId="77777777" w:rsidR="00BF4F83" w:rsidRPr="003A06D0" w:rsidRDefault="00BF4F83" w:rsidP="00AA52F6">
      <w:pPr>
        <w:pStyle w:val="berschrift2"/>
        <w:numPr>
          <w:ilvl w:val="1"/>
          <w:numId w:val="3"/>
        </w:numPr>
        <w:rPr>
          <w:lang w:val="en-GB"/>
        </w:rPr>
      </w:pPr>
      <w:bookmarkStart w:id="2006" w:name="_Toc85472895"/>
      <w:bookmarkStart w:id="2007" w:name="_Toc287332009"/>
      <w:bookmarkStart w:id="2008" w:name="_Toc480914665"/>
      <w:bookmarkStart w:id="2009" w:name="_Toc481064856"/>
      <w:bookmarkStart w:id="2010" w:name="_Toc516357996"/>
      <w:bookmarkStart w:id="2011" w:name="_Toc522668482"/>
      <w:bookmarkStart w:id="2012" w:name="_Toc8854545"/>
      <w:r w:rsidRPr="003A06D0">
        <w:rPr>
          <w:lang w:val="en-GB"/>
        </w:rPr>
        <w:t>Non-Normative References</w:t>
      </w:r>
      <w:bookmarkEnd w:id="2006"/>
      <w:bookmarkEnd w:id="2007"/>
      <w:bookmarkEnd w:id="2008"/>
      <w:bookmarkEnd w:id="2009"/>
      <w:bookmarkEnd w:id="2010"/>
      <w:bookmarkEnd w:id="2011"/>
      <w:bookmarkEnd w:id="2012"/>
    </w:p>
    <w:p w14:paraId="385E1E6F" w14:textId="77777777"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2" w:history="1">
        <w:r w:rsidRPr="003A06D0">
          <w:rPr>
            <w:rStyle w:val="Hyperlink"/>
            <w:lang w:val="en-GB"/>
          </w:rPr>
          <w:t>https://www.itu.int/en/ITU-T/asn1/Pages/introduction.aspx</w:t>
        </w:r>
      </w:hyperlink>
      <w:r w:rsidRPr="003A06D0">
        <w:rPr>
          <w:lang w:val="en-GB"/>
        </w:rPr>
        <w:t xml:space="preserve"> </w:t>
      </w:r>
    </w:p>
    <w:p w14:paraId="0DC26158" w14:textId="77777777"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3" w:history="1">
        <w:r w:rsidRPr="003A06D0">
          <w:rPr>
            <w:rStyle w:val="Hyperlink"/>
            <w:lang w:val="en-GB"/>
          </w:rPr>
          <w:t>https://www.oasis-open.org/committees/download.php/62576/localsig-v1.0-csprd04.pdf</w:t>
        </w:r>
      </w:hyperlink>
      <w:r w:rsidRPr="003A06D0">
        <w:rPr>
          <w:rStyle w:val="Refterm"/>
          <w:lang w:val="en-GB"/>
        </w:rPr>
        <w:t xml:space="preserve"> </w:t>
      </w:r>
    </w:p>
    <w:p w14:paraId="751D1859" w14:textId="77777777" w:rsidR="00BF4F83" w:rsidRPr="003A06D0" w:rsidRDefault="00BF4F83" w:rsidP="00BF4F83">
      <w:pPr>
        <w:pStyle w:val="Ref"/>
        <w:rPr>
          <w:lang w:val="en-GB"/>
        </w:rPr>
      </w:pPr>
      <w:r w:rsidRPr="003A06D0">
        <w:rPr>
          <w:rStyle w:val="Refterm"/>
          <w:lang w:val="en-GB"/>
        </w:rPr>
        <w:t>[</w:t>
      </w:r>
      <w:bookmarkStart w:id="2013" w:name="refISO8601"/>
      <w:r w:rsidRPr="003A06D0">
        <w:rPr>
          <w:rStyle w:val="Refterm"/>
          <w:lang w:val="en-GB"/>
        </w:rPr>
        <w:t>ISO8601</w:t>
      </w:r>
      <w:bookmarkEnd w:id="2013"/>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74" w:history="1">
        <w:r w:rsidRPr="003A06D0">
          <w:rPr>
            <w:rStyle w:val="Hyperlink"/>
            <w:lang w:val="en-GB"/>
          </w:rPr>
          <w:t>https://www.iso.org/standard/40874.html</w:t>
        </w:r>
      </w:hyperlink>
      <w:r w:rsidRPr="003A06D0">
        <w:rPr>
          <w:lang w:val="en-GB"/>
        </w:rPr>
        <w:t xml:space="preserve">. </w:t>
      </w:r>
    </w:p>
    <w:p w14:paraId="783C150D" w14:textId="77777777" w:rsidR="00BF4F83" w:rsidRPr="003A06D0" w:rsidRDefault="00BF4F83" w:rsidP="00BF4F83">
      <w:pPr>
        <w:pStyle w:val="Ref"/>
        <w:rPr>
          <w:lang w:val="en-GB"/>
        </w:rPr>
      </w:pPr>
      <w:bookmarkStart w:id="2014" w:name="refISO639_1"/>
      <w:r w:rsidRPr="003A06D0">
        <w:rPr>
          <w:rStyle w:val="Refterm"/>
          <w:lang w:val="en-GB"/>
        </w:rPr>
        <w:t>[ISO639-1]</w:t>
      </w:r>
      <w:bookmarkEnd w:id="2014"/>
      <w:r w:rsidRPr="003A06D0">
        <w:rPr>
          <w:lang w:val="en-GB"/>
        </w:rPr>
        <w:tab/>
        <w:t xml:space="preserve">Codes for the representation of names of languages — Part 1: Alpha-2 code, International Standard, ISO 639-1:2002 (en), </w:t>
      </w:r>
      <w:hyperlink r:id="rId75" w:anchor="iso:std:iso:639:-1:ed-1:v1:en" w:history="1">
        <w:r w:rsidRPr="003A06D0">
          <w:rPr>
            <w:rStyle w:val="Hyperlink"/>
            <w:lang w:val="en-GB"/>
          </w:rPr>
          <w:t>https://www.iso.org/obp/ui#iso:std:iso:639:-1</w:t>
        </w:r>
      </w:hyperlink>
      <w:r w:rsidRPr="003A06D0">
        <w:rPr>
          <w:lang w:val="en-GB"/>
        </w:rPr>
        <w:t xml:space="preserve">. </w:t>
      </w:r>
    </w:p>
    <w:p w14:paraId="34008457" w14:textId="77777777" w:rsidR="00BF4F83" w:rsidRPr="003A06D0" w:rsidRDefault="00BF4F83" w:rsidP="00BF4F83">
      <w:pPr>
        <w:pStyle w:val="Ref"/>
        <w:rPr>
          <w:lang w:val="en-GB"/>
        </w:rPr>
      </w:pPr>
      <w:bookmarkStart w:id="2015" w:name="refJENSEN2009"/>
      <w:bookmarkStart w:id="2016" w:name="refRFC7049"/>
      <w:r w:rsidRPr="003A06D0">
        <w:rPr>
          <w:rStyle w:val="Refterm"/>
          <w:lang w:val="en-GB"/>
        </w:rPr>
        <w:t>[JENSEN-2009]</w:t>
      </w:r>
      <w:bookmarkEnd w:id="2015"/>
      <w:r w:rsidRPr="003A06D0">
        <w:rPr>
          <w:lang w:val="en-GB"/>
        </w:rPr>
        <w:tab/>
        <w:t xml:space="preserve">Meiko Jensen, Lijun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76" w:history="1">
        <w:r w:rsidRPr="003A06D0">
          <w:rPr>
            <w:rStyle w:val="Hyperlink"/>
            <w:lang w:val="en-GB"/>
          </w:rPr>
          <w:t>https://doi.org/10.1145/1655121.1655129</w:t>
        </w:r>
      </w:hyperlink>
      <w:r w:rsidRPr="003A06D0">
        <w:rPr>
          <w:lang w:val="en-GB"/>
        </w:rPr>
        <w:t xml:space="preserve"> </w:t>
      </w:r>
    </w:p>
    <w:p w14:paraId="12E1D7BF" w14:textId="77777777" w:rsidR="00BF4F83" w:rsidRPr="003A06D0" w:rsidRDefault="00BF4F83" w:rsidP="00BF4F83">
      <w:pPr>
        <w:pStyle w:val="Ref"/>
        <w:rPr>
          <w:lang w:val="en-GB"/>
        </w:rPr>
      </w:pPr>
      <w:r w:rsidRPr="003A06D0">
        <w:rPr>
          <w:rStyle w:val="Refterm"/>
          <w:lang w:val="en-GB"/>
        </w:rPr>
        <w:t>[RFC7049]</w:t>
      </w:r>
      <w:bookmarkEnd w:id="2016"/>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77" w:history="1">
        <w:r w:rsidRPr="003A06D0">
          <w:rPr>
            <w:rStyle w:val="Hyperlink"/>
            <w:lang w:val="en-GB"/>
          </w:rPr>
          <w:t>https://tools.ietf.org/html/rfc7049</w:t>
        </w:r>
      </w:hyperlink>
      <w:r w:rsidRPr="003A06D0">
        <w:rPr>
          <w:lang w:val="en-GB"/>
        </w:rPr>
        <w:t xml:space="preserve"> </w:t>
      </w:r>
    </w:p>
    <w:p w14:paraId="7D1E8191" w14:textId="77777777" w:rsidR="00BF4F83" w:rsidRPr="003A06D0" w:rsidRDefault="00BF4F83" w:rsidP="006C6AF6">
      <w:pPr>
        <w:pStyle w:val="Ref"/>
        <w:rPr>
          <w:lang w:val="en-GB"/>
        </w:rPr>
      </w:pPr>
      <w:bookmarkStart w:id="2017" w:name="refRFC7515"/>
      <w:r w:rsidRPr="003A06D0">
        <w:rPr>
          <w:b/>
          <w:lang w:val="en-GB"/>
        </w:rPr>
        <w:t xml:space="preserve">[RFC7515] </w:t>
      </w:r>
      <w:bookmarkEnd w:id="2017"/>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78" w:history="1">
        <w:r w:rsidRPr="003A06D0">
          <w:rPr>
            <w:rStyle w:val="Hyperlink"/>
            <w:lang w:val="en-GB"/>
          </w:rPr>
          <w:t>https://tools.ietf.org/html/rfc7515</w:t>
        </w:r>
      </w:hyperlink>
      <w:r w:rsidRPr="003A06D0">
        <w:rPr>
          <w:lang w:val="en-GB"/>
        </w:rPr>
        <w:t xml:space="preserve">. </w:t>
      </w:r>
    </w:p>
    <w:p w14:paraId="165D86F2" w14:textId="77777777" w:rsidR="00BF4F83" w:rsidRPr="003A06D0" w:rsidRDefault="00BF4F83" w:rsidP="00AA52F6">
      <w:pPr>
        <w:pStyle w:val="berschrift2"/>
        <w:numPr>
          <w:ilvl w:val="1"/>
          <w:numId w:val="3"/>
        </w:numPr>
        <w:rPr>
          <w:lang w:val="en-GB"/>
        </w:rPr>
      </w:pPr>
      <w:bookmarkStart w:id="2018" w:name="_Toc478074535"/>
      <w:bookmarkStart w:id="2019" w:name="_Toc480914666"/>
      <w:bookmarkStart w:id="2020" w:name="_Toc481064857"/>
      <w:bookmarkStart w:id="2021" w:name="_Toc516357997"/>
      <w:bookmarkStart w:id="2022" w:name="_Toc522668483"/>
      <w:bookmarkStart w:id="2023" w:name="_Toc8854546"/>
      <w:r w:rsidRPr="003A06D0">
        <w:rPr>
          <w:lang w:val="en-GB"/>
        </w:rPr>
        <w:lastRenderedPageBreak/>
        <w:t>Typographical Conventions</w:t>
      </w:r>
      <w:bookmarkEnd w:id="2018"/>
      <w:bookmarkEnd w:id="2019"/>
      <w:bookmarkEnd w:id="2020"/>
      <w:bookmarkEnd w:id="2021"/>
      <w:bookmarkEnd w:id="2022"/>
      <w:bookmarkEnd w:id="2023"/>
    </w:p>
    <w:p w14:paraId="1D0EC1B7" w14:textId="77777777"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14:paraId="5A2A4E1D" w14:textId="77777777" w:rsidR="00BF4F83" w:rsidRPr="003A06D0" w:rsidRDefault="00BF4F83" w:rsidP="00BF4F83">
      <w:pPr>
        <w:pStyle w:val="SourceCode"/>
        <w:rPr>
          <w:lang w:val="en-GB"/>
        </w:rPr>
      </w:pPr>
      <w:r w:rsidRPr="003A06D0">
        <w:rPr>
          <w:lang w:val="en-GB"/>
        </w:rPr>
        <w:t>Normative source code uses this paragraph style.</w:t>
      </w:r>
    </w:p>
    <w:p w14:paraId="24039710" w14:textId="77777777"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14:paraId="38C70333"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14:paraId="45D292D2"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14:paraId="3A574D38"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14:paraId="423A2965" w14:textId="77777777" w:rsidR="00BF4F83" w:rsidRPr="003A06D0" w:rsidRDefault="00BF4F83" w:rsidP="00BF4F83">
      <w:pPr>
        <w:rPr>
          <w:lang w:val="en-GB"/>
        </w:rPr>
      </w:pPr>
      <w:r w:rsidRPr="003A06D0">
        <w:rPr>
          <w:lang w:val="en-GB"/>
        </w:rPr>
        <w:t>Some sections of this specification are illustrated with non-normative examples.</w:t>
      </w:r>
    </w:p>
    <w:p w14:paraId="4C52EF8B" w14:textId="77777777"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Pr="003A06D0">
        <w:rPr>
          <w:noProof/>
          <w:lang w:val="en-GB"/>
        </w:rPr>
        <w:t>1</w:t>
      </w:r>
      <w:r w:rsidRPr="003A06D0">
        <w:rPr>
          <w:lang w:val="en-GB"/>
        </w:rPr>
        <w:fldChar w:fldCharType="end"/>
      </w:r>
      <w:r w:rsidRPr="003A06D0">
        <w:rPr>
          <w:lang w:val="en-GB"/>
        </w:rPr>
        <w:t>: text describing an example uses this paragraph style</w:t>
      </w:r>
    </w:p>
    <w:p w14:paraId="24BC77E5" w14:textId="77777777" w:rsidR="00BF4F83" w:rsidRPr="003A06D0" w:rsidRDefault="00BF4F83" w:rsidP="00BF4F83">
      <w:pPr>
        <w:pStyle w:val="Code"/>
        <w:rPr>
          <w:lang w:val="en-GB"/>
        </w:rPr>
      </w:pPr>
      <w:r w:rsidRPr="003A06D0">
        <w:rPr>
          <w:lang w:val="en-GB"/>
        </w:rPr>
        <w:t>Non-normative examples use this paragraph style.</w:t>
      </w:r>
    </w:p>
    <w:p w14:paraId="6D506235" w14:textId="77777777" w:rsidR="00BF4F83" w:rsidRPr="003A06D0" w:rsidRDefault="00BF4F83" w:rsidP="00BF4F83">
      <w:pPr>
        <w:rPr>
          <w:lang w:val="en-GB"/>
        </w:rPr>
      </w:pPr>
      <w:r w:rsidRPr="003A06D0">
        <w:rPr>
          <w:lang w:val="en-GB"/>
        </w:rPr>
        <w:t>All examples in this document are non-normative and informative only.</w:t>
      </w:r>
    </w:p>
    <w:p w14:paraId="3FD4792D" w14:textId="77777777" w:rsidR="00BF4F83" w:rsidRPr="003A06D0" w:rsidRDefault="00BF4F83" w:rsidP="00BF4F83">
      <w:pPr>
        <w:rPr>
          <w:lang w:val="en-GB"/>
        </w:rPr>
      </w:pPr>
      <w:r w:rsidRPr="003A06D0">
        <w:rPr>
          <w:lang w:val="en-GB"/>
        </w:rPr>
        <w:t>Representation-specific text is indented and marked with vertical lines.</w:t>
      </w:r>
    </w:p>
    <w:p w14:paraId="553978CE" w14:textId="77777777" w:rsidR="00BF4F83" w:rsidRPr="003A06D0" w:rsidRDefault="00BF4F83" w:rsidP="00BF4F83">
      <w:pPr>
        <w:pStyle w:val="MemberHeading-noTOC"/>
        <w:rPr>
          <w:lang w:val="en-GB"/>
        </w:rPr>
      </w:pPr>
      <w:bookmarkStart w:id="2024" w:name="_Toc516357998"/>
      <w:bookmarkStart w:id="2025" w:name="_Toc516359664"/>
      <w:r w:rsidRPr="003A06D0">
        <w:rPr>
          <w:lang w:val="en-GB"/>
        </w:rPr>
        <w:t>Representation-Specific Headline</w:t>
      </w:r>
      <w:bookmarkEnd w:id="2024"/>
      <w:bookmarkEnd w:id="2025"/>
    </w:p>
    <w:p w14:paraId="18DC5F4A" w14:textId="77777777" w:rsidR="00BF4F83" w:rsidRPr="003A06D0" w:rsidRDefault="00BF4F83" w:rsidP="00BF4F83">
      <w:pPr>
        <w:pStyle w:val="Member"/>
        <w:rPr>
          <w:lang w:val="en-GB"/>
        </w:rPr>
      </w:pPr>
      <w:bookmarkStart w:id="2026" w:name="_Toc516359665"/>
      <w:r w:rsidRPr="003A06D0">
        <w:rPr>
          <w:lang w:val="en-GB"/>
        </w:rPr>
        <w:t>Normative representation-specific text</w:t>
      </w:r>
      <w:bookmarkEnd w:id="2026"/>
    </w:p>
    <w:p w14:paraId="5940554D" w14:textId="77777777"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14:paraId="14154663" w14:textId="77777777" w:rsidR="00BF4F83" w:rsidRPr="003A06D0" w:rsidRDefault="00BF4F83" w:rsidP="00BF4F83">
      <w:pPr>
        <w:pStyle w:val="Non-normativeCommentHeading"/>
        <w:rPr>
          <w:lang w:val="en-GB"/>
        </w:rPr>
      </w:pPr>
      <w:r w:rsidRPr="003A06D0">
        <w:rPr>
          <w:lang w:val="en-GB"/>
        </w:rPr>
        <w:t>Non-normative Comment:</w:t>
      </w:r>
    </w:p>
    <w:p w14:paraId="0F3A0E86" w14:textId="77777777"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2027" w:name="_Toc477207085"/>
      <w:bookmarkStart w:id="2028" w:name="_Toc477245605"/>
      <w:bookmarkStart w:id="2029" w:name="_Toc477257709"/>
      <w:bookmarkStart w:id="2030" w:name="_Toc477260062"/>
      <w:bookmarkStart w:id="2031" w:name="_Toc477267469"/>
      <w:bookmarkStart w:id="2032" w:name="_Toc477298449"/>
      <w:bookmarkStart w:id="2033" w:name="_Toc477298722"/>
      <w:bookmarkStart w:id="2034" w:name="_Toc477299172"/>
      <w:bookmarkStart w:id="2035" w:name="_Toc477346350"/>
      <w:bookmarkStart w:id="2036" w:name="_Toc477382561"/>
      <w:bookmarkStart w:id="2037" w:name="_Toc477425004"/>
      <w:bookmarkStart w:id="2038" w:name="_Toc477207086"/>
      <w:bookmarkStart w:id="2039" w:name="_Toc477245606"/>
      <w:bookmarkStart w:id="2040" w:name="_Toc477257710"/>
      <w:bookmarkStart w:id="2041" w:name="_Toc477260063"/>
      <w:bookmarkStart w:id="2042" w:name="_Toc477267470"/>
      <w:bookmarkStart w:id="2043" w:name="_Toc477298450"/>
      <w:bookmarkStart w:id="2044" w:name="_Toc477298723"/>
      <w:bookmarkStart w:id="2045" w:name="_Toc477299173"/>
      <w:bookmarkStart w:id="2046" w:name="_Toc477346351"/>
      <w:bookmarkStart w:id="2047" w:name="_Toc477382562"/>
      <w:bookmarkStart w:id="2048" w:name="_Toc477425005"/>
      <w:bookmarkStart w:id="2049" w:name="_Toc477207087"/>
      <w:bookmarkStart w:id="2050" w:name="_Toc477245607"/>
      <w:bookmarkStart w:id="2051" w:name="_Toc477257711"/>
      <w:bookmarkStart w:id="2052" w:name="_Toc477260064"/>
      <w:bookmarkStart w:id="2053" w:name="_Toc477267471"/>
      <w:bookmarkStart w:id="2054" w:name="_Toc477298451"/>
      <w:bookmarkStart w:id="2055" w:name="_Toc477298724"/>
      <w:bookmarkStart w:id="2056" w:name="_Toc477299174"/>
      <w:bookmarkStart w:id="2057" w:name="_Toc477346352"/>
      <w:bookmarkStart w:id="2058" w:name="_Toc477382563"/>
      <w:bookmarkStart w:id="2059" w:name="_Toc47742500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p>
    <w:p w14:paraId="414BD3E4" w14:textId="77777777" w:rsidR="00BF4F83" w:rsidRPr="003A06D0" w:rsidRDefault="00BF4F83" w:rsidP="00AA52F6">
      <w:pPr>
        <w:pStyle w:val="berschrift2"/>
        <w:numPr>
          <w:ilvl w:val="1"/>
          <w:numId w:val="3"/>
        </w:numPr>
        <w:jc w:val="both"/>
        <w:rPr>
          <w:lang w:val="en-GB"/>
        </w:rPr>
      </w:pPr>
      <w:bookmarkStart w:id="2060" w:name="_Toc114309475"/>
      <w:bookmarkStart w:id="2061" w:name="_Ref114333742"/>
      <w:bookmarkStart w:id="2062" w:name="_Toc157224992"/>
      <w:bookmarkStart w:id="2063" w:name="_Toc158797459"/>
      <w:bookmarkStart w:id="2064" w:name="_Toc159076027"/>
      <w:bookmarkStart w:id="2065" w:name="_Toc480914672"/>
      <w:bookmarkStart w:id="2066" w:name="_Toc481064863"/>
      <w:bookmarkStart w:id="2067" w:name="_Toc516357999"/>
      <w:bookmarkStart w:id="2068" w:name="_Toc522668484"/>
      <w:bookmarkStart w:id="2069" w:name="_Ref476950153"/>
      <w:bookmarkStart w:id="2070" w:name="_Toc478074536"/>
      <w:bookmarkStart w:id="2071" w:name="_Toc480914667"/>
      <w:bookmarkStart w:id="2072" w:name="_Toc481064858"/>
      <w:bookmarkStart w:id="2073" w:name="_Toc8854547"/>
      <w:r w:rsidRPr="003A06D0">
        <w:rPr>
          <w:lang w:val="en-GB"/>
        </w:rPr>
        <w:t>DSS Overview (Non-normative)</w:t>
      </w:r>
      <w:bookmarkEnd w:id="2060"/>
      <w:bookmarkEnd w:id="2061"/>
      <w:bookmarkEnd w:id="2062"/>
      <w:bookmarkEnd w:id="2063"/>
      <w:bookmarkEnd w:id="2064"/>
      <w:bookmarkEnd w:id="2065"/>
      <w:bookmarkEnd w:id="2066"/>
      <w:bookmarkEnd w:id="2067"/>
      <w:bookmarkEnd w:id="2068"/>
      <w:bookmarkEnd w:id="2073"/>
    </w:p>
    <w:p w14:paraId="150CA7EC" w14:textId="77777777" w:rsidR="00BF4F83" w:rsidRPr="003A06D0" w:rsidRDefault="00BF4F83" w:rsidP="00BF4F83">
      <w:pPr>
        <w:rPr>
          <w:lang w:val="en-GB"/>
        </w:rPr>
      </w:pPr>
      <w:r w:rsidRPr="003A06D0">
        <w:rPr>
          <w:lang w:val="en-GB"/>
        </w:rPr>
        <w:t>This specification describes two request/response protocols:</w:t>
      </w:r>
    </w:p>
    <w:p w14:paraId="2192D743" w14:textId="77777777" w:rsidR="00BF4F83" w:rsidRPr="003A06D0" w:rsidRDefault="00BF4F83" w:rsidP="0001259E">
      <w:pPr>
        <w:pStyle w:val="Listenabsatz"/>
        <w:numPr>
          <w:ilvl w:val="0"/>
          <w:numId w:val="22"/>
        </w:numPr>
        <w:rPr>
          <w:lang w:val="en-GB"/>
        </w:rPr>
      </w:pPr>
      <w:r w:rsidRPr="003A06D0">
        <w:rPr>
          <w:lang w:val="en-GB"/>
        </w:rPr>
        <w:t>signing protocol</w:t>
      </w:r>
    </w:p>
    <w:p w14:paraId="1958E69B" w14:textId="77777777" w:rsidR="00BF4F83" w:rsidRPr="003A06D0" w:rsidRDefault="00BF4F83" w:rsidP="0001259E">
      <w:pPr>
        <w:pStyle w:val="Listenabsatz"/>
        <w:numPr>
          <w:ilvl w:val="0"/>
          <w:numId w:val="22"/>
        </w:numPr>
        <w:rPr>
          <w:lang w:val="en-GB"/>
        </w:rPr>
      </w:pPr>
      <w:r w:rsidRPr="003A06D0">
        <w:rPr>
          <w:lang w:val="en-GB"/>
        </w:rPr>
        <w:t>verifying protocol</w:t>
      </w:r>
    </w:p>
    <w:p w14:paraId="029383CE" w14:textId="77777777"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14:paraId="703431DA" w14:textId="77777777" w:rsidR="00BF4F83" w:rsidRPr="003A06D0" w:rsidRDefault="00BF4F83" w:rsidP="00BF4F83">
      <w:pPr>
        <w:pStyle w:val="Kommentartext"/>
        <w:rPr>
          <w:lang w:val="en-GB"/>
        </w:rPr>
      </w:pPr>
      <w:r w:rsidRPr="003A06D0">
        <w:rPr>
          <w:lang w:val="en-GB"/>
        </w:rPr>
        <w:t xml:space="preserve">The top-level components for the signing protocol are </w:t>
      </w:r>
    </w:p>
    <w:p w14:paraId="1D6964FF" w14:textId="77777777"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195249">
        <w:rPr>
          <w:lang w:val="en-GB"/>
        </w:rPr>
        <w:t>4.2.1</w:t>
      </w:r>
      <w:r w:rsidR="00195249">
        <w:rPr>
          <w:lang w:val="en-GB"/>
        </w:rPr>
        <w:fldChar w:fldCharType="end"/>
      </w:r>
      <w:r w:rsidRPr="003A06D0">
        <w:rPr>
          <w:lang w:val="en-GB"/>
        </w:rPr>
        <w:t>) as input and</w:t>
      </w:r>
    </w:p>
    <w:p w14:paraId="6F544B4C" w14:textId="77777777"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195249">
        <w:rPr>
          <w:lang w:val="en-GB"/>
        </w:rPr>
        <w:t>4.2.2</w:t>
      </w:r>
      <w:r w:rsidR="00195249">
        <w:rPr>
          <w:lang w:val="en-GB"/>
        </w:rPr>
        <w:fldChar w:fldCharType="end"/>
      </w:r>
      <w:r w:rsidRPr="003A06D0">
        <w:rPr>
          <w:lang w:val="en-GB"/>
        </w:rPr>
        <w:t>) as output.</w:t>
      </w:r>
    </w:p>
    <w:p w14:paraId="0FD99973" w14:textId="77777777" w:rsidR="00BF4F83" w:rsidRPr="003A06D0" w:rsidRDefault="00BF4F83" w:rsidP="00BF4F83">
      <w:pPr>
        <w:pStyle w:val="Kommentartext"/>
        <w:rPr>
          <w:lang w:val="en-GB"/>
        </w:rPr>
      </w:pPr>
      <w:r w:rsidRPr="003A06D0">
        <w:rPr>
          <w:lang w:val="en-GB"/>
        </w:rPr>
        <w:t>For the verification protocol the top-level components are</w:t>
      </w:r>
    </w:p>
    <w:p w14:paraId="29E0878D" w14:textId="77777777"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195249">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14:paraId="25BCFD99" w14:textId="77777777"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195249">
        <w:rPr>
          <w:lang w:val="en-GB"/>
        </w:rPr>
        <w:t>4.2.4</w:t>
      </w:r>
      <w:r w:rsidR="00195249">
        <w:rPr>
          <w:lang w:val="en-GB"/>
        </w:rPr>
        <w:fldChar w:fldCharType="end"/>
      </w:r>
      <w:r w:rsidRPr="003A06D0">
        <w:rPr>
          <w:lang w:val="en-GB"/>
        </w:rPr>
        <w:t>) as output.</w:t>
      </w:r>
    </w:p>
    <w:p w14:paraId="5E599419" w14:textId="77777777" w:rsidR="00BF4F83" w:rsidRPr="003A06D0" w:rsidRDefault="00BF4F83" w:rsidP="00BF4F83">
      <w:pPr>
        <w:pStyle w:val="Kommentartext"/>
        <w:rPr>
          <w:lang w:val="en-GB"/>
        </w:rPr>
      </w:pPr>
    </w:p>
    <w:p w14:paraId="2D9361CB" w14:textId="77777777" w:rsidR="00BF4F83" w:rsidRPr="003A06D0" w:rsidRDefault="00BF4F83" w:rsidP="00BF4F83">
      <w:pPr>
        <w:pStyle w:val="Kommentartext"/>
        <w:rPr>
          <w:i/>
          <w:iCs/>
          <w:lang w:val="en-GB"/>
        </w:rPr>
      </w:pPr>
      <w:r w:rsidRPr="003A06D0">
        <w:rPr>
          <w:lang w:val="en-GB"/>
        </w:rPr>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14:paraId="0A1B7301" w14:textId="77777777"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14:paraId="5A17A110" w14:textId="77777777" w:rsidR="00BF4F83" w:rsidRPr="003A06D0" w:rsidRDefault="00BF4F83" w:rsidP="00BF4F83">
      <w:pPr>
        <w:rPr>
          <w:lang w:val="en-GB"/>
        </w:rPr>
      </w:pPr>
      <w:r w:rsidRPr="003A06D0">
        <w:rPr>
          <w:lang w:val="en-GB"/>
        </w:rPr>
        <w:t xml:space="preserve">These protocol operations could be useful in a variety of contexts – for example, they could allow clients to access a single corporate key for signing press releases, with centralized access control, auditing and </w:t>
      </w:r>
      <w:r w:rsidRPr="003A06D0">
        <w:rPr>
          <w:lang w:val="en-GB"/>
        </w:rPr>
        <w:lastRenderedPageBreak/>
        <w:t>archiving of signature requests.  They could also allow clients to create and verify signatures without the need for complex client software and security-sensitive configuration.</w:t>
      </w:r>
    </w:p>
    <w:p w14:paraId="578AC963" w14:textId="77777777"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be extensible to other types of signatures and timestamps, such as PGP signatures </w:t>
      </w:r>
      <w:r w:rsidRPr="003A06D0">
        <w:rPr>
          <w:b/>
          <w:bCs/>
          <w:lang w:val="en-GB"/>
        </w:rPr>
        <w:t>[RFC 2440]</w:t>
      </w:r>
      <w:r w:rsidRPr="003A06D0">
        <w:rPr>
          <w:lang w:val="en-GB"/>
        </w:rPr>
        <w:t>.</w:t>
      </w:r>
    </w:p>
    <w:p w14:paraId="025CCE5C" w14:textId="77777777"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14:paraId="3D654868" w14:textId="77777777" w:rsidR="00BF4F83" w:rsidRPr="003A06D0" w:rsidRDefault="00BF4F83" w:rsidP="00BF4F83">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14:paraId="7197A555" w14:textId="77777777"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14:paraId="61AE9FC5" w14:textId="77777777"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112ECA" w:rsidRPr="003A06D0">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14:paraId="03342602" w14:textId="77777777"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2074" w:name="sec_DesignConsiderations"/>
    <w:p w14:paraId="02A2BB40"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2075" w:name="_Toc522668485"/>
      <w:bookmarkStart w:id="2076" w:name="_Toc8854548"/>
      <w:r w:rsidRPr="003A06D0">
        <w:rPr>
          <w:rStyle w:val="Hyperlink"/>
          <w:lang w:val="en-GB"/>
        </w:rPr>
        <w:t>Design Considerations</w:t>
      </w:r>
      <w:bookmarkEnd w:id="2069"/>
      <w:bookmarkEnd w:id="2070"/>
      <w:bookmarkEnd w:id="2071"/>
      <w:bookmarkEnd w:id="2072"/>
      <w:bookmarkEnd w:id="2074"/>
      <w:bookmarkEnd w:id="2075"/>
      <w:bookmarkEnd w:id="2076"/>
      <w:r w:rsidRPr="003A06D0">
        <w:rPr>
          <w:lang w:val="en-GB"/>
        </w:rPr>
        <w:fldChar w:fldCharType="end"/>
      </w:r>
    </w:p>
    <w:bookmarkStart w:id="2077" w:name="sec_ver2goal"/>
    <w:bookmarkStart w:id="2078" w:name="_Toc516358000"/>
    <w:bookmarkStart w:id="2079" w:name="_Toc478074537"/>
    <w:bookmarkStart w:id="2080" w:name="_Toc480914668"/>
    <w:bookmarkStart w:id="2081" w:name="_Toc481064859"/>
    <w:bookmarkEnd w:id="2077"/>
    <w:p w14:paraId="37F6334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2082" w:name="_Toc522668486"/>
      <w:bookmarkStart w:id="2083" w:name="_Toc8854549"/>
      <w:r w:rsidRPr="003A06D0">
        <w:rPr>
          <w:rStyle w:val="Hyperlink"/>
          <w:lang w:val="en-GB"/>
        </w:rPr>
        <w:t>Version 2.0 goal</w:t>
      </w:r>
      <w:r w:rsidRPr="003A06D0">
        <w:rPr>
          <w:lang w:val="en-GB"/>
        </w:rPr>
        <w:fldChar w:fldCharType="end"/>
      </w:r>
      <w:r w:rsidRPr="003A06D0">
        <w:rPr>
          <w:lang w:val="en-GB"/>
        </w:rPr>
        <w:t xml:space="preserve"> [non-normative]</w:t>
      </w:r>
      <w:bookmarkEnd w:id="2078"/>
      <w:bookmarkEnd w:id="2082"/>
      <w:bookmarkEnd w:id="2083"/>
    </w:p>
    <w:p w14:paraId="7B1A485C" w14:textId="77777777" w:rsidR="00BF4F83" w:rsidRPr="003A06D0" w:rsidRDefault="00BF4F83" w:rsidP="00BF4F83">
      <w:pPr>
        <w:rPr>
          <w:lang w:val="en-GB"/>
        </w:rPr>
      </w:pPr>
      <w:r w:rsidRPr="003A06D0">
        <w:rPr>
          <w:lang w:val="en-GB"/>
        </w:rPr>
        <w:t>The main changes of this version of the DSS/X core document compared to version 1.0 are:</w:t>
      </w:r>
    </w:p>
    <w:p w14:paraId="3A56E99C" w14:textId="77777777"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14:paraId="334CC6A3" w14:textId="77777777"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14:paraId="236D2133" w14:textId="77777777"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14:paraId="2C9F6E08" w14:textId="77777777"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14:paraId="7B4CEDD6" w14:textId="77777777" w:rsidR="00BF4F83" w:rsidRPr="003A06D0" w:rsidRDefault="00BF4F83" w:rsidP="0001259E">
      <w:pPr>
        <w:pStyle w:val="Listenabsatz"/>
        <w:numPr>
          <w:ilvl w:val="0"/>
          <w:numId w:val="36"/>
        </w:numPr>
        <w:rPr>
          <w:lang w:val="en-GB"/>
        </w:rPr>
      </w:pPr>
      <w:r w:rsidRPr="003A06D0">
        <w:rPr>
          <w:lang w:val="en-GB"/>
        </w:rPr>
        <w:t>Support transport formats other than SOAP</w:t>
      </w:r>
    </w:p>
    <w:p w14:paraId="514D2F24" w14:textId="77777777" w:rsidR="00BF4F83" w:rsidRPr="003A06D0"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14:paraId="1916506C" w14:textId="77777777"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14:paraId="0817F8A2" w14:textId="77777777"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14:paraId="1AAA1793" w14:textId="77777777"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14:paraId="0A572923" w14:textId="77777777"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14:paraId="4CD1E92C" w14:textId="77777777" w:rsidR="00BF4F83" w:rsidRPr="003A06D0" w:rsidRDefault="00BF4F83" w:rsidP="0001259E">
      <w:pPr>
        <w:pStyle w:val="Listenabsatz"/>
        <w:numPr>
          <w:ilvl w:val="0"/>
          <w:numId w:val="9"/>
        </w:numPr>
        <w:rPr>
          <w:lang w:val="en-GB"/>
        </w:rPr>
      </w:pPr>
      <w:r w:rsidRPr="003A06D0">
        <w:rPr>
          <w:lang w:val="en-GB"/>
        </w:rPr>
        <w:t xml:space="preserve">Avoid </w:t>
      </w:r>
      <w:r w:rsidRPr="003A06D0">
        <w:rPr>
          <w:rStyle w:val="Datatype"/>
          <w:lang w:val="en-GB"/>
        </w:rPr>
        <w:t>xs:any</w:t>
      </w:r>
      <w:r w:rsidRPr="003A06D0">
        <w:rPr>
          <w:lang w:val="en-GB"/>
        </w:rPr>
        <w:t xml:space="preserve"> by replacing it with an enumeration of possible types, and if that is not feasible, use base64 blobs as a </w:t>
      </w:r>
      <w:r w:rsidR="00602B81" w:rsidRPr="003A06D0">
        <w:rPr>
          <w:lang w:val="en-GB"/>
        </w:rPr>
        <w:t>fall back</w:t>
      </w:r>
    </w:p>
    <w:p w14:paraId="2BEB2570" w14:textId="77777777"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14:paraId="7707F51A" w14:textId="77777777" w:rsidR="00BF4F83" w:rsidRPr="003A06D0" w:rsidRDefault="00BF4F83" w:rsidP="0001259E">
      <w:pPr>
        <w:pStyle w:val="Listenabsatz"/>
        <w:numPr>
          <w:ilvl w:val="0"/>
          <w:numId w:val="9"/>
        </w:numPr>
        <w:rPr>
          <w:lang w:val="en-GB"/>
        </w:rPr>
      </w:pPr>
      <w:r w:rsidRPr="003A06D0">
        <w:rPr>
          <w:lang w:val="en-GB"/>
        </w:rPr>
        <w:t>One unique object model for all transport syntaxes</w:t>
      </w:r>
    </w:p>
    <w:p w14:paraId="0752E83A" w14:textId="77777777"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14:paraId="12A39D44" w14:textId="77777777"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14:paraId="29D4E2EA" w14:textId="77777777"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14:paraId="67120119" w14:textId="77777777"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2084" w:name="sec_vtransform1to2"/>
    <w:bookmarkStart w:id="2085" w:name="_Ref512170125"/>
    <w:bookmarkStart w:id="2086" w:name="_Ref512178900"/>
    <w:bookmarkStart w:id="2087" w:name="_Toc516358001"/>
    <w:bookmarkEnd w:id="2084"/>
    <w:p w14:paraId="38C110F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2088" w:name="_Toc522668487"/>
      <w:bookmarkStart w:id="2089" w:name="_Toc8854550"/>
      <w:r w:rsidRPr="003A06D0">
        <w:rPr>
          <w:rStyle w:val="Hyperlink"/>
          <w:lang w:val="en-GB"/>
        </w:rPr>
        <w:t>Transforming DSS 1.0 into 2.0</w:t>
      </w:r>
      <w:bookmarkEnd w:id="2085"/>
      <w:bookmarkEnd w:id="2086"/>
      <w:bookmarkEnd w:id="2087"/>
      <w:bookmarkEnd w:id="2088"/>
      <w:bookmarkEnd w:id="2089"/>
      <w:r w:rsidRPr="003A06D0">
        <w:rPr>
          <w:lang w:val="en-GB"/>
        </w:rPr>
        <w:fldChar w:fldCharType="end"/>
      </w:r>
    </w:p>
    <w:p w14:paraId="61B4E1B8" w14:textId="77777777"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2090" w:name="sec_avoidXsdAny"/>
    <w:bookmarkStart w:id="2091" w:name="_Ref512179255"/>
    <w:bookmarkStart w:id="2092" w:name="_Toc516359666"/>
    <w:bookmarkEnd w:id="2090"/>
    <w:p w14:paraId="734431B3" w14:textId="77777777"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2093" w:name="_Toc522668488"/>
      <w:bookmarkStart w:id="2094" w:name="_Ref516417089"/>
      <w:bookmarkStart w:id="2095" w:name="_Toc8854551"/>
      <w:r w:rsidRPr="003A06D0">
        <w:rPr>
          <w:rStyle w:val="Hyperlink"/>
          <w:lang w:val="en-GB"/>
        </w:rPr>
        <w:t>Circumventing xs:any</w:t>
      </w:r>
      <w:bookmarkEnd w:id="2091"/>
      <w:bookmarkEnd w:id="2092"/>
      <w:bookmarkEnd w:id="2093"/>
      <w:bookmarkEnd w:id="2094"/>
      <w:bookmarkEnd w:id="2095"/>
      <w:r w:rsidRPr="003A06D0">
        <w:rPr>
          <w:lang w:val="en-GB"/>
        </w:rPr>
        <w:fldChar w:fldCharType="end"/>
      </w:r>
    </w:p>
    <w:p w14:paraId="1A338269" w14:textId="77777777"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14:paraId="451EBCA7" w14:textId="77777777" w:rsidR="00BF4F83" w:rsidRPr="003A06D0" w:rsidRDefault="00BF4F83" w:rsidP="00BF4F83">
      <w:pPr>
        <w:rPr>
          <w:lang w:val="en-GB"/>
        </w:rPr>
      </w:pPr>
      <w:r w:rsidRPr="003A06D0">
        <w:rPr>
          <w:lang w:val="en-GB"/>
        </w:rPr>
        <w:t>As a successor of the OptionalInputs element (see section 2.7 of version 1.0 of this document) the component OptionalInputsVerify (see section</w:t>
      </w:r>
      <w:r w:rsidR="00F71295">
        <w:rPr>
          <w:lang w:val="en-GB"/>
        </w:rPr>
        <w:t xml:space="preserve"> </w:t>
      </w:r>
      <w:r w:rsidR="00F71295">
        <w:rPr>
          <w:lang w:val="en-GB"/>
        </w:rPr>
        <w:fldChar w:fldCharType="begin"/>
      </w:r>
      <w:r w:rsidR="00F71295">
        <w:rPr>
          <w:lang w:val="en-GB"/>
        </w:rPr>
        <w:instrText xml:space="preserve"> REF _RefComp5BA2A20A \r \h </w:instrText>
      </w:r>
      <w:r w:rsidR="00F71295">
        <w:rPr>
          <w:lang w:val="en-GB"/>
        </w:rPr>
      </w:r>
      <w:r w:rsidR="00F71295">
        <w:rPr>
          <w:lang w:val="en-GB"/>
        </w:rPr>
        <w:fldChar w:fldCharType="separate"/>
      </w:r>
      <w:r w:rsidR="00F71295">
        <w:rPr>
          <w:lang w:val="en-GB"/>
        </w:rPr>
        <w:t>4.3.5</w:t>
      </w:r>
      <w:r w:rsidR="00F71295">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195249">
        <w:rPr>
          <w:lang w:val="en-GB"/>
        </w:rPr>
        <w:t>2.5.1</w:t>
      </w:r>
      <w:r w:rsidR="00195249">
        <w:rPr>
          <w:lang w:val="en-GB"/>
        </w:rPr>
        <w:fldChar w:fldCharType="end"/>
      </w:r>
      <w:r w:rsidRPr="003A06D0">
        <w:rPr>
          <w:lang w:val="en-GB"/>
        </w:rPr>
        <w:t xml:space="preserve"> .</w:t>
      </w:r>
    </w:p>
    <w:p w14:paraId="47382996" w14:textId="77777777" w:rsidR="00BF4F83" w:rsidRPr="003A06D0" w:rsidRDefault="00BF4F83" w:rsidP="00BF4F83">
      <w:pPr>
        <w:tabs>
          <w:tab w:val="left" w:pos="3645"/>
        </w:tabs>
        <w:rPr>
          <w:lang w:val="en-GB"/>
        </w:rPr>
      </w:pPr>
      <w:r w:rsidRPr="003A06D0">
        <w:rPr>
          <w:lang w:val="en-GB"/>
        </w:rPr>
        <w:t>Another usage scenario for ‘xs:any’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195249">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195249">
        <w:rPr>
          <w:lang w:val="en-GB"/>
        </w:rPr>
        <w:t>4.1.2</w:t>
      </w:r>
      <w:r w:rsidR="00195249">
        <w:rPr>
          <w:lang w:val="en-GB"/>
        </w:rPr>
        <w:fldChar w:fldCharType="end"/>
      </w:r>
      <w:r w:rsidRPr="003A06D0">
        <w:rPr>
          <w:lang w:val="en-GB"/>
        </w:rPr>
        <w:t xml:space="preserve">). When using XML as </w:t>
      </w:r>
      <w:r w:rsidRPr="003A06D0">
        <w:rPr>
          <w:lang w:val="en-GB"/>
        </w:rP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2096" w:name="sec_substituteMixedSchemaAttribute"/>
    <w:bookmarkStart w:id="2097" w:name="_Ref512179279"/>
    <w:bookmarkStart w:id="2098" w:name="_Toc516359667"/>
    <w:bookmarkEnd w:id="2096"/>
    <w:p w14:paraId="50A02DF1"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2099" w:name="_Toc522668489"/>
      <w:bookmarkStart w:id="2100" w:name="_Ref516417139"/>
      <w:bookmarkStart w:id="2101" w:name="_Toc8854552"/>
      <w:r w:rsidRPr="003A06D0">
        <w:rPr>
          <w:rStyle w:val="Hyperlink"/>
          <w:lang w:val="en-GB"/>
        </w:rPr>
        <w:t>Substituting the mixed Schema Attribute</w:t>
      </w:r>
      <w:bookmarkEnd w:id="2097"/>
      <w:bookmarkEnd w:id="2098"/>
      <w:bookmarkEnd w:id="2099"/>
      <w:bookmarkEnd w:id="2100"/>
      <w:bookmarkEnd w:id="2101"/>
      <w:r w:rsidRPr="003A06D0">
        <w:rPr>
          <w:lang w:val="en-GB"/>
        </w:rPr>
        <w:fldChar w:fldCharType="end"/>
      </w:r>
    </w:p>
    <w:p w14:paraId="2C0F5736" w14:textId="77777777"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2102" w:name="sec_introduceNsPrefixMappingTypeComp"/>
    <w:bookmarkStart w:id="2103" w:name="_Ref512179291"/>
    <w:bookmarkStart w:id="2104" w:name="_Toc516359668"/>
    <w:bookmarkEnd w:id="2102"/>
    <w:p w14:paraId="6391723B"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2105" w:name="_Toc522668490"/>
      <w:bookmarkStart w:id="2106" w:name="_Ref516417269"/>
      <w:bookmarkStart w:id="2107" w:name="_Toc8854553"/>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2103"/>
      <w:bookmarkEnd w:id="2104"/>
      <w:bookmarkEnd w:id="2105"/>
      <w:bookmarkEnd w:id="2106"/>
      <w:bookmarkEnd w:id="2107"/>
      <w:r w:rsidRPr="003A06D0">
        <w:rPr>
          <w:lang w:val="en-GB"/>
        </w:rPr>
        <w:fldChar w:fldCharType="end"/>
      </w:r>
    </w:p>
    <w:p w14:paraId="5DD82370" w14:textId="77777777"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195249">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2108" w:name="sec_importedXmlSchemas"/>
    <w:bookmarkStart w:id="2109" w:name="_Ref506461409"/>
    <w:bookmarkStart w:id="2110" w:name="_Toc516359669"/>
    <w:bookmarkEnd w:id="2108"/>
    <w:p w14:paraId="47D47001"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2111" w:name="_Toc522668491"/>
      <w:bookmarkStart w:id="2112" w:name="_Toc8854554"/>
      <w:r w:rsidRPr="003A06D0">
        <w:rPr>
          <w:rStyle w:val="Hyperlink"/>
          <w:lang w:val="en-GB"/>
        </w:rPr>
        <w:t>Imported XML schemes</w:t>
      </w:r>
      <w:bookmarkEnd w:id="2109"/>
      <w:bookmarkEnd w:id="2110"/>
      <w:bookmarkEnd w:id="2111"/>
      <w:bookmarkEnd w:id="2112"/>
      <w:r w:rsidRPr="003A06D0">
        <w:rPr>
          <w:lang w:val="en-GB"/>
        </w:rPr>
        <w:fldChar w:fldCharType="end"/>
      </w:r>
    </w:p>
    <w:p w14:paraId="3BD9BAEB" w14:textId="77777777"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14:paraId="2AE49A12" w14:textId="77777777"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14:paraId="1EF77012" w14:textId="77777777" w:rsidR="00BF4F83" w:rsidRPr="003A06D0" w:rsidRDefault="00BF4F83" w:rsidP="00BF4F83">
      <w:pPr>
        <w:rPr>
          <w:lang w:val="en-GB"/>
        </w:rPr>
      </w:pPr>
      <w:r w:rsidRPr="003A06D0">
        <w:rPr>
          <w:lang w:val="en-GB"/>
        </w:rPr>
        <w:t xml:space="preserve"> Most of the restrictions listed above do apply here:</w:t>
      </w:r>
    </w:p>
    <w:p w14:paraId="1593199D"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14:paraId="474A62EB"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14:paraId="0BC1A4C5"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14:paraId="1EDAD36A" w14:textId="77777777"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r w:rsidRPr="003A06D0">
        <w:rPr>
          <w:rStyle w:val="Datatype"/>
          <w:lang w:val="en-GB"/>
        </w:rPr>
        <w:t>dsb:NsPrefixMappingType</w:t>
      </w:r>
      <w:r w:rsidRPr="003A06D0">
        <w:rPr>
          <w:lang w:val="en-GB"/>
        </w:rPr>
        <w:t>) is added.</w:t>
      </w:r>
    </w:p>
    <w:p w14:paraId="4BED45AD" w14:textId="77777777"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14:paraId="6896D237" w14:textId="77777777"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2113" w:name="_Toc480914674"/>
      <w:bookmarkStart w:id="2114" w:name="_Toc481064865"/>
    </w:p>
    <w:bookmarkStart w:id="2115" w:name="sec_SyntaxVariants"/>
    <w:bookmarkStart w:id="2116" w:name="_Toc516359670"/>
    <w:bookmarkEnd w:id="2115"/>
    <w:p w14:paraId="7D0B760C"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2117" w:name="_Toc522668492"/>
      <w:bookmarkStart w:id="2118" w:name="_Toc8854555"/>
      <w:r w:rsidRPr="003A06D0">
        <w:rPr>
          <w:rStyle w:val="Hyperlink"/>
          <w:lang w:val="en-GB"/>
        </w:rPr>
        <w:t>Syntax variants</w:t>
      </w:r>
      <w:bookmarkEnd w:id="2113"/>
      <w:bookmarkEnd w:id="2114"/>
      <w:bookmarkEnd w:id="2116"/>
      <w:bookmarkEnd w:id="2117"/>
      <w:bookmarkEnd w:id="2118"/>
      <w:r w:rsidRPr="003A06D0">
        <w:rPr>
          <w:lang w:val="en-GB"/>
        </w:rPr>
        <w:fldChar w:fldCharType="end"/>
      </w:r>
    </w:p>
    <w:p w14:paraId="3BBCA40B" w14:textId="77777777"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14:paraId="4EEE133C" w14:textId="77777777"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14:paraId="1E64CB73" w14:textId="77777777"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2119" w:name="sec_JsonSyntaxVExtensions"/>
    <w:bookmarkEnd w:id="2119"/>
    <w:p w14:paraId="1BDDCEC6" w14:textId="77777777"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2120" w:name="_Toc522668493"/>
      <w:bookmarkStart w:id="2121" w:name="_Toc8854556"/>
      <w:r w:rsidRPr="003A06D0">
        <w:rPr>
          <w:rStyle w:val="Hyperlink"/>
          <w:lang w:val="en-GB"/>
        </w:rPr>
        <w:t>JSON Syntax Extensions</w:t>
      </w:r>
      <w:bookmarkEnd w:id="2120"/>
      <w:bookmarkEnd w:id="2121"/>
      <w:r w:rsidRPr="003A06D0">
        <w:rPr>
          <w:rStyle w:val="Hervorhebung"/>
          <w:i w:val="0"/>
          <w:lang w:val="en-GB"/>
        </w:rPr>
        <w:fldChar w:fldCharType="end"/>
      </w:r>
    </w:p>
    <w:p w14:paraId="27524D29" w14:textId="77777777"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14:paraId="1B66DF76" w14:textId="77777777"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14:paraId="549762DF" w14:textId="77777777"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14:paraId="4EB8D6E8" w14:textId="77777777"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2122" w:name="sec_JConstructionPrinciples"/>
    <w:bookmarkStart w:id="2123" w:name="_Toc516358002"/>
    <w:bookmarkEnd w:id="2122"/>
    <w:p w14:paraId="24197094"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2124" w:name="_Toc522668494"/>
      <w:bookmarkStart w:id="2125" w:name="_Toc8854557"/>
      <w:r w:rsidRPr="003A06D0">
        <w:rPr>
          <w:rStyle w:val="Hyperlink"/>
          <w:lang w:val="en-GB"/>
        </w:rPr>
        <w:t>Construction Principles</w:t>
      </w:r>
      <w:bookmarkEnd w:id="2079"/>
      <w:bookmarkEnd w:id="2080"/>
      <w:bookmarkEnd w:id="2081"/>
      <w:bookmarkEnd w:id="2123"/>
      <w:bookmarkEnd w:id="2124"/>
      <w:bookmarkEnd w:id="2125"/>
      <w:r w:rsidRPr="003A06D0">
        <w:rPr>
          <w:lang w:val="en-GB"/>
        </w:rPr>
        <w:fldChar w:fldCharType="end"/>
      </w:r>
    </w:p>
    <w:bookmarkStart w:id="2126" w:name="sec_MultiSyntaxApproach"/>
    <w:bookmarkStart w:id="2127" w:name="_Toc516359671"/>
    <w:bookmarkEnd w:id="2126"/>
    <w:p w14:paraId="7F009FA0"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2128" w:name="_Toc522668495"/>
      <w:bookmarkStart w:id="2129" w:name="_Toc8854558"/>
      <w:r w:rsidRPr="003A06D0">
        <w:rPr>
          <w:rStyle w:val="Hyperlink"/>
          <w:lang w:val="en-GB"/>
        </w:rPr>
        <w:t>Multi Syntax approach</w:t>
      </w:r>
      <w:bookmarkEnd w:id="2127"/>
      <w:bookmarkEnd w:id="2128"/>
      <w:bookmarkEnd w:id="2129"/>
      <w:r w:rsidRPr="003A06D0">
        <w:rPr>
          <w:lang w:val="en-GB"/>
        </w:rPr>
        <w:fldChar w:fldCharType="end"/>
      </w:r>
    </w:p>
    <w:p w14:paraId="55F8B05D" w14:textId="77777777"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14:paraId="4092C7B6" w14:textId="77777777"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14:paraId="5A04687B" w14:textId="77777777"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14:paraId="76292EF1" w14:textId="77777777" w:rsidR="00BF4F83" w:rsidRPr="003A06D0" w:rsidRDefault="00BF4F83" w:rsidP="0001259E">
      <w:pPr>
        <w:pStyle w:val="Listenabsatz"/>
        <w:numPr>
          <w:ilvl w:val="0"/>
          <w:numId w:val="39"/>
        </w:numPr>
        <w:rPr>
          <w:lang w:val="en-GB"/>
        </w:rPr>
      </w:pPr>
      <w:r w:rsidRPr="003A06D0">
        <w:rPr>
          <w:lang w:val="en-GB"/>
        </w:rPr>
        <w:t>Schemes are provided for XML and JSON.</w:t>
      </w:r>
    </w:p>
    <w:p w14:paraId="24FAC1D9" w14:textId="77777777" w:rsidR="00BF4F83" w:rsidRPr="003A06D0" w:rsidRDefault="00BF4F83" w:rsidP="0001259E">
      <w:pPr>
        <w:pStyle w:val="Listenabsatz"/>
        <w:numPr>
          <w:ilvl w:val="0"/>
          <w:numId w:val="39"/>
        </w:numPr>
        <w:rPr>
          <w:lang w:val="en-GB"/>
        </w:rPr>
      </w:pPr>
      <w:r w:rsidRPr="003A06D0">
        <w:rPr>
          <w:lang w:val="en-GB"/>
        </w:rPr>
        <w:t>Element name mappings are given for JSON.</w:t>
      </w:r>
    </w:p>
    <w:p w14:paraId="42EB63B2" w14:textId="77777777"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14:paraId="5B5C708A" w14:textId="77777777"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Pr="003A06D0">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Pr="003A06D0">
        <w:rPr>
          <w:lang w:val="en-GB"/>
        </w:rPr>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Pr="003A06D0">
        <w:rPr>
          <w:lang w:val="en-GB"/>
        </w:rPr>
        <w:t>3.2.1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Pr="003A06D0">
        <w:rPr>
          <w:lang w:val="en-GB"/>
        </w:rPr>
        <w:t>3.2.2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Pr="003A06D0">
        <w:rPr>
          <w:lang w:val="en-GB"/>
        </w:rPr>
        <w:t>3.2.3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2130" w:name="sec_SchemaOrgaAndNamespaces"/>
    <w:bookmarkStart w:id="2131" w:name="_Toc532467446"/>
    <w:bookmarkStart w:id="2132" w:name="_Ref532470129"/>
    <w:bookmarkStart w:id="2133" w:name="_Ref532470160"/>
    <w:bookmarkStart w:id="2134" w:name="_Toc37218176"/>
    <w:bookmarkStart w:id="2135" w:name="_Toc39658672"/>
    <w:bookmarkStart w:id="2136" w:name="_Toc39641701"/>
    <w:bookmarkStart w:id="2137" w:name="_Toc39664478"/>
    <w:bookmarkStart w:id="2138" w:name="_Toc47165200"/>
    <w:bookmarkStart w:id="2139" w:name="_Toc114309474"/>
    <w:bookmarkStart w:id="2140" w:name="_Toc157224991"/>
    <w:bookmarkStart w:id="2141" w:name="_Toc158797458"/>
    <w:bookmarkStart w:id="2142" w:name="_Toc159076026"/>
    <w:bookmarkStart w:id="2143" w:name="_Toc480914671"/>
    <w:bookmarkStart w:id="2144" w:name="_Toc481064862"/>
    <w:bookmarkStart w:id="2145" w:name="_Toc516358003"/>
    <w:bookmarkEnd w:id="2130"/>
    <w:p w14:paraId="045645EA"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2146" w:name="_Toc522668496"/>
      <w:bookmarkStart w:id="2147" w:name="_Toc8854559"/>
      <w:r w:rsidRPr="003A06D0">
        <w:rPr>
          <w:rStyle w:val="Hyperlink"/>
          <w:lang w:val="en-GB"/>
        </w:rPr>
        <w:t>Schema Organization and Namespaces</w:t>
      </w:r>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r w:rsidRPr="003A06D0">
        <w:rPr>
          <w:lang w:val="en-GB"/>
        </w:rPr>
        <w:fldChar w:fldCharType="end"/>
      </w:r>
    </w:p>
    <w:p w14:paraId="7CC4C512" w14:textId="24E727CE" w:rsidR="00BF4F83" w:rsidRPr="003A06D0" w:rsidRDefault="00BF4F83" w:rsidP="00BF4F83">
      <w:pPr>
        <w:rPr>
          <w:lang w:val="en-GB"/>
        </w:rPr>
      </w:pPr>
      <w:r w:rsidRPr="003A06D0">
        <w:rPr>
          <w:lang w:val="en-GB"/>
        </w:rPr>
        <w:t>The structures described in this specification are contained in the schema file</w:t>
      </w:r>
      <w:ins w:id="2148" w:author="Andreas Kuehne" w:date="2019-05-15T22:41:00Z">
        <w:r w:rsidR="00AB7AF3">
          <w:rPr>
            <w:lang w:val="en-GB"/>
          </w:rPr>
          <w:t>s</w:t>
        </w:r>
      </w:ins>
      <w:r w:rsidRPr="003A06D0">
        <w:rPr>
          <w:lang w:val="en-GB"/>
        </w:rPr>
        <w:t xml:space="preserve"> </w:t>
      </w:r>
      <w:ins w:id="2149" w:author="Andreas Kuehne" w:date="2019-05-15T22:38:00Z">
        <w:r w:rsidR="00AB7AF3" w:rsidRPr="003A06D0">
          <w:rPr>
            <w:b/>
            <w:bCs/>
            <w:lang w:val="en-GB"/>
          </w:rPr>
          <w:t>[</w:t>
        </w:r>
        <w:r w:rsidR="00AB7AF3" w:rsidRPr="003A06D0">
          <w:rPr>
            <w:rStyle w:val="Refterm"/>
            <w:lang w:val="en-GB"/>
          </w:rPr>
          <w:t>DSS2XSD</w:t>
        </w:r>
        <w:r w:rsidR="00AB7AF3" w:rsidRPr="003A06D0">
          <w:rPr>
            <w:b/>
            <w:bCs/>
            <w:lang w:val="en-GB"/>
          </w:rPr>
          <w:t>]</w:t>
        </w:r>
        <w:r w:rsidR="00AB7AF3">
          <w:rPr>
            <w:b/>
            <w:bCs/>
            <w:lang w:val="en-GB"/>
          </w:rPr>
          <w:t>,</w:t>
        </w:r>
        <w:r w:rsidR="00AB7AF3" w:rsidRPr="003A06D0" w:rsidDel="00AB7AF3">
          <w:rPr>
            <w:b/>
            <w:bCs/>
            <w:lang w:val="en-GB"/>
          </w:rPr>
          <w:t xml:space="preserve"> </w:t>
        </w:r>
        <w:r w:rsidR="00AB7AF3" w:rsidRPr="003A06D0">
          <w:rPr>
            <w:b/>
            <w:bCs/>
            <w:lang w:val="en-GB"/>
          </w:rPr>
          <w:t>[</w:t>
        </w:r>
        <w:r w:rsidR="00AB7AF3">
          <w:rPr>
            <w:rStyle w:val="Refterm"/>
            <w:lang w:val="en-GB"/>
          </w:rPr>
          <w:t>D</w:t>
        </w:r>
      </w:ins>
      <w:ins w:id="2150" w:author="Andreas Kuehne" w:date="2019-05-15T22:39:00Z">
        <w:r w:rsidR="00AB7AF3">
          <w:rPr>
            <w:rStyle w:val="Refterm"/>
            <w:lang w:val="en-GB"/>
          </w:rPr>
          <w:t>S</w:t>
        </w:r>
      </w:ins>
      <w:ins w:id="2151" w:author="Andreas Kuehne" w:date="2019-05-15T22:38:00Z">
        <w:r w:rsidR="00AB7AF3">
          <w:rPr>
            <w:rStyle w:val="Refterm"/>
            <w:lang w:val="en-GB"/>
          </w:rPr>
          <w:t>B</w:t>
        </w:r>
        <w:r w:rsidR="00AB7AF3" w:rsidRPr="003A06D0">
          <w:rPr>
            <w:rStyle w:val="Refterm"/>
            <w:lang w:val="en-GB"/>
          </w:rPr>
          <w:t>XSD</w:t>
        </w:r>
        <w:r w:rsidR="00AB7AF3" w:rsidRPr="003A06D0">
          <w:rPr>
            <w:b/>
            <w:bCs/>
            <w:lang w:val="en-GB"/>
          </w:rPr>
          <w:t>]</w:t>
        </w:r>
        <w:r w:rsidR="00AB7AF3" w:rsidRPr="00AB7AF3">
          <w:rPr>
            <w:bCs/>
            <w:lang w:val="en-GB"/>
            <w:rPrChange w:id="2152" w:author="Andreas Kuehne" w:date="2019-05-15T22:38:00Z">
              <w:rPr>
                <w:b/>
                <w:bCs/>
                <w:lang w:val="en-GB"/>
              </w:rPr>
            </w:rPrChange>
          </w:rPr>
          <w:t xml:space="preserve"> and</w:t>
        </w:r>
      </w:ins>
      <w:del w:id="2153" w:author="Andreas Kuehne" w:date="2019-05-15T22:38:00Z">
        <w:r w:rsidRPr="003A06D0" w:rsidDel="00AB7AF3">
          <w:rPr>
            <w:b/>
            <w:bCs/>
            <w:lang w:val="en-GB"/>
          </w:rPr>
          <w:delText>[Core2.0-XSD]</w:delText>
        </w:r>
      </w:del>
      <w:ins w:id="2154" w:author="Andreas Kuehne" w:date="2019-05-15T22:38:00Z">
        <w:r w:rsidR="00AB7AF3">
          <w:rPr>
            <w:b/>
            <w:bCs/>
            <w:lang w:val="en-GB"/>
          </w:rPr>
          <w:t xml:space="preserve"> </w:t>
        </w:r>
        <w:r w:rsidR="00AB7AF3" w:rsidRPr="003A06D0">
          <w:rPr>
            <w:b/>
            <w:bCs/>
            <w:lang w:val="en-GB"/>
          </w:rPr>
          <w:t>[</w:t>
        </w:r>
      </w:ins>
      <w:ins w:id="2155" w:author="Andreas Kuehne" w:date="2019-05-15T22:39:00Z">
        <w:r w:rsidR="00AB7AF3">
          <w:rPr>
            <w:rStyle w:val="Refterm"/>
            <w:lang w:val="en-GB"/>
          </w:rPr>
          <w:t>NSL</w:t>
        </w:r>
      </w:ins>
      <w:ins w:id="2156" w:author="Andreas Kuehne" w:date="2019-05-15T22:38:00Z">
        <w:r w:rsidR="00AB7AF3" w:rsidRPr="003A06D0">
          <w:rPr>
            <w:rStyle w:val="Refterm"/>
            <w:lang w:val="en-GB"/>
          </w:rPr>
          <w:t>XSD</w:t>
        </w:r>
        <w:r w:rsidR="00AB7AF3" w:rsidRPr="003A06D0">
          <w:rPr>
            <w:b/>
            <w:bCs/>
            <w:lang w:val="en-GB"/>
          </w:rPr>
          <w:t>]</w:t>
        </w:r>
      </w:ins>
      <w:r w:rsidRPr="003A06D0">
        <w:rPr>
          <w:lang w:val="en-GB"/>
        </w:rPr>
        <w:t>.  All schema listings in the current document are excerpts from the schema file.  In the case of a disagreement between the schema file and this document, the schema file shall take precedence.</w:t>
      </w:r>
    </w:p>
    <w:p w14:paraId="002B9287" w14:textId="69E64BAC" w:rsidR="00AB7AF3" w:rsidRPr="003A06D0" w:rsidRDefault="00BF4F83" w:rsidP="00AB7AF3">
      <w:pPr>
        <w:tabs>
          <w:tab w:val="left" w:pos="6090"/>
        </w:tabs>
        <w:rPr>
          <w:ins w:id="2157" w:author="Andreas Kuehne" w:date="2019-05-15T22:39:00Z"/>
          <w:lang w:val="en-GB"/>
        </w:rPr>
      </w:pPr>
      <w:r w:rsidRPr="003A06D0">
        <w:rPr>
          <w:lang w:val="en-GB"/>
        </w:rPr>
        <w:t>Th</w:t>
      </w:r>
      <w:ins w:id="2158" w:author="Andreas Kuehne" w:date="2019-05-15T22:41:00Z">
        <w:r w:rsidR="00AB7AF3">
          <w:rPr>
            <w:lang w:val="en-GB"/>
          </w:rPr>
          <w:t>e</w:t>
        </w:r>
      </w:ins>
      <w:del w:id="2159" w:author="Andreas Kuehne" w:date="2019-05-15T22:41:00Z">
        <w:r w:rsidRPr="003A06D0" w:rsidDel="00AB7AF3">
          <w:rPr>
            <w:lang w:val="en-GB"/>
          </w:rPr>
          <w:delText>is</w:delText>
        </w:r>
      </w:del>
      <w:r w:rsidRPr="003A06D0">
        <w:rPr>
          <w:lang w:val="en-GB"/>
        </w:rPr>
        <w:t xml:space="preserve"> schem</w:t>
      </w:r>
      <w:ins w:id="2160" w:author="Andreas Kuehne" w:date="2019-05-15T22:41:00Z">
        <w:r w:rsidR="00AB7AF3">
          <w:rPr>
            <w:lang w:val="en-GB"/>
          </w:rPr>
          <w:t>es</w:t>
        </w:r>
      </w:ins>
      <w:del w:id="2161" w:author="Andreas Kuehne" w:date="2019-05-15T22:41:00Z">
        <w:r w:rsidRPr="003A06D0" w:rsidDel="00AB7AF3">
          <w:rPr>
            <w:lang w:val="en-GB"/>
          </w:rPr>
          <w:delText>a</w:delText>
        </w:r>
      </w:del>
      <w:r w:rsidRPr="003A06D0">
        <w:rPr>
          <w:lang w:val="en-GB"/>
        </w:rPr>
        <w:t xml:space="preserve"> </w:t>
      </w:r>
      <w:ins w:id="2162" w:author="Andreas Kuehne" w:date="2019-05-15T22:41:00Z">
        <w:r w:rsidR="00AB7AF3">
          <w:rPr>
            <w:lang w:val="en-GB"/>
          </w:rPr>
          <w:t>are</w:t>
        </w:r>
      </w:ins>
      <w:del w:id="2163" w:author="Andreas Kuehne" w:date="2019-05-15T22:41:00Z">
        <w:r w:rsidRPr="003A06D0" w:rsidDel="00AB7AF3">
          <w:rPr>
            <w:lang w:val="en-GB"/>
          </w:rPr>
          <w:delText>is</w:delText>
        </w:r>
      </w:del>
      <w:r w:rsidRPr="003A06D0">
        <w:rPr>
          <w:lang w:val="en-GB"/>
        </w:rPr>
        <w:t xml:space="preserve"> associated with the following XML namespace</w:t>
      </w:r>
      <w:ins w:id="2164" w:author="Andreas Kuehne" w:date="2019-05-15T22:39:00Z">
        <w:r w:rsidR="00AB7AF3">
          <w:rPr>
            <w:lang w:val="en-GB"/>
          </w:rPr>
          <w:t>s</w:t>
        </w:r>
      </w:ins>
    </w:p>
    <w:p w14:paraId="22A0E5B7" w14:textId="258FC883" w:rsidR="00AB7AF3" w:rsidRPr="003A06D0" w:rsidRDefault="00AB7AF3" w:rsidP="00AB7AF3">
      <w:pPr>
        <w:pStyle w:val="Codesmall"/>
        <w:rPr>
          <w:ins w:id="2165" w:author="Andreas Kuehne" w:date="2019-05-15T22:39:00Z"/>
          <w:lang w:val="en-GB"/>
        </w:rPr>
      </w:pPr>
      <w:ins w:id="2166" w:author="Andreas Kuehne" w:date="2019-05-15T22:39:00Z">
        <w:r w:rsidRPr="003A06D0">
          <w:rPr>
            <w:lang w:val="en-GB"/>
          </w:rPr>
          <w:t>http://docs.oasis-open.org/dss-x/ns/</w:t>
        </w:r>
      </w:ins>
      <w:ins w:id="2167" w:author="Andreas Kuehne" w:date="2019-05-15T22:40:00Z">
        <w:r>
          <w:rPr>
            <w:lang w:val="en-GB"/>
          </w:rPr>
          <w:t>nsList</w:t>
        </w:r>
      </w:ins>
    </w:p>
    <w:p w14:paraId="355FF193" w14:textId="49E79D3D" w:rsidR="00AB7AF3" w:rsidRPr="003A06D0" w:rsidRDefault="00AB7AF3" w:rsidP="00AB7AF3">
      <w:pPr>
        <w:tabs>
          <w:tab w:val="left" w:pos="6090"/>
        </w:tabs>
        <w:rPr>
          <w:ins w:id="2168" w:author="Andreas Kuehne" w:date="2019-05-15T22:39:00Z"/>
          <w:lang w:val="en-GB"/>
        </w:rPr>
      </w:pPr>
      <w:ins w:id="2169" w:author="Andreas Kuehne" w:date="2019-05-15T22:39:00Z">
        <w:r>
          <w:rPr>
            <w:lang w:val="en-GB"/>
          </w:rPr>
          <w:t>,</w:t>
        </w:r>
        <w:r>
          <w:rPr>
            <w:lang w:val="en-GB"/>
          </w:rPr>
          <w:tab/>
        </w:r>
      </w:ins>
    </w:p>
    <w:p w14:paraId="3CC3518B" w14:textId="77777777" w:rsidR="00AB7AF3" w:rsidRPr="003A06D0" w:rsidRDefault="00AB7AF3" w:rsidP="00AB7AF3">
      <w:pPr>
        <w:pStyle w:val="Codesmall"/>
        <w:rPr>
          <w:ins w:id="2170" w:author="Andreas Kuehne" w:date="2019-05-15T22:39:00Z"/>
          <w:lang w:val="en-GB"/>
        </w:rPr>
      </w:pPr>
      <w:ins w:id="2171" w:author="Andreas Kuehne" w:date="2019-05-15T22:39:00Z">
        <w:r w:rsidRPr="003A06D0">
          <w:rPr>
            <w:lang w:val="en-GB"/>
          </w:rPr>
          <w:t>http://docs.oasis-open.org/dss-x/ns/base</w:t>
        </w:r>
      </w:ins>
    </w:p>
    <w:p w14:paraId="23C9440B" w14:textId="33DDA71F" w:rsidR="00BF4F83" w:rsidRPr="003A06D0" w:rsidDel="00AB7AF3" w:rsidRDefault="00BF4F83" w:rsidP="00AB7AF3">
      <w:pPr>
        <w:tabs>
          <w:tab w:val="left" w:pos="6090"/>
        </w:tabs>
        <w:rPr>
          <w:del w:id="2172" w:author="Andreas Kuehne" w:date="2019-05-15T22:39:00Z"/>
          <w:lang w:val="en-GB"/>
        </w:rPr>
        <w:pPrChange w:id="2173" w:author="Andreas Kuehne" w:date="2019-05-15T22:39:00Z">
          <w:pPr/>
        </w:pPrChange>
      </w:pPr>
    </w:p>
    <w:p w14:paraId="7B442140" w14:textId="0E04BEF6" w:rsidR="00BF4F83" w:rsidRPr="003A06D0" w:rsidDel="00AB7AF3" w:rsidRDefault="00BF4F83" w:rsidP="00AB7AF3">
      <w:pPr>
        <w:tabs>
          <w:tab w:val="left" w:pos="6090"/>
        </w:tabs>
        <w:rPr>
          <w:del w:id="2174" w:author="Andreas Kuehne" w:date="2019-05-15T22:39:00Z"/>
          <w:lang w:val="en-GB"/>
        </w:rPr>
      </w:pPr>
      <w:del w:id="2175" w:author="Andreas Kuehne" w:date="2019-05-15T22:39:00Z">
        <w:r w:rsidRPr="003A06D0" w:rsidDel="00AB7AF3">
          <w:rPr>
            <w:lang w:val="en-GB"/>
          </w:rPr>
          <w:delText>http://docs.oasis-open.org/dss-x/ns/base</w:delText>
        </w:r>
      </w:del>
    </w:p>
    <w:p w14:paraId="7FBC8A7C" w14:textId="77777777" w:rsidR="00BF4F83" w:rsidRPr="003A06D0" w:rsidRDefault="00BF4F83" w:rsidP="00AB7AF3">
      <w:pPr>
        <w:tabs>
          <w:tab w:val="left" w:pos="6090"/>
        </w:tabs>
        <w:rPr>
          <w:lang w:val="en-GB"/>
        </w:rPr>
      </w:pPr>
      <w:r w:rsidRPr="003A06D0">
        <w:rPr>
          <w:lang w:val="en-GB"/>
        </w:rPr>
        <w:t>and</w:t>
      </w:r>
    </w:p>
    <w:p w14:paraId="7F19A929" w14:textId="77777777" w:rsidR="00BF4F83" w:rsidRPr="003A06D0" w:rsidRDefault="00BF4F83" w:rsidP="00BF4F83">
      <w:pPr>
        <w:pStyle w:val="Codesmall"/>
        <w:rPr>
          <w:lang w:val="en-GB"/>
        </w:rPr>
      </w:pPr>
      <w:r w:rsidRPr="003A06D0">
        <w:rPr>
          <w:lang w:val="en-GB"/>
        </w:rPr>
        <w:t>http://docs.oasis-open.org/dss-x/ns/core</w:t>
      </w:r>
    </w:p>
    <w:p w14:paraId="167B7C50" w14:textId="77777777" w:rsidR="00BF4F83" w:rsidRPr="003A06D0" w:rsidRDefault="00BF4F83" w:rsidP="00BF4F83">
      <w:pPr>
        <w:rPr>
          <w:lang w:val="en-GB"/>
        </w:rPr>
      </w:pPr>
      <w:r w:rsidRPr="003A06D0">
        <w:rPr>
          <w:lang w:val="en-GB"/>
        </w:rPr>
        <w:t>If a future version of this specification is needed, it will use a different namespace.</w:t>
      </w:r>
    </w:p>
    <w:p w14:paraId="1A5CCAA1" w14:textId="77777777" w:rsidR="00BF4F83" w:rsidRPr="003A06D0" w:rsidRDefault="00BF4F83" w:rsidP="00BF4F83">
      <w:pPr>
        <w:rPr>
          <w:lang w:val="en-GB"/>
        </w:rPr>
      </w:pPr>
      <w:r w:rsidRPr="003A06D0">
        <w:rPr>
          <w:lang w:val="en-GB"/>
        </w:rPr>
        <w:t>Conventional XML namespace prefixes are used in the schema:</w:t>
      </w:r>
    </w:p>
    <w:p w14:paraId="74D6337D" w14:textId="5E110581"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Pr="003A06D0">
        <w:rPr>
          <w:lang w:val="en-GB"/>
        </w:rPr>
        <w:t>.</w:t>
      </w:r>
      <w:ins w:id="2176" w:author="Andreas Kuehne" w:date="2019-05-15T22:43:00Z">
        <w:r w:rsidR="00AB7AF3" w:rsidDel="00AB7AF3">
          <w:rPr>
            <w:rStyle w:val="Hyperlink"/>
            <w:lang w:val="en-GB"/>
          </w:rPr>
          <w:t xml:space="preserve"> </w:t>
        </w:r>
      </w:ins>
      <w:del w:id="2177" w:author="Andreas Kuehne" w:date="2019-05-15T22:43:00Z">
        <w:r w:rsidR="00AB7AF3" w:rsidDel="00AB7AF3">
          <w:rPr>
            <w:rStyle w:val="Hyperlink"/>
            <w:lang w:val="en-GB"/>
          </w:rPr>
          <w:fldChar w:fldCharType="begin"/>
        </w:r>
        <w:r w:rsidR="00AB7AF3" w:rsidDel="00AB7AF3">
          <w:rPr>
            <w:rStyle w:val="Hyperlink"/>
            <w:lang w:val="en-GB"/>
          </w:rPr>
          <w:delInstrText xml:space="preserve"> HYPERLINK \l "refDSS2XSD" </w:delInstrText>
        </w:r>
        <w:r w:rsidR="00AB7AF3" w:rsidDel="00AB7AF3">
          <w:rPr>
            <w:rStyle w:val="Hyperlink"/>
            <w:lang w:val="en-GB"/>
          </w:rPr>
          <w:fldChar w:fldCharType="separate"/>
        </w:r>
        <w:r w:rsidRPr="003A06D0" w:rsidDel="00AB7AF3">
          <w:rPr>
            <w:rStyle w:val="Hyperlink"/>
            <w:lang w:val="en-GB"/>
          </w:rPr>
          <w:delText>refDSS2XSD</w:delText>
        </w:r>
        <w:r w:rsidR="00AB7AF3" w:rsidDel="00AB7AF3">
          <w:rPr>
            <w:rStyle w:val="Hyperlink"/>
            <w:lang w:val="en-GB"/>
          </w:rPr>
          <w:fldChar w:fldCharType="end"/>
        </w:r>
      </w:del>
    </w:p>
    <w:p w14:paraId="58823AAB" w14:textId="5765C6B5" w:rsidR="00BF4F83" w:rsidRPr="00AB7AF3" w:rsidRDefault="00BF4F83" w:rsidP="0001259E">
      <w:pPr>
        <w:numPr>
          <w:ilvl w:val="0"/>
          <w:numId w:val="8"/>
        </w:numPr>
        <w:jc w:val="both"/>
        <w:rPr>
          <w:ins w:id="2178" w:author="Andreas Kuehne" w:date="2019-05-15T22:42:00Z"/>
          <w:rStyle w:val="Hyperlink"/>
          <w:color w:val="auto"/>
          <w:lang w:val="en-GB"/>
          <w:rPrChange w:id="2179" w:author="Andreas Kuehne" w:date="2019-05-15T22:42:00Z">
            <w:rPr>
              <w:ins w:id="2180" w:author="Andreas Kuehne" w:date="2019-05-15T22:42:00Z"/>
              <w:rStyle w:val="Hyperlink"/>
              <w:lang w:val="en-GB"/>
            </w:rPr>
          </w:rPrChange>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ins w:id="2181" w:author="Andreas Kuehne" w:date="2019-05-15T22:43:00Z">
        <w:r w:rsidR="00AB7AF3" w:rsidDel="00AB7AF3">
          <w:rPr>
            <w:rStyle w:val="Hyperlink"/>
            <w:lang w:val="en-GB"/>
          </w:rPr>
          <w:t xml:space="preserve"> </w:t>
        </w:r>
      </w:ins>
      <w:del w:id="2182" w:author="Andreas Kuehne" w:date="2019-05-15T22:43:00Z">
        <w:r w:rsidR="00AB7AF3" w:rsidDel="00AB7AF3">
          <w:rPr>
            <w:rStyle w:val="Hyperlink"/>
            <w:lang w:val="en-GB"/>
          </w:rPr>
          <w:fldChar w:fldCharType="begin"/>
        </w:r>
        <w:r w:rsidR="00AB7AF3" w:rsidDel="00AB7AF3">
          <w:rPr>
            <w:rStyle w:val="Hyperlink"/>
            <w:lang w:val="en-GB"/>
          </w:rPr>
          <w:delInstrText xml:space="preserve"> HYPERLINK \l "refDSS2XSD" </w:delInstrText>
        </w:r>
        <w:r w:rsidR="00AB7AF3" w:rsidDel="00AB7AF3">
          <w:rPr>
            <w:rStyle w:val="Hyperlink"/>
            <w:lang w:val="en-GB"/>
          </w:rPr>
          <w:fldChar w:fldCharType="separate"/>
        </w:r>
        <w:r w:rsidRPr="003A06D0" w:rsidDel="00AB7AF3">
          <w:rPr>
            <w:rStyle w:val="Hyperlink"/>
            <w:lang w:val="en-GB"/>
          </w:rPr>
          <w:delText>refDSS2XSD</w:delText>
        </w:r>
        <w:r w:rsidR="00AB7AF3" w:rsidDel="00AB7AF3">
          <w:rPr>
            <w:rStyle w:val="Hyperlink"/>
            <w:lang w:val="en-GB"/>
          </w:rPr>
          <w:fldChar w:fldCharType="end"/>
        </w:r>
      </w:del>
    </w:p>
    <w:p w14:paraId="79A1BE34" w14:textId="7CA4680E" w:rsidR="00AB7AF3" w:rsidRPr="003A06D0" w:rsidRDefault="00AB7AF3" w:rsidP="0001259E">
      <w:pPr>
        <w:numPr>
          <w:ilvl w:val="0"/>
          <w:numId w:val="8"/>
        </w:numPr>
        <w:jc w:val="both"/>
        <w:rPr>
          <w:lang w:val="en-GB"/>
        </w:rPr>
      </w:pPr>
      <w:ins w:id="2183" w:author="Andreas Kuehne" w:date="2019-05-15T22:42:00Z">
        <w:r w:rsidRPr="003A06D0">
          <w:rPr>
            <w:lang w:val="en-GB"/>
          </w:rPr>
          <w:t xml:space="preserve">The prefix </w:t>
        </w:r>
        <w:r>
          <w:rPr>
            <w:rStyle w:val="Keyword"/>
            <w:lang w:val="en-GB"/>
          </w:rPr>
          <w:t>nsl</w:t>
        </w:r>
        <w:r w:rsidRPr="003A06D0">
          <w:rPr>
            <w:rStyle w:val="Keyword"/>
            <w:lang w:val="en-GB"/>
          </w:rPr>
          <w:t>:</w:t>
        </w:r>
        <w:r w:rsidRPr="003A06D0">
          <w:rPr>
            <w:lang w:val="en-GB"/>
          </w:rPr>
          <w:t xml:space="preserve"> stands for the DSS base namespace</w:t>
        </w:r>
        <w:r w:rsidRPr="003A06D0">
          <w:rPr>
            <w:b/>
            <w:bCs/>
            <w:lang w:val="en-GB"/>
          </w:rPr>
          <w:t xml:space="preserve"> </w:t>
        </w:r>
        <w:r>
          <w:rPr>
            <w:rStyle w:val="Hyperlink"/>
            <w:b/>
            <w:bCs/>
            <w:lang w:val="en-GB"/>
          </w:rPr>
          <w:fldChar w:fldCharType="begin"/>
        </w:r>
        <w:r>
          <w:rPr>
            <w:rStyle w:val="Hyperlink"/>
            <w:b/>
            <w:bCs/>
            <w:lang w:val="en-GB"/>
          </w:rPr>
          <w:instrText xml:space="preserve"> HYPERLINK \l "refDSBXSD" </w:instrText>
        </w:r>
        <w:r>
          <w:rPr>
            <w:rStyle w:val="Hyperlink"/>
            <w:b/>
            <w:bCs/>
            <w:lang w:val="en-GB"/>
          </w:rPr>
          <w:fldChar w:fldCharType="separate"/>
        </w:r>
        <w:r w:rsidRPr="003A06D0">
          <w:rPr>
            <w:rStyle w:val="Hyperlink"/>
            <w:b/>
            <w:bCs/>
            <w:lang w:val="en-GB"/>
          </w:rPr>
          <w:t>[</w:t>
        </w:r>
        <w:r>
          <w:rPr>
            <w:rStyle w:val="Hyperlink"/>
            <w:b/>
            <w:bCs/>
            <w:lang w:val="en-GB"/>
          </w:rPr>
          <w:t>NSL</w:t>
        </w:r>
        <w:r w:rsidRPr="003A06D0">
          <w:rPr>
            <w:rStyle w:val="Hyperlink"/>
            <w:b/>
            <w:bCs/>
            <w:lang w:val="en-GB"/>
          </w:rPr>
          <w:t>XSD].</w:t>
        </w:r>
        <w:r>
          <w:rPr>
            <w:rStyle w:val="Hyperlink"/>
            <w:b/>
            <w:bCs/>
            <w:lang w:val="en-GB"/>
          </w:rPr>
          <w:fldChar w:fldCharType="end"/>
        </w:r>
        <w:r w:rsidRPr="003A06D0">
          <w:rPr>
            <w:lang w:val="en-GB"/>
          </w:rPr>
          <w:t xml:space="preserve"> </w:t>
        </w:r>
      </w:ins>
    </w:p>
    <w:p w14:paraId="1711A07E"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ds-rw:</w:t>
      </w:r>
      <w:r w:rsidRPr="003A06D0">
        <w:rPr>
          <w:lang w:val="en-GB"/>
        </w:rPr>
        <w:t xml:space="preserve"> stands for a namespace of elements based on the W3C XML Signature </w:t>
      </w:r>
      <w:r w:rsidRPr="003A06D0">
        <w:rPr>
          <w:b/>
          <w:bCs/>
          <w:lang w:val="en-GB"/>
        </w:rPr>
        <w:t>[XMLDSIG]</w:t>
      </w:r>
      <w:r w:rsidRPr="003A06D0">
        <w:rPr>
          <w:lang w:val="en-GB"/>
        </w:rPr>
        <w:t>.</w:t>
      </w:r>
    </w:p>
    <w:p w14:paraId="1A46CA9B"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xs:</w:t>
      </w:r>
      <w:r w:rsidRPr="003A06D0">
        <w:rPr>
          <w:lang w:val="en-GB"/>
        </w:rPr>
        <w:t xml:space="preserve"> stands for the W3C XML Schema namespace </w:t>
      </w:r>
      <w:r w:rsidRPr="003A06D0">
        <w:rPr>
          <w:b/>
          <w:bCs/>
          <w:lang w:val="en-GB"/>
        </w:rPr>
        <w:t>[Schema1]</w:t>
      </w:r>
      <w:r w:rsidRPr="003A06D0">
        <w:rPr>
          <w:lang w:val="en-GB"/>
        </w:rPr>
        <w:t>.</w:t>
      </w:r>
    </w:p>
    <w:p w14:paraId="28D76511"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14:paraId="6A4CFEF6" w14:textId="77777777"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14:paraId="26DE0FA4" w14:textId="77777777" w:rsidR="00BF4F83" w:rsidRPr="003A06D0" w:rsidRDefault="00BF4F83" w:rsidP="00BF4F83">
      <w:pPr>
        <w:rPr>
          <w:lang w:val="en-GB"/>
        </w:rPr>
      </w:pPr>
      <w:r w:rsidRPr="003A06D0">
        <w:rPr>
          <w:lang w:val="en-GB"/>
        </w:rPr>
        <w:t>The following schema fragment defines the XML namespaces and other header information for the DSS core schema:</w:t>
      </w:r>
    </w:p>
    <w:p w14:paraId="300ACC1D" w14:textId="77777777" w:rsidR="00BF4F83" w:rsidRPr="003A06D0" w:rsidRDefault="00BF4F83" w:rsidP="00BF4F83">
      <w:pPr>
        <w:pStyle w:val="Code"/>
        <w:rPr>
          <w:sz w:val="16"/>
          <w:lang w:val="en-GB"/>
        </w:rPr>
      </w:pPr>
      <w:r w:rsidRPr="003A06D0">
        <w:rPr>
          <w:color w:val="0000FF"/>
          <w:sz w:val="16"/>
          <w:lang w:val="en-GB"/>
        </w:rPr>
        <w:t>&lt;</w:t>
      </w:r>
      <w:r w:rsidRPr="003A06D0">
        <w:rPr>
          <w:sz w:val="16"/>
          <w:lang w:val="en-GB"/>
        </w:rPr>
        <w:t>xs:schema</w:t>
      </w:r>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xmlns:dsb</w:t>
      </w:r>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xmlns:xs</w:t>
      </w:r>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targetNamespace</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elementFormDefault</w:t>
      </w:r>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r w:rsidRPr="003A06D0">
        <w:rPr>
          <w:sz w:val="16"/>
          <w:lang w:val="en-GB"/>
        </w:rPr>
        <w:t>attributeFormDefault</w:t>
      </w:r>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&lt;xs:annotation&gt;</w:t>
      </w:r>
      <w:r w:rsidRPr="003A06D0">
        <w:rPr>
          <w:sz w:val="16"/>
          <w:lang w:val="en-GB"/>
        </w:rPr>
        <w:br/>
        <w:t xml:space="preserve">  &lt;xs:documentation xml:lang="en"&gt;This Schema defines the Digital Signature Service Core Protocols, Elements, and Bindings Committee Draft 1 for Public Review&lt;/xs:documentation&gt;</w:t>
      </w:r>
      <w:r w:rsidRPr="003A06D0">
        <w:rPr>
          <w:sz w:val="16"/>
          <w:lang w:val="en-GB"/>
        </w:rPr>
        <w:br/>
        <w:t>&lt;/xs:annotation&gt;</w:t>
      </w:r>
      <w:r w:rsidRPr="003A06D0">
        <w:rPr>
          <w:sz w:val="16"/>
          <w:lang w:val="en-GB"/>
        </w:rPr>
        <w:br/>
        <w:t>&lt;xs:import namespace="http://docs.oasis-open.org/dss-x/ns/xmldsig/rewritten"</w:t>
      </w:r>
      <w:r w:rsidRPr="003A06D0">
        <w:rPr>
          <w:sz w:val="16"/>
          <w:lang w:val="en-GB"/>
        </w:rPr>
        <w:br/>
        <w:t xml:space="preserve">           schemaLocation=" xmldsig-core-schema-dss-rw.xsd"/&gt;</w:t>
      </w:r>
      <w:r w:rsidRPr="003A06D0">
        <w:rPr>
          <w:sz w:val="16"/>
          <w:lang w:val="en-GB"/>
        </w:rPr>
        <w:br/>
        <w:t>&lt;xs:import namespace="http://docs.oasis-open.org/dss-x/ns/SAML_1.0/assertion/rewritten"</w:t>
      </w:r>
      <w:r w:rsidRPr="003A06D0">
        <w:rPr>
          <w:sz w:val="16"/>
          <w:lang w:val="en-GB"/>
        </w:rPr>
        <w:br/>
        <w:t xml:space="preserve">           schemaLocation="oasis-sstc-saml-schema-protocol-1.1-dss-rw.xsd"/&gt;</w:t>
      </w:r>
      <w:r w:rsidRPr="003A06D0">
        <w:rPr>
          <w:sz w:val="16"/>
          <w:lang w:val="en-GB"/>
        </w:rPr>
        <w:br/>
        <w:t>&lt;xs:import namespace="http://docs.oasis-open.org/dss-x/ns/saml2/rewritten"</w:t>
      </w:r>
      <w:r w:rsidRPr="003A06D0">
        <w:rPr>
          <w:sz w:val="16"/>
          <w:lang w:val="en-GB"/>
        </w:rPr>
        <w:br/>
        <w:t xml:space="preserve">           schemaLocation="saml-schema-assertion-2.0-dss-rw.xsd"/&gt;</w:t>
      </w:r>
      <w:r w:rsidRPr="003A06D0">
        <w:rPr>
          <w:sz w:val="16"/>
          <w:lang w:val="en-GB"/>
        </w:rPr>
        <w:br/>
        <w:t>&lt;xs:import namespace="http://www.w3.org/XML/1998/namespace"</w:t>
      </w:r>
      <w:r w:rsidRPr="003A06D0">
        <w:rPr>
          <w:sz w:val="16"/>
          <w:lang w:val="en-GB"/>
        </w:rPr>
        <w:br/>
        <w:t xml:space="preserve">           schemaLocation="http://www.w3.org/2001/xml.xsd"/&gt;</w:t>
      </w:r>
    </w:p>
    <w:bookmarkStart w:id="2184" w:name="sec_DssComponentsOverview"/>
    <w:bookmarkStart w:id="2185" w:name="_Toc516358004"/>
    <w:bookmarkStart w:id="2186" w:name="_Toc480914673"/>
    <w:bookmarkStart w:id="2187" w:name="_Toc481064864"/>
    <w:bookmarkEnd w:id="2184"/>
    <w:p w14:paraId="29453D98" w14:textId="77777777" w:rsidR="00BF4F83" w:rsidRPr="003A06D0" w:rsidRDefault="00BF4F83" w:rsidP="00AA52F6">
      <w:pPr>
        <w:pStyle w:val="berschrift2"/>
        <w:numPr>
          <w:ilvl w:val="1"/>
          <w:numId w:val="3"/>
        </w:numPr>
        <w:rPr>
          <w:lang w:val="en-GB"/>
        </w:rPr>
      </w:pPr>
      <w:r w:rsidRPr="003A06D0">
        <w:rPr>
          <w:lang w:val="en-GB"/>
        </w:rPr>
        <w:lastRenderedPageBreak/>
        <w:fldChar w:fldCharType="begin"/>
      </w:r>
      <w:r w:rsidRPr="003A06D0">
        <w:rPr>
          <w:lang w:val="en-GB"/>
        </w:rPr>
        <w:instrText xml:space="preserve"> HYPERLINK  \l "sec_DssComponentsOverview" </w:instrText>
      </w:r>
      <w:r w:rsidRPr="003A06D0">
        <w:rPr>
          <w:lang w:val="en-GB"/>
        </w:rPr>
        <w:fldChar w:fldCharType="separate"/>
      </w:r>
      <w:bookmarkStart w:id="2188" w:name="_Toc522668497"/>
      <w:bookmarkStart w:id="2189" w:name="_Toc8854560"/>
      <w:r w:rsidRPr="003A06D0">
        <w:rPr>
          <w:rStyle w:val="Hyperlink"/>
          <w:lang w:val="en-GB"/>
        </w:rPr>
        <w:t>DSS Component Overview</w:t>
      </w:r>
      <w:bookmarkEnd w:id="2185"/>
      <w:bookmarkEnd w:id="2188"/>
      <w:bookmarkEnd w:id="2189"/>
      <w:r w:rsidRPr="003A06D0">
        <w:rPr>
          <w:lang w:val="en-GB"/>
        </w:rPr>
        <w:fldChar w:fldCharType="end"/>
      </w:r>
    </w:p>
    <w:p w14:paraId="6058A784" w14:textId="77777777"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79"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14:paraId="441F4EBE" w14:textId="77777777" w:rsidR="00BF4F83" w:rsidRPr="003A06D0" w:rsidRDefault="00BF4F83" w:rsidP="0005213E">
      <w:pPr>
        <w:pStyle w:val="Beschriftung"/>
        <w:rPr>
          <w:lang w:val="en-GB"/>
        </w:rPr>
      </w:pPr>
      <w:bookmarkStart w:id="2190"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w:t>
      </w:r>
      <w:r w:rsidRPr="003A06D0">
        <w:rPr>
          <w:noProof/>
          <w:lang w:val="en-GB"/>
        </w:rPr>
        <w:fldChar w:fldCharType="end"/>
      </w:r>
      <w:r w:rsidRPr="003A06D0">
        <w:rPr>
          <w:noProof/>
          <w:lang w:val="en-GB"/>
        </w:rPr>
        <w:t>:Component overview</w:t>
      </w:r>
      <w:bookmarkEnd w:id="2190"/>
    </w:p>
    <w:p w14:paraId="001C960F" w14:textId="77777777" w:rsidR="00BF4F83" w:rsidRPr="003A06D0" w:rsidRDefault="00564C22" w:rsidP="00BF4F83">
      <w:pPr>
        <w:keepNext/>
        <w:rPr>
          <w:lang w:val="en-GB"/>
        </w:rPr>
      </w:pPr>
      <w:commentRangeStart w:id="2191"/>
      <w:ins w:id="2192" w:author="Andreas Kuehne" w:date="2019-05-09T21:39:00Z">
        <w:r>
          <w:rPr>
            <w:noProof/>
            <w:lang w:val="en-GB" w:eastAsia="en-GB"/>
          </w:rPr>
          <w:drawing>
            <wp:inline distT="0" distB="0" distL="0" distR="0" wp14:anchorId="549DA391" wp14:editId="3E98C48C">
              <wp:extent cx="5943600" cy="3270250"/>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43600" cy="3270250"/>
                      </a:xfrm>
                      <a:prstGeom prst="rect">
                        <a:avLst/>
                      </a:prstGeom>
                    </pic:spPr>
                  </pic:pic>
                </a:graphicData>
              </a:graphic>
            </wp:inline>
          </w:drawing>
        </w:r>
      </w:ins>
      <w:commentRangeEnd w:id="2191"/>
      <w:ins w:id="2193" w:author="Andreas Kuehne" w:date="2019-05-09T21:40:00Z">
        <w:r>
          <w:rPr>
            <w:rStyle w:val="Kommentarzeichen"/>
          </w:rPr>
          <w:commentReference w:id="2191"/>
        </w:r>
      </w:ins>
      <w:del w:id="2194" w:author="Andreas Kuehne" w:date="2019-05-09T21:39:00Z">
        <w:r w:rsidR="00BF4F83" w:rsidRPr="003A06D0" w:rsidDel="00564C22">
          <w:rPr>
            <w:noProof/>
            <w:lang w:val="en-GB"/>
          </w:rPr>
          <w:object w:dxaOrig="9622" w:dyaOrig="5390" w14:anchorId="0D2512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75pt;height:267.75pt;mso-width-percent:0;mso-height-percent:0;mso-width-percent:0;mso-height-percent:0" o:ole="">
              <v:imagedata r:id="rId83" o:title=""/>
            </v:shape>
            <o:OLEObject Type="Embed" ProgID="PowerPoint.Show.12" ShapeID="_x0000_i1025" DrawAspect="Content" ObjectID="_1619467565" r:id="rId84"/>
          </w:object>
        </w:r>
      </w:del>
    </w:p>
    <w:p w14:paraId="63B5786A" w14:textId="77777777" w:rsidR="00BF4F83" w:rsidRPr="003A06D0" w:rsidRDefault="00BF4F83" w:rsidP="00BF4F83">
      <w:pPr>
        <w:rPr>
          <w:lang w:val="en-GB"/>
        </w:rPr>
      </w:pPr>
      <w:r w:rsidRPr="003A06D0">
        <w:rPr>
          <w:lang w:val="en-GB"/>
        </w:rPr>
        <w:t>The diagram above shows the relationship between the different building blocks.</w:t>
      </w:r>
    </w:p>
    <w:bookmarkStart w:id="2195" w:name="sec_SchemaExtensions"/>
    <w:bookmarkStart w:id="2196" w:name="_Ref502971053"/>
    <w:bookmarkStart w:id="2197" w:name="_Toc516359672"/>
    <w:bookmarkEnd w:id="2195"/>
    <w:p w14:paraId="43D978D7"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198" w:name="_Toc522668498"/>
      <w:bookmarkStart w:id="2199" w:name="_Ref534995923"/>
      <w:bookmarkStart w:id="2200" w:name="_Toc8854561"/>
      <w:r w:rsidRPr="003A06D0">
        <w:rPr>
          <w:rStyle w:val="Hyperlink"/>
          <w:lang w:val="en-GB"/>
        </w:rPr>
        <w:t>Schema Extensions</w:t>
      </w:r>
      <w:bookmarkEnd w:id="2196"/>
      <w:bookmarkEnd w:id="2197"/>
      <w:bookmarkEnd w:id="2198"/>
      <w:bookmarkEnd w:id="2199"/>
      <w:bookmarkEnd w:id="2200"/>
      <w:r w:rsidRPr="003A06D0">
        <w:rPr>
          <w:lang w:val="en-GB"/>
        </w:rPr>
        <w:fldChar w:fldCharType="end"/>
      </w:r>
    </w:p>
    <w:p w14:paraId="08FD9B69" w14:textId="77777777" w:rsidR="00BF4F83" w:rsidRPr="003A06D0" w:rsidRDefault="00BF4F83" w:rsidP="00BF4F83">
      <w:pPr>
        <w:rPr>
          <w:lang w:val="en-GB"/>
        </w:rPr>
      </w:pPr>
      <w:r w:rsidRPr="003A06D0">
        <w:rPr>
          <w:lang w:val="en-GB"/>
        </w:rPr>
        <w:t xml:space="preserve">Most profiles define additional OptionalInputs or OptionalOutputs.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14:paraId="043FD3AE" w14:textId="77777777"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14:paraId="1FA86718" w14:textId="77777777"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14:paraId="1A87D5FE" w14:textId="77777777" w:rsidR="00BF4F83" w:rsidRPr="003A06D0" w:rsidRDefault="00BF4F83" w:rsidP="00BF4F83">
      <w:pPr>
        <w:rPr>
          <w:lang w:val="en-GB"/>
        </w:rPr>
      </w:pPr>
      <w:r w:rsidRPr="003A06D0">
        <w:rPr>
          <w:lang w:val="en-GB"/>
        </w:rPr>
        <w:t>In a similar way extension of the core’s JSON scheme can be performed by using the ‘allOf’ keyword:</w:t>
      </w:r>
    </w:p>
    <w:p w14:paraId="682935AE" w14:textId="77777777"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14:paraId="0FFD4E33" w14:textId="77777777"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14:paraId="03ADA2EB" w14:textId="77777777"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201" w:name="sec_DataTypeModels"/>
    <w:bookmarkStart w:id="2202" w:name="_Toc478074542"/>
    <w:bookmarkStart w:id="2203" w:name="_Toc480914669"/>
    <w:bookmarkStart w:id="2204" w:name="_Toc481064860"/>
    <w:bookmarkStart w:id="2205" w:name="_Ref477103266"/>
    <w:bookmarkEnd w:id="2186"/>
    <w:bookmarkEnd w:id="2187"/>
    <w:bookmarkEnd w:id="2201"/>
    <w:p w14:paraId="374FC12D"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206" w:name="_Toc522668499"/>
      <w:bookmarkStart w:id="2207" w:name="_Toc8854562"/>
      <w:r w:rsidRPr="003A06D0">
        <w:rPr>
          <w:rStyle w:val="Hyperlink"/>
          <w:lang w:val="en-GB"/>
        </w:rPr>
        <w:t>Data Type Models</w:t>
      </w:r>
      <w:bookmarkEnd w:id="2202"/>
      <w:bookmarkEnd w:id="2203"/>
      <w:bookmarkEnd w:id="2204"/>
      <w:bookmarkEnd w:id="2206"/>
      <w:bookmarkEnd w:id="2207"/>
      <w:r w:rsidRPr="003A06D0">
        <w:rPr>
          <w:lang w:val="en-GB"/>
        </w:rPr>
        <w:fldChar w:fldCharType="end"/>
      </w:r>
    </w:p>
    <w:bookmarkStart w:id="2208" w:name="_Date_and_Time_1"/>
    <w:bookmarkStart w:id="2209" w:name="_Date_and_Time_2"/>
    <w:bookmarkStart w:id="2210" w:name="sec_BooleanModel"/>
    <w:bookmarkStart w:id="2211" w:name="_Toc516358005"/>
    <w:bookmarkStart w:id="2212" w:name="_Ref477270652"/>
    <w:bookmarkStart w:id="2213" w:name="_Ref477328216"/>
    <w:bookmarkStart w:id="2214" w:name="_Toc478074543"/>
    <w:bookmarkStart w:id="2215" w:name="_Toc480914670"/>
    <w:bookmarkStart w:id="2216" w:name="_Toc481064861"/>
    <w:bookmarkEnd w:id="2208"/>
    <w:bookmarkEnd w:id="2209"/>
    <w:bookmarkEnd w:id="2210"/>
    <w:p w14:paraId="09B2B0D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17" w:name="_Toc522668500"/>
      <w:bookmarkStart w:id="2218" w:name="_Toc8854563"/>
      <w:r w:rsidRPr="003A06D0">
        <w:rPr>
          <w:rStyle w:val="Hyperlink"/>
          <w:lang w:val="en-GB"/>
        </w:rPr>
        <w:t>Boolean Model</w:t>
      </w:r>
      <w:bookmarkEnd w:id="2211"/>
      <w:bookmarkEnd w:id="2217"/>
      <w:bookmarkEnd w:id="2218"/>
      <w:r w:rsidRPr="003A06D0">
        <w:rPr>
          <w:lang w:val="en-GB"/>
        </w:rPr>
        <w:fldChar w:fldCharType="end"/>
      </w:r>
    </w:p>
    <w:p w14:paraId="27370B9D" w14:textId="77777777" w:rsidR="00BF4F83" w:rsidRPr="003A06D0" w:rsidRDefault="00BF4F83" w:rsidP="00BF4F83">
      <w:pPr>
        <w:rPr>
          <w:lang w:val="en-GB"/>
        </w:rPr>
      </w:pPr>
      <w:r w:rsidRPr="003A06D0">
        <w:rPr>
          <w:lang w:val="en-GB"/>
        </w:rPr>
        <w:t>The boolean data type is used to specify a true or false</w:t>
      </w:r>
    </w:p>
    <w:bookmarkStart w:id="2219" w:name="sec_IntegerModel"/>
    <w:bookmarkStart w:id="2220" w:name="_Toc516358006"/>
    <w:bookmarkEnd w:id="2219"/>
    <w:p w14:paraId="05C541E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221" w:name="_Toc522668501"/>
      <w:bookmarkStart w:id="2222" w:name="_Toc8854564"/>
      <w:r w:rsidRPr="003A06D0">
        <w:rPr>
          <w:rStyle w:val="Hyperlink"/>
          <w:lang w:val="en-GB"/>
        </w:rPr>
        <w:t>Integer Model</w:t>
      </w:r>
      <w:bookmarkEnd w:id="2220"/>
      <w:bookmarkEnd w:id="2221"/>
      <w:bookmarkEnd w:id="2222"/>
      <w:r w:rsidRPr="003A06D0">
        <w:rPr>
          <w:lang w:val="en-GB"/>
        </w:rPr>
        <w:fldChar w:fldCharType="end"/>
      </w:r>
    </w:p>
    <w:p w14:paraId="7B7E19C6" w14:textId="77777777" w:rsidR="00BF4F83" w:rsidRPr="003A06D0" w:rsidRDefault="00BF4F83" w:rsidP="00BF4F83">
      <w:pPr>
        <w:rPr>
          <w:lang w:val="en-GB"/>
        </w:rPr>
      </w:pPr>
      <w:r w:rsidRPr="003A06D0">
        <w:rPr>
          <w:lang w:val="en-GB"/>
        </w:rPr>
        <w:t>The integer data type is used to specify a numeric value without a fractional component.</w:t>
      </w:r>
    </w:p>
    <w:bookmarkStart w:id="2223" w:name="sec_StringModel"/>
    <w:bookmarkStart w:id="2224" w:name="_Toc516358007"/>
    <w:bookmarkEnd w:id="2223"/>
    <w:p w14:paraId="2FAFBF7C"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225" w:name="_Toc522668502"/>
      <w:bookmarkStart w:id="2226" w:name="_Toc8854565"/>
      <w:r w:rsidRPr="003A06D0">
        <w:rPr>
          <w:rStyle w:val="Hyperlink"/>
          <w:lang w:val="en-GB"/>
        </w:rPr>
        <w:t>String Model</w:t>
      </w:r>
      <w:bookmarkEnd w:id="2224"/>
      <w:bookmarkEnd w:id="2225"/>
      <w:bookmarkEnd w:id="2226"/>
      <w:r w:rsidRPr="003A06D0">
        <w:rPr>
          <w:lang w:val="en-GB"/>
        </w:rPr>
        <w:fldChar w:fldCharType="end"/>
      </w:r>
    </w:p>
    <w:p w14:paraId="0451C9F3" w14:textId="77777777" w:rsidR="00BF4F83" w:rsidRPr="003A06D0" w:rsidRDefault="00BF4F83" w:rsidP="00BF4F83">
      <w:pPr>
        <w:rPr>
          <w:lang w:val="en-GB"/>
        </w:rPr>
      </w:pPr>
      <w:r w:rsidRPr="003A06D0">
        <w:rPr>
          <w:lang w:val="en-GB"/>
        </w:rPr>
        <w:t>The string data type can represent characters, line feeds, carriage returns, and tab characters.</w:t>
      </w:r>
    </w:p>
    <w:bookmarkStart w:id="2227" w:name="sec_BinaryDataModel"/>
    <w:bookmarkStart w:id="2228" w:name="_Toc516358008"/>
    <w:bookmarkEnd w:id="2227"/>
    <w:p w14:paraId="50BD10D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229" w:name="_Toc522668503"/>
      <w:bookmarkStart w:id="2230" w:name="_Toc8854566"/>
      <w:r w:rsidRPr="003A06D0">
        <w:rPr>
          <w:rStyle w:val="Hyperlink"/>
          <w:lang w:val="en-GB"/>
        </w:rPr>
        <w:t>Binary Data Model</w:t>
      </w:r>
      <w:bookmarkEnd w:id="2228"/>
      <w:bookmarkEnd w:id="2229"/>
      <w:bookmarkEnd w:id="2230"/>
      <w:r w:rsidRPr="003A06D0">
        <w:rPr>
          <w:lang w:val="en-GB"/>
        </w:rPr>
        <w:fldChar w:fldCharType="end"/>
      </w:r>
    </w:p>
    <w:p w14:paraId="003C16B3" w14:textId="77777777" w:rsidR="00BF4F83" w:rsidRPr="003A06D0" w:rsidRDefault="00BF4F83" w:rsidP="00BF4F83">
      <w:pPr>
        <w:rPr>
          <w:lang w:val="en-GB"/>
        </w:rPr>
      </w:pPr>
      <w:r w:rsidRPr="003A06D0">
        <w:rPr>
          <w:lang w:val="en-GB"/>
        </w:rPr>
        <w:t>The base64Binary type holds Base64-encoded binary data</w:t>
      </w:r>
    </w:p>
    <w:bookmarkStart w:id="2231" w:name="sec_URIModel"/>
    <w:bookmarkStart w:id="2232" w:name="_Toc516358009"/>
    <w:bookmarkEnd w:id="2231"/>
    <w:p w14:paraId="1C3F778B"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233" w:name="_Toc522668504"/>
      <w:bookmarkStart w:id="2234" w:name="_Toc8854567"/>
      <w:r w:rsidRPr="003A06D0">
        <w:rPr>
          <w:rStyle w:val="Hyperlink"/>
          <w:lang w:val="en-GB"/>
        </w:rPr>
        <w:t>URI Model</w:t>
      </w:r>
      <w:bookmarkEnd w:id="2232"/>
      <w:bookmarkEnd w:id="2233"/>
      <w:bookmarkEnd w:id="2234"/>
      <w:r w:rsidRPr="003A06D0">
        <w:rPr>
          <w:lang w:val="en-GB"/>
        </w:rPr>
        <w:fldChar w:fldCharType="end"/>
      </w:r>
    </w:p>
    <w:p w14:paraId="49D9D0E9" w14:textId="77777777" w:rsidR="00BF4F83" w:rsidRPr="003A06D0" w:rsidRDefault="00BF4F83" w:rsidP="00BF4F83">
      <w:pPr>
        <w:rPr>
          <w:lang w:val="en-GB"/>
        </w:rPr>
      </w:pPr>
      <w:r w:rsidRPr="003A06D0">
        <w:rPr>
          <w:lang w:val="en-GB"/>
        </w:rPr>
        <w:t>Uniform Resource Identifier (URI) is a string of characters used to identify a resource</w:t>
      </w:r>
    </w:p>
    <w:bookmarkStart w:id="2235" w:name="sec_UniqueIdentifierModel"/>
    <w:bookmarkStart w:id="2236" w:name="_Toc516358010"/>
    <w:bookmarkEnd w:id="2235"/>
    <w:p w14:paraId="44305276"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237" w:name="_Toc522668505"/>
      <w:bookmarkStart w:id="2238" w:name="_Toc8854568"/>
      <w:r w:rsidRPr="003A06D0">
        <w:rPr>
          <w:rStyle w:val="Hyperlink"/>
          <w:lang w:val="en-GB"/>
        </w:rPr>
        <w:t>Unique Identifier Model</w:t>
      </w:r>
      <w:bookmarkEnd w:id="2236"/>
      <w:bookmarkEnd w:id="2237"/>
      <w:bookmarkEnd w:id="2238"/>
      <w:r w:rsidRPr="003A06D0">
        <w:rPr>
          <w:lang w:val="en-GB"/>
        </w:rPr>
        <w:fldChar w:fldCharType="end"/>
      </w:r>
    </w:p>
    <w:p w14:paraId="0CD84E37" w14:textId="77777777"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239" w:name="sec_DateAndTimeModel"/>
    <w:bookmarkStart w:id="2240" w:name="_Toc516358011"/>
    <w:bookmarkEnd w:id="2205"/>
    <w:bookmarkEnd w:id="2212"/>
    <w:bookmarkEnd w:id="2213"/>
    <w:bookmarkEnd w:id="2214"/>
    <w:bookmarkEnd w:id="2215"/>
    <w:bookmarkEnd w:id="2216"/>
    <w:bookmarkEnd w:id="2239"/>
    <w:p w14:paraId="613D432F"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241" w:name="_Toc522668506"/>
      <w:bookmarkStart w:id="2242" w:name="_Toc8854569"/>
      <w:r w:rsidRPr="003A06D0">
        <w:rPr>
          <w:rStyle w:val="Hyperlink"/>
          <w:lang w:val="en-GB"/>
        </w:rPr>
        <w:t>Date and Time Model</w:t>
      </w:r>
      <w:bookmarkEnd w:id="2240"/>
      <w:bookmarkEnd w:id="2241"/>
      <w:bookmarkEnd w:id="2242"/>
      <w:r w:rsidRPr="003A06D0">
        <w:rPr>
          <w:lang w:val="en-GB"/>
        </w:rPr>
        <w:fldChar w:fldCharType="end"/>
      </w:r>
    </w:p>
    <w:p w14:paraId="06474C8D" w14:textId="77777777"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243" w:name="DateTime"/>
      <w:bookmarkEnd w:id="2243"/>
      <w:r w:rsidRPr="003A06D0">
        <w:rPr>
          <w:rFonts w:ascii="MS Mincho" w:eastAsia="MS Mincho" w:hAnsi="MS Mincho" w:cs="MS Mincho"/>
          <w:b/>
          <w:bCs/>
          <w:lang w:val="en-GB"/>
        </w:rPr>
        <w:t>:</w:t>
      </w:r>
    </w:p>
    <w:p w14:paraId="785074F7" w14:textId="77777777" w:rsidR="00BF4F83" w:rsidRPr="003A06D0" w:rsidRDefault="00BF4F83" w:rsidP="00BF4F83">
      <w:pPr>
        <w:pStyle w:val="Definitionterm"/>
        <w:ind w:firstLine="720"/>
        <w:rPr>
          <w:lang w:val="en-GB"/>
        </w:rPr>
      </w:pPr>
      <w:r w:rsidRPr="003A06D0">
        <w:rPr>
          <w:lang w:val="en-GB"/>
        </w:rPr>
        <w:t>DateTime</w:t>
      </w:r>
    </w:p>
    <w:p w14:paraId="41A42D54" w14:textId="77777777"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244" w:name="confDateTimeFormat"/>
      <w:r w:rsidRPr="003A06D0">
        <w:rPr>
          <w:color w:val="FF0000"/>
          <w:lang w:val="en-GB"/>
        </w:rPr>
        <w:t>DSS-3.7-1</w:t>
      </w:r>
      <w:bookmarkEnd w:id="2244"/>
      <w:r w:rsidRPr="003A06D0">
        <w:rPr>
          <w:lang w:val="en-GB"/>
        </w:rPr>
        <w:t xml:space="preserve">]. </w:t>
      </w:r>
    </w:p>
    <w:bookmarkStart w:id="2245" w:name="sec_LangModel"/>
    <w:bookmarkStart w:id="2246" w:name="_Toc516358012"/>
    <w:bookmarkEnd w:id="2245"/>
    <w:p w14:paraId="526BC442"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247" w:name="_Toc522668507"/>
      <w:bookmarkStart w:id="2248" w:name="_Toc8854570"/>
      <w:r w:rsidRPr="003A06D0">
        <w:rPr>
          <w:rStyle w:val="Hyperlink"/>
          <w:lang w:val="en-GB"/>
        </w:rPr>
        <w:t>Lang Model</w:t>
      </w:r>
      <w:bookmarkEnd w:id="2246"/>
      <w:bookmarkEnd w:id="2247"/>
      <w:bookmarkEnd w:id="2248"/>
      <w:r w:rsidRPr="003A06D0">
        <w:rPr>
          <w:lang w:val="en-GB"/>
        </w:rPr>
        <w:fldChar w:fldCharType="end"/>
      </w:r>
    </w:p>
    <w:p w14:paraId="0B550287" w14:textId="77777777"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249" w:name="Language"/>
      <w:bookmarkEnd w:id="2249"/>
      <w:r w:rsidRPr="003A06D0">
        <w:rPr>
          <w:rFonts w:ascii="MS Mincho" w:eastAsia="MS Mincho" w:hAnsi="MS Mincho" w:cs="MS Mincho"/>
          <w:b/>
          <w:bCs/>
          <w:lang w:val="en-GB"/>
        </w:rPr>
        <w:t>:</w:t>
      </w:r>
    </w:p>
    <w:p w14:paraId="574EB3C2" w14:textId="77777777" w:rsidR="00BF4F83" w:rsidRPr="003A06D0" w:rsidRDefault="00BF4F83" w:rsidP="00BF4F83">
      <w:pPr>
        <w:pStyle w:val="Definitionterm"/>
        <w:ind w:firstLine="720"/>
        <w:rPr>
          <w:lang w:val="en-GB"/>
        </w:rPr>
      </w:pPr>
      <w:r w:rsidRPr="003A06D0">
        <w:rPr>
          <w:lang w:val="en-GB"/>
        </w:rPr>
        <w:t>Language</w:t>
      </w:r>
    </w:p>
    <w:p w14:paraId="0152F498" w14:textId="77777777"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14:paraId="0FED4A4B" w14:textId="695EA6C8" w:rsidR="00AB7AF3" w:rsidRDefault="00AB7AF3" w:rsidP="00AB7AF3">
      <w:pPr>
        <w:pStyle w:val="berschrift1"/>
      </w:pPr>
      <w:bookmarkStart w:id="2250" w:name="_Toc8854571"/>
      <w:r>
        <w:lastRenderedPageBreak/>
        <w:t>Data Structure Models</w:t>
      </w:r>
      <w:bookmarkEnd w:id="2250"/>
    </w:p>
    <w:p w14:paraId="6528C2F4" w14:textId="77777777" w:rsidR="006D31DB" w:rsidRDefault="00AB7AF3" w:rsidP="00AB7AF3">
      <w:pPr>
        <w:pStyle w:val="berschrift2"/>
      </w:pPr>
      <w:bookmarkStart w:id="2251" w:name="_Toc8854572"/>
      <w:r>
        <w:t>Data Structure Models defined in this document</w:t>
      </w:r>
      <w:bookmarkEnd w:id="2251"/>
    </w:p>
    <w:p w14:paraId="0E7EDBF3" w14:textId="09865503" w:rsidR="00AB7AF3" w:rsidRPr="5404FA76" w:rsidRDefault="00AB7AF3" w:rsidP="00AB7AF3">
      <w:r w:rsidRPr="0CCF9147">
        <w:t>The XML elements of this section are defined in the XML namespace '</w:t>
      </w:r>
      <w:r w:rsidRPr="002062A5">
        <w:rPr>
          <w:rFonts w:ascii="Courier New" w:eastAsia="Courier New" w:hAnsi="Courier New" w:cs="Courier New"/>
        </w:rPr>
        <w:t>http://docs.oasis-open.org/dss-x/ns/nsList</w:t>
      </w:r>
      <w:r w:rsidRPr="005A6FFD">
        <w:t>'.</w:t>
      </w:r>
    </w:p>
    <w:p w14:paraId="67CBF869" w14:textId="77777777" w:rsidR="00AB7AF3" w:rsidRDefault="00AB7AF3" w:rsidP="00AB7AF3"/>
    <w:p w14:paraId="322E42C2" w14:textId="77777777" w:rsidR="00AB7AF3" w:rsidRDefault="00AB7AF3" w:rsidP="00AB7AF3">
      <w:pPr>
        <w:pStyle w:val="berschrift3"/>
      </w:pPr>
      <w:bookmarkStart w:id="2252" w:name="_RefCompF8551B33"/>
      <w:bookmarkStart w:id="2253" w:name="_Toc8854573"/>
      <w:commentRangeStart w:id="2254"/>
      <w:r>
        <w:t>Component NsPrefixMapping</w:t>
      </w:r>
      <w:bookmarkEnd w:id="2252"/>
      <w:commentRangeEnd w:id="2254"/>
      <w:r w:rsidR="00DB344F">
        <w:rPr>
          <w:rStyle w:val="Kommentarzeichen"/>
          <w:rFonts w:cs="Times New Roman"/>
          <w:b w:val="0"/>
          <w:bCs w:val="0"/>
          <w:iCs w:val="0"/>
          <w:color w:val="auto"/>
          <w:kern w:val="0"/>
        </w:rPr>
        <w:commentReference w:id="2254"/>
      </w:r>
      <w:bookmarkEnd w:id="2253"/>
    </w:p>
    <w:p w14:paraId="1705B1F5" w14:textId="77777777" w:rsidR="00AB7AF3" w:rsidRDefault="00AB7AF3" w:rsidP="00AB7AF3">
      <w:r w:rsidRPr="003A06D0">
        <w:t xml:space="preserve">The </w:t>
      </w:r>
      <w:r w:rsidRPr="003A06D0">
        <w:rPr>
          <w:rFonts w:ascii="Courier New" w:eastAsia="Courier New" w:hAnsi="Courier New" w:cs="Courier New"/>
          <w:lang w:val="en-GB"/>
        </w:rPr>
        <w:t>NsPrefixMapping</w:t>
      </w:r>
      <w:r w:rsidRPr="003A06D0">
        <w:t xml:space="preserve"> component defines the mapping of namespace URIs to namespace prefixes. This is required to evaluate XPath expression when using transport syntaxes that don’t support namespace. </w:t>
      </w:r>
    </w:p>
    <w:p w14:paraId="7493A9F0" w14:textId="11B9DE44" w:rsidR="00AB7AF3" w:rsidRDefault="00AB7AF3" w:rsidP="00AB7AF3">
      <w:r>
        <w:t>Below follows a list of the sub-components that constitute this component:</w:t>
      </w:r>
    </w:p>
    <w:p w14:paraId="0D47DFD4" w14:textId="18A21D69" w:rsidR="00AB7AF3" w:rsidRDefault="00AB7AF3" w:rsidP="00AB7AF3">
      <w:pPr>
        <w:pStyle w:val="Member"/>
      </w:pPr>
      <w:r>
        <w:t xml:space="preserve">The </w:t>
      </w:r>
      <w:r w:rsidRPr="35C1378D">
        <w:rPr>
          <w:rStyle w:val="Datatype"/>
        </w:rPr>
        <w:t>NamespaceURI</w:t>
      </w:r>
      <w:r>
        <w:t xml:space="preserve"> element MUST contain one instance of a URI. </w:t>
      </w:r>
    </w:p>
    <w:p w14:paraId="5088C75D" w14:textId="77777777" w:rsidR="00AB7AF3" w:rsidRDefault="00AB7AF3" w:rsidP="00AB7AF3">
      <w:pPr>
        <w:pStyle w:val="Member"/>
      </w:pPr>
      <w:r>
        <w:t xml:space="preserve">The </w:t>
      </w:r>
      <w:r w:rsidRPr="35C1378D">
        <w:rPr>
          <w:rStyle w:val="Datatype"/>
        </w:rPr>
        <w:t>NamespacePrefix</w:t>
      </w:r>
      <w:r>
        <w:t xml:space="preserve"> element MUST contain one instance of a string. </w:t>
      </w:r>
    </w:p>
    <w:p w14:paraId="08898D32" w14:textId="77777777" w:rsidR="00AB7AF3" w:rsidRDefault="00AB7AF3" w:rsidP="00AB7AF3">
      <w:pPr>
        <w:pStyle w:val="berschrift4"/>
      </w:pPr>
      <w:bookmarkStart w:id="2255" w:name="_Toc8854574"/>
      <w:r>
        <w:t>NsPrefixMapping – JSON Syntax</w:t>
      </w:r>
      <w:bookmarkEnd w:id="2255"/>
    </w:p>
    <w:p w14:paraId="1FFA5FDA"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14:paraId="2EE0CA21"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47C534AC"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0290FB" w14:textId="77777777" w:rsidR="00AB7AF3" w:rsidRDefault="00AB7AF3" w:rsidP="00AB7AF3">
            <w:pPr>
              <w:pStyle w:val="Beschriftung"/>
            </w:pPr>
            <w:r>
              <w:t>Element</w:t>
            </w:r>
          </w:p>
        </w:tc>
        <w:tc>
          <w:tcPr>
            <w:tcW w:w="4675" w:type="dxa"/>
          </w:tcPr>
          <w:p w14:paraId="1780EB07"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43884972"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3828F1C" w14:textId="77777777" w:rsidR="00AB7AF3" w:rsidRPr="002062A5" w:rsidRDefault="00AB7AF3" w:rsidP="00AB7AF3">
            <w:pPr>
              <w:pStyle w:val="Beschriftung"/>
              <w:rPr>
                <w:rStyle w:val="Datatype"/>
                <w:b w:val="0"/>
                <w:bCs w:val="0"/>
              </w:rPr>
            </w:pPr>
            <w:r w:rsidRPr="002062A5">
              <w:rPr>
                <w:rStyle w:val="Datatype"/>
              </w:rPr>
              <w:t>NamespaceURI</w:t>
            </w:r>
          </w:p>
        </w:tc>
        <w:tc>
          <w:tcPr>
            <w:tcW w:w="4675" w:type="dxa"/>
          </w:tcPr>
          <w:p w14:paraId="72B9233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AB7AF3" w14:paraId="71C453FC"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A551FF1" w14:textId="77777777" w:rsidR="00AB7AF3" w:rsidRPr="002062A5" w:rsidRDefault="00AB7AF3" w:rsidP="00AB7AF3">
            <w:pPr>
              <w:pStyle w:val="Beschriftung"/>
              <w:rPr>
                <w:rStyle w:val="Datatype"/>
                <w:b w:val="0"/>
                <w:bCs w:val="0"/>
              </w:rPr>
            </w:pPr>
            <w:r w:rsidRPr="002062A5">
              <w:rPr>
                <w:rStyle w:val="Datatype"/>
              </w:rPr>
              <w:t>NamespacePrefix</w:t>
            </w:r>
          </w:p>
        </w:tc>
        <w:tc>
          <w:tcPr>
            <w:tcW w:w="4675" w:type="dxa"/>
          </w:tcPr>
          <w:p w14:paraId="1EB71C45"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bl>
    <w:p w14:paraId="0EEDCB63"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48B43574" w14:textId="77777777" w:rsidR="00AB7AF3" w:rsidRDefault="00AB7AF3" w:rsidP="00AB7AF3">
      <w:pPr>
        <w:pStyle w:val="Code"/>
        <w:spacing w:line="259" w:lineRule="auto"/>
      </w:pPr>
      <w:r>
        <w:rPr>
          <w:color w:val="31849B" w:themeColor="accent5" w:themeShade="BF"/>
        </w:rPr>
        <w:t>"nsl-NsPrefixMappingType"</w:t>
      </w:r>
      <w:r>
        <w:t>: {</w:t>
      </w:r>
    </w:p>
    <w:p w14:paraId="13D6F159"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37F58E1E" w14:textId="77777777" w:rsidR="00AB7AF3" w:rsidRDefault="00AB7AF3" w:rsidP="00AB7AF3">
      <w:pPr>
        <w:pStyle w:val="Code"/>
        <w:spacing w:line="259" w:lineRule="auto"/>
      </w:pPr>
      <w:r>
        <w:rPr>
          <w:color w:val="31849B" w:themeColor="accent5" w:themeShade="BF"/>
        </w:rPr>
        <w:t xml:space="preserve">  "properties"</w:t>
      </w:r>
      <w:r>
        <w:t>: {</w:t>
      </w:r>
    </w:p>
    <w:p w14:paraId="6259E3DF" w14:textId="77777777" w:rsidR="00AB7AF3" w:rsidRDefault="00AB7AF3" w:rsidP="00AB7AF3">
      <w:pPr>
        <w:pStyle w:val="Code"/>
        <w:spacing w:line="259" w:lineRule="auto"/>
      </w:pPr>
      <w:r>
        <w:rPr>
          <w:color w:val="31849B" w:themeColor="accent5" w:themeShade="BF"/>
        </w:rPr>
        <w:t xml:space="preserve">    "uri"</w:t>
      </w:r>
      <w:r>
        <w:t>: {</w:t>
      </w:r>
    </w:p>
    <w:p w14:paraId="2D87CD16"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4DD38E1F" w14:textId="77777777" w:rsidR="00AB7AF3" w:rsidRDefault="00AB7AF3" w:rsidP="00AB7AF3">
      <w:pPr>
        <w:pStyle w:val="Code"/>
        <w:spacing w:line="259" w:lineRule="auto"/>
      </w:pPr>
      <w:r>
        <w:t xml:space="preserve">    },</w:t>
      </w:r>
    </w:p>
    <w:p w14:paraId="48001FE4" w14:textId="77777777" w:rsidR="00AB7AF3" w:rsidRDefault="00AB7AF3" w:rsidP="00AB7AF3">
      <w:pPr>
        <w:pStyle w:val="Code"/>
        <w:spacing w:line="259" w:lineRule="auto"/>
      </w:pPr>
      <w:r>
        <w:rPr>
          <w:color w:val="31849B" w:themeColor="accent5" w:themeShade="BF"/>
        </w:rPr>
        <w:t xml:space="preserve">    "pre"</w:t>
      </w:r>
      <w:r>
        <w:t>: {</w:t>
      </w:r>
    </w:p>
    <w:p w14:paraId="47D4457E"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357AE08B" w14:textId="77777777" w:rsidR="00AB7AF3" w:rsidRDefault="00AB7AF3" w:rsidP="00AB7AF3">
      <w:pPr>
        <w:pStyle w:val="Code"/>
        <w:spacing w:line="259" w:lineRule="auto"/>
      </w:pPr>
      <w:r>
        <w:t xml:space="preserve">    }</w:t>
      </w:r>
    </w:p>
    <w:p w14:paraId="4605124E" w14:textId="77777777" w:rsidR="00AB7AF3" w:rsidRDefault="00AB7AF3" w:rsidP="00AB7AF3">
      <w:pPr>
        <w:pStyle w:val="Code"/>
        <w:spacing w:line="259" w:lineRule="auto"/>
      </w:pPr>
      <w:r>
        <w:t xml:space="preserve">  },</w:t>
      </w:r>
    </w:p>
    <w:p w14:paraId="4B9C240F"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"uri", "pre"</w:t>
      </w:r>
      <w:r>
        <w:t>]</w:t>
      </w:r>
    </w:p>
    <w:p w14:paraId="4020389A" w14:textId="77777777" w:rsidR="00AB7AF3" w:rsidRDefault="00AB7AF3" w:rsidP="00AB7AF3">
      <w:pPr>
        <w:pStyle w:val="Code"/>
        <w:spacing w:line="259" w:lineRule="auto"/>
      </w:pPr>
      <w:r>
        <w:t>}</w:t>
      </w:r>
    </w:p>
    <w:p w14:paraId="2F284E07" w14:textId="77777777" w:rsidR="00AB7AF3" w:rsidRDefault="00AB7AF3" w:rsidP="00AB7AF3"/>
    <w:p w14:paraId="0768E3F6" w14:textId="77777777" w:rsidR="00AB7AF3" w:rsidRDefault="00AB7AF3" w:rsidP="00AB7AF3">
      <w:pPr>
        <w:pStyle w:val="berschrift4"/>
      </w:pPr>
      <w:bookmarkStart w:id="2256" w:name="_Toc8854575"/>
      <w:r>
        <w:t>NsPrefixMapping – XML Syntax</w:t>
      </w:r>
      <w:bookmarkEnd w:id="2256"/>
    </w:p>
    <w:p w14:paraId="38463377" w14:textId="77777777" w:rsidR="00AB7AF3" w:rsidRPr="5404FA76" w:rsidRDefault="00AB7AF3" w:rsidP="00AB7AF3">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14:paraId="3686A38B" w14:textId="77777777" w:rsidR="00AB7AF3" w:rsidRDefault="00AB7AF3" w:rsidP="00AB7AF3">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NSLXSD" w:history="1">
        <w:r w:rsidRPr="006174B3">
          <w:rPr>
            <w:rStyle w:val="Hyperlink"/>
          </w:rPr>
          <w:t>NSLXSD</w:t>
        </w:r>
      </w:hyperlink>
      <w:r w:rsidRPr="005A6FFD">
        <w:rPr>
          <w:rFonts w:eastAsia="Arial"/>
        </w:rPr>
        <w:t>], and is copied below for information.</w:t>
      </w:r>
    </w:p>
    <w:p w14:paraId="663CD29A" w14:textId="77777777" w:rsidR="00AB7AF3" w:rsidRDefault="00AB7AF3" w:rsidP="00AB7AF3">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14:paraId="78313CA9" w14:textId="77777777" w:rsidR="00AB7AF3" w:rsidRDefault="00AB7AF3" w:rsidP="00AB7AF3">
      <w:pPr>
        <w:pStyle w:val="Code"/>
      </w:pPr>
      <w:r>
        <w:rPr>
          <w:color w:val="31849B" w:themeColor="accent5" w:themeShade="BF"/>
        </w:rPr>
        <w:t xml:space="preserve">  &lt;xs:sequence&gt;</w:t>
      </w:r>
    </w:p>
    <w:p w14:paraId="13F116D5"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2305B189"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C78AB8A" w14:textId="77777777" w:rsidR="00AB7AF3" w:rsidRDefault="00AB7AF3" w:rsidP="00AB7AF3">
      <w:pPr>
        <w:pStyle w:val="Code"/>
      </w:pPr>
      <w:r>
        <w:rPr>
          <w:color w:val="31849B" w:themeColor="accent5" w:themeShade="BF"/>
        </w:rPr>
        <w:t xml:space="preserve">  &lt;/xs:sequence&gt;</w:t>
      </w:r>
    </w:p>
    <w:p w14:paraId="2C598DA6" w14:textId="77777777" w:rsidR="00AB7AF3" w:rsidRDefault="00AB7AF3" w:rsidP="00AB7AF3">
      <w:pPr>
        <w:pStyle w:val="Code"/>
      </w:pPr>
      <w:r>
        <w:rPr>
          <w:color w:val="31849B" w:themeColor="accent5" w:themeShade="BF"/>
        </w:rPr>
        <w:t>&lt;/xs:complexType&gt;</w:t>
      </w:r>
    </w:p>
    <w:p w14:paraId="6505981E"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p>
    <w:p w14:paraId="029BDBD8" w14:textId="77777777" w:rsidR="006D31DB" w:rsidRDefault="00AB7AF3" w:rsidP="00AB7AF3">
      <w:pPr>
        <w:pStyle w:val="berschrift2"/>
      </w:pPr>
      <w:bookmarkStart w:id="2257" w:name="_Toc8854576"/>
      <w:r>
        <w:t>Data Structure Models defined in this document</w:t>
      </w:r>
      <w:bookmarkEnd w:id="2257"/>
    </w:p>
    <w:p w14:paraId="304DAC56" w14:textId="77777777" w:rsidR="00AB7AF3" w:rsidRPr="5404FA76" w:rsidRDefault="00AB7AF3" w:rsidP="00AB7AF3">
      <w:r w:rsidRPr="0CCF9147">
        <w:t>The XML elements of this section are defined in the XML namespace '</w:t>
      </w:r>
      <w:r w:rsidRPr="002062A5">
        <w:rPr>
          <w:rFonts w:ascii="Courier New" w:eastAsia="Courier New" w:hAnsi="Courier New" w:cs="Courier New"/>
        </w:rPr>
        <w:t>http://docs.oasis-open.org/dss-x/ns/base</w:t>
      </w:r>
      <w:r w:rsidRPr="005A6FFD">
        <w:t>'.</w:t>
      </w:r>
    </w:p>
    <w:p w14:paraId="2ED921EF" w14:textId="77777777" w:rsidR="00AB7AF3" w:rsidRDefault="00AB7AF3" w:rsidP="00AB7AF3"/>
    <w:p w14:paraId="5AF78B44" w14:textId="77777777" w:rsidR="00AB7AF3" w:rsidRDefault="00AB7AF3" w:rsidP="00AB7AF3">
      <w:pPr>
        <w:pStyle w:val="berschrift3"/>
      </w:pPr>
      <w:bookmarkStart w:id="2258" w:name="_RefComp73C343FC"/>
      <w:bookmarkStart w:id="2259" w:name="_Toc8854577"/>
      <w:r>
        <w:t>Component InternationalString</w:t>
      </w:r>
      <w:bookmarkEnd w:id="2258"/>
      <w:bookmarkEnd w:id="2259"/>
    </w:p>
    <w:p w14:paraId="65A68771" w14:textId="77777777" w:rsidR="00AB7AF3" w:rsidRDefault="001725A5" w:rsidP="00AB7AF3">
      <w:r w:rsidRPr="003A06D0">
        <w:rPr>
          <w:color w:val="19D131"/>
          <w:szCs w:val="20"/>
          <w:lang w:val="en-GB"/>
        </w:rPr>
        <w:t>This element attaches an element to a human-readable string to specify the string’s language.</w:t>
      </w:r>
    </w:p>
    <w:p w14:paraId="40A6EECA" w14:textId="77777777" w:rsidR="00AB7AF3" w:rsidRDefault="00AB7AF3" w:rsidP="00AB7AF3">
      <w:r>
        <w:t>Below follows a list of the sub-components that constitute this component:</w:t>
      </w:r>
    </w:p>
    <w:p w14:paraId="5F239512" w14:textId="77777777" w:rsidR="00AB7AF3" w:rsidRDefault="00AB7AF3" w:rsidP="00AB7AF3">
      <w:pPr>
        <w:pStyle w:val="Member"/>
      </w:pPr>
      <w:r>
        <w:t xml:space="preserve">The </w:t>
      </w:r>
      <w:r w:rsidRPr="35C1378D">
        <w:rPr>
          <w:rStyle w:val="Datatype"/>
        </w:rPr>
        <w:t>value</w:t>
      </w:r>
      <w:r>
        <w:t xml:space="preserve"> element MUST contain one instance of a string. </w:t>
      </w:r>
      <w:r w:rsidRPr="003A06D0">
        <w:rPr>
          <w:color w:val="19D131"/>
          <w:lang w:val="en-GB"/>
        </w:rPr>
        <w:t>The human readable string. In non-XML representations the value element contains the textual content.</w:t>
      </w:r>
    </w:p>
    <w:p w14:paraId="731ABDA2" w14:textId="77777777" w:rsidR="00AB7AF3" w:rsidRDefault="00AB7AF3" w:rsidP="00AB7AF3">
      <w:pPr>
        <w:pStyle w:val="Member"/>
      </w:pPr>
      <w:r>
        <w:t xml:space="preserve">The </w:t>
      </w:r>
      <w:r w:rsidRPr="35C1378D">
        <w:rPr>
          <w:rStyle w:val="Datatype"/>
        </w:rPr>
        <w:t>lang</w:t>
      </w:r>
      <w:r>
        <w:t xml:space="preserve"> element MUST contain one instance of a ISO language descriptor. </w:t>
      </w:r>
      <w:r w:rsidRPr="003A06D0">
        <w:rPr>
          <w:color w:val="19D131"/>
          <w:lang w:val="en-GB"/>
        </w:rPr>
        <w:t xml:space="preserve">This element identifies the language of the </w:t>
      </w:r>
      <w:r w:rsidRPr="003A06D0">
        <w:rPr>
          <w:rStyle w:val="Datatype"/>
          <w:lang w:val="en-GB"/>
        </w:rPr>
        <w:t xml:space="preserve">value </w:t>
      </w:r>
      <w:r w:rsidRPr="003A06D0">
        <w:rPr>
          <w:color w:val="19D131"/>
          <w:lang w:val="en-GB"/>
        </w:rPr>
        <w:t>element.</w:t>
      </w:r>
    </w:p>
    <w:p w14:paraId="63E9F7D8" w14:textId="77777777" w:rsidR="00AB7AF3" w:rsidRDefault="00AB7AF3" w:rsidP="00AB7AF3">
      <w:pPr>
        <w:pStyle w:val="berschrift4"/>
      </w:pPr>
      <w:bookmarkStart w:id="2260" w:name="_Toc8854578"/>
      <w:r>
        <w:t>InternationalString – JSON Syntax</w:t>
      </w:r>
      <w:bookmarkEnd w:id="2260"/>
    </w:p>
    <w:p w14:paraId="21D60D63"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14:paraId="2BCC425E"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50E97F9B"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1ADADA" w14:textId="77777777" w:rsidR="00AB7AF3" w:rsidRDefault="00AB7AF3" w:rsidP="00AB7AF3">
            <w:pPr>
              <w:pStyle w:val="Beschriftung"/>
            </w:pPr>
            <w:r>
              <w:t>Element</w:t>
            </w:r>
          </w:p>
        </w:tc>
        <w:tc>
          <w:tcPr>
            <w:tcW w:w="4675" w:type="dxa"/>
          </w:tcPr>
          <w:p w14:paraId="5F4ABAB4"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7E61951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8D12C96" w14:textId="77777777" w:rsidR="00AB7AF3" w:rsidRPr="002062A5" w:rsidRDefault="00AB7AF3" w:rsidP="00AB7AF3">
            <w:pPr>
              <w:pStyle w:val="Beschriftung"/>
              <w:rPr>
                <w:rStyle w:val="Datatype"/>
                <w:b w:val="0"/>
                <w:bCs w:val="0"/>
              </w:rPr>
            </w:pPr>
            <w:r w:rsidRPr="002062A5">
              <w:rPr>
                <w:rStyle w:val="Datatype"/>
              </w:rPr>
              <w:t>value</w:t>
            </w:r>
          </w:p>
        </w:tc>
        <w:tc>
          <w:tcPr>
            <w:tcW w:w="4675" w:type="dxa"/>
          </w:tcPr>
          <w:p w14:paraId="7BA830B5"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AB7AF3" w14:paraId="0D0FF140"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0A2D2C2" w14:textId="77777777" w:rsidR="00AB7AF3" w:rsidRPr="002062A5" w:rsidRDefault="00AB7AF3" w:rsidP="00AB7AF3">
            <w:pPr>
              <w:pStyle w:val="Beschriftung"/>
              <w:rPr>
                <w:rStyle w:val="Datatype"/>
                <w:b w:val="0"/>
                <w:bCs w:val="0"/>
              </w:rPr>
            </w:pPr>
            <w:r w:rsidRPr="002062A5">
              <w:rPr>
                <w:rStyle w:val="Datatype"/>
              </w:rPr>
              <w:t>lang</w:t>
            </w:r>
          </w:p>
        </w:tc>
        <w:tc>
          <w:tcPr>
            <w:tcW w:w="4675" w:type="dxa"/>
          </w:tcPr>
          <w:p w14:paraId="017BFFC6"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r>
    </w:tbl>
    <w:p w14:paraId="37A6EA92"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1981A4BA" w14:textId="77777777" w:rsidR="00AB7AF3" w:rsidRDefault="00AB7AF3" w:rsidP="00AB7AF3">
      <w:pPr>
        <w:pStyle w:val="Code"/>
        <w:spacing w:line="259" w:lineRule="auto"/>
      </w:pPr>
      <w:r>
        <w:rPr>
          <w:color w:val="31849B" w:themeColor="accent5" w:themeShade="BF"/>
        </w:rPr>
        <w:t>"dsb-InternationalStringType"</w:t>
      </w:r>
      <w:r>
        <w:t>: {</w:t>
      </w:r>
    </w:p>
    <w:p w14:paraId="1D992B18"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1817020D" w14:textId="77777777" w:rsidR="00AB7AF3" w:rsidRDefault="00AB7AF3" w:rsidP="00AB7AF3">
      <w:pPr>
        <w:pStyle w:val="Code"/>
        <w:spacing w:line="259" w:lineRule="auto"/>
      </w:pPr>
      <w:r>
        <w:rPr>
          <w:color w:val="31849B" w:themeColor="accent5" w:themeShade="BF"/>
        </w:rPr>
        <w:t xml:space="preserve">  "properties"</w:t>
      </w:r>
      <w:r>
        <w:t>: {</w:t>
      </w:r>
    </w:p>
    <w:p w14:paraId="45B66764" w14:textId="77777777" w:rsidR="00AB7AF3" w:rsidRDefault="00AB7AF3" w:rsidP="00AB7AF3">
      <w:pPr>
        <w:pStyle w:val="Code"/>
        <w:spacing w:line="259" w:lineRule="auto"/>
      </w:pPr>
      <w:r>
        <w:rPr>
          <w:color w:val="31849B" w:themeColor="accent5" w:themeShade="BF"/>
        </w:rPr>
        <w:t xml:space="preserve">    "value"</w:t>
      </w:r>
      <w:r>
        <w:t>: {</w:t>
      </w:r>
    </w:p>
    <w:p w14:paraId="01A949CA"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5680716B" w14:textId="77777777" w:rsidR="00AB7AF3" w:rsidRDefault="00AB7AF3" w:rsidP="00AB7AF3">
      <w:pPr>
        <w:pStyle w:val="Code"/>
        <w:spacing w:line="259" w:lineRule="auto"/>
      </w:pPr>
      <w:r>
        <w:t xml:space="preserve">    },</w:t>
      </w:r>
    </w:p>
    <w:p w14:paraId="188C0811" w14:textId="77777777" w:rsidR="00AB7AF3" w:rsidRDefault="00AB7AF3" w:rsidP="00AB7AF3">
      <w:pPr>
        <w:pStyle w:val="Code"/>
        <w:spacing w:line="259" w:lineRule="auto"/>
      </w:pPr>
      <w:r>
        <w:rPr>
          <w:color w:val="31849B" w:themeColor="accent5" w:themeShade="BF"/>
        </w:rPr>
        <w:t xml:space="preserve">    "lang"</w:t>
      </w:r>
      <w:r>
        <w:t>: {</w:t>
      </w:r>
    </w:p>
    <w:p w14:paraId="4F1E2C39"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53935B73" w14:textId="77777777" w:rsidR="00AB7AF3" w:rsidRDefault="00AB7AF3" w:rsidP="00AB7AF3">
      <w:pPr>
        <w:pStyle w:val="Code"/>
        <w:spacing w:line="259" w:lineRule="auto"/>
      </w:pPr>
      <w:r>
        <w:t xml:space="preserve">    }</w:t>
      </w:r>
    </w:p>
    <w:p w14:paraId="57283553" w14:textId="77777777" w:rsidR="00AB7AF3" w:rsidRDefault="00AB7AF3" w:rsidP="00AB7AF3">
      <w:pPr>
        <w:pStyle w:val="Code"/>
        <w:spacing w:line="259" w:lineRule="auto"/>
      </w:pPr>
      <w:r>
        <w:t xml:space="preserve">  },</w:t>
      </w:r>
    </w:p>
    <w:p w14:paraId="3C92963B"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"lang"</w:t>
      </w:r>
      <w:r>
        <w:t>]</w:t>
      </w:r>
    </w:p>
    <w:p w14:paraId="5E9A308B" w14:textId="77777777" w:rsidR="00AB7AF3" w:rsidRDefault="00AB7AF3" w:rsidP="00AB7AF3">
      <w:pPr>
        <w:pStyle w:val="Code"/>
        <w:spacing w:line="259" w:lineRule="auto"/>
      </w:pPr>
      <w:r>
        <w:t>}</w:t>
      </w:r>
    </w:p>
    <w:p w14:paraId="5C453FE7" w14:textId="77777777" w:rsidR="00AB7AF3" w:rsidRDefault="00AB7AF3" w:rsidP="00AB7AF3"/>
    <w:p w14:paraId="67B160F9" w14:textId="77777777" w:rsidR="00AB7AF3" w:rsidRDefault="00AB7AF3" w:rsidP="00AB7AF3">
      <w:pPr>
        <w:pStyle w:val="berschrift4"/>
      </w:pPr>
      <w:bookmarkStart w:id="2261" w:name="_Toc8854579"/>
      <w:r>
        <w:lastRenderedPageBreak/>
        <w:t>InternationalString – XML Syntax</w:t>
      </w:r>
      <w:bookmarkEnd w:id="2261"/>
    </w:p>
    <w:p w14:paraId="1AE22B6B" w14:textId="77777777" w:rsidR="00AB7AF3" w:rsidRPr="5404FA76" w:rsidRDefault="00AB7AF3" w:rsidP="00AB7AF3">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14:paraId="71A85E1E" w14:textId="77777777" w:rsidR="00AB7AF3" w:rsidRDefault="00AB7AF3" w:rsidP="00AB7AF3">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632F9238"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14:paraId="330948C9" w14:textId="77777777" w:rsidR="00AB7AF3" w:rsidRDefault="00AB7AF3" w:rsidP="00AB7AF3">
      <w:pPr>
        <w:pStyle w:val="Code"/>
      </w:pPr>
      <w:r>
        <w:rPr>
          <w:color w:val="31849B" w:themeColor="accent5" w:themeShade="BF"/>
        </w:rPr>
        <w:t xml:space="preserve">  &lt;xs:simpleContent&gt;</w:t>
      </w:r>
    </w:p>
    <w:p w14:paraId="063A03B7" w14:textId="77777777" w:rsidR="00AB7AF3" w:rsidRDefault="00AB7AF3" w:rsidP="00AB7AF3">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7AAD3BE6"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62DFDE23" w14:textId="77777777" w:rsidR="00AB7AF3" w:rsidRDefault="00AB7AF3" w:rsidP="00AB7AF3">
      <w:pPr>
        <w:pStyle w:val="Code"/>
      </w:pPr>
      <w:r>
        <w:rPr>
          <w:color w:val="31849B" w:themeColor="accent5" w:themeShade="BF"/>
        </w:rPr>
        <w:t xml:space="preserve">    &lt;/xs:extension&gt;</w:t>
      </w:r>
    </w:p>
    <w:p w14:paraId="4159E105" w14:textId="77777777" w:rsidR="00AB7AF3" w:rsidRDefault="00AB7AF3" w:rsidP="00AB7AF3">
      <w:pPr>
        <w:pStyle w:val="Code"/>
      </w:pPr>
      <w:r>
        <w:rPr>
          <w:color w:val="31849B" w:themeColor="accent5" w:themeShade="BF"/>
        </w:rPr>
        <w:t xml:space="preserve">  &lt;/xs:simpleContent&gt;</w:t>
      </w:r>
    </w:p>
    <w:p w14:paraId="301A63C5" w14:textId="77777777" w:rsidR="00AB7AF3" w:rsidRDefault="00AB7AF3" w:rsidP="00AB7AF3">
      <w:pPr>
        <w:pStyle w:val="Code"/>
      </w:pPr>
      <w:r>
        <w:rPr>
          <w:color w:val="31849B" w:themeColor="accent5" w:themeShade="BF"/>
        </w:rPr>
        <w:t>&lt;/xs:complexType&gt;</w:t>
      </w:r>
    </w:p>
    <w:p w14:paraId="7F724611"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p>
    <w:p w14:paraId="5DF701A5" w14:textId="77777777" w:rsidR="00AB7AF3" w:rsidRDefault="00AB7AF3" w:rsidP="00AB7AF3">
      <w:pPr>
        <w:pStyle w:val="berschrift3"/>
      </w:pPr>
      <w:bookmarkStart w:id="2262" w:name="_RefComp96A5B17F"/>
      <w:bookmarkStart w:id="2263" w:name="_Toc8854580"/>
      <w:r>
        <w:t>Component DigestInfo</w:t>
      </w:r>
      <w:bookmarkEnd w:id="2262"/>
      <w:bookmarkEnd w:id="2263"/>
    </w:p>
    <w:p w14:paraId="6807005D" w14:textId="77777777" w:rsidR="00AB7AF3" w:rsidRDefault="001725A5" w:rsidP="00AB7AF3">
      <w:r w:rsidRPr="003A06D0">
        <w:rPr>
          <w:color w:val="19D131"/>
          <w:lang w:val="en-GB"/>
        </w:rPr>
        <w:t xml:space="preserve">The </w:t>
      </w:r>
      <w:r w:rsidRPr="003A06D0">
        <w:rPr>
          <w:rStyle w:val="Datatype"/>
          <w:lang w:val="en-GB"/>
        </w:rPr>
        <w:t>DigestInfo</w:t>
      </w:r>
      <w:r w:rsidRPr="003A06D0">
        <w:rPr>
          <w:color w:val="19D131"/>
          <w:lang w:val="en-GB"/>
        </w:rPr>
        <w:t xml:space="preserve"> component holds a digest value and an identification of the used digest algorithm. The </w:t>
      </w:r>
      <w:r w:rsidRPr="003A06D0">
        <w:rPr>
          <w:rStyle w:val="Datatype"/>
          <w:lang w:val="en-GB"/>
        </w:rPr>
        <w:t>DigestMethod</w:t>
      </w:r>
      <w:r w:rsidRPr="003A06D0">
        <w:rPr>
          <w:color w:val="19D131"/>
          <w:lang w:val="en-GB"/>
        </w:rPr>
        <w:t xml:space="preserve"> isn’t strongly typed intentionally to support a broad variety of identifiers.</w:t>
      </w:r>
    </w:p>
    <w:p w14:paraId="6FA5DF6D" w14:textId="77777777" w:rsidR="00AB7AF3" w:rsidRDefault="00AB7AF3" w:rsidP="00AB7AF3">
      <w:r>
        <w:t>Below follows a list of the sub-components that constitute this component:</w:t>
      </w:r>
    </w:p>
    <w:p w14:paraId="49794B2A" w14:textId="77777777" w:rsidR="00AB7AF3" w:rsidRDefault="00AB7AF3" w:rsidP="00AB7AF3">
      <w:pPr>
        <w:pStyle w:val="Member"/>
      </w:pPr>
      <w:r>
        <w:t xml:space="preserve">The </w:t>
      </w:r>
      <w:r w:rsidRPr="35C1378D">
        <w:rPr>
          <w:rStyle w:val="Datatype"/>
        </w:rPr>
        <w:t>DigestMethod</w:t>
      </w:r>
      <w:r>
        <w:t xml:space="preserve"> element MUST contain one instance of a string. </w:t>
      </w:r>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p>
    <w:p w14:paraId="4D4559C2" w14:textId="77777777" w:rsidR="00AB7AF3" w:rsidRDefault="00AB7AF3" w:rsidP="00AB7AF3">
      <w:pPr>
        <w:pStyle w:val="Member"/>
      </w:pPr>
      <w:r>
        <w:t xml:space="preserve">The </w:t>
      </w:r>
      <w:r w:rsidRPr="35C1378D">
        <w:rPr>
          <w:rStyle w:val="Datatype"/>
        </w:rPr>
        <w:t>DigestValue</w:t>
      </w:r>
      <w:r>
        <w:t xml:space="preserve"> element MUST contain one instance of base64 encoded binary data. </w:t>
      </w:r>
    </w:p>
    <w:p w14:paraId="78913699" w14:textId="77777777" w:rsidR="00AB7AF3" w:rsidRDefault="00AB7AF3" w:rsidP="00AB7AF3">
      <w:pPr>
        <w:pStyle w:val="berschrift4"/>
      </w:pPr>
      <w:bookmarkStart w:id="2264" w:name="_Toc8854581"/>
      <w:r>
        <w:t>DigestInfo – JSON Syntax</w:t>
      </w:r>
      <w:bookmarkEnd w:id="2264"/>
    </w:p>
    <w:p w14:paraId="75E88497"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14:paraId="74337C2E"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1E51236A"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2FDD21" w14:textId="77777777" w:rsidR="00AB7AF3" w:rsidRDefault="00AB7AF3" w:rsidP="00AB7AF3">
            <w:pPr>
              <w:pStyle w:val="Beschriftung"/>
            </w:pPr>
            <w:r>
              <w:t>Element</w:t>
            </w:r>
          </w:p>
        </w:tc>
        <w:tc>
          <w:tcPr>
            <w:tcW w:w="4675" w:type="dxa"/>
          </w:tcPr>
          <w:p w14:paraId="254334E6"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062DFDE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9C85467" w14:textId="77777777" w:rsidR="00AB7AF3" w:rsidRPr="002062A5" w:rsidRDefault="00AB7AF3" w:rsidP="00AB7AF3">
            <w:pPr>
              <w:pStyle w:val="Beschriftung"/>
              <w:rPr>
                <w:rStyle w:val="Datatype"/>
                <w:b w:val="0"/>
                <w:bCs w:val="0"/>
              </w:rPr>
            </w:pPr>
            <w:r w:rsidRPr="002062A5">
              <w:rPr>
                <w:rStyle w:val="Datatype"/>
              </w:rPr>
              <w:t>DigestMethod</w:t>
            </w:r>
          </w:p>
        </w:tc>
        <w:tc>
          <w:tcPr>
            <w:tcW w:w="4675" w:type="dxa"/>
          </w:tcPr>
          <w:p w14:paraId="055AC46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AB7AF3" w14:paraId="73282A0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D72A099" w14:textId="77777777" w:rsidR="00AB7AF3" w:rsidRPr="002062A5" w:rsidRDefault="00AB7AF3" w:rsidP="00AB7AF3">
            <w:pPr>
              <w:pStyle w:val="Beschriftung"/>
              <w:rPr>
                <w:rStyle w:val="Datatype"/>
                <w:b w:val="0"/>
                <w:bCs w:val="0"/>
              </w:rPr>
            </w:pPr>
            <w:r w:rsidRPr="002062A5">
              <w:rPr>
                <w:rStyle w:val="Datatype"/>
              </w:rPr>
              <w:t>DigestValue</w:t>
            </w:r>
          </w:p>
        </w:tc>
        <w:tc>
          <w:tcPr>
            <w:tcW w:w="4675" w:type="dxa"/>
          </w:tcPr>
          <w:p w14:paraId="2187D5F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14:paraId="66E19C25"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78302176" w14:textId="77777777" w:rsidR="00AB7AF3" w:rsidRDefault="00AB7AF3" w:rsidP="00AB7AF3">
      <w:pPr>
        <w:pStyle w:val="Code"/>
        <w:spacing w:line="259" w:lineRule="auto"/>
      </w:pPr>
      <w:r>
        <w:rPr>
          <w:color w:val="31849B" w:themeColor="accent5" w:themeShade="BF"/>
        </w:rPr>
        <w:t>"dsb-DigestInfoType"</w:t>
      </w:r>
      <w:r>
        <w:t>: {</w:t>
      </w:r>
    </w:p>
    <w:p w14:paraId="6980ACE4"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08759EF1" w14:textId="77777777" w:rsidR="00AB7AF3" w:rsidRDefault="00AB7AF3" w:rsidP="00AB7AF3">
      <w:pPr>
        <w:pStyle w:val="Code"/>
        <w:spacing w:line="259" w:lineRule="auto"/>
      </w:pPr>
      <w:r>
        <w:rPr>
          <w:color w:val="31849B" w:themeColor="accent5" w:themeShade="BF"/>
        </w:rPr>
        <w:t xml:space="preserve">  "properties"</w:t>
      </w:r>
      <w:r>
        <w:t>: {</w:t>
      </w:r>
    </w:p>
    <w:p w14:paraId="235F3D8C" w14:textId="77777777" w:rsidR="00AB7AF3" w:rsidRDefault="00AB7AF3" w:rsidP="00AB7AF3">
      <w:pPr>
        <w:pStyle w:val="Code"/>
        <w:spacing w:line="259" w:lineRule="auto"/>
      </w:pPr>
      <w:r>
        <w:rPr>
          <w:color w:val="31849B" w:themeColor="accent5" w:themeShade="BF"/>
        </w:rPr>
        <w:t xml:space="preserve">    "alg"</w:t>
      </w:r>
      <w:r>
        <w:t>: {</w:t>
      </w:r>
    </w:p>
    <w:p w14:paraId="17C8EDF7"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125DE8DC" w14:textId="77777777" w:rsidR="00AB7AF3" w:rsidRDefault="00AB7AF3" w:rsidP="00AB7AF3">
      <w:pPr>
        <w:pStyle w:val="Code"/>
        <w:spacing w:line="259" w:lineRule="auto"/>
      </w:pPr>
      <w:r>
        <w:t xml:space="preserve">    },</w:t>
      </w:r>
    </w:p>
    <w:p w14:paraId="37BB0861" w14:textId="77777777" w:rsidR="00AB7AF3" w:rsidRDefault="00AB7AF3" w:rsidP="00AB7AF3">
      <w:pPr>
        <w:pStyle w:val="Code"/>
        <w:spacing w:line="259" w:lineRule="auto"/>
      </w:pPr>
      <w:r>
        <w:rPr>
          <w:color w:val="31849B" w:themeColor="accent5" w:themeShade="BF"/>
        </w:rPr>
        <w:t xml:space="preserve">    "val"</w:t>
      </w:r>
      <w:r>
        <w:t>: {</w:t>
      </w:r>
    </w:p>
    <w:p w14:paraId="1D3D3D85"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516DC758" w14:textId="77777777" w:rsidR="00AB7AF3" w:rsidRDefault="00AB7AF3" w:rsidP="00AB7AF3">
      <w:pPr>
        <w:pStyle w:val="Code"/>
        <w:spacing w:line="259" w:lineRule="auto"/>
      </w:pPr>
      <w:r>
        <w:t xml:space="preserve">    }</w:t>
      </w:r>
    </w:p>
    <w:p w14:paraId="7B85655D" w14:textId="77777777" w:rsidR="00AB7AF3" w:rsidRDefault="00AB7AF3" w:rsidP="00AB7AF3">
      <w:pPr>
        <w:pStyle w:val="Code"/>
        <w:spacing w:line="259" w:lineRule="auto"/>
      </w:pPr>
      <w:r>
        <w:t xml:space="preserve">  },</w:t>
      </w:r>
    </w:p>
    <w:p w14:paraId="478E9E4A"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"alg", "val"</w:t>
      </w:r>
      <w:r>
        <w:t>]</w:t>
      </w:r>
    </w:p>
    <w:p w14:paraId="455B6050" w14:textId="77777777" w:rsidR="00AB7AF3" w:rsidRDefault="00AB7AF3" w:rsidP="00AB7AF3">
      <w:pPr>
        <w:pStyle w:val="Code"/>
        <w:spacing w:line="259" w:lineRule="auto"/>
      </w:pPr>
      <w:r>
        <w:t>}</w:t>
      </w:r>
    </w:p>
    <w:p w14:paraId="5D8AB853" w14:textId="77777777" w:rsidR="00AB7AF3" w:rsidRDefault="00AB7AF3" w:rsidP="00AB7AF3"/>
    <w:p w14:paraId="2DCE2B22" w14:textId="77777777" w:rsidR="00AB7AF3" w:rsidRDefault="00AB7AF3" w:rsidP="00AB7AF3">
      <w:pPr>
        <w:pStyle w:val="berschrift4"/>
      </w:pPr>
      <w:bookmarkStart w:id="2265" w:name="_Toc8854582"/>
      <w:r>
        <w:t>DigestInfo – XML Syntax</w:t>
      </w:r>
      <w:bookmarkEnd w:id="2265"/>
    </w:p>
    <w:p w14:paraId="59598F2B" w14:textId="77777777" w:rsidR="00AB7AF3" w:rsidRPr="5404FA76" w:rsidRDefault="00AB7AF3" w:rsidP="00AB7AF3">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14:paraId="5BD639F7" w14:textId="77777777" w:rsidR="00AB7AF3" w:rsidRDefault="00AB7AF3" w:rsidP="00AB7AF3">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447A8E4C"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14:paraId="2CB1E415" w14:textId="77777777" w:rsidR="00AB7AF3" w:rsidRDefault="00AB7AF3" w:rsidP="00AB7AF3">
      <w:pPr>
        <w:pStyle w:val="Code"/>
      </w:pPr>
      <w:r>
        <w:rPr>
          <w:color w:val="31849B" w:themeColor="accent5" w:themeShade="BF"/>
        </w:rPr>
        <w:t xml:space="preserve">  &lt;xs:sequence&gt;</w:t>
      </w:r>
    </w:p>
    <w:p w14:paraId="3F87D7BD"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596C4CE5"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2ACEC1DD" w14:textId="77777777" w:rsidR="00AB7AF3" w:rsidRDefault="00AB7AF3" w:rsidP="00AB7AF3">
      <w:pPr>
        <w:pStyle w:val="Code"/>
      </w:pPr>
      <w:r>
        <w:rPr>
          <w:color w:val="31849B" w:themeColor="accent5" w:themeShade="BF"/>
        </w:rPr>
        <w:t xml:space="preserve">  &lt;/xs:sequence&gt;</w:t>
      </w:r>
    </w:p>
    <w:p w14:paraId="58EFF880" w14:textId="77777777" w:rsidR="00AB7AF3" w:rsidRDefault="00AB7AF3" w:rsidP="00AB7AF3">
      <w:pPr>
        <w:pStyle w:val="Code"/>
      </w:pPr>
      <w:r>
        <w:rPr>
          <w:color w:val="31849B" w:themeColor="accent5" w:themeShade="BF"/>
        </w:rPr>
        <w:t>&lt;/xs:complexType&gt;</w:t>
      </w:r>
    </w:p>
    <w:p w14:paraId="091D2FB4"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p>
    <w:p w14:paraId="3FBBC0C4" w14:textId="77777777" w:rsidR="00AB7AF3" w:rsidRDefault="00AB7AF3" w:rsidP="00AB7AF3">
      <w:pPr>
        <w:pStyle w:val="berschrift3"/>
      </w:pPr>
      <w:bookmarkStart w:id="2266" w:name="_RefComp23E43D4E"/>
      <w:bookmarkStart w:id="2267" w:name="_Toc8854583"/>
      <w:r>
        <w:t>Component AttachmentReference</w:t>
      </w:r>
      <w:bookmarkEnd w:id="2266"/>
      <w:bookmarkEnd w:id="2267"/>
    </w:p>
    <w:p w14:paraId="20DEF7C5" w14:textId="77777777" w:rsidR="00AB7AF3" w:rsidRDefault="001725A5" w:rsidP="00AB7AF3">
      <w:r w:rsidRPr="003A06D0">
        <w:rPr>
          <w:color w:val="19D131"/>
          <w:lang w:val="en-GB"/>
        </w:rPr>
        <w:t xml:space="preserve">Applications MAY support SOAP 1.2 attachment feature </w:t>
      </w:r>
      <w:r w:rsidRPr="003A06D0">
        <w:rPr>
          <w:b/>
          <w:bCs/>
          <w:color w:val="000000" w:themeColor="text1"/>
          <w:lang w:val="en-GB"/>
        </w:rPr>
        <w:t>[SOAPAtt]</w:t>
      </w:r>
      <w:r w:rsidRPr="003A06D0">
        <w:rPr>
          <w:color w:val="19D131"/>
          <w:lang w:val="en-GB"/>
        </w:rPr>
        <w:t xml:space="preserve"> or other attachment specifications (e.g. </w:t>
      </w:r>
      <w:r w:rsidRPr="003A06D0">
        <w:rPr>
          <w:b/>
          <w:lang w:val="en-GB"/>
        </w:rPr>
        <w:t>[SOAPMtom]</w:t>
      </w:r>
      <w:r w:rsidRPr="003A06D0">
        <w:rPr>
          <w:color w:val="19D131"/>
          <w:lang w:val="en-GB"/>
        </w:rPr>
        <w:t>) to transmit documents.</w:t>
      </w:r>
    </w:p>
    <w:p w14:paraId="24D40EDE" w14:textId="77777777" w:rsidR="00AB7AF3" w:rsidRDefault="00AB7AF3" w:rsidP="00AB7AF3">
      <w:r>
        <w:t>Below follows a list of the sub-components that constitute this component:</w:t>
      </w:r>
    </w:p>
    <w:p w14:paraId="764B2D5E" w14:textId="77777777" w:rsidR="00AB7AF3" w:rsidRDefault="00AB7AF3" w:rsidP="00AB7AF3">
      <w:pPr>
        <w:pStyle w:val="Member"/>
      </w:pPr>
      <w:r>
        <w:t xml:space="preserve">The OPTIONAL </w:t>
      </w:r>
      <w:r w:rsidRPr="35C1378D">
        <w:rPr>
          <w:rStyle w:val="Datatype"/>
        </w:rPr>
        <w:t>DigestInfo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r w:rsidRPr="003A06D0">
        <w:rPr>
          <w:color w:val="19D131"/>
          <w:lang w:val="en-GB"/>
        </w:rPr>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rPr>
          <w:color w:val="19D131"/>
          <w:lang w:val="en-GB"/>
        </w:rPr>
        <w:t xml:space="preserve"> over the binary data in the octet stream and compare it against the supplied </w:t>
      </w:r>
      <w:r w:rsidRPr="003A06D0">
        <w:rPr>
          <w:rStyle w:val="Datatype"/>
          <w:lang w:val="en-GB"/>
        </w:rPr>
        <w:t>DigestValue</w:t>
      </w:r>
      <w:r w:rsidRPr="003A06D0">
        <w:rPr>
          <w:color w:val="19D131"/>
          <w:lang w:val="en-GB"/>
        </w:rPr>
        <w:t>. If the comparison fails</w:t>
      </w:r>
      <w:r w:rsidR="009A4727">
        <w:rPr>
          <w:color w:val="19D131"/>
          <w:lang w:val="en-GB"/>
        </w:rPr>
        <w:t>,</w:t>
      </w:r>
      <w:r w:rsidRPr="003A06D0">
        <w:rPr>
          <w:color w:val="19D131"/>
          <w:lang w:val="en-GB"/>
        </w:rPr>
        <w:t xml:space="preserve"> then a </w:t>
      </w:r>
      <w:r w:rsidRPr="003A06D0">
        <w:rPr>
          <w:rStyle w:val="Datatype"/>
          <w:lang w:val="en-GB"/>
        </w:rPr>
        <w:t>RequesterError</w:t>
      </w:r>
      <w:r w:rsidRPr="003A06D0">
        <w:rPr>
          <w:color w:val="19D131"/>
          <w:lang w:val="en-GB"/>
        </w:rPr>
        <w:t xml:space="preserve"> qualified by a </w:t>
      </w:r>
      <w:r w:rsidRPr="003A06D0">
        <w:rPr>
          <w:rStyle w:val="Datatype"/>
          <w:lang w:val="en-GB"/>
        </w:rPr>
        <w:t>GeneralError</w:t>
      </w:r>
      <w:r w:rsidRPr="003A06D0">
        <w:rPr>
          <w:color w:val="19D131"/>
          <w:lang w:val="en-GB"/>
        </w:rPr>
        <w:t xml:space="preserve"> and an appropriate message containing the </w:t>
      </w:r>
      <w:r w:rsidRPr="003A06D0">
        <w:rPr>
          <w:rStyle w:val="Datatype"/>
          <w:lang w:val="en-GB"/>
        </w:rPr>
        <w:t>AttRefURI</w:t>
      </w:r>
      <w:r w:rsidRPr="003A06D0">
        <w:rPr>
          <w:color w:val="19D131"/>
          <w:lang w:val="en-GB"/>
        </w:rPr>
        <w:t xml:space="preserve"> is returned.</w:t>
      </w:r>
    </w:p>
    <w:p w14:paraId="3D185D5E" w14:textId="77777777" w:rsidR="00AB7AF3" w:rsidRDefault="00AB7AF3" w:rsidP="00AB7AF3">
      <w:pPr>
        <w:pStyle w:val="Member"/>
      </w:pPr>
      <w:r>
        <w:t xml:space="preserve">The </w:t>
      </w:r>
      <w:r w:rsidRPr="35C1378D">
        <w:rPr>
          <w:rStyle w:val="Datatype"/>
        </w:rPr>
        <w:t>AttRefURI</w:t>
      </w:r>
      <w:r>
        <w:t xml:space="preserve"> element MUST contain one instance of a URI. </w:t>
      </w:r>
      <w:r w:rsidRPr="003A06D0">
        <w:rPr>
          <w:color w:val="19D131"/>
          <w:lang w:val="en-GB"/>
        </w:rPr>
        <w:t xml:space="preserve">SOAP 1.2 attachment feature [SOAPAtt] states that any secondary part ("attachment") can be referenced by a URI of any URI scheme. </w:t>
      </w:r>
      <w:r w:rsidRPr="003A06D0">
        <w:rPr>
          <w:rStyle w:val="Datatype"/>
          <w:lang w:val="en-GB"/>
        </w:rPr>
        <w:t>AttRefURI</w:t>
      </w:r>
      <w:r w:rsidRPr="003A06D0">
        <w:rPr>
          <w:color w:val="19D131"/>
          <w:lang w:val="en-GB"/>
        </w:rPr>
        <w:t xml:space="preserve"> refers to such a secondary part ("attachment") and MUST resolve within the compound SOAP message. The default encapsulation mechanism is MIME as specified in the WS-I Attachments Profile [WS-I-Att] (cf. swaRef, http://www.ws-i.org/Profiles/AttachmentsProfile-1.0.html#Referencing_Attachments_from_the_SOAP_Envelope).</w:t>
      </w:r>
    </w:p>
    <w:p w14:paraId="6AC2C07A" w14:textId="77777777" w:rsidR="00AB7AF3" w:rsidRDefault="00AB7AF3" w:rsidP="00AB7AF3">
      <w:pPr>
        <w:pStyle w:val="berschrift4"/>
      </w:pPr>
      <w:bookmarkStart w:id="2268" w:name="_Toc8854584"/>
      <w:r>
        <w:t>AttachmentReference – JSON Syntax</w:t>
      </w:r>
      <w:bookmarkEnd w:id="2268"/>
    </w:p>
    <w:p w14:paraId="4C5F06A6"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AttachmentReference</w:t>
      </w:r>
      <w:r>
        <w:t xml:space="preserve"> component.</w:t>
      </w:r>
    </w:p>
    <w:p w14:paraId="748EF195"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746325DE"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D6D4D2" w14:textId="77777777" w:rsidR="00AB7AF3" w:rsidRDefault="00AB7AF3" w:rsidP="00AB7AF3">
            <w:pPr>
              <w:pStyle w:val="Beschriftung"/>
            </w:pPr>
            <w:r>
              <w:t>Element</w:t>
            </w:r>
          </w:p>
        </w:tc>
        <w:tc>
          <w:tcPr>
            <w:tcW w:w="4675" w:type="dxa"/>
          </w:tcPr>
          <w:p w14:paraId="0EAF4127"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55D8373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AB0B867" w14:textId="77777777" w:rsidR="00AB7AF3" w:rsidRPr="002062A5" w:rsidRDefault="00AB7AF3" w:rsidP="00AB7AF3">
            <w:pPr>
              <w:pStyle w:val="Beschriftung"/>
              <w:rPr>
                <w:rStyle w:val="Datatype"/>
                <w:b w:val="0"/>
                <w:bCs w:val="0"/>
              </w:rPr>
            </w:pPr>
            <w:r w:rsidRPr="002062A5">
              <w:rPr>
                <w:rStyle w:val="Datatype"/>
              </w:rPr>
              <w:t>DigestInfo</w:t>
            </w:r>
          </w:p>
        </w:tc>
        <w:tc>
          <w:tcPr>
            <w:tcW w:w="4675" w:type="dxa"/>
          </w:tcPr>
          <w:p w14:paraId="089EF98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AB7AF3" w14:paraId="70E2220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2CA29A4" w14:textId="77777777" w:rsidR="00AB7AF3" w:rsidRPr="002062A5" w:rsidRDefault="00AB7AF3" w:rsidP="00AB7AF3">
            <w:pPr>
              <w:pStyle w:val="Beschriftung"/>
              <w:rPr>
                <w:rStyle w:val="Datatype"/>
                <w:b w:val="0"/>
                <w:bCs w:val="0"/>
              </w:rPr>
            </w:pPr>
            <w:r w:rsidRPr="002062A5">
              <w:rPr>
                <w:rStyle w:val="Datatype"/>
              </w:rPr>
              <w:t>AttRefURI</w:t>
            </w:r>
          </w:p>
        </w:tc>
        <w:tc>
          <w:tcPr>
            <w:tcW w:w="4675" w:type="dxa"/>
          </w:tcPr>
          <w:p w14:paraId="00AC666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bl>
    <w:p w14:paraId="2E3FB2B2"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5CB7215E" w14:textId="77777777" w:rsidR="00AB7AF3" w:rsidRDefault="00AB7AF3" w:rsidP="00AB7AF3">
      <w:pPr>
        <w:pStyle w:val="Code"/>
        <w:spacing w:line="259" w:lineRule="auto"/>
      </w:pPr>
      <w:r>
        <w:rPr>
          <w:color w:val="31849B" w:themeColor="accent5" w:themeShade="BF"/>
        </w:rPr>
        <w:lastRenderedPageBreak/>
        <w:t>"dsb-AttachmentReferenceType"</w:t>
      </w:r>
      <w:r>
        <w:t>: {</w:t>
      </w:r>
    </w:p>
    <w:p w14:paraId="7887F0A8"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12285140" w14:textId="77777777" w:rsidR="00AB7AF3" w:rsidRDefault="00AB7AF3" w:rsidP="00AB7AF3">
      <w:pPr>
        <w:pStyle w:val="Code"/>
        <w:spacing w:line="259" w:lineRule="auto"/>
      </w:pPr>
      <w:r>
        <w:rPr>
          <w:color w:val="31849B" w:themeColor="accent5" w:themeShade="BF"/>
        </w:rPr>
        <w:t xml:space="preserve">  "properties"</w:t>
      </w:r>
      <w:r>
        <w:t>: {</w:t>
      </w:r>
    </w:p>
    <w:p w14:paraId="2FC1AD3D" w14:textId="77777777" w:rsidR="00AB7AF3" w:rsidRDefault="00AB7AF3" w:rsidP="00AB7AF3">
      <w:pPr>
        <w:pStyle w:val="Code"/>
        <w:spacing w:line="259" w:lineRule="auto"/>
      </w:pPr>
      <w:r>
        <w:rPr>
          <w:color w:val="31849B" w:themeColor="accent5" w:themeShade="BF"/>
        </w:rPr>
        <w:t xml:space="preserve">    "di"</w:t>
      </w:r>
      <w:r>
        <w:t>: {</w:t>
      </w:r>
    </w:p>
    <w:p w14:paraId="341FBE59"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40D63738" w14:textId="77777777" w:rsidR="00AB7AF3" w:rsidRDefault="00AB7AF3" w:rsidP="00AB7AF3">
      <w:pPr>
        <w:pStyle w:val="Code"/>
        <w:spacing w:line="259" w:lineRule="auto"/>
      </w:pPr>
      <w:r>
        <w:rPr>
          <w:color w:val="31849B" w:themeColor="accent5" w:themeShade="BF"/>
        </w:rPr>
        <w:t xml:space="preserve">      "items"</w:t>
      </w:r>
      <w:r>
        <w:t>: {</w:t>
      </w:r>
    </w:p>
    <w:p w14:paraId="751145D8"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14:paraId="32B15BE4" w14:textId="77777777" w:rsidR="00AB7AF3" w:rsidRDefault="00AB7AF3" w:rsidP="00AB7AF3">
      <w:pPr>
        <w:pStyle w:val="Code"/>
        <w:spacing w:line="259" w:lineRule="auto"/>
      </w:pPr>
      <w:r>
        <w:t xml:space="preserve">      }</w:t>
      </w:r>
    </w:p>
    <w:p w14:paraId="591F0D5F" w14:textId="77777777" w:rsidR="00AB7AF3" w:rsidRDefault="00AB7AF3" w:rsidP="00AB7AF3">
      <w:pPr>
        <w:pStyle w:val="Code"/>
        <w:spacing w:line="259" w:lineRule="auto"/>
      </w:pPr>
      <w:r>
        <w:t xml:space="preserve">    },</w:t>
      </w:r>
    </w:p>
    <w:p w14:paraId="1750E3A9" w14:textId="77777777" w:rsidR="00AB7AF3" w:rsidRDefault="00AB7AF3" w:rsidP="00AB7AF3">
      <w:pPr>
        <w:pStyle w:val="Code"/>
        <w:spacing w:line="259" w:lineRule="auto"/>
      </w:pPr>
      <w:r>
        <w:rPr>
          <w:color w:val="31849B" w:themeColor="accent5" w:themeShade="BF"/>
        </w:rPr>
        <w:t xml:space="preserve">    "attURI"</w:t>
      </w:r>
      <w:r>
        <w:t>: {</w:t>
      </w:r>
    </w:p>
    <w:p w14:paraId="153A7E53"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000CE4E9" w14:textId="77777777" w:rsidR="00AB7AF3" w:rsidRDefault="00AB7AF3" w:rsidP="00AB7AF3">
      <w:pPr>
        <w:pStyle w:val="Code"/>
        <w:spacing w:line="259" w:lineRule="auto"/>
      </w:pPr>
      <w:r>
        <w:t xml:space="preserve">    }</w:t>
      </w:r>
    </w:p>
    <w:p w14:paraId="09B67F50" w14:textId="77777777" w:rsidR="00AB7AF3" w:rsidRDefault="00AB7AF3" w:rsidP="00AB7AF3">
      <w:pPr>
        <w:pStyle w:val="Code"/>
        <w:spacing w:line="259" w:lineRule="auto"/>
      </w:pPr>
      <w:r>
        <w:t xml:space="preserve">  },</w:t>
      </w:r>
    </w:p>
    <w:p w14:paraId="393ECA2D"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"attURI"</w:t>
      </w:r>
      <w:r>
        <w:t>]</w:t>
      </w:r>
    </w:p>
    <w:p w14:paraId="38DEE4A0" w14:textId="77777777" w:rsidR="00AB7AF3" w:rsidRDefault="00AB7AF3" w:rsidP="00AB7AF3">
      <w:pPr>
        <w:pStyle w:val="Code"/>
        <w:spacing w:line="259" w:lineRule="auto"/>
      </w:pPr>
      <w:r>
        <w:t>}</w:t>
      </w:r>
    </w:p>
    <w:p w14:paraId="59F5B24E" w14:textId="77777777" w:rsidR="00AB7AF3" w:rsidRDefault="00AB7AF3" w:rsidP="00AB7AF3"/>
    <w:p w14:paraId="41C62E8E" w14:textId="77777777" w:rsidR="00AB7AF3" w:rsidRDefault="00AB7AF3" w:rsidP="00AB7AF3">
      <w:pPr>
        <w:pStyle w:val="berschrift4"/>
      </w:pPr>
      <w:bookmarkStart w:id="2269" w:name="_Toc8854585"/>
      <w:r>
        <w:t>AttachmentReference – XML Syntax</w:t>
      </w:r>
      <w:bookmarkEnd w:id="2269"/>
    </w:p>
    <w:p w14:paraId="6AF4DDB7" w14:textId="77777777" w:rsidR="00AB7AF3" w:rsidRPr="5404FA76" w:rsidRDefault="00AB7AF3" w:rsidP="00AB7AF3">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14:paraId="4EEAB768" w14:textId="77777777" w:rsidR="00AB7AF3" w:rsidRDefault="00AB7AF3" w:rsidP="00AB7AF3">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1D8AE96D"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14:paraId="7529A980" w14:textId="77777777" w:rsidR="00AB7AF3" w:rsidRDefault="00AB7AF3" w:rsidP="00AB7AF3">
      <w:pPr>
        <w:pStyle w:val="Code"/>
      </w:pPr>
      <w:r>
        <w:rPr>
          <w:color w:val="31849B" w:themeColor="accent5" w:themeShade="BF"/>
        </w:rPr>
        <w:t xml:space="preserve">  &lt;xs:sequence&gt;</w:t>
      </w:r>
    </w:p>
    <w:p w14:paraId="5A588876"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178058A" w14:textId="77777777" w:rsidR="00AB7AF3" w:rsidRDefault="00AB7AF3" w:rsidP="00AB7AF3">
      <w:pPr>
        <w:pStyle w:val="Code"/>
      </w:pPr>
      <w:r>
        <w:rPr>
          <w:color w:val="31849B" w:themeColor="accent5" w:themeShade="BF"/>
        </w:rPr>
        <w:t xml:space="preserve">  &lt;/xs:sequence&gt;</w:t>
      </w:r>
    </w:p>
    <w:p w14:paraId="44793D79"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7A382997" w14:textId="77777777" w:rsidR="00AB7AF3" w:rsidRDefault="00AB7AF3" w:rsidP="00AB7AF3">
      <w:pPr>
        <w:pStyle w:val="Code"/>
      </w:pPr>
      <w:r>
        <w:rPr>
          <w:color w:val="31849B" w:themeColor="accent5" w:themeShade="BF"/>
        </w:rPr>
        <w:t>&lt;/xs:complexType&gt;</w:t>
      </w:r>
    </w:p>
    <w:p w14:paraId="57A06F81"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p>
    <w:p w14:paraId="40E28633" w14:textId="77777777" w:rsidR="00AB7AF3" w:rsidRDefault="00AB7AF3" w:rsidP="00AB7AF3">
      <w:pPr>
        <w:pStyle w:val="berschrift3"/>
      </w:pPr>
      <w:bookmarkStart w:id="2270" w:name="_RefComp2CFDDCC6"/>
      <w:bookmarkStart w:id="2271" w:name="_Toc8854586"/>
      <w:r>
        <w:t>Component Any</w:t>
      </w:r>
      <w:bookmarkEnd w:id="2270"/>
      <w:bookmarkEnd w:id="2271"/>
    </w:p>
    <w:p w14:paraId="4D43204D" w14:textId="77777777" w:rsidR="00AB7AF3" w:rsidRDefault="001725A5" w:rsidP="00AB7AF3">
      <w:r w:rsidRPr="003A06D0">
        <w:rPr>
          <w:color w:val="19D131"/>
          <w:lang w:val="en-GB"/>
        </w:rPr>
        <w:t>This element MAY hold a set of base64 encoded arbitrary data. To help the processing of the data it may be qualified by the mime type element.</w:t>
      </w:r>
    </w:p>
    <w:p w14:paraId="233B18A5" w14:textId="77777777" w:rsidR="00AB7AF3" w:rsidRDefault="00AB7AF3" w:rsidP="00AB7AF3">
      <w:r>
        <w:t xml:space="preserve">This components extends the component </w:t>
      </w:r>
      <w:r>
        <w:fldChar w:fldCharType="begin"/>
      </w:r>
      <w:r>
        <w:instrText xml:space="preserve"> REF _RefComp2EB1F1FA \r \h </w:instrText>
      </w:r>
      <w:r>
        <w:fldChar w:fldCharType="separate"/>
      </w:r>
      <w:r>
        <w:rPr>
          <w:rStyle w:val="Datatype"/>
          <w:rFonts w:eastAsia="Courier New" w:cs="Courier New"/>
        </w:rPr>
        <w:t>Base64Data</w:t>
      </w:r>
      <w:r>
        <w:fldChar w:fldCharType="end"/>
      </w:r>
      <w:r>
        <w:t>. The inherited sub-components are not repeated here.</w:t>
      </w:r>
    </w:p>
    <w:p w14:paraId="2D2D3049" w14:textId="77777777" w:rsidR="00AB7AF3" w:rsidRDefault="00AB7AF3" w:rsidP="00AB7AF3">
      <w:r>
        <w:t>Below follows a list of the sub-components that constitute this component:</w:t>
      </w:r>
    </w:p>
    <w:p w14:paraId="0E7E3AA6" w14:textId="77777777" w:rsidR="00AB7AF3" w:rsidRDefault="00AB7AF3" w:rsidP="00AB7AF3">
      <w:pPr>
        <w:pStyle w:val="Non-normativeCommentHeading"/>
      </w:pPr>
      <w:r>
        <w:t>Non-normative Comment:</w:t>
      </w:r>
    </w:p>
    <w:p w14:paraId="52BF2CBB" w14:textId="77777777" w:rsidR="00AB7AF3" w:rsidRDefault="001725A5" w:rsidP="00AB7AF3">
      <w:pPr>
        <w:pStyle w:val="Non-normativeComment"/>
      </w:pPr>
      <w:r w:rsidRPr="003A06D0">
        <w:rPr>
          <w:color w:val="19D131"/>
          <w:lang w:val="en-GB"/>
        </w:rPr>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Pr="003A06D0">
        <w:rPr>
          <w:rStyle w:val="Datatype"/>
          <w:lang w:val="en-GB"/>
        </w:rPr>
        <w:t>Base64Data</w:t>
      </w:r>
      <w:r w:rsidRPr="003A06D0">
        <w:rPr>
          <w:color w:val="19D131"/>
          <w:lang w:val="en-GB"/>
        </w:rPr>
        <w:t xml:space="preserve">. In this version the component </w:t>
      </w:r>
      <w:r w:rsidRPr="003A06D0">
        <w:rPr>
          <w:rStyle w:val="Datatype"/>
          <w:lang w:val="en-GB"/>
        </w:rPr>
        <w:t>Any</w:t>
      </w:r>
      <w:r w:rsidRPr="003A06D0">
        <w:rPr>
          <w:color w:val="19D131"/>
          <w:lang w:val="en-GB"/>
        </w:rPr>
        <w:t xml:space="preserve"> does not use additional subcomponents. </w:t>
      </w:r>
    </w:p>
    <w:p w14:paraId="39A218CB" w14:textId="77777777" w:rsidR="00AB7AF3" w:rsidRDefault="00AB7AF3" w:rsidP="00AB7AF3">
      <w:pPr>
        <w:pStyle w:val="berschrift4"/>
      </w:pPr>
      <w:bookmarkStart w:id="2272" w:name="_Toc8854587"/>
      <w:r>
        <w:t>Any – JSON Syntax</w:t>
      </w:r>
      <w:bookmarkEnd w:id="2272"/>
    </w:p>
    <w:p w14:paraId="1A9DE709"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Any</w:t>
      </w:r>
      <w:r>
        <w:t xml:space="preserve"> component.</w:t>
      </w:r>
    </w:p>
    <w:p w14:paraId="36B4FC18"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5837E48E" w14:textId="77777777" w:rsidR="00AB7AF3" w:rsidRDefault="00AB7AF3" w:rsidP="00AB7AF3">
      <w:pPr>
        <w:pStyle w:val="Code"/>
        <w:spacing w:line="259" w:lineRule="auto"/>
      </w:pPr>
      <w:r>
        <w:rPr>
          <w:color w:val="31849B" w:themeColor="accent5" w:themeShade="BF"/>
        </w:rPr>
        <w:lastRenderedPageBreak/>
        <w:t>"dsb-AnyType"</w:t>
      </w:r>
      <w:r>
        <w:t>: {</w:t>
      </w:r>
    </w:p>
    <w:p w14:paraId="7348127F"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2EFA7618" w14:textId="77777777" w:rsidR="00AB7AF3" w:rsidRDefault="00AB7AF3" w:rsidP="00AB7AF3">
      <w:pPr>
        <w:pStyle w:val="Code"/>
        <w:spacing w:line="259" w:lineRule="auto"/>
      </w:pPr>
      <w:r>
        <w:rPr>
          <w:color w:val="31849B" w:themeColor="accent5" w:themeShade="BF"/>
        </w:rPr>
        <w:t xml:space="preserve">  "properties"</w:t>
      </w:r>
      <w:r>
        <w:t>: {</w:t>
      </w:r>
    </w:p>
    <w:p w14:paraId="5991362F" w14:textId="77777777" w:rsidR="00AB7AF3" w:rsidRDefault="00AB7AF3" w:rsidP="00AB7AF3">
      <w:pPr>
        <w:pStyle w:val="Code"/>
        <w:spacing w:line="259" w:lineRule="auto"/>
      </w:pPr>
      <w:r>
        <w:rPr>
          <w:color w:val="31849B" w:themeColor="accent5" w:themeShade="BF"/>
        </w:rPr>
        <w:t xml:space="preserve">    "ID"</w:t>
      </w:r>
      <w:r>
        <w:t>: {</w:t>
      </w:r>
    </w:p>
    <w:p w14:paraId="32D87D25"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3645C6A3" w14:textId="77777777" w:rsidR="00AB7AF3" w:rsidRDefault="00AB7AF3" w:rsidP="00AB7AF3">
      <w:pPr>
        <w:pStyle w:val="Code"/>
        <w:spacing w:line="259" w:lineRule="auto"/>
      </w:pPr>
      <w:r>
        <w:t xml:space="preserve">    },</w:t>
      </w:r>
    </w:p>
    <w:p w14:paraId="2DE23F05" w14:textId="77777777" w:rsidR="00AB7AF3" w:rsidRDefault="00AB7AF3" w:rsidP="00AB7AF3">
      <w:pPr>
        <w:pStyle w:val="Code"/>
        <w:spacing w:line="259" w:lineRule="auto"/>
      </w:pPr>
      <w:r>
        <w:rPr>
          <w:color w:val="31849B" w:themeColor="accent5" w:themeShade="BF"/>
        </w:rPr>
        <w:t xml:space="preserve">    "val"</w:t>
      </w:r>
      <w:r>
        <w:t>: {</w:t>
      </w:r>
    </w:p>
    <w:p w14:paraId="5B987A8E"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03A28E54" w14:textId="77777777" w:rsidR="00AB7AF3" w:rsidRDefault="00AB7AF3" w:rsidP="00AB7AF3">
      <w:pPr>
        <w:pStyle w:val="Code"/>
        <w:spacing w:line="259" w:lineRule="auto"/>
      </w:pPr>
      <w:r>
        <w:t xml:space="preserve">    },</w:t>
      </w:r>
    </w:p>
    <w:p w14:paraId="0E3ADFD8" w14:textId="77777777" w:rsidR="00AB7AF3" w:rsidRDefault="00AB7AF3" w:rsidP="00AB7AF3">
      <w:pPr>
        <w:pStyle w:val="Code"/>
        <w:spacing w:line="259" w:lineRule="auto"/>
      </w:pPr>
      <w:r>
        <w:rPr>
          <w:color w:val="31849B" w:themeColor="accent5" w:themeShade="BF"/>
        </w:rPr>
        <w:t xml:space="preserve">    "attRef"</w:t>
      </w:r>
      <w:r>
        <w:t>: {</w:t>
      </w:r>
    </w:p>
    <w:p w14:paraId="03AA2535"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14:paraId="31621D86" w14:textId="77777777" w:rsidR="00AB7AF3" w:rsidRDefault="00AB7AF3" w:rsidP="00AB7AF3">
      <w:pPr>
        <w:pStyle w:val="Code"/>
        <w:spacing w:line="259" w:lineRule="auto"/>
      </w:pPr>
      <w:r>
        <w:t xml:space="preserve">    },</w:t>
      </w:r>
    </w:p>
    <w:p w14:paraId="1C136B28" w14:textId="77777777" w:rsidR="00AB7AF3" w:rsidRDefault="00AB7AF3" w:rsidP="00AB7AF3">
      <w:pPr>
        <w:pStyle w:val="Code"/>
        <w:spacing w:line="259" w:lineRule="auto"/>
      </w:pPr>
      <w:r>
        <w:rPr>
          <w:color w:val="31849B" w:themeColor="accent5" w:themeShade="BF"/>
        </w:rPr>
        <w:t xml:space="preserve">    "transforms"</w:t>
      </w:r>
      <w:r>
        <w:t>: {</w:t>
      </w:r>
    </w:p>
    <w:p w14:paraId="3002B054"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72335556" w14:textId="77777777" w:rsidR="00AB7AF3" w:rsidRDefault="00AB7AF3" w:rsidP="00AB7AF3">
      <w:pPr>
        <w:pStyle w:val="Code"/>
        <w:spacing w:line="259" w:lineRule="auto"/>
      </w:pPr>
      <w:r>
        <w:t xml:space="preserve">    },</w:t>
      </w:r>
    </w:p>
    <w:p w14:paraId="365DC7BE" w14:textId="77777777" w:rsidR="00AB7AF3" w:rsidRDefault="00AB7AF3" w:rsidP="00AB7AF3">
      <w:pPr>
        <w:pStyle w:val="Code"/>
        <w:spacing w:line="259" w:lineRule="auto"/>
      </w:pPr>
      <w:r>
        <w:rPr>
          <w:color w:val="31849B" w:themeColor="accent5" w:themeShade="BF"/>
        </w:rPr>
        <w:t xml:space="preserve">    "mimeType"</w:t>
      </w:r>
      <w:r>
        <w:t>: {</w:t>
      </w:r>
    </w:p>
    <w:p w14:paraId="46C49578"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7EA70770" w14:textId="77777777" w:rsidR="00AB7AF3" w:rsidRDefault="00AB7AF3" w:rsidP="00AB7AF3">
      <w:pPr>
        <w:pStyle w:val="Code"/>
        <w:spacing w:line="259" w:lineRule="auto"/>
      </w:pPr>
      <w:r>
        <w:t xml:space="preserve">    },</w:t>
      </w:r>
    </w:p>
    <w:p w14:paraId="68D554A3" w14:textId="77777777" w:rsidR="00AB7AF3" w:rsidRDefault="00AB7AF3" w:rsidP="00AB7AF3">
      <w:pPr>
        <w:pStyle w:val="Code"/>
        <w:spacing w:line="259" w:lineRule="auto"/>
      </w:pPr>
      <w:r>
        <w:rPr>
          <w:color w:val="31849B" w:themeColor="accent5" w:themeShade="BF"/>
        </w:rPr>
        <w:t xml:space="preserve">    "idRef"</w:t>
      </w:r>
      <w:r>
        <w:t>: {</w:t>
      </w:r>
    </w:p>
    <w:p w14:paraId="5B1CE248"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7E21C1AA" w14:textId="77777777" w:rsidR="00AB7AF3" w:rsidRDefault="00AB7AF3" w:rsidP="00AB7AF3">
      <w:pPr>
        <w:pStyle w:val="Code"/>
        <w:spacing w:line="259" w:lineRule="auto"/>
      </w:pPr>
      <w:r>
        <w:t xml:space="preserve">    }</w:t>
      </w:r>
    </w:p>
    <w:p w14:paraId="700F8AF8" w14:textId="77777777" w:rsidR="00AB7AF3" w:rsidRDefault="00AB7AF3" w:rsidP="00AB7AF3">
      <w:pPr>
        <w:pStyle w:val="Code"/>
        <w:spacing w:line="259" w:lineRule="auto"/>
      </w:pPr>
      <w:r>
        <w:t xml:space="preserve">  }</w:t>
      </w:r>
    </w:p>
    <w:p w14:paraId="1F5341CF" w14:textId="77777777" w:rsidR="00AB7AF3" w:rsidRDefault="00AB7AF3" w:rsidP="00AB7AF3">
      <w:pPr>
        <w:pStyle w:val="Code"/>
        <w:spacing w:line="259" w:lineRule="auto"/>
      </w:pPr>
      <w:r>
        <w:t>}</w:t>
      </w:r>
    </w:p>
    <w:p w14:paraId="58106376" w14:textId="77777777" w:rsidR="00AB7AF3" w:rsidRDefault="00AB7AF3" w:rsidP="00AB7AF3"/>
    <w:p w14:paraId="07C487BA" w14:textId="77777777" w:rsidR="00AB7AF3" w:rsidRDefault="00AB7AF3" w:rsidP="00AB7AF3">
      <w:pPr>
        <w:pStyle w:val="berschrift4"/>
      </w:pPr>
      <w:bookmarkStart w:id="2273" w:name="_Toc8854588"/>
      <w:r>
        <w:t>Any – XML Syntax</w:t>
      </w:r>
      <w:bookmarkEnd w:id="2273"/>
    </w:p>
    <w:p w14:paraId="1997A697" w14:textId="77777777" w:rsidR="00AB7AF3" w:rsidRPr="5404FA76" w:rsidRDefault="00AB7AF3" w:rsidP="00AB7AF3">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14:paraId="69DEB549" w14:textId="77777777" w:rsidR="00AB7AF3" w:rsidRDefault="00AB7AF3" w:rsidP="00AB7AF3">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1FDDA7D5"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14:paraId="157C68F4" w14:textId="77777777" w:rsidR="00AB7AF3" w:rsidRDefault="00AB7AF3" w:rsidP="00AB7AF3">
      <w:pPr>
        <w:pStyle w:val="Code"/>
      </w:pPr>
      <w:r>
        <w:rPr>
          <w:color w:val="31849B" w:themeColor="accent5" w:themeShade="BF"/>
        </w:rPr>
        <w:t xml:space="preserve">  &lt;xs:complexContent&gt;</w:t>
      </w:r>
    </w:p>
    <w:p w14:paraId="60D3128F" w14:textId="77777777" w:rsidR="00AB7AF3" w:rsidRDefault="00AB7AF3" w:rsidP="00AB7AF3">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14:paraId="1C7BE173" w14:textId="77777777" w:rsidR="00AB7AF3" w:rsidRDefault="00AB7AF3" w:rsidP="00AB7AF3">
      <w:pPr>
        <w:pStyle w:val="Code"/>
      </w:pPr>
      <w:r>
        <w:rPr>
          <w:color w:val="31849B" w:themeColor="accent5" w:themeShade="BF"/>
        </w:rPr>
        <w:t xml:space="preserve">  &lt;/xs:complexContent&gt;</w:t>
      </w:r>
    </w:p>
    <w:p w14:paraId="5784C906" w14:textId="77777777" w:rsidR="00AB7AF3" w:rsidRDefault="00AB7AF3" w:rsidP="00AB7AF3">
      <w:pPr>
        <w:pStyle w:val="Code"/>
      </w:pPr>
      <w:r>
        <w:rPr>
          <w:color w:val="31849B" w:themeColor="accent5" w:themeShade="BF"/>
        </w:rPr>
        <w:t>&lt;/xs:complexType&gt;</w:t>
      </w:r>
    </w:p>
    <w:p w14:paraId="1C20D9A0"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p>
    <w:p w14:paraId="33499EED" w14:textId="77777777" w:rsidR="00AB7AF3" w:rsidRDefault="00AB7AF3" w:rsidP="00AB7AF3">
      <w:pPr>
        <w:pStyle w:val="berschrift3"/>
      </w:pPr>
      <w:bookmarkStart w:id="2274" w:name="_RefComp2EB1F1FA"/>
      <w:bookmarkStart w:id="2275" w:name="_Toc8854589"/>
      <w:r>
        <w:t>Component Base64Data</w:t>
      </w:r>
      <w:bookmarkEnd w:id="2274"/>
      <w:bookmarkEnd w:id="2275"/>
    </w:p>
    <w:p w14:paraId="2A62AEBC" w14:textId="77777777" w:rsidR="00AB7AF3" w:rsidRDefault="001725A5" w:rsidP="00AB7AF3">
      <w:r w:rsidRPr="003A06D0">
        <w:rPr>
          <w:color w:val="19D131"/>
          <w:lang w:val="en-GB"/>
        </w:rPr>
        <w:t xml:space="preserve">The </w:t>
      </w:r>
      <w:r w:rsidRPr="003A06D0">
        <w:rPr>
          <w:rStyle w:val="Datatype"/>
          <w:lang w:val="en-GB"/>
        </w:rPr>
        <w:t>Base64Data</w:t>
      </w:r>
      <w:r w:rsidRPr="003A06D0">
        <w:rPr>
          <w:color w:val="19D131"/>
          <w:lang w:val="en-GB"/>
        </w:rPr>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Pr="003A06D0">
        <w:rPr>
          <w:rStyle w:val="Datatype"/>
          <w:lang w:val="en-GB"/>
        </w:rPr>
        <w:t>Value</w:t>
      </w:r>
      <w:r w:rsidRPr="003A06D0">
        <w:rPr>
          <w:color w:val="19D131"/>
          <w:lang w:val="en-GB"/>
        </w:rPr>
        <w:t xml:space="preserve"> or </w:t>
      </w:r>
      <w:r w:rsidRPr="003A06D0">
        <w:rPr>
          <w:rStyle w:val="Datatype"/>
          <w:lang w:val="en-GB"/>
        </w:rPr>
        <w:t>AttRefURI</w:t>
      </w:r>
      <w:r w:rsidRPr="003A06D0">
        <w:rPr>
          <w:color w:val="19D131"/>
          <w:lang w:val="en-GB"/>
        </w:rPr>
        <w:t>.</w:t>
      </w:r>
    </w:p>
    <w:p w14:paraId="26D62476" w14:textId="77777777" w:rsidR="00AB7AF3" w:rsidRDefault="00AB7AF3" w:rsidP="00AB7AF3">
      <w:r>
        <w:t>Below follows a list of the sub-components that constitute this component:</w:t>
      </w:r>
    </w:p>
    <w:p w14:paraId="00418542" w14:textId="77777777" w:rsidR="00AB7AF3" w:rsidRDefault="00AB7AF3" w:rsidP="00AB7AF3">
      <w:pPr>
        <w:pStyle w:val="Member"/>
      </w:pPr>
      <w:r>
        <w:lastRenderedPageBreak/>
        <w:t xml:space="preserve">The OPTIONAL </w:t>
      </w:r>
      <w:r w:rsidRPr="35C1378D">
        <w:rPr>
          <w:rStyle w:val="Datatype"/>
        </w:rPr>
        <w:t>Value</w:t>
      </w:r>
      <w:r>
        <w:t xml:space="preserve"> element, if present, MUST contain one instance of base64 encoded binary data. </w:t>
      </w:r>
      <w:r w:rsidRPr="003A06D0">
        <w:rPr>
          <w:color w:val="19D131"/>
          <w:lang w:val="en-GB"/>
        </w:rPr>
        <w:t>This element holds an instance of generic content. This could be a document to be signed, a signature, a schema or other data.</w:t>
      </w:r>
    </w:p>
    <w:p w14:paraId="6CA1E5E7" w14:textId="77777777" w:rsidR="00AB7AF3" w:rsidRDefault="00AB7AF3" w:rsidP="00AB7AF3">
      <w:pPr>
        <w:pStyle w:val="Member"/>
      </w:pPr>
      <w:r>
        <w:t xml:space="preserve">The OPTIONAL </w:t>
      </w:r>
      <w:r w:rsidRPr="35C1378D">
        <w:rPr>
          <w:rStyle w:val="Datatype"/>
        </w:rPr>
        <w:t>AttRef</w:t>
      </w:r>
      <w:r>
        <w:t xml:space="preserve"> element, if present, MUST contain one instance of a sub-component. This element MUST satisfy the requirements specified in this document in section </w:t>
      </w:r>
      <w:r>
        <w:fldChar w:fldCharType="begin"/>
      </w:r>
      <w:r>
        <w:instrText xml:space="preserve"> REF _RefComp23E43D4E \r \h </w:instrText>
      </w:r>
      <w:r>
        <w:fldChar w:fldCharType="separate"/>
      </w:r>
      <w:r>
        <w:rPr>
          <w:rStyle w:val="Datatype"/>
          <w:rFonts w:eastAsia="Courier New" w:cs="Courier New"/>
        </w:rPr>
        <w:t>AttachmentReference</w:t>
      </w:r>
      <w:r>
        <w:fldChar w:fldCharType="end"/>
      </w:r>
      <w:r>
        <w:t xml:space="preserve">. </w:t>
      </w:r>
      <w:r w:rsidRPr="003A06D0">
        <w:rPr>
          <w:color w:val="19D131"/>
          <w:lang w:val="en-GB"/>
        </w:rPr>
        <w:t>This element allows to reference content that is transferred in a non-inlined way. These mechanisms may take advantage of optimizations (e.g. optimized transfer encodings). The content of MAY be integrity-protected by a message digest.</w:t>
      </w:r>
    </w:p>
    <w:p w14:paraId="19FDC037" w14:textId="77777777" w:rsidR="00AB7AF3" w:rsidRDefault="00AB7AF3" w:rsidP="00AB7AF3">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00716D9A" w:rsidRPr="00716D9A">
        <w:rPr>
          <w:color w:val="19D131"/>
        </w:rPr>
        <w:t xml:space="preserve">This subcomponent can be used to specify additionally transformations of the </w:t>
      </w:r>
      <w:r w:rsidR="00716D9A">
        <w:rPr>
          <w:color w:val="19D131"/>
        </w:rPr>
        <w:t>data</w:t>
      </w:r>
      <w:r w:rsidR="00716D9A" w:rsidRPr="00716D9A">
        <w:rPr>
          <w:color w:val="19D131"/>
        </w:rPr>
        <w:t xml:space="preserve"> </w:t>
      </w:r>
      <w:r w:rsidR="00716D9A">
        <w:rPr>
          <w:color w:val="19D131"/>
        </w:rPr>
        <w:t xml:space="preserve">represented by this </w:t>
      </w:r>
      <w:r w:rsidR="00716D9A" w:rsidRPr="003A06D0">
        <w:rPr>
          <w:rStyle w:val="Datatype"/>
          <w:lang w:val="en-GB"/>
        </w:rPr>
        <w:t>Base64Data</w:t>
      </w:r>
      <w:r w:rsidR="00716D9A" w:rsidRPr="003A06D0">
        <w:rPr>
          <w:color w:val="19D131"/>
          <w:lang w:val="en-GB"/>
        </w:rPr>
        <w:t xml:space="preserve"> </w:t>
      </w:r>
      <w:r w:rsidR="00716D9A">
        <w:rPr>
          <w:color w:val="19D131"/>
        </w:rPr>
        <w:t>component (after base</w:t>
      </w:r>
      <w:r w:rsidR="00716D9A" w:rsidRPr="00716D9A">
        <w:rPr>
          <w:color w:val="19D131"/>
        </w:rPr>
        <w:t>64 decoding of the transport element</w:t>
      </w:r>
      <w:r w:rsidR="00716D9A">
        <w:rPr>
          <w:color w:val="19D131"/>
        </w:rPr>
        <w:t>, if necessary</w:t>
      </w:r>
      <w:r w:rsidR="00716D9A" w:rsidRPr="00716D9A">
        <w:rPr>
          <w:color w:val="19D131"/>
        </w:rPr>
        <w:t>). For example</w:t>
      </w:r>
      <w:r w:rsidR="009A4727">
        <w:rPr>
          <w:color w:val="19D131"/>
        </w:rPr>
        <w:t>,</w:t>
      </w:r>
      <w:r w:rsidR="00716D9A" w:rsidRPr="00716D9A">
        <w:rPr>
          <w:color w:val="19D131"/>
        </w:rPr>
        <w:t xml:space="preserve"> this may be a decryption step.</w:t>
      </w:r>
    </w:p>
    <w:p w14:paraId="36C3B20E" w14:textId="77777777" w:rsidR="00AB7AF3" w:rsidRDefault="00AB7AF3" w:rsidP="00AB7AF3">
      <w:pPr>
        <w:pStyle w:val="Member"/>
      </w:pPr>
      <w:r>
        <w:t xml:space="preserve">The OPTIONAL </w:t>
      </w:r>
      <w:r w:rsidRPr="35C1378D">
        <w:rPr>
          <w:rStyle w:val="Datatype"/>
        </w:rPr>
        <w:t>MimeType</w:t>
      </w:r>
      <w:r>
        <w:t xml:space="preserve"> element, if present, MUST contain one instance of a string. </w:t>
      </w:r>
      <w:r w:rsidRPr="003A06D0">
        <w:rPr>
          <w:color w:val="19D131"/>
          <w:lang w:val="en-GB"/>
        </w:rPr>
        <w:t xml:space="preserve">This element is denoting the type of the arbitrary data in the value element or the referenced attachment. </w:t>
      </w:r>
    </w:p>
    <w:p w14:paraId="0C92A625" w14:textId="77777777" w:rsidR="00AB7AF3" w:rsidRDefault="00AB7AF3" w:rsidP="00AB7AF3">
      <w:pPr>
        <w:pStyle w:val="Member"/>
      </w:pPr>
      <w:r>
        <w:t xml:space="preserve">The OPTIONAL </w:t>
      </w:r>
      <w:r w:rsidRPr="35C1378D">
        <w:rPr>
          <w:rStyle w:val="Datatype"/>
        </w:rPr>
        <w:t>Id</w:t>
      </w:r>
      <w:r>
        <w:t xml:space="preserve"> element, if present, MUST contain one instance of a unique identifier. </w:t>
      </w:r>
      <w:r w:rsidRPr="003A06D0">
        <w:rPr>
          <w:color w:val="19D131"/>
          <w:lang w:val="en-GB"/>
        </w:rPr>
        <w:t>This identifier gives the binary data a unique label within a particular message. Using this identifier and the IdRef element it is possible to avoid redundant content.</w:t>
      </w:r>
    </w:p>
    <w:p w14:paraId="70FC91DC" w14:textId="77777777" w:rsidR="00AB7AF3" w:rsidRDefault="00AB7AF3" w:rsidP="00AB7AF3">
      <w:pPr>
        <w:pStyle w:val="Member"/>
      </w:pPr>
      <w:r>
        <w:t xml:space="preserve">The OPTIONAL </w:t>
      </w:r>
      <w:r w:rsidRPr="35C1378D">
        <w:rPr>
          <w:rStyle w:val="Datatype"/>
        </w:rPr>
        <w:t>IdRef</w:t>
      </w:r>
      <w:r>
        <w:t xml:space="preserve"> element, if present, MUST contain one instance of a unique identifier reference. </w:t>
      </w:r>
      <w:r w:rsidRPr="003A06D0">
        <w:rPr>
          <w:color w:val="19D131"/>
          <w:lang w:val="en-GB"/>
        </w:rPr>
        <w:t>This element identifies another binary data element within a particular message.</w:t>
      </w:r>
      <w:r w:rsidR="007C0E03">
        <w:rPr>
          <w:color w:val="19D131"/>
          <w:lang w:val="en-GB"/>
        </w:rPr>
        <w:t xml:space="preserve"> This enables the de-duplication of (possible big) data elements.</w:t>
      </w:r>
    </w:p>
    <w:p w14:paraId="24749C82" w14:textId="77777777" w:rsidR="00AB7AF3" w:rsidRDefault="00AB7AF3" w:rsidP="00AB7AF3">
      <w:pPr>
        <w:pStyle w:val="Non-normativeCommentHeading"/>
      </w:pPr>
      <w:r>
        <w:t>Non-normative Comment:</w:t>
      </w:r>
    </w:p>
    <w:p w14:paraId="28A4FD2C" w14:textId="77777777" w:rsidR="00AB7AF3" w:rsidRDefault="00912C71" w:rsidP="00AB7AF3">
      <w:pPr>
        <w:pStyle w:val="Non-normativeComment"/>
      </w:pPr>
      <w:r w:rsidRPr="003A06D0">
        <w:rPr>
          <w:color w:val="19D131"/>
          <w:lang w:val="en-GB"/>
        </w:rPr>
        <w:t xml:space="preserve">There are different standards defined for handling and referencing an attachment. Maybe there will be more to come. </w:t>
      </w:r>
      <w:r w:rsidR="00602B81" w:rsidRPr="003A06D0">
        <w:rPr>
          <w:color w:val="19D131"/>
          <w:lang w:val="en-GB"/>
        </w:rPr>
        <w:t>Therefore,</w:t>
      </w:r>
      <w:r w:rsidRPr="003A06D0">
        <w:rPr>
          <w:color w:val="19D131"/>
          <w:lang w:val="en-GB"/>
        </w:rPr>
        <w:t xml:space="preserv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Pr="003A06D0">
        <w:rPr>
          <w:rStyle w:val="Datatype"/>
          <w:lang w:val="en-GB"/>
        </w:rPr>
        <w:t>AttachmentReference</w:t>
      </w:r>
      <w:r w:rsidRPr="003A06D0">
        <w:rPr>
          <w:color w:val="19D131"/>
          <w:lang w:val="en-GB"/>
        </w:rPr>
        <w:t xml:space="preserve">'s </w:t>
      </w:r>
      <w:r w:rsidRPr="003A06D0">
        <w:rPr>
          <w:rStyle w:val="Datatype"/>
          <w:lang w:val="en-GB"/>
        </w:rPr>
        <w:t>DigestInfo</w:t>
      </w:r>
      <w:r w:rsidRPr="003A06D0">
        <w:rPr>
          <w:color w:val="19D131"/>
          <w:lang w:val="en-GB"/>
        </w:rPr>
        <w:t>, which is calculated over the binary attachment data (not including the MIME headers).</w:t>
      </w:r>
      <w:r w:rsidR="008D40EE">
        <w:rPr>
          <w:color w:val="19D131"/>
          <w:lang w:val="en-GB"/>
        </w:rPr>
        <w:t xml:space="preserve"> </w:t>
      </w:r>
      <w:r>
        <w:rPr>
          <w:color w:val="19D131"/>
          <w:lang w:val="en-GB"/>
        </w:rPr>
        <w:t xml:space="preserve">Implementers may choose to annotate the </w:t>
      </w:r>
      <w:r w:rsidRPr="00473B6C">
        <w:rPr>
          <w:rStyle w:val="Datatype"/>
        </w:rPr>
        <w:t>Value</w:t>
      </w:r>
      <w:r>
        <w:rPr>
          <w:color w:val="19D131"/>
          <w:lang w:val="en-GB"/>
        </w:rPr>
        <w:t xml:space="preserve"> element to take advantage of the mechanism defined in MTOM </w:t>
      </w:r>
      <w:r w:rsidR="007212A8" w:rsidRPr="003A06D0">
        <w:rPr>
          <w:b/>
          <w:lang w:val="en-GB"/>
        </w:rPr>
        <w:t>[SOAPMtom]</w:t>
      </w:r>
      <w:r w:rsidR="007212A8" w:rsidRPr="003A06D0">
        <w:rPr>
          <w:lang w:val="en-GB"/>
        </w:rPr>
        <w:t xml:space="preserve"> </w:t>
      </w:r>
      <w:r>
        <w:rPr>
          <w:color w:val="19D131"/>
          <w:lang w:val="en-GB"/>
        </w:rPr>
        <w:t xml:space="preserve">for SOAP calls. This obsoletes the use of the </w:t>
      </w:r>
      <w:r w:rsidRPr="35C1378D">
        <w:rPr>
          <w:rStyle w:val="Datatype"/>
        </w:rPr>
        <w:t>AttRef</w:t>
      </w:r>
      <w:r>
        <w:rPr>
          <w:color w:val="19D131"/>
          <w:lang w:val="en-GB"/>
        </w:rPr>
        <w:t xml:space="preserve"> element. </w:t>
      </w:r>
    </w:p>
    <w:p w14:paraId="5C914192" w14:textId="77777777" w:rsidR="00AB7AF3" w:rsidRDefault="00AB7AF3" w:rsidP="00AB7AF3">
      <w:pPr>
        <w:pStyle w:val="berschrift4"/>
      </w:pPr>
      <w:bookmarkStart w:id="2276" w:name="_Toc8854590"/>
      <w:r>
        <w:t>Base64Data – JSON Syntax</w:t>
      </w:r>
      <w:bookmarkEnd w:id="2276"/>
    </w:p>
    <w:p w14:paraId="4B8D6DE8"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14:paraId="0BBE3E64"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4E6BEAE0"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6C4564" w14:textId="77777777" w:rsidR="00AB7AF3" w:rsidRDefault="00AB7AF3" w:rsidP="00AB7AF3">
            <w:pPr>
              <w:pStyle w:val="Beschriftung"/>
            </w:pPr>
            <w:r>
              <w:t>Element</w:t>
            </w:r>
          </w:p>
        </w:tc>
        <w:tc>
          <w:tcPr>
            <w:tcW w:w="4675" w:type="dxa"/>
          </w:tcPr>
          <w:p w14:paraId="00AED69D"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59DF357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D1E62CD" w14:textId="77777777" w:rsidR="00AB7AF3" w:rsidRPr="002062A5" w:rsidRDefault="00AB7AF3" w:rsidP="00AB7AF3">
            <w:pPr>
              <w:pStyle w:val="Beschriftung"/>
              <w:rPr>
                <w:rStyle w:val="Datatype"/>
                <w:b w:val="0"/>
                <w:bCs w:val="0"/>
              </w:rPr>
            </w:pPr>
            <w:r w:rsidRPr="002062A5">
              <w:rPr>
                <w:rStyle w:val="Datatype"/>
              </w:rPr>
              <w:t>Value</w:t>
            </w:r>
          </w:p>
        </w:tc>
        <w:tc>
          <w:tcPr>
            <w:tcW w:w="4675" w:type="dxa"/>
          </w:tcPr>
          <w:p w14:paraId="31C1261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AB7AF3" w14:paraId="03B7D86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31312C2" w14:textId="77777777" w:rsidR="00AB7AF3" w:rsidRPr="002062A5" w:rsidRDefault="00AB7AF3" w:rsidP="00AB7AF3">
            <w:pPr>
              <w:pStyle w:val="Beschriftung"/>
              <w:rPr>
                <w:rStyle w:val="Datatype"/>
                <w:b w:val="0"/>
                <w:bCs w:val="0"/>
              </w:rPr>
            </w:pPr>
            <w:r w:rsidRPr="002062A5">
              <w:rPr>
                <w:rStyle w:val="Datatype"/>
              </w:rPr>
              <w:t>AttRef</w:t>
            </w:r>
          </w:p>
        </w:tc>
        <w:tc>
          <w:tcPr>
            <w:tcW w:w="4675" w:type="dxa"/>
          </w:tcPr>
          <w:p w14:paraId="6DC39855"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AB7AF3" w14:paraId="2D606F5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EF509D5" w14:textId="77777777" w:rsidR="00AB7AF3" w:rsidRPr="002062A5" w:rsidRDefault="00AB7AF3" w:rsidP="00AB7AF3">
            <w:pPr>
              <w:pStyle w:val="Beschriftung"/>
              <w:rPr>
                <w:rStyle w:val="Datatype"/>
                <w:b w:val="0"/>
                <w:bCs w:val="0"/>
              </w:rPr>
            </w:pPr>
            <w:r w:rsidRPr="002062A5">
              <w:rPr>
                <w:rStyle w:val="Datatype"/>
              </w:rPr>
              <w:t>Transforms</w:t>
            </w:r>
          </w:p>
        </w:tc>
        <w:tc>
          <w:tcPr>
            <w:tcW w:w="4675" w:type="dxa"/>
          </w:tcPr>
          <w:p w14:paraId="59870F3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AB7AF3" w14:paraId="6BC88C2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79CA184" w14:textId="77777777" w:rsidR="00AB7AF3" w:rsidRPr="002062A5" w:rsidRDefault="00AB7AF3" w:rsidP="00AB7AF3">
            <w:pPr>
              <w:pStyle w:val="Beschriftung"/>
              <w:rPr>
                <w:rStyle w:val="Datatype"/>
                <w:b w:val="0"/>
                <w:bCs w:val="0"/>
              </w:rPr>
            </w:pPr>
            <w:r w:rsidRPr="002062A5">
              <w:rPr>
                <w:rStyle w:val="Datatype"/>
              </w:rPr>
              <w:t>MimeType</w:t>
            </w:r>
          </w:p>
        </w:tc>
        <w:tc>
          <w:tcPr>
            <w:tcW w:w="4675" w:type="dxa"/>
          </w:tcPr>
          <w:p w14:paraId="7EED2C4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AB7AF3" w14:paraId="73D5417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7B50DBC" w14:textId="77777777" w:rsidR="00AB7AF3" w:rsidRPr="002062A5" w:rsidRDefault="00AB7AF3" w:rsidP="00AB7AF3">
            <w:pPr>
              <w:pStyle w:val="Beschriftung"/>
              <w:rPr>
                <w:rStyle w:val="Datatype"/>
                <w:b w:val="0"/>
                <w:bCs w:val="0"/>
              </w:rPr>
            </w:pPr>
            <w:r w:rsidRPr="002062A5">
              <w:rPr>
                <w:rStyle w:val="Datatype"/>
              </w:rPr>
              <w:t>Id</w:t>
            </w:r>
          </w:p>
        </w:tc>
        <w:tc>
          <w:tcPr>
            <w:tcW w:w="4675" w:type="dxa"/>
          </w:tcPr>
          <w:p w14:paraId="47DC91E1"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AB7AF3" w14:paraId="36DA2C4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73EA065" w14:textId="77777777" w:rsidR="00AB7AF3" w:rsidRPr="002062A5" w:rsidRDefault="00AB7AF3" w:rsidP="00AB7AF3">
            <w:pPr>
              <w:pStyle w:val="Beschriftung"/>
              <w:rPr>
                <w:rStyle w:val="Datatype"/>
                <w:b w:val="0"/>
                <w:bCs w:val="0"/>
              </w:rPr>
            </w:pPr>
            <w:r w:rsidRPr="002062A5">
              <w:rPr>
                <w:rStyle w:val="Datatype"/>
              </w:rPr>
              <w:lastRenderedPageBreak/>
              <w:t>IdRef</w:t>
            </w:r>
          </w:p>
        </w:tc>
        <w:tc>
          <w:tcPr>
            <w:tcW w:w="4675" w:type="dxa"/>
          </w:tcPr>
          <w:p w14:paraId="189C14E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bl>
    <w:p w14:paraId="6AE12ACE"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5B341593" w14:textId="77777777" w:rsidR="00AB7AF3" w:rsidRDefault="00AB7AF3" w:rsidP="00AB7AF3">
      <w:pPr>
        <w:pStyle w:val="Code"/>
        <w:spacing w:line="259" w:lineRule="auto"/>
      </w:pPr>
      <w:r>
        <w:rPr>
          <w:color w:val="31849B" w:themeColor="accent5" w:themeShade="BF"/>
        </w:rPr>
        <w:t>"dsb-Base64DataType"</w:t>
      </w:r>
      <w:r>
        <w:t>: {</w:t>
      </w:r>
    </w:p>
    <w:p w14:paraId="782C823D"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5E8D5632" w14:textId="77777777" w:rsidR="00AB7AF3" w:rsidRDefault="00AB7AF3" w:rsidP="00AB7AF3">
      <w:pPr>
        <w:pStyle w:val="Code"/>
        <w:spacing w:line="259" w:lineRule="auto"/>
      </w:pPr>
      <w:r>
        <w:rPr>
          <w:color w:val="31849B" w:themeColor="accent5" w:themeShade="BF"/>
        </w:rPr>
        <w:t xml:space="preserve">  "properties"</w:t>
      </w:r>
      <w:r>
        <w:t>: {</w:t>
      </w:r>
    </w:p>
    <w:p w14:paraId="6F3095B3" w14:textId="77777777" w:rsidR="00AB7AF3" w:rsidRDefault="00AB7AF3" w:rsidP="00AB7AF3">
      <w:pPr>
        <w:pStyle w:val="Code"/>
        <w:spacing w:line="259" w:lineRule="auto"/>
      </w:pPr>
      <w:r>
        <w:rPr>
          <w:color w:val="31849B" w:themeColor="accent5" w:themeShade="BF"/>
        </w:rPr>
        <w:t xml:space="preserve">    "ID"</w:t>
      </w:r>
      <w:r>
        <w:t>: {</w:t>
      </w:r>
    </w:p>
    <w:p w14:paraId="35EBF68E"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385E693F" w14:textId="77777777" w:rsidR="00AB7AF3" w:rsidRDefault="00AB7AF3" w:rsidP="00AB7AF3">
      <w:pPr>
        <w:pStyle w:val="Code"/>
        <w:spacing w:line="259" w:lineRule="auto"/>
      </w:pPr>
      <w:r>
        <w:t xml:space="preserve">    },</w:t>
      </w:r>
    </w:p>
    <w:p w14:paraId="18F8708D" w14:textId="77777777" w:rsidR="00AB7AF3" w:rsidRDefault="00AB7AF3" w:rsidP="00AB7AF3">
      <w:pPr>
        <w:pStyle w:val="Code"/>
        <w:spacing w:line="259" w:lineRule="auto"/>
      </w:pPr>
      <w:r>
        <w:rPr>
          <w:color w:val="31849B" w:themeColor="accent5" w:themeShade="BF"/>
        </w:rPr>
        <w:t xml:space="preserve">    "val"</w:t>
      </w:r>
      <w:r>
        <w:t>: {</w:t>
      </w:r>
    </w:p>
    <w:p w14:paraId="0E02A2D3"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162D24B7" w14:textId="77777777" w:rsidR="00AB7AF3" w:rsidRDefault="00AB7AF3" w:rsidP="00AB7AF3">
      <w:pPr>
        <w:pStyle w:val="Code"/>
        <w:spacing w:line="259" w:lineRule="auto"/>
      </w:pPr>
      <w:r>
        <w:t xml:space="preserve">    },</w:t>
      </w:r>
    </w:p>
    <w:p w14:paraId="5CE62C76" w14:textId="77777777" w:rsidR="00AB7AF3" w:rsidRDefault="00AB7AF3" w:rsidP="00AB7AF3">
      <w:pPr>
        <w:pStyle w:val="Code"/>
        <w:spacing w:line="259" w:lineRule="auto"/>
      </w:pPr>
      <w:r>
        <w:rPr>
          <w:color w:val="31849B" w:themeColor="accent5" w:themeShade="BF"/>
        </w:rPr>
        <w:t xml:space="preserve">    "attRef"</w:t>
      </w:r>
      <w:r>
        <w:t>: {</w:t>
      </w:r>
    </w:p>
    <w:p w14:paraId="05449C9D"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14:paraId="3438DC2C" w14:textId="77777777" w:rsidR="00AB7AF3" w:rsidRDefault="00AB7AF3" w:rsidP="00AB7AF3">
      <w:pPr>
        <w:pStyle w:val="Code"/>
        <w:spacing w:line="259" w:lineRule="auto"/>
      </w:pPr>
      <w:r>
        <w:t xml:space="preserve">    },</w:t>
      </w:r>
    </w:p>
    <w:p w14:paraId="0463531D" w14:textId="77777777" w:rsidR="00AB7AF3" w:rsidRDefault="00AB7AF3" w:rsidP="00AB7AF3">
      <w:pPr>
        <w:pStyle w:val="Code"/>
        <w:spacing w:line="259" w:lineRule="auto"/>
      </w:pPr>
      <w:r>
        <w:rPr>
          <w:color w:val="31849B" w:themeColor="accent5" w:themeShade="BF"/>
        </w:rPr>
        <w:t xml:space="preserve">    "transforms"</w:t>
      </w:r>
      <w:r>
        <w:t>: {</w:t>
      </w:r>
    </w:p>
    <w:p w14:paraId="71782BD1"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2A35D82E" w14:textId="77777777" w:rsidR="00AB7AF3" w:rsidRDefault="00AB7AF3" w:rsidP="00AB7AF3">
      <w:pPr>
        <w:pStyle w:val="Code"/>
        <w:spacing w:line="259" w:lineRule="auto"/>
      </w:pPr>
      <w:r>
        <w:t xml:space="preserve">    },</w:t>
      </w:r>
    </w:p>
    <w:p w14:paraId="6EB31BDF" w14:textId="77777777" w:rsidR="00AB7AF3" w:rsidRDefault="00AB7AF3" w:rsidP="00AB7AF3">
      <w:pPr>
        <w:pStyle w:val="Code"/>
        <w:spacing w:line="259" w:lineRule="auto"/>
      </w:pPr>
      <w:r>
        <w:rPr>
          <w:color w:val="31849B" w:themeColor="accent5" w:themeShade="BF"/>
        </w:rPr>
        <w:t xml:space="preserve">    "mimeType"</w:t>
      </w:r>
      <w:r>
        <w:t>: {</w:t>
      </w:r>
    </w:p>
    <w:p w14:paraId="68413EEF"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2A1839A8" w14:textId="77777777" w:rsidR="00AB7AF3" w:rsidRDefault="00AB7AF3" w:rsidP="00AB7AF3">
      <w:pPr>
        <w:pStyle w:val="Code"/>
        <w:spacing w:line="259" w:lineRule="auto"/>
      </w:pPr>
      <w:r>
        <w:t xml:space="preserve">    },</w:t>
      </w:r>
    </w:p>
    <w:p w14:paraId="7E68ABE8" w14:textId="77777777" w:rsidR="00AB7AF3" w:rsidRDefault="00AB7AF3" w:rsidP="00AB7AF3">
      <w:pPr>
        <w:pStyle w:val="Code"/>
        <w:spacing w:line="259" w:lineRule="auto"/>
      </w:pPr>
      <w:r>
        <w:rPr>
          <w:color w:val="31849B" w:themeColor="accent5" w:themeShade="BF"/>
        </w:rPr>
        <w:t xml:space="preserve">    "idRef"</w:t>
      </w:r>
      <w:r>
        <w:t>: {</w:t>
      </w:r>
    </w:p>
    <w:p w14:paraId="1097E73C"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2E8E9754" w14:textId="77777777" w:rsidR="00AB7AF3" w:rsidRDefault="00AB7AF3" w:rsidP="00AB7AF3">
      <w:pPr>
        <w:pStyle w:val="Code"/>
        <w:spacing w:line="259" w:lineRule="auto"/>
      </w:pPr>
      <w:r>
        <w:t xml:space="preserve">    }</w:t>
      </w:r>
    </w:p>
    <w:p w14:paraId="2F5043A3" w14:textId="77777777" w:rsidR="00AB7AF3" w:rsidRDefault="00AB7AF3" w:rsidP="00AB7AF3">
      <w:pPr>
        <w:pStyle w:val="Code"/>
        <w:spacing w:line="259" w:lineRule="auto"/>
      </w:pPr>
      <w:r>
        <w:t xml:space="preserve">  }</w:t>
      </w:r>
    </w:p>
    <w:p w14:paraId="353FA10D" w14:textId="77777777" w:rsidR="00AB7AF3" w:rsidRDefault="00AB7AF3" w:rsidP="00AB7AF3">
      <w:pPr>
        <w:pStyle w:val="Code"/>
        <w:spacing w:line="259" w:lineRule="auto"/>
      </w:pPr>
      <w:r>
        <w:t>}</w:t>
      </w:r>
    </w:p>
    <w:p w14:paraId="65124B95" w14:textId="77777777" w:rsidR="00AB7AF3" w:rsidRDefault="00AB7AF3" w:rsidP="00AB7AF3"/>
    <w:p w14:paraId="09EA877F" w14:textId="77777777" w:rsidR="00AB7AF3" w:rsidRDefault="00AB7AF3" w:rsidP="00AB7AF3">
      <w:pPr>
        <w:pStyle w:val="berschrift4"/>
      </w:pPr>
      <w:bookmarkStart w:id="2277" w:name="_Toc8854591"/>
      <w:r>
        <w:t>Base64Data – XML Syntax</w:t>
      </w:r>
      <w:bookmarkEnd w:id="2277"/>
    </w:p>
    <w:p w14:paraId="055CC9FD" w14:textId="77777777" w:rsidR="00AB7AF3" w:rsidRPr="5404FA76" w:rsidRDefault="00AB7AF3" w:rsidP="00AB7AF3">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14:paraId="53BDA0E3" w14:textId="77777777" w:rsidR="00AB7AF3" w:rsidRDefault="00AB7AF3" w:rsidP="00AB7AF3">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2CD2043A"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14:paraId="0FF8DDCB" w14:textId="77777777" w:rsidR="00AB7AF3" w:rsidRDefault="00AB7AF3" w:rsidP="00AB7AF3">
      <w:pPr>
        <w:pStyle w:val="Code"/>
      </w:pPr>
      <w:r>
        <w:rPr>
          <w:color w:val="31849B" w:themeColor="accent5" w:themeShade="BF"/>
        </w:rPr>
        <w:t xml:space="preserve">  &lt;xs:sequence&gt;</w:t>
      </w:r>
    </w:p>
    <w:p w14:paraId="59617B7A" w14:textId="77777777" w:rsidR="00AB7AF3" w:rsidRDefault="00AB7AF3" w:rsidP="00AB7AF3">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14:paraId="0BCAE325"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0178C488"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14:paraId="111850D4" w14:textId="77777777" w:rsidR="00AB7AF3" w:rsidRDefault="00AB7AF3" w:rsidP="00AB7AF3">
      <w:pPr>
        <w:pStyle w:val="Code"/>
      </w:pPr>
      <w:r>
        <w:rPr>
          <w:color w:val="31849B" w:themeColor="accent5" w:themeShade="BF"/>
        </w:rPr>
        <w:t xml:space="preserve">    &lt;/xs:choice&gt;</w:t>
      </w:r>
    </w:p>
    <w:p w14:paraId="6CE18A10"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37A843C" w14:textId="77777777" w:rsidR="00AB7AF3" w:rsidRDefault="00AB7AF3" w:rsidP="00AB7AF3">
      <w:pPr>
        <w:pStyle w:val="Code"/>
      </w:pPr>
      <w:r>
        <w:rPr>
          <w:color w:val="31849B" w:themeColor="accent5" w:themeShade="BF"/>
        </w:rPr>
        <w:t xml:space="preserve">  &lt;/xs:sequence&gt;</w:t>
      </w:r>
    </w:p>
    <w:p w14:paraId="2E2FA9C5"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590B857"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BFCD046"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CCEF235" w14:textId="77777777" w:rsidR="00AB7AF3" w:rsidRDefault="00AB7AF3" w:rsidP="00AB7AF3">
      <w:pPr>
        <w:pStyle w:val="Code"/>
      </w:pPr>
      <w:r>
        <w:rPr>
          <w:color w:val="31849B" w:themeColor="accent5" w:themeShade="BF"/>
        </w:rPr>
        <w:t>&lt;/xs:complexType&gt;</w:t>
      </w:r>
    </w:p>
    <w:p w14:paraId="6A2EC0DB"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r w:rsidRPr="003A06D0">
        <w:rPr>
          <w:color w:val="19D131"/>
          <w:lang w:val="en-GB"/>
        </w:rPr>
        <w:t>The elements ‘Id’ and ‘IdRef’ have slightly different names (‘ID’ and ‘IDREF’) within XML syntax to match the XML schema standards for unique identifiers and their reference.</w:t>
      </w:r>
    </w:p>
    <w:p w14:paraId="1EA97717" w14:textId="77777777" w:rsidR="00AB7AF3" w:rsidRDefault="00AB7AF3" w:rsidP="00AB7AF3">
      <w:pPr>
        <w:pStyle w:val="berschrift3"/>
      </w:pPr>
      <w:bookmarkStart w:id="2278" w:name="_RefComp69B8F57B"/>
      <w:bookmarkStart w:id="2279" w:name="_Toc8854592"/>
      <w:r>
        <w:lastRenderedPageBreak/>
        <w:t>Component SignaturePtr</w:t>
      </w:r>
      <w:bookmarkEnd w:id="2278"/>
      <w:bookmarkEnd w:id="2279"/>
    </w:p>
    <w:p w14:paraId="664A658D" w14:textId="77777777" w:rsidR="00AB7AF3" w:rsidRDefault="006970AF" w:rsidP="00AB7AF3">
      <w:r w:rsidRPr="006970AF">
        <w:rPr>
          <w:color w:val="19D131"/>
        </w:rPr>
        <w:t xml:space="preserve">The </w:t>
      </w:r>
      <w:r w:rsidRPr="006970AF">
        <w:rPr>
          <w:rStyle w:val="Datatype"/>
        </w:rPr>
        <w:t>SignaturePtr</w:t>
      </w:r>
      <w:r w:rsidRPr="006970AF">
        <w:rPr>
          <w:color w:val="19D131"/>
        </w:rPr>
        <w:t xml:space="preserve"> component is used to point to a signature in an input (for a verify request) or output (for a sign response) </w:t>
      </w:r>
      <w:r>
        <w:rPr>
          <w:color w:val="19D131"/>
        </w:rPr>
        <w:t>data object. The</w:t>
      </w:r>
      <w:r w:rsidRPr="006970AF">
        <w:rPr>
          <w:color w:val="19D131"/>
        </w:rPr>
        <w:t xml:space="preserve"> </w:t>
      </w:r>
      <w:r>
        <w:rPr>
          <w:color w:val="19D131"/>
        </w:rPr>
        <w:t>s</w:t>
      </w:r>
      <w:r w:rsidRPr="006970AF">
        <w:rPr>
          <w:color w:val="19D131"/>
        </w:rPr>
        <w:t xml:space="preserve">ignature </w:t>
      </w:r>
      <w:r>
        <w:rPr>
          <w:color w:val="19D131"/>
        </w:rPr>
        <w:t>may be</w:t>
      </w:r>
      <w:r w:rsidRPr="006970AF">
        <w:rPr>
          <w:color w:val="19D131"/>
        </w:rPr>
        <w:t xml:space="preserve"> enveloped</w:t>
      </w:r>
      <w:r>
        <w:rPr>
          <w:color w:val="19D131"/>
        </w:rPr>
        <w:t xml:space="preserve"> in a document</w:t>
      </w:r>
      <w:r w:rsidRPr="006970AF">
        <w:rPr>
          <w:color w:val="19D131"/>
        </w:rPr>
        <w:t>.</w:t>
      </w:r>
      <w:r>
        <w:rPr>
          <w:color w:val="19D131"/>
        </w:rPr>
        <w:t xml:space="preserve"> There may be multiple signatures contained within a single object. The </w:t>
      </w:r>
      <w:r w:rsidRPr="006970AF">
        <w:rPr>
          <w:rStyle w:val="Datatype"/>
        </w:rPr>
        <w:t>XPath</w:t>
      </w:r>
      <w:r>
        <w:rPr>
          <w:color w:val="19D131"/>
        </w:rPr>
        <w:t xml:space="preserve"> element will identify a specific instance.</w:t>
      </w:r>
    </w:p>
    <w:p w14:paraId="4F26B4E7" w14:textId="77777777" w:rsidR="00AB7AF3" w:rsidRDefault="00AB7AF3" w:rsidP="00AB7AF3">
      <w:r>
        <w:t>Below follows a list of the sub-components that constitute this component:</w:t>
      </w:r>
    </w:p>
    <w:p w14:paraId="1AF6E43A" w14:textId="77777777" w:rsidR="00AB7AF3" w:rsidRDefault="00AB7AF3" w:rsidP="00AB7AF3">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_RefCompF8551B33 \r \h </w:instrText>
      </w:r>
      <w:r>
        <w:fldChar w:fldCharType="separate"/>
      </w:r>
      <w:r>
        <w:rPr>
          <w:rStyle w:val="Datatype"/>
          <w:rFonts w:eastAsia="Courier New" w:cs="Courier New"/>
        </w:rPr>
        <w:t>NsPrefixMapping</w:t>
      </w:r>
      <w:r>
        <w:fldChar w:fldCharType="end"/>
      </w:r>
      <w:r>
        <w:t xml:space="preserve">. </w:t>
      </w:r>
    </w:p>
    <w:p w14:paraId="0C9E448A" w14:textId="77777777" w:rsidR="00AB7AF3" w:rsidRDefault="00AB7AF3" w:rsidP="00AB7AF3">
      <w:pPr>
        <w:pStyle w:val="Member"/>
      </w:pPr>
      <w:r>
        <w:t xml:space="preserve">The </w:t>
      </w:r>
      <w:r w:rsidRPr="35C1378D">
        <w:rPr>
          <w:rStyle w:val="Datatype"/>
        </w:rPr>
        <w:t>WhichData</w:t>
      </w:r>
      <w:r>
        <w:t xml:space="preserve"> element MUST contain one instance of a unique identifier reference. </w:t>
      </w:r>
      <w:r w:rsidRPr="006970AF">
        <w:rPr>
          <w:color w:val="19D131"/>
        </w:rPr>
        <w:t xml:space="preserve">This element identifies the </w:t>
      </w:r>
      <w:r w:rsidRPr="006970AF">
        <w:rPr>
          <w:rStyle w:val="Datatype"/>
        </w:rPr>
        <w:t>Base64Data</w:t>
      </w:r>
      <w:r>
        <w:rPr>
          <w:color w:val="19D131"/>
        </w:rPr>
        <w:t xml:space="preserve"> component</w:t>
      </w:r>
      <w:r w:rsidRPr="006970AF">
        <w:rPr>
          <w:color w:val="19D131"/>
        </w:rPr>
        <w:t xml:space="preserve"> holding the signature</w:t>
      </w:r>
      <w:r>
        <w:rPr>
          <w:color w:val="19D131"/>
        </w:rPr>
        <w:t xml:space="preserve"> or the enveloping document</w:t>
      </w:r>
      <w:r w:rsidRPr="006970AF">
        <w:rPr>
          <w:color w:val="19D131"/>
        </w:rPr>
        <w:t>.</w:t>
      </w:r>
    </w:p>
    <w:p w14:paraId="2EB80FD7" w14:textId="77777777" w:rsidR="00AB7AF3" w:rsidRDefault="00AB7AF3" w:rsidP="00AB7AF3">
      <w:pPr>
        <w:pStyle w:val="Member"/>
      </w:pPr>
      <w:r>
        <w:t xml:space="preserve">The OPTIONAL </w:t>
      </w:r>
      <w:r w:rsidRPr="35C1378D">
        <w:rPr>
          <w:rStyle w:val="Datatype"/>
        </w:rPr>
        <w:t>XPath</w:t>
      </w:r>
      <w:r>
        <w:t xml:space="preserve"> element, if present, MUST contain one instance of a string. </w:t>
      </w:r>
      <w:r w:rsidRPr="006970AF">
        <w:rPr>
          <w:color w:val="19D131"/>
        </w:rPr>
        <w:t>This element identifies the signature element being pointed at within the selected d</w:t>
      </w:r>
      <w:r>
        <w:rPr>
          <w:color w:val="19D131"/>
        </w:rPr>
        <w:t>a</w:t>
      </w:r>
      <w:r w:rsidRPr="006970AF">
        <w:rPr>
          <w:color w:val="19D131"/>
        </w:rPr>
        <w:t>t</w:t>
      </w:r>
      <w:r>
        <w:rPr>
          <w:color w:val="19D131"/>
        </w:rPr>
        <w:t>a object</w:t>
      </w:r>
      <w:r w:rsidRPr="006970AF">
        <w:rPr>
          <w:color w:val="19D131"/>
        </w:rPr>
        <w:t xml:space="preserve">. </w:t>
      </w:r>
      <w:r>
        <w:rPr>
          <w:color w:val="19D131"/>
        </w:rPr>
        <w:t>Depending on the</w:t>
      </w:r>
      <w:r w:rsidR="00E21D05">
        <w:rPr>
          <w:color w:val="19D131"/>
        </w:rPr>
        <w:t xml:space="preserve"> syntax specified in the</w:t>
      </w:r>
      <w:r>
        <w:rPr>
          <w:color w:val="19D131"/>
        </w:rPr>
        <w:t xml:space="preserve"> </w:t>
      </w:r>
      <w:r w:rsidRPr="006970AF">
        <w:rPr>
          <w:rStyle w:val="Datatype"/>
        </w:rPr>
        <w:t>XPathQualifier</w:t>
      </w:r>
      <w:r>
        <w:rPr>
          <w:color w:val="19D131"/>
        </w:rPr>
        <w:t xml:space="preserve"> element </w:t>
      </w:r>
      <w:r w:rsidR="00E21D05">
        <w:rPr>
          <w:color w:val="19D131"/>
        </w:rPr>
        <w:t>t</w:t>
      </w:r>
      <w:r w:rsidRPr="006970AF">
        <w:rPr>
          <w:color w:val="19D131"/>
        </w:rPr>
        <w:t xml:space="preserve">he </w:t>
      </w:r>
      <w:r w:rsidRPr="00E21D05">
        <w:rPr>
          <w:rStyle w:val="Datatype"/>
        </w:rPr>
        <w:t>XPath</w:t>
      </w:r>
      <w:r w:rsidRPr="006970AF">
        <w:rPr>
          <w:color w:val="19D131"/>
        </w:rPr>
        <w:t xml:space="preserve"> expression is </w:t>
      </w:r>
      <w:r w:rsidR="00E21D05">
        <w:rPr>
          <w:color w:val="19D131"/>
        </w:rPr>
        <w:t>interpre</w:t>
      </w:r>
      <w:r w:rsidRPr="006970AF">
        <w:rPr>
          <w:color w:val="19D131"/>
        </w:rPr>
        <w:t>ted</w:t>
      </w:r>
      <w:r w:rsidR="00E21D05">
        <w:rPr>
          <w:color w:val="19D131"/>
        </w:rPr>
        <w:t xml:space="preserve">. In case of an </w:t>
      </w:r>
      <w:r w:rsidR="00E21D05" w:rsidRPr="00E21D05">
        <w:rPr>
          <w:rStyle w:val="Datatype"/>
        </w:rPr>
        <w:t>XML</w:t>
      </w:r>
      <w:r w:rsidR="001009D3">
        <w:rPr>
          <w:rStyle w:val="Datatype"/>
        </w:rPr>
        <w:t xml:space="preserve"> </w:t>
      </w:r>
      <w:r w:rsidR="00E21D05" w:rsidRPr="00E21D05">
        <w:rPr>
          <w:rStyle w:val="Datatype"/>
        </w:rPr>
        <w:t>XPath</w:t>
      </w:r>
      <w:r w:rsidR="00E21D05">
        <w:rPr>
          <w:color w:val="19D131"/>
        </w:rPr>
        <w:t xml:space="preserve"> the </w:t>
      </w:r>
      <w:r w:rsidR="00E21D05" w:rsidRPr="00E21D05">
        <w:rPr>
          <w:rStyle w:val="Datatype"/>
        </w:rPr>
        <w:t>XPath</w:t>
      </w:r>
      <w:r w:rsidR="00E21D05" w:rsidRPr="006970AF">
        <w:rPr>
          <w:color w:val="19D131"/>
        </w:rPr>
        <w:t xml:space="preserve"> expression is evaluated</w:t>
      </w:r>
      <w:r w:rsidRPr="006970AF">
        <w:rPr>
          <w:color w:val="19D131"/>
        </w:rPr>
        <w:t xml:space="preserve"> from the root node (see section 5.1 of [XPATH]) of the </w:t>
      </w:r>
      <w:r>
        <w:rPr>
          <w:color w:val="19D131"/>
        </w:rPr>
        <w:t xml:space="preserve">XML </w:t>
      </w:r>
      <w:r w:rsidRPr="006970AF">
        <w:rPr>
          <w:color w:val="19D131"/>
        </w:rPr>
        <w:t xml:space="preserve">document identified by </w:t>
      </w:r>
      <w:r w:rsidRPr="006970AF">
        <w:rPr>
          <w:rStyle w:val="Datatype"/>
        </w:rPr>
        <w:t>WhichData</w:t>
      </w:r>
      <w:r w:rsidRPr="006970AF">
        <w:rPr>
          <w:color w:val="19D131"/>
        </w:rPr>
        <w:t>. The context node for the XPath evaluation is the document’s DocumentElement (see section 2.1 Well-Formed XML Documents [XML]). Regarding namespace declarations for the expression necessary for evaluation see section 1 of [XPATH].</w:t>
      </w:r>
    </w:p>
    <w:p w14:paraId="66447D4D" w14:textId="77777777" w:rsidR="00AB7AF3" w:rsidRDefault="00AB7AF3" w:rsidP="00AB7AF3">
      <w:pPr>
        <w:pStyle w:val="Member"/>
      </w:pPr>
      <w:r>
        <w:t xml:space="preserve">The OPTIONAL </w:t>
      </w:r>
      <w:r w:rsidRPr="35C1378D">
        <w:rPr>
          <w:rStyle w:val="Datatype"/>
        </w:rPr>
        <w:t>XPathQualifier</w:t>
      </w:r>
      <w:r>
        <w:t xml:space="preserve"> element, if present, MUST contain one instance of a URI. Its default value is '</w:t>
      </w:r>
      <w:r>
        <w:rPr>
          <w:color w:val="244061" w:themeColor="accent1" w:themeShade="80"/>
        </w:rPr>
        <w:t>http://www.w3.org/TR/2010/REC-xpath20-20101214/</w:t>
      </w:r>
      <w:r>
        <w:t xml:space="preserve">'. </w:t>
      </w:r>
      <w:r w:rsidR="004B7567">
        <w:rPr>
          <w:color w:val="19D131"/>
        </w:rPr>
        <w:t xml:space="preserve">The </w:t>
      </w:r>
      <w:r w:rsidR="004B7567" w:rsidRPr="004B7567">
        <w:rPr>
          <w:rStyle w:val="Datatype"/>
        </w:rPr>
        <w:t>XPathQualifier</w:t>
      </w:r>
      <w:r w:rsidR="004B7567" w:rsidRPr="004B7567">
        <w:rPr>
          <w:color w:val="19D131"/>
        </w:rPr>
        <w:t xml:space="preserve"> element MAY be used to specify the details of how the </w:t>
      </w:r>
      <w:r w:rsidR="004B7567" w:rsidRPr="004B7567">
        <w:rPr>
          <w:rStyle w:val="Datatype"/>
        </w:rPr>
        <w:t>XPath</w:t>
      </w:r>
      <w:r w:rsidR="004B7567" w:rsidRPr="004B7567">
        <w:rPr>
          <w:color w:val="19D131"/>
        </w:rPr>
        <w:t xml:space="preserve"> element is to be interpreted. If this element is missing, the default [XPATH-v2] is assumed. The present document explicitly specifies the following URIs and signature identification strategies: </w:t>
      </w:r>
      <w:r w:rsidR="004B7567">
        <w:rPr>
          <w:color w:val="19D131"/>
        </w:rPr>
        <w:br/>
        <w:t xml:space="preserve">- </w:t>
      </w:r>
      <w:r w:rsidR="004B7567" w:rsidRPr="004B7567">
        <w:rPr>
          <w:rStyle w:val="Hyperlink"/>
        </w:rPr>
        <w:t>http://www.w3.org/TR/1999/REC-xpath-19991116/</w:t>
      </w:r>
      <w:r w:rsidR="004B7567" w:rsidRPr="004B7567">
        <w:rPr>
          <w:color w:val="19D131"/>
        </w:rPr>
        <w:t xml:space="preserve"> - is applicable for XML-based data objects and specifies that the XPath element is to be interpreted according to [XPATH-v1].</w:t>
      </w:r>
      <w:r w:rsidR="004B7567">
        <w:rPr>
          <w:color w:val="19D131"/>
        </w:rPr>
        <w:br/>
        <w:t xml:space="preserve">- </w:t>
      </w:r>
      <w:hyperlink w:history="1">
        <w:r w:rsidR="004B7567" w:rsidRPr="00503C25">
          <w:rPr>
            <w:rStyle w:val="Hyperlink"/>
          </w:rPr>
          <w:t>http://www.w3.org/TR/2010/REC-xpath20-20101214/</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B924C6">
        <w:rPr>
          <w:rFonts w:ascii="Courier New" w:hAnsi="Courier New" w:cs="Courier New"/>
        </w:rPr>
        <w:t>XPath</w:t>
      </w:r>
      <w:r w:rsidR="004B7567">
        <w:rPr>
          <w:color w:val="19D131"/>
        </w:rPr>
        <w:t xml:space="preserve"> element is to be interpreted according to [</w:t>
      </w:r>
      <w:hyperlink w:history="1">
        <w:r w:rsidR="004B7567" w:rsidRPr="00311C7E">
          <w:rPr>
            <w:rStyle w:val="Hyperlink"/>
          </w:rPr>
          <w:t>XPATH-v2</w:t>
        </w:r>
      </w:hyperlink>
      <w:r w:rsidR="004B7567">
        <w:rPr>
          <w:color w:val="19D131"/>
        </w:rPr>
        <w:t>].</w:t>
      </w:r>
      <w:r w:rsidR="004B7567">
        <w:rPr>
          <w:color w:val="19D131"/>
        </w:rPr>
        <w:br/>
        <w:t xml:space="preserve">- </w:t>
      </w:r>
      <w:hyperlink w:history="1">
        <w:r w:rsidR="004B7567" w:rsidRPr="00503C25">
          <w:rPr>
            <w:rStyle w:val="Hyperlink"/>
          </w:rPr>
          <w:t>http://www.w3.org/TR/2014/REC-xpath-30-20140408/</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B924C6">
        <w:rPr>
          <w:rFonts w:ascii="Courier New" w:hAnsi="Courier New" w:cs="Courier New"/>
        </w:rPr>
        <w:t>XPath</w:t>
      </w:r>
      <w:r w:rsidR="004B7567">
        <w:rPr>
          <w:color w:val="19D131"/>
        </w:rPr>
        <w:t xml:space="preserve"> element is to be interpreted according to [</w:t>
      </w:r>
      <w:hyperlink r:id="rId85" w:history="1">
        <w:r w:rsidR="004B7567" w:rsidRPr="00311C7E">
          <w:rPr>
            <w:rStyle w:val="Hyperlink"/>
          </w:rPr>
          <w:t>XPATH-v3</w:t>
        </w:r>
      </w:hyperlink>
      <w:r w:rsidR="004B7567">
        <w:rPr>
          <w:color w:val="19D131"/>
        </w:rPr>
        <w:t>].</w:t>
      </w:r>
      <w:r w:rsidR="004B7567">
        <w:rPr>
          <w:color w:val="19D131"/>
        </w:rPr>
        <w:br/>
        <w:t xml:space="preserve">- </w:t>
      </w:r>
      <w:hyperlink r:id="rId86" w:history="1">
        <w:r w:rsidR="004B7567">
          <w:rPr>
            <w:rStyle w:val="Hyperlink"/>
          </w:rPr>
          <w:t>https://www.w3.org/TR/2017/REC-xpath-31-20170321/</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735035">
        <w:rPr>
          <w:rFonts w:ascii="Courier New" w:hAnsi="Courier New" w:cs="Courier New"/>
        </w:rPr>
        <w:t>XPath</w:t>
      </w:r>
      <w:r w:rsidR="004B7567">
        <w:rPr>
          <w:color w:val="19D131"/>
        </w:rPr>
        <w:t xml:space="preserve"> element is to be interpreted according to [</w:t>
      </w:r>
      <w:hyperlink r:id="rId87" w:history="1">
        <w:r w:rsidR="004B7567" w:rsidRPr="0067448A">
          <w:rPr>
            <w:rStyle w:val="Hyperlink"/>
          </w:rPr>
          <w:t>XPATH-v3</w:t>
        </w:r>
        <w:r w:rsidR="004B7567" w:rsidRPr="00311C7E">
          <w:rPr>
            <w:rStyle w:val="Hyperlink"/>
          </w:rPr>
          <w:t>.1</w:t>
        </w:r>
      </w:hyperlink>
      <w:r w:rsidR="004B7567">
        <w:rPr>
          <w:color w:val="19D131"/>
        </w:rPr>
        <w:t>].</w:t>
      </w:r>
      <w:r w:rsidR="004B7567">
        <w:rPr>
          <w:color w:val="19D131"/>
        </w:rPr>
        <w:br/>
        <w:t xml:space="preserve">- </w:t>
      </w:r>
      <w:r w:rsidR="004B7567" w:rsidRPr="00B924C6">
        <w:rPr>
          <w:rFonts w:ascii="Courier New" w:hAnsi="Courier New" w:cs="Courier New"/>
        </w:rPr>
        <w:t>urn:iso:std:iso:32000:-1</w:t>
      </w:r>
      <w:r w:rsidR="004B7567">
        <w:rPr>
          <w:rFonts w:ascii="Courier New" w:hAnsi="Courier New" w:cs="Courier New"/>
        </w:rPr>
        <w:t xml:space="preserve"> </w:t>
      </w:r>
      <w:r w:rsidR="004B7567">
        <w:rPr>
          <w:color w:val="19D131"/>
        </w:rPr>
        <w:t xml:space="preserve">- is applicable for PDF-based documents and specifies that the </w:t>
      </w:r>
      <w:r w:rsidR="004B7567" w:rsidRPr="00735035">
        <w:rPr>
          <w:rFonts w:ascii="Courier New" w:hAnsi="Courier New" w:cs="Courier New"/>
        </w:rPr>
        <w:t>XPath</w:t>
      </w:r>
      <w:r w:rsidR="004B7567">
        <w:rPr>
          <w:color w:val="19D131"/>
        </w:rPr>
        <w:t xml:space="preserve"> element is to be interpreted as field name of the signature directory (see [ISO 32000-1], Table 252), which identifies a given PDF-signature.</w:t>
      </w:r>
      <w:r w:rsidR="004B7567">
        <w:rPr>
          <w:color w:val="19D131"/>
        </w:rPr>
        <w:br/>
        <w:t xml:space="preserve">- </w:t>
      </w:r>
      <w:r w:rsidR="004B7567" w:rsidRPr="00B924C6">
        <w:rPr>
          <w:rFonts w:ascii="Courier New" w:hAnsi="Courier New" w:cs="Courier New"/>
        </w:rPr>
        <w:t>urn:iso:std:iso:14533:-4:clause:D</w:t>
      </w:r>
      <w:r w:rsidR="004B7567">
        <w:rPr>
          <w:color w:val="19D131"/>
        </w:rPr>
        <w:t xml:space="preserve"> - is applicable for other types of data objects and specifies that the </w:t>
      </w:r>
      <w:r w:rsidR="004B7567" w:rsidRPr="00B924C6">
        <w:rPr>
          <w:rFonts w:ascii="Courier New" w:hAnsi="Courier New" w:cs="Courier New"/>
        </w:rPr>
        <w:t>XPath</w:t>
      </w:r>
      <w:r w:rsidR="004B7567">
        <w:rPr>
          <w:color w:val="19D131"/>
        </w:rPr>
        <w:t xml:space="preserve"> element is to be interpreted as specified in Annex D of [ISO14533-4]. Note, that this element allows to identify signature objects (signatures, time-stamp tokens, evidence records etc.) embedded within ZIP-based containers and individual </w:t>
      </w:r>
      <w:r w:rsidR="004B7567" w:rsidRPr="00B924C6">
        <w:rPr>
          <w:rFonts w:ascii="Courier New" w:hAnsi="Courier New" w:cs="Courier New"/>
        </w:rPr>
        <w:t>SignerInfo</w:t>
      </w:r>
      <w:r w:rsidR="004B7567">
        <w:rPr>
          <w:color w:val="19D131"/>
        </w:rPr>
        <w:t xml:space="preserve">-structures within a CMS-based </w:t>
      </w:r>
      <w:r w:rsidR="004B7567" w:rsidRPr="00B924C6">
        <w:rPr>
          <w:rFonts w:ascii="Courier New" w:hAnsi="Courier New" w:cs="Courier New"/>
        </w:rPr>
        <w:t>SignedData</w:t>
      </w:r>
      <w:r w:rsidR="004B7567">
        <w:rPr>
          <w:color w:val="19D131"/>
        </w:rPr>
        <w:t xml:space="preserve"> container according to [</w:t>
      </w:r>
      <w:hyperlink r:id="rId88" w:history="1">
        <w:r w:rsidR="004B7567" w:rsidRPr="00486823">
          <w:rPr>
            <w:rStyle w:val="Hyperlink"/>
          </w:rPr>
          <w:t>RFC5652</w:t>
        </w:r>
      </w:hyperlink>
      <w:r w:rsidR="004B7567">
        <w:rPr>
          <w:color w:val="19D131"/>
        </w:rPr>
        <w:t xml:space="preserve">].   </w:t>
      </w:r>
      <w:r w:rsidR="004B7567">
        <w:rPr>
          <w:color w:val="19D131"/>
        </w:rPr>
        <w:br/>
      </w:r>
    </w:p>
    <w:p w14:paraId="6C87D6C6" w14:textId="77777777" w:rsidR="00AB7AF3" w:rsidRDefault="00AB7AF3" w:rsidP="00AB7AF3">
      <w:pPr>
        <w:pStyle w:val="berschrift4"/>
      </w:pPr>
      <w:bookmarkStart w:id="2280" w:name="_Toc8854593"/>
      <w:r>
        <w:t>SignaturePtr – JSON Syntax</w:t>
      </w:r>
      <w:bookmarkEnd w:id="2280"/>
    </w:p>
    <w:p w14:paraId="32476809"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14:paraId="786EEFB7"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37502412"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EF4680" w14:textId="77777777" w:rsidR="00AB7AF3" w:rsidRDefault="00AB7AF3" w:rsidP="00AB7AF3">
            <w:pPr>
              <w:pStyle w:val="Beschriftung"/>
            </w:pPr>
            <w:r>
              <w:t>Element</w:t>
            </w:r>
          </w:p>
        </w:tc>
        <w:tc>
          <w:tcPr>
            <w:tcW w:w="4675" w:type="dxa"/>
          </w:tcPr>
          <w:p w14:paraId="407082A1"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592BE53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8848841" w14:textId="77777777" w:rsidR="00AB7AF3" w:rsidRPr="002062A5" w:rsidRDefault="00AB7AF3" w:rsidP="00AB7AF3">
            <w:pPr>
              <w:pStyle w:val="Beschriftung"/>
              <w:rPr>
                <w:rStyle w:val="Datatype"/>
                <w:b w:val="0"/>
                <w:bCs w:val="0"/>
              </w:rPr>
            </w:pPr>
            <w:r w:rsidRPr="002062A5">
              <w:rPr>
                <w:rStyle w:val="Datatype"/>
              </w:rPr>
              <w:t>NsPrefixMapping</w:t>
            </w:r>
          </w:p>
        </w:tc>
        <w:tc>
          <w:tcPr>
            <w:tcW w:w="4675" w:type="dxa"/>
          </w:tcPr>
          <w:p w14:paraId="2F6BE48E"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AB7AF3" w14:paraId="083982E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4064435" w14:textId="77777777" w:rsidR="00AB7AF3" w:rsidRPr="002062A5" w:rsidRDefault="00AB7AF3" w:rsidP="00AB7AF3">
            <w:pPr>
              <w:pStyle w:val="Beschriftung"/>
              <w:rPr>
                <w:rStyle w:val="Datatype"/>
                <w:b w:val="0"/>
                <w:bCs w:val="0"/>
              </w:rPr>
            </w:pPr>
            <w:r w:rsidRPr="002062A5">
              <w:rPr>
                <w:rStyle w:val="Datatype"/>
              </w:rPr>
              <w:lastRenderedPageBreak/>
              <w:t>WhichData</w:t>
            </w:r>
          </w:p>
        </w:tc>
        <w:tc>
          <w:tcPr>
            <w:tcW w:w="4675" w:type="dxa"/>
          </w:tcPr>
          <w:p w14:paraId="7F73601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AB7AF3" w14:paraId="1CA56E8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160CFFC" w14:textId="77777777" w:rsidR="00AB7AF3" w:rsidRPr="002062A5" w:rsidRDefault="00AB7AF3" w:rsidP="00AB7AF3">
            <w:pPr>
              <w:pStyle w:val="Beschriftung"/>
              <w:rPr>
                <w:rStyle w:val="Datatype"/>
                <w:b w:val="0"/>
                <w:bCs w:val="0"/>
              </w:rPr>
            </w:pPr>
            <w:r w:rsidRPr="002062A5">
              <w:rPr>
                <w:rStyle w:val="Datatype"/>
              </w:rPr>
              <w:t>XPath</w:t>
            </w:r>
          </w:p>
        </w:tc>
        <w:tc>
          <w:tcPr>
            <w:tcW w:w="4675" w:type="dxa"/>
          </w:tcPr>
          <w:p w14:paraId="1A17C32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AB7AF3" w14:paraId="73485C3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18E0AF6" w14:textId="77777777" w:rsidR="00AB7AF3" w:rsidRPr="002062A5" w:rsidRDefault="00AB7AF3" w:rsidP="00AB7AF3">
            <w:pPr>
              <w:pStyle w:val="Beschriftung"/>
              <w:rPr>
                <w:rStyle w:val="Datatype"/>
                <w:b w:val="0"/>
                <w:bCs w:val="0"/>
              </w:rPr>
            </w:pPr>
            <w:r w:rsidRPr="002062A5">
              <w:rPr>
                <w:rStyle w:val="Datatype"/>
              </w:rPr>
              <w:t>XPathQualifier</w:t>
            </w:r>
          </w:p>
        </w:tc>
        <w:tc>
          <w:tcPr>
            <w:tcW w:w="4675" w:type="dxa"/>
          </w:tcPr>
          <w:p w14:paraId="114731A6"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p w14:paraId="3A065238"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1F8CF6A7" w14:textId="77777777" w:rsidR="00AB7AF3" w:rsidRDefault="00AB7AF3" w:rsidP="00AB7AF3">
      <w:pPr>
        <w:pStyle w:val="Code"/>
        <w:spacing w:line="259" w:lineRule="auto"/>
      </w:pPr>
      <w:r>
        <w:rPr>
          <w:color w:val="31849B" w:themeColor="accent5" w:themeShade="BF"/>
        </w:rPr>
        <w:t>"dsb-SignaturePtrType"</w:t>
      </w:r>
      <w:r>
        <w:t>: {</w:t>
      </w:r>
    </w:p>
    <w:p w14:paraId="7DDF2301"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744EE25C" w14:textId="77777777" w:rsidR="00AB7AF3" w:rsidRDefault="00AB7AF3" w:rsidP="00AB7AF3">
      <w:pPr>
        <w:pStyle w:val="Code"/>
        <w:spacing w:line="259" w:lineRule="auto"/>
      </w:pPr>
      <w:r>
        <w:rPr>
          <w:color w:val="31849B" w:themeColor="accent5" w:themeShade="BF"/>
        </w:rPr>
        <w:t xml:space="preserve">  "properties"</w:t>
      </w:r>
      <w:r>
        <w:t>: {</w:t>
      </w:r>
    </w:p>
    <w:p w14:paraId="114ECD26" w14:textId="77777777" w:rsidR="00AB7AF3" w:rsidRDefault="00AB7AF3" w:rsidP="00AB7AF3">
      <w:pPr>
        <w:pStyle w:val="Code"/>
        <w:spacing w:line="259" w:lineRule="auto"/>
      </w:pPr>
      <w:r>
        <w:rPr>
          <w:color w:val="31849B" w:themeColor="accent5" w:themeShade="BF"/>
        </w:rPr>
        <w:t xml:space="preserve">    "xpath"</w:t>
      </w:r>
      <w:r>
        <w:t>: {</w:t>
      </w:r>
    </w:p>
    <w:p w14:paraId="1720E9AC"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64B12E2B" w14:textId="77777777" w:rsidR="00AB7AF3" w:rsidRDefault="00AB7AF3" w:rsidP="00AB7AF3">
      <w:pPr>
        <w:pStyle w:val="Code"/>
        <w:spacing w:line="259" w:lineRule="auto"/>
      </w:pPr>
      <w:r>
        <w:t xml:space="preserve">    },</w:t>
      </w:r>
    </w:p>
    <w:p w14:paraId="7C451AC8" w14:textId="77777777" w:rsidR="00AB7AF3" w:rsidRDefault="00AB7AF3" w:rsidP="00AB7AF3">
      <w:pPr>
        <w:pStyle w:val="Code"/>
        <w:spacing w:line="259" w:lineRule="auto"/>
      </w:pPr>
      <w:r>
        <w:rPr>
          <w:color w:val="31849B" w:themeColor="accent5" w:themeShade="BF"/>
        </w:rPr>
        <w:t xml:space="preserve">    "xpathQualifier"</w:t>
      </w:r>
      <w:r>
        <w:t>: {</w:t>
      </w:r>
    </w:p>
    <w:p w14:paraId="022171D5"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58189F91" w14:textId="77777777" w:rsidR="00AB7AF3" w:rsidRDefault="00AB7AF3" w:rsidP="00AB7AF3">
      <w:pPr>
        <w:pStyle w:val="Code"/>
        <w:spacing w:line="259" w:lineRule="auto"/>
      </w:pPr>
      <w:r>
        <w:t xml:space="preserve">    },</w:t>
      </w:r>
    </w:p>
    <w:p w14:paraId="43AE5771" w14:textId="77777777" w:rsidR="00AB7AF3" w:rsidRDefault="00AB7AF3" w:rsidP="00AB7AF3">
      <w:pPr>
        <w:pStyle w:val="Code"/>
        <w:spacing w:line="259" w:lineRule="auto"/>
      </w:pPr>
      <w:r>
        <w:rPr>
          <w:color w:val="31849B" w:themeColor="accent5" w:themeShade="BF"/>
        </w:rPr>
        <w:t xml:space="preserve">    "nsDecl"</w:t>
      </w:r>
      <w:r>
        <w:t>: {</w:t>
      </w:r>
    </w:p>
    <w:p w14:paraId="125D6BC3"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24FBC5EC" w14:textId="77777777" w:rsidR="00AB7AF3" w:rsidRDefault="00AB7AF3" w:rsidP="00AB7AF3">
      <w:pPr>
        <w:pStyle w:val="Code"/>
        <w:spacing w:line="259" w:lineRule="auto"/>
      </w:pPr>
      <w:r>
        <w:rPr>
          <w:color w:val="31849B" w:themeColor="accent5" w:themeShade="BF"/>
        </w:rPr>
        <w:t xml:space="preserve">      "items"</w:t>
      </w:r>
      <w:r>
        <w:t>: {</w:t>
      </w:r>
    </w:p>
    <w:p w14:paraId="69E4BD68"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14:paraId="07433459" w14:textId="77777777" w:rsidR="00AB7AF3" w:rsidRDefault="00AB7AF3" w:rsidP="00AB7AF3">
      <w:pPr>
        <w:pStyle w:val="Code"/>
        <w:spacing w:line="259" w:lineRule="auto"/>
      </w:pPr>
      <w:r>
        <w:t xml:space="preserve">      }</w:t>
      </w:r>
    </w:p>
    <w:p w14:paraId="383BED95" w14:textId="77777777" w:rsidR="00AB7AF3" w:rsidRDefault="00AB7AF3" w:rsidP="00AB7AF3">
      <w:pPr>
        <w:pStyle w:val="Code"/>
        <w:spacing w:line="259" w:lineRule="auto"/>
      </w:pPr>
      <w:r>
        <w:t xml:space="preserve">    },</w:t>
      </w:r>
    </w:p>
    <w:p w14:paraId="6E165042" w14:textId="77777777" w:rsidR="00AB7AF3" w:rsidRDefault="00AB7AF3" w:rsidP="00AB7AF3">
      <w:pPr>
        <w:pStyle w:val="Code"/>
        <w:spacing w:line="259" w:lineRule="auto"/>
      </w:pPr>
      <w:r>
        <w:rPr>
          <w:color w:val="31849B" w:themeColor="accent5" w:themeShade="BF"/>
        </w:rPr>
        <w:t xml:space="preserve">    "whichData"</w:t>
      </w:r>
      <w:r>
        <w:t>: {</w:t>
      </w:r>
    </w:p>
    <w:p w14:paraId="6911D9BA"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6CDAA82F" w14:textId="77777777" w:rsidR="00AB7AF3" w:rsidRDefault="00AB7AF3" w:rsidP="00AB7AF3">
      <w:pPr>
        <w:pStyle w:val="Code"/>
        <w:spacing w:line="259" w:lineRule="auto"/>
      </w:pPr>
      <w:r>
        <w:t xml:space="preserve">    },</w:t>
      </w:r>
    </w:p>
    <w:p w14:paraId="1B72F755" w14:textId="77777777" w:rsidR="00AB7AF3" w:rsidRDefault="00AB7AF3" w:rsidP="00AB7AF3">
      <w:pPr>
        <w:pStyle w:val="Code"/>
        <w:spacing w:line="259" w:lineRule="auto"/>
      </w:pPr>
      <w:r>
        <w:rPr>
          <w:color w:val="31849B" w:themeColor="accent5" w:themeShade="BF"/>
        </w:rPr>
        <w:t xml:space="preserve">    "xPath"</w:t>
      </w:r>
      <w:r>
        <w:t>: {</w:t>
      </w:r>
    </w:p>
    <w:p w14:paraId="24872CDB"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70D09124" w14:textId="77777777" w:rsidR="00AB7AF3" w:rsidRDefault="00AB7AF3" w:rsidP="00AB7AF3">
      <w:pPr>
        <w:pStyle w:val="Code"/>
        <w:spacing w:line="259" w:lineRule="auto"/>
      </w:pPr>
      <w:r>
        <w:t xml:space="preserve">    },</w:t>
      </w:r>
    </w:p>
    <w:p w14:paraId="0C5D0C24" w14:textId="77777777" w:rsidR="00AB7AF3" w:rsidRDefault="00AB7AF3" w:rsidP="00AB7AF3">
      <w:pPr>
        <w:pStyle w:val="Code"/>
        <w:spacing w:line="259" w:lineRule="auto"/>
      </w:pPr>
      <w:r>
        <w:rPr>
          <w:color w:val="31849B" w:themeColor="accent5" w:themeShade="BF"/>
        </w:rPr>
        <w:t xml:space="preserve">    "xPathQual"</w:t>
      </w:r>
      <w:r>
        <w:t>: {</w:t>
      </w:r>
    </w:p>
    <w:p w14:paraId="68A77081"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7A94043D" w14:textId="77777777" w:rsidR="00AB7AF3" w:rsidRDefault="00AB7AF3" w:rsidP="00AB7AF3">
      <w:pPr>
        <w:pStyle w:val="Code"/>
        <w:spacing w:line="259" w:lineRule="auto"/>
      </w:pPr>
      <w:r>
        <w:rPr>
          <w:color w:val="31849B" w:themeColor="accent5" w:themeShade="BF"/>
        </w:rPr>
        <w:t xml:space="preserve">      "default"</w:t>
      </w:r>
      <w:r>
        <w:t xml:space="preserve">: </w:t>
      </w:r>
      <w:r>
        <w:rPr>
          <w:color w:val="244061" w:themeColor="accent1" w:themeShade="80"/>
        </w:rPr>
        <w:t>"http://www.w3.org/TR/2010/REC-xpath20-20101214/"</w:t>
      </w:r>
    </w:p>
    <w:p w14:paraId="1B739046" w14:textId="77777777" w:rsidR="00AB7AF3" w:rsidRDefault="00AB7AF3" w:rsidP="00AB7AF3">
      <w:pPr>
        <w:pStyle w:val="Code"/>
        <w:spacing w:line="259" w:lineRule="auto"/>
      </w:pPr>
      <w:r>
        <w:t xml:space="preserve">    }</w:t>
      </w:r>
    </w:p>
    <w:p w14:paraId="3B728780" w14:textId="77777777" w:rsidR="00AB7AF3" w:rsidRDefault="00AB7AF3" w:rsidP="00AB7AF3">
      <w:pPr>
        <w:pStyle w:val="Code"/>
        <w:spacing w:line="259" w:lineRule="auto"/>
      </w:pPr>
      <w:r>
        <w:t xml:space="preserve">  },</w:t>
      </w:r>
    </w:p>
    <w:p w14:paraId="33C50A93"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"whichData"</w:t>
      </w:r>
      <w:r>
        <w:t>]</w:t>
      </w:r>
    </w:p>
    <w:p w14:paraId="29337169" w14:textId="77777777" w:rsidR="00AB7AF3" w:rsidRDefault="00AB7AF3" w:rsidP="00AB7AF3">
      <w:pPr>
        <w:pStyle w:val="Code"/>
        <w:spacing w:line="259" w:lineRule="auto"/>
      </w:pPr>
      <w:r>
        <w:t>}</w:t>
      </w:r>
    </w:p>
    <w:p w14:paraId="359291FA" w14:textId="77777777" w:rsidR="00AB7AF3" w:rsidRDefault="00AB7AF3" w:rsidP="00AB7AF3"/>
    <w:p w14:paraId="52F6EC93" w14:textId="77777777" w:rsidR="00AB7AF3" w:rsidRDefault="00AB7AF3" w:rsidP="00AB7AF3">
      <w:pPr>
        <w:pStyle w:val="berschrift4"/>
      </w:pPr>
      <w:bookmarkStart w:id="2281" w:name="_Toc8854594"/>
      <w:r>
        <w:t>SignaturePtr – XML Syntax</w:t>
      </w:r>
      <w:bookmarkEnd w:id="2281"/>
    </w:p>
    <w:p w14:paraId="65DEAB8D" w14:textId="77777777" w:rsidR="00AB7AF3" w:rsidRPr="5404FA76" w:rsidRDefault="00AB7AF3" w:rsidP="00AB7AF3">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14:paraId="2A682C7F" w14:textId="77777777" w:rsidR="00AB7AF3" w:rsidRDefault="00AB7AF3" w:rsidP="00AB7AF3">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797FC9AB"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14:paraId="3668948A" w14:textId="77777777" w:rsidR="00AB7AF3" w:rsidRDefault="00AB7AF3" w:rsidP="00AB7AF3">
      <w:pPr>
        <w:pStyle w:val="Code"/>
      </w:pPr>
      <w:r>
        <w:rPr>
          <w:color w:val="31849B" w:themeColor="accent5" w:themeShade="BF"/>
        </w:rPr>
        <w:t xml:space="preserve">  &lt;xs:sequence&gt;</w:t>
      </w:r>
    </w:p>
    <w:p w14:paraId="65174FDE"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A5FDA67" w14:textId="77777777" w:rsidR="00AB7AF3" w:rsidRDefault="00AB7AF3" w:rsidP="00AB7AF3">
      <w:pPr>
        <w:pStyle w:val="Code"/>
      </w:pPr>
      <w:r>
        <w:rPr>
          <w:color w:val="31849B" w:themeColor="accent5" w:themeShade="BF"/>
        </w:rPr>
        <w:t xml:space="preserve">  &lt;/xs:sequence&gt;</w:t>
      </w:r>
    </w:p>
    <w:p w14:paraId="5A4A8AB1"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78B78A01"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436432C"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XPathQualifier</w:t>
      </w:r>
      <w:r>
        <w:rPr>
          <w:color w:val="943634" w:themeColor="accent2" w:themeShade="BF"/>
        </w:rPr>
        <w:t>" type="</w:t>
      </w:r>
      <w:r>
        <w:rPr>
          <w:color w:val="244061" w:themeColor="accent1" w:themeShade="80"/>
        </w:rPr>
        <w:t>xs:anyURI</w:t>
      </w:r>
      <w:r>
        <w:rPr>
          <w:color w:val="943634" w:themeColor="accent2" w:themeShade="BF"/>
        </w:rPr>
        <w:t>" default="</w:t>
      </w:r>
      <w:r>
        <w:rPr>
          <w:color w:val="244061" w:themeColor="accent1" w:themeShade="80"/>
        </w:rPr>
        <w:t>http://www.w3.org/TR/2010/REC-xpath20-20101214/</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20BBBDBC" w14:textId="77777777" w:rsidR="00AB7AF3" w:rsidRDefault="00AB7AF3" w:rsidP="00AB7AF3">
      <w:pPr>
        <w:pStyle w:val="Code"/>
      </w:pPr>
      <w:r>
        <w:rPr>
          <w:color w:val="31849B" w:themeColor="accent5" w:themeShade="BF"/>
        </w:rPr>
        <w:t>&lt;/xs:complexType&gt;</w:t>
      </w:r>
    </w:p>
    <w:p w14:paraId="5D6AAB77"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p>
    <w:p w14:paraId="6040C9B9" w14:textId="77777777" w:rsidR="00AB7AF3" w:rsidRDefault="00AB7AF3" w:rsidP="00AB7AF3">
      <w:pPr>
        <w:pStyle w:val="berschrift3"/>
      </w:pPr>
      <w:bookmarkStart w:id="2282" w:name="_RefComp9481086E"/>
      <w:bookmarkStart w:id="2283" w:name="_Toc8854595"/>
      <w:r>
        <w:lastRenderedPageBreak/>
        <w:t>Component Result</w:t>
      </w:r>
      <w:bookmarkEnd w:id="2282"/>
      <w:bookmarkEnd w:id="2283"/>
    </w:p>
    <w:p w14:paraId="3087A1B7" w14:textId="77777777" w:rsidR="00AB7AF3" w:rsidRDefault="001725A5" w:rsidP="00AB7AF3">
      <w:r w:rsidRPr="003A06D0">
        <w:rPr>
          <w:color w:val="19D131"/>
          <w:lang w:val="en-GB"/>
        </w:rPr>
        <w:t xml:space="preserve">The </w:t>
      </w:r>
      <w:r w:rsidRPr="003A06D0">
        <w:rPr>
          <w:rStyle w:val="Datatype"/>
          <w:lang w:val="en-GB"/>
        </w:rPr>
        <w:t>Result</w:t>
      </w:r>
      <w:r w:rsidRPr="003A06D0">
        <w:rPr>
          <w:color w:val="19D131"/>
          <w:lang w:val="en-GB"/>
        </w:rPr>
        <w:t xml:space="preserve"> element is returned with every response message.</w:t>
      </w:r>
    </w:p>
    <w:p w14:paraId="5E53A559" w14:textId="77777777" w:rsidR="00AB7AF3" w:rsidRDefault="00AB7AF3" w:rsidP="00AB7AF3">
      <w:r>
        <w:t>Below follows a list of the sub-components that constitute this component:</w:t>
      </w:r>
    </w:p>
    <w:p w14:paraId="49FB2631" w14:textId="77777777" w:rsidR="00AB7AF3" w:rsidRDefault="00AB7AF3" w:rsidP="00AB7AF3">
      <w:pPr>
        <w:pStyle w:val="Member"/>
      </w:pPr>
      <w:r>
        <w:t xml:space="preserve">The </w:t>
      </w:r>
      <w:r w:rsidRPr="35C1378D">
        <w:rPr>
          <w:rStyle w:val="Datatype"/>
        </w:rPr>
        <w:t>ResultMajor</w:t>
      </w:r>
      <w:r>
        <w:t xml:space="preserve"> element MUST contain one instance of a URI. Its value is limited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urn:oasis:names:tc:dss:1.0:profiles:asynchronousprocessing:resultmajor:Pending</w:t>
      </w:r>
      <w:r>
        <w:br/>
      </w:r>
      <w:r w:rsidRPr="003A06D0">
        <w:rPr>
          <w:color w:val="19D131"/>
          <w:lang w:val="en-GB"/>
        </w:rPr>
        <w:t xml:space="preserve">The </w:t>
      </w:r>
      <w:r w:rsidRPr="003A06D0">
        <w:rPr>
          <w:rStyle w:val="Datatype"/>
          <w:lang w:val="en-GB"/>
        </w:rPr>
        <w:t>ResultMajor</w:t>
      </w:r>
      <w:r w:rsidRPr="003A06D0">
        <w:rPr>
          <w:color w:val="19D131"/>
          <w:lang w:val="en-GB"/>
        </w:rPr>
        <w:t xml:space="preserve"> element describes the most significant component of the result code. The set values MAY be extended.</w:t>
      </w:r>
    </w:p>
    <w:p w14:paraId="42F4FDFE" w14:textId="77777777" w:rsidR="00AB7AF3" w:rsidRDefault="00AB7AF3" w:rsidP="00AB7AF3">
      <w:pPr>
        <w:pStyle w:val="Member"/>
      </w:pPr>
      <w:r>
        <w:t xml:space="preserve">The OPTIONAL </w:t>
      </w:r>
      <w:r w:rsidRPr="35C1378D">
        <w:rPr>
          <w:rStyle w:val="Datatype"/>
        </w:rPr>
        <w:t>ResultMinor</w:t>
      </w:r>
      <w:r>
        <w:t xml:space="preserve"> element, if present, MUST contain a URI. </w:t>
      </w:r>
    </w:p>
    <w:p w14:paraId="4BC0CB18" w14:textId="77777777" w:rsidR="00AB7AF3" w:rsidRDefault="00AB7AF3" w:rsidP="00AB7AF3">
      <w:pPr>
        <w:pStyle w:val="Member"/>
      </w:pPr>
      <w:r>
        <w:t xml:space="preserve">The OPTIONAL </w:t>
      </w:r>
      <w:r w:rsidRPr="35C1378D">
        <w:rPr>
          <w:rStyle w:val="Datatype"/>
        </w:rPr>
        <w:t>ResultMessage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r w:rsidRPr="003A06D0">
        <w:rPr>
          <w:color w:val="19D131"/>
          <w:lang w:val="en-GB"/>
        </w:rPr>
        <w:t>It represents a message which MAY be returned to an operator, logged by the client, used for debugging, etc.</w:t>
      </w:r>
    </w:p>
    <w:p w14:paraId="3E3C3F0C" w14:textId="77777777" w:rsidR="00AB7AF3" w:rsidRDefault="00AB7AF3" w:rsidP="00AB7AF3">
      <w:pPr>
        <w:pStyle w:val="Member"/>
      </w:pPr>
      <w:r>
        <w:t xml:space="preserve">The OPTIONAL </w:t>
      </w:r>
      <w:r w:rsidRPr="35C1378D">
        <w:rPr>
          <w:rStyle w:val="Datatype"/>
        </w:rPr>
        <w:t>ProblemReference</w:t>
      </w:r>
      <w:r>
        <w:t xml:space="preserve"> element, if present, MUST contain a string. </w:t>
      </w:r>
      <w:r w:rsidRPr="003A06D0">
        <w:rPr>
          <w:color w:val="19D131"/>
          <w:lang w:val="en-GB"/>
        </w:rPr>
        <w:t xml:space="preserve">In the case of processing </w:t>
      </w:r>
      <w:r w:rsidR="00602B81" w:rsidRPr="003A06D0">
        <w:rPr>
          <w:color w:val="19D131"/>
          <w:lang w:val="en-GB"/>
        </w:rPr>
        <w:t>problems,</w:t>
      </w:r>
      <w:r w:rsidRPr="003A06D0">
        <w:rPr>
          <w:color w:val="19D131"/>
          <w:lang w:val="en-GB"/>
        </w:rPr>
        <w:t xml:space="preserve"> the server may want to give a reference to processing details (e.g. for debugging purposes) but doesn’t want to disclose sensitive information this element can be used. It may contain a random string that links the current request to internal logs, processing protocols or crash dumps. </w:t>
      </w:r>
    </w:p>
    <w:p w14:paraId="284B7558" w14:textId="77777777" w:rsidR="00AB7AF3" w:rsidRDefault="00AB7AF3" w:rsidP="00AB7AF3">
      <w:pPr>
        <w:pStyle w:val="berschrift4"/>
      </w:pPr>
      <w:bookmarkStart w:id="2284" w:name="_Toc8854596"/>
      <w:r>
        <w:t>Result – JSON Syntax</w:t>
      </w:r>
      <w:bookmarkEnd w:id="2284"/>
    </w:p>
    <w:p w14:paraId="71E17D78"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14:paraId="72974FE3"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65DD0AE2"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E0BBDD" w14:textId="77777777" w:rsidR="00AB7AF3" w:rsidRDefault="00AB7AF3" w:rsidP="00AB7AF3">
            <w:pPr>
              <w:pStyle w:val="Beschriftung"/>
            </w:pPr>
            <w:r>
              <w:t>Element</w:t>
            </w:r>
          </w:p>
        </w:tc>
        <w:tc>
          <w:tcPr>
            <w:tcW w:w="4675" w:type="dxa"/>
          </w:tcPr>
          <w:p w14:paraId="1593E5A1"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2F810C72"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BF75F2F" w14:textId="77777777" w:rsidR="00AB7AF3" w:rsidRPr="002062A5" w:rsidRDefault="00AB7AF3" w:rsidP="00AB7AF3">
            <w:pPr>
              <w:pStyle w:val="Beschriftung"/>
              <w:rPr>
                <w:rStyle w:val="Datatype"/>
                <w:b w:val="0"/>
                <w:bCs w:val="0"/>
              </w:rPr>
            </w:pPr>
            <w:r w:rsidRPr="002062A5">
              <w:rPr>
                <w:rStyle w:val="Datatype"/>
              </w:rPr>
              <w:t>ResultMajor</w:t>
            </w:r>
          </w:p>
        </w:tc>
        <w:tc>
          <w:tcPr>
            <w:tcW w:w="4675" w:type="dxa"/>
          </w:tcPr>
          <w:p w14:paraId="0C0B7B2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AB7AF3" w14:paraId="162B8092"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4C73381" w14:textId="77777777" w:rsidR="00AB7AF3" w:rsidRPr="002062A5" w:rsidRDefault="00AB7AF3" w:rsidP="00AB7AF3">
            <w:pPr>
              <w:pStyle w:val="Beschriftung"/>
              <w:rPr>
                <w:rStyle w:val="Datatype"/>
                <w:b w:val="0"/>
                <w:bCs w:val="0"/>
              </w:rPr>
            </w:pPr>
            <w:r w:rsidRPr="002062A5">
              <w:rPr>
                <w:rStyle w:val="Datatype"/>
              </w:rPr>
              <w:t>ResultMinor</w:t>
            </w:r>
          </w:p>
        </w:tc>
        <w:tc>
          <w:tcPr>
            <w:tcW w:w="4675" w:type="dxa"/>
          </w:tcPr>
          <w:p w14:paraId="690F974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AB7AF3" w14:paraId="25AD82D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DF02B98" w14:textId="77777777" w:rsidR="00AB7AF3" w:rsidRPr="002062A5" w:rsidRDefault="00AB7AF3" w:rsidP="00AB7AF3">
            <w:pPr>
              <w:pStyle w:val="Beschriftung"/>
              <w:rPr>
                <w:rStyle w:val="Datatype"/>
                <w:b w:val="0"/>
                <w:bCs w:val="0"/>
              </w:rPr>
            </w:pPr>
            <w:r w:rsidRPr="002062A5">
              <w:rPr>
                <w:rStyle w:val="Datatype"/>
              </w:rPr>
              <w:t>ResultMessage</w:t>
            </w:r>
          </w:p>
        </w:tc>
        <w:tc>
          <w:tcPr>
            <w:tcW w:w="4675" w:type="dxa"/>
          </w:tcPr>
          <w:p w14:paraId="21C535C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AB7AF3" w14:paraId="7470626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C8140A2" w14:textId="77777777" w:rsidR="00AB7AF3" w:rsidRPr="002062A5" w:rsidRDefault="00AB7AF3" w:rsidP="00AB7AF3">
            <w:pPr>
              <w:pStyle w:val="Beschriftung"/>
              <w:rPr>
                <w:rStyle w:val="Datatype"/>
                <w:b w:val="0"/>
                <w:bCs w:val="0"/>
              </w:rPr>
            </w:pPr>
            <w:r w:rsidRPr="002062A5">
              <w:rPr>
                <w:rStyle w:val="Datatype"/>
              </w:rPr>
              <w:t>ProblemReference</w:t>
            </w:r>
          </w:p>
        </w:tc>
        <w:tc>
          <w:tcPr>
            <w:tcW w:w="4675" w:type="dxa"/>
          </w:tcPr>
          <w:p w14:paraId="5599481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bl>
    <w:p w14:paraId="167B78B6"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19D2A4A1" w14:textId="77777777" w:rsidR="00AB7AF3" w:rsidRDefault="00AB7AF3" w:rsidP="00AB7AF3">
      <w:pPr>
        <w:pStyle w:val="Code"/>
        <w:spacing w:line="259" w:lineRule="auto"/>
      </w:pPr>
      <w:r>
        <w:rPr>
          <w:color w:val="31849B" w:themeColor="accent5" w:themeShade="BF"/>
        </w:rPr>
        <w:t>"dsb-ResultType"</w:t>
      </w:r>
      <w:r>
        <w:t>: {</w:t>
      </w:r>
    </w:p>
    <w:p w14:paraId="4102650B"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13EB2573" w14:textId="77777777" w:rsidR="00AB7AF3" w:rsidRDefault="00AB7AF3" w:rsidP="00AB7AF3">
      <w:pPr>
        <w:pStyle w:val="Code"/>
        <w:spacing w:line="259" w:lineRule="auto"/>
      </w:pPr>
      <w:r>
        <w:rPr>
          <w:color w:val="31849B" w:themeColor="accent5" w:themeShade="BF"/>
        </w:rPr>
        <w:t xml:space="preserve">  "properties"</w:t>
      </w:r>
      <w:r>
        <w:t>: {</w:t>
      </w:r>
    </w:p>
    <w:p w14:paraId="3F086712" w14:textId="77777777" w:rsidR="00AB7AF3" w:rsidRDefault="00AB7AF3" w:rsidP="00AB7AF3">
      <w:pPr>
        <w:pStyle w:val="Code"/>
        <w:spacing w:line="259" w:lineRule="auto"/>
      </w:pPr>
      <w:r>
        <w:rPr>
          <w:color w:val="31849B" w:themeColor="accent5" w:themeShade="BF"/>
        </w:rPr>
        <w:t xml:space="preserve">    "maj"</w:t>
      </w:r>
      <w:r>
        <w:t>: {</w:t>
      </w:r>
    </w:p>
    <w:p w14:paraId="40670384"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4AFEC0F6" w14:textId="77777777" w:rsidR="00AB7AF3" w:rsidRDefault="00AB7AF3" w:rsidP="00AB7AF3">
      <w:pPr>
        <w:pStyle w:val="Code"/>
        <w:spacing w:line="259" w:lineRule="auto"/>
      </w:pPr>
      <w:r>
        <w:rPr>
          <w:color w:val="31849B" w:themeColor="accent5" w:themeShade="BF"/>
        </w:rPr>
        <w:t xml:space="preserve">      "enum"</w:t>
      </w:r>
      <w:r>
        <w:t>: [</w:t>
      </w:r>
      <w:r>
        <w:rPr>
          <w:color w:val="244061" w:themeColor="accent1" w:themeShade="80"/>
        </w:rPr>
        <w:t>"urn:oasis:names:tc:dss:1.0:resultmajor:Success", "urn:oasis:names:tc:dss:1.0:resultmajor:RequesterError", "urn:oasis:names:tc:dss:1.0:resultmajor:ResponderError", "urn:oasis:names:tc:dss:1.0:resultmajor:InsufficientInformation", "urn:oasis:names:tc:dss:1.0:profiles:asynchronousprocessing:resultmajor:Pending"</w:t>
      </w:r>
      <w:r>
        <w:t>]</w:t>
      </w:r>
    </w:p>
    <w:p w14:paraId="2A3D6753" w14:textId="77777777" w:rsidR="00AB7AF3" w:rsidRDefault="00AB7AF3" w:rsidP="00AB7AF3">
      <w:pPr>
        <w:pStyle w:val="Code"/>
        <w:spacing w:line="259" w:lineRule="auto"/>
      </w:pPr>
      <w:r>
        <w:lastRenderedPageBreak/>
        <w:t xml:space="preserve">    },</w:t>
      </w:r>
    </w:p>
    <w:p w14:paraId="10B19959" w14:textId="77777777" w:rsidR="00AB7AF3" w:rsidRDefault="00AB7AF3" w:rsidP="00AB7AF3">
      <w:pPr>
        <w:pStyle w:val="Code"/>
        <w:spacing w:line="259" w:lineRule="auto"/>
      </w:pPr>
      <w:r>
        <w:rPr>
          <w:color w:val="31849B" w:themeColor="accent5" w:themeShade="BF"/>
        </w:rPr>
        <w:t xml:space="preserve">    "min"</w:t>
      </w:r>
      <w:r>
        <w:t>: {</w:t>
      </w:r>
    </w:p>
    <w:p w14:paraId="085495AC"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2FFE8CA6" w14:textId="77777777" w:rsidR="00AB7AF3" w:rsidRDefault="00AB7AF3" w:rsidP="00AB7AF3">
      <w:pPr>
        <w:pStyle w:val="Code"/>
        <w:spacing w:line="259" w:lineRule="auto"/>
      </w:pPr>
      <w:r>
        <w:t xml:space="preserve">    },</w:t>
      </w:r>
    </w:p>
    <w:p w14:paraId="536699BD" w14:textId="77777777" w:rsidR="00AB7AF3" w:rsidRDefault="00AB7AF3" w:rsidP="00AB7AF3">
      <w:pPr>
        <w:pStyle w:val="Code"/>
        <w:spacing w:line="259" w:lineRule="auto"/>
      </w:pPr>
      <w:r>
        <w:rPr>
          <w:color w:val="31849B" w:themeColor="accent5" w:themeShade="BF"/>
        </w:rPr>
        <w:t xml:space="preserve">    "msg"</w:t>
      </w:r>
      <w:r>
        <w:t>: {</w:t>
      </w:r>
    </w:p>
    <w:p w14:paraId="2224D4E8"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7A089BAC" w14:textId="77777777" w:rsidR="00AB7AF3" w:rsidRDefault="00AB7AF3" w:rsidP="00AB7AF3">
      <w:pPr>
        <w:pStyle w:val="Code"/>
        <w:spacing w:line="259" w:lineRule="auto"/>
      </w:pPr>
      <w:r>
        <w:t xml:space="preserve">    },</w:t>
      </w:r>
    </w:p>
    <w:p w14:paraId="37491C0E" w14:textId="77777777" w:rsidR="00AB7AF3" w:rsidRDefault="00AB7AF3" w:rsidP="00AB7AF3">
      <w:pPr>
        <w:pStyle w:val="Code"/>
        <w:spacing w:line="259" w:lineRule="auto"/>
      </w:pPr>
      <w:r>
        <w:rPr>
          <w:color w:val="31849B" w:themeColor="accent5" w:themeShade="BF"/>
        </w:rPr>
        <w:t xml:space="preserve">    "pRef"</w:t>
      </w:r>
      <w:r>
        <w:t>: {</w:t>
      </w:r>
    </w:p>
    <w:p w14:paraId="0AC6279F"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6EEAACC4" w14:textId="77777777" w:rsidR="00AB7AF3" w:rsidRDefault="00AB7AF3" w:rsidP="00AB7AF3">
      <w:pPr>
        <w:pStyle w:val="Code"/>
        <w:spacing w:line="259" w:lineRule="auto"/>
      </w:pPr>
      <w:r>
        <w:t xml:space="preserve">    }</w:t>
      </w:r>
    </w:p>
    <w:p w14:paraId="3BF2C946" w14:textId="77777777" w:rsidR="00AB7AF3" w:rsidRDefault="00AB7AF3" w:rsidP="00AB7AF3">
      <w:pPr>
        <w:pStyle w:val="Code"/>
        <w:spacing w:line="259" w:lineRule="auto"/>
      </w:pPr>
      <w:r>
        <w:t xml:space="preserve">  },</w:t>
      </w:r>
    </w:p>
    <w:p w14:paraId="6C2055D3"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"maj"</w:t>
      </w:r>
      <w:r>
        <w:t>]</w:t>
      </w:r>
    </w:p>
    <w:p w14:paraId="2F895FDD" w14:textId="77777777" w:rsidR="00AB7AF3" w:rsidRDefault="00AB7AF3" w:rsidP="00AB7AF3">
      <w:pPr>
        <w:pStyle w:val="Code"/>
        <w:spacing w:line="259" w:lineRule="auto"/>
      </w:pPr>
      <w:r>
        <w:t>}</w:t>
      </w:r>
    </w:p>
    <w:p w14:paraId="442F5D74" w14:textId="77777777" w:rsidR="00AB7AF3" w:rsidRDefault="00AB7AF3" w:rsidP="00AB7AF3"/>
    <w:p w14:paraId="6820FF82" w14:textId="77777777" w:rsidR="00AB7AF3" w:rsidRDefault="00AB7AF3" w:rsidP="00AB7AF3">
      <w:pPr>
        <w:pStyle w:val="berschrift4"/>
      </w:pPr>
      <w:bookmarkStart w:id="2285" w:name="_Toc8854597"/>
      <w:r>
        <w:t>Result – XML Syntax</w:t>
      </w:r>
      <w:bookmarkEnd w:id="2285"/>
    </w:p>
    <w:p w14:paraId="54F70C4C" w14:textId="77777777" w:rsidR="00AB7AF3" w:rsidRPr="5404FA76" w:rsidRDefault="00AB7AF3" w:rsidP="00AB7AF3">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14:paraId="249F92EE" w14:textId="77777777" w:rsidR="00AB7AF3" w:rsidRDefault="00AB7AF3" w:rsidP="00AB7AF3">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18D48DB4"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14:paraId="2D4CF2AE" w14:textId="77777777" w:rsidR="00AB7AF3" w:rsidRDefault="00AB7AF3" w:rsidP="00AB7AF3">
      <w:pPr>
        <w:pStyle w:val="Code"/>
      </w:pPr>
      <w:r>
        <w:rPr>
          <w:color w:val="31849B" w:themeColor="accent5" w:themeShade="BF"/>
        </w:rPr>
        <w:t xml:space="preserve">  &lt;xs:sequence&gt;</w:t>
      </w:r>
    </w:p>
    <w:p w14:paraId="7C06D134"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14:paraId="2C94A97C" w14:textId="77777777" w:rsidR="00AB7AF3" w:rsidRDefault="00AB7AF3" w:rsidP="00AB7AF3">
      <w:pPr>
        <w:pStyle w:val="Code"/>
      </w:pPr>
      <w:r>
        <w:rPr>
          <w:color w:val="31849B" w:themeColor="accent5" w:themeShade="BF"/>
        </w:rPr>
        <w:t xml:space="preserve">      &lt;xs:simpleType&gt;</w:t>
      </w:r>
    </w:p>
    <w:p w14:paraId="5E36BB9C" w14:textId="77777777" w:rsidR="00AB7AF3" w:rsidRDefault="00AB7AF3" w:rsidP="00AB7AF3">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74C82709" w14:textId="77777777" w:rsidR="00AB7AF3" w:rsidRDefault="00AB7AF3" w:rsidP="00AB7AF3">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14:paraId="3D8E7C88" w14:textId="77777777" w:rsidR="00AB7AF3" w:rsidRDefault="00AB7AF3" w:rsidP="00AB7AF3">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14:paraId="1E4C356A" w14:textId="77777777" w:rsidR="00AB7AF3" w:rsidRDefault="00AB7AF3" w:rsidP="00AB7AF3">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14:paraId="6CA9EC56" w14:textId="77777777" w:rsidR="00AB7AF3" w:rsidRDefault="00AB7AF3" w:rsidP="00AB7AF3">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14:paraId="4DDC8E5C" w14:textId="77777777" w:rsidR="00AB7AF3" w:rsidRDefault="00AB7AF3" w:rsidP="00AB7AF3">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14:paraId="214E47A6" w14:textId="77777777" w:rsidR="00AB7AF3" w:rsidRDefault="00AB7AF3" w:rsidP="00AB7AF3">
      <w:pPr>
        <w:pStyle w:val="Code"/>
      </w:pPr>
      <w:r>
        <w:rPr>
          <w:color w:val="31849B" w:themeColor="accent5" w:themeShade="BF"/>
        </w:rPr>
        <w:t xml:space="preserve">        &lt;/xs:restriction&gt;</w:t>
      </w:r>
    </w:p>
    <w:p w14:paraId="531F782E" w14:textId="77777777" w:rsidR="00AB7AF3" w:rsidRDefault="00AB7AF3" w:rsidP="00AB7AF3">
      <w:pPr>
        <w:pStyle w:val="Code"/>
      </w:pPr>
      <w:r>
        <w:rPr>
          <w:color w:val="31849B" w:themeColor="accent5" w:themeShade="BF"/>
        </w:rPr>
        <w:t xml:space="preserve">      &lt;/xs:simpleType&gt;</w:t>
      </w:r>
    </w:p>
    <w:p w14:paraId="7952647C" w14:textId="77777777" w:rsidR="00AB7AF3" w:rsidRDefault="00AB7AF3" w:rsidP="00AB7AF3">
      <w:pPr>
        <w:pStyle w:val="Code"/>
      </w:pPr>
      <w:r>
        <w:rPr>
          <w:color w:val="31849B" w:themeColor="accent5" w:themeShade="BF"/>
        </w:rPr>
        <w:t xml:space="preserve">    &lt;/xs:element&gt;</w:t>
      </w:r>
    </w:p>
    <w:p w14:paraId="68E5D8D6"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4BC8A3E"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0105A11"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E5C2D71" w14:textId="77777777" w:rsidR="00AB7AF3" w:rsidRDefault="00AB7AF3" w:rsidP="00AB7AF3">
      <w:pPr>
        <w:pStyle w:val="Code"/>
      </w:pPr>
      <w:r>
        <w:rPr>
          <w:color w:val="31849B" w:themeColor="accent5" w:themeShade="BF"/>
        </w:rPr>
        <w:t xml:space="preserve">  &lt;/xs:sequence&gt;</w:t>
      </w:r>
    </w:p>
    <w:p w14:paraId="61483E23" w14:textId="77777777" w:rsidR="00AB7AF3" w:rsidRDefault="00AB7AF3" w:rsidP="00AB7AF3">
      <w:pPr>
        <w:pStyle w:val="Code"/>
      </w:pPr>
      <w:r>
        <w:rPr>
          <w:color w:val="31849B" w:themeColor="accent5" w:themeShade="BF"/>
        </w:rPr>
        <w:t>&lt;/xs:complexType&gt;</w:t>
      </w:r>
    </w:p>
    <w:p w14:paraId="2B84A8BF"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p>
    <w:p w14:paraId="1B4A6DAC" w14:textId="77777777" w:rsidR="00AB7AF3" w:rsidRDefault="00AB7AF3" w:rsidP="00AB7AF3">
      <w:pPr>
        <w:pStyle w:val="berschrift3"/>
      </w:pPr>
      <w:bookmarkStart w:id="2286" w:name="_RefCompD7570695"/>
      <w:bookmarkStart w:id="2287" w:name="_Toc8854598"/>
      <w:r>
        <w:t>Component OptionalInputs</w:t>
      </w:r>
      <w:bookmarkEnd w:id="2286"/>
      <w:bookmarkEnd w:id="2287"/>
    </w:p>
    <w:p w14:paraId="115E2180" w14:textId="77777777" w:rsidR="00AB7AF3" w:rsidRDefault="00AB7AF3" w:rsidP="00AB7AF3"/>
    <w:p w14:paraId="6337DFF3" w14:textId="77777777" w:rsidR="00AB7AF3" w:rsidRDefault="00AB7AF3" w:rsidP="00AB7AF3">
      <w:r>
        <w:t>Below follows a list of the sub-components that constitute this component:</w:t>
      </w:r>
    </w:p>
    <w:p w14:paraId="71974CCF" w14:textId="77777777" w:rsidR="00AB7AF3" w:rsidRDefault="00AB7AF3" w:rsidP="00AB7AF3">
      <w:pPr>
        <w:pStyle w:val="Member"/>
      </w:pPr>
      <w:r>
        <w:lastRenderedPageBreak/>
        <w:t xml:space="preserve">The OPTIONAL </w:t>
      </w:r>
      <w:r w:rsidRPr="35C1378D">
        <w:rPr>
          <w:rStyle w:val="Datatype"/>
        </w:rPr>
        <w:t>ServicePolicy</w:t>
      </w:r>
      <w:r>
        <w:t xml:space="preserve"> element, if present, MAY occur zero or more times containing a URI. </w:t>
      </w:r>
      <w:r w:rsidRPr="003A06D0">
        <w:rPr>
          <w:color w:val="19D131"/>
          <w:lang w:val="en-GB"/>
        </w:rPr>
        <w:t xml:space="preserve">This element allows the client to define a set of policies under which the server MUST perform the requested operation. The policy may include information on the characteristics of the server that are not covered by the </w:t>
      </w:r>
      <w:r w:rsidRPr="003A06D0">
        <w:rPr>
          <w:rStyle w:val="Datatype"/>
          <w:lang w:val="en-GB"/>
        </w:rPr>
        <w:t>Profile</w:t>
      </w:r>
      <w:r w:rsidRPr="003A06D0">
        <w:rPr>
          <w:color w:val="19D131"/>
          <w:lang w:val="en-GB"/>
        </w:rPr>
        <w:t xml:space="preserve"> element. The </w:t>
      </w:r>
      <w:r w:rsidRPr="003A06D0">
        <w:rPr>
          <w:rStyle w:val="Datatype"/>
          <w:lang w:val="en-GB"/>
        </w:rPr>
        <w:t>ServicePolicy</w:t>
      </w:r>
      <w:r w:rsidRPr="003A06D0">
        <w:rPr>
          <w:color w:val="19D131"/>
          <w:lang w:val="en-GB"/>
        </w:rPr>
        <w:t xml:space="preserve"> element may be used to select a specific policy if a service supports multiple policies for a specific profile, or as a sanity-check to make sure the server implements the policy the client expects.</w:t>
      </w:r>
    </w:p>
    <w:p w14:paraId="546A91BE" w14:textId="77777777" w:rsidR="00AB7AF3" w:rsidRDefault="00AB7AF3" w:rsidP="00AB7AF3">
      <w:pPr>
        <w:pStyle w:val="Member"/>
      </w:pPr>
      <w:r>
        <w:t xml:space="preserve">The OPTIONAL </w:t>
      </w:r>
      <w:r w:rsidRPr="35C1378D">
        <w:rPr>
          <w:rStyle w:val="Datatype"/>
        </w:rPr>
        <w:t>Language</w:t>
      </w:r>
      <w:r>
        <w:t xml:space="preserve"> element, if present, MUST contain a ISO language descriptor. </w:t>
      </w:r>
      <w:r w:rsidRPr="003A06D0">
        <w:rPr>
          <w:color w:val="19D131"/>
          <w:lang w:val="en-GB"/>
        </w:rPr>
        <w:t xml:space="preserve">The Language element indicates which language the client would like to receive </w:t>
      </w:r>
      <w:r w:rsidRPr="003A06D0">
        <w:rPr>
          <w:rStyle w:val="Datatype"/>
          <w:lang w:val="en-GB"/>
        </w:rPr>
        <w:t>InternationalString</w:t>
      </w:r>
      <w:r w:rsidRPr="003A06D0">
        <w:rPr>
          <w:color w:val="19D131"/>
          <w:lang w:val="en-GB"/>
        </w:rPr>
        <w:t xml:space="preserve"> values in. The server should return appropriately localized strings, if possible.</w:t>
      </w:r>
    </w:p>
    <w:p w14:paraId="1765F946" w14:textId="77777777" w:rsidR="00AB7AF3" w:rsidRDefault="00AB7AF3" w:rsidP="00AB7AF3">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rPr>
          <w:color w:val="19D131"/>
          <w:lang w:val="en-GB"/>
        </w:rPr>
        <w:t>The element</w:t>
      </w:r>
      <w:r w:rsidRPr="003A06D0">
        <w:rPr>
          <w:rStyle w:val="Datatype"/>
          <w:lang w:val="en-GB"/>
        </w:rPr>
        <w:t xml:space="preserve"> Other</w:t>
      </w:r>
      <w:r w:rsidRPr="003A06D0">
        <w:rPr>
          <w:color w:val="19D131"/>
          <w:lang w:val="en-GB"/>
        </w:rPr>
        <w:t xml:space="preserve"> may contain arbitrary content that may be specified in a profile and can be used to extend the Protocol.</w:t>
      </w:r>
    </w:p>
    <w:p w14:paraId="3E189E57" w14:textId="77777777" w:rsidR="00AB7AF3" w:rsidRDefault="00AB7AF3" w:rsidP="00AB7AF3">
      <w:pPr>
        <w:pStyle w:val="berschrift4"/>
      </w:pPr>
      <w:bookmarkStart w:id="2288" w:name="_Toc8854599"/>
      <w:r>
        <w:t>OptionalInputs – JSON Syntax</w:t>
      </w:r>
      <w:bookmarkEnd w:id="2288"/>
    </w:p>
    <w:p w14:paraId="517F3404" w14:textId="77777777" w:rsidR="00AB7AF3" w:rsidRPr="4593A2D4" w:rsidRDefault="00AB7AF3" w:rsidP="00AB7AF3">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14:paraId="17FB5113" w14:textId="77777777" w:rsidR="00AB7AF3" w:rsidRDefault="00AB7AF3" w:rsidP="00AB7AF3"/>
    <w:p w14:paraId="1F6214A7" w14:textId="77777777" w:rsidR="00AB7AF3" w:rsidRDefault="00AB7AF3" w:rsidP="00AB7AF3">
      <w:pPr>
        <w:pStyle w:val="berschrift4"/>
      </w:pPr>
      <w:bookmarkStart w:id="2289" w:name="_Toc8854600"/>
      <w:r>
        <w:t>OptionalInputs – XML Syntax</w:t>
      </w:r>
      <w:bookmarkEnd w:id="2289"/>
    </w:p>
    <w:p w14:paraId="10BF20D7" w14:textId="77777777" w:rsidR="00AB7AF3" w:rsidRPr="5404FA76" w:rsidRDefault="00AB7AF3" w:rsidP="00AB7AF3">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14:paraId="0F5B873D" w14:textId="77777777" w:rsidR="00AB7AF3" w:rsidRDefault="00AB7AF3" w:rsidP="00AB7AF3">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455FEC4D"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14:paraId="0BF92835" w14:textId="77777777" w:rsidR="00AB7AF3" w:rsidRDefault="00AB7AF3" w:rsidP="00AB7AF3">
      <w:pPr>
        <w:pStyle w:val="Code"/>
      </w:pPr>
      <w:r>
        <w:rPr>
          <w:color w:val="31849B" w:themeColor="accent5" w:themeShade="BF"/>
        </w:rPr>
        <w:t xml:space="preserve">  &lt;xs:sequence&gt;</w:t>
      </w:r>
    </w:p>
    <w:p w14:paraId="708831BF"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3E96AF1"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CB87173"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AE510B5" w14:textId="77777777" w:rsidR="00AB7AF3" w:rsidRDefault="00AB7AF3" w:rsidP="00AB7AF3">
      <w:pPr>
        <w:pStyle w:val="Code"/>
      </w:pPr>
      <w:r>
        <w:rPr>
          <w:color w:val="31849B" w:themeColor="accent5" w:themeShade="BF"/>
        </w:rPr>
        <w:t xml:space="preserve">  &lt;/xs:sequence&gt;</w:t>
      </w:r>
    </w:p>
    <w:p w14:paraId="70BED7FA" w14:textId="77777777" w:rsidR="00AB7AF3" w:rsidRDefault="00AB7AF3" w:rsidP="00AB7AF3">
      <w:pPr>
        <w:pStyle w:val="Code"/>
      </w:pPr>
      <w:r>
        <w:rPr>
          <w:color w:val="31849B" w:themeColor="accent5" w:themeShade="BF"/>
        </w:rPr>
        <w:t>&lt;/xs:complexType&gt;</w:t>
      </w:r>
    </w:p>
    <w:p w14:paraId="64708522"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p>
    <w:p w14:paraId="4BB0582C" w14:textId="77777777" w:rsidR="00AB7AF3" w:rsidRDefault="00AB7AF3" w:rsidP="00AB7AF3">
      <w:pPr>
        <w:pStyle w:val="berschrift3"/>
      </w:pPr>
      <w:bookmarkStart w:id="2290" w:name="_RefComp8DCB9802"/>
      <w:bookmarkStart w:id="2291" w:name="_Toc8854601"/>
      <w:r>
        <w:t>Component OptionalOutputs</w:t>
      </w:r>
      <w:bookmarkEnd w:id="2290"/>
      <w:bookmarkEnd w:id="2291"/>
    </w:p>
    <w:p w14:paraId="47335C43" w14:textId="77777777" w:rsidR="00AB7AF3" w:rsidRDefault="00AB7AF3" w:rsidP="00AB7AF3"/>
    <w:p w14:paraId="18674CBC" w14:textId="77777777" w:rsidR="00AB7AF3" w:rsidRDefault="00AB7AF3" w:rsidP="00AB7AF3">
      <w:r>
        <w:t>Below follows a list of the sub-components that constitute this component:</w:t>
      </w:r>
    </w:p>
    <w:p w14:paraId="4DF78C55" w14:textId="77777777" w:rsidR="00AB7AF3" w:rsidRDefault="00AB7AF3" w:rsidP="00AB7AF3">
      <w:pPr>
        <w:pStyle w:val="Member"/>
      </w:pPr>
      <w:r>
        <w:t xml:space="preserve">The OPTIONAL </w:t>
      </w:r>
      <w:r w:rsidRPr="35C1378D">
        <w:rPr>
          <w:rStyle w:val="Datatype"/>
        </w:rPr>
        <w:t>AppliedPolicy</w:t>
      </w:r>
      <w:r>
        <w:t xml:space="preserve"> element, if present, MAY occur zero or more times containing a URI. </w:t>
      </w:r>
      <w:r w:rsidRPr="003A06D0">
        <w:rPr>
          <w:color w:val="19D131"/>
          <w:lang w:val="en-GB"/>
        </w:rPr>
        <w:t>This element lists the set of DSS policies used by the server.</w:t>
      </w:r>
    </w:p>
    <w:p w14:paraId="2CCF7006" w14:textId="77777777" w:rsidR="00AB7AF3" w:rsidRDefault="00AB7AF3" w:rsidP="00AB7AF3">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rPr>
          <w:color w:val="19D131"/>
          <w:lang w:val="en-GB"/>
        </w:rPr>
        <w:t>Other may contain arbitrary content that may be specified in a profile and can be used to extend the Protocol.</w:t>
      </w:r>
    </w:p>
    <w:p w14:paraId="2D09532C" w14:textId="77777777" w:rsidR="00AB7AF3" w:rsidRDefault="00AB7AF3" w:rsidP="00AB7AF3">
      <w:pPr>
        <w:pStyle w:val="berschrift4"/>
      </w:pPr>
      <w:bookmarkStart w:id="2292" w:name="_Toc8854602"/>
      <w:r>
        <w:t>OptionalOutputs – JSON Syntax</w:t>
      </w:r>
      <w:bookmarkEnd w:id="2292"/>
    </w:p>
    <w:p w14:paraId="59C89347" w14:textId="77777777" w:rsidR="00AB7AF3" w:rsidRPr="4593A2D4" w:rsidRDefault="00AB7AF3" w:rsidP="00AB7AF3">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p w14:paraId="7EC6F1E4" w14:textId="77777777" w:rsidR="00AB7AF3" w:rsidRDefault="00AB7AF3" w:rsidP="00AB7AF3"/>
    <w:p w14:paraId="313AB5A2" w14:textId="77777777" w:rsidR="00AB7AF3" w:rsidRDefault="00AB7AF3" w:rsidP="00AB7AF3">
      <w:pPr>
        <w:pStyle w:val="berschrift4"/>
      </w:pPr>
      <w:bookmarkStart w:id="2293" w:name="_Toc8854603"/>
      <w:r>
        <w:t>OptionalOutputs – XML Syntax</w:t>
      </w:r>
      <w:bookmarkEnd w:id="2293"/>
    </w:p>
    <w:p w14:paraId="3456E0CB" w14:textId="77777777" w:rsidR="00AB7AF3" w:rsidRPr="5404FA76" w:rsidRDefault="00AB7AF3" w:rsidP="00AB7AF3">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14:paraId="03FA9687" w14:textId="77777777" w:rsidR="00AB7AF3" w:rsidRDefault="00AB7AF3" w:rsidP="00AB7AF3">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3F6D7729"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14:paraId="6581299F" w14:textId="77777777" w:rsidR="00AB7AF3" w:rsidRDefault="00AB7AF3" w:rsidP="00AB7AF3">
      <w:pPr>
        <w:pStyle w:val="Code"/>
      </w:pPr>
      <w:r>
        <w:rPr>
          <w:color w:val="31849B" w:themeColor="accent5" w:themeShade="BF"/>
        </w:rPr>
        <w:t xml:space="preserve">  &lt;xs:sequence&gt;</w:t>
      </w:r>
    </w:p>
    <w:p w14:paraId="2726AEC7"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20BBEFE"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7AAE0AD" w14:textId="77777777" w:rsidR="00AB7AF3" w:rsidRDefault="00AB7AF3" w:rsidP="00AB7AF3">
      <w:pPr>
        <w:pStyle w:val="Code"/>
      </w:pPr>
      <w:r>
        <w:rPr>
          <w:color w:val="31849B" w:themeColor="accent5" w:themeShade="BF"/>
        </w:rPr>
        <w:t xml:space="preserve">  &lt;/xs:sequence&gt;</w:t>
      </w:r>
    </w:p>
    <w:p w14:paraId="217A34DA" w14:textId="77777777" w:rsidR="00AB7AF3" w:rsidRDefault="00AB7AF3" w:rsidP="00AB7AF3">
      <w:pPr>
        <w:pStyle w:val="Code"/>
      </w:pPr>
      <w:r>
        <w:rPr>
          <w:color w:val="31849B" w:themeColor="accent5" w:themeShade="BF"/>
        </w:rPr>
        <w:t>&lt;/xs:complexType&gt;</w:t>
      </w:r>
    </w:p>
    <w:p w14:paraId="684A472A"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that has a name equal to its local name. </w:t>
      </w:r>
    </w:p>
    <w:p w14:paraId="04990A67" w14:textId="77777777" w:rsidR="00AB7AF3" w:rsidRDefault="00AB7AF3" w:rsidP="00AB7AF3">
      <w:pPr>
        <w:pStyle w:val="berschrift3"/>
      </w:pPr>
      <w:bookmarkStart w:id="2294" w:name="_RefComp82EE85A6"/>
      <w:bookmarkStart w:id="2295" w:name="_Toc8854604"/>
      <w:r>
        <w:t>Component RequestBase</w:t>
      </w:r>
      <w:bookmarkEnd w:id="2294"/>
      <w:bookmarkEnd w:id="2295"/>
    </w:p>
    <w:p w14:paraId="7E30B35B"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RequestBase</w:t>
      </w:r>
      <w:r w:rsidRPr="003A06D0">
        <w:rPr>
          <w:color w:val="19D131"/>
          <w:lang w:val="en-GB"/>
        </w:rPr>
        <w:t xml:space="preserve"> component is the base structure for request elements defined by the core protocol or profiles.</w:t>
      </w:r>
    </w:p>
    <w:p w14:paraId="2D5DB521" w14:textId="77777777" w:rsidR="00AB7AF3" w:rsidRDefault="00AB7AF3" w:rsidP="00AB7AF3">
      <w:r>
        <w:t>Below follows a list of the sub-components that constitute this component:</w:t>
      </w:r>
    </w:p>
    <w:p w14:paraId="7EFA6B42" w14:textId="77777777" w:rsidR="00AB7AF3" w:rsidRDefault="00AB7AF3" w:rsidP="00AB7AF3">
      <w:pPr>
        <w:pStyle w:val="Member"/>
      </w:pPr>
      <w:r>
        <w:t xml:space="preserve">The OPTIONAL </w:t>
      </w:r>
      <w:r w:rsidRPr="35C1378D">
        <w:rPr>
          <w:rStyle w:val="Datatype"/>
        </w:rPr>
        <w:t>Profile</w:t>
      </w:r>
      <w:r>
        <w:t xml:space="preserve"> element, if present, MAY occur zero or more times containing a URI. </w:t>
      </w:r>
      <w:r w:rsidRPr="003A06D0">
        <w:rPr>
          <w:color w:val="19D131"/>
          <w:lang w:val="en-GB"/>
        </w:rPr>
        <w:t>This element indicates a set of DSS profiles. It is used by the client to select profiles the server supports.</w:t>
      </w:r>
    </w:p>
    <w:p w14:paraId="67F1ACA0" w14:textId="77777777" w:rsidR="00AB7AF3" w:rsidRDefault="00AB7AF3" w:rsidP="00AB7AF3">
      <w:pPr>
        <w:pStyle w:val="Member"/>
      </w:pPr>
      <w:r>
        <w:t xml:space="preserve">The OPTIONAL </w:t>
      </w:r>
      <w:r w:rsidRPr="35C1378D">
        <w:rPr>
          <w:rStyle w:val="Datatype"/>
        </w:rPr>
        <w:t>RequestID</w:t>
      </w:r>
      <w:r>
        <w:t xml:space="preserve"> element, if present, MUST contain one instance of a string. </w:t>
      </w:r>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requests with responses. When present in a request, the server MUST return it in the response.</w:t>
      </w:r>
    </w:p>
    <w:p w14:paraId="3D785476" w14:textId="77777777" w:rsidR="00AB7AF3" w:rsidRDefault="00AB7AF3" w:rsidP="00AB7AF3">
      <w:pPr>
        <w:pStyle w:val="berschrift4"/>
      </w:pPr>
      <w:bookmarkStart w:id="2296" w:name="_Toc8854605"/>
      <w:r>
        <w:t>RequestBase – JSON Syntax</w:t>
      </w:r>
      <w:bookmarkEnd w:id="2296"/>
    </w:p>
    <w:p w14:paraId="4C4D00A4" w14:textId="77777777" w:rsidR="00AB7AF3" w:rsidRPr="4593A2D4" w:rsidRDefault="00AB7AF3" w:rsidP="00AB7AF3">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14:paraId="411E823F" w14:textId="77777777" w:rsidR="00AB7AF3" w:rsidRDefault="00AB7AF3" w:rsidP="00AB7AF3"/>
    <w:p w14:paraId="4A778F97" w14:textId="77777777" w:rsidR="00AB7AF3" w:rsidRDefault="00AB7AF3" w:rsidP="00AB7AF3">
      <w:pPr>
        <w:pStyle w:val="berschrift4"/>
      </w:pPr>
      <w:bookmarkStart w:id="2297" w:name="_Toc8854606"/>
      <w:r>
        <w:t>RequestBase – XML Syntax</w:t>
      </w:r>
      <w:bookmarkEnd w:id="2297"/>
    </w:p>
    <w:p w14:paraId="67CC727D" w14:textId="77777777" w:rsidR="00AB7AF3" w:rsidRPr="5404FA76" w:rsidRDefault="00AB7AF3" w:rsidP="00AB7AF3">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14:paraId="29510F10" w14:textId="77777777" w:rsidR="00AB7AF3" w:rsidRDefault="00AB7AF3" w:rsidP="00AB7AF3">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25BB90A3"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RequestBaseType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27A87D0E" w14:textId="77777777" w:rsidR="00AB7AF3" w:rsidRDefault="00AB7AF3" w:rsidP="00AB7AF3">
      <w:pPr>
        <w:pStyle w:val="Code"/>
      </w:pPr>
      <w:r>
        <w:rPr>
          <w:color w:val="31849B" w:themeColor="accent5" w:themeShade="BF"/>
        </w:rPr>
        <w:t xml:space="preserve">  &lt;xs:sequence&gt;</w:t>
      </w:r>
    </w:p>
    <w:p w14:paraId="05D252A3"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0B8F4CE" w14:textId="77777777" w:rsidR="00AB7AF3" w:rsidRDefault="00AB7AF3" w:rsidP="00AB7AF3">
      <w:pPr>
        <w:pStyle w:val="Code"/>
      </w:pPr>
      <w:r>
        <w:rPr>
          <w:color w:val="31849B" w:themeColor="accent5" w:themeShade="BF"/>
        </w:rPr>
        <w:t xml:space="preserve">  &lt;/xs:sequence&gt;</w:t>
      </w:r>
    </w:p>
    <w:p w14:paraId="02946885"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27A562A" w14:textId="77777777" w:rsidR="00AB7AF3" w:rsidRDefault="00AB7AF3" w:rsidP="00AB7AF3">
      <w:pPr>
        <w:pStyle w:val="Code"/>
      </w:pPr>
      <w:r>
        <w:rPr>
          <w:color w:val="31849B" w:themeColor="accent5" w:themeShade="BF"/>
        </w:rPr>
        <w:t>&lt;/xs:complexType&gt;</w:t>
      </w:r>
    </w:p>
    <w:p w14:paraId="7A48444D"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p>
    <w:p w14:paraId="417133E9" w14:textId="77777777" w:rsidR="00AB7AF3" w:rsidRDefault="00AB7AF3" w:rsidP="00AB7AF3">
      <w:pPr>
        <w:pStyle w:val="berschrift3"/>
      </w:pPr>
      <w:bookmarkStart w:id="2298" w:name="_RefComp131BCFE5"/>
      <w:bookmarkStart w:id="2299" w:name="_Toc8854607"/>
      <w:r>
        <w:lastRenderedPageBreak/>
        <w:t>Component ResponseBase</w:t>
      </w:r>
      <w:bookmarkEnd w:id="2298"/>
      <w:bookmarkEnd w:id="2299"/>
    </w:p>
    <w:p w14:paraId="2EE147E3"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ResponseBase</w:t>
      </w:r>
      <w:r w:rsidRPr="003A06D0">
        <w:rPr>
          <w:color w:val="19D131"/>
          <w:lang w:val="en-GB"/>
        </w:rPr>
        <w:t xml:space="preserve"> component is the base structure for response elements defined by the core protocol or profiles.</w:t>
      </w:r>
    </w:p>
    <w:p w14:paraId="138FABEE" w14:textId="77777777" w:rsidR="00AB7AF3" w:rsidRDefault="00AB7AF3" w:rsidP="00AB7AF3">
      <w:r>
        <w:t>Below follows a list of the sub-components that constitute this component:</w:t>
      </w:r>
    </w:p>
    <w:p w14:paraId="09C3827C" w14:textId="77777777" w:rsidR="00AB7AF3" w:rsidRDefault="00AB7AF3" w:rsidP="00AB7AF3">
      <w:pPr>
        <w:pStyle w:val="Member"/>
      </w:pPr>
      <w:r>
        <w:t xml:space="preserve">The </w:t>
      </w:r>
      <w:r w:rsidRPr="35C1378D">
        <w:rPr>
          <w:rStyle w:val="Datatype"/>
        </w:rPr>
        <w:t>Result</w:t>
      </w:r>
      <w:r>
        <w:t xml:space="preserve"> element MUST contain one instance of a sub-component. This element MUST satisfy the requirements specified in this document in section </w:t>
      </w:r>
      <w:r>
        <w:fldChar w:fldCharType="begin"/>
      </w:r>
      <w:r>
        <w:instrText xml:space="preserve"> REF _RefComp9481086E \r \h </w:instrText>
      </w:r>
      <w:r>
        <w:fldChar w:fldCharType="separate"/>
      </w:r>
      <w:r>
        <w:rPr>
          <w:rStyle w:val="Datatype"/>
          <w:rFonts w:eastAsia="Courier New" w:cs="Courier New"/>
        </w:rPr>
        <w:t>Result</w:t>
      </w:r>
      <w:r>
        <w:fldChar w:fldCharType="end"/>
      </w:r>
      <w:r>
        <w:t xml:space="preserve">. </w:t>
      </w:r>
      <w:r w:rsidR="0087606C">
        <w:rPr>
          <w:color w:val="19D131"/>
          <w:lang w:val="en-GB"/>
        </w:rPr>
        <w:t>This</w:t>
      </w:r>
      <w:r w:rsidRPr="003A06D0">
        <w:rPr>
          <w:color w:val="19D131"/>
          <w:lang w:val="en-GB"/>
        </w:rPr>
        <w:t xml:space="preserve"> element repre</w:t>
      </w:r>
      <w:r w:rsidR="009A4727">
        <w:rPr>
          <w:color w:val="19D131"/>
          <w:lang w:val="en-GB"/>
        </w:rPr>
        <w:t>sents the status of the request</w:t>
      </w:r>
      <w:r w:rsidRPr="003A06D0">
        <w:rPr>
          <w:color w:val="19D131"/>
          <w:lang w:val="en-GB"/>
        </w:rPr>
        <w:t>.</w:t>
      </w:r>
    </w:p>
    <w:p w14:paraId="2C718B4A" w14:textId="77777777" w:rsidR="00AB7AF3" w:rsidRDefault="00AB7AF3" w:rsidP="00AB7AF3">
      <w:pPr>
        <w:pStyle w:val="Member"/>
      </w:pPr>
      <w:r>
        <w:t xml:space="preserve">The OPTIONAL </w:t>
      </w:r>
      <w:r w:rsidRPr="35C1378D">
        <w:rPr>
          <w:rStyle w:val="Datatype"/>
        </w:rPr>
        <w:t>AppliedProfile</w:t>
      </w:r>
      <w:r>
        <w:t xml:space="preserve"> element, if present, MAY occur zero or more times containing a URI. </w:t>
      </w:r>
      <w:r w:rsidRPr="003A06D0">
        <w:rPr>
          <w:color w:val="19D131"/>
          <w:lang w:val="en-GB"/>
        </w:rPr>
        <w:t>This element lists the set of DSS profile applied by the server. This set MAY include the set of profiles requested by the client. But the server MAY use more comprehensive set of profiles and add additional profiles not requested by the client.</w:t>
      </w:r>
    </w:p>
    <w:p w14:paraId="1AF97139" w14:textId="77777777" w:rsidR="00AB7AF3" w:rsidRDefault="00AB7AF3" w:rsidP="00AB7AF3">
      <w:pPr>
        <w:pStyle w:val="Member"/>
      </w:pPr>
      <w:r>
        <w:t xml:space="preserve">The OPTIONAL </w:t>
      </w:r>
      <w:r w:rsidRPr="35C1378D">
        <w:rPr>
          <w:rStyle w:val="Datatype"/>
        </w:rPr>
        <w:t>RequestID</w:t>
      </w:r>
      <w:r>
        <w:t xml:space="preserve"> element, if present, MUST contain one instance of a string. </w:t>
      </w:r>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this response with its request.</w:t>
      </w:r>
    </w:p>
    <w:p w14:paraId="6E795B4A" w14:textId="77777777" w:rsidR="00AB7AF3" w:rsidRDefault="00AB7AF3" w:rsidP="00AB7AF3">
      <w:pPr>
        <w:pStyle w:val="Member"/>
      </w:pPr>
      <w:r>
        <w:t xml:space="preserve">The OPTIONAL </w:t>
      </w:r>
      <w:r w:rsidRPr="35C1378D">
        <w:rPr>
          <w:rStyle w:val="Datatype"/>
        </w:rPr>
        <w:t>ResponseID</w:t>
      </w:r>
      <w:r>
        <w:t xml:space="preserve"> element, if present, MUST contain one instance of a string. </w:t>
      </w:r>
      <w:r w:rsidRPr="003A06D0">
        <w:rPr>
          <w:color w:val="19D131"/>
          <w:lang w:val="en-GB"/>
        </w:rPr>
        <w:t xml:space="preserve">The </w:t>
      </w:r>
      <w:r w:rsidRPr="003A06D0">
        <w:rPr>
          <w:rStyle w:val="Datatype"/>
          <w:lang w:val="en-GB"/>
        </w:rPr>
        <w:t>ResponseID</w:t>
      </w:r>
      <w:r w:rsidRPr="003A06D0">
        <w:rPr>
          <w:color w:val="19D131"/>
          <w:lang w:val="en-GB"/>
        </w:rPr>
        <w:t xml:space="preserve"> element</w:t>
      </w:r>
      <w:r w:rsidR="009442F2" w:rsidRPr="003A06D0">
        <w:rPr>
          <w:color w:val="19D131"/>
          <w:lang w:val="en-GB"/>
        </w:rPr>
        <w:t xml:space="preserve"> is </w:t>
      </w:r>
      <w:r w:rsidR="00602B81" w:rsidRPr="003A06D0">
        <w:rPr>
          <w:color w:val="19D131"/>
          <w:lang w:val="en-GB"/>
        </w:rPr>
        <w:t>intended</w:t>
      </w:r>
      <w:r w:rsidR="009442F2" w:rsidRPr="003A06D0">
        <w:rPr>
          <w:color w:val="19D131"/>
          <w:lang w:val="en-GB"/>
        </w:rPr>
        <w:t xml:space="preserve"> to correlate asynchronous calls</w:t>
      </w:r>
      <w:r w:rsidR="00854241" w:rsidRPr="003A06D0">
        <w:rPr>
          <w:color w:val="19D131"/>
          <w:lang w:val="en-GB"/>
        </w:rPr>
        <w:t xml:space="preserve"> (see section </w:t>
      </w:r>
      <w:r w:rsidR="00854241" w:rsidRPr="003A06D0">
        <w:rPr>
          <w:color w:val="19D131"/>
          <w:lang w:val="en-GB"/>
        </w:rPr>
        <w:fldChar w:fldCharType="begin"/>
      </w:r>
      <w:r w:rsidR="00854241" w:rsidRPr="003A06D0">
        <w:rPr>
          <w:color w:val="19D131"/>
          <w:lang w:val="en-GB"/>
        </w:rPr>
        <w:instrText xml:space="preserve"> REF _Ref534888702 \r \h </w:instrText>
      </w:r>
      <w:r w:rsidR="00854241" w:rsidRPr="003A06D0">
        <w:rPr>
          <w:color w:val="19D131"/>
          <w:lang w:val="en-GB"/>
        </w:rPr>
      </w:r>
      <w:r w:rsidR="00854241" w:rsidRPr="003A06D0">
        <w:rPr>
          <w:color w:val="19D131"/>
          <w:lang w:val="en-GB"/>
        </w:rPr>
        <w:fldChar w:fldCharType="separate"/>
      </w:r>
      <w:r w:rsidR="00854241" w:rsidRPr="003A06D0">
        <w:rPr>
          <w:color w:val="19D131"/>
          <w:lang w:val="en-GB"/>
        </w:rPr>
        <w:t>7</w:t>
      </w:r>
      <w:r w:rsidR="00854241" w:rsidRPr="003A06D0">
        <w:rPr>
          <w:color w:val="19D131"/>
          <w:lang w:val="en-GB"/>
        </w:rPr>
        <w:fldChar w:fldCharType="end"/>
      </w:r>
      <w:r w:rsidR="00854241" w:rsidRPr="003A06D0">
        <w:rPr>
          <w:color w:val="19D131"/>
          <w:lang w:val="en-GB"/>
        </w:rPr>
        <w:t>)</w:t>
      </w:r>
      <w:r w:rsidR="009442F2" w:rsidRPr="003A06D0">
        <w:rPr>
          <w:color w:val="19D131"/>
          <w:lang w:val="en-GB"/>
        </w:rPr>
        <w:t xml:space="preserve">. The server fills this element with appropriate values. </w:t>
      </w:r>
    </w:p>
    <w:p w14:paraId="40B01FF1" w14:textId="77777777" w:rsidR="00AB7AF3" w:rsidRDefault="00AB7AF3" w:rsidP="00AB7AF3">
      <w:pPr>
        <w:pStyle w:val="berschrift4"/>
      </w:pPr>
      <w:bookmarkStart w:id="2300" w:name="_Toc8854608"/>
      <w:r>
        <w:t>ResponseBase – JSON Syntax</w:t>
      </w:r>
      <w:bookmarkEnd w:id="2300"/>
    </w:p>
    <w:p w14:paraId="3FC63658"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14:paraId="321FA6FC"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6B3AC869"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55E34C" w14:textId="77777777" w:rsidR="00AB7AF3" w:rsidRDefault="00AB7AF3" w:rsidP="00AB7AF3">
            <w:pPr>
              <w:pStyle w:val="Beschriftung"/>
            </w:pPr>
            <w:r>
              <w:t>Element</w:t>
            </w:r>
          </w:p>
        </w:tc>
        <w:tc>
          <w:tcPr>
            <w:tcW w:w="4675" w:type="dxa"/>
          </w:tcPr>
          <w:p w14:paraId="10FD949B"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21E959C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92756A2" w14:textId="77777777" w:rsidR="00AB7AF3" w:rsidRPr="002062A5" w:rsidRDefault="00AB7AF3" w:rsidP="00AB7AF3">
            <w:pPr>
              <w:pStyle w:val="Beschriftung"/>
              <w:rPr>
                <w:rStyle w:val="Datatype"/>
                <w:b w:val="0"/>
                <w:bCs w:val="0"/>
              </w:rPr>
            </w:pPr>
            <w:r w:rsidRPr="002062A5">
              <w:rPr>
                <w:rStyle w:val="Datatype"/>
              </w:rPr>
              <w:t>Result</w:t>
            </w:r>
          </w:p>
        </w:tc>
        <w:tc>
          <w:tcPr>
            <w:tcW w:w="4675" w:type="dxa"/>
          </w:tcPr>
          <w:p w14:paraId="053373A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AB7AF3" w14:paraId="10E9638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025643C" w14:textId="77777777" w:rsidR="00AB7AF3" w:rsidRPr="002062A5" w:rsidRDefault="00AB7AF3" w:rsidP="00AB7AF3">
            <w:pPr>
              <w:pStyle w:val="Beschriftung"/>
              <w:rPr>
                <w:rStyle w:val="Datatype"/>
                <w:b w:val="0"/>
                <w:bCs w:val="0"/>
              </w:rPr>
            </w:pPr>
            <w:r w:rsidRPr="002062A5">
              <w:rPr>
                <w:rStyle w:val="Datatype"/>
              </w:rPr>
              <w:t>AppliedProfile</w:t>
            </w:r>
          </w:p>
        </w:tc>
        <w:tc>
          <w:tcPr>
            <w:tcW w:w="4675" w:type="dxa"/>
          </w:tcPr>
          <w:p w14:paraId="058315D6"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AB7AF3" w14:paraId="6C04B364"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49BC8AB" w14:textId="77777777" w:rsidR="00AB7AF3" w:rsidRPr="002062A5" w:rsidRDefault="00AB7AF3" w:rsidP="00AB7AF3">
            <w:pPr>
              <w:pStyle w:val="Beschriftung"/>
              <w:rPr>
                <w:rStyle w:val="Datatype"/>
                <w:b w:val="0"/>
                <w:bCs w:val="0"/>
              </w:rPr>
            </w:pPr>
            <w:r w:rsidRPr="002062A5">
              <w:rPr>
                <w:rStyle w:val="Datatype"/>
              </w:rPr>
              <w:t>RequestID</w:t>
            </w:r>
          </w:p>
        </w:tc>
        <w:tc>
          <w:tcPr>
            <w:tcW w:w="4675" w:type="dxa"/>
          </w:tcPr>
          <w:p w14:paraId="476E42C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AB7AF3" w14:paraId="61DB5E0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B630123" w14:textId="77777777" w:rsidR="00AB7AF3" w:rsidRPr="002062A5" w:rsidRDefault="00AB7AF3" w:rsidP="00AB7AF3">
            <w:pPr>
              <w:pStyle w:val="Beschriftung"/>
              <w:rPr>
                <w:rStyle w:val="Datatype"/>
                <w:b w:val="0"/>
                <w:bCs w:val="0"/>
              </w:rPr>
            </w:pPr>
            <w:r w:rsidRPr="002062A5">
              <w:rPr>
                <w:rStyle w:val="Datatype"/>
              </w:rPr>
              <w:t>ResponseID</w:t>
            </w:r>
          </w:p>
        </w:tc>
        <w:tc>
          <w:tcPr>
            <w:tcW w:w="4675" w:type="dxa"/>
          </w:tcPr>
          <w:p w14:paraId="702F4E4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bl>
    <w:p w14:paraId="37B2F0CF"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66CD0CDD" w14:textId="77777777" w:rsidR="00AB7AF3" w:rsidRDefault="00AB7AF3" w:rsidP="00AB7AF3">
      <w:pPr>
        <w:pStyle w:val="Code"/>
        <w:spacing w:line="259" w:lineRule="auto"/>
      </w:pPr>
      <w:r>
        <w:rPr>
          <w:color w:val="31849B" w:themeColor="accent5" w:themeShade="BF"/>
        </w:rPr>
        <w:t>"dsb-ResponseBaseType"</w:t>
      </w:r>
      <w:r>
        <w:t>: {</w:t>
      </w:r>
    </w:p>
    <w:p w14:paraId="6373680E"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5D6BBEE5" w14:textId="77777777" w:rsidR="00AB7AF3" w:rsidRDefault="00AB7AF3" w:rsidP="00AB7AF3">
      <w:pPr>
        <w:pStyle w:val="Code"/>
        <w:spacing w:line="259" w:lineRule="auto"/>
      </w:pPr>
      <w:r>
        <w:rPr>
          <w:color w:val="31849B" w:themeColor="accent5" w:themeShade="BF"/>
        </w:rPr>
        <w:t xml:space="preserve">  "properties"</w:t>
      </w:r>
      <w:r>
        <w:t>: {</w:t>
      </w:r>
    </w:p>
    <w:p w14:paraId="098740EB" w14:textId="77777777" w:rsidR="00AB7AF3" w:rsidRDefault="00AB7AF3" w:rsidP="00AB7AF3">
      <w:pPr>
        <w:pStyle w:val="Code"/>
        <w:spacing w:line="259" w:lineRule="auto"/>
      </w:pPr>
      <w:r>
        <w:rPr>
          <w:color w:val="31849B" w:themeColor="accent5" w:themeShade="BF"/>
        </w:rPr>
        <w:t xml:space="preserve">    "result"</w:t>
      </w:r>
      <w:r>
        <w:t>: {</w:t>
      </w:r>
    </w:p>
    <w:p w14:paraId="24D2362A"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2F74A4FA" w14:textId="77777777" w:rsidR="00AB7AF3" w:rsidRDefault="00AB7AF3" w:rsidP="00AB7AF3">
      <w:pPr>
        <w:pStyle w:val="Code"/>
        <w:spacing w:line="259" w:lineRule="auto"/>
      </w:pPr>
      <w:r>
        <w:t xml:space="preserve">    },</w:t>
      </w:r>
    </w:p>
    <w:p w14:paraId="28E9DBBF" w14:textId="77777777" w:rsidR="00AB7AF3" w:rsidRDefault="00AB7AF3" w:rsidP="00AB7AF3">
      <w:pPr>
        <w:pStyle w:val="Code"/>
        <w:spacing w:line="259" w:lineRule="auto"/>
      </w:pPr>
      <w:r>
        <w:rPr>
          <w:color w:val="31849B" w:themeColor="accent5" w:themeShade="BF"/>
        </w:rPr>
        <w:t xml:space="preserve">    "profile"</w:t>
      </w:r>
      <w:r>
        <w:t>: {</w:t>
      </w:r>
    </w:p>
    <w:p w14:paraId="2E9FE875"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47A5A194" w14:textId="77777777" w:rsidR="00AB7AF3" w:rsidRDefault="00AB7AF3" w:rsidP="00AB7AF3">
      <w:pPr>
        <w:pStyle w:val="Code"/>
        <w:spacing w:line="259" w:lineRule="auto"/>
      </w:pPr>
      <w:r>
        <w:rPr>
          <w:color w:val="31849B" w:themeColor="accent5" w:themeShade="BF"/>
        </w:rPr>
        <w:t xml:space="preserve">      "items"</w:t>
      </w:r>
      <w:r>
        <w:t>: {</w:t>
      </w:r>
    </w:p>
    <w:p w14:paraId="383472C6"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4F23DEC2" w14:textId="77777777" w:rsidR="00AB7AF3" w:rsidRDefault="00AB7AF3" w:rsidP="00AB7AF3">
      <w:pPr>
        <w:pStyle w:val="Code"/>
        <w:spacing w:line="259" w:lineRule="auto"/>
      </w:pPr>
      <w:r>
        <w:t xml:space="preserve">      }</w:t>
      </w:r>
    </w:p>
    <w:p w14:paraId="2E25A799" w14:textId="77777777" w:rsidR="00AB7AF3" w:rsidRDefault="00AB7AF3" w:rsidP="00AB7AF3">
      <w:pPr>
        <w:pStyle w:val="Code"/>
        <w:spacing w:line="259" w:lineRule="auto"/>
      </w:pPr>
      <w:r>
        <w:t xml:space="preserve">    },</w:t>
      </w:r>
    </w:p>
    <w:p w14:paraId="759B5A5E" w14:textId="77777777" w:rsidR="00AB7AF3" w:rsidRDefault="00AB7AF3" w:rsidP="00AB7AF3">
      <w:pPr>
        <w:pStyle w:val="Code"/>
        <w:spacing w:line="259" w:lineRule="auto"/>
      </w:pPr>
      <w:r>
        <w:rPr>
          <w:color w:val="31849B" w:themeColor="accent5" w:themeShade="BF"/>
        </w:rPr>
        <w:t xml:space="preserve">    "reqID"</w:t>
      </w:r>
      <w:r>
        <w:t>: {</w:t>
      </w:r>
    </w:p>
    <w:p w14:paraId="63E6B46B"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24A458D8" w14:textId="77777777" w:rsidR="00AB7AF3" w:rsidRDefault="00AB7AF3" w:rsidP="00AB7AF3">
      <w:pPr>
        <w:pStyle w:val="Code"/>
        <w:spacing w:line="259" w:lineRule="auto"/>
      </w:pPr>
      <w:r>
        <w:t xml:space="preserve">    },</w:t>
      </w:r>
    </w:p>
    <w:p w14:paraId="4FF1267E" w14:textId="77777777" w:rsidR="00AB7AF3" w:rsidRDefault="00AB7AF3" w:rsidP="00AB7AF3">
      <w:pPr>
        <w:pStyle w:val="Code"/>
        <w:spacing w:line="259" w:lineRule="auto"/>
      </w:pPr>
      <w:r>
        <w:rPr>
          <w:color w:val="31849B" w:themeColor="accent5" w:themeShade="BF"/>
        </w:rPr>
        <w:t xml:space="preserve">    "respID"</w:t>
      </w:r>
      <w:r>
        <w:t>: {</w:t>
      </w:r>
    </w:p>
    <w:p w14:paraId="715E894F"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52C69E39" w14:textId="77777777" w:rsidR="00AB7AF3" w:rsidRDefault="00AB7AF3" w:rsidP="00AB7AF3">
      <w:pPr>
        <w:pStyle w:val="Code"/>
        <w:spacing w:line="259" w:lineRule="auto"/>
      </w:pPr>
      <w:r>
        <w:lastRenderedPageBreak/>
        <w:t xml:space="preserve">    }</w:t>
      </w:r>
    </w:p>
    <w:p w14:paraId="28B0DABB" w14:textId="77777777" w:rsidR="00AB7AF3" w:rsidRDefault="00AB7AF3" w:rsidP="00AB7AF3">
      <w:pPr>
        <w:pStyle w:val="Code"/>
        <w:spacing w:line="259" w:lineRule="auto"/>
      </w:pPr>
      <w:r>
        <w:t xml:space="preserve">  },</w:t>
      </w:r>
    </w:p>
    <w:p w14:paraId="23C41299"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"result"</w:t>
      </w:r>
      <w:r>
        <w:t>]</w:t>
      </w:r>
    </w:p>
    <w:p w14:paraId="340A492E" w14:textId="77777777" w:rsidR="00AB7AF3" w:rsidRDefault="00AB7AF3" w:rsidP="00AB7AF3">
      <w:pPr>
        <w:pStyle w:val="Code"/>
        <w:spacing w:line="259" w:lineRule="auto"/>
      </w:pPr>
      <w:r>
        <w:t>}</w:t>
      </w:r>
    </w:p>
    <w:p w14:paraId="09A63C23" w14:textId="77777777" w:rsidR="00AB7AF3" w:rsidRDefault="00AB7AF3" w:rsidP="00AB7AF3"/>
    <w:p w14:paraId="495DB6B3" w14:textId="77777777" w:rsidR="00AB7AF3" w:rsidRDefault="00AB7AF3" w:rsidP="00AB7AF3">
      <w:pPr>
        <w:pStyle w:val="berschrift4"/>
      </w:pPr>
      <w:bookmarkStart w:id="2301" w:name="_Toc8854609"/>
      <w:r>
        <w:t>ResponseBase – XML Syntax</w:t>
      </w:r>
      <w:bookmarkEnd w:id="2301"/>
    </w:p>
    <w:p w14:paraId="2B36BC68" w14:textId="77777777" w:rsidR="00AB7AF3" w:rsidRPr="5404FA76" w:rsidRDefault="00AB7AF3" w:rsidP="00AB7AF3">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14:paraId="6DE6B147" w14:textId="77777777" w:rsidR="00AB7AF3" w:rsidRDefault="00AB7AF3" w:rsidP="00AB7AF3">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462BE648"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1D2E2ACE" w14:textId="77777777" w:rsidR="00AB7AF3" w:rsidRDefault="00AB7AF3" w:rsidP="00AB7AF3">
      <w:pPr>
        <w:pStyle w:val="Code"/>
      </w:pPr>
      <w:r>
        <w:rPr>
          <w:color w:val="31849B" w:themeColor="accent5" w:themeShade="BF"/>
        </w:rPr>
        <w:t xml:space="preserve">  &lt;xs:sequence&gt;</w:t>
      </w:r>
    </w:p>
    <w:p w14:paraId="0F2CE1BA"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14:paraId="47DC5B96"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BB25A1D" w14:textId="77777777" w:rsidR="00AB7AF3" w:rsidRDefault="00AB7AF3" w:rsidP="00AB7AF3">
      <w:pPr>
        <w:pStyle w:val="Code"/>
      </w:pPr>
      <w:r>
        <w:rPr>
          <w:color w:val="31849B" w:themeColor="accent5" w:themeShade="BF"/>
        </w:rPr>
        <w:t xml:space="preserve">  &lt;/xs:sequence&gt;</w:t>
      </w:r>
    </w:p>
    <w:p w14:paraId="3437F575"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1D06B22"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3AAEB32" w14:textId="77777777" w:rsidR="00AB7AF3" w:rsidRDefault="00AB7AF3" w:rsidP="00AB7AF3">
      <w:pPr>
        <w:pStyle w:val="Code"/>
      </w:pPr>
      <w:r>
        <w:rPr>
          <w:color w:val="31849B" w:themeColor="accent5" w:themeShade="BF"/>
        </w:rPr>
        <w:t>&lt;/xs:complexType&gt;</w:t>
      </w:r>
    </w:p>
    <w:p w14:paraId="1F0D8999"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p>
    <w:p w14:paraId="65648168" w14:textId="77777777" w:rsidR="006D31DB" w:rsidRDefault="00AB7AF3" w:rsidP="00AB7AF3">
      <w:pPr>
        <w:pStyle w:val="berschrift2"/>
      </w:pPr>
      <w:bookmarkStart w:id="2302" w:name="_Toc8854610"/>
      <w:r>
        <w:t>Operation requests and responses</w:t>
      </w:r>
      <w:bookmarkEnd w:id="2302"/>
    </w:p>
    <w:p w14:paraId="5BC54FEA" w14:textId="77777777" w:rsidR="00AB7AF3" w:rsidRPr="5404FA76" w:rsidRDefault="00AB7AF3" w:rsidP="00AB7AF3">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3B97BBBE" w14:textId="77777777" w:rsidR="00AB7AF3" w:rsidRDefault="00AB7AF3" w:rsidP="00AB7AF3"/>
    <w:p w14:paraId="470A4BE7" w14:textId="77777777" w:rsidR="00AB7AF3" w:rsidRDefault="00AB7AF3" w:rsidP="00AB7AF3">
      <w:pPr>
        <w:pStyle w:val="berschrift3"/>
      </w:pPr>
      <w:bookmarkStart w:id="2303" w:name="_RefComp43E75166"/>
      <w:bookmarkStart w:id="2304" w:name="_Toc8854611"/>
      <w:r>
        <w:t>Component SignRequest</w:t>
      </w:r>
      <w:bookmarkEnd w:id="2303"/>
      <w:bookmarkEnd w:id="2304"/>
    </w:p>
    <w:p w14:paraId="710EBBA0"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SignRequest</w:t>
      </w:r>
      <w:r w:rsidRPr="003A06D0">
        <w:rPr>
          <w:color w:val="19D131"/>
          <w:lang w:val="en-GB"/>
        </w:rPr>
        <w:t xml:space="preserve"> component is sent by the client to request a signature or timestamp on some input documents.</w:t>
      </w:r>
    </w:p>
    <w:p w14:paraId="5D40D9BE" w14:textId="77777777" w:rsidR="00AB7AF3" w:rsidRDefault="00AB7AF3" w:rsidP="00AB7AF3">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1BEE282A" w14:textId="77777777" w:rsidR="00AB7AF3" w:rsidRDefault="00AB7AF3" w:rsidP="00AB7AF3">
      <w:r>
        <w:t>Below follows a list of the sub-components that constitute this component:</w:t>
      </w:r>
    </w:p>
    <w:p w14:paraId="1A879A71" w14:textId="77777777" w:rsidR="00AB7AF3" w:rsidRDefault="00AB7AF3" w:rsidP="00AB7AF3">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p>
    <w:p w14:paraId="5F3CA9F4" w14:textId="77777777" w:rsidR="00AB7AF3" w:rsidRDefault="00AB7AF3" w:rsidP="00AB7AF3">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_RefComp84D46F92 \r \h </w:instrText>
      </w:r>
      <w:r>
        <w:fldChar w:fldCharType="separate"/>
      </w:r>
      <w:r>
        <w:rPr>
          <w:rStyle w:val="Datatype"/>
          <w:rFonts w:eastAsia="Courier New" w:cs="Courier New"/>
        </w:rPr>
        <w:t>OptionalInputsSign</w:t>
      </w:r>
      <w:r>
        <w:fldChar w:fldCharType="end"/>
      </w:r>
      <w:r>
        <w:t xml:space="preserve">. </w:t>
      </w:r>
      <w:r w:rsidRPr="003A06D0">
        <w:rPr>
          <w:color w:val="19D131"/>
          <w:lang w:val="en-GB"/>
        </w:rPr>
        <w:t>It is intended to transport additional input elements of the signing request.</w:t>
      </w:r>
    </w:p>
    <w:p w14:paraId="3550EBBB" w14:textId="77777777" w:rsidR="00AB7AF3" w:rsidRDefault="00AB7AF3" w:rsidP="00AB7AF3">
      <w:pPr>
        <w:pStyle w:val="berschrift4"/>
      </w:pPr>
      <w:bookmarkStart w:id="2305" w:name="_Toc8854612"/>
      <w:r>
        <w:t>SignRequest – JSON Syntax</w:t>
      </w:r>
      <w:bookmarkEnd w:id="2305"/>
    </w:p>
    <w:p w14:paraId="7C702299"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14:paraId="74EC343A"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4D4C9941"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9C7D99" w14:textId="77777777" w:rsidR="00AB7AF3" w:rsidRDefault="00AB7AF3" w:rsidP="00AB7AF3">
            <w:pPr>
              <w:pStyle w:val="Beschriftung"/>
            </w:pPr>
            <w:r>
              <w:lastRenderedPageBreak/>
              <w:t>Element</w:t>
            </w:r>
          </w:p>
        </w:tc>
        <w:tc>
          <w:tcPr>
            <w:tcW w:w="4675" w:type="dxa"/>
          </w:tcPr>
          <w:p w14:paraId="228B190C"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23EBCFB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EA03FCA" w14:textId="77777777" w:rsidR="00AB7AF3" w:rsidRPr="002062A5" w:rsidRDefault="00AB7AF3" w:rsidP="00AB7AF3">
            <w:pPr>
              <w:pStyle w:val="Beschriftung"/>
              <w:rPr>
                <w:rStyle w:val="Datatype"/>
                <w:b w:val="0"/>
                <w:bCs w:val="0"/>
              </w:rPr>
            </w:pPr>
            <w:r w:rsidRPr="002062A5">
              <w:rPr>
                <w:rStyle w:val="Datatype"/>
              </w:rPr>
              <w:t>InputDocuments</w:t>
            </w:r>
          </w:p>
        </w:tc>
        <w:tc>
          <w:tcPr>
            <w:tcW w:w="4675" w:type="dxa"/>
          </w:tcPr>
          <w:p w14:paraId="34BBCE7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AB7AF3" w14:paraId="2A31BA42"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88D8E2E" w14:textId="77777777" w:rsidR="00AB7AF3" w:rsidRPr="002062A5" w:rsidRDefault="00AB7AF3" w:rsidP="00AB7AF3">
            <w:pPr>
              <w:pStyle w:val="Beschriftung"/>
              <w:rPr>
                <w:rStyle w:val="Datatype"/>
                <w:b w:val="0"/>
                <w:bCs w:val="0"/>
              </w:rPr>
            </w:pPr>
            <w:r w:rsidRPr="002062A5">
              <w:rPr>
                <w:rStyle w:val="Datatype"/>
              </w:rPr>
              <w:t>OptionalInputs</w:t>
            </w:r>
          </w:p>
        </w:tc>
        <w:tc>
          <w:tcPr>
            <w:tcW w:w="4675" w:type="dxa"/>
          </w:tcPr>
          <w:p w14:paraId="5994529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bl>
    <w:p w14:paraId="50C3476C"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6E97E514" w14:textId="77777777" w:rsidR="00AB7AF3" w:rsidRDefault="00AB7AF3" w:rsidP="00AB7AF3">
      <w:pPr>
        <w:pStyle w:val="Code"/>
        <w:spacing w:line="259" w:lineRule="auto"/>
      </w:pPr>
      <w:r>
        <w:rPr>
          <w:color w:val="31849B" w:themeColor="accent5" w:themeShade="BF"/>
        </w:rPr>
        <w:t>"dss2-SignRequestType"</w:t>
      </w:r>
      <w:r>
        <w:t>: {</w:t>
      </w:r>
    </w:p>
    <w:p w14:paraId="543C3137"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2438FC0D" w14:textId="77777777" w:rsidR="00AB7AF3" w:rsidRDefault="00AB7AF3" w:rsidP="00AB7AF3">
      <w:pPr>
        <w:pStyle w:val="Code"/>
        <w:spacing w:line="259" w:lineRule="auto"/>
      </w:pPr>
      <w:r>
        <w:rPr>
          <w:color w:val="31849B" w:themeColor="accent5" w:themeShade="BF"/>
        </w:rPr>
        <w:t xml:space="preserve">  "properties"</w:t>
      </w:r>
      <w:r>
        <w:t>: {</w:t>
      </w:r>
    </w:p>
    <w:p w14:paraId="392A35DF" w14:textId="77777777" w:rsidR="00AB7AF3" w:rsidRDefault="00AB7AF3" w:rsidP="00AB7AF3">
      <w:pPr>
        <w:pStyle w:val="Code"/>
        <w:spacing w:line="259" w:lineRule="auto"/>
      </w:pPr>
      <w:r>
        <w:rPr>
          <w:color w:val="31849B" w:themeColor="accent5" w:themeShade="BF"/>
        </w:rPr>
        <w:t xml:space="preserve">    "profile"</w:t>
      </w:r>
      <w:r>
        <w:t>: {</w:t>
      </w:r>
    </w:p>
    <w:p w14:paraId="236179DD"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6D8CE28F" w14:textId="77777777" w:rsidR="00AB7AF3" w:rsidRDefault="00AB7AF3" w:rsidP="00AB7AF3">
      <w:pPr>
        <w:pStyle w:val="Code"/>
        <w:spacing w:line="259" w:lineRule="auto"/>
      </w:pPr>
      <w:r>
        <w:rPr>
          <w:color w:val="31849B" w:themeColor="accent5" w:themeShade="BF"/>
        </w:rPr>
        <w:t xml:space="preserve">      "items"</w:t>
      </w:r>
      <w:r>
        <w:t>: {</w:t>
      </w:r>
    </w:p>
    <w:p w14:paraId="50DC6888"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32A3087E" w14:textId="77777777" w:rsidR="00AB7AF3" w:rsidRDefault="00AB7AF3" w:rsidP="00AB7AF3">
      <w:pPr>
        <w:pStyle w:val="Code"/>
        <w:spacing w:line="259" w:lineRule="auto"/>
      </w:pPr>
      <w:r>
        <w:t xml:space="preserve">      }</w:t>
      </w:r>
    </w:p>
    <w:p w14:paraId="33899082" w14:textId="77777777" w:rsidR="00AB7AF3" w:rsidRDefault="00AB7AF3" w:rsidP="00AB7AF3">
      <w:pPr>
        <w:pStyle w:val="Code"/>
        <w:spacing w:line="259" w:lineRule="auto"/>
      </w:pPr>
      <w:r>
        <w:t xml:space="preserve">    },</w:t>
      </w:r>
    </w:p>
    <w:p w14:paraId="3F7990AF" w14:textId="77777777" w:rsidR="00AB7AF3" w:rsidRDefault="00AB7AF3" w:rsidP="00AB7AF3">
      <w:pPr>
        <w:pStyle w:val="Code"/>
        <w:spacing w:line="259" w:lineRule="auto"/>
      </w:pPr>
      <w:r>
        <w:rPr>
          <w:color w:val="31849B" w:themeColor="accent5" w:themeShade="BF"/>
        </w:rPr>
        <w:t xml:space="preserve">    "reqID"</w:t>
      </w:r>
      <w:r>
        <w:t>: {</w:t>
      </w:r>
    </w:p>
    <w:p w14:paraId="35B07206"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4D1331F6" w14:textId="77777777" w:rsidR="00AB7AF3" w:rsidRDefault="00AB7AF3" w:rsidP="00AB7AF3">
      <w:pPr>
        <w:pStyle w:val="Code"/>
        <w:spacing w:line="259" w:lineRule="auto"/>
      </w:pPr>
      <w:r>
        <w:t xml:space="preserve">    },</w:t>
      </w:r>
    </w:p>
    <w:p w14:paraId="747085C7" w14:textId="77777777" w:rsidR="00AB7AF3" w:rsidRDefault="00AB7AF3" w:rsidP="00AB7AF3">
      <w:pPr>
        <w:pStyle w:val="Code"/>
        <w:spacing w:line="259" w:lineRule="auto"/>
      </w:pPr>
      <w:r>
        <w:rPr>
          <w:color w:val="31849B" w:themeColor="accent5" w:themeShade="BF"/>
        </w:rPr>
        <w:t xml:space="preserve">    "inDocs"</w:t>
      </w:r>
      <w:r>
        <w:t>: {</w:t>
      </w:r>
    </w:p>
    <w:p w14:paraId="1BC91436"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14:paraId="0C192B45" w14:textId="77777777" w:rsidR="00AB7AF3" w:rsidRDefault="00AB7AF3" w:rsidP="00AB7AF3">
      <w:pPr>
        <w:pStyle w:val="Code"/>
        <w:spacing w:line="259" w:lineRule="auto"/>
      </w:pPr>
      <w:r>
        <w:t xml:space="preserve">    },</w:t>
      </w:r>
    </w:p>
    <w:p w14:paraId="3C9DACC4" w14:textId="77777777" w:rsidR="00AB7AF3" w:rsidRDefault="00AB7AF3" w:rsidP="00AB7AF3">
      <w:pPr>
        <w:pStyle w:val="Code"/>
        <w:spacing w:line="259" w:lineRule="auto"/>
      </w:pPr>
      <w:r>
        <w:rPr>
          <w:color w:val="31849B" w:themeColor="accent5" w:themeShade="BF"/>
        </w:rPr>
        <w:t xml:space="preserve">    "optInp"</w:t>
      </w:r>
      <w:r>
        <w:t>: {</w:t>
      </w:r>
    </w:p>
    <w:p w14:paraId="07F9A59C"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14:paraId="0F531350" w14:textId="77777777" w:rsidR="00AB7AF3" w:rsidRDefault="00AB7AF3" w:rsidP="00AB7AF3">
      <w:pPr>
        <w:pStyle w:val="Code"/>
        <w:spacing w:line="259" w:lineRule="auto"/>
      </w:pPr>
      <w:r>
        <w:t xml:space="preserve">    }</w:t>
      </w:r>
    </w:p>
    <w:p w14:paraId="01189C0A" w14:textId="77777777" w:rsidR="00AB7AF3" w:rsidRDefault="00AB7AF3" w:rsidP="00AB7AF3">
      <w:pPr>
        <w:pStyle w:val="Code"/>
        <w:spacing w:line="259" w:lineRule="auto"/>
      </w:pPr>
      <w:r>
        <w:t xml:space="preserve">  }</w:t>
      </w:r>
    </w:p>
    <w:p w14:paraId="2826D30C" w14:textId="77777777" w:rsidR="00AB7AF3" w:rsidRDefault="00AB7AF3" w:rsidP="00AB7AF3">
      <w:pPr>
        <w:pStyle w:val="Code"/>
        <w:spacing w:line="259" w:lineRule="auto"/>
      </w:pPr>
      <w:r>
        <w:t>}</w:t>
      </w:r>
    </w:p>
    <w:p w14:paraId="747B3BAA" w14:textId="77777777" w:rsidR="00AB7AF3" w:rsidRDefault="00AB7AF3" w:rsidP="00AB7AF3"/>
    <w:p w14:paraId="36ACD8F7" w14:textId="77777777" w:rsidR="00AB7AF3" w:rsidRDefault="00AB7AF3" w:rsidP="00AB7AF3">
      <w:pPr>
        <w:pStyle w:val="berschrift4"/>
      </w:pPr>
      <w:bookmarkStart w:id="2306" w:name="_Toc8854613"/>
      <w:r>
        <w:t>SignRequest – XML Syntax</w:t>
      </w:r>
      <w:bookmarkEnd w:id="2306"/>
    </w:p>
    <w:p w14:paraId="200C42B1" w14:textId="77777777" w:rsidR="00AB7AF3" w:rsidRPr="5404FA76" w:rsidRDefault="00AB7AF3" w:rsidP="00AB7AF3">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14:paraId="1167344E" w14:textId="77777777" w:rsidR="00AB7AF3" w:rsidRDefault="00AB7AF3" w:rsidP="00AB7AF3">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F4E4A0F"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14:paraId="397C045B" w14:textId="77777777" w:rsidR="00AB7AF3" w:rsidRDefault="00AB7AF3" w:rsidP="00AB7AF3">
      <w:pPr>
        <w:pStyle w:val="Code"/>
      </w:pPr>
      <w:r>
        <w:rPr>
          <w:color w:val="31849B" w:themeColor="accent5" w:themeShade="BF"/>
        </w:rPr>
        <w:t xml:space="preserve">  &lt;xs:complexContent&gt;</w:t>
      </w:r>
    </w:p>
    <w:p w14:paraId="65BFE7E7" w14:textId="77777777" w:rsidR="00AB7AF3" w:rsidRDefault="00AB7AF3" w:rsidP="00AB7AF3">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0E3088C0" w14:textId="77777777" w:rsidR="00AB7AF3" w:rsidRDefault="00AB7AF3" w:rsidP="00AB7AF3">
      <w:pPr>
        <w:pStyle w:val="Code"/>
      </w:pPr>
      <w:r>
        <w:rPr>
          <w:color w:val="31849B" w:themeColor="accent5" w:themeShade="BF"/>
        </w:rPr>
        <w:t xml:space="preserve">      &lt;xs:sequence&gt;</w:t>
      </w:r>
    </w:p>
    <w:p w14:paraId="76FADC94"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0ED07C3"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04F9030" w14:textId="77777777" w:rsidR="00AB7AF3" w:rsidRDefault="00AB7AF3" w:rsidP="00AB7AF3">
      <w:pPr>
        <w:pStyle w:val="Code"/>
      </w:pPr>
      <w:r>
        <w:rPr>
          <w:color w:val="31849B" w:themeColor="accent5" w:themeShade="BF"/>
        </w:rPr>
        <w:t xml:space="preserve">      &lt;/xs:sequence&gt;</w:t>
      </w:r>
    </w:p>
    <w:p w14:paraId="375B852A" w14:textId="77777777" w:rsidR="00AB7AF3" w:rsidRDefault="00AB7AF3" w:rsidP="00AB7AF3">
      <w:pPr>
        <w:pStyle w:val="Code"/>
      </w:pPr>
      <w:r>
        <w:rPr>
          <w:color w:val="31849B" w:themeColor="accent5" w:themeShade="BF"/>
        </w:rPr>
        <w:t xml:space="preserve">    &lt;/xs:extension&gt;</w:t>
      </w:r>
    </w:p>
    <w:p w14:paraId="4D105C52" w14:textId="77777777" w:rsidR="00AB7AF3" w:rsidRDefault="00AB7AF3" w:rsidP="00AB7AF3">
      <w:pPr>
        <w:pStyle w:val="Code"/>
      </w:pPr>
      <w:r>
        <w:rPr>
          <w:color w:val="31849B" w:themeColor="accent5" w:themeShade="BF"/>
        </w:rPr>
        <w:t xml:space="preserve">  &lt;/xs:complexContent&gt;</w:t>
      </w:r>
    </w:p>
    <w:p w14:paraId="07B29B3F" w14:textId="77777777" w:rsidR="00AB7AF3" w:rsidRDefault="00AB7AF3" w:rsidP="00AB7AF3">
      <w:pPr>
        <w:pStyle w:val="Code"/>
      </w:pPr>
      <w:r>
        <w:rPr>
          <w:color w:val="31849B" w:themeColor="accent5" w:themeShade="BF"/>
        </w:rPr>
        <w:t>&lt;/xs:complexType&gt;</w:t>
      </w:r>
    </w:p>
    <w:p w14:paraId="69FA711D"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p>
    <w:p w14:paraId="47D24C56" w14:textId="77777777" w:rsidR="00AB7AF3" w:rsidRDefault="00AB7AF3" w:rsidP="00AB7AF3">
      <w:pPr>
        <w:pStyle w:val="berschrift3"/>
      </w:pPr>
      <w:bookmarkStart w:id="2307" w:name="_RefCompE03D9D8F"/>
      <w:bookmarkStart w:id="2308" w:name="_Toc8854614"/>
      <w:r>
        <w:t>Component SignResponse</w:t>
      </w:r>
      <w:bookmarkEnd w:id="2307"/>
      <w:bookmarkEnd w:id="2308"/>
    </w:p>
    <w:p w14:paraId="69C7612C"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SignResponse</w:t>
      </w:r>
      <w:r w:rsidRPr="003A06D0">
        <w:rPr>
          <w:color w:val="19D131"/>
          <w:lang w:val="en-GB"/>
        </w:rPr>
        <w:t xml:space="preserve"> component returns the requested signature or timestamp to the requestor.</w:t>
      </w:r>
    </w:p>
    <w:p w14:paraId="20E7BE56" w14:textId="77777777" w:rsidR="00AB7AF3" w:rsidRDefault="00AB7AF3" w:rsidP="00AB7AF3">
      <w:r>
        <w:lastRenderedPageBreak/>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14:paraId="757DAB8D" w14:textId="77777777" w:rsidR="00AB7AF3" w:rsidRDefault="00AB7AF3" w:rsidP="00AB7AF3">
      <w:r>
        <w:t>Below follows a list of the sub-components that constitute this component:</w:t>
      </w:r>
    </w:p>
    <w:p w14:paraId="712B36E8" w14:textId="77777777" w:rsidR="00AB7AF3" w:rsidRDefault="00AB7AF3" w:rsidP="00AB7AF3">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_RefCompF7F54724 \r \h </w:instrText>
      </w:r>
      <w:r>
        <w:fldChar w:fldCharType="separate"/>
      </w:r>
      <w:r>
        <w:rPr>
          <w:rStyle w:val="Datatype"/>
          <w:rFonts w:eastAsia="Courier New" w:cs="Courier New"/>
        </w:rPr>
        <w:t>OptionalOutputsSign</w:t>
      </w:r>
      <w:r>
        <w:fldChar w:fldCharType="end"/>
      </w:r>
      <w:r>
        <w:t xml:space="preserve">. </w:t>
      </w:r>
      <w:r w:rsidRPr="003A06D0">
        <w:rPr>
          <w:color w:val="19D131"/>
          <w:lang w:val="en-GB"/>
        </w:rPr>
        <w:t xml:space="preserve">The </w:t>
      </w:r>
      <w:r w:rsidRPr="003A06D0">
        <w:rPr>
          <w:rStyle w:val="Datatype"/>
          <w:lang w:val="en-GB"/>
        </w:rPr>
        <w:t>OptionalOutputs</w:t>
      </w:r>
      <w:r w:rsidRPr="003A06D0">
        <w:rPr>
          <w:color w:val="19D131"/>
          <w:lang w:val="en-GB"/>
        </w:rPr>
        <w:t xml:space="preserve"> element contains additional signing related outputs returned by the server.</w:t>
      </w:r>
    </w:p>
    <w:p w14:paraId="21E657B2" w14:textId="77777777" w:rsidR="00AB7AF3" w:rsidRDefault="00AB7AF3" w:rsidP="00AB7AF3">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r w:rsidR="007C0E03">
        <w:rPr>
          <w:color w:val="19D131"/>
        </w:rPr>
        <w:t>The use cases described in this document assume zero or one signature being included within this element. Profiles may define processing rules how to handle unbounded cardinality.</w:t>
      </w:r>
    </w:p>
    <w:p w14:paraId="1CBF136B" w14:textId="77777777" w:rsidR="00AB7AF3" w:rsidRDefault="00AB7AF3" w:rsidP="00AB7AF3">
      <w:pPr>
        <w:pStyle w:val="berschrift4"/>
      </w:pPr>
      <w:bookmarkStart w:id="2309" w:name="_Toc8854615"/>
      <w:r>
        <w:t>SignResponse – JSON Syntax</w:t>
      </w:r>
      <w:bookmarkEnd w:id="2309"/>
    </w:p>
    <w:p w14:paraId="6958BBD9"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14:paraId="0C2B54B8"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327D9318"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5DC4FF" w14:textId="77777777" w:rsidR="00AB7AF3" w:rsidRDefault="00AB7AF3" w:rsidP="00AB7AF3">
            <w:pPr>
              <w:pStyle w:val="Beschriftung"/>
            </w:pPr>
            <w:r>
              <w:t>Element</w:t>
            </w:r>
          </w:p>
        </w:tc>
        <w:tc>
          <w:tcPr>
            <w:tcW w:w="4675" w:type="dxa"/>
          </w:tcPr>
          <w:p w14:paraId="295B66A5"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2A703CC4"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680E0AE" w14:textId="77777777" w:rsidR="00AB7AF3" w:rsidRPr="002062A5" w:rsidRDefault="00AB7AF3" w:rsidP="00AB7AF3">
            <w:pPr>
              <w:pStyle w:val="Beschriftung"/>
              <w:rPr>
                <w:rStyle w:val="Datatype"/>
                <w:b w:val="0"/>
                <w:bCs w:val="0"/>
              </w:rPr>
            </w:pPr>
            <w:r w:rsidRPr="002062A5">
              <w:rPr>
                <w:rStyle w:val="Datatype"/>
              </w:rPr>
              <w:t>OptionalOutputs</w:t>
            </w:r>
          </w:p>
        </w:tc>
        <w:tc>
          <w:tcPr>
            <w:tcW w:w="4675" w:type="dxa"/>
          </w:tcPr>
          <w:p w14:paraId="69382855"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AB7AF3" w14:paraId="5E8F3680"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ED7F6A8" w14:textId="77777777" w:rsidR="00AB7AF3" w:rsidRPr="002062A5" w:rsidRDefault="00AB7AF3" w:rsidP="00AB7AF3">
            <w:pPr>
              <w:pStyle w:val="Beschriftung"/>
              <w:rPr>
                <w:rStyle w:val="Datatype"/>
                <w:b w:val="0"/>
                <w:bCs w:val="0"/>
              </w:rPr>
            </w:pPr>
            <w:r w:rsidRPr="002062A5">
              <w:rPr>
                <w:rStyle w:val="Datatype"/>
              </w:rPr>
              <w:t>SignatureObject</w:t>
            </w:r>
          </w:p>
        </w:tc>
        <w:tc>
          <w:tcPr>
            <w:tcW w:w="4675" w:type="dxa"/>
          </w:tcPr>
          <w:p w14:paraId="2E1E618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14:paraId="372AC5E2"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7EF652D4" w14:textId="77777777" w:rsidR="00AB7AF3" w:rsidRDefault="00AB7AF3" w:rsidP="00AB7AF3">
      <w:pPr>
        <w:pStyle w:val="Code"/>
        <w:spacing w:line="259" w:lineRule="auto"/>
      </w:pPr>
      <w:r>
        <w:rPr>
          <w:color w:val="31849B" w:themeColor="accent5" w:themeShade="BF"/>
        </w:rPr>
        <w:t>"dss2-SignResponseType"</w:t>
      </w:r>
      <w:r>
        <w:t>: {</w:t>
      </w:r>
    </w:p>
    <w:p w14:paraId="4AD48627"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562B58D0" w14:textId="77777777" w:rsidR="00AB7AF3" w:rsidRDefault="00AB7AF3" w:rsidP="00AB7AF3">
      <w:pPr>
        <w:pStyle w:val="Code"/>
        <w:spacing w:line="259" w:lineRule="auto"/>
      </w:pPr>
      <w:r>
        <w:rPr>
          <w:color w:val="31849B" w:themeColor="accent5" w:themeShade="BF"/>
        </w:rPr>
        <w:t xml:space="preserve">  "properties"</w:t>
      </w:r>
      <w:r>
        <w:t>: {</w:t>
      </w:r>
    </w:p>
    <w:p w14:paraId="57FB0AD0" w14:textId="77777777" w:rsidR="00AB7AF3" w:rsidRDefault="00AB7AF3" w:rsidP="00AB7AF3">
      <w:pPr>
        <w:pStyle w:val="Code"/>
        <w:spacing w:line="259" w:lineRule="auto"/>
      </w:pPr>
      <w:r>
        <w:rPr>
          <w:color w:val="31849B" w:themeColor="accent5" w:themeShade="BF"/>
        </w:rPr>
        <w:t xml:space="preserve">    "result"</w:t>
      </w:r>
      <w:r>
        <w:t>: {</w:t>
      </w:r>
    </w:p>
    <w:p w14:paraId="54DAB2F1"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650F982C" w14:textId="77777777" w:rsidR="00AB7AF3" w:rsidRDefault="00AB7AF3" w:rsidP="00AB7AF3">
      <w:pPr>
        <w:pStyle w:val="Code"/>
        <w:spacing w:line="259" w:lineRule="auto"/>
      </w:pPr>
      <w:r>
        <w:t xml:space="preserve">    },</w:t>
      </w:r>
    </w:p>
    <w:p w14:paraId="224DBAE9" w14:textId="77777777" w:rsidR="00AB7AF3" w:rsidRDefault="00AB7AF3" w:rsidP="00AB7AF3">
      <w:pPr>
        <w:pStyle w:val="Code"/>
        <w:spacing w:line="259" w:lineRule="auto"/>
      </w:pPr>
      <w:r>
        <w:rPr>
          <w:color w:val="31849B" w:themeColor="accent5" w:themeShade="BF"/>
        </w:rPr>
        <w:t xml:space="preserve">    "profile"</w:t>
      </w:r>
      <w:r>
        <w:t>: {</w:t>
      </w:r>
    </w:p>
    <w:p w14:paraId="1B0837D7"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2552F99D" w14:textId="77777777" w:rsidR="00AB7AF3" w:rsidRDefault="00AB7AF3" w:rsidP="00AB7AF3">
      <w:pPr>
        <w:pStyle w:val="Code"/>
        <w:spacing w:line="259" w:lineRule="auto"/>
      </w:pPr>
      <w:r>
        <w:rPr>
          <w:color w:val="31849B" w:themeColor="accent5" w:themeShade="BF"/>
        </w:rPr>
        <w:t xml:space="preserve">      "items"</w:t>
      </w:r>
      <w:r>
        <w:t>: {</w:t>
      </w:r>
    </w:p>
    <w:p w14:paraId="7B3ED2F3"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342FA917" w14:textId="77777777" w:rsidR="00AB7AF3" w:rsidRDefault="00AB7AF3" w:rsidP="00AB7AF3">
      <w:pPr>
        <w:pStyle w:val="Code"/>
        <w:spacing w:line="259" w:lineRule="auto"/>
      </w:pPr>
      <w:r>
        <w:t xml:space="preserve">      }</w:t>
      </w:r>
    </w:p>
    <w:p w14:paraId="2376B817" w14:textId="77777777" w:rsidR="00AB7AF3" w:rsidRDefault="00AB7AF3" w:rsidP="00AB7AF3">
      <w:pPr>
        <w:pStyle w:val="Code"/>
        <w:spacing w:line="259" w:lineRule="auto"/>
      </w:pPr>
      <w:r>
        <w:t xml:space="preserve">    },</w:t>
      </w:r>
    </w:p>
    <w:p w14:paraId="1C8110F1" w14:textId="77777777" w:rsidR="00AB7AF3" w:rsidRDefault="00AB7AF3" w:rsidP="00AB7AF3">
      <w:pPr>
        <w:pStyle w:val="Code"/>
        <w:spacing w:line="259" w:lineRule="auto"/>
      </w:pPr>
      <w:r>
        <w:rPr>
          <w:color w:val="31849B" w:themeColor="accent5" w:themeShade="BF"/>
        </w:rPr>
        <w:t xml:space="preserve">    "reqID"</w:t>
      </w:r>
      <w:r>
        <w:t>: {</w:t>
      </w:r>
    </w:p>
    <w:p w14:paraId="1E73A513"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5590943B" w14:textId="77777777" w:rsidR="00AB7AF3" w:rsidRDefault="00AB7AF3" w:rsidP="00AB7AF3">
      <w:pPr>
        <w:pStyle w:val="Code"/>
        <w:spacing w:line="259" w:lineRule="auto"/>
      </w:pPr>
      <w:r>
        <w:t xml:space="preserve">    },</w:t>
      </w:r>
    </w:p>
    <w:p w14:paraId="26937C78" w14:textId="77777777" w:rsidR="00AB7AF3" w:rsidRDefault="00AB7AF3" w:rsidP="00AB7AF3">
      <w:pPr>
        <w:pStyle w:val="Code"/>
        <w:spacing w:line="259" w:lineRule="auto"/>
      </w:pPr>
      <w:r>
        <w:rPr>
          <w:color w:val="31849B" w:themeColor="accent5" w:themeShade="BF"/>
        </w:rPr>
        <w:t xml:space="preserve">    "respID"</w:t>
      </w:r>
      <w:r>
        <w:t>: {</w:t>
      </w:r>
    </w:p>
    <w:p w14:paraId="031AC3B1"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34D20457" w14:textId="77777777" w:rsidR="00AB7AF3" w:rsidRDefault="00AB7AF3" w:rsidP="00AB7AF3">
      <w:pPr>
        <w:pStyle w:val="Code"/>
        <w:spacing w:line="259" w:lineRule="auto"/>
      </w:pPr>
      <w:r>
        <w:t xml:space="preserve">    },</w:t>
      </w:r>
    </w:p>
    <w:p w14:paraId="77FD496F" w14:textId="77777777" w:rsidR="00AB7AF3" w:rsidRDefault="00AB7AF3" w:rsidP="00AB7AF3">
      <w:pPr>
        <w:pStyle w:val="Code"/>
        <w:spacing w:line="259" w:lineRule="auto"/>
      </w:pPr>
      <w:r>
        <w:rPr>
          <w:color w:val="31849B" w:themeColor="accent5" w:themeShade="BF"/>
        </w:rPr>
        <w:t xml:space="preserve">    "optOutp"</w:t>
      </w:r>
      <w:r>
        <w:t>: {</w:t>
      </w:r>
    </w:p>
    <w:p w14:paraId="4AF71146"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14:paraId="035E7E47" w14:textId="77777777" w:rsidR="00AB7AF3" w:rsidRDefault="00AB7AF3" w:rsidP="00AB7AF3">
      <w:pPr>
        <w:pStyle w:val="Code"/>
        <w:spacing w:line="259" w:lineRule="auto"/>
      </w:pPr>
      <w:r>
        <w:t xml:space="preserve">    },</w:t>
      </w:r>
    </w:p>
    <w:p w14:paraId="5B1F2715" w14:textId="77777777" w:rsidR="00AB7AF3" w:rsidRDefault="00AB7AF3" w:rsidP="00AB7AF3">
      <w:pPr>
        <w:pStyle w:val="Code"/>
        <w:spacing w:line="259" w:lineRule="auto"/>
      </w:pPr>
      <w:r>
        <w:rPr>
          <w:color w:val="31849B" w:themeColor="accent5" w:themeShade="BF"/>
        </w:rPr>
        <w:t xml:space="preserve">    "sigObj"</w:t>
      </w:r>
      <w:r>
        <w:t>: {</w:t>
      </w:r>
    </w:p>
    <w:p w14:paraId="552B40CC"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7761A8B9" w14:textId="77777777" w:rsidR="00AB7AF3" w:rsidRDefault="00AB7AF3" w:rsidP="00AB7AF3">
      <w:pPr>
        <w:pStyle w:val="Code"/>
        <w:spacing w:line="259" w:lineRule="auto"/>
      </w:pPr>
      <w:r>
        <w:rPr>
          <w:color w:val="31849B" w:themeColor="accent5" w:themeShade="BF"/>
        </w:rPr>
        <w:t xml:space="preserve">      "items"</w:t>
      </w:r>
      <w:r>
        <w:t>: {</w:t>
      </w:r>
    </w:p>
    <w:p w14:paraId="7892C082"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30F02C72" w14:textId="77777777" w:rsidR="00AB7AF3" w:rsidRDefault="00AB7AF3" w:rsidP="00AB7AF3">
      <w:pPr>
        <w:pStyle w:val="Code"/>
        <w:spacing w:line="259" w:lineRule="auto"/>
      </w:pPr>
      <w:r>
        <w:t xml:space="preserve">      }</w:t>
      </w:r>
    </w:p>
    <w:p w14:paraId="08E5D694" w14:textId="77777777" w:rsidR="00AB7AF3" w:rsidRDefault="00AB7AF3" w:rsidP="00AB7AF3">
      <w:pPr>
        <w:pStyle w:val="Code"/>
        <w:spacing w:line="259" w:lineRule="auto"/>
      </w:pPr>
      <w:r>
        <w:t xml:space="preserve">    }</w:t>
      </w:r>
    </w:p>
    <w:p w14:paraId="746591FA" w14:textId="77777777" w:rsidR="00AB7AF3" w:rsidRDefault="00AB7AF3" w:rsidP="00AB7AF3">
      <w:pPr>
        <w:pStyle w:val="Code"/>
        <w:spacing w:line="259" w:lineRule="auto"/>
      </w:pPr>
      <w:r>
        <w:lastRenderedPageBreak/>
        <w:t xml:space="preserve">  }</w:t>
      </w:r>
    </w:p>
    <w:p w14:paraId="779E1615" w14:textId="77777777" w:rsidR="00AB7AF3" w:rsidRDefault="00AB7AF3" w:rsidP="00AB7AF3">
      <w:pPr>
        <w:pStyle w:val="Code"/>
        <w:spacing w:line="259" w:lineRule="auto"/>
      </w:pPr>
      <w:r>
        <w:t>}</w:t>
      </w:r>
    </w:p>
    <w:p w14:paraId="06C223FC" w14:textId="77777777" w:rsidR="00AB7AF3" w:rsidRDefault="00AB7AF3" w:rsidP="00AB7AF3"/>
    <w:p w14:paraId="60EB33DE" w14:textId="77777777" w:rsidR="00AB7AF3" w:rsidRDefault="00AB7AF3" w:rsidP="00AB7AF3">
      <w:pPr>
        <w:pStyle w:val="berschrift4"/>
      </w:pPr>
      <w:bookmarkStart w:id="2310" w:name="_Toc8854616"/>
      <w:r>
        <w:t>SignResponse – XML Syntax</w:t>
      </w:r>
      <w:bookmarkEnd w:id="2310"/>
    </w:p>
    <w:p w14:paraId="3A31A3C4" w14:textId="77777777" w:rsidR="00AB7AF3" w:rsidRPr="5404FA76" w:rsidRDefault="00AB7AF3" w:rsidP="00AB7AF3">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14:paraId="1D64610F" w14:textId="77777777" w:rsidR="00AB7AF3" w:rsidRDefault="00AB7AF3" w:rsidP="00AB7AF3">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EEC4189"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14:paraId="389AEA61" w14:textId="77777777" w:rsidR="00AB7AF3" w:rsidRDefault="00AB7AF3" w:rsidP="00AB7AF3">
      <w:pPr>
        <w:pStyle w:val="Code"/>
      </w:pPr>
      <w:r>
        <w:rPr>
          <w:color w:val="31849B" w:themeColor="accent5" w:themeShade="BF"/>
        </w:rPr>
        <w:t xml:space="preserve">  &lt;xs:complexContent&gt;</w:t>
      </w:r>
    </w:p>
    <w:p w14:paraId="2A1E5B43" w14:textId="77777777" w:rsidR="00AB7AF3" w:rsidRDefault="00AB7AF3" w:rsidP="00AB7AF3">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14:paraId="699FF2E0" w14:textId="77777777" w:rsidR="00AB7AF3" w:rsidRDefault="00AB7AF3" w:rsidP="00AB7AF3">
      <w:pPr>
        <w:pStyle w:val="Code"/>
      </w:pPr>
      <w:r>
        <w:rPr>
          <w:color w:val="31849B" w:themeColor="accent5" w:themeShade="BF"/>
        </w:rPr>
        <w:t xml:space="preserve">      &lt;xs:sequence&gt;</w:t>
      </w:r>
    </w:p>
    <w:p w14:paraId="38357DE7"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72BCA6D"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601AAAF" w14:textId="77777777" w:rsidR="00AB7AF3" w:rsidRDefault="00AB7AF3" w:rsidP="00AB7AF3">
      <w:pPr>
        <w:pStyle w:val="Code"/>
      </w:pPr>
      <w:r>
        <w:rPr>
          <w:color w:val="31849B" w:themeColor="accent5" w:themeShade="BF"/>
        </w:rPr>
        <w:t xml:space="preserve">      &lt;/xs:sequence&gt;</w:t>
      </w:r>
    </w:p>
    <w:p w14:paraId="68FDFBC6" w14:textId="77777777" w:rsidR="00AB7AF3" w:rsidRDefault="00AB7AF3" w:rsidP="00AB7AF3">
      <w:pPr>
        <w:pStyle w:val="Code"/>
      </w:pPr>
      <w:r>
        <w:rPr>
          <w:color w:val="31849B" w:themeColor="accent5" w:themeShade="BF"/>
        </w:rPr>
        <w:t xml:space="preserve">    &lt;/xs:extension&gt;</w:t>
      </w:r>
    </w:p>
    <w:p w14:paraId="72B0D2F6" w14:textId="77777777" w:rsidR="00AB7AF3" w:rsidRDefault="00AB7AF3" w:rsidP="00AB7AF3">
      <w:pPr>
        <w:pStyle w:val="Code"/>
      </w:pPr>
      <w:r>
        <w:rPr>
          <w:color w:val="31849B" w:themeColor="accent5" w:themeShade="BF"/>
        </w:rPr>
        <w:t xml:space="preserve">  &lt;/xs:complexContent&gt;</w:t>
      </w:r>
    </w:p>
    <w:p w14:paraId="049A2720" w14:textId="77777777" w:rsidR="00AB7AF3" w:rsidRDefault="00AB7AF3" w:rsidP="00AB7AF3">
      <w:pPr>
        <w:pStyle w:val="Code"/>
      </w:pPr>
      <w:r>
        <w:rPr>
          <w:color w:val="31849B" w:themeColor="accent5" w:themeShade="BF"/>
        </w:rPr>
        <w:t>&lt;/xs:complexType&gt;</w:t>
      </w:r>
    </w:p>
    <w:p w14:paraId="28DB9E90"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p>
    <w:p w14:paraId="0C5ECD09" w14:textId="77777777" w:rsidR="00AB7AF3" w:rsidRDefault="00AB7AF3" w:rsidP="00AB7AF3">
      <w:pPr>
        <w:pStyle w:val="berschrift3"/>
      </w:pPr>
      <w:bookmarkStart w:id="2311" w:name="_RefComp8509F686"/>
      <w:bookmarkStart w:id="2312" w:name="_Toc8854617"/>
      <w:r>
        <w:t>Component VerifyRequest</w:t>
      </w:r>
      <w:bookmarkEnd w:id="2311"/>
      <w:bookmarkEnd w:id="2312"/>
    </w:p>
    <w:p w14:paraId="2BEC9A21"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VerifyRequest</w:t>
      </w:r>
      <w:r w:rsidRPr="003A06D0">
        <w:rPr>
          <w:color w:val="19D131"/>
          <w:lang w:val="en-GB"/>
        </w:rPr>
        <w:t xml:space="preserve"> component is sent by the client to verify a signature or timestamp on some input documents.</w:t>
      </w:r>
    </w:p>
    <w:p w14:paraId="2EE19EE2" w14:textId="77777777" w:rsidR="00AB7AF3" w:rsidRDefault="00AB7AF3" w:rsidP="00AB7AF3">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2099151A" w14:textId="77777777" w:rsidR="00AB7AF3" w:rsidRDefault="00AB7AF3" w:rsidP="00AB7AF3">
      <w:r>
        <w:t>Below follows a list of the sub-components that constitute this component:</w:t>
      </w:r>
    </w:p>
    <w:p w14:paraId="2BCB477C" w14:textId="77777777" w:rsidR="00AB7AF3" w:rsidRDefault="00AB7AF3" w:rsidP="00AB7AF3">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p>
    <w:p w14:paraId="30822D00" w14:textId="77777777" w:rsidR="00AB7AF3" w:rsidRDefault="00AB7AF3" w:rsidP="00AB7AF3">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_RefComp5BA2A20A \r \h </w:instrText>
      </w:r>
      <w:r>
        <w:fldChar w:fldCharType="separate"/>
      </w:r>
      <w:r>
        <w:rPr>
          <w:rStyle w:val="Datatype"/>
          <w:rFonts w:eastAsia="Courier New" w:cs="Courier New"/>
        </w:rPr>
        <w:t>OptionalInputsVerify</w:t>
      </w:r>
      <w:r>
        <w:fldChar w:fldCharType="end"/>
      </w:r>
      <w:r>
        <w:t xml:space="preserve">. </w:t>
      </w:r>
    </w:p>
    <w:p w14:paraId="0D052162" w14:textId="77777777" w:rsidR="00AB7AF3" w:rsidRDefault="00AB7AF3" w:rsidP="00AB7AF3">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r w:rsidRPr="003A06D0">
        <w:rPr>
          <w:color w:val="19D131"/>
          <w:lang w:val="en-GB"/>
        </w:rPr>
        <w:t xml:space="preserve">The </w:t>
      </w:r>
      <w:r w:rsidRPr="003A06D0">
        <w:rPr>
          <w:rStyle w:val="Datatype"/>
          <w:lang w:val="en-GB"/>
        </w:rPr>
        <w:t>SignatureObject</w:t>
      </w:r>
      <w:r w:rsidRPr="003A06D0">
        <w:rPr>
          <w:color w:val="19D131"/>
          <w:lang w:val="en-GB"/>
        </w:rPr>
        <w:t xml:space="preserve"> element contains a signature or timestamp, o</w:t>
      </w:r>
      <w:r w:rsidR="00602B81">
        <w:rPr>
          <w:color w:val="19D131"/>
          <w:lang w:val="en-GB"/>
        </w:rPr>
        <w:t xml:space="preserve">r else contains a </w:t>
      </w:r>
      <w:r w:rsidR="00602B81" w:rsidRPr="00602B81">
        <w:rPr>
          <w:rStyle w:val="Datatype"/>
        </w:rPr>
        <w:t>SignaturePtr</w:t>
      </w:r>
      <w:r w:rsidRPr="003A06D0">
        <w:rPr>
          <w:color w:val="19D131"/>
          <w:lang w:val="en-GB"/>
        </w:rPr>
        <w:t xml:space="preserve"> that points to an XML signature in one of the input documents.</w:t>
      </w:r>
    </w:p>
    <w:p w14:paraId="18DE71EA" w14:textId="77777777" w:rsidR="00AB7AF3" w:rsidRDefault="00AB7AF3" w:rsidP="00AB7AF3">
      <w:pPr>
        <w:pStyle w:val="berschrift4"/>
      </w:pPr>
      <w:bookmarkStart w:id="2313" w:name="_Toc8854618"/>
      <w:r>
        <w:t>VerifyRequest – JSON Syntax</w:t>
      </w:r>
      <w:bookmarkEnd w:id="2313"/>
    </w:p>
    <w:p w14:paraId="28C4D229"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14:paraId="21BF328F"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6273CB40"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034C40" w14:textId="77777777" w:rsidR="00AB7AF3" w:rsidRDefault="00AB7AF3" w:rsidP="00AB7AF3">
            <w:pPr>
              <w:pStyle w:val="Beschriftung"/>
            </w:pPr>
            <w:r>
              <w:t>Element</w:t>
            </w:r>
          </w:p>
        </w:tc>
        <w:tc>
          <w:tcPr>
            <w:tcW w:w="4675" w:type="dxa"/>
          </w:tcPr>
          <w:p w14:paraId="7C9104D8"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2C47B4E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F494EF6" w14:textId="77777777" w:rsidR="00AB7AF3" w:rsidRPr="002062A5" w:rsidRDefault="00AB7AF3" w:rsidP="00AB7AF3">
            <w:pPr>
              <w:pStyle w:val="Beschriftung"/>
              <w:rPr>
                <w:rStyle w:val="Datatype"/>
                <w:b w:val="0"/>
                <w:bCs w:val="0"/>
              </w:rPr>
            </w:pPr>
            <w:r w:rsidRPr="002062A5">
              <w:rPr>
                <w:rStyle w:val="Datatype"/>
              </w:rPr>
              <w:lastRenderedPageBreak/>
              <w:t>InputDocuments</w:t>
            </w:r>
          </w:p>
        </w:tc>
        <w:tc>
          <w:tcPr>
            <w:tcW w:w="4675" w:type="dxa"/>
          </w:tcPr>
          <w:p w14:paraId="0A66FEC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AB7AF3" w14:paraId="4EA40BC0"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5F33797" w14:textId="77777777" w:rsidR="00AB7AF3" w:rsidRPr="002062A5" w:rsidRDefault="00AB7AF3" w:rsidP="00AB7AF3">
            <w:pPr>
              <w:pStyle w:val="Beschriftung"/>
              <w:rPr>
                <w:rStyle w:val="Datatype"/>
                <w:b w:val="0"/>
                <w:bCs w:val="0"/>
              </w:rPr>
            </w:pPr>
            <w:r w:rsidRPr="002062A5">
              <w:rPr>
                <w:rStyle w:val="Datatype"/>
              </w:rPr>
              <w:t>OptionalInputs</w:t>
            </w:r>
          </w:p>
        </w:tc>
        <w:tc>
          <w:tcPr>
            <w:tcW w:w="4675" w:type="dxa"/>
          </w:tcPr>
          <w:p w14:paraId="6EA86E8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AB7AF3" w14:paraId="5EB31360"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663AA48" w14:textId="77777777" w:rsidR="00AB7AF3" w:rsidRPr="002062A5" w:rsidRDefault="00AB7AF3" w:rsidP="00AB7AF3">
            <w:pPr>
              <w:pStyle w:val="Beschriftung"/>
              <w:rPr>
                <w:rStyle w:val="Datatype"/>
                <w:b w:val="0"/>
                <w:bCs w:val="0"/>
              </w:rPr>
            </w:pPr>
            <w:r w:rsidRPr="002062A5">
              <w:rPr>
                <w:rStyle w:val="Datatype"/>
              </w:rPr>
              <w:t>SignatureObject</w:t>
            </w:r>
          </w:p>
        </w:tc>
        <w:tc>
          <w:tcPr>
            <w:tcW w:w="4675" w:type="dxa"/>
          </w:tcPr>
          <w:p w14:paraId="3888445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14:paraId="16FB2C2F"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3CDAC68A" w14:textId="77777777" w:rsidR="00AB7AF3" w:rsidRDefault="00AB7AF3" w:rsidP="00AB7AF3">
      <w:pPr>
        <w:pStyle w:val="Code"/>
        <w:spacing w:line="259" w:lineRule="auto"/>
      </w:pPr>
      <w:r>
        <w:rPr>
          <w:color w:val="31849B" w:themeColor="accent5" w:themeShade="BF"/>
        </w:rPr>
        <w:t>"dss2-VerifyRequestType"</w:t>
      </w:r>
      <w:r>
        <w:t>: {</w:t>
      </w:r>
    </w:p>
    <w:p w14:paraId="2FFF7034"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75804D16" w14:textId="77777777" w:rsidR="00AB7AF3" w:rsidRDefault="00AB7AF3" w:rsidP="00AB7AF3">
      <w:pPr>
        <w:pStyle w:val="Code"/>
        <w:spacing w:line="259" w:lineRule="auto"/>
      </w:pPr>
      <w:r>
        <w:rPr>
          <w:color w:val="31849B" w:themeColor="accent5" w:themeShade="BF"/>
        </w:rPr>
        <w:t xml:space="preserve">  "properties"</w:t>
      </w:r>
      <w:r>
        <w:t>: {</w:t>
      </w:r>
    </w:p>
    <w:p w14:paraId="561A28CC" w14:textId="77777777" w:rsidR="00AB7AF3" w:rsidRDefault="00AB7AF3" w:rsidP="00AB7AF3">
      <w:pPr>
        <w:pStyle w:val="Code"/>
        <w:spacing w:line="259" w:lineRule="auto"/>
      </w:pPr>
      <w:r>
        <w:rPr>
          <w:color w:val="31849B" w:themeColor="accent5" w:themeShade="BF"/>
        </w:rPr>
        <w:t xml:space="preserve">    "profile"</w:t>
      </w:r>
      <w:r>
        <w:t>: {</w:t>
      </w:r>
    </w:p>
    <w:p w14:paraId="449BF1DA"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2D9A0692" w14:textId="77777777" w:rsidR="00AB7AF3" w:rsidRDefault="00AB7AF3" w:rsidP="00AB7AF3">
      <w:pPr>
        <w:pStyle w:val="Code"/>
        <w:spacing w:line="259" w:lineRule="auto"/>
      </w:pPr>
      <w:r>
        <w:rPr>
          <w:color w:val="31849B" w:themeColor="accent5" w:themeShade="BF"/>
        </w:rPr>
        <w:t xml:space="preserve">      "items"</w:t>
      </w:r>
      <w:r>
        <w:t>: {</w:t>
      </w:r>
    </w:p>
    <w:p w14:paraId="08FAE8BB"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1CBF11AC" w14:textId="77777777" w:rsidR="00AB7AF3" w:rsidRDefault="00AB7AF3" w:rsidP="00AB7AF3">
      <w:pPr>
        <w:pStyle w:val="Code"/>
        <w:spacing w:line="259" w:lineRule="auto"/>
      </w:pPr>
      <w:r>
        <w:t xml:space="preserve">      }</w:t>
      </w:r>
    </w:p>
    <w:p w14:paraId="6915AEC0" w14:textId="77777777" w:rsidR="00AB7AF3" w:rsidRDefault="00AB7AF3" w:rsidP="00AB7AF3">
      <w:pPr>
        <w:pStyle w:val="Code"/>
        <w:spacing w:line="259" w:lineRule="auto"/>
      </w:pPr>
      <w:r>
        <w:t xml:space="preserve">    },</w:t>
      </w:r>
    </w:p>
    <w:p w14:paraId="7FDDEF96" w14:textId="77777777" w:rsidR="00AB7AF3" w:rsidRDefault="00AB7AF3" w:rsidP="00AB7AF3">
      <w:pPr>
        <w:pStyle w:val="Code"/>
        <w:spacing w:line="259" w:lineRule="auto"/>
      </w:pPr>
      <w:r>
        <w:rPr>
          <w:color w:val="31849B" w:themeColor="accent5" w:themeShade="BF"/>
        </w:rPr>
        <w:t xml:space="preserve">    "reqID"</w:t>
      </w:r>
      <w:r>
        <w:t>: {</w:t>
      </w:r>
    </w:p>
    <w:p w14:paraId="003D46A8"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49CC4391" w14:textId="77777777" w:rsidR="00AB7AF3" w:rsidRDefault="00AB7AF3" w:rsidP="00AB7AF3">
      <w:pPr>
        <w:pStyle w:val="Code"/>
        <w:spacing w:line="259" w:lineRule="auto"/>
      </w:pPr>
      <w:r>
        <w:t xml:space="preserve">    },</w:t>
      </w:r>
    </w:p>
    <w:p w14:paraId="3C48F5C8" w14:textId="77777777" w:rsidR="00AB7AF3" w:rsidRDefault="00AB7AF3" w:rsidP="00AB7AF3">
      <w:pPr>
        <w:pStyle w:val="Code"/>
        <w:spacing w:line="259" w:lineRule="auto"/>
      </w:pPr>
      <w:r>
        <w:rPr>
          <w:color w:val="31849B" w:themeColor="accent5" w:themeShade="BF"/>
        </w:rPr>
        <w:t xml:space="preserve">    "inDocs"</w:t>
      </w:r>
      <w:r>
        <w:t>: {</w:t>
      </w:r>
    </w:p>
    <w:p w14:paraId="5609D54B"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14:paraId="52487DB4" w14:textId="77777777" w:rsidR="00AB7AF3" w:rsidRDefault="00AB7AF3" w:rsidP="00AB7AF3">
      <w:pPr>
        <w:pStyle w:val="Code"/>
        <w:spacing w:line="259" w:lineRule="auto"/>
      </w:pPr>
      <w:r>
        <w:t xml:space="preserve">    },</w:t>
      </w:r>
    </w:p>
    <w:p w14:paraId="420B4BF7" w14:textId="77777777" w:rsidR="00AB7AF3" w:rsidRDefault="00AB7AF3" w:rsidP="00AB7AF3">
      <w:pPr>
        <w:pStyle w:val="Code"/>
        <w:spacing w:line="259" w:lineRule="auto"/>
      </w:pPr>
      <w:r>
        <w:rPr>
          <w:color w:val="31849B" w:themeColor="accent5" w:themeShade="BF"/>
        </w:rPr>
        <w:t xml:space="preserve">    "optInp"</w:t>
      </w:r>
      <w:r>
        <w:t>: {</w:t>
      </w:r>
    </w:p>
    <w:p w14:paraId="466E19F2"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14:paraId="08E6433E" w14:textId="77777777" w:rsidR="00AB7AF3" w:rsidRDefault="00AB7AF3" w:rsidP="00AB7AF3">
      <w:pPr>
        <w:pStyle w:val="Code"/>
        <w:spacing w:line="259" w:lineRule="auto"/>
      </w:pPr>
      <w:r>
        <w:t xml:space="preserve">    },</w:t>
      </w:r>
    </w:p>
    <w:p w14:paraId="04AE4B56" w14:textId="77777777" w:rsidR="00AB7AF3" w:rsidRDefault="00AB7AF3" w:rsidP="00AB7AF3">
      <w:pPr>
        <w:pStyle w:val="Code"/>
        <w:spacing w:line="259" w:lineRule="auto"/>
      </w:pPr>
      <w:r>
        <w:rPr>
          <w:color w:val="31849B" w:themeColor="accent5" w:themeShade="BF"/>
        </w:rPr>
        <w:t xml:space="preserve">    "sigObj"</w:t>
      </w:r>
      <w:r>
        <w:t>: {</w:t>
      </w:r>
    </w:p>
    <w:p w14:paraId="2D8CE35B"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10FAEDFB" w14:textId="77777777" w:rsidR="00AB7AF3" w:rsidRDefault="00AB7AF3" w:rsidP="00AB7AF3">
      <w:pPr>
        <w:pStyle w:val="Code"/>
        <w:spacing w:line="259" w:lineRule="auto"/>
      </w:pPr>
      <w:r>
        <w:rPr>
          <w:color w:val="31849B" w:themeColor="accent5" w:themeShade="BF"/>
        </w:rPr>
        <w:t xml:space="preserve">      "items"</w:t>
      </w:r>
      <w:r>
        <w:t>: {</w:t>
      </w:r>
    </w:p>
    <w:p w14:paraId="05887A72"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5FCE2D19" w14:textId="77777777" w:rsidR="00AB7AF3" w:rsidRDefault="00AB7AF3" w:rsidP="00AB7AF3">
      <w:pPr>
        <w:pStyle w:val="Code"/>
        <w:spacing w:line="259" w:lineRule="auto"/>
      </w:pPr>
      <w:r>
        <w:t xml:space="preserve">      }</w:t>
      </w:r>
    </w:p>
    <w:p w14:paraId="03A4EF14" w14:textId="77777777" w:rsidR="00AB7AF3" w:rsidRDefault="00AB7AF3" w:rsidP="00AB7AF3">
      <w:pPr>
        <w:pStyle w:val="Code"/>
        <w:spacing w:line="259" w:lineRule="auto"/>
      </w:pPr>
      <w:r>
        <w:t xml:space="preserve">    }</w:t>
      </w:r>
    </w:p>
    <w:p w14:paraId="69748152" w14:textId="77777777" w:rsidR="00AB7AF3" w:rsidRDefault="00AB7AF3" w:rsidP="00AB7AF3">
      <w:pPr>
        <w:pStyle w:val="Code"/>
        <w:spacing w:line="259" w:lineRule="auto"/>
      </w:pPr>
      <w:r>
        <w:t xml:space="preserve">  }</w:t>
      </w:r>
    </w:p>
    <w:p w14:paraId="35920354" w14:textId="77777777" w:rsidR="00AB7AF3" w:rsidRDefault="00AB7AF3" w:rsidP="00AB7AF3">
      <w:pPr>
        <w:pStyle w:val="Code"/>
        <w:spacing w:line="259" w:lineRule="auto"/>
      </w:pPr>
      <w:r>
        <w:t>}</w:t>
      </w:r>
    </w:p>
    <w:p w14:paraId="3D966D81" w14:textId="77777777" w:rsidR="00AB7AF3" w:rsidRDefault="00AB7AF3" w:rsidP="00AB7AF3"/>
    <w:p w14:paraId="4EF3CC59" w14:textId="77777777" w:rsidR="00AB7AF3" w:rsidRDefault="00AB7AF3" w:rsidP="00AB7AF3">
      <w:pPr>
        <w:pStyle w:val="berschrift4"/>
      </w:pPr>
      <w:bookmarkStart w:id="2314" w:name="_Toc8854619"/>
      <w:r>
        <w:t>VerifyRequest – XML Syntax</w:t>
      </w:r>
      <w:bookmarkEnd w:id="2314"/>
    </w:p>
    <w:p w14:paraId="79F34E0B" w14:textId="77777777" w:rsidR="00AB7AF3" w:rsidRPr="5404FA76" w:rsidRDefault="00AB7AF3" w:rsidP="00AB7AF3">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14:paraId="0605E26D" w14:textId="77777777" w:rsidR="00AB7AF3" w:rsidRDefault="00AB7AF3" w:rsidP="00AB7AF3">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ACC2EC4"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14:paraId="762ACD65" w14:textId="77777777" w:rsidR="00AB7AF3" w:rsidRDefault="00AB7AF3" w:rsidP="00AB7AF3">
      <w:pPr>
        <w:pStyle w:val="Code"/>
      </w:pPr>
      <w:r>
        <w:rPr>
          <w:color w:val="31849B" w:themeColor="accent5" w:themeShade="BF"/>
        </w:rPr>
        <w:t xml:space="preserve">  &lt;xs:complexContent&gt;</w:t>
      </w:r>
    </w:p>
    <w:p w14:paraId="6316A4BC" w14:textId="77777777" w:rsidR="00AB7AF3" w:rsidRDefault="00AB7AF3" w:rsidP="00AB7AF3">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76BAA2AD" w14:textId="77777777" w:rsidR="00AB7AF3" w:rsidRDefault="00AB7AF3" w:rsidP="00AB7AF3">
      <w:pPr>
        <w:pStyle w:val="Code"/>
      </w:pPr>
      <w:r>
        <w:rPr>
          <w:color w:val="31849B" w:themeColor="accent5" w:themeShade="BF"/>
        </w:rPr>
        <w:t xml:space="preserve">      &lt;xs:sequence&gt;</w:t>
      </w:r>
    </w:p>
    <w:p w14:paraId="70FFB3A4"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C9B90E4"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7124D7A"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4330236" w14:textId="77777777" w:rsidR="00AB7AF3" w:rsidRDefault="00AB7AF3" w:rsidP="00AB7AF3">
      <w:pPr>
        <w:pStyle w:val="Code"/>
      </w:pPr>
      <w:r>
        <w:rPr>
          <w:color w:val="31849B" w:themeColor="accent5" w:themeShade="BF"/>
        </w:rPr>
        <w:t xml:space="preserve">      &lt;/xs:sequence&gt;</w:t>
      </w:r>
    </w:p>
    <w:p w14:paraId="23E890A2" w14:textId="77777777" w:rsidR="00AB7AF3" w:rsidRDefault="00AB7AF3" w:rsidP="00AB7AF3">
      <w:pPr>
        <w:pStyle w:val="Code"/>
      </w:pPr>
      <w:r>
        <w:rPr>
          <w:color w:val="31849B" w:themeColor="accent5" w:themeShade="BF"/>
        </w:rPr>
        <w:t xml:space="preserve">    &lt;/xs:extension&gt;</w:t>
      </w:r>
    </w:p>
    <w:p w14:paraId="2C01677A" w14:textId="77777777" w:rsidR="00AB7AF3" w:rsidRDefault="00AB7AF3" w:rsidP="00AB7AF3">
      <w:pPr>
        <w:pStyle w:val="Code"/>
      </w:pPr>
      <w:r>
        <w:rPr>
          <w:color w:val="31849B" w:themeColor="accent5" w:themeShade="BF"/>
        </w:rPr>
        <w:t xml:space="preserve">  &lt;/xs:complexContent&gt;</w:t>
      </w:r>
    </w:p>
    <w:p w14:paraId="4CEB77E1" w14:textId="77777777" w:rsidR="00AB7AF3" w:rsidRDefault="00AB7AF3" w:rsidP="00AB7AF3">
      <w:pPr>
        <w:pStyle w:val="Code"/>
      </w:pPr>
      <w:r>
        <w:rPr>
          <w:color w:val="31849B" w:themeColor="accent5" w:themeShade="BF"/>
        </w:rPr>
        <w:t>&lt;/xs:complexType&gt;</w:t>
      </w:r>
    </w:p>
    <w:p w14:paraId="0062D44D" w14:textId="77777777" w:rsidR="00AB7AF3" w:rsidRDefault="00AB7AF3" w:rsidP="00AB7AF3">
      <w:pPr>
        <w:spacing w:line="259" w:lineRule="auto"/>
      </w:pPr>
      <w:r>
        <w:lastRenderedPageBreak/>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p>
    <w:p w14:paraId="6A772E1D" w14:textId="77777777" w:rsidR="00AB7AF3" w:rsidRDefault="00AB7AF3" w:rsidP="00AB7AF3">
      <w:pPr>
        <w:pStyle w:val="berschrift3"/>
      </w:pPr>
      <w:bookmarkStart w:id="2315" w:name="_RefCompD8D7E99B"/>
      <w:bookmarkStart w:id="2316" w:name="_Toc8854620"/>
      <w:r>
        <w:t>Component VerifyResponse</w:t>
      </w:r>
      <w:bookmarkEnd w:id="2315"/>
      <w:bookmarkEnd w:id="2316"/>
    </w:p>
    <w:p w14:paraId="79310BD0"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VerifyResponse</w:t>
      </w:r>
      <w:r w:rsidRPr="003A06D0">
        <w:rPr>
          <w:color w:val="19D131"/>
          <w:lang w:val="en-GB"/>
        </w:rPr>
        <w:t xml:space="preserve"> component is returned by the server to provide the results of verification.</w:t>
      </w:r>
    </w:p>
    <w:p w14:paraId="699F2DC2" w14:textId="77777777" w:rsidR="00AB7AF3" w:rsidRDefault="00AB7AF3" w:rsidP="00AB7AF3">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14:paraId="1AAB6DC8" w14:textId="77777777" w:rsidR="00AB7AF3" w:rsidRDefault="00AB7AF3" w:rsidP="00AB7AF3">
      <w:r>
        <w:t>Below follows a list of the sub-components that constitute this component:</w:t>
      </w:r>
    </w:p>
    <w:p w14:paraId="3D9F4043" w14:textId="77777777" w:rsidR="00AB7AF3" w:rsidRDefault="00AB7AF3" w:rsidP="00AB7AF3">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_RefComp66C2CB3B \r \h </w:instrText>
      </w:r>
      <w:r>
        <w:fldChar w:fldCharType="separate"/>
      </w:r>
      <w:r>
        <w:rPr>
          <w:rStyle w:val="Datatype"/>
          <w:rFonts w:eastAsia="Courier New" w:cs="Courier New"/>
        </w:rPr>
        <w:t>OptionalOutputsVerify</w:t>
      </w:r>
      <w:r>
        <w:fldChar w:fldCharType="end"/>
      </w:r>
      <w:r>
        <w:t xml:space="preserve">. </w:t>
      </w:r>
    </w:p>
    <w:p w14:paraId="2171236F" w14:textId="77777777" w:rsidR="00AB7AF3" w:rsidRDefault="00AB7AF3" w:rsidP="00AB7AF3">
      <w:pPr>
        <w:pStyle w:val="berschrift4"/>
      </w:pPr>
      <w:bookmarkStart w:id="2317" w:name="_Toc8854621"/>
      <w:r>
        <w:t>VerifyResponse – JSON Syntax</w:t>
      </w:r>
      <w:bookmarkEnd w:id="2317"/>
    </w:p>
    <w:p w14:paraId="0C690BAE"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14:paraId="34F1C816"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5AF19E86"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95BE79" w14:textId="77777777" w:rsidR="00AB7AF3" w:rsidRDefault="00AB7AF3" w:rsidP="00AB7AF3">
            <w:pPr>
              <w:pStyle w:val="Beschriftung"/>
            </w:pPr>
            <w:r>
              <w:t>Element</w:t>
            </w:r>
          </w:p>
        </w:tc>
        <w:tc>
          <w:tcPr>
            <w:tcW w:w="4675" w:type="dxa"/>
          </w:tcPr>
          <w:p w14:paraId="1DB8F091"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1F165B6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25B6F33" w14:textId="77777777" w:rsidR="00AB7AF3" w:rsidRPr="002062A5" w:rsidRDefault="00AB7AF3" w:rsidP="00AB7AF3">
            <w:pPr>
              <w:pStyle w:val="Beschriftung"/>
              <w:rPr>
                <w:rStyle w:val="Datatype"/>
                <w:b w:val="0"/>
                <w:bCs w:val="0"/>
              </w:rPr>
            </w:pPr>
            <w:r w:rsidRPr="002062A5">
              <w:rPr>
                <w:rStyle w:val="Datatype"/>
              </w:rPr>
              <w:t>OptionalOutputs</w:t>
            </w:r>
          </w:p>
        </w:tc>
        <w:tc>
          <w:tcPr>
            <w:tcW w:w="4675" w:type="dxa"/>
          </w:tcPr>
          <w:p w14:paraId="08C595F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bl>
    <w:p w14:paraId="37BC6961"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52236DF7" w14:textId="77777777" w:rsidR="00AB7AF3" w:rsidRDefault="00AB7AF3" w:rsidP="00AB7AF3">
      <w:pPr>
        <w:pStyle w:val="Code"/>
        <w:spacing w:line="259" w:lineRule="auto"/>
      </w:pPr>
      <w:r>
        <w:rPr>
          <w:color w:val="31849B" w:themeColor="accent5" w:themeShade="BF"/>
        </w:rPr>
        <w:t>"dss2-VerifyResponseType"</w:t>
      </w:r>
      <w:r>
        <w:t>: {</w:t>
      </w:r>
    </w:p>
    <w:p w14:paraId="343E760C"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5B43719D" w14:textId="77777777" w:rsidR="00AB7AF3" w:rsidRDefault="00AB7AF3" w:rsidP="00AB7AF3">
      <w:pPr>
        <w:pStyle w:val="Code"/>
        <w:spacing w:line="259" w:lineRule="auto"/>
      </w:pPr>
      <w:r>
        <w:rPr>
          <w:color w:val="31849B" w:themeColor="accent5" w:themeShade="BF"/>
        </w:rPr>
        <w:t xml:space="preserve">  "properties"</w:t>
      </w:r>
      <w:r>
        <w:t>: {</w:t>
      </w:r>
    </w:p>
    <w:p w14:paraId="456A8A46" w14:textId="77777777" w:rsidR="00AB7AF3" w:rsidRDefault="00AB7AF3" w:rsidP="00AB7AF3">
      <w:pPr>
        <w:pStyle w:val="Code"/>
        <w:spacing w:line="259" w:lineRule="auto"/>
      </w:pPr>
      <w:r>
        <w:rPr>
          <w:color w:val="31849B" w:themeColor="accent5" w:themeShade="BF"/>
        </w:rPr>
        <w:t xml:space="preserve">    "result"</w:t>
      </w:r>
      <w:r>
        <w:t>: {</w:t>
      </w:r>
    </w:p>
    <w:p w14:paraId="23476B09"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05E1F650" w14:textId="77777777" w:rsidR="00AB7AF3" w:rsidRDefault="00AB7AF3" w:rsidP="00AB7AF3">
      <w:pPr>
        <w:pStyle w:val="Code"/>
        <w:spacing w:line="259" w:lineRule="auto"/>
      </w:pPr>
      <w:r>
        <w:t xml:space="preserve">    },</w:t>
      </w:r>
    </w:p>
    <w:p w14:paraId="48B31DD3" w14:textId="77777777" w:rsidR="00AB7AF3" w:rsidRDefault="00AB7AF3" w:rsidP="00AB7AF3">
      <w:pPr>
        <w:pStyle w:val="Code"/>
        <w:spacing w:line="259" w:lineRule="auto"/>
      </w:pPr>
      <w:r>
        <w:rPr>
          <w:color w:val="31849B" w:themeColor="accent5" w:themeShade="BF"/>
        </w:rPr>
        <w:t xml:space="preserve">    "profile"</w:t>
      </w:r>
      <w:r>
        <w:t>: {</w:t>
      </w:r>
    </w:p>
    <w:p w14:paraId="1A8BFB6D"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07393AED" w14:textId="77777777" w:rsidR="00AB7AF3" w:rsidRDefault="00AB7AF3" w:rsidP="00AB7AF3">
      <w:pPr>
        <w:pStyle w:val="Code"/>
        <w:spacing w:line="259" w:lineRule="auto"/>
      </w:pPr>
      <w:r>
        <w:rPr>
          <w:color w:val="31849B" w:themeColor="accent5" w:themeShade="BF"/>
        </w:rPr>
        <w:t xml:space="preserve">      "items"</w:t>
      </w:r>
      <w:r>
        <w:t>: {</w:t>
      </w:r>
    </w:p>
    <w:p w14:paraId="39963DA9"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53C852A3" w14:textId="77777777" w:rsidR="00AB7AF3" w:rsidRDefault="00AB7AF3" w:rsidP="00AB7AF3">
      <w:pPr>
        <w:pStyle w:val="Code"/>
        <w:spacing w:line="259" w:lineRule="auto"/>
      </w:pPr>
      <w:r>
        <w:t xml:space="preserve">      }</w:t>
      </w:r>
    </w:p>
    <w:p w14:paraId="471713AD" w14:textId="77777777" w:rsidR="00AB7AF3" w:rsidRDefault="00AB7AF3" w:rsidP="00AB7AF3">
      <w:pPr>
        <w:pStyle w:val="Code"/>
        <w:spacing w:line="259" w:lineRule="auto"/>
      </w:pPr>
      <w:r>
        <w:t xml:space="preserve">    },</w:t>
      </w:r>
    </w:p>
    <w:p w14:paraId="5B5AB33B" w14:textId="77777777" w:rsidR="00AB7AF3" w:rsidRDefault="00AB7AF3" w:rsidP="00AB7AF3">
      <w:pPr>
        <w:pStyle w:val="Code"/>
        <w:spacing w:line="259" w:lineRule="auto"/>
      </w:pPr>
      <w:r>
        <w:rPr>
          <w:color w:val="31849B" w:themeColor="accent5" w:themeShade="BF"/>
        </w:rPr>
        <w:t xml:space="preserve">    "reqID"</w:t>
      </w:r>
      <w:r>
        <w:t>: {</w:t>
      </w:r>
    </w:p>
    <w:p w14:paraId="419AC10A"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68EC77F8" w14:textId="77777777" w:rsidR="00AB7AF3" w:rsidRDefault="00AB7AF3" w:rsidP="00AB7AF3">
      <w:pPr>
        <w:pStyle w:val="Code"/>
        <w:spacing w:line="259" w:lineRule="auto"/>
      </w:pPr>
      <w:r>
        <w:t xml:space="preserve">    },</w:t>
      </w:r>
    </w:p>
    <w:p w14:paraId="52C34F0B" w14:textId="77777777" w:rsidR="00AB7AF3" w:rsidRDefault="00AB7AF3" w:rsidP="00AB7AF3">
      <w:pPr>
        <w:pStyle w:val="Code"/>
        <w:spacing w:line="259" w:lineRule="auto"/>
      </w:pPr>
      <w:r>
        <w:rPr>
          <w:color w:val="31849B" w:themeColor="accent5" w:themeShade="BF"/>
        </w:rPr>
        <w:t xml:space="preserve">    "respID"</w:t>
      </w:r>
      <w:r>
        <w:t>: {</w:t>
      </w:r>
    </w:p>
    <w:p w14:paraId="29BC2CB1"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330B5805" w14:textId="77777777" w:rsidR="00AB7AF3" w:rsidRDefault="00AB7AF3" w:rsidP="00AB7AF3">
      <w:pPr>
        <w:pStyle w:val="Code"/>
        <w:spacing w:line="259" w:lineRule="auto"/>
      </w:pPr>
      <w:r>
        <w:t xml:space="preserve">    },</w:t>
      </w:r>
    </w:p>
    <w:p w14:paraId="553C89DD" w14:textId="77777777" w:rsidR="00AB7AF3" w:rsidRDefault="00AB7AF3" w:rsidP="00AB7AF3">
      <w:pPr>
        <w:pStyle w:val="Code"/>
        <w:spacing w:line="259" w:lineRule="auto"/>
      </w:pPr>
      <w:r>
        <w:rPr>
          <w:color w:val="31849B" w:themeColor="accent5" w:themeShade="BF"/>
        </w:rPr>
        <w:t xml:space="preserve">    "optOutp"</w:t>
      </w:r>
      <w:r>
        <w:t>: {</w:t>
      </w:r>
    </w:p>
    <w:p w14:paraId="0E81B928"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14:paraId="21A8ED27" w14:textId="77777777" w:rsidR="00AB7AF3" w:rsidRDefault="00AB7AF3" w:rsidP="00AB7AF3">
      <w:pPr>
        <w:pStyle w:val="Code"/>
        <w:spacing w:line="259" w:lineRule="auto"/>
      </w:pPr>
      <w:r>
        <w:t xml:space="preserve">    }</w:t>
      </w:r>
    </w:p>
    <w:p w14:paraId="689EBECB" w14:textId="77777777" w:rsidR="00AB7AF3" w:rsidRDefault="00AB7AF3" w:rsidP="00AB7AF3">
      <w:pPr>
        <w:pStyle w:val="Code"/>
        <w:spacing w:line="259" w:lineRule="auto"/>
      </w:pPr>
      <w:r>
        <w:t xml:space="preserve">  }</w:t>
      </w:r>
    </w:p>
    <w:p w14:paraId="2D0A527B" w14:textId="77777777" w:rsidR="00AB7AF3" w:rsidRDefault="00AB7AF3" w:rsidP="00AB7AF3">
      <w:pPr>
        <w:pStyle w:val="Code"/>
        <w:spacing w:line="259" w:lineRule="auto"/>
      </w:pPr>
      <w:r>
        <w:t>}</w:t>
      </w:r>
    </w:p>
    <w:p w14:paraId="000AFF45" w14:textId="77777777" w:rsidR="00AB7AF3" w:rsidRDefault="00AB7AF3" w:rsidP="00AB7AF3"/>
    <w:p w14:paraId="40EFB197" w14:textId="77777777" w:rsidR="00AB7AF3" w:rsidRDefault="00AB7AF3" w:rsidP="00AB7AF3">
      <w:pPr>
        <w:pStyle w:val="berschrift4"/>
      </w:pPr>
      <w:bookmarkStart w:id="2318" w:name="_Toc8854622"/>
      <w:r>
        <w:t>VerifyResponse – XML Syntax</w:t>
      </w:r>
      <w:bookmarkEnd w:id="2318"/>
    </w:p>
    <w:p w14:paraId="467CB830" w14:textId="77777777" w:rsidR="00AB7AF3" w:rsidRPr="5404FA76" w:rsidRDefault="00AB7AF3" w:rsidP="00AB7AF3">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14:paraId="39B2D1BE" w14:textId="77777777" w:rsidR="00AB7AF3" w:rsidRDefault="00AB7AF3" w:rsidP="00AB7AF3">
      <w:r w:rsidRPr="005A6FFD">
        <w:rPr>
          <w:rFonts w:eastAsia="Arial"/>
        </w:rPr>
        <w:lastRenderedPageBreak/>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C254ABB"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14:paraId="5DB0A034" w14:textId="77777777" w:rsidR="00AB7AF3" w:rsidRDefault="00AB7AF3" w:rsidP="00AB7AF3">
      <w:pPr>
        <w:pStyle w:val="Code"/>
      </w:pPr>
      <w:r>
        <w:rPr>
          <w:color w:val="31849B" w:themeColor="accent5" w:themeShade="BF"/>
        </w:rPr>
        <w:t xml:space="preserve">  &lt;xs:complexContent&gt;</w:t>
      </w:r>
    </w:p>
    <w:p w14:paraId="5BFED48A" w14:textId="77777777" w:rsidR="00AB7AF3" w:rsidRDefault="00AB7AF3" w:rsidP="00AB7AF3">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14:paraId="5A2C9051" w14:textId="77777777" w:rsidR="00AB7AF3" w:rsidRDefault="00AB7AF3" w:rsidP="00AB7AF3">
      <w:pPr>
        <w:pStyle w:val="Code"/>
      </w:pPr>
      <w:r>
        <w:rPr>
          <w:color w:val="31849B" w:themeColor="accent5" w:themeShade="BF"/>
        </w:rPr>
        <w:t xml:space="preserve">      &lt;xs:sequence&gt;</w:t>
      </w:r>
    </w:p>
    <w:p w14:paraId="7AA959A0"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DE04609" w14:textId="77777777" w:rsidR="00AB7AF3" w:rsidRDefault="00AB7AF3" w:rsidP="00AB7AF3">
      <w:pPr>
        <w:pStyle w:val="Code"/>
      </w:pPr>
      <w:r>
        <w:rPr>
          <w:color w:val="31849B" w:themeColor="accent5" w:themeShade="BF"/>
        </w:rPr>
        <w:t xml:space="preserve">      &lt;/xs:sequence&gt;</w:t>
      </w:r>
    </w:p>
    <w:p w14:paraId="2FEBAB4D" w14:textId="77777777" w:rsidR="00AB7AF3" w:rsidRDefault="00AB7AF3" w:rsidP="00AB7AF3">
      <w:pPr>
        <w:pStyle w:val="Code"/>
      </w:pPr>
      <w:r>
        <w:rPr>
          <w:color w:val="31849B" w:themeColor="accent5" w:themeShade="BF"/>
        </w:rPr>
        <w:t xml:space="preserve">    &lt;/xs:extension&gt;</w:t>
      </w:r>
    </w:p>
    <w:p w14:paraId="7F176F40" w14:textId="77777777" w:rsidR="00AB7AF3" w:rsidRDefault="00AB7AF3" w:rsidP="00AB7AF3">
      <w:pPr>
        <w:pStyle w:val="Code"/>
      </w:pPr>
      <w:r>
        <w:rPr>
          <w:color w:val="31849B" w:themeColor="accent5" w:themeShade="BF"/>
        </w:rPr>
        <w:t xml:space="preserve">  &lt;/xs:complexContent&gt;</w:t>
      </w:r>
    </w:p>
    <w:p w14:paraId="4113F8FD" w14:textId="77777777" w:rsidR="00AB7AF3" w:rsidRDefault="00AB7AF3" w:rsidP="00AB7AF3">
      <w:pPr>
        <w:pStyle w:val="Code"/>
      </w:pPr>
      <w:r>
        <w:rPr>
          <w:color w:val="31849B" w:themeColor="accent5" w:themeShade="BF"/>
        </w:rPr>
        <w:t>&lt;/xs:complexType&gt;</w:t>
      </w:r>
    </w:p>
    <w:p w14:paraId="3643DCCD"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p>
    <w:p w14:paraId="647A649C" w14:textId="77777777" w:rsidR="00AB7AF3" w:rsidRDefault="00AB7AF3" w:rsidP="00AB7AF3">
      <w:pPr>
        <w:pStyle w:val="berschrift3"/>
      </w:pPr>
      <w:bookmarkStart w:id="2319" w:name="_RefCompD39ED54B"/>
      <w:bookmarkStart w:id="2320" w:name="_Toc8854623"/>
      <w:r>
        <w:t>Component PendingRequest</w:t>
      </w:r>
      <w:bookmarkEnd w:id="2319"/>
      <w:bookmarkEnd w:id="2320"/>
    </w:p>
    <w:p w14:paraId="4672A118"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PendingRequest</w:t>
      </w:r>
      <w:r w:rsidRPr="003A06D0">
        <w:rPr>
          <w:color w:val="19D131"/>
          <w:lang w:val="en-GB"/>
        </w:rPr>
        <w:t xml:space="preserve"> component is sent by the client to retrieve the result of a previous request. The client MUST provide the </w:t>
      </w:r>
      <w:r w:rsidRPr="003A06D0">
        <w:rPr>
          <w:rStyle w:val="Datatype"/>
          <w:lang w:val="en-GB"/>
        </w:rPr>
        <w:t xml:space="preserve">ResponseID </w:t>
      </w:r>
      <w:r w:rsidRPr="003A06D0">
        <w:rPr>
          <w:color w:val="19D131"/>
          <w:lang w:val="en-GB"/>
        </w:rPr>
        <w:t xml:space="preserve">received with the initial response. The </w:t>
      </w:r>
      <w:r w:rsidRPr="003A06D0">
        <w:rPr>
          <w:rStyle w:val="Datatype"/>
          <w:lang w:val="en-GB"/>
        </w:rPr>
        <w:t>Profile</w:t>
      </w:r>
      <w:r w:rsidRPr="003A06D0">
        <w:rPr>
          <w:color w:val="19D131"/>
          <w:lang w:val="en-GB"/>
        </w:rPr>
        <w:t xml:space="preserve"> element MUST NOT be present as the profile selection was done with the initial request.</w:t>
      </w:r>
    </w:p>
    <w:p w14:paraId="369AE931" w14:textId="77777777" w:rsidR="00AB7AF3" w:rsidRDefault="00AB7AF3" w:rsidP="00AB7AF3">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6FF0BD9C" w14:textId="77777777" w:rsidR="00AB7AF3" w:rsidRDefault="00AB7AF3" w:rsidP="00AB7AF3">
      <w:r>
        <w:t>Below follows a list of the sub-components that constitute this component:</w:t>
      </w:r>
    </w:p>
    <w:p w14:paraId="01A70E73" w14:textId="77777777" w:rsidR="00AB7AF3" w:rsidRDefault="00AB7AF3" w:rsidP="00AB7AF3">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r w:rsidRPr="003A06D0">
        <w:rPr>
          <w:color w:val="19D131"/>
          <w:lang w:val="en-GB"/>
        </w:rPr>
        <w:t>This element allows the authentication of the requestor.</w:t>
      </w:r>
    </w:p>
    <w:p w14:paraId="00E2002A" w14:textId="77777777" w:rsidR="00AB7AF3" w:rsidRDefault="00AB7AF3" w:rsidP="00AB7AF3">
      <w:pPr>
        <w:pStyle w:val="berschrift4"/>
      </w:pPr>
      <w:bookmarkStart w:id="2321" w:name="_Toc8854624"/>
      <w:r>
        <w:t>PendingRequest – JSON Syntax</w:t>
      </w:r>
      <w:bookmarkEnd w:id="2321"/>
    </w:p>
    <w:p w14:paraId="792CE914"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14:paraId="4AF694D8"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356F182E"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B8F543" w14:textId="77777777" w:rsidR="00AB7AF3" w:rsidRDefault="00AB7AF3" w:rsidP="00AB7AF3">
            <w:pPr>
              <w:pStyle w:val="Beschriftung"/>
            </w:pPr>
            <w:r>
              <w:t>Element</w:t>
            </w:r>
          </w:p>
        </w:tc>
        <w:tc>
          <w:tcPr>
            <w:tcW w:w="4675" w:type="dxa"/>
          </w:tcPr>
          <w:p w14:paraId="02A60088"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0C7F753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1FF6E17" w14:textId="77777777" w:rsidR="00AB7AF3" w:rsidRPr="002062A5" w:rsidRDefault="00AB7AF3" w:rsidP="00AB7AF3">
            <w:pPr>
              <w:pStyle w:val="Beschriftung"/>
              <w:rPr>
                <w:rStyle w:val="Datatype"/>
                <w:b w:val="0"/>
                <w:bCs w:val="0"/>
              </w:rPr>
            </w:pPr>
            <w:r w:rsidRPr="002062A5">
              <w:rPr>
                <w:rStyle w:val="Datatype"/>
              </w:rPr>
              <w:t>ClaimedIdentity</w:t>
            </w:r>
          </w:p>
        </w:tc>
        <w:tc>
          <w:tcPr>
            <w:tcW w:w="4675" w:type="dxa"/>
          </w:tcPr>
          <w:p w14:paraId="3F2F168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bl>
    <w:p w14:paraId="10C160E2"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65AE68A9" w14:textId="77777777" w:rsidR="00AB7AF3" w:rsidRDefault="00AB7AF3" w:rsidP="00AB7AF3">
      <w:pPr>
        <w:pStyle w:val="Code"/>
        <w:spacing w:line="259" w:lineRule="auto"/>
      </w:pPr>
      <w:r>
        <w:rPr>
          <w:color w:val="31849B" w:themeColor="accent5" w:themeShade="BF"/>
        </w:rPr>
        <w:t>"dss2-PendingRequestType"</w:t>
      </w:r>
      <w:r>
        <w:t>: {</w:t>
      </w:r>
    </w:p>
    <w:p w14:paraId="6EF1FBD3"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5456C516" w14:textId="77777777" w:rsidR="00AB7AF3" w:rsidRDefault="00AB7AF3" w:rsidP="00AB7AF3">
      <w:pPr>
        <w:pStyle w:val="Code"/>
        <w:spacing w:line="259" w:lineRule="auto"/>
      </w:pPr>
      <w:r>
        <w:rPr>
          <w:color w:val="31849B" w:themeColor="accent5" w:themeShade="BF"/>
        </w:rPr>
        <w:t xml:space="preserve">  "properties"</w:t>
      </w:r>
      <w:r>
        <w:t>: {</w:t>
      </w:r>
    </w:p>
    <w:p w14:paraId="1FD3CB84" w14:textId="77777777" w:rsidR="00AB7AF3" w:rsidRDefault="00AB7AF3" w:rsidP="00AB7AF3">
      <w:pPr>
        <w:pStyle w:val="Code"/>
        <w:spacing w:line="259" w:lineRule="auto"/>
      </w:pPr>
      <w:r>
        <w:rPr>
          <w:color w:val="31849B" w:themeColor="accent5" w:themeShade="BF"/>
        </w:rPr>
        <w:t xml:space="preserve">    "profile"</w:t>
      </w:r>
      <w:r>
        <w:t>: {</w:t>
      </w:r>
    </w:p>
    <w:p w14:paraId="1B33375C"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16DF84F0" w14:textId="77777777" w:rsidR="00AB7AF3" w:rsidRDefault="00AB7AF3" w:rsidP="00AB7AF3">
      <w:pPr>
        <w:pStyle w:val="Code"/>
        <w:spacing w:line="259" w:lineRule="auto"/>
      </w:pPr>
      <w:r>
        <w:rPr>
          <w:color w:val="31849B" w:themeColor="accent5" w:themeShade="BF"/>
        </w:rPr>
        <w:t xml:space="preserve">      "items"</w:t>
      </w:r>
      <w:r>
        <w:t>: {</w:t>
      </w:r>
    </w:p>
    <w:p w14:paraId="17FBADBA"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2D447770" w14:textId="77777777" w:rsidR="00AB7AF3" w:rsidRDefault="00AB7AF3" w:rsidP="00AB7AF3">
      <w:pPr>
        <w:pStyle w:val="Code"/>
        <w:spacing w:line="259" w:lineRule="auto"/>
      </w:pPr>
      <w:r>
        <w:t xml:space="preserve">      }</w:t>
      </w:r>
    </w:p>
    <w:p w14:paraId="36A6C660" w14:textId="77777777" w:rsidR="00AB7AF3" w:rsidRDefault="00AB7AF3" w:rsidP="00AB7AF3">
      <w:pPr>
        <w:pStyle w:val="Code"/>
        <w:spacing w:line="259" w:lineRule="auto"/>
      </w:pPr>
      <w:r>
        <w:t xml:space="preserve">    },</w:t>
      </w:r>
    </w:p>
    <w:p w14:paraId="37151DAD" w14:textId="77777777" w:rsidR="00AB7AF3" w:rsidRDefault="00AB7AF3" w:rsidP="00AB7AF3">
      <w:pPr>
        <w:pStyle w:val="Code"/>
        <w:spacing w:line="259" w:lineRule="auto"/>
      </w:pPr>
      <w:r>
        <w:rPr>
          <w:color w:val="31849B" w:themeColor="accent5" w:themeShade="BF"/>
        </w:rPr>
        <w:t xml:space="preserve">    "reqID"</w:t>
      </w:r>
      <w:r>
        <w:t>: {</w:t>
      </w:r>
    </w:p>
    <w:p w14:paraId="402056A8"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33A93895" w14:textId="77777777" w:rsidR="00AB7AF3" w:rsidRDefault="00AB7AF3" w:rsidP="00AB7AF3">
      <w:pPr>
        <w:pStyle w:val="Code"/>
        <w:spacing w:line="259" w:lineRule="auto"/>
      </w:pPr>
      <w:r>
        <w:t xml:space="preserve">    },</w:t>
      </w:r>
    </w:p>
    <w:p w14:paraId="7DEC85E4" w14:textId="77777777" w:rsidR="00AB7AF3" w:rsidRDefault="00AB7AF3" w:rsidP="00AB7AF3">
      <w:pPr>
        <w:pStyle w:val="Code"/>
        <w:spacing w:line="259" w:lineRule="auto"/>
      </w:pPr>
      <w:r>
        <w:rPr>
          <w:color w:val="31849B" w:themeColor="accent5" w:themeShade="BF"/>
        </w:rPr>
        <w:t xml:space="preserve">    "claimedIdentity"</w:t>
      </w:r>
      <w:r>
        <w:t>: {</w:t>
      </w:r>
    </w:p>
    <w:p w14:paraId="75D96CE4"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31336AC7" w14:textId="77777777" w:rsidR="00AB7AF3" w:rsidRDefault="00AB7AF3" w:rsidP="00AB7AF3">
      <w:pPr>
        <w:pStyle w:val="Code"/>
        <w:spacing w:line="259" w:lineRule="auto"/>
      </w:pPr>
      <w:r>
        <w:lastRenderedPageBreak/>
        <w:t xml:space="preserve">    }</w:t>
      </w:r>
    </w:p>
    <w:p w14:paraId="1C942930" w14:textId="77777777" w:rsidR="00AB7AF3" w:rsidRDefault="00AB7AF3" w:rsidP="00AB7AF3">
      <w:pPr>
        <w:pStyle w:val="Code"/>
        <w:spacing w:line="259" w:lineRule="auto"/>
      </w:pPr>
      <w:r>
        <w:t xml:space="preserve">  }</w:t>
      </w:r>
    </w:p>
    <w:p w14:paraId="7AFCE88E" w14:textId="77777777" w:rsidR="00AB7AF3" w:rsidRDefault="00AB7AF3" w:rsidP="00AB7AF3">
      <w:pPr>
        <w:pStyle w:val="Code"/>
        <w:spacing w:line="259" w:lineRule="auto"/>
      </w:pPr>
      <w:r>
        <w:t>}</w:t>
      </w:r>
    </w:p>
    <w:p w14:paraId="537292C9" w14:textId="77777777" w:rsidR="00AB7AF3" w:rsidRDefault="00AB7AF3" w:rsidP="00AB7AF3"/>
    <w:p w14:paraId="6D7604F4" w14:textId="77777777" w:rsidR="00AB7AF3" w:rsidRDefault="00AB7AF3" w:rsidP="00AB7AF3">
      <w:pPr>
        <w:pStyle w:val="berschrift4"/>
      </w:pPr>
      <w:bookmarkStart w:id="2322" w:name="_Toc8854625"/>
      <w:r>
        <w:t>PendingRequest – XML Syntax</w:t>
      </w:r>
      <w:bookmarkEnd w:id="2322"/>
    </w:p>
    <w:p w14:paraId="63A8FFF9" w14:textId="77777777" w:rsidR="00AB7AF3" w:rsidRPr="5404FA76" w:rsidRDefault="00AB7AF3" w:rsidP="00AB7AF3">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14:paraId="6570CCB2" w14:textId="77777777" w:rsidR="00AB7AF3" w:rsidRDefault="00AB7AF3" w:rsidP="00AB7AF3">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369AF51"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14:paraId="78778A6B" w14:textId="77777777" w:rsidR="00AB7AF3" w:rsidRDefault="00AB7AF3" w:rsidP="00AB7AF3">
      <w:pPr>
        <w:pStyle w:val="Code"/>
      </w:pPr>
      <w:r>
        <w:rPr>
          <w:color w:val="31849B" w:themeColor="accent5" w:themeShade="BF"/>
        </w:rPr>
        <w:t xml:space="preserve">  &lt;xs:complexContent&gt;</w:t>
      </w:r>
    </w:p>
    <w:p w14:paraId="1D061C77" w14:textId="77777777" w:rsidR="00AB7AF3" w:rsidRDefault="00AB7AF3" w:rsidP="00AB7AF3">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0E7EC2CC" w14:textId="77777777" w:rsidR="00AB7AF3" w:rsidRDefault="00AB7AF3" w:rsidP="00AB7AF3">
      <w:pPr>
        <w:pStyle w:val="Code"/>
      </w:pPr>
      <w:r>
        <w:rPr>
          <w:color w:val="31849B" w:themeColor="accent5" w:themeShade="BF"/>
        </w:rPr>
        <w:t xml:space="preserve">      &lt;xs:sequence&gt;</w:t>
      </w:r>
    </w:p>
    <w:p w14:paraId="3003BD1D"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A7AD36F" w14:textId="77777777" w:rsidR="00AB7AF3" w:rsidRDefault="00AB7AF3" w:rsidP="00AB7AF3">
      <w:pPr>
        <w:pStyle w:val="Code"/>
      </w:pPr>
      <w:r>
        <w:rPr>
          <w:color w:val="31849B" w:themeColor="accent5" w:themeShade="BF"/>
        </w:rPr>
        <w:t xml:space="preserve">      &lt;/xs:sequence&gt;</w:t>
      </w:r>
    </w:p>
    <w:p w14:paraId="750E1141" w14:textId="77777777" w:rsidR="00AB7AF3" w:rsidRDefault="00AB7AF3" w:rsidP="00AB7AF3">
      <w:pPr>
        <w:pStyle w:val="Code"/>
      </w:pPr>
      <w:r>
        <w:rPr>
          <w:color w:val="31849B" w:themeColor="accent5" w:themeShade="BF"/>
        </w:rPr>
        <w:t xml:space="preserve">    &lt;/xs:extension&gt;</w:t>
      </w:r>
    </w:p>
    <w:p w14:paraId="37B8D2D7" w14:textId="77777777" w:rsidR="00AB7AF3" w:rsidRDefault="00AB7AF3" w:rsidP="00AB7AF3">
      <w:pPr>
        <w:pStyle w:val="Code"/>
      </w:pPr>
      <w:r>
        <w:rPr>
          <w:color w:val="31849B" w:themeColor="accent5" w:themeShade="BF"/>
        </w:rPr>
        <w:t xml:space="preserve">  &lt;/xs:complexContent&gt;</w:t>
      </w:r>
    </w:p>
    <w:p w14:paraId="487D4F0E" w14:textId="77777777" w:rsidR="00AB7AF3" w:rsidRDefault="00AB7AF3" w:rsidP="00AB7AF3">
      <w:pPr>
        <w:pStyle w:val="Code"/>
      </w:pPr>
      <w:r>
        <w:rPr>
          <w:color w:val="31849B" w:themeColor="accent5" w:themeShade="BF"/>
        </w:rPr>
        <w:t>&lt;/xs:complexType&gt;</w:t>
      </w:r>
    </w:p>
    <w:p w14:paraId="0A4EBAD5"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p>
    <w:p w14:paraId="096242B1" w14:textId="77777777" w:rsidR="006D31DB" w:rsidRDefault="00AB7AF3" w:rsidP="00AB7AF3">
      <w:pPr>
        <w:pStyle w:val="berschrift2"/>
      </w:pPr>
      <w:bookmarkStart w:id="2323" w:name="_Toc8854626"/>
      <w:r>
        <w:t>Optional data structures defined in this document</w:t>
      </w:r>
      <w:bookmarkEnd w:id="2323"/>
    </w:p>
    <w:p w14:paraId="19A53474" w14:textId="77777777" w:rsidR="00AB7AF3" w:rsidRPr="5404FA76" w:rsidRDefault="00AB7AF3" w:rsidP="00AB7AF3">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71DA09CC" w14:textId="77777777" w:rsidR="00AB7AF3" w:rsidRDefault="00AB7AF3" w:rsidP="00AB7AF3"/>
    <w:p w14:paraId="54B6D823" w14:textId="77777777" w:rsidR="00AB7AF3" w:rsidRDefault="00AB7AF3" w:rsidP="00AB7AF3">
      <w:pPr>
        <w:pStyle w:val="berschrift3"/>
      </w:pPr>
      <w:bookmarkStart w:id="2324" w:name="_RefCompDACDADA1"/>
      <w:bookmarkStart w:id="2325" w:name="_Toc8854627"/>
      <w:r>
        <w:t>Component RequestID</w:t>
      </w:r>
      <w:bookmarkEnd w:id="2324"/>
      <w:bookmarkEnd w:id="2325"/>
    </w:p>
    <w:p w14:paraId="058E8877" w14:textId="77777777" w:rsidR="00AB7AF3" w:rsidRDefault="00AB7AF3" w:rsidP="00AB7AF3"/>
    <w:p w14:paraId="4815F73A" w14:textId="77777777" w:rsidR="00AB7AF3" w:rsidRDefault="00AB7AF3" w:rsidP="00AB7AF3">
      <w:r>
        <w:t>Below follows a list of the sub-components that constitute this component:</w:t>
      </w:r>
    </w:p>
    <w:p w14:paraId="0DBA362E" w14:textId="77777777" w:rsidR="00AB7AF3" w:rsidRDefault="00AB7AF3" w:rsidP="00AB7AF3">
      <w:pPr>
        <w:pStyle w:val="Member"/>
      </w:pPr>
      <w:r>
        <w:t xml:space="preserve">The </w:t>
      </w:r>
      <w:r w:rsidRPr="35C1378D">
        <w:rPr>
          <w:rStyle w:val="Datatype"/>
        </w:rPr>
        <w:t>value</w:t>
      </w:r>
      <w:r>
        <w:t xml:space="preserve"> element MUST contain one instance of a string. </w:t>
      </w:r>
    </w:p>
    <w:p w14:paraId="3BBD287A" w14:textId="77777777" w:rsidR="00AB7AF3" w:rsidRDefault="00AB7AF3" w:rsidP="00AB7AF3">
      <w:pPr>
        <w:pStyle w:val="berschrift4"/>
      </w:pPr>
      <w:bookmarkStart w:id="2326" w:name="_Toc8854628"/>
      <w:r>
        <w:t>RequestID – JSON Syntax</w:t>
      </w:r>
      <w:bookmarkEnd w:id="2326"/>
    </w:p>
    <w:p w14:paraId="62C698C6" w14:textId="77777777" w:rsidR="00AB7AF3" w:rsidRPr="4593A2D4" w:rsidRDefault="00AB7AF3" w:rsidP="00AB7AF3">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14:paraId="77DFD691" w14:textId="77777777" w:rsidR="00AB7AF3" w:rsidRDefault="00AB7AF3" w:rsidP="00AB7AF3"/>
    <w:p w14:paraId="6137756E" w14:textId="77777777" w:rsidR="00AB7AF3" w:rsidRDefault="00AB7AF3" w:rsidP="00AB7AF3">
      <w:pPr>
        <w:pStyle w:val="berschrift4"/>
      </w:pPr>
      <w:bookmarkStart w:id="2327" w:name="_Toc8854629"/>
      <w:r>
        <w:t>RequestID – XML Syntax</w:t>
      </w:r>
      <w:bookmarkEnd w:id="2327"/>
    </w:p>
    <w:p w14:paraId="27A0E770" w14:textId="77777777" w:rsidR="00AB7AF3" w:rsidRPr="5404FA76" w:rsidRDefault="00AB7AF3" w:rsidP="00AB7AF3">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14:paraId="62DB6B6F" w14:textId="77777777" w:rsidR="00AB7AF3" w:rsidRDefault="00AB7AF3" w:rsidP="00AB7AF3">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6B56090" w14:textId="77777777" w:rsidR="00AB7AF3" w:rsidRDefault="00AB7AF3" w:rsidP="00AB7AF3">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14:paraId="4746229E" w14:textId="77777777" w:rsidR="00AB7AF3" w:rsidRDefault="00AB7AF3" w:rsidP="00AB7AF3">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68AAEAFA" w14:textId="77777777" w:rsidR="00AB7AF3" w:rsidRDefault="00AB7AF3" w:rsidP="00AB7AF3">
      <w:pPr>
        <w:pStyle w:val="Code"/>
      </w:pPr>
      <w:r>
        <w:rPr>
          <w:color w:val="31849B" w:themeColor="accent5" w:themeShade="BF"/>
        </w:rPr>
        <w:t>&lt;/xs:simpleType&gt;</w:t>
      </w:r>
    </w:p>
    <w:p w14:paraId="00056206"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p>
    <w:p w14:paraId="698E348D" w14:textId="77777777" w:rsidR="00AB7AF3" w:rsidRDefault="00AB7AF3" w:rsidP="00AB7AF3">
      <w:pPr>
        <w:pStyle w:val="berschrift3"/>
      </w:pPr>
      <w:bookmarkStart w:id="2328" w:name="_RefComp854EF302"/>
      <w:bookmarkStart w:id="2329" w:name="_Toc8854630"/>
      <w:r>
        <w:lastRenderedPageBreak/>
        <w:t>Component ResponseID</w:t>
      </w:r>
      <w:bookmarkEnd w:id="2328"/>
      <w:bookmarkEnd w:id="2329"/>
    </w:p>
    <w:p w14:paraId="0F830428" w14:textId="77777777" w:rsidR="00AB7AF3" w:rsidRDefault="00AB7AF3" w:rsidP="00AB7AF3"/>
    <w:p w14:paraId="30432855" w14:textId="77777777" w:rsidR="00AB7AF3" w:rsidRDefault="00AB7AF3" w:rsidP="00AB7AF3">
      <w:r>
        <w:t>Below follows a list of the sub-components that constitute this component:</w:t>
      </w:r>
    </w:p>
    <w:p w14:paraId="1B6F0864" w14:textId="77777777" w:rsidR="00AB7AF3" w:rsidRDefault="00AB7AF3" w:rsidP="00AB7AF3">
      <w:pPr>
        <w:pStyle w:val="Member"/>
      </w:pPr>
      <w:r>
        <w:t xml:space="preserve">The </w:t>
      </w:r>
      <w:r w:rsidRPr="35C1378D">
        <w:rPr>
          <w:rStyle w:val="Datatype"/>
        </w:rPr>
        <w:t>value</w:t>
      </w:r>
      <w:r>
        <w:t xml:space="preserve"> element MUST contain one instance of a string. </w:t>
      </w:r>
    </w:p>
    <w:p w14:paraId="0DA1B10F" w14:textId="77777777" w:rsidR="00AB7AF3" w:rsidRDefault="00AB7AF3" w:rsidP="00AB7AF3">
      <w:pPr>
        <w:pStyle w:val="berschrift4"/>
      </w:pPr>
      <w:bookmarkStart w:id="2330" w:name="_Toc8854631"/>
      <w:r>
        <w:t>ResponseID – JSON Syntax</w:t>
      </w:r>
      <w:bookmarkEnd w:id="2330"/>
    </w:p>
    <w:p w14:paraId="0F123FEE" w14:textId="77777777" w:rsidR="00AB7AF3" w:rsidRPr="4593A2D4" w:rsidRDefault="00AB7AF3" w:rsidP="00AB7AF3">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14:paraId="4A2B38C5" w14:textId="77777777" w:rsidR="00AB7AF3" w:rsidRDefault="00AB7AF3" w:rsidP="00AB7AF3"/>
    <w:p w14:paraId="772DB6F4" w14:textId="77777777" w:rsidR="00AB7AF3" w:rsidRDefault="00AB7AF3" w:rsidP="00AB7AF3">
      <w:pPr>
        <w:pStyle w:val="berschrift4"/>
      </w:pPr>
      <w:bookmarkStart w:id="2331" w:name="_Toc8854632"/>
      <w:r>
        <w:t>ResponseID – XML Syntax</w:t>
      </w:r>
      <w:bookmarkEnd w:id="2331"/>
    </w:p>
    <w:p w14:paraId="2FD0A33B" w14:textId="77777777" w:rsidR="00AB7AF3" w:rsidRPr="5404FA76" w:rsidRDefault="00AB7AF3" w:rsidP="00AB7AF3">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14:paraId="7212DA2F" w14:textId="77777777" w:rsidR="00AB7AF3" w:rsidRDefault="00AB7AF3" w:rsidP="00AB7AF3">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8492F6A" w14:textId="77777777" w:rsidR="00AB7AF3" w:rsidRDefault="00AB7AF3" w:rsidP="00AB7AF3">
      <w:pPr>
        <w:pStyle w:val="Code"/>
      </w:pPr>
      <w:r>
        <w:rPr>
          <w:color w:val="31849B" w:themeColor="accent5" w:themeShade="BF"/>
        </w:rPr>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14:paraId="0AACD68B" w14:textId="77777777" w:rsidR="00AB7AF3" w:rsidRDefault="00AB7AF3" w:rsidP="00AB7AF3">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23AF4E97" w14:textId="77777777" w:rsidR="00AB7AF3" w:rsidRDefault="00AB7AF3" w:rsidP="00AB7AF3">
      <w:pPr>
        <w:pStyle w:val="Code"/>
      </w:pPr>
      <w:r>
        <w:rPr>
          <w:color w:val="31849B" w:themeColor="accent5" w:themeShade="BF"/>
        </w:rPr>
        <w:t>&lt;/xs:simpleType&gt;</w:t>
      </w:r>
    </w:p>
    <w:p w14:paraId="1766C442"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p>
    <w:p w14:paraId="5C83E3CD" w14:textId="77777777" w:rsidR="00AB7AF3" w:rsidRDefault="00AB7AF3" w:rsidP="00AB7AF3">
      <w:pPr>
        <w:pStyle w:val="berschrift3"/>
      </w:pPr>
      <w:bookmarkStart w:id="2332" w:name="_RefCompE88C5C04"/>
      <w:bookmarkStart w:id="2333" w:name="_Toc8854633"/>
      <w:r>
        <w:t>Component OptionalInputsBase</w:t>
      </w:r>
      <w:bookmarkEnd w:id="2332"/>
      <w:bookmarkEnd w:id="2333"/>
    </w:p>
    <w:p w14:paraId="4AC728C8"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OptionalInputsBase</w:t>
      </w:r>
      <w:r w:rsidRPr="003A06D0">
        <w:rPr>
          <w:color w:val="19D131"/>
          <w:lang w:val="en-GB"/>
        </w:rPr>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Pr="003A06D0">
        <w:rPr>
          <w:rStyle w:val="Datatype"/>
          <w:lang w:val="en-GB"/>
        </w:rPr>
        <w:t>ResultMajor</w:t>
      </w:r>
      <w:r w:rsidRPr="003A06D0">
        <w:rPr>
          <w:color w:val="19D131"/>
          <w:lang w:val="en-GB"/>
        </w:rPr>
        <w:t xml:space="preserve"> code of </w:t>
      </w:r>
      <w:r w:rsidRPr="003A06D0">
        <w:rPr>
          <w:rStyle w:val="Datatype"/>
          <w:lang w:val="en-GB"/>
        </w:rPr>
        <w:t>RequesterError</w:t>
      </w:r>
      <w:r w:rsidRPr="003A06D0">
        <w:rPr>
          <w:color w:val="19D131"/>
          <w:lang w:val="en-GB"/>
        </w:rPr>
        <w:t xml:space="preserve"> and a </w:t>
      </w:r>
      <w:r w:rsidRPr="003A06D0">
        <w:rPr>
          <w:rStyle w:val="Datatype"/>
          <w:lang w:val="en-GB"/>
        </w:rPr>
        <w:t>ResultMinor</w:t>
      </w:r>
      <w:r w:rsidRPr="003A06D0">
        <w:rPr>
          <w:color w:val="19D131"/>
          <w:lang w:val="en-GB"/>
        </w:rPr>
        <w:t xml:space="preserve"> code of </w:t>
      </w:r>
      <w:r w:rsidRPr="003A06D0">
        <w:rPr>
          <w:rStyle w:val="Datatype"/>
          <w:lang w:val="en-GB"/>
        </w:rPr>
        <w:t>NotSupported.</w:t>
      </w:r>
      <w:r w:rsidR="00EF78A5">
        <w:rPr>
          <w:rStyle w:val="Datatype"/>
          <w:lang w:val="en-GB"/>
        </w:rPr>
        <w:t xml:space="preserve"> </w:t>
      </w:r>
      <w:r w:rsidRPr="003A06D0">
        <w:rPr>
          <w:color w:val="19D131"/>
          <w:lang w:val="en-GB"/>
        </w:rPr>
        <w:t xml:space="preserve">All request messages can contain an </w:t>
      </w:r>
      <w:r w:rsidRPr="003A06D0">
        <w:rPr>
          <w:rStyle w:val="Datatype"/>
          <w:lang w:val="en-GB"/>
        </w:rPr>
        <w:t>OptionalInputSign</w:t>
      </w:r>
      <w:r w:rsidRPr="003A06D0">
        <w:rPr>
          <w:color w:val="19D131"/>
          <w:lang w:val="en-GB"/>
        </w:rPr>
        <w:t xml:space="preserve"> or </w:t>
      </w:r>
      <w:r w:rsidRPr="003A06D0">
        <w:rPr>
          <w:rStyle w:val="Datatype"/>
          <w:lang w:val="en-GB"/>
        </w:rPr>
        <w:t>OptionalInputVerify</w:t>
      </w:r>
      <w:r w:rsidRPr="003A06D0">
        <w:rPr>
          <w:color w:val="19D131"/>
          <w:lang w:val="en-GB"/>
        </w:rPr>
        <w:t xml:space="preserve"> element depending on the method called. The </w:t>
      </w:r>
      <w:r w:rsidRPr="003A06D0">
        <w:rPr>
          <w:rFonts w:ascii="Courier New" w:eastAsia="Courier New" w:hAnsi="Courier New" w:cs="Courier New"/>
          <w:lang w:val="en-GB"/>
        </w:rPr>
        <w:t>OptionalInputsBase</w:t>
      </w:r>
      <w:r w:rsidRPr="003A06D0">
        <w:rPr>
          <w:color w:val="19D131"/>
          <w:lang w:val="en-GB"/>
        </w:rPr>
        <w:t xml:space="preserve"> component defines the elements that are common to all optional inputs defined in this document. Several optional inputs are defined in this document, and profiles can define additional ones.</w:t>
      </w:r>
    </w:p>
    <w:p w14:paraId="55745D6B" w14:textId="77777777" w:rsidR="00AB7AF3" w:rsidRDefault="00AB7AF3" w:rsidP="00AB7AF3">
      <w:r>
        <w:t xml:space="preserve">This components extends the component </w:t>
      </w:r>
      <w:r>
        <w:fldChar w:fldCharType="begin"/>
      </w:r>
      <w:r>
        <w:instrText xml:space="preserve"> REF _RefCompD7570695 \r \h </w:instrText>
      </w:r>
      <w:r>
        <w:fldChar w:fldCharType="separate"/>
      </w:r>
      <w:r>
        <w:rPr>
          <w:rStyle w:val="Datatype"/>
          <w:rFonts w:eastAsia="Courier New" w:cs="Courier New"/>
        </w:rPr>
        <w:t>OptionalInputs</w:t>
      </w:r>
      <w:r>
        <w:fldChar w:fldCharType="end"/>
      </w:r>
      <w:r>
        <w:t>. The inherited sub-components are not repeated here.</w:t>
      </w:r>
    </w:p>
    <w:p w14:paraId="6C30A6C3" w14:textId="77777777" w:rsidR="00AB7AF3" w:rsidRDefault="00AB7AF3" w:rsidP="00AB7AF3">
      <w:r>
        <w:t>Below follows a list of the sub-components that constitute this component:</w:t>
      </w:r>
    </w:p>
    <w:p w14:paraId="217A7F54" w14:textId="77777777" w:rsidR="00AB7AF3" w:rsidRDefault="00AB7AF3" w:rsidP="00AB7AF3">
      <w:pPr>
        <w:pStyle w:val="Member"/>
      </w:pPr>
      <w:r>
        <w:lastRenderedPageBreak/>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r w:rsidRPr="003A06D0">
        <w:rPr>
          <w:color w:val="19D131"/>
          <w:lang w:val="en-GB"/>
        </w:rPr>
        <w:t>This element indicates the identity of the client who is making a request. The server may use this to parameterize any aspect of its processing. Profiles that make use of this element MUST define its semantics.</w:t>
      </w:r>
    </w:p>
    <w:p w14:paraId="73736FFC" w14:textId="77777777" w:rsidR="00AB7AF3" w:rsidRDefault="00AB7AF3" w:rsidP="00AB7AF3">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r w:rsidRPr="003A06D0">
        <w:rPr>
          <w:color w:val="19D131"/>
          <w:lang w:val="en-GB"/>
        </w:rPr>
        <w:t xml:space="preserve">The </w:t>
      </w:r>
      <w:r w:rsidRPr="003A06D0">
        <w:rPr>
          <w:rStyle w:val="Datatype"/>
          <w:lang w:val="en-GB"/>
        </w:rPr>
        <w:t>Schemas</w:t>
      </w:r>
      <w:r w:rsidRPr="003A06D0">
        <w:rPr>
          <w:color w:val="19D131"/>
          <w:lang w:val="en-GB"/>
        </w:rPr>
        <w:t xml:space="preserve"> element provides a mechanism for transporting XML schemas required for validating an XML document along with the request message.</w:t>
      </w:r>
    </w:p>
    <w:p w14:paraId="2E9C18C6" w14:textId="77777777" w:rsidR="00AB7AF3" w:rsidRDefault="00AB7AF3" w:rsidP="00AB7AF3">
      <w:pPr>
        <w:pStyle w:val="Member"/>
      </w:pPr>
      <w:r>
        <w:t xml:space="preserve">The OPTIONAL </w:t>
      </w:r>
      <w:r w:rsidRPr="35C1378D">
        <w:rPr>
          <w:rStyle w:val="Datatype"/>
        </w:rPr>
        <w:t>AddTimestamp</w:t>
      </w:r>
      <w:r>
        <w:t xml:space="preserve"> element, if present, MAY occur zero or more times containing a URI. </w:t>
      </w:r>
      <w:r w:rsidRPr="003A06D0">
        <w:rPr>
          <w:color w:val="19D131"/>
          <w:lang w:val="en-GB"/>
        </w:rPr>
        <w:t xml:space="preserve">The </w:t>
      </w:r>
      <w:r w:rsidRPr="003A06D0">
        <w:rPr>
          <w:rStyle w:val="Datatype"/>
          <w:lang w:val="en-GB"/>
        </w:rPr>
        <w:t>AddTimestamp</w:t>
      </w:r>
      <w:r w:rsidRPr="003A06D0">
        <w:rPr>
          <w:color w:val="19D131"/>
          <w:lang w:val="en-GB"/>
        </w:rPr>
        <w:t xml:space="preserve"> element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&lt;ds:SignatureValue&gt;</w:t>
      </w:r>
      <w:r w:rsidRPr="003A06D0">
        <w:rPr>
          <w:color w:val="19D131"/>
          <w:lang w:val="en-GB"/>
        </w:rPr>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rPr>
          <w:color w:val="19D131"/>
          <w:lang w:val="en-GB"/>
        </w:rPr>
        <w:t xml:space="preserve">defines procedures for generating timestamps over the content which is about to be signed (sometimes called content timestamps), and the DSS Timestamp profile </w:t>
      </w:r>
      <w:r w:rsidRPr="003A06D0">
        <w:rPr>
          <w:b/>
          <w:bCs/>
          <w:lang w:val="en-GB"/>
        </w:rPr>
        <w:t xml:space="preserve">[DSS-TS-P] </w:t>
      </w:r>
      <w:r w:rsidRPr="003A06D0">
        <w:rPr>
          <w:color w:val="19D131"/>
          <w:lang w:val="en-GB"/>
        </w:rPr>
        <w:t>defines procedures for handling standalone timestamps.</w:t>
      </w:r>
    </w:p>
    <w:p w14:paraId="356F3215" w14:textId="77777777" w:rsidR="00AB7AF3" w:rsidRDefault="00AB7AF3" w:rsidP="00AB7AF3">
      <w:pPr>
        <w:pStyle w:val="Member"/>
      </w:pPr>
      <w:r>
        <w:t xml:space="preserve">The OPTIONAL </w:t>
      </w:r>
      <w:r w:rsidRPr="35C1378D">
        <w:rPr>
          <w:rStyle w:val="Datatype"/>
        </w:rPr>
        <w:t>EnforceAsynchronousProcessing</w:t>
      </w:r>
      <w:r>
        <w:t xml:space="preserve"> element, if present, MUST contain a boolean. Its default value is '</w:t>
      </w:r>
      <w:r>
        <w:rPr>
          <w:color w:val="244061" w:themeColor="accent1" w:themeShade="80"/>
        </w:rPr>
        <w:t>false</w:t>
      </w:r>
      <w:r>
        <w:t xml:space="preserve">'. </w:t>
      </w:r>
    </w:p>
    <w:p w14:paraId="05E1146B" w14:textId="77777777" w:rsidR="00AB7AF3" w:rsidRDefault="00AB7AF3" w:rsidP="00AB7AF3">
      <w:pPr>
        <w:pStyle w:val="Member"/>
      </w:pPr>
      <w:r>
        <w:t xml:space="preserve">The OPTIONAL </w:t>
      </w:r>
      <w:r w:rsidRPr="35C1378D">
        <w:rPr>
          <w:rStyle w:val="Datatype"/>
        </w:rPr>
        <w:t>Nonce</w:t>
      </w:r>
      <w:r>
        <w:t xml:space="preserve"> element, if present, MUST contain an integer. </w:t>
      </w:r>
      <w:r w:rsidR="001F57CC" w:rsidRPr="003A06D0">
        <w:rPr>
          <w:lang w:val="en-GB"/>
        </w:rPr>
        <w:t>The Nonce element MAY be used to provide a large random number to enable the client correlate a timestamp request with the response.</w:t>
      </w:r>
    </w:p>
    <w:p w14:paraId="26D8F69C" w14:textId="77777777" w:rsidR="00AB7AF3" w:rsidRDefault="00AB7AF3" w:rsidP="00AB7AF3">
      <w:pPr>
        <w:pStyle w:val="berschrift4"/>
      </w:pPr>
      <w:bookmarkStart w:id="2334" w:name="_Toc8854634"/>
      <w:r>
        <w:t>OptionalInputsBase – JSON Syntax</w:t>
      </w:r>
      <w:bookmarkEnd w:id="2334"/>
    </w:p>
    <w:p w14:paraId="6C7978D0" w14:textId="77777777" w:rsidR="00AB7AF3" w:rsidRPr="4593A2D4" w:rsidRDefault="00AB7AF3" w:rsidP="00AB7AF3">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14:paraId="0B1CC1F8" w14:textId="77777777" w:rsidR="00AB7AF3" w:rsidRDefault="00AB7AF3" w:rsidP="00AB7AF3"/>
    <w:p w14:paraId="694A0B0D" w14:textId="77777777" w:rsidR="00AB7AF3" w:rsidRDefault="00AB7AF3" w:rsidP="00AB7AF3">
      <w:pPr>
        <w:pStyle w:val="berschrift4"/>
      </w:pPr>
      <w:bookmarkStart w:id="2335" w:name="_Toc8854635"/>
      <w:r>
        <w:t>OptionalInputsBase – XML Syntax</w:t>
      </w:r>
      <w:bookmarkEnd w:id="2335"/>
    </w:p>
    <w:p w14:paraId="5896E842" w14:textId="77777777" w:rsidR="00AB7AF3" w:rsidRPr="5404FA76" w:rsidRDefault="00AB7AF3" w:rsidP="00AB7AF3">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14:paraId="30591374" w14:textId="77777777" w:rsidR="00AB7AF3" w:rsidRDefault="00AB7AF3" w:rsidP="00AB7AF3">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44C1D0F"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5703B312" w14:textId="77777777" w:rsidR="00AB7AF3" w:rsidRDefault="00AB7AF3" w:rsidP="00AB7AF3">
      <w:pPr>
        <w:pStyle w:val="Code"/>
      </w:pPr>
      <w:r>
        <w:rPr>
          <w:color w:val="31849B" w:themeColor="accent5" w:themeShade="BF"/>
        </w:rPr>
        <w:t xml:space="preserve">  &lt;xs:complexContent&gt;</w:t>
      </w:r>
    </w:p>
    <w:p w14:paraId="43F9A596" w14:textId="77777777" w:rsidR="00AB7AF3" w:rsidRDefault="00AB7AF3" w:rsidP="00AB7AF3">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14:paraId="5B52427C" w14:textId="77777777" w:rsidR="00AB7AF3" w:rsidRDefault="00AB7AF3" w:rsidP="00AB7AF3">
      <w:pPr>
        <w:pStyle w:val="Code"/>
      </w:pPr>
      <w:r>
        <w:rPr>
          <w:color w:val="31849B" w:themeColor="accent5" w:themeShade="BF"/>
        </w:rPr>
        <w:t xml:space="preserve">      &lt;xs:sequence&gt;</w:t>
      </w:r>
    </w:p>
    <w:p w14:paraId="7DCD6476"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B9405C4"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8AE16A2"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9A703F2"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74F0C25"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E91A7E1" w14:textId="77777777" w:rsidR="00AB7AF3" w:rsidRDefault="00AB7AF3" w:rsidP="00AB7AF3">
      <w:pPr>
        <w:pStyle w:val="Code"/>
      </w:pPr>
      <w:r>
        <w:rPr>
          <w:color w:val="31849B" w:themeColor="accent5" w:themeShade="BF"/>
        </w:rPr>
        <w:t xml:space="preserve">      &lt;/xs:sequence&gt;</w:t>
      </w:r>
    </w:p>
    <w:p w14:paraId="64E244AB" w14:textId="77777777" w:rsidR="00AB7AF3" w:rsidRDefault="00AB7AF3" w:rsidP="00AB7AF3">
      <w:pPr>
        <w:pStyle w:val="Code"/>
      </w:pPr>
      <w:r>
        <w:rPr>
          <w:color w:val="31849B" w:themeColor="accent5" w:themeShade="BF"/>
        </w:rPr>
        <w:t xml:space="preserve">    &lt;/xs:extension&gt;</w:t>
      </w:r>
    </w:p>
    <w:p w14:paraId="57713D8B" w14:textId="77777777" w:rsidR="00AB7AF3" w:rsidRDefault="00AB7AF3" w:rsidP="00AB7AF3">
      <w:pPr>
        <w:pStyle w:val="Code"/>
      </w:pPr>
      <w:r>
        <w:rPr>
          <w:color w:val="31849B" w:themeColor="accent5" w:themeShade="BF"/>
        </w:rPr>
        <w:t xml:space="preserve">  &lt;/xs:complexContent&gt;</w:t>
      </w:r>
    </w:p>
    <w:p w14:paraId="2E52ED24" w14:textId="77777777" w:rsidR="00AB7AF3" w:rsidRDefault="00AB7AF3" w:rsidP="00AB7AF3">
      <w:pPr>
        <w:pStyle w:val="Code"/>
      </w:pPr>
      <w:r>
        <w:rPr>
          <w:color w:val="31849B" w:themeColor="accent5" w:themeShade="BF"/>
        </w:rPr>
        <w:t>&lt;/xs:complexType&gt;</w:t>
      </w:r>
    </w:p>
    <w:p w14:paraId="3E604A48"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p>
    <w:p w14:paraId="0F0E7B95" w14:textId="77777777" w:rsidR="00AB7AF3" w:rsidRDefault="00AB7AF3" w:rsidP="00AB7AF3">
      <w:pPr>
        <w:pStyle w:val="berschrift3"/>
      </w:pPr>
      <w:bookmarkStart w:id="2336" w:name="_RefComp84D46F92"/>
      <w:bookmarkStart w:id="2337" w:name="_Toc8854636"/>
      <w:r>
        <w:lastRenderedPageBreak/>
        <w:t>Component OptionalInputsSign</w:t>
      </w:r>
      <w:bookmarkEnd w:id="2336"/>
      <w:bookmarkEnd w:id="2337"/>
    </w:p>
    <w:p w14:paraId="39A7CB49"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OptionalInputsSign</w:t>
      </w:r>
      <w:r w:rsidRPr="003A06D0">
        <w:rPr>
          <w:color w:val="19D131"/>
          <w:lang w:val="en-GB"/>
        </w:rPr>
        <w:t xml:space="preserve"> component defines a set of additional inputs associated with the processing of a signing </w:t>
      </w:r>
      <w:r w:rsidR="005A05CB" w:rsidRPr="003A06D0">
        <w:rPr>
          <w:color w:val="19D131"/>
          <w:lang w:val="en-GB"/>
        </w:rPr>
        <w:t>request. The</w:t>
      </w:r>
      <w:r w:rsidRPr="003A06D0">
        <w:rPr>
          <w:color w:val="19D131"/>
          <w:lang w:val="en-GB"/>
        </w:rPr>
        <w:t xml:space="preserve"> </w:t>
      </w:r>
      <w:r w:rsidRPr="003A06D0">
        <w:rPr>
          <w:rFonts w:ascii="Courier New" w:eastAsia="Courier New" w:hAnsi="Courier New" w:cs="Courier New"/>
          <w:lang w:val="en-GB"/>
        </w:rPr>
        <w:t xml:space="preserve">OptionalInputsSign </w:t>
      </w:r>
      <w:r w:rsidRPr="003A06D0">
        <w:rPr>
          <w:rFonts w:eastAsia="Courier New"/>
          <w:lang w:val="en-GB"/>
        </w:rPr>
        <w:t>component</w:t>
      </w:r>
      <w:r w:rsidRPr="003A06D0">
        <w:rPr>
          <w:color w:val="19D131"/>
          <w:lang w:val="en-GB"/>
        </w:rPr>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Pr="003A06D0">
        <w:rPr>
          <w:rFonts w:ascii="Courier New" w:eastAsia="Courier New" w:hAnsi="Courier New" w:cs="Courier New"/>
          <w:lang w:val="en-GB"/>
        </w:rPr>
        <w:t>OptionalInputsSign</w:t>
      </w:r>
      <w:r w:rsidRPr="003A06D0">
        <w:rPr>
          <w:color w:val="19D131"/>
          <w:lang w:val="en-GB"/>
        </w:rPr>
        <w:t xml:space="preserve"> yet still get service from any profile-compliant DSS server. If a server doesn’t recognize or can’t handle any optional input, it MUST reject the request with a </w:t>
      </w:r>
      <w:r w:rsidRPr="003A06D0">
        <w:rPr>
          <w:rStyle w:val="Datatype"/>
          <w:lang w:val="en-GB"/>
        </w:rPr>
        <w:t>ResultMajor</w:t>
      </w:r>
      <w:r w:rsidRPr="003A06D0">
        <w:rPr>
          <w:color w:val="19D131"/>
          <w:lang w:val="en-GB"/>
        </w:rPr>
        <w:t xml:space="preserve"> code of </w:t>
      </w:r>
      <w:r w:rsidRPr="003A06D0">
        <w:rPr>
          <w:rStyle w:val="Datatype"/>
          <w:lang w:val="en-GB"/>
        </w:rPr>
        <w:t>RequesterError</w:t>
      </w:r>
      <w:r w:rsidRPr="003A06D0">
        <w:rPr>
          <w:color w:val="19D131"/>
          <w:lang w:val="en-GB"/>
        </w:rPr>
        <w:t xml:space="preserve"> and a </w:t>
      </w:r>
      <w:r w:rsidRPr="003A06D0">
        <w:rPr>
          <w:rStyle w:val="Datatype"/>
          <w:lang w:val="en-GB"/>
        </w:rPr>
        <w:t>ResultMinor</w:t>
      </w:r>
      <w:r w:rsidRPr="003A06D0">
        <w:rPr>
          <w:color w:val="19D131"/>
          <w:lang w:val="en-GB"/>
        </w:rPr>
        <w:t xml:space="preserve"> code of </w:t>
      </w:r>
      <w:r w:rsidRPr="003A06D0">
        <w:rPr>
          <w:rStyle w:val="Datatype"/>
          <w:lang w:val="en-GB"/>
        </w:rPr>
        <w:t>NotSupported</w:t>
      </w:r>
      <w:r w:rsidRPr="003A06D0">
        <w:rPr>
          <w:color w:val="19D131"/>
          <w:lang w:val="en-GB"/>
        </w:rPr>
        <w:t>.</w:t>
      </w:r>
    </w:p>
    <w:p w14:paraId="752E8649" w14:textId="77777777" w:rsidR="00AB7AF3" w:rsidRDefault="00AB7AF3" w:rsidP="00AB7AF3">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14:paraId="14E28566" w14:textId="77777777" w:rsidR="00AB7AF3" w:rsidRDefault="00AB7AF3" w:rsidP="00AB7AF3">
      <w:r>
        <w:t>Below follows a list of the sub-components that constitute this component:</w:t>
      </w:r>
    </w:p>
    <w:p w14:paraId="51245CAA" w14:textId="77777777" w:rsidR="00AB7AF3" w:rsidRDefault="00AB7AF3" w:rsidP="00AB7AF3">
      <w:pPr>
        <w:pStyle w:val="Member"/>
      </w:pPr>
      <w:r>
        <w:lastRenderedPageBreak/>
        <w:t xml:space="preserve">The OPTIONAL </w:t>
      </w:r>
      <w:r w:rsidRPr="35C1378D">
        <w:rPr>
          <w:rStyle w:val="Datatype"/>
        </w:rPr>
        <w:t>SignatureType</w:t>
      </w:r>
      <w:r>
        <w:t xml:space="preserve"> element, if present, MUST contain a URI. </w:t>
      </w:r>
      <w:r w:rsidRPr="003A06D0">
        <w:rPr>
          <w:color w:val="19D131"/>
          <w:lang w:val="en-GB"/>
        </w:rPr>
        <w:t xml:space="preserve">The </w:t>
      </w:r>
      <w:r w:rsidRPr="003A06D0">
        <w:rPr>
          <w:rStyle w:val="Datatype"/>
          <w:lang w:val="en-GB"/>
        </w:rPr>
        <w:t>SignatureType</w:t>
      </w:r>
      <w:r w:rsidRPr="003A06D0">
        <w:rPr>
          <w:color w:val="19D131"/>
          <w:lang w:val="en-GB"/>
        </w:rPr>
        <w:t xml:space="preserve"> element indicates the type of signature or timestamp to produce (such as a XML signature, a XML timestamp, a RFC 3161 timestamp, a CMS signature, etc.). See section 7.1 for some URI references that MAY be used as the value of this element.</w:t>
      </w:r>
    </w:p>
    <w:p w14:paraId="7B03D1F3" w14:textId="77777777" w:rsidR="00AB7AF3" w:rsidRDefault="00AB7AF3" w:rsidP="00AB7AF3">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section </w:t>
      </w:r>
      <w:r>
        <w:fldChar w:fldCharType="begin"/>
      </w:r>
      <w:r>
        <w:instrText xml:space="preserve"> REF _RefCompCA0B0FDF \r \h </w:instrText>
      </w:r>
      <w:r>
        <w:fldChar w:fldCharType="separate"/>
      </w:r>
      <w:r>
        <w:rPr>
          <w:rStyle w:val="Datatype"/>
          <w:rFonts w:eastAsia="Courier New" w:cs="Courier New"/>
        </w:rPr>
        <w:t>IntendedAudience</w:t>
      </w:r>
      <w:r>
        <w:fldChar w:fldCharType="end"/>
      </w:r>
      <w:r>
        <w:t xml:space="preserve">. </w:t>
      </w:r>
      <w:r w:rsidRPr="003A06D0">
        <w:rPr>
          <w:color w:val="19D131"/>
          <w:lang w:val="en-GB"/>
        </w:rPr>
        <w:t>This element gives a hint regarding the target audience of the requested signature.</w:t>
      </w:r>
    </w:p>
    <w:p w14:paraId="5C9A6291" w14:textId="77777777" w:rsidR="00AB7AF3" w:rsidRDefault="00AB7AF3" w:rsidP="00AB7AF3">
      <w:pPr>
        <w:pStyle w:val="Member"/>
      </w:pPr>
      <w:r>
        <w:t xml:space="preserve">The OPTIONAL </w:t>
      </w:r>
      <w:r w:rsidRPr="35C1378D">
        <w:rPr>
          <w:rStyle w:val="Datatype"/>
        </w:rPr>
        <w:t>KeySelector</w:t>
      </w:r>
      <w:r>
        <w:t xml:space="preserve"> element, if present, MAY occur zero or more times containing a sub-component. If present each instance MUST satisfy the requirements specified in this document in section </w:t>
      </w:r>
      <w:r>
        <w:fldChar w:fldCharType="begin"/>
      </w:r>
      <w:r>
        <w:instrText xml:space="preserve"> REF _RefCompA7F4B833 \r \h </w:instrText>
      </w:r>
      <w:r>
        <w:fldChar w:fldCharType="separate"/>
      </w:r>
      <w:r>
        <w:rPr>
          <w:rStyle w:val="Datatype"/>
          <w:rFonts w:eastAsia="Courier New" w:cs="Courier New"/>
        </w:rPr>
        <w:t>KeySelector</w:t>
      </w:r>
      <w:r>
        <w:fldChar w:fldCharType="end"/>
      </w:r>
      <w:r>
        <w:t xml:space="preserve">. </w:t>
      </w:r>
      <w:r w:rsidRPr="003A06D0">
        <w:rPr>
          <w:color w:val="19D131"/>
          <w:lang w:val="en-GB"/>
        </w:rPr>
        <w:t xml:space="preserve">The </w:t>
      </w:r>
      <w:r w:rsidRPr="003A06D0">
        <w:rPr>
          <w:rStyle w:val="Datatype"/>
          <w:lang w:val="en-GB"/>
        </w:rPr>
        <w:t xml:space="preserve">KeySelector </w:t>
      </w:r>
      <w:r w:rsidRPr="003A06D0">
        <w:rPr>
          <w:color w:val="19D131"/>
          <w:lang w:val="en-GB"/>
        </w:rPr>
        <w:t xml:space="preserve">provides details which key or sets of keys the client is expecting to be used. </w:t>
      </w:r>
    </w:p>
    <w:p w14:paraId="29C4484B" w14:textId="77777777" w:rsidR="00AB7AF3" w:rsidRDefault="00AB7AF3" w:rsidP="00AB7AF3">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rPr>
          <w:rStyle w:val="Datatype"/>
          <w:rFonts w:eastAsia="Courier New" w:cs="Courier New"/>
        </w:rPr>
        <w:t>PropertiesHolder</w:t>
      </w:r>
      <w:r>
        <w:fldChar w:fldCharType="end"/>
      </w:r>
      <w:r>
        <w:t xml:space="preserve">. </w:t>
      </w:r>
      <w:r w:rsidRPr="003A06D0">
        <w:rPr>
          <w:color w:val="19D131"/>
          <w:lang w:val="en-GB"/>
        </w:rPr>
        <w:t xml:space="preserve">The </w:t>
      </w:r>
      <w:r w:rsidRPr="003A06D0">
        <w:rPr>
          <w:rStyle w:val="Datatype"/>
          <w:lang w:val="en-GB"/>
        </w:rPr>
        <w:t>Properties</w:t>
      </w:r>
      <w:r w:rsidRPr="003A06D0">
        <w:rPr>
          <w:color w:val="19D131"/>
          <w:lang w:val="en-GB"/>
        </w:rPr>
        <w:t xml:space="preserve"> element is used to instruct the server to add certain signed or unsigned properties (aka “signature attributes”) into the signature. The client MAY send the server a particular value to use for each property, or leave the value up to the server to determine. The server MAY add additional properties, even if these aren’t requested by the client.</w:t>
      </w:r>
    </w:p>
    <w:p w14:paraId="6A162322" w14:textId="77777777" w:rsidR="00AB7AF3" w:rsidRDefault="00AB7AF3" w:rsidP="00AB7AF3">
      <w:pPr>
        <w:pStyle w:val="Member"/>
      </w:pPr>
      <w:r>
        <w:t xml:space="preserve">The OPTIONAL </w:t>
      </w:r>
      <w:r w:rsidRPr="35C1378D">
        <w:rPr>
          <w:rStyle w:val="Datatype"/>
        </w:rPr>
        <w:t>IncludeObject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_RefCompDAECD6A5 \r \h </w:instrText>
      </w:r>
      <w:r>
        <w:fldChar w:fldCharType="separate"/>
      </w:r>
      <w:r>
        <w:rPr>
          <w:rStyle w:val="Datatype"/>
          <w:rFonts w:eastAsia="Courier New" w:cs="Courier New"/>
        </w:rPr>
        <w:t>IncludeObject</w:t>
      </w:r>
      <w:r>
        <w:fldChar w:fldCharType="end"/>
      </w:r>
      <w:r>
        <w:t xml:space="preserve">. </w:t>
      </w:r>
      <w:r w:rsidRPr="003A06D0">
        <w:rPr>
          <w:color w:val="19D131"/>
          <w:lang w:val="en-GB"/>
        </w:rPr>
        <w:t xml:space="preserve">The </w:t>
      </w:r>
      <w:r w:rsidRPr="003A06D0">
        <w:rPr>
          <w:rStyle w:val="Datatype"/>
          <w:lang w:val="en-GB"/>
        </w:rPr>
        <w:t>IncludeObject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enveloping signature.</w:t>
      </w:r>
    </w:p>
    <w:p w14:paraId="6E4ED0E6" w14:textId="77777777" w:rsidR="00AB7AF3" w:rsidRDefault="00AB7AF3" w:rsidP="00AB7AF3">
      <w:pPr>
        <w:pStyle w:val="Member"/>
      </w:pPr>
      <w:r>
        <w:t xml:space="preserve">The OPTIONAL </w:t>
      </w:r>
      <w:r w:rsidRPr="35C1378D">
        <w:rPr>
          <w:rStyle w:val="Datatype"/>
        </w:rPr>
        <w:t>IncludeEContent</w:t>
      </w:r>
      <w:r>
        <w:t xml:space="preserve"> element, if present, MUST contain a boolean. Its default value is '</w:t>
      </w:r>
      <w:r>
        <w:rPr>
          <w:color w:val="244061" w:themeColor="accent1" w:themeShade="80"/>
        </w:rPr>
        <w:t>false</w:t>
      </w:r>
      <w:r>
        <w:t xml:space="preserve">'. </w:t>
      </w:r>
      <w:r w:rsidRPr="003A06D0">
        <w:rPr>
          <w:color w:val="19D131"/>
          <w:lang w:val="en-GB"/>
        </w:rPr>
        <w:t xml:space="preserve"> If the value of the </w:t>
      </w:r>
      <w:r w:rsidRPr="003A06D0">
        <w:rPr>
          <w:rStyle w:val="Datatype"/>
          <w:lang w:val="en-GB"/>
        </w:rPr>
        <w:t>IncludeEContent</w:t>
      </w:r>
      <w:r w:rsidRPr="003A06D0">
        <w:rPr>
          <w:color w:val="19D131"/>
          <w:lang w:val="en-GB"/>
        </w:rPr>
        <w:t xml:space="preserve"> is </w:t>
      </w:r>
      <w:r w:rsidRPr="003A06D0">
        <w:rPr>
          <w:rStyle w:val="Datatype"/>
          <w:lang w:val="en-GB"/>
        </w:rPr>
        <w:t xml:space="preserve">‘true’ </w:t>
      </w:r>
      <w:r w:rsidRPr="003A06D0">
        <w:rPr>
          <w:color w:val="19D131"/>
          <w:lang w:val="en-GB"/>
        </w:rPr>
        <w:t>a CMS signature includes enveloped (or ‘encapsulated’) content.</w:t>
      </w:r>
    </w:p>
    <w:p w14:paraId="60B109EE" w14:textId="77777777" w:rsidR="00AB7AF3" w:rsidRDefault="00AB7AF3" w:rsidP="00AB7AF3">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section </w:t>
      </w:r>
      <w:r>
        <w:fldChar w:fldCharType="begin"/>
      </w:r>
      <w:r>
        <w:instrText xml:space="preserve"> REF _RefCompB8907B72 \r \h </w:instrText>
      </w:r>
      <w:r>
        <w:fldChar w:fldCharType="separate"/>
      </w:r>
      <w:r>
        <w:rPr>
          <w:rStyle w:val="Datatype"/>
          <w:rFonts w:eastAsia="Courier New" w:cs="Courier New"/>
        </w:rPr>
        <w:t>SignaturePlacement</w:t>
      </w:r>
      <w:r>
        <w:fldChar w:fldCharType="end"/>
      </w:r>
      <w:r>
        <w:t xml:space="preserve">. </w:t>
      </w:r>
      <w:r w:rsidRPr="003A06D0">
        <w:rPr>
          <w:color w:val="19D131"/>
          <w:lang w:val="en-GB"/>
        </w:rPr>
        <w:t xml:space="preserve">The </w:t>
      </w:r>
      <w:r w:rsidRPr="003A06D0">
        <w:rPr>
          <w:rStyle w:val="Datatype"/>
          <w:lang w:val="en-GB"/>
        </w:rPr>
        <w:t>SignaturePlacement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enveloped signature placed within a document. The resulting document with the enveloped signature is placed in the optional output </w:t>
      </w:r>
      <w:r w:rsidRPr="003A06D0">
        <w:rPr>
          <w:rStyle w:val="Datatype"/>
          <w:lang w:val="en-GB"/>
        </w:rPr>
        <w:t>DocumentWithSignature</w:t>
      </w:r>
      <w:r w:rsidRPr="003A06D0">
        <w:rPr>
          <w:color w:val="19D131"/>
          <w:lang w:val="en-GB"/>
        </w:rPr>
        <w:t>.</w:t>
      </w:r>
    </w:p>
    <w:p w14:paraId="02D6CB67" w14:textId="77777777" w:rsidR="00AB7AF3" w:rsidRDefault="00AB7AF3" w:rsidP="00AB7AF3">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rPr>
          <w:rStyle w:val="Datatype"/>
          <w:rFonts w:eastAsia="Courier New" w:cs="Courier New"/>
        </w:rPr>
        <w:t>SignedReferences</w:t>
      </w:r>
      <w:r>
        <w:fldChar w:fldCharType="end"/>
      </w:r>
      <w:r>
        <w:t xml:space="preserve">. </w:t>
      </w:r>
      <w:r w:rsidRPr="003A06D0">
        <w:rPr>
          <w:color w:val="19D131"/>
          <w:lang w:val="en-GB"/>
        </w:rPr>
        <w:t xml:space="preserve">The </w:t>
      </w:r>
      <w:r w:rsidRPr="003A06D0">
        <w:rPr>
          <w:rStyle w:val="Datatype"/>
          <w:lang w:val="en-GB"/>
        </w:rPr>
        <w:t>SignedReferences</w:t>
      </w:r>
      <w:r w:rsidRPr="003A06D0">
        <w:rPr>
          <w:color w:val="19D131"/>
          <w:lang w:val="en-GB"/>
        </w:rPr>
        <w:t xml:space="preserve"> element gives the client greater control over how the &lt;ds:Reference&gt; elements of a </w:t>
      </w:r>
      <w:r w:rsidR="005A05CB" w:rsidRPr="003A06D0">
        <w:rPr>
          <w:color w:val="19D131"/>
          <w:lang w:val="en-GB"/>
        </w:rPr>
        <w:t>XMLDSig</w:t>
      </w:r>
      <w:r w:rsidRPr="003A06D0">
        <w:rPr>
          <w:color w:val="19D131"/>
          <w:lang w:val="en-GB"/>
        </w:rPr>
        <w:t xml:space="preserve"> signature are formed.</w:t>
      </w:r>
    </w:p>
    <w:p w14:paraId="0545DD07" w14:textId="77777777" w:rsidR="00AB7AF3" w:rsidRDefault="00AB7AF3" w:rsidP="00AB7AF3">
      <w:pPr>
        <w:pStyle w:val="Member"/>
      </w:pPr>
      <w:r>
        <w:t xml:space="preserve">The OPTIONAL </w:t>
      </w:r>
      <w:r w:rsidRPr="35C1378D">
        <w:rPr>
          <w:rStyle w:val="Datatype"/>
        </w:rPr>
        <w:t>SignatureAlgorithm</w:t>
      </w:r>
      <w:r>
        <w:t xml:space="preserve"> element, if present, MUST contain a string. </w:t>
      </w:r>
      <w:r w:rsidRPr="003A06D0">
        <w:rPr>
          <w:color w:val="19D131"/>
          <w:lang w:val="en-GB"/>
        </w:rPr>
        <w:t xml:space="preserve">The </w:t>
      </w:r>
      <w:r w:rsidRPr="003A06D0">
        <w:rPr>
          <w:rStyle w:val="Datatype"/>
          <w:lang w:val="en-GB"/>
        </w:rPr>
        <w:t>SignatureAlgorithm</w:t>
      </w:r>
      <w:r w:rsidRPr="003A06D0">
        <w:rPr>
          <w:color w:val="19D131"/>
          <w:lang w:val="en-GB"/>
        </w:rPr>
        <w:t xml:space="preserve"> element MAY be used to request a specific signing algorithm. This may be useful to narrow down the set of algorithms the server may apply. Support for specific signature algorithms may change over time and the use of other input elements, especially </w:t>
      </w:r>
      <w:r w:rsidRPr="003A06D0">
        <w:rPr>
          <w:rStyle w:val="Datatype"/>
          <w:lang w:val="en-GB"/>
        </w:rPr>
        <w:t>Profile</w:t>
      </w:r>
      <w:r w:rsidRPr="003A06D0">
        <w:rPr>
          <w:color w:val="19D131"/>
          <w:lang w:val="en-GB"/>
        </w:rPr>
        <w:t xml:space="preserve"> and </w:t>
      </w:r>
      <w:r w:rsidRPr="003A06D0">
        <w:rPr>
          <w:rStyle w:val="Datatype"/>
          <w:lang w:val="en-GB"/>
        </w:rPr>
        <w:t>ServicePolicy</w:t>
      </w:r>
      <w:r w:rsidRPr="003A06D0">
        <w:rPr>
          <w:color w:val="19D131"/>
          <w:lang w:val="en-GB"/>
        </w:rPr>
        <w:t xml:space="preserve">. The use of the </w:t>
      </w:r>
      <w:r w:rsidRPr="003A06D0">
        <w:rPr>
          <w:rStyle w:val="Datatype"/>
          <w:lang w:val="en-GB"/>
        </w:rPr>
        <w:t>SignatureAlgorithm</w:t>
      </w:r>
      <w:r w:rsidRPr="003A06D0">
        <w:rPr>
          <w:color w:val="19D131"/>
          <w:lang w:val="en-GB"/>
        </w:rPr>
        <w:t xml:space="preserve"> value is context specific, maybe different when requesting a CMS or XML signature. </w:t>
      </w:r>
    </w:p>
    <w:p w14:paraId="643D0845" w14:textId="77777777" w:rsidR="00AB7AF3" w:rsidRDefault="00AB7AF3" w:rsidP="00AB7AF3">
      <w:pPr>
        <w:pStyle w:val="Member"/>
      </w:pPr>
      <w:r>
        <w:t xml:space="preserve">The OPTIONAL </w:t>
      </w:r>
      <w:r w:rsidRPr="35C1378D">
        <w:rPr>
          <w:rStyle w:val="Datatype"/>
        </w:rPr>
        <w:t>SignatureQualityLevel</w:t>
      </w:r>
      <w:r>
        <w:t xml:space="preserve"> element, if present, MUST contain a URI. </w:t>
      </w:r>
      <w:r w:rsidRPr="003A06D0">
        <w:rPr>
          <w:color w:val="19D131"/>
          <w:lang w:val="en-GB"/>
        </w:rPr>
        <w:t>Legal and regulatory frameworks distinguish signatures by their level of quality, where a higher level of quality usually implies stronger restrictions on holder identification, protection of private key and certification of signature creation device and software. A server MAY be able to generate signatures of different quality levels. This element allows the requester to define a minimum signature quality level. Values for this URI may be specified by profiles.</w:t>
      </w:r>
    </w:p>
    <w:p w14:paraId="14732EC7" w14:textId="77777777" w:rsidR="00AB7AF3" w:rsidRDefault="00AB7AF3" w:rsidP="00AB7AF3">
      <w:pPr>
        <w:pStyle w:val="berschrift4"/>
      </w:pPr>
      <w:bookmarkStart w:id="2338" w:name="_Toc8854637"/>
      <w:r>
        <w:t>OptionalInputsSign – JSON Syntax</w:t>
      </w:r>
      <w:bookmarkEnd w:id="2338"/>
    </w:p>
    <w:p w14:paraId="21D64C2E"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14:paraId="353549EB"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70FF9B56"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61819B" w14:textId="77777777" w:rsidR="00AB7AF3" w:rsidRDefault="00AB7AF3" w:rsidP="00AB7AF3">
            <w:pPr>
              <w:pStyle w:val="Beschriftung"/>
            </w:pPr>
            <w:r>
              <w:t>Element</w:t>
            </w:r>
          </w:p>
        </w:tc>
        <w:tc>
          <w:tcPr>
            <w:tcW w:w="4675" w:type="dxa"/>
          </w:tcPr>
          <w:p w14:paraId="2FB5EADB"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62E0AD9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8F732E6" w14:textId="77777777" w:rsidR="00AB7AF3" w:rsidRPr="002062A5" w:rsidRDefault="00AB7AF3" w:rsidP="00AB7AF3">
            <w:pPr>
              <w:pStyle w:val="Beschriftung"/>
              <w:rPr>
                <w:rStyle w:val="Datatype"/>
                <w:b w:val="0"/>
                <w:bCs w:val="0"/>
              </w:rPr>
            </w:pPr>
            <w:r w:rsidRPr="002062A5">
              <w:rPr>
                <w:rStyle w:val="Datatype"/>
              </w:rPr>
              <w:t>SignatureType</w:t>
            </w:r>
          </w:p>
        </w:tc>
        <w:tc>
          <w:tcPr>
            <w:tcW w:w="4675" w:type="dxa"/>
          </w:tcPr>
          <w:p w14:paraId="5E68506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AB7AF3" w14:paraId="77C3C95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07092EF" w14:textId="77777777" w:rsidR="00AB7AF3" w:rsidRPr="002062A5" w:rsidRDefault="00AB7AF3" w:rsidP="00AB7AF3">
            <w:pPr>
              <w:pStyle w:val="Beschriftung"/>
              <w:rPr>
                <w:rStyle w:val="Datatype"/>
                <w:b w:val="0"/>
                <w:bCs w:val="0"/>
              </w:rPr>
            </w:pPr>
            <w:r w:rsidRPr="002062A5">
              <w:rPr>
                <w:rStyle w:val="Datatype"/>
              </w:rPr>
              <w:t>IntendedAudience</w:t>
            </w:r>
          </w:p>
        </w:tc>
        <w:tc>
          <w:tcPr>
            <w:tcW w:w="4675" w:type="dxa"/>
          </w:tcPr>
          <w:p w14:paraId="59C1B82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AB7AF3" w14:paraId="68F0BDD4"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D105937" w14:textId="77777777" w:rsidR="00AB7AF3" w:rsidRPr="002062A5" w:rsidRDefault="00AB7AF3" w:rsidP="00AB7AF3">
            <w:pPr>
              <w:pStyle w:val="Beschriftung"/>
              <w:rPr>
                <w:rStyle w:val="Datatype"/>
                <w:b w:val="0"/>
                <w:bCs w:val="0"/>
              </w:rPr>
            </w:pPr>
            <w:r w:rsidRPr="002062A5">
              <w:rPr>
                <w:rStyle w:val="Datatype"/>
              </w:rPr>
              <w:t>KeySelector</w:t>
            </w:r>
          </w:p>
        </w:tc>
        <w:tc>
          <w:tcPr>
            <w:tcW w:w="4675" w:type="dxa"/>
          </w:tcPr>
          <w:p w14:paraId="673B4C7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AB7AF3" w14:paraId="547534BC"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6AF56FD" w14:textId="77777777" w:rsidR="00AB7AF3" w:rsidRPr="002062A5" w:rsidRDefault="00AB7AF3" w:rsidP="00AB7AF3">
            <w:pPr>
              <w:pStyle w:val="Beschriftung"/>
              <w:rPr>
                <w:rStyle w:val="Datatype"/>
                <w:b w:val="0"/>
                <w:bCs w:val="0"/>
              </w:rPr>
            </w:pPr>
            <w:r w:rsidRPr="002062A5">
              <w:rPr>
                <w:rStyle w:val="Datatype"/>
              </w:rPr>
              <w:t>Properties</w:t>
            </w:r>
          </w:p>
        </w:tc>
        <w:tc>
          <w:tcPr>
            <w:tcW w:w="4675" w:type="dxa"/>
          </w:tcPr>
          <w:p w14:paraId="3FA9141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AB7AF3" w14:paraId="08F119DB"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F7503D6" w14:textId="77777777" w:rsidR="00AB7AF3" w:rsidRPr="002062A5" w:rsidRDefault="00AB7AF3" w:rsidP="00AB7AF3">
            <w:pPr>
              <w:pStyle w:val="Beschriftung"/>
              <w:rPr>
                <w:rStyle w:val="Datatype"/>
                <w:b w:val="0"/>
                <w:bCs w:val="0"/>
              </w:rPr>
            </w:pPr>
            <w:r w:rsidRPr="002062A5">
              <w:rPr>
                <w:rStyle w:val="Datatype"/>
              </w:rPr>
              <w:t>IncludeObject</w:t>
            </w:r>
          </w:p>
        </w:tc>
        <w:tc>
          <w:tcPr>
            <w:tcW w:w="4675" w:type="dxa"/>
          </w:tcPr>
          <w:p w14:paraId="3721060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AB7AF3" w14:paraId="3058105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4799BD6" w14:textId="77777777" w:rsidR="00AB7AF3" w:rsidRPr="002062A5" w:rsidRDefault="00AB7AF3" w:rsidP="00AB7AF3">
            <w:pPr>
              <w:pStyle w:val="Beschriftung"/>
              <w:rPr>
                <w:rStyle w:val="Datatype"/>
                <w:b w:val="0"/>
                <w:bCs w:val="0"/>
              </w:rPr>
            </w:pPr>
            <w:r w:rsidRPr="002062A5">
              <w:rPr>
                <w:rStyle w:val="Datatype"/>
              </w:rPr>
              <w:t>IncludeEContent</w:t>
            </w:r>
          </w:p>
        </w:tc>
        <w:tc>
          <w:tcPr>
            <w:tcW w:w="4675" w:type="dxa"/>
          </w:tcPr>
          <w:p w14:paraId="685C19D6"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AB7AF3" w14:paraId="33C2711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D76CAA5" w14:textId="77777777" w:rsidR="00AB7AF3" w:rsidRPr="002062A5" w:rsidRDefault="00AB7AF3" w:rsidP="00AB7AF3">
            <w:pPr>
              <w:pStyle w:val="Beschriftung"/>
              <w:rPr>
                <w:rStyle w:val="Datatype"/>
                <w:b w:val="0"/>
                <w:bCs w:val="0"/>
              </w:rPr>
            </w:pPr>
            <w:r w:rsidRPr="002062A5">
              <w:rPr>
                <w:rStyle w:val="Datatype"/>
              </w:rPr>
              <w:t>SignaturePlacement</w:t>
            </w:r>
          </w:p>
        </w:tc>
        <w:tc>
          <w:tcPr>
            <w:tcW w:w="4675" w:type="dxa"/>
          </w:tcPr>
          <w:p w14:paraId="1148DFE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AB7AF3" w14:paraId="6552C73B"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57966D5" w14:textId="77777777" w:rsidR="00AB7AF3" w:rsidRPr="002062A5" w:rsidRDefault="00AB7AF3" w:rsidP="00AB7AF3">
            <w:pPr>
              <w:pStyle w:val="Beschriftung"/>
              <w:rPr>
                <w:rStyle w:val="Datatype"/>
                <w:b w:val="0"/>
                <w:bCs w:val="0"/>
              </w:rPr>
            </w:pPr>
            <w:r w:rsidRPr="002062A5">
              <w:rPr>
                <w:rStyle w:val="Datatype"/>
              </w:rPr>
              <w:t>SignedReferences</w:t>
            </w:r>
          </w:p>
        </w:tc>
        <w:tc>
          <w:tcPr>
            <w:tcW w:w="4675" w:type="dxa"/>
          </w:tcPr>
          <w:p w14:paraId="5D6ACD4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AB7AF3" w14:paraId="16E3D14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3B20E7B" w14:textId="77777777" w:rsidR="00AB7AF3" w:rsidRPr="002062A5" w:rsidRDefault="00AB7AF3" w:rsidP="00AB7AF3">
            <w:pPr>
              <w:pStyle w:val="Beschriftung"/>
              <w:rPr>
                <w:rStyle w:val="Datatype"/>
                <w:b w:val="0"/>
                <w:bCs w:val="0"/>
              </w:rPr>
            </w:pPr>
            <w:r w:rsidRPr="002062A5">
              <w:rPr>
                <w:rStyle w:val="Datatype"/>
              </w:rPr>
              <w:t>SignatureAlgorithm</w:t>
            </w:r>
          </w:p>
        </w:tc>
        <w:tc>
          <w:tcPr>
            <w:tcW w:w="4675" w:type="dxa"/>
          </w:tcPr>
          <w:p w14:paraId="50E25BA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AB7AF3" w14:paraId="650B6C1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CDFFA3D" w14:textId="77777777" w:rsidR="00AB7AF3" w:rsidRPr="002062A5" w:rsidRDefault="00AB7AF3" w:rsidP="00AB7AF3">
            <w:pPr>
              <w:pStyle w:val="Beschriftung"/>
              <w:rPr>
                <w:rStyle w:val="Datatype"/>
                <w:b w:val="0"/>
                <w:bCs w:val="0"/>
              </w:rPr>
            </w:pPr>
            <w:r w:rsidRPr="002062A5">
              <w:rPr>
                <w:rStyle w:val="Datatype"/>
              </w:rPr>
              <w:t>SignatureQualityLevel</w:t>
            </w:r>
          </w:p>
        </w:tc>
        <w:tc>
          <w:tcPr>
            <w:tcW w:w="4675" w:type="dxa"/>
          </w:tcPr>
          <w:p w14:paraId="778FDC8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bl>
    <w:p w14:paraId="023DF0B2"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1D477D56" w14:textId="77777777" w:rsidR="00AB7AF3" w:rsidRDefault="00AB7AF3" w:rsidP="00AB7AF3">
      <w:pPr>
        <w:pStyle w:val="Code"/>
        <w:spacing w:line="259" w:lineRule="auto"/>
      </w:pPr>
      <w:r>
        <w:rPr>
          <w:color w:val="31849B" w:themeColor="accent5" w:themeShade="BF"/>
        </w:rPr>
        <w:t>"dss2-OptionalInputsSignType"</w:t>
      </w:r>
      <w:r>
        <w:t>: {</w:t>
      </w:r>
    </w:p>
    <w:p w14:paraId="5AA00736"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48419196" w14:textId="77777777" w:rsidR="00AB7AF3" w:rsidRDefault="00AB7AF3" w:rsidP="00AB7AF3">
      <w:pPr>
        <w:pStyle w:val="Code"/>
        <w:spacing w:line="259" w:lineRule="auto"/>
      </w:pPr>
      <w:r>
        <w:rPr>
          <w:color w:val="31849B" w:themeColor="accent5" w:themeShade="BF"/>
        </w:rPr>
        <w:t xml:space="preserve">  "properties"</w:t>
      </w:r>
      <w:r>
        <w:t>: {</w:t>
      </w:r>
    </w:p>
    <w:p w14:paraId="167B01B5" w14:textId="77777777" w:rsidR="00AB7AF3" w:rsidRDefault="00AB7AF3" w:rsidP="00AB7AF3">
      <w:pPr>
        <w:pStyle w:val="Code"/>
        <w:spacing w:line="259" w:lineRule="auto"/>
      </w:pPr>
      <w:r>
        <w:rPr>
          <w:color w:val="31849B" w:themeColor="accent5" w:themeShade="BF"/>
        </w:rPr>
        <w:t xml:space="preserve">    "policy"</w:t>
      </w:r>
      <w:r>
        <w:t>: {</w:t>
      </w:r>
    </w:p>
    <w:p w14:paraId="07FD4AE8"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1B2F6B11" w14:textId="77777777" w:rsidR="00AB7AF3" w:rsidRDefault="00AB7AF3" w:rsidP="00AB7AF3">
      <w:pPr>
        <w:pStyle w:val="Code"/>
        <w:spacing w:line="259" w:lineRule="auto"/>
      </w:pPr>
      <w:r>
        <w:rPr>
          <w:color w:val="31849B" w:themeColor="accent5" w:themeShade="BF"/>
        </w:rPr>
        <w:t xml:space="preserve">      "items"</w:t>
      </w:r>
      <w:r>
        <w:t>: {</w:t>
      </w:r>
    </w:p>
    <w:p w14:paraId="052B3B47"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668DCCEF" w14:textId="77777777" w:rsidR="00AB7AF3" w:rsidRDefault="00AB7AF3" w:rsidP="00AB7AF3">
      <w:pPr>
        <w:pStyle w:val="Code"/>
        <w:spacing w:line="259" w:lineRule="auto"/>
      </w:pPr>
      <w:r>
        <w:t xml:space="preserve">      }</w:t>
      </w:r>
    </w:p>
    <w:p w14:paraId="68FBEB3A" w14:textId="77777777" w:rsidR="00AB7AF3" w:rsidRDefault="00AB7AF3" w:rsidP="00AB7AF3">
      <w:pPr>
        <w:pStyle w:val="Code"/>
        <w:spacing w:line="259" w:lineRule="auto"/>
      </w:pPr>
      <w:r>
        <w:t xml:space="preserve">    },</w:t>
      </w:r>
    </w:p>
    <w:p w14:paraId="237BFA52" w14:textId="77777777" w:rsidR="00AB7AF3" w:rsidRDefault="00AB7AF3" w:rsidP="00AB7AF3">
      <w:pPr>
        <w:pStyle w:val="Code"/>
        <w:spacing w:line="259" w:lineRule="auto"/>
      </w:pPr>
      <w:r>
        <w:rPr>
          <w:color w:val="31849B" w:themeColor="accent5" w:themeShade="BF"/>
        </w:rPr>
        <w:t xml:space="preserve">    "lang"</w:t>
      </w:r>
      <w:r>
        <w:t>: {</w:t>
      </w:r>
    </w:p>
    <w:p w14:paraId="663EE4FE"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15E3CFE0" w14:textId="77777777" w:rsidR="00AB7AF3" w:rsidRDefault="00AB7AF3" w:rsidP="00AB7AF3">
      <w:pPr>
        <w:pStyle w:val="Code"/>
        <w:spacing w:line="259" w:lineRule="auto"/>
      </w:pPr>
      <w:r>
        <w:t xml:space="preserve">    },</w:t>
      </w:r>
    </w:p>
    <w:p w14:paraId="5FAA718E" w14:textId="77777777" w:rsidR="00AB7AF3" w:rsidRDefault="00AB7AF3" w:rsidP="00AB7AF3">
      <w:pPr>
        <w:pStyle w:val="Code"/>
        <w:spacing w:line="259" w:lineRule="auto"/>
      </w:pPr>
      <w:r>
        <w:rPr>
          <w:color w:val="31849B" w:themeColor="accent5" w:themeShade="BF"/>
        </w:rPr>
        <w:t xml:space="preserve">    "other"</w:t>
      </w:r>
      <w:r>
        <w:t>: {</w:t>
      </w:r>
    </w:p>
    <w:p w14:paraId="28D342BB"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4BB3DA39" w14:textId="77777777" w:rsidR="00AB7AF3" w:rsidRDefault="00AB7AF3" w:rsidP="00AB7AF3">
      <w:pPr>
        <w:pStyle w:val="Code"/>
        <w:spacing w:line="259" w:lineRule="auto"/>
      </w:pPr>
      <w:r>
        <w:rPr>
          <w:color w:val="31849B" w:themeColor="accent5" w:themeShade="BF"/>
        </w:rPr>
        <w:t xml:space="preserve">      "items"</w:t>
      </w:r>
      <w:r>
        <w:t>: {</w:t>
      </w:r>
    </w:p>
    <w:p w14:paraId="4DC791D3"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7C3232AD" w14:textId="77777777" w:rsidR="00AB7AF3" w:rsidRDefault="00AB7AF3" w:rsidP="00AB7AF3">
      <w:pPr>
        <w:pStyle w:val="Code"/>
        <w:spacing w:line="259" w:lineRule="auto"/>
      </w:pPr>
      <w:r>
        <w:t xml:space="preserve">      }</w:t>
      </w:r>
    </w:p>
    <w:p w14:paraId="2CCF0DAF" w14:textId="77777777" w:rsidR="00AB7AF3" w:rsidRDefault="00AB7AF3" w:rsidP="00AB7AF3">
      <w:pPr>
        <w:pStyle w:val="Code"/>
        <w:spacing w:line="259" w:lineRule="auto"/>
      </w:pPr>
      <w:r>
        <w:t xml:space="preserve">    },</w:t>
      </w:r>
    </w:p>
    <w:p w14:paraId="1E4CCFB6" w14:textId="77777777" w:rsidR="00AB7AF3" w:rsidRDefault="00AB7AF3" w:rsidP="00AB7AF3">
      <w:pPr>
        <w:pStyle w:val="Code"/>
        <w:spacing w:line="259" w:lineRule="auto"/>
      </w:pPr>
      <w:r>
        <w:rPr>
          <w:color w:val="31849B" w:themeColor="accent5" w:themeShade="BF"/>
        </w:rPr>
        <w:t xml:space="preserve">    "claimedIdentity"</w:t>
      </w:r>
      <w:r>
        <w:t>: {</w:t>
      </w:r>
    </w:p>
    <w:p w14:paraId="03C94A7E"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5C3B814A" w14:textId="77777777" w:rsidR="00AB7AF3" w:rsidRDefault="00AB7AF3" w:rsidP="00AB7AF3">
      <w:pPr>
        <w:pStyle w:val="Code"/>
        <w:spacing w:line="259" w:lineRule="auto"/>
      </w:pPr>
      <w:r>
        <w:t xml:space="preserve">    },</w:t>
      </w:r>
    </w:p>
    <w:p w14:paraId="71DBD297" w14:textId="77777777" w:rsidR="00AB7AF3" w:rsidRDefault="00AB7AF3" w:rsidP="00AB7AF3">
      <w:pPr>
        <w:pStyle w:val="Code"/>
        <w:spacing w:line="259" w:lineRule="auto"/>
      </w:pPr>
      <w:r>
        <w:rPr>
          <w:color w:val="31849B" w:themeColor="accent5" w:themeShade="BF"/>
        </w:rPr>
        <w:t xml:space="preserve">    "schemas"</w:t>
      </w:r>
      <w:r>
        <w:t>: {</w:t>
      </w:r>
    </w:p>
    <w:p w14:paraId="192ADB7A"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1C328B19" w14:textId="77777777" w:rsidR="00AB7AF3" w:rsidRDefault="00AB7AF3" w:rsidP="00AB7AF3">
      <w:pPr>
        <w:pStyle w:val="Code"/>
        <w:spacing w:line="259" w:lineRule="auto"/>
      </w:pPr>
      <w:r>
        <w:t xml:space="preserve">    },</w:t>
      </w:r>
    </w:p>
    <w:p w14:paraId="5A0F0543" w14:textId="77777777" w:rsidR="00AB7AF3" w:rsidRDefault="00AB7AF3" w:rsidP="00AB7AF3">
      <w:pPr>
        <w:pStyle w:val="Code"/>
        <w:spacing w:line="259" w:lineRule="auto"/>
      </w:pPr>
      <w:r>
        <w:rPr>
          <w:color w:val="31849B" w:themeColor="accent5" w:themeShade="BF"/>
        </w:rPr>
        <w:t xml:space="preserve">    "addTimestamp"</w:t>
      </w:r>
      <w:r>
        <w:t>: {</w:t>
      </w:r>
    </w:p>
    <w:p w14:paraId="0D49CA9D"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62EE9265" w14:textId="77777777" w:rsidR="00AB7AF3" w:rsidRDefault="00AB7AF3" w:rsidP="00AB7AF3">
      <w:pPr>
        <w:pStyle w:val="Code"/>
        <w:spacing w:line="259" w:lineRule="auto"/>
      </w:pPr>
      <w:r>
        <w:rPr>
          <w:color w:val="31849B" w:themeColor="accent5" w:themeShade="BF"/>
        </w:rPr>
        <w:t xml:space="preserve">      "items"</w:t>
      </w:r>
      <w:r>
        <w:t>: {</w:t>
      </w:r>
    </w:p>
    <w:p w14:paraId="757310B8"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5A554F7D" w14:textId="77777777" w:rsidR="00AB7AF3" w:rsidRDefault="00AB7AF3" w:rsidP="00AB7AF3">
      <w:pPr>
        <w:pStyle w:val="Code"/>
        <w:spacing w:line="259" w:lineRule="auto"/>
      </w:pPr>
      <w:r>
        <w:t xml:space="preserve">      }</w:t>
      </w:r>
    </w:p>
    <w:p w14:paraId="15D756F0" w14:textId="77777777" w:rsidR="00AB7AF3" w:rsidRDefault="00AB7AF3" w:rsidP="00AB7AF3">
      <w:pPr>
        <w:pStyle w:val="Code"/>
        <w:spacing w:line="259" w:lineRule="auto"/>
      </w:pPr>
      <w:r>
        <w:t xml:space="preserve">    },</w:t>
      </w:r>
    </w:p>
    <w:p w14:paraId="012EF794" w14:textId="77777777" w:rsidR="00AB7AF3" w:rsidRDefault="00AB7AF3" w:rsidP="00AB7AF3">
      <w:pPr>
        <w:pStyle w:val="Code"/>
        <w:spacing w:line="259" w:lineRule="auto"/>
      </w:pPr>
      <w:r>
        <w:rPr>
          <w:color w:val="31849B" w:themeColor="accent5" w:themeShade="BF"/>
        </w:rPr>
        <w:lastRenderedPageBreak/>
        <w:t xml:space="preserve">    "enforceAsync"</w:t>
      </w:r>
      <w:r>
        <w:t>: {</w:t>
      </w:r>
    </w:p>
    <w:p w14:paraId="01DC99B3"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"boolean"</w:t>
      </w:r>
    </w:p>
    <w:p w14:paraId="07010C99" w14:textId="77777777" w:rsidR="00AB7AF3" w:rsidRDefault="00AB7AF3" w:rsidP="00AB7AF3">
      <w:pPr>
        <w:pStyle w:val="Code"/>
        <w:spacing w:line="259" w:lineRule="auto"/>
      </w:pPr>
      <w:r>
        <w:t xml:space="preserve">    },</w:t>
      </w:r>
    </w:p>
    <w:p w14:paraId="4E4CFAC5" w14:textId="77777777" w:rsidR="00AB7AF3" w:rsidRDefault="00AB7AF3" w:rsidP="00AB7AF3">
      <w:pPr>
        <w:pStyle w:val="Code"/>
        <w:spacing w:line="259" w:lineRule="auto"/>
      </w:pPr>
      <w:r>
        <w:rPr>
          <w:color w:val="31849B" w:themeColor="accent5" w:themeShade="BF"/>
        </w:rPr>
        <w:t xml:space="preserve">    "nonce"</w:t>
      </w:r>
      <w:r>
        <w:t>: {</w:t>
      </w:r>
    </w:p>
    <w:p w14:paraId="7A3D3712"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"integer"</w:t>
      </w:r>
    </w:p>
    <w:p w14:paraId="197696AB" w14:textId="77777777" w:rsidR="00AB7AF3" w:rsidRDefault="00AB7AF3" w:rsidP="00AB7AF3">
      <w:pPr>
        <w:pStyle w:val="Code"/>
        <w:spacing w:line="259" w:lineRule="auto"/>
      </w:pPr>
      <w:r>
        <w:t xml:space="preserve">    },</w:t>
      </w:r>
    </w:p>
    <w:p w14:paraId="757ECB9A" w14:textId="77777777" w:rsidR="00AB7AF3" w:rsidRDefault="00AB7AF3" w:rsidP="00AB7AF3">
      <w:pPr>
        <w:pStyle w:val="Code"/>
        <w:spacing w:line="259" w:lineRule="auto"/>
      </w:pPr>
      <w:r>
        <w:rPr>
          <w:color w:val="31849B" w:themeColor="accent5" w:themeShade="BF"/>
        </w:rPr>
        <w:t xml:space="preserve">    "sigType"</w:t>
      </w:r>
      <w:r>
        <w:t>: {</w:t>
      </w:r>
    </w:p>
    <w:p w14:paraId="1C55B69A"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1F4AFBE7" w14:textId="77777777" w:rsidR="00AB7AF3" w:rsidRDefault="00AB7AF3" w:rsidP="00AB7AF3">
      <w:pPr>
        <w:pStyle w:val="Code"/>
        <w:spacing w:line="259" w:lineRule="auto"/>
      </w:pPr>
      <w:r>
        <w:t xml:space="preserve">    },</w:t>
      </w:r>
    </w:p>
    <w:p w14:paraId="1AAE8B1C" w14:textId="77777777" w:rsidR="00AB7AF3" w:rsidRDefault="00AB7AF3" w:rsidP="00AB7AF3">
      <w:pPr>
        <w:pStyle w:val="Code"/>
        <w:spacing w:line="259" w:lineRule="auto"/>
      </w:pPr>
      <w:r>
        <w:rPr>
          <w:color w:val="31849B" w:themeColor="accent5" w:themeShade="BF"/>
        </w:rPr>
        <w:t xml:space="preserve">    "aud"</w:t>
      </w:r>
      <w:r>
        <w:t>: {</w:t>
      </w:r>
    </w:p>
    <w:p w14:paraId="351B81DF"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14:paraId="7B521389" w14:textId="77777777" w:rsidR="00AB7AF3" w:rsidRDefault="00AB7AF3" w:rsidP="00AB7AF3">
      <w:pPr>
        <w:pStyle w:val="Code"/>
        <w:spacing w:line="259" w:lineRule="auto"/>
      </w:pPr>
      <w:r>
        <w:t xml:space="preserve">    },</w:t>
      </w:r>
    </w:p>
    <w:p w14:paraId="16C47292" w14:textId="77777777" w:rsidR="00AB7AF3" w:rsidRDefault="00AB7AF3" w:rsidP="00AB7AF3">
      <w:pPr>
        <w:pStyle w:val="Code"/>
        <w:spacing w:line="259" w:lineRule="auto"/>
      </w:pPr>
      <w:r>
        <w:rPr>
          <w:color w:val="31849B" w:themeColor="accent5" w:themeShade="BF"/>
        </w:rPr>
        <w:t xml:space="preserve">    "keySel"</w:t>
      </w:r>
      <w:r>
        <w:t>: {</w:t>
      </w:r>
    </w:p>
    <w:p w14:paraId="096C1200"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11FB3E01" w14:textId="77777777" w:rsidR="00AB7AF3" w:rsidRDefault="00AB7AF3" w:rsidP="00AB7AF3">
      <w:pPr>
        <w:pStyle w:val="Code"/>
        <w:spacing w:line="259" w:lineRule="auto"/>
      </w:pPr>
      <w:r>
        <w:rPr>
          <w:color w:val="31849B" w:themeColor="accent5" w:themeShade="BF"/>
        </w:rPr>
        <w:t xml:space="preserve">      "items"</w:t>
      </w:r>
      <w:r>
        <w:t>: {</w:t>
      </w:r>
    </w:p>
    <w:p w14:paraId="6E866216"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14:paraId="346DC8E6" w14:textId="77777777" w:rsidR="00AB7AF3" w:rsidRDefault="00AB7AF3" w:rsidP="00AB7AF3">
      <w:pPr>
        <w:pStyle w:val="Code"/>
        <w:spacing w:line="259" w:lineRule="auto"/>
      </w:pPr>
      <w:r>
        <w:t xml:space="preserve">      }</w:t>
      </w:r>
    </w:p>
    <w:p w14:paraId="72C0F066" w14:textId="77777777" w:rsidR="00AB7AF3" w:rsidRDefault="00AB7AF3" w:rsidP="00AB7AF3">
      <w:pPr>
        <w:pStyle w:val="Code"/>
        <w:spacing w:line="259" w:lineRule="auto"/>
      </w:pPr>
      <w:r>
        <w:t xml:space="preserve">    },</w:t>
      </w:r>
    </w:p>
    <w:p w14:paraId="6ED378E1" w14:textId="77777777" w:rsidR="00AB7AF3" w:rsidRDefault="00AB7AF3" w:rsidP="00AB7AF3">
      <w:pPr>
        <w:pStyle w:val="Code"/>
        <w:spacing w:line="259" w:lineRule="auto"/>
      </w:pPr>
      <w:r>
        <w:rPr>
          <w:color w:val="31849B" w:themeColor="accent5" w:themeShade="BF"/>
        </w:rPr>
        <w:t xml:space="preserve">    "props"</w:t>
      </w:r>
      <w:r>
        <w:t>: {</w:t>
      </w:r>
    </w:p>
    <w:p w14:paraId="41D14B72"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14:paraId="15482A0F" w14:textId="77777777" w:rsidR="00AB7AF3" w:rsidRDefault="00AB7AF3" w:rsidP="00AB7AF3">
      <w:pPr>
        <w:pStyle w:val="Code"/>
        <w:spacing w:line="259" w:lineRule="auto"/>
      </w:pPr>
      <w:r>
        <w:t xml:space="preserve">    },</w:t>
      </w:r>
    </w:p>
    <w:p w14:paraId="0C824C88" w14:textId="77777777" w:rsidR="00AB7AF3" w:rsidRDefault="00AB7AF3" w:rsidP="00AB7AF3">
      <w:pPr>
        <w:pStyle w:val="Code"/>
        <w:spacing w:line="259" w:lineRule="auto"/>
      </w:pPr>
      <w:r>
        <w:rPr>
          <w:color w:val="31849B" w:themeColor="accent5" w:themeShade="BF"/>
        </w:rPr>
        <w:t xml:space="preserve">    "incObj"</w:t>
      </w:r>
      <w:r>
        <w:t>: {</w:t>
      </w:r>
    </w:p>
    <w:p w14:paraId="7DBEB107"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179A5F84" w14:textId="77777777" w:rsidR="00AB7AF3" w:rsidRDefault="00AB7AF3" w:rsidP="00AB7AF3">
      <w:pPr>
        <w:pStyle w:val="Code"/>
        <w:spacing w:line="259" w:lineRule="auto"/>
      </w:pPr>
      <w:r>
        <w:rPr>
          <w:color w:val="31849B" w:themeColor="accent5" w:themeShade="BF"/>
        </w:rPr>
        <w:t xml:space="preserve">      "items"</w:t>
      </w:r>
      <w:r>
        <w:t>: {</w:t>
      </w:r>
    </w:p>
    <w:p w14:paraId="184F1C1A"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14:paraId="2DF5E06C" w14:textId="77777777" w:rsidR="00AB7AF3" w:rsidRDefault="00AB7AF3" w:rsidP="00AB7AF3">
      <w:pPr>
        <w:pStyle w:val="Code"/>
        <w:spacing w:line="259" w:lineRule="auto"/>
      </w:pPr>
      <w:r>
        <w:t xml:space="preserve">      }</w:t>
      </w:r>
    </w:p>
    <w:p w14:paraId="4CAF53F1" w14:textId="77777777" w:rsidR="00AB7AF3" w:rsidRDefault="00AB7AF3" w:rsidP="00AB7AF3">
      <w:pPr>
        <w:pStyle w:val="Code"/>
        <w:spacing w:line="259" w:lineRule="auto"/>
      </w:pPr>
      <w:r>
        <w:t xml:space="preserve">    },</w:t>
      </w:r>
    </w:p>
    <w:p w14:paraId="7D34340A" w14:textId="77777777" w:rsidR="00AB7AF3" w:rsidRDefault="00AB7AF3" w:rsidP="00AB7AF3">
      <w:pPr>
        <w:pStyle w:val="Code"/>
        <w:spacing w:line="259" w:lineRule="auto"/>
      </w:pPr>
      <w:r>
        <w:rPr>
          <w:color w:val="31849B" w:themeColor="accent5" w:themeShade="BF"/>
        </w:rPr>
        <w:t xml:space="preserve">    "incContent"</w:t>
      </w:r>
      <w:r>
        <w:t>: {</w:t>
      </w:r>
    </w:p>
    <w:p w14:paraId="56BD6EA0"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"boolean",</w:t>
      </w:r>
    </w:p>
    <w:p w14:paraId="3C49C7DE" w14:textId="77777777" w:rsidR="00AB7AF3" w:rsidRDefault="00AB7AF3" w:rsidP="00AB7AF3">
      <w:pPr>
        <w:pStyle w:val="Code"/>
        <w:spacing w:line="259" w:lineRule="auto"/>
      </w:pPr>
      <w:r>
        <w:rPr>
          <w:color w:val="31849B" w:themeColor="accent5" w:themeShade="BF"/>
        </w:rPr>
        <w:t xml:space="preserve">      "default"</w:t>
      </w:r>
      <w:r>
        <w:t xml:space="preserve">: </w:t>
      </w:r>
      <w:r>
        <w:rPr>
          <w:color w:val="244061" w:themeColor="accent1" w:themeShade="80"/>
        </w:rPr>
        <w:t>"false"</w:t>
      </w:r>
    </w:p>
    <w:p w14:paraId="75855E05" w14:textId="77777777" w:rsidR="00AB7AF3" w:rsidRDefault="00AB7AF3" w:rsidP="00AB7AF3">
      <w:pPr>
        <w:pStyle w:val="Code"/>
        <w:spacing w:line="259" w:lineRule="auto"/>
      </w:pPr>
      <w:r>
        <w:t xml:space="preserve">    },</w:t>
      </w:r>
    </w:p>
    <w:p w14:paraId="1874E5DF" w14:textId="77777777" w:rsidR="00AB7AF3" w:rsidRDefault="00AB7AF3" w:rsidP="00AB7AF3">
      <w:pPr>
        <w:pStyle w:val="Code"/>
        <w:spacing w:line="259" w:lineRule="auto"/>
      </w:pPr>
      <w:r>
        <w:rPr>
          <w:color w:val="31849B" w:themeColor="accent5" w:themeShade="BF"/>
        </w:rPr>
        <w:t xml:space="preserve">    "sigPlacement"</w:t>
      </w:r>
      <w:r>
        <w:t>: {</w:t>
      </w:r>
    </w:p>
    <w:p w14:paraId="57A35FD2"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14:paraId="319FE3E4" w14:textId="77777777" w:rsidR="00AB7AF3" w:rsidRDefault="00AB7AF3" w:rsidP="00AB7AF3">
      <w:pPr>
        <w:pStyle w:val="Code"/>
        <w:spacing w:line="259" w:lineRule="auto"/>
      </w:pPr>
      <w:r>
        <w:t xml:space="preserve">    },</w:t>
      </w:r>
    </w:p>
    <w:p w14:paraId="5DF66B2E" w14:textId="77777777" w:rsidR="00AB7AF3" w:rsidRDefault="00AB7AF3" w:rsidP="00AB7AF3">
      <w:pPr>
        <w:pStyle w:val="Code"/>
        <w:spacing w:line="259" w:lineRule="auto"/>
      </w:pPr>
      <w:r>
        <w:rPr>
          <w:color w:val="31849B" w:themeColor="accent5" w:themeShade="BF"/>
        </w:rPr>
        <w:t xml:space="preserve">    "signedRefs"</w:t>
      </w:r>
      <w:r>
        <w:t>: {</w:t>
      </w:r>
    </w:p>
    <w:p w14:paraId="517ABD3E"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14:paraId="6CBAE530" w14:textId="77777777" w:rsidR="00AB7AF3" w:rsidRDefault="00AB7AF3" w:rsidP="00AB7AF3">
      <w:pPr>
        <w:pStyle w:val="Code"/>
        <w:spacing w:line="259" w:lineRule="auto"/>
      </w:pPr>
      <w:r>
        <w:t xml:space="preserve">    },</w:t>
      </w:r>
    </w:p>
    <w:p w14:paraId="58F75155" w14:textId="77777777" w:rsidR="00AB7AF3" w:rsidRDefault="00AB7AF3" w:rsidP="00AB7AF3">
      <w:pPr>
        <w:pStyle w:val="Code"/>
        <w:spacing w:line="259" w:lineRule="auto"/>
      </w:pPr>
      <w:r>
        <w:rPr>
          <w:color w:val="31849B" w:themeColor="accent5" w:themeShade="BF"/>
        </w:rPr>
        <w:t xml:space="preserve">    "sigAlgo"</w:t>
      </w:r>
      <w:r>
        <w:t>: {</w:t>
      </w:r>
    </w:p>
    <w:p w14:paraId="22F7FD20"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1EB686E6" w14:textId="77777777" w:rsidR="00AB7AF3" w:rsidRDefault="00AB7AF3" w:rsidP="00AB7AF3">
      <w:pPr>
        <w:pStyle w:val="Code"/>
        <w:spacing w:line="259" w:lineRule="auto"/>
      </w:pPr>
      <w:r>
        <w:t xml:space="preserve">    },</w:t>
      </w:r>
    </w:p>
    <w:p w14:paraId="5B61E9F6" w14:textId="77777777" w:rsidR="00AB7AF3" w:rsidRDefault="00AB7AF3" w:rsidP="00AB7AF3">
      <w:pPr>
        <w:pStyle w:val="Code"/>
        <w:spacing w:line="259" w:lineRule="auto"/>
      </w:pPr>
      <w:r>
        <w:rPr>
          <w:color w:val="31849B" w:themeColor="accent5" w:themeShade="BF"/>
        </w:rPr>
        <w:t xml:space="preserve">    "quality"</w:t>
      </w:r>
      <w:r>
        <w:t>: {</w:t>
      </w:r>
    </w:p>
    <w:p w14:paraId="56597C59"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42045772" w14:textId="77777777" w:rsidR="00AB7AF3" w:rsidRDefault="00AB7AF3" w:rsidP="00AB7AF3">
      <w:pPr>
        <w:pStyle w:val="Code"/>
        <w:spacing w:line="259" w:lineRule="auto"/>
      </w:pPr>
      <w:r>
        <w:t xml:space="preserve">    }</w:t>
      </w:r>
    </w:p>
    <w:p w14:paraId="3B9B8695" w14:textId="77777777" w:rsidR="00AB7AF3" w:rsidRDefault="00AB7AF3" w:rsidP="00AB7AF3">
      <w:pPr>
        <w:pStyle w:val="Code"/>
        <w:spacing w:line="259" w:lineRule="auto"/>
      </w:pPr>
      <w:r>
        <w:t xml:space="preserve">  }</w:t>
      </w:r>
    </w:p>
    <w:p w14:paraId="5886D79F" w14:textId="77777777" w:rsidR="00AB7AF3" w:rsidRDefault="00AB7AF3" w:rsidP="00AB7AF3">
      <w:pPr>
        <w:pStyle w:val="Code"/>
        <w:spacing w:line="259" w:lineRule="auto"/>
      </w:pPr>
      <w:r>
        <w:t>}</w:t>
      </w:r>
    </w:p>
    <w:p w14:paraId="480AD244" w14:textId="77777777" w:rsidR="00AB7AF3" w:rsidRDefault="00AB7AF3" w:rsidP="00AB7AF3"/>
    <w:p w14:paraId="62315CEF" w14:textId="77777777" w:rsidR="00AB7AF3" w:rsidRDefault="00AB7AF3" w:rsidP="00AB7AF3">
      <w:pPr>
        <w:pStyle w:val="berschrift4"/>
      </w:pPr>
      <w:bookmarkStart w:id="2339" w:name="_Toc8854638"/>
      <w:r>
        <w:t>OptionalInputsSign – XML Syntax</w:t>
      </w:r>
      <w:bookmarkEnd w:id="2339"/>
    </w:p>
    <w:p w14:paraId="1AC71BB0" w14:textId="77777777" w:rsidR="00AB7AF3" w:rsidRPr="5404FA76" w:rsidRDefault="00AB7AF3" w:rsidP="00AB7AF3">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14:paraId="637DE0C3" w14:textId="77777777" w:rsidR="00AB7AF3" w:rsidRDefault="00AB7AF3" w:rsidP="00AB7AF3">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F249106"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14:paraId="68DC7A81" w14:textId="77777777" w:rsidR="00AB7AF3" w:rsidRDefault="00AB7AF3" w:rsidP="00AB7AF3">
      <w:pPr>
        <w:pStyle w:val="Code"/>
      </w:pPr>
      <w:r>
        <w:rPr>
          <w:color w:val="31849B" w:themeColor="accent5" w:themeShade="BF"/>
        </w:rPr>
        <w:t xml:space="preserve">  &lt;xs:complexContent&gt;</w:t>
      </w:r>
    </w:p>
    <w:p w14:paraId="6D549348" w14:textId="77777777" w:rsidR="00AB7AF3" w:rsidRDefault="00AB7AF3" w:rsidP="00AB7AF3">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14:paraId="60A32AFD" w14:textId="77777777" w:rsidR="00AB7AF3" w:rsidRDefault="00AB7AF3" w:rsidP="00AB7AF3">
      <w:pPr>
        <w:pStyle w:val="Code"/>
      </w:pPr>
      <w:r>
        <w:rPr>
          <w:color w:val="31849B" w:themeColor="accent5" w:themeShade="BF"/>
        </w:rPr>
        <w:t xml:space="preserve">      &lt;xs:sequence&gt;</w:t>
      </w:r>
    </w:p>
    <w:p w14:paraId="6EB5133C" w14:textId="77777777" w:rsidR="00AB7AF3" w:rsidRDefault="00AB7AF3" w:rsidP="00AB7AF3">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3AFD125"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AF74517"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B227C96"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51282CC"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230B322"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1551644"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843EC4C"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0CCDEED"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E90FBB1"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B14AE16" w14:textId="77777777" w:rsidR="00AB7AF3" w:rsidRDefault="00AB7AF3" w:rsidP="00AB7AF3">
      <w:pPr>
        <w:pStyle w:val="Code"/>
      </w:pPr>
      <w:r>
        <w:rPr>
          <w:color w:val="31849B" w:themeColor="accent5" w:themeShade="BF"/>
        </w:rPr>
        <w:t xml:space="preserve">      &lt;/xs:sequence&gt;</w:t>
      </w:r>
    </w:p>
    <w:p w14:paraId="73675456" w14:textId="77777777" w:rsidR="00AB7AF3" w:rsidRDefault="00AB7AF3" w:rsidP="00AB7AF3">
      <w:pPr>
        <w:pStyle w:val="Code"/>
      </w:pPr>
      <w:r>
        <w:rPr>
          <w:color w:val="31849B" w:themeColor="accent5" w:themeShade="BF"/>
        </w:rPr>
        <w:t xml:space="preserve">    &lt;/xs:extension&gt;</w:t>
      </w:r>
    </w:p>
    <w:p w14:paraId="5E1B58FB" w14:textId="77777777" w:rsidR="00AB7AF3" w:rsidRDefault="00AB7AF3" w:rsidP="00AB7AF3">
      <w:pPr>
        <w:pStyle w:val="Code"/>
      </w:pPr>
      <w:r>
        <w:rPr>
          <w:color w:val="31849B" w:themeColor="accent5" w:themeShade="BF"/>
        </w:rPr>
        <w:t xml:space="preserve">  &lt;/xs:complexContent&gt;</w:t>
      </w:r>
    </w:p>
    <w:p w14:paraId="5A318B32" w14:textId="77777777" w:rsidR="00AB7AF3" w:rsidRDefault="00AB7AF3" w:rsidP="00AB7AF3">
      <w:pPr>
        <w:pStyle w:val="Code"/>
      </w:pPr>
      <w:r>
        <w:rPr>
          <w:color w:val="31849B" w:themeColor="accent5" w:themeShade="BF"/>
        </w:rPr>
        <w:t>&lt;/xs:complexType&gt;</w:t>
      </w:r>
    </w:p>
    <w:p w14:paraId="39B5DA3A"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p>
    <w:p w14:paraId="1081AD7A" w14:textId="77777777" w:rsidR="00AB7AF3" w:rsidRDefault="00AB7AF3" w:rsidP="00AB7AF3">
      <w:pPr>
        <w:pStyle w:val="berschrift3"/>
      </w:pPr>
      <w:bookmarkStart w:id="2340" w:name="_RefComp5BA2A20A"/>
      <w:bookmarkStart w:id="2341" w:name="_Toc8854639"/>
      <w:r>
        <w:t>Component OptionalInputsVerify</w:t>
      </w:r>
      <w:bookmarkEnd w:id="2340"/>
      <w:bookmarkEnd w:id="2341"/>
    </w:p>
    <w:p w14:paraId="59E8E2F5"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OptionalInputsVerify</w:t>
      </w:r>
      <w:r w:rsidRPr="003A06D0">
        <w:rPr>
          <w:color w:val="19D131"/>
          <w:lang w:val="en-GB"/>
        </w:rPr>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w:t>
      </w:r>
      <w:r w:rsidR="005A05CB" w:rsidRPr="003A06D0">
        <w:rPr>
          <w:color w:val="19D131"/>
          <w:lang w:val="en-GB"/>
        </w:rPr>
        <w:t>server. If</w:t>
      </w:r>
      <w:r w:rsidRPr="003A06D0">
        <w:rPr>
          <w:color w:val="19D131"/>
          <w:lang w:val="en-GB"/>
        </w:rPr>
        <w:t xml:space="preserve"> a server doesn’t recognize or can’t handle any optional input, it MUST reject the request with a </w:t>
      </w:r>
      <w:r w:rsidRPr="003A06D0">
        <w:rPr>
          <w:rStyle w:val="Datatype"/>
          <w:lang w:val="en-GB"/>
        </w:rPr>
        <w:t>ResultMajor</w:t>
      </w:r>
      <w:r w:rsidRPr="003A06D0">
        <w:rPr>
          <w:color w:val="19D131"/>
          <w:lang w:val="en-GB"/>
        </w:rPr>
        <w:t xml:space="preserve"> code of </w:t>
      </w:r>
      <w:r w:rsidRPr="003A06D0">
        <w:rPr>
          <w:rStyle w:val="Datatype"/>
          <w:lang w:val="en-GB"/>
        </w:rPr>
        <w:t>RequesterError</w:t>
      </w:r>
      <w:r w:rsidRPr="003A06D0">
        <w:rPr>
          <w:color w:val="19D131"/>
          <w:lang w:val="en-GB"/>
        </w:rPr>
        <w:t xml:space="preserve"> and a </w:t>
      </w:r>
      <w:r w:rsidRPr="003A06D0">
        <w:rPr>
          <w:rStyle w:val="Datatype"/>
          <w:lang w:val="en-GB"/>
        </w:rPr>
        <w:t>ResultMinor</w:t>
      </w:r>
      <w:r w:rsidRPr="003A06D0">
        <w:rPr>
          <w:color w:val="19D131"/>
          <w:lang w:val="en-GB"/>
        </w:rPr>
        <w:t xml:space="preserve"> code of </w:t>
      </w:r>
      <w:r w:rsidRPr="003A06D0">
        <w:rPr>
          <w:rStyle w:val="Datatype"/>
          <w:lang w:val="en-GB"/>
        </w:rPr>
        <w:t>NotSupported</w:t>
      </w:r>
      <w:r w:rsidRPr="003A06D0">
        <w:rPr>
          <w:color w:val="19D131"/>
          <w:lang w:val="en-GB"/>
        </w:rPr>
        <w:t>.</w:t>
      </w:r>
    </w:p>
    <w:p w14:paraId="5657AF56" w14:textId="77777777" w:rsidR="00AB7AF3" w:rsidRDefault="00AB7AF3" w:rsidP="00AB7AF3">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14:paraId="7CEE6A61" w14:textId="77777777" w:rsidR="00AB7AF3" w:rsidRDefault="00AB7AF3" w:rsidP="00AB7AF3">
      <w:r>
        <w:t>Below follows a list of the sub-components that constitute this component:</w:t>
      </w:r>
    </w:p>
    <w:p w14:paraId="6173F9E8" w14:textId="77777777" w:rsidR="00AB7AF3" w:rsidRDefault="00AB7AF3" w:rsidP="00AB7AF3">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rPr>
          <w:rStyle w:val="Datatype"/>
          <w:rFonts w:eastAsia="Courier New" w:cs="Courier New"/>
        </w:rPr>
        <w:t>UseVerificationTime</w:t>
      </w:r>
      <w:r>
        <w:fldChar w:fldCharType="end"/>
      </w:r>
      <w:r>
        <w:t xml:space="preserve">. </w:t>
      </w:r>
      <w:r w:rsidRPr="003A06D0">
        <w:rPr>
          <w:color w:val="19D131"/>
          <w:lang w:val="en-GB"/>
        </w:rPr>
        <w:t xml:space="preserve">The </w:t>
      </w:r>
      <w:r w:rsidRPr="003A06D0">
        <w:rPr>
          <w:rStyle w:val="Datatype"/>
          <w:lang w:val="en-GB"/>
        </w:rPr>
        <w:t>UseVerificationTime</w:t>
      </w:r>
      <w:r w:rsidRPr="003A06D0">
        <w:rPr>
          <w:color w:val="19D131"/>
          <w:lang w:val="en-GB"/>
        </w:rPr>
        <w:t xml:space="preserve"> element instructs the server to attempt to determine the signature’s validity at the specified time, instead of a time determined by the server policy.</w:t>
      </w:r>
    </w:p>
    <w:p w14:paraId="39471E0F" w14:textId="77777777" w:rsidR="00AB7AF3" w:rsidRDefault="00AB7AF3" w:rsidP="00AB7AF3">
      <w:pPr>
        <w:pStyle w:val="Member"/>
      </w:pPr>
      <w:r>
        <w:t xml:space="preserve">The OPTIONAL </w:t>
      </w:r>
      <w:r w:rsidRPr="35C1378D">
        <w:rPr>
          <w:rStyle w:val="Datatype"/>
        </w:rPr>
        <w:t>ReturnVerificationTimeInfo</w:t>
      </w:r>
      <w:r>
        <w:t xml:space="preserve"> element, if present, MUST contain a boolean. Its default value is '</w:t>
      </w:r>
      <w:r>
        <w:rPr>
          <w:color w:val="244061" w:themeColor="accent1" w:themeShade="80"/>
        </w:rPr>
        <w:t>false</w:t>
      </w:r>
      <w:r>
        <w:t xml:space="preserve">'. </w:t>
      </w:r>
      <w:r w:rsidRPr="003A06D0">
        <w:rPr>
          <w:color w:val="19D131"/>
          <w:lang w:val="en-GB"/>
        </w:rPr>
        <w:t>This element cam be used by the client to obtain the time instant used by the server to validate the signature.</w:t>
      </w:r>
    </w:p>
    <w:p w14:paraId="78590B0D" w14:textId="77777777" w:rsidR="00AB7AF3" w:rsidRDefault="00AB7AF3" w:rsidP="00AB7AF3">
      <w:pPr>
        <w:pStyle w:val="Member"/>
      </w:pPr>
      <w:r>
        <w:t xml:space="preserve">The OPTIONAL </w:t>
      </w:r>
      <w:r w:rsidRPr="35C1378D">
        <w:rPr>
          <w:rStyle w:val="Datatype"/>
        </w:rPr>
        <w:t>AdditionalKeyInfo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_RefCompB4921F5C \r \h </w:instrText>
      </w:r>
      <w:r>
        <w:fldChar w:fldCharType="separate"/>
      </w:r>
      <w:r>
        <w:rPr>
          <w:rStyle w:val="Datatype"/>
          <w:rFonts w:eastAsia="Courier New" w:cs="Courier New"/>
        </w:rPr>
        <w:t>AdditionalKeyInfo</w:t>
      </w:r>
      <w:r>
        <w:fldChar w:fldCharType="end"/>
      </w:r>
      <w:r>
        <w:t xml:space="preserve">. </w:t>
      </w:r>
      <w:r w:rsidRPr="003A06D0">
        <w:rPr>
          <w:color w:val="19D131"/>
          <w:lang w:val="en-GB"/>
        </w:rPr>
        <w:t>This element provides the server with additional data (such as certificates and CRLs) which it can use to validate the signature. These options are not allowed in multi-signature verification.</w:t>
      </w:r>
    </w:p>
    <w:p w14:paraId="0B09D741" w14:textId="77777777" w:rsidR="00AB7AF3" w:rsidRDefault="00AB7AF3" w:rsidP="00AB7AF3">
      <w:pPr>
        <w:pStyle w:val="Member"/>
      </w:pPr>
      <w:r>
        <w:t xml:space="preserve">The OPTIONAL </w:t>
      </w:r>
      <w:r w:rsidRPr="35C1378D">
        <w:rPr>
          <w:rStyle w:val="Datatype"/>
        </w:rPr>
        <w:t>ReturnProcessingDetails</w:t>
      </w:r>
      <w:r>
        <w:t xml:space="preserve"> element, if present, MUST contain a boolean. Its default value is '</w:t>
      </w:r>
      <w:r>
        <w:rPr>
          <w:color w:val="244061" w:themeColor="accent1" w:themeShade="80"/>
        </w:rPr>
        <w:t>false</w:t>
      </w:r>
      <w:r>
        <w:t xml:space="preserve">'. </w:t>
      </w:r>
      <w:r w:rsidRPr="003A06D0">
        <w:rPr>
          <w:color w:val="19D131"/>
          <w:lang w:val="en-GB"/>
        </w:rPr>
        <w:t xml:space="preserve">This element instructs the server to return a </w:t>
      </w:r>
      <w:r w:rsidRPr="003A06D0">
        <w:rPr>
          <w:rStyle w:val="Datatype"/>
          <w:lang w:val="en-GB"/>
        </w:rPr>
        <w:t>ProcessingDetails</w:t>
      </w:r>
      <w:r w:rsidRPr="003A06D0">
        <w:rPr>
          <w:color w:val="19D131"/>
          <w:lang w:val="en-GB"/>
        </w:rPr>
        <w:t xml:space="preserve"> element. It is not allowed in multi-signature verification.</w:t>
      </w:r>
    </w:p>
    <w:p w14:paraId="139390E3" w14:textId="77777777" w:rsidR="00AB7AF3" w:rsidRDefault="00AB7AF3" w:rsidP="00AB7AF3">
      <w:pPr>
        <w:pStyle w:val="Member"/>
      </w:pPr>
      <w:r>
        <w:t xml:space="preserve">The OPTIONAL </w:t>
      </w:r>
      <w:r w:rsidRPr="35C1378D">
        <w:rPr>
          <w:rStyle w:val="Datatype"/>
        </w:rPr>
        <w:t>ReturnSigningTimeInfo</w:t>
      </w:r>
      <w:r>
        <w:t xml:space="preserve"> element, if present, MUST contain a boolean. Its default value is '</w:t>
      </w:r>
      <w:r>
        <w:rPr>
          <w:color w:val="244061" w:themeColor="accent1" w:themeShade="80"/>
        </w:rPr>
        <w:t>false</w:t>
      </w:r>
      <w:r>
        <w:t xml:space="preserve">'. </w:t>
      </w:r>
      <w:r w:rsidRPr="003A06D0">
        <w:rPr>
          <w:color w:val="19D131"/>
          <w:lang w:val="en-GB"/>
        </w:rPr>
        <w:t xml:space="preserve">This element allows the client to instruct the server to return the time instant associated to the signature creation as a </w:t>
      </w:r>
      <w:r w:rsidRPr="003A06D0">
        <w:rPr>
          <w:rStyle w:val="Datatype"/>
          <w:lang w:val="en-GB"/>
        </w:rPr>
        <w:t xml:space="preserve">SigningTimeInfo </w:t>
      </w:r>
      <w:r w:rsidRPr="003A06D0">
        <w:rPr>
          <w:color w:val="19D131"/>
          <w:lang w:val="en-GB"/>
        </w:rPr>
        <w:t>element.</w:t>
      </w:r>
    </w:p>
    <w:p w14:paraId="1F2A17C1" w14:textId="77777777" w:rsidR="00AB7AF3" w:rsidRDefault="00AB7AF3" w:rsidP="00AB7AF3">
      <w:pPr>
        <w:pStyle w:val="Member"/>
      </w:pPr>
      <w:r>
        <w:t xml:space="preserve">The OPTIONAL </w:t>
      </w:r>
      <w:r w:rsidRPr="35C1378D">
        <w:rPr>
          <w:rStyle w:val="Datatype"/>
        </w:rPr>
        <w:t>ReturnSignerIdentity</w:t>
      </w:r>
      <w:r>
        <w:t xml:space="preserve"> element, if present, MUST contain a boolean. Its default value is '</w:t>
      </w:r>
      <w:r>
        <w:rPr>
          <w:color w:val="244061" w:themeColor="accent1" w:themeShade="80"/>
        </w:rPr>
        <w:t>false</w:t>
      </w:r>
      <w:r>
        <w:t xml:space="preserve">'. </w:t>
      </w:r>
      <w:r w:rsidRPr="003A06D0">
        <w:rPr>
          <w:color w:val="19D131"/>
          <w:lang w:val="en-GB"/>
        </w:rPr>
        <w:t xml:space="preserve"> </w:t>
      </w:r>
    </w:p>
    <w:p w14:paraId="2CDDFEF0" w14:textId="77777777" w:rsidR="00AB7AF3" w:rsidRDefault="00AB7AF3" w:rsidP="00AB7AF3">
      <w:pPr>
        <w:pStyle w:val="Member"/>
      </w:pPr>
      <w:r>
        <w:t xml:space="preserve">The OPTIONAL </w:t>
      </w:r>
      <w:r w:rsidRPr="35C1378D">
        <w:rPr>
          <w:rStyle w:val="Datatype"/>
        </w:rPr>
        <w:t>ReturnAugmentedSignature</w:t>
      </w:r>
      <w:r>
        <w:t xml:space="preserve"> element, if present, MUST contain a URI. </w:t>
      </w:r>
      <w:r w:rsidRPr="003A06D0">
        <w:rPr>
          <w:color w:val="19D131"/>
          <w:lang w:val="en-GB"/>
        </w:rPr>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w:instrText>
      </w:r>
      <w:r w:rsidR="005538B5" w:rsidRPr="003A06D0">
        <w:rPr>
          <w:rStyle w:val="Datatype"/>
          <w:lang w:val="en-GB"/>
        </w:rPr>
        <w:instrText xml:space="preserve"> \* MERGEFORMAT </w:instrText>
      </w:r>
      <w:r w:rsidRPr="003A06D0">
        <w:rPr>
          <w:rStyle w:val="Datatype"/>
          <w:lang w:val="en-GB"/>
        </w:rPr>
      </w:r>
      <w:r w:rsidRPr="003A06D0">
        <w:rPr>
          <w:rStyle w:val="Datatype"/>
          <w:lang w:val="en-GB"/>
        </w:rPr>
        <w:fldChar w:fldCharType="separate"/>
      </w:r>
      <w:r w:rsidRPr="003A06D0">
        <w:rPr>
          <w:rStyle w:val="Datatype"/>
          <w:lang w:val="en-GB"/>
        </w:rPr>
        <w:t>AugmentedSignature</w:t>
      </w:r>
      <w:r w:rsidRPr="003A06D0">
        <w:rPr>
          <w:rStyle w:val="Datatype"/>
          <w:lang w:val="en-GB"/>
        </w:rPr>
        <w:fldChar w:fldCharType="end"/>
      </w:r>
      <w:r w:rsidRPr="003A06D0">
        <w:rPr>
          <w:color w:val="19D131"/>
          <w:lang w:val="en-GB"/>
        </w:rPr>
        <w:t xml:space="preserve"> </w:t>
      </w:r>
      <w:r w:rsidR="005538B5" w:rsidRPr="003A06D0">
        <w:rPr>
          <w:color w:val="19D131"/>
          <w:lang w:val="en-GB"/>
        </w:rPr>
        <w:t xml:space="preserve">optional </w:t>
      </w:r>
      <w:r w:rsidRPr="003A06D0">
        <w:rPr>
          <w:color w:val="19D131"/>
          <w:lang w:val="en-GB"/>
        </w:rPr>
        <w:t>output</w:t>
      </w:r>
      <w:r w:rsidR="005538B5" w:rsidRPr="003A06D0">
        <w:rPr>
          <w:color w:val="19D131"/>
          <w:lang w:val="en-GB"/>
        </w:rPr>
        <w:t xml:space="preserve"> component</w:t>
      </w:r>
      <w:r w:rsidRPr="003A06D0">
        <w:rPr>
          <w:color w:val="19D131"/>
          <w:lang w:val="en-GB"/>
        </w:rPr>
        <w:t>, containing an augmented signature. This document does not define values for this element, but profiles may provide a set of URIs.</w:t>
      </w:r>
    </w:p>
    <w:p w14:paraId="5B89FD06" w14:textId="77777777" w:rsidR="00AB7AF3" w:rsidRDefault="00AB7AF3" w:rsidP="00AB7AF3">
      <w:pPr>
        <w:pStyle w:val="Member"/>
      </w:pPr>
      <w:r>
        <w:t xml:space="preserve">The OPTIONAL </w:t>
      </w:r>
      <w:r w:rsidRPr="35C1378D">
        <w:rPr>
          <w:rStyle w:val="Datatype"/>
        </w:rPr>
        <w:t>ReturnTimestampedSignature</w:t>
      </w:r>
      <w:r>
        <w:t xml:space="preserve"> element, if present, MAY occur zero or more times containing a URI. </w:t>
      </w:r>
      <w:r w:rsidRPr="003A06D0">
        <w:rPr>
          <w:color w:val="19D131"/>
          <w:lang w:val="en-GB"/>
        </w:rPr>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rPr>
          <w:color w:val="19D131"/>
          <w:lang w:val="en-GB"/>
        </w:rPr>
        <w:t>" in section 9.1 [RFC 3852]) or *</w:t>
      </w:r>
      <w:r w:rsidRPr="003A06D0">
        <w:rPr>
          <w:rStyle w:val="Datatype"/>
          <w:lang w:val="en-GB"/>
        </w:rPr>
        <w:t>unsigned</w:t>
      </w:r>
      <w:r w:rsidRPr="003A06D0">
        <w:rPr>
          <w:color w:val="19D131"/>
          <w:lang w:val="en-GB"/>
        </w:rPr>
        <w:t>* property (see section 6.2.5 "The UnsignedSignatureProperties element" and section 7.3 "The SignatureTimeStamp element" [XAdES]) of the supplied signature. The timestamp token will be on the signature value in the case of CMS/PKCS7signatures or the &lt;ds:SignatureValue&gt; element in the case of XML signatures.</w:t>
      </w:r>
    </w:p>
    <w:p w14:paraId="57BCC617" w14:textId="77777777" w:rsidR="00AB7AF3" w:rsidRDefault="00AB7AF3" w:rsidP="00AB7AF3">
      <w:pPr>
        <w:pStyle w:val="Member"/>
      </w:pPr>
      <w:r>
        <w:t xml:space="preserve">The OPTIONAL </w:t>
      </w:r>
      <w:r w:rsidRPr="35C1378D">
        <w:rPr>
          <w:rStyle w:val="Datatype"/>
        </w:rPr>
        <w:t>VerifyManifests</w:t>
      </w:r>
      <w:r>
        <w:t xml:space="preserve"> element, if present, MUST contain a boolean. Its default value is '</w:t>
      </w:r>
      <w:r>
        <w:rPr>
          <w:color w:val="244061" w:themeColor="accent1" w:themeShade="80"/>
        </w:rPr>
        <w:t>false</w:t>
      </w:r>
      <w:r>
        <w:t xml:space="preserve">'. </w:t>
      </w:r>
      <w:r w:rsidRPr="003A06D0">
        <w:rPr>
          <w:color w:val="19D131"/>
          <w:lang w:val="en-GB"/>
        </w:rPr>
        <w:t>This element is allowed in multi-signature verification requests.</w:t>
      </w:r>
    </w:p>
    <w:p w14:paraId="00084450" w14:textId="77777777" w:rsidR="00AB7AF3" w:rsidRDefault="00AB7AF3" w:rsidP="00AB7AF3">
      <w:pPr>
        <w:pStyle w:val="berschrift4"/>
      </w:pPr>
      <w:bookmarkStart w:id="2342" w:name="_Toc8854640"/>
      <w:r>
        <w:t>OptionalInputsVerify – JSON Syntax</w:t>
      </w:r>
      <w:bookmarkEnd w:id="2342"/>
    </w:p>
    <w:p w14:paraId="58317060"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14:paraId="7BB0FF5F"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43B1FDA2"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41C796" w14:textId="77777777" w:rsidR="00AB7AF3" w:rsidRDefault="00AB7AF3" w:rsidP="00AB7AF3">
            <w:pPr>
              <w:pStyle w:val="Beschriftung"/>
            </w:pPr>
            <w:r>
              <w:t>Element</w:t>
            </w:r>
          </w:p>
        </w:tc>
        <w:tc>
          <w:tcPr>
            <w:tcW w:w="4675" w:type="dxa"/>
          </w:tcPr>
          <w:p w14:paraId="0692AAE0"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060524EC"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E5C1AC7" w14:textId="77777777" w:rsidR="00AB7AF3" w:rsidRPr="002062A5" w:rsidRDefault="00AB7AF3" w:rsidP="00AB7AF3">
            <w:pPr>
              <w:pStyle w:val="Beschriftung"/>
              <w:rPr>
                <w:rStyle w:val="Datatype"/>
                <w:b w:val="0"/>
                <w:bCs w:val="0"/>
              </w:rPr>
            </w:pPr>
            <w:r w:rsidRPr="002062A5">
              <w:rPr>
                <w:rStyle w:val="Datatype"/>
              </w:rPr>
              <w:t>UseVerificationTime</w:t>
            </w:r>
          </w:p>
        </w:tc>
        <w:tc>
          <w:tcPr>
            <w:tcW w:w="4675" w:type="dxa"/>
          </w:tcPr>
          <w:p w14:paraId="4E7BFF7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AB7AF3" w14:paraId="1210808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E66224B" w14:textId="77777777" w:rsidR="00AB7AF3" w:rsidRPr="002062A5" w:rsidRDefault="00AB7AF3" w:rsidP="00AB7AF3">
            <w:pPr>
              <w:pStyle w:val="Beschriftung"/>
              <w:rPr>
                <w:rStyle w:val="Datatype"/>
                <w:b w:val="0"/>
                <w:bCs w:val="0"/>
              </w:rPr>
            </w:pPr>
            <w:r w:rsidRPr="002062A5">
              <w:rPr>
                <w:rStyle w:val="Datatype"/>
              </w:rPr>
              <w:t>ReturnVerificationTimeInfo</w:t>
            </w:r>
          </w:p>
        </w:tc>
        <w:tc>
          <w:tcPr>
            <w:tcW w:w="4675" w:type="dxa"/>
          </w:tcPr>
          <w:p w14:paraId="7F3E3F5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AB7AF3" w14:paraId="0AECB26E"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E1FEDE6" w14:textId="77777777" w:rsidR="00AB7AF3" w:rsidRPr="002062A5" w:rsidRDefault="00AB7AF3" w:rsidP="00AB7AF3">
            <w:pPr>
              <w:pStyle w:val="Beschriftung"/>
              <w:rPr>
                <w:rStyle w:val="Datatype"/>
                <w:b w:val="0"/>
                <w:bCs w:val="0"/>
              </w:rPr>
            </w:pPr>
            <w:r w:rsidRPr="002062A5">
              <w:rPr>
                <w:rStyle w:val="Datatype"/>
              </w:rPr>
              <w:t>AdditionalKeyInfo</w:t>
            </w:r>
          </w:p>
        </w:tc>
        <w:tc>
          <w:tcPr>
            <w:tcW w:w="4675" w:type="dxa"/>
          </w:tcPr>
          <w:p w14:paraId="49F65A2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AB7AF3" w14:paraId="00193F1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585E4E7" w14:textId="77777777" w:rsidR="00AB7AF3" w:rsidRPr="002062A5" w:rsidRDefault="00AB7AF3" w:rsidP="00AB7AF3">
            <w:pPr>
              <w:pStyle w:val="Beschriftung"/>
              <w:rPr>
                <w:rStyle w:val="Datatype"/>
                <w:b w:val="0"/>
                <w:bCs w:val="0"/>
              </w:rPr>
            </w:pPr>
            <w:r w:rsidRPr="002062A5">
              <w:rPr>
                <w:rStyle w:val="Datatype"/>
              </w:rPr>
              <w:t>ReturnProcessingDetails</w:t>
            </w:r>
          </w:p>
        </w:tc>
        <w:tc>
          <w:tcPr>
            <w:tcW w:w="4675" w:type="dxa"/>
          </w:tcPr>
          <w:p w14:paraId="6CAB3B9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AB7AF3" w14:paraId="11BF5FC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395E9F5" w14:textId="77777777" w:rsidR="00AB7AF3" w:rsidRPr="002062A5" w:rsidRDefault="00AB7AF3" w:rsidP="00AB7AF3">
            <w:pPr>
              <w:pStyle w:val="Beschriftung"/>
              <w:rPr>
                <w:rStyle w:val="Datatype"/>
                <w:b w:val="0"/>
                <w:bCs w:val="0"/>
              </w:rPr>
            </w:pPr>
            <w:r w:rsidRPr="002062A5">
              <w:rPr>
                <w:rStyle w:val="Datatype"/>
              </w:rPr>
              <w:lastRenderedPageBreak/>
              <w:t>ReturnSigningTimeInfo</w:t>
            </w:r>
          </w:p>
        </w:tc>
        <w:tc>
          <w:tcPr>
            <w:tcW w:w="4675" w:type="dxa"/>
          </w:tcPr>
          <w:p w14:paraId="093D5A5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AB7AF3" w14:paraId="2731E5B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5CAE4AE" w14:textId="77777777" w:rsidR="00AB7AF3" w:rsidRPr="002062A5" w:rsidRDefault="00AB7AF3" w:rsidP="00AB7AF3">
            <w:pPr>
              <w:pStyle w:val="Beschriftung"/>
              <w:rPr>
                <w:rStyle w:val="Datatype"/>
                <w:b w:val="0"/>
                <w:bCs w:val="0"/>
              </w:rPr>
            </w:pPr>
            <w:r w:rsidRPr="002062A5">
              <w:rPr>
                <w:rStyle w:val="Datatype"/>
              </w:rPr>
              <w:t>ReturnSignerIdentity</w:t>
            </w:r>
          </w:p>
        </w:tc>
        <w:tc>
          <w:tcPr>
            <w:tcW w:w="4675" w:type="dxa"/>
          </w:tcPr>
          <w:p w14:paraId="03B3E3A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AB7AF3" w14:paraId="527221F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046B270" w14:textId="77777777" w:rsidR="00AB7AF3" w:rsidRPr="002062A5" w:rsidRDefault="00AB7AF3" w:rsidP="00AB7AF3">
            <w:pPr>
              <w:pStyle w:val="Beschriftung"/>
              <w:rPr>
                <w:rStyle w:val="Datatype"/>
                <w:b w:val="0"/>
                <w:bCs w:val="0"/>
              </w:rPr>
            </w:pPr>
            <w:r w:rsidRPr="002062A5">
              <w:rPr>
                <w:rStyle w:val="Datatype"/>
              </w:rPr>
              <w:t>ReturnAugmentedSignature</w:t>
            </w:r>
          </w:p>
        </w:tc>
        <w:tc>
          <w:tcPr>
            <w:tcW w:w="4675" w:type="dxa"/>
          </w:tcPr>
          <w:p w14:paraId="7338506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AB7AF3" w14:paraId="09ADAD0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F8ED055" w14:textId="77777777" w:rsidR="00AB7AF3" w:rsidRPr="002062A5" w:rsidRDefault="00AB7AF3" w:rsidP="00AB7AF3">
            <w:pPr>
              <w:pStyle w:val="Beschriftung"/>
              <w:rPr>
                <w:rStyle w:val="Datatype"/>
                <w:b w:val="0"/>
                <w:bCs w:val="0"/>
              </w:rPr>
            </w:pPr>
            <w:r w:rsidRPr="002062A5">
              <w:rPr>
                <w:rStyle w:val="Datatype"/>
              </w:rPr>
              <w:t>ReturnTimestampedSignature</w:t>
            </w:r>
          </w:p>
        </w:tc>
        <w:tc>
          <w:tcPr>
            <w:tcW w:w="4675" w:type="dxa"/>
          </w:tcPr>
          <w:p w14:paraId="24DB3C86"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AB7AF3" w14:paraId="664063B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6D3E944" w14:textId="77777777" w:rsidR="00AB7AF3" w:rsidRPr="002062A5" w:rsidRDefault="00AB7AF3" w:rsidP="00AB7AF3">
            <w:pPr>
              <w:pStyle w:val="Beschriftung"/>
              <w:rPr>
                <w:rStyle w:val="Datatype"/>
                <w:b w:val="0"/>
                <w:bCs w:val="0"/>
              </w:rPr>
            </w:pPr>
            <w:r w:rsidRPr="002062A5">
              <w:rPr>
                <w:rStyle w:val="Datatype"/>
              </w:rPr>
              <w:t>VerifyManifests</w:t>
            </w:r>
          </w:p>
        </w:tc>
        <w:tc>
          <w:tcPr>
            <w:tcW w:w="4675" w:type="dxa"/>
          </w:tcPr>
          <w:p w14:paraId="6AA8BBF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bl>
    <w:p w14:paraId="4F3DA9DC"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0BAA42FA" w14:textId="77777777" w:rsidR="00AB7AF3" w:rsidRDefault="00AB7AF3" w:rsidP="00AB7AF3">
      <w:pPr>
        <w:pStyle w:val="Code"/>
        <w:spacing w:line="259" w:lineRule="auto"/>
      </w:pPr>
      <w:r>
        <w:rPr>
          <w:color w:val="31849B" w:themeColor="accent5" w:themeShade="BF"/>
        </w:rPr>
        <w:t>"dss2-OptionalInputsVerifyType"</w:t>
      </w:r>
      <w:r>
        <w:t>: {</w:t>
      </w:r>
    </w:p>
    <w:p w14:paraId="1DD8336F"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0A39EF29" w14:textId="77777777" w:rsidR="00AB7AF3" w:rsidRDefault="00AB7AF3" w:rsidP="00AB7AF3">
      <w:pPr>
        <w:pStyle w:val="Code"/>
        <w:spacing w:line="259" w:lineRule="auto"/>
      </w:pPr>
      <w:r>
        <w:rPr>
          <w:color w:val="31849B" w:themeColor="accent5" w:themeShade="BF"/>
        </w:rPr>
        <w:t xml:space="preserve">  "properties"</w:t>
      </w:r>
      <w:r>
        <w:t>: {</w:t>
      </w:r>
    </w:p>
    <w:p w14:paraId="6B98B675" w14:textId="77777777" w:rsidR="00AB7AF3" w:rsidRDefault="00AB7AF3" w:rsidP="00AB7AF3">
      <w:pPr>
        <w:pStyle w:val="Code"/>
        <w:spacing w:line="259" w:lineRule="auto"/>
      </w:pPr>
      <w:r>
        <w:rPr>
          <w:color w:val="31849B" w:themeColor="accent5" w:themeShade="BF"/>
        </w:rPr>
        <w:t xml:space="preserve">    "policy"</w:t>
      </w:r>
      <w:r>
        <w:t>: {</w:t>
      </w:r>
    </w:p>
    <w:p w14:paraId="5C9C9A0B"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7ECE756E" w14:textId="77777777" w:rsidR="00AB7AF3" w:rsidRDefault="00AB7AF3" w:rsidP="00AB7AF3">
      <w:pPr>
        <w:pStyle w:val="Code"/>
        <w:spacing w:line="259" w:lineRule="auto"/>
      </w:pPr>
      <w:r>
        <w:rPr>
          <w:color w:val="31849B" w:themeColor="accent5" w:themeShade="BF"/>
        </w:rPr>
        <w:t xml:space="preserve">      "items"</w:t>
      </w:r>
      <w:r>
        <w:t>: {</w:t>
      </w:r>
    </w:p>
    <w:p w14:paraId="517BEA35"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19D4C6CD" w14:textId="77777777" w:rsidR="00AB7AF3" w:rsidRDefault="00AB7AF3" w:rsidP="00AB7AF3">
      <w:pPr>
        <w:pStyle w:val="Code"/>
        <w:spacing w:line="259" w:lineRule="auto"/>
      </w:pPr>
      <w:r>
        <w:t xml:space="preserve">      }</w:t>
      </w:r>
    </w:p>
    <w:p w14:paraId="12DB6E42" w14:textId="77777777" w:rsidR="00AB7AF3" w:rsidRDefault="00AB7AF3" w:rsidP="00AB7AF3">
      <w:pPr>
        <w:pStyle w:val="Code"/>
        <w:spacing w:line="259" w:lineRule="auto"/>
      </w:pPr>
      <w:r>
        <w:t xml:space="preserve">    },</w:t>
      </w:r>
    </w:p>
    <w:p w14:paraId="07218DE8" w14:textId="77777777" w:rsidR="00AB7AF3" w:rsidRDefault="00AB7AF3" w:rsidP="00AB7AF3">
      <w:pPr>
        <w:pStyle w:val="Code"/>
        <w:spacing w:line="259" w:lineRule="auto"/>
      </w:pPr>
      <w:r>
        <w:rPr>
          <w:color w:val="31849B" w:themeColor="accent5" w:themeShade="BF"/>
        </w:rPr>
        <w:t xml:space="preserve">    "lang"</w:t>
      </w:r>
      <w:r>
        <w:t>: {</w:t>
      </w:r>
    </w:p>
    <w:p w14:paraId="2D4DAC0A"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17CDBC4C" w14:textId="77777777" w:rsidR="00AB7AF3" w:rsidRDefault="00AB7AF3" w:rsidP="00AB7AF3">
      <w:pPr>
        <w:pStyle w:val="Code"/>
        <w:spacing w:line="259" w:lineRule="auto"/>
      </w:pPr>
      <w:r>
        <w:t xml:space="preserve">    },</w:t>
      </w:r>
    </w:p>
    <w:p w14:paraId="4ABD8015" w14:textId="77777777" w:rsidR="00AB7AF3" w:rsidRDefault="00AB7AF3" w:rsidP="00AB7AF3">
      <w:pPr>
        <w:pStyle w:val="Code"/>
        <w:spacing w:line="259" w:lineRule="auto"/>
      </w:pPr>
      <w:r>
        <w:rPr>
          <w:color w:val="31849B" w:themeColor="accent5" w:themeShade="BF"/>
        </w:rPr>
        <w:t xml:space="preserve">    "other"</w:t>
      </w:r>
      <w:r>
        <w:t>: {</w:t>
      </w:r>
    </w:p>
    <w:p w14:paraId="62E7829D"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668AAAD5" w14:textId="77777777" w:rsidR="00AB7AF3" w:rsidRDefault="00AB7AF3" w:rsidP="00AB7AF3">
      <w:pPr>
        <w:pStyle w:val="Code"/>
        <w:spacing w:line="259" w:lineRule="auto"/>
      </w:pPr>
      <w:r>
        <w:rPr>
          <w:color w:val="31849B" w:themeColor="accent5" w:themeShade="BF"/>
        </w:rPr>
        <w:t xml:space="preserve">      "items"</w:t>
      </w:r>
      <w:r>
        <w:t>: {</w:t>
      </w:r>
    </w:p>
    <w:p w14:paraId="70C8997F"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5AB5A175" w14:textId="77777777" w:rsidR="00AB7AF3" w:rsidRDefault="00AB7AF3" w:rsidP="00AB7AF3">
      <w:pPr>
        <w:pStyle w:val="Code"/>
        <w:spacing w:line="259" w:lineRule="auto"/>
      </w:pPr>
      <w:r>
        <w:t xml:space="preserve">      }</w:t>
      </w:r>
    </w:p>
    <w:p w14:paraId="04FFFD51" w14:textId="77777777" w:rsidR="00AB7AF3" w:rsidRDefault="00AB7AF3" w:rsidP="00AB7AF3">
      <w:pPr>
        <w:pStyle w:val="Code"/>
        <w:spacing w:line="259" w:lineRule="auto"/>
      </w:pPr>
      <w:r>
        <w:t xml:space="preserve">    },</w:t>
      </w:r>
    </w:p>
    <w:p w14:paraId="6BA5D0E8" w14:textId="77777777" w:rsidR="00AB7AF3" w:rsidRDefault="00AB7AF3" w:rsidP="00AB7AF3">
      <w:pPr>
        <w:pStyle w:val="Code"/>
        <w:spacing w:line="259" w:lineRule="auto"/>
      </w:pPr>
      <w:r>
        <w:rPr>
          <w:color w:val="31849B" w:themeColor="accent5" w:themeShade="BF"/>
        </w:rPr>
        <w:t xml:space="preserve">    "claimedIdentity"</w:t>
      </w:r>
      <w:r>
        <w:t>: {</w:t>
      </w:r>
    </w:p>
    <w:p w14:paraId="534C553B"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326EA980" w14:textId="77777777" w:rsidR="00AB7AF3" w:rsidRDefault="00AB7AF3" w:rsidP="00AB7AF3">
      <w:pPr>
        <w:pStyle w:val="Code"/>
        <w:spacing w:line="259" w:lineRule="auto"/>
      </w:pPr>
      <w:r>
        <w:t xml:space="preserve">    },</w:t>
      </w:r>
    </w:p>
    <w:p w14:paraId="5A697102" w14:textId="77777777" w:rsidR="00AB7AF3" w:rsidRDefault="00AB7AF3" w:rsidP="00AB7AF3">
      <w:pPr>
        <w:pStyle w:val="Code"/>
        <w:spacing w:line="259" w:lineRule="auto"/>
      </w:pPr>
      <w:r>
        <w:rPr>
          <w:color w:val="31849B" w:themeColor="accent5" w:themeShade="BF"/>
        </w:rPr>
        <w:t xml:space="preserve">    "schemas"</w:t>
      </w:r>
      <w:r>
        <w:t>: {</w:t>
      </w:r>
    </w:p>
    <w:p w14:paraId="1A214DF1"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0AB7E5D4" w14:textId="77777777" w:rsidR="00AB7AF3" w:rsidRDefault="00AB7AF3" w:rsidP="00AB7AF3">
      <w:pPr>
        <w:pStyle w:val="Code"/>
        <w:spacing w:line="259" w:lineRule="auto"/>
      </w:pPr>
      <w:r>
        <w:t xml:space="preserve">    },</w:t>
      </w:r>
    </w:p>
    <w:p w14:paraId="4BF8B03C" w14:textId="77777777" w:rsidR="00AB7AF3" w:rsidRDefault="00AB7AF3" w:rsidP="00AB7AF3">
      <w:pPr>
        <w:pStyle w:val="Code"/>
        <w:spacing w:line="259" w:lineRule="auto"/>
      </w:pPr>
      <w:r>
        <w:rPr>
          <w:color w:val="31849B" w:themeColor="accent5" w:themeShade="BF"/>
        </w:rPr>
        <w:t xml:space="preserve">    "addTimestamp"</w:t>
      </w:r>
      <w:r>
        <w:t>: {</w:t>
      </w:r>
    </w:p>
    <w:p w14:paraId="1E8DCCCF"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40F6E0F7" w14:textId="77777777" w:rsidR="00AB7AF3" w:rsidRDefault="00AB7AF3" w:rsidP="00AB7AF3">
      <w:pPr>
        <w:pStyle w:val="Code"/>
        <w:spacing w:line="259" w:lineRule="auto"/>
      </w:pPr>
      <w:r>
        <w:rPr>
          <w:color w:val="31849B" w:themeColor="accent5" w:themeShade="BF"/>
        </w:rPr>
        <w:t xml:space="preserve">      "items"</w:t>
      </w:r>
      <w:r>
        <w:t>: {</w:t>
      </w:r>
    </w:p>
    <w:p w14:paraId="5A212D4F"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45D417C6" w14:textId="77777777" w:rsidR="00AB7AF3" w:rsidRDefault="00AB7AF3" w:rsidP="00AB7AF3">
      <w:pPr>
        <w:pStyle w:val="Code"/>
        <w:spacing w:line="259" w:lineRule="auto"/>
      </w:pPr>
      <w:r>
        <w:t xml:space="preserve">      }</w:t>
      </w:r>
    </w:p>
    <w:p w14:paraId="74A0EC3B" w14:textId="77777777" w:rsidR="00AB7AF3" w:rsidRDefault="00AB7AF3" w:rsidP="00AB7AF3">
      <w:pPr>
        <w:pStyle w:val="Code"/>
        <w:spacing w:line="259" w:lineRule="auto"/>
      </w:pPr>
      <w:r>
        <w:t xml:space="preserve">    },</w:t>
      </w:r>
    </w:p>
    <w:p w14:paraId="5C938373" w14:textId="77777777" w:rsidR="00AB7AF3" w:rsidRDefault="00AB7AF3" w:rsidP="00AB7AF3">
      <w:pPr>
        <w:pStyle w:val="Code"/>
        <w:spacing w:line="259" w:lineRule="auto"/>
      </w:pPr>
      <w:r>
        <w:rPr>
          <w:color w:val="31849B" w:themeColor="accent5" w:themeShade="BF"/>
        </w:rPr>
        <w:t xml:space="preserve">    "enforceAsync"</w:t>
      </w:r>
      <w:r>
        <w:t>: {</w:t>
      </w:r>
    </w:p>
    <w:p w14:paraId="2226C1E6"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"boolean"</w:t>
      </w:r>
    </w:p>
    <w:p w14:paraId="43E95658" w14:textId="77777777" w:rsidR="00AB7AF3" w:rsidRDefault="00AB7AF3" w:rsidP="00AB7AF3">
      <w:pPr>
        <w:pStyle w:val="Code"/>
        <w:spacing w:line="259" w:lineRule="auto"/>
      </w:pPr>
      <w:r>
        <w:t xml:space="preserve">    },</w:t>
      </w:r>
    </w:p>
    <w:p w14:paraId="69A233E0" w14:textId="77777777" w:rsidR="00AB7AF3" w:rsidRDefault="00AB7AF3" w:rsidP="00AB7AF3">
      <w:pPr>
        <w:pStyle w:val="Code"/>
        <w:spacing w:line="259" w:lineRule="auto"/>
      </w:pPr>
      <w:r>
        <w:rPr>
          <w:color w:val="31849B" w:themeColor="accent5" w:themeShade="BF"/>
        </w:rPr>
        <w:t xml:space="preserve">    "nonce"</w:t>
      </w:r>
      <w:r>
        <w:t>: {</w:t>
      </w:r>
    </w:p>
    <w:p w14:paraId="0EAD0446"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"integer"</w:t>
      </w:r>
    </w:p>
    <w:p w14:paraId="1E89BA7D" w14:textId="77777777" w:rsidR="00AB7AF3" w:rsidRDefault="00AB7AF3" w:rsidP="00AB7AF3">
      <w:pPr>
        <w:pStyle w:val="Code"/>
        <w:spacing w:line="259" w:lineRule="auto"/>
      </w:pPr>
      <w:r>
        <w:t xml:space="preserve">    },</w:t>
      </w:r>
    </w:p>
    <w:p w14:paraId="24C404B6" w14:textId="77777777" w:rsidR="00AB7AF3" w:rsidRDefault="00AB7AF3" w:rsidP="00AB7AF3">
      <w:pPr>
        <w:pStyle w:val="Code"/>
        <w:spacing w:line="259" w:lineRule="auto"/>
      </w:pPr>
      <w:r>
        <w:rPr>
          <w:color w:val="31849B" w:themeColor="accent5" w:themeShade="BF"/>
        </w:rPr>
        <w:t xml:space="preserve">    "useVerificationTime"</w:t>
      </w:r>
      <w:r>
        <w:t>: {</w:t>
      </w:r>
    </w:p>
    <w:p w14:paraId="0EF56F8B"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14:paraId="78C4EE86" w14:textId="77777777" w:rsidR="00AB7AF3" w:rsidRDefault="00AB7AF3" w:rsidP="00AB7AF3">
      <w:pPr>
        <w:pStyle w:val="Code"/>
        <w:spacing w:line="259" w:lineRule="auto"/>
      </w:pPr>
      <w:r>
        <w:t xml:space="preserve">    },</w:t>
      </w:r>
    </w:p>
    <w:p w14:paraId="35FF9260" w14:textId="77777777" w:rsidR="00AB7AF3" w:rsidRDefault="00AB7AF3" w:rsidP="00AB7AF3">
      <w:pPr>
        <w:pStyle w:val="Code"/>
        <w:spacing w:line="259" w:lineRule="auto"/>
      </w:pPr>
      <w:r>
        <w:rPr>
          <w:color w:val="31849B" w:themeColor="accent5" w:themeShade="BF"/>
        </w:rPr>
        <w:t xml:space="preserve">    "returnVerificationTime"</w:t>
      </w:r>
      <w:r>
        <w:t>: {</w:t>
      </w:r>
    </w:p>
    <w:p w14:paraId="289F44EB"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"boolean",</w:t>
      </w:r>
    </w:p>
    <w:p w14:paraId="0123AF43" w14:textId="77777777" w:rsidR="00AB7AF3" w:rsidRDefault="00AB7AF3" w:rsidP="00AB7AF3">
      <w:pPr>
        <w:pStyle w:val="Code"/>
        <w:spacing w:line="259" w:lineRule="auto"/>
      </w:pPr>
      <w:r>
        <w:rPr>
          <w:color w:val="31849B" w:themeColor="accent5" w:themeShade="BF"/>
        </w:rPr>
        <w:t xml:space="preserve">      "default"</w:t>
      </w:r>
      <w:r>
        <w:t xml:space="preserve">: </w:t>
      </w:r>
      <w:r>
        <w:rPr>
          <w:color w:val="244061" w:themeColor="accent1" w:themeShade="80"/>
        </w:rPr>
        <w:t>"false"</w:t>
      </w:r>
    </w:p>
    <w:p w14:paraId="5107402E" w14:textId="77777777" w:rsidR="00AB7AF3" w:rsidRDefault="00AB7AF3" w:rsidP="00AB7AF3">
      <w:pPr>
        <w:pStyle w:val="Code"/>
        <w:spacing w:line="259" w:lineRule="auto"/>
      </w:pPr>
      <w:r>
        <w:t xml:space="preserve">    },</w:t>
      </w:r>
    </w:p>
    <w:p w14:paraId="1E361050" w14:textId="77777777" w:rsidR="00AB7AF3" w:rsidRDefault="00AB7AF3" w:rsidP="00AB7AF3">
      <w:pPr>
        <w:pStyle w:val="Code"/>
        <w:spacing w:line="259" w:lineRule="auto"/>
      </w:pPr>
      <w:r>
        <w:rPr>
          <w:color w:val="31849B" w:themeColor="accent5" w:themeShade="BF"/>
        </w:rPr>
        <w:t xml:space="preserve">    "addKeyInfo"</w:t>
      </w:r>
      <w:r>
        <w:t>: {</w:t>
      </w:r>
    </w:p>
    <w:p w14:paraId="1B1C85B6"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304256E2" w14:textId="77777777" w:rsidR="00AB7AF3" w:rsidRDefault="00AB7AF3" w:rsidP="00AB7AF3">
      <w:pPr>
        <w:pStyle w:val="Code"/>
        <w:spacing w:line="259" w:lineRule="auto"/>
      </w:pPr>
      <w:r>
        <w:rPr>
          <w:color w:val="31849B" w:themeColor="accent5" w:themeShade="BF"/>
        </w:rPr>
        <w:t xml:space="preserve">      "items"</w:t>
      </w:r>
      <w:r>
        <w:t>: {</w:t>
      </w:r>
    </w:p>
    <w:p w14:paraId="7C0BE5AE" w14:textId="77777777" w:rsidR="00AB7AF3" w:rsidRDefault="00AB7AF3" w:rsidP="00AB7AF3">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"#/definitions/dss2-AdditionalKeyInfoType"</w:t>
      </w:r>
    </w:p>
    <w:p w14:paraId="6F772C49" w14:textId="77777777" w:rsidR="00AB7AF3" w:rsidRDefault="00AB7AF3" w:rsidP="00AB7AF3">
      <w:pPr>
        <w:pStyle w:val="Code"/>
        <w:spacing w:line="259" w:lineRule="auto"/>
      </w:pPr>
      <w:r>
        <w:t xml:space="preserve">      }</w:t>
      </w:r>
    </w:p>
    <w:p w14:paraId="49EAD1E6" w14:textId="77777777" w:rsidR="00AB7AF3" w:rsidRDefault="00AB7AF3" w:rsidP="00AB7AF3">
      <w:pPr>
        <w:pStyle w:val="Code"/>
        <w:spacing w:line="259" w:lineRule="auto"/>
      </w:pPr>
      <w:r>
        <w:t xml:space="preserve">    },</w:t>
      </w:r>
    </w:p>
    <w:p w14:paraId="50833540" w14:textId="77777777" w:rsidR="00AB7AF3" w:rsidRDefault="00AB7AF3" w:rsidP="00AB7AF3">
      <w:pPr>
        <w:pStyle w:val="Code"/>
        <w:spacing w:line="259" w:lineRule="auto"/>
      </w:pPr>
      <w:r>
        <w:rPr>
          <w:color w:val="31849B" w:themeColor="accent5" w:themeShade="BF"/>
        </w:rPr>
        <w:t xml:space="preserve">    "returnProcDetails"</w:t>
      </w:r>
      <w:r>
        <w:t>: {</w:t>
      </w:r>
    </w:p>
    <w:p w14:paraId="549ECA24"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"boolean",</w:t>
      </w:r>
    </w:p>
    <w:p w14:paraId="6ABDA483" w14:textId="77777777" w:rsidR="00AB7AF3" w:rsidRDefault="00AB7AF3" w:rsidP="00AB7AF3">
      <w:pPr>
        <w:pStyle w:val="Code"/>
        <w:spacing w:line="259" w:lineRule="auto"/>
      </w:pPr>
      <w:r>
        <w:rPr>
          <w:color w:val="31849B" w:themeColor="accent5" w:themeShade="BF"/>
        </w:rPr>
        <w:t xml:space="preserve">      "default"</w:t>
      </w:r>
      <w:r>
        <w:t xml:space="preserve">: </w:t>
      </w:r>
      <w:r>
        <w:rPr>
          <w:color w:val="244061" w:themeColor="accent1" w:themeShade="80"/>
        </w:rPr>
        <w:t>"false"</w:t>
      </w:r>
    </w:p>
    <w:p w14:paraId="085D22D7" w14:textId="77777777" w:rsidR="00AB7AF3" w:rsidRDefault="00AB7AF3" w:rsidP="00AB7AF3">
      <w:pPr>
        <w:pStyle w:val="Code"/>
        <w:spacing w:line="259" w:lineRule="auto"/>
      </w:pPr>
      <w:r>
        <w:t xml:space="preserve">    },</w:t>
      </w:r>
    </w:p>
    <w:p w14:paraId="780E3F22" w14:textId="77777777" w:rsidR="00AB7AF3" w:rsidRDefault="00AB7AF3" w:rsidP="00AB7AF3">
      <w:pPr>
        <w:pStyle w:val="Code"/>
        <w:spacing w:line="259" w:lineRule="auto"/>
      </w:pPr>
      <w:r>
        <w:rPr>
          <w:color w:val="31849B" w:themeColor="accent5" w:themeShade="BF"/>
        </w:rPr>
        <w:t xml:space="preserve">    "returnSigningTime"</w:t>
      </w:r>
      <w:r>
        <w:t>: {</w:t>
      </w:r>
    </w:p>
    <w:p w14:paraId="559901EC"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"boolean",</w:t>
      </w:r>
    </w:p>
    <w:p w14:paraId="69EB9D43" w14:textId="77777777" w:rsidR="00AB7AF3" w:rsidRDefault="00AB7AF3" w:rsidP="00AB7AF3">
      <w:pPr>
        <w:pStyle w:val="Code"/>
        <w:spacing w:line="259" w:lineRule="auto"/>
      </w:pPr>
      <w:r>
        <w:rPr>
          <w:color w:val="31849B" w:themeColor="accent5" w:themeShade="BF"/>
        </w:rPr>
        <w:t xml:space="preserve">      "default"</w:t>
      </w:r>
      <w:r>
        <w:t xml:space="preserve">: </w:t>
      </w:r>
      <w:r>
        <w:rPr>
          <w:color w:val="244061" w:themeColor="accent1" w:themeShade="80"/>
        </w:rPr>
        <w:t>"false"</w:t>
      </w:r>
    </w:p>
    <w:p w14:paraId="0EFD0E13" w14:textId="77777777" w:rsidR="00AB7AF3" w:rsidRDefault="00AB7AF3" w:rsidP="00AB7AF3">
      <w:pPr>
        <w:pStyle w:val="Code"/>
        <w:spacing w:line="259" w:lineRule="auto"/>
      </w:pPr>
      <w:r>
        <w:t xml:space="preserve">    },</w:t>
      </w:r>
    </w:p>
    <w:p w14:paraId="1D11B69C" w14:textId="77777777" w:rsidR="00AB7AF3" w:rsidRDefault="00AB7AF3" w:rsidP="00AB7AF3">
      <w:pPr>
        <w:pStyle w:val="Code"/>
        <w:spacing w:line="259" w:lineRule="auto"/>
      </w:pPr>
      <w:r>
        <w:rPr>
          <w:color w:val="31849B" w:themeColor="accent5" w:themeShade="BF"/>
        </w:rPr>
        <w:t xml:space="preserve">    "returnSigner"</w:t>
      </w:r>
      <w:r>
        <w:t>: {</w:t>
      </w:r>
    </w:p>
    <w:p w14:paraId="4B9751FE"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"boolean",</w:t>
      </w:r>
    </w:p>
    <w:p w14:paraId="07315684" w14:textId="77777777" w:rsidR="00AB7AF3" w:rsidRDefault="00AB7AF3" w:rsidP="00AB7AF3">
      <w:pPr>
        <w:pStyle w:val="Code"/>
        <w:spacing w:line="259" w:lineRule="auto"/>
      </w:pPr>
      <w:r>
        <w:rPr>
          <w:color w:val="31849B" w:themeColor="accent5" w:themeShade="BF"/>
        </w:rPr>
        <w:t xml:space="preserve">      "default"</w:t>
      </w:r>
      <w:r>
        <w:t xml:space="preserve">: </w:t>
      </w:r>
      <w:r>
        <w:rPr>
          <w:color w:val="244061" w:themeColor="accent1" w:themeShade="80"/>
        </w:rPr>
        <w:t>"false"</w:t>
      </w:r>
    </w:p>
    <w:p w14:paraId="0AD0C63F" w14:textId="77777777" w:rsidR="00AB7AF3" w:rsidRDefault="00AB7AF3" w:rsidP="00AB7AF3">
      <w:pPr>
        <w:pStyle w:val="Code"/>
        <w:spacing w:line="259" w:lineRule="auto"/>
      </w:pPr>
      <w:r>
        <w:t xml:space="preserve">    },</w:t>
      </w:r>
    </w:p>
    <w:p w14:paraId="06520C86" w14:textId="77777777" w:rsidR="00AB7AF3" w:rsidRDefault="00AB7AF3" w:rsidP="00AB7AF3">
      <w:pPr>
        <w:pStyle w:val="Code"/>
        <w:spacing w:line="259" w:lineRule="auto"/>
      </w:pPr>
      <w:r>
        <w:rPr>
          <w:color w:val="31849B" w:themeColor="accent5" w:themeShade="BF"/>
        </w:rPr>
        <w:t xml:space="preserve">    "returnAugmented"</w:t>
      </w:r>
      <w:r>
        <w:t>: {</w:t>
      </w:r>
    </w:p>
    <w:p w14:paraId="14B7158C"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4EC25D6C" w14:textId="77777777" w:rsidR="00AB7AF3" w:rsidRDefault="00AB7AF3" w:rsidP="00AB7AF3">
      <w:pPr>
        <w:pStyle w:val="Code"/>
        <w:spacing w:line="259" w:lineRule="auto"/>
      </w:pPr>
      <w:r>
        <w:t xml:space="preserve">    },</w:t>
      </w:r>
    </w:p>
    <w:p w14:paraId="1186CF9B" w14:textId="77777777" w:rsidR="00AB7AF3" w:rsidRDefault="00AB7AF3" w:rsidP="00AB7AF3">
      <w:pPr>
        <w:pStyle w:val="Code"/>
        <w:spacing w:line="259" w:lineRule="auto"/>
      </w:pPr>
      <w:r>
        <w:rPr>
          <w:color w:val="31849B" w:themeColor="accent5" w:themeShade="BF"/>
        </w:rPr>
        <w:t xml:space="preserve">    "returnTimestamped"</w:t>
      </w:r>
      <w:r>
        <w:t>: {</w:t>
      </w:r>
    </w:p>
    <w:p w14:paraId="7BD718D7"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05E0DE67" w14:textId="77777777" w:rsidR="00AB7AF3" w:rsidRDefault="00AB7AF3" w:rsidP="00AB7AF3">
      <w:pPr>
        <w:pStyle w:val="Code"/>
        <w:spacing w:line="259" w:lineRule="auto"/>
      </w:pPr>
      <w:r>
        <w:rPr>
          <w:color w:val="31849B" w:themeColor="accent5" w:themeShade="BF"/>
        </w:rPr>
        <w:t xml:space="preserve">      "items"</w:t>
      </w:r>
      <w:r>
        <w:t>: {</w:t>
      </w:r>
    </w:p>
    <w:p w14:paraId="1EC0D748"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670FB208" w14:textId="77777777" w:rsidR="00AB7AF3" w:rsidRDefault="00AB7AF3" w:rsidP="00AB7AF3">
      <w:pPr>
        <w:pStyle w:val="Code"/>
        <w:spacing w:line="259" w:lineRule="auto"/>
      </w:pPr>
      <w:r>
        <w:t xml:space="preserve">      }</w:t>
      </w:r>
    </w:p>
    <w:p w14:paraId="602DC4AE" w14:textId="77777777" w:rsidR="00AB7AF3" w:rsidRDefault="00AB7AF3" w:rsidP="00AB7AF3">
      <w:pPr>
        <w:pStyle w:val="Code"/>
        <w:spacing w:line="259" w:lineRule="auto"/>
      </w:pPr>
      <w:r>
        <w:t xml:space="preserve">    },</w:t>
      </w:r>
    </w:p>
    <w:p w14:paraId="56DF3701" w14:textId="77777777" w:rsidR="00AB7AF3" w:rsidRDefault="00AB7AF3" w:rsidP="00AB7AF3">
      <w:pPr>
        <w:pStyle w:val="Code"/>
        <w:spacing w:line="259" w:lineRule="auto"/>
      </w:pPr>
      <w:r>
        <w:rPr>
          <w:color w:val="31849B" w:themeColor="accent5" w:themeShade="BF"/>
        </w:rPr>
        <w:t xml:space="preserve">    "verifyManifests"</w:t>
      </w:r>
      <w:r>
        <w:t>: {</w:t>
      </w:r>
    </w:p>
    <w:p w14:paraId="4C4DFB80"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"boolean",</w:t>
      </w:r>
    </w:p>
    <w:p w14:paraId="66B64B0B" w14:textId="77777777" w:rsidR="00AB7AF3" w:rsidRDefault="00AB7AF3" w:rsidP="00AB7AF3">
      <w:pPr>
        <w:pStyle w:val="Code"/>
        <w:spacing w:line="259" w:lineRule="auto"/>
      </w:pPr>
      <w:r>
        <w:rPr>
          <w:color w:val="31849B" w:themeColor="accent5" w:themeShade="BF"/>
        </w:rPr>
        <w:t xml:space="preserve">      "default"</w:t>
      </w:r>
      <w:r>
        <w:t xml:space="preserve">: </w:t>
      </w:r>
      <w:r>
        <w:rPr>
          <w:color w:val="244061" w:themeColor="accent1" w:themeShade="80"/>
        </w:rPr>
        <w:t>"false"</w:t>
      </w:r>
    </w:p>
    <w:p w14:paraId="7A69D443" w14:textId="77777777" w:rsidR="00AB7AF3" w:rsidRDefault="00AB7AF3" w:rsidP="00AB7AF3">
      <w:pPr>
        <w:pStyle w:val="Code"/>
        <w:spacing w:line="259" w:lineRule="auto"/>
      </w:pPr>
      <w:r>
        <w:t xml:space="preserve">    }</w:t>
      </w:r>
    </w:p>
    <w:p w14:paraId="4901046D" w14:textId="77777777" w:rsidR="00AB7AF3" w:rsidRDefault="00AB7AF3" w:rsidP="00AB7AF3">
      <w:pPr>
        <w:pStyle w:val="Code"/>
        <w:spacing w:line="259" w:lineRule="auto"/>
      </w:pPr>
      <w:r>
        <w:t xml:space="preserve">  }</w:t>
      </w:r>
    </w:p>
    <w:p w14:paraId="4713ADA0" w14:textId="77777777" w:rsidR="00AB7AF3" w:rsidRDefault="00AB7AF3" w:rsidP="00AB7AF3">
      <w:pPr>
        <w:pStyle w:val="Code"/>
        <w:spacing w:line="259" w:lineRule="auto"/>
      </w:pPr>
      <w:r>
        <w:t>}</w:t>
      </w:r>
    </w:p>
    <w:p w14:paraId="58F8BFC5" w14:textId="77777777" w:rsidR="00AB7AF3" w:rsidRDefault="00AB7AF3" w:rsidP="00AB7AF3"/>
    <w:p w14:paraId="59E1D0F1" w14:textId="77777777" w:rsidR="00AB7AF3" w:rsidRDefault="00AB7AF3" w:rsidP="00AB7AF3">
      <w:pPr>
        <w:pStyle w:val="berschrift4"/>
      </w:pPr>
      <w:bookmarkStart w:id="2343" w:name="_Toc8854641"/>
      <w:r>
        <w:t>OptionalInputsVerify – XML Syntax</w:t>
      </w:r>
      <w:bookmarkEnd w:id="2343"/>
    </w:p>
    <w:p w14:paraId="4719885D" w14:textId="77777777" w:rsidR="00AB7AF3" w:rsidRPr="5404FA76" w:rsidRDefault="00AB7AF3" w:rsidP="00AB7AF3">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14:paraId="39913752" w14:textId="77777777" w:rsidR="00AB7AF3" w:rsidRDefault="00AB7AF3" w:rsidP="00AB7AF3">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3040EF9"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14:paraId="1DBF1331" w14:textId="77777777" w:rsidR="00AB7AF3" w:rsidRDefault="00AB7AF3" w:rsidP="00AB7AF3">
      <w:pPr>
        <w:pStyle w:val="Code"/>
      </w:pPr>
      <w:r>
        <w:rPr>
          <w:color w:val="31849B" w:themeColor="accent5" w:themeShade="BF"/>
        </w:rPr>
        <w:t xml:space="preserve">  &lt;xs:complexContent&gt;</w:t>
      </w:r>
    </w:p>
    <w:p w14:paraId="46500323" w14:textId="77777777" w:rsidR="00AB7AF3" w:rsidRDefault="00AB7AF3" w:rsidP="00AB7AF3">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14:paraId="0695225F" w14:textId="77777777" w:rsidR="00AB7AF3" w:rsidRDefault="00AB7AF3" w:rsidP="00AB7AF3">
      <w:pPr>
        <w:pStyle w:val="Code"/>
      </w:pPr>
      <w:r>
        <w:rPr>
          <w:color w:val="31849B" w:themeColor="accent5" w:themeShade="BF"/>
        </w:rPr>
        <w:t xml:space="preserve">      &lt;xs:sequence&gt;</w:t>
      </w:r>
    </w:p>
    <w:p w14:paraId="22544305"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59BEC9D"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9D0F5B0"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06E32B0"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E9B43EF"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589F1EE"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8130F17"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E36BC6B"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4E7579F" w14:textId="77777777" w:rsidR="00AB7AF3" w:rsidRDefault="00AB7AF3" w:rsidP="00AB7AF3">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A194740" w14:textId="77777777" w:rsidR="00AB7AF3" w:rsidRDefault="00AB7AF3" w:rsidP="00AB7AF3">
      <w:pPr>
        <w:pStyle w:val="Code"/>
      </w:pPr>
      <w:r>
        <w:rPr>
          <w:color w:val="31849B" w:themeColor="accent5" w:themeShade="BF"/>
        </w:rPr>
        <w:t xml:space="preserve">      &lt;/xs:sequence&gt;</w:t>
      </w:r>
    </w:p>
    <w:p w14:paraId="36CF4FF2" w14:textId="77777777" w:rsidR="00AB7AF3" w:rsidRDefault="00AB7AF3" w:rsidP="00AB7AF3">
      <w:pPr>
        <w:pStyle w:val="Code"/>
      </w:pPr>
      <w:r>
        <w:rPr>
          <w:color w:val="31849B" w:themeColor="accent5" w:themeShade="BF"/>
        </w:rPr>
        <w:t xml:space="preserve">    &lt;/xs:extension&gt;</w:t>
      </w:r>
    </w:p>
    <w:p w14:paraId="4A3ACDC1" w14:textId="77777777" w:rsidR="00AB7AF3" w:rsidRDefault="00AB7AF3" w:rsidP="00AB7AF3">
      <w:pPr>
        <w:pStyle w:val="Code"/>
      </w:pPr>
      <w:r>
        <w:rPr>
          <w:color w:val="31849B" w:themeColor="accent5" w:themeShade="BF"/>
        </w:rPr>
        <w:t xml:space="preserve">  &lt;/xs:complexContent&gt;</w:t>
      </w:r>
    </w:p>
    <w:p w14:paraId="4CF452F5" w14:textId="77777777" w:rsidR="00AB7AF3" w:rsidRDefault="00AB7AF3" w:rsidP="00AB7AF3">
      <w:pPr>
        <w:pStyle w:val="Code"/>
      </w:pPr>
      <w:r>
        <w:rPr>
          <w:color w:val="31849B" w:themeColor="accent5" w:themeShade="BF"/>
        </w:rPr>
        <w:t>&lt;/xs:complexType&gt;</w:t>
      </w:r>
    </w:p>
    <w:p w14:paraId="541F65C8"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p>
    <w:p w14:paraId="53908F42" w14:textId="77777777" w:rsidR="00AB7AF3" w:rsidRDefault="00AB7AF3" w:rsidP="00AB7AF3">
      <w:pPr>
        <w:pStyle w:val="berschrift3"/>
      </w:pPr>
      <w:bookmarkStart w:id="2344" w:name="_RefComp66F5F9F8"/>
      <w:bookmarkStart w:id="2345" w:name="_Toc8854642"/>
      <w:r>
        <w:t>Component OptionalOutputsBase</w:t>
      </w:r>
      <w:bookmarkEnd w:id="2344"/>
      <w:bookmarkEnd w:id="2345"/>
    </w:p>
    <w:p w14:paraId="6BD4BC81" w14:textId="77777777" w:rsidR="00AB7AF3" w:rsidRDefault="001725A5" w:rsidP="00AB7AF3">
      <w:r w:rsidRPr="003A06D0">
        <w:rPr>
          <w:color w:val="19D131"/>
          <w:lang w:val="en-GB"/>
        </w:rPr>
        <w:t xml:space="preserve">The </w:t>
      </w:r>
      <w:r w:rsidRPr="003A06D0">
        <w:rPr>
          <w:rStyle w:val="Datatype"/>
          <w:lang w:val="en-GB"/>
        </w:rPr>
        <w:t>OptionalOutputsBase</w:t>
      </w:r>
      <w:r w:rsidRPr="003A06D0">
        <w:rPr>
          <w:color w:val="19D131"/>
          <w:lang w:val="en-GB"/>
        </w:rPr>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w:t>
      </w:r>
      <w:r w:rsidR="000B4B21" w:rsidRPr="003A06D0">
        <w:rPr>
          <w:color w:val="19D131"/>
          <w:lang w:val="en-GB"/>
        </w:rPr>
        <w:t>erver’s profile and policy</w:t>
      </w:r>
      <w:r w:rsidRPr="003A06D0">
        <w:rPr>
          <w:color w:val="19D131"/>
          <w:lang w:val="en-GB"/>
        </w:rPr>
        <w:t>.</w:t>
      </w:r>
    </w:p>
    <w:p w14:paraId="5B507F6C" w14:textId="77777777" w:rsidR="00AB7AF3" w:rsidRDefault="00AB7AF3" w:rsidP="00AB7AF3">
      <w:r>
        <w:t xml:space="preserve">This components extends the component </w:t>
      </w:r>
      <w:r>
        <w:fldChar w:fldCharType="begin"/>
      </w:r>
      <w:r>
        <w:instrText xml:space="preserve"> REF _RefComp8DCB9802 \r \h </w:instrText>
      </w:r>
      <w:r>
        <w:fldChar w:fldCharType="separate"/>
      </w:r>
      <w:r>
        <w:rPr>
          <w:rStyle w:val="Datatype"/>
          <w:rFonts w:eastAsia="Courier New" w:cs="Courier New"/>
        </w:rPr>
        <w:t>OptionalOutputs</w:t>
      </w:r>
      <w:r>
        <w:fldChar w:fldCharType="end"/>
      </w:r>
      <w:r>
        <w:t>. The inherited sub-components are not repeated here.</w:t>
      </w:r>
    </w:p>
    <w:p w14:paraId="3A353511" w14:textId="77777777" w:rsidR="00AB7AF3" w:rsidRDefault="00AB7AF3" w:rsidP="00AB7AF3">
      <w:r>
        <w:t>Below follows a list of the sub-components that constitute this component:</w:t>
      </w:r>
    </w:p>
    <w:p w14:paraId="2641970F" w14:textId="77777777" w:rsidR="00AB7AF3" w:rsidRDefault="00AB7AF3" w:rsidP="00AB7AF3">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r w:rsidRPr="003A06D0">
        <w:rPr>
          <w:color w:val="19D131"/>
          <w:lang w:val="en-GB"/>
        </w:rPr>
        <w:t xml:space="preserve">The </w:t>
      </w:r>
      <w:r w:rsidRPr="003A06D0">
        <w:rPr>
          <w:rStyle w:val="Datatype"/>
          <w:lang w:val="en-GB"/>
        </w:rPr>
        <w:t>Schemas</w:t>
      </w:r>
      <w:r w:rsidRPr="003A06D0">
        <w:rPr>
          <w:color w:val="19D131"/>
          <w:lang w:val="en-GB"/>
        </w:rPr>
        <w:t xml:space="preserve"> element is typically used as an optional input in a </w:t>
      </w:r>
      <w:r w:rsidRPr="003A06D0">
        <w:rPr>
          <w:rStyle w:val="Datatype"/>
          <w:lang w:val="en-GB"/>
        </w:rPr>
        <w:t>VerifyRequest</w:t>
      </w:r>
      <w:r w:rsidRPr="003A06D0">
        <w:rPr>
          <w:color w:val="19D131"/>
          <w:lang w:val="en-GB"/>
        </w:rPr>
        <w:t xml:space="preserve">. However, there are situations where it may be used as an optional output. For example, a service that makes use of the </w:t>
      </w:r>
      <w:r w:rsidRPr="003A06D0">
        <w:rPr>
          <w:rStyle w:val="Datatype"/>
          <w:lang w:val="en-GB"/>
        </w:rPr>
        <w:t>ReturnUpdatedSignature</w:t>
      </w:r>
      <w:r w:rsidRPr="003A06D0">
        <w:rPr>
          <w:color w:val="19D131"/>
          <w:lang w:val="en-GB"/>
        </w:rPr>
        <w:t xml:space="preserve"> mechanism may, after verifying a signature over an input document, generate a signature over a document of a different schema than the input document. In this case the </w:t>
      </w:r>
      <w:r w:rsidRPr="003A06D0">
        <w:rPr>
          <w:rStyle w:val="Datatype"/>
          <w:lang w:val="en-GB"/>
        </w:rPr>
        <w:t>Schemas</w:t>
      </w:r>
      <w:r w:rsidRPr="003A06D0">
        <w:rPr>
          <w:color w:val="19D131"/>
          <w:lang w:val="en-GB"/>
        </w:rPr>
        <w:t xml:space="preserve"> element MAY be used to communicate the XML schemas required for validating a returned XML document.</w:t>
      </w:r>
    </w:p>
    <w:p w14:paraId="3D4CD1AC" w14:textId="77777777" w:rsidR="00AB7AF3" w:rsidRDefault="00AB7AF3" w:rsidP="00AB7AF3">
      <w:pPr>
        <w:pStyle w:val="berschrift4"/>
      </w:pPr>
      <w:bookmarkStart w:id="2346" w:name="_Toc8854643"/>
      <w:r>
        <w:t>OptionalOutputsBase – JSON Syntax</w:t>
      </w:r>
      <w:bookmarkEnd w:id="2346"/>
    </w:p>
    <w:p w14:paraId="4714884E" w14:textId="77777777" w:rsidR="00AB7AF3" w:rsidRPr="4593A2D4" w:rsidRDefault="00AB7AF3" w:rsidP="00AB7AF3">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14:paraId="79BDE37C" w14:textId="77777777" w:rsidR="00AB7AF3" w:rsidRDefault="00AB7AF3" w:rsidP="00AB7AF3"/>
    <w:p w14:paraId="04CD135F" w14:textId="77777777" w:rsidR="00AB7AF3" w:rsidRDefault="00AB7AF3" w:rsidP="00AB7AF3">
      <w:pPr>
        <w:pStyle w:val="berschrift4"/>
      </w:pPr>
      <w:bookmarkStart w:id="2347" w:name="_Toc8854644"/>
      <w:r>
        <w:t>OptionalOutputsBase – XML Syntax</w:t>
      </w:r>
      <w:bookmarkEnd w:id="2347"/>
    </w:p>
    <w:p w14:paraId="4A6CD8C9" w14:textId="77777777" w:rsidR="00AB7AF3" w:rsidRPr="5404FA76" w:rsidRDefault="00AB7AF3" w:rsidP="00AB7AF3">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14:paraId="4CC5767A" w14:textId="77777777" w:rsidR="00AB7AF3" w:rsidRDefault="00AB7AF3" w:rsidP="00AB7AF3">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E5F0FE5"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2FF19B69" w14:textId="77777777" w:rsidR="00AB7AF3" w:rsidRDefault="00AB7AF3" w:rsidP="00AB7AF3">
      <w:pPr>
        <w:pStyle w:val="Code"/>
      </w:pPr>
      <w:r>
        <w:rPr>
          <w:color w:val="31849B" w:themeColor="accent5" w:themeShade="BF"/>
        </w:rPr>
        <w:t xml:space="preserve">  &lt;xs:complexContent&gt;</w:t>
      </w:r>
    </w:p>
    <w:p w14:paraId="62E3CF1A" w14:textId="77777777" w:rsidR="00AB7AF3" w:rsidRDefault="00AB7AF3" w:rsidP="00AB7AF3">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14:paraId="588D0EFB" w14:textId="77777777" w:rsidR="00AB7AF3" w:rsidRDefault="00AB7AF3" w:rsidP="00AB7AF3">
      <w:pPr>
        <w:pStyle w:val="Code"/>
      </w:pPr>
      <w:r>
        <w:rPr>
          <w:color w:val="31849B" w:themeColor="accent5" w:themeShade="BF"/>
        </w:rPr>
        <w:t xml:space="preserve">      &lt;xs:sequence&gt;</w:t>
      </w:r>
    </w:p>
    <w:p w14:paraId="36849AA9"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82E1951" w14:textId="77777777" w:rsidR="00AB7AF3" w:rsidRDefault="00AB7AF3" w:rsidP="00AB7AF3">
      <w:pPr>
        <w:pStyle w:val="Code"/>
      </w:pPr>
      <w:r>
        <w:rPr>
          <w:color w:val="31849B" w:themeColor="accent5" w:themeShade="BF"/>
        </w:rPr>
        <w:t xml:space="preserve">      &lt;/xs:sequence&gt;</w:t>
      </w:r>
    </w:p>
    <w:p w14:paraId="3B8DFCB0" w14:textId="77777777" w:rsidR="00AB7AF3" w:rsidRDefault="00AB7AF3" w:rsidP="00AB7AF3">
      <w:pPr>
        <w:pStyle w:val="Code"/>
      </w:pPr>
      <w:r>
        <w:rPr>
          <w:color w:val="31849B" w:themeColor="accent5" w:themeShade="BF"/>
        </w:rPr>
        <w:t xml:space="preserve">    &lt;/xs:extension&gt;</w:t>
      </w:r>
    </w:p>
    <w:p w14:paraId="5123B19F" w14:textId="77777777" w:rsidR="00AB7AF3" w:rsidRDefault="00AB7AF3" w:rsidP="00AB7AF3">
      <w:pPr>
        <w:pStyle w:val="Code"/>
      </w:pPr>
      <w:r>
        <w:rPr>
          <w:color w:val="31849B" w:themeColor="accent5" w:themeShade="BF"/>
        </w:rPr>
        <w:t xml:space="preserve">  &lt;/xs:complexContent&gt;</w:t>
      </w:r>
    </w:p>
    <w:p w14:paraId="6161F7C0" w14:textId="77777777" w:rsidR="00AB7AF3" w:rsidRDefault="00AB7AF3" w:rsidP="00AB7AF3">
      <w:pPr>
        <w:pStyle w:val="Code"/>
      </w:pPr>
      <w:r>
        <w:rPr>
          <w:color w:val="31849B" w:themeColor="accent5" w:themeShade="BF"/>
        </w:rPr>
        <w:t>&lt;/xs:complexType&gt;</w:t>
      </w:r>
    </w:p>
    <w:p w14:paraId="066A7C89"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p>
    <w:p w14:paraId="3E3849F1" w14:textId="77777777" w:rsidR="00AB7AF3" w:rsidRDefault="00AB7AF3" w:rsidP="00AB7AF3">
      <w:pPr>
        <w:pStyle w:val="berschrift3"/>
      </w:pPr>
      <w:bookmarkStart w:id="2348" w:name="_RefCompF7F54724"/>
      <w:bookmarkStart w:id="2349" w:name="_Toc8854645"/>
      <w:r>
        <w:lastRenderedPageBreak/>
        <w:t>Component OptionalOutputsSign</w:t>
      </w:r>
      <w:bookmarkEnd w:id="2348"/>
      <w:bookmarkEnd w:id="2349"/>
    </w:p>
    <w:p w14:paraId="107988E8"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OptionalOutputsSignType</w:t>
      </w:r>
      <w:r w:rsidRPr="003A06D0">
        <w:rPr>
          <w:rFonts w:eastAsia="Arial" w:cs="Arial"/>
          <w:sz w:val="22"/>
          <w:szCs w:val="22"/>
          <w:lang w:val="en-GB"/>
        </w:rPr>
        <w:t xml:space="preserve"> </w:t>
      </w:r>
      <w:r w:rsidRPr="003A06D0">
        <w:rPr>
          <w:color w:val="19D131"/>
          <w:lang w:val="en-GB"/>
        </w:rPr>
        <w:t>component defines a set of additional outputs associated with the processing of a signing request. This document does not define any additional outputs but profiles may extend the set of additional outputs.</w:t>
      </w:r>
    </w:p>
    <w:p w14:paraId="2185E468" w14:textId="77777777" w:rsidR="00AB7AF3" w:rsidRDefault="00AB7AF3" w:rsidP="00AB7AF3">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14:paraId="28981F22" w14:textId="77777777" w:rsidR="00AB7AF3" w:rsidRDefault="00AB7AF3" w:rsidP="00AB7AF3">
      <w:r>
        <w:t>Below follows a list of the sub-components that constitute this component:</w:t>
      </w:r>
    </w:p>
    <w:p w14:paraId="6EEF1B6A" w14:textId="77777777" w:rsidR="00AB7AF3" w:rsidRDefault="00AB7AF3" w:rsidP="00AB7AF3">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r w:rsidR="00333ECA" w:rsidRPr="00333ECA">
        <w:rPr>
          <w:color w:val="19D131"/>
        </w:rPr>
        <w:t>The use cases described in this document assume zero or one document including a signature being returned by this element. Profiles may define processing rules how to handle unbounded cardinality.</w:t>
      </w:r>
    </w:p>
    <w:p w14:paraId="65FB96F5" w14:textId="77777777" w:rsidR="00AB7AF3" w:rsidRDefault="00AB7AF3" w:rsidP="00AB7AF3">
      <w:pPr>
        <w:pStyle w:val="berschrift4"/>
      </w:pPr>
      <w:bookmarkStart w:id="2350" w:name="_Toc8854646"/>
      <w:r>
        <w:t>OptionalOutputsSign – JSON Syntax</w:t>
      </w:r>
      <w:bookmarkEnd w:id="2350"/>
    </w:p>
    <w:p w14:paraId="7FDB331B"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14:paraId="1744878D"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10C8576C"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10DFB3" w14:textId="77777777" w:rsidR="00AB7AF3" w:rsidRDefault="00AB7AF3" w:rsidP="00AB7AF3">
            <w:pPr>
              <w:pStyle w:val="Beschriftung"/>
            </w:pPr>
            <w:r>
              <w:t>Element</w:t>
            </w:r>
          </w:p>
        </w:tc>
        <w:tc>
          <w:tcPr>
            <w:tcW w:w="4675" w:type="dxa"/>
          </w:tcPr>
          <w:p w14:paraId="1162A7B4"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6EEC81CB"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0CE7218" w14:textId="77777777" w:rsidR="00AB7AF3" w:rsidRPr="002062A5" w:rsidRDefault="00AB7AF3" w:rsidP="00AB7AF3">
            <w:pPr>
              <w:pStyle w:val="Beschriftung"/>
              <w:rPr>
                <w:rStyle w:val="Datatype"/>
                <w:b w:val="0"/>
                <w:bCs w:val="0"/>
              </w:rPr>
            </w:pPr>
            <w:r w:rsidRPr="002062A5">
              <w:rPr>
                <w:rStyle w:val="Datatype"/>
              </w:rPr>
              <w:t>DocumentWithSignature</w:t>
            </w:r>
          </w:p>
        </w:tc>
        <w:tc>
          <w:tcPr>
            <w:tcW w:w="4675" w:type="dxa"/>
          </w:tcPr>
          <w:p w14:paraId="3AFBF4D6"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bl>
    <w:p w14:paraId="023C309A"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5A212E21" w14:textId="77777777" w:rsidR="00AB7AF3" w:rsidRDefault="00AB7AF3" w:rsidP="00AB7AF3">
      <w:pPr>
        <w:pStyle w:val="Code"/>
        <w:spacing w:line="259" w:lineRule="auto"/>
      </w:pPr>
      <w:r>
        <w:rPr>
          <w:color w:val="31849B" w:themeColor="accent5" w:themeShade="BF"/>
        </w:rPr>
        <w:t>"dss2-OptionalOutputsSignType"</w:t>
      </w:r>
      <w:r>
        <w:t>: {</w:t>
      </w:r>
    </w:p>
    <w:p w14:paraId="45F38BF2"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2B4C993C" w14:textId="77777777" w:rsidR="00AB7AF3" w:rsidRDefault="00AB7AF3" w:rsidP="00AB7AF3">
      <w:pPr>
        <w:pStyle w:val="Code"/>
        <w:spacing w:line="259" w:lineRule="auto"/>
      </w:pPr>
      <w:r>
        <w:rPr>
          <w:color w:val="31849B" w:themeColor="accent5" w:themeShade="BF"/>
        </w:rPr>
        <w:t xml:space="preserve">  "properties"</w:t>
      </w:r>
      <w:r>
        <w:t>: {</w:t>
      </w:r>
    </w:p>
    <w:p w14:paraId="349F4FDD" w14:textId="77777777" w:rsidR="00AB7AF3" w:rsidRDefault="00AB7AF3" w:rsidP="00AB7AF3">
      <w:pPr>
        <w:pStyle w:val="Code"/>
        <w:spacing w:line="259" w:lineRule="auto"/>
      </w:pPr>
      <w:r>
        <w:rPr>
          <w:color w:val="31849B" w:themeColor="accent5" w:themeShade="BF"/>
        </w:rPr>
        <w:t xml:space="preserve">    "policy"</w:t>
      </w:r>
      <w:r>
        <w:t>: {</w:t>
      </w:r>
    </w:p>
    <w:p w14:paraId="5EC7AC8C"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2D3359D7" w14:textId="77777777" w:rsidR="00AB7AF3" w:rsidRDefault="00AB7AF3" w:rsidP="00AB7AF3">
      <w:pPr>
        <w:pStyle w:val="Code"/>
        <w:spacing w:line="259" w:lineRule="auto"/>
      </w:pPr>
      <w:r>
        <w:rPr>
          <w:color w:val="31849B" w:themeColor="accent5" w:themeShade="BF"/>
        </w:rPr>
        <w:t xml:space="preserve">      "items"</w:t>
      </w:r>
      <w:r>
        <w:t>: {</w:t>
      </w:r>
    </w:p>
    <w:p w14:paraId="260A64EC"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77CE8713" w14:textId="77777777" w:rsidR="00AB7AF3" w:rsidRDefault="00AB7AF3" w:rsidP="00AB7AF3">
      <w:pPr>
        <w:pStyle w:val="Code"/>
        <w:spacing w:line="259" w:lineRule="auto"/>
      </w:pPr>
      <w:r>
        <w:t xml:space="preserve">      }</w:t>
      </w:r>
    </w:p>
    <w:p w14:paraId="4920DFD5" w14:textId="77777777" w:rsidR="00AB7AF3" w:rsidRDefault="00AB7AF3" w:rsidP="00AB7AF3">
      <w:pPr>
        <w:pStyle w:val="Code"/>
        <w:spacing w:line="259" w:lineRule="auto"/>
      </w:pPr>
      <w:r>
        <w:t xml:space="preserve">    },</w:t>
      </w:r>
    </w:p>
    <w:p w14:paraId="0D37D901" w14:textId="77777777" w:rsidR="00AB7AF3" w:rsidRDefault="00AB7AF3" w:rsidP="00AB7AF3">
      <w:pPr>
        <w:pStyle w:val="Code"/>
        <w:spacing w:line="259" w:lineRule="auto"/>
      </w:pPr>
      <w:r>
        <w:rPr>
          <w:color w:val="31849B" w:themeColor="accent5" w:themeShade="BF"/>
        </w:rPr>
        <w:t xml:space="preserve">    "other"</w:t>
      </w:r>
      <w:r>
        <w:t>: {</w:t>
      </w:r>
    </w:p>
    <w:p w14:paraId="328CC10C"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5CD6C05A" w14:textId="77777777" w:rsidR="00AB7AF3" w:rsidRDefault="00AB7AF3" w:rsidP="00AB7AF3">
      <w:pPr>
        <w:pStyle w:val="Code"/>
        <w:spacing w:line="259" w:lineRule="auto"/>
      </w:pPr>
      <w:r>
        <w:rPr>
          <w:color w:val="31849B" w:themeColor="accent5" w:themeShade="BF"/>
        </w:rPr>
        <w:t xml:space="preserve">      "items"</w:t>
      </w:r>
      <w:r>
        <w:t>: {</w:t>
      </w:r>
    </w:p>
    <w:p w14:paraId="359E121D"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0C29BF13" w14:textId="77777777" w:rsidR="00AB7AF3" w:rsidRDefault="00AB7AF3" w:rsidP="00AB7AF3">
      <w:pPr>
        <w:pStyle w:val="Code"/>
        <w:spacing w:line="259" w:lineRule="auto"/>
      </w:pPr>
      <w:r>
        <w:t xml:space="preserve">      }</w:t>
      </w:r>
    </w:p>
    <w:p w14:paraId="3893FBE4" w14:textId="77777777" w:rsidR="00AB7AF3" w:rsidRDefault="00AB7AF3" w:rsidP="00AB7AF3">
      <w:pPr>
        <w:pStyle w:val="Code"/>
        <w:spacing w:line="259" w:lineRule="auto"/>
      </w:pPr>
      <w:r>
        <w:t xml:space="preserve">    },</w:t>
      </w:r>
    </w:p>
    <w:p w14:paraId="20333851" w14:textId="77777777" w:rsidR="00AB7AF3" w:rsidRDefault="00AB7AF3" w:rsidP="00AB7AF3">
      <w:pPr>
        <w:pStyle w:val="Code"/>
        <w:spacing w:line="259" w:lineRule="auto"/>
      </w:pPr>
      <w:r>
        <w:rPr>
          <w:color w:val="31849B" w:themeColor="accent5" w:themeShade="BF"/>
        </w:rPr>
        <w:t xml:space="preserve">    "schemas"</w:t>
      </w:r>
      <w:r>
        <w:t>: {</w:t>
      </w:r>
    </w:p>
    <w:p w14:paraId="680430C6"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03D0025C" w14:textId="77777777" w:rsidR="00AB7AF3" w:rsidRDefault="00AB7AF3" w:rsidP="00AB7AF3">
      <w:pPr>
        <w:pStyle w:val="Code"/>
        <w:spacing w:line="259" w:lineRule="auto"/>
      </w:pPr>
      <w:r>
        <w:t xml:space="preserve">    },</w:t>
      </w:r>
    </w:p>
    <w:p w14:paraId="5DF74283" w14:textId="77777777" w:rsidR="00AB7AF3" w:rsidRDefault="00AB7AF3" w:rsidP="00AB7AF3">
      <w:pPr>
        <w:pStyle w:val="Code"/>
        <w:spacing w:line="259" w:lineRule="auto"/>
      </w:pPr>
      <w:r>
        <w:rPr>
          <w:color w:val="31849B" w:themeColor="accent5" w:themeShade="BF"/>
        </w:rPr>
        <w:t xml:space="preserve">    "docWithSignature"</w:t>
      </w:r>
      <w:r>
        <w:t>: {</w:t>
      </w:r>
    </w:p>
    <w:p w14:paraId="71BF732E"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58B29283" w14:textId="77777777" w:rsidR="00AB7AF3" w:rsidRDefault="00AB7AF3" w:rsidP="00AB7AF3">
      <w:pPr>
        <w:pStyle w:val="Code"/>
        <w:spacing w:line="259" w:lineRule="auto"/>
      </w:pPr>
      <w:r>
        <w:rPr>
          <w:color w:val="31849B" w:themeColor="accent5" w:themeShade="BF"/>
        </w:rPr>
        <w:t xml:space="preserve">      "items"</w:t>
      </w:r>
      <w:r>
        <w:t>: {</w:t>
      </w:r>
    </w:p>
    <w:p w14:paraId="55AB8D85"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14:paraId="316110AB" w14:textId="77777777" w:rsidR="00AB7AF3" w:rsidRDefault="00AB7AF3" w:rsidP="00AB7AF3">
      <w:pPr>
        <w:pStyle w:val="Code"/>
        <w:spacing w:line="259" w:lineRule="auto"/>
      </w:pPr>
      <w:r>
        <w:t xml:space="preserve">      }</w:t>
      </w:r>
    </w:p>
    <w:p w14:paraId="73C9326E" w14:textId="77777777" w:rsidR="00AB7AF3" w:rsidRDefault="00AB7AF3" w:rsidP="00AB7AF3">
      <w:pPr>
        <w:pStyle w:val="Code"/>
        <w:spacing w:line="259" w:lineRule="auto"/>
      </w:pPr>
      <w:r>
        <w:t xml:space="preserve">    }</w:t>
      </w:r>
    </w:p>
    <w:p w14:paraId="08A09CA7" w14:textId="77777777" w:rsidR="00AB7AF3" w:rsidRDefault="00AB7AF3" w:rsidP="00AB7AF3">
      <w:pPr>
        <w:pStyle w:val="Code"/>
        <w:spacing w:line="259" w:lineRule="auto"/>
      </w:pPr>
      <w:r>
        <w:t xml:space="preserve">  }</w:t>
      </w:r>
    </w:p>
    <w:p w14:paraId="14A65B5B" w14:textId="77777777" w:rsidR="00AB7AF3" w:rsidRDefault="00AB7AF3" w:rsidP="00AB7AF3">
      <w:pPr>
        <w:pStyle w:val="Code"/>
        <w:spacing w:line="259" w:lineRule="auto"/>
      </w:pPr>
      <w:r>
        <w:t>}</w:t>
      </w:r>
    </w:p>
    <w:p w14:paraId="4D0B7DBC" w14:textId="77777777" w:rsidR="00AB7AF3" w:rsidRDefault="00AB7AF3" w:rsidP="00AB7AF3"/>
    <w:p w14:paraId="4CE380AB" w14:textId="77777777" w:rsidR="00AB7AF3" w:rsidRDefault="00AB7AF3" w:rsidP="00AB7AF3">
      <w:pPr>
        <w:pStyle w:val="berschrift4"/>
      </w:pPr>
      <w:bookmarkStart w:id="2351" w:name="_Toc8854647"/>
      <w:r>
        <w:lastRenderedPageBreak/>
        <w:t>OptionalOutputsSign – XML Syntax</w:t>
      </w:r>
      <w:bookmarkEnd w:id="2351"/>
    </w:p>
    <w:p w14:paraId="4ECC0520" w14:textId="77777777" w:rsidR="00AB7AF3" w:rsidRPr="5404FA76" w:rsidRDefault="00AB7AF3" w:rsidP="00AB7AF3">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14:paraId="03ED70C6" w14:textId="77777777" w:rsidR="00AB7AF3" w:rsidRDefault="00AB7AF3" w:rsidP="00AB7AF3">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70C0EBB"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14:paraId="349DFB9E" w14:textId="77777777" w:rsidR="00AB7AF3" w:rsidRDefault="00AB7AF3" w:rsidP="00AB7AF3">
      <w:pPr>
        <w:pStyle w:val="Code"/>
      </w:pPr>
      <w:r>
        <w:rPr>
          <w:color w:val="31849B" w:themeColor="accent5" w:themeShade="BF"/>
        </w:rPr>
        <w:t xml:space="preserve">  &lt;xs:complexContent&gt;</w:t>
      </w:r>
    </w:p>
    <w:p w14:paraId="2BCAB484" w14:textId="77777777" w:rsidR="00AB7AF3" w:rsidRDefault="00AB7AF3" w:rsidP="00AB7AF3">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14:paraId="1A7BF6CF" w14:textId="77777777" w:rsidR="00AB7AF3" w:rsidRDefault="00AB7AF3" w:rsidP="00AB7AF3">
      <w:pPr>
        <w:pStyle w:val="Code"/>
      </w:pPr>
      <w:r>
        <w:rPr>
          <w:color w:val="31849B" w:themeColor="accent5" w:themeShade="BF"/>
        </w:rPr>
        <w:t xml:space="preserve">      &lt;xs:sequence&gt;</w:t>
      </w:r>
    </w:p>
    <w:p w14:paraId="20B82849"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3EE3E21" w14:textId="77777777" w:rsidR="00AB7AF3" w:rsidRDefault="00AB7AF3" w:rsidP="00AB7AF3">
      <w:pPr>
        <w:pStyle w:val="Code"/>
      </w:pPr>
      <w:r>
        <w:rPr>
          <w:color w:val="31849B" w:themeColor="accent5" w:themeShade="BF"/>
        </w:rPr>
        <w:t xml:space="preserve">      &lt;/xs:sequence&gt;</w:t>
      </w:r>
    </w:p>
    <w:p w14:paraId="75D24802" w14:textId="77777777" w:rsidR="00AB7AF3" w:rsidRDefault="00AB7AF3" w:rsidP="00AB7AF3">
      <w:pPr>
        <w:pStyle w:val="Code"/>
      </w:pPr>
      <w:r>
        <w:rPr>
          <w:color w:val="31849B" w:themeColor="accent5" w:themeShade="BF"/>
        </w:rPr>
        <w:t xml:space="preserve">    &lt;/xs:extension&gt;</w:t>
      </w:r>
    </w:p>
    <w:p w14:paraId="1F2174A2" w14:textId="77777777" w:rsidR="00AB7AF3" w:rsidRDefault="00AB7AF3" w:rsidP="00AB7AF3">
      <w:pPr>
        <w:pStyle w:val="Code"/>
      </w:pPr>
      <w:r>
        <w:rPr>
          <w:color w:val="31849B" w:themeColor="accent5" w:themeShade="BF"/>
        </w:rPr>
        <w:t xml:space="preserve">  &lt;/xs:complexContent&gt;</w:t>
      </w:r>
    </w:p>
    <w:p w14:paraId="618420B9" w14:textId="77777777" w:rsidR="00AB7AF3" w:rsidRDefault="00AB7AF3" w:rsidP="00AB7AF3">
      <w:pPr>
        <w:pStyle w:val="Code"/>
      </w:pPr>
      <w:r>
        <w:rPr>
          <w:color w:val="31849B" w:themeColor="accent5" w:themeShade="BF"/>
        </w:rPr>
        <w:t>&lt;/xs:complexType&gt;</w:t>
      </w:r>
    </w:p>
    <w:p w14:paraId="24E84A0D"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p>
    <w:p w14:paraId="7E6D9D53" w14:textId="77777777" w:rsidR="00AB7AF3" w:rsidRDefault="00AB7AF3" w:rsidP="00AB7AF3">
      <w:pPr>
        <w:pStyle w:val="berschrift3"/>
      </w:pPr>
      <w:bookmarkStart w:id="2352" w:name="_RefComp66C2CB3B"/>
      <w:bookmarkStart w:id="2353" w:name="_Toc8854648"/>
      <w:r>
        <w:t>Component OptionalOutputsVerify</w:t>
      </w:r>
      <w:bookmarkEnd w:id="2352"/>
      <w:bookmarkEnd w:id="2353"/>
    </w:p>
    <w:p w14:paraId="4E3979BB"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OptionalOutputsVerify</w:t>
      </w:r>
      <w:r w:rsidRPr="003A06D0">
        <w:rPr>
          <w:color w:val="19D131"/>
          <w:lang w:val="en-GB"/>
        </w:rPr>
        <w:t xml:space="preserve"> component defines a set of additional outputs associated with the processing of a verification request.</w:t>
      </w:r>
    </w:p>
    <w:p w14:paraId="0DFFC916" w14:textId="77777777" w:rsidR="00AB7AF3" w:rsidRDefault="00AB7AF3" w:rsidP="00AB7AF3">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14:paraId="28D215C7" w14:textId="77777777" w:rsidR="00AB7AF3" w:rsidRDefault="00AB7AF3" w:rsidP="00AB7AF3">
      <w:r>
        <w:t>Below follows a list of the sub-components that constitute this component:</w:t>
      </w:r>
    </w:p>
    <w:p w14:paraId="1E9A4365" w14:textId="77777777" w:rsidR="00AB7AF3" w:rsidRDefault="00AB7AF3" w:rsidP="00AB7AF3">
      <w:pPr>
        <w:pStyle w:val="Member"/>
      </w:pPr>
      <w:r>
        <w:lastRenderedPageBreak/>
        <w:t xml:space="preserve">The OPTIONAL </w:t>
      </w:r>
      <w:r w:rsidRPr="35C1378D">
        <w:rPr>
          <w:rStyle w:val="Datatype"/>
        </w:rPr>
        <w:t>VerifyManifestResults</w:t>
      </w:r>
      <w:r>
        <w:t xml:space="preserve"> element, if present, MUST contain a sub-component. A given element MUST satisfy the requirements specified in this document in section </w:t>
      </w:r>
      <w:r>
        <w:fldChar w:fldCharType="begin"/>
      </w:r>
      <w:r>
        <w:instrText xml:space="preserve"> REF _RefCompE4381A2D \r \h </w:instrText>
      </w:r>
      <w:r>
        <w:fldChar w:fldCharType="separate"/>
      </w:r>
      <w:r>
        <w:rPr>
          <w:rStyle w:val="Datatype"/>
          <w:rFonts w:eastAsia="Courier New" w:cs="Courier New"/>
        </w:rPr>
        <w:t>VerifyManifestResults</w:t>
      </w:r>
      <w:r>
        <w:fldChar w:fldCharType="end"/>
      </w:r>
      <w:r>
        <w:t xml:space="preserve">. </w:t>
      </w:r>
    </w:p>
    <w:p w14:paraId="1F1833D7" w14:textId="77777777" w:rsidR="00AB7AF3" w:rsidRDefault="00AB7AF3" w:rsidP="00AB7AF3">
      <w:pPr>
        <w:pStyle w:val="Member"/>
      </w:pPr>
      <w:r>
        <w:t xml:space="preserve">The OPTIONAL </w:t>
      </w:r>
      <w:r w:rsidRPr="35C1378D">
        <w:rPr>
          <w:rStyle w:val="Datatype"/>
        </w:rPr>
        <w:t>SigningTimeInfo</w:t>
      </w:r>
      <w:r>
        <w:t xml:space="preserve"> element, if present, MUST contain a sub-component. A given element MUST satisfy the requirements specified in this document in section </w:t>
      </w:r>
      <w:r>
        <w:fldChar w:fldCharType="begin"/>
      </w:r>
      <w:r>
        <w:instrText xml:space="preserve"> REF _RefComp02F13485 \r \h </w:instrText>
      </w:r>
      <w:r>
        <w:fldChar w:fldCharType="separate"/>
      </w:r>
      <w:r>
        <w:rPr>
          <w:rStyle w:val="Datatype"/>
          <w:rFonts w:eastAsia="Courier New" w:cs="Courier New"/>
        </w:rPr>
        <w:t>SigningTimeInfo</w:t>
      </w:r>
      <w:r>
        <w:fldChar w:fldCharType="end"/>
      </w:r>
      <w:r>
        <w:t xml:space="preserve">. </w:t>
      </w:r>
      <w:r w:rsidRPr="003A06D0">
        <w:rPr>
          <w:color w:val="19D131"/>
          <w:lang w:val="en-GB"/>
        </w:rPr>
        <w:t xml:space="preserve">The </w:t>
      </w:r>
      <w:r w:rsidRPr="003A06D0">
        <w:rPr>
          <w:rStyle w:val="Datatype"/>
          <w:lang w:val="en-GB"/>
        </w:rPr>
        <w:t>SigningTimeInfo</w:t>
      </w:r>
      <w:r w:rsidRPr="003A06D0">
        <w:rPr>
          <w:color w:val="19D131"/>
          <w:lang w:val="en-GB"/>
        </w:rPr>
        <w:t xml:space="preserve"> element returns the signature’s creation date and time. When there's no way for the server to determine the signing time, the server MUST omit this element.</w:t>
      </w:r>
    </w:p>
    <w:p w14:paraId="7E8970C8" w14:textId="77777777" w:rsidR="00AB7AF3" w:rsidRDefault="00AB7AF3" w:rsidP="00AB7AF3">
      <w:pPr>
        <w:pStyle w:val="Member"/>
      </w:pPr>
      <w:r>
        <w:t xml:space="preserve">The OPTIONAL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 \r \h </w:instrText>
      </w:r>
      <w:r>
        <w:fldChar w:fldCharType="separate"/>
      </w:r>
      <w:r>
        <w:rPr>
          <w:rStyle w:val="Datatype"/>
          <w:rFonts w:eastAsia="Courier New" w:cs="Courier New"/>
        </w:rPr>
        <w:t>VerificationTimeInfo</w:t>
      </w:r>
      <w:r>
        <w:fldChar w:fldCharType="end"/>
      </w:r>
      <w:r>
        <w:t xml:space="preserve">. </w:t>
      </w:r>
      <w:r w:rsidRPr="003A06D0">
        <w:rPr>
          <w:color w:val="19D131"/>
          <w:lang w:val="en-GB"/>
        </w:rPr>
        <w:t xml:space="preserve">In addition to the verification time, the server MAY include in the </w:t>
      </w:r>
      <w:r w:rsidRPr="003A06D0">
        <w:rPr>
          <w:rStyle w:val="Datatype"/>
          <w:lang w:val="en-GB"/>
        </w:rPr>
        <w:t>VerificationTimeInfo</w:t>
      </w:r>
      <w:r w:rsidRPr="003A06D0">
        <w:rPr>
          <w:color w:val="19D131"/>
          <w:lang w:val="en-GB"/>
        </w:rPr>
        <w:t xml:space="preserve"> element any other relevant time instants that may have been used when determining the verification time or that may be useful for its qualification.</w:t>
      </w:r>
    </w:p>
    <w:p w14:paraId="79B892E7" w14:textId="77777777" w:rsidR="00AB7AF3" w:rsidRDefault="00AB7AF3" w:rsidP="00AB7AF3">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_RefCompE64F9E9A \r \h </w:instrText>
      </w:r>
      <w:r>
        <w:fldChar w:fldCharType="separate"/>
      </w:r>
      <w:r>
        <w:rPr>
          <w:rStyle w:val="Datatype"/>
          <w:rFonts w:eastAsia="Courier New" w:cs="Courier New"/>
        </w:rPr>
        <w:t>ProcessingDetails</w:t>
      </w:r>
      <w:r>
        <w:fldChar w:fldCharType="end"/>
      </w:r>
      <w:r>
        <w:t xml:space="preserve">. </w:t>
      </w:r>
      <w:r w:rsidRPr="003A06D0">
        <w:rPr>
          <w:color w:val="19D131"/>
          <w:lang w:val="en-GB"/>
        </w:rPr>
        <w:t xml:space="preserve">The </w:t>
      </w:r>
      <w:r w:rsidRPr="003A06D0">
        <w:rPr>
          <w:rStyle w:val="Datatype"/>
          <w:lang w:val="en-GB"/>
        </w:rPr>
        <w:t>ProcessingDetails</w:t>
      </w:r>
      <w:r w:rsidRPr="003A06D0">
        <w:rPr>
          <w:color w:val="19D131"/>
          <w:lang w:val="en-GB"/>
        </w:rPr>
        <w:t xml:space="preserve"> element elaborates on what signature verification steps succeeded or failed.</w:t>
      </w:r>
    </w:p>
    <w:p w14:paraId="38E897A3" w14:textId="77777777" w:rsidR="00AB7AF3" w:rsidRDefault="00AB7AF3" w:rsidP="00AB7AF3">
      <w:pPr>
        <w:pStyle w:val="Member"/>
      </w:pPr>
      <w:r>
        <w:t xml:space="preserve">The OPTIONAL </w:t>
      </w:r>
      <w:r w:rsidRPr="35C1378D">
        <w:rPr>
          <w:rStyle w:val="Datatype"/>
        </w:rPr>
        <w:t>SignerIdentity</w:t>
      </w:r>
      <w:r>
        <w:t xml:space="preserve"> element, if present, MUST contain a sub-component. A given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r w:rsidRPr="003A06D0">
        <w:rPr>
          <w:color w:val="19D131"/>
          <w:lang w:val="en-GB"/>
        </w:rPr>
        <w:t xml:space="preserve">The </w:t>
      </w:r>
      <w:r w:rsidRPr="003A06D0">
        <w:rPr>
          <w:rStyle w:val="Datatype"/>
          <w:lang w:val="en-GB"/>
        </w:rPr>
        <w:t>SignerIdentity</w:t>
      </w:r>
      <w:r w:rsidRPr="003A06D0">
        <w:rPr>
          <w:color w:val="19D131"/>
          <w:lang w:val="en-GB"/>
        </w:rPr>
        <w:t xml:space="preserve"> element contains an indication of who performed the signature.</w:t>
      </w:r>
    </w:p>
    <w:p w14:paraId="4E0E1B76" w14:textId="77777777" w:rsidR="00AB7AF3" w:rsidRDefault="00AB7AF3" w:rsidP="00AB7AF3">
      <w:pPr>
        <w:pStyle w:val="Member"/>
      </w:pPr>
      <w:r>
        <w:t xml:space="preserve">The OPTIONAL </w:t>
      </w:r>
      <w:r w:rsidRPr="35C1378D">
        <w:rPr>
          <w:rStyle w:val="Datatype"/>
        </w:rPr>
        <w:t>AugmentedSignature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r w:rsidRPr="003A06D0">
        <w:rPr>
          <w:color w:val="19D131"/>
          <w:lang w:val="en-GB"/>
        </w:rPr>
        <w:t>This element contains the processed signature.</w:t>
      </w:r>
    </w:p>
    <w:p w14:paraId="0E405024" w14:textId="77777777" w:rsidR="00AB7AF3" w:rsidRDefault="00AB7AF3" w:rsidP="00AB7AF3">
      <w:pPr>
        <w:pStyle w:val="Member"/>
      </w:pPr>
      <w:r>
        <w:t xml:space="preserve">The OPTIONAL </w:t>
      </w:r>
      <w:r w:rsidRPr="35C1378D">
        <w:rPr>
          <w:rStyle w:val="Datatype"/>
        </w:rPr>
        <w:t>TimestampedSignature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r w:rsidRPr="003A06D0">
        <w:rPr>
          <w:color w:val="19D131"/>
          <w:lang w:val="en-GB"/>
        </w:rPr>
        <w:t xml:space="preserve">The </w:t>
      </w:r>
      <w:r w:rsidRPr="003A06D0">
        <w:rPr>
          <w:rStyle w:val="Datatype"/>
          <w:lang w:val="en-GB"/>
        </w:rPr>
        <w:t>TimestampedSignature</w:t>
      </w:r>
      <w:r w:rsidRPr="003A06D0">
        <w:rPr>
          <w:color w:val="19D131"/>
          <w:lang w:val="en-GB"/>
        </w:rPr>
        <w:t xml:space="preserve"> element contains the returned timestamped signature.</w:t>
      </w:r>
    </w:p>
    <w:p w14:paraId="544F397D" w14:textId="77777777" w:rsidR="00AB7AF3" w:rsidRDefault="00AB7AF3" w:rsidP="00AB7AF3">
      <w:pPr>
        <w:pStyle w:val="berschrift4"/>
      </w:pPr>
      <w:bookmarkStart w:id="2354" w:name="_Toc8854649"/>
      <w:r>
        <w:t>OptionalOutputsVerify – JSON Syntax</w:t>
      </w:r>
      <w:bookmarkEnd w:id="2354"/>
    </w:p>
    <w:p w14:paraId="7E5D4407"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14:paraId="5B07B5A8"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037E4337"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D0C446" w14:textId="77777777" w:rsidR="00AB7AF3" w:rsidRDefault="00AB7AF3" w:rsidP="00AB7AF3">
            <w:pPr>
              <w:pStyle w:val="Beschriftung"/>
            </w:pPr>
            <w:r>
              <w:t>Element</w:t>
            </w:r>
          </w:p>
        </w:tc>
        <w:tc>
          <w:tcPr>
            <w:tcW w:w="4675" w:type="dxa"/>
          </w:tcPr>
          <w:p w14:paraId="51068DE4"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53D236F2"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DE5513A" w14:textId="77777777" w:rsidR="00AB7AF3" w:rsidRPr="002062A5" w:rsidRDefault="00AB7AF3" w:rsidP="00AB7AF3">
            <w:pPr>
              <w:pStyle w:val="Beschriftung"/>
              <w:rPr>
                <w:rStyle w:val="Datatype"/>
                <w:b w:val="0"/>
                <w:bCs w:val="0"/>
              </w:rPr>
            </w:pPr>
            <w:r w:rsidRPr="002062A5">
              <w:rPr>
                <w:rStyle w:val="Datatype"/>
              </w:rPr>
              <w:t>VerifyManifestResults</w:t>
            </w:r>
          </w:p>
        </w:tc>
        <w:tc>
          <w:tcPr>
            <w:tcW w:w="4675" w:type="dxa"/>
          </w:tcPr>
          <w:p w14:paraId="0169D30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AB7AF3" w14:paraId="78D0559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292B59C" w14:textId="77777777" w:rsidR="00AB7AF3" w:rsidRPr="002062A5" w:rsidRDefault="00AB7AF3" w:rsidP="00AB7AF3">
            <w:pPr>
              <w:pStyle w:val="Beschriftung"/>
              <w:rPr>
                <w:rStyle w:val="Datatype"/>
                <w:b w:val="0"/>
                <w:bCs w:val="0"/>
              </w:rPr>
            </w:pPr>
            <w:r w:rsidRPr="002062A5">
              <w:rPr>
                <w:rStyle w:val="Datatype"/>
              </w:rPr>
              <w:t>SigningTimeInfo</w:t>
            </w:r>
          </w:p>
        </w:tc>
        <w:tc>
          <w:tcPr>
            <w:tcW w:w="4675" w:type="dxa"/>
          </w:tcPr>
          <w:p w14:paraId="114E02D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AB7AF3" w14:paraId="24A5ABC2"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B704703" w14:textId="77777777" w:rsidR="00AB7AF3" w:rsidRPr="002062A5" w:rsidRDefault="00AB7AF3" w:rsidP="00AB7AF3">
            <w:pPr>
              <w:pStyle w:val="Beschriftung"/>
              <w:rPr>
                <w:rStyle w:val="Datatype"/>
                <w:b w:val="0"/>
                <w:bCs w:val="0"/>
              </w:rPr>
            </w:pPr>
            <w:r w:rsidRPr="002062A5">
              <w:rPr>
                <w:rStyle w:val="Datatype"/>
              </w:rPr>
              <w:t>VerificationTimeInfo</w:t>
            </w:r>
          </w:p>
        </w:tc>
        <w:tc>
          <w:tcPr>
            <w:tcW w:w="4675" w:type="dxa"/>
          </w:tcPr>
          <w:p w14:paraId="4D61311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AB7AF3" w14:paraId="58609630"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2BAE7E1" w14:textId="77777777" w:rsidR="00AB7AF3" w:rsidRPr="002062A5" w:rsidRDefault="00AB7AF3" w:rsidP="00AB7AF3">
            <w:pPr>
              <w:pStyle w:val="Beschriftung"/>
              <w:rPr>
                <w:rStyle w:val="Datatype"/>
                <w:b w:val="0"/>
                <w:bCs w:val="0"/>
              </w:rPr>
            </w:pPr>
            <w:r w:rsidRPr="002062A5">
              <w:rPr>
                <w:rStyle w:val="Datatype"/>
              </w:rPr>
              <w:t>ProcessingDetails</w:t>
            </w:r>
          </w:p>
        </w:tc>
        <w:tc>
          <w:tcPr>
            <w:tcW w:w="4675" w:type="dxa"/>
          </w:tcPr>
          <w:p w14:paraId="575E5145"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AB7AF3" w14:paraId="7C6248A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C6EA348" w14:textId="77777777" w:rsidR="00AB7AF3" w:rsidRPr="002062A5" w:rsidRDefault="00AB7AF3" w:rsidP="00AB7AF3">
            <w:pPr>
              <w:pStyle w:val="Beschriftung"/>
              <w:rPr>
                <w:rStyle w:val="Datatype"/>
                <w:b w:val="0"/>
                <w:bCs w:val="0"/>
              </w:rPr>
            </w:pPr>
            <w:r w:rsidRPr="002062A5">
              <w:rPr>
                <w:rStyle w:val="Datatype"/>
              </w:rPr>
              <w:t>SignerIdentity</w:t>
            </w:r>
          </w:p>
        </w:tc>
        <w:tc>
          <w:tcPr>
            <w:tcW w:w="4675" w:type="dxa"/>
          </w:tcPr>
          <w:p w14:paraId="0B7AAD9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AB7AF3" w14:paraId="0462C02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18B1858" w14:textId="77777777" w:rsidR="00AB7AF3" w:rsidRPr="002062A5" w:rsidRDefault="00AB7AF3" w:rsidP="00AB7AF3">
            <w:pPr>
              <w:pStyle w:val="Beschriftung"/>
              <w:rPr>
                <w:rStyle w:val="Datatype"/>
                <w:b w:val="0"/>
                <w:bCs w:val="0"/>
              </w:rPr>
            </w:pPr>
            <w:r w:rsidRPr="002062A5">
              <w:rPr>
                <w:rStyle w:val="Datatype"/>
              </w:rPr>
              <w:t>AugmentedSignature</w:t>
            </w:r>
          </w:p>
        </w:tc>
        <w:tc>
          <w:tcPr>
            <w:tcW w:w="4675" w:type="dxa"/>
          </w:tcPr>
          <w:p w14:paraId="3031DFC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AB7AF3" w14:paraId="629E554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B71FFAA" w14:textId="77777777" w:rsidR="00AB7AF3" w:rsidRPr="002062A5" w:rsidRDefault="00AB7AF3" w:rsidP="00AB7AF3">
            <w:pPr>
              <w:pStyle w:val="Beschriftung"/>
              <w:rPr>
                <w:rStyle w:val="Datatype"/>
                <w:b w:val="0"/>
                <w:bCs w:val="0"/>
              </w:rPr>
            </w:pPr>
            <w:r w:rsidRPr="002062A5">
              <w:rPr>
                <w:rStyle w:val="Datatype"/>
              </w:rPr>
              <w:t>TimestampedSignature</w:t>
            </w:r>
          </w:p>
        </w:tc>
        <w:tc>
          <w:tcPr>
            <w:tcW w:w="4675" w:type="dxa"/>
          </w:tcPr>
          <w:p w14:paraId="3F6A0DC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bl>
    <w:p w14:paraId="6F3AF037" w14:textId="77777777" w:rsidR="00AB7AF3" w:rsidRPr="0202B381" w:rsidRDefault="00AB7AF3" w:rsidP="00AB7AF3">
      <w:r w:rsidRPr="002062A5">
        <w:rPr>
          <w:rFonts w:eastAsia="Arial" w:cs="Arial"/>
          <w:sz w:val="22"/>
          <w:szCs w:val="22"/>
        </w:rPr>
        <w:lastRenderedPageBreak/>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431E633E" w14:textId="77777777" w:rsidR="00AB7AF3" w:rsidRDefault="00AB7AF3" w:rsidP="00AB7AF3">
      <w:pPr>
        <w:pStyle w:val="Code"/>
        <w:spacing w:line="259" w:lineRule="auto"/>
      </w:pPr>
      <w:r>
        <w:rPr>
          <w:color w:val="31849B" w:themeColor="accent5" w:themeShade="BF"/>
        </w:rPr>
        <w:t>"dss2-OptionalOutputsVerifyType"</w:t>
      </w:r>
      <w:r>
        <w:t>: {</w:t>
      </w:r>
    </w:p>
    <w:p w14:paraId="7FD225B3"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3BFD3E9C" w14:textId="77777777" w:rsidR="00AB7AF3" w:rsidRDefault="00AB7AF3" w:rsidP="00AB7AF3">
      <w:pPr>
        <w:pStyle w:val="Code"/>
        <w:spacing w:line="259" w:lineRule="auto"/>
      </w:pPr>
      <w:r>
        <w:rPr>
          <w:color w:val="31849B" w:themeColor="accent5" w:themeShade="BF"/>
        </w:rPr>
        <w:t xml:space="preserve">  "properties"</w:t>
      </w:r>
      <w:r>
        <w:t>: {</w:t>
      </w:r>
    </w:p>
    <w:p w14:paraId="7D57C6CD" w14:textId="77777777" w:rsidR="00AB7AF3" w:rsidRDefault="00AB7AF3" w:rsidP="00AB7AF3">
      <w:pPr>
        <w:pStyle w:val="Code"/>
        <w:spacing w:line="259" w:lineRule="auto"/>
      </w:pPr>
      <w:r>
        <w:rPr>
          <w:color w:val="31849B" w:themeColor="accent5" w:themeShade="BF"/>
        </w:rPr>
        <w:t xml:space="preserve">    "policy"</w:t>
      </w:r>
      <w:r>
        <w:t>: {</w:t>
      </w:r>
    </w:p>
    <w:p w14:paraId="2B72A866"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68B329B1" w14:textId="77777777" w:rsidR="00AB7AF3" w:rsidRDefault="00AB7AF3" w:rsidP="00AB7AF3">
      <w:pPr>
        <w:pStyle w:val="Code"/>
        <w:spacing w:line="259" w:lineRule="auto"/>
      </w:pPr>
      <w:r>
        <w:rPr>
          <w:color w:val="31849B" w:themeColor="accent5" w:themeShade="BF"/>
        </w:rPr>
        <w:t xml:space="preserve">      "items"</w:t>
      </w:r>
      <w:r>
        <w:t>: {</w:t>
      </w:r>
    </w:p>
    <w:p w14:paraId="3C5366EF"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66A0AD6C" w14:textId="77777777" w:rsidR="00AB7AF3" w:rsidRDefault="00AB7AF3" w:rsidP="00AB7AF3">
      <w:pPr>
        <w:pStyle w:val="Code"/>
        <w:spacing w:line="259" w:lineRule="auto"/>
      </w:pPr>
      <w:r>
        <w:t xml:space="preserve">      }</w:t>
      </w:r>
    </w:p>
    <w:p w14:paraId="3D29F6D4" w14:textId="77777777" w:rsidR="00AB7AF3" w:rsidRDefault="00AB7AF3" w:rsidP="00AB7AF3">
      <w:pPr>
        <w:pStyle w:val="Code"/>
        <w:spacing w:line="259" w:lineRule="auto"/>
      </w:pPr>
      <w:r>
        <w:t xml:space="preserve">    },</w:t>
      </w:r>
    </w:p>
    <w:p w14:paraId="0DEF00C1" w14:textId="77777777" w:rsidR="00AB7AF3" w:rsidRDefault="00AB7AF3" w:rsidP="00AB7AF3">
      <w:pPr>
        <w:pStyle w:val="Code"/>
        <w:spacing w:line="259" w:lineRule="auto"/>
      </w:pPr>
      <w:r>
        <w:rPr>
          <w:color w:val="31849B" w:themeColor="accent5" w:themeShade="BF"/>
        </w:rPr>
        <w:t xml:space="preserve">    "other"</w:t>
      </w:r>
      <w:r>
        <w:t>: {</w:t>
      </w:r>
    </w:p>
    <w:p w14:paraId="24FCA882"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0BD94624" w14:textId="77777777" w:rsidR="00AB7AF3" w:rsidRDefault="00AB7AF3" w:rsidP="00AB7AF3">
      <w:pPr>
        <w:pStyle w:val="Code"/>
        <w:spacing w:line="259" w:lineRule="auto"/>
      </w:pPr>
      <w:r>
        <w:rPr>
          <w:color w:val="31849B" w:themeColor="accent5" w:themeShade="BF"/>
        </w:rPr>
        <w:t xml:space="preserve">      "items"</w:t>
      </w:r>
      <w:r>
        <w:t>: {</w:t>
      </w:r>
    </w:p>
    <w:p w14:paraId="29648E6C"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11B899AF" w14:textId="77777777" w:rsidR="00AB7AF3" w:rsidRDefault="00AB7AF3" w:rsidP="00AB7AF3">
      <w:pPr>
        <w:pStyle w:val="Code"/>
        <w:spacing w:line="259" w:lineRule="auto"/>
      </w:pPr>
      <w:r>
        <w:t xml:space="preserve">      }</w:t>
      </w:r>
    </w:p>
    <w:p w14:paraId="71EC76E2" w14:textId="77777777" w:rsidR="00AB7AF3" w:rsidRDefault="00AB7AF3" w:rsidP="00AB7AF3">
      <w:pPr>
        <w:pStyle w:val="Code"/>
        <w:spacing w:line="259" w:lineRule="auto"/>
      </w:pPr>
      <w:r>
        <w:t xml:space="preserve">    },</w:t>
      </w:r>
    </w:p>
    <w:p w14:paraId="1799B1AB" w14:textId="77777777" w:rsidR="00AB7AF3" w:rsidRDefault="00AB7AF3" w:rsidP="00AB7AF3">
      <w:pPr>
        <w:pStyle w:val="Code"/>
        <w:spacing w:line="259" w:lineRule="auto"/>
      </w:pPr>
      <w:r>
        <w:rPr>
          <w:color w:val="31849B" w:themeColor="accent5" w:themeShade="BF"/>
        </w:rPr>
        <w:t xml:space="preserve">    "schemas"</w:t>
      </w:r>
      <w:r>
        <w:t>: {</w:t>
      </w:r>
    </w:p>
    <w:p w14:paraId="7E41A072"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36B51F83" w14:textId="77777777" w:rsidR="00AB7AF3" w:rsidRDefault="00AB7AF3" w:rsidP="00AB7AF3">
      <w:pPr>
        <w:pStyle w:val="Code"/>
        <w:spacing w:line="259" w:lineRule="auto"/>
      </w:pPr>
      <w:r>
        <w:t xml:space="preserve">    },</w:t>
      </w:r>
    </w:p>
    <w:p w14:paraId="5D86C638" w14:textId="77777777" w:rsidR="00AB7AF3" w:rsidRDefault="00AB7AF3" w:rsidP="00AB7AF3">
      <w:pPr>
        <w:pStyle w:val="Code"/>
        <w:spacing w:line="259" w:lineRule="auto"/>
      </w:pPr>
      <w:r>
        <w:rPr>
          <w:color w:val="31849B" w:themeColor="accent5" w:themeShade="BF"/>
        </w:rPr>
        <w:t xml:space="preserve">    "result"</w:t>
      </w:r>
      <w:r>
        <w:t>: {</w:t>
      </w:r>
    </w:p>
    <w:p w14:paraId="166F4630"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14:paraId="45E44BDF" w14:textId="77777777" w:rsidR="00AB7AF3" w:rsidRDefault="00AB7AF3" w:rsidP="00AB7AF3">
      <w:pPr>
        <w:pStyle w:val="Code"/>
        <w:spacing w:line="259" w:lineRule="auto"/>
      </w:pPr>
      <w:r>
        <w:t xml:space="preserve">    },</w:t>
      </w:r>
    </w:p>
    <w:p w14:paraId="623F78D6" w14:textId="77777777" w:rsidR="00AB7AF3" w:rsidRDefault="00AB7AF3" w:rsidP="00AB7AF3">
      <w:pPr>
        <w:pStyle w:val="Code"/>
        <w:spacing w:line="259" w:lineRule="auto"/>
      </w:pPr>
      <w:r>
        <w:rPr>
          <w:color w:val="31849B" w:themeColor="accent5" w:themeShade="BF"/>
        </w:rPr>
        <w:t xml:space="preserve">    "signingTimeInfo"</w:t>
      </w:r>
      <w:r>
        <w:t>: {</w:t>
      </w:r>
    </w:p>
    <w:p w14:paraId="380B86E1"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14:paraId="2D42371D" w14:textId="77777777" w:rsidR="00AB7AF3" w:rsidRDefault="00AB7AF3" w:rsidP="00AB7AF3">
      <w:pPr>
        <w:pStyle w:val="Code"/>
        <w:spacing w:line="259" w:lineRule="auto"/>
      </w:pPr>
      <w:r>
        <w:t xml:space="preserve">    },</w:t>
      </w:r>
    </w:p>
    <w:p w14:paraId="6049110D" w14:textId="77777777" w:rsidR="00AB7AF3" w:rsidRDefault="00AB7AF3" w:rsidP="00AB7AF3">
      <w:pPr>
        <w:pStyle w:val="Code"/>
        <w:spacing w:line="259" w:lineRule="auto"/>
      </w:pPr>
      <w:r>
        <w:rPr>
          <w:color w:val="31849B" w:themeColor="accent5" w:themeShade="BF"/>
        </w:rPr>
        <w:t xml:space="preserve">    "verificationTimeInfo"</w:t>
      </w:r>
      <w:r>
        <w:t>: {</w:t>
      </w:r>
    </w:p>
    <w:p w14:paraId="6E1FFE6E"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14:paraId="5C70B294" w14:textId="77777777" w:rsidR="00AB7AF3" w:rsidRDefault="00AB7AF3" w:rsidP="00AB7AF3">
      <w:pPr>
        <w:pStyle w:val="Code"/>
        <w:spacing w:line="259" w:lineRule="auto"/>
      </w:pPr>
      <w:r>
        <w:t xml:space="preserve">    },</w:t>
      </w:r>
    </w:p>
    <w:p w14:paraId="6A7FB1E7" w14:textId="77777777" w:rsidR="00AB7AF3" w:rsidRDefault="00AB7AF3" w:rsidP="00AB7AF3">
      <w:pPr>
        <w:pStyle w:val="Code"/>
        <w:spacing w:line="259" w:lineRule="auto"/>
      </w:pPr>
      <w:r>
        <w:rPr>
          <w:color w:val="31849B" w:themeColor="accent5" w:themeShade="BF"/>
        </w:rPr>
        <w:t xml:space="preserve">    "procDetails"</w:t>
      </w:r>
      <w:r>
        <w:t>: {</w:t>
      </w:r>
    </w:p>
    <w:p w14:paraId="3FD8D877"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14:paraId="7CF51622" w14:textId="77777777" w:rsidR="00AB7AF3" w:rsidRDefault="00AB7AF3" w:rsidP="00AB7AF3">
      <w:pPr>
        <w:pStyle w:val="Code"/>
        <w:spacing w:line="259" w:lineRule="auto"/>
      </w:pPr>
      <w:r>
        <w:t xml:space="preserve">    },</w:t>
      </w:r>
    </w:p>
    <w:p w14:paraId="615F0C70" w14:textId="77777777" w:rsidR="00AB7AF3" w:rsidRDefault="00AB7AF3" w:rsidP="00AB7AF3">
      <w:pPr>
        <w:pStyle w:val="Code"/>
        <w:spacing w:line="259" w:lineRule="auto"/>
      </w:pPr>
      <w:r>
        <w:rPr>
          <w:color w:val="31849B" w:themeColor="accent5" w:themeShade="BF"/>
        </w:rPr>
        <w:t xml:space="preserve">    "signerIdentity"</w:t>
      </w:r>
      <w:r>
        <w:t>: {</w:t>
      </w:r>
    </w:p>
    <w:p w14:paraId="166D08B8"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6FF44120" w14:textId="77777777" w:rsidR="00AB7AF3" w:rsidRDefault="00AB7AF3" w:rsidP="00AB7AF3">
      <w:pPr>
        <w:pStyle w:val="Code"/>
        <w:spacing w:line="259" w:lineRule="auto"/>
      </w:pPr>
      <w:r>
        <w:t xml:space="preserve">    },</w:t>
      </w:r>
    </w:p>
    <w:p w14:paraId="08735101" w14:textId="77777777" w:rsidR="00AB7AF3" w:rsidRDefault="00AB7AF3" w:rsidP="00AB7AF3">
      <w:pPr>
        <w:pStyle w:val="Code"/>
        <w:spacing w:line="259" w:lineRule="auto"/>
      </w:pPr>
      <w:r>
        <w:rPr>
          <w:color w:val="31849B" w:themeColor="accent5" w:themeShade="BF"/>
        </w:rPr>
        <w:t xml:space="preserve">    "augSig"</w:t>
      </w:r>
      <w:r>
        <w:t>: {</w:t>
      </w:r>
    </w:p>
    <w:p w14:paraId="4AF747E3"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0B8DB5F8" w14:textId="77777777" w:rsidR="00AB7AF3" w:rsidRDefault="00AB7AF3" w:rsidP="00AB7AF3">
      <w:pPr>
        <w:pStyle w:val="Code"/>
        <w:spacing w:line="259" w:lineRule="auto"/>
      </w:pPr>
      <w:r>
        <w:rPr>
          <w:color w:val="31849B" w:themeColor="accent5" w:themeShade="BF"/>
        </w:rPr>
        <w:t xml:space="preserve">      "items"</w:t>
      </w:r>
      <w:r>
        <w:t>: {</w:t>
      </w:r>
    </w:p>
    <w:p w14:paraId="568AB127"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14:paraId="21BAF8A4" w14:textId="77777777" w:rsidR="00AB7AF3" w:rsidRDefault="00AB7AF3" w:rsidP="00AB7AF3">
      <w:pPr>
        <w:pStyle w:val="Code"/>
        <w:spacing w:line="259" w:lineRule="auto"/>
      </w:pPr>
      <w:r>
        <w:t xml:space="preserve">      }</w:t>
      </w:r>
    </w:p>
    <w:p w14:paraId="1CE16C65" w14:textId="77777777" w:rsidR="00AB7AF3" w:rsidRDefault="00AB7AF3" w:rsidP="00AB7AF3">
      <w:pPr>
        <w:pStyle w:val="Code"/>
        <w:spacing w:line="259" w:lineRule="auto"/>
      </w:pPr>
      <w:r>
        <w:t xml:space="preserve">    },</w:t>
      </w:r>
    </w:p>
    <w:p w14:paraId="0F0816BE" w14:textId="77777777" w:rsidR="00AB7AF3" w:rsidRDefault="00AB7AF3" w:rsidP="00AB7AF3">
      <w:pPr>
        <w:pStyle w:val="Code"/>
        <w:spacing w:line="259" w:lineRule="auto"/>
      </w:pPr>
      <w:r>
        <w:rPr>
          <w:color w:val="31849B" w:themeColor="accent5" w:themeShade="BF"/>
        </w:rPr>
        <w:t xml:space="preserve">    "timestampedSig"</w:t>
      </w:r>
      <w:r>
        <w:t>: {</w:t>
      </w:r>
    </w:p>
    <w:p w14:paraId="445D2567"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4470CAF7" w14:textId="77777777" w:rsidR="00AB7AF3" w:rsidRDefault="00AB7AF3" w:rsidP="00AB7AF3">
      <w:pPr>
        <w:pStyle w:val="Code"/>
        <w:spacing w:line="259" w:lineRule="auto"/>
      </w:pPr>
      <w:r>
        <w:rPr>
          <w:color w:val="31849B" w:themeColor="accent5" w:themeShade="BF"/>
        </w:rPr>
        <w:t xml:space="preserve">      "items"</w:t>
      </w:r>
      <w:r>
        <w:t>: {</w:t>
      </w:r>
    </w:p>
    <w:p w14:paraId="36274ACF"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14:paraId="1C6DC251" w14:textId="77777777" w:rsidR="00AB7AF3" w:rsidRDefault="00AB7AF3" w:rsidP="00AB7AF3">
      <w:pPr>
        <w:pStyle w:val="Code"/>
        <w:spacing w:line="259" w:lineRule="auto"/>
      </w:pPr>
      <w:r>
        <w:t xml:space="preserve">      }</w:t>
      </w:r>
    </w:p>
    <w:p w14:paraId="39C44C1B" w14:textId="77777777" w:rsidR="00AB7AF3" w:rsidRDefault="00AB7AF3" w:rsidP="00AB7AF3">
      <w:pPr>
        <w:pStyle w:val="Code"/>
        <w:spacing w:line="259" w:lineRule="auto"/>
      </w:pPr>
      <w:r>
        <w:t xml:space="preserve">    }</w:t>
      </w:r>
    </w:p>
    <w:p w14:paraId="3AA887DE" w14:textId="77777777" w:rsidR="00AB7AF3" w:rsidRDefault="00AB7AF3" w:rsidP="00AB7AF3">
      <w:pPr>
        <w:pStyle w:val="Code"/>
        <w:spacing w:line="259" w:lineRule="auto"/>
      </w:pPr>
      <w:r>
        <w:t xml:space="preserve">  }</w:t>
      </w:r>
    </w:p>
    <w:p w14:paraId="6E71243D" w14:textId="77777777" w:rsidR="00AB7AF3" w:rsidRDefault="00AB7AF3" w:rsidP="00AB7AF3">
      <w:pPr>
        <w:pStyle w:val="Code"/>
        <w:spacing w:line="259" w:lineRule="auto"/>
      </w:pPr>
      <w:r>
        <w:t>}</w:t>
      </w:r>
    </w:p>
    <w:p w14:paraId="05883B24" w14:textId="77777777" w:rsidR="00AB7AF3" w:rsidRDefault="00AB7AF3" w:rsidP="00AB7AF3"/>
    <w:p w14:paraId="565174AC" w14:textId="77777777" w:rsidR="00AB7AF3" w:rsidRDefault="00AB7AF3" w:rsidP="00AB7AF3">
      <w:pPr>
        <w:pStyle w:val="berschrift4"/>
      </w:pPr>
      <w:bookmarkStart w:id="2355" w:name="_Toc8854650"/>
      <w:r>
        <w:t>OptionalOutputsVerify – XML Syntax</w:t>
      </w:r>
      <w:bookmarkEnd w:id="2355"/>
    </w:p>
    <w:p w14:paraId="0DF5C4DA" w14:textId="77777777" w:rsidR="00AB7AF3" w:rsidRPr="5404FA76" w:rsidRDefault="00AB7AF3" w:rsidP="00AB7AF3">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14:paraId="288D94EC" w14:textId="77777777" w:rsidR="00AB7AF3" w:rsidRDefault="00AB7AF3" w:rsidP="00AB7AF3">
      <w:r w:rsidRPr="005A6FFD">
        <w:rPr>
          <w:rFonts w:eastAsia="Arial"/>
        </w:rPr>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A96DE46" w14:textId="77777777" w:rsidR="00AB7AF3" w:rsidRDefault="00AB7AF3" w:rsidP="00AB7AF3">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14:paraId="68DA1AA3" w14:textId="77777777" w:rsidR="00AB7AF3" w:rsidRDefault="00AB7AF3" w:rsidP="00AB7AF3">
      <w:pPr>
        <w:pStyle w:val="Code"/>
      </w:pPr>
      <w:r>
        <w:rPr>
          <w:color w:val="31849B" w:themeColor="accent5" w:themeShade="BF"/>
        </w:rPr>
        <w:t xml:space="preserve">  &lt;xs:complexContent&gt;</w:t>
      </w:r>
    </w:p>
    <w:p w14:paraId="123CDF0C" w14:textId="77777777" w:rsidR="00AB7AF3" w:rsidRDefault="00AB7AF3" w:rsidP="00AB7AF3">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14:paraId="44457E31" w14:textId="77777777" w:rsidR="00AB7AF3" w:rsidRDefault="00AB7AF3" w:rsidP="00AB7AF3">
      <w:pPr>
        <w:pStyle w:val="Code"/>
      </w:pPr>
      <w:r>
        <w:rPr>
          <w:color w:val="31849B" w:themeColor="accent5" w:themeShade="BF"/>
        </w:rPr>
        <w:t xml:space="preserve">      &lt;xs:sequence&gt;</w:t>
      </w:r>
    </w:p>
    <w:p w14:paraId="3906E56F"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89C9FAD"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BA68D36"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F841089"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87B08EC"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3122592"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A3811BA"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40CF58D" w14:textId="77777777" w:rsidR="00AB7AF3" w:rsidRDefault="00AB7AF3" w:rsidP="00AB7AF3">
      <w:pPr>
        <w:pStyle w:val="Code"/>
      </w:pPr>
      <w:r>
        <w:rPr>
          <w:color w:val="31849B" w:themeColor="accent5" w:themeShade="BF"/>
        </w:rPr>
        <w:t xml:space="preserve">      &lt;/xs:sequence&gt;</w:t>
      </w:r>
    </w:p>
    <w:p w14:paraId="0034D8B3" w14:textId="77777777" w:rsidR="00AB7AF3" w:rsidRDefault="00AB7AF3" w:rsidP="00AB7AF3">
      <w:pPr>
        <w:pStyle w:val="Code"/>
      </w:pPr>
      <w:r>
        <w:rPr>
          <w:color w:val="31849B" w:themeColor="accent5" w:themeShade="BF"/>
        </w:rPr>
        <w:t xml:space="preserve">    &lt;/xs:extension&gt;</w:t>
      </w:r>
    </w:p>
    <w:p w14:paraId="066A0088" w14:textId="77777777" w:rsidR="00AB7AF3" w:rsidRDefault="00AB7AF3" w:rsidP="00AB7AF3">
      <w:pPr>
        <w:pStyle w:val="Code"/>
      </w:pPr>
      <w:r>
        <w:rPr>
          <w:color w:val="31849B" w:themeColor="accent5" w:themeShade="BF"/>
        </w:rPr>
        <w:t xml:space="preserve">  &lt;/xs:complexContent&gt;</w:t>
      </w:r>
    </w:p>
    <w:p w14:paraId="2BA3090C" w14:textId="77777777" w:rsidR="00AB7AF3" w:rsidRDefault="00AB7AF3" w:rsidP="00AB7AF3">
      <w:pPr>
        <w:pStyle w:val="Code"/>
      </w:pPr>
      <w:r>
        <w:rPr>
          <w:color w:val="31849B" w:themeColor="accent5" w:themeShade="BF"/>
        </w:rPr>
        <w:t>&lt;/xs:complexType&gt;</w:t>
      </w:r>
    </w:p>
    <w:p w14:paraId="289ED695"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p>
    <w:p w14:paraId="709ACEC8" w14:textId="77777777" w:rsidR="00AB7AF3" w:rsidRDefault="00AB7AF3" w:rsidP="00AB7AF3">
      <w:pPr>
        <w:pStyle w:val="berschrift3"/>
      </w:pPr>
      <w:bookmarkStart w:id="2356" w:name="_RefComp6228F725"/>
      <w:bookmarkStart w:id="2357" w:name="_Toc8854651"/>
      <w:r>
        <w:t>Component ClaimedIdentity</w:t>
      </w:r>
      <w:bookmarkEnd w:id="2356"/>
      <w:bookmarkEnd w:id="2357"/>
    </w:p>
    <w:p w14:paraId="7DFBBD22" w14:textId="77777777" w:rsidR="00AB7AF3" w:rsidRDefault="001725A5" w:rsidP="00AB7AF3">
      <w:r w:rsidRPr="003A06D0">
        <w:rPr>
          <w:color w:val="19D131"/>
          <w:lang w:val="en-GB"/>
        </w:rPr>
        <w:t>This element indicates the identity of the client who is making a request. The server may use this to parameterize any aspect of its processing. Profiles that make use of this element MUST define its semantics.</w:t>
      </w:r>
    </w:p>
    <w:p w14:paraId="3D93CE4B" w14:textId="77777777" w:rsidR="00AB7AF3" w:rsidRDefault="00AB7AF3" w:rsidP="00AB7AF3">
      <w:r>
        <w:t>Below follows a list of the sub-components that constitute this component:</w:t>
      </w:r>
    </w:p>
    <w:p w14:paraId="6A5DE058" w14:textId="77777777" w:rsidR="00AB7AF3" w:rsidRDefault="00AB7AF3" w:rsidP="00AB7AF3">
      <w:pPr>
        <w:pStyle w:val="Member"/>
      </w:pPr>
      <w:r>
        <w:t xml:space="preserve">The </w:t>
      </w:r>
      <w:r w:rsidRPr="35C1378D">
        <w:rPr>
          <w:rStyle w:val="Datatype"/>
        </w:rPr>
        <w:t>Name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r w:rsidRPr="003A06D0">
        <w:rPr>
          <w:color w:val="19D131"/>
          <w:lang w:val="en-GB"/>
        </w:rPr>
        <w:t xml:space="preserve">The claimed identity may be authenticated using the security binding, according to section 6, or using authentication data provided in the </w:t>
      </w:r>
      <w:r w:rsidRPr="003A06D0">
        <w:rPr>
          <w:rStyle w:val="Datatype"/>
          <w:lang w:val="en-GB"/>
        </w:rPr>
        <w:t>SupportingInfo</w:t>
      </w:r>
      <w:r w:rsidRPr="003A06D0">
        <w:rPr>
          <w:color w:val="19D131"/>
          <w:lang w:val="en-GB"/>
        </w:rPr>
        <w:t xml:space="preserve"> element. The server MUST check that the asserted </w:t>
      </w:r>
      <w:r w:rsidRPr="003A06D0">
        <w:rPr>
          <w:rStyle w:val="Datatype"/>
          <w:lang w:val="en-GB"/>
        </w:rPr>
        <w:t>Name</w:t>
      </w:r>
      <w:r w:rsidRPr="003A06D0">
        <w:rPr>
          <w:color w:val="19D131"/>
          <w:lang w:val="en-GB"/>
        </w:rPr>
        <w:t xml:space="preserve"> is authenticated before relying upon the </w:t>
      </w:r>
      <w:r w:rsidRPr="003A06D0">
        <w:rPr>
          <w:rStyle w:val="Datatype"/>
          <w:lang w:val="en-GB"/>
        </w:rPr>
        <w:t>Name</w:t>
      </w:r>
      <w:r w:rsidRPr="003A06D0">
        <w:rPr>
          <w:color w:val="19D131"/>
          <w:lang w:val="en-GB"/>
        </w:rPr>
        <w:t>.</w:t>
      </w:r>
    </w:p>
    <w:p w14:paraId="2E748CA7" w14:textId="77777777" w:rsidR="00AB7AF3" w:rsidRDefault="00AB7AF3" w:rsidP="00AB7AF3">
      <w:pPr>
        <w:pStyle w:val="Member"/>
      </w:pPr>
      <w:r>
        <w:t xml:space="preserve">The OPTIONAL </w:t>
      </w:r>
      <w:r w:rsidRPr="35C1378D">
        <w:rPr>
          <w:rStyle w:val="Datatype"/>
        </w:rPr>
        <w:t>SupportingInfo</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rPr>
          <w:color w:val="19D131"/>
          <w:lang w:val="en-GB"/>
        </w:rPr>
        <w:t xml:space="preserve">The </w:t>
      </w:r>
      <w:r w:rsidRPr="003A06D0">
        <w:rPr>
          <w:rStyle w:val="Datatype"/>
          <w:lang w:val="en-GB"/>
        </w:rPr>
        <w:t>SupportingInfo</w:t>
      </w:r>
      <w:r w:rsidRPr="003A06D0">
        <w:rPr>
          <w:color w:val="19D131"/>
          <w:lang w:val="en-GB"/>
        </w:rPr>
        <w:t xml:space="preserve"> element can be used by profiles to carry information related to the claimed identity. One possible use of </w:t>
      </w:r>
      <w:r w:rsidRPr="003A06D0">
        <w:rPr>
          <w:rStyle w:val="Datatype"/>
          <w:lang w:val="en-GB"/>
        </w:rPr>
        <w:t>SupportingInfo</w:t>
      </w:r>
      <w:r w:rsidRPr="003A06D0">
        <w:rPr>
          <w:color w:val="19D131"/>
          <w:lang w:val="en-GB"/>
        </w:rPr>
        <w:t xml:space="preserve"> is to carry authentication data that authenticates the request as originating from the claimed identity (examples of authentication data include a password or SAML Assertion, a signature or MAC calculated over the request using a client key). </w:t>
      </w:r>
    </w:p>
    <w:p w14:paraId="48449FBC" w14:textId="77777777" w:rsidR="00AB7AF3" w:rsidRDefault="00AB7AF3" w:rsidP="00AB7AF3">
      <w:pPr>
        <w:pStyle w:val="berschrift4"/>
      </w:pPr>
      <w:bookmarkStart w:id="2358" w:name="_Toc8854652"/>
      <w:r>
        <w:t>ClaimedIdentity – JSON Syntax</w:t>
      </w:r>
      <w:bookmarkEnd w:id="2358"/>
    </w:p>
    <w:p w14:paraId="0BB0CA90"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w:t>
      </w:r>
    </w:p>
    <w:p w14:paraId="1857B2EF"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4865955C"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782C46" w14:textId="77777777" w:rsidR="00AB7AF3" w:rsidRDefault="00AB7AF3" w:rsidP="00AB7AF3">
            <w:pPr>
              <w:pStyle w:val="Beschriftung"/>
            </w:pPr>
            <w:r>
              <w:t>Element</w:t>
            </w:r>
          </w:p>
        </w:tc>
        <w:tc>
          <w:tcPr>
            <w:tcW w:w="4675" w:type="dxa"/>
          </w:tcPr>
          <w:p w14:paraId="58477523"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1F78A01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C1FB57F" w14:textId="77777777" w:rsidR="00AB7AF3" w:rsidRPr="002062A5" w:rsidRDefault="00AB7AF3" w:rsidP="00AB7AF3">
            <w:pPr>
              <w:pStyle w:val="Beschriftung"/>
              <w:rPr>
                <w:rStyle w:val="Datatype"/>
                <w:b w:val="0"/>
                <w:bCs w:val="0"/>
              </w:rPr>
            </w:pPr>
            <w:r w:rsidRPr="002062A5">
              <w:rPr>
                <w:rStyle w:val="Datatype"/>
              </w:rPr>
              <w:t>Name</w:t>
            </w:r>
          </w:p>
        </w:tc>
        <w:tc>
          <w:tcPr>
            <w:tcW w:w="4675" w:type="dxa"/>
          </w:tcPr>
          <w:p w14:paraId="6782C97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AB7AF3" w14:paraId="500AAEB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1A290D5" w14:textId="77777777" w:rsidR="00AB7AF3" w:rsidRPr="002062A5" w:rsidRDefault="00AB7AF3" w:rsidP="00AB7AF3">
            <w:pPr>
              <w:pStyle w:val="Beschriftung"/>
              <w:rPr>
                <w:rStyle w:val="Datatype"/>
                <w:b w:val="0"/>
                <w:bCs w:val="0"/>
              </w:rPr>
            </w:pPr>
            <w:r w:rsidRPr="002062A5">
              <w:rPr>
                <w:rStyle w:val="Datatype"/>
              </w:rPr>
              <w:t>SupportingInfo</w:t>
            </w:r>
          </w:p>
        </w:tc>
        <w:tc>
          <w:tcPr>
            <w:tcW w:w="4675" w:type="dxa"/>
          </w:tcPr>
          <w:p w14:paraId="049B2C9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bl>
    <w:p w14:paraId="44DE7B9A" w14:textId="77777777" w:rsidR="00AB7AF3" w:rsidRPr="0202B381" w:rsidRDefault="00AB7AF3" w:rsidP="00AB7AF3">
      <w:r w:rsidRPr="002062A5">
        <w:rPr>
          <w:rFonts w:eastAsia="Arial" w:cs="Arial"/>
          <w:sz w:val="22"/>
          <w:szCs w:val="22"/>
        </w:rPr>
        <w:lastRenderedPageBreak/>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26388ED9" w14:textId="77777777" w:rsidR="00AB7AF3" w:rsidRDefault="00AB7AF3" w:rsidP="00AB7AF3">
      <w:pPr>
        <w:pStyle w:val="Code"/>
        <w:spacing w:line="259" w:lineRule="auto"/>
      </w:pPr>
      <w:r>
        <w:rPr>
          <w:color w:val="31849B" w:themeColor="accent5" w:themeShade="BF"/>
        </w:rPr>
        <w:t>"dss2-ClaimedIdentityType"</w:t>
      </w:r>
      <w:r>
        <w:t>: {</w:t>
      </w:r>
    </w:p>
    <w:p w14:paraId="62CCF4BF"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6BD61C06" w14:textId="77777777" w:rsidR="00AB7AF3" w:rsidRDefault="00AB7AF3" w:rsidP="00AB7AF3">
      <w:pPr>
        <w:pStyle w:val="Code"/>
        <w:spacing w:line="259" w:lineRule="auto"/>
      </w:pPr>
      <w:r>
        <w:rPr>
          <w:color w:val="31849B" w:themeColor="accent5" w:themeShade="BF"/>
        </w:rPr>
        <w:t xml:space="preserve">  "properties"</w:t>
      </w:r>
      <w:r>
        <w:t>: {</w:t>
      </w:r>
    </w:p>
    <w:p w14:paraId="0FFE0DD1" w14:textId="77777777" w:rsidR="00AB7AF3" w:rsidRDefault="00AB7AF3" w:rsidP="00AB7AF3">
      <w:pPr>
        <w:pStyle w:val="Code"/>
        <w:spacing w:line="259" w:lineRule="auto"/>
      </w:pPr>
      <w:r>
        <w:rPr>
          <w:color w:val="31849B" w:themeColor="accent5" w:themeShade="BF"/>
        </w:rPr>
        <w:t xml:space="preserve">    "name"</w:t>
      </w:r>
      <w:r>
        <w:t>: {</w:t>
      </w:r>
    </w:p>
    <w:p w14:paraId="2064B350"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523FDA3B" w14:textId="77777777" w:rsidR="00AB7AF3" w:rsidRDefault="00AB7AF3" w:rsidP="00AB7AF3">
      <w:pPr>
        <w:pStyle w:val="Code"/>
        <w:spacing w:line="259" w:lineRule="auto"/>
      </w:pPr>
      <w:r>
        <w:t xml:space="preserve">    },</w:t>
      </w:r>
    </w:p>
    <w:p w14:paraId="76A3DEEC" w14:textId="77777777" w:rsidR="00AB7AF3" w:rsidRDefault="00AB7AF3" w:rsidP="00AB7AF3">
      <w:pPr>
        <w:pStyle w:val="Code"/>
        <w:spacing w:line="259" w:lineRule="auto"/>
      </w:pPr>
      <w:r>
        <w:rPr>
          <w:color w:val="31849B" w:themeColor="accent5" w:themeShade="BF"/>
        </w:rPr>
        <w:t xml:space="preserve">    "suppInfo"</w:t>
      </w:r>
      <w:r>
        <w:t>: {</w:t>
      </w:r>
    </w:p>
    <w:p w14:paraId="07AC0D9B"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6E92AF2C" w14:textId="77777777" w:rsidR="00AB7AF3" w:rsidRDefault="00AB7AF3" w:rsidP="00AB7AF3">
      <w:pPr>
        <w:pStyle w:val="Code"/>
        <w:spacing w:line="259" w:lineRule="auto"/>
      </w:pPr>
      <w:r>
        <w:t xml:space="preserve">    }</w:t>
      </w:r>
    </w:p>
    <w:p w14:paraId="0C573036" w14:textId="77777777" w:rsidR="00AB7AF3" w:rsidRDefault="00AB7AF3" w:rsidP="00AB7AF3">
      <w:pPr>
        <w:pStyle w:val="Code"/>
        <w:spacing w:line="259" w:lineRule="auto"/>
      </w:pPr>
      <w:r>
        <w:t xml:space="preserve">  },</w:t>
      </w:r>
    </w:p>
    <w:p w14:paraId="07E13999"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"name"</w:t>
      </w:r>
      <w:r>
        <w:t>]</w:t>
      </w:r>
    </w:p>
    <w:p w14:paraId="666B5BFA" w14:textId="77777777" w:rsidR="00AB7AF3" w:rsidRDefault="00AB7AF3" w:rsidP="00AB7AF3">
      <w:pPr>
        <w:pStyle w:val="Code"/>
        <w:spacing w:line="259" w:lineRule="auto"/>
      </w:pPr>
      <w:r>
        <w:t>}</w:t>
      </w:r>
    </w:p>
    <w:p w14:paraId="3FB464E8" w14:textId="77777777" w:rsidR="00AB7AF3" w:rsidRDefault="00AB7AF3" w:rsidP="00AB7AF3"/>
    <w:p w14:paraId="068FDF04" w14:textId="77777777" w:rsidR="00AB7AF3" w:rsidRDefault="00AB7AF3" w:rsidP="00AB7AF3">
      <w:pPr>
        <w:pStyle w:val="berschrift4"/>
      </w:pPr>
      <w:bookmarkStart w:id="2359" w:name="_Toc8854653"/>
      <w:r>
        <w:t>ClaimedIdentity – XML Syntax</w:t>
      </w:r>
      <w:bookmarkEnd w:id="2359"/>
    </w:p>
    <w:p w14:paraId="586B61E9" w14:textId="77777777" w:rsidR="00AB7AF3" w:rsidRPr="5404FA76" w:rsidRDefault="00AB7AF3" w:rsidP="00AB7AF3">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14:paraId="2A981019" w14:textId="77777777" w:rsidR="00AB7AF3" w:rsidRDefault="00AB7AF3" w:rsidP="00AB7AF3">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6AE4A81"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14:paraId="076CEBEB" w14:textId="77777777" w:rsidR="00AB7AF3" w:rsidRDefault="00AB7AF3" w:rsidP="00AB7AF3">
      <w:pPr>
        <w:pStyle w:val="Code"/>
      </w:pPr>
      <w:r>
        <w:rPr>
          <w:color w:val="31849B" w:themeColor="accent5" w:themeShade="BF"/>
        </w:rPr>
        <w:t xml:space="preserve">  &lt;xs:sequence&gt;</w:t>
      </w:r>
    </w:p>
    <w:p w14:paraId="78A33A8F"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14:paraId="290A75E3"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1595BB6" w14:textId="77777777" w:rsidR="00AB7AF3" w:rsidRDefault="00AB7AF3" w:rsidP="00AB7AF3">
      <w:pPr>
        <w:pStyle w:val="Code"/>
      </w:pPr>
      <w:r>
        <w:rPr>
          <w:color w:val="31849B" w:themeColor="accent5" w:themeShade="BF"/>
        </w:rPr>
        <w:t xml:space="preserve">  &lt;/xs:sequence&gt;</w:t>
      </w:r>
    </w:p>
    <w:p w14:paraId="2C200B38" w14:textId="77777777" w:rsidR="00AB7AF3" w:rsidRDefault="00AB7AF3" w:rsidP="00AB7AF3">
      <w:pPr>
        <w:pStyle w:val="Code"/>
      </w:pPr>
      <w:r>
        <w:rPr>
          <w:color w:val="31849B" w:themeColor="accent5" w:themeShade="BF"/>
        </w:rPr>
        <w:t>&lt;/xs:complexType&gt;</w:t>
      </w:r>
    </w:p>
    <w:p w14:paraId="645B1C5D"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p>
    <w:p w14:paraId="165BFE65" w14:textId="77777777" w:rsidR="00AB7AF3" w:rsidRDefault="00AB7AF3" w:rsidP="00AB7AF3">
      <w:pPr>
        <w:pStyle w:val="berschrift3"/>
      </w:pPr>
      <w:bookmarkStart w:id="2360" w:name="_RefComp94AB9E83"/>
      <w:bookmarkStart w:id="2361" w:name="_Toc8854654"/>
      <w:r>
        <w:t>Component Schemas</w:t>
      </w:r>
      <w:bookmarkEnd w:id="2360"/>
      <w:bookmarkEnd w:id="2361"/>
    </w:p>
    <w:p w14:paraId="623B1DAA"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Schemas</w:t>
      </w:r>
      <w:r w:rsidRPr="003A06D0">
        <w:rPr>
          <w:color w:val="19D131"/>
          <w:lang w:val="en-GB"/>
        </w:rPr>
        <w:t xml:space="preserve"> component provides an in band mechanism for communicating XML schemas required for validating an XML document.</w:t>
      </w:r>
    </w:p>
    <w:p w14:paraId="10EDECB6" w14:textId="77777777" w:rsidR="00AB7AF3" w:rsidRDefault="00AB7AF3" w:rsidP="00AB7AF3">
      <w:r>
        <w:t>Below follows a list of the sub-components that constitute this component:</w:t>
      </w:r>
    </w:p>
    <w:p w14:paraId="129EAF74" w14:textId="77777777" w:rsidR="00AB7AF3" w:rsidRDefault="00AB7AF3" w:rsidP="00AB7AF3">
      <w:pPr>
        <w:pStyle w:val="Member"/>
      </w:pPr>
      <w:r>
        <w:t xml:space="preserve">The </w:t>
      </w:r>
      <w:r w:rsidRPr="35C1378D">
        <w:rPr>
          <w:rStyle w:val="Datatype"/>
        </w:rPr>
        <w:t>Schema</w:t>
      </w:r>
      <w:r>
        <w:t xml:space="preserve"> element MUST occur 1 or more times containing a sub-component.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p>
    <w:p w14:paraId="6CBDA47E" w14:textId="77777777" w:rsidR="00AB7AF3" w:rsidRDefault="00AB7AF3" w:rsidP="00AB7AF3">
      <w:pPr>
        <w:pStyle w:val="Non-normativeCommentHeading"/>
      </w:pPr>
      <w:r>
        <w:t>Non-normative Comment:</w:t>
      </w:r>
    </w:p>
    <w:p w14:paraId="425C6E2F" w14:textId="77777777" w:rsidR="00AB7AF3" w:rsidRDefault="001725A5" w:rsidP="00AB7AF3">
      <w:pPr>
        <w:pStyle w:val="Non-normativeComment"/>
      </w:pPr>
      <w:r w:rsidRPr="003A06D0">
        <w:rPr>
          <w:color w:val="19D131"/>
          <w:lang w:val="en-GB"/>
        </w:rPr>
        <w:t xml:space="preserve">Note: It is recommended to use </w:t>
      </w:r>
      <w:r w:rsidRPr="003A06D0">
        <w:rPr>
          <w:rStyle w:val="Datatype"/>
          <w:lang w:val="en-GB"/>
        </w:rPr>
        <w:t>xml:id</w:t>
      </w:r>
      <w:r w:rsidRPr="003A06D0">
        <w:rPr>
          <w:color w:val="19D131"/>
          <w:lang w:val="en-GB"/>
        </w:rPr>
        <w:t xml:space="preserve"> as defined in [xml:id] as id in the payload being referenced by a </w:t>
      </w:r>
      <w:r w:rsidRPr="003A06D0">
        <w:rPr>
          <w:rStyle w:val="Datatype"/>
          <w:lang w:val="en-GB"/>
        </w:rPr>
        <w:t>&lt;ds:Reference&gt;</w:t>
      </w:r>
      <w:r w:rsidRPr="003A06D0">
        <w:rPr>
          <w:color w:val="19D131"/>
          <w:lang w:val="en-GB"/>
        </w:rPr>
        <w:t xml:space="preserve">, because the schema then does not have to be supplied for identifying the </w:t>
      </w:r>
      <w:r w:rsidRPr="003A06D0">
        <w:rPr>
          <w:rStyle w:val="Datatype"/>
          <w:lang w:val="en-GB"/>
        </w:rPr>
        <w:t>Id</w:t>
      </w:r>
      <w:r w:rsidRPr="003A06D0">
        <w:rPr>
          <w:color w:val="19D131"/>
          <w:lang w:val="en-GB"/>
        </w:rPr>
        <w:t xml:space="preserve"> elements.</w:t>
      </w:r>
    </w:p>
    <w:p w14:paraId="6EFBD704" w14:textId="77777777" w:rsidR="00AB7AF3" w:rsidRDefault="00AB7AF3" w:rsidP="00AB7AF3">
      <w:pPr>
        <w:pStyle w:val="berschrift4"/>
      </w:pPr>
      <w:bookmarkStart w:id="2362" w:name="_Toc8854655"/>
      <w:r>
        <w:t>Schemas – JSON Syntax</w:t>
      </w:r>
      <w:bookmarkEnd w:id="2362"/>
    </w:p>
    <w:p w14:paraId="4E749B67"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14:paraId="6A7AAE6F"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182880FC"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82C75D" w14:textId="77777777" w:rsidR="00AB7AF3" w:rsidRDefault="00AB7AF3" w:rsidP="00AB7AF3">
            <w:pPr>
              <w:pStyle w:val="Beschriftung"/>
            </w:pPr>
            <w:r>
              <w:t>Element</w:t>
            </w:r>
          </w:p>
        </w:tc>
        <w:tc>
          <w:tcPr>
            <w:tcW w:w="4675" w:type="dxa"/>
          </w:tcPr>
          <w:p w14:paraId="57274254"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3316049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4E90FAC" w14:textId="77777777" w:rsidR="00AB7AF3" w:rsidRPr="002062A5" w:rsidRDefault="00AB7AF3" w:rsidP="00AB7AF3">
            <w:pPr>
              <w:pStyle w:val="Beschriftung"/>
              <w:rPr>
                <w:rStyle w:val="Datatype"/>
                <w:b w:val="0"/>
                <w:bCs w:val="0"/>
              </w:rPr>
            </w:pPr>
            <w:r w:rsidRPr="002062A5">
              <w:rPr>
                <w:rStyle w:val="Datatype"/>
              </w:rPr>
              <w:lastRenderedPageBreak/>
              <w:t>Schema</w:t>
            </w:r>
          </w:p>
        </w:tc>
        <w:tc>
          <w:tcPr>
            <w:tcW w:w="4675" w:type="dxa"/>
          </w:tcPr>
          <w:p w14:paraId="5C0B284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bl>
    <w:p w14:paraId="6EBBD16D"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365E2CFF" w14:textId="77777777" w:rsidR="00AB7AF3" w:rsidRDefault="00AB7AF3" w:rsidP="00AB7AF3">
      <w:pPr>
        <w:pStyle w:val="Code"/>
        <w:spacing w:line="259" w:lineRule="auto"/>
      </w:pPr>
      <w:r>
        <w:rPr>
          <w:color w:val="31849B" w:themeColor="accent5" w:themeShade="BF"/>
        </w:rPr>
        <w:t>"dss2-SchemasType"</w:t>
      </w:r>
      <w:r>
        <w:t>: {</w:t>
      </w:r>
    </w:p>
    <w:p w14:paraId="55F109C7"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1B10FAA7" w14:textId="77777777" w:rsidR="00AB7AF3" w:rsidRDefault="00AB7AF3" w:rsidP="00AB7AF3">
      <w:pPr>
        <w:pStyle w:val="Code"/>
        <w:spacing w:line="259" w:lineRule="auto"/>
      </w:pPr>
      <w:r>
        <w:rPr>
          <w:color w:val="31849B" w:themeColor="accent5" w:themeShade="BF"/>
        </w:rPr>
        <w:t xml:space="preserve">  "properties"</w:t>
      </w:r>
      <w:r>
        <w:t>: {</w:t>
      </w:r>
    </w:p>
    <w:p w14:paraId="756C8699" w14:textId="77777777" w:rsidR="00AB7AF3" w:rsidRDefault="00AB7AF3" w:rsidP="00AB7AF3">
      <w:pPr>
        <w:pStyle w:val="Code"/>
        <w:spacing w:line="259" w:lineRule="auto"/>
      </w:pPr>
      <w:r>
        <w:rPr>
          <w:color w:val="31849B" w:themeColor="accent5" w:themeShade="BF"/>
        </w:rPr>
        <w:t xml:space="preserve">    "schema"</w:t>
      </w:r>
      <w:r>
        <w:t>: {</w:t>
      </w:r>
    </w:p>
    <w:p w14:paraId="5F7482AF"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13C64B05" w14:textId="77777777" w:rsidR="00AB7AF3" w:rsidRDefault="00AB7AF3" w:rsidP="00AB7AF3">
      <w:pPr>
        <w:pStyle w:val="Code"/>
        <w:spacing w:line="259" w:lineRule="auto"/>
      </w:pPr>
      <w:r>
        <w:rPr>
          <w:color w:val="31849B" w:themeColor="accent5" w:themeShade="BF"/>
        </w:rPr>
        <w:t xml:space="preserve">      "items"</w:t>
      </w:r>
      <w:r>
        <w:t>: {</w:t>
      </w:r>
    </w:p>
    <w:p w14:paraId="3938B152"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4EF75A99" w14:textId="77777777" w:rsidR="00AB7AF3" w:rsidRDefault="00AB7AF3" w:rsidP="00AB7AF3">
      <w:pPr>
        <w:pStyle w:val="Code"/>
        <w:spacing w:line="259" w:lineRule="auto"/>
      </w:pPr>
      <w:r>
        <w:t xml:space="preserve">      }</w:t>
      </w:r>
    </w:p>
    <w:p w14:paraId="025B8830" w14:textId="77777777" w:rsidR="00AB7AF3" w:rsidRDefault="00AB7AF3" w:rsidP="00AB7AF3">
      <w:pPr>
        <w:pStyle w:val="Code"/>
        <w:spacing w:line="259" w:lineRule="auto"/>
      </w:pPr>
      <w:r>
        <w:t xml:space="preserve">    }</w:t>
      </w:r>
    </w:p>
    <w:p w14:paraId="0C843C6F" w14:textId="77777777" w:rsidR="00AB7AF3" w:rsidRDefault="00AB7AF3" w:rsidP="00AB7AF3">
      <w:pPr>
        <w:pStyle w:val="Code"/>
        <w:spacing w:line="259" w:lineRule="auto"/>
      </w:pPr>
      <w:r>
        <w:t xml:space="preserve">  },</w:t>
      </w:r>
    </w:p>
    <w:p w14:paraId="480F1B22"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"schema"</w:t>
      </w:r>
      <w:r>
        <w:t>]</w:t>
      </w:r>
    </w:p>
    <w:p w14:paraId="0690C9A7" w14:textId="77777777" w:rsidR="00AB7AF3" w:rsidRDefault="00AB7AF3" w:rsidP="00AB7AF3">
      <w:pPr>
        <w:pStyle w:val="Code"/>
        <w:spacing w:line="259" w:lineRule="auto"/>
      </w:pPr>
      <w:r>
        <w:t>}</w:t>
      </w:r>
    </w:p>
    <w:p w14:paraId="7B94BBD8" w14:textId="77777777" w:rsidR="00AB7AF3" w:rsidRDefault="00AB7AF3" w:rsidP="00AB7AF3"/>
    <w:p w14:paraId="13F745CE" w14:textId="77777777" w:rsidR="00AB7AF3" w:rsidRDefault="00AB7AF3" w:rsidP="00AB7AF3">
      <w:pPr>
        <w:pStyle w:val="berschrift4"/>
      </w:pPr>
      <w:bookmarkStart w:id="2363" w:name="_Toc8854656"/>
      <w:r>
        <w:t>Schemas – XML Syntax</w:t>
      </w:r>
      <w:bookmarkEnd w:id="2363"/>
    </w:p>
    <w:p w14:paraId="103DBEE3" w14:textId="77777777" w:rsidR="00AB7AF3" w:rsidRPr="5404FA76" w:rsidRDefault="00AB7AF3" w:rsidP="00AB7AF3">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14:paraId="2BD0D625" w14:textId="77777777" w:rsidR="00AB7AF3" w:rsidRDefault="00AB7AF3" w:rsidP="00AB7AF3">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5B40E74"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14:paraId="679B36C7" w14:textId="77777777" w:rsidR="00AB7AF3" w:rsidRDefault="00AB7AF3" w:rsidP="00AB7AF3">
      <w:pPr>
        <w:pStyle w:val="Code"/>
      </w:pPr>
      <w:r>
        <w:rPr>
          <w:color w:val="31849B" w:themeColor="accent5" w:themeShade="BF"/>
        </w:rPr>
        <w:t xml:space="preserve">  &lt;xs:sequence&gt;</w:t>
      </w:r>
    </w:p>
    <w:p w14:paraId="48916ACD"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0DBB13A4" w14:textId="77777777" w:rsidR="00AB7AF3" w:rsidRDefault="00AB7AF3" w:rsidP="00AB7AF3">
      <w:pPr>
        <w:pStyle w:val="Code"/>
      </w:pPr>
      <w:r>
        <w:rPr>
          <w:color w:val="31849B" w:themeColor="accent5" w:themeShade="BF"/>
        </w:rPr>
        <w:t xml:space="preserve">  &lt;/xs:sequence&gt;</w:t>
      </w:r>
    </w:p>
    <w:p w14:paraId="5CED33E6" w14:textId="77777777" w:rsidR="00AB7AF3" w:rsidRDefault="00AB7AF3" w:rsidP="00AB7AF3">
      <w:pPr>
        <w:pStyle w:val="Code"/>
      </w:pPr>
      <w:r>
        <w:rPr>
          <w:color w:val="31849B" w:themeColor="accent5" w:themeShade="BF"/>
        </w:rPr>
        <w:t>&lt;/xs:complexType&gt;</w:t>
      </w:r>
    </w:p>
    <w:p w14:paraId="12ECD6AC"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p>
    <w:p w14:paraId="22F44F57" w14:textId="77777777" w:rsidR="00AB7AF3" w:rsidRDefault="00AB7AF3" w:rsidP="00AB7AF3">
      <w:pPr>
        <w:pStyle w:val="berschrift3"/>
      </w:pPr>
      <w:bookmarkStart w:id="2364" w:name="_RefCompCA0B0FDF"/>
      <w:bookmarkStart w:id="2365" w:name="_Toc8854657"/>
      <w:r>
        <w:t>Component IntendedAudience</w:t>
      </w:r>
      <w:bookmarkEnd w:id="2364"/>
      <w:bookmarkEnd w:id="2365"/>
    </w:p>
    <w:p w14:paraId="119481B1"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IntendedAudience</w:t>
      </w:r>
      <w:r w:rsidRPr="003A06D0">
        <w:rPr>
          <w:color w:val="19D131"/>
          <w:lang w:val="en-GB"/>
        </w:rPr>
        <w:t xml:space="preserve"> element tells the server who the target audience of this signature is. The server MAY use this to parameterize any aspect of its processing (for example, the server MAY choose to sign with a key that it knows a particular recipient trusts).</w:t>
      </w:r>
    </w:p>
    <w:p w14:paraId="094028EA" w14:textId="77777777" w:rsidR="00AB7AF3" w:rsidRDefault="00AB7AF3" w:rsidP="00AB7AF3">
      <w:r>
        <w:t>Below follows a list of the sub-components that constitute this component:</w:t>
      </w:r>
    </w:p>
    <w:p w14:paraId="7D6E42AA" w14:textId="77777777" w:rsidR="00AB7AF3" w:rsidRDefault="00AB7AF3" w:rsidP="00AB7AF3">
      <w:pPr>
        <w:pStyle w:val="Member"/>
      </w:pPr>
      <w:r>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p>
    <w:p w14:paraId="0A0073AA" w14:textId="77777777" w:rsidR="00AB7AF3" w:rsidRDefault="00AB7AF3" w:rsidP="00AB7AF3">
      <w:pPr>
        <w:pStyle w:val="berschrift4"/>
      </w:pPr>
      <w:bookmarkStart w:id="2366" w:name="_Toc8854658"/>
      <w:r>
        <w:t>IntendedAudience – JSON Syntax</w:t>
      </w:r>
      <w:bookmarkEnd w:id="2366"/>
    </w:p>
    <w:p w14:paraId="4E61F6A1"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14:paraId="1F3F6F55"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212BC37E"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9ED87C" w14:textId="77777777" w:rsidR="00AB7AF3" w:rsidRDefault="00AB7AF3" w:rsidP="00AB7AF3">
            <w:pPr>
              <w:pStyle w:val="Beschriftung"/>
            </w:pPr>
            <w:r>
              <w:t>Element</w:t>
            </w:r>
          </w:p>
        </w:tc>
        <w:tc>
          <w:tcPr>
            <w:tcW w:w="4675" w:type="dxa"/>
          </w:tcPr>
          <w:p w14:paraId="6BE3E742"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0C93C1C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6F77DA2" w14:textId="77777777" w:rsidR="00AB7AF3" w:rsidRPr="002062A5" w:rsidRDefault="00AB7AF3" w:rsidP="00AB7AF3">
            <w:pPr>
              <w:pStyle w:val="Beschriftung"/>
              <w:rPr>
                <w:rStyle w:val="Datatype"/>
                <w:b w:val="0"/>
                <w:bCs w:val="0"/>
              </w:rPr>
            </w:pPr>
            <w:r w:rsidRPr="002062A5">
              <w:rPr>
                <w:rStyle w:val="Datatype"/>
              </w:rPr>
              <w:t>Recipient</w:t>
            </w:r>
          </w:p>
        </w:tc>
        <w:tc>
          <w:tcPr>
            <w:tcW w:w="4675" w:type="dxa"/>
          </w:tcPr>
          <w:p w14:paraId="7F9B86E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bl>
    <w:p w14:paraId="1B7D07F8"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26A77C6D" w14:textId="77777777" w:rsidR="00AB7AF3" w:rsidRDefault="00AB7AF3" w:rsidP="00AB7AF3">
      <w:pPr>
        <w:pStyle w:val="Code"/>
        <w:spacing w:line="259" w:lineRule="auto"/>
      </w:pPr>
      <w:r>
        <w:rPr>
          <w:color w:val="31849B" w:themeColor="accent5" w:themeShade="BF"/>
        </w:rPr>
        <w:lastRenderedPageBreak/>
        <w:t>"dss2-IntendedAudienceType"</w:t>
      </w:r>
      <w:r>
        <w:t>: {</w:t>
      </w:r>
    </w:p>
    <w:p w14:paraId="025D3872"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4D4B0E88" w14:textId="77777777" w:rsidR="00AB7AF3" w:rsidRDefault="00AB7AF3" w:rsidP="00AB7AF3">
      <w:pPr>
        <w:pStyle w:val="Code"/>
        <w:spacing w:line="259" w:lineRule="auto"/>
      </w:pPr>
      <w:r>
        <w:rPr>
          <w:color w:val="31849B" w:themeColor="accent5" w:themeShade="BF"/>
        </w:rPr>
        <w:t xml:space="preserve">  "properties"</w:t>
      </w:r>
      <w:r>
        <w:t>: {</w:t>
      </w:r>
    </w:p>
    <w:p w14:paraId="53795C30" w14:textId="77777777" w:rsidR="00AB7AF3" w:rsidRDefault="00AB7AF3" w:rsidP="00AB7AF3">
      <w:pPr>
        <w:pStyle w:val="Code"/>
        <w:spacing w:line="259" w:lineRule="auto"/>
      </w:pPr>
      <w:r>
        <w:rPr>
          <w:color w:val="31849B" w:themeColor="accent5" w:themeShade="BF"/>
        </w:rPr>
        <w:t xml:space="preserve">    "recipient"</w:t>
      </w:r>
      <w:r>
        <w:t>: {</w:t>
      </w:r>
    </w:p>
    <w:p w14:paraId="71D273AD"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31ACB6AC" w14:textId="77777777" w:rsidR="00AB7AF3" w:rsidRDefault="00AB7AF3" w:rsidP="00AB7AF3">
      <w:pPr>
        <w:pStyle w:val="Code"/>
        <w:spacing w:line="259" w:lineRule="auto"/>
      </w:pPr>
      <w:r>
        <w:rPr>
          <w:color w:val="31849B" w:themeColor="accent5" w:themeShade="BF"/>
        </w:rPr>
        <w:t xml:space="preserve">      "items"</w:t>
      </w:r>
      <w:r>
        <w:t>: {</w:t>
      </w:r>
    </w:p>
    <w:p w14:paraId="49E8C405"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01B4BE00" w14:textId="77777777" w:rsidR="00AB7AF3" w:rsidRDefault="00AB7AF3" w:rsidP="00AB7AF3">
      <w:pPr>
        <w:pStyle w:val="Code"/>
        <w:spacing w:line="259" w:lineRule="auto"/>
      </w:pPr>
      <w:r>
        <w:t xml:space="preserve">      }</w:t>
      </w:r>
    </w:p>
    <w:p w14:paraId="0DE9B2BC" w14:textId="77777777" w:rsidR="00AB7AF3" w:rsidRDefault="00AB7AF3" w:rsidP="00AB7AF3">
      <w:pPr>
        <w:pStyle w:val="Code"/>
        <w:spacing w:line="259" w:lineRule="auto"/>
      </w:pPr>
      <w:r>
        <w:t xml:space="preserve">    }</w:t>
      </w:r>
    </w:p>
    <w:p w14:paraId="597A9AA2" w14:textId="77777777" w:rsidR="00AB7AF3" w:rsidRDefault="00AB7AF3" w:rsidP="00AB7AF3">
      <w:pPr>
        <w:pStyle w:val="Code"/>
        <w:spacing w:line="259" w:lineRule="auto"/>
      </w:pPr>
      <w:r>
        <w:t xml:space="preserve">  },</w:t>
      </w:r>
    </w:p>
    <w:p w14:paraId="4F8B1C81"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"recipient"</w:t>
      </w:r>
      <w:r>
        <w:t>]</w:t>
      </w:r>
    </w:p>
    <w:p w14:paraId="26D17108" w14:textId="77777777" w:rsidR="00AB7AF3" w:rsidRDefault="00AB7AF3" w:rsidP="00AB7AF3">
      <w:pPr>
        <w:pStyle w:val="Code"/>
        <w:spacing w:line="259" w:lineRule="auto"/>
      </w:pPr>
      <w:r>
        <w:t>}</w:t>
      </w:r>
    </w:p>
    <w:p w14:paraId="4BEA1686" w14:textId="77777777" w:rsidR="00AB7AF3" w:rsidRDefault="00AB7AF3" w:rsidP="00AB7AF3"/>
    <w:p w14:paraId="6E6EEB9E" w14:textId="77777777" w:rsidR="00AB7AF3" w:rsidRDefault="00AB7AF3" w:rsidP="00AB7AF3">
      <w:pPr>
        <w:pStyle w:val="berschrift4"/>
      </w:pPr>
      <w:bookmarkStart w:id="2367" w:name="_Toc8854659"/>
      <w:r>
        <w:t>IntendedAudience – XML Syntax</w:t>
      </w:r>
      <w:bookmarkEnd w:id="2367"/>
    </w:p>
    <w:p w14:paraId="3051FD8B" w14:textId="77777777" w:rsidR="00AB7AF3" w:rsidRPr="5404FA76" w:rsidRDefault="00AB7AF3" w:rsidP="00AB7AF3">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14:paraId="54787BC3" w14:textId="77777777" w:rsidR="00AB7AF3" w:rsidRDefault="00AB7AF3" w:rsidP="00AB7AF3">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D30BF82"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14:paraId="422FA5A2" w14:textId="77777777" w:rsidR="00AB7AF3" w:rsidRDefault="00AB7AF3" w:rsidP="00AB7AF3">
      <w:pPr>
        <w:pStyle w:val="Code"/>
      </w:pPr>
      <w:r>
        <w:rPr>
          <w:color w:val="31849B" w:themeColor="accent5" w:themeShade="BF"/>
        </w:rPr>
        <w:t xml:space="preserve">  &lt;xs:sequence&gt;</w:t>
      </w:r>
    </w:p>
    <w:p w14:paraId="38F215AA"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3A35DE1E" w14:textId="77777777" w:rsidR="00AB7AF3" w:rsidRDefault="00AB7AF3" w:rsidP="00AB7AF3">
      <w:pPr>
        <w:pStyle w:val="Code"/>
      </w:pPr>
      <w:r>
        <w:rPr>
          <w:color w:val="31849B" w:themeColor="accent5" w:themeShade="BF"/>
        </w:rPr>
        <w:t xml:space="preserve">  &lt;/xs:sequence&gt;</w:t>
      </w:r>
    </w:p>
    <w:p w14:paraId="3F970A0D" w14:textId="77777777" w:rsidR="00AB7AF3" w:rsidRDefault="00AB7AF3" w:rsidP="00AB7AF3">
      <w:pPr>
        <w:pStyle w:val="Code"/>
      </w:pPr>
      <w:r>
        <w:rPr>
          <w:color w:val="31849B" w:themeColor="accent5" w:themeShade="BF"/>
        </w:rPr>
        <w:t>&lt;/xs:complexType&gt;</w:t>
      </w:r>
    </w:p>
    <w:p w14:paraId="206976CE"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p>
    <w:p w14:paraId="08FF8DC3" w14:textId="77777777" w:rsidR="00AB7AF3" w:rsidRDefault="00AB7AF3" w:rsidP="00AB7AF3">
      <w:pPr>
        <w:pStyle w:val="berschrift3"/>
      </w:pPr>
      <w:bookmarkStart w:id="2368" w:name="_RefCompA7F4B833"/>
      <w:bookmarkStart w:id="2369" w:name="_Toc8854660"/>
      <w:r>
        <w:t>Component KeySelector</w:t>
      </w:r>
      <w:bookmarkEnd w:id="2368"/>
      <w:bookmarkEnd w:id="2369"/>
    </w:p>
    <w:p w14:paraId="4EEE2BE9"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KeySelector</w:t>
      </w:r>
      <w:r w:rsidRPr="003A06D0">
        <w:rPr>
          <w:color w:val="19D131"/>
          <w:lang w:val="en-GB"/>
        </w:rPr>
        <w:t xml:space="preserve"> component holds data that selects a specific key or certificate or group of certificates. Only one of its sub-components MUST be present. But a </w:t>
      </w:r>
      <w:r w:rsidRPr="003A06D0">
        <w:rPr>
          <w:rFonts w:ascii="Courier New" w:eastAsia="Courier New" w:hAnsi="Courier New" w:cs="Courier New"/>
          <w:lang w:val="en-GB"/>
        </w:rPr>
        <w:t>KeySelector</w:t>
      </w:r>
      <w:r w:rsidRPr="003A06D0">
        <w:rPr>
          <w:color w:val="19D131"/>
          <w:lang w:val="en-GB"/>
        </w:rPr>
        <w:t xml:space="preserve"> component can occur multiple times as a sub-component in the </w:t>
      </w:r>
      <w:r w:rsidRPr="003A06D0">
        <w:rPr>
          <w:rFonts w:ascii="Courier New" w:eastAsia="Courier New" w:hAnsi="Courier New" w:cs="Courier New"/>
          <w:lang w:val="en-GB"/>
        </w:rPr>
        <w:t>OptionalInputsSign</w:t>
      </w:r>
      <w:r w:rsidRPr="003A06D0">
        <w:rPr>
          <w:color w:val="19D131"/>
          <w:lang w:val="en-GB"/>
        </w:rPr>
        <w:t xml:space="preserve"> component</w:t>
      </w:r>
    </w:p>
    <w:p w14:paraId="22175AB8" w14:textId="77777777" w:rsidR="00AB7AF3" w:rsidRDefault="00AB7AF3" w:rsidP="00AB7AF3">
      <w:r>
        <w:t>Below follows a list of the sub-components that constitute this component:</w:t>
      </w:r>
    </w:p>
    <w:p w14:paraId="75000CD9" w14:textId="77777777" w:rsidR="00AB7AF3" w:rsidRDefault="00AB7AF3" w:rsidP="00AB7AF3">
      <w:pPr>
        <w:pStyle w:val="Member"/>
      </w:pPr>
      <w:r>
        <w:lastRenderedPageBreak/>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p>
    <w:p w14:paraId="1DF9D007" w14:textId="77777777" w:rsidR="00AB7AF3" w:rsidRDefault="00AB7AF3" w:rsidP="00AB7AF3">
      <w:pPr>
        <w:pStyle w:val="Member"/>
      </w:pPr>
      <w:r>
        <w:t xml:space="preserve">The OPTIONAL </w:t>
      </w:r>
      <w:r w:rsidRPr="35C1378D">
        <w:rPr>
          <w:rStyle w:val="Datatype"/>
        </w:rPr>
        <w:t>X509SubjectName</w:t>
      </w:r>
      <w:r>
        <w:t xml:space="preserve"> element, if present, MUST contain one instance of a string. </w:t>
      </w:r>
      <w:r w:rsidRPr="003A06D0">
        <w:rPr>
          <w:color w:val="19D131"/>
          <w:lang w:val="en-GB"/>
        </w:rPr>
        <w:t xml:space="preserve">The </w:t>
      </w:r>
      <w:r w:rsidRPr="003A06D0">
        <w:rPr>
          <w:rStyle w:val="Datatype"/>
          <w:lang w:val="en-GB"/>
        </w:rPr>
        <w:t>X509SubjectName</w:t>
      </w:r>
      <w:r w:rsidRPr="003A06D0">
        <w:rPr>
          <w:color w:val="19D131"/>
          <w:lang w:val="en-GB"/>
        </w:rPr>
        <w:t xml:space="preserve"> element contains an X.509 subject distinguished name that SHOULD be represented as a string that complies with section 3 of RFC4514 [LDAP-DN].</w:t>
      </w:r>
    </w:p>
    <w:p w14:paraId="13AE654D" w14:textId="77777777" w:rsidR="00AB7AF3" w:rsidRDefault="00AB7AF3" w:rsidP="00AB7AF3">
      <w:pPr>
        <w:pStyle w:val="Member"/>
      </w:pPr>
      <w:r>
        <w:t xml:space="preserve">The OPTIONAL </w:t>
      </w:r>
      <w:r w:rsidRPr="35C1378D">
        <w:rPr>
          <w:rStyle w:val="Datatype"/>
        </w:rPr>
        <w:t>X509SKI</w:t>
      </w:r>
      <w:r>
        <w:t xml:space="preserve"> element, if present, MUST contain one instance of base64 encoded binary data. </w:t>
      </w:r>
      <w:r w:rsidRPr="003A06D0">
        <w:rPr>
          <w:color w:val="19D131"/>
          <w:lang w:val="en-GB"/>
        </w:rPr>
        <w:t xml:space="preserve">The </w:t>
      </w:r>
      <w:r w:rsidRPr="003A06D0">
        <w:rPr>
          <w:rStyle w:val="Datatype"/>
          <w:lang w:val="en-GB"/>
        </w:rPr>
        <w:t>X509SKI</w:t>
      </w:r>
      <w:r w:rsidRPr="003A06D0">
        <w:rPr>
          <w:color w:val="19D131"/>
          <w:lang w:val="en-GB"/>
        </w:rPr>
        <w:t xml:space="preserve"> element contains the base64 encoded plain (i.e. non-DER-encoded) value of a X509 V.3 SubjectKeyIdentifier extension.</w:t>
      </w:r>
    </w:p>
    <w:p w14:paraId="2470FCC3" w14:textId="77777777" w:rsidR="00AB7AF3" w:rsidRDefault="00AB7AF3" w:rsidP="00AB7AF3">
      <w:pPr>
        <w:pStyle w:val="Member"/>
      </w:pPr>
      <w:r>
        <w:t xml:space="preserve">The OPTIONAL </w:t>
      </w:r>
      <w:r w:rsidRPr="35C1378D">
        <w:rPr>
          <w:rStyle w:val="Datatype"/>
        </w:rPr>
        <w:t>X509Certificate</w:t>
      </w:r>
      <w:r>
        <w:t xml:space="preserve"> element, if present, MUST contain one instance of base64 encoded binary data. </w:t>
      </w:r>
      <w:r w:rsidRPr="003A06D0">
        <w:rPr>
          <w:color w:val="19D131"/>
          <w:lang w:val="en-GB"/>
        </w:rPr>
        <w:t xml:space="preserve">The </w:t>
      </w:r>
      <w:r w:rsidRPr="003A06D0">
        <w:rPr>
          <w:rStyle w:val="Datatype"/>
          <w:lang w:val="en-GB"/>
        </w:rPr>
        <w:t>X509Certificate</w:t>
      </w:r>
      <w:r w:rsidRPr="003A06D0">
        <w:rPr>
          <w:color w:val="19D131"/>
          <w:lang w:val="en-GB"/>
        </w:rPr>
        <w:t xml:space="preserve"> element contains a base64-encoded [X509V3] certificate.</w:t>
      </w:r>
    </w:p>
    <w:p w14:paraId="1D9D8AC0" w14:textId="77777777" w:rsidR="00AB7AF3" w:rsidRDefault="00AB7AF3" w:rsidP="00AB7AF3">
      <w:pPr>
        <w:pStyle w:val="Member"/>
      </w:pPr>
      <w:r>
        <w:t xml:space="preserve">The OPTIONAL </w:t>
      </w:r>
      <w:r w:rsidRPr="35C1378D">
        <w:rPr>
          <w:rStyle w:val="Datatype"/>
        </w:rPr>
        <w:t>KeyName</w:t>
      </w:r>
      <w:r>
        <w:t xml:space="preserve"> element, if present, MUST contain one instance of a string. </w:t>
      </w:r>
      <w:r w:rsidRPr="003A06D0">
        <w:rPr>
          <w:color w:val="19D131"/>
          <w:lang w:val="en-GB"/>
        </w:rPr>
        <w:t xml:space="preserve">It selects a key to be used for signing in a generic way. Usually the client knows about the valid values for </w:t>
      </w:r>
      <w:r w:rsidRPr="003A06D0">
        <w:rPr>
          <w:rStyle w:val="Datatype"/>
          <w:lang w:val="en-GB"/>
        </w:rPr>
        <w:t>KeyName</w:t>
      </w:r>
      <w:r w:rsidRPr="003A06D0">
        <w:rPr>
          <w:color w:val="19D131"/>
          <w:lang w:val="en-GB"/>
        </w:rPr>
        <w:t>.</w:t>
      </w:r>
    </w:p>
    <w:p w14:paraId="3FE0AD49" w14:textId="77777777" w:rsidR="00AB7AF3" w:rsidRDefault="00AB7AF3" w:rsidP="00AB7AF3">
      <w:pPr>
        <w:pStyle w:val="berschrift4"/>
      </w:pPr>
      <w:bookmarkStart w:id="2370" w:name="_Toc8854661"/>
      <w:r>
        <w:t>KeySelector – JSON Syntax</w:t>
      </w:r>
      <w:bookmarkEnd w:id="2370"/>
    </w:p>
    <w:p w14:paraId="29649294"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14:paraId="1257EF11"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55FB3E27"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7B1499" w14:textId="77777777" w:rsidR="00AB7AF3" w:rsidRDefault="00AB7AF3" w:rsidP="00AB7AF3">
            <w:pPr>
              <w:pStyle w:val="Beschriftung"/>
            </w:pPr>
            <w:r>
              <w:t>Element</w:t>
            </w:r>
          </w:p>
        </w:tc>
        <w:tc>
          <w:tcPr>
            <w:tcW w:w="4675" w:type="dxa"/>
          </w:tcPr>
          <w:p w14:paraId="56D21EFA"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09E3A92E"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28C3623" w14:textId="77777777" w:rsidR="00AB7AF3" w:rsidRPr="002062A5" w:rsidRDefault="00AB7AF3" w:rsidP="00AB7AF3">
            <w:pPr>
              <w:pStyle w:val="Beschriftung"/>
              <w:rPr>
                <w:rStyle w:val="Datatype"/>
                <w:b w:val="0"/>
                <w:bCs w:val="0"/>
              </w:rPr>
            </w:pPr>
            <w:r w:rsidRPr="002062A5">
              <w:rPr>
                <w:rStyle w:val="Datatype"/>
              </w:rPr>
              <w:t>X509Digest</w:t>
            </w:r>
          </w:p>
        </w:tc>
        <w:tc>
          <w:tcPr>
            <w:tcW w:w="4675" w:type="dxa"/>
          </w:tcPr>
          <w:p w14:paraId="780599A1"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AB7AF3" w14:paraId="53ACBE5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DDE0E91" w14:textId="77777777" w:rsidR="00AB7AF3" w:rsidRPr="002062A5" w:rsidRDefault="00AB7AF3" w:rsidP="00AB7AF3">
            <w:pPr>
              <w:pStyle w:val="Beschriftung"/>
              <w:rPr>
                <w:rStyle w:val="Datatype"/>
                <w:b w:val="0"/>
                <w:bCs w:val="0"/>
              </w:rPr>
            </w:pPr>
            <w:r w:rsidRPr="002062A5">
              <w:rPr>
                <w:rStyle w:val="Datatype"/>
              </w:rPr>
              <w:t>X509SubjectName</w:t>
            </w:r>
          </w:p>
        </w:tc>
        <w:tc>
          <w:tcPr>
            <w:tcW w:w="4675" w:type="dxa"/>
          </w:tcPr>
          <w:p w14:paraId="4AE1CE1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AB7AF3" w14:paraId="53B3DD24"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50F1C53" w14:textId="77777777" w:rsidR="00AB7AF3" w:rsidRPr="002062A5" w:rsidRDefault="00AB7AF3" w:rsidP="00AB7AF3">
            <w:pPr>
              <w:pStyle w:val="Beschriftung"/>
              <w:rPr>
                <w:rStyle w:val="Datatype"/>
                <w:b w:val="0"/>
                <w:bCs w:val="0"/>
              </w:rPr>
            </w:pPr>
            <w:r w:rsidRPr="002062A5">
              <w:rPr>
                <w:rStyle w:val="Datatype"/>
              </w:rPr>
              <w:t>X509SKI</w:t>
            </w:r>
          </w:p>
        </w:tc>
        <w:tc>
          <w:tcPr>
            <w:tcW w:w="4675" w:type="dxa"/>
          </w:tcPr>
          <w:p w14:paraId="4FBE5446"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AB7AF3" w14:paraId="44514104"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6379482" w14:textId="77777777" w:rsidR="00AB7AF3" w:rsidRPr="002062A5" w:rsidRDefault="00AB7AF3" w:rsidP="00AB7AF3">
            <w:pPr>
              <w:pStyle w:val="Beschriftung"/>
              <w:rPr>
                <w:rStyle w:val="Datatype"/>
                <w:b w:val="0"/>
                <w:bCs w:val="0"/>
              </w:rPr>
            </w:pPr>
            <w:r w:rsidRPr="002062A5">
              <w:rPr>
                <w:rStyle w:val="Datatype"/>
              </w:rPr>
              <w:t>X509Certificate</w:t>
            </w:r>
          </w:p>
        </w:tc>
        <w:tc>
          <w:tcPr>
            <w:tcW w:w="4675" w:type="dxa"/>
          </w:tcPr>
          <w:p w14:paraId="0D48FE5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AB7AF3" w14:paraId="666B45EB"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C381D40" w14:textId="77777777" w:rsidR="00AB7AF3" w:rsidRPr="002062A5" w:rsidRDefault="00AB7AF3" w:rsidP="00AB7AF3">
            <w:pPr>
              <w:pStyle w:val="Beschriftung"/>
              <w:rPr>
                <w:rStyle w:val="Datatype"/>
                <w:b w:val="0"/>
                <w:bCs w:val="0"/>
              </w:rPr>
            </w:pPr>
            <w:r w:rsidRPr="002062A5">
              <w:rPr>
                <w:rStyle w:val="Datatype"/>
              </w:rPr>
              <w:t>KeyName</w:t>
            </w:r>
          </w:p>
        </w:tc>
        <w:tc>
          <w:tcPr>
            <w:tcW w:w="4675" w:type="dxa"/>
          </w:tcPr>
          <w:p w14:paraId="0FC7288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bl>
    <w:p w14:paraId="3C663804"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387FBDA8" w14:textId="77777777" w:rsidR="00AB7AF3" w:rsidRDefault="00AB7AF3" w:rsidP="00AB7AF3">
      <w:pPr>
        <w:pStyle w:val="Code"/>
        <w:spacing w:line="259" w:lineRule="auto"/>
      </w:pPr>
      <w:r>
        <w:rPr>
          <w:color w:val="31849B" w:themeColor="accent5" w:themeShade="BF"/>
        </w:rPr>
        <w:t>"dss2-KeySelectorType"</w:t>
      </w:r>
      <w:r>
        <w:t>: {</w:t>
      </w:r>
    </w:p>
    <w:p w14:paraId="179BA575"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492741A9" w14:textId="77777777" w:rsidR="00AB7AF3" w:rsidRDefault="00AB7AF3" w:rsidP="00AB7AF3">
      <w:pPr>
        <w:pStyle w:val="Code"/>
        <w:spacing w:line="259" w:lineRule="auto"/>
      </w:pPr>
      <w:r>
        <w:rPr>
          <w:color w:val="31849B" w:themeColor="accent5" w:themeShade="BF"/>
        </w:rPr>
        <w:t xml:space="preserve">  "properties"</w:t>
      </w:r>
      <w:r>
        <w:t>: {</w:t>
      </w:r>
    </w:p>
    <w:p w14:paraId="020EC72A" w14:textId="77777777" w:rsidR="00AB7AF3" w:rsidRDefault="00AB7AF3" w:rsidP="00AB7AF3">
      <w:pPr>
        <w:pStyle w:val="Code"/>
        <w:spacing w:line="259" w:lineRule="auto"/>
      </w:pPr>
      <w:r>
        <w:rPr>
          <w:color w:val="31849B" w:themeColor="accent5" w:themeShade="BF"/>
        </w:rPr>
        <w:t xml:space="preserve">    "x509Digest"</w:t>
      </w:r>
      <w:r>
        <w:t>: {</w:t>
      </w:r>
    </w:p>
    <w:p w14:paraId="0BFB56C6"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14:paraId="443CAC78" w14:textId="77777777" w:rsidR="00AB7AF3" w:rsidRDefault="00AB7AF3" w:rsidP="00AB7AF3">
      <w:pPr>
        <w:pStyle w:val="Code"/>
        <w:spacing w:line="259" w:lineRule="auto"/>
      </w:pPr>
      <w:r>
        <w:t xml:space="preserve">    },</w:t>
      </w:r>
    </w:p>
    <w:p w14:paraId="66B14D73" w14:textId="77777777" w:rsidR="00AB7AF3" w:rsidRDefault="00AB7AF3" w:rsidP="00AB7AF3">
      <w:pPr>
        <w:pStyle w:val="Code"/>
        <w:spacing w:line="259" w:lineRule="auto"/>
      </w:pPr>
      <w:r>
        <w:rPr>
          <w:color w:val="31849B" w:themeColor="accent5" w:themeShade="BF"/>
        </w:rPr>
        <w:t xml:space="preserve">    "sub"</w:t>
      </w:r>
      <w:r>
        <w:t>: {</w:t>
      </w:r>
    </w:p>
    <w:p w14:paraId="3AF52BD7"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6A9FA2A2" w14:textId="77777777" w:rsidR="00AB7AF3" w:rsidRDefault="00AB7AF3" w:rsidP="00AB7AF3">
      <w:pPr>
        <w:pStyle w:val="Code"/>
        <w:spacing w:line="259" w:lineRule="auto"/>
      </w:pPr>
      <w:r>
        <w:t xml:space="preserve">    },</w:t>
      </w:r>
    </w:p>
    <w:p w14:paraId="092EFE4A" w14:textId="77777777" w:rsidR="00AB7AF3" w:rsidRDefault="00AB7AF3" w:rsidP="00AB7AF3">
      <w:pPr>
        <w:pStyle w:val="Code"/>
        <w:spacing w:line="259" w:lineRule="auto"/>
      </w:pPr>
      <w:r>
        <w:rPr>
          <w:color w:val="31849B" w:themeColor="accent5" w:themeShade="BF"/>
        </w:rPr>
        <w:t xml:space="preserve">    "ski"</w:t>
      </w:r>
      <w:r>
        <w:t>: {</w:t>
      </w:r>
    </w:p>
    <w:p w14:paraId="6ADE23C3"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670EE999" w14:textId="77777777" w:rsidR="00AB7AF3" w:rsidRDefault="00AB7AF3" w:rsidP="00AB7AF3">
      <w:pPr>
        <w:pStyle w:val="Code"/>
        <w:spacing w:line="259" w:lineRule="auto"/>
      </w:pPr>
      <w:r>
        <w:t xml:space="preserve">    },</w:t>
      </w:r>
    </w:p>
    <w:p w14:paraId="422472DD" w14:textId="77777777" w:rsidR="00AB7AF3" w:rsidRDefault="00AB7AF3" w:rsidP="00AB7AF3">
      <w:pPr>
        <w:pStyle w:val="Code"/>
        <w:spacing w:line="259" w:lineRule="auto"/>
      </w:pPr>
      <w:r>
        <w:rPr>
          <w:color w:val="31849B" w:themeColor="accent5" w:themeShade="BF"/>
        </w:rPr>
        <w:t xml:space="preserve">    "cert"</w:t>
      </w:r>
      <w:r>
        <w:t>: {</w:t>
      </w:r>
    </w:p>
    <w:p w14:paraId="0B5771CA"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34B4FC45" w14:textId="77777777" w:rsidR="00AB7AF3" w:rsidRDefault="00AB7AF3" w:rsidP="00AB7AF3">
      <w:pPr>
        <w:pStyle w:val="Code"/>
        <w:spacing w:line="259" w:lineRule="auto"/>
      </w:pPr>
      <w:r>
        <w:t xml:space="preserve">    },</w:t>
      </w:r>
    </w:p>
    <w:p w14:paraId="1E3EAB26" w14:textId="77777777" w:rsidR="00AB7AF3" w:rsidRDefault="00AB7AF3" w:rsidP="00AB7AF3">
      <w:pPr>
        <w:pStyle w:val="Code"/>
        <w:spacing w:line="259" w:lineRule="auto"/>
      </w:pPr>
      <w:r>
        <w:rPr>
          <w:color w:val="31849B" w:themeColor="accent5" w:themeShade="BF"/>
        </w:rPr>
        <w:t xml:space="preserve">    "name"</w:t>
      </w:r>
      <w:r>
        <w:t>: {</w:t>
      </w:r>
    </w:p>
    <w:p w14:paraId="6538A09A"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48761EF1" w14:textId="77777777" w:rsidR="00AB7AF3" w:rsidRDefault="00AB7AF3" w:rsidP="00AB7AF3">
      <w:pPr>
        <w:pStyle w:val="Code"/>
        <w:spacing w:line="259" w:lineRule="auto"/>
      </w:pPr>
      <w:r>
        <w:lastRenderedPageBreak/>
        <w:t xml:space="preserve">    }</w:t>
      </w:r>
    </w:p>
    <w:p w14:paraId="768DEC13" w14:textId="77777777" w:rsidR="00AB7AF3" w:rsidRDefault="00AB7AF3" w:rsidP="00AB7AF3">
      <w:pPr>
        <w:pStyle w:val="Code"/>
        <w:spacing w:line="259" w:lineRule="auto"/>
      </w:pPr>
      <w:r>
        <w:t xml:space="preserve">  },</w:t>
      </w:r>
    </w:p>
    <w:p w14:paraId="3DA67DA7" w14:textId="77777777" w:rsidR="00AB7AF3" w:rsidRDefault="00AB7AF3" w:rsidP="00AB7AF3">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372F471C" w14:textId="77777777" w:rsidR="00AB7AF3" w:rsidRDefault="00AB7AF3" w:rsidP="00AB7AF3">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2BC7D60A" w14:textId="77777777" w:rsidR="00AB7AF3" w:rsidRDefault="00AB7AF3" w:rsidP="00AB7AF3">
      <w:pPr>
        <w:pStyle w:val="Code"/>
        <w:spacing w:line="259" w:lineRule="auto"/>
      </w:pPr>
      <w:r>
        <w:t>}</w:t>
      </w:r>
    </w:p>
    <w:p w14:paraId="2C6B0172" w14:textId="77777777" w:rsidR="00AB7AF3" w:rsidRDefault="00AB7AF3" w:rsidP="00AB7AF3"/>
    <w:p w14:paraId="202334A7" w14:textId="77777777" w:rsidR="00AB7AF3" w:rsidRDefault="00AB7AF3" w:rsidP="00AB7AF3">
      <w:pPr>
        <w:pStyle w:val="berschrift4"/>
      </w:pPr>
      <w:bookmarkStart w:id="2371" w:name="_Toc8854662"/>
      <w:r>
        <w:t>KeySelector – XML Syntax</w:t>
      </w:r>
      <w:bookmarkEnd w:id="2371"/>
    </w:p>
    <w:p w14:paraId="01A7B407" w14:textId="77777777" w:rsidR="00AB7AF3" w:rsidRPr="5404FA76" w:rsidRDefault="00AB7AF3" w:rsidP="00AB7AF3">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14:paraId="19B21D5A" w14:textId="77777777" w:rsidR="00AB7AF3" w:rsidRDefault="00AB7AF3" w:rsidP="00AB7AF3">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11CD0FF"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14:paraId="298AC109" w14:textId="77777777" w:rsidR="00AB7AF3" w:rsidRDefault="00AB7AF3" w:rsidP="00AB7AF3">
      <w:pPr>
        <w:pStyle w:val="Code"/>
      </w:pPr>
      <w:r>
        <w:rPr>
          <w:color w:val="31849B" w:themeColor="accent5" w:themeShade="BF"/>
        </w:rPr>
        <w:t xml:space="preserve">  &lt;xs:choice&gt;</w:t>
      </w:r>
    </w:p>
    <w:p w14:paraId="4B1C31C3"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14:paraId="13ADE839"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11B29925"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0BA9CA08"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0BB8411E"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36A6D5D2" w14:textId="77777777" w:rsidR="00AB7AF3" w:rsidRDefault="00AB7AF3" w:rsidP="00AB7AF3">
      <w:pPr>
        <w:pStyle w:val="Code"/>
      </w:pPr>
      <w:r>
        <w:rPr>
          <w:color w:val="31849B" w:themeColor="accent5" w:themeShade="BF"/>
        </w:rPr>
        <w:t xml:space="preserve">  &lt;/xs:choice&gt;</w:t>
      </w:r>
    </w:p>
    <w:p w14:paraId="39659C6D" w14:textId="77777777" w:rsidR="00AB7AF3" w:rsidRDefault="00AB7AF3" w:rsidP="00AB7AF3">
      <w:pPr>
        <w:pStyle w:val="Code"/>
      </w:pPr>
      <w:r>
        <w:rPr>
          <w:color w:val="31849B" w:themeColor="accent5" w:themeShade="BF"/>
        </w:rPr>
        <w:t>&lt;/xs:complexType&gt;</w:t>
      </w:r>
    </w:p>
    <w:p w14:paraId="0A2ED1D9"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SHALL implement in XML syntax the sub-component that has a name equal to its local name. </w:t>
      </w:r>
    </w:p>
    <w:p w14:paraId="413539EA" w14:textId="77777777" w:rsidR="00AB7AF3" w:rsidRDefault="00AB7AF3" w:rsidP="00AB7AF3">
      <w:pPr>
        <w:pStyle w:val="berschrift3"/>
      </w:pPr>
      <w:bookmarkStart w:id="2372" w:name="_RefComp6A5A0489"/>
      <w:bookmarkStart w:id="2373" w:name="_Toc8854663"/>
      <w:r>
        <w:t>Component X509Digest</w:t>
      </w:r>
      <w:bookmarkEnd w:id="2372"/>
      <w:bookmarkEnd w:id="2373"/>
    </w:p>
    <w:p w14:paraId="31FB95CF"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X509Digest</w:t>
      </w:r>
      <w:r w:rsidRPr="003A06D0">
        <w:rPr>
          <w:color w:val="19D131"/>
          <w:lang w:val="en-GB"/>
        </w:rPr>
        <w:t xml:space="preserve"> component contains a base64-encoded digest of a certificate. The digest algorithm URI is identified with a required Algorithm element. The input to the digest MUST be the raw octets that would be base64-encoded of a X509Certificate.</w:t>
      </w:r>
    </w:p>
    <w:p w14:paraId="1BAEEAD6" w14:textId="77777777" w:rsidR="00AB7AF3" w:rsidRDefault="00AB7AF3" w:rsidP="00AB7AF3">
      <w:r>
        <w:t>Below follows a list of the sub-components that constitute this component:</w:t>
      </w:r>
    </w:p>
    <w:p w14:paraId="2073D5E8" w14:textId="77777777" w:rsidR="00AB7AF3" w:rsidRDefault="00AB7AF3" w:rsidP="00AB7AF3">
      <w:pPr>
        <w:pStyle w:val="Member"/>
      </w:pPr>
      <w:r>
        <w:t xml:space="preserve">The </w:t>
      </w:r>
      <w:r w:rsidRPr="35C1378D">
        <w:rPr>
          <w:rStyle w:val="Datatype"/>
        </w:rPr>
        <w:t>value</w:t>
      </w:r>
      <w:r>
        <w:t xml:space="preserve"> element MUST contain one instance of base64 encoded binary data. </w:t>
      </w:r>
    </w:p>
    <w:p w14:paraId="16E1E7AC" w14:textId="77777777" w:rsidR="00AB7AF3" w:rsidRDefault="00AB7AF3" w:rsidP="00AB7AF3">
      <w:pPr>
        <w:pStyle w:val="Member"/>
      </w:pPr>
      <w:r>
        <w:t xml:space="preserve">The </w:t>
      </w:r>
      <w:r w:rsidRPr="35C1378D">
        <w:rPr>
          <w:rStyle w:val="Datatype"/>
        </w:rPr>
        <w:t>Algorithm</w:t>
      </w:r>
      <w:r>
        <w:t xml:space="preserve"> element MUST contain one instance of a string. </w:t>
      </w:r>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p>
    <w:p w14:paraId="73816269" w14:textId="77777777" w:rsidR="00AB7AF3" w:rsidRDefault="00AB7AF3" w:rsidP="00AB7AF3">
      <w:pPr>
        <w:pStyle w:val="berschrift4"/>
      </w:pPr>
      <w:bookmarkStart w:id="2374" w:name="_Toc8854664"/>
      <w:r>
        <w:t>X509Digest – JSON Syntax</w:t>
      </w:r>
      <w:bookmarkEnd w:id="2374"/>
    </w:p>
    <w:p w14:paraId="45A94770"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14:paraId="0A265FBE"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49EA3201"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33BD82" w14:textId="77777777" w:rsidR="00AB7AF3" w:rsidRDefault="00AB7AF3" w:rsidP="00AB7AF3">
            <w:pPr>
              <w:pStyle w:val="Beschriftung"/>
            </w:pPr>
            <w:r>
              <w:t>Element</w:t>
            </w:r>
          </w:p>
        </w:tc>
        <w:tc>
          <w:tcPr>
            <w:tcW w:w="4675" w:type="dxa"/>
          </w:tcPr>
          <w:p w14:paraId="44FA1AFD"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6A169E3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88D1EE4" w14:textId="77777777" w:rsidR="00AB7AF3" w:rsidRPr="002062A5" w:rsidRDefault="00AB7AF3" w:rsidP="00AB7AF3">
            <w:pPr>
              <w:pStyle w:val="Beschriftung"/>
              <w:rPr>
                <w:rStyle w:val="Datatype"/>
                <w:b w:val="0"/>
                <w:bCs w:val="0"/>
              </w:rPr>
            </w:pPr>
            <w:r w:rsidRPr="002062A5">
              <w:rPr>
                <w:rStyle w:val="Datatype"/>
              </w:rPr>
              <w:t>value</w:t>
            </w:r>
          </w:p>
        </w:tc>
        <w:tc>
          <w:tcPr>
            <w:tcW w:w="4675" w:type="dxa"/>
          </w:tcPr>
          <w:p w14:paraId="18E6D21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AB7AF3" w14:paraId="1210C04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0C06001" w14:textId="77777777" w:rsidR="00AB7AF3" w:rsidRPr="002062A5" w:rsidRDefault="00AB7AF3" w:rsidP="00AB7AF3">
            <w:pPr>
              <w:pStyle w:val="Beschriftung"/>
              <w:rPr>
                <w:rStyle w:val="Datatype"/>
                <w:b w:val="0"/>
                <w:bCs w:val="0"/>
              </w:rPr>
            </w:pPr>
            <w:r w:rsidRPr="002062A5">
              <w:rPr>
                <w:rStyle w:val="Datatype"/>
              </w:rPr>
              <w:t>Algorithm</w:t>
            </w:r>
          </w:p>
        </w:tc>
        <w:tc>
          <w:tcPr>
            <w:tcW w:w="4675" w:type="dxa"/>
          </w:tcPr>
          <w:p w14:paraId="6F2FA66E"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14:paraId="27AD1B9E"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37093C3D" w14:textId="77777777" w:rsidR="00AB7AF3" w:rsidRDefault="00AB7AF3" w:rsidP="00AB7AF3">
      <w:pPr>
        <w:pStyle w:val="Code"/>
        <w:spacing w:line="259" w:lineRule="auto"/>
      </w:pPr>
      <w:r>
        <w:rPr>
          <w:color w:val="31849B" w:themeColor="accent5" w:themeShade="BF"/>
        </w:rPr>
        <w:t>"dss2-X509DigestType"</w:t>
      </w:r>
      <w:r>
        <w:t>: {</w:t>
      </w:r>
    </w:p>
    <w:p w14:paraId="7858C0B4" w14:textId="77777777" w:rsidR="00AB7AF3" w:rsidRDefault="00AB7AF3" w:rsidP="00AB7AF3">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14:paraId="7FE5C3B4" w14:textId="77777777" w:rsidR="00AB7AF3" w:rsidRDefault="00AB7AF3" w:rsidP="00AB7AF3">
      <w:pPr>
        <w:pStyle w:val="Code"/>
        <w:spacing w:line="259" w:lineRule="auto"/>
      </w:pPr>
      <w:r>
        <w:rPr>
          <w:color w:val="31849B" w:themeColor="accent5" w:themeShade="BF"/>
        </w:rPr>
        <w:t xml:space="preserve">  "properties"</w:t>
      </w:r>
      <w:r>
        <w:t>: {</w:t>
      </w:r>
    </w:p>
    <w:p w14:paraId="2C91DC95" w14:textId="77777777" w:rsidR="00AB7AF3" w:rsidRDefault="00AB7AF3" w:rsidP="00AB7AF3">
      <w:pPr>
        <w:pStyle w:val="Code"/>
        <w:spacing w:line="259" w:lineRule="auto"/>
      </w:pPr>
      <w:r>
        <w:rPr>
          <w:color w:val="31849B" w:themeColor="accent5" w:themeShade="BF"/>
        </w:rPr>
        <w:t xml:space="preserve">    "value"</w:t>
      </w:r>
      <w:r>
        <w:t>: {</w:t>
      </w:r>
    </w:p>
    <w:p w14:paraId="72C81445"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00BE9A99" w14:textId="77777777" w:rsidR="00AB7AF3" w:rsidRDefault="00AB7AF3" w:rsidP="00AB7AF3">
      <w:pPr>
        <w:pStyle w:val="Code"/>
        <w:spacing w:line="259" w:lineRule="auto"/>
      </w:pPr>
      <w:r>
        <w:t xml:space="preserve">    },</w:t>
      </w:r>
    </w:p>
    <w:p w14:paraId="2B3D990E" w14:textId="77777777" w:rsidR="00AB7AF3" w:rsidRDefault="00AB7AF3" w:rsidP="00AB7AF3">
      <w:pPr>
        <w:pStyle w:val="Code"/>
        <w:spacing w:line="259" w:lineRule="auto"/>
      </w:pPr>
      <w:r>
        <w:rPr>
          <w:color w:val="31849B" w:themeColor="accent5" w:themeShade="BF"/>
        </w:rPr>
        <w:t xml:space="preserve">    "alg"</w:t>
      </w:r>
      <w:r>
        <w:t>: {</w:t>
      </w:r>
    </w:p>
    <w:p w14:paraId="75256DC6"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37F13968" w14:textId="77777777" w:rsidR="00AB7AF3" w:rsidRDefault="00AB7AF3" w:rsidP="00AB7AF3">
      <w:pPr>
        <w:pStyle w:val="Code"/>
        <w:spacing w:line="259" w:lineRule="auto"/>
      </w:pPr>
      <w:r>
        <w:t xml:space="preserve">    }</w:t>
      </w:r>
    </w:p>
    <w:p w14:paraId="3C341F60" w14:textId="77777777" w:rsidR="00AB7AF3" w:rsidRDefault="00AB7AF3" w:rsidP="00AB7AF3">
      <w:pPr>
        <w:pStyle w:val="Code"/>
        <w:spacing w:line="259" w:lineRule="auto"/>
      </w:pPr>
      <w:r>
        <w:t xml:space="preserve">  },</w:t>
      </w:r>
    </w:p>
    <w:p w14:paraId="36A4827D"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"alg"</w:t>
      </w:r>
      <w:r>
        <w:t>]</w:t>
      </w:r>
    </w:p>
    <w:p w14:paraId="602EBC5E" w14:textId="77777777" w:rsidR="00AB7AF3" w:rsidRDefault="00AB7AF3" w:rsidP="00AB7AF3">
      <w:pPr>
        <w:pStyle w:val="Code"/>
        <w:spacing w:line="259" w:lineRule="auto"/>
      </w:pPr>
      <w:r>
        <w:t>}</w:t>
      </w:r>
    </w:p>
    <w:p w14:paraId="7BFD3C82" w14:textId="77777777" w:rsidR="00AB7AF3" w:rsidRDefault="00AB7AF3" w:rsidP="00AB7AF3"/>
    <w:p w14:paraId="3D0749AD" w14:textId="77777777" w:rsidR="00AB7AF3" w:rsidRDefault="00AB7AF3" w:rsidP="00AB7AF3">
      <w:pPr>
        <w:pStyle w:val="berschrift4"/>
      </w:pPr>
      <w:bookmarkStart w:id="2375" w:name="_Toc8854665"/>
      <w:r>
        <w:t>X509Digest – XML Syntax</w:t>
      </w:r>
      <w:bookmarkEnd w:id="2375"/>
    </w:p>
    <w:p w14:paraId="5BA254D4" w14:textId="77777777" w:rsidR="00AB7AF3" w:rsidRPr="5404FA76" w:rsidRDefault="00AB7AF3" w:rsidP="00AB7AF3">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14:paraId="7D9D20D4" w14:textId="77777777" w:rsidR="00AB7AF3" w:rsidRDefault="00AB7AF3" w:rsidP="00AB7AF3">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00160BA"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14:paraId="1FE86EDA" w14:textId="77777777" w:rsidR="00AB7AF3" w:rsidRDefault="00AB7AF3" w:rsidP="00AB7AF3">
      <w:pPr>
        <w:pStyle w:val="Code"/>
      </w:pPr>
      <w:r>
        <w:rPr>
          <w:color w:val="31849B" w:themeColor="accent5" w:themeShade="BF"/>
        </w:rPr>
        <w:t xml:space="preserve">  &lt;xs:simpleContent&gt;</w:t>
      </w:r>
    </w:p>
    <w:p w14:paraId="32F16C46" w14:textId="77777777" w:rsidR="00AB7AF3" w:rsidRDefault="00AB7AF3" w:rsidP="00AB7AF3">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14:paraId="72D3936A"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9CB4F7B" w14:textId="77777777" w:rsidR="00AB7AF3" w:rsidRDefault="00AB7AF3" w:rsidP="00AB7AF3">
      <w:pPr>
        <w:pStyle w:val="Code"/>
      </w:pPr>
      <w:r>
        <w:rPr>
          <w:color w:val="31849B" w:themeColor="accent5" w:themeShade="BF"/>
        </w:rPr>
        <w:t xml:space="preserve">    &lt;/xs:extension&gt;</w:t>
      </w:r>
    </w:p>
    <w:p w14:paraId="47B4F2D5" w14:textId="77777777" w:rsidR="00AB7AF3" w:rsidRDefault="00AB7AF3" w:rsidP="00AB7AF3">
      <w:pPr>
        <w:pStyle w:val="Code"/>
      </w:pPr>
      <w:r>
        <w:rPr>
          <w:color w:val="31849B" w:themeColor="accent5" w:themeShade="BF"/>
        </w:rPr>
        <w:t xml:space="preserve">  &lt;/xs:simpleContent&gt;</w:t>
      </w:r>
    </w:p>
    <w:p w14:paraId="03D4A45B" w14:textId="77777777" w:rsidR="00AB7AF3" w:rsidRDefault="00AB7AF3" w:rsidP="00AB7AF3">
      <w:pPr>
        <w:pStyle w:val="Code"/>
      </w:pPr>
      <w:r>
        <w:rPr>
          <w:color w:val="31849B" w:themeColor="accent5" w:themeShade="BF"/>
        </w:rPr>
        <w:t>&lt;/xs:complexType&gt;</w:t>
      </w:r>
    </w:p>
    <w:p w14:paraId="0FB1FBC5"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p>
    <w:p w14:paraId="3A147DB2" w14:textId="77777777" w:rsidR="00AB7AF3" w:rsidRDefault="00AB7AF3" w:rsidP="00AB7AF3">
      <w:pPr>
        <w:pStyle w:val="berschrift3"/>
      </w:pPr>
      <w:bookmarkStart w:id="2376" w:name="_RefComp4FDBD855"/>
      <w:bookmarkStart w:id="2377" w:name="_Toc8854666"/>
      <w:r>
        <w:t>Component PropertiesHolder</w:t>
      </w:r>
      <w:bookmarkEnd w:id="2376"/>
      <w:bookmarkEnd w:id="2377"/>
    </w:p>
    <w:p w14:paraId="3F26FA4B"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PropertiesHolder</w:t>
      </w:r>
      <w:r w:rsidRPr="003A06D0">
        <w:rPr>
          <w:color w:val="19D131"/>
          <w:lang w:val="en-GB"/>
        </w:rPr>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p>
    <w:p w14:paraId="555CE6E9" w14:textId="77777777" w:rsidR="00AB7AF3" w:rsidRDefault="00AB7AF3" w:rsidP="00AB7AF3">
      <w:r>
        <w:t>Below follows a list of the sub-components that constitute this component:</w:t>
      </w:r>
    </w:p>
    <w:p w14:paraId="6813666A" w14:textId="77777777" w:rsidR="00AB7AF3" w:rsidRDefault="00AB7AF3" w:rsidP="00AB7AF3">
      <w:pPr>
        <w:pStyle w:val="Member"/>
      </w:pPr>
      <w:r>
        <w:t xml:space="preserve">The OPTIONAL </w:t>
      </w:r>
      <w:r w:rsidRPr="35C1378D">
        <w:rPr>
          <w:rStyle w:val="Datatype"/>
        </w:rPr>
        <w:t>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r w:rsidRPr="003A06D0">
        <w:rPr>
          <w:color w:val="19D131"/>
          <w:lang w:val="en-GB"/>
        </w:rPr>
        <w:t>These properties will be covered by the signature.</w:t>
      </w:r>
    </w:p>
    <w:p w14:paraId="4B4CCE51" w14:textId="77777777" w:rsidR="00AB7AF3" w:rsidRDefault="00AB7AF3" w:rsidP="00AB7AF3">
      <w:pPr>
        <w:pStyle w:val="Member"/>
      </w:pPr>
      <w:r>
        <w:t xml:space="preserve">The OPTIONAL </w:t>
      </w:r>
      <w:r w:rsidRPr="35C1378D">
        <w:rPr>
          <w:rStyle w:val="Datatype"/>
        </w:rPr>
        <w:t>UnsignedProperties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r w:rsidRPr="003A06D0">
        <w:rPr>
          <w:color w:val="19D131"/>
          <w:lang w:val="en-GB"/>
        </w:rPr>
        <w:t xml:space="preserve">These properties will </w:t>
      </w:r>
      <w:r w:rsidRPr="003A06D0">
        <w:rPr>
          <w:b/>
          <w:lang w:val="en-GB"/>
        </w:rPr>
        <w:t>not</w:t>
      </w:r>
      <w:r w:rsidRPr="003A06D0">
        <w:rPr>
          <w:color w:val="19D131"/>
          <w:lang w:val="en-GB"/>
        </w:rPr>
        <w:t xml:space="preserve"> be covered by the signature.</w:t>
      </w:r>
    </w:p>
    <w:p w14:paraId="5C93E326" w14:textId="77777777" w:rsidR="00AB7AF3" w:rsidRDefault="00AB7AF3" w:rsidP="00AB7AF3">
      <w:pPr>
        <w:pStyle w:val="berschrift4"/>
      </w:pPr>
      <w:bookmarkStart w:id="2378" w:name="_Toc8854667"/>
      <w:r>
        <w:t>PropertiesHolder – JSON Syntax</w:t>
      </w:r>
      <w:bookmarkEnd w:id="2378"/>
    </w:p>
    <w:p w14:paraId="307E0DF6"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14:paraId="6EEA5215"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7243E31F"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5BE6EB" w14:textId="77777777" w:rsidR="00AB7AF3" w:rsidRDefault="00AB7AF3" w:rsidP="00AB7AF3">
            <w:pPr>
              <w:pStyle w:val="Beschriftung"/>
            </w:pPr>
            <w:r>
              <w:t>Element</w:t>
            </w:r>
          </w:p>
        </w:tc>
        <w:tc>
          <w:tcPr>
            <w:tcW w:w="4675" w:type="dxa"/>
          </w:tcPr>
          <w:p w14:paraId="16B67F72"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3CD92F3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16D0AA2" w14:textId="77777777" w:rsidR="00AB7AF3" w:rsidRPr="002062A5" w:rsidRDefault="00AB7AF3" w:rsidP="00AB7AF3">
            <w:pPr>
              <w:pStyle w:val="Beschriftung"/>
              <w:rPr>
                <w:rStyle w:val="Datatype"/>
                <w:b w:val="0"/>
                <w:bCs w:val="0"/>
              </w:rPr>
            </w:pPr>
            <w:r w:rsidRPr="002062A5">
              <w:rPr>
                <w:rStyle w:val="Datatype"/>
              </w:rPr>
              <w:t>SignedProperties</w:t>
            </w:r>
          </w:p>
        </w:tc>
        <w:tc>
          <w:tcPr>
            <w:tcW w:w="4675" w:type="dxa"/>
          </w:tcPr>
          <w:p w14:paraId="3F3DB1C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AB7AF3" w14:paraId="07B756F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2F49B8E" w14:textId="77777777" w:rsidR="00AB7AF3" w:rsidRPr="002062A5" w:rsidRDefault="00AB7AF3" w:rsidP="00AB7AF3">
            <w:pPr>
              <w:pStyle w:val="Beschriftung"/>
              <w:rPr>
                <w:rStyle w:val="Datatype"/>
                <w:b w:val="0"/>
                <w:bCs w:val="0"/>
              </w:rPr>
            </w:pPr>
            <w:r w:rsidRPr="002062A5">
              <w:rPr>
                <w:rStyle w:val="Datatype"/>
              </w:rPr>
              <w:lastRenderedPageBreak/>
              <w:t>UnsignedProperties</w:t>
            </w:r>
          </w:p>
        </w:tc>
        <w:tc>
          <w:tcPr>
            <w:tcW w:w="4675" w:type="dxa"/>
          </w:tcPr>
          <w:p w14:paraId="2D00833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bl>
    <w:p w14:paraId="1F8FDDC2"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6D3B0C67" w14:textId="77777777" w:rsidR="00AB7AF3" w:rsidRDefault="00AB7AF3" w:rsidP="00AB7AF3">
      <w:pPr>
        <w:pStyle w:val="Code"/>
        <w:spacing w:line="259" w:lineRule="auto"/>
      </w:pPr>
      <w:r>
        <w:rPr>
          <w:color w:val="31849B" w:themeColor="accent5" w:themeShade="BF"/>
        </w:rPr>
        <w:t>"dss2-PropertiesHolderType"</w:t>
      </w:r>
      <w:r>
        <w:t>: {</w:t>
      </w:r>
    </w:p>
    <w:p w14:paraId="0D57BCB7"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79EF5E2B" w14:textId="77777777" w:rsidR="00AB7AF3" w:rsidRDefault="00AB7AF3" w:rsidP="00AB7AF3">
      <w:pPr>
        <w:pStyle w:val="Code"/>
        <w:spacing w:line="259" w:lineRule="auto"/>
      </w:pPr>
      <w:r>
        <w:rPr>
          <w:color w:val="31849B" w:themeColor="accent5" w:themeShade="BF"/>
        </w:rPr>
        <w:t xml:space="preserve">  "properties"</w:t>
      </w:r>
      <w:r>
        <w:t>: {</w:t>
      </w:r>
    </w:p>
    <w:p w14:paraId="6EFC7F78" w14:textId="77777777" w:rsidR="00AB7AF3" w:rsidRDefault="00AB7AF3" w:rsidP="00AB7AF3">
      <w:pPr>
        <w:pStyle w:val="Code"/>
        <w:spacing w:line="259" w:lineRule="auto"/>
      </w:pPr>
      <w:r>
        <w:rPr>
          <w:color w:val="31849B" w:themeColor="accent5" w:themeShade="BF"/>
        </w:rPr>
        <w:t xml:space="preserve">    "signedProps"</w:t>
      </w:r>
      <w:r>
        <w:t>: {</w:t>
      </w:r>
    </w:p>
    <w:p w14:paraId="67B31581"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14:paraId="5C4CD9E4" w14:textId="77777777" w:rsidR="00AB7AF3" w:rsidRDefault="00AB7AF3" w:rsidP="00AB7AF3">
      <w:pPr>
        <w:pStyle w:val="Code"/>
        <w:spacing w:line="259" w:lineRule="auto"/>
      </w:pPr>
      <w:r>
        <w:t xml:space="preserve">    },</w:t>
      </w:r>
    </w:p>
    <w:p w14:paraId="0B4FEC7A" w14:textId="77777777" w:rsidR="00AB7AF3" w:rsidRDefault="00AB7AF3" w:rsidP="00AB7AF3">
      <w:pPr>
        <w:pStyle w:val="Code"/>
        <w:spacing w:line="259" w:lineRule="auto"/>
      </w:pPr>
      <w:r>
        <w:rPr>
          <w:color w:val="31849B" w:themeColor="accent5" w:themeShade="BF"/>
        </w:rPr>
        <w:t xml:space="preserve">    "unsignedProps"</w:t>
      </w:r>
      <w:r>
        <w:t>: {</w:t>
      </w:r>
    </w:p>
    <w:p w14:paraId="142FC656"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14:paraId="07D885B2" w14:textId="77777777" w:rsidR="00AB7AF3" w:rsidRDefault="00AB7AF3" w:rsidP="00AB7AF3">
      <w:pPr>
        <w:pStyle w:val="Code"/>
        <w:spacing w:line="259" w:lineRule="auto"/>
      </w:pPr>
      <w:r>
        <w:t xml:space="preserve">    }</w:t>
      </w:r>
    </w:p>
    <w:p w14:paraId="188DB6D6" w14:textId="77777777" w:rsidR="00AB7AF3" w:rsidRDefault="00AB7AF3" w:rsidP="00AB7AF3">
      <w:pPr>
        <w:pStyle w:val="Code"/>
        <w:spacing w:line="259" w:lineRule="auto"/>
      </w:pPr>
      <w:r>
        <w:t xml:space="preserve">  }</w:t>
      </w:r>
    </w:p>
    <w:p w14:paraId="0FABF9ED" w14:textId="77777777" w:rsidR="00AB7AF3" w:rsidRDefault="00AB7AF3" w:rsidP="00AB7AF3">
      <w:pPr>
        <w:pStyle w:val="Code"/>
        <w:spacing w:line="259" w:lineRule="auto"/>
      </w:pPr>
      <w:r>
        <w:t>}</w:t>
      </w:r>
    </w:p>
    <w:p w14:paraId="539FA5D4" w14:textId="77777777" w:rsidR="00AB7AF3" w:rsidRDefault="00AB7AF3" w:rsidP="00AB7AF3"/>
    <w:p w14:paraId="2EA9A0B7" w14:textId="77777777" w:rsidR="00AB7AF3" w:rsidRDefault="00AB7AF3" w:rsidP="00AB7AF3">
      <w:pPr>
        <w:pStyle w:val="berschrift4"/>
      </w:pPr>
      <w:bookmarkStart w:id="2379" w:name="_Toc8854668"/>
      <w:r>
        <w:t>PropertiesHolder – XML Syntax</w:t>
      </w:r>
      <w:bookmarkEnd w:id="2379"/>
    </w:p>
    <w:p w14:paraId="3C875922" w14:textId="77777777" w:rsidR="00AB7AF3" w:rsidRPr="5404FA76" w:rsidRDefault="00AB7AF3" w:rsidP="00AB7AF3">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14:paraId="2F734039" w14:textId="77777777" w:rsidR="00AB7AF3" w:rsidRDefault="00AB7AF3" w:rsidP="00AB7AF3">
      <w:r w:rsidRPr="005A6FFD">
        <w:rPr>
          <w:rFonts w:eastAsia="Arial"/>
        </w:rPr>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373A07F"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p>
    <w:p w14:paraId="35E12784" w14:textId="77777777" w:rsidR="00AB7AF3" w:rsidRDefault="00AB7AF3" w:rsidP="00AB7AF3">
      <w:pPr>
        <w:pStyle w:val="Code"/>
      </w:pPr>
      <w:r>
        <w:rPr>
          <w:color w:val="31849B" w:themeColor="accent5" w:themeShade="BF"/>
        </w:rPr>
        <w:t xml:space="preserve">  &lt;xs:sequence&gt;</w:t>
      </w:r>
    </w:p>
    <w:p w14:paraId="19B5C4B4"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D47E762"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A848B11" w14:textId="77777777" w:rsidR="00AB7AF3" w:rsidRDefault="00AB7AF3" w:rsidP="00AB7AF3">
      <w:pPr>
        <w:pStyle w:val="Code"/>
      </w:pPr>
      <w:r>
        <w:rPr>
          <w:color w:val="31849B" w:themeColor="accent5" w:themeShade="BF"/>
        </w:rPr>
        <w:t xml:space="preserve">  &lt;/xs:sequence&gt;</w:t>
      </w:r>
    </w:p>
    <w:p w14:paraId="49D7FDBE" w14:textId="77777777" w:rsidR="00AB7AF3" w:rsidRDefault="00AB7AF3" w:rsidP="00AB7AF3">
      <w:pPr>
        <w:pStyle w:val="Code"/>
      </w:pPr>
      <w:r>
        <w:rPr>
          <w:color w:val="31849B" w:themeColor="accent5" w:themeShade="BF"/>
        </w:rPr>
        <w:t>&lt;/xs:complexType&gt;</w:t>
      </w:r>
    </w:p>
    <w:p w14:paraId="7E2E3185"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p>
    <w:p w14:paraId="4D2EB0CE" w14:textId="77777777" w:rsidR="00AB7AF3" w:rsidRDefault="00AB7AF3" w:rsidP="00AB7AF3">
      <w:pPr>
        <w:pStyle w:val="berschrift3"/>
      </w:pPr>
      <w:bookmarkStart w:id="2380" w:name="_RefComp73991475"/>
      <w:bookmarkStart w:id="2381" w:name="_Toc8854669"/>
      <w:r>
        <w:t>Component Properties</w:t>
      </w:r>
      <w:bookmarkEnd w:id="2380"/>
      <w:bookmarkEnd w:id="2381"/>
    </w:p>
    <w:p w14:paraId="1341A17C" w14:textId="77777777" w:rsidR="00AB7AF3" w:rsidRDefault="00AB7AF3" w:rsidP="00AB7AF3"/>
    <w:p w14:paraId="57DCD2EF" w14:textId="77777777" w:rsidR="00AB7AF3" w:rsidRDefault="00AB7AF3" w:rsidP="00AB7AF3">
      <w:r>
        <w:t>Below follows a list of the sub-components that constitute this component:</w:t>
      </w:r>
    </w:p>
    <w:p w14:paraId="4D950034" w14:textId="77777777" w:rsidR="00AB7AF3" w:rsidRDefault="00AB7AF3" w:rsidP="00AB7AF3">
      <w:pPr>
        <w:pStyle w:val="Member"/>
      </w:pPr>
      <w:r>
        <w:t xml:space="preserve">The </w:t>
      </w:r>
      <w:r w:rsidRPr="35C1378D">
        <w:rPr>
          <w:rStyle w:val="Datatype"/>
        </w:rPr>
        <w:t>Property</w:t>
      </w:r>
      <w:r>
        <w:t xml:space="preserve"> element MUST occur 1 or more times containing a sub-component. Each instance MUST satisfy the requirements specified in this document in section </w:t>
      </w:r>
      <w:r>
        <w:fldChar w:fldCharType="begin"/>
      </w:r>
      <w:r>
        <w:instrText xml:space="preserve"> REF _RefComp9C78EDE7 \r \h </w:instrText>
      </w:r>
      <w:r>
        <w:fldChar w:fldCharType="separate"/>
      </w:r>
      <w:r>
        <w:rPr>
          <w:rStyle w:val="Datatype"/>
          <w:rFonts w:eastAsia="Courier New" w:cs="Courier New"/>
        </w:rPr>
        <w:t>Property</w:t>
      </w:r>
      <w:r>
        <w:fldChar w:fldCharType="end"/>
      </w:r>
      <w:r>
        <w:t xml:space="preserve">. </w:t>
      </w:r>
    </w:p>
    <w:p w14:paraId="68359B83" w14:textId="77777777" w:rsidR="00AB7AF3" w:rsidRDefault="00AB7AF3" w:rsidP="00AB7AF3">
      <w:pPr>
        <w:pStyle w:val="berschrift4"/>
      </w:pPr>
      <w:bookmarkStart w:id="2382" w:name="_Toc8854670"/>
      <w:r>
        <w:t>Properties – JSON Syntax</w:t>
      </w:r>
      <w:bookmarkEnd w:id="2382"/>
    </w:p>
    <w:p w14:paraId="6B9BDB83"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14:paraId="55411225"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4183786A"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620276" w14:textId="77777777" w:rsidR="00AB7AF3" w:rsidRDefault="00AB7AF3" w:rsidP="00AB7AF3">
            <w:pPr>
              <w:pStyle w:val="Beschriftung"/>
            </w:pPr>
            <w:r>
              <w:t>Element</w:t>
            </w:r>
          </w:p>
        </w:tc>
        <w:tc>
          <w:tcPr>
            <w:tcW w:w="4675" w:type="dxa"/>
          </w:tcPr>
          <w:p w14:paraId="17054DB9"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00F242C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BAF5BEA" w14:textId="77777777" w:rsidR="00AB7AF3" w:rsidRPr="002062A5" w:rsidRDefault="00AB7AF3" w:rsidP="00AB7AF3">
            <w:pPr>
              <w:pStyle w:val="Beschriftung"/>
              <w:rPr>
                <w:rStyle w:val="Datatype"/>
                <w:b w:val="0"/>
                <w:bCs w:val="0"/>
              </w:rPr>
            </w:pPr>
            <w:r w:rsidRPr="002062A5">
              <w:rPr>
                <w:rStyle w:val="Datatype"/>
              </w:rPr>
              <w:t>Property</w:t>
            </w:r>
          </w:p>
        </w:tc>
        <w:tc>
          <w:tcPr>
            <w:tcW w:w="4675" w:type="dxa"/>
          </w:tcPr>
          <w:p w14:paraId="4165FEF1"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bl>
    <w:p w14:paraId="68F8EDB0" w14:textId="77777777" w:rsidR="00AB7AF3" w:rsidRPr="0202B381" w:rsidRDefault="00AB7AF3" w:rsidP="00AB7AF3">
      <w:r w:rsidRPr="002062A5">
        <w:rPr>
          <w:rFonts w:eastAsia="Arial" w:cs="Arial"/>
          <w:sz w:val="22"/>
          <w:szCs w:val="22"/>
        </w:rPr>
        <w:lastRenderedPageBreak/>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30C35C85" w14:textId="77777777" w:rsidR="00AB7AF3" w:rsidRDefault="00AB7AF3" w:rsidP="00AB7AF3">
      <w:pPr>
        <w:pStyle w:val="Code"/>
        <w:spacing w:line="259" w:lineRule="auto"/>
      </w:pPr>
      <w:r>
        <w:rPr>
          <w:color w:val="31849B" w:themeColor="accent5" w:themeShade="BF"/>
        </w:rPr>
        <w:t>"dss2-PropertiesType"</w:t>
      </w:r>
      <w:r>
        <w:t>: {</w:t>
      </w:r>
    </w:p>
    <w:p w14:paraId="51C1289E"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7A40081E" w14:textId="77777777" w:rsidR="00AB7AF3" w:rsidRDefault="00AB7AF3" w:rsidP="00AB7AF3">
      <w:pPr>
        <w:pStyle w:val="Code"/>
        <w:spacing w:line="259" w:lineRule="auto"/>
      </w:pPr>
      <w:r>
        <w:rPr>
          <w:color w:val="31849B" w:themeColor="accent5" w:themeShade="BF"/>
        </w:rPr>
        <w:t xml:space="preserve">  "properties"</w:t>
      </w:r>
      <w:r>
        <w:t>: {</w:t>
      </w:r>
    </w:p>
    <w:p w14:paraId="0584551F" w14:textId="77777777" w:rsidR="00AB7AF3" w:rsidRDefault="00AB7AF3" w:rsidP="00AB7AF3">
      <w:pPr>
        <w:pStyle w:val="Code"/>
        <w:spacing w:line="259" w:lineRule="auto"/>
      </w:pPr>
      <w:r>
        <w:rPr>
          <w:color w:val="31849B" w:themeColor="accent5" w:themeShade="BF"/>
        </w:rPr>
        <w:t xml:space="preserve">    "prop"</w:t>
      </w:r>
      <w:r>
        <w:t>: {</w:t>
      </w:r>
    </w:p>
    <w:p w14:paraId="40C2413B"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774D4C65" w14:textId="77777777" w:rsidR="00AB7AF3" w:rsidRDefault="00AB7AF3" w:rsidP="00AB7AF3">
      <w:pPr>
        <w:pStyle w:val="Code"/>
        <w:spacing w:line="259" w:lineRule="auto"/>
      </w:pPr>
      <w:r>
        <w:rPr>
          <w:color w:val="31849B" w:themeColor="accent5" w:themeShade="BF"/>
        </w:rPr>
        <w:t xml:space="preserve">      "items"</w:t>
      </w:r>
      <w:r>
        <w:t>: {</w:t>
      </w:r>
    </w:p>
    <w:p w14:paraId="6B78C855"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14:paraId="13AA58A5" w14:textId="77777777" w:rsidR="00AB7AF3" w:rsidRDefault="00AB7AF3" w:rsidP="00AB7AF3">
      <w:pPr>
        <w:pStyle w:val="Code"/>
        <w:spacing w:line="259" w:lineRule="auto"/>
      </w:pPr>
      <w:r>
        <w:t xml:space="preserve">      }</w:t>
      </w:r>
    </w:p>
    <w:p w14:paraId="09177DD9" w14:textId="77777777" w:rsidR="00AB7AF3" w:rsidRDefault="00AB7AF3" w:rsidP="00AB7AF3">
      <w:pPr>
        <w:pStyle w:val="Code"/>
        <w:spacing w:line="259" w:lineRule="auto"/>
      </w:pPr>
      <w:r>
        <w:t xml:space="preserve">    }</w:t>
      </w:r>
    </w:p>
    <w:p w14:paraId="6543A161" w14:textId="77777777" w:rsidR="00AB7AF3" w:rsidRDefault="00AB7AF3" w:rsidP="00AB7AF3">
      <w:pPr>
        <w:pStyle w:val="Code"/>
        <w:spacing w:line="259" w:lineRule="auto"/>
      </w:pPr>
      <w:r>
        <w:t xml:space="preserve">  },</w:t>
      </w:r>
    </w:p>
    <w:p w14:paraId="6E93053D"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"prop"</w:t>
      </w:r>
      <w:r>
        <w:t>]</w:t>
      </w:r>
    </w:p>
    <w:p w14:paraId="193CF0CB" w14:textId="77777777" w:rsidR="00AB7AF3" w:rsidRDefault="00AB7AF3" w:rsidP="00AB7AF3">
      <w:pPr>
        <w:pStyle w:val="Code"/>
        <w:spacing w:line="259" w:lineRule="auto"/>
      </w:pPr>
      <w:r>
        <w:t>}</w:t>
      </w:r>
    </w:p>
    <w:p w14:paraId="51EE6A7F" w14:textId="77777777" w:rsidR="00AB7AF3" w:rsidRDefault="00AB7AF3" w:rsidP="00AB7AF3"/>
    <w:p w14:paraId="4278604E" w14:textId="77777777" w:rsidR="00AB7AF3" w:rsidRDefault="00AB7AF3" w:rsidP="00AB7AF3">
      <w:pPr>
        <w:pStyle w:val="berschrift4"/>
      </w:pPr>
      <w:bookmarkStart w:id="2383" w:name="_Toc8854671"/>
      <w:r>
        <w:t>Properties – XML Syntax</w:t>
      </w:r>
      <w:bookmarkEnd w:id="2383"/>
    </w:p>
    <w:p w14:paraId="1F1365D5" w14:textId="77777777" w:rsidR="00AB7AF3" w:rsidRPr="5404FA76" w:rsidRDefault="00AB7AF3" w:rsidP="00AB7AF3">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14:paraId="46365985" w14:textId="77777777" w:rsidR="00AB7AF3" w:rsidRDefault="00AB7AF3" w:rsidP="00AB7AF3">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E15258C"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14:paraId="7C4E4AB7" w14:textId="77777777" w:rsidR="00AB7AF3" w:rsidRDefault="00AB7AF3" w:rsidP="00AB7AF3">
      <w:pPr>
        <w:pStyle w:val="Code"/>
      </w:pPr>
      <w:r>
        <w:rPr>
          <w:color w:val="31849B" w:themeColor="accent5" w:themeShade="BF"/>
        </w:rPr>
        <w:t xml:space="preserve">  &lt;xs:sequence&gt;</w:t>
      </w:r>
    </w:p>
    <w:p w14:paraId="62954D08"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14B9242B" w14:textId="77777777" w:rsidR="00AB7AF3" w:rsidRDefault="00AB7AF3" w:rsidP="00AB7AF3">
      <w:pPr>
        <w:pStyle w:val="Code"/>
      </w:pPr>
      <w:r>
        <w:rPr>
          <w:color w:val="31849B" w:themeColor="accent5" w:themeShade="BF"/>
        </w:rPr>
        <w:t xml:space="preserve">  &lt;/xs:sequence&gt;</w:t>
      </w:r>
    </w:p>
    <w:p w14:paraId="1DAD4D8E" w14:textId="77777777" w:rsidR="00AB7AF3" w:rsidRDefault="00AB7AF3" w:rsidP="00AB7AF3">
      <w:pPr>
        <w:pStyle w:val="Code"/>
      </w:pPr>
      <w:r>
        <w:rPr>
          <w:color w:val="31849B" w:themeColor="accent5" w:themeShade="BF"/>
        </w:rPr>
        <w:t>&lt;/xs:complexType&gt;</w:t>
      </w:r>
    </w:p>
    <w:p w14:paraId="1C850273"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 xml:space="preserve">XML element SHALL implement in XML syntax the sub-component that has a name equal to its local name. </w:t>
      </w:r>
    </w:p>
    <w:p w14:paraId="35BBC2A8" w14:textId="77777777" w:rsidR="00AB7AF3" w:rsidRDefault="00AB7AF3" w:rsidP="00AB7AF3">
      <w:pPr>
        <w:pStyle w:val="berschrift3"/>
      </w:pPr>
      <w:bookmarkStart w:id="2384" w:name="_RefComp9C78EDE7"/>
      <w:bookmarkStart w:id="2385" w:name="_Toc8854672"/>
      <w:r>
        <w:t>Component Property</w:t>
      </w:r>
      <w:bookmarkEnd w:id="2384"/>
      <w:bookmarkEnd w:id="2385"/>
    </w:p>
    <w:p w14:paraId="7F276871" w14:textId="77777777" w:rsidR="00AB7AF3" w:rsidRDefault="00AB7AF3" w:rsidP="00AB7AF3"/>
    <w:p w14:paraId="25DEA6D9" w14:textId="77777777" w:rsidR="00AB7AF3" w:rsidRDefault="00AB7AF3" w:rsidP="00AB7AF3">
      <w:r>
        <w:t>Below follows a list of the sub-components that constitute this component:</w:t>
      </w:r>
    </w:p>
    <w:p w14:paraId="69B3869B" w14:textId="77777777" w:rsidR="00AB7AF3" w:rsidRDefault="00AB7AF3" w:rsidP="00AB7AF3">
      <w:pPr>
        <w:pStyle w:val="Member"/>
      </w:pPr>
      <w:r>
        <w:t xml:space="preserve">The </w:t>
      </w:r>
      <w:r w:rsidRPr="35C1378D">
        <w:rPr>
          <w:rStyle w:val="Datatype"/>
        </w:rPr>
        <w:t>Identifier</w:t>
      </w:r>
      <w:r>
        <w:t xml:space="preserve"> element MUST contain one instance of a string. </w:t>
      </w:r>
    </w:p>
    <w:p w14:paraId="273FD5DB" w14:textId="77777777" w:rsidR="00AB7AF3" w:rsidRDefault="00AB7AF3" w:rsidP="00AB7AF3">
      <w:pPr>
        <w:pStyle w:val="Member"/>
      </w:pPr>
      <w:r>
        <w:t xml:space="preserve">The OPTIONAL </w:t>
      </w:r>
      <w:r w:rsidRPr="35C1378D">
        <w:rPr>
          <w:rStyle w:val="Datatype"/>
        </w:rPr>
        <w:t>Value</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rPr>
          <w:color w:val="19D131"/>
          <w:lang w:val="en-GB"/>
        </w:rPr>
        <w:t xml:space="preserve">The </w:t>
      </w:r>
      <w:r w:rsidRPr="003A06D0">
        <w:rPr>
          <w:rStyle w:val="Datatype"/>
          <w:lang w:val="en-GB"/>
        </w:rPr>
        <w:t>Value</w:t>
      </w:r>
      <w:r w:rsidRPr="003A06D0">
        <w:rPr>
          <w:color w:val="19D131"/>
          <w:lang w:val="en-GB"/>
        </w:rPr>
        <w:t xml:space="preserve"> element contains arbitrary content wrapped in an </w:t>
      </w:r>
      <w:r w:rsidR="0087606C" w:rsidRPr="0087606C">
        <w:rPr>
          <w:rStyle w:val="Datatype"/>
        </w:rPr>
        <w:t>Any</w:t>
      </w:r>
      <w:r w:rsidR="0087606C">
        <w:rPr>
          <w:color w:val="19D131"/>
          <w:lang w:val="en-GB"/>
        </w:rPr>
        <w:t xml:space="preserve"> component</w:t>
      </w:r>
      <w:r w:rsidRPr="003A06D0">
        <w:rPr>
          <w:color w:val="19D131"/>
          <w:lang w:val="en-GB"/>
        </w:rPr>
        <w:t>.</w:t>
      </w:r>
    </w:p>
    <w:p w14:paraId="56FBFB76" w14:textId="77777777" w:rsidR="00AB7AF3" w:rsidRDefault="00AB7AF3" w:rsidP="00AB7AF3">
      <w:pPr>
        <w:pStyle w:val="berschrift4"/>
      </w:pPr>
      <w:bookmarkStart w:id="2386" w:name="_Toc8854673"/>
      <w:r>
        <w:t>Property – JSON Syntax</w:t>
      </w:r>
      <w:bookmarkEnd w:id="2386"/>
    </w:p>
    <w:p w14:paraId="1BEAD3F5"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14:paraId="1AD21BAC"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66DB4694"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7C5BC5" w14:textId="77777777" w:rsidR="00AB7AF3" w:rsidRDefault="00AB7AF3" w:rsidP="00AB7AF3">
            <w:pPr>
              <w:pStyle w:val="Beschriftung"/>
            </w:pPr>
            <w:r>
              <w:t>Element</w:t>
            </w:r>
          </w:p>
        </w:tc>
        <w:tc>
          <w:tcPr>
            <w:tcW w:w="4675" w:type="dxa"/>
          </w:tcPr>
          <w:p w14:paraId="02D95695"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77EA3A8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52F7B4E" w14:textId="77777777" w:rsidR="00AB7AF3" w:rsidRPr="002062A5" w:rsidRDefault="00AB7AF3" w:rsidP="00AB7AF3">
            <w:pPr>
              <w:pStyle w:val="Beschriftung"/>
              <w:rPr>
                <w:rStyle w:val="Datatype"/>
                <w:b w:val="0"/>
                <w:bCs w:val="0"/>
              </w:rPr>
            </w:pPr>
            <w:r w:rsidRPr="002062A5">
              <w:rPr>
                <w:rStyle w:val="Datatype"/>
              </w:rPr>
              <w:t>Identifier</w:t>
            </w:r>
          </w:p>
        </w:tc>
        <w:tc>
          <w:tcPr>
            <w:tcW w:w="4675" w:type="dxa"/>
          </w:tcPr>
          <w:p w14:paraId="099A1A2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AB7AF3" w14:paraId="4044AC9E"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FD56B78" w14:textId="77777777" w:rsidR="00AB7AF3" w:rsidRPr="002062A5" w:rsidRDefault="00AB7AF3" w:rsidP="00AB7AF3">
            <w:pPr>
              <w:pStyle w:val="Beschriftung"/>
              <w:rPr>
                <w:rStyle w:val="Datatype"/>
                <w:b w:val="0"/>
                <w:bCs w:val="0"/>
              </w:rPr>
            </w:pPr>
            <w:r w:rsidRPr="002062A5">
              <w:rPr>
                <w:rStyle w:val="Datatype"/>
              </w:rPr>
              <w:t>Value</w:t>
            </w:r>
          </w:p>
        </w:tc>
        <w:tc>
          <w:tcPr>
            <w:tcW w:w="4675" w:type="dxa"/>
          </w:tcPr>
          <w:p w14:paraId="6988CD9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14:paraId="259F0629" w14:textId="77777777" w:rsidR="00AB7AF3" w:rsidRPr="0202B381" w:rsidRDefault="00AB7AF3" w:rsidP="00AB7AF3">
      <w:r w:rsidRPr="002062A5">
        <w:rPr>
          <w:rFonts w:eastAsia="Arial" w:cs="Arial"/>
          <w:sz w:val="22"/>
          <w:szCs w:val="22"/>
        </w:rPr>
        <w:lastRenderedPageBreak/>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60BC27C9" w14:textId="77777777" w:rsidR="00AB7AF3" w:rsidRDefault="00AB7AF3" w:rsidP="00AB7AF3">
      <w:pPr>
        <w:pStyle w:val="Code"/>
        <w:spacing w:line="259" w:lineRule="auto"/>
      </w:pPr>
      <w:r>
        <w:rPr>
          <w:color w:val="31849B" w:themeColor="accent5" w:themeShade="BF"/>
        </w:rPr>
        <w:t>"dss2-PropertyType"</w:t>
      </w:r>
      <w:r>
        <w:t>: {</w:t>
      </w:r>
    </w:p>
    <w:p w14:paraId="2D4F4281"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54B72BB3" w14:textId="77777777" w:rsidR="00AB7AF3" w:rsidRDefault="00AB7AF3" w:rsidP="00AB7AF3">
      <w:pPr>
        <w:pStyle w:val="Code"/>
        <w:spacing w:line="259" w:lineRule="auto"/>
      </w:pPr>
      <w:r>
        <w:rPr>
          <w:color w:val="31849B" w:themeColor="accent5" w:themeShade="BF"/>
        </w:rPr>
        <w:t xml:space="preserve">  "properties"</w:t>
      </w:r>
      <w:r>
        <w:t>: {</w:t>
      </w:r>
    </w:p>
    <w:p w14:paraId="12144DE4" w14:textId="77777777" w:rsidR="00AB7AF3" w:rsidRDefault="00AB7AF3" w:rsidP="00AB7AF3">
      <w:pPr>
        <w:pStyle w:val="Code"/>
        <w:spacing w:line="259" w:lineRule="auto"/>
      </w:pPr>
      <w:r>
        <w:rPr>
          <w:color w:val="31849B" w:themeColor="accent5" w:themeShade="BF"/>
        </w:rPr>
        <w:t xml:space="preserve">    "id"</w:t>
      </w:r>
      <w:r>
        <w:t>: {</w:t>
      </w:r>
    </w:p>
    <w:p w14:paraId="2FFCF1D4"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15D62F3B" w14:textId="77777777" w:rsidR="00AB7AF3" w:rsidRDefault="00AB7AF3" w:rsidP="00AB7AF3">
      <w:pPr>
        <w:pStyle w:val="Code"/>
        <w:spacing w:line="259" w:lineRule="auto"/>
      </w:pPr>
      <w:r>
        <w:t xml:space="preserve">    },</w:t>
      </w:r>
    </w:p>
    <w:p w14:paraId="54DE9C69" w14:textId="77777777" w:rsidR="00AB7AF3" w:rsidRDefault="00AB7AF3" w:rsidP="00AB7AF3">
      <w:pPr>
        <w:pStyle w:val="Code"/>
        <w:spacing w:line="259" w:lineRule="auto"/>
      </w:pPr>
      <w:r>
        <w:rPr>
          <w:color w:val="31849B" w:themeColor="accent5" w:themeShade="BF"/>
        </w:rPr>
        <w:t xml:space="preserve">    "val"</w:t>
      </w:r>
      <w:r>
        <w:t>: {</w:t>
      </w:r>
    </w:p>
    <w:p w14:paraId="7B2347E6"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138A4801" w14:textId="77777777" w:rsidR="00AB7AF3" w:rsidRDefault="00AB7AF3" w:rsidP="00AB7AF3">
      <w:pPr>
        <w:pStyle w:val="Code"/>
        <w:spacing w:line="259" w:lineRule="auto"/>
      </w:pPr>
      <w:r>
        <w:t xml:space="preserve">    }</w:t>
      </w:r>
    </w:p>
    <w:p w14:paraId="3AF9152C" w14:textId="77777777" w:rsidR="00AB7AF3" w:rsidRDefault="00AB7AF3" w:rsidP="00AB7AF3">
      <w:pPr>
        <w:pStyle w:val="Code"/>
        <w:spacing w:line="259" w:lineRule="auto"/>
      </w:pPr>
      <w:r>
        <w:t xml:space="preserve">  },</w:t>
      </w:r>
    </w:p>
    <w:p w14:paraId="00AE056A"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"id"</w:t>
      </w:r>
      <w:r>
        <w:t>]</w:t>
      </w:r>
    </w:p>
    <w:p w14:paraId="2F12717A" w14:textId="77777777" w:rsidR="00AB7AF3" w:rsidRDefault="00AB7AF3" w:rsidP="00AB7AF3">
      <w:pPr>
        <w:pStyle w:val="Code"/>
        <w:spacing w:line="259" w:lineRule="auto"/>
      </w:pPr>
      <w:r>
        <w:t>}</w:t>
      </w:r>
    </w:p>
    <w:p w14:paraId="7198111D" w14:textId="77777777" w:rsidR="00AB7AF3" w:rsidRDefault="00AB7AF3" w:rsidP="00AB7AF3"/>
    <w:p w14:paraId="71D568ED" w14:textId="77777777" w:rsidR="00AB7AF3" w:rsidRDefault="00AB7AF3" w:rsidP="00AB7AF3">
      <w:pPr>
        <w:pStyle w:val="berschrift4"/>
      </w:pPr>
      <w:bookmarkStart w:id="2387" w:name="_Toc8854674"/>
      <w:r>
        <w:t>Property – XML Syntax</w:t>
      </w:r>
      <w:bookmarkEnd w:id="2387"/>
    </w:p>
    <w:p w14:paraId="2327372C" w14:textId="77777777" w:rsidR="00AB7AF3" w:rsidRPr="5404FA76" w:rsidRDefault="00AB7AF3" w:rsidP="00AB7AF3">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14:paraId="327C5C31" w14:textId="77777777" w:rsidR="00AB7AF3" w:rsidRDefault="00AB7AF3" w:rsidP="00AB7AF3">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7E98908"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14:paraId="053AF1D2" w14:textId="77777777" w:rsidR="00AB7AF3" w:rsidRDefault="00AB7AF3" w:rsidP="00AB7AF3">
      <w:pPr>
        <w:pStyle w:val="Code"/>
      </w:pPr>
      <w:r>
        <w:rPr>
          <w:color w:val="31849B" w:themeColor="accent5" w:themeShade="BF"/>
        </w:rPr>
        <w:t xml:space="preserve">  &lt;xs:sequence&gt;</w:t>
      </w:r>
    </w:p>
    <w:p w14:paraId="415BA6B5"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7417480A"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C33A31D" w14:textId="77777777" w:rsidR="00AB7AF3" w:rsidRDefault="00AB7AF3" w:rsidP="00AB7AF3">
      <w:pPr>
        <w:pStyle w:val="Code"/>
      </w:pPr>
      <w:r>
        <w:rPr>
          <w:color w:val="31849B" w:themeColor="accent5" w:themeShade="BF"/>
        </w:rPr>
        <w:t xml:space="preserve">  &lt;/xs:sequence&gt;</w:t>
      </w:r>
    </w:p>
    <w:p w14:paraId="24057690" w14:textId="77777777" w:rsidR="00AB7AF3" w:rsidRDefault="00AB7AF3" w:rsidP="00AB7AF3">
      <w:pPr>
        <w:pStyle w:val="Code"/>
      </w:pPr>
      <w:r>
        <w:rPr>
          <w:color w:val="31849B" w:themeColor="accent5" w:themeShade="BF"/>
        </w:rPr>
        <w:t>&lt;/xs:complexType&gt;</w:t>
      </w:r>
    </w:p>
    <w:p w14:paraId="00A242CA"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XML syntax the sub-component that has a name equal to its local name. </w:t>
      </w:r>
      <w:r w:rsidRPr="003A06D0">
        <w:rPr>
          <w:color w:val="19D131"/>
          <w:lang w:val="en-GB"/>
        </w:rPr>
        <w:t>. Therefore it occurs in the XML schema, too.</w:t>
      </w:r>
    </w:p>
    <w:p w14:paraId="6BE8F601" w14:textId="77777777" w:rsidR="00AB7AF3" w:rsidRDefault="00AB7AF3" w:rsidP="00AB7AF3">
      <w:pPr>
        <w:pStyle w:val="berschrift3"/>
      </w:pPr>
      <w:bookmarkStart w:id="2388" w:name="_RefCompDAECD6A5"/>
      <w:bookmarkStart w:id="2389" w:name="_Toc8854675"/>
      <w:r>
        <w:t>Component IncludeObject</w:t>
      </w:r>
      <w:bookmarkEnd w:id="2388"/>
      <w:bookmarkEnd w:id="2389"/>
    </w:p>
    <w:p w14:paraId="63326E29"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IncludeObject</w:t>
      </w:r>
      <w:r w:rsidRPr="003A06D0">
        <w:rPr>
          <w:color w:val="19D131"/>
          <w:lang w:val="en-GB"/>
        </w:rPr>
        <w:t xml:space="preserve"> component is used to request the creation of an </w:t>
      </w:r>
      <w:r w:rsidR="005A05CB" w:rsidRPr="003A06D0">
        <w:rPr>
          <w:color w:val="19D131"/>
          <w:lang w:val="en-GB"/>
        </w:rPr>
        <w:t>XMLDSig</w:t>
      </w:r>
      <w:r w:rsidRPr="003A06D0">
        <w:rPr>
          <w:color w:val="19D131"/>
          <w:lang w:val="en-GB"/>
        </w:rPr>
        <w:t xml:space="preserve"> enveloping signature. Multiple occurrences of this optional input can be present in a single </w:t>
      </w:r>
      <w:r w:rsidRPr="003A06D0">
        <w:rPr>
          <w:rStyle w:val="Datatype"/>
          <w:lang w:val="en-GB"/>
        </w:rPr>
        <w:t>SignRequest</w:t>
      </w:r>
      <w:r w:rsidRPr="003A06D0">
        <w:rPr>
          <w:color w:val="19D131"/>
          <w:lang w:val="en-GB"/>
        </w:rPr>
        <w:t xml:space="preserve"> message. Each occurrence will cause the inclusion of an object inside the signature being created.</w:t>
      </w:r>
    </w:p>
    <w:p w14:paraId="20B9128F" w14:textId="77777777" w:rsidR="00AB7AF3" w:rsidRDefault="00AB7AF3" w:rsidP="00AB7AF3">
      <w:r>
        <w:t>Below follows a list of the sub-components that constitute this component:</w:t>
      </w:r>
    </w:p>
    <w:p w14:paraId="7709AE7E" w14:textId="77777777" w:rsidR="00AB7AF3" w:rsidRDefault="00AB7AF3" w:rsidP="00AB7AF3">
      <w:pPr>
        <w:pStyle w:val="Member"/>
      </w:pPr>
      <w:r>
        <w:lastRenderedPageBreak/>
        <w:t xml:space="preserve">The OPTIONAL </w:t>
      </w:r>
      <w:r w:rsidRPr="35C1378D">
        <w:rPr>
          <w:rStyle w:val="Datatype"/>
        </w:rPr>
        <w:t>WhichData</w:t>
      </w:r>
      <w:r>
        <w:t xml:space="preserve"> element, if present, MUST contain one instance of a unique identifier reference. </w:t>
      </w:r>
      <w:r w:rsidR="00D56DEC" w:rsidRPr="00D56DEC">
        <w:rPr>
          <w:color w:val="19D131"/>
        </w:rPr>
        <w:t xml:space="preserve">This element identifies the input </w:t>
      </w:r>
      <w:r w:rsidR="00092265" w:rsidRPr="00092265">
        <w:rPr>
          <w:rStyle w:val="Datatype"/>
        </w:rPr>
        <w:t>Base64Data</w:t>
      </w:r>
      <w:r w:rsidR="00092265">
        <w:rPr>
          <w:color w:val="19D131"/>
        </w:rPr>
        <w:t xml:space="preserve"> component</w:t>
      </w:r>
      <w:r w:rsidR="00D56DEC" w:rsidRPr="00D56DEC">
        <w:rPr>
          <w:color w:val="19D131"/>
        </w:rPr>
        <w:t xml:space="preserve"> which will be inserted into the returned signature.</w:t>
      </w:r>
    </w:p>
    <w:p w14:paraId="497820F8" w14:textId="77777777" w:rsidR="00AB7AF3" w:rsidRDefault="00AB7AF3" w:rsidP="00AB7AF3">
      <w:pPr>
        <w:pStyle w:val="Member"/>
      </w:pPr>
      <w:r>
        <w:t xml:space="preserve">The OPTIONAL </w:t>
      </w:r>
      <w:r w:rsidRPr="35C1378D">
        <w:rPr>
          <w:rStyle w:val="Datatype"/>
        </w:rPr>
        <w:t>HasObjectTagsAndAttributesSet</w:t>
      </w:r>
      <w:r>
        <w:t xml:space="preserve"> element, if present, MUST contain one instance of a boolean. Its default value is '</w:t>
      </w:r>
      <w:r>
        <w:rPr>
          <w:color w:val="244061" w:themeColor="accent1" w:themeShade="80"/>
        </w:rPr>
        <w:t>false</w:t>
      </w:r>
      <w:r>
        <w:t xml:space="preserve">'. </w:t>
      </w:r>
    </w:p>
    <w:p w14:paraId="2095940D" w14:textId="77777777" w:rsidR="00AB7AF3" w:rsidRDefault="00AB7AF3" w:rsidP="00AB7AF3">
      <w:pPr>
        <w:pStyle w:val="Member"/>
      </w:pPr>
      <w:r>
        <w:t xml:space="preserve">The OPTIONAL </w:t>
      </w:r>
      <w:r w:rsidRPr="35C1378D">
        <w:rPr>
          <w:rStyle w:val="Datatype"/>
        </w:rPr>
        <w:t>ObjId</w:t>
      </w:r>
      <w:r>
        <w:t xml:space="preserve"> element, if present, MUST contain one instance of a string. </w:t>
      </w:r>
      <w:r w:rsidRPr="003A06D0">
        <w:rPr>
          <w:color w:val="19D131"/>
          <w:lang w:val="en-GB"/>
        </w:rPr>
        <w:t xml:space="preserve">It sets the </w:t>
      </w:r>
      <w:r w:rsidRPr="003A06D0">
        <w:rPr>
          <w:rStyle w:val="Datatype"/>
          <w:lang w:val="en-GB"/>
        </w:rPr>
        <w:t>Id</w:t>
      </w:r>
      <w:r w:rsidRPr="003A06D0">
        <w:rPr>
          <w:color w:val="19D131"/>
          <w:lang w:val="en-GB"/>
        </w:rPr>
        <w:t xml:space="preserve"> attribute on the returned </w:t>
      </w:r>
      <w:r w:rsidRPr="003A06D0">
        <w:rPr>
          <w:rStyle w:val="Datatype"/>
          <w:lang w:val="en-GB"/>
        </w:rPr>
        <w:t>&lt;ds:Object&gt;</w:t>
      </w:r>
      <w:r w:rsidRPr="003A06D0">
        <w:rPr>
          <w:color w:val="19D131"/>
          <w:lang w:val="en-GB"/>
        </w:rPr>
        <w:t>.</w:t>
      </w:r>
    </w:p>
    <w:p w14:paraId="255D74EA" w14:textId="77777777" w:rsidR="00AB7AF3" w:rsidRDefault="00AB7AF3" w:rsidP="00AB7AF3">
      <w:pPr>
        <w:pStyle w:val="Member"/>
      </w:pPr>
      <w:r>
        <w:t xml:space="preserve">The OPTIONAL </w:t>
      </w:r>
      <w:r w:rsidRPr="35C1378D">
        <w:rPr>
          <w:rStyle w:val="Datatype"/>
        </w:rPr>
        <w:t>createReference</w:t>
      </w:r>
      <w:r>
        <w:t xml:space="preserve"> element, if present, MUST contain one instance of a boolean. Its default value is '</w:t>
      </w:r>
      <w:r>
        <w:rPr>
          <w:color w:val="244061" w:themeColor="accent1" w:themeShade="80"/>
        </w:rPr>
        <w:t>true</w:t>
      </w:r>
      <w:r>
        <w:t xml:space="preserve">'. </w:t>
      </w:r>
      <w:r w:rsidRPr="003A06D0">
        <w:rPr>
          <w:color w:val="19D131"/>
          <w:lang w:val="en-GB"/>
        </w:rPr>
        <w:t xml:space="preserve">If the </w:t>
      </w:r>
      <w:r w:rsidRPr="003A06D0">
        <w:rPr>
          <w:rStyle w:val="Datatype"/>
          <w:lang w:val="en-GB"/>
        </w:rPr>
        <w:t>createReference</w:t>
      </w:r>
      <w:r w:rsidRPr="003A06D0">
        <w:rPr>
          <w:color w:val="19D131"/>
          <w:lang w:val="en-GB"/>
        </w:rPr>
        <w:t xml:space="preserve"> element is set to false inhibits the creation of the </w:t>
      </w:r>
      <w:r w:rsidRPr="003A06D0">
        <w:rPr>
          <w:rStyle w:val="Datatype"/>
          <w:lang w:val="en-GB"/>
        </w:rPr>
        <w:t>&lt;ds:Reference&gt;</w:t>
      </w:r>
      <w:r w:rsidRPr="003A06D0">
        <w:rPr>
          <w:color w:val="19D131"/>
          <w:lang w:val="en-GB"/>
        </w:rPr>
        <w:t xml:space="preserve"> associated to the </w:t>
      </w:r>
      <w:r w:rsidRPr="003A06D0">
        <w:rPr>
          <w:rStyle w:val="Datatype"/>
          <w:lang w:val="en-GB"/>
        </w:rPr>
        <w:t>RefURI</w:t>
      </w:r>
      <w:r w:rsidRPr="003A06D0">
        <w:rPr>
          <w:color w:val="19D131"/>
          <w:lang w:val="en-GB"/>
        </w:rPr>
        <w:t xml:space="preserve"> element of the input document referred by the </w:t>
      </w:r>
      <w:r w:rsidRPr="003A06D0">
        <w:rPr>
          <w:rStyle w:val="Datatype"/>
          <w:lang w:val="en-GB"/>
        </w:rPr>
        <w:t>WhichD</w:t>
      </w:r>
      <w:r w:rsidR="00092265">
        <w:rPr>
          <w:rStyle w:val="Datatype"/>
          <w:lang w:val="en-GB"/>
        </w:rPr>
        <w:t>a</w:t>
      </w:r>
      <w:r w:rsidRPr="003A06D0">
        <w:rPr>
          <w:rStyle w:val="Datatype"/>
          <w:lang w:val="en-GB"/>
        </w:rPr>
        <w:t>t</w:t>
      </w:r>
      <w:r w:rsidR="00092265">
        <w:rPr>
          <w:rStyle w:val="Datatype"/>
          <w:lang w:val="en-GB"/>
        </w:rPr>
        <w:t>a</w:t>
      </w:r>
      <w:r w:rsidRPr="003A06D0">
        <w:rPr>
          <w:color w:val="19D131"/>
          <w:lang w:val="en-GB"/>
        </w:rPr>
        <w:t xml:space="preserve"> element, effectively allowing clients to include </w:t>
      </w:r>
      <w:r w:rsidRPr="003A06D0">
        <w:rPr>
          <w:rStyle w:val="Datatype"/>
          <w:lang w:val="en-GB"/>
        </w:rPr>
        <w:t>&lt;ds:Object&gt;</w:t>
      </w:r>
      <w:r w:rsidRPr="003A06D0">
        <w:rPr>
          <w:color w:val="19D131"/>
          <w:lang w:val="en-GB"/>
        </w:rPr>
        <w:t xml:space="preserve"> elements not covered/protected by the signature being created.</w:t>
      </w:r>
    </w:p>
    <w:p w14:paraId="0D5B05B6" w14:textId="77777777" w:rsidR="00AB7AF3" w:rsidRDefault="00AB7AF3" w:rsidP="00AB7AF3">
      <w:pPr>
        <w:pStyle w:val="berschrift4"/>
      </w:pPr>
      <w:bookmarkStart w:id="2390" w:name="_Toc8854676"/>
      <w:r>
        <w:t>IncludeObject – JSON Syntax</w:t>
      </w:r>
      <w:bookmarkEnd w:id="2390"/>
    </w:p>
    <w:p w14:paraId="77F6BC47"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14:paraId="4FA1F397"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37989734"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0AD52E" w14:textId="77777777" w:rsidR="00AB7AF3" w:rsidRDefault="00AB7AF3" w:rsidP="00AB7AF3">
            <w:pPr>
              <w:pStyle w:val="Beschriftung"/>
            </w:pPr>
            <w:r>
              <w:t>Element</w:t>
            </w:r>
          </w:p>
        </w:tc>
        <w:tc>
          <w:tcPr>
            <w:tcW w:w="4675" w:type="dxa"/>
          </w:tcPr>
          <w:p w14:paraId="21A0F9B7"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4567F28B"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3ED88CB" w14:textId="77777777" w:rsidR="00AB7AF3" w:rsidRPr="002062A5" w:rsidRDefault="00AB7AF3" w:rsidP="00AB7AF3">
            <w:pPr>
              <w:pStyle w:val="Beschriftung"/>
              <w:rPr>
                <w:rStyle w:val="Datatype"/>
                <w:b w:val="0"/>
                <w:bCs w:val="0"/>
              </w:rPr>
            </w:pPr>
            <w:r w:rsidRPr="002062A5">
              <w:rPr>
                <w:rStyle w:val="Datatype"/>
              </w:rPr>
              <w:t>WhichData</w:t>
            </w:r>
          </w:p>
        </w:tc>
        <w:tc>
          <w:tcPr>
            <w:tcW w:w="4675" w:type="dxa"/>
          </w:tcPr>
          <w:p w14:paraId="7AA5CAF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AB7AF3" w14:paraId="100AE2E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FD09ABC" w14:textId="77777777" w:rsidR="00AB7AF3" w:rsidRPr="002062A5" w:rsidRDefault="00AB7AF3" w:rsidP="00AB7AF3">
            <w:pPr>
              <w:pStyle w:val="Beschriftung"/>
              <w:rPr>
                <w:rStyle w:val="Datatype"/>
                <w:b w:val="0"/>
                <w:bCs w:val="0"/>
              </w:rPr>
            </w:pPr>
            <w:r w:rsidRPr="002062A5">
              <w:rPr>
                <w:rStyle w:val="Datatype"/>
              </w:rPr>
              <w:t>HasObjectTagsAndAttributesSet</w:t>
            </w:r>
          </w:p>
        </w:tc>
        <w:tc>
          <w:tcPr>
            <w:tcW w:w="4675" w:type="dxa"/>
          </w:tcPr>
          <w:p w14:paraId="40CCE8C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AB7AF3" w14:paraId="0E9481A2"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CAF6BC6" w14:textId="77777777" w:rsidR="00AB7AF3" w:rsidRPr="002062A5" w:rsidRDefault="00AB7AF3" w:rsidP="00AB7AF3">
            <w:pPr>
              <w:pStyle w:val="Beschriftung"/>
              <w:rPr>
                <w:rStyle w:val="Datatype"/>
                <w:b w:val="0"/>
                <w:bCs w:val="0"/>
              </w:rPr>
            </w:pPr>
            <w:r w:rsidRPr="002062A5">
              <w:rPr>
                <w:rStyle w:val="Datatype"/>
              </w:rPr>
              <w:t>ObjId</w:t>
            </w:r>
          </w:p>
        </w:tc>
        <w:tc>
          <w:tcPr>
            <w:tcW w:w="4675" w:type="dxa"/>
          </w:tcPr>
          <w:p w14:paraId="40C632B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AB7AF3" w14:paraId="7C45DC0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23DCD95" w14:textId="77777777" w:rsidR="00AB7AF3" w:rsidRPr="002062A5" w:rsidRDefault="00AB7AF3" w:rsidP="00AB7AF3">
            <w:pPr>
              <w:pStyle w:val="Beschriftung"/>
              <w:rPr>
                <w:rStyle w:val="Datatype"/>
                <w:b w:val="0"/>
                <w:bCs w:val="0"/>
              </w:rPr>
            </w:pPr>
            <w:r w:rsidRPr="002062A5">
              <w:rPr>
                <w:rStyle w:val="Datatype"/>
              </w:rPr>
              <w:t>createReference</w:t>
            </w:r>
          </w:p>
        </w:tc>
        <w:tc>
          <w:tcPr>
            <w:tcW w:w="4675" w:type="dxa"/>
          </w:tcPr>
          <w:p w14:paraId="4804D40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bl>
    <w:p w14:paraId="1F1755E2"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5D468874" w14:textId="77777777" w:rsidR="00AB7AF3" w:rsidRDefault="00AB7AF3" w:rsidP="00AB7AF3">
      <w:pPr>
        <w:pStyle w:val="Code"/>
        <w:spacing w:line="259" w:lineRule="auto"/>
      </w:pPr>
      <w:r>
        <w:rPr>
          <w:color w:val="31849B" w:themeColor="accent5" w:themeShade="BF"/>
        </w:rPr>
        <w:t>"dss2-IncludeObjectType"</w:t>
      </w:r>
      <w:r>
        <w:t>: {</w:t>
      </w:r>
    </w:p>
    <w:p w14:paraId="75EDC3AC"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3D788F27" w14:textId="77777777" w:rsidR="00AB7AF3" w:rsidRDefault="00AB7AF3" w:rsidP="00AB7AF3">
      <w:pPr>
        <w:pStyle w:val="Code"/>
        <w:spacing w:line="259" w:lineRule="auto"/>
      </w:pPr>
      <w:r>
        <w:rPr>
          <w:color w:val="31849B" w:themeColor="accent5" w:themeShade="BF"/>
        </w:rPr>
        <w:t xml:space="preserve">  "properties"</w:t>
      </w:r>
      <w:r>
        <w:t>: {</w:t>
      </w:r>
    </w:p>
    <w:p w14:paraId="551893C6" w14:textId="77777777" w:rsidR="00AB7AF3" w:rsidRDefault="00AB7AF3" w:rsidP="00AB7AF3">
      <w:pPr>
        <w:pStyle w:val="Code"/>
        <w:spacing w:line="259" w:lineRule="auto"/>
      </w:pPr>
      <w:r>
        <w:rPr>
          <w:color w:val="31849B" w:themeColor="accent5" w:themeShade="BF"/>
        </w:rPr>
        <w:t xml:space="preserve">    "whichData"</w:t>
      </w:r>
      <w:r>
        <w:t>: {</w:t>
      </w:r>
    </w:p>
    <w:p w14:paraId="2AE9ED25"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6B3B7297" w14:textId="77777777" w:rsidR="00AB7AF3" w:rsidRDefault="00AB7AF3" w:rsidP="00AB7AF3">
      <w:pPr>
        <w:pStyle w:val="Code"/>
        <w:spacing w:line="259" w:lineRule="auto"/>
      </w:pPr>
      <w:r>
        <w:t xml:space="preserve">    },</w:t>
      </w:r>
    </w:p>
    <w:p w14:paraId="62A7F600" w14:textId="77777777" w:rsidR="00AB7AF3" w:rsidRDefault="00AB7AF3" w:rsidP="00AB7AF3">
      <w:pPr>
        <w:pStyle w:val="Code"/>
        <w:spacing w:line="259" w:lineRule="auto"/>
      </w:pPr>
      <w:r>
        <w:rPr>
          <w:color w:val="31849B" w:themeColor="accent5" w:themeShade="BF"/>
        </w:rPr>
        <w:t xml:space="preserve">    "hasObjectTagsAndAttributesSet"</w:t>
      </w:r>
      <w:r>
        <w:t>: {</w:t>
      </w:r>
    </w:p>
    <w:p w14:paraId="6095549C"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"boolean",</w:t>
      </w:r>
    </w:p>
    <w:p w14:paraId="5BDBD31D" w14:textId="77777777" w:rsidR="00AB7AF3" w:rsidRDefault="00AB7AF3" w:rsidP="00AB7AF3">
      <w:pPr>
        <w:pStyle w:val="Code"/>
        <w:spacing w:line="259" w:lineRule="auto"/>
      </w:pPr>
      <w:r>
        <w:rPr>
          <w:color w:val="31849B" w:themeColor="accent5" w:themeShade="BF"/>
        </w:rPr>
        <w:t xml:space="preserve">      "default"</w:t>
      </w:r>
      <w:r>
        <w:t xml:space="preserve">: </w:t>
      </w:r>
      <w:r>
        <w:rPr>
          <w:color w:val="244061" w:themeColor="accent1" w:themeShade="80"/>
        </w:rPr>
        <w:t>"false"</w:t>
      </w:r>
    </w:p>
    <w:p w14:paraId="1B3EF5B3" w14:textId="77777777" w:rsidR="00AB7AF3" w:rsidRDefault="00AB7AF3" w:rsidP="00AB7AF3">
      <w:pPr>
        <w:pStyle w:val="Code"/>
        <w:spacing w:line="259" w:lineRule="auto"/>
      </w:pPr>
      <w:r>
        <w:t xml:space="preserve">    },</w:t>
      </w:r>
    </w:p>
    <w:p w14:paraId="596498A9" w14:textId="77777777" w:rsidR="00AB7AF3" w:rsidRDefault="00AB7AF3" w:rsidP="00AB7AF3">
      <w:pPr>
        <w:pStyle w:val="Code"/>
        <w:spacing w:line="259" w:lineRule="auto"/>
      </w:pPr>
      <w:r>
        <w:rPr>
          <w:color w:val="31849B" w:themeColor="accent5" w:themeShade="BF"/>
        </w:rPr>
        <w:t xml:space="preserve">    "objId"</w:t>
      </w:r>
      <w:r>
        <w:t>: {</w:t>
      </w:r>
    </w:p>
    <w:p w14:paraId="034173EC"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0108E720" w14:textId="77777777" w:rsidR="00AB7AF3" w:rsidRDefault="00AB7AF3" w:rsidP="00AB7AF3">
      <w:pPr>
        <w:pStyle w:val="Code"/>
        <w:spacing w:line="259" w:lineRule="auto"/>
      </w:pPr>
      <w:r>
        <w:t xml:space="preserve">    },</w:t>
      </w:r>
    </w:p>
    <w:p w14:paraId="4D97678E" w14:textId="77777777" w:rsidR="00AB7AF3" w:rsidRDefault="00AB7AF3" w:rsidP="00AB7AF3">
      <w:pPr>
        <w:pStyle w:val="Code"/>
        <w:spacing w:line="259" w:lineRule="auto"/>
      </w:pPr>
      <w:r>
        <w:rPr>
          <w:color w:val="31849B" w:themeColor="accent5" w:themeShade="BF"/>
        </w:rPr>
        <w:t xml:space="preserve">    "createRef"</w:t>
      </w:r>
      <w:r>
        <w:t>: {</w:t>
      </w:r>
    </w:p>
    <w:p w14:paraId="446C9483"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"boolean",</w:t>
      </w:r>
    </w:p>
    <w:p w14:paraId="148A3BD6" w14:textId="77777777" w:rsidR="00AB7AF3" w:rsidRDefault="00AB7AF3" w:rsidP="00AB7AF3">
      <w:pPr>
        <w:pStyle w:val="Code"/>
        <w:spacing w:line="259" w:lineRule="auto"/>
      </w:pPr>
      <w:r>
        <w:rPr>
          <w:color w:val="31849B" w:themeColor="accent5" w:themeShade="BF"/>
        </w:rPr>
        <w:t xml:space="preserve">      "default"</w:t>
      </w:r>
      <w:r>
        <w:t xml:space="preserve">: </w:t>
      </w:r>
      <w:r>
        <w:rPr>
          <w:color w:val="244061" w:themeColor="accent1" w:themeShade="80"/>
        </w:rPr>
        <w:t>"true"</w:t>
      </w:r>
    </w:p>
    <w:p w14:paraId="162636D8" w14:textId="77777777" w:rsidR="00AB7AF3" w:rsidRDefault="00AB7AF3" w:rsidP="00AB7AF3">
      <w:pPr>
        <w:pStyle w:val="Code"/>
        <w:spacing w:line="259" w:lineRule="auto"/>
      </w:pPr>
      <w:r>
        <w:t xml:space="preserve">    }</w:t>
      </w:r>
    </w:p>
    <w:p w14:paraId="5312B57D" w14:textId="77777777" w:rsidR="00AB7AF3" w:rsidRDefault="00AB7AF3" w:rsidP="00AB7AF3">
      <w:pPr>
        <w:pStyle w:val="Code"/>
        <w:spacing w:line="259" w:lineRule="auto"/>
      </w:pPr>
      <w:r>
        <w:t xml:space="preserve">  }</w:t>
      </w:r>
    </w:p>
    <w:p w14:paraId="0FC95F05" w14:textId="77777777" w:rsidR="00AB7AF3" w:rsidRDefault="00AB7AF3" w:rsidP="00AB7AF3">
      <w:pPr>
        <w:pStyle w:val="Code"/>
        <w:spacing w:line="259" w:lineRule="auto"/>
      </w:pPr>
      <w:r>
        <w:t>}</w:t>
      </w:r>
    </w:p>
    <w:p w14:paraId="3B4EF7CB" w14:textId="77777777" w:rsidR="00AB7AF3" w:rsidRDefault="00AB7AF3" w:rsidP="00AB7AF3"/>
    <w:p w14:paraId="5F84EA54" w14:textId="77777777" w:rsidR="00AB7AF3" w:rsidRDefault="00AB7AF3" w:rsidP="00AB7AF3">
      <w:pPr>
        <w:pStyle w:val="berschrift4"/>
      </w:pPr>
      <w:bookmarkStart w:id="2391" w:name="_Toc8854677"/>
      <w:r>
        <w:lastRenderedPageBreak/>
        <w:t>IncludeObject – XML Syntax</w:t>
      </w:r>
      <w:bookmarkEnd w:id="2391"/>
    </w:p>
    <w:p w14:paraId="091E9294" w14:textId="77777777" w:rsidR="00AB7AF3" w:rsidRPr="5404FA76" w:rsidRDefault="00AB7AF3" w:rsidP="00AB7AF3">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component.</w:t>
      </w:r>
    </w:p>
    <w:p w14:paraId="74E9E71E" w14:textId="77777777" w:rsidR="00AB7AF3" w:rsidRDefault="00AB7AF3" w:rsidP="00AB7AF3">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C54624F"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14:paraId="5C4C46A4"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14:paraId="753EE887"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14:paraId="096B72EA"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A2435D3"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A31D00B" w14:textId="77777777" w:rsidR="00AB7AF3" w:rsidRDefault="00AB7AF3" w:rsidP="00AB7AF3">
      <w:pPr>
        <w:pStyle w:val="Code"/>
      </w:pPr>
      <w:r>
        <w:rPr>
          <w:color w:val="31849B" w:themeColor="accent5" w:themeShade="BF"/>
        </w:rPr>
        <w:t>&lt;/xs:complexType&gt;</w:t>
      </w:r>
    </w:p>
    <w:p w14:paraId="44072185"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p>
    <w:p w14:paraId="609DB7E4" w14:textId="77777777" w:rsidR="00AB7AF3" w:rsidRDefault="00AB7AF3" w:rsidP="00AB7AF3">
      <w:pPr>
        <w:pStyle w:val="berschrift3"/>
      </w:pPr>
      <w:bookmarkStart w:id="2392" w:name="_RefCompB8907B72"/>
      <w:bookmarkStart w:id="2393" w:name="_Toc8854678"/>
      <w:r>
        <w:t>Component SignaturePlacement</w:t>
      </w:r>
      <w:bookmarkEnd w:id="2392"/>
      <w:bookmarkEnd w:id="2393"/>
    </w:p>
    <w:p w14:paraId="1DA49819"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SignaturePlacement</w:t>
      </w:r>
      <w:r w:rsidRPr="003A06D0">
        <w:rPr>
          <w:color w:val="19D131"/>
          <w:lang w:val="en-GB"/>
        </w:rPr>
        <w:t xml:space="preserve"> component is used to request the creation of an </w:t>
      </w:r>
      <w:r w:rsidR="005A05CB" w:rsidRPr="003A06D0">
        <w:rPr>
          <w:color w:val="19D131"/>
          <w:lang w:val="en-GB"/>
        </w:rPr>
        <w:t>XMLDSig</w:t>
      </w:r>
      <w:r w:rsidRPr="003A06D0">
        <w:rPr>
          <w:color w:val="19D131"/>
          <w:lang w:val="en-GB"/>
        </w:rPr>
        <w:t xml:space="preserve"> enveloped signature placed within an input document. The resulting document with the enveloped signature is placed in the optional output </w:t>
      </w:r>
      <w:r w:rsidRPr="003A06D0">
        <w:rPr>
          <w:rFonts w:ascii="Courier New" w:eastAsia="Courier New" w:hAnsi="Courier New" w:cs="Courier New"/>
          <w:lang w:val="en-GB"/>
        </w:rPr>
        <w:t>DocumentWithSignature</w:t>
      </w:r>
      <w:r w:rsidRPr="003A06D0">
        <w:rPr>
          <w:color w:val="19D131"/>
          <w:lang w:val="en-GB"/>
        </w:rPr>
        <w:t xml:space="preserve"> element. The server places the signature in the document identified using the</w:t>
      </w:r>
      <w:r w:rsidRPr="003A06D0">
        <w:rPr>
          <w:rStyle w:val="Element"/>
          <w:lang w:val="en-GB"/>
        </w:rPr>
        <w:t xml:space="preserve"> </w:t>
      </w:r>
      <w:r w:rsidRPr="003A06D0">
        <w:rPr>
          <w:rStyle w:val="Datatype"/>
          <w:lang w:val="en-GB"/>
        </w:rPr>
        <w:t>WhichD</w:t>
      </w:r>
      <w:r w:rsidR="00D56DEC">
        <w:rPr>
          <w:rStyle w:val="Datatype"/>
          <w:lang w:val="en-GB"/>
        </w:rPr>
        <w:t>a</w:t>
      </w:r>
      <w:r w:rsidRPr="003A06D0">
        <w:rPr>
          <w:rStyle w:val="Datatype"/>
          <w:lang w:val="en-GB"/>
        </w:rPr>
        <w:t>t</w:t>
      </w:r>
      <w:r w:rsidR="00D56DEC">
        <w:rPr>
          <w:rStyle w:val="Datatype"/>
          <w:lang w:val="en-GB"/>
        </w:rPr>
        <w:t>a</w:t>
      </w:r>
      <w:r w:rsidRPr="003A06D0">
        <w:rPr>
          <w:color w:val="19D131"/>
          <w:lang w:val="en-GB"/>
        </w:rPr>
        <w:t xml:space="preserve"> </w:t>
      </w:r>
      <w:r w:rsidR="00D56DEC">
        <w:rPr>
          <w:color w:val="19D131"/>
          <w:lang w:val="en-GB"/>
        </w:rPr>
        <w:t>element</w:t>
      </w:r>
      <w:r w:rsidRPr="003A06D0">
        <w:rPr>
          <w:color w:val="19D131"/>
          <w:lang w:val="en-GB"/>
        </w:rPr>
        <w:t>. In the case of a non-XML input document then the server will return an error unless alternative procedures are defined by a profile or in the server policy for handling such a situation.</w:t>
      </w:r>
    </w:p>
    <w:p w14:paraId="4E6BAAA2" w14:textId="77777777" w:rsidR="00AB7AF3" w:rsidRDefault="00AB7AF3" w:rsidP="00AB7AF3">
      <w:r>
        <w:t>Below follows a list of the sub-components that constitute this component:</w:t>
      </w:r>
    </w:p>
    <w:p w14:paraId="137DE17F" w14:textId="77777777" w:rsidR="00AB7AF3" w:rsidRDefault="00AB7AF3" w:rsidP="00AB7AF3">
      <w:pPr>
        <w:pStyle w:val="Member"/>
      </w:pPr>
      <w:r>
        <w:t xml:space="preserve">The OPTIONAL </w:t>
      </w:r>
      <w:r w:rsidRPr="35C1378D">
        <w:rPr>
          <w:rStyle w:val="Datatype"/>
        </w:rPr>
        <w:t>XPathAfter</w:t>
      </w:r>
      <w:r>
        <w:t xml:space="preserve"> element, if present, MUST contain one instance of a string. </w:t>
      </w:r>
      <w:r w:rsidR="00DD3493">
        <w:rPr>
          <w:color w:val="19D131"/>
          <w:lang w:val="en-GB"/>
        </w:rPr>
        <w:t>This element</w:t>
      </w:r>
      <w:r w:rsidRPr="003A06D0">
        <w:rPr>
          <w:color w:val="19D131"/>
          <w:lang w:val="en-GB"/>
        </w:rPr>
        <w:t xml:space="preserve"> holds an XPath expression which identifies an element, inside the XML input document, after which the signature will be inserted.</w:t>
      </w:r>
    </w:p>
    <w:p w14:paraId="5F40740A" w14:textId="77777777" w:rsidR="00AB7AF3" w:rsidRDefault="00AB7AF3" w:rsidP="00AB7AF3">
      <w:pPr>
        <w:pStyle w:val="Member"/>
      </w:pPr>
      <w:r>
        <w:t xml:space="preserve">The OPTIONAL </w:t>
      </w:r>
      <w:r w:rsidRPr="35C1378D">
        <w:rPr>
          <w:rStyle w:val="Datatype"/>
        </w:rPr>
        <w:t>XPathFirstChildOf</w:t>
      </w:r>
      <w:r>
        <w:t xml:space="preserve"> element, if present, MUST contain one instance of a string. </w:t>
      </w:r>
      <w:r w:rsidR="00DD3493">
        <w:rPr>
          <w:color w:val="19D131"/>
          <w:lang w:val="en-GB"/>
        </w:rPr>
        <w:t>This element</w:t>
      </w:r>
      <w:r w:rsidRPr="003A06D0">
        <w:rPr>
          <w:color w:val="19D131"/>
          <w:lang w:val="en-GB"/>
        </w:rPr>
        <w:t xml:space="preserve"> holds an XPath expression which identifies an element, in the XML input document, which the signature will be inserted as the first child of.</w:t>
      </w:r>
    </w:p>
    <w:p w14:paraId="46B09899" w14:textId="77777777" w:rsidR="00AB7AF3" w:rsidRDefault="00AB7AF3" w:rsidP="00AB7AF3">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_RefCompF8551B33 \r \h </w:instrText>
      </w:r>
      <w:r>
        <w:fldChar w:fldCharType="separate"/>
      </w:r>
      <w:r>
        <w:rPr>
          <w:rStyle w:val="Datatype"/>
          <w:rFonts w:eastAsia="Courier New" w:cs="Courier New"/>
        </w:rPr>
        <w:t>NsPrefixMapping</w:t>
      </w:r>
      <w:r>
        <w:fldChar w:fldCharType="end"/>
      </w:r>
      <w:r>
        <w:t xml:space="preserve">. </w:t>
      </w:r>
    </w:p>
    <w:p w14:paraId="7FDAEDCF" w14:textId="77777777" w:rsidR="00AB7AF3" w:rsidRDefault="00AB7AF3" w:rsidP="00AB7AF3">
      <w:pPr>
        <w:pStyle w:val="Member"/>
      </w:pPr>
      <w:r>
        <w:t xml:space="preserve">The OPTIONAL </w:t>
      </w:r>
      <w:r w:rsidRPr="35C1378D">
        <w:rPr>
          <w:rStyle w:val="Datatype"/>
        </w:rPr>
        <w:t>WhichData</w:t>
      </w:r>
      <w:r>
        <w:t xml:space="preserve"> element, if present, MUST contain one instance of a unique identifier reference. </w:t>
      </w:r>
      <w:r w:rsidR="00D56DEC" w:rsidRPr="00D56DEC">
        <w:rPr>
          <w:color w:val="19D131"/>
        </w:rPr>
        <w:t xml:space="preserve">The </w:t>
      </w:r>
      <w:r w:rsidR="00D56DEC" w:rsidRPr="00D56DEC">
        <w:rPr>
          <w:rStyle w:val="Datatype"/>
        </w:rPr>
        <w:t>WhichData</w:t>
      </w:r>
      <w:r w:rsidR="00D56DEC" w:rsidRPr="00D56DEC">
        <w:rPr>
          <w:color w:val="19D131"/>
        </w:rPr>
        <w:t xml:space="preserve"> element identifies the input </w:t>
      </w:r>
      <w:r w:rsidR="00092265" w:rsidRPr="00092265">
        <w:rPr>
          <w:rStyle w:val="Datatype"/>
        </w:rPr>
        <w:t>Base64Data</w:t>
      </w:r>
      <w:r w:rsidR="00092265">
        <w:rPr>
          <w:color w:val="19D131"/>
        </w:rPr>
        <w:t xml:space="preserve"> component</w:t>
      </w:r>
      <w:r w:rsidR="00D56DEC" w:rsidRPr="00D56DEC">
        <w:rPr>
          <w:color w:val="19D131"/>
        </w:rPr>
        <w:t xml:space="preserve"> </w:t>
      </w:r>
      <w:r w:rsidR="00092265">
        <w:rPr>
          <w:color w:val="19D131"/>
        </w:rPr>
        <w:t xml:space="preserve">containing the document </w:t>
      </w:r>
      <w:r w:rsidR="00D56DEC" w:rsidRPr="00D56DEC">
        <w:rPr>
          <w:color w:val="19D131"/>
        </w:rPr>
        <w:t>the signature will be inserted into.</w:t>
      </w:r>
    </w:p>
    <w:p w14:paraId="0CE2224D" w14:textId="77777777" w:rsidR="00AB7AF3" w:rsidRDefault="00AB7AF3" w:rsidP="00AB7AF3">
      <w:pPr>
        <w:pStyle w:val="Member"/>
      </w:pPr>
      <w:r>
        <w:t xml:space="preserve">The OPTIONAL </w:t>
      </w:r>
      <w:r w:rsidRPr="35C1378D">
        <w:rPr>
          <w:rStyle w:val="Datatype"/>
        </w:rPr>
        <w:t>CreateEnvelopedSignature</w:t>
      </w:r>
      <w:r>
        <w:t xml:space="preserve"> element, if present, MUST contain one instance of a boolean. Its default value is '</w:t>
      </w:r>
      <w:r>
        <w:rPr>
          <w:color w:val="244061" w:themeColor="accent1" w:themeShade="80"/>
        </w:rPr>
        <w:t>true</w:t>
      </w:r>
      <w:r>
        <w:t xml:space="preserve">'. </w:t>
      </w:r>
      <w:r w:rsidRPr="003A06D0">
        <w:rPr>
          <w:color w:val="19D131"/>
          <w:lang w:val="en-GB"/>
        </w:rPr>
        <w:t xml:space="preserve">If the </w:t>
      </w:r>
      <w:r w:rsidRPr="003A06D0">
        <w:rPr>
          <w:rStyle w:val="Datatype"/>
          <w:lang w:val="en-GB"/>
        </w:rPr>
        <w:t>CreateEnvelopedSignature</w:t>
      </w:r>
      <w:r w:rsidRPr="003A06D0">
        <w:rPr>
          <w:color w:val="19D131"/>
          <w:lang w:val="en-GB"/>
        </w:rPr>
        <w:t xml:space="preserve"> element is set to true a reference having an enveloped signature transform is created.</w:t>
      </w:r>
    </w:p>
    <w:p w14:paraId="5A4AA070" w14:textId="77777777" w:rsidR="00AB7AF3" w:rsidRDefault="00AB7AF3" w:rsidP="00AB7AF3">
      <w:pPr>
        <w:pStyle w:val="berschrift4"/>
      </w:pPr>
      <w:bookmarkStart w:id="2394" w:name="_Toc8854679"/>
      <w:r>
        <w:t>SignaturePlacement – JSON Syntax</w:t>
      </w:r>
      <w:bookmarkEnd w:id="2394"/>
    </w:p>
    <w:p w14:paraId="7BF9D8ED"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14:paraId="3B04000C"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3D026522"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82A141" w14:textId="77777777" w:rsidR="00AB7AF3" w:rsidRDefault="00AB7AF3" w:rsidP="00AB7AF3">
            <w:pPr>
              <w:pStyle w:val="Beschriftung"/>
            </w:pPr>
            <w:r>
              <w:t>Element</w:t>
            </w:r>
          </w:p>
        </w:tc>
        <w:tc>
          <w:tcPr>
            <w:tcW w:w="4675" w:type="dxa"/>
          </w:tcPr>
          <w:p w14:paraId="65710CBC"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6EAA0664"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FEEA537" w14:textId="77777777" w:rsidR="00AB7AF3" w:rsidRPr="002062A5" w:rsidRDefault="00AB7AF3" w:rsidP="00AB7AF3">
            <w:pPr>
              <w:pStyle w:val="Beschriftung"/>
              <w:rPr>
                <w:rStyle w:val="Datatype"/>
                <w:b w:val="0"/>
                <w:bCs w:val="0"/>
              </w:rPr>
            </w:pPr>
            <w:r w:rsidRPr="002062A5">
              <w:rPr>
                <w:rStyle w:val="Datatype"/>
              </w:rPr>
              <w:t>XPathAfter</w:t>
            </w:r>
          </w:p>
        </w:tc>
        <w:tc>
          <w:tcPr>
            <w:tcW w:w="4675" w:type="dxa"/>
          </w:tcPr>
          <w:p w14:paraId="2144FCF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AB7AF3" w14:paraId="2C3AF3B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BC42909" w14:textId="77777777" w:rsidR="00AB7AF3" w:rsidRPr="002062A5" w:rsidRDefault="00AB7AF3" w:rsidP="00AB7AF3">
            <w:pPr>
              <w:pStyle w:val="Beschriftung"/>
              <w:rPr>
                <w:rStyle w:val="Datatype"/>
                <w:b w:val="0"/>
                <w:bCs w:val="0"/>
              </w:rPr>
            </w:pPr>
            <w:r w:rsidRPr="002062A5">
              <w:rPr>
                <w:rStyle w:val="Datatype"/>
              </w:rPr>
              <w:lastRenderedPageBreak/>
              <w:t>XPathFirstChildOf</w:t>
            </w:r>
          </w:p>
        </w:tc>
        <w:tc>
          <w:tcPr>
            <w:tcW w:w="4675" w:type="dxa"/>
          </w:tcPr>
          <w:p w14:paraId="7F66F7B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AB7AF3" w14:paraId="7CD3A614"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CA4763D" w14:textId="77777777" w:rsidR="00AB7AF3" w:rsidRPr="002062A5" w:rsidRDefault="00AB7AF3" w:rsidP="00AB7AF3">
            <w:pPr>
              <w:pStyle w:val="Beschriftung"/>
              <w:rPr>
                <w:rStyle w:val="Datatype"/>
                <w:b w:val="0"/>
                <w:bCs w:val="0"/>
              </w:rPr>
            </w:pPr>
            <w:r w:rsidRPr="002062A5">
              <w:rPr>
                <w:rStyle w:val="Datatype"/>
              </w:rPr>
              <w:t>NsPrefixMapping</w:t>
            </w:r>
          </w:p>
        </w:tc>
        <w:tc>
          <w:tcPr>
            <w:tcW w:w="4675" w:type="dxa"/>
          </w:tcPr>
          <w:p w14:paraId="7C58FC4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AB7AF3" w14:paraId="03106CE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E974F90" w14:textId="77777777" w:rsidR="00AB7AF3" w:rsidRPr="002062A5" w:rsidRDefault="00AB7AF3" w:rsidP="00AB7AF3">
            <w:pPr>
              <w:pStyle w:val="Beschriftung"/>
              <w:rPr>
                <w:rStyle w:val="Datatype"/>
                <w:b w:val="0"/>
                <w:bCs w:val="0"/>
              </w:rPr>
            </w:pPr>
            <w:r w:rsidRPr="002062A5">
              <w:rPr>
                <w:rStyle w:val="Datatype"/>
              </w:rPr>
              <w:t>WhichData</w:t>
            </w:r>
          </w:p>
        </w:tc>
        <w:tc>
          <w:tcPr>
            <w:tcW w:w="4675" w:type="dxa"/>
          </w:tcPr>
          <w:p w14:paraId="6DD442B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AB7AF3" w14:paraId="7A3FE0A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82EAEAA" w14:textId="77777777" w:rsidR="00AB7AF3" w:rsidRPr="002062A5" w:rsidRDefault="00AB7AF3" w:rsidP="00AB7AF3">
            <w:pPr>
              <w:pStyle w:val="Beschriftung"/>
              <w:rPr>
                <w:rStyle w:val="Datatype"/>
                <w:b w:val="0"/>
                <w:bCs w:val="0"/>
              </w:rPr>
            </w:pPr>
            <w:r w:rsidRPr="002062A5">
              <w:rPr>
                <w:rStyle w:val="Datatype"/>
              </w:rPr>
              <w:t>CreateEnvelopedSignature</w:t>
            </w:r>
          </w:p>
        </w:tc>
        <w:tc>
          <w:tcPr>
            <w:tcW w:w="4675" w:type="dxa"/>
          </w:tcPr>
          <w:p w14:paraId="21EF73F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bl>
    <w:p w14:paraId="7F9978E5"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3DBFE57F" w14:textId="77777777" w:rsidR="00AB7AF3" w:rsidRDefault="00AB7AF3" w:rsidP="00AB7AF3">
      <w:pPr>
        <w:pStyle w:val="Code"/>
        <w:spacing w:line="259" w:lineRule="auto"/>
      </w:pPr>
      <w:r>
        <w:rPr>
          <w:color w:val="31849B" w:themeColor="accent5" w:themeShade="BF"/>
        </w:rPr>
        <w:t>"dss2-SignaturePlacementType"</w:t>
      </w:r>
      <w:r>
        <w:t>: {</w:t>
      </w:r>
    </w:p>
    <w:p w14:paraId="05D4202B"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35E2BBBB" w14:textId="77777777" w:rsidR="00AB7AF3" w:rsidRDefault="00AB7AF3" w:rsidP="00AB7AF3">
      <w:pPr>
        <w:pStyle w:val="Code"/>
        <w:spacing w:line="259" w:lineRule="auto"/>
      </w:pPr>
      <w:r>
        <w:rPr>
          <w:color w:val="31849B" w:themeColor="accent5" w:themeShade="BF"/>
        </w:rPr>
        <w:t xml:space="preserve">  "properties"</w:t>
      </w:r>
      <w:r>
        <w:t>: {</w:t>
      </w:r>
    </w:p>
    <w:p w14:paraId="5648D1EB" w14:textId="77777777" w:rsidR="00AB7AF3" w:rsidRDefault="00AB7AF3" w:rsidP="00AB7AF3">
      <w:pPr>
        <w:pStyle w:val="Code"/>
        <w:spacing w:line="259" w:lineRule="auto"/>
      </w:pPr>
      <w:r>
        <w:rPr>
          <w:color w:val="31849B" w:themeColor="accent5" w:themeShade="BF"/>
        </w:rPr>
        <w:t xml:space="preserve">    "xpathAfter"</w:t>
      </w:r>
      <w:r>
        <w:t>: {</w:t>
      </w:r>
    </w:p>
    <w:p w14:paraId="42AA0E2C"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10EE73BF" w14:textId="77777777" w:rsidR="00AB7AF3" w:rsidRDefault="00AB7AF3" w:rsidP="00AB7AF3">
      <w:pPr>
        <w:pStyle w:val="Code"/>
        <w:spacing w:line="259" w:lineRule="auto"/>
      </w:pPr>
      <w:r>
        <w:t xml:space="preserve">    },</w:t>
      </w:r>
    </w:p>
    <w:p w14:paraId="26DB1DFC" w14:textId="77777777" w:rsidR="00AB7AF3" w:rsidRDefault="00AB7AF3" w:rsidP="00AB7AF3">
      <w:pPr>
        <w:pStyle w:val="Code"/>
        <w:spacing w:line="259" w:lineRule="auto"/>
      </w:pPr>
      <w:r>
        <w:rPr>
          <w:color w:val="31849B" w:themeColor="accent5" w:themeShade="BF"/>
        </w:rPr>
        <w:t xml:space="preserve">    "xpathFirstChildOf"</w:t>
      </w:r>
      <w:r>
        <w:t>: {</w:t>
      </w:r>
    </w:p>
    <w:p w14:paraId="3F1A1DD8"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67F7C461" w14:textId="77777777" w:rsidR="00AB7AF3" w:rsidRDefault="00AB7AF3" w:rsidP="00AB7AF3">
      <w:pPr>
        <w:pStyle w:val="Code"/>
        <w:spacing w:line="259" w:lineRule="auto"/>
      </w:pPr>
      <w:r>
        <w:t xml:space="preserve">    },</w:t>
      </w:r>
    </w:p>
    <w:p w14:paraId="2735A012" w14:textId="77777777" w:rsidR="00AB7AF3" w:rsidRDefault="00AB7AF3" w:rsidP="00AB7AF3">
      <w:pPr>
        <w:pStyle w:val="Code"/>
        <w:spacing w:line="259" w:lineRule="auto"/>
      </w:pPr>
      <w:r>
        <w:rPr>
          <w:color w:val="31849B" w:themeColor="accent5" w:themeShade="BF"/>
        </w:rPr>
        <w:t xml:space="preserve">    "xPathAfter"</w:t>
      </w:r>
      <w:r>
        <w:t>: {</w:t>
      </w:r>
    </w:p>
    <w:p w14:paraId="4F4A9C6B"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7C5F9274" w14:textId="77777777" w:rsidR="00AB7AF3" w:rsidRDefault="00AB7AF3" w:rsidP="00AB7AF3">
      <w:pPr>
        <w:pStyle w:val="Code"/>
        <w:spacing w:line="259" w:lineRule="auto"/>
      </w:pPr>
      <w:r>
        <w:t xml:space="preserve">    },</w:t>
      </w:r>
    </w:p>
    <w:p w14:paraId="79826752" w14:textId="77777777" w:rsidR="00AB7AF3" w:rsidRDefault="00AB7AF3" w:rsidP="00AB7AF3">
      <w:pPr>
        <w:pStyle w:val="Code"/>
        <w:spacing w:line="259" w:lineRule="auto"/>
      </w:pPr>
      <w:r>
        <w:rPr>
          <w:color w:val="31849B" w:themeColor="accent5" w:themeShade="BF"/>
        </w:rPr>
        <w:t xml:space="preserve">    "xPathFirstChildOf"</w:t>
      </w:r>
      <w:r>
        <w:t>: {</w:t>
      </w:r>
    </w:p>
    <w:p w14:paraId="1AC2A64F"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3872DF5E" w14:textId="77777777" w:rsidR="00AB7AF3" w:rsidRDefault="00AB7AF3" w:rsidP="00AB7AF3">
      <w:pPr>
        <w:pStyle w:val="Code"/>
        <w:spacing w:line="259" w:lineRule="auto"/>
      </w:pPr>
      <w:r>
        <w:t xml:space="preserve">    },</w:t>
      </w:r>
    </w:p>
    <w:p w14:paraId="29EFFB9B" w14:textId="77777777" w:rsidR="00AB7AF3" w:rsidRDefault="00AB7AF3" w:rsidP="00AB7AF3">
      <w:pPr>
        <w:pStyle w:val="Code"/>
        <w:spacing w:line="259" w:lineRule="auto"/>
      </w:pPr>
      <w:r>
        <w:rPr>
          <w:color w:val="31849B" w:themeColor="accent5" w:themeShade="BF"/>
        </w:rPr>
        <w:t xml:space="preserve">    "nsDecl"</w:t>
      </w:r>
      <w:r>
        <w:t>: {</w:t>
      </w:r>
    </w:p>
    <w:p w14:paraId="769436B5"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2F03AFF2" w14:textId="77777777" w:rsidR="00AB7AF3" w:rsidRDefault="00AB7AF3" w:rsidP="00AB7AF3">
      <w:pPr>
        <w:pStyle w:val="Code"/>
        <w:spacing w:line="259" w:lineRule="auto"/>
      </w:pPr>
      <w:r>
        <w:rPr>
          <w:color w:val="31849B" w:themeColor="accent5" w:themeShade="BF"/>
        </w:rPr>
        <w:t xml:space="preserve">      "items"</w:t>
      </w:r>
      <w:r>
        <w:t>: {</w:t>
      </w:r>
    </w:p>
    <w:p w14:paraId="3B81A9DC"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14:paraId="785E39AE" w14:textId="77777777" w:rsidR="00AB7AF3" w:rsidRDefault="00AB7AF3" w:rsidP="00AB7AF3">
      <w:pPr>
        <w:pStyle w:val="Code"/>
        <w:spacing w:line="259" w:lineRule="auto"/>
      </w:pPr>
      <w:r>
        <w:t xml:space="preserve">      }</w:t>
      </w:r>
    </w:p>
    <w:p w14:paraId="51D7C378" w14:textId="77777777" w:rsidR="00AB7AF3" w:rsidRDefault="00AB7AF3" w:rsidP="00AB7AF3">
      <w:pPr>
        <w:pStyle w:val="Code"/>
        <w:spacing w:line="259" w:lineRule="auto"/>
      </w:pPr>
      <w:r>
        <w:t xml:space="preserve">    },</w:t>
      </w:r>
    </w:p>
    <w:p w14:paraId="5D72A4CA" w14:textId="77777777" w:rsidR="00AB7AF3" w:rsidRDefault="00AB7AF3" w:rsidP="00AB7AF3">
      <w:pPr>
        <w:pStyle w:val="Code"/>
        <w:spacing w:line="259" w:lineRule="auto"/>
      </w:pPr>
      <w:r>
        <w:rPr>
          <w:color w:val="31849B" w:themeColor="accent5" w:themeShade="BF"/>
        </w:rPr>
        <w:t xml:space="preserve">    "whichData"</w:t>
      </w:r>
      <w:r>
        <w:t>: {</w:t>
      </w:r>
    </w:p>
    <w:p w14:paraId="1228BD31"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3FEEB22E" w14:textId="77777777" w:rsidR="00AB7AF3" w:rsidRDefault="00AB7AF3" w:rsidP="00AB7AF3">
      <w:pPr>
        <w:pStyle w:val="Code"/>
        <w:spacing w:line="259" w:lineRule="auto"/>
      </w:pPr>
      <w:r>
        <w:t xml:space="preserve">    },</w:t>
      </w:r>
    </w:p>
    <w:p w14:paraId="43365D16" w14:textId="77777777" w:rsidR="00AB7AF3" w:rsidRDefault="00AB7AF3" w:rsidP="00AB7AF3">
      <w:pPr>
        <w:pStyle w:val="Code"/>
        <w:spacing w:line="259" w:lineRule="auto"/>
      </w:pPr>
      <w:r>
        <w:rPr>
          <w:color w:val="31849B" w:themeColor="accent5" w:themeShade="BF"/>
        </w:rPr>
        <w:t xml:space="preserve">    "createEnvelopedSignature"</w:t>
      </w:r>
      <w:r>
        <w:t>: {</w:t>
      </w:r>
    </w:p>
    <w:p w14:paraId="179DEEAF"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"boolean",</w:t>
      </w:r>
    </w:p>
    <w:p w14:paraId="20DA7350" w14:textId="77777777" w:rsidR="00AB7AF3" w:rsidRDefault="00AB7AF3" w:rsidP="00AB7AF3">
      <w:pPr>
        <w:pStyle w:val="Code"/>
        <w:spacing w:line="259" w:lineRule="auto"/>
      </w:pPr>
      <w:r>
        <w:rPr>
          <w:color w:val="31849B" w:themeColor="accent5" w:themeShade="BF"/>
        </w:rPr>
        <w:t xml:space="preserve">      "default"</w:t>
      </w:r>
      <w:r>
        <w:t xml:space="preserve">: </w:t>
      </w:r>
      <w:r>
        <w:rPr>
          <w:color w:val="244061" w:themeColor="accent1" w:themeShade="80"/>
        </w:rPr>
        <w:t>"true"</w:t>
      </w:r>
    </w:p>
    <w:p w14:paraId="77867F54" w14:textId="77777777" w:rsidR="00AB7AF3" w:rsidRDefault="00AB7AF3" w:rsidP="00AB7AF3">
      <w:pPr>
        <w:pStyle w:val="Code"/>
        <w:spacing w:line="259" w:lineRule="auto"/>
      </w:pPr>
      <w:r>
        <w:t xml:space="preserve">    }</w:t>
      </w:r>
    </w:p>
    <w:p w14:paraId="7DCFAD5A" w14:textId="77777777" w:rsidR="00AB7AF3" w:rsidRDefault="00AB7AF3" w:rsidP="00AB7AF3">
      <w:pPr>
        <w:pStyle w:val="Code"/>
        <w:spacing w:line="259" w:lineRule="auto"/>
      </w:pPr>
      <w:r>
        <w:t xml:space="preserve">  }</w:t>
      </w:r>
    </w:p>
    <w:p w14:paraId="233A4F02" w14:textId="77777777" w:rsidR="00AB7AF3" w:rsidRDefault="00AB7AF3" w:rsidP="00AB7AF3">
      <w:pPr>
        <w:pStyle w:val="Code"/>
        <w:spacing w:line="259" w:lineRule="auto"/>
      </w:pPr>
      <w:r>
        <w:t>}</w:t>
      </w:r>
    </w:p>
    <w:p w14:paraId="0EF5B634" w14:textId="77777777" w:rsidR="00AB7AF3" w:rsidRDefault="00AB7AF3" w:rsidP="00AB7AF3"/>
    <w:p w14:paraId="035B9E65" w14:textId="77777777" w:rsidR="00AB7AF3" w:rsidRDefault="00AB7AF3" w:rsidP="00AB7AF3">
      <w:pPr>
        <w:pStyle w:val="berschrift4"/>
      </w:pPr>
      <w:bookmarkStart w:id="2395" w:name="_Toc8854680"/>
      <w:r>
        <w:t>SignaturePlacement – XML Syntax</w:t>
      </w:r>
      <w:bookmarkEnd w:id="2395"/>
    </w:p>
    <w:p w14:paraId="6CD83053" w14:textId="77777777" w:rsidR="00AB7AF3" w:rsidRPr="5404FA76" w:rsidRDefault="00AB7AF3" w:rsidP="00AB7AF3">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14:paraId="3CC2E3BA" w14:textId="77777777" w:rsidR="00AB7AF3" w:rsidRDefault="00AB7AF3" w:rsidP="00AB7AF3">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BA72EEA"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14:paraId="77BF8066" w14:textId="77777777" w:rsidR="00AB7AF3" w:rsidRDefault="00AB7AF3" w:rsidP="00AB7AF3">
      <w:pPr>
        <w:pStyle w:val="Code"/>
      </w:pPr>
      <w:r>
        <w:rPr>
          <w:color w:val="31849B" w:themeColor="accent5" w:themeShade="BF"/>
        </w:rPr>
        <w:t xml:space="preserve">  &lt;xs:sequence&gt;</w:t>
      </w:r>
    </w:p>
    <w:p w14:paraId="08ADCE81" w14:textId="77777777" w:rsidR="00AB7AF3" w:rsidRDefault="00AB7AF3" w:rsidP="00AB7AF3">
      <w:pPr>
        <w:pStyle w:val="Code"/>
      </w:pPr>
      <w:r>
        <w:rPr>
          <w:color w:val="31849B" w:themeColor="accent5" w:themeShade="BF"/>
        </w:rPr>
        <w:t xml:space="preserve">    &lt;xs:choice&gt;</w:t>
      </w:r>
    </w:p>
    <w:p w14:paraId="0ED7F1AD"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D5F1FEA"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155811FA" w14:textId="77777777" w:rsidR="00AB7AF3" w:rsidRDefault="00AB7AF3" w:rsidP="00AB7AF3">
      <w:pPr>
        <w:pStyle w:val="Code"/>
      </w:pPr>
      <w:r>
        <w:rPr>
          <w:color w:val="31849B" w:themeColor="accent5" w:themeShade="BF"/>
        </w:rPr>
        <w:t xml:space="preserve">    &lt;/xs:choice&gt;</w:t>
      </w:r>
    </w:p>
    <w:p w14:paraId="6EB65F9C"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57EE1ED" w14:textId="77777777" w:rsidR="00AB7AF3" w:rsidRDefault="00AB7AF3" w:rsidP="00AB7AF3">
      <w:pPr>
        <w:pStyle w:val="Code"/>
      </w:pPr>
      <w:r>
        <w:rPr>
          <w:color w:val="31849B" w:themeColor="accent5" w:themeShade="BF"/>
        </w:rPr>
        <w:lastRenderedPageBreak/>
        <w:t xml:space="preserve">  &lt;/xs:sequence&gt;</w:t>
      </w:r>
    </w:p>
    <w:p w14:paraId="4FAE1D7C"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14:paraId="65ADF676"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14:paraId="5DD4F398" w14:textId="77777777" w:rsidR="00AB7AF3" w:rsidRDefault="00AB7AF3" w:rsidP="00AB7AF3">
      <w:pPr>
        <w:pStyle w:val="Code"/>
      </w:pPr>
      <w:r>
        <w:rPr>
          <w:color w:val="31849B" w:themeColor="accent5" w:themeShade="BF"/>
        </w:rPr>
        <w:t>&lt;/xs:complexType&gt;</w:t>
      </w:r>
    </w:p>
    <w:p w14:paraId="4D91E92E"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p>
    <w:p w14:paraId="71AB772E" w14:textId="77777777" w:rsidR="00AB7AF3" w:rsidRDefault="00AB7AF3" w:rsidP="00AB7AF3">
      <w:pPr>
        <w:pStyle w:val="berschrift3"/>
      </w:pPr>
      <w:bookmarkStart w:id="2396" w:name="_RefComp8A57247D"/>
      <w:bookmarkStart w:id="2397" w:name="_Toc8854681"/>
      <w:r>
        <w:t>Component DocumentWithSignature</w:t>
      </w:r>
      <w:bookmarkEnd w:id="2396"/>
      <w:bookmarkEnd w:id="2397"/>
    </w:p>
    <w:p w14:paraId="5A080803"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DocumentWithSignature</w:t>
      </w:r>
      <w:r w:rsidRPr="003A06D0">
        <w:rPr>
          <w:color w:val="19D131"/>
          <w:lang w:val="en-GB"/>
        </w:rPr>
        <w:t xml:space="preserve"> component contains a </w:t>
      </w:r>
      <w:r w:rsidR="00F71295" w:rsidRPr="00F71295">
        <w:rPr>
          <w:rStyle w:val="Datatype"/>
        </w:rPr>
        <w:t>Document</w:t>
      </w:r>
      <w:r w:rsidRPr="003A06D0">
        <w:rPr>
          <w:color w:val="19D131"/>
          <w:lang w:val="en-GB"/>
        </w:rPr>
        <w:t xml:space="preserve"> with the signature inserted as requested with the </w:t>
      </w:r>
      <w:r w:rsidRPr="00F71295">
        <w:rPr>
          <w:rStyle w:val="Datatype"/>
        </w:rPr>
        <w:t>SignaturePlacement</w:t>
      </w:r>
      <w:r w:rsidRPr="003A06D0">
        <w:rPr>
          <w:color w:val="19D131"/>
          <w:lang w:val="en-GB"/>
        </w:rPr>
        <w:t xml:space="preserve"> component.</w:t>
      </w:r>
    </w:p>
    <w:p w14:paraId="01282EF0" w14:textId="77777777" w:rsidR="00AB7AF3" w:rsidRDefault="00AB7AF3" w:rsidP="00AB7AF3">
      <w:r>
        <w:t>Below follows a list of the sub-components that constitute this component:</w:t>
      </w:r>
    </w:p>
    <w:p w14:paraId="7D9D6A7A" w14:textId="77777777" w:rsidR="00AB7AF3" w:rsidRDefault="00AB7AF3" w:rsidP="00AB7AF3">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r w:rsidRPr="003A06D0">
        <w:rPr>
          <w:color w:val="19D131"/>
          <w:lang w:val="en-GB"/>
        </w:rPr>
        <w:t>This contains the input document with a signature inserted in some fashion.</w:t>
      </w:r>
    </w:p>
    <w:p w14:paraId="1B0ABA7E" w14:textId="77777777" w:rsidR="00AB7AF3" w:rsidRDefault="00AB7AF3" w:rsidP="00AB7AF3">
      <w:pPr>
        <w:pStyle w:val="Member"/>
      </w:pPr>
      <w:r>
        <w:t xml:space="preserve">The OPTIONAL </w:t>
      </w:r>
      <w:r w:rsidRPr="35C1378D">
        <w:rPr>
          <w:rStyle w:val="Datatype"/>
        </w:rPr>
        <w:t>WhichDoc</w:t>
      </w:r>
      <w:r>
        <w:t xml:space="preserve"> element, if present, MUST contain one instance of a URI. </w:t>
      </w:r>
    </w:p>
    <w:p w14:paraId="05A12FA5" w14:textId="77777777" w:rsidR="00AB7AF3" w:rsidRDefault="00AB7AF3" w:rsidP="00AB7AF3">
      <w:pPr>
        <w:pStyle w:val="berschrift4"/>
      </w:pPr>
      <w:bookmarkStart w:id="2398" w:name="_Toc8854682"/>
      <w:r>
        <w:t>DocumentWithSignature – JSON Syntax</w:t>
      </w:r>
      <w:bookmarkEnd w:id="2398"/>
    </w:p>
    <w:p w14:paraId="13AD8571"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14:paraId="02E4F1E2"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069DA7C8"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201690" w14:textId="77777777" w:rsidR="00AB7AF3" w:rsidRDefault="00AB7AF3" w:rsidP="00AB7AF3">
            <w:pPr>
              <w:pStyle w:val="Beschriftung"/>
            </w:pPr>
            <w:r>
              <w:t>Element</w:t>
            </w:r>
          </w:p>
        </w:tc>
        <w:tc>
          <w:tcPr>
            <w:tcW w:w="4675" w:type="dxa"/>
          </w:tcPr>
          <w:p w14:paraId="7E0E5346"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6231952B"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93A672A" w14:textId="77777777" w:rsidR="00AB7AF3" w:rsidRPr="002062A5" w:rsidRDefault="00AB7AF3" w:rsidP="00AB7AF3">
            <w:pPr>
              <w:pStyle w:val="Beschriftung"/>
              <w:rPr>
                <w:rStyle w:val="Datatype"/>
                <w:b w:val="0"/>
                <w:bCs w:val="0"/>
              </w:rPr>
            </w:pPr>
            <w:r w:rsidRPr="002062A5">
              <w:rPr>
                <w:rStyle w:val="Datatype"/>
              </w:rPr>
              <w:t>Document</w:t>
            </w:r>
          </w:p>
        </w:tc>
        <w:tc>
          <w:tcPr>
            <w:tcW w:w="4675" w:type="dxa"/>
          </w:tcPr>
          <w:p w14:paraId="0094A95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AB7AF3" w14:paraId="02AB51A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3348AA9" w14:textId="77777777" w:rsidR="00AB7AF3" w:rsidRPr="002062A5" w:rsidRDefault="00AB7AF3" w:rsidP="00AB7AF3">
            <w:pPr>
              <w:pStyle w:val="Beschriftung"/>
              <w:rPr>
                <w:rStyle w:val="Datatype"/>
                <w:b w:val="0"/>
                <w:bCs w:val="0"/>
              </w:rPr>
            </w:pPr>
            <w:r w:rsidRPr="002062A5">
              <w:rPr>
                <w:rStyle w:val="Datatype"/>
              </w:rPr>
              <w:t>WhichDoc</w:t>
            </w:r>
          </w:p>
        </w:tc>
        <w:tc>
          <w:tcPr>
            <w:tcW w:w="4675" w:type="dxa"/>
          </w:tcPr>
          <w:p w14:paraId="31B833E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bl>
    <w:p w14:paraId="016914E5"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37534DC4" w14:textId="77777777" w:rsidR="00AB7AF3" w:rsidRDefault="00AB7AF3" w:rsidP="00AB7AF3">
      <w:pPr>
        <w:pStyle w:val="Code"/>
        <w:spacing w:line="259" w:lineRule="auto"/>
      </w:pPr>
      <w:r>
        <w:rPr>
          <w:color w:val="31849B" w:themeColor="accent5" w:themeShade="BF"/>
        </w:rPr>
        <w:t>"dss2-DocumentWithSignatureType"</w:t>
      </w:r>
      <w:r>
        <w:t>: {</w:t>
      </w:r>
    </w:p>
    <w:p w14:paraId="11DB2800"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1F9A3988" w14:textId="77777777" w:rsidR="00AB7AF3" w:rsidRDefault="00AB7AF3" w:rsidP="00AB7AF3">
      <w:pPr>
        <w:pStyle w:val="Code"/>
        <w:spacing w:line="259" w:lineRule="auto"/>
      </w:pPr>
      <w:r>
        <w:rPr>
          <w:color w:val="31849B" w:themeColor="accent5" w:themeShade="BF"/>
        </w:rPr>
        <w:t xml:space="preserve">  "properties"</w:t>
      </w:r>
      <w:r>
        <w:t>: {</w:t>
      </w:r>
    </w:p>
    <w:p w14:paraId="7A9DCC5A" w14:textId="77777777" w:rsidR="00AB7AF3" w:rsidRDefault="00AB7AF3" w:rsidP="00AB7AF3">
      <w:pPr>
        <w:pStyle w:val="Code"/>
        <w:spacing w:line="259" w:lineRule="auto"/>
      </w:pPr>
      <w:r>
        <w:rPr>
          <w:color w:val="31849B" w:themeColor="accent5" w:themeShade="BF"/>
        </w:rPr>
        <w:t xml:space="preserve">    "doc"</w:t>
      </w:r>
      <w:r>
        <w:t>: {</w:t>
      </w:r>
    </w:p>
    <w:p w14:paraId="12B59082"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5A758FC9" w14:textId="77777777" w:rsidR="00AB7AF3" w:rsidRDefault="00AB7AF3" w:rsidP="00AB7AF3">
      <w:pPr>
        <w:pStyle w:val="Code"/>
        <w:spacing w:line="259" w:lineRule="auto"/>
      </w:pPr>
      <w:r>
        <w:t xml:space="preserve">    },</w:t>
      </w:r>
    </w:p>
    <w:p w14:paraId="6B19F393" w14:textId="77777777" w:rsidR="00AB7AF3" w:rsidRDefault="00AB7AF3" w:rsidP="00AB7AF3">
      <w:pPr>
        <w:pStyle w:val="Code"/>
        <w:spacing w:line="259" w:lineRule="auto"/>
      </w:pPr>
      <w:r>
        <w:rPr>
          <w:color w:val="31849B" w:themeColor="accent5" w:themeShade="BF"/>
        </w:rPr>
        <w:t xml:space="preserve">    "whichDoc"</w:t>
      </w:r>
      <w:r>
        <w:t>: {</w:t>
      </w:r>
    </w:p>
    <w:p w14:paraId="5DA23B46"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33C8C36C" w14:textId="77777777" w:rsidR="00AB7AF3" w:rsidRDefault="00AB7AF3" w:rsidP="00AB7AF3">
      <w:pPr>
        <w:pStyle w:val="Code"/>
        <w:spacing w:line="259" w:lineRule="auto"/>
      </w:pPr>
      <w:r>
        <w:t xml:space="preserve">    }</w:t>
      </w:r>
    </w:p>
    <w:p w14:paraId="37FDDBA7" w14:textId="77777777" w:rsidR="00AB7AF3" w:rsidRDefault="00AB7AF3" w:rsidP="00AB7AF3">
      <w:pPr>
        <w:pStyle w:val="Code"/>
        <w:spacing w:line="259" w:lineRule="auto"/>
      </w:pPr>
      <w:r>
        <w:t xml:space="preserve">  },</w:t>
      </w:r>
    </w:p>
    <w:p w14:paraId="20E07235"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"doc"</w:t>
      </w:r>
      <w:r>
        <w:t>]</w:t>
      </w:r>
    </w:p>
    <w:p w14:paraId="5D8A1B3E" w14:textId="77777777" w:rsidR="00AB7AF3" w:rsidRDefault="00AB7AF3" w:rsidP="00AB7AF3">
      <w:pPr>
        <w:pStyle w:val="Code"/>
        <w:spacing w:line="259" w:lineRule="auto"/>
      </w:pPr>
      <w:r>
        <w:t>}</w:t>
      </w:r>
    </w:p>
    <w:p w14:paraId="1643F803" w14:textId="77777777" w:rsidR="00AB7AF3" w:rsidRDefault="00AB7AF3" w:rsidP="00AB7AF3"/>
    <w:p w14:paraId="488E4070" w14:textId="77777777" w:rsidR="00AB7AF3" w:rsidRDefault="00AB7AF3" w:rsidP="00AB7AF3">
      <w:pPr>
        <w:pStyle w:val="berschrift4"/>
      </w:pPr>
      <w:bookmarkStart w:id="2399" w:name="_Toc8854683"/>
      <w:r>
        <w:t>DocumentWithSignature – XML Syntax</w:t>
      </w:r>
      <w:bookmarkEnd w:id="2399"/>
    </w:p>
    <w:p w14:paraId="144AEF1E" w14:textId="77777777" w:rsidR="00AB7AF3" w:rsidRPr="5404FA76" w:rsidRDefault="00AB7AF3" w:rsidP="00AB7AF3">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14:paraId="19C410FE" w14:textId="77777777" w:rsidR="00AB7AF3" w:rsidRDefault="00AB7AF3" w:rsidP="00AB7AF3">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1CC9181" w14:textId="77777777" w:rsidR="00AB7AF3" w:rsidRDefault="00AB7AF3" w:rsidP="00AB7AF3">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14:paraId="6FF6C24D" w14:textId="77777777" w:rsidR="00AB7AF3" w:rsidRDefault="00AB7AF3" w:rsidP="00AB7AF3">
      <w:pPr>
        <w:pStyle w:val="Code"/>
      </w:pPr>
      <w:r>
        <w:rPr>
          <w:color w:val="31849B" w:themeColor="accent5" w:themeShade="BF"/>
        </w:rPr>
        <w:t xml:space="preserve">  &lt;xs:sequence&gt;</w:t>
      </w:r>
    </w:p>
    <w:p w14:paraId="6888E5E7"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66E8B857" w14:textId="77777777" w:rsidR="00AB7AF3" w:rsidRDefault="00AB7AF3" w:rsidP="00AB7AF3">
      <w:pPr>
        <w:pStyle w:val="Code"/>
      </w:pPr>
      <w:r>
        <w:rPr>
          <w:color w:val="31849B" w:themeColor="accent5" w:themeShade="BF"/>
        </w:rPr>
        <w:t xml:space="preserve">  &lt;/xs:sequence&gt;</w:t>
      </w:r>
    </w:p>
    <w:p w14:paraId="08F4D141"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30C5074" w14:textId="77777777" w:rsidR="00AB7AF3" w:rsidRDefault="00AB7AF3" w:rsidP="00AB7AF3">
      <w:pPr>
        <w:pStyle w:val="Code"/>
      </w:pPr>
      <w:r>
        <w:rPr>
          <w:color w:val="31849B" w:themeColor="accent5" w:themeShade="BF"/>
        </w:rPr>
        <w:t>&lt;/xs:complexType&gt;</w:t>
      </w:r>
    </w:p>
    <w:p w14:paraId="7A774190"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 xml:space="preserve">XML element SHALL implement in XML syntax the sub-component that has a name equal to its local name. </w:t>
      </w:r>
    </w:p>
    <w:p w14:paraId="4C1B1FD5" w14:textId="77777777" w:rsidR="00AB7AF3" w:rsidRDefault="00AB7AF3" w:rsidP="00AB7AF3">
      <w:pPr>
        <w:pStyle w:val="berschrift3"/>
      </w:pPr>
      <w:bookmarkStart w:id="2400" w:name="_RefComp3A028835"/>
      <w:bookmarkStart w:id="2401" w:name="_Toc8854684"/>
      <w:r>
        <w:t>Component SignedReferences</w:t>
      </w:r>
      <w:bookmarkEnd w:id="2400"/>
      <w:bookmarkEnd w:id="2401"/>
    </w:p>
    <w:p w14:paraId="47A10538"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SignedReferences</w:t>
      </w:r>
      <w:r w:rsidRPr="003A06D0">
        <w:rPr>
          <w:color w:val="19D131"/>
          <w:lang w:val="en-GB"/>
        </w:rPr>
        <w:t xml:space="preserve"> component gives the client greater control over how the &lt;ds:Reference&gt; elements are formed.</w:t>
      </w:r>
    </w:p>
    <w:p w14:paraId="07522331" w14:textId="77777777" w:rsidR="00AB7AF3" w:rsidRDefault="00AB7AF3" w:rsidP="00AB7AF3">
      <w:r>
        <w:t>Below follows a list of the sub-components that constitute this component:</w:t>
      </w:r>
    </w:p>
    <w:p w14:paraId="751CCD37" w14:textId="77777777" w:rsidR="00AB7AF3" w:rsidRDefault="00AB7AF3" w:rsidP="00AB7AF3">
      <w:pPr>
        <w:pStyle w:val="Member"/>
      </w:pPr>
      <w:r>
        <w:t xml:space="preserve">The </w:t>
      </w:r>
      <w:r w:rsidRPr="35C1378D">
        <w:rPr>
          <w:rStyle w:val="Datatype"/>
        </w:rPr>
        <w:t>SignedReference</w:t>
      </w:r>
      <w:r>
        <w:t xml:space="preserve"> element 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rPr>
          <w:rStyle w:val="Datatype"/>
          <w:rFonts w:eastAsia="Courier New" w:cs="Courier New"/>
        </w:rPr>
        <w:t>SignedReference</w:t>
      </w:r>
      <w:r>
        <w:fldChar w:fldCharType="end"/>
      </w:r>
      <w:r>
        <w:t xml:space="preserve">. </w:t>
      </w:r>
    </w:p>
    <w:p w14:paraId="6CF99C95" w14:textId="77777777" w:rsidR="00AB7AF3" w:rsidRDefault="00AB7AF3" w:rsidP="00AB7AF3">
      <w:pPr>
        <w:pStyle w:val="berschrift4"/>
      </w:pPr>
      <w:bookmarkStart w:id="2402" w:name="_Toc8854685"/>
      <w:r>
        <w:t>SignedReferences – JSON Syntax</w:t>
      </w:r>
      <w:bookmarkEnd w:id="2402"/>
    </w:p>
    <w:p w14:paraId="3EF8E5A8"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14:paraId="6D8F3CAA"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318657AD"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172F69" w14:textId="77777777" w:rsidR="00AB7AF3" w:rsidRDefault="00AB7AF3" w:rsidP="00AB7AF3">
            <w:pPr>
              <w:pStyle w:val="Beschriftung"/>
            </w:pPr>
            <w:r>
              <w:t>Element</w:t>
            </w:r>
          </w:p>
        </w:tc>
        <w:tc>
          <w:tcPr>
            <w:tcW w:w="4675" w:type="dxa"/>
          </w:tcPr>
          <w:p w14:paraId="3382871E"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498165A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9DE5028" w14:textId="77777777" w:rsidR="00AB7AF3" w:rsidRPr="002062A5" w:rsidRDefault="00AB7AF3" w:rsidP="00AB7AF3">
            <w:pPr>
              <w:pStyle w:val="Beschriftung"/>
              <w:rPr>
                <w:rStyle w:val="Datatype"/>
                <w:b w:val="0"/>
                <w:bCs w:val="0"/>
              </w:rPr>
            </w:pPr>
            <w:r w:rsidRPr="002062A5">
              <w:rPr>
                <w:rStyle w:val="Datatype"/>
              </w:rPr>
              <w:t>SignedReference</w:t>
            </w:r>
          </w:p>
        </w:tc>
        <w:tc>
          <w:tcPr>
            <w:tcW w:w="4675" w:type="dxa"/>
          </w:tcPr>
          <w:p w14:paraId="30B5CCD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bl>
    <w:p w14:paraId="04255498"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272B030B" w14:textId="77777777" w:rsidR="00AB7AF3" w:rsidRDefault="00AB7AF3" w:rsidP="00AB7AF3">
      <w:pPr>
        <w:pStyle w:val="Code"/>
        <w:spacing w:line="259" w:lineRule="auto"/>
      </w:pPr>
      <w:r>
        <w:rPr>
          <w:color w:val="31849B" w:themeColor="accent5" w:themeShade="BF"/>
        </w:rPr>
        <w:t>"dss2-SignedReferencesType"</w:t>
      </w:r>
      <w:r>
        <w:t>: {</w:t>
      </w:r>
    </w:p>
    <w:p w14:paraId="38207CD6"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5161EE4A" w14:textId="77777777" w:rsidR="00AB7AF3" w:rsidRDefault="00AB7AF3" w:rsidP="00AB7AF3">
      <w:pPr>
        <w:pStyle w:val="Code"/>
        <w:spacing w:line="259" w:lineRule="auto"/>
      </w:pPr>
      <w:r>
        <w:rPr>
          <w:color w:val="31849B" w:themeColor="accent5" w:themeShade="BF"/>
        </w:rPr>
        <w:t xml:space="preserve">  "properties"</w:t>
      </w:r>
      <w:r>
        <w:t>: {</w:t>
      </w:r>
    </w:p>
    <w:p w14:paraId="34FF70D7" w14:textId="77777777" w:rsidR="00AB7AF3" w:rsidRDefault="00AB7AF3" w:rsidP="00AB7AF3">
      <w:pPr>
        <w:pStyle w:val="Code"/>
        <w:spacing w:line="259" w:lineRule="auto"/>
      </w:pPr>
      <w:r>
        <w:rPr>
          <w:color w:val="31849B" w:themeColor="accent5" w:themeShade="BF"/>
        </w:rPr>
        <w:t xml:space="preserve">    "signedRef"</w:t>
      </w:r>
      <w:r>
        <w:t>: {</w:t>
      </w:r>
    </w:p>
    <w:p w14:paraId="4698A76B"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695BA05D" w14:textId="77777777" w:rsidR="00AB7AF3" w:rsidRDefault="00AB7AF3" w:rsidP="00AB7AF3">
      <w:pPr>
        <w:pStyle w:val="Code"/>
        <w:spacing w:line="259" w:lineRule="auto"/>
      </w:pPr>
      <w:r>
        <w:rPr>
          <w:color w:val="31849B" w:themeColor="accent5" w:themeShade="BF"/>
        </w:rPr>
        <w:t xml:space="preserve">      "items"</w:t>
      </w:r>
      <w:r>
        <w:t>: {</w:t>
      </w:r>
    </w:p>
    <w:p w14:paraId="7B241095"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14:paraId="319D2D8C" w14:textId="77777777" w:rsidR="00AB7AF3" w:rsidRDefault="00AB7AF3" w:rsidP="00AB7AF3">
      <w:pPr>
        <w:pStyle w:val="Code"/>
        <w:spacing w:line="259" w:lineRule="auto"/>
      </w:pPr>
      <w:r>
        <w:t xml:space="preserve">      }</w:t>
      </w:r>
    </w:p>
    <w:p w14:paraId="75E932CA" w14:textId="77777777" w:rsidR="00AB7AF3" w:rsidRDefault="00AB7AF3" w:rsidP="00AB7AF3">
      <w:pPr>
        <w:pStyle w:val="Code"/>
        <w:spacing w:line="259" w:lineRule="auto"/>
      </w:pPr>
      <w:r>
        <w:t xml:space="preserve">    }</w:t>
      </w:r>
    </w:p>
    <w:p w14:paraId="0E4E74E9" w14:textId="77777777" w:rsidR="00AB7AF3" w:rsidRDefault="00AB7AF3" w:rsidP="00AB7AF3">
      <w:pPr>
        <w:pStyle w:val="Code"/>
        <w:spacing w:line="259" w:lineRule="auto"/>
      </w:pPr>
      <w:r>
        <w:t xml:space="preserve">  },</w:t>
      </w:r>
    </w:p>
    <w:p w14:paraId="72E7B621"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"signedRef"</w:t>
      </w:r>
      <w:r>
        <w:t>]</w:t>
      </w:r>
    </w:p>
    <w:p w14:paraId="3E4305A0" w14:textId="77777777" w:rsidR="00AB7AF3" w:rsidRDefault="00AB7AF3" w:rsidP="00AB7AF3">
      <w:pPr>
        <w:pStyle w:val="Code"/>
        <w:spacing w:line="259" w:lineRule="auto"/>
      </w:pPr>
      <w:r>
        <w:t>}</w:t>
      </w:r>
    </w:p>
    <w:p w14:paraId="2C3BABDC" w14:textId="77777777" w:rsidR="00AB7AF3" w:rsidRDefault="00AB7AF3" w:rsidP="00AB7AF3"/>
    <w:p w14:paraId="083CDD82" w14:textId="77777777" w:rsidR="00AB7AF3" w:rsidRDefault="00AB7AF3" w:rsidP="00AB7AF3">
      <w:pPr>
        <w:pStyle w:val="berschrift4"/>
      </w:pPr>
      <w:bookmarkStart w:id="2403" w:name="_Toc8854686"/>
      <w:r>
        <w:t>SignedReferences – XML Syntax</w:t>
      </w:r>
      <w:bookmarkEnd w:id="2403"/>
    </w:p>
    <w:p w14:paraId="220A7BC0" w14:textId="77777777" w:rsidR="00AB7AF3" w:rsidRPr="5404FA76" w:rsidRDefault="00AB7AF3" w:rsidP="00AB7AF3">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14:paraId="073A3F15" w14:textId="77777777" w:rsidR="00AB7AF3" w:rsidRDefault="00AB7AF3" w:rsidP="00AB7AF3">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092C34C"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14:paraId="795B1D10" w14:textId="77777777" w:rsidR="00AB7AF3" w:rsidRDefault="00AB7AF3" w:rsidP="00AB7AF3">
      <w:pPr>
        <w:pStyle w:val="Code"/>
      </w:pPr>
      <w:r>
        <w:rPr>
          <w:color w:val="31849B" w:themeColor="accent5" w:themeShade="BF"/>
        </w:rPr>
        <w:t xml:space="preserve">  &lt;xs:sequence&gt;</w:t>
      </w:r>
    </w:p>
    <w:p w14:paraId="3776E294" w14:textId="77777777" w:rsidR="00AB7AF3" w:rsidRDefault="00AB7AF3" w:rsidP="00AB7AF3">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66DF13AA" w14:textId="77777777" w:rsidR="00AB7AF3" w:rsidRDefault="00AB7AF3" w:rsidP="00AB7AF3">
      <w:pPr>
        <w:pStyle w:val="Code"/>
      </w:pPr>
      <w:r>
        <w:rPr>
          <w:color w:val="31849B" w:themeColor="accent5" w:themeShade="BF"/>
        </w:rPr>
        <w:t xml:space="preserve">  &lt;/xs:sequence&gt;</w:t>
      </w:r>
    </w:p>
    <w:p w14:paraId="1702610A" w14:textId="77777777" w:rsidR="00AB7AF3" w:rsidRDefault="00AB7AF3" w:rsidP="00AB7AF3">
      <w:pPr>
        <w:pStyle w:val="Code"/>
      </w:pPr>
      <w:r>
        <w:rPr>
          <w:color w:val="31849B" w:themeColor="accent5" w:themeShade="BF"/>
        </w:rPr>
        <w:t>&lt;/xs:complexType&gt;</w:t>
      </w:r>
    </w:p>
    <w:p w14:paraId="51516EE9"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 xml:space="preserve">XML element SHALL implement in XML syntax the sub-component that has a name equal to its local name. </w:t>
      </w:r>
    </w:p>
    <w:p w14:paraId="3C18B5EA" w14:textId="77777777" w:rsidR="00AB7AF3" w:rsidRDefault="00AB7AF3" w:rsidP="00AB7AF3">
      <w:pPr>
        <w:pStyle w:val="berschrift3"/>
      </w:pPr>
      <w:bookmarkStart w:id="2404" w:name="_RefComp4D2F9EE5"/>
      <w:bookmarkStart w:id="2405" w:name="_Toc8854687"/>
      <w:r>
        <w:t>Component SignedReference</w:t>
      </w:r>
      <w:bookmarkEnd w:id="2404"/>
      <w:bookmarkEnd w:id="2405"/>
    </w:p>
    <w:p w14:paraId="1B07A09C" w14:textId="77777777" w:rsidR="00AB7AF3" w:rsidRDefault="001725A5" w:rsidP="00AB7AF3">
      <w:r w:rsidRPr="003A06D0">
        <w:rPr>
          <w:color w:val="19D131"/>
          <w:lang w:val="en-GB"/>
        </w:rPr>
        <w:t xml:space="preserve">Each </w:t>
      </w:r>
      <w:r w:rsidRPr="003A06D0">
        <w:rPr>
          <w:rFonts w:ascii="Courier New" w:eastAsia="Courier New" w:hAnsi="Courier New" w:cs="Courier New"/>
          <w:lang w:val="en-GB"/>
        </w:rPr>
        <w:t>SignedReference</w:t>
      </w:r>
      <w:r w:rsidRPr="003A06D0">
        <w:rPr>
          <w:color w:val="19D131"/>
          <w:lang w:val="en-GB"/>
        </w:rPr>
        <w:t xml:space="preserve"> component refers to an input </w:t>
      </w:r>
      <w:r w:rsidR="001579B5" w:rsidRPr="001579B5">
        <w:rPr>
          <w:rStyle w:val="Datatype"/>
        </w:rPr>
        <w:t>D</w:t>
      </w:r>
      <w:r w:rsidRPr="001579B5">
        <w:rPr>
          <w:rStyle w:val="Datatype"/>
        </w:rPr>
        <w:t>ocument</w:t>
      </w:r>
      <w:r w:rsidR="001579B5" w:rsidRPr="001579B5">
        <w:rPr>
          <w:rStyle w:val="Datatype"/>
        </w:rPr>
        <w:t>Base</w:t>
      </w:r>
      <w:r w:rsidR="001579B5">
        <w:rPr>
          <w:color w:val="19D131"/>
          <w:lang w:val="en-GB"/>
        </w:rPr>
        <w:t xml:space="preserve"> component</w:t>
      </w:r>
      <w:r w:rsidRPr="003A06D0">
        <w:rPr>
          <w:color w:val="19D131"/>
          <w:lang w:val="en-GB"/>
        </w:rPr>
        <w:t xml:space="preserve"> and allows multiple </w:t>
      </w:r>
      <w:r w:rsidRPr="003A06D0">
        <w:rPr>
          <w:rStyle w:val="Datatype"/>
          <w:lang w:val="en-GB"/>
        </w:rPr>
        <w:t>&lt;ds:Reference&gt;</w:t>
      </w:r>
      <w:r w:rsidRPr="003A06D0">
        <w:rPr>
          <w:color w:val="19D131"/>
          <w:lang w:val="en-GB"/>
        </w:rPr>
        <w:t xml:space="preserve"> elements to be based on a single </w:t>
      </w:r>
      <w:r w:rsidR="001579B5">
        <w:rPr>
          <w:color w:val="19D131"/>
          <w:lang w:val="en-GB"/>
        </w:rPr>
        <w:t xml:space="preserve">or multiple </w:t>
      </w:r>
      <w:r w:rsidRPr="003A06D0">
        <w:rPr>
          <w:color w:val="19D131"/>
          <w:lang w:val="en-GB"/>
        </w:rPr>
        <w:t>input document</w:t>
      </w:r>
      <w:r w:rsidR="001579B5">
        <w:rPr>
          <w:color w:val="19D131"/>
          <w:lang w:val="en-GB"/>
        </w:rPr>
        <w:t>s</w:t>
      </w:r>
      <w:r w:rsidRPr="003A06D0">
        <w:rPr>
          <w:color w:val="19D131"/>
          <w:lang w:val="en-GB"/>
        </w:rPr>
        <w:t xml:space="preserve">. Furthermore, the client can request additional transforms to be applied to each </w:t>
      </w:r>
      <w:r w:rsidRPr="003A06D0">
        <w:rPr>
          <w:rStyle w:val="Datatype"/>
          <w:lang w:val="en-GB"/>
        </w:rPr>
        <w:t>&lt;ds:Reference&gt;</w:t>
      </w:r>
      <w:r w:rsidRPr="003A06D0">
        <w:rPr>
          <w:color w:val="19D131"/>
          <w:lang w:val="en-GB"/>
        </w:rPr>
        <w:t xml:space="preserve">, and can set each </w:t>
      </w:r>
      <w:r w:rsidRPr="003A06D0">
        <w:rPr>
          <w:rStyle w:val="Datatype"/>
          <w:lang w:val="en-GB"/>
        </w:rPr>
        <w:t>&lt;ds:Reference&gt;</w:t>
      </w:r>
      <w:r w:rsidRPr="003A06D0">
        <w:rPr>
          <w:color w:val="19D131"/>
          <w:lang w:val="en-GB"/>
        </w:rPr>
        <w:t xml:space="preserve"> element’s </w:t>
      </w:r>
      <w:r w:rsidRPr="003A06D0">
        <w:rPr>
          <w:rStyle w:val="Datatype"/>
          <w:lang w:val="en-GB"/>
        </w:rPr>
        <w:t>Id</w:t>
      </w:r>
      <w:r w:rsidRPr="003A06D0">
        <w:rPr>
          <w:color w:val="19D131"/>
          <w:lang w:val="en-GB"/>
        </w:rPr>
        <w:t xml:space="preserve"> or </w:t>
      </w:r>
      <w:r w:rsidRPr="003A06D0">
        <w:rPr>
          <w:rStyle w:val="Datatype"/>
          <w:lang w:val="en-GB"/>
        </w:rPr>
        <w:t>URI</w:t>
      </w:r>
      <w:r w:rsidRPr="003A06D0">
        <w:rPr>
          <w:color w:val="19D131"/>
          <w:lang w:val="en-GB"/>
        </w:rPr>
        <w:t xml:space="preserve"> attribute. These aspects of the </w:t>
      </w:r>
      <w:r w:rsidRPr="003A06D0">
        <w:rPr>
          <w:rStyle w:val="Datatype"/>
          <w:lang w:val="en-GB"/>
        </w:rPr>
        <w:t>&lt;ds:Reference&gt;</w:t>
      </w:r>
      <w:r w:rsidRPr="003A06D0">
        <w:rPr>
          <w:color w:val="19D131"/>
          <w:lang w:val="en-GB"/>
        </w:rPr>
        <w:t xml:space="preserve"> can only be set through the </w:t>
      </w:r>
      <w:r w:rsidRPr="003A06D0">
        <w:rPr>
          <w:rFonts w:ascii="Courier New" w:eastAsia="Courier New" w:hAnsi="Courier New" w:cs="Courier New"/>
          <w:lang w:val="en-GB"/>
        </w:rPr>
        <w:t>SignedReference</w:t>
      </w:r>
      <w:r w:rsidRPr="003A06D0">
        <w:rPr>
          <w:color w:val="19D131"/>
          <w:lang w:val="en-GB"/>
        </w:rPr>
        <w:t xml:space="preserve"> component; they cannot be set through the input documents, since they are aspects of the reference to the input document, not the input document itself.</w:t>
      </w:r>
    </w:p>
    <w:p w14:paraId="0EA948E8" w14:textId="77777777" w:rsidR="00AB7AF3" w:rsidRDefault="00AB7AF3" w:rsidP="00AB7AF3">
      <w:r>
        <w:t>Below follows a list of the sub-components that constitute this component:</w:t>
      </w:r>
    </w:p>
    <w:p w14:paraId="0F5EA3A8" w14:textId="77777777" w:rsidR="00AB7AF3" w:rsidRDefault="00AB7AF3" w:rsidP="00AB7AF3">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3A06D0">
        <w:rPr>
          <w:color w:val="19D131"/>
          <w:lang w:val="en-GB"/>
        </w:rPr>
        <w:t xml:space="preserve">The </w:t>
      </w:r>
      <w:r w:rsidRPr="003A06D0">
        <w:rPr>
          <w:rStyle w:val="Datatype"/>
          <w:lang w:val="en-GB"/>
        </w:rPr>
        <w:t>Transforms</w:t>
      </w:r>
      <w:r w:rsidRPr="003A06D0">
        <w:rPr>
          <w:color w:val="19D131"/>
          <w:lang w:val="en-GB"/>
        </w:rPr>
        <w:t xml:space="preserve"> element requests the server to perform additional transforms on this reference.</w:t>
      </w:r>
    </w:p>
    <w:p w14:paraId="3CB9206D" w14:textId="77777777" w:rsidR="00AB7AF3" w:rsidRDefault="00AB7AF3" w:rsidP="00AB7AF3">
      <w:pPr>
        <w:pStyle w:val="Member"/>
      </w:pPr>
      <w:r>
        <w:t xml:space="preserve">The </w:t>
      </w:r>
      <w:r w:rsidRPr="35C1378D">
        <w:rPr>
          <w:rStyle w:val="Datatype"/>
        </w:rPr>
        <w:t>WhichDocument</w:t>
      </w:r>
      <w:r>
        <w:t xml:space="preserve"> element MUST contain one instance of a unique identifier reference. </w:t>
      </w:r>
      <w:r w:rsidRPr="003A06D0">
        <w:rPr>
          <w:color w:val="19D131"/>
          <w:lang w:val="en-GB"/>
        </w:rPr>
        <w:t xml:space="preserve">This defines which input </w:t>
      </w:r>
      <w:r w:rsidR="001579B5" w:rsidRPr="001579B5">
        <w:rPr>
          <w:rStyle w:val="Datatype"/>
        </w:rPr>
        <w:t>DocumentBase</w:t>
      </w:r>
      <w:r w:rsidR="001579B5">
        <w:rPr>
          <w:color w:val="19D131"/>
          <w:lang w:val="en-GB"/>
        </w:rPr>
        <w:t xml:space="preserve"> component</w:t>
      </w:r>
      <w:r w:rsidRPr="003A06D0">
        <w:rPr>
          <w:color w:val="19D131"/>
          <w:lang w:val="en-GB"/>
        </w:rPr>
        <w:t xml:space="preserve"> this reference refers to.</w:t>
      </w:r>
    </w:p>
    <w:p w14:paraId="251DB883" w14:textId="77777777" w:rsidR="00AB7AF3" w:rsidRDefault="00AB7AF3" w:rsidP="00AB7AF3">
      <w:pPr>
        <w:pStyle w:val="Member"/>
      </w:pPr>
      <w:r>
        <w:t xml:space="preserve">The OPTIONAL </w:t>
      </w:r>
      <w:r w:rsidRPr="35C1378D">
        <w:rPr>
          <w:rStyle w:val="Datatype"/>
        </w:rPr>
        <w:t>RefURI</w:t>
      </w:r>
      <w:r>
        <w:t xml:space="preserve"> element, if present, MUST contain one instance of a URI. </w:t>
      </w:r>
      <w:r w:rsidRPr="003A06D0">
        <w:rPr>
          <w:color w:val="19D131"/>
          <w:lang w:val="en-GB"/>
        </w:rPr>
        <w:t xml:space="preserve">If this element is present, the corresponding </w:t>
      </w:r>
      <w:r w:rsidRPr="003A06D0">
        <w:rPr>
          <w:rStyle w:val="Datatype"/>
          <w:lang w:val="en-GB"/>
        </w:rPr>
        <w:t>&lt;ds:Reference&gt;</w:t>
      </w:r>
      <w:r w:rsidRPr="003A06D0">
        <w:rPr>
          <w:color w:val="19D131"/>
          <w:lang w:val="en-GB"/>
        </w:rPr>
        <w:t xml:space="preserve"> element’s </w:t>
      </w:r>
      <w:r w:rsidRPr="003A06D0">
        <w:rPr>
          <w:rStyle w:val="Datatype"/>
          <w:lang w:val="en-GB"/>
        </w:rPr>
        <w:t>URI</w:t>
      </w:r>
      <w:r w:rsidRPr="003A06D0">
        <w:rPr>
          <w:color w:val="19D131"/>
          <w:lang w:val="en-GB"/>
        </w:rPr>
        <w:t xml:space="preserve"> attribute is set to its value. If it is not present, the </w:t>
      </w:r>
      <w:r w:rsidRPr="003A06D0">
        <w:rPr>
          <w:rStyle w:val="Datatype"/>
          <w:lang w:val="en-GB"/>
        </w:rPr>
        <w:t>URI</w:t>
      </w:r>
      <w:r w:rsidRPr="003A06D0">
        <w:rPr>
          <w:color w:val="19D131"/>
          <w:lang w:val="en-GB"/>
        </w:rPr>
        <w:t xml:space="preserve"> attribute is omitted in the corresponding </w:t>
      </w:r>
      <w:r w:rsidRPr="003A06D0">
        <w:rPr>
          <w:rStyle w:val="Datatype"/>
          <w:lang w:val="en-GB"/>
        </w:rPr>
        <w:t>&lt;ds:Reference&gt;.</w:t>
      </w:r>
    </w:p>
    <w:p w14:paraId="003C34F0" w14:textId="77777777" w:rsidR="00AB7AF3" w:rsidRDefault="00AB7AF3" w:rsidP="00AB7AF3">
      <w:pPr>
        <w:pStyle w:val="Member"/>
      </w:pPr>
      <w:r>
        <w:t xml:space="preserve">The OPTIONAL </w:t>
      </w:r>
      <w:r w:rsidRPr="35C1378D">
        <w:rPr>
          <w:rStyle w:val="Datatype"/>
        </w:rPr>
        <w:t>RefId</w:t>
      </w:r>
      <w:r>
        <w:t xml:space="preserve"> element, if present, MUST contain one instance of a string. </w:t>
      </w:r>
      <w:r w:rsidRPr="003A06D0">
        <w:rPr>
          <w:color w:val="19D131"/>
          <w:lang w:val="en-GB"/>
        </w:rPr>
        <w:t xml:space="preserve">This element sets the </w:t>
      </w:r>
      <w:r w:rsidRPr="003A06D0">
        <w:rPr>
          <w:rStyle w:val="Datatype"/>
          <w:lang w:val="en-GB"/>
        </w:rPr>
        <w:t>Id</w:t>
      </w:r>
      <w:r w:rsidRPr="003A06D0">
        <w:rPr>
          <w:color w:val="19D131"/>
          <w:lang w:val="en-GB"/>
        </w:rPr>
        <w:t xml:space="preserve"> attribute of the corresponding </w:t>
      </w:r>
      <w:r w:rsidRPr="003A06D0">
        <w:rPr>
          <w:rStyle w:val="Datatype"/>
          <w:lang w:val="en-GB"/>
        </w:rPr>
        <w:t>&lt;ds:Reference&gt;.</w:t>
      </w:r>
    </w:p>
    <w:p w14:paraId="20C78945" w14:textId="77777777" w:rsidR="00AB7AF3" w:rsidRDefault="00AB7AF3" w:rsidP="00AB7AF3">
      <w:pPr>
        <w:pStyle w:val="berschrift4"/>
      </w:pPr>
      <w:bookmarkStart w:id="2406" w:name="_Toc8854688"/>
      <w:r>
        <w:t>SignedReference – JSON Syntax</w:t>
      </w:r>
      <w:bookmarkEnd w:id="2406"/>
    </w:p>
    <w:p w14:paraId="21E9EABF"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14:paraId="25DF589C"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00E5360F"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572D7F" w14:textId="77777777" w:rsidR="00AB7AF3" w:rsidRDefault="00AB7AF3" w:rsidP="00AB7AF3">
            <w:pPr>
              <w:pStyle w:val="Beschriftung"/>
            </w:pPr>
            <w:r>
              <w:t>Element</w:t>
            </w:r>
          </w:p>
        </w:tc>
        <w:tc>
          <w:tcPr>
            <w:tcW w:w="4675" w:type="dxa"/>
          </w:tcPr>
          <w:p w14:paraId="1F7905EE"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1074751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4579292" w14:textId="77777777" w:rsidR="00AB7AF3" w:rsidRPr="002062A5" w:rsidRDefault="00AB7AF3" w:rsidP="00AB7AF3">
            <w:pPr>
              <w:pStyle w:val="Beschriftung"/>
              <w:rPr>
                <w:rStyle w:val="Datatype"/>
                <w:b w:val="0"/>
                <w:bCs w:val="0"/>
              </w:rPr>
            </w:pPr>
            <w:r w:rsidRPr="002062A5">
              <w:rPr>
                <w:rStyle w:val="Datatype"/>
              </w:rPr>
              <w:t>Transforms</w:t>
            </w:r>
          </w:p>
        </w:tc>
        <w:tc>
          <w:tcPr>
            <w:tcW w:w="4675" w:type="dxa"/>
          </w:tcPr>
          <w:p w14:paraId="5E9EE2E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AB7AF3" w14:paraId="43A32B9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EBCC8C6" w14:textId="77777777" w:rsidR="00AB7AF3" w:rsidRPr="002062A5" w:rsidRDefault="00AB7AF3" w:rsidP="00AB7AF3">
            <w:pPr>
              <w:pStyle w:val="Beschriftung"/>
              <w:rPr>
                <w:rStyle w:val="Datatype"/>
                <w:b w:val="0"/>
                <w:bCs w:val="0"/>
              </w:rPr>
            </w:pPr>
            <w:r w:rsidRPr="002062A5">
              <w:rPr>
                <w:rStyle w:val="Datatype"/>
              </w:rPr>
              <w:t>WhichDocument</w:t>
            </w:r>
          </w:p>
        </w:tc>
        <w:tc>
          <w:tcPr>
            <w:tcW w:w="4675" w:type="dxa"/>
          </w:tcPr>
          <w:p w14:paraId="0B6F307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AB7AF3" w14:paraId="334138D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5CBD19D" w14:textId="77777777" w:rsidR="00AB7AF3" w:rsidRPr="002062A5" w:rsidRDefault="00AB7AF3" w:rsidP="00AB7AF3">
            <w:pPr>
              <w:pStyle w:val="Beschriftung"/>
              <w:rPr>
                <w:rStyle w:val="Datatype"/>
                <w:b w:val="0"/>
                <w:bCs w:val="0"/>
              </w:rPr>
            </w:pPr>
            <w:r w:rsidRPr="002062A5">
              <w:rPr>
                <w:rStyle w:val="Datatype"/>
              </w:rPr>
              <w:t>RefURI</w:t>
            </w:r>
          </w:p>
        </w:tc>
        <w:tc>
          <w:tcPr>
            <w:tcW w:w="4675" w:type="dxa"/>
          </w:tcPr>
          <w:p w14:paraId="57354FB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AB7AF3" w14:paraId="16E30AC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82D6903" w14:textId="77777777" w:rsidR="00AB7AF3" w:rsidRPr="002062A5" w:rsidRDefault="00AB7AF3" w:rsidP="00AB7AF3">
            <w:pPr>
              <w:pStyle w:val="Beschriftung"/>
              <w:rPr>
                <w:rStyle w:val="Datatype"/>
                <w:b w:val="0"/>
                <w:bCs w:val="0"/>
              </w:rPr>
            </w:pPr>
            <w:r w:rsidRPr="002062A5">
              <w:rPr>
                <w:rStyle w:val="Datatype"/>
              </w:rPr>
              <w:t>RefId</w:t>
            </w:r>
          </w:p>
        </w:tc>
        <w:tc>
          <w:tcPr>
            <w:tcW w:w="4675" w:type="dxa"/>
          </w:tcPr>
          <w:p w14:paraId="3122960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bl>
    <w:p w14:paraId="1F22160B"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79B466FB" w14:textId="77777777" w:rsidR="00AB7AF3" w:rsidRDefault="00AB7AF3" w:rsidP="00AB7AF3">
      <w:pPr>
        <w:pStyle w:val="Code"/>
        <w:spacing w:line="259" w:lineRule="auto"/>
      </w:pPr>
      <w:r>
        <w:rPr>
          <w:color w:val="31849B" w:themeColor="accent5" w:themeShade="BF"/>
        </w:rPr>
        <w:t>"dss2-SignedReferenceType"</w:t>
      </w:r>
      <w:r>
        <w:t>: {</w:t>
      </w:r>
    </w:p>
    <w:p w14:paraId="18DF93DC"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54382F52" w14:textId="77777777" w:rsidR="00AB7AF3" w:rsidRDefault="00AB7AF3" w:rsidP="00AB7AF3">
      <w:pPr>
        <w:pStyle w:val="Code"/>
        <w:spacing w:line="259" w:lineRule="auto"/>
      </w:pPr>
      <w:r>
        <w:rPr>
          <w:color w:val="31849B" w:themeColor="accent5" w:themeShade="BF"/>
        </w:rPr>
        <w:t xml:space="preserve">  "properties"</w:t>
      </w:r>
      <w:r>
        <w:t>: {</w:t>
      </w:r>
    </w:p>
    <w:p w14:paraId="0A7C32CF" w14:textId="77777777" w:rsidR="00AB7AF3" w:rsidRDefault="00AB7AF3" w:rsidP="00AB7AF3">
      <w:pPr>
        <w:pStyle w:val="Code"/>
        <w:spacing w:line="259" w:lineRule="auto"/>
      </w:pPr>
      <w:r>
        <w:rPr>
          <w:color w:val="31849B" w:themeColor="accent5" w:themeShade="BF"/>
        </w:rPr>
        <w:t xml:space="preserve">    "transforms"</w:t>
      </w:r>
      <w:r>
        <w:t>: {</w:t>
      </w:r>
    </w:p>
    <w:p w14:paraId="59B5F6C1"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34C835DC" w14:textId="77777777" w:rsidR="00AB7AF3" w:rsidRDefault="00AB7AF3" w:rsidP="00AB7AF3">
      <w:pPr>
        <w:pStyle w:val="Code"/>
        <w:spacing w:line="259" w:lineRule="auto"/>
      </w:pPr>
      <w:r>
        <w:t xml:space="preserve">    },</w:t>
      </w:r>
    </w:p>
    <w:p w14:paraId="7FC71A66" w14:textId="77777777" w:rsidR="00AB7AF3" w:rsidRDefault="00AB7AF3" w:rsidP="00AB7AF3">
      <w:pPr>
        <w:pStyle w:val="Code"/>
        <w:spacing w:line="259" w:lineRule="auto"/>
      </w:pPr>
      <w:r>
        <w:rPr>
          <w:color w:val="31849B" w:themeColor="accent5" w:themeShade="BF"/>
        </w:rPr>
        <w:lastRenderedPageBreak/>
        <w:t xml:space="preserve">    "whichDoc"</w:t>
      </w:r>
      <w:r>
        <w:t>: {</w:t>
      </w:r>
    </w:p>
    <w:p w14:paraId="144CC753"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60876FD3" w14:textId="77777777" w:rsidR="00AB7AF3" w:rsidRDefault="00AB7AF3" w:rsidP="00AB7AF3">
      <w:pPr>
        <w:pStyle w:val="Code"/>
        <w:spacing w:line="259" w:lineRule="auto"/>
      </w:pPr>
      <w:r>
        <w:t xml:space="preserve">    },</w:t>
      </w:r>
    </w:p>
    <w:p w14:paraId="46D9E617" w14:textId="77777777" w:rsidR="00AB7AF3" w:rsidRDefault="00AB7AF3" w:rsidP="00AB7AF3">
      <w:pPr>
        <w:pStyle w:val="Code"/>
        <w:spacing w:line="259" w:lineRule="auto"/>
      </w:pPr>
      <w:r>
        <w:rPr>
          <w:color w:val="31849B" w:themeColor="accent5" w:themeShade="BF"/>
        </w:rPr>
        <w:t xml:space="preserve">    "refURI"</w:t>
      </w:r>
      <w:r>
        <w:t>: {</w:t>
      </w:r>
    </w:p>
    <w:p w14:paraId="305CE489"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76B82FFC" w14:textId="77777777" w:rsidR="00AB7AF3" w:rsidRDefault="00AB7AF3" w:rsidP="00AB7AF3">
      <w:pPr>
        <w:pStyle w:val="Code"/>
        <w:spacing w:line="259" w:lineRule="auto"/>
      </w:pPr>
      <w:r>
        <w:t xml:space="preserve">    },</w:t>
      </w:r>
    </w:p>
    <w:p w14:paraId="1315DD0C" w14:textId="77777777" w:rsidR="00AB7AF3" w:rsidRDefault="00AB7AF3" w:rsidP="00AB7AF3">
      <w:pPr>
        <w:pStyle w:val="Code"/>
        <w:spacing w:line="259" w:lineRule="auto"/>
      </w:pPr>
      <w:r>
        <w:rPr>
          <w:color w:val="31849B" w:themeColor="accent5" w:themeShade="BF"/>
        </w:rPr>
        <w:t xml:space="preserve">    "refId"</w:t>
      </w:r>
      <w:r>
        <w:t>: {</w:t>
      </w:r>
    </w:p>
    <w:p w14:paraId="48CDCAA2"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19E38850" w14:textId="77777777" w:rsidR="00AB7AF3" w:rsidRDefault="00AB7AF3" w:rsidP="00AB7AF3">
      <w:pPr>
        <w:pStyle w:val="Code"/>
        <w:spacing w:line="259" w:lineRule="auto"/>
      </w:pPr>
      <w:r>
        <w:t xml:space="preserve">    }</w:t>
      </w:r>
    </w:p>
    <w:p w14:paraId="48F12846" w14:textId="77777777" w:rsidR="00AB7AF3" w:rsidRDefault="00AB7AF3" w:rsidP="00AB7AF3">
      <w:pPr>
        <w:pStyle w:val="Code"/>
        <w:spacing w:line="259" w:lineRule="auto"/>
      </w:pPr>
      <w:r>
        <w:t xml:space="preserve">  },</w:t>
      </w:r>
    </w:p>
    <w:p w14:paraId="66A2DCA5"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"whichDoc"</w:t>
      </w:r>
      <w:r>
        <w:t>]</w:t>
      </w:r>
    </w:p>
    <w:p w14:paraId="10F79045" w14:textId="77777777" w:rsidR="00AB7AF3" w:rsidRDefault="00AB7AF3" w:rsidP="00AB7AF3">
      <w:pPr>
        <w:pStyle w:val="Code"/>
        <w:spacing w:line="259" w:lineRule="auto"/>
      </w:pPr>
      <w:r>
        <w:t>}</w:t>
      </w:r>
    </w:p>
    <w:p w14:paraId="046650E1" w14:textId="77777777" w:rsidR="00AB7AF3" w:rsidRDefault="00AB7AF3" w:rsidP="00AB7AF3"/>
    <w:p w14:paraId="643988D9" w14:textId="77777777" w:rsidR="00AB7AF3" w:rsidRDefault="00AB7AF3" w:rsidP="00AB7AF3">
      <w:pPr>
        <w:pStyle w:val="berschrift4"/>
      </w:pPr>
      <w:bookmarkStart w:id="2407" w:name="_Toc8854689"/>
      <w:r>
        <w:t>SignedReference – XML Syntax</w:t>
      </w:r>
      <w:bookmarkEnd w:id="2407"/>
    </w:p>
    <w:p w14:paraId="0E43E71E" w14:textId="77777777" w:rsidR="00AB7AF3" w:rsidRPr="5404FA76" w:rsidRDefault="00AB7AF3" w:rsidP="00AB7AF3">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14:paraId="5E062E28" w14:textId="77777777" w:rsidR="00AB7AF3" w:rsidRDefault="00AB7AF3" w:rsidP="00AB7AF3">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E25A094"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14:paraId="748E24C1" w14:textId="77777777" w:rsidR="00AB7AF3" w:rsidRDefault="00AB7AF3" w:rsidP="00AB7AF3">
      <w:pPr>
        <w:pStyle w:val="Code"/>
      </w:pPr>
      <w:r>
        <w:rPr>
          <w:color w:val="31849B" w:themeColor="accent5" w:themeShade="BF"/>
        </w:rPr>
        <w:t xml:space="preserve">  &lt;xs:sequence&gt;</w:t>
      </w:r>
    </w:p>
    <w:p w14:paraId="0C24FBE6"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1E05CBB" w14:textId="77777777" w:rsidR="00AB7AF3" w:rsidRDefault="00AB7AF3" w:rsidP="00AB7AF3">
      <w:pPr>
        <w:pStyle w:val="Code"/>
      </w:pPr>
      <w:r>
        <w:rPr>
          <w:color w:val="31849B" w:themeColor="accent5" w:themeShade="BF"/>
        </w:rPr>
        <w:t xml:space="preserve">  &lt;/xs:sequence&gt;</w:t>
      </w:r>
    </w:p>
    <w:p w14:paraId="175231ED"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47520939"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1389C0F"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3C7C8CF" w14:textId="77777777" w:rsidR="00AB7AF3" w:rsidRDefault="00AB7AF3" w:rsidP="00AB7AF3">
      <w:pPr>
        <w:pStyle w:val="Code"/>
      </w:pPr>
      <w:r>
        <w:rPr>
          <w:color w:val="31849B" w:themeColor="accent5" w:themeShade="BF"/>
        </w:rPr>
        <w:t>&lt;/xs:complexType&gt;</w:t>
      </w:r>
    </w:p>
    <w:p w14:paraId="026F937B"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p>
    <w:p w14:paraId="0D7986D7" w14:textId="77777777" w:rsidR="00AB7AF3" w:rsidRDefault="00AB7AF3" w:rsidP="00AB7AF3">
      <w:pPr>
        <w:pStyle w:val="berschrift3"/>
      </w:pPr>
      <w:bookmarkStart w:id="2408" w:name="_RefCompE4381A2D"/>
      <w:bookmarkStart w:id="2409" w:name="_Toc8854690"/>
      <w:r>
        <w:t>Component VerifyManifestResults</w:t>
      </w:r>
      <w:bookmarkEnd w:id="2408"/>
      <w:bookmarkEnd w:id="2409"/>
    </w:p>
    <w:p w14:paraId="0A369F95" w14:textId="77777777" w:rsidR="00AB7AF3" w:rsidRDefault="001725A5" w:rsidP="00AB7AF3">
      <w:r w:rsidRPr="003A06D0">
        <w:rPr>
          <w:color w:val="19D131"/>
          <w:lang w:val="en-GB"/>
        </w:rPr>
        <w:t xml:space="preserve">The results of verifying individual </w:t>
      </w:r>
      <w:r w:rsidRPr="003A06D0">
        <w:rPr>
          <w:rStyle w:val="Datatype"/>
          <w:lang w:val="en-GB"/>
        </w:rPr>
        <w:t>&lt;ds:Reference&gt;</w:t>
      </w:r>
      <w:r w:rsidRPr="003A06D0">
        <w:rPr>
          <w:color w:val="19D131"/>
          <w:lang w:val="en-GB"/>
        </w:rPr>
        <w:t xml:space="preserve">'s within a </w:t>
      </w:r>
      <w:r w:rsidRPr="003A06D0">
        <w:rPr>
          <w:rStyle w:val="Datatype"/>
          <w:lang w:val="en-GB"/>
        </w:rPr>
        <w:t>&lt;ds:Manifest&gt;</w:t>
      </w:r>
      <w:r w:rsidRPr="003A06D0">
        <w:rPr>
          <w:color w:val="19D131"/>
          <w:lang w:val="en-GB"/>
        </w:rPr>
        <w:t xml:space="preserve"> are returned in the </w:t>
      </w:r>
      <w:r w:rsidRPr="003A06D0">
        <w:rPr>
          <w:rFonts w:ascii="Courier New" w:eastAsia="Courier New" w:hAnsi="Courier New" w:cs="Courier New"/>
          <w:lang w:val="en-GB"/>
        </w:rPr>
        <w:t>VerifyManifestResults</w:t>
      </w:r>
      <w:r w:rsidRPr="003A06D0">
        <w:rPr>
          <w:color w:val="19D131"/>
          <w:lang w:val="en-GB"/>
        </w:rPr>
        <w:t xml:space="preserve"> component.</w:t>
      </w:r>
    </w:p>
    <w:p w14:paraId="6C94C775" w14:textId="77777777" w:rsidR="00AB7AF3" w:rsidRDefault="00AB7AF3" w:rsidP="00AB7AF3">
      <w:r>
        <w:t>Below follows a list of the sub-components that constitute this component:</w:t>
      </w:r>
    </w:p>
    <w:p w14:paraId="22B4B36A" w14:textId="77777777" w:rsidR="00AB7AF3" w:rsidRDefault="00AB7AF3" w:rsidP="00AB7AF3">
      <w:pPr>
        <w:pStyle w:val="Member"/>
      </w:pPr>
      <w:r>
        <w:t xml:space="preserve">The </w:t>
      </w:r>
      <w:r w:rsidRPr="35C1378D">
        <w:rPr>
          <w:rStyle w:val="Datatype"/>
        </w:rPr>
        <w:t>ManifestResult</w:t>
      </w:r>
      <w:r>
        <w:t xml:space="preserve"> element MUST occur 1 or more times containing a sub-component. Each instance MUST satisfy the requirements specified in this document in section </w:t>
      </w:r>
      <w:r>
        <w:fldChar w:fldCharType="begin"/>
      </w:r>
      <w:r>
        <w:instrText xml:space="preserve"> REF _RefComp436DAB8C \r \h </w:instrText>
      </w:r>
      <w:r>
        <w:fldChar w:fldCharType="separate"/>
      </w:r>
      <w:r>
        <w:rPr>
          <w:rStyle w:val="Datatype"/>
          <w:rFonts w:eastAsia="Courier New" w:cs="Courier New"/>
        </w:rPr>
        <w:t>ManifestResult</w:t>
      </w:r>
      <w:r>
        <w:fldChar w:fldCharType="end"/>
      </w:r>
      <w:r>
        <w:t xml:space="preserve">. </w:t>
      </w:r>
    </w:p>
    <w:p w14:paraId="0953B02B" w14:textId="77777777" w:rsidR="00AB7AF3" w:rsidRDefault="00AB7AF3" w:rsidP="00AB7AF3">
      <w:pPr>
        <w:pStyle w:val="berschrift4"/>
      </w:pPr>
      <w:bookmarkStart w:id="2410" w:name="_Toc8854691"/>
      <w:r>
        <w:t>VerifyManifestResults – JSON Syntax</w:t>
      </w:r>
      <w:bookmarkEnd w:id="2410"/>
    </w:p>
    <w:p w14:paraId="6A9A201C"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14:paraId="35CEBEBE"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7C984259"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78606E" w14:textId="77777777" w:rsidR="00AB7AF3" w:rsidRDefault="00AB7AF3" w:rsidP="00AB7AF3">
            <w:pPr>
              <w:pStyle w:val="Beschriftung"/>
            </w:pPr>
            <w:r>
              <w:t>Element</w:t>
            </w:r>
          </w:p>
        </w:tc>
        <w:tc>
          <w:tcPr>
            <w:tcW w:w="4675" w:type="dxa"/>
          </w:tcPr>
          <w:p w14:paraId="40183AE5"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4C99CB1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8364465" w14:textId="77777777" w:rsidR="00AB7AF3" w:rsidRPr="002062A5" w:rsidRDefault="00AB7AF3" w:rsidP="00AB7AF3">
            <w:pPr>
              <w:pStyle w:val="Beschriftung"/>
              <w:rPr>
                <w:rStyle w:val="Datatype"/>
                <w:b w:val="0"/>
                <w:bCs w:val="0"/>
              </w:rPr>
            </w:pPr>
            <w:r w:rsidRPr="002062A5">
              <w:rPr>
                <w:rStyle w:val="Datatype"/>
              </w:rPr>
              <w:t>ManifestResult</w:t>
            </w:r>
          </w:p>
        </w:tc>
        <w:tc>
          <w:tcPr>
            <w:tcW w:w="4675" w:type="dxa"/>
          </w:tcPr>
          <w:p w14:paraId="54EABE7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bl>
    <w:p w14:paraId="43115F30"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0C7D9DDD" w14:textId="77777777" w:rsidR="00AB7AF3" w:rsidRDefault="00AB7AF3" w:rsidP="00AB7AF3">
      <w:pPr>
        <w:pStyle w:val="Code"/>
        <w:spacing w:line="259" w:lineRule="auto"/>
      </w:pPr>
      <w:r>
        <w:rPr>
          <w:color w:val="31849B" w:themeColor="accent5" w:themeShade="BF"/>
        </w:rPr>
        <w:lastRenderedPageBreak/>
        <w:t>"dss2-VerifyManifestResultsType"</w:t>
      </w:r>
      <w:r>
        <w:t>: {</w:t>
      </w:r>
    </w:p>
    <w:p w14:paraId="4A1DF091"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79A2B6E0" w14:textId="77777777" w:rsidR="00AB7AF3" w:rsidRDefault="00AB7AF3" w:rsidP="00AB7AF3">
      <w:pPr>
        <w:pStyle w:val="Code"/>
        <w:spacing w:line="259" w:lineRule="auto"/>
      </w:pPr>
      <w:r>
        <w:rPr>
          <w:color w:val="31849B" w:themeColor="accent5" w:themeShade="BF"/>
        </w:rPr>
        <w:t xml:space="preserve">  "properties"</w:t>
      </w:r>
      <w:r>
        <w:t>: {</w:t>
      </w:r>
    </w:p>
    <w:p w14:paraId="724EA529" w14:textId="77777777" w:rsidR="00AB7AF3" w:rsidRDefault="00AB7AF3" w:rsidP="00AB7AF3">
      <w:pPr>
        <w:pStyle w:val="Code"/>
        <w:spacing w:line="259" w:lineRule="auto"/>
      </w:pPr>
      <w:r>
        <w:rPr>
          <w:color w:val="31849B" w:themeColor="accent5" w:themeShade="BF"/>
        </w:rPr>
        <w:t xml:space="preserve">    "result"</w:t>
      </w:r>
      <w:r>
        <w:t>: {</w:t>
      </w:r>
    </w:p>
    <w:p w14:paraId="4E23046A"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306D2D5A" w14:textId="77777777" w:rsidR="00AB7AF3" w:rsidRDefault="00AB7AF3" w:rsidP="00AB7AF3">
      <w:pPr>
        <w:pStyle w:val="Code"/>
        <w:spacing w:line="259" w:lineRule="auto"/>
      </w:pPr>
      <w:r>
        <w:rPr>
          <w:color w:val="31849B" w:themeColor="accent5" w:themeShade="BF"/>
        </w:rPr>
        <w:t xml:space="preserve">      "items"</w:t>
      </w:r>
      <w:r>
        <w:t>: {</w:t>
      </w:r>
    </w:p>
    <w:p w14:paraId="67719D2D"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14:paraId="0CA7AC21" w14:textId="77777777" w:rsidR="00AB7AF3" w:rsidRDefault="00AB7AF3" w:rsidP="00AB7AF3">
      <w:pPr>
        <w:pStyle w:val="Code"/>
        <w:spacing w:line="259" w:lineRule="auto"/>
      </w:pPr>
      <w:r>
        <w:t xml:space="preserve">      }</w:t>
      </w:r>
    </w:p>
    <w:p w14:paraId="17832D3B" w14:textId="77777777" w:rsidR="00AB7AF3" w:rsidRDefault="00AB7AF3" w:rsidP="00AB7AF3">
      <w:pPr>
        <w:pStyle w:val="Code"/>
        <w:spacing w:line="259" w:lineRule="auto"/>
      </w:pPr>
      <w:r>
        <w:t xml:space="preserve">    }</w:t>
      </w:r>
    </w:p>
    <w:p w14:paraId="1E6AEF9A" w14:textId="77777777" w:rsidR="00AB7AF3" w:rsidRDefault="00AB7AF3" w:rsidP="00AB7AF3">
      <w:pPr>
        <w:pStyle w:val="Code"/>
        <w:spacing w:line="259" w:lineRule="auto"/>
      </w:pPr>
      <w:r>
        <w:t xml:space="preserve">  },</w:t>
      </w:r>
    </w:p>
    <w:p w14:paraId="07769F25"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"result"</w:t>
      </w:r>
      <w:r>
        <w:t>]</w:t>
      </w:r>
    </w:p>
    <w:p w14:paraId="6CC40AC2" w14:textId="77777777" w:rsidR="00AB7AF3" w:rsidRDefault="00AB7AF3" w:rsidP="00AB7AF3">
      <w:pPr>
        <w:pStyle w:val="Code"/>
        <w:spacing w:line="259" w:lineRule="auto"/>
      </w:pPr>
      <w:r>
        <w:t>}</w:t>
      </w:r>
    </w:p>
    <w:p w14:paraId="37DD96C9" w14:textId="77777777" w:rsidR="00AB7AF3" w:rsidRDefault="00AB7AF3" w:rsidP="00AB7AF3"/>
    <w:p w14:paraId="4AEE5C7C" w14:textId="77777777" w:rsidR="00AB7AF3" w:rsidRDefault="00AB7AF3" w:rsidP="00AB7AF3">
      <w:pPr>
        <w:pStyle w:val="berschrift4"/>
      </w:pPr>
      <w:bookmarkStart w:id="2411" w:name="_Toc8854692"/>
      <w:r>
        <w:t>VerifyManifestResults – XML Syntax</w:t>
      </w:r>
      <w:bookmarkEnd w:id="2411"/>
    </w:p>
    <w:p w14:paraId="355ED51E" w14:textId="77777777" w:rsidR="00AB7AF3" w:rsidRPr="5404FA76" w:rsidRDefault="00AB7AF3" w:rsidP="00AB7AF3">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14:paraId="1222B219" w14:textId="77777777" w:rsidR="00AB7AF3" w:rsidRDefault="00AB7AF3" w:rsidP="00AB7AF3">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8172686"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14:paraId="0B2DBA6D" w14:textId="77777777" w:rsidR="00AB7AF3" w:rsidRDefault="00AB7AF3" w:rsidP="00AB7AF3">
      <w:pPr>
        <w:pStyle w:val="Code"/>
      </w:pPr>
      <w:r>
        <w:rPr>
          <w:color w:val="31849B" w:themeColor="accent5" w:themeShade="BF"/>
        </w:rPr>
        <w:t xml:space="preserve">  &lt;xs:sequence&gt;</w:t>
      </w:r>
    </w:p>
    <w:p w14:paraId="74558F9B"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11732D5D" w14:textId="77777777" w:rsidR="00AB7AF3" w:rsidRDefault="00AB7AF3" w:rsidP="00AB7AF3">
      <w:pPr>
        <w:pStyle w:val="Code"/>
      </w:pPr>
      <w:r>
        <w:rPr>
          <w:color w:val="31849B" w:themeColor="accent5" w:themeShade="BF"/>
        </w:rPr>
        <w:t xml:space="preserve">  &lt;/xs:sequence&gt;</w:t>
      </w:r>
    </w:p>
    <w:p w14:paraId="0AA00C99" w14:textId="77777777" w:rsidR="00AB7AF3" w:rsidRDefault="00AB7AF3" w:rsidP="00AB7AF3">
      <w:pPr>
        <w:pStyle w:val="Code"/>
      </w:pPr>
      <w:r>
        <w:rPr>
          <w:color w:val="31849B" w:themeColor="accent5" w:themeShade="BF"/>
        </w:rPr>
        <w:t>&lt;/xs:complexType&gt;</w:t>
      </w:r>
    </w:p>
    <w:p w14:paraId="39100BD2"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p>
    <w:p w14:paraId="37A240A5" w14:textId="77777777" w:rsidR="00AB7AF3" w:rsidRDefault="00AB7AF3" w:rsidP="00AB7AF3">
      <w:pPr>
        <w:pStyle w:val="berschrift3"/>
      </w:pPr>
      <w:bookmarkStart w:id="2412" w:name="_RefComp436DAB8C"/>
      <w:bookmarkStart w:id="2413" w:name="_Toc8854693"/>
      <w:r>
        <w:t>Component ManifestResult</w:t>
      </w:r>
      <w:bookmarkEnd w:id="2412"/>
      <w:bookmarkEnd w:id="2413"/>
    </w:p>
    <w:p w14:paraId="6696CD1C"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VerifyManifestResults</w:t>
      </w:r>
      <w:r w:rsidRPr="003A06D0">
        <w:rPr>
          <w:color w:val="19D131"/>
          <w:lang w:val="en-GB"/>
        </w:rPr>
        <w:t xml:space="preserve"> component is comprised of one or more </w:t>
      </w:r>
      <w:r w:rsidRPr="003A06D0">
        <w:rPr>
          <w:rFonts w:ascii="Courier New" w:eastAsia="Courier New" w:hAnsi="Courier New" w:cs="Courier New"/>
          <w:lang w:val="en-GB"/>
        </w:rPr>
        <w:t>ManifestResult</w:t>
      </w:r>
    </w:p>
    <w:p w14:paraId="42479CD7" w14:textId="77777777" w:rsidR="00AB7AF3" w:rsidRDefault="00AB7AF3" w:rsidP="00AB7AF3">
      <w:r>
        <w:t>Below follows a list of the sub-components that constitute this component:</w:t>
      </w:r>
    </w:p>
    <w:p w14:paraId="5058ACA3" w14:textId="77777777" w:rsidR="00AB7AF3" w:rsidRDefault="00AB7AF3" w:rsidP="00AB7AF3">
      <w:pPr>
        <w:pStyle w:val="Member"/>
      </w:pPr>
      <w:r>
        <w:t xml:space="preserve">The </w:t>
      </w:r>
      <w:r w:rsidRPr="35C1378D">
        <w:rPr>
          <w:rStyle w:val="Datatype"/>
        </w:rPr>
        <w:t>ReferenceXpath</w:t>
      </w:r>
      <w:r>
        <w:t xml:space="preserve"> element MUST contain one instance of a string. </w:t>
      </w:r>
      <w:r w:rsidRPr="003A06D0">
        <w:rPr>
          <w:color w:val="19D131"/>
          <w:lang w:val="en-GB"/>
        </w:rPr>
        <w:t>This element identifies the manifest reference, in the XML signature, to which this result pertains.</w:t>
      </w:r>
    </w:p>
    <w:p w14:paraId="74E3BC75" w14:textId="77777777" w:rsidR="00AB7AF3" w:rsidRDefault="00AB7AF3" w:rsidP="00AB7AF3">
      <w:pPr>
        <w:pStyle w:val="Member"/>
      </w:pPr>
      <w:r>
        <w:t xml:space="preserve">The </w:t>
      </w:r>
      <w:r w:rsidRPr="35C1378D">
        <w:rPr>
          <w:rStyle w:val="Datatype"/>
        </w:rPr>
        <w:t>Status</w:t>
      </w:r>
      <w:r>
        <w:t xml:space="preserve"> element MUST contain one instance of a URI. Its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r w:rsidRPr="003A06D0">
        <w:rPr>
          <w:color w:val="19D131"/>
          <w:lang w:val="en-GB"/>
        </w:rPr>
        <w:t xml:space="preserve">This element indicates the manifest validation outcome. </w:t>
      </w:r>
    </w:p>
    <w:p w14:paraId="5FC1CD23" w14:textId="77777777" w:rsidR="00AB7AF3" w:rsidRDefault="00AB7AF3" w:rsidP="00AB7AF3">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_RefCompF8551B33 \r \h </w:instrText>
      </w:r>
      <w:r>
        <w:fldChar w:fldCharType="separate"/>
      </w:r>
      <w:r>
        <w:rPr>
          <w:rStyle w:val="Datatype"/>
          <w:rFonts w:eastAsia="Courier New" w:cs="Courier New"/>
        </w:rPr>
        <w:t>NsPrefixMapping</w:t>
      </w:r>
      <w:r>
        <w:fldChar w:fldCharType="end"/>
      </w:r>
      <w:r>
        <w:t xml:space="preserve">. </w:t>
      </w:r>
    </w:p>
    <w:p w14:paraId="28E7A2A4" w14:textId="77777777" w:rsidR="00AB7AF3" w:rsidRDefault="00AB7AF3" w:rsidP="00AB7AF3">
      <w:pPr>
        <w:pStyle w:val="berschrift4"/>
      </w:pPr>
      <w:bookmarkStart w:id="2414" w:name="_Toc8854694"/>
      <w:r>
        <w:t>ManifestResult – JSON Syntax</w:t>
      </w:r>
      <w:bookmarkEnd w:id="2414"/>
    </w:p>
    <w:p w14:paraId="595728C5"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14:paraId="7FC3FA6F"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42399422"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6B719B" w14:textId="77777777" w:rsidR="00AB7AF3" w:rsidRDefault="00AB7AF3" w:rsidP="00AB7AF3">
            <w:pPr>
              <w:pStyle w:val="Beschriftung"/>
            </w:pPr>
            <w:r>
              <w:t>Element</w:t>
            </w:r>
          </w:p>
        </w:tc>
        <w:tc>
          <w:tcPr>
            <w:tcW w:w="4675" w:type="dxa"/>
          </w:tcPr>
          <w:p w14:paraId="60F215C2"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0997C8A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5F4C254" w14:textId="77777777" w:rsidR="00AB7AF3" w:rsidRPr="002062A5" w:rsidRDefault="00AB7AF3" w:rsidP="00AB7AF3">
            <w:pPr>
              <w:pStyle w:val="Beschriftung"/>
              <w:rPr>
                <w:rStyle w:val="Datatype"/>
                <w:b w:val="0"/>
                <w:bCs w:val="0"/>
              </w:rPr>
            </w:pPr>
            <w:r w:rsidRPr="002062A5">
              <w:rPr>
                <w:rStyle w:val="Datatype"/>
              </w:rPr>
              <w:lastRenderedPageBreak/>
              <w:t>ReferenceXpath</w:t>
            </w:r>
          </w:p>
        </w:tc>
        <w:tc>
          <w:tcPr>
            <w:tcW w:w="4675" w:type="dxa"/>
          </w:tcPr>
          <w:p w14:paraId="09CFF28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AB7AF3" w14:paraId="1DB8F33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EF8D368" w14:textId="77777777" w:rsidR="00AB7AF3" w:rsidRPr="002062A5" w:rsidRDefault="00AB7AF3" w:rsidP="00AB7AF3">
            <w:pPr>
              <w:pStyle w:val="Beschriftung"/>
              <w:rPr>
                <w:rStyle w:val="Datatype"/>
                <w:b w:val="0"/>
                <w:bCs w:val="0"/>
              </w:rPr>
            </w:pPr>
            <w:r w:rsidRPr="002062A5">
              <w:rPr>
                <w:rStyle w:val="Datatype"/>
              </w:rPr>
              <w:t>Status</w:t>
            </w:r>
          </w:p>
        </w:tc>
        <w:tc>
          <w:tcPr>
            <w:tcW w:w="4675" w:type="dxa"/>
          </w:tcPr>
          <w:p w14:paraId="4AD30D7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AB7AF3" w14:paraId="077D1C7E"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B573C0D" w14:textId="77777777" w:rsidR="00AB7AF3" w:rsidRPr="002062A5" w:rsidRDefault="00AB7AF3" w:rsidP="00AB7AF3">
            <w:pPr>
              <w:pStyle w:val="Beschriftung"/>
              <w:rPr>
                <w:rStyle w:val="Datatype"/>
                <w:b w:val="0"/>
                <w:bCs w:val="0"/>
              </w:rPr>
            </w:pPr>
            <w:r w:rsidRPr="002062A5">
              <w:rPr>
                <w:rStyle w:val="Datatype"/>
              </w:rPr>
              <w:t>NsPrefixMapping</w:t>
            </w:r>
          </w:p>
        </w:tc>
        <w:tc>
          <w:tcPr>
            <w:tcW w:w="4675" w:type="dxa"/>
          </w:tcPr>
          <w:p w14:paraId="3CA7ABF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bl>
    <w:p w14:paraId="65BAC79E"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4988DAEE" w14:textId="77777777" w:rsidR="00AB7AF3" w:rsidRDefault="00AB7AF3" w:rsidP="00AB7AF3">
      <w:pPr>
        <w:pStyle w:val="Code"/>
        <w:spacing w:line="259" w:lineRule="auto"/>
      </w:pPr>
      <w:r>
        <w:rPr>
          <w:color w:val="31849B" w:themeColor="accent5" w:themeShade="BF"/>
        </w:rPr>
        <w:t>"dss2-ManifestResultType"</w:t>
      </w:r>
      <w:r>
        <w:t>: {</w:t>
      </w:r>
    </w:p>
    <w:p w14:paraId="2243B0D5"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19E3A317" w14:textId="77777777" w:rsidR="00AB7AF3" w:rsidRDefault="00AB7AF3" w:rsidP="00AB7AF3">
      <w:pPr>
        <w:pStyle w:val="Code"/>
        <w:spacing w:line="259" w:lineRule="auto"/>
      </w:pPr>
      <w:r>
        <w:rPr>
          <w:color w:val="31849B" w:themeColor="accent5" w:themeShade="BF"/>
        </w:rPr>
        <w:t xml:space="preserve">  "properties"</w:t>
      </w:r>
      <w:r>
        <w:t>: {</w:t>
      </w:r>
    </w:p>
    <w:p w14:paraId="4CF45650" w14:textId="77777777" w:rsidR="00AB7AF3" w:rsidRDefault="00AB7AF3" w:rsidP="00AB7AF3">
      <w:pPr>
        <w:pStyle w:val="Code"/>
        <w:spacing w:line="259" w:lineRule="auto"/>
      </w:pPr>
      <w:r>
        <w:rPr>
          <w:color w:val="31849B" w:themeColor="accent5" w:themeShade="BF"/>
        </w:rPr>
        <w:t xml:space="preserve">    "xPath"</w:t>
      </w:r>
      <w:r>
        <w:t>: {</w:t>
      </w:r>
    </w:p>
    <w:p w14:paraId="54A0144D"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1C37B4A0" w14:textId="77777777" w:rsidR="00AB7AF3" w:rsidRDefault="00AB7AF3" w:rsidP="00AB7AF3">
      <w:pPr>
        <w:pStyle w:val="Code"/>
        <w:spacing w:line="259" w:lineRule="auto"/>
      </w:pPr>
      <w:r>
        <w:t xml:space="preserve">    },</w:t>
      </w:r>
    </w:p>
    <w:p w14:paraId="2019321F" w14:textId="77777777" w:rsidR="00AB7AF3" w:rsidRDefault="00AB7AF3" w:rsidP="00AB7AF3">
      <w:pPr>
        <w:pStyle w:val="Code"/>
        <w:spacing w:line="259" w:lineRule="auto"/>
      </w:pPr>
      <w:r>
        <w:rPr>
          <w:color w:val="31849B" w:themeColor="accent5" w:themeShade="BF"/>
        </w:rPr>
        <w:t xml:space="preserve">    "status"</w:t>
      </w:r>
      <w:r>
        <w:t>: {</w:t>
      </w:r>
    </w:p>
    <w:p w14:paraId="01A49A7E"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22C79556" w14:textId="77777777" w:rsidR="00AB7AF3" w:rsidRDefault="00AB7AF3" w:rsidP="00AB7AF3">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14:paraId="5DB8DB9C" w14:textId="77777777" w:rsidR="00AB7AF3" w:rsidRDefault="00AB7AF3" w:rsidP="00AB7AF3">
      <w:pPr>
        <w:pStyle w:val="Code"/>
        <w:spacing w:line="259" w:lineRule="auto"/>
      </w:pPr>
      <w:r>
        <w:t xml:space="preserve">    },</w:t>
      </w:r>
    </w:p>
    <w:p w14:paraId="17CDCD13" w14:textId="77777777" w:rsidR="00AB7AF3" w:rsidRDefault="00AB7AF3" w:rsidP="00AB7AF3">
      <w:pPr>
        <w:pStyle w:val="Code"/>
        <w:spacing w:line="259" w:lineRule="auto"/>
      </w:pPr>
      <w:r>
        <w:rPr>
          <w:color w:val="31849B" w:themeColor="accent5" w:themeShade="BF"/>
        </w:rPr>
        <w:t xml:space="preserve">    "nsDecl"</w:t>
      </w:r>
      <w:r>
        <w:t>: {</w:t>
      </w:r>
    </w:p>
    <w:p w14:paraId="4D410228"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51FC9178" w14:textId="77777777" w:rsidR="00AB7AF3" w:rsidRDefault="00AB7AF3" w:rsidP="00AB7AF3">
      <w:pPr>
        <w:pStyle w:val="Code"/>
        <w:spacing w:line="259" w:lineRule="auto"/>
      </w:pPr>
      <w:r>
        <w:rPr>
          <w:color w:val="31849B" w:themeColor="accent5" w:themeShade="BF"/>
        </w:rPr>
        <w:t xml:space="preserve">      "items"</w:t>
      </w:r>
      <w:r>
        <w:t>: {</w:t>
      </w:r>
    </w:p>
    <w:p w14:paraId="616599BC"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14:paraId="11C7A5C7" w14:textId="77777777" w:rsidR="00AB7AF3" w:rsidRDefault="00AB7AF3" w:rsidP="00AB7AF3">
      <w:pPr>
        <w:pStyle w:val="Code"/>
        <w:spacing w:line="259" w:lineRule="auto"/>
      </w:pPr>
      <w:r>
        <w:t xml:space="preserve">      }</w:t>
      </w:r>
    </w:p>
    <w:p w14:paraId="332F8D06" w14:textId="77777777" w:rsidR="00AB7AF3" w:rsidRDefault="00AB7AF3" w:rsidP="00AB7AF3">
      <w:pPr>
        <w:pStyle w:val="Code"/>
        <w:spacing w:line="259" w:lineRule="auto"/>
      </w:pPr>
      <w:r>
        <w:t xml:space="preserve">    }</w:t>
      </w:r>
    </w:p>
    <w:p w14:paraId="4241EED4" w14:textId="77777777" w:rsidR="00AB7AF3" w:rsidRDefault="00AB7AF3" w:rsidP="00AB7AF3">
      <w:pPr>
        <w:pStyle w:val="Code"/>
        <w:spacing w:line="259" w:lineRule="auto"/>
      </w:pPr>
      <w:r>
        <w:t xml:space="preserve">  },</w:t>
      </w:r>
    </w:p>
    <w:p w14:paraId="76741813"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"xPath", "status"</w:t>
      </w:r>
      <w:r>
        <w:t>]</w:t>
      </w:r>
    </w:p>
    <w:p w14:paraId="5ECC81AB" w14:textId="77777777" w:rsidR="00AB7AF3" w:rsidRDefault="00AB7AF3" w:rsidP="00AB7AF3">
      <w:pPr>
        <w:pStyle w:val="Code"/>
        <w:spacing w:line="259" w:lineRule="auto"/>
      </w:pPr>
      <w:r>
        <w:t>}</w:t>
      </w:r>
    </w:p>
    <w:p w14:paraId="66976532" w14:textId="77777777" w:rsidR="00AB7AF3" w:rsidRDefault="00AB7AF3" w:rsidP="00AB7AF3"/>
    <w:p w14:paraId="59121477" w14:textId="77777777" w:rsidR="00AB7AF3" w:rsidRDefault="00AB7AF3" w:rsidP="00AB7AF3">
      <w:pPr>
        <w:pStyle w:val="berschrift4"/>
      </w:pPr>
      <w:bookmarkStart w:id="2415" w:name="_Toc8854695"/>
      <w:r>
        <w:t>ManifestResult – XML Syntax</w:t>
      </w:r>
      <w:bookmarkEnd w:id="2415"/>
    </w:p>
    <w:p w14:paraId="25A80940" w14:textId="77777777" w:rsidR="00AB7AF3" w:rsidRPr="5404FA76" w:rsidRDefault="00AB7AF3" w:rsidP="00AB7AF3">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14:paraId="3A77A4EE" w14:textId="77777777" w:rsidR="00AB7AF3" w:rsidRDefault="00AB7AF3" w:rsidP="00AB7AF3">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AFF1FA5"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14:paraId="486DC6F8" w14:textId="77777777" w:rsidR="00AB7AF3" w:rsidRDefault="00AB7AF3" w:rsidP="00AB7AF3">
      <w:pPr>
        <w:pStyle w:val="Code"/>
      </w:pPr>
      <w:r>
        <w:rPr>
          <w:color w:val="31849B" w:themeColor="accent5" w:themeShade="BF"/>
        </w:rPr>
        <w:t xml:space="preserve">  &lt;xs:sequence&gt;</w:t>
      </w:r>
    </w:p>
    <w:p w14:paraId="3677039E"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ED290FA"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14:paraId="3F1092B9" w14:textId="77777777" w:rsidR="00AB7AF3" w:rsidRDefault="00AB7AF3" w:rsidP="00AB7AF3">
      <w:pPr>
        <w:pStyle w:val="Code"/>
      </w:pPr>
      <w:r>
        <w:rPr>
          <w:color w:val="31849B" w:themeColor="accent5" w:themeShade="BF"/>
        </w:rPr>
        <w:t xml:space="preserve">      &lt;xs:simpleType&gt;</w:t>
      </w:r>
    </w:p>
    <w:p w14:paraId="79D99D1E" w14:textId="77777777" w:rsidR="00AB7AF3" w:rsidRDefault="00AB7AF3" w:rsidP="00AB7AF3">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2C6D86E7" w14:textId="77777777" w:rsidR="00AB7AF3" w:rsidRDefault="00AB7AF3" w:rsidP="00AB7AF3">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14:paraId="00DD2144" w14:textId="77777777" w:rsidR="00AB7AF3" w:rsidRDefault="00AB7AF3" w:rsidP="00AB7AF3">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14:paraId="3E51DCE9" w14:textId="77777777" w:rsidR="00AB7AF3" w:rsidRDefault="00AB7AF3" w:rsidP="00AB7AF3">
      <w:pPr>
        <w:pStyle w:val="Code"/>
      </w:pPr>
      <w:r>
        <w:rPr>
          <w:color w:val="31849B" w:themeColor="accent5" w:themeShade="BF"/>
        </w:rPr>
        <w:t xml:space="preserve">        &lt;/xs:restriction&gt;</w:t>
      </w:r>
    </w:p>
    <w:p w14:paraId="65949AC1" w14:textId="77777777" w:rsidR="00AB7AF3" w:rsidRDefault="00AB7AF3" w:rsidP="00AB7AF3">
      <w:pPr>
        <w:pStyle w:val="Code"/>
      </w:pPr>
      <w:r>
        <w:rPr>
          <w:color w:val="31849B" w:themeColor="accent5" w:themeShade="BF"/>
        </w:rPr>
        <w:t xml:space="preserve">      &lt;/xs:simpleType&gt;</w:t>
      </w:r>
    </w:p>
    <w:p w14:paraId="1101C7B1" w14:textId="77777777" w:rsidR="00AB7AF3" w:rsidRDefault="00AB7AF3" w:rsidP="00AB7AF3">
      <w:pPr>
        <w:pStyle w:val="Code"/>
      </w:pPr>
      <w:r>
        <w:rPr>
          <w:color w:val="31849B" w:themeColor="accent5" w:themeShade="BF"/>
        </w:rPr>
        <w:t xml:space="preserve">    &lt;/xs:element&gt;</w:t>
      </w:r>
    </w:p>
    <w:p w14:paraId="0C568228"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DCBFC7D" w14:textId="77777777" w:rsidR="00AB7AF3" w:rsidRDefault="00AB7AF3" w:rsidP="00AB7AF3">
      <w:pPr>
        <w:pStyle w:val="Code"/>
      </w:pPr>
      <w:r>
        <w:rPr>
          <w:color w:val="31849B" w:themeColor="accent5" w:themeShade="BF"/>
        </w:rPr>
        <w:t xml:space="preserve">  &lt;/xs:sequence&gt;</w:t>
      </w:r>
    </w:p>
    <w:p w14:paraId="45A23DF2" w14:textId="77777777" w:rsidR="00AB7AF3" w:rsidRDefault="00AB7AF3" w:rsidP="00AB7AF3">
      <w:pPr>
        <w:pStyle w:val="Code"/>
      </w:pPr>
      <w:r>
        <w:rPr>
          <w:color w:val="31849B" w:themeColor="accent5" w:themeShade="BF"/>
        </w:rPr>
        <w:t>&lt;/xs:complexType&gt;</w:t>
      </w:r>
    </w:p>
    <w:p w14:paraId="7C2F5489"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p>
    <w:p w14:paraId="3ECB13FD" w14:textId="77777777" w:rsidR="00AB7AF3" w:rsidRDefault="00AB7AF3" w:rsidP="00AB7AF3">
      <w:pPr>
        <w:pStyle w:val="berschrift3"/>
      </w:pPr>
      <w:bookmarkStart w:id="2416" w:name="_RefComp6E7DE514"/>
      <w:bookmarkStart w:id="2417" w:name="_Toc8854696"/>
      <w:r>
        <w:lastRenderedPageBreak/>
        <w:t>Component UseVerificationTime</w:t>
      </w:r>
      <w:bookmarkEnd w:id="2416"/>
      <w:bookmarkEnd w:id="2417"/>
    </w:p>
    <w:p w14:paraId="0FCAB372" w14:textId="77777777" w:rsidR="00AB7AF3" w:rsidRDefault="001725A5" w:rsidP="00AB7AF3">
      <w:r w:rsidRPr="003A06D0">
        <w:rPr>
          <w:color w:val="19D131"/>
          <w:lang w:val="en-GB"/>
        </w:rPr>
        <w:t xml:space="preserve">This </w:t>
      </w:r>
      <w:r w:rsidRPr="003A06D0">
        <w:rPr>
          <w:rFonts w:ascii="Courier New" w:eastAsia="Courier New" w:hAnsi="Courier New" w:cs="Courier New"/>
          <w:lang w:val="en-GB"/>
        </w:rPr>
        <w:t>UseVerificationTime</w:t>
      </w:r>
      <w:r w:rsidRPr="003A06D0">
        <w:rPr>
          <w:color w:val="19D131"/>
          <w:lang w:val="en-GB"/>
        </w:rPr>
        <w:t xml:space="preserve"> component instructs the server to attempt to determine the signature’s validity at the specified time, instead of a time determined by the server policy.</w:t>
      </w:r>
    </w:p>
    <w:p w14:paraId="6E52CA6B" w14:textId="77777777" w:rsidR="00AB7AF3" w:rsidRDefault="00AB7AF3" w:rsidP="00AB7AF3">
      <w:r>
        <w:t>Below follows a list of the sub-components that constitute this component:</w:t>
      </w:r>
    </w:p>
    <w:p w14:paraId="792C58F0" w14:textId="77777777" w:rsidR="00AB7AF3" w:rsidRDefault="00AB7AF3" w:rsidP="00AB7AF3">
      <w:pPr>
        <w:pStyle w:val="Member"/>
      </w:pPr>
      <w:r>
        <w:t xml:space="preserve">The OPTIONAL </w:t>
      </w:r>
      <w:r w:rsidRPr="35C1378D">
        <w:rPr>
          <w:rStyle w:val="Datatype"/>
        </w:rPr>
        <w:t>CurrentTime</w:t>
      </w:r>
      <w:r>
        <w:t xml:space="preserve"> element, if present, MUST contain one instance of a boolean. Its default value is '</w:t>
      </w:r>
      <w:r>
        <w:rPr>
          <w:color w:val="244061" w:themeColor="accent1" w:themeShade="80"/>
        </w:rPr>
        <w:t>false</w:t>
      </w:r>
      <w:r>
        <w:t xml:space="preserve">'. </w:t>
      </w:r>
      <w:r w:rsidRPr="003A06D0">
        <w:rPr>
          <w:color w:val="19D131"/>
          <w:lang w:val="en-GB"/>
        </w:rPr>
        <w:t>This element instructs the server to use its current time (normally the time associated with the server-side request processing).</w:t>
      </w:r>
    </w:p>
    <w:p w14:paraId="355CE8F2" w14:textId="77777777" w:rsidR="00AB7AF3" w:rsidRDefault="00AB7AF3" w:rsidP="00AB7AF3">
      <w:pPr>
        <w:pStyle w:val="Member"/>
      </w:pPr>
      <w:r>
        <w:t xml:space="preserve">The OPTIONAL </w:t>
      </w:r>
      <w:r w:rsidRPr="35C1378D">
        <w:rPr>
          <w:rStyle w:val="Datatype"/>
        </w:rPr>
        <w:t>SpecificTime</w:t>
      </w:r>
      <w:r>
        <w:t xml:space="preserve"> element, if present, MUST contain one instance of a date/time value. </w:t>
      </w:r>
      <w:r w:rsidRPr="003A06D0">
        <w:rPr>
          <w:color w:val="19D131"/>
          <w:lang w:val="en-GB"/>
        </w:rPr>
        <w:t xml:space="preserve">The </w:t>
      </w:r>
      <w:r w:rsidRPr="003A06D0">
        <w:rPr>
          <w:rStyle w:val="Datatype"/>
          <w:lang w:val="en-GB"/>
        </w:rPr>
        <w:t>SpecificTime</w:t>
      </w:r>
      <w:r w:rsidRPr="003A06D0">
        <w:rPr>
          <w:color w:val="19D131"/>
          <w:lang w:val="en-GB"/>
        </w:rPr>
        <w:t xml:space="preserve"> element allows the client to manage manually the time instant used in the verification process. It SHOULD be expressed as UTC time (Coordinated Universal Time) to reduce confusion with the local time zone use.</w:t>
      </w:r>
    </w:p>
    <w:p w14:paraId="48616C32" w14:textId="77777777" w:rsidR="00AB7AF3" w:rsidRDefault="00AB7AF3" w:rsidP="00AB7AF3">
      <w:pPr>
        <w:pStyle w:val="Member"/>
      </w:pPr>
      <w:r>
        <w:t xml:space="preserve">The OPTIONAL </w:t>
      </w:r>
      <w:r w:rsidRPr="35C1378D">
        <w:rPr>
          <w:rStyle w:val="Datatype"/>
        </w:rPr>
        <w:t>Base64Content</w:t>
      </w:r>
      <w:r>
        <w:t xml:space="preserve"> element, if present, MUST contain base64 encoded binary data. </w:t>
      </w:r>
      <w:r w:rsidRPr="003A06D0">
        <w:rPr>
          <w:color w:val="19D131"/>
          <w:lang w:val="en-GB"/>
        </w:rPr>
        <w:t xml:space="preserve">The </w:t>
      </w:r>
      <w:r w:rsidRPr="003A06D0">
        <w:rPr>
          <w:rStyle w:val="Datatype"/>
          <w:lang w:val="en-GB"/>
        </w:rPr>
        <w:t>Base64Content</w:t>
      </w:r>
      <w:r w:rsidRPr="003A06D0">
        <w:rPr>
          <w:color w:val="19D131"/>
          <w:lang w:val="en-GB"/>
        </w:rPr>
        <w:t xml:space="preserve"> element allows the provision of additional date/time data.</w:t>
      </w:r>
    </w:p>
    <w:p w14:paraId="5C80A3A9" w14:textId="77777777" w:rsidR="00AB7AF3" w:rsidRDefault="00AB7AF3" w:rsidP="00AB7AF3">
      <w:pPr>
        <w:pStyle w:val="berschrift4"/>
      </w:pPr>
      <w:bookmarkStart w:id="2418" w:name="_Toc8854697"/>
      <w:r>
        <w:t>UseVerificationTime – JSON Syntax</w:t>
      </w:r>
      <w:bookmarkEnd w:id="2418"/>
    </w:p>
    <w:p w14:paraId="4E138101"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14:paraId="5D48F1CE"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62405560"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7161FF" w14:textId="77777777" w:rsidR="00AB7AF3" w:rsidRDefault="00AB7AF3" w:rsidP="00AB7AF3">
            <w:pPr>
              <w:pStyle w:val="Beschriftung"/>
            </w:pPr>
            <w:r>
              <w:t>Element</w:t>
            </w:r>
          </w:p>
        </w:tc>
        <w:tc>
          <w:tcPr>
            <w:tcW w:w="4675" w:type="dxa"/>
          </w:tcPr>
          <w:p w14:paraId="62C95EA2"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0EF94CC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9182CA0" w14:textId="77777777" w:rsidR="00AB7AF3" w:rsidRPr="002062A5" w:rsidRDefault="00AB7AF3" w:rsidP="00AB7AF3">
            <w:pPr>
              <w:pStyle w:val="Beschriftung"/>
              <w:rPr>
                <w:rStyle w:val="Datatype"/>
                <w:b w:val="0"/>
                <w:bCs w:val="0"/>
              </w:rPr>
            </w:pPr>
            <w:r w:rsidRPr="002062A5">
              <w:rPr>
                <w:rStyle w:val="Datatype"/>
              </w:rPr>
              <w:t>CurrentTime</w:t>
            </w:r>
          </w:p>
        </w:tc>
        <w:tc>
          <w:tcPr>
            <w:tcW w:w="4675" w:type="dxa"/>
          </w:tcPr>
          <w:p w14:paraId="0F74CD6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AB7AF3" w14:paraId="7F61DDC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D042087" w14:textId="77777777" w:rsidR="00AB7AF3" w:rsidRPr="002062A5" w:rsidRDefault="00AB7AF3" w:rsidP="00AB7AF3">
            <w:pPr>
              <w:pStyle w:val="Beschriftung"/>
              <w:rPr>
                <w:rStyle w:val="Datatype"/>
                <w:b w:val="0"/>
                <w:bCs w:val="0"/>
              </w:rPr>
            </w:pPr>
            <w:r w:rsidRPr="002062A5">
              <w:rPr>
                <w:rStyle w:val="Datatype"/>
              </w:rPr>
              <w:t>SpecificTime</w:t>
            </w:r>
          </w:p>
        </w:tc>
        <w:tc>
          <w:tcPr>
            <w:tcW w:w="4675" w:type="dxa"/>
          </w:tcPr>
          <w:p w14:paraId="72609C8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AB7AF3" w14:paraId="2B66C80C"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886FDED" w14:textId="77777777" w:rsidR="00AB7AF3" w:rsidRPr="002062A5" w:rsidRDefault="00AB7AF3" w:rsidP="00AB7AF3">
            <w:pPr>
              <w:pStyle w:val="Beschriftung"/>
              <w:rPr>
                <w:rStyle w:val="Datatype"/>
                <w:b w:val="0"/>
                <w:bCs w:val="0"/>
              </w:rPr>
            </w:pPr>
            <w:r w:rsidRPr="002062A5">
              <w:rPr>
                <w:rStyle w:val="Datatype"/>
              </w:rPr>
              <w:t>Base64Content</w:t>
            </w:r>
          </w:p>
        </w:tc>
        <w:tc>
          <w:tcPr>
            <w:tcW w:w="4675" w:type="dxa"/>
          </w:tcPr>
          <w:p w14:paraId="1DC8621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bl>
    <w:p w14:paraId="21152BBC"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443B87B0" w14:textId="77777777" w:rsidR="00AB7AF3" w:rsidRDefault="00AB7AF3" w:rsidP="00AB7AF3">
      <w:pPr>
        <w:pStyle w:val="Code"/>
        <w:spacing w:line="259" w:lineRule="auto"/>
      </w:pPr>
      <w:r>
        <w:rPr>
          <w:color w:val="31849B" w:themeColor="accent5" w:themeShade="BF"/>
        </w:rPr>
        <w:t>"dss2-UseVerificationTimeType"</w:t>
      </w:r>
      <w:r>
        <w:t>: {</w:t>
      </w:r>
    </w:p>
    <w:p w14:paraId="3AD15436"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0B987D54" w14:textId="77777777" w:rsidR="00AB7AF3" w:rsidRDefault="00AB7AF3" w:rsidP="00AB7AF3">
      <w:pPr>
        <w:pStyle w:val="Code"/>
        <w:spacing w:line="259" w:lineRule="auto"/>
      </w:pPr>
      <w:r>
        <w:rPr>
          <w:color w:val="31849B" w:themeColor="accent5" w:themeShade="BF"/>
        </w:rPr>
        <w:t xml:space="preserve">  "properties"</w:t>
      </w:r>
      <w:r>
        <w:t>: {</w:t>
      </w:r>
    </w:p>
    <w:p w14:paraId="740CAD98" w14:textId="77777777" w:rsidR="00AB7AF3" w:rsidRDefault="00AB7AF3" w:rsidP="00AB7AF3">
      <w:pPr>
        <w:pStyle w:val="Code"/>
        <w:spacing w:line="259" w:lineRule="auto"/>
      </w:pPr>
      <w:r>
        <w:rPr>
          <w:color w:val="31849B" w:themeColor="accent5" w:themeShade="BF"/>
        </w:rPr>
        <w:t xml:space="preserve">    "currTime"</w:t>
      </w:r>
      <w:r>
        <w:t>: {</w:t>
      </w:r>
    </w:p>
    <w:p w14:paraId="256C9542"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"boolean",</w:t>
      </w:r>
    </w:p>
    <w:p w14:paraId="51A6D453" w14:textId="77777777" w:rsidR="00AB7AF3" w:rsidRDefault="00AB7AF3" w:rsidP="00AB7AF3">
      <w:pPr>
        <w:pStyle w:val="Code"/>
        <w:spacing w:line="259" w:lineRule="auto"/>
      </w:pPr>
      <w:r>
        <w:rPr>
          <w:color w:val="31849B" w:themeColor="accent5" w:themeShade="BF"/>
        </w:rPr>
        <w:t xml:space="preserve">      "default"</w:t>
      </w:r>
      <w:r>
        <w:t xml:space="preserve">: </w:t>
      </w:r>
      <w:r>
        <w:rPr>
          <w:color w:val="244061" w:themeColor="accent1" w:themeShade="80"/>
        </w:rPr>
        <w:t>"false"</w:t>
      </w:r>
    </w:p>
    <w:p w14:paraId="082C5BB5" w14:textId="77777777" w:rsidR="00AB7AF3" w:rsidRDefault="00AB7AF3" w:rsidP="00AB7AF3">
      <w:pPr>
        <w:pStyle w:val="Code"/>
        <w:spacing w:line="259" w:lineRule="auto"/>
      </w:pPr>
      <w:r>
        <w:t xml:space="preserve">    },</w:t>
      </w:r>
    </w:p>
    <w:p w14:paraId="28C6E348" w14:textId="77777777" w:rsidR="00AB7AF3" w:rsidRDefault="00AB7AF3" w:rsidP="00AB7AF3">
      <w:pPr>
        <w:pStyle w:val="Code"/>
        <w:spacing w:line="259" w:lineRule="auto"/>
      </w:pPr>
      <w:r>
        <w:rPr>
          <w:color w:val="31849B" w:themeColor="accent5" w:themeShade="BF"/>
        </w:rPr>
        <w:t xml:space="preserve">    "specTime"</w:t>
      </w:r>
      <w:r>
        <w:t>: {</w:t>
      </w:r>
    </w:p>
    <w:p w14:paraId="710A014B"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"integer",</w:t>
      </w:r>
    </w:p>
    <w:p w14:paraId="27E086AB" w14:textId="77777777" w:rsidR="00AB7AF3" w:rsidRDefault="00AB7AF3" w:rsidP="00AB7AF3">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6B9B21AA" w14:textId="77777777" w:rsidR="00AB7AF3" w:rsidRDefault="00AB7AF3" w:rsidP="00AB7AF3">
      <w:pPr>
        <w:pStyle w:val="Code"/>
        <w:spacing w:line="259" w:lineRule="auto"/>
      </w:pPr>
      <w:r>
        <w:t xml:space="preserve">    },</w:t>
      </w:r>
    </w:p>
    <w:p w14:paraId="396764E7" w14:textId="77777777" w:rsidR="00AB7AF3" w:rsidRDefault="00AB7AF3" w:rsidP="00AB7AF3">
      <w:pPr>
        <w:pStyle w:val="Code"/>
        <w:spacing w:line="259" w:lineRule="auto"/>
      </w:pPr>
      <w:r>
        <w:rPr>
          <w:color w:val="31849B" w:themeColor="accent5" w:themeShade="BF"/>
        </w:rPr>
        <w:t xml:space="preserve">    "b64Content"</w:t>
      </w:r>
      <w:r>
        <w:t>: {</w:t>
      </w:r>
    </w:p>
    <w:p w14:paraId="4E96CC5B"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0A2AA21E" w14:textId="77777777" w:rsidR="00AB7AF3" w:rsidRDefault="00AB7AF3" w:rsidP="00AB7AF3">
      <w:pPr>
        <w:pStyle w:val="Code"/>
        <w:spacing w:line="259" w:lineRule="auto"/>
      </w:pPr>
      <w:r>
        <w:t xml:space="preserve">    }</w:t>
      </w:r>
    </w:p>
    <w:p w14:paraId="209A1152" w14:textId="77777777" w:rsidR="00AB7AF3" w:rsidRDefault="00AB7AF3" w:rsidP="00AB7AF3">
      <w:pPr>
        <w:pStyle w:val="Code"/>
        <w:spacing w:line="259" w:lineRule="auto"/>
      </w:pPr>
      <w:r>
        <w:t xml:space="preserve">  },</w:t>
      </w:r>
    </w:p>
    <w:p w14:paraId="51974803" w14:textId="77777777" w:rsidR="00AB7AF3" w:rsidRDefault="00AB7AF3" w:rsidP="00AB7AF3">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33B27109" w14:textId="77777777" w:rsidR="00AB7AF3" w:rsidRDefault="00AB7AF3" w:rsidP="00AB7AF3">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5FA726DB" w14:textId="77777777" w:rsidR="00AB7AF3" w:rsidRDefault="00AB7AF3" w:rsidP="00AB7AF3">
      <w:pPr>
        <w:pStyle w:val="Code"/>
        <w:spacing w:line="259" w:lineRule="auto"/>
      </w:pPr>
      <w:r>
        <w:t>}</w:t>
      </w:r>
    </w:p>
    <w:p w14:paraId="2A8A8F6E" w14:textId="77777777" w:rsidR="00AB7AF3" w:rsidRDefault="00AB7AF3" w:rsidP="00AB7AF3"/>
    <w:p w14:paraId="20AD29B5" w14:textId="77777777" w:rsidR="00AB7AF3" w:rsidRDefault="00AB7AF3" w:rsidP="00AB7AF3">
      <w:pPr>
        <w:pStyle w:val="berschrift4"/>
      </w:pPr>
      <w:bookmarkStart w:id="2419" w:name="_Toc8854698"/>
      <w:r>
        <w:lastRenderedPageBreak/>
        <w:t>UseVerificationTime – XML Syntax</w:t>
      </w:r>
      <w:bookmarkEnd w:id="2419"/>
    </w:p>
    <w:p w14:paraId="2E25C7D1" w14:textId="77777777" w:rsidR="00AB7AF3" w:rsidRPr="5404FA76" w:rsidRDefault="00AB7AF3" w:rsidP="00AB7AF3">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14:paraId="7A6F6634" w14:textId="77777777" w:rsidR="00AB7AF3" w:rsidRDefault="00AB7AF3" w:rsidP="00AB7AF3">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EB0CB75"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14:paraId="7F7A1700" w14:textId="77777777" w:rsidR="00AB7AF3" w:rsidRDefault="00AB7AF3" w:rsidP="00AB7AF3">
      <w:pPr>
        <w:pStyle w:val="Code"/>
      </w:pPr>
      <w:r>
        <w:rPr>
          <w:color w:val="31849B" w:themeColor="accent5" w:themeShade="BF"/>
        </w:rPr>
        <w:t xml:space="preserve">  &lt;xs:choice&gt;</w:t>
      </w:r>
    </w:p>
    <w:p w14:paraId="09D1507E"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14:paraId="3E099E0E"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12016657"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ABFD69E" w14:textId="77777777" w:rsidR="00AB7AF3" w:rsidRDefault="00AB7AF3" w:rsidP="00AB7AF3">
      <w:pPr>
        <w:pStyle w:val="Code"/>
      </w:pPr>
      <w:r>
        <w:rPr>
          <w:color w:val="31849B" w:themeColor="accent5" w:themeShade="BF"/>
        </w:rPr>
        <w:t xml:space="preserve">  &lt;/xs:choice&gt;</w:t>
      </w:r>
    </w:p>
    <w:p w14:paraId="0C996263" w14:textId="77777777" w:rsidR="00AB7AF3" w:rsidRDefault="00AB7AF3" w:rsidP="00AB7AF3">
      <w:pPr>
        <w:pStyle w:val="Code"/>
      </w:pPr>
      <w:r>
        <w:rPr>
          <w:color w:val="31849B" w:themeColor="accent5" w:themeShade="BF"/>
        </w:rPr>
        <w:t>&lt;/xs:complexType&gt;</w:t>
      </w:r>
    </w:p>
    <w:p w14:paraId="73603485"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p>
    <w:p w14:paraId="4CCBDA3C" w14:textId="77777777" w:rsidR="00AB7AF3" w:rsidRDefault="00AB7AF3" w:rsidP="00AB7AF3">
      <w:pPr>
        <w:pStyle w:val="berschrift3"/>
      </w:pPr>
      <w:bookmarkStart w:id="2420" w:name="_RefComp00F39FBD"/>
      <w:bookmarkStart w:id="2421" w:name="_Toc8854699"/>
      <w:r>
        <w:t>Component AdditionalTimeInfo</w:t>
      </w:r>
      <w:bookmarkEnd w:id="2420"/>
      <w:bookmarkEnd w:id="2421"/>
    </w:p>
    <w:p w14:paraId="43801CD1"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AdditionalTimeInfo</w:t>
      </w:r>
      <w:r w:rsidRPr="003A06D0">
        <w:rPr>
          <w:color w:val="19D131"/>
          <w:lang w:val="en-GB"/>
        </w:rPr>
        <w:t xml:space="preserve"> component contains other time instant(s) relevant in the context of the verification time determination.</w:t>
      </w:r>
    </w:p>
    <w:p w14:paraId="24DE62C8" w14:textId="77777777" w:rsidR="00AB7AF3" w:rsidRDefault="00AB7AF3" w:rsidP="00AB7AF3">
      <w:r>
        <w:t>Below follows a list of the sub-components that constitute this component:</w:t>
      </w:r>
    </w:p>
    <w:p w14:paraId="028058DE" w14:textId="77777777" w:rsidR="00AB7AF3" w:rsidRDefault="00AB7AF3" w:rsidP="00AB7AF3">
      <w:pPr>
        <w:pStyle w:val="Member"/>
      </w:pPr>
      <w:r>
        <w:t xml:space="preserve">The </w:t>
      </w:r>
      <w:r w:rsidRPr="35C1378D">
        <w:rPr>
          <w:rStyle w:val="Datatype"/>
        </w:rPr>
        <w:t>value</w:t>
      </w:r>
      <w:r>
        <w:t xml:space="preserve"> element MUST contain one instance of a date/time value. </w:t>
      </w:r>
    </w:p>
    <w:p w14:paraId="10DDF7B2" w14:textId="77777777" w:rsidR="00AB7AF3" w:rsidRDefault="00AB7AF3" w:rsidP="00AB7AF3">
      <w:pPr>
        <w:pStyle w:val="Member"/>
      </w:pPr>
      <w:r>
        <w:t xml:space="preserve">The </w:t>
      </w:r>
      <w:r w:rsidRPr="35C1378D">
        <w:rPr>
          <w:rStyle w:val="Datatype"/>
        </w:rPr>
        <w:t>Type</w:t>
      </w:r>
      <w:r>
        <w:t xml:space="preserve"> element MUST contain one instance of a URI. 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urn:oasis:names:tc:dss:1.0:additionaltimeinfo:signedObjectTimestamp</w:t>
      </w:r>
      <w:r>
        <w:br/>
      </w:r>
      <w:r>
        <w:rPr>
          <w:color w:val="244061" w:themeColor="accent1" w:themeShade="80"/>
        </w:rPr>
        <w:t>urn:oasis:names:tc:dss:1.0:additionaltimeinfo:claimedSigningTime</w:t>
      </w:r>
      <w:r>
        <w:br/>
      </w:r>
      <w:r w:rsidRPr="003A06D0">
        <w:rPr>
          <w:color w:val="19D131"/>
          <w:lang w:val="en-GB"/>
        </w:rPr>
        <w:t xml:space="preserve">The </w:t>
      </w:r>
      <w:r w:rsidRPr="003A06D0">
        <w:rPr>
          <w:rStyle w:val="Datatype"/>
          <w:lang w:val="en-GB"/>
        </w:rPr>
        <w:t>Type</w:t>
      </w:r>
      <w:r w:rsidRPr="003A06D0">
        <w:rPr>
          <w:color w:val="19D131"/>
          <w:lang w:val="en-GB"/>
        </w:rPr>
        <w:t xml:space="preserve"> attribute qualifies the kind of time information included in the response. This specification defines the listed types, whose values MUST satisfy the format defined as </w:t>
      </w:r>
      <w:r w:rsidRPr="003A06D0">
        <w:rPr>
          <w:rStyle w:val="Datatype"/>
          <w:lang w:val="en-GB"/>
        </w:rPr>
        <w:t>xs:dateTime</w:t>
      </w:r>
      <w:r w:rsidRPr="003A06D0">
        <w:rPr>
          <w:color w:val="19D131"/>
          <w:lang w:val="en-GB"/>
        </w:rPr>
        <w:t xml:space="preserve"> and SHOULD be expressed as UTC time (Coordinated Universal Time). Profiles MAY include and define new values for the </w:t>
      </w:r>
      <w:r w:rsidRPr="003A06D0">
        <w:rPr>
          <w:rStyle w:val="Datatype"/>
          <w:lang w:val="en-GB"/>
        </w:rPr>
        <w:t>Type</w:t>
      </w:r>
      <w:r w:rsidRPr="003A06D0">
        <w:rPr>
          <w:color w:val="19D131"/>
          <w:lang w:val="en-GB"/>
        </w:rPr>
        <w:t xml:space="preserve"> attribute.</w:t>
      </w:r>
    </w:p>
    <w:p w14:paraId="2E74203D" w14:textId="77777777" w:rsidR="00AB7AF3" w:rsidRDefault="00AB7AF3" w:rsidP="00AB7AF3">
      <w:pPr>
        <w:pStyle w:val="Member"/>
      </w:pPr>
      <w:r>
        <w:t xml:space="preserve">The OPTIONAL </w:t>
      </w:r>
      <w:r w:rsidRPr="35C1378D">
        <w:rPr>
          <w:rStyle w:val="Datatype"/>
        </w:rPr>
        <w:t>Ref</w:t>
      </w:r>
      <w:r>
        <w:t xml:space="preserve"> element, if present, MUST contain one instance of a string. </w:t>
      </w:r>
      <w:r w:rsidRPr="003A06D0">
        <w:rPr>
          <w:color w:val="19D131"/>
          <w:lang w:val="en-GB"/>
        </w:rPr>
        <w:t xml:space="preserve">It allows to establish references to the source of the time information, and SHOULD be used when there is a need to disambiguate several </w:t>
      </w:r>
      <w:r w:rsidRPr="003A06D0">
        <w:rPr>
          <w:rStyle w:val="Datatype"/>
          <w:lang w:val="en-GB"/>
        </w:rPr>
        <w:t>AdditionalTimeInfo</w:t>
      </w:r>
      <w:r w:rsidRPr="003A06D0">
        <w:rPr>
          <w:color w:val="19D131"/>
          <w:lang w:val="en-GB"/>
        </w:rPr>
        <w:t xml:space="preserve"> components with the same </w:t>
      </w:r>
      <w:r w:rsidRPr="003A06D0">
        <w:rPr>
          <w:rStyle w:val="Datatype"/>
          <w:lang w:val="en-GB"/>
        </w:rPr>
        <w:t>Type</w:t>
      </w:r>
      <w:r w:rsidRPr="003A06D0">
        <w:rPr>
          <w:color w:val="19D131"/>
          <w:lang w:val="en-GB"/>
        </w:rPr>
        <w:t xml:space="preserve"> attribute.</w:t>
      </w:r>
    </w:p>
    <w:p w14:paraId="380593F6" w14:textId="77777777" w:rsidR="00AB7AF3" w:rsidRDefault="00AB7AF3" w:rsidP="00AB7AF3">
      <w:pPr>
        <w:pStyle w:val="berschrift4"/>
      </w:pPr>
      <w:bookmarkStart w:id="2422" w:name="_Toc8854700"/>
      <w:r>
        <w:t>AdditionalTimeInfo – JSON Syntax</w:t>
      </w:r>
      <w:bookmarkEnd w:id="2422"/>
    </w:p>
    <w:p w14:paraId="490A0900"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14:paraId="21082D87"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5910358A"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C7566E" w14:textId="77777777" w:rsidR="00AB7AF3" w:rsidRDefault="00AB7AF3" w:rsidP="00AB7AF3">
            <w:pPr>
              <w:pStyle w:val="Beschriftung"/>
            </w:pPr>
            <w:r>
              <w:t>Element</w:t>
            </w:r>
          </w:p>
        </w:tc>
        <w:tc>
          <w:tcPr>
            <w:tcW w:w="4675" w:type="dxa"/>
          </w:tcPr>
          <w:p w14:paraId="674B9140"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1442D98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DE2E18C" w14:textId="77777777" w:rsidR="00AB7AF3" w:rsidRPr="002062A5" w:rsidRDefault="00AB7AF3" w:rsidP="00AB7AF3">
            <w:pPr>
              <w:pStyle w:val="Beschriftung"/>
              <w:rPr>
                <w:rStyle w:val="Datatype"/>
                <w:b w:val="0"/>
                <w:bCs w:val="0"/>
              </w:rPr>
            </w:pPr>
            <w:r w:rsidRPr="002062A5">
              <w:rPr>
                <w:rStyle w:val="Datatype"/>
              </w:rPr>
              <w:t>value</w:t>
            </w:r>
          </w:p>
        </w:tc>
        <w:tc>
          <w:tcPr>
            <w:tcW w:w="4675" w:type="dxa"/>
          </w:tcPr>
          <w:p w14:paraId="63F39FB5"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AB7AF3" w14:paraId="692A98D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39F72F8" w14:textId="77777777" w:rsidR="00AB7AF3" w:rsidRPr="002062A5" w:rsidRDefault="00AB7AF3" w:rsidP="00AB7AF3">
            <w:pPr>
              <w:pStyle w:val="Beschriftung"/>
              <w:rPr>
                <w:rStyle w:val="Datatype"/>
                <w:b w:val="0"/>
                <w:bCs w:val="0"/>
              </w:rPr>
            </w:pPr>
            <w:r w:rsidRPr="002062A5">
              <w:rPr>
                <w:rStyle w:val="Datatype"/>
              </w:rPr>
              <w:t>Type</w:t>
            </w:r>
          </w:p>
        </w:tc>
        <w:tc>
          <w:tcPr>
            <w:tcW w:w="4675" w:type="dxa"/>
          </w:tcPr>
          <w:p w14:paraId="770A820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AB7AF3" w14:paraId="6C61827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2362B60" w14:textId="77777777" w:rsidR="00AB7AF3" w:rsidRPr="002062A5" w:rsidRDefault="00AB7AF3" w:rsidP="00AB7AF3">
            <w:pPr>
              <w:pStyle w:val="Beschriftung"/>
              <w:rPr>
                <w:rStyle w:val="Datatype"/>
                <w:b w:val="0"/>
                <w:bCs w:val="0"/>
              </w:rPr>
            </w:pPr>
            <w:r w:rsidRPr="002062A5">
              <w:rPr>
                <w:rStyle w:val="Datatype"/>
              </w:rPr>
              <w:t>Ref</w:t>
            </w:r>
          </w:p>
        </w:tc>
        <w:tc>
          <w:tcPr>
            <w:tcW w:w="4675" w:type="dxa"/>
          </w:tcPr>
          <w:p w14:paraId="132ACF5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bl>
    <w:p w14:paraId="73D7EA98" w14:textId="77777777" w:rsidR="00AB7AF3" w:rsidRPr="0202B381" w:rsidRDefault="00AB7AF3" w:rsidP="00AB7AF3">
      <w:r w:rsidRPr="002062A5">
        <w:rPr>
          <w:rFonts w:eastAsia="Arial" w:cs="Arial"/>
          <w:sz w:val="22"/>
          <w:szCs w:val="22"/>
        </w:rPr>
        <w:lastRenderedPageBreak/>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3D4FCCB8" w14:textId="77777777" w:rsidR="00AB7AF3" w:rsidRDefault="00AB7AF3" w:rsidP="00AB7AF3">
      <w:pPr>
        <w:pStyle w:val="Code"/>
        <w:spacing w:line="259" w:lineRule="auto"/>
      </w:pPr>
      <w:r>
        <w:rPr>
          <w:color w:val="31849B" w:themeColor="accent5" w:themeShade="BF"/>
        </w:rPr>
        <w:t>"dss2-AdditionalTimeInfoType"</w:t>
      </w:r>
      <w:r>
        <w:t>: {</w:t>
      </w:r>
    </w:p>
    <w:p w14:paraId="396D804B"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38DF81BB" w14:textId="77777777" w:rsidR="00AB7AF3" w:rsidRDefault="00AB7AF3" w:rsidP="00AB7AF3">
      <w:pPr>
        <w:pStyle w:val="Code"/>
        <w:spacing w:line="259" w:lineRule="auto"/>
      </w:pPr>
      <w:r>
        <w:rPr>
          <w:color w:val="31849B" w:themeColor="accent5" w:themeShade="BF"/>
        </w:rPr>
        <w:t xml:space="preserve">  "properties"</w:t>
      </w:r>
      <w:r>
        <w:t>: {</w:t>
      </w:r>
    </w:p>
    <w:p w14:paraId="7180BD85" w14:textId="77777777" w:rsidR="00AB7AF3" w:rsidRDefault="00AB7AF3" w:rsidP="00AB7AF3">
      <w:pPr>
        <w:pStyle w:val="Code"/>
        <w:spacing w:line="259" w:lineRule="auto"/>
      </w:pPr>
      <w:r>
        <w:rPr>
          <w:color w:val="31849B" w:themeColor="accent5" w:themeShade="BF"/>
        </w:rPr>
        <w:t xml:space="preserve">    "value"</w:t>
      </w:r>
      <w:r>
        <w:t>: {</w:t>
      </w:r>
    </w:p>
    <w:p w14:paraId="72F3884E"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"integer",</w:t>
      </w:r>
    </w:p>
    <w:p w14:paraId="03C1153F" w14:textId="77777777" w:rsidR="00AB7AF3" w:rsidRDefault="00AB7AF3" w:rsidP="00AB7AF3">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2158BD92" w14:textId="77777777" w:rsidR="00AB7AF3" w:rsidRDefault="00AB7AF3" w:rsidP="00AB7AF3">
      <w:pPr>
        <w:pStyle w:val="Code"/>
        <w:spacing w:line="259" w:lineRule="auto"/>
      </w:pPr>
      <w:r>
        <w:t xml:space="preserve">    },</w:t>
      </w:r>
    </w:p>
    <w:p w14:paraId="646D5FE8" w14:textId="77777777" w:rsidR="00AB7AF3" w:rsidRDefault="00AB7AF3" w:rsidP="00AB7AF3">
      <w:pPr>
        <w:pStyle w:val="Code"/>
        <w:spacing w:line="259" w:lineRule="auto"/>
      </w:pPr>
      <w:r>
        <w:rPr>
          <w:color w:val="31849B" w:themeColor="accent5" w:themeShade="BF"/>
        </w:rPr>
        <w:t xml:space="preserve">    "type"</w:t>
      </w:r>
      <w:r>
        <w:t>: {</w:t>
      </w:r>
    </w:p>
    <w:p w14:paraId="53052743"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07C02955" w14:textId="77777777" w:rsidR="00AB7AF3" w:rsidRDefault="00AB7AF3" w:rsidP="00AB7AF3">
      <w:pPr>
        <w:pStyle w:val="Code"/>
        <w:spacing w:line="259" w:lineRule="auto"/>
      </w:pPr>
      <w:r>
        <w:rPr>
          <w:color w:val="31849B" w:themeColor="accent5" w:themeShade="BF"/>
        </w:rPr>
        <w:t xml:space="preserve">      "format"</w:t>
      </w:r>
      <w:r>
        <w:t xml:space="preserve">: </w:t>
      </w:r>
      <w:r>
        <w:rPr>
          <w:color w:val="244061" w:themeColor="accent1" w:themeShade="80"/>
        </w:rPr>
        <w:t>"uri"</w:t>
      </w:r>
    </w:p>
    <w:p w14:paraId="71FE5C3F" w14:textId="77777777" w:rsidR="00AB7AF3" w:rsidRDefault="00AB7AF3" w:rsidP="00AB7AF3">
      <w:pPr>
        <w:pStyle w:val="Code"/>
        <w:spacing w:line="259" w:lineRule="auto"/>
      </w:pPr>
      <w:r>
        <w:t xml:space="preserve">    },</w:t>
      </w:r>
    </w:p>
    <w:p w14:paraId="4625C9D5" w14:textId="77777777" w:rsidR="00AB7AF3" w:rsidRDefault="00AB7AF3" w:rsidP="00AB7AF3">
      <w:pPr>
        <w:pStyle w:val="Code"/>
        <w:spacing w:line="259" w:lineRule="auto"/>
      </w:pPr>
      <w:r>
        <w:rPr>
          <w:color w:val="31849B" w:themeColor="accent5" w:themeShade="BF"/>
        </w:rPr>
        <w:t xml:space="preserve">    "ref"</w:t>
      </w:r>
      <w:r>
        <w:t>: {</w:t>
      </w:r>
    </w:p>
    <w:p w14:paraId="32BCCE6A"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104790C7" w14:textId="77777777" w:rsidR="00AB7AF3" w:rsidRDefault="00AB7AF3" w:rsidP="00AB7AF3">
      <w:pPr>
        <w:pStyle w:val="Code"/>
        <w:spacing w:line="259" w:lineRule="auto"/>
      </w:pPr>
      <w:r>
        <w:t xml:space="preserve">    }</w:t>
      </w:r>
    </w:p>
    <w:p w14:paraId="2489D4B9" w14:textId="77777777" w:rsidR="00AB7AF3" w:rsidRDefault="00AB7AF3" w:rsidP="00AB7AF3">
      <w:pPr>
        <w:pStyle w:val="Code"/>
        <w:spacing w:line="259" w:lineRule="auto"/>
      </w:pPr>
      <w:r>
        <w:t xml:space="preserve">  },</w:t>
      </w:r>
    </w:p>
    <w:p w14:paraId="56B27A0C"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"type"</w:t>
      </w:r>
      <w:r>
        <w:t>]</w:t>
      </w:r>
    </w:p>
    <w:p w14:paraId="18010B15" w14:textId="77777777" w:rsidR="00AB7AF3" w:rsidRDefault="00AB7AF3" w:rsidP="00AB7AF3">
      <w:pPr>
        <w:pStyle w:val="Code"/>
        <w:spacing w:line="259" w:lineRule="auto"/>
      </w:pPr>
      <w:r>
        <w:t>}</w:t>
      </w:r>
    </w:p>
    <w:p w14:paraId="7B12ED9B" w14:textId="77777777" w:rsidR="00AB7AF3" w:rsidRDefault="00AB7AF3" w:rsidP="00AB7AF3"/>
    <w:p w14:paraId="2032505E" w14:textId="77777777" w:rsidR="00AB7AF3" w:rsidRDefault="00AB7AF3" w:rsidP="00AB7AF3">
      <w:pPr>
        <w:pStyle w:val="berschrift4"/>
      </w:pPr>
      <w:bookmarkStart w:id="2423" w:name="_Toc8854701"/>
      <w:r>
        <w:t>AdditionalTimeInfo – XML Syntax</w:t>
      </w:r>
      <w:bookmarkEnd w:id="2423"/>
    </w:p>
    <w:p w14:paraId="4541DFC5" w14:textId="77777777" w:rsidR="00AB7AF3" w:rsidRPr="5404FA76" w:rsidRDefault="00AB7AF3" w:rsidP="00AB7AF3">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14:paraId="0B325632" w14:textId="77777777" w:rsidR="00AB7AF3" w:rsidRDefault="00AB7AF3" w:rsidP="00AB7AF3">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5217689"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14:paraId="0FCD2C5B" w14:textId="77777777" w:rsidR="00AB7AF3" w:rsidRDefault="00AB7AF3" w:rsidP="00AB7AF3">
      <w:pPr>
        <w:pStyle w:val="Code"/>
      </w:pPr>
      <w:r>
        <w:rPr>
          <w:color w:val="31849B" w:themeColor="accent5" w:themeShade="BF"/>
        </w:rPr>
        <w:t xml:space="preserve">  &lt;xs:simpleContent&gt;</w:t>
      </w:r>
    </w:p>
    <w:p w14:paraId="4D2B5694" w14:textId="77777777" w:rsidR="00AB7AF3" w:rsidRDefault="00AB7AF3" w:rsidP="00AB7AF3">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14:paraId="12A55C76"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6CD8D589" w14:textId="77777777" w:rsidR="00AB7AF3" w:rsidRDefault="00AB7AF3" w:rsidP="00AB7AF3">
      <w:pPr>
        <w:pStyle w:val="Code"/>
      </w:pPr>
      <w:r>
        <w:rPr>
          <w:color w:val="31849B" w:themeColor="accent5" w:themeShade="BF"/>
        </w:rPr>
        <w:t xml:space="preserve">        &lt;xs:simpleType&gt;</w:t>
      </w:r>
    </w:p>
    <w:p w14:paraId="5584CB39" w14:textId="77777777" w:rsidR="00AB7AF3" w:rsidRDefault="00AB7AF3" w:rsidP="00AB7AF3">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62753D9F" w14:textId="77777777" w:rsidR="00AB7AF3" w:rsidRDefault="00AB7AF3" w:rsidP="00AB7AF3">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14:paraId="46C9D687" w14:textId="77777777" w:rsidR="00AB7AF3" w:rsidRDefault="00AB7AF3" w:rsidP="00AB7AF3">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14:paraId="4837C3BF" w14:textId="77777777" w:rsidR="00AB7AF3" w:rsidRDefault="00AB7AF3" w:rsidP="00AB7AF3">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14:paraId="1E5D53E6" w14:textId="77777777" w:rsidR="00AB7AF3" w:rsidRDefault="00AB7AF3" w:rsidP="00AB7AF3">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14:paraId="7D686C67" w14:textId="77777777" w:rsidR="00AB7AF3" w:rsidRDefault="00AB7AF3" w:rsidP="00AB7AF3">
      <w:pPr>
        <w:pStyle w:val="Code"/>
      </w:pPr>
      <w:r>
        <w:rPr>
          <w:color w:val="31849B" w:themeColor="accent5" w:themeShade="BF"/>
        </w:rPr>
        <w:t xml:space="preserve">          &lt;/xs:restriction&gt;</w:t>
      </w:r>
    </w:p>
    <w:p w14:paraId="2A13A10F" w14:textId="77777777" w:rsidR="00AB7AF3" w:rsidRDefault="00AB7AF3" w:rsidP="00AB7AF3">
      <w:pPr>
        <w:pStyle w:val="Code"/>
      </w:pPr>
      <w:r>
        <w:rPr>
          <w:color w:val="31849B" w:themeColor="accent5" w:themeShade="BF"/>
        </w:rPr>
        <w:t xml:space="preserve">        &lt;/xs:simpleType&gt;</w:t>
      </w:r>
    </w:p>
    <w:p w14:paraId="4E1676D1" w14:textId="77777777" w:rsidR="00AB7AF3" w:rsidRDefault="00AB7AF3" w:rsidP="00AB7AF3">
      <w:pPr>
        <w:pStyle w:val="Code"/>
      </w:pPr>
      <w:r>
        <w:rPr>
          <w:color w:val="31849B" w:themeColor="accent5" w:themeShade="BF"/>
        </w:rPr>
        <w:t xml:space="preserve">      &lt;/xs:attribute&gt;</w:t>
      </w:r>
    </w:p>
    <w:p w14:paraId="4ED91CDF"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A3574E5" w14:textId="77777777" w:rsidR="00AB7AF3" w:rsidRDefault="00AB7AF3" w:rsidP="00AB7AF3">
      <w:pPr>
        <w:pStyle w:val="Code"/>
      </w:pPr>
      <w:r>
        <w:rPr>
          <w:color w:val="31849B" w:themeColor="accent5" w:themeShade="BF"/>
        </w:rPr>
        <w:t xml:space="preserve">    &lt;/xs:extension&gt;</w:t>
      </w:r>
    </w:p>
    <w:p w14:paraId="6FD265E2" w14:textId="77777777" w:rsidR="00AB7AF3" w:rsidRDefault="00AB7AF3" w:rsidP="00AB7AF3">
      <w:pPr>
        <w:pStyle w:val="Code"/>
      </w:pPr>
      <w:r>
        <w:rPr>
          <w:color w:val="31849B" w:themeColor="accent5" w:themeShade="BF"/>
        </w:rPr>
        <w:t xml:space="preserve">  &lt;/xs:simpleContent&gt;</w:t>
      </w:r>
    </w:p>
    <w:p w14:paraId="759B7021" w14:textId="77777777" w:rsidR="00AB7AF3" w:rsidRDefault="00AB7AF3" w:rsidP="00AB7AF3">
      <w:pPr>
        <w:pStyle w:val="Code"/>
      </w:pPr>
      <w:r>
        <w:rPr>
          <w:color w:val="31849B" w:themeColor="accent5" w:themeShade="BF"/>
        </w:rPr>
        <w:t>&lt;/xs:complexType&gt;</w:t>
      </w:r>
    </w:p>
    <w:p w14:paraId="6729AAE1"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p>
    <w:p w14:paraId="448D748C" w14:textId="77777777" w:rsidR="00AB7AF3" w:rsidRDefault="00AB7AF3" w:rsidP="00AB7AF3">
      <w:pPr>
        <w:pStyle w:val="berschrift3"/>
      </w:pPr>
      <w:bookmarkStart w:id="2424" w:name="_RefCompADA9612D"/>
      <w:bookmarkStart w:id="2425" w:name="_Toc8854702"/>
      <w:r>
        <w:t>Component VerificationTimeInfo</w:t>
      </w:r>
      <w:bookmarkEnd w:id="2424"/>
      <w:bookmarkEnd w:id="2425"/>
    </w:p>
    <w:p w14:paraId="01BCED8A"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VerificationTimeInfo</w:t>
      </w:r>
      <w:r w:rsidRPr="003A06D0">
        <w:rPr>
          <w:color w:val="19D131"/>
          <w:lang w:val="en-GB"/>
        </w:rPr>
        <w:t xml:space="preserve"> component allows the client to obtain the time instant used by the server to validate the signature.</w:t>
      </w:r>
    </w:p>
    <w:p w14:paraId="47F16FF8" w14:textId="77777777" w:rsidR="00AB7AF3" w:rsidRDefault="00AB7AF3" w:rsidP="00AB7AF3">
      <w:r>
        <w:t>Below follows a list of the sub-components that constitute this component:</w:t>
      </w:r>
    </w:p>
    <w:p w14:paraId="146156B7" w14:textId="77777777" w:rsidR="00AB7AF3" w:rsidRDefault="00AB7AF3" w:rsidP="00AB7AF3">
      <w:pPr>
        <w:pStyle w:val="Member"/>
      </w:pPr>
      <w:r>
        <w:lastRenderedPageBreak/>
        <w:t xml:space="preserve">The </w:t>
      </w:r>
      <w:r w:rsidRPr="35C1378D">
        <w:rPr>
          <w:rStyle w:val="Datatype"/>
        </w:rPr>
        <w:t>VerificationTime</w:t>
      </w:r>
      <w:r>
        <w:t xml:space="preserve"> element MUST contain one instance of a date/time value. </w:t>
      </w:r>
      <w:r w:rsidRPr="003A06D0">
        <w:rPr>
          <w:color w:val="19D131"/>
          <w:lang w:val="en-GB"/>
        </w:rPr>
        <w:t>This time instant used by the server when verifying the signature. It SHOULD be expressed as UTC time (Coordinated Universal Time) to reduce confusion with the local time zone use.</w:t>
      </w:r>
    </w:p>
    <w:p w14:paraId="754857E2" w14:textId="77777777" w:rsidR="00AB7AF3" w:rsidRDefault="00AB7AF3" w:rsidP="00AB7AF3">
      <w:pPr>
        <w:pStyle w:val="Member"/>
      </w:pPr>
      <w:r>
        <w:t xml:space="preserve">The OPTIONAL </w:t>
      </w:r>
      <w:r w:rsidRPr="35C1378D">
        <w:rPr>
          <w:rStyle w:val="Datatype"/>
        </w:rPr>
        <w:t>AdditionalTimeInfo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_RefComp00F39FBD \r \h </w:instrText>
      </w:r>
      <w:r>
        <w:fldChar w:fldCharType="separate"/>
      </w:r>
      <w:r>
        <w:rPr>
          <w:rStyle w:val="Datatype"/>
          <w:rFonts w:eastAsia="Courier New" w:cs="Courier New"/>
        </w:rPr>
        <w:t>AdditionalTimeInfo</w:t>
      </w:r>
      <w:r>
        <w:fldChar w:fldCharType="end"/>
      </w:r>
      <w:r>
        <w:t xml:space="preserve">. </w:t>
      </w:r>
      <w:r w:rsidRPr="003A06D0">
        <w:rPr>
          <w:color w:val="19D131"/>
          <w:lang w:val="en-GB"/>
        </w:rPr>
        <w:t xml:space="preserve">The </w:t>
      </w:r>
      <w:r w:rsidRPr="003A06D0">
        <w:rPr>
          <w:rStyle w:val="Datatype"/>
          <w:lang w:val="en-GB"/>
        </w:rPr>
        <w:t>AdditionalTimeInfo</w:t>
      </w:r>
      <w:r w:rsidRPr="003A06D0">
        <w:rPr>
          <w:color w:val="19D131"/>
          <w:lang w:val="en-GB"/>
        </w:rPr>
        <w:t xml:space="preserve"> element can contain any other time instant(s) relevant in the context of the verification time determination.</w:t>
      </w:r>
    </w:p>
    <w:p w14:paraId="73607C26" w14:textId="77777777" w:rsidR="00AB7AF3" w:rsidRDefault="00AB7AF3" w:rsidP="00AB7AF3">
      <w:pPr>
        <w:pStyle w:val="berschrift4"/>
      </w:pPr>
      <w:bookmarkStart w:id="2426" w:name="_Toc8854703"/>
      <w:r>
        <w:t>VerificationTimeInfo – JSON Syntax</w:t>
      </w:r>
      <w:bookmarkEnd w:id="2426"/>
    </w:p>
    <w:p w14:paraId="5787B22B"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14:paraId="0BCAF8E9"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10E0A03C"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BBBB98" w14:textId="77777777" w:rsidR="00AB7AF3" w:rsidRDefault="00AB7AF3" w:rsidP="00AB7AF3">
            <w:pPr>
              <w:pStyle w:val="Beschriftung"/>
            </w:pPr>
            <w:r>
              <w:t>Element</w:t>
            </w:r>
          </w:p>
        </w:tc>
        <w:tc>
          <w:tcPr>
            <w:tcW w:w="4675" w:type="dxa"/>
          </w:tcPr>
          <w:p w14:paraId="31186B7E"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661D67D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46FE103" w14:textId="77777777" w:rsidR="00AB7AF3" w:rsidRPr="002062A5" w:rsidRDefault="00AB7AF3" w:rsidP="00AB7AF3">
            <w:pPr>
              <w:pStyle w:val="Beschriftung"/>
              <w:rPr>
                <w:rStyle w:val="Datatype"/>
                <w:b w:val="0"/>
                <w:bCs w:val="0"/>
              </w:rPr>
            </w:pPr>
            <w:r w:rsidRPr="002062A5">
              <w:rPr>
                <w:rStyle w:val="Datatype"/>
              </w:rPr>
              <w:t>VerificationTime</w:t>
            </w:r>
          </w:p>
        </w:tc>
        <w:tc>
          <w:tcPr>
            <w:tcW w:w="4675" w:type="dxa"/>
          </w:tcPr>
          <w:p w14:paraId="2317E0F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AB7AF3" w14:paraId="4E06FD2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126CC8D" w14:textId="77777777" w:rsidR="00AB7AF3" w:rsidRPr="002062A5" w:rsidRDefault="00AB7AF3" w:rsidP="00AB7AF3">
            <w:pPr>
              <w:pStyle w:val="Beschriftung"/>
              <w:rPr>
                <w:rStyle w:val="Datatype"/>
                <w:b w:val="0"/>
                <w:bCs w:val="0"/>
              </w:rPr>
            </w:pPr>
            <w:r w:rsidRPr="002062A5">
              <w:rPr>
                <w:rStyle w:val="Datatype"/>
              </w:rPr>
              <w:t>AdditionalTimeInfo</w:t>
            </w:r>
          </w:p>
        </w:tc>
        <w:tc>
          <w:tcPr>
            <w:tcW w:w="4675" w:type="dxa"/>
          </w:tcPr>
          <w:p w14:paraId="1881FE5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bl>
    <w:p w14:paraId="7D2AF884"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748CCBFF" w14:textId="77777777" w:rsidR="00AB7AF3" w:rsidRDefault="00AB7AF3" w:rsidP="00AB7AF3">
      <w:pPr>
        <w:pStyle w:val="Code"/>
        <w:spacing w:line="259" w:lineRule="auto"/>
      </w:pPr>
      <w:r>
        <w:rPr>
          <w:color w:val="31849B" w:themeColor="accent5" w:themeShade="BF"/>
        </w:rPr>
        <w:t>"dss2-VerificationTimeInfoType"</w:t>
      </w:r>
      <w:r>
        <w:t>: {</w:t>
      </w:r>
    </w:p>
    <w:p w14:paraId="587AF324"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7FCE8F81" w14:textId="77777777" w:rsidR="00AB7AF3" w:rsidRDefault="00AB7AF3" w:rsidP="00AB7AF3">
      <w:pPr>
        <w:pStyle w:val="Code"/>
        <w:spacing w:line="259" w:lineRule="auto"/>
      </w:pPr>
      <w:r>
        <w:rPr>
          <w:color w:val="31849B" w:themeColor="accent5" w:themeShade="BF"/>
        </w:rPr>
        <w:t xml:space="preserve">  "properties"</w:t>
      </w:r>
      <w:r>
        <w:t>: {</w:t>
      </w:r>
    </w:p>
    <w:p w14:paraId="3264497E" w14:textId="77777777" w:rsidR="00AB7AF3" w:rsidRDefault="00AB7AF3" w:rsidP="00AB7AF3">
      <w:pPr>
        <w:pStyle w:val="Code"/>
        <w:spacing w:line="259" w:lineRule="auto"/>
      </w:pPr>
      <w:r>
        <w:rPr>
          <w:color w:val="31849B" w:themeColor="accent5" w:themeShade="BF"/>
        </w:rPr>
        <w:t xml:space="preserve">    "verificationTime"</w:t>
      </w:r>
      <w:r>
        <w:t>: {</w:t>
      </w:r>
    </w:p>
    <w:p w14:paraId="4C64238A"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"integer",</w:t>
      </w:r>
    </w:p>
    <w:p w14:paraId="38B44AE3" w14:textId="77777777" w:rsidR="00AB7AF3" w:rsidRDefault="00AB7AF3" w:rsidP="00AB7AF3">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77A9B390" w14:textId="77777777" w:rsidR="00AB7AF3" w:rsidRDefault="00AB7AF3" w:rsidP="00AB7AF3">
      <w:pPr>
        <w:pStyle w:val="Code"/>
        <w:spacing w:line="259" w:lineRule="auto"/>
      </w:pPr>
      <w:r>
        <w:t xml:space="preserve">    },</w:t>
      </w:r>
    </w:p>
    <w:p w14:paraId="445A97FE" w14:textId="77777777" w:rsidR="00AB7AF3" w:rsidRDefault="00AB7AF3" w:rsidP="00AB7AF3">
      <w:pPr>
        <w:pStyle w:val="Code"/>
        <w:spacing w:line="259" w:lineRule="auto"/>
      </w:pPr>
      <w:r>
        <w:rPr>
          <w:color w:val="31849B" w:themeColor="accent5" w:themeShade="BF"/>
        </w:rPr>
        <w:t xml:space="preserve">    "additionalTimeInfo"</w:t>
      </w:r>
      <w:r>
        <w:t>: {</w:t>
      </w:r>
    </w:p>
    <w:p w14:paraId="6285CEB4"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4257AAA7" w14:textId="77777777" w:rsidR="00AB7AF3" w:rsidRDefault="00AB7AF3" w:rsidP="00AB7AF3">
      <w:pPr>
        <w:pStyle w:val="Code"/>
        <w:spacing w:line="259" w:lineRule="auto"/>
      </w:pPr>
      <w:r>
        <w:rPr>
          <w:color w:val="31849B" w:themeColor="accent5" w:themeShade="BF"/>
        </w:rPr>
        <w:t xml:space="preserve">      "items"</w:t>
      </w:r>
      <w:r>
        <w:t>: {</w:t>
      </w:r>
    </w:p>
    <w:p w14:paraId="383AABA6"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14:paraId="3DD7D71F" w14:textId="77777777" w:rsidR="00AB7AF3" w:rsidRDefault="00AB7AF3" w:rsidP="00AB7AF3">
      <w:pPr>
        <w:pStyle w:val="Code"/>
        <w:spacing w:line="259" w:lineRule="auto"/>
      </w:pPr>
      <w:r>
        <w:t xml:space="preserve">      }</w:t>
      </w:r>
    </w:p>
    <w:p w14:paraId="1C64959C" w14:textId="77777777" w:rsidR="00AB7AF3" w:rsidRDefault="00AB7AF3" w:rsidP="00AB7AF3">
      <w:pPr>
        <w:pStyle w:val="Code"/>
        <w:spacing w:line="259" w:lineRule="auto"/>
      </w:pPr>
      <w:r>
        <w:t xml:space="preserve">    }</w:t>
      </w:r>
    </w:p>
    <w:p w14:paraId="59CC30E0" w14:textId="77777777" w:rsidR="00AB7AF3" w:rsidRDefault="00AB7AF3" w:rsidP="00AB7AF3">
      <w:pPr>
        <w:pStyle w:val="Code"/>
        <w:spacing w:line="259" w:lineRule="auto"/>
      </w:pPr>
      <w:r>
        <w:t xml:space="preserve">  },</w:t>
      </w:r>
    </w:p>
    <w:p w14:paraId="097BEBDA"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"verificationTime"</w:t>
      </w:r>
      <w:r>
        <w:t>]</w:t>
      </w:r>
    </w:p>
    <w:p w14:paraId="7213C1F0" w14:textId="77777777" w:rsidR="00AB7AF3" w:rsidRDefault="00AB7AF3" w:rsidP="00AB7AF3">
      <w:pPr>
        <w:pStyle w:val="Code"/>
        <w:spacing w:line="259" w:lineRule="auto"/>
      </w:pPr>
      <w:r>
        <w:t>}</w:t>
      </w:r>
    </w:p>
    <w:p w14:paraId="7B0419C8" w14:textId="77777777" w:rsidR="00AB7AF3" w:rsidRDefault="00AB7AF3" w:rsidP="00AB7AF3"/>
    <w:p w14:paraId="675E08C3" w14:textId="77777777" w:rsidR="00AB7AF3" w:rsidRDefault="00AB7AF3" w:rsidP="00AB7AF3">
      <w:pPr>
        <w:pStyle w:val="berschrift4"/>
      </w:pPr>
      <w:bookmarkStart w:id="2427" w:name="_Toc8854704"/>
      <w:r>
        <w:t>VerificationTimeInfo – XML Syntax</w:t>
      </w:r>
      <w:bookmarkEnd w:id="2427"/>
    </w:p>
    <w:p w14:paraId="1D830B77" w14:textId="77777777" w:rsidR="00AB7AF3" w:rsidRPr="5404FA76" w:rsidRDefault="00AB7AF3" w:rsidP="00AB7AF3">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14:paraId="475B99EA" w14:textId="77777777" w:rsidR="00AB7AF3" w:rsidRDefault="00AB7AF3" w:rsidP="00AB7AF3">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02C7D00"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14:paraId="65C43E6B" w14:textId="77777777" w:rsidR="00AB7AF3" w:rsidRDefault="00AB7AF3" w:rsidP="00AB7AF3">
      <w:pPr>
        <w:pStyle w:val="Code"/>
      </w:pPr>
      <w:r>
        <w:rPr>
          <w:color w:val="31849B" w:themeColor="accent5" w:themeShade="BF"/>
        </w:rPr>
        <w:t xml:space="preserve">  &lt;xs:sequence&gt;</w:t>
      </w:r>
    </w:p>
    <w:p w14:paraId="349B6B69"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49745B22"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FD905D7" w14:textId="77777777" w:rsidR="00AB7AF3" w:rsidRDefault="00AB7AF3" w:rsidP="00AB7AF3">
      <w:pPr>
        <w:pStyle w:val="Code"/>
      </w:pPr>
      <w:r>
        <w:rPr>
          <w:color w:val="31849B" w:themeColor="accent5" w:themeShade="BF"/>
        </w:rPr>
        <w:t xml:space="preserve">  &lt;/xs:sequence&gt;</w:t>
      </w:r>
    </w:p>
    <w:p w14:paraId="13C1BE75" w14:textId="77777777" w:rsidR="00AB7AF3" w:rsidRDefault="00AB7AF3" w:rsidP="00AB7AF3">
      <w:pPr>
        <w:pStyle w:val="Code"/>
      </w:pPr>
      <w:r>
        <w:rPr>
          <w:color w:val="31849B" w:themeColor="accent5" w:themeShade="BF"/>
        </w:rPr>
        <w:t>&lt;/xs:complexType&gt;</w:t>
      </w:r>
    </w:p>
    <w:p w14:paraId="0AB44E92" w14:textId="77777777" w:rsidR="00AB7AF3" w:rsidRDefault="00AB7AF3" w:rsidP="00AB7AF3">
      <w:pPr>
        <w:spacing w:line="259" w:lineRule="auto"/>
      </w:pPr>
      <w:r>
        <w:lastRenderedPageBreak/>
        <w:t>Each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p>
    <w:p w14:paraId="4236F621" w14:textId="77777777" w:rsidR="00AB7AF3" w:rsidRDefault="00AB7AF3" w:rsidP="00AB7AF3">
      <w:pPr>
        <w:pStyle w:val="berschrift3"/>
      </w:pPr>
      <w:bookmarkStart w:id="2428" w:name="_RefCompB4921F5C"/>
      <w:bookmarkStart w:id="2429" w:name="_Toc8854705"/>
      <w:r>
        <w:t>Component AdditionalKeyInfo</w:t>
      </w:r>
      <w:bookmarkEnd w:id="2428"/>
      <w:bookmarkEnd w:id="2429"/>
    </w:p>
    <w:p w14:paraId="518D2794"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AdditionalKeyInfo</w:t>
      </w:r>
      <w:r w:rsidRPr="003A06D0">
        <w:rPr>
          <w:color w:val="19D131"/>
          <w:lang w:val="en-GB"/>
        </w:rPr>
        <w:t xml:space="preserve"> component provides the server with additional data (such as certificates and CRLs) which it can use to validate the signature.</w:t>
      </w:r>
    </w:p>
    <w:p w14:paraId="2F343F92" w14:textId="77777777" w:rsidR="00AB7AF3" w:rsidRDefault="00AB7AF3" w:rsidP="00AB7AF3">
      <w:r>
        <w:t>Below follows a list of the sub-components that constitute this component:</w:t>
      </w:r>
    </w:p>
    <w:p w14:paraId="02777F9C" w14:textId="77777777" w:rsidR="00AB7AF3" w:rsidRDefault="00AB7AF3" w:rsidP="00AB7AF3">
      <w:pPr>
        <w:pStyle w:val="Member"/>
      </w:pPr>
      <w:r>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r w:rsidRPr="003A06D0">
        <w:rPr>
          <w:color w:val="19D131"/>
          <w:lang w:val="en-GB"/>
        </w:rPr>
        <w:t>This element contains a base64-encoded digest of a certificate.</w:t>
      </w:r>
    </w:p>
    <w:p w14:paraId="3D6746A9" w14:textId="77777777" w:rsidR="00AB7AF3" w:rsidRDefault="00AB7AF3" w:rsidP="00AB7AF3">
      <w:pPr>
        <w:pStyle w:val="Member"/>
      </w:pPr>
      <w:r>
        <w:t xml:space="preserve">The OPTIONAL </w:t>
      </w:r>
      <w:r w:rsidRPr="35C1378D">
        <w:rPr>
          <w:rStyle w:val="Datatype"/>
        </w:rPr>
        <w:t>X509SubjectName</w:t>
      </w:r>
      <w:r>
        <w:t xml:space="preserve"> element, if present, MUST contain one instance of a string. </w:t>
      </w:r>
      <w:r w:rsidRPr="003A06D0">
        <w:rPr>
          <w:color w:val="19D131"/>
          <w:lang w:val="en-GB"/>
        </w:rPr>
        <w:t>This element contains an X.509 subject distinguished name that is represented as a string.</w:t>
      </w:r>
    </w:p>
    <w:p w14:paraId="3E0E83B5" w14:textId="77777777" w:rsidR="00AB7AF3" w:rsidRDefault="00AB7AF3" w:rsidP="00AB7AF3">
      <w:pPr>
        <w:pStyle w:val="Member"/>
      </w:pPr>
      <w:r>
        <w:t xml:space="preserve">The OPTIONAL </w:t>
      </w:r>
      <w:r w:rsidRPr="35C1378D">
        <w:rPr>
          <w:rStyle w:val="Datatype"/>
        </w:rPr>
        <w:t>X509SKI</w:t>
      </w:r>
      <w:r>
        <w:t xml:space="preserve"> element, if present, MUST contain one instance of base64 encoded binary data. </w:t>
      </w:r>
      <w:r w:rsidRPr="003A06D0">
        <w:rPr>
          <w:color w:val="19D131"/>
          <w:lang w:val="en-GB"/>
        </w:rPr>
        <w:t>This element contains the base64 encoded value of a X509 V.3 SubjectKeyIdentifier.</w:t>
      </w:r>
    </w:p>
    <w:p w14:paraId="4DDF9E14" w14:textId="77777777" w:rsidR="00AB7AF3" w:rsidRDefault="00AB7AF3" w:rsidP="00AB7AF3">
      <w:pPr>
        <w:pStyle w:val="Member"/>
      </w:pPr>
      <w:r>
        <w:t xml:space="preserve">The OPTIONAL </w:t>
      </w:r>
      <w:r w:rsidRPr="35C1378D">
        <w:rPr>
          <w:rStyle w:val="Datatype"/>
        </w:rPr>
        <w:t>X509Certificate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rPr>
          <w:color w:val="19D131"/>
          <w:lang w:val="en-GB"/>
        </w:rPr>
        <w:t>This element MAY contain certificates useful to build a certificate chain.</w:t>
      </w:r>
    </w:p>
    <w:p w14:paraId="16C0519D" w14:textId="77777777" w:rsidR="00AB7AF3" w:rsidRDefault="00AB7AF3" w:rsidP="00AB7AF3">
      <w:pPr>
        <w:pStyle w:val="Member"/>
      </w:pPr>
      <w:r>
        <w:t xml:space="preserve">The OPTIONAL </w:t>
      </w:r>
      <w:r w:rsidRPr="35C1378D">
        <w:rPr>
          <w:rStyle w:val="Datatype"/>
        </w:rPr>
        <w:t>KeyName</w:t>
      </w:r>
      <w:r>
        <w:t xml:space="preserve"> element, if present, MUST contain one instance of a string. </w:t>
      </w:r>
      <w:r w:rsidRPr="003A06D0">
        <w:rPr>
          <w:color w:val="19D131"/>
          <w:lang w:val="en-GB"/>
        </w:rPr>
        <w:t xml:space="preserve">It contains a string value to identify the key. </w:t>
      </w:r>
    </w:p>
    <w:p w14:paraId="6B07C089" w14:textId="77777777" w:rsidR="00AB7AF3" w:rsidRDefault="00AB7AF3" w:rsidP="00AB7AF3">
      <w:pPr>
        <w:pStyle w:val="Member"/>
      </w:pPr>
      <w:r>
        <w:t xml:space="preserve">The OPTIONAL </w:t>
      </w:r>
      <w:r w:rsidRPr="35C1378D">
        <w:rPr>
          <w:rStyle w:val="Datatype"/>
        </w:rPr>
        <w:t>X509CRL</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00C474B1">
        <w:rPr>
          <w:color w:val="19D131"/>
          <w:lang w:val="en-GB"/>
        </w:rPr>
        <w:t>T</w:t>
      </w:r>
      <w:r w:rsidRPr="003A06D0">
        <w:rPr>
          <w:color w:val="19D131"/>
          <w:lang w:val="en-GB"/>
        </w:rPr>
        <w:t xml:space="preserve">he </w:t>
      </w:r>
      <w:r w:rsidRPr="003A06D0">
        <w:rPr>
          <w:rStyle w:val="Datatype"/>
          <w:lang w:val="en-GB"/>
        </w:rPr>
        <w:t>X509CRL</w:t>
      </w:r>
      <w:r w:rsidRPr="003A06D0">
        <w:rPr>
          <w:color w:val="19D131"/>
          <w:lang w:val="en-GB"/>
        </w:rPr>
        <w:t xml:space="preserve"> element holds a CRL</w:t>
      </w:r>
      <w:r w:rsidR="00C474B1">
        <w:rPr>
          <w:color w:val="19D131"/>
          <w:lang w:val="en-GB"/>
        </w:rPr>
        <w:t xml:space="preserve"> useful for validation</w:t>
      </w:r>
      <w:r w:rsidRPr="003A06D0">
        <w:rPr>
          <w:color w:val="19D131"/>
          <w:lang w:val="en-GB"/>
        </w:rPr>
        <w:t>.</w:t>
      </w:r>
    </w:p>
    <w:p w14:paraId="23723312" w14:textId="77777777" w:rsidR="00AB7AF3" w:rsidRDefault="00AB7AF3" w:rsidP="00AB7AF3">
      <w:pPr>
        <w:pStyle w:val="Member"/>
      </w:pPr>
      <w:r>
        <w:t xml:space="preserve">The OPTIONAL </w:t>
      </w:r>
      <w:r w:rsidRPr="35C1378D">
        <w:rPr>
          <w:rStyle w:val="Datatype"/>
        </w:rPr>
        <w:t>OCSPResponse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rPr>
          <w:color w:val="19D131"/>
          <w:lang w:val="en-GB"/>
        </w:rPr>
        <w:t xml:space="preserve">This element can be used by the client to provide available OCSP information. The server MAY consider this information. </w:t>
      </w:r>
    </w:p>
    <w:p w14:paraId="6F1DF135" w14:textId="77777777" w:rsidR="00AB7AF3" w:rsidRDefault="00AB7AF3" w:rsidP="00AB7AF3">
      <w:pPr>
        <w:pStyle w:val="Member"/>
      </w:pPr>
      <w:r>
        <w:t xml:space="preserve">The OPTIONAL </w:t>
      </w:r>
      <w:r w:rsidRPr="35C1378D">
        <w:rPr>
          <w:rStyle w:val="Datatype"/>
        </w:rPr>
        <w:t>PoE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rPr>
          <w:color w:val="19D131"/>
          <w:lang w:val="en-GB"/>
        </w:rPr>
        <w:t>This element can be used by the client to provide ‘Proof of Existence’ data. Valid information MAY be considered within the validation process.</w:t>
      </w:r>
    </w:p>
    <w:p w14:paraId="6ABB7CE1" w14:textId="77777777" w:rsidR="00AB7AF3" w:rsidRDefault="00AB7AF3" w:rsidP="00AB7AF3">
      <w:pPr>
        <w:pStyle w:val="berschrift4"/>
      </w:pPr>
      <w:bookmarkStart w:id="2430" w:name="_Toc8854706"/>
      <w:r>
        <w:t>AdditionalKeyInfo – JSON Syntax</w:t>
      </w:r>
      <w:bookmarkEnd w:id="2430"/>
    </w:p>
    <w:p w14:paraId="35B2C30B"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14:paraId="25F147C7"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23322507"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5B5B69" w14:textId="77777777" w:rsidR="00AB7AF3" w:rsidRDefault="00AB7AF3" w:rsidP="00AB7AF3">
            <w:pPr>
              <w:pStyle w:val="Beschriftung"/>
            </w:pPr>
            <w:r>
              <w:t>Element</w:t>
            </w:r>
          </w:p>
        </w:tc>
        <w:tc>
          <w:tcPr>
            <w:tcW w:w="4675" w:type="dxa"/>
          </w:tcPr>
          <w:p w14:paraId="2FCE94E0"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78D5841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5C3343D" w14:textId="77777777" w:rsidR="00AB7AF3" w:rsidRPr="002062A5" w:rsidRDefault="00AB7AF3" w:rsidP="00AB7AF3">
            <w:pPr>
              <w:pStyle w:val="Beschriftung"/>
              <w:rPr>
                <w:rStyle w:val="Datatype"/>
                <w:b w:val="0"/>
                <w:bCs w:val="0"/>
              </w:rPr>
            </w:pPr>
            <w:r w:rsidRPr="002062A5">
              <w:rPr>
                <w:rStyle w:val="Datatype"/>
              </w:rPr>
              <w:t>X509Digest</w:t>
            </w:r>
          </w:p>
        </w:tc>
        <w:tc>
          <w:tcPr>
            <w:tcW w:w="4675" w:type="dxa"/>
          </w:tcPr>
          <w:p w14:paraId="3CB7F8EE"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AB7AF3" w14:paraId="5AA61F7B"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239916B" w14:textId="77777777" w:rsidR="00AB7AF3" w:rsidRPr="002062A5" w:rsidRDefault="00AB7AF3" w:rsidP="00AB7AF3">
            <w:pPr>
              <w:pStyle w:val="Beschriftung"/>
              <w:rPr>
                <w:rStyle w:val="Datatype"/>
                <w:b w:val="0"/>
                <w:bCs w:val="0"/>
              </w:rPr>
            </w:pPr>
            <w:r w:rsidRPr="002062A5">
              <w:rPr>
                <w:rStyle w:val="Datatype"/>
              </w:rPr>
              <w:t>X509SubjectName</w:t>
            </w:r>
          </w:p>
        </w:tc>
        <w:tc>
          <w:tcPr>
            <w:tcW w:w="4675" w:type="dxa"/>
          </w:tcPr>
          <w:p w14:paraId="658C83B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AB7AF3" w14:paraId="5321413E"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2129244" w14:textId="77777777" w:rsidR="00AB7AF3" w:rsidRPr="002062A5" w:rsidRDefault="00AB7AF3" w:rsidP="00AB7AF3">
            <w:pPr>
              <w:pStyle w:val="Beschriftung"/>
              <w:rPr>
                <w:rStyle w:val="Datatype"/>
                <w:b w:val="0"/>
                <w:bCs w:val="0"/>
              </w:rPr>
            </w:pPr>
            <w:r w:rsidRPr="002062A5">
              <w:rPr>
                <w:rStyle w:val="Datatype"/>
              </w:rPr>
              <w:t>X509SKI</w:t>
            </w:r>
          </w:p>
        </w:tc>
        <w:tc>
          <w:tcPr>
            <w:tcW w:w="4675" w:type="dxa"/>
          </w:tcPr>
          <w:p w14:paraId="0D8219B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AB7AF3" w14:paraId="26050DA4"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DD0D777" w14:textId="77777777" w:rsidR="00AB7AF3" w:rsidRPr="002062A5" w:rsidRDefault="00AB7AF3" w:rsidP="00AB7AF3">
            <w:pPr>
              <w:pStyle w:val="Beschriftung"/>
              <w:rPr>
                <w:rStyle w:val="Datatype"/>
                <w:b w:val="0"/>
                <w:bCs w:val="0"/>
              </w:rPr>
            </w:pPr>
            <w:r w:rsidRPr="002062A5">
              <w:rPr>
                <w:rStyle w:val="Datatype"/>
              </w:rPr>
              <w:t>X509Certificate</w:t>
            </w:r>
          </w:p>
        </w:tc>
        <w:tc>
          <w:tcPr>
            <w:tcW w:w="4675" w:type="dxa"/>
          </w:tcPr>
          <w:p w14:paraId="0FE6D84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AB7AF3" w14:paraId="5DAC5D80"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AE9163C" w14:textId="77777777" w:rsidR="00AB7AF3" w:rsidRPr="002062A5" w:rsidRDefault="00AB7AF3" w:rsidP="00AB7AF3">
            <w:pPr>
              <w:pStyle w:val="Beschriftung"/>
              <w:rPr>
                <w:rStyle w:val="Datatype"/>
                <w:b w:val="0"/>
                <w:bCs w:val="0"/>
              </w:rPr>
            </w:pPr>
            <w:r w:rsidRPr="002062A5">
              <w:rPr>
                <w:rStyle w:val="Datatype"/>
              </w:rPr>
              <w:t>KeyName</w:t>
            </w:r>
          </w:p>
        </w:tc>
        <w:tc>
          <w:tcPr>
            <w:tcW w:w="4675" w:type="dxa"/>
          </w:tcPr>
          <w:p w14:paraId="4B06C47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AB7AF3" w14:paraId="00DCA64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88BE7E5" w14:textId="77777777" w:rsidR="00AB7AF3" w:rsidRPr="002062A5" w:rsidRDefault="00AB7AF3" w:rsidP="00AB7AF3">
            <w:pPr>
              <w:pStyle w:val="Beschriftung"/>
              <w:rPr>
                <w:rStyle w:val="Datatype"/>
                <w:b w:val="0"/>
                <w:bCs w:val="0"/>
              </w:rPr>
            </w:pPr>
            <w:r w:rsidRPr="002062A5">
              <w:rPr>
                <w:rStyle w:val="Datatype"/>
              </w:rPr>
              <w:lastRenderedPageBreak/>
              <w:t>X509CRL</w:t>
            </w:r>
          </w:p>
        </w:tc>
        <w:tc>
          <w:tcPr>
            <w:tcW w:w="4675" w:type="dxa"/>
          </w:tcPr>
          <w:p w14:paraId="6A4C015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AB7AF3" w14:paraId="64E75CE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BE39755" w14:textId="77777777" w:rsidR="00AB7AF3" w:rsidRPr="002062A5" w:rsidRDefault="00AB7AF3" w:rsidP="00AB7AF3">
            <w:pPr>
              <w:pStyle w:val="Beschriftung"/>
              <w:rPr>
                <w:rStyle w:val="Datatype"/>
                <w:b w:val="0"/>
                <w:bCs w:val="0"/>
              </w:rPr>
            </w:pPr>
            <w:r w:rsidRPr="002062A5">
              <w:rPr>
                <w:rStyle w:val="Datatype"/>
              </w:rPr>
              <w:t>OCSPResponse</w:t>
            </w:r>
          </w:p>
        </w:tc>
        <w:tc>
          <w:tcPr>
            <w:tcW w:w="4675" w:type="dxa"/>
          </w:tcPr>
          <w:p w14:paraId="553171C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AB7AF3" w14:paraId="5D79515B"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AE3546C" w14:textId="77777777" w:rsidR="00AB7AF3" w:rsidRPr="002062A5" w:rsidRDefault="00AB7AF3" w:rsidP="00AB7AF3">
            <w:pPr>
              <w:pStyle w:val="Beschriftung"/>
              <w:rPr>
                <w:rStyle w:val="Datatype"/>
                <w:b w:val="0"/>
                <w:bCs w:val="0"/>
              </w:rPr>
            </w:pPr>
            <w:r w:rsidRPr="002062A5">
              <w:rPr>
                <w:rStyle w:val="Datatype"/>
              </w:rPr>
              <w:t>PoE</w:t>
            </w:r>
          </w:p>
        </w:tc>
        <w:tc>
          <w:tcPr>
            <w:tcW w:w="4675" w:type="dxa"/>
          </w:tcPr>
          <w:p w14:paraId="1E2A728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bl>
    <w:p w14:paraId="1232EA80"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465AED31" w14:textId="77777777" w:rsidR="00AB7AF3" w:rsidRDefault="00AB7AF3" w:rsidP="00AB7AF3">
      <w:pPr>
        <w:pStyle w:val="Code"/>
        <w:spacing w:line="259" w:lineRule="auto"/>
      </w:pPr>
      <w:r>
        <w:rPr>
          <w:color w:val="31849B" w:themeColor="accent5" w:themeShade="BF"/>
        </w:rPr>
        <w:t>"dss2-AdditionalKeyInfoType"</w:t>
      </w:r>
      <w:r>
        <w:t>: {</w:t>
      </w:r>
    </w:p>
    <w:p w14:paraId="294A4F96"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22DBFEB7" w14:textId="77777777" w:rsidR="00AB7AF3" w:rsidRDefault="00AB7AF3" w:rsidP="00AB7AF3">
      <w:pPr>
        <w:pStyle w:val="Code"/>
        <w:spacing w:line="259" w:lineRule="auto"/>
      </w:pPr>
      <w:r>
        <w:rPr>
          <w:color w:val="31849B" w:themeColor="accent5" w:themeShade="BF"/>
        </w:rPr>
        <w:t xml:space="preserve">  "properties"</w:t>
      </w:r>
      <w:r>
        <w:t>: {</w:t>
      </w:r>
    </w:p>
    <w:p w14:paraId="6CC7886C" w14:textId="77777777" w:rsidR="00AB7AF3" w:rsidRDefault="00AB7AF3" w:rsidP="00AB7AF3">
      <w:pPr>
        <w:pStyle w:val="Code"/>
        <w:spacing w:line="259" w:lineRule="auto"/>
      </w:pPr>
      <w:r>
        <w:rPr>
          <w:color w:val="31849B" w:themeColor="accent5" w:themeShade="BF"/>
        </w:rPr>
        <w:t xml:space="preserve">    "ocspresponse"</w:t>
      </w:r>
      <w:r>
        <w:t>: {</w:t>
      </w:r>
    </w:p>
    <w:p w14:paraId="3DC97E30"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75FAC117" w14:textId="77777777" w:rsidR="00AB7AF3" w:rsidRDefault="00AB7AF3" w:rsidP="00AB7AF3">
      <w:pPr>
        <w:pStyle w:val="Code"/>
        <w:spacing w:line="259" w:lineRule="auto"/>
      </w:pPr>
      <w:r>
        <w:t xml:space="preserve">    },</w:t>
      </w:r>
    </w:p>
    <w:p w14:paraId="2FCE7E67" w14:textId="77777777" w:rsidR="00AB7AF3" w:rsidRDefault="00AB7AF3" w:rsidP="00AB7AF3">
      <w:pPr>
        <w:pStyle w:val="Code"/>
        <w:spacing w:line="259" w:lineRule="auto"/>
      </w:pPr>
      <w:r>
        <w:rPr>
          <w:color w:val="31849B" w:themeColor="accent5" w:themeShade="BF"/>
        </w:rPr>
        <w:t xml:space="preserve">    "x509Digest"</w:t>
      </w:r>
      <w:r>
        <w:t>: {</w:t>
      </w:r>
    </w:p>
    <w:p w14:paraId="1FD3F064"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14:paraId="20B9DDEF" w14:textId="77777777" w:rsidR="00AB7AF3" w:rsidRDefault="00AB7AF3" w:rsidP="00AB7AF3">
      <w:pPr>
        <w:pStyle w:val="Code"/>
        <w:spacing w:line="259" w:lineRule="auto"/>
      </w:pPr>
      <w:r>
        <w:t xml:space="preserve">    },</w:t>
      </w:r>
    </w:p>
    <w:p w14:paraId="1583D6BE" w14:textId="77777777" w:rsidR="00AB7AF3" w:rsidRDefault="00AB7AF3" w:rsidP="00AB7AF3">
      <w:pPr>
        <w:pStyle w:val="Code"/>
        <w:spacing w:line="259" w:lineRule="auto"/>
      </w:pPr>
      <w:r>
        <w:rPr>
          <w:color w:val="31849B" w:themeColor="accent5" w:themeShade="BF"/>
        </w:rPr>
        <w:t xml:space="preserve">    "sub"</w:t>
      </w:r>
      <w:r>
        <w:t>: {</w:t>
      </w:r>
    </w:p>
    <w:p w14:paraId="7DD20459"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7CFDB58D" w14:textId="77777777" w:rsidR="00AB7AF3" w:rsidRDefault="00AB7AF3" w:rsidP="00AB7AF3">
      <w:pPr>
        <w:pStyle w:val="Code"/>
        <w:spacing w:line="259" w:lineRule="auto"/>
      </w:pPr>
      <w:r>
        <w:t xml:space="preserve">    },</w:t>
      </w:r>
    </w:p>
    <w:p w14:paraId="2C2ADFBB" w14:textId="77777777" w:rsidR="00AB7AF3" w:rsidRDefault="00AB7AF3" w:rsidP="00AB7AF3">
      <w:pPr>
        <w:pStyle w:val="Code"/>
        <w:spacing w:line="259" w:lineRule="auto"/>
      </w:pPr>
      <w:r>
        <w:rPr>
          <w:color w:val="31849B" w:themeColor="accent5" w:themeShade="BF"/>
        </w:rPr>
        <w:t xml:space="preserve">    "ski"</w:t>
      </w:r>
      <w:r>
        <w:t>: {</w:t>
      </w:r>
    </w:p>
    <w:p w14:paraId="03D5C601"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3B19C943" w14:textId="77777777" w:rsidR="00AB7AF3" w:rsidRDefault="00AB7AF3" w:rsidP="00AB7AF3">
      <w:pPr>
        <w:pStyle w:val="Code"/>
        <w:spacing w:line="259" w:lineRule="auto"/>
      </w:pPr>
      <w:r>
        <w:t xml:space="preserve">    },</w:t>
      </w:r>
    </w:p>
    <w:p w14:paraId="674AF251" w14:textId="77777777" w:rsidR="00AB7AF3" w:rsidRDefault="00AB7AF3" w:rsidP="00AB7AF3">
      <w:pPr>
        <w:pStyle w:val="Code"/>
        <w:spacing w:line="259" w:lineRule="auto"/>
      </w:pPr>
      <w:r>
        <w:rPr>
          <w:color w:val="31849B" w:themeColor="accent5" w:themeShade="BF"/>
        </w:rPr>
        <w:t xml:space="preserve">    "cert"</w:t>
      </w:r>
      <w:r>
        <w:t>: {</w:t>
      </w:r>
    </w:p>
    <w:p w14:paraId="413F0B9B"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2AAD0EA7" w14:textId="77777777" w:rsidR="00AB7AF3" w:rsidRDefault="00AB7AF3" w:rsidP="00AB7AF3">
      <w:pPr>
        <w:pStyle w:val="Code"/>
        <w:spacing w:line="259" w:lineRule="auto"/>
      </w:pPr>
      <w:r>
        <w:t xml:space="preserve">    },</w:t>
      </w:r>
    </w:p>
    <w:p w14:paraId="4C17F23C" w14:textId="77777777" w:rsidR="00AB7AF3" w:rsidRDefault="00AB7AF3" w:rsidP="00AB7AF3">
      <w:pPr>
        <w:pStyle w:val="Code"/>
        <w:spacing w:line="259" w:lineRule="auto"/>
      </w:pPr>
      <w:r>
        <w:rPr>
          <w:color w:val="31849B" w:themeColor="accent5" w:themeShade="BF"/>
        </w:rPr>
        <w:t xml:space="preserve">    "name"</w:t>
      </w:r>
      <w:r>
        <w:t>: {</w:t>
      </w:r>
    </w:p>
    <w:p w14:paraId="4DB4D245"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2CF37F2E" w14:textId="77777777" w:rsidR="00AB7AF3" w:rsidRDefault="00AB7AF3" w:rsidP="00AB7AF3">
      <w:pPr>
        <w:pStyle w:val="Code"/>
        <w:spacing w:line="259" w:lineRule="auto"/>
      </w:pPr>
      <w:r>
        <w:t xml:space="preserve">    },</w:t>
      </w:r>
    </w:p>
    <w:p w14:paraId="1462C096" w14:textId="77777777" w:rsidR="00AB7AF3" w:rsidRDefault="00AB7AF3" w:rsidP="00AB7AF3">
      <w:pPr>
        <w:pStyle w:val="Code"/>
        <w:spacing w:line="259" w:lineRule="auto"/>
      </w:pPr>
      <w:r>
        <w:rPr>
          <w:color w:val="31849B" w:themeColor="accent5" w:themeShade="BF"/>
        </w:rPr>
        <w:t xml:space="preserve">    "crl"</w:t>
      </w:r>
      <w:r>
        <w:t>: {</w:t>
      </w:r>
    </w:p>
    <w:p w14:paraId="2B82E8CD"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5829BDB0" w14:textId="77777777" w:rsidR="00AB7AF3" w:rsidRDefault="00AB7AF3" w:rsidP="00AB7AF3">
      <w:pPr>
        <w:pStyle w:val="Code"/>
        <w:spacing w:line="259" w:lineRule="auto"/>
      </w:pPr>
      <w:r>
        <w:t xml:space="preserve">    },</w:t>
      </w:r>
    </w:p>
    <w:p w14:paraId="545EF223" w14:textId="77777777" w:rsidR="00AB7AF3" w:rsidRDefault="00AB7AF3" w:rsidP="00AB7AF3">
      <w:pPr>
        <w:pStyle w:val="Code"/>
        <w:spacing w:line="259" w:lineRule="auto"/>
      </w:pPr>
      <w:r>
        <w:rPr>
          <w:color w:val="31849B" w:themeColor="accent5" w:themeShade="BF"/>
        </w:rPr>
        <w:t xml:space="preserve">    "ocsp"</w:t>
      </w:r>
      <w:r>
        <w:t>: {</w:t>
      </w:r>
    </w:p>
    <w:p w14:paraId="597C0374"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059D51B6" w14:textId="77777777" w:rsidR="00AB7AF3" w:rsidRDefault="00AB7AF3" w:rsidP="00AB7AF3">
      <w:pPr>
        <w:pStyle w:val="Code"/>
        <w:spacing w:line="259" w:lineRule="auto"/>
      </w:pPr>
      <w:r>
        <w:t xml:space="preserve">    },</w:t>
      </w:r>
    </w:p>
    <w:p w14:paraId="7F545B0D" w14:textId="77777777" w:rsidR="00AB7AF3" w:rsidRDefault="00AB7AF3" w:rsidP="00AB7AF3">
      <w:pPr>
        <w:pStyle w:val="Code"/>
        <w:spacing w:line="259" w:lineRule="auto"/>
      </w:pPr>
      <w:r>
        <w:rPr>
          <w:color w:val="31849B" w:themeColor="accent5" w:themeShade="BF"/>
        </w:rPr>
        <w:t xml:space="preserve">    "poe"</w:t>
      </w:r>
      <w:r>
        <w:t>: {</w:t>
      </w:r>
    </w:p>
    <w:p w14:paraId="6235FACE"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4BE39F0E" w14:textId="77777777" w:rsidR="00AB7AF3" w:rsidRDefault="00AB7AF3" w:rsidP="00AB7AF3">
      <w:pPr>
        <w:pStyle w:val="Code"/>
        <w:spacing w:line="259" w:lineRule="auto"/>
      </w:pPr>
      <w:r>
        <w:t xml:space="preserve">    }</w:t>
      </w:r>
    </w:p>
    <w:p w14:paraId="7659BD57" w14:textId="77777777" w:rsidR="00AB7AF3" w:rsidRDefault="00AB7AF3" w:rsidP="00AB7AF3">
      <w:pPr>
        <w:pStyle w:val="Code"/>
        <w:spacing w:line="259" w:lineRule="auto"/>
      </w:pPr>
      <w:r>
        <w:t xml:space="preserve">  },</w:t>
      </w:r>
    </w:p>
    <w:p w14:paraId="6BC1A9F7" w14:textId="77777777" w:rsidR="00AB7AF3" w:rsidRDefault="00AB7AF3" w:rsidP="00AB7AF3">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7FA25034" w14:textId="77777777" w:rsidR="00AB7AF3" w:rsidRDefault="00AB7AF3" w:rsidP="00AB7AF3">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10EBD540" w14:textId="77777777" w:rsidR="00AB7AF3" w:rsidRDefault="00AB7AF3" w:rsidP="00AB7AF3">
      <w:pPr>
        <w:pStyle w:val="Code"/>
        <w:spacing w:line="259" w:lineRule="auto"/>
      </w:pPr>
      <w:r>
        <w:t>}</w:t>
      </w:r>
    </w:p>
    <w:p w14:paraId="4260C38E" w14:textId="77777777" w:rsidR="00AB7AF3" w:rsidRDefault="00AB7AF3" w:rsidP="00AB7AF3"/>
    <w:p w14:paraId="153AE71F" w14:textId="77777777" w:rsidR="00AB7AF3" w:rsidRDefault="00AB7AF3" w:rsidP="00AB7AF3">
      <w:pPr>
        <w:pStyle w:val="berschrift4"/>
      </w:pPr>
      <w:bookmarkStart w:id="2431" w:name="_Toc8854707"/>
      <w:r>
        <w:t>AdditionalKeyInfo – XML Syntax</w:t>
      </w:r>
      <w:bookmarkEnd w:id="2431"/>
    </w:p>
    <w:p w14:paraId="0FC13D26" w14:textId="77777777" w:rsidR="00AB7AF3" w:rsidRPr="5404FA76" w:rsidRDefault="00AB7AF3" w:rsidP="00AB7AF3">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14:paraId="035386B7" w14:textId="77777777" w:rsidR="00AB7AF3" w:rsidRDefault="00AB7AF3" w:rsidP="00AB7AF3">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663DEE4"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14:paraId="306AA474" w14:textId="77777777" w:rsidR="00AB7AF3" w:rsidRDefault="00AB7AF3" w:rsidP="00AB7AF3">
      <w:pPr>
        <w:pStyle w:val="Code"/>
      </w:pPr>
      <w:r>
        <w:rPr>
          <w:color w:val="31849B" w:themeColor="accent5" w:themeShade="BF"/>
        </w:rPr>
        <w:t xml:space="preserve">  &lt;xs:choice&gt;</w:t>
      </w:r>
    </w:p>
    <w:p w14:paraId="0633B589"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14:paraId="08C7EF83"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793C248A"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1352CBEE"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6A661E6F" w14:textId="77777777" w:rsidR="00AB7AF3" w:rsidRDefault="00AB7AF3" w:rsidP="00AB7AF3">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6AAA7245"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27EEBB20"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0C8D9059"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2DE75204" w14:textId="77777777" w:rsidR="00AB7AF3" w:rsidRDefault="00AB7AF3" w:rsidP="00AB7AF3">
      <w:pPr>
        <w:pStyle w:val="Code"/>
      </w:pPr>
      <w:r>
        <w:rPr>
          <w:color w:val="31849B" w:themeColor="accent5" w:themeShade="BF"/>
        </w:rPr>
        <w:t xml:space="preserve">  &lt;/xs:choice&gt;</w:t>
      </w:r>
    </w:p>
    <w:p w14:paraId="1E423953" w14:textId="77777777" w:rsidR="00AB7AF3" w:rsidRDefault="00AB7AF3" w:rsidP="00AB7AF3">
      <w:pPr>
        <w:pStyle w:val="Code"/>
      </w:pPr>
      <w:r>
        <w:rPr>
          <w:color w:val="31849B" w:themeColor="accent5" w:themeShade="BF"/>
        </w:rPr>
        <w:t>&lt;/xs:complexType&gt;</w:t>
      </w:r>
    </w:p>
    <w:p w14:paraId="6D9DDEC5"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to its local name. </w:t>
      </w:r>
    </w:p>
    <w:p w14:paraId="5C781F8E" w14:textId="77777777" w:rsidR="00AB7AF3" w:rsidRDefault="00AB7AF3" w:rsidP="00AB7AF3">
      <w:pPr>
        <w:pStyle w:val="berschrift3"/>
      </w:pPr>
      <w:bookmarkStart w:id="2432" w:name="_RefCompE64F9E9A"/>
      <w:bookmarkStart w:id="2433" w:name="_Toc8854708"/>
      <w:r>
        <w:t>Component ProcessingDetails</w:t>
      </w:r>
      <w:bookmarkEnd w:id="2432"/>
      <w:bookmarkEnd w:id="2433"/>
    </w:p>
    <w:p w14:paraId="075F6B52"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ProcessingDetails</w:t>
      </w:r>
      <w:r w:rsidRPr="003A06D0">
        <w:rPr>
          <w:color w:val="19D131"/>
          <w:lang w:val="en-GB"/>
        </w:rPr>
        <w:t xml:space="preserve"> component elaborates on what signature verification steps succeeded or failed.</w:t>
      </w:r>
    </w:p>
    <w:p w14:paraId="72A4EF5E" w14:textId="77777777" w:rsidR="00AB7AF3" w:rsidRDefault="00AB7AF3" w:rsidP="00AB7AF3">
      <w:r>
        <w:t>Below follows a list of the sub-components that constitute this component:</w:t>
      </w:r>
    </w:p>
    <w:p w14:paraId="3C7FED66" w14:textId="77777777" w:rsidR="00AB7AF3" w:rsidRDefault="00AB7AF3" w:rsidP="00AB7AF3">
      <w:pPr>
        <w:pStyle w:val="Member"/>
      </w:pPr>
      <w:r>
        <w:t xml:space="preserve">The OPTIONAL </w:t>
      </w:r>
      <w:r w:rsidRPr="35C1378D">
        <w:rPr>
          <w:rStyle w:val="Datatype"/>
        </w:rPr>
        <w:t>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r w:rsidRPr="003A06D0">
        <w:rPr>
          <w:color w:val="19D131"/>
          <w:lang w:val="en-GB"/>
        </w:rPr>
        <w:t xml:space="preserve">The </w:t>
      </w:r>
      <w:r w:rsidRPr="003A06D0">
        <w:rPr>
          <w:rStyle w:val="Datatype"/>
          <w:lang w:val="en-GB"/>
        </w:rPr>
        <w:t>ValidDetail</w:t>
      </w:r>
      <w:r w:rsidRPr="003A06D0">
        <w:rPr>
          <w:color w:val="19D131"/>
          <w:lang w:val="en-GB"/>
        </w:rPr>
        <w:t xml:space="preserve"> element holds verification details that were evaluated and found to be valid.</w:t>
      </w:r>
    </w:p>
    <w:p w14:paraId="12C32C76" w14:textId="77777777" w:rsidR="00AB7AF3" w:rsidRDefault="00AB7AF3" w:rsidP="00AB7AF3">
      <w:pPr>
        <w:pStyle w:val="Member"/>
      </w:pPr>
      <w:r>
        <w:t xml:space="preserve">The OPTIONAL </w:t>
      </w:r>
      <w:r w:rsidRPr="35C1378D">
        <w:rPr>
          <w:rStyle w:val="Datatype"/>
        </w:rPr>
        <w:t>IndeterminateDetail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r w:rsidRPr="003A06D0">
        <w:rPr>
          <w:color w:val="19D131"/>
          <w:lang w:val="en-GB"/>
        </w:rPr>
        <w:t xml:space="preserve">The </w:t>
      </w:r>
      <w:r w:rsidRPr="003A06D0">
        <w:rPr>
          <w:rStyle w:val="Datatype"/>
          <w:lang w:val="en-GB"/>
        </w:rPr>
        <w:t>IndeterminateDetail</w:t>
      </w:r>
      <w:r w:rsidRPr="003A06D0">
        <w:rPr>
          <w:color w:val="19D131"/>
          <w:lang w:val="en-GB"/>
        </w:rPr>
        <w:t xml:space="preserve"> element holds verification details that could not be evaluated or were evaluated and returned an indeterminate result.</w:t>
      </w:r>
    </w:p>
    <w:p w14:paraId="648D6C81" w14:textId="77777777" w:rsidR="00AB7AF3" w:rsidRDefault="00AB7AF3" w:rsidP="00AB7AF3">
      <w:pPr>
        <w:pStyle w:val="Member"/>
      </w:pPr>
      <w:r>
        <w:t xml:space="preserve">The OPTIONAL </w:t>
      </w:r>
      <w:r w:rsidRPr="35C1378D">
        <w:rPr>
          <w:rStyle w:val="Datatype"/>
        </w:rPr>
        <w:t>InvalidDetail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r w:rsidRPr="003A06D0">
        <w:rPr>
          <w:color w:val="19D131"/>
          <w:lang w:val="en-GB"/>
        </w:rPr>
        <w:t xml:space="preserve">The optional </w:t>
      </w:r>
      <w:r w:rsidRPr="003A06D0">
        <w:rPr>
          <w:rStyle w:val="Datatype"/>
          <w:lang w:val="en-GB"/>
        </w:rPr>
        <w:t>InvalidDetail</w:t>
      </w:r>
      <w:r w:rsidRPr="003A06D0">
        <w:rPr>
          <w:color w:val="19D131"/>
          <w:lang w:val="en-GB"/>
        </w:rPr>
        <w:t xml:space="preserve"> element holds verification details that were evaluated and found to be invalid.</w:t>
      </w:r>
    </w:p>
    <w:p w14:paraId="20886F33" w14:textId="77777777" w:rsidR="00AB7AF3" w:rsidRDefault="00AB7AF3" w:rsidP="00AB7AF3">
      <w:pPr>
        <w:pStyle w:val="berschrift4"/>
      </w:pPr>
      <w:bookmarkStart w:id="2434" w:name="_Toc8854709"/>
      <w:r>
        <w:t>ProcessingDetails – JSON Syntax</w:t>
      </w:r>
      <w:bookmarkEnd w:id="2434"/>
    </w:p>
    <w:p w14:paraId="2D1EC54E"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14:paraId="108409A5"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5C529C08"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72BD48" w14:textId="77777777" w:rsidR="00AB7AF3" w:rsidRDefault="00AB7AF3" w:rsidP="00AB7AF3">
            <w:pPr>
              <w:pStyle w:val="Beschriftung"/>
            </w:pPr>
            <w:r>
              <w:t>Element</w:t>
            </w:r>
          </w:p>
        </w:tc>
        <w:tc>
          <w:tcPr>
            <w:tcW w:w="4675" w:type="dxa"/>
          </w:tcPr>
          <w:p w14:paraId="30D451CB"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18379B80"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838BD17" w14:textId="77777777" w:rsidR="00AB7AF3" w:rsidRPr="002062A5" w:rsidRDefault="00AB7AF3" w:rsidP="00AB7AF3">
            <w:pPr>
              <w:pStyle w:val="Beschriftung"/>
              <w:rPr>
                <w:rStyle w:val="Datatype"/>
                <w:b w:val="0"/>
                <w:bCs w:val="0"/>
              </w:rPr>
            </w:pPr>
            <w:r w:rsidRPr="002062A5">
              <w:rPr>
                <w:rStyle w:val="Datatype"/>
              </w:rPr>
              <w:t>ValidDetail</w:t>
            </w:r>
          </w:p>
        </w:tc>
        <w:tc>
          <w:tcPr>
            <w:tcW w:w="4675" w:type="dxa"/>
          </w:tcPr>
          <w:p w14:paraId="63BB018E"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AB7AF3" w14:paraId="79886A6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8553B18" w14:textId="77777777" w:rsidR="00AB7AF3" w:rsidRPr="002062A5" w:rsidRDefault="00AB7AF3" w:rsidP="00AB7AF3">
            <w:pPr>
              <w:pStyle w:val="Beschriftung"/>
              <w:rPr>
                <w:rStyle w:val="Datatype"/>
                <w:b w:val="0"/>
                <w:bCs w:val="0"/>
              </w:rPr>
            </w:pPr>
            <w:r w:rsidRPr="002062A5">
              <w:rPr>
                <w:rStyle w:val="Datatype"/>
              </w:rPr>
              <w:t>IndeterminateDetail</w:t>
            </w:r>
          </w:p>
        </w:tc>
        <w:tc>
          <w:tcPr>
            <w:tcW w:w="4675" w:type="dxa"/>
          </w:tcPr>
          <w:p w14:paraId="68C8C70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AB7AF3" w14:paraId="360E0CB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166CBDC" w14:textId="77777777" w:rsidR="00AB7AF3" w:rsidRPr="002062A5" w:rsidRDefault="00AB7AF3" w:rsidP="00AB7AF3">
            <w:pPr>
              <w:pStyle w:val="Beschriftung"/>
              <w:rPr>
                <w:rStyle w:val="Datatype"/>
                <w:b w:val="0"/>
                <w:bCs w:val="0"/>
              </w:rPr>
            </w:pPr>
            <w:r w:rsidRPr="002062A5">
              <w:rPr>
                <w:rStyle w:val="Datatype"/>
              </w:rPr>
              <w:t>InvalidDetail</w:t>
            </w:r>
          </w:p>
        </w:tc>
        <w:tc>
          <w:tcPr>
            <w:tcW w:w="4675" w:type="dxa"/>
          </w:tcPr>
          <w:p w14:paraId="5FA773B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bl>
    <w:p w14:paraId="5409BADD"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1452A4F4" w14:textId="77777777" w:rsidR="00AB7AF3" w:rsidRDefault="00AB7AF3" w:rsidP="00AB7AF3">
      <w:pPr>
        <w:pStyle w:val="Code"/>
        <w:spacing w:line="259" w:lineRule="auto"/>
      </w:pPr>
      <w:r>
        <w:rPr>
          <w:color w:val="31849B" w:themeColor="accent5" w:themeShade="BF"/>
        </w:rPr>
        <w:t>"dss2-ProcessingDetailsType"</w:t>
      </w:r>
      <w:r>
        <w:t>: {</w:t>
      </w:r>
    </w:p>
    <w:p w14:paraId="418ED100"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1EF4B4DC" w14:textId="77777777" w:rsidR="00AB7AF3" w:rsidRDefault="00AB7AF3" w:rsidP="00AB7AF3">
      <w:pPr>
        <w:pStyle w:val="Code"/>
        <w:spacing w:line="259" w:lineRule="auto"/>
      </w:pPr>
      <w:r>
        <w:rPr>
          <w:color w:val="31849B" w:themeColor="accent5" w:themeShade="BF"/>
        </w:rPr>
        <w:t xml:space="preserve">  "properties"</w:t>
      </w:r>
      <w:r>
        <w:t>: {</w:t>
      </w:r>
    </w:p>
    <w:p w14:paraId="2CCB16D1" w14:textId="77777777" w:rsidR="00AB7AF3" w:rsidRDefault="00AB7AF3" w:rsidP="00AB7AF3">
      <w:pPr>
        <w:pStyle w:val="Code"/>
        <w:spacing w:line="259" w:lineRule="auto"/>
      </w:pPr>
      <w:r>
        <w:rPr>
          <w:color w:val="31849B" w:themeColor="accent5" w:themeShade="BF"/>
        </w:rPr>
        <w:t xml:space="preserve">    "valid"</w:t>
      </w:r>
      <w:r>
        <w:t>: {</w:t>
      </w:r>
    </w:p>
    <w:p w14:paraId="063720ED"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0BF6E524" w14:textId="77777777" w:rsidR="00AB7AF3" w:rsidRDefault="00AB7AF3" w:rsidP="00AB7AF3">
      <w:pPr>
        <w:pStyle w:val="Code"/>
        <w:spacing w:line="259" w:lineRule="auto"/>
      </w:pPr>
      <w:r>
        <w:rPr>
          <w:color w:val="31849B" w:themeColor="accent5" w:themeShade="BF"/>
        </w:rPr>
        <w:t xml:space="preserve">      "items"</w:t>
      </w:r>
      <w:r>
        <w:t>: {</w:t>
      </w:r>
    </w:p>
    <w:p w14:paraId="19C13CAB"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25413481" w14:textId="77777777" w:rsidR="00AB7AF3" w:rsidRDefault="00AB7AF3" w:rsidP="00AB7AF3">
      <w:pPr>
        <w:pStyle w:val="Code"/>
        <w:spacing w:line="259" w:lineRule="auto"/>
      </w:pPr>
      <w:r>
        <w:t xml:space="preserve">      }</w:t>
      </w:r>
    </w:p>
    <w:p w14:paraId="5187FE2C" w14:textId="77777777" w:rsidR="00AB7AF3" w:rsidRDefault="00AB7AF3" w:rsidP="00AB7AF3">
      <w:pPr>
        <w:pStyle w:val="Code"/>
        <w:spacing w:line="259" w:lineRule="auto"/>
      </w:pPr>
      <w:r>
        <w:t xml:space="preserve">    },</w:t>
      </w:r>
    </w:p>
    <w:p w14:paraId="692EB87F" w14:textId="77777777" w:rsidR="00AB7AF3" w:rsidRDefault="00AB7AF3" w:rsidP="00AB7AF3">
      <w:pPr>
        <w:pStyle w:val="Code"/>
        <w:spacing w:line="259" w:lineRule="auto"/>
      </w:pPr>
      <w:r>
        <w:rPr>
          <w:color w:val="31849B" w:themeColor="accent5" w:themeShade="BF"/>
        </w:rPr>
        <w:t xml:space="preserve">    "indeterminate"</w:t>
      </w:r>
      <w:r>
        <w:t>: {</w:t>
      </w:r>
    </w:p>
    <w:p w14:paraId="4068CA29" w14:textId="77777777" w:rsidR="00AB7AF3" w:rsidRDefault="00AB7AF3" w:rsidP="00AB7AF3">
      <w:pPr>
        <w:pStyle w:val="Code"/>
        <w:spacing w:line="259" w:lineRule="auto"/>
      </w:pPr>
      <w:r>
        <w:rPr>
          <w:color w:val="31849B" w:themeColor="accent5" w:themeShade="BF"/>
        </w:rPr>
        <w:lastRenderedPageBreak/>
        <w:t xml:space="preserve">      "type"</w:t>
      </w:r>
      <w:r>
        <w:t xml:space="preserve">: </w:t>
      </w:r>
      <w:r>
        <w:rPr>
          <w:color w:val="244061" w:themeColor="accent1" w:themeShade="80"/>
        </w:rPr>
        <w:t>"array",</w:t>
      </w:r>
    </w:p>
    <w:p w14:paraId="0F206190" w14:textId="77777777" w:rsidR="00AB7AF3" w:rsidRDefault="00AB7AF3" w:rsidP="00AB7AF3">
      <w:pPr>
        <w:pStyle w:val="Code"/>
        <w:spacing w:line="259" w:lineRule="auto"/>
      </w:pPr>
      <w:r>
        <w:rPr>
          <w:color w:val="31849B" w:themeColor="accent5" w:themeShade="BF"/>
        </w:rPr>
        <w:t xml:space="preserve">      "items"</w:t>
      </w:r>
      <w:r>
        <w:t>: {</w:t>
      </w:r>
    </w:p>
    <w:p w14:paraId="684B7C8B"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32F5D948" w14:textId="77777777" w:rsidR="00AB7AF3" w:rsidRDefault="00AB7AF3" w:rsidP="00AB7AF3">
      <w:pPr>
        <w:pStyle w:val="Code"/>
        <w:spacing w:line="259" w:lineRule="auto"/>
      </w:pPr>
      <w:r>
        <w:t xml:space="preserve">      }</w:t>
      </w:r>
    </w:p>
    <w:p w14:paraId="1C9D7181" w14:textId="77777777" w:rsidR="00AB7AF3" w:rsidRDefault="00AB7AF3" w:rsidP="00AB7AF3">
      <w:pPr>
        <w:pStyle w:val="Code"/>
        <w:spacing w:line="259" w:lineRule="auto"/>
      </w:pPr>
      <w:r>
        <w:t xml:space="preserve">    },</w:t>
      </w:r>
    </w:p>
    <w:p w14:paraId="5F182D3D" w14:textId="77777777" w:rsidR="00AB7AF3" w:rsidRDefault="00AB7AF3" w:rsidP="00AB7AF3">
      <w:pPr>
        <w:pStyle w:val="Code"/>
        <w:spacing w:line="259" w:lineRule="auto"/>
      </w:pPr>
      <w:r>
        <w:rPr>
          <w:color w:val="31849B" w:themeColor="accent5" w:themeShade="BF"/>
        </w:rPr>
        <w:t xml:space="preserve">    "invalid"</w:t>
      </w:r>
      <w:r>
        <w:t>: {</w:t>
      </w:r>
    </w:p>
    <w:p w14:paraId="3D8C7306"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50257C4E" w14:textId="77777777" w:rsidR="00AB7AF3" w:rsidRDefault="00AB7AF3" w:rsidP="00AB7AF3">
      <w:pPr>
        <w:pStyle w:val="Code"/>
        <w:spacing w:line="259" w:lineRule="auto"/>
      </w:pPr>
      <w:r>
        <w:rPr>
          <w:color w:val="31849B" w:themeColor="accent5" w:themeShade="BF"/>
        </w:rPr>
        <w:t xml:space="preserve">      "items"</w:t>
      </w:r>
      <w:r>
        <w:t>: {</w:t>
      </w:r>
    </w:p>
    <w:p w14:paraId="491E8EFB"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34601A70" w14:textId="77777777" w:rsidR="00AB7AF3" w:rsidRDefault="00AB7AF3" w:rsidP="00AB7AF3">
      <w:pPr>
        <w:pStyle w:val="Code"/>
        <w:spacing w:line="259" w:lineRule="auto"/>
      </w:pPr>
      <w:r>
        <w:t xml:space="preserve">      }</w:t>
      </w:r>
    </w:p>
    <w:p w14:paraId="65E2F9B3" w14:textId="77777777" w:rsidR="00AB7AF3" w:rsidRDefault="00AB7AF3" w:rsidP="00AB7AF3">
      <w:pPr>
        <w:pStyle w:val="Code"/>
        <w:spacing w:line="259" w:lineRule="auto"/>
      </w:pPr>
      <w:r>
        <w:t xml:space="preserve">    }</w:t>
      </w:r>
    </w:p>
    <w:p w14:paraId="4F923F03" w14:textId="77777777" w:rsidR="00AB7AF3" w:rsidRDefault="00AB7AF3" w:rsidP="00AB7AF3">
      <w:pPr>
        <w:pStyle w:val="Code"/>
        <w:spacing w:line="259" w:lineRule="auto"/>
      </w:pPr>
      <w:r>
        <w:t xml:space="preserve">  }</w:t>
      </w:r>
    </w:p>
    <w:p w14:paraId="38884103" w14:textId="77777777" w:rsidR="00AB7AF3" w:rsidRDefault="00AB7AF3" w:rsidP="00AB7AF3">
      <w:pPr>
        <w:pStyle w:val="Code"/>
        <w:spacing w:line="259" w:lineRule="auto"/>
      </w:pPr>
      <w:r>
        <w:t>}</w:t>
      </w:r>
    </w:p>
    <w:p w14:paraId="5E32F1A5" w14:textId="77777777" w:rsidR="00AB7AF3" w:rsidRDefault="00AB7AF3" w:rsidP="00AB7AF3"/>
    <w:p w14:paraId="636D33CF" w14:textId="77777777" w:rsidR="00AB7AF3" w:rsidRDefault="00AB7AF3" w:rsidP="00AB7AF3">
      <w:pPr>
        <w:pStyle w:val="berschrift4"/>
      </w:pPr>
      <w:bookmarkStart w:id="2435" w:name="_Toc8854710"/>
      <w:r>
        <w:t>ProcessingDetails – XML Syntax</w:t>
      </w:r>
      <w:bookmarkEnd w:id="2435"/>
    </w:p>
    <w:p w14:paraId="6F69897A" w14:textId="77777777" w:rsidR="00AB7AF3" w:rsidRPr="5404FA76" w:rsidRDefault="00AB7AF3" w:rsidP="00AB7AF3">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14:paraId="3ECC0222" w14:textId="77777777" w:rsidR="00AB7AF3" w:rsidRDefault="00AB7AF3" w:rsidP="00AB7AF3">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37AB316"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14:paraId="05351994" w14:textId="77777777" w:rsidR="00AB7AF3" w:rsidRDefault="00AB7AF3" w:rsidP="00AB7AF3">
      <w:pPr>
        <w:pStyle w:val="Code"/>
      </w:pPr>
      <w:r>
        <w:rPr>
          <w:color w:val="31849B" w:themeColor="accent5" w:themeShade="BF"/>
        </w:rPr>
        <w:t xml:space="preserve">  &lt;xs:sequence&gt;</w:t>
      </w:r>
    </w:p>
    <w:p w14:paraId="6122FA49"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5E8B337"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B2FFFA7"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B6F65C3" w14:textId="77777777" w:rsidR="00AB7AF3" w:rsidRDefault="00AB7AF3" w:rsidP="00AB7AF3">
      <w:pPr>
        <w:pStyle w:val="Code"/>
      </w:pPr>
      <w:r>
        <w:rPr>
          <w:color w:val="31849B" w:themeColor="accent5" w:themeShade="BF"/>
        </w:rPr>
        <w:t xml:space="preserve">  &lt;/xs:sequence&gt;</w:t>
      </w:r>
    </w:p>
    <w:p w14:paraId="1B9FB73E" w14:textId="77777777" w:rsidR="00AB7AF3" w:rsidRDefault="00AB7AF3" w:rsidP="00AB7AF3">
      <w:pPr>
        <w:pStyle w:val="Code"/>
      </w:pPr>
      <w:r>
        <w:rPr>
          <w:color w:val="31849B" w:themeColor="accent5" w:themeShade="BF"/>
        </w:rPr>
        <w:t>&lt;/xs:complexType&gt;</w:t>
      </w:r>
    </w:p>
    <w:p w14:paraId="5945915A"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p>
    <w:p w14:paraId="5CE5FCA4" w14:textId="77777777" w:rsidR="00AB7AF3" w:rsidRDefault="00AB7AF3" w:rsidP="00AB7AF3">
      <w:pPr>
        <w:pStyle w:val="berschrift3"/>
      </w:pPr>
      <w:bookmarkStart w:id="2436" w:name="_RefComp3EB09C19"/>
      <w:bookmarkStart w:id="2437" w:name="_Toc8854711"/>
      <w:r>
        <w:t>Component Detail</w:t>
      </w:r>
      <w:bookmarkEnd w:id="2436"/>
      <w:bookmarkEnd w:id="2437"/>
    </w:p>
    <w:p w14:paraId="7E19FC56" w14:textId="77777777" w:rsidR="00AB7AF3" w:rsidRDefault="00AB7AF3" w:rsidP="00AB7AF3"/>
    <w:p w14:paraId="45F26A80" w14:textId="77777777" w:rsidR="00AB7AF3" w:rsidRDefault="00AB7AF3" w:rsidP="00AB7AF3">
      <w:r>
        <w:t>Below follows a list of the sub-components that constitute this component:</w:t>
      </w:r>
    </w:p>
    <w:p w14:paraId="7FEC82B1" w14:textId="77777777" w:rsidR="00AB7AF3" w:rsidRDefault="00AB7AF3" w:rsidP="00AB7AF3">
      <w:pPr>
        <w:pStyle w:val="Member"/>
      </w:pPr>
      <w:r>
        <w:lastRenderedPageBreak/>
        <w:t xml:space="preserve">The OPTIONAL </w:t>
      </w:r>
      <w:r w:rsidRPr="35C1378D">
        <w:rPr>
          <w:rStyle w:val="Datatype"/>
        </w:rPr>
        <w:t>Code</w:t>
      </w:r>
      <w:r>
        <w:t xml:space="preserve"> element, if present, MUST contain a URI. </w:t>
      </w:r>
      <w:r w:rsidRPr="003A06D0">
        <w:rPr>
          <w:color w:val="19D131"/>
          <w:lang w:val="en-GB"/>
        </w:rPr>
        <w:t>This URI which more precisely specifies why this detail is valid, invalid, or indeterminate. It must be a value defined by some other specification, since this specification defines no values for this element.</w:t>
      </w:r>
    </w:p>
    <w:p w14:paraId="2F5ECA78" w14:textId="77777777" w:rsidR="00AB7AF3" w:rsidRDefault="00AB7AF3" w:rsidP="00AB7AF3">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r w:rsidRPr="003A06D0">
        <w:rPr>
          <w:color w:val="19D131"/>
          <w:lang w:val="en-GB"/>
        </w:rPr>
        <w:t>This is a human-readable message which MAY be logged, used for debugging, etc.</w:t>
      </w:r>
    </w:p>
    <w:p w14:paraId="628A3555" w14:textId="77777777" w:rsidR="00AB7AF3" w:rsidRDefault="00AB7AF3" w:rsidP="00AB7AF3">
      <w:pPr>
        <w:pStyle w:val="Member"/>
      </w:pPr>
      <w:r>
        <w:t xml:space="preserve">The OPTIONAL </w:t>
      </w:r>
      <w:r w:rsidRPr="35C1378D">
        <w:rPr>
          <w:rStyle w:val="Datatype"/>
        </w:rPr>
        <w:t>Base64Content</w:t>
      </w:r>
      <w:r>
        <w:t xml:space="preserve"> element, if present, MUST contain base64 encoded binary data. </w:t>
      </w:r>
    </w:p>
    <w:p w14:paraId="6B2CF29D" w14:textId="77777777" w:rsidR="00AB7AF3" w:rsidRDefault="00AB7AF3" w:rsidP="00AB7AF3">
      <w:pPr>
        <w:pStyle w:val="Member"/>
      </w:pPr>
      <w:r>
        <w:t xml:space="preserve">The </w:t>
      </w:r>
      <w:r w:rsidRPr="35C1378D">
        <w:rPr>
          <w:rStyle w:val="Datatype"/>
        </w:rPr>
        <w:t>Type</w:t>
      </w:r>
      <w:r>
        <w:t xml:space="preserve"> element MUST contain one instance of a URI. </w:t>
      </w:r>
      <w:r w:rsidRPr="003A06D0">
        <w:rPr>
          <w:color w:val="19D131"/>
          <w:lang w:val="en-GB"/>
        </w:rPr>
        <w:t xml:space="preserve">The </w:t>
      </w:r>
      <w:r w:rsidRPr="003A06D0">
        <w:rPr>
          <w:rStyle w:val="Datatype"/>
          <w:lang w:val="en-GB"/>
        </w:rPr>
        <w:t>Type</w:t>
      </w:r>
      <w:r w:rsidRPr="003A06D0">
        <w:rPr>
          <w:color w:val="19D131"/>
          <w:lang w:val="en-GB"/>
        </w:rPr>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rPr>
          <w:color w:val="19D131"/>
          <w:lang w:val="en-GB"/>
        </w:rPr>
        <w:t xml:space="preserve"> may appear in a single </w:t>
      </w:r>
      <w:r w:rsidRPr="003A06D0">
        <w:rPr>
          <w:rFonts w:ascii="Courier New" w:eastAsia="Courier New" w:hAnsi="Courier New" w:cs="Courier New"/>
          <w:lang w:val="en-GB"/>
        </w:rPr>
        <w:t>ProcessingDetails</w:t>
      </w:r>
      <w:r w:rsidRPr="003A06D0">
        <w:rPr>
          <w:color w:val="19D131"/>
          <w:lang w:val="en-GB"/>
        </w:rPr>
        <w:t xml:space="preserve"> component. For example, when a signature contains a certificate chain that certifies the signing key, there may be details of the same </w:t>
      </w:r>
      <w:r w:rsidRPr="003A06D0">
        <w:rPr>
          <w:rStyle w:val="Datatype"/>
          <w:lang w:val="en-GB"/>
        </w:rPr>
        <w:t xml:space="preserve">Type </w:t>
      </w:r>
      <w:r w:rsidRPr="003A06D0">
        <w:rPr>
          <w:color w:val="19D131"/>
          <w:lang w:val="en-GB"/>
        </w:rPr>
        <w:t xml:space="preserve">present for each certificate in the chain, describing how each certificate was processed. </w:t>
      </w:r>
    </w:p>
    <w:p w14:paraId="36647117" w14:textId="77777777" w:rsidR="00AB7AF3" w:rsidRDefault="00AB7AF3" w:rsidP="00AB7AF3">
      <w:pPr>
        <w:pStyle w:val="Non-normativeCommentHeading"/>
      </w:pPr>
      <w:r>
        <w:t>Non-normative Comment:</w:t>
      </w:r>
    </w:p>
    <w:p w14:paraId="4653432A" w14:textId="77777777" w:rsidR="00AB7AF3" w:rsidRDefault="001725A5" w:rsidP="00AB7AF3">
      <w:pPr>
        <w:pStyle w:val="Non-normativeComment"/>
      </w:pPr>
      <w:r w:rsidRPr="003A06D0">
        <w:rPr>
          <w:color w:val="19D131"/>
          <w:lang w:val="en-GB"/>
        </w:rPr>
        <w:t xml:space="preserve">Multiple detail elements of the same </w:t>
      </w:r>
      <w:r w:rsidRPr="003A06D0">
        <w:rPr>
          <w:rStyle w:val="Datatype"/>
          <w:lang w:val="en-GB"/>
        </w:rPr>
        <w:t>Type</w:t>
      </w:r>
      <w:r w:rsidRPr="003A06D0">
        <w:rPr>
          <w:color w:val="19D131"/>
          <w:lang w:val="en-GB"/>
        </w:rPr>
        <w:t xml:space="preserve"> may appear in a single </w:t>
      </w:r>
      <w:r w:rsidRPr="003A06D0">
        <w:rPr>
          <w:rStyle w:val="Datatype"/>
          <w:lang w:val="en-GB"/>
        </w:rPr>
        <w:t>ProcessingDetails</w:t>
      </w:r>
      <w:r w:rsidRPr="003A06D0">
        <w:rPr>
          <w:color w:val="19D131"/>
          <w:lang w:val="en-GB"/>
        </w:rPr>
        <w:t xml:space="preserve">. For example, when a signature contains a certificate chain that certifies the signing key, there may be details of the same </w:t>
      </w:r>
      <w:r w:rsidRPr="003A06D0">
        <w:rPr>
          <w:rStyle w:val="Datatype"/>
          <w:lang w:val="en-GB"/>
        </w:rPr>
        <w:t>Type</w:t>
      </w:r>
      <w:r w:rsidRPr="003A06D0">
        <w:rPr>
          <w:color w:val="19D131"/>
          <w:lang w:val="en-GB"/>
        </w:rPr>
        <w:t xml:space="preserve"> present for each certificate in the chain, describing how each certificate was processed.</w:t>
      </w:r>
    </w:p>
    <w:p w14:paraId="03448ADD" w14:textId="77777777" w:rsidR="00AB7AF3" w:rsidRDefault="00AB7AF3" w:rsidP="00AB7AF3">
      <w:pPr>
        <w:pStyle w:val="berschrift4"/>
      </w:pPr>
      <w:bookmarkStart w:id="2438" w:name="_Toc8854712"/>
      <w:r>
        <w:t>Detail – JSON Syntax</w:t>
      </w:r>
      <w:bookmarkEnd w:id="2438"/>
    </w:p>
    <w:p w14:paraId="778FE346"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14:paraId="660EEDF7"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444C170B"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CBFF1C" w14:textId="77777777" w:rsidR="00AB7AF3" w:rsidRDefault="00AB7AF3" w:rsidP="00AB7AF3">
            <w:pPr>
              <w:pStyle w:val="Beschriftung"/>
            </w:pPr>
            <w:r>
              <w:t>Element</w:t>
            </w:r>
          </w:p>
        </w:tc>
        <w:tc>
          <w:tcPr>
            <w:tcW w:w="4675" w:type="dxa"/>
          </w:tcPr>
          <w:p w14:paraId="5E06C1F7"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4B083D8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61CD391" w14:textId="77777777" w:rsidR="00AB7AF3" w:rsidRPr="002062A5" w:rsidRDefault="00AB7AF3" w:rsidP="00AB7AF3">
            <w:pPr>
              <w:pStyle w:val="Beschriftung"/>
              <w:rPr>
                <w:rStyle w:val="Datatype"/>
                <w:b w:val="0"/>
                <w:bCs w:val="0"/>
              </w:rPr>
            </w:pPr>
            <w:r w:rsidRPr="002062A5">
              <w:rPr>
                <w:rStyle w:val="Datatype"/>
              </w:rPr>
              <w:t>Code</w:t>
            </w:r>
          </w:p>
        </w:tc>
        <w:tc>
          <w:tcPr>
            <w:tcW w:w="4675" w:type="dxa"/>
          </w:tcPr>
          <w:p w14:paraId="0AED41F6"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AB7AF3" w14:paraId="4B7C5B32"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62C4E1D" w14:textId="77777777" w:rsidR="00AB7AF3" w:rsidRPr="002062A5" w:rsidRDefault="00AB7AF3" w:rsidP="00AB7AF3">
            <w:pPr>
              <w:pStyle w:val="Beschriftung"/>
              <w:rPr>
                <w:rStyle w:val="Datatype"/>
                <w:b w:val="0"/>
                <w:bCs w:val="0"/>
              </w:rPr>
            </w:pPr>
            <w:r w:rsidRPr="002062A5">
              <w:rPr>
                <w:rStyle w:val="Datatype"/>
              </w:rPr>
              <w:t>Message</w:t>
            </w:r>
          </w:p>
        </w:tc>
        <w:tc>
          <w:tcPr>
            <w:tcW w:w="4675" w:type="dxa"/>
          </w:tcPr>
          <w:p w14:paraId="3CBD769E"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AB7AF3" w14:paraId="1207E2B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CC37829" w14:textId="77777777" w:rsidR="00AB7AF3" w:rsidRPr="002062A5" w:rsidRDefault="00AB7AF3" w:rsidP="00AB7AF3">
            <w:pPr>
              <w:pStyle w:val="Beschriftung"/>
              <w:rPr>
                <w:rStyle w:val="Datatype"/>
                <w:b w:val="0"/>
                <w:bCs w:val="0"/>
              </w:rPr>
            </w:pPr>
            <w:r w:rsidRPr="002062A5">
              <w:rPr>
                <w:rStyle w:val="Datatype"/>
              </w:rPr>
              <w:t>Base64Content</w:t>
            </w:r>
          </w:p>
        </w:tc>
        <w:tc>
          <w:tcPr>
            <w:tcW w:w="4675" w:type="dxa"/>
          </w:tcPr>
          <w:p w14:paraId="71E5A56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AB7AF3" w14:paraId="56A1A09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390A4FF" w14:textId="77777777" w:rsidR="00AB7AF3" w:rsidRPr="002062A5" w:rsidRDefault="00AB7AF3" w:rsidP="00AB7AF3">
            <w:pPr>
              <w:pStyle w:val="Beschriftung"/>
              <w:rPr>
                <w:rStyle w:val="Datatype"/>
                <w:b w:val="0"/>
                <w:bCs w:val="0"/>
              </w:rPr>
            </w:pPr>
            <w:r w:rsidRPr="002062A5">
              <w:rPr>
                <w:rStyle w:val="Datatype"/>
              </w:rPr>
              <w:t>Type</w:t>
            </w:r>
          </w:p>
        </w:tc>
        <w:tc>
          <w:tcPr>
            <w:tcW w:w="4675" w:type="dxa"/>
          </w:tcPr>
          <w:p w14:paraId="6F16BEC6"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14:paraId="119AF25D"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00509907" w14:textId="77777777" w:rsidR="00AB7AF3" w:rsidRDefault="00AB7AF3" w:rsidP="00AB7AF3">
      <w:pPr>
        <w:pStyle w:val="Code"/>
        <w:spacing w:line="259" w:lineRule="auto"/>
      </w:pPr>
      <w:r>
        <w:rPr>
          <w:color w:val="31849B" w:themeColor="accent5" w:themeShade="BF"/>
        </w:rPr>
        <w:t>"dss2-DetailType"</w:t>
      </w:r>
      <w:r>
        <w:t>: {</w:t>
      </w:r>
    </w:p>
    <w:p w14:paraId="2F0B60B5"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6289DE50" w14:textId="77777777" w:rsidR="00AB7AF3" w:rsidRDefault="00AB7AF3" w:rsidP="00AB7AF3">
      <w:pPr>
        <w:pStyle w:val="Code"/>
        <w:spacing w:line="259" w:lineRule="auto"/>
      </w:pPr>
      <w:r>
        <w:rPr>
          <w:color w:val="31849B" w:themeColor="accent5" w:themeShade="BF"/>
        </w:rPr>
        <w:t xml:space="preserve">  "properties"</w:t>
      </w:r>
      <w:r>
        <w:t>: {</w:t>
      </w:r>
    </w:p>
    <w:p w14:paraId="5E229421" w14:textId="77777777" w:rsidR="00AB7AF3" w:rsidRDefault="00AB7AF3" w:rsidP="00AB7AF3">
      <w:pPr>
        <w:pStyle w:val="Code"/>
        <w:spacing w:line="259" w:lineRule="auto"/>
      </w:pPr>
      <w:r>
        <w:rPr>
          <w:color w:val="31849B" w:themeColor="accent5" w:themeShade="BF"/>
        </w:rPr>
        <w:t xml:space="preserve">    "code"</w:t>
      </w:r>
      <w:r>
        <w:t>: {</w:t>
      </w:r>
    </w:p>
    <w:p w14:paraId="6F99937F"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71BC6359" w14:textId="77777777" w:rsidR="00AB7AF3" w:rsidRDefault="00AB7AF3" w:rsidP="00AB7AF3">
      <w:pPr>
        <w:pStyle w:val="Code"/>
        <w:spacing w:line="259" w:lineRule="auto"/>
      </w:pPr>
      <w:r>
        <w:t xml:space="preserve">    },</w:t>
      </w:r>
    </w:p>
    <w:p w14:paraId="633C430B" w14:textId="77777777" w:rsidR="00AB7AF3" w:rsidRDefault="00AB7AF3" w:rsidP="00AB7AF3">
      <w:pPr>
        <w:pStyle w:val="Code"/>
        <w:spacing w:line="259" w:lineRule="auto"/>
      </w:pPr>
      <w:r>
        <w:rPr>
          <w:color w:val="31849B" w:themeColor="accent5" w:themeShade="BF"/>
        </w:rPr>
        <w:t xml:space="preserve">    "msg"</w:t>
      </w:r>
      <w:r>
        <w:t>: {</w:t>
      </w:r>
    </w:p>
    <w:p w14:paraId="19E4E4A0"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7D23899D" w14:textId="77777777" w:rsidR="00AB7AF3" w:rsidRDefault="00AB7AF3" w:rsidP="00AB7AF3">
      <w:pPr>
        <w:pStyle w:val="Code"/>
        <w:spacing w:line="259" w:lineRule="auto"/>
      </w:pPr>
      <w:r>
        <w:t xml:space="preserve">    },</w:t>
      </w:r>
    </w:p>
    <w:p w14:paraId="576354C7" w14:textId="77777777" w:rsidR="00AB7AF3" w:rsidRDefault="00AB7AF3" w:rsidP="00AB7AF3">
      <w:pPr>
        <w:pStyle w:val="Code"/>
        <w:spacing w:line="259" w:lineRule="auto"/>
      </w:pPr>
      <w:r>
        <w:rPr>
          <w:color w:val="31849B" w:themeColor="accent5" w:themeShade="BF"/>
        </w:rPr>
        <w:t xml:space="preserve">    "b64Content"</w:t>
      </w:r>
      <w:r>
        <w:t>: {</w:t>
      </w:r>
    </w:p>
    <w:p w14:paraId="18B8432B"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6FF5792C" w14:textId="77777777" w:rsidR="00AB7AF3" w:rsidRDefault="00AB7AF3" w:rsidP="00AB7AF3">
      <w:pPr>
        <w:pStyle w:val="Code"/>
        <w:spacing w:line="259" w:lineRule="auto"/>
      </w:pPr>
      <w:r>
        <w:t xml:space="preserve">    },</w:t>
      </w:r>
    </w:p>
    <w:p w14:paraId="373681CC" w14:textId="77777777" w:rsidR="00AB7AF3" w:rsidRDefault="00AB7AF3" w:rsidP="00AB7AF3">
      <w:pPr>
        <w:pStyle w:val="Code"/>
        <w:spacing w:line="259" w:lineRule="auto"/>
      </w:pPr>
      <w:r>
        <w:rPr>
          <w:color w:val="31849B" w:themeColor="accent5" w:themeShade="BF"/>
        </w:rPr>
        <w:t xml:space="preserve">    "type"</w:t>
      </w:r>
      <w:r>
        <w:t>: {</w:t>
      </w:r>
    </w:p>
    <w:p w14:paraId="411E4FD8" w14:textId="77777777" w:rsidR="00AB7AF3" w:rsidRDefault="00AB7AF3" w:rsidP="00AB7AF3">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42E9D80D" w14:textId="77777777" w:rsidR="00AB7AF3" w:rsidRDefault="00AB7AF3" w:rsidP="00AB7AF3">
      <w:pPr>
        <w:pStyle w:val="Code"/>
        <w:spacing w:line="259" w:lineRule="auto"/>
      </w:pPr>
      <w:r>
        <w:rPr>
          <w:color w:val="31849B" w:themeColor="accent5" w:themeShade="BF"/>
        </w:rPr>
        <w:t xml:space="preserve">      "format"</w:t>
      </w:r>
      <w:r>
        <w:t xml:space="preserve">: </w:t>
      </w:r>
      <w:r>
        <w:rPr>
          <w:color w:val="244061" w:themeColor="accent1" w:themeShade="80"/>
        </w:rPr>
        <w:t>"uri"</w:t>
      </w:r>
    </w:p>
    <w:p w14:paraId="2012489C" w14:textId="77777777" w:rsidR="00AB7AF3" w:rsidRDefault="00AB7AF3" w:rsidP="00AB7AF3">
      <w:pPr>
        <w:pStyle w:val="Code"/>
        <w:spacing w:line="259" w:lineRule="auto"/>
      </w:pPr>
      <w:r>
        <w:t xml:space="preserve">    }</w:t>
      </w:r>
    </w:p>
    <w:p w14:paraId="787852FF" w14:textId="77777777" w:rsidR="00AB7AF3" w:rsidRDefault="00AB7AF3" w:rsidP="00AB7AF3">
      <w:pPr>
        <w:pStyle w:val="Code"/>
        <w:spacing w:line="259" w:lineRule="auto"/>
      </w:pPr>
      <w:r>
        <w:t xml:space="preserve">  },</w:t>
      </w:r>
    </w:p>
    <w:p w14:paraId="3B150808"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"type"</w:t>
      </w:r>
      <w:r>
        <w:t>]</w:t>
      </w:r>
    </w:p>
    <w:p w14:paraId="30E1FD70" w14:textId="77777777" w:rsidR="00AB7AF3" w:rsidRDefault="00AB7AF3" w:rsidP="00AB7AF3">
      <w:pPr>
        <w:pStyle w:val="Code"/>
        <w:spacing w:line="259" w:lineRule="auto"/>
      </w:pPr>
      <w:r>
        <w:t>}</w:t>
      </w:r>
    </w:p>
    <w:p w14:paraId="68C4860E" w14:textId="77777777" w:rsidR="00AB7AF3" w:rsidRDefault="00AB7AF3" w:rsidP="00AB7AF3"/>
    <w:p w14:paraId="5657B528" w14:textId="77777777" w:rsidR="00AB7AF3" w:rsidRDefault="00AB7AF3" w:rsidP="00AB7AF3">
      <w:pPr>
        <w:pStyle w:val="berschrift4"/>
      </w:pPr>
      <w:bookmarkStart w:id="2439" w:name="_Toc8854713"/>
      <w:r>
        <w:t>Detail – XML Syntax</w:t>
      </w:r>
      <w:bookmarkEnd w:id="2439"/>
    </w:p>
    <w:p w14:paraId="7DCD92D9" w14:textId="77777777" w:rsidR="00AB7AF3" w:rsidRPr="5404FA76" w:rsidRDefault="00AB7AF3" w:rsidP="00AB7AF3">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14:paraId="52878E6F" w14:textId="77777777" w:rsidR="00AB7AF3" w:rsidRDefault="00AB7AF3" w:rsidP="00AB7AF3">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5701F0D"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14:paraId="296410B0" w14:textId="77777777" w:rsidR="00AB7AF3" w:rsidRDefault="00AB7AF3" w:rsidP="00AB7AF3">
      <w:pPr>
        <w:pStyle w:val="Code"/>
      </w:pPr>
      <w:r>
        <w:rPr>
          <w:color w:val="31849B" w:themeColor="accent5" w:themeShade="BF"/>
        </w:rPr>
        <w:t xml:space="preserve">  &lt;xs:sequence&gt;</w:t>
      </w:r>
    </w:p>
    <w:p w14:paraId="7EE0F70A"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772494D"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672BC75"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AB491CC" w14:textId="77777777" w:rsidR="00AB7AF3" w:rsidRDefault="00AB7AF3" w:rsidP="00AB7AF3">
      <w:pPr>
        <w:pStyle w:val="Code"/>
      </w:pPr>
      <w:r>
        <w:rPr>
          <w:color w:val="31849B" w:themeColor="accent5" w:themeShade="BF"/>
        </w:rPr>
        <w:t xml:space="preserve">  &lt;/xs:sequence&gt;</w:t>
      </w:r>
    </w:p>
    <w:p w14:paraId="0C4A08EB"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0F44CFA1" w14:textId="77777777" w:rsidR="00AB7AF3" w:rsidRDefault="00AB7AF3" w:rsidP="00AB7AF3">
      <w:pPr>
        <w:pStyle w:val="Code"/>
      </w:pPr>
      <w:r>
        <w:rPr>
          <w:color w:val="31849B" w:themeColor="accent5" w:themeShade="BF"/>
        </w:rPr>
        <w:t>&lt;/xs:complexType&gt;</w:t>
      </w:r>
    </w:p>
    <w:p w14:paraId="5DDE0610"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p>
    <w:p w14:paraId="299B84F5" w14:textId="77777777" w:rsidR="00AB7AF3" w:rsidRDefault="00AB7AF3" w:rsidP="00AB7AF3">
      <w:pPr>
        <w:pStyle w:val="berschrift3"/>
      </w:pPr>
      <w:bookmarkStart w:id="2440" w:name="_RefComp02F13485"/>
      <w:bookmarkStart w:id="2441" w:name="_Toc8854714"/>
      <w:r>
        <w:t>Component SigningTimeInfo</w:t>
      </w:r>
      <w:bookmarkEnd w:id="2440"/>
      <w:bookmarkEnd w:id="2441"/>
    </w:p>
    <w:p w14:paraId="4E48691E" w14:textId="77777777" w:rsidR="00AB7AF3" w:rsidRDefault="001725A5" w:rsidP="00AB7AF3">
      <w:r w:rsidRPr="003A06D0">
        <w:rPr>
          <w:color w:val="19D131"/>
          <w:lang w:val="en-GB"/>
        </w:rPr>
        <w:t xml:space="preserve">This </w:t>
      </w:r>
      <w:r w:rsidRPr="003A06D0">
        <w:rPr>
          <w:rFonts w:ascii="Courier New" w:eastAsia="Courier New" w:hAnsi="Courier New" w:cs="Courier New"/>
          <w:lang w:val="en-GB"/>
        </w:rPr>
        <w:t>SigningTimeInfo</w:t>
      </w:r>
      <w:r w:rsidRPr="003A06D0">
        <w:rPr>
          <w:color w:val="19D131"/>
          <w:lang w:val="en-GB"/>
        </w:rPr>
        <w:t xml:space="preserve"> component allows the client to obtain the time instant associated to the signature creation.</w:t>
      </w:r>
    </w:p>
    <w:p w14:paraId="4AF593FE" w14:textId="77777777" w:rsidR="00AB7AF3" w:rsidRDefault="00AB7AF3" w:rsidP="00AB7AF3">
      <w:r>
        <w:t>Below follows a list of the sub-components that constitute this component:</w:t>
      </w:r>
    </w:p>
    <w:p w14:paraId="4A3B46EC" w14:textId="77777777" w:rsidR="00AB7AF3" w:rsidRDefault="00AB7AF3" w:rsidP="00AB7AF3">
      <w:pPr>
        <w:pStyle w:val="Member"/>
      </w:pPr>
      <w:r>
        <w:t xml:space="preserve">The </w:t>
      </w:r>
      <w:r w:rsidRPr="35C1378D">
        <w:rPr>
          <w:rStyle w:val="Datatype"/>
        </w:rPr>
        <w:t>SigningTime</w:t>
      </w:r>
      <w:r>
        <w:t xml:space="preserve"> element MUST contain one instance of a date/time value. </w:t>
      </w:r>
      <w:r w:rsidRPr="003A06D0">
        <w:rPr>
          <w:color w:val="19D131"/>
          <w:lang w:val="en-GB"/>
        </w:rPr>
        <w:t>This element returns the time value considered by the server to be the signature creation time.</w:t>
      </w:r>
    </w:p>
    <w:p w14:paraId="5F1CA8CB" w14:textId="77777777" w:rsidR="00AB7AF3" w:rsidRDefault="00AB7AF3" w:rsidP="00AB7AF3">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rPr>
          <w:rStyle w:val="Datatype"/>
          <w:rFonts w:eastAsia="Courier New" w:cs="Courier New"/>
        </w:rPr>
        <w:t>SigningTimeBoundaries</w:t>
      </w:r>
      <w:r>
        <w:fldChar w:fldCharType="end"/>
      </w:r>
      <w:r>
        <w:t xml:space="preserve">. </w:t>
      </w:r>
      <w:r w:rsidRPr="003A06D0">
        <w:rPr>
          <w:color w:val="19D131"/>
          <w:lang w:val="en-GB"/>
        </w:rPr>
        <w:t>This element returns the trusted time values considered as lower and upper limits for the signing time.</w:t>
      </w:r>
    </w:p>
    <w:p w14:paraId="69846483" w14:textId="77777777" w:rsidR="00AB7AF3" w:rsidRDefault="00AB7AF3" w:rsidP="00AB7AF3">
      <w:pPr>
        <w:pStyle w:val="berschrift4"/>
      </w:pPr>
      <w:bookmarkStart w:id="2442" w:name="_Toc8854715"/>
      <w:r>
        <w:t>SigningTimeInfo – JSON Syntax</w:t>
      </w:r>
      <w:bookmarkEnd w:id="2442"/>
    </w:p>
    <w:p w14:paraId="1710DD98"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SigningTimeInfo</w:t>
      </w:r>
      <w:r>
        <w:t xml:space="preserve"> component.</w:t>
      </w:r>
    </w:p>
    <w:p w14:paraId="7D11C830"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1207A9FD"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39CD94" w14:textId="77777777" w:rsidR="00AB7AF3" w:rsidRDefault="00AB7AF3" w:rsidP="00AB7AF3">
            <w:pPr>
              <w:pStyle w:val="Beschriftung"/>
            </w:pPr>
            <w:r>
              <w:t>Element</w:t>
            </w:r>
          </w:p>
        </w:tc>
        <w:tc>
          <w:tcPr>
            <w:tcW w:w="4675" w:type="dxa"/>
          </w:tcPr>
          <w:p w14:paraId="7A906F38"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17B5506B"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B10FF17" w14:textId="77777777" w:rsidR="00AB7AF3" w:rsidRPr="002062A5" w:rsidRDefault="00AB7AF3" w:rsidP="00AB7AF3">
            <w:pPr>
              <w:pStyle w:val="Beschriftung"/>
              <w:rPr>
                <w:rStyle w:val="Datatype"/>
                <w:b w:val="0"/>
                <w:bCs w:val="0"/>
              </w:rPr>
            </w:pPr>
            <w:r w:rsidRPr="002062A5">
              <w:rPr>
                <w:rStyle w:val="Datatype"/>
              </w:rPr>
              <w:t>SigningTime</w:t>
            </w:r>
          </w:p>
        </w:tc>
        <w:tc>
          <w:tcPr>
            <w:tcW w:w="4675" w:type="dxa"/>
          </w:tcPr>
          <w:p w14:paraId="6616E75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AB7AF3" w14:paraId="2A925EC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1DAD69D" w14:textId="77777777" w:rsidR="00AB7AF3" w:rsidRPr="002062A5" w:rsidRDefault="00AB7AF3" w:rsidP="00AB7AF3">
            <w:pPr>
              <w:pStyle w:val="Beschriftung"/>
              <w:rPr>
                <w:rStyle w:val="Datatype"/>
                <w:b w:val="0"/>
                <w:bCs w:val="0"/>
              </w:rPr>
            </w:pPr>
            <w:r w:rsidRPr="002062A5">
              <w:rPr>
                <w:rStyle w:val="Datatype"/>
              </w:rPr>
              <w:t>SigningTimeBoundaries</w:t>
            </w:r>
          </w:p>
        </w:tc>
        <w:tc>
          <w:tcPr>
            <w:tcW w:w="4675" w:type="dxa"/>
          </w:tcPr>
          <w:p w14:paraId="6368124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bl>
    <w:p w14:paraId="4C4AAD1E"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67E033E9" w14:textId="77777777" w:rsidR="00AB7AF3" w:rsidRDefault="00AB7AF3" w:rsidP="00AB7AF3">
      <w:pPr>
        <w:pStyle w:val="Code"/>
        <w:spacing w:line="259" w:lineRule="auto"/>
      </w:pPr>
      <w:r>
        <w:rPr>
          <w:color w:val="31849B" w:themeColor="accent5" w:themeShade="BF"/>
        </w:rPr>
        <w:lastRenderedPageBreak/>
        <w:t>"dss2-SigningTimeInfoType"</w:t>
      </w:r>
      <w:r>
        <w:t>: {</w:t>
      </w:r>
    </w:p>
    <w:p w14:paraId="1F344D95"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34912219" w14:textId="77777777" w:rsidR="00AB7AF3" w:rsidRDefault="00AB7AF3" w:rsidP="00AB7AF3">
      <w:pPr>
        <w:pStyle w:val="Code"/>
        <w:spacing w:line="259" w:lineRule="auto"/>
      </w:pPr>
      <w:r>
        <w:rPr>
          <w:color w:val="31849B" w:themeColor="accent5" w:themeShade="BF"/>
        </w:rPr>
        <w:t xml:space="preserve">  "properties"</w:t>
      </w:r>
      <w:r>
        <w:t>: {</w:t>
      </w:r>
    </w:p>
    <w:p w14:paraId="3ED5F22C" w14:textId="77777777" w:rsidR="00AB7AF3" w:rsidRDefault="00AB7AF3" w:rsidP="00AB7AF3">
      <w:pPr>
        <w:pStyle w:val="Code"/>
        <w:spacing w:line="259" w:lineRule="auto"/>
      </w:pPr>
      <w:r>
        <w:rPr>
          <w:color w:val="31849B" w:themeColor="accent5" w:themeShade="BF"/>
        </w:rPr>
        <w:t xml:space="preserve">    "signingTime"</w:t>
      </w:r>
      <w:r>
        <w:t>: {</w:t>
      </w:r>
    </w:p>
    <w:p w14:paraId="30B85AB3"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"integer",</w:t>
      </w:r>
    </w:p>
    <w:p w14:paraId="2B7C6144" w14:textId="77777777" w:rsidR="00AB7AF3" w:rsidRDefault="00AB7AF3" w:rsidP="00AB7AF3">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5DAC382E" w14:textId="77777777" w:rsidR="00AB7AF3" w:rsidRDefault="00AB7AF3" w:rsidP="00AB7AF3">
      <w:pPr>
        <w:pStyle w:val="Code"/>
        <w:spacing w:line="259" w:lineRule="auto"/>
      </w:pPr>
      <w:r>
        <w:t xml:space="preserve">    },</w:t>
      </w:r>
    </w:p>
    <w:p w14:paraId="32F42BAE" w14:textId="77777777" w:rsidR="00AB7AF3" w:rsidRDefault="00AB7AF3" w:rsidP="00AB7AF3">
      <w:pPr>
        <w:pStyle w:val="Code"/>
        <w:spacing w:line="259" w:lineRule="auto"/>
      </w:pPr>
      <w:r>
        <w:rPr>
          <w:color w:val="31849B" w:themeColor="accent5" w:themeShade="BF"/>
        </w:rPr>
        <w:t xml:space="preserve">    "bounds"</w:t>
      </w:r>
      <w:r>
        <w:t>: {</w:t>
      </w:r>
    </w:p>
    <w:p w14:paraId="5C3C8C6C"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14:paraId="19E3FFC0" w14:textId="77777777" w:rsidR="00AB7AF3" w:rsidRDefault="00AB7AF3" w:rsidP="00AB7AF3">
      <w:pPr>
        <w:pStyle w:val="Code"/>
        <w:spacing w:line="259" w:lineRule="auto"/>
      </w:pPr>
      <w:r>
        <w:t xml:space="preserve">    }</w:t>
      </w:r>
    </w:p>
    <w:p w14:paraId="5AD72D88" w14:textId="77777777" w:rsidR="00AB7AF3" w:rsidRDefault="00AB7AF3" w:rsidP="00AB7AF3">
      <w:pPr>
        <w:pStyle w:val="Code"/>
        <w:spacing w:line="259" w:lineRule="auto"/>
      </w:pPr>
      <w:r>
        <w:t xml:space="preserve">  },</w:t>
      </w:r>
    </w:p>
    <w:p w14:paraId="0BFAB0DF"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"signingTime"</w:t>
      </w:r>
      <w:r>
        <w:t>]</w:t>
      </w:r>
    </w:p>
    <w:p w14:paraId="2B601528" w14:textId="77777777" w:rsidR="00AB7AF3" w:rsidRDefault="00AB7AF3" w:rsidP="00AB7AF3">
      <w:pPr>
        <w:pStyle w:val="Code"/>
        <w:spacing w:line="259" w:lineRule="auto"/>
      </w:pPr>
      <w:r>
        <w:t>}</w:t>
      </w:r>
    </w:p>
    <w:p w14:paraId="20187793" w14:textId="77777777" w:rsidR="00AB7AF3" w:rsidRDefault="00AB7AF3" w:rsidP="00AB7AF3"/>
    <w:p w14:paraId="65B00649" w14:textId="77777777" w:rsidR="00AB7AF3" w:rsidRDefault="00AB7AF3" w:rsidP="00AB7AF3">
      <w:pPr>
        <w:pStyle w:val="berschrift4"/>
      </w:pPr>
      <w:bookmarkStart w:id="2443" w:name="_Toc8854716"/>
      <w:r>
        <w:t>SigningTimeInfo – XML Syntax</w:t>
      </w:r>
      <w:bookmarkEnd w:id="2443"/>
    </w:p>
    <w:p w14:paraId="2CEE0E17" w14:textId="77777777" w:rsidR="00AB7AF3" w:rsidRPr="5404FA76" w:rsidRDefault="00AB7AF3" w:rsidP="00AB7AF3">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14:paraId="439F4D97" w14:textId="77777777" w:rsidR="00AB7AF3" w:rsidRDefault="00AB7AF3" w:rsidP="00AB7AF3">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1706D66"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14:paraId="6121D033" w14:textId="77777777" w:rsidR="00AB7AF3" w:rsidRDefault="00AB7AF3" w:rsidP="00AB7AF3">
      <w:pPr>
        <w:pStyle w:val="Code"/>
      </w:pPr>
      <w:r>
        <w:rPr>
          <w:color w:val="31849B" w:themeColor="accent5" w:themeShade="BF"/>
        </w:rPr>
        <w:t xml:space="preserve">  &lt;xs:sequence&gt;</w:t>
      </w:r>
    </w:p>
    <w:p w14:paraId="693D0ED0"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666E3D0B"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E28B606" w14:textId="77777777" w:rsidR="00AB7AF3" w:rsidRDefault="00AB7AF3" w:rsidP="00AB7AF3">
      <w:pPr>
        <w:pStyle w:val="Code"/>
      </w:pPr>
      <w:r>
        <w:rPr>
          <w:color w:val="31849B" w:themeColor="accent5" w:themeShade="BF"/>
        </w:rPr>
        <w:t xml:space="preserve">  &lt;/xs:sequence&gt;</w:t>
      </w:r>
    </w:p>
    <w:p w14:paraId="6ADBD4A6" w14:textId="77777777" w:rsidR="00AB7AF3" w:rsidRDefault="00AB7AF3" w:rsidP="00AB7AF3">
      <w:pPr>
        <w:pStyle w:val="Code"/>
      </w:pPr>
      <w:r>
        <w:rPr>
          <w:color w:val="31849B" w:themeColor="accent5" w:themeShade="BF"/>
        </w:rPr>
        <w:t>&lt;/xs:complexType&gt;</w:t>
      </w:r>
    </w:p>
    <w:p w14:paraId="0E79E7A8"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SigningTimeInfoType</w:t>
      </w:r>
      <w:r w:rsidRPr="71C71F8C">
        <w:t xml:space="preserve"> </w:t>
      </w:r>
      <w:r>
        <w:t xml:space="preserve">XML element SHALL implement in XML syntax the sub-component that has a name equal to its local name. </w:t>
      </w:r>
    </w:p>
    <w:p w14:paraId="75B8DB8A" w14:textId="77777777" w:rsidR="00AB7AF3" w:rsidRDefault="00AB7AF3" w:rsidP="00AB7AF3">
      <w:pPr>
        <w:pStyle w:val="berschrift3"/>
      </w:pPr>
      <w:bookmarkStart w:id="2444" w:name="_RefComp2836BDF5"/>
      <w:bookmarkStart w:id="2445" w:name="_Toc8854717"/>
      <w:r>
        <w:t>Component SigningTimeBoundaries</w:t>
      </w:r>
      <w:bookmarkEnd w:id="2444"/>
      <w:bookmarkEnd w:id="2445"/>
    </w:p>
    <w:p w14:paraId="4FCB3039" w14:textId="77777777" w:rsidR="00AB7AF3" w:rsidRDefault="000F26C3" w:rsidP="00AB7AF3">
      <w:r w:rsidRPr="009D448F">
        <w:rPr>
          <w:color w:val="19D131"/>
        </w:rPr>
        <w:t>This element returns the trusted time values considered as lower and upper limits for the signing time.</w:t>
      </w:r>
    </w:p>
    <w:p w14:paraId="4105D48C" w14:textId="77777777" w:rsidR="00AB7AF3" w:rsidRDefault="00AB7AF3" w:rsidP="00AB7AF3">
      <w:r>
        <w:t>Below follows a list of the sub-components that constitute this component:</w:t>
      </w:r>
    </w:p>
    <w:p w14:paraId="17B7D089" w14:textId="77777777" w:rsidR="00AB7AF3" w:rsidRDefault="00AB7AF3" w:rsidP="00AB7AF3">
      <w:pPr>
        <w:pStyle w:val="Member"/>
      </w:pPr>
      <w:r>
        <w:t xml:space="preserve">The OPTIONAL </w:t>
      </w:r>
      <w:r w:rsidRPr="35C1378D">
        <w:rPr>
          <w:rStyle w:val="Datatype"/>
        </w:rPr>
        <w:t>LowerBoundary</w:t>
      </w:r>
      <w:r>
        <w:t xml:space="preserve"> element, if present, MUST contain a date/time value. </w:t>
      </w:r>
    </w:p>
    <w:p w14:paraId="01C7CACD" w14:textId="77777777" w:rsidR="00AB7AF3" w:rsidRDefault="00AB7AF3" w:rsidP="00AB7AF3">
      <w:pPr>
        <w:pStyle w:val="Member"/>
      </w:pPr>
      <w:r>
        <w:t xml:space="preserve">The OPTIONAL </w:t>
      </w:r>
      <w:r w:rsidRPr="35C1378D">
        <w:rPr>
          <w:rStyle w:val="Datatype"/>
        </w:rPr>
        <w:t>UpperBoundary</w:t>
      </w:r>
      <w:r>
        <w:t xml:space="preserve"> element, if present, MUST contain a date/time value. </w:t>
      </w:r>
    </w:p>
    <w:p w14:paraId="68BBC255" w14:textId="77777777" w:rsidR="00AB7AF3" w:rsidRDefault="00AB7AF3" w:rsidP="00AB7AF3">
      <w:pPr>
        <w:pStyle w:val="berschrift4"/>
      </w:pPr>
      <w:bookmarkStart w:id="2446" w:name="_Toc8854718"/>
      <w:r>
        <w:t>SigningTimeBoundaries – JSON Syntax</w:t>
      </w:r>
      <w:bookmarkEnd w:id="2446"/>
    </w:p>
    <w:p w14:paraId="061B2900"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14:paraId="5B00A19E"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0B3BBEB9"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450237" w14:textId="77777777" w:rsidR="00AB7AF3" w:rsidRDefault="00AB7AF3" w:rsidP="00AB7AF3">
            <w:pPr>
              <w:pStyle w:val="Beschriftung"/>
            </w:pPr>
            <w:r>
              <w:t>Element</w:t>
            </w:r>
          </w:p>
        </w:tc>
        <w:tc>
          <w:tcPr>
            <w:tcW w:w="4675" w:type="dxa"/>
          </w:tcPr>
          <w:p w14:paraId="6C72CD52"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7E9772C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E108378" w14:textId="77777777" w:rsidR="00AB7AF3" w:rsidRPr="002062A5" w:rsidRDefault="00AB7AF3" w:rsidP="00AB7AF3">
            <w:pPr>
              <w:pStyle w:val="Beschriftung"/>
              <w:rPr>
                <w:rStyle w:val="Datatype"/>
                <w:b w:val="0"/>
                <w:bCs w:val="0"/>
              </w:rPr>
            </w:pPr>
            <w:r w:rsidRPr="002062A5">
              <w:rPr>
                <w:rStyle w:val="Datatype"/>
              </w:rPr>
              <w:t>LowerBoundary</w:t>
            </w:r>
          </w:p>
        </w:tc>
        <w:tc>
          <w:tcPr>
            <w:tcW w:w="4675" w:type="dxa"/>
          </w:tcPr>
          <w:p w14:paraId="2A90584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AB7AF3" w14:paraId="323B300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31B5E71" w14:textId="77777777" w:rsidR="00AB7AF3" w:rsidRPr="002062A5" w:rsidRDefault="00AB7AF3" w:rsidP="00AB7AF3">
            <w:pPr>
              <w:pStyle w:val="Beschriftung"/>
              <w:rPr>
                <w:rStyle w:val="Datatype"/>
                <w:b w:val="0"/>
                <w:bCs w:val="0"/>
              </w:rPr>
            </w:pPr>
            <w:r w:rsidRPr="002062A5">
              <w:rPr>
                <w:rStyle w:val="Datatype"/>
              </w:rPr>
              <w:t>UpperBoundary</w:t>
            </w:r>
          </w:p>
        </w:tc>
        <w:tc>
          <w:tcPr>
            <w:tcW w:w="4675" w:type="dxa"/>
          </w:tcPr>
          <w:p w14:paraId="1C02CB3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bl>
    <w:p w14:paraId="23AF8DF0"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20E4E58A" w14:textId="77777777" w:rsidR="00AB7AF3" w:rsidRDefault="00AB7AF3" w:rsidP="00AB7AF3">
      <w:pPr>
        <w:pStyle w:val="Code"/>
        <w:spacing w:line="259" w:lineRule="auto"/>
      </w:pPr>
      <w:r>
        <w:rPr>
          <w:color w:val="31849B" w:themeColor="accent5" w:themeShade="BF"/>
        </w:rPr>
        <w:lastRenderedPageBreak/>
        <w:t>"dss2-SigningTimeBoundariesType"</w:t>
      </w:r>
      <w:r>
        <w:t>: {</w:t>
      </w:r>
    </w:p>
    <w:p w14:paraId="08469F33"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1856269F" w14:textId="77777777" w:rsidR="00AB7AF3" w:rsidRDefault="00AB7AF3" w:rsidP="00AB7AF3">
      <w:pPr>
        <w:pStyle w:val="Code"/>
        <w:spacing w:line="259" w:lineRule="auto"/>
      </w:pPr>
      <w:r>
        <w:rPr>
          <w:color w:val="31849B" w:themeColor="accent5" w:themeShade="BF"/>
        </w:rPr>
        <w:t xml:space="preserve">  "properties"</w:t>
      </w:r>
      <w:r>
        <w:t>: {</w:t>
      </w:r>
    </w:p>
    <w:p w14:paraId="3C1452FD" w14:textId="77777777" w:rsidR="00AB7AF3" w:rsidRDefault="00AB7AF3" w:rsidP="00AB7AF3">
      <w:pPr>
        <w:pStyle w:val="Code"/>
        <w:spacing w:line="259" w:lineRule="auto"/>
      </w:pPr>
      <w:r>
        <w:rPr>
          <w:color w:val="31849B" w:themeColor="accent5" w:themeShade="BF"/>
        </w:rPr>
        <w:t xml:space="preserve">    "lowerBound"</w:t>
      </w:r>
      <w:r>
        <w:t>: {</w:t>
      </w:r>
    </w:p>
    <w:p w14:paraId="72C09AB6"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"integer",</w:t>
      </w:r>
    </w:p>
    <w:p w14:paraId="61FC1A0C" w14:textId="77777777" w:rsidR="00AB7AF3" w:rsidRDefault="00AB7AF3" w:rsidP="00AB7AF3">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1F8027C9" w14:textId="77777777" w:rsidR="00AB7AF3" w:rsidRDefault="00AB7AF3" w:rsidP="00AB7AF3">
      <w:pPr>
        <w:pStyle w:val="Code"/>
        <w:spacing w:line="259" w:lineRule="auto"/>
      </w:pPr>
      <w:r>
        <w:t xml:space="preserve">    },</w:t>
      </w:r>
    </w:p>
    <w:p w14:paraId="1283134D" w14:textId="77777777" w:rsidR="00AB7AF3" w:rsidRDefault="00AB7AF3" w:rsidP="00AB7AF3">
      <w:pPr>
        <w:pStyle w:val="Code"/>
        <w:spacing w:line="259" w:lineRule="auto"/>
      </w:pPr>
      <w:r>
        <w:rPr>
          <w:color w:val="31849B" w:themeColor="accent5" w:themeShade="BF"/>
        </w:rPr>
        <w:t xml:space="preserve">    "upperBound"</w:t>
      </w:r>
      <w:r>
        <w:t>: {</w:t>
      </w:r>
    </w:p>
    <w:p w14:paraId="49883D2D"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"integer",</w:t>
      </w:r>
    </w:p>
    <w:p w14:paraId="0A9FB6C6" w14:textId="77777777" w:rsidR="00AB7AF3" w:rsidRDefault="00AB7AF3" w:rsidP="00AB7AF3">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2C339216" w14:textId="77777777" w:rsidR="00AB7AF3" w:rsidRDefault="00AB7AF3" w:rsidP="00AB7AF3">
      <w:pPr>
        <w:pStyle w:val="Code"/>
        <w:spacing w:line="259" w:lineRule="auto"/>
      </w:pPr>
      <w:r>
        <w:t xml:space="preserve">    }</w:t>
      </w:r>
    </w:p>
    <w:p w14:paraId="51782CC2" w14:textId="77777777" w:rsidR="00AB7AF3" w:rsidRDefault="00AB7AF3" w:rsidP="00AB7AF3">
      <w:pPr>
        <w:pStyle w:val="Code"/>
        <w:spacing w:line="259" w:lineRule="auto"/>
      </w:pPr>
      <w:r>
        <w:t xml:space="preserve">  }</w:t>
      </w:r>
    </w:p>
    <w:p w14:paraId="0A59F55B" w14:textId="77777777" w:rsidR="00AB7AF3" w:rsidRDefault="00AB7AF3" w:rsidP="00AB7AF3">
      <w:pPr>
        <w:pStyle w:val="Code"/>
        <w:spacing w:line="259" w:lineRule="auto"/>
      </w:pPr>
      <w:r>
        <w:t>}</w:t>
      </w:r>
    </w:p>
    <w:p w14:paraId="38266699" w14:textId="77777777" w:rsidR="00AB7AF3" w:rsidRDefault="00AB7AF3" w:rsidP="00AB7AF3"/>
    <w:p w14:paraId="343ABA73" w14:textId="77777777" w:rsidR="00AB7AF3" w:rsidRDefault="00AB7AF3" w:rsidP="00AB7AF3">
      <w:pPr>
        <w:pStyle w:val="berschrift4"/>
      </w:pPr>
      <w:bookmarkStart w:id="2447" w:name="_Toc8854719"/>
      <w:r>
        <w:t>SigningTimeBoundaries – XML Syntax</w:t>
      </w:r>
      <w:bookmarkEnd w:id="2447"/>
    </w:p>
    <w:p w14:paraId="4C0F9077" w14:textId="77777777" w:rsidR="00AB7AF3" w:rsidRPr="5404FA76" w:rsidRDefault="00AB7AF3" w:rsidP="00AB7AF3">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14:paraId="0C25F209" w14:textId="77777777" w:rsidR="00AB7AF3" w:rsidRDefault="00AB7AF3" w:rsidP="00AB7AF3">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6C2FDB7"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14:paraId="218C2309" w14:textId="77777777" w:rsidR="00AB7AF3" w:rsidRDefault="00AB7AF3" w:rsidP="00AB7AF3">
      <w:pPr>
        <w:pStyle w:val="Code"/>
      </w:pPr>
      <w:r>
        <w:rPr>
          <w:color w:val="31849B" w:themeColor="accent5" w:themeShade="BF"/>
        </w:rPr>
        <w:t xml:space="preserve">  &lt;xs:sequence&gt;</w:t>
      </w:r>
    </w:p>
    <w:p w14:paraId="1828C3AC"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EE7682F"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E94D6F3" w14:textId="77777777" w:rsidR="00AB7AF3" w:rsidRDefault="00AB7AF3" w:rsidP="00AB7AF3">
      <w:pPr>
        <w:pStyle w:val="Code"/>
      </w:pPr>
      <w:r>
        <w:rPr>
          <w:color w:val="31849B" w:themeColor="accent5" w:themeShade="BF"/>
        </w:rPr>
        <w:t xml:space="preserve">  &lt;/xs:sequence&gt;</w:t>
      </w:r>
    </w:p>
    <w:p w14:paraId="6F06F620" w14:textId="77777777" w:rsidR="00AB7AF3" w:rsidRDefault="00AB7AF3" w:rsidP="00AB7AF3">
      <w:pPr>
        <w:pStyle w:val="Code"/>
      </w:pPr>
      <w:r>
        <w:rPr>
          <w:color w:val="31849B" w:themeColor="accent5" w:themeShade="BF"/>
        </w:rPr>
        <w:t>&lt;/xs:complexType&gt;</w:t>
      </w:r>
    </w:p>
    <w:p w14:paraId="791D1F42"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 xml:space="preserve">XML element SHALL implement in XML syntax the sub-component that has a name equal to its local name. </w:t>
      </w:r>
    </w:p>
    <w:p w14:paraId="6D452E12" w14:textId="77777777" w:rsidR="00AB7AF3" w:rsidRDefault="00AB7AF3" w:rsidP="00AB7AF3">
      <w:pPr>
        <w:pStyle w:val="berschrift3"/>
      </w:pPr>
      <w:bookmarkStart w:id="2448" w:name="_RefCompD541428D"/>
      <w:bookmarkStart w:id="2449" w:name="_Toc8854720"/>
      <w:r>
        <w:t>Component AugmentedSignature</w:t>
      </w:r>
      <w:bookmarkEnd w:id="2448"/>
      <w:bookmarkEnd w:id="2449"/>
    </w:p>
    <w:p w14:paraId="12055590" w14:textId="77777777" w:rsidR="00AB7AF3" w:rsidRDefault="001725A5" w:rsidP="00AB7AF3">
      <w:r w:rsidRPr="003A06D0">
        <w:rPr>
          <w:color w:val="19D131"/>
          <w:lang w:val="en-GB"/>
        </w:rPr>
        <w:t xml:space="preserve">The </w:t>
      </w:r>
      <w:r w:rsidRPr="003A06D0">
        <w:rPr>
          <w:rStyle w:val="Datatype"/>
          <w:lang w:val="en-GB"/>
        </w:rPr>
        <w:t>AugmentedSignature</w:t>
      </w:r>
      <w:r w:rsidRPr="003A06D0">
        <w:rPr>
          <w:color w:val="19D131"/>
          <w:lang w:val="en-GB"/>
        </w:rPr>
        <w:t xml:space="preserve"> component contains the resulting augmented signature or timestamp or, in the case of a signature being enveloped in an output document, a pointer to the signature.</w:t>
      </w:r>
      <w:r w:rsidR="000409FC" w:rsidRPr="003A06D0">
        <w:rPr>
          <w:color w:val="19D131"/>
          <w:lang w:val="en-GB"/>
        </w:rPr>
        <w:t xml:space="preserve"> The </w:t>
      </w:r>
      <w:r w:rsidR="000409FC" w:rsidRPr="003A06D0">
        <w:rPr>
          <w:rStyle w:val="Datatype"/>
          <w:lang w:val="en-GB"/>
        </w:rPr>
        <w:t>DocumentWithSignature</w:t>
      </w:r>
      <w:r w:rsidR="000409FC" w:rsidRPr="003A06D0">
        <w:rPr>
          <w:color w:val="19D131"/>
          <w:lang w:val="en-GB"/>
        </w:rPr>
        <w:t xml:space="preserve"> element is available to hold an enveloping signature.</w:t>
      </w:r>
    </w:p>
    <w:p w14:paraId="71B033E0" w14:textId="77777777" w:rsidR="00AB7AF3" w:rsidRDefault="00AB7AF3" w:rsidP="00AB7AF3">
      <w:r>
        <w:t>Below follows a list of the sub-components that constitute this component:</w:t>
      </w:r>
    </w:p>
    <w:p w14:paraId="0FC30BEB" w14:textId="77777777" w:rsidR="00AB7AF3" w:rsidRDefault="00AB7AF3" w:rsidP="00AB7AF3">
      <w:pPr>
        <w:pStyle w:val="Member"/>
      </w:pPr>
      <w:r>
        <w:lastRenderedPageBreak/>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r w:rsidRPr="003A06D0">
        <w:rPr>
          <w:color w:val="19D131"/>
          <w:lang w:val="en-GB"/>
        </w:rPr>
        <w:t>This element contains an augmented signature or timestamp</w:t>
      </w:r>
      <w:r w:rsidR="000409FC" w:rsidRPr="003A06D0">
        <w:rPr>
          <w:color w:val="19D131"/>
          <w:lang w:val="en-GB"/>
        </w:rPr>
        <w:t xml:space="preserve"> or points to a signature enveloped in another document</w:t>
      </w:r>
      <w:r w:rsidRPr="003A06D0">
        <w:rPr>
          <w:color w:val="19D131"/>
          <w:lang w:val="en-GB"/>
        </w:rPr>
        <w:t>.</w:t>
      </w:r>
      <w:r>
        <w:rPr>
          <w:color w:val="19D131"/>
          <w:lang w:val="en-GB"/>
        </w:rPr>
        <w:t xml:space="preserve"> </w:t>
      </w:r>
      <w:r w:rsidRPr="0042627A">
        <w:rPr>
          <w:color w:val="19D131"/>
          <w:lang w:val="en-GB"/>
        </w:rPr>
        <w:t xml:space="preserve">The use cases described in this document assume zero or one </w:t>
      </w:r>
      <w:r>
        <w:rPr>
          <w:color w:val="19D131"/>
          <w:lang w:val="en-GB"/>
        </w:rPr>
        <w:t xml:space="preserve">augmented or timestamped </w:t>
      </w:r>
      <w:r w:rsidRPr="0042627A">
        <w:rPr>
          <w:color w:val="19D131"/>
          <w:lang w:val="en-GB"/>
        </w:rPr>
        <w:t>signature being included within this element. Profiles may define processing rules how to handle unbounded cardinality.</w:t>
      </w:r>
    </w:p>
    <w:p w14:paraId="48ACED71" w14:textId="77777777" w:rsidR="00AB7AF3" w:rsidRDefault="00AB7AF3" w:rsidP="00AB7AF3">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r w:rsidR="000409FC" w:rsidRPr="003A06D0">
        <w:rPr>
          <w:color w:val="19D131"/>
          <w:lang w:val="en-GB"/>
        </w:rPr>
        <w:t>This element serves as a holder for documents enveloping the augmented signature.</w:t>
      </w:r>
      <w:r w:rsidR="008C3923">
        <w:rPr>
          <w:color w:val="19D131"/>
          <w:lang w:val="en-GB"/>
        </w:rPr>
        <w:t xml:space="preserve"> </w:t>
      </w:r>
      <w:r w:rsidR="008C3923" w:rsidRPr="008C3923">
        <w:rPr>
          <w:color w:val="19D131"/>
          <w:lang w:val="en-GB"/>
        </w:rPr>
        <w:t>The use cases described in this document assume zero or one document including a signature being returned by this element. Profiles may define processing rules how to handle unbounded cardinality.</w:t>
      </w:r>
    </w:p>
    <w:p w14:paraId="2D1DF54C" w14:textId="77777777" w:rsidR="00AB7AF3" w:rsidRDefault="00AB7AF3" w:rsidP="00AB7AF3">
      <w:pPr>
        <w:pStyle w:val="Member"/>
      </w:pPr>
      <w:r>
        <w:t xml:space="preserve">The OPTIONAL </w:t>
      </w:r>
      <w:r w:rsidRPr="35C1378D">
        <w:rPr>
          <w:rStyle w:val="Datatype"/>
        </w:rPr>
        <w:t>Type</w:t>
      </w:r>
      <w:r>
        <w:t xml:space="preserve"> element, if present, MUST contain one instance of a URI. </w:t>
      </w:r>
      <w:r w:rsidRPr="003A06D0">
        <w:rPr>
          <w:color w:val="19D131"/>
          <w:lang w:val="en-GB"/>
        </w:rPr>
        <w:t>The URI defines what</w:t>
      </w:r>
      <w:r w:rsidR="000409FC" w:rsidRPr="003A06D0">
        <w:rPr>
          <w:color w:val="19D131"/>
          <w:lang w:val="en-GB"/>
        </w:rPr>
        <w:t xml:space="preserve"> type of</w:t>
      </w:r>
      <w:r w:rsidRPr="003A06D0">
        <w:rPr>
          <w:color w:val="19D131"/>
          <w:lang w:val="en-GB"/>
        </w:rPr>
        <w:t xml:space="preserve"> 'augmentation' was applied to the signature.</w:t>
      </w:r>
    </w:p>
    <w:p w14:paraId="71583800" w14:textId="77777777" w:rsidR="00AB7AF3" w:rsidRDefault="00AB7AF3" w:rsidP="00AB7AF3">
      <w:pPr>
        <w:pStyle w:val="berschrift4"/>
      </w:pPr>
      <w:bookmarkStart w:id="2450" w:name="_Toc8854721"/>
      <w:r>
        <w:t>AugmentedSignature – JSON Syntax</w:t>
      </w:r>
      <w:bookmarkEnd w:id="2450"/>
    </w:p>
    <w:p w14:paraId="60695E92"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14:paraId="455DE992"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6CB9BF83"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D65A69" w14:textId="77777777" w:rsidR="00AB7AF3" w:rsidRDefault="00AB7AF3" w:rsidP="00AB7AF3">
            <w:pPr>
              <w:pStyle w:val="Beschriftung"/>
            </w:pPr>
            <w:r>
              <w:t>Element</w:t>
            </w:r>
          </w:p>
        </w:tc>
        <w:tc>
          <w:tcPr>
            <w:tcW w:w="4675" w:type="dxa"/>
          </w:tcPr>
          <w:p w14:paraId="405735DA"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1F03C002"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CF50432" w14:textId="77777777" w:rsidR="00AB7AF3" w:rsidRPr="002062A5" w:rsidRDefault="00AB7AF3" w:rsidP="00AB7AF3">
            <w:pPr>
              <w:pStyle w:val="Beschriftung"/>
              <w:rPr>
                <w:rStyle w:val="Datatype"/>
                <w:b w:val="0"/>
                <w:bCs w:val="0"/>
              </w:rPr>
            </w:pPr>
            <w:r w:rsidRPr="002062A5">
              <w:rPr>
                <w:rStyle w:val="Datatype"/>
              </w:rPr>
              <w:t>SignatureObject</w:t>
            </w:r>
          </w:p>
        </w:tc>
        <w:tc>
          <w:tcPr>
            <w:tcW w:w="4675" w:type="dxa"/>
          </w:tcPr>
          <w:p w14:paraId="4EAEB28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AB7AF3" w14:paraId="7C1F390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DE9D3D5" w14:textId="77777777" w:rsidR="00AB7AF3" w:rsidRPr="002062A5" w:rsidRDefault="00AB7AF3" w:rsidP="00AB7AF3">
            <w:pPr>
              <w:pStyle w:val="Beschriftung"/>
              <w:rPr>
                <w:rStyle w:val="Datatype"/>
                <w:b w:val="0"/>
                <w:bCs w:val="0"/>
              </w:rPr>
            </w:pPr>
            <w:r w:rsidRPr="002062A5">
              <w:rPr>
                <w:rStyle w:val="Datatype"/>
              </w:rPr>
              <w:t>DocumentWithSignature</w:t>
            </w:r>
          </w:p>
        </w:tc>
        <w:tc>
          <w:tcPr>
            <w:tcW w:w="4675" w:type="dxa"/>
          </w:tcPr>
          <w:p w14:paraId="3E707AAE"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AB7AF3" w14:paraId="37EF4E60"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4DCB1BD" w14:textId="77777777" w:rsidR="00AB7AF3" w:rsidRPr="002062A5" w:rsidRDefault="00AB7AF3" w:rsidP="00AB7AF3">
            <w:pPr>
              <w:pStyle w:val="Beschriftung"/>
              <w:rPr>
                <w:rStyle w:val="Datatype"/>
                <w:b w:val="0"/>
                <w:bCs w:val="0"/>
              </w:rPr>
            </w:pPr>
            <w:r w:rsidRPr="002062A5">
              <w:rPr>
                <w:rStyle w:val="Datatype"/>
              </w:rPr>
              <w:t>Type</w:t>
            </w:r>
          </w:p>
        </w:tc>
        <w:tc>
          <w:tcPr>
            <w:tcW w:w="4675" w:type="dxa"/>
          </w:tcPr>
          <w:p w14:paraId="319B8FF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14:paraId="729E8992"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471097EE" w14:textId="77777777" w:rsidR="00AB7AF3" w:rsidRDefault="00AB7AF3" w:rsidP="00AB7AF3">
      <w:pPr>
        <w:pStyle w:val="Code"/>
        <w:spacing w:line="259" w:lineRule="auto"/>
      </w:pPr>
      <w:r>
        <w:rPr>
          <w:color w:val="31849B" w:themeColor="accent5" w:themeShade="BF"/>
        </w:rPr>
        <w:t>"dss2-AugmentedSignatureType"</w:t>
      </w:r>
      <w:r>
        <w:t>: {</w:t>
      </w:r>
    </w:p>
    <w:p w14:paraId="62A162E5"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645BD86F" w14:textId="77777777" w:rsidR="00AB7AF3" w:rsidRDefault="00AB7AF3" w:rsidP="00AB7AF3">
      <w:pPr>
        <w:pStyle w:val="Code"/>
        <w:spacing w:line="259" w:lineRule="auto"/>
      </w:pPr>
      <w:r>
        <w:rPr>
          <w:color w:val="31849B" w:themeColor="accent5" w:themeShade="BF"/>
        </w:rPr>
        <w:t xml:space="preserve">  "properties"</w:t>
      </w:r>
      <w:r>
        <w:t>: {</w:t>
      </w:r>
    </w:p>
    <w:p w14:paraId="328B1415" w14:textId="77777777" w:rsidR="00AB7AF3" w:rsidRDefault="00AB7AF3" w:rsidP="00AB7AF3">
      <w:pPr>
        <w:pStyle w:val="Code"/>
        <w:spacing w:line="259" w:lineRule="auto"/>
      </w:pPr>
      <w:r>
        <w:rPr>
          <w:color w:val="31849B" w:themeColor="accent5" w:themeShade="BF"/>
        </w:rPr>
        <w:t xml:space="preserve">    "sigObj"</w:t>
      </w:r>
      <w:r>
        <w:t>: {</w:t>
      </w:r>
    </w:p>
    <w:p w14:paraId="1C8E49D7"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19B37947" w14:textId="77777777" w:rsidR="00AB7AF3" w:rsidRDefault="00AB7AF3" w:rsidP="00AB7AF3">
      <w:pPr>
        <w:pStyle w:val="Code"/>
        <w:spacing w:line="259" w:lineRule="auto"/>
      </w:pPr>
      <w:r>
        <w:rPr>
          <w:color w:val="31849B" w:themeColor="accent5" w:themeShade="BF"/>
        </w:rPr>
        <w:t xml:space="preserve">      "items"</w:t>
      </w:r>
      <w:r>
        <w:t>: {</w:t>
      </w:r>
    </w:p>
    <w:p w14:paraId="154046CD"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5DE8EE2D" w14:textId="77777777" w:rsidR="00AB7AF3" w:rsidRDefault="00AB7AF3" w:rsidP="00AB7AF3">
      <w:pPr>
        <w:pStyle w:val="Code"/>
        <w:spacing w:line="259" w:lineRule="auto"/>
      </w:pPr>
      <w:r>
        <w:t xml:space="preserve">      }</w:t>
      </w:r>
    </w:p>
    <w:p w14:paraId="4C062E08" w14:textId="77777777" w:rsidR="00AB7AF3" w:rsidRDefault="00AB7AF3" w:rsidP="00AB7AF3">
      <w:pPr>
        <w:pStyle w:val="Code"/>
        <w:spacing w:line="259" w:lineRule="auto"/>
      </w:pPr>
      <w:r>
        <w:t xml:space="preserve">    },</w:t>
      </w:r>
    </w:p>
    <w:p w14:paraId="2420C226" w14:textId="77777777" w:rsidR="00AB7AF3" w:rsidRDefault="00AB7AF3" w:rsidP="00AB7AF3">
      <w:pPr>
        <w:pStyle w:val="Code"/>
        <w:spacing w:line="259" w:lineRule="auto"/>
      </w:pPr>
      <w:r>
        <w:rPr>
          <w:color w:val="31849B" w:themeColor="accent5" w:themeShade="BF"/>
        </w:rPr>
        <w:t xml:space="preserve">    "docWithSignature"</w:t>
      </w:r>
      <w:r>
        <w:t>: {</w:t>
      </w:r>
    </w:p>
    <w:p w14:paraId="17C4EC19"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78A228B6" w14:textId="77777777" w:rsidR="00AB7AF3" w:rsidRDefault="00AB7AF3" w:rsidP="00AB7AF3">
      <w:pPr>
        <w:pStyle w:val="Code"/>
        <w:spacing w:line="259" w:lineRule="auto"/>
      </w:pPr>
      <w:r>
        <w:rPr>
          <w:color w:val="31849B" w:themeColor="accent5" w:themeShade="BF"/>
        </w:rPr>
        <w:t xml:space="preserve">      "items"</w:t>
      </w:r>
      <w:r>
        <w:t>: {</w:t>
      </w:r>
    </w:p>
    <w:p w14:paraId="0000BFB6"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14:paraId="37C76AAE" w14:textId="77777777" w:rsidR="00AB7AF3" w:rsidRDefault="00AB7AF3" w:rsidP="00AB7AF3">
      <w:pPr>
        <w:pStyle w:val="Code"/>
        <w:spacing w:line="259" w:lineRule="auto"/>
      </w:pPr>
      <w:r>
        <w:t xml:space="preserve">      }</w:t>
      </w:r>
    </w:p>
    <w:p w14:paraId="78546C93" w14:textId="77777777" w:rsidR="00AB7AF3" w:rsidRDefault="00AB7AF3" w:rsidP="00AB7AF3">
      <w:pPr>
        <w:pStyle w:val="Code"/>
        <w:spacing w:line="259" w:lineRule="auto"/>
      </w:pPr>
      <w:r>
        <w:t xml:space="preserve">    },</w:t>
      </w:r>
    </w:p>
    <w:p w14:paraId="59D64973" w14:textId="77777777" w:rsidR="00AB7AF3" w:rsidRDefault="00AB7AF3" w:rsidP="00AB7AF3">
      <w:pPr>
        <w:pStyle w:val="Code"/>
        <w:spacing w:line="259" w:lineRule="auto"/>
      </w:pPr>
      <w:r>
        <w:rPr>
          <w:color w:val="31849B" w:themeColor="accent5" w:themeShade="BF"/>
        </w:rPr>
        <w:t xml:space="preserve">    "type"</w:t>
      </w:r>
      <w:r>
        <w:t>: {</w:t>
      </w:r>
    </w:p>
    <w:p w14:paraId="0CCC98F9"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201533EB" w14:textId="77777777" w:rsidR="00AB7AF3" w:rsidRDefault="00AB7AF3" w:rsidP="00AB7AF3">
      <w:pPr>
        <w:pStyle w:val="Code"/>
        <w:spacing w:line="259" w:lineRule="auto"/>
      </w:pPr>
      <w:r>
        <w:rPr>
          <w:color w:val="31849B" w:themeColor="accent5" w:themeShade="BF"/>
        </w:rPr>
        <w:t xml:space="preserve">      "format"</w:t>
      </w:r>
      <w:r>
        <w:t xml:space="preserve">: </w:t>
      </w:r>
      <w:r>
        <w:rPr>
          <w:color w:val="244061" w:themeColor="accent1" w:themeShade="80"/>
        </w:rPr>
        <w:t>"uri"</w:t>
      </w:r>
    </w:p>
    <w:p w14:paraId="68757F55" w14:textId="77777777" w:rsidR="00AB7AF3" w:rsidRDefault="00AB7AF3" w:rsidP="00AB7AF3">
      <w:pPr>
        <w:pStyle w:val="Code"/>
        <w:spacing w:line="259" w:lineRule="auto"/>
      </w:pPr>
      <w:r>
        <w:t xml:space="preserve">    }</w:t>
      </w:r>
    </w:p>
    <w:p w14:paraId="7EA2CC39" w14:textId="77777777" w:rsidR="00AB7AF3" w:rsidRDefault="00AB7AF3" w:rsidP="00AB7AF3">
      <w:pPr>
        <w:pStyle w:val="Code"/>
        <w:spacing w:line="259" w:lineRule="auto"/>
      </w:pPr>
      <w:r>
        <w:t xml:space="preserve">  }</w:t>
      </w:r>
    </w:p>
    <w:p w14:paraId="46819992" w14:textId="77777777" w:rsidR="00AB7AF3" w:rsidRDefault="00AB7AF3" w:rsidP="00AB7AF3">
      <w:pPr>
        <w:pStyle w:val="Code"/>
        <w:spacing w:line="259" w:lineRule="auto"/>
      </w:pPr>
      <w:r>
        <w:t>}</w:t>
      </w:r>
    </w:p>
    <w:p w14:paraId="74ED6169" w14:textId="77777777" w:rsidR="00AB7AF3" w:rsidRDefault="00AB7AF3" w:rsidP="00AB7AF3"/>
    <w:p w14:paraId="51BEDE26" w14:textId="77777777" w:rsidR="00AB7AF3" w:rsidRDefault="00AB7AF3" w:rsidP="00AB7AF3">
      <w:pPr>
        <w:pStyle w:val="berschrift4"/>
      </w:pPr>
      <w:bookmarkStart w:id="2451" w:name="_Toc8854722"/>
      <w:r>
        <w:lastRenderedPageBreak/>
        <w:t>AugmentedSignature – XML Syntax</w:t>
      </w:r>
      <w:bookmarkEnd w:id="2451"/>
    </w:p>
    <w:p w14:paraId="225D2BF4" w14:textId="77777777" w:rsidR="00AB7AF3" w:rsidRPr="5404FA76" w:rsidRDefault="00AB7AF3" w:rsidP="00AB7AF3">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14:paraId="6B6BE271" w14:textId="77777777" w:rsidR="00AB7AF3" w:rsidRDefault="00AB7AF3" w:rsidP="00AB7AF3">
      <w:r w:rsidRPr="005A6FFD">
        <w:rPr>
          <w:rFonts w:eastAsia="Arial"/>
        </w:rPr>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4DAE8BC"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14:paraId="7D1F4C7C" w14:textId="77777777" w:rsidR="00AB7AF3" w:rsidRDefault="00AB7AF3" w:rsidP="00AB7AF3">
      <w:pPr>
        <w:pStyle w:val="Code"/>
      </w:pPr>
      <w:r>
        <w:rPr>
          <w:color w:val="31849B" w:themeColor="accent5" w:themeShade="BF"/>
        </w:rPr>
        <w:t xml:space="preserve">  &lt;xs:sequence&gt;</w:t>
      </w:r>
    </w:p>
    <w:p w14:paraId="34C6293C"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128A3C3"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F1F35D2" w14:textId="77777777" w:rsidR="00AB7AF3" w:rsidRDefault="00AB7AF3" w:rsidP="00AB7AF3">
      <w:pPr>
        <w:pStyle w:val="Code"/>
      </w:pPr>
      <w:r>
        <w:rPr>
          <w:color w:val="31849B" w:themeColor="accent5" w:themeShade="BF"/>
        </w:rPr>
        <w:t xml:space="preserve">  &lt;/xs:sequence&gt;</w:t>
      </w:r>
    </w:p>
    <w:p w14:paraId="6B60AC27"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6B93F8A" w14:textId="77777777" w:rsidR="00AB7AF3" w:rsidRDefault="00AB7AF3" w:rsidP="00AB7AF3">
      <w:pPr>
        <w:pStyle w:val="Code"/>
      </w:pPr>
      <w:r>
        <w:rPr>
          <w:color w:val="31849B" w:themeColor="accent5" w:themeShade="BF"/>
        </w:rPr>
        <w:t>&lt;/xs:complexType&gt;</w:t>
      </w:r>
    </w:p>
    <w:p w14:paraId="3BC77636"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p>
    <w:p w14:paraId="6E0ED0CD" w14:textId="77777777" w:rsidR="00AB7AF3" w:rsidRDefault="00AB7AF3" w:rsidP="00AB7AF3">
      <w:pPr>
        <w:pStyle w:val="berschrift3"/>
      </w:pPr>
      <w:bookmarkStart w:id="2452" w:name="_RefCompC89CFE11"/>
      <w:bookmarkStart w:id="2453" w:name="_Toc8854723"/>
      <w:r>
        <w:t>Component ReturnTransformedDocument</w:t>
      </w:r>
      <w:bookmarkEnd w:id="2452"/>
      <w:bookmarkEnd w:id="2453"/>
    </w:p>
    <w:p w14:paraId="496D4AD9"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ReturnTransformedDocument</w:t>
      </w:r>
      <w:r w:rsidRPr="003A06D0">
        <w:rPr>
          <w:color w:val="19D131"/>
          <w:lang w:val="en-GB"/>
        </w:rPr>
        <w:t xml:space="preserve"> component instructs the server to return an input document to which the XML signature transforms specified by a particular </w:t>
      </w:r>
      <w:r w:rsidRPr="003A06D0">
        <w:rPr>
          <w:rStyle w:val="Datatype"/>
          <w:lang w:val="en-GB"/>
        </w:rPr>
        <w:t>&lt;ds:Reference&gt;</w:t>
      </w:r>
      <w:r w:rsidRPr="003A06D0">
        <w:rPr>
          <w:color w:val="19D131"/>
          <w:lang w:val="en-GB"/>
        </w:rPr>
        <w:t xml:space="preserve"> have been applied. The </w:t>
      </w:r>
      <w:r w:rsidRPr="003A06D0">
        <w:rPr>
          <w:rStyle w:val="Datatype"/>
          <w:lang w:val="en-GB"/>
        </w:rPr>
        <w:t>&lt;ds:Reference&gt;</w:t>
      </w:r>
      <w:r w:rsidRPr="003A06D0">
        <w:rPr>
          <w:color w:val="19D131"/>
          <w:lang w:val="en-GB"/>
        </w:rPr>
        <w:t xml:space="preserve"> is indicated by the zero-based </w:t>
      </w:r>
      <w:r w:rsidRPr="003A06D0">
        <w:rPr>
          <w:rStyle w:val="Datatype"/>
          <w:lang w:val="en-GB"/>
        </w:rPr>
        <w:t>WhichReference</w:t>
      </w:r>
      <w:r w:rsidRPr="003A06D0">
        <w:rPr>
          <w:color w:val="19D131"/>
          <w:lang w:val="en-GB"/>
        </w:rPr>
        <w:t xml:space="preserve"> attribute (0 means the first </w:t>
      </w:r>
      <w:r w:rsidRPr="003A06D0">
        <w:rPr>
          <w:rStyle w:val="Datatype"/>
          <w:lang w:val="en-GB"/>
        </w:rPr>
        <w:t>&lt;ds:Reference&gt;</w:t>
      </w:r>
      <w:r w:rsidRPr="003A06D0">
        <w:rPr>
          <w:color w:val="19D131"/>
          <w:lang w:val="en-GB"/>
        </w:rPr>
        <w:t xml:space="preserve"> in the signature, 1 means the second, and so on). Multiple occurrences of this optional input can be present in a single verify request message. Each occurrence will generate a corresponding optional output.</w:t>
      </w:r>
    </w:p>
    <w:p w14:paraId="00DD42C6" w14:textId="77777777" w:rsidR="00AB7AF3" w:rsidRDefault="00AB7AF3" w:rsidP="00AB7AF3">
      <w:r>
        <w:t>Below follows a list of the sub-components that constitute this component:</w:t>
      </w:r>
    </w:p>
    <w:p w14:paraId="43575489" w14:textId="77777777" w:rsidR="00AB7AF3" w:rsidRDefault="00AB7AF3" w:rsidP="00AB7AF3">
      <w:pPr>
        <w:pStyle w:val="Member"/>
      </w:pPr>
      <w:r>
        <w:t xml:space="preserve">The </w:t>
      </w:r>
      <w:r w:rsidRPr="35C1378D">
        <w:rPr>
          <w:rStyle w:val="Datatype"/>
        </w:rPr>
        <w:t>WhichReference</w:t>
      </w:r>
      <w:r>
        <w:t xml:space="preserve"> element MUST contain one instance of an integer. </w:t>
      </w:r>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attribute which matches the corresponding optional input.</w:t>
      </w:r>
    </w:p>
    <w:p w14:paraId="0852E4DD" w14:textId="77777777" w:rsidR="00AB7AF3" w:rsidRDefault="00AB7AF3" w:rsidP="00AB7AF3">
      <w:pPr>
        <w:pStyle w:val="berschrift4"/>
      </w:pPr>
      <w:bookmarkStart w:id="2454" w:name="_Toc8854724"/>
      <w:r>
        <w:t>ReturnTransformedDocument – JSON Syntax</w:t>
      </w:r>
      <w:bookmarkEnd w:id="2454"/>
    </w:p>
    <w:p w14:paraId="6F22B019" w14:textId="77777777" w:rsidR="00AB7AF3" w:rsidRPr="4593A2D4" w:rsidRDefault="00AB7AF3" w:rsidP="00AB7AF3">
      <w:r w:rsidRPr="002062A5">
        <w:rPr>
          <w:rFonts w:eastAsia="Arial" w:cs="Arial"/>
          <w:sz w:val="22"/>
          <w:szCs w:val="22"/>
        </w:rPr>
        <w:t xml:space="preserve">The component </w:t>
      </w:r>
      <w:r w:rsidRPr="002062A5">
        <w:rPr>
          <w:rFonts w:ascii="Courier New" w:eastAsia="Courier New" w:hAnsi="Courier New" w:cs="Courier New"/>
        </w:rPr>
        <w:t>ReturnTransformedDocument</w:t>
      </w:r>
      <w:r w:rsidRPr="002062A5">
        <w:rPr>
          <w:rFonts w:eastAsia="Arial" w:cs="Arial"/>
          <w:sz w:val="22"/>
          <w:szCs w:val="22"/>
        </w:rPr>
        <w:t xml:space="preserve"> is not used as JSON object directly.</w:t>
      </w:r>
    </w:p>
    <w:p w14:paraId="20CAA9AB" w14:textId="77777777" w:rsidR="00AB7AF3" w:rsidRDefault="00AB7AF3" w:rsidP="00AB7AF3"/>
    <w:p w14:paraId="19DBBEE5" w14:textId="77777777" w:rsidR="00AB7AF3" w:rsidRDefault="00AB7AF3" w:rsidP="00AB7AF3">
      <w:pPr>
        <w:pStyle w:val="berschrift4"/>
      </w:pPr>
      <w:bookmarkStart w:id="2455" w:name="_Toc8854725"/>
      <w:r>
        <w:t>ReturnTransformedDocument – XML Syntax</w:t>
      </w:r>
      <w:bookmarkEnd w:id="2455"/>
    </w:p>
    <w:p w14:paraId="1E370C65" w14:textId="77777777" w:rsidR="00AB7AF3" w:rsidRPr="5404FA76" w:rsidRDefault="00AB7AF3" w:rsidP="00AB7AF3">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14:paraId="40E330D2" w14:textId="77777777" w:rsidR="00AB7AF3" w:rsidRDefault="00AB7AF3" w:rsidP="00AB7AF3">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6D4AF9E"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14:paraId="08623D9B"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BE22ACA" w14:textId="77777777" w:rsidR="00AB7AF3" w:rsidRDefault="00AB7AF3" w:rsidP="00AB7AF3">
      <w:pPr>
        <w:pStyle w:val="Code"/>
      </w:pPr>
      <w:r>
        <w:rPr>
          <w:color w:val="31849B" w:themeColor="accent5" w:themeShade="BF"/>
        </w:rPr>
        <w:t>&lt;/xs:complexType&gt;</w:t>
      </w:r>
    </w:p>
    <w:p w14:paraId="6E906C29"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p>
    <w:p w14:paraId="35924680" w14:textId="77777777" w:rsidR="00AB7AF3" w:rsidRDefault="00AB7AF3" w:rsidP="00AB7AF3">
      <w:pPr>
        <w:pStyle w:val="berschrift3"/>
      </w:pPr>
      <w:bookmarkStart w:id="2456" w:name="_RefComp842082FB"/>
      <w:bookmarkStart w:id="2457" w:name="_Toc8854726"/>
      <w:r>
        <w:t>Component TransformedDocument</w:t>
      </w:r>
      <w:bookmarkEnd w:id="2456"/>
      <w:bookmarkEnd w:id="2457"/>
    </w:p>
    <w:p w14:paraId="47A75BAA"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TransformedDocument</w:t>
      </w:r>
      <w:r w:rsidRPr="003A06D0">
        <w:rPr>
          <w:color w:val="19D131"/>
          <w:lang w:val="en-GB"/>
        </w:rPr>
        <w:t xml:space="preserve"> component contains a document corresponding to the specified </w:t>
      </w:r>
      <w:r w:rsidRPr="003A06D0">
        <w:rPr>
          <w:rStyle w:val="Datatype"/>
          <w:lang w:val="en-GB"/>
        </w:rPr>
        <w:t>&lt;ds:Reference&gt;</w:t>
      </w:r>
      <w:r w:rsidRPr="003A06D0">
        <w:rPr>
          <w:color w:val="19D131"/>
          <w:lang w:val="en-GB"/>
        </w:rPr>
        <w:t>, after all the transforms in the reference have been applied.</w:t>
      </w:r>
    </w:p>
    <w:p w14:paraId="7A746750" w14:textId="77777777" w:rsidR="00AB7AF3" w:rsidRDefault="00AB7AF3" w:rsidP="00AB7AF3">
      <w:r>
        <w:t>Below follows a list of the sub-components that constitute this component:</w:t>
      </w:r>
    </w:p>
    <w:p w14:paraId="5EAC711B" w14:textId="77777777" w:rsidR="00AB7AF3" w:rsidRDefault="00AB7AF3" w:rsidP="00AB7AF3">
      <w:pPr>
        <w:pStyle w:val="Member"/>
      </w:pPr>
      <w:r>
        <w:lastRenderedPageBreak/>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r w:rsidRPr="003A06D0">
        <w:rPr>
          <w:color w:val="19D131"/>
          <w:lang w:val="en-GB"/>
        </w:rPr>
        <w:t>This element contains the transformed document.</w:t>
      </w:r>
    </w:p>
    <w:p w14:paraId="187BFB31" w14:textId="77777777" w:rsidR="00AB7AF3" w:rsidRDefault="00AB7AF3" w:rsidP="00AB7AF3">
      <w:pPr>
        <w:pStyle w:val="Member"/>
      </w:pPr>
      <w:r>
        <w:t xml:space="preserve">The </w:t>
      </w:r>
      <w:r w:rsidRPr="35C1378D">
        <w:rPr>
          <w:rStyle w:val="Datatype"/>
        </w:rPr>
        <w:t>WhichReference</w:t>
      </w:r>
      <w:r>
        <w:t xml:space="preserve"> element MUST contain one instance of an integer. </w:t>
      </w:r>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element which matches the corresponding optional input.</w:t>
      </w:r>
    </w:p>
    <w:p w14:paraId="67604D3B" w14:textId="77777777" w:rsidR="00AB7AF3" w:rsidRDefault="00AB7AF3" w:rsidP="00AB7AF3">
      <w:pPr>
        <w:pStyle w:val="berschrift4"/>
      </w:pPr>
      <w:bookmarkStart w:id="2458" w:name="_Toc8854727"/>
      <w:r>
        <w:t>TransformedDocument – JSON Syntax</w:t>
      </w:r>
      <w:bookmarkEnd w:id="2458"/>
    </w:p>
    <w:p w14:paraId="747FC6BE" w14:textId="77777777" w:rsidR="00AB7AF3" w:rsidRPr="4593A2D4" w:rsidRDefault="00AB7AF3" w:rsidP="00AB7AF3">
      <w:r w:rsidRPr="002062A5">
        <w:rPr>
          <w:rFonts w:eastAsia="Arial" w:cs="Arial"/>
          <w:sz w:val="22"/>
          <w:szCs w:val="22"/>
        </w:rPr>
        <w:t xml:space="preserve">The component </w:t>
      </w:r>
      <w:r w:rsidRPr="002062A5">
        <w:rPr>
          <w:rFonts w:ascii="Courier New" w:eastAsia="Courier New" w:hAnsi="Courier New" w:cs="Courier New"/>
        </w:rPr>
        <w:t>TransformedDocument</w:t>
      </w:r>
      <w:r w:rsidRPr="002062A5">
        <w:rPr>
          <w:rFonts w:eastAsia="Arial" w:cs="Arial"/>
          <w:sz w:val="22"/>
          <w:szCs w:val="22"/>
        </w:rPr>
        <w:t xml:space="preserve"> is not used as JSON object directly.</w:t>
      </w:r>
    </w:p>
    <w:p w14:paraId="64F85FF5" w14:textId="77777777" w:rsidR="00AB7AF3" w:rsidRDefault="00AB7AF3" w:rsidP="00AB7AF3"/>
    <w:p w14:paraId="27861A70" w14:textId="77777777" w:rsidR="00AB7AF3" w:rsidRDefault="00AB7AF3" w:rsidP="00AB7AF3">
      <w:pPr>
        <w:pStyle w:val="berschrift4"/>
      </w:pPr>
      <w:bookmarkStart w:id="2459" w:name="_Toc8854728"/>
      <w:r>
        <w:t>TransformedDocument – XML Syntax</w:t>
      </w:r>
      <w:bookmarkEnd w:id="2459"/>
    </w:p>
    <w:p w14:paraId="5EB10BC2" w14:textId="77777777" w:rsidR="00AB7AF3" w:rsidRPr="5404FA76" w:rsidRDefault="00AB7AF3" w:rsidP="00AB7AF3">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14:paraId="491CFFD9" w14:textId="77777777" w:rsidR="00AB7AF3" w:rsidRDefault="00AB7AF3" w:rsidP="00AB7AF3">
      <w:r w:rsidRPr="005A6FFD">
        <w:rPr>
          <w:rFonts w:eastAsia="Arial"/>
        </w:rPr>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88FF0A9"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14:paraId="45107283" w14:textId="77777777" w:rsidR="00AB7AF3" w:rsidRDefault="00AB7AF3" w:rsidP="00AB7AF3">
      <w:pPr>
        <w:pStyle w:val="Code"/>
      </w:pPr>
      <w:r>
        <w:rPr>
          <w:color w:val="31849B" w:themeColor="accent5" w:themeShade="BF"/>
        </w:rPr>
        <w:t xml:space="preserve">  &lt;xs:sequence&gt;</w:t>
      </w:r>
    </w:p>
    <w:p w14:paraId="2305F3D1"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366765CE" w14:textId="77777777" w:rsidR="00AB7AF3" w:rsidRDefault="00AB7AF3" w:rsidP="00AB7AF3">
      <w:pPr>
        <w:pStyle w:val="Code"/>
      </w:pPr>
      <w:r>
        <w:rPr>
          <w:color w:val="31849B" w:themeColor="accent5" w:themeShade="BF"/>
        </w:rPr>
        <w:t xml:space="preserve">  &lt;/xs:sequence&gt;</w:t>
      </w:r>
    </w:p>
    <w:p w14:paraId="37B95140"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5B6ECDAE" w14:textId="77777777" w:rsidR="00AB7AF3" w:rsidRDefault="00AB7AF3" w:rsidP="00AB7AF3">
      <w:pPr>
        <w:pStyle w:val="Code"/>
      </w:pPr>
      <w:r>
        <w:rPr>
          <w:color w:val="31849B" w:themeColor="accent5" w:themeShade="BF"/>
        </w:rPr>
        <w:t>&lt;/xs:complexType&gt;</w:t>
      </w:r>
    </w:p>
    <w:p w14:paraId="44D5665A"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p>
    <w:p w14:paraId="49C451E0" w14:textId="77777777" w:rsidR="006D31DB" w:rsidRDefault="00AB7AF3" w:rsidP="00AB7AF3">
      <w:pPr>
        <w:pStyle w:val="berschrift2"/>
      </w:pPr>
      <w:bookmarkStart w:id="2460" w:name="_Toc8854729"/>
      <w:r>
        <w:t>Request/Response related data structures defined in this document</w:t>
      </w:r>
      <w:bookmarkEnd w:id="2460"/>
    </w:p>
    <w:p w14:paraId="0B85EDA6" w14:textId="77777777" w:rsidR="00AB7AF3" w:rsidRPr="5404FA76" w:rsidRDefault="00AB7AF3" w:rsidP="00AB7AF3">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2BFAA2AB" w14:textId="77777777" w:rsidR="00AB7AF3" w:rsidRDefault="00AB7AF3" w:rsidP="00AB7AF3"/>
    <w:p w14:paraId="493F37C9" w14:textId="77777777" w:rsidR="00AB7AF3" w:rsidRDefault="00AB7AF3" w:rsidP="00AB7AF3">
      <w:pPr>
        <w:pStyle w:val="berschrift3"/>
      </w:pPr>
      <w:bookmarkStart w:id="2461" w:name="_RefComp22BB140F"/>
      <w:bookmarkStart w:id="2462" w:name="_Toc8854730"/>
      <w:r>
        <w:t>Component InputDocuments</w:t>
      </w:r>
      <w:bookmarkEnd w:id="2461"/>
      <w:bookmarkEnd w:id="2462"/>
    </w:p>
    <w:p w14:paraId="194C06AB" w14:textId="77777777" w:rsidR="00AB7AF3" w:rsidRDefault="001725A5" w:rsidP="00AB7AF3">
      <w:r w:rsidRPr="003A06D0">
        <w:rPr>
          <w:color w:val="19D131"/>
          <w:szCs w:val="20"/>
          <w:lang w:val="en-GB"/>
        </w:rPr>
        <w:t>This</w:t>
      </w:r>
      <w:r w:rsidRPr="003A06D0">
        <w:rPr>
          <w:rFonts w:ascii="Courier New" w:hAnsi="Courier New" w:cs="Courier New"/>
          <w:color w:val="19D131"/>
          <w:szCs w:val="20"/>
          <w:lang w:val="en-GB"/>
        </w:rPr>
        <w:t xml:space="preserve"> </w:t>
      </w:r>
      <w:r w:rsidRPr="003A06D0">
        <w:rPr>
          <w:color w:val="19D131"/>
          <w:szCs w:val="20"/>
          <w:lang w:val="en-GB"/>
        </w:rPr>
        <w:t xml:space="preserve">element is used to send input documents to a DSS server, whether for signing or verifying. An input document can be any piece of data that can be used as input to a signature or timestamp calculation. An input document can even </w:t>
      </w:r>
      <w:r w:rsidRPr="003A06D0">
        <w:rPr>
          <w:i/>
          <w:iCs/>
          <w:color w:val="19D131"/>
          <w:szCs w:val="20"/>
          <w:lang w:val="en-GB"/>
        </w:rPr>
        <w:t xml:space="preserve">be </w:t>
      </w:r>
      <w:r w:rsidRPr="003A06D0">
        <w:rPr>
          <w:color w:val="19D131"/>
          <w:szCs w:val="20"/>
          <w:lang w:val="en-GB"/>
        </w:rPr>
        <w:t xml:space="preserve">a signature or timestamp (for example, a pre-existing signature can be counter-signed or timestamped). An input document could also be a </w:t>
      </w:r>
      <w:r w:rsidRPr="003A06D0">
        <w:rPr>
          <w:rFonts w:ascii="Courier New" w:hAnsi="Courier New" w:cs="Courier New"/>
          <w:color w:val="19D131"/>
          <w:szCs w:val="20"/>
          <w:lang w:val="en-GB"/>
        </w:rPr>
        <w:t>&lt;ds:Manifest&gt;</w:t>
      </w:r>
      <w:r w:rsidRPr="003A06D0">
        <w:rPr>
          <w:color w:val="19D131"/>
          <w:szCs w:val="20"/>
          <w:lang w:val="en-GB"/>
        </w:rPr>
        <w:t>, allowing the client to handle manifest creation while using the server to create the rest of the signature. Manifest validation is supported by an optional input / output.</w:t>
      </w:r>
    </w:p>
    <w:p w14:paraId="14A89023" w14:textId="77777777" w:rsidR="00AB7AF3" w:rsidRDefault="00AB7AF3" w:rsidP="00AB7AF3">
      <w:r>
        <w:t>Below follows a list of the sub-components that constitute this component:</w:t>
      </w:r>
    </w:p>
    <w:p w14:paraId="21AE432B" w14:textId="77777777" w:rsidR="00AB7AF3" w:rsidRDefault="00AB7AF3" w:rsidP="00AB7AF3">
      <w:pPr>
        <w:pStyle w:val="Member"/>
      </w:pPr>
      <w:r>
        <w:lastRenderedPageBreak/>
        <w:t xml:space="preserve">The </w:t>
      </w:r>
      <w:r w:rsidRPr="35C1378D">
        <w:rPr>
          <w:rStyle w:val="Datatype"/>
        </w:rPr>
        <w:t>Document</w:t>
      </w:r>
      <w:r>
        <w:t xml:space="preserve"> element MAY occur zero or more times containing a sub-component. If present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p>
    <w:p w14:paraId="355381CB" w14:textId="77777777" w:rsidR="00AB7AF3" w:rsidRDefault="00AB7AF3" w:rsidP="00AB7AF3">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rPr>
          <w:rStyle w:val="Datatype"/>
          <w:rFonts w:eastAsia="Courier New" w:cs="Courier New"/>
        </w:rPr>
        <w:t>TransformedData</w:t>
      </w:r>
      <w:r>
        <w:fldChar w:fldCharType="end"/>
      </w:r>
      <w:r>
        <w:t xml:space="preserve">. </w:t>
      </w:r>
      <w:r w:rsidRPr="003A06D0">
        <w:rPr>
          <w:color w:val="19D131"/>
          <w:szCs w:val="20"/>
          <w:lang w:val="en-GB"/>
        </w:rPr>
        <w:t>It contains the binary output of a chain of transforms applied by a client.</w:t>
      </w:r>
    </w:p>
    <w:p w14:paraId="5FA712EC" w14:textId="77777777" w:rsidR="00AB7AF3" w:rsidRDefault="00AB7AF3" w:rsidP="00AB7AF3">
      <w:pPr>
        <w:pStyle w:val="Member"/>
      </w:pPr>
      <w:r>
        <w:t xml:space="preserve">The </w:t>
      </w:r>
      <w:r w:rsidRPr="35C1378D">
        <w:rPr>
          <w:rStyle w:val="Datatype"/>
        </w:rPr>
        <w:t>DocumentHash</w:t>
      </w:r>
      <w:r>
        <w:t xml:space="preserve"> element MAY occur zero or more times containing a sub-component. If present each instance MUST satisfy the requirements specified in this document in section </w:t>
      </w:r>
      <w:r>
        <w:fldChar w:fldCharType="begin"/>
      </w:r>
      <w:r>
        <w:instrText xml:space="preserve"> REF _RefComp51B1EBF5 \r \h </w:instrText>
      </w:r>
      <w:r>
        <w:fldChar w:fldCharType="separate"/>
      </w:r>
      <w:r>
        <w:rPr>
          <w:rStyle w:val="Datatype"/>
          <w:rFonts w:eastAsia="Courier New" w:cs="Courier New"/>
        </w:rPr>
        <w:t>DocumentHash</w:t>
      </w:r>
      <w:r>
        <w:fldChar w:fldCharType="end"/>
      </w:r>
      <w:r>
        <w:t xml:space="preserve">. </w:t>
      </w:r>
      <w:r w:rsidRPr="003A06D0">
        <w:rPr>
          <w:color w:val="19D131"/>
          <w:lang w:val="en-GB"/>
        </w:rPr>
        <w:t xml:space="preserve">It contains a set of digest algorithm and the corresponding hashes. </w:t>
      </w:r>
      <w:r w:rsidR="00724667">
        <w:rPr>
          <w:color w:val="19D131"/>
          <w:lang w:val="en-GB"/>
        </w:rPr>
        <w:t>It will be processed on the result of the r</w:t>
      </w:r>
      <w:r w:rsidRPr="003A06D0">
        <w:rPr>
          <w:color w:val="19D131"/>
          <w:lang w:val="en-GB"/>
        </w:rPr>
        <w:t>equired transformation steps</w:t>
      </w:r>
      <w:r w:rsidR="00724667">
        <w:rPr>
          <w:color w:val="19D131"/>
          <w:lang w:val="en-GB"/>
        </w:rPr>
        <w:t>.</w:t>
      </w:r>
    </w:p>
    <w:p w14:paraId="278DE132" w14:textId="77777777" w:rsidR="00AB7AF3" w:rsidRDefault="00AB7AF3" w:rsidP="00AB7AF3">
      <w:pPr>
        <w:pStyle w:val="berschrift4"/>
      </w:pPr>
      <w:bookmarkStart w:id="2463" w:name="_Toc8854731"/>
      <w:r>
        <w:t>InputDocuments – JSON Syntax</w:t>
      </w:r>
      <w:bookmarkEnd w:id="2463"/>
    </w:p>
    <w:p w14:paraId="0904FF81"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14:paraId="1FCA9E27"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533C689D"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22110A" w14:textId="77777777" w:rsidR="00AB7AF3" w:rsidRDefault="00AB7AF3" w:rsidP="00AB7AF3">
            <w:pPr>
              <w:pStyle w:val="Beschriftung"/>
            </w:pPr>
            <w:r>
              <w:t>Element</w:t>
            </w:r>
          </w:p>
        </w:tc>
        <w:tc>
          <w:tcPr>
            <w:tcW w:w="4675" w:type="dxa"/>
          </w:tcPr>
          <w:p w14:paraId="24F4826D"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2BC3588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F8620C8" w14:textId="77777777" w:rsidR="00AB7AF3" w:rsidRPr="002062A5" w:rsidRDefault="00AB7AF3" w:rsidP="00AB7AF3">
            <w:pPr>
              <w:pStyle w:val="Beschriftung"/>
              <w:rPr>
                <w:rStyle w:val="Datatype"/>
                <w:b w:val="0"/>
                <w:bCs w:val="0"/>
              </w:rPr>
            </w:pPr>
            <w:r w:rsidRPr="002062A5">
              <w:rPr>
                <w:rStyle w:val="Datatype"/>
              </w:rPr>
              <w:t>Document</w:t>
            </w:r>
          </w:p>
        </w:tc>
        <w:tc>
          <w:tcPr>
            <w:tcW w:w="4675" w:type="dxa"/>
          </w:tcPr>
          <w:p w14:paraId="67A4790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AB7AF3" w14:paraId="1FB0127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0293215" w14:textId="77777777" w:rsidR="00AB7AF3" w:rsidRPr="002062A5" w:rsidRDefault="00AB7AF3" w:rsidP="00AB7AF3">
            <w:pPr>
              <w:pStyle w:val="Beschriftung"/>
              <w:rPr>
                <w:rStyle w:val="Datatype"/>
                <w:b w:val="0"/>
                <w:bCs w:val="0"/>
              </w:rPr>
            </w:pPr>
            <w:r w:rsidRPr="002062A5">
              <w:rPr>
                <w:rStyle w:val="Datatype"/>
              </w:rPr>
              <w:t>TransformedData</w:t>
            </w:r>
          </w:p>
        </w:tc>
        <w:tc>
          <w:tcPr>
            <w:tcW w:w="4675" w:type="dxa"/>
          </w:tcPr>
          <w:p w14:paraId="4772F1B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r>
      <w:tr w:rsidR="00AB7AF3" w14:paraId="6765F224"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0C203D3" w14:textId="77777777" w:rsidR="00AB7AF3" w:rsidRPr="002062A5" w:rsidRDefault="00AB7AF3" w:rsidP="00AB7AF3">
            <w:pPr>
              <w:pStyle w:val="Beschriftung"/>
              <w:rPr>
                <w:rStyle w:val="Datatype"/>
                <w:b w:val="0"/>
                <w:bCs w:val="0"/>
              </w:rPr>
            </w:pPr>
            <w:r w:rsidRPr="002062A5">
              <w:rPr>
                <w:rStyle w:val="Datatype"/>
              </w:rPr>
              <w:t>DocumentHash</w:t>
            </w:r>
          </w:p>
        </w:tc>
        <w:tc>
          <w:tcPr>
            <w:tcW w:w="4675" w:type="dxa"/>
          </w:tcPr>
          <w:p w14:paraId="6E199B41"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r>
    </w:tbl>
    <w:p w14:paraId="4D072DB6"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277188C5" w14:textId="77777777" w:rsidR="00AB7AF3" w:rsidRDefault="00AB7AF3" w:rsidP="00AB7AF3">
      <w:pPr>
        <w:pStyle w:val="Code"/>
        <w:spacing w:line="259" w:lineRule="auto"/>
      </w:pPr>
      <w:r>
        <w:rPr>
          <w:color w:val="31849B" w:themeColor="accent5" w:themeShade="BF"/>
        </w:rPr>
        <w:t>"dss2-InputDocumentsType"</w:t>
      </w:r>
      <w:r>
        <w:t>: {</w:t>
      </w:r>
    </w:p>
    <w:p w14:paraId="4998A563"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000DAD2C" w14:textId="77777777" w:rsidR="00AB7AF3" w:rsidRDefault="00AB7AF3" w:rsidP="00AB7AF3">
      <w:pPr>
        <w:pStyle w:val="Code"/>
        <w:spacing w:line="259" w:lineRule="auto"/>
      </w:pPr>
      <w:r>
        <w:rPr>
          <w:color w:val="31849B" w:themeColor="accent5" w:themeShade="BF"/>
        </w:rPr>
        <w:t xml:space="preserve">  "properties"</w:t>
      </w:r>
      <w:r>
        <w:t>: {</w:t>
      </w:r>
    </w:p>
    <w:p w14:paraId="27B91B2C" w14:textId="77777777" w:rsidR="00AB7AF3" w:rsidRDefault="00AB7AF3" w:rsidP="00AB7AF3">
      <w:pPr>
        <w:pStyle w:val="Code"/>
        <w:spacing w:line="259" w:lineRule="auto"/>
      </w:pPr>
      <w:r>
        <w:rPr>
          <w:color w:val="31849B" w:themeColor="accent5" w:themeShade="BF"/>
        </w:rPr>
        <w:t xml:space="preserve">    "doc"</w:t>
      </w:r>
      <w:r>
        <w:t>: {</w:t>
      </w:r>
    </w:p>
    <w:p w14:paraId="03542495"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4E0C0EB7" w14:textId="77777777" w:rsidR="00AB7AF3" w:rsidRDefault="00AB7AF3" w:rsidP="00AB7AF3">
      <w:pPr>
        <w:pStyle w:val="Code"/>
        <w:spacing w:line="259" w:lineRule="auto"/>
      </w:pPr>
      <w:r>
        <w:rPr>
          <w:color w:val="31849B" w:themeColor="accent5" w:themeShade="BF"/>
        </w:rPr>
        <w:t xml:space="preserve">      "items"</w:t>
      </w:r>
      <w:r>
        <w:t>: {</w:t>
      </w:r>
    </w:p>
    <w:p w14:paraId="3F9D713A"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160D9A63" w14:textId="77777777" w:rsidR="00AB7AF3" w:rsidRDefault="00AB7AF3" w:rsidP="00AB7AF3">
      <w:pPr>
        <w:pStyle w:val="Code"/>
        <w:spacing w:line="259" w:lineRule="auto"/>
      </w:pPr>
      <w:r>
        <w:t xml:space="preserve">      }</w:t>
      </w:r>
    </w:p>
    <w:p w14:paraId="22E8730D" w14:textId="77777777" w:rsidR="00AB7AF3" w:rsidRDefault="00AB7AF3" w:rsidP="00AB7AF3">
      <w:pPr>
        <w:pStyle w:val="Code"/>
        <w:spacing w:line="259" w:lineRule="auto"/>
      </w:pPr>
      <w:r>
        <w:t xml:space="preserve">    },</w:t>
      </w:r>
    </w:p>
    <w:p w14:paraId="4A927E35" w14:textId="77777777" w:rsidR="00AB7AF3" w:rsidRDefault="00AB7AF3" w:rsidP="00AB7AF3">
      <w:pPr>
        <w:pStyle w:val="Code"/>
        <w:spacing w:line="259" w:lineRule="auto"/>
      </w:pPr>
      <w:r>
        <w:rPr>
          <w:color w:val="31849B" w:themeColor="accent5" w:themeShade="BF"/>
        </w:rPr>
        <w:t xml:space="preserve">    "transformed"</w:t>
      </w:r>
      <w:r>
        <w:t>: {</w:t>
      </w:r>
    </w:p>
    <w:p w14:paraId="710091D7"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3DE7D619" w14:textId="77777777" w:rsidR="00AB7AF3" w:rsidRDefault="00AB7AF3" w:rsidP="00AB7AF3">
      <w:pPr>
        <w:pStyle w:val="Code"/>
        <w:spacing w:line="259" w:lineRule="auto"/>
      </w:pPr>
      <w:r>
        <w:rPr>
          <w:color w:val="31849B" w:themeColor="accent5" w:themeShade="BF"/>
        </w:rPr>
        <w:t xml:space="preserve">      "items"</w:t>
      </w:r>
      <w:r>
        <w:t>: {</w:t>
      </w:r>
    </w:p>
    <w:p w14:paraId="020D53A1"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14:paraId="544DF318" w14:textId="77777777" w:rsidR="00AB7AF3" w:rsidRDefault="00AB7AF3" w:rsidP="00AB7AF3">
      <w:pPr>
        <w:pStyle w:val="Code"/>
        <w:spacing w:line="259" w:lineRule="auto"/>
      </w:pPr>
      <w:r>
        <w:t xml:space="preserve">      }</w:t>
      </w:r>
    </w:p>
    <w:p w14:paraId="4D73D4FC" w14:textId="77777777" w:rsidR="00AB7AF3" w:rsidRDefault="00AB7AF3" w:rsidP="00AB7AF3">
      <w:pPr>
        <w:pStyle w:val="Code"/>
        <w:spacing w:line="259" w:lineRule="auto"/>
      </w:pPr>
      <w:r>
        <w:t xml:space="preserve">    },</w:t>
      </w:r>
    </w:p>
    <w:p w14:paraId="6FBE9C4A" w14:textId="77777777" w:rsidR="00AB7AF3" w:rsidRDefault="00AB7AF3" w:rsidP="00AB7AF3">
      <w:pPr>
        <w:pStyle w:val="Code"/>
        <w:spacing w:line="259" w:lineRule="auto"/>
      </w:pPr>
      <w:r>
        <w:rPr>
          <w:color w:val="31849B" w:themeColor="accent5" w:themeShade="BF"/>
        </w:rPr>
        <w:t xml:space="preserve">    "docHash"</w:t>
      </w:r>
      <w:r>
        <w:t>: {</w:t>
      </w:r>
    </w:p>
    <w:p w14:paraId="7E7EAD6D"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5CD03A30" w14:textId="77777777" w:rsidR="00AB7AF3" w:rsidRDefault="00AB7AF3" w:rsidP="00AB7AF3">
      <w:pPr>
        <w:pStyle w:val="Code"/>
        <w:spacing w:line="259" w:lineRule="auto"/>
      </w:pPr>
      <w:r>
        <w:rPr>
          <w:color w:val="31849B" w:themeColor="accent5" w:themeShade="BF"/>
        </w:rPr>
        <w:t xml:space="preserve">      "items"</w:t>
      </w:r>
      <w:r>
        <w:t>: {</w:t>
      </w:r>
    </w:p>
    <w:p w14:paraId="3B552C90"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14:paraId="4D9B6415" w14:textId="77777777" w:rsidR="00AB7AF3" w:rsidRDefault="00AB7AF3" w:rsidP="00AB7AF3">
      <w:pPr>
        <w:pStyle w:val="Code"/>
        <w:spacing w:line="259" w:lineRule="auto"/>
      </w:pPr>
      <w:r>
        <w:t xml:space="preserve">      }</w:t>
      </w:r>
    </w:p>
    <w:p w14:paraId="5D5B5650" w14:textId="77777777" w:rsidR="00AB7AF3" w:rsidRDefault="00AB7AF3" w:rsidP="00AB7AF3">
      <w:pPr>
        <w:pStyle w:val="Code"/>
        <w:spacing w:line="259" w:lineRule="auto"/>
      </w:pPr>
      <w:r>
        <w:t xml:space="preserve">    }</w:t>
      </w:r>
    </w:p>
    <w:p w14:paraId="140B2F5B" w14:textId="77777777" w:rsidR="00AB7AF3" w:rsidRDefault="00AB7AF3" w:rsidP="00AB7AF3">
      <w:pPr>
        <w:pStyle w:val="Code"/>
        <w:spacing w:line="259" w:lineRule="auto"/>
      </w:pPr>
      <w:r>
        <w:t xml:space="preserve">  }</w:t>
      </w:r>
    </w:p>
    <w:p w14:paraId="0C2465F1" w14:textId="77777777" w:rsidR="00AB7AF3" w:rsidRDefault="00AB7AF3" w:rsidP="00AB7AF3">
      <w:pPr>
        <w:pStyle w:val="Code"/>
        <w:spacing w:line="259" w:lineRule="auto"/>
      </w:pPr>
      <w:r>
        <w:t>}</w:t>
      </w:r>
    </w:p>
    <w:p w14:paraId="6B6784A6" w14:textId="77777777" w:rsidR="00AB7AF3" w:rsidRDefault="00AB7AF3" w:rsidP="00AB7AF3"/>
    <w:p w14:paraId="7D58B3AF" w14:textId="77777777" w:rsidR="00AB7AF3" w:rsidRDefault="00AB7AF3" w:rsidP="00AB7AF3">
      <w:pPr>
        <w:pStyle w:val="berschrift4"/>
      </w:pPr>
      <w:bookmarkStart w:id="2464" w:name="_Toc8854732"/>
      <w:r>
        <w:lastRenderedPageBreak/>
        <w:t>InputDocuments – XML Syntax</w:t>
      </w:r>
      <w:bookmarkEnd w:id="2464"/>
    </w:p>
    <w:p w14:paraId="4EF2499E" w14:textId="77777777" w:rsidR="00AB7AF3" w:rsidRPr="5404FA76" w:rsidRDefault="00AB7AF3" w:rsidP="00AB7AF3">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14:paraId="3FFF14C8" w14:textId="77777777" w:rsidR="00AB7AF3" w:rsidRDefault="00AB7AF3" w:rsidP="00AB7AF3">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7CD0317"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14:paraId="4EFC594E" w14:textId="77777777" w:rsidR="00AB7AF3" w:rsidRDefault="00AB7AF3" w:rsidP="00AB7AF3">
      <w:pPr>
        <w:pStyle w:val="Code"/>
      </w:pPr>
      <w:r>
        <w:rPr>
          <w:color w:val="31849B" w:themeColor="accent5" w:themeShade="BF"/>
        </w:rPr>
        <w:t xml:space="preserve">  &lt;xs:sequence&gt;</w:t>
      </w:r>
    </w:p>
    <w:p w14:paraId="41FAD7E8" w14:textId="77777777" w:rsidR="00AB7AF3" w:rsidRDefault="00AB7AF3" w:rsidP="00AB7AF3">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F39BF90"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7576E0CF" w14:textId="77777777" w:rsidR="00AB7AF3" w:rsidRDefault="00AB7AF3" w:rsidP="00AB7AF3">
      <w:pPr>
        <w:pStyle w:val="Code"/>
      </w:pPr>
      <w:r>
        <w:rPr>
          <w:color w:val="31849B" w:themeColor="accent5" w:themeShade="BF"/>
        </w:rPr>
        <w:t xml:space="preserve">    &lt;/xs:sequence&gt;</w:t>
      </w:r>
    </w:p>
    <w:p w14:paraId="6C9B5BCF" w14:textId="77777777" w:rsidR="00AB7AF3" w:rsidRDefault="00AB7AF3" w:rsidP="00AB7AF3">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F1E02B9"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14:paraId="5D5B23AF" w14:textId="77777777" w:rsidR="00AB7AF3" w:rsidRDefault="00AB7AF3" w:rsidP="00AB7AF3">
      <w:pPr>
        <w:pStyle w:val="Code"/>
      </w:pPr>
      <w:r>
        <w:rPr>
          <w:color w:val="31849B" w:themeColor="accent5" w:themeShade="BF"/>
        </w:rPr>
        <w:t xml:space="preserve">    &lt;/xs:sequence&gt;</w:t>
      </w:r>
    </w:p>
    <w:p w14:paraId="0C74DE6C" w14:textId="77777777" w:rsidR="00AB7AF3" w:rsidRDefault="00AB7AF3" w:rsidP="00AB7AF3">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A8593A5"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14:paraId="717E2CE8" w14:textId="77777777" w:rsidR="00AB7AF3" w:rsidRDefault="00AB7AF3" w:rsidP="00AB7AF3">
      <w:pPr>
        <w:pStyle w:val="Code"/>
      </w:pPr>
      <w:r>
        <w:rPr>
          <w:color w:val="31849B" w:themeColor="accent5" w:themeShade="BF"/>
        </w:rPr>
        <w:t xml:space="preserve">    &lt;/xs:sequence&gt;</w:t>
      </w:r>
    </w:p>
    <w:p w14:paraId="108DA5D0" w14:textId="77777777" w:rsidR="00AB7AF3" w:rsidRDefault="00AB7AF3" w:rsidP="00AB7AF3">
      <w:pPr>
        <w:pStyle w:val="Code"/>
      </w:pPr>
      <w:r>
        <w:rPr>
          <w:color w:val="31849B" w:themeColor="accent5" w:themeShade="BF"/>
        </w:rPr>
        <w:t xml:space="preserve">  &lt;/xs:sequence&gt;</w:t>
      </w:r>
    </w:p>
    <w:p w14:paraId="251ED4D6" w14:textId="77777777" w:rsidR="00AB7AF3" w:rsidRDefault="00AB7AF3" w:rsidP="00AB7AF3">
      <w:pPr>
        <w:pStyle w:val="Code"/>
      </w:pPr>
      <w:r>
        <w:rPr>
          <w:color w:val="31849B" w:themeColor="accent5" w:themeShade="BF"/>
        </w:rPr>
        <w:t>&lt;/xs:complexType&gt;</w:t>
      </w:r>
    </w:p>
    <w:p w14:paraId="2AD7D908"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name. </w:t>
      </w:r>
    </w:p>
    <w:p w14:paraId="35ADBFBB" w14:textId="77777777" w:rsidR="00AB7AF3" w:rsidRDefault="00AB7AF3" w:rsidP="00AB7AF3">
      <w:pPr>
        <w:pStyle w:val="berschrift3"/>
      </w:pPr>
      <w:bookmarkStart w:id="2465" w:name="_RefComp8554D474"/>
      <w:bookmarkStart w:id="2466" w:name="_Toc8854733"/>
      <w:r>
        <w:t>Component DocumentBase</w:t>
      </w:r>
      <w:bookmarkEnd w:id="2465"/>
      <w:bookmarkEnd w:id="2466"/>
    </w:p>
    <w:p w14:paraId="65A128C5" w14:textId="77777777" w:rsidR="00AB7AF3" w:rsidRDefault="001725A5" w:rsidP="00AB7AF3">
      <w:r w:rsidRPr="003A06D0">
        <w:rPr>
          <w:color w:val="19D131"/>
          <w:szCs w:val="20"/>
          <w:lang w:val="en-GB"/>
        </w:rPr>
        <w:t xml:space="preserve">The </w:t>
      </w:r>
      <w:r w:rsidRPr="003A06D0">
        <w:rPr>
          <w:bCs/>
          <w:color w:val="19D131"/>
          <w:szCs w:val="20"/>
          <w:lang w:val="en-GB"/>
        </w:rPr>
        <w:t xml:space="preserve">DocumentBaseType forwards its </w:t>
      </w:r>
      <w:r w:rsidRPr="003A06D0">
        <w:rPr>
          <w:color w:val="19D131"/>
          <w:szCs w:val="20"/>
          <w:lang w:val="en-GB"/>
        </w:rPr>
        <w:t xml:space="preserve">elements to the components </w:t>
      </w:r>
      <w:r w:rsidRPr="003A06D0">
        <w:rPr>
          <w:rFonts w:ascii="Courier New" w:hAnsi="Courier New" w:cs="Courier New"/>
          <w:color w:val="19D131"/>
          <w:szCs w:val="20"/>
          <w:lang w:val="en-GB"/>
        </w:rPr>
        <w:t>DocumentType</w:t>
      </w:r>
      <w:r w:rsidRPr="003A06D0">
        <w:rPr>
          <w:color w:val="19D131"/>
          <w:szCs w:val="20"/>
          <w:lang w:val="en-GB"/>
        </w:rPr>
        <w:t xml:space="preserve">, </w:t>
      </w:r>
      <w:r w:rsidRPr="003A06D0">
        <w:rPr>
          <w:rFonts w:ascii="Courier New" w:hAnsi="Courier New" w:cs="Courier New"/>
          <w:color w:val="19D131"/>
          <w:szCs w:val="20"/>
          <w:lang w:val="en-GB"/>
        </w:rPr>
        <w:t xml:space="preserve">TransformedDataType </w:t>
      </w:r>
      <w:r w:rsidRPr="003A06D0">
        <w:rPr>
          <w:color w:val="19D131"/>
          <w:szCs w:val="20"/>
          <w:lang w:val="en-GB"/>
        </w:rPr>
        <w:t xml:space="preserve">and </w:t>
      </w:r>
      <w:r w:rsidRPr="003A06D0">
        <w:rPr>
          <w:rFonts w:ascii="Courier New" w:hAnsi="Courier New" w:cs="Courier New"/>
          <w:color w:val="19D131"/>
          <w:szCs w:val="20"/>
          <w:lang w:val="en-GB"/>
        </w:rPr>
        <w:t>DocumentHashType</w:t>
      </w:r>
      <w:r w:rsidRPr="003A06D0">
        <w:rPr>
          <w:color w:val="19D131"/>
          <w:szCs w:val="20"/>
          <w:lang w:val="en-GB"/>
        </w:rPr>
        <w:t xml:space="preserve">. The </w:t>
      </w:r>
      <w:r w:rsidRPr="003A06D0">
        <w:rPr>
          <w:bCs/>
          <w:color w:val="19D131"/>
          <w:szCs w:val="20"/>
          <w:lang w:val="en-GB"/>
        </w:rPr>
        <w:t>DocumentBaseType</w:t>
      </w:r>
      <w:r w:rsidRPr="003A06D0">
        <w:rPr>
          <w:color w:val="19D131"/>
          <w:szCs w:val="20"/>
          <w:lang w:val="en-GB"/>
        </w:rPr>
        <w:t xml:space="preserve"> contains the basic information shared by the inheriting components and remaining persistent during the process from input document retrieval until digest calculation for the relevant document.</w:t>
      </w:r>
    </w:p>
    <w:p w14:paraId="72A6047A" w14:textId="77777777" w:rsidR="00AB7AF3" w:rsidRDefault="00AB7AF3" w:rsidP="00AB7AF3">
      <w:r>
        <w:t>Below follows a list of the sub-components that constitute this component:</w:t>
      </w:r>
    </w:p>
    <w:p w14:paraId="6606A046" w14:textId="77777777" w:rsidR="00AB7AF3" w:rsidRDefault="00AB7AF3" w:rsidP="00AB7AF3">
      <w:pPr>
        <w:pStyle w:val="Member"/>
      </w:pPr>
      <w:r>
        <w:lastRenderedPageBreak/>
        <w:t xml:space="preserve">The OPTIONAL </w:t>
      </w:r>
      <w:r w:rsidRPr="35C1378D">
        <w:rPr>
          <w:rStyle w:val="Datatype"/>
        </w:rPr>
        <w:t>Id</w:t>
      </w:r>
      <w:r>
        <w:t xml:space="preserve"> element, if present, MUST contain one instance of a unique identifier. </w:t>
      </w:r>
      <w:r w:rsidRPr="003A06D0">
        <w:rPr>
          <w:color w:val="19D131"/>
          <w:lang w:val="en-GB"/>
        </w:rPr>
        <w:t>This identifier gives the input document a unique label within a particular request message. Through this identifier, an optional input can refer to a single input document. Using this identifier and the IdRef element it is possible to avoid redundant content.</w:t>
      </w:r>
    </w:p>
    <w:p w14:paraId="273F8342" w14:textId="77777777" w:rsidR="00AB7AF3" w:rsidRDefault="00AB7AF3" w:rsidP="00AB7AF3">
      <w:pPr>
        <w:pStyle w:val="Member"/>
      </w:pPr>
      <w:r>
        <w:t xml:space="preserve">The OPTIONAL </w:t>
      </w:r>
      <w:r w:rsidRPr="35C1378D">
        <w:rPr>
          <w:rStyle w:val="Datatype"/>
        </w:rPr>
        <w:t>RefURI</w:t>
      </w:r>
      <w:r>
        <w:t xml:space="preserve"> element, if present, MUST contain one instance of a URI. </w:t>
      </w:r>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URI </w:t>
      </w:r>
      <w:r w:rsidRPr="003A06D0">
        <w:rPr>
          <w:color w:val="19D131"/>
          <w:szCs w:val="20"/>
          <w:lang w:val="en-GB"/>
        </w:rPr>
        <w:t xml:space="preserve">attribute when referring to this input document. The </w:t>
      </w:r>
      <w:r w:rsidRPr="003A06D0">
        <w:rPr>
          <w:rFonts w:ascii="Courier New" w:hAnsi="Courier New" w:cs="Courier New"/>
          <w:color w:val="19D131"/>
          <w:szCs w:val="20"/>
          <w:lang w:val="en-GB"/>
        </w:rPr>
        <w:t xml:space="preserve">RefURI </w:t>
      </w:r>
      <w:r w:rsidRPr="003A06D0">
        <w:rPr>
          <w:color w:val="19D131"/>
          <w:lang w:val="en-GB"/>
        </w:rPr>
        <w:t>element</w:t>
      </w:r>
      <w:r w:rsidRPr="003A06D0">
        <w:rPr>
          <w:color w:val="19D131"/>
          <w:szCs w:val="20"/>
          <w:lang w:val="en-GB"/>
        </w:rPr>
        <w:t xml:space="preserve"> SHOULD be specified. Not more than one </w:t>
      </w:r>
      <w:r w:rsidRPr="003A06D0">
        <w:rPr>
          <w:rFonts w:ascii="Courier New" w:hAnsi="Courier New" w:cs="Courier New"/>
          <w:color w:val="19D131"/>
          <w:szCs w:val="20"/>
          <w:lang w:val="en-GB"/>
        </w:rPr>
        <w:t xml:space="preserve">RefURI </w:t>
      </w:r>
      <w:r w:rsidRPr="003A06D0">
        <w:rPr>
          <w:color w:val="19D131"/>
          <w:lang w:val="en-GB"/>
        </w:rPr>
        <w:t xml:space="preserve">element </w:t>
      </w:r>
      <w:r w:rsidRPr="003A06D0">
        <w:rPr>
          <w:color w:val="19D131"/>
          <w:szCs w:val="20"/>
          <w:lang w:val="en-GB"/>
        </w:rPr>
        <w:t>may be omitted in a single signing request.</w:t>
      </w:r>
    </w:p>
    <w:p w14:paraId="4A9B4F0C" w14:textId="77777777" w:rsidR="00AB7AF3" w:rsidRDefault="00AB7AF3" w:rsidP="00AB7AF3">
      <w:pPr>
        <w:pStyle w:val="Member"/>
      </w:pPr>
      <w:r>
        <w:t xml:space="preserve">The OPTIONAL </w:t>
      </w:r>
      <w:r w:rsidRPr="35C1378D">
        <w:rPr>
          <w:rStyle w:val="Datatype"/>
        </w:rPr>
        <w:t>RefType</w:t>
      </w:r>
      <w:r>
        <w:t xml:space="preserve"> element, if present, MUST contain one instance of a URI. </w:t>
      </w:r>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Type </w:t>
      </w:r>
      <w:r w:rsidRPr="003A06D0">
        <w:rPr>
          <w:color w:val="19D131"/>
          <w:szCs w:val="20"/>
          <w:lang w:val="en-GB"/>
        </w:rPr>
        <w:t>attribute when referring to this input document.</w:t>
      </w:r>
    </w:p>
    <w:p w14:paraId="4334518E" w14:textId="77777777" w:rsidR="00AB7AF3" w:rsidRDefault="00AB7AF3" w:rsidP="00AB7AF3">
      <w:pPr>
        <w:pStyle w:val="Member"/>
      </w:pPr>
      <w:r>
        <w:t xml:space="preserve">The OPTIONAL </w:t>
      </w:r>
      <w:r w:rsidRPr="35C1378D">
        <w:rPr>
          <w:rStyle w:val="Datatype"/>
        </w:rPr>
        <w:t>SchemaRefs</w:t>
      </w:r>
      <w:r>
        <w:t xml:space="preserve"> element, if present, MUST contain one instance of a unique identifier reference. </w:t>
      </w:r>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 during parsing and for XPath evaluation. If anything else but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are referred to, the server MUST report an error. If a referred to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ResultMessage</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referred to by </w:t>
      </w:r>
      <w:r w:rsidRPr="003A06D0">
        <w:rPr>
          <w:rStyle w:val="Datatype"/>
          <w:lang w:val="en-GB"/>
        </w:rPr>
        <w:t>SchemaRefs</w:t>
      </w:r>
      <w:r w:rsidRPr="003A06D0">
        <w:rPr>
          <w:color w:val="19D131"/>
          <w:szCs w:val="20"/>
          <w:lang w:val="en-GB"/>
        </w:rPr>
        <w:t xml:space="preserve">. If a </w:t>
      </w:r>
      <w:r w:rsidRPr="003A06D0">
        <w:rPr>
          <w:rStyle w:val="Datatype"/>
          <w:lang w:val="en-GB"/>
        </w:rPr>
        <w:t>Schemas</w:t>
      </w:r>
      <w:r w:rsidRPr="003A06D0">
        <w:rPr>
          <w:color w:val="19D131"/>
          <w:szCs w:val="20"/>
          <w:lang w:val="en-GB"/>
        </w:rPr>
        <w:t xml:space="preserve"> element is referred to first by </w:t>
      </w:r>
      <w:r w:rsidRPr="003A06D0">
        <w:rPr>
          <w:rStyle w:val="Datatype"/>
          <w:lang w:val="en-GB"/>
        </w:rPr>
        <w:t>SchemaRefs</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inside </w:t>
      </w:r>
      <w:r w:rsidRPr="003A06D0">
        <w:rPr>
          <w:rStyle w:val="Datatype"/>
          <w:lang w:val="en-GB"/>
        </w:rPr>
        <w:t>SchemaRefs</w:t>
      </w:r>
      <w:r w:rsidRPr="003A06D0">
        <w:rPr>
          <w:color w:val="19D131"/>
          <w:szCs w:val="20"/>
          <w:lang w:val="en-GB"/>
        </w:rPr>
        <w:t xml:space="preserve">. In both cases, the remaining schemas may occur in any order and are used either directly or indirectly by the first schema. If present, the server MUST use the schemas to identify the </w:t>
      </w:r>
      <w:r w:rsidRPr="003A06D0">
        <w:rPr>
          <w:rStyle w:val="Datatype"/>
          <w:lang w:val="en-GB"/>
        </w:rPr>
        <w:t>Id</w:t>
      </w:r>
      <w:r w:rsidRPr="003A06D0">
        <w:rPr>
          <w:color w:val="19D131"/>
          <w:szCs w:val="20"/>
          <w:lang w:val="en-GB"/>
        </w:rPr>
        <w:t xml:space="preserve"> element and MAY also perform complete validation against the schemas.</w:t>
      </w:r>
    </w:p>
    <w:p w14:paraId="49299864" w14:textId="77777777" w:rsidR="00AB7AF3" w:rsidRDefault="00AB7AF3" w:rsidP="00AB7AF3">
      <w:pPr>
        <w:pStyle w:val="Non-normativeCommentHeading"/>
      </w:pPr>
      <w:r>
        <w:t>Non-normative Comment:</w:t>
      </w:r>
    </w:p>
    <w:p w14:paraId="5BC80C11" w14:textId="77777777" w:rsidR="00AB7AF3" w:rsidRDefault="001725A5" w:rsidP="00AB7AF3">
      <w:pPr>
        <w:pStyle w:val="Non-normativeComment"/>
      </w:pPr>
      <w:r w:rsidRPr="003A06D0">
        <w:rPr>
          <w:color w:val="19D131"/>
          <w:lang w:val="en-GB"/>
        </w:rPr>
        <w:t xml:space="preserve">It is recommended to use </w:t>
      </w:r>
      <w:r w:rsidRPr="003A06D0">
        <w:rPr>
          <w:rStyle w:val="Datatype"/>
          <w:lang w:val="en-GB"/>
        </w:rPr>
        <w:t>xml:id</w:t>
      </w:r>
      <w:r w:rsidRPr="003A06D0">
        <w:rPr>
          <w:color w:val="19D131"/>
          <w:lang w:val="en-GB"/>
        </w:rPr>
        <w:t xml:space="preserve"> as defined in [xml:id] as id in the payload being referenced by a </w:t>
      </w:r>
      <w:r w:rsidRPr="003A06D0">
        <w:rPr>
          <w:rStyle w:val="Datatype"/>
          <w:lang w:val="en-GB"/>
        </w:rPr>
        <w:t>&lt;ds:Reference&gt;</w:t>
      </w:r>
      <w:r w:rsidRPr="003A06D0">
        <w:rPr>
          <w:color w:val="19D131"/>
          <w:lang w:val="en-GB"/>
        </w:rPr>
        <w:t xml:space="preserve">, because the schema then does not have to be supplied for identifying the </w:t>
      </w:r>
      <w:r w:rsidRPr="003A06D0">
        <w:rPr>
          <w:rStyle w:val="Datatype"/>
          <w:lang w:val="en-GB"/>
        </w:rPr>
        <w:t>ID</w:t>
      </w:r>
      <w:r w:rsidRPr="003A06D0">
        <w:rPr>
          <w:color w:val="19D131"/>
          <w:lang w:val="en-GB"/>
        </w:rPr>
        <w:t xml:space="preserve"> attributes.</w:t>
      </w:r>
    </w:p>
    <w:p w14:paraId="2483DCEB" w14:textId="77777777" w:rsidR="00AB7AF3" w:rsidRDefault="00AB7AF3" w:rsidP="00AB7AF3">
      <w:pPr>
        <w:pStyle w:val="berschrift4"/>
      </w:pPr>
      <w:bookmarkStart w:id="2467" w:name="_Toc8854734"/>
      <w:r>
        <w:t>DocumentBase – JSON Syntax</w:t>
      </w:r>
      <w:bookmarkEnd w:id="2467"/>
    </w:p>
    <w:p w14:paraId="71BED6B2"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component.</w:t>
      </w:r>
    </w:p>
    <w:p w14:paraId="413F54C3"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57F1561E"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A39E79" w14:textId="77777777" w:rsidR="00AB7AF3" w:rsidRDefault="00AB7AF3" w:rsidP="00AB7AF3">
            <w:pPr>
              <w:pStyle w:val="Beschriftung"/>
            </w:pPr>
            <w:r>
              <w:t>Element</w:t>
            </w:r>
          </w:p>
        </w:tc>
        <w:tc>
          <w:tcPr>
            <w:tcW w:w="4675" w:type="dxa"/>
          </w:tcPr>
          <w:p w14:paraId="6103556E"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2A456A5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081B216" w14:textId="77777777" w:rsidR="00AB7AF3" w:rsidRPr="002062A5" w:rsidRDefault="00AB7AF3" w:rsidP="00AB7AF3">
            <w:pPr>
              <w:pStyle w:val="Beschriftung"/>
              <w:rPr>
                <w:rStyle w:val="Datatype"/>
                <w:b w:val="0"/>
                <w:bCs w:val="0"/>
              </w:rPr>
            </w:pPr>
            <w:r w:rsidRPr="002062A5">
              <w:rPr>
                <w:rStyle w:val="Datatype"/>
              </w:rPr>
              <w:t>Id</w:t>
            </w:r>
          </w:p>
        </w:tc>
        <w:tc>
          <w:tcPr>
            <w:tcW w:w="4675" w:type="dxa"/>
          </w:tcPr>
          <w:p w14:paraId="6A99D32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AB7AF3" w14:paraId="0B4AB2D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40E2F4D" w14:textId="77777777" w:rsidR="00AB7AF3" w:rsidRPr="002062A5" w:rsidRDefault="00AB7AF3" w:rsidP="00AB7AF3">
            <w:pPr>
              <w:pStyle w:val="Beschriftung"/>
              <w:rPr>
                <w:rStyle w:val="Datatype"/>
                <w:b w:val="0"/>
                <w:bCs w:val="0"/>
              </w:rPr>
            </w:pPr>
            <w:r w:rsidRPr="002062A5">
              <w:rPr>
                <w:rStyle w:val="Datatype"/>
              </w:rPr>
              <w:t>RefURI</w:t>
            </w:r>
          </w:p>
        </w:tc>
        <w:tc>
          <w:tcPr>
            <w:tcW w:w="4675" w:type="dxa"/>
          </w:tcPr>
          <w:p w14:paraId="6F397BAE"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AB7AF3" w14:paraId="6C291762"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BBB4927" w14:textId="77777777" w:rsidR="00AB7AF3" w:rsidRPr="002062A5" w:rsidRDefault="00AB7AF3" w:rsidP="00AB7AF3">
            <w:pPr>
              <w:pStyle w:val="Beschriftung"/>
              <w:rPr>
                <w:rStyle w:val="Datatype"/>
                <w:b w:val="0"/>
                <w:bCs w:val="0"/>
              </w:rPr>
            </w:pPr>
            <w:r w:rsidRPr="002062A5">
              <w:rPr>
                <w:rStyle w:val="Datatype"/>
              </w:rPr>
              <w:t>RefType</w:t>
            </w:r>
          </w:p>
        </w:tc>
        <w:tc>
          <w:tcPr>
            <w:tcW w:w="4675" w:type="dxa"/>
          </w:tcPr>
          <w:p w14:paraId="6AF24AB6"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AB7AF3" w14:paraId="32FB913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F7300C3" w14:textId="77777777" w:rsidR="00AB7AF3" w:rsidRPr="002062A5" w:rsidRDefault="00AB7AF3" w:rsidP="00AB7AF3">
            <w:pPr>
              <w:pStyle w:val="Beschriftung"/>
              <w:rPr>
                <w:rStyle w:val="Datatype"/>
                <w:b w:val="0"/>
                <w:bCs w:val="0"/>
              </w:rPr>
            </w:pPr>
            <w:r w:rsidRPr="002062A5">
              <w:rPr>
                <w:rStyle w:val="Datatype"/>
              </w:rPr>
              <w:t>SchemaRefs</w:t>
            </w:r>
          </w:p>
        </w:tc>
        <w:tc>
          <w:tcPr>
            <w:tcW w:w="4675" w:type="dxa"/>
          </w:tcPr>
          <w:p w14:paraId="79F123E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bl>
    <w:p w14:paraId="77FEB049"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00BDE166" w14:textId="77777777" w:rsidR="00AB7AF3" w:rsidRDefault="00AB7AF3" w:rsidP="00AB7AF3">
      <w:pPr>
        <w:pStyle w:val="Code"/>
        <w:spacing w:line="259" w:lineRule="auto"/>
      </w:pPr>
      <w:r>
        <w:rPr>
          <w:color w:val="31849B" w:themeColor="accent5" w:themeShade="BF"/>
        </w:rPr>
        <w:t>"dss2-DocumentBaseType"</w:t>
      </w:r>
      <w:r>
        <w:t>: {</w:t>
      </w:r>
    </w:p>
    <w:p w14:paraId="0F7CC9B8"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41534C25" w14:textId="77777777" w:rsidR="00AB7AF3" w:rsidRDefault="00AB7AF3" w:rsidP="00AB7AF3">
      <w:pPr>
        <w:pStyle w:val="Code"/>
        <w:spacing w:line="259" w:lineRule="auto"/>
      </w:pPr>
      <w:r>
        <w:rPr>
          <w:color w:val="31849B" w:themeColor="accent5" w:themeShade="BF"/>
        </w:rPr>
        <w:t xml:space="preserve">  "properties"</w:t>
      </w:r>
      <w:r>
        <w:t>: {</w:t>
      </w:r>
    </w:p>
    <w:p w14:paraId="339D048A" w14:textId="77777777" w:rsidR="00AB7AF3" w:rsidRDefault="00AB7AF3" w:rsidP="00AB7AF3">
      <w:pPr>
        <w:pStyle w:val="Code"/>
        <w:spacing w:line="259" w:lineRule="auto"/>
      </w:pPr>
      <w:r>
        <w:rPr>
          <w:color w:val="31849B" w:themeColor="accent5" w:themeShade="BF"/>
        </w:rPr>
        <w:t xml:space="preserve">    "ID"</w:t>
      </w:r>
      <w:r>
        <w:t>: {</w:t>
      </w:r>
    </w:p>
    <w:p w14:paraId="29C4033E"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5FBD2495" w14:textId="77777777" w:rsidR="00AB7AF3" w:rsidRDefault="00AB7AF3" w:rsidP="00AB7AF3">
      <w:pPr>
        <w:pStyle w:val="Code"/>
        <w:spacing w:line="259" w:lineRule="auto"/>
      </w:pPr>
      <w:r>
        <w:t xml:space="preserve">    },</w:t>
      </w:r>
    </w:p>
    <w:p w14:paraId="763157C5" w14:textId="77777777" w:rsidR="00AB7AF3" w:rsidRDefault="00AB7AF3" w:rsidP="00AB7AF3">
      <w:pPr>
        <w:pStyle w:val="Code"/>
        <w:spacing w:line="259" w:lineRule="auto"/>
      </w:pPr>
      <w:r>
        <w:rPr>
          <w:color w:val="31849B" w:themeColor="accent5" w:themeShade="BF"/>
        </w:rPr>
        <w:lastRenderedPageBreak/>
        <w:t xml:space="preserve">    "refURI"</w:t>
      </w:r>
      <w:r>
        <w:t>: {</w:t>
      </w:r>
    </w:p>
    <w:p w14:paraId="5E011321"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6A47CED9" w14:textId="77777777" w:rsidR="00AB7AF3" w:rsidRDefault="00AB7AF3" w:rsidP="00AB7AF3">
      <w:pPr>
        <w:pStyle w:val="Code"/>
        <w:spacing w:line="259" w:lineRule="auto"/>
      </w:pPr>
      <w:r>
        <w:t xml:space="preserve">    },</w:t>
      </w:r>
    </w:p>
    <w:p w14:paraId="5FD75051" w14:textId="77777777" w:rsidR="00AB7AF3" w:rsidRDefault="00AB7AF3" w:rsidP="00AB7AF3">
      <w:pPr>
        <w:pStyle w:val="Code"/>
        <w:spacing w:line="259" w:lineRule="auto"/>
      </w:pPr>
      <w:r>
        <w:rPr>
          <w:color w:val="31849B" w:themeColor="accent5" w:themeShade="BF"/>
        </w:rPr>
        <w:t xml:space="preserve">    "refType"</w:t>
      </w:r>
      <w:r>
        <w:t>: {</w:t>
      </w:r>
    </w:p>
    <w:p w14:paraId="62312C6F"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13828594" w14:textId="77777777" w:rsidR="00AB7AF3" w:rsidRDefault="00AB7AF3" w:rsidP="00AB7AF3">
      <w:pPr>
        <w:pStyle w:val="Code"/>
        <w:spacing w:line="259" w:lineRule="auto"/>
      </w:pPr>
      <w:r>
        <w:t xml:space="preserve">    },</w:t>
      </w:r>
    </w:p>
    <w:p w14:paraId="114B3DC9" w14:textId="77777777" w:rsidR="00AB7AF3" w:rsidRDefault="00AB7AF3" w:rsidP="00AB7AF3">
      <w:pPr>
        <w:pStyle w:val="Code"/>
        <w:spacing w:line="259" w:lineRule="auto"/>
      </w:pPr>
      <w:r>
        <w:rPr>
          <w:color w:val="31849B" w:themeColor="accent5" w:themeShade="BF"/>
        </w:rPr>
        <w:t xml:space="preserve">    "schemaRefs"</w:t>
      </w:r>
      <w:r>
        <w:t>: {</w:t>
      </w:r>
    </w:p>
    <w:p w14:paraId="0E8DF248"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769478B6" w14:textId="77777777" w:rsidR="00AB7AF3" w:rsidRDefault="00AB7AF3" w:rsidP="00AB7AF3">
      <w:pPr>
        <w:pStyle w:val="Code"/>
        <w:spacing w:line="259" w:lineRule="auto"/>
      </w:pPr>
      <w:r>
        <w:rPr>
          <w:color w:val="31849B" w:themeColor="accent5" w:themeShade="BF"/>
        </w:rPr>
        <w:t xml:space="preserve">      "items"</w:t>
      </w:r>
      <w:r>
        <w:t>: {</w:t>
      </w:r>
    </w:p>
    <w:p w14:paraId="38E7E60A"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3370D44B" w14:textId="77777777" w:rsidR="00AB7AF3" w:rsidRDefault="00AB7AF3" w:rsidP="00AB7AF3">
      <w:pPr>
        <w:pStyle w:val="Code"/>
        <w:spacing w:line="259" w:lineRule="auto"/>
      </w:pPr>
      <w:r>
        <w:t xml:space="preserve">      }</w:t>
      </w:r>
    </w:p>
    <w:p w14:paraId="0A8CFFBD" w14:textId="77777777" w:rsidR="00AB7AF3" w:rsidRDefault="00AB7AF3" w:rsidP="00AB7AF3">
      <w:pPr>
        <w:pStyle w:val="Code"/>
        <w:spacing w:line="259" w:lineRule="auto"/>
      </w:pPr>
      <w:r>
        <w:t xml:space="preserve">    }</w:t>
      </w:r>
    </w:p>
    <w:p w14:paraId="5E3BBBDE" w14:textId="77777777" w:rsidR="00AB7AF3" w:rsidRDefault="00AB7AF3" w:rsidP="00AB7AF3">
      <w:pPr>
        <w:pStyle w:val="Code"/>
        <w:spacing w:line="259" w:lineRule="auto"/>
      </w:pPr>
      <w:r>
        <w:t xml:space="preserve">  }</w:t>
      </w:r>
    </w:p>
    <w:p w14:paraId="34A3150E" w14:textId="77777777" w:rsidR="00AB7AF3" w:rsidRDefault="00AB7AF3" w:rsidP="00AB7AF3">
      <w:pPr>
        <w:pStyle w:val="Code"/>
        <w:spacing w:line="259" w:lineRule="auto"/>
      </w:pPr>
      <w:r>
        <w:t>}</w:t>
      </w:r>
    </w:p>
    <w:p w14:paraId="6F6B9904" w14:textId="77777777" w:rsidR="00AB7AF3" w:rsidRDefault="00AB7AF3" w:rsidP="00AB7AF3"/>
    <w:p w14:paraId="0DDA33FB" w14:textId="77777777" w:rsidR="00AB7AF3" w:rsidRDefault="00AB7AF3" w:rsidP="00AB7AF3">
      <w:pPr>
        <w:pStyle w:val="berschrift4"/>
      </w:pPr>
      <w:bookmarkStart w:id="2468" w:name="_Toc8854735"/>
      <w:r>
        <w:t>DocumentBase – XML Syntax</w:t>
      </w:r>
      <w:bookmarkEnd w:id="2468"/>
    </w:p>
    <w:p w14:paraId="0708CBAD" w14:textId="77777777" w:rsidR="00AB7AF3" w:rsidRPr="5404FA76" w:rsidRDefault="00AB7AF3" w:rsidP="00AB7AF3">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14:paraId="777A54C1" w14:textId="77777777" w:rsidR="00AB7AF3" w:rsidRDefault="00AB7AF3" w:rsidP="00AB7AF3">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B127710"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7E6E5988"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A6DA380"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B265153"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80A9F3D"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2A8BC8F1" w14:textId="77777777" w:rsidR="00AB7AF3" w:rsidRDefault="00AB7AF3" w:rsidP="00AB7AF3">
      <w:pPr>
        <w:pStyle w:val="Code"/>
      </w:pPr>
      <w:r>
        <w:rPr>
          <w:color w:val="31849B" w:themeColor="accent5" w:themeShade="BF"/>
        </w:rPr>
        <w:t>&lt;/xs:complexType&gt;</w:t>
      </w:r>
    </w:p>
    <w:p w14:paraId="4FA8A0F6"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p>
    <w:p w14:paraId="1333EE4A" w14:textId="77777777" w:rsidR="00AB7AF3" w:rsidRDefault="00AB7AF3" w:rsidP="00AB7AF3">
      <w:pPr>
        <w:pStyle w:val="berschrift3"/>
      </w:pPr>
      <w:bookmarkStart w:id="2469" w:name="_RefComp1F72664D"/>
      <w:bookmarkStart w:id="2470" w:name="_Toc8854736"/>
      <w:r>
        <w:t>Component Document</w:t>
      </w:r>
      <w:bookmarkEnd w:id="2469"/>
      <w:bookmarkEnd w:id="2470"/>
    </w:p>
    <w:p w14:paraId="4A493618" w14:textId="77777777" w:rsidR="00AB7AF3" w:rsidRDefault="001725A5" w:rsidP="00AB7AF3">
      <w:r w:rsidRPr="003A06D0">
        <w:rPr>
          <w:color w:val="19D131"/>
          <w:lang w:val="en-GB"/>
        </w:rPr>
        <w:t xml:space="preserve">The </w:t>
      </w:r>
      <w:r w:rsidRPr="003A06D0">
        <w:rPr>
          <w:rStyle w:val="Datatype"/>
          <w:lang w:val="en-GB"/>
        </w:rPr>
        <w:t>Document</w:t>
      </w:r>
      <w:r w:rsidRPr="003A06D0">
        <w:rPr>
          <w:color w:val="19D131"/>
          <w:lang w:val="en-GB"/>
        </w:rPr>
        <w:t xml:space="preserve"> component contains input data for DSS processing.</w:t>
      </w:r>
    </w:p>
    <w:p w14:paraId="75AD0CCF" w14:textId="77777777" w:rsidR="00AB7AF3" w:rsidRDefault="00AB7AF3" w:rsidP="00AB7AF3">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0AD15617" w14:textId="77777777" w:rsidR="00AB7AF3" w:rsidRDefault="00AB7AF3" w:rsidP="00AB7AF3">
      <w:r>
        <w:t>Below follows a list of the sub-components that constitute this component:</w:t>
      </w:r>
    </w:p>
    <w:p w14:paraId="1BE0719F" w14:textId="77777777" w:rsidR="00AB7AF3" w:rsidRDefault="00AB7AF3" w:rsidP="00AB7AF3">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p>
    <w:p w14:paraId="0C739C42" w14:textId="77777777" w:rsidR="00AB7AF3" w:rsidRDefault="00AB7AF3" w:rsidP="00AB7AF3">
      <w:pPr>
        <w:pStyle w:val="berschrift4"/>
      </w:pPr>
      <w:bookmarkStart w:id="2471" w:name="_Toc8854737"/>
      <w:r>
        <w:t>Document – JSON Syntax</w:t>
      </w:r>
      <w:bookmarkEnd w:id="2471"/>
    </w:p>
    <w:p w14:paraId="4A3E4BFE"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14:paraId="52F63C12"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466CF477"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6B4E7D" w14:textId="77777777" w:rsidR="00AB7AF3" w:rsidRDefault="00AB7AF3" w:rsidP="00AB7AF3">
            <w:pPr>
              <w:pStyle w:val="Beschriftung"/>
            </w:pPr>
            <w:r>
              <w:t>Element</w:t>
            </w:r>
          </w:p>
        </w:tc>
        <w:tc>
          <w:tcPr>
            <w:tcW w:w="4675" w:type="dxa"/>
          </w:tcPr>
          <w:p w14:paraId="6EAEE3FB"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511DED0C"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CEB62CE" w14:textId="77777777" w:rsidR="00AB7AF3" w:rsidRPr="002062A5" w:rsidRDefault="00AB7AF3" w:rsidP="00AB7AF3">
            <w:pPr>
              <w:pStyle w:val="Beschriftung"/>
              <w:rPr>
                <w:rStyle w:val="Datatype"/>
                <w:b w:val="0"/>
                <w:bCs w:val="0"/>
              </w:rPr>
            </w:pPr>
            <w:r w:rsidRPr="002062A5">
              <w:rPr>
                <w:rStyle w:val="Datatype"/>
              </w:rPr>
              <w:t>Base64Data</w:t>
            </w:r>
          </w:p>
        </w:tc>
        <w:tc>
          <w:tcPr>
            <w:tcW w:w="4675" w:type="dxa"/>
          </w:tcPr>
          <w:p w14:paraId="4D3A500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bl>
    <w:p w14:paraId="041BB589"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361009E2" w14:textId="77777777" w:rsidR="00AB7AF3" w:rsidRDefault="00AB7AF3" w:rsidP="00AB7AF3">
      <w:pPr>
        <w:pStyle w:val="Code"/>
        <w:spacing w:line="259" w:lineRule="auto"/>
      </w:pPr>
      <w:r>
        <w:rPr>
          <w:color w:val="31849B" w:themeColor="accent5" w:themeShade="BF"/>
        </w:rPr>
        <w:lastRenderedPageBreak/>
        <w:t>"dss2-DocumentType"</w:t>
      </w:r>
      <w:r>
        <w:t>: {</w:t>
      </w:r>
    </w:p>
    <w:p w14:paraId="2057F706"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69AC6570" w14:textId="77777777" w:rsidR="00AB7AF3" w:rsidRDefault="00AB7AF3" w:rsidP="00AB7AF3">
      <w:pPr>
        <w:pStyle w:val="Code"/>
        <w:spacing w:line="259" w:lineRule="auto"/>
      </w:pPr>
      <w:r>
        <w:rPr>
          <w:color w:val="31849B" w:themeColor="accent5" w:themeShade="BF"/>
        </w:rPr>
        <w:t xml:space="preserve">  "properties"</w:t>
      </w:r>
      <w:r>
        <w:t>: {</w:t>
      </w:r>
    </w:p>
    <w:p w14:paraId="15BC65BD" w14:textId="77777777" w:rsidR="00AB7AF3" w:rsidRDefault="00AB7AF3" w:rsidP="00AB7AF3">
      <w:pPr>
        <w:pStyle w:val="Code"/>
        <w:spacing w:line="259" w:lineRule="auto"/>
      </w:pPr>
      <w:r>
        <w:rPr>
          <w:color w:val="31849B" w:themeColor="accent5" w:themeShade="BF"/>
        </w:rPr>
        <w:t xml:space="preserve">    "ID"</w:t>
      </w:r>
      <w:r>
        <w:t>: {</w:t>
      </w:r>
    </w:p>
    <w:p w14:paraId="7797B449"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11EC504E" w14:textId="77777777" w:rsidR="00AB7AF3" w:rsidRDefault="00AB7AF3" w:rsidP="00AB7AF3">
      <w:pPr>
        <w:pStyle w:val="Code"/>
        <w:spacing w:line="259" w:lineRule="auto"/>
      </w:pPr>
      <w:r>
        <w:t xml:space="preserve">    },</w:t>
      </w:r>
    </w:p>
    <w:p w14:paraId="31D17683" w14:textId="77777777" w:rsidR="00AB7AF3" w:rsidRDefault="00AB7AF3" w:rsidP="00AB7AF3">
      <w:pPr>
        <w:pStyle w:val="Code"/>
        <w:spacing w:line="259" w:lineRule="auto"/>
      </w:pPr>
      <w:r>
        <w:rPr>
          <w:color w:val="31849B" w:themeColor="accent5" w:themeShade="BF"/>
        </w:rPr>
        <w:t xml:space="preserve">    "refURI"</w:t>
      </w:r>
      <w:r>
        <w:t>: {</w:t>
      </w:r>
    </w:p>
    <w:p w14:paraId="4BBC3F94"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0FDFEF41" w14:textId="77777777" w:rsidR="00AB7AF3" w:rsidRDefault="00AB7AF3" w:rsidP="00AB7AF3">
      <w:pPr>
        <w:pStyle w:val="Code"/>
        <w:spacing w:line="259" w:lineRule="auto"/>
      </w:pPr>
      <w:r>
        <w:t xml:space="preserve">    },</w:t>
      </w:r>
    </w:p>
    <w:p w14:paraId="1CEA45F7" w14:textId="77777777" w:rsidR="00AB7AF3" w:rsidRDefault="00AB7AF3" w:rsidP="00AB7AF3">
      <w:pPr>
        <w:pStyle w:val="Code"/>
        <w:spacing w:line="259" w:lineRule="auto"/>
      </w:pPr>
      <w:r>
        <w:rPr>
          <w:color w:val="31849B" w:themeColor="accent5" w:themeShade="BF"/>
        </w:rPr>
        <w:t xml:space="preserve">    "refType"</w:t>
      </w:r>
      <w:r>
        <w:t>: {</w:t>
      </w:r>
    </w:p>
    <w:p w14:paraId="628AD4CB"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03125534" w14:textId="77777777" w:rsidR="00AB7AF3" w:rsidRDefault="00AB7AF3" w:rsidP="00AB7AF3">
      <w:pPr>
        <w:pStyle w:val="Code"/>
        <w:spacing w:line="259" w:lineRule="auto"/>
      </w:pPr>
      <w:r>
        <w:t xml:space="preserve">    },</w:t>
      </w:r>
    </w:p>
    <w:p w14:paraId="715B5D1E" w14:textId="77777777" w:rsidR="00AB7AF3" w:rsidRDefault="00AB7AF3" w:rsidP="00AB7AF3">
      <w:pPr>
        <w:pStyle w:val="Code"/>
        <w:spacing w:line="259" w:lineRule="auto"/>
      </w:pPr>
      <w:r>
        <w:rPr>
          <w:color w:val="31849B" w:themeColor="accent5" w:themeShade="BF"/>
        </w:rPr>
        <w:t xml:space="preserve">    "schemaRefs"</w:t>
      </w:r>
      <w:r>
        <w:t>: {</w:t>
      </w:r>
    </w:p>
    <w:p w14:paraId="59102EB4"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5CDC8209" w14:textId="77777777" w:rsidR="00AB7AF3" w:rsidRDefault="00AB7AF3" w:rsidP="00AB7AF3">
      <w:pPr>
        <w:pStyle w:val="Code"/>
        <w:spacing w:line="259" w:lineRule="auto"/>
      </w:pPr>
      <w:r>
        <w:rPr>
          <w:color w:val="31849B" w:themeColor="accent5" w:themeShade="BF"/>
        </w:rPr>
        <w:t xml:space="preserve">      "items"</w:t>
      </w:r>
      <w:r>
        <w:t>: {</w:t>
      </w:r>
    </w:p>
    <w:p w14:paraId="12757A86"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3FEA25B2" w14:textId="77777777" w:rsidR="00AB7AF3" w:rsidRDefault="00AB7AF3" w:rsidP="00AB7AF3">
      <w:pPr>
        <w:pStyle w:val="Code"/>
        <w:spacing w:line="259" w:lineRule="auto"/>
      </w:pPr>
      <w:r>
        <w:t xml:space="preserve">      }</w:t>
      </w:r>
    </w:p>
    <w:p w14:paraId="14B4EE4A" w14:textId="77777777" w:rsidR="00AB7AF3" w:rsidRDefault="00AB7AF3" w:rsidP="00AB7AF3">
      <w:pPr>
        <w:pStyle w:val="Code"/>
        <w:spacing w:line="259" w:lineRule="auto"/>
      </w:pPr>
      <w:r>
        <w:t xml:space="preserve">    },</w:t>
      </w:r>
    </w:p>
    <w:p w14:paraId="7C265170" w14:textId="77777777" w:rsidR="00AB7AF3" w:rsidRDefault="00AB7AF3" w:rsidP="00AB7AF3">
      <w:pPr>
        <w:pStyle w:val="Code"/>
        <w:spacing w:line="259" w:lineRule="auto"/>
      </w:pPr>
      <w:r>
        <w:rPr>
          <w:color w:val="31849B" w:themeColor="accent5" w:themeShade="BF"/>
        </w:rPr>
        <w:t xml:space="preserve">    "b64Data"</w:t>
      </w:r>
      <w:r>
        <w:t>: {</w:t>
      </w:r>
    </w:p>
    <w:p w14:paraId="650F3D9B"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14BB5055" w14:textId="77777777" w:rsidR="00AB7AF3" w:rsidRDefault="00AB7AF3" w:rsidP="00AB7AF3">
      <w:pPr>
        <w:pStyle w:val="Code"/>
        <w:spacing w:line="259" w:lineRule="auto"/>
      </w:pPr>
      <w:r>
        <w:t xml:space="preserve">    }</w:t>
      </w:r>
    </w:p>
    <w:p w14:paraId="71058B5E" w14:textId="77777777" w:rsidR="00AB7AF3" w:rsidRDefault="00AB7AF3" w:rsidP="00AB7AF3">
      <w:pPr>
        <w:pStyle w:val="Code"/>
        <w:spacing w:line="259" w:lineRule="auto"/>
      </w:pPr>
      <w:r>
        <w:t xml:space="preserve">  },</w:t>
      </w:r>
    </w:p>
    <w:p w14:paraId="7CC081B7"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"b64Data"</w:t>
      </w:r>
      <w:r>
        <w:t>]</w:t>
      </w:r>
    </w:p>
    <w:p w14:paraId="003D5154" w14:textId="77777777" w:rsidR="00AB7AF3" w:rsidRDefault="00AB7AF3" w:rsidP="00AB7AF3">
      <w:pPr>
        <w:pStyle w:val="Code"/>
        <w:spacing w:line="259" w:lineRule="auto"/>
      </w:pPr>
      <w:r>
        <w:t>}</w:t>
      </w:r>
    </w:p>
    <w:p w14:paraId="4B65C321" w14:textId="77777777" w:rsidR="00AB7AF3" w:rsidRDefault="00AB7AF3" w:rsidP="00AB7AF3"/>
    <w:p w14:paraId="19FBAB00" w14:textId="77777777" w:rsidR="00AB7AF3" w:rsidRDefault="00AB7AF3" w:rsidP="00AB7AF3">
      <w:pPr>
        <w:pStyle w:val="berschrift4"/>
      </w:pPr>
      <w:bookmarkStart w:id="2472" w:name="_Toc8854738"/>
      <w:r>
        <w:t>Document – XML Syntax</w:t>
      </w:r>
      <w:bookmarkEnd w:id="2472"/>
    </w:p>
    <w:p w14:paraId="66DBD0FA" w14:textId="77777777" w:rsidR="00AB7AF3" w:rsidRPr="5404FA76" w:rsidRDefault="00AB7AF3" w:rsidP="00AB7AF3">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14:paraId="19ECE695" w14:textId="77777777" w:rsidR="00AB7AF3" w:rsidRDefault="00AB7AF3" w:rsidP="00AB7AF3">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0569ADA"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14:paraId="057F63EE" w14:textId="77777777" w:rsidR="00AB7AF3" w:rsidRDefault="00AB7AF3" w:rsidP="00AB7AF3">
      <w:pPr>
        <w:pStyle w:val="Code"/>
      </w:pPr>
      <w:r>
        <w:rPr>
          <w:color w:val="31849B" w:themeColor="accent5" w:themeShade="BF"/>
        </w:rPr>
        <w:t xml:space="preserve">  &lt;xs:complexContent&gt;</w:t>
      </w:r>
    </w:p>
    <w:p w14:paraId="032966EC" w14:textId="77777777" w:rsidR="00AB7AF3" w:rsidRDefault="00AB7AF3" w:rsidP="00AB7AF3">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665E2DD2" w14:textId="77777777" w:rsidR="00AB7AF3" w:rsidRDefault="00AB7AF3" w:rsidP="00AB7AF3">
      <w:pPr>
        <w:pStyle w:val="Code"/>
      </w:pPr>
      <w:r>
        <w:rPr>
          <w:color w:val="31849B" w:themeColor="accent5" w:themeShade="BF"/>
        </w:rPr>
        <w:t xml:space="preserve">      &lt;xs:sequence&gt;</w:t>
      </w:r>
    </w:p>
    <w:p w14:paraId="4610B313"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09B2ABF5" w14:textId="77777777" w:rsidR="00AB7AF3" w:rsidRDefault="00AB7AF3" w:rsidP="00AB7AF3">
      <w:pPr>
        <w:pStyle w:val="Code"/>
      </w:pPr>
      <w:r>
        <w:rPr>
          <w:color w:val="31849B" w:themeColor="accent5" w:themeShade="BF"/>
        </w:rPr>
        <w:t xml:space="preserve">      &lt;/xs:sequence&gt;</w:t>
      </w:r>
    </w:p>
    <w:p w14:paraId="267B977E" w14:textId="77777777" w:rsidR="00AB7AF3" w:rsidRDefault="00AB7AF3" w:rsidP="00AB7AF3">
      <w:pPr>
        <w:pStyle w:val="Code"/>
      </w:pPr>
      <w:r>
        <w:rPr>
          <w:color w:val="31849B" w:themeColor="accent5" w:themeShade="BF"/>
        </w:rPr>
        <w:t xml:space="preserve">    &lt;/xs:extension&gt;</w:t>
      </w:r>
    </w:p>
    <w:p w14:paraId="6E6F8D2B" w14:textId="77777777" w:rsidR="00AB7AF3" w:rsidRDefault="00AB7AF3" w:rsidP="00AB7AF3">
      <w:pPr>
        <w:pStyle w:val="Code"/>
      </w:pPr>
      <w:r>
        <w:rPr>
          <w:color w:val="31849B" w:themeColor="accent5" w:themeShade="BF"/>
        </w:rPr>
        <w:t xml:space="preserve">  &lt;/xs:complexContent&gt;</w:t>
      </w:r>
    </w:p>
    <w:p w14:paraId="4887A700" w14:textId="77777777" w:rsidR="00AB7AF3" w:rsidRDefault="00AB7AF3" w:rsidP="00AB7AF3">
      <w:pPr>
        <w:pStyle w:val="Code"/>
      </w:pPr>
      <w:r>
        <w:rPr>
          <w:color w:val="31849B" w:themeColor="accent5" w:themeShade="BF"/>
        </w:rPr>
        <w:t>&lt;/xs:complexType&gt;</w:t>
      </w:r>
    </w:p>
    <w:p w14:paraId="171E98EC"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p>
    <w:p w14:paraId="0BDD5B1F" w14:textId="77777777" w:rsidR="00AB7AF3" w:rsidRDefault="00AB7AF3" w:rsidP="00AB7AF3">
      <w:pPr>
        <w:pStyle w:val="berschrift3"/>
      </w:pPr>
      <w:bookmarkStart w:id="2473" w:name="_RefComp89952E90"/>
      <w:bookmarkStart w:id="2474" w:name="_Toc8854739"/>
      <w:r>
        <w:t>Component TransformedData</w:t>
      </w:r>
      <w:bookmarkEnd w:id="2473"/>
      <w:bookmarkEnd w:id="2474"/>
    </w:p>
    <w:p w14:paraId="45FD6F61" w14:textId="77777777" w:rsidR="00AB7AF3" w:rsidRDefault="00AB7AF3" w:rsidP="00AB7AF3"/>
    <w:p w14:paraId="26A6C225" w14:textId="77777777" w:rsidR="00AB7AF3" w:rsidRDefault="00AB7AF3" w:rsidP="00AB7AF3">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6672BA1D" w14:textId="77777777" w:rsidR="00AB7AF3" w:rsidRDefault="00AB7AF3" w:rsidP="00AB7AF3">
      <w:r>
        <w:t>Below follows a list of the sub-components that constitute this component:</w:t>
      </w:r>
    </w:p>
    <w:p w14:paraId="5A5ADEF9" w14:textId="77777777" w:rsidR="00AB7AF3" w:rsidRDefault="00AB7AF3" w:rsidP="00AB7AF3">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3A06D0">
        <w:rPr>
          <w:color w:val="19D131"/>
          <w:lang w:val="en-GB"/>
        </w:rPr>
        <w:t>This is the sequence of transforms applied by the client. It specifies the value for a &lt;ds:Reference&gt; element’s &lt;ds:Transforms&gt; child element. In other words, this specifies transforms that the client has already applied to the input document before the server will hash it. This component is required on a SignRequest, optional on a VerifyRequest.</w:t>
      </w:r>
    </w:p>
    <w:p w14:paraId="6B28DAA2" w14:textId="77777777" w:rsidR="00AB7AF3" w:rsidRDefault="00AB7AF3" w:rsidP="00AB7AF3">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rPr>
          <w:color w:val="19D131"/>
          <w:lang w:val="en-GB"/>
        </w:rPr>
        <w:t>This element gives the binary output of a sequence of transforms to be hashed at the server side.</w:t>
      </w:r>
    </w:p>
    <w:p w14:paraId="19587370" w14:textId="77777777" w:rsidR="00AB7AF3" w:rsidRDefault="00AB7AF3" w:rsidP="00AB7AF3">
      <w:pPr>
        <w:pStyle w:val="Member"/>
      </w:pPr>
      <w:r>
        <w:t xml:space="preserve">The OPTIONAL </w:t>
      </w:r>
      <w:r w:rsidRPr="35C1378D">
        <w:rPr>
          <w:rStyle w:val="Datatype"/>
        </w:rPr>
        <w:t>WhichReference</w:t>
      </w:r>
      <w:r>
        <w:t xml:space="preserve"> element, if present, MUST contain one instance of an integer. </w:t>
      </w:r>
      <w:r w:rsidRPr="003A06D0">
        <w:rPr>
          <w:color w:val="19D131"/>
          <w:lang w:val="en-GB"/>
        </w:rPr>
        <w:t xml:space="preserve">As there may be multiple </w:t>
      </w:r>
      <w:r w:rsidRPr="003A06D0">
        <w:rPr>
          <w:rFonts w:ascii="Courier New" w:eastAsia="Courier New" w:hAnsi="Courier New" w:cs="Courier New"/>
          <w:lang w:val="en-GB"/>
        </w:rPr>
        <w:t>TransformedDataType</w:t>
      </w:r>
      <w:r w:rsidRPr="003A06D0">
        <w:rPr>
          <w:color w:val="19D131"/>
          <w:lang w:val="en-GB"/>
        </w:rPr>
        <w:t xml:space="preserve"> / </w:t>
      </w:r>
      <w:r w:rsidRPr="003A06D0">
        <w:rPr>
          <w:rFonts w:ascii="Courier New" w:eastAsia="Courier New" w:hAnsi="Courier New" w:cs="Courier New"/>
          <w:lang w:val="en-GB"/>
        </w:rPr>
        <w:t>DocumentHashType</w:t>
      </w:r>
      <w:r w:rsidRPr="003A06D0">
        <w:rPr>
          <w:color w:val="19D131"/>
          <w:lang w:val="en-GB"/>
        </w:rPr>
        <w:t xml:space="preserve"> components of the same document having the same URI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w:t>
      </w:r>
      <w:r w:rsidR="00BF5E78" w:rsidRPr="003A06D0">
        <w:rPr>
          <w:color w:val="19D131"/>
          <w:lang w:val="en-GB"/>
        </w:rPr>
        <w:t>correspondence</w:t>
      </w:r>
      <w:r w:rsidRPr="003A06D0">
        <w:rPr>
          <w:color w:val="19D131"/>
          <w:lang w:val="en-GB"/>
        </w:rPr>
        <w:t xml:space="preserv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URI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&lt;ds:Reference&gt; in the signature, 1 means the second, and so on). This component is ignored on a SignRequest, optional on a VerifyRequest.</w:t>
      </w:r>
    </w:p>
    <w:p w14:paraId="71514974" w14:textId="77777777" w:rsidR="00AB7AF3" w:rsidRDefault="00AB7AF3" w:rsidP="00AB7AF3">
      <w:pPr>
        <w:pStyle w:val="Non-normativeCommentHeading"/>
      </w:pPr>
      <w:r>
        <w:t>Non-normative Comment:</w:t>
      </w:r>
    </w:p>
    <w:p w14:paraId="567BE911" w14:textId="77777777" w:rsidR="00AB7AF3" w:rsidRDefault="001725A5" w:rsidP="00AB7AF3">
      <w:pPr>
        <w:pStyle w:val="Non-normativeComment"/>
      </w:pPr>
      <w:r w:rsidRPr="003A06D0">
        <w:rPr>
          <w:color w:val="19D131"/>
          <w:lang w:val="en-GB"/>
        </w:rPr>
        <w:t xml:space="preserve">It may be possible to establish the &lt;ds:References&gt; / </w:t>
      </w:r>
      <w:r w:rsidRPr="003A06D0">
        <w:rPr>
          <w:rFonts w:ascii="Courier New" w:eastAsia="Courier New" w:hAnsi="Courier New" w:cs="Courier New"/>
          <w:lang w:val="en-GB"/>
        </w:rPr>
        <w:t>TransformedDataType</w:t>
      </w:r>
      <w:r w:rsidRPr="003A06D0">
        <w:rPr>
          <w:color w:val="19D131"/>
          <w:lang w:val="en-GB"/>
        </w:rPr>
        <w:t xml:space="preserve"> / </w:t>
      </w:r>
      <w:r w:rsidRPr="003A06D0">
        <w:rPr>
          <w:rFonts w:ascii="Courier New" w:eastAsia="Courier New" w:hAnsi="Courier New" w:cs="Courier New"/>
          <w:lang w:val="en-GB"/>
        </w:rPr>
        <w:t>DocumentHashType</w:t>
      </w:r>
      <w:r w:rsidRPr="003A06D0">
        <w:rPr>
          <w:color w:val="19D131"/>
          <w:lang w:val="en-GB"/>
        </w:rPr>
        <w:t xml:space="preserve"> correspondence by comparing the optionally supplied chain of transforms to those of the &lt;ds:References&gt; having the same URI and </w:t>
      </w:r>
      <w:r w:rsidRPr="003A06D0">
        <w:rPr>
          <w:rStyle w:val="Datatype"/>
          <w:lang w:val="en-GB"/>
        </w:rPr>
        <w:t>RefType</w:t>
      </w:r>
      <w:r w:rsidRPr="003A06D0">
        <w:rPr>
          <w:color w:val="19D131"/>
          <w:lang w:val="en-GB"/>
        </w:rPr>
        <w:t xml:space="preserve"> in the supplied </w:t>
      </w:r>
      <w:r w:rsidRPr="003A06D0">
        <w:rPr>
          <w:rStyle w:val="Datatype"/>
          <w:lang w:val="en-GB"/>
        </w:rPr>
        <w:t>&lt;ds:Signature&gt;</w:t>
      </w:r>
      <w:r w:rsidRPr="003A06D0">
        <w:rPr>
          <w:color w:val="19D131"/>
          <w:lang w:val="en-GB"/>
        </w:rPr>
        <w:t xml:space="preserve"> if this chain of transform has been supplied. This can be quite expensive and even outnumber the advantages of </w:t>
      </w:r>
      <w:r w:rsidRPr="003A06D0">
        <w:rPr>
          <w:rFonts w:ascii="Courier New" w:eastAsia="Courier New" w:hAnsi="Courier New" w:cs="Courier New"/>
          <w:lang w:val="en-GB"/>
        </w:rPr>
        <w:t>TransformedDataType</w:t>
      </w:r>
      <w:r w:rsidRPr="003A06D0">
        <w:rPr>
          <w:color w:val="19D131"/>
          <w:lang w:val="en-GB"/>
        </w:rPr>
        <w:t xml:space="preserve"> / </w:t>
      </w:r>
      <w:r w:rsidRPr="003A06D0">
        <w:rPr>
          <w:rFonts w:ascii="Courier New" w:eastAsia="Courier New" w:hAnsi="Courier New" w:cs="Courier New"/>
          <w:lang w:val="en-GB"/>
        </w:rPr>
        <w:t>DocumentHashType</w:t>
      </w:r>
      <w:r w:rsidRPr="003A06D0">
        <w:rPr>
          <w:color w:val="19D131"/>
          <w:lang w:val="en-GB"/>
        </w:rPr>
        <w:t>.</w:t>
      </w:r>
    </w:p>
    <w:p w14:paraId="6AA909D0" w14:textId="77777777" w:rsidR="00AB7AF3" w:rsidRDefault="00AB7AF3" w:rsidP="00AB7AF3">
      <w:pPr>
        <w:pStyle w:val="berschrift4"/>
      </w:pPr>
      <w:bookmarkStart w:id="2475" w:name="_Toc8854740"/>
      <w:r>
        <w:t>TransformedData – JSON Syntax</w:t>
      </w:r>
      <w:bookmarkEnd w:id="2475"/>
    </w:p>
    <w:p w14:paraId="71EA6C31"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14:paraId="494588C3"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288C5319"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9C8F83" w14:textId="77777777" w:rsidR="00AB7AF3" w:rsidRDefault="00AB7AF3" w:rsidP="00AB7AF3">
            <w:pPr>
              <w:pStyle w:val="Beschriftung"/>
            </w:pPr>
            <w:r>
              <w:t>Element</w:t>
            </w:r>
          </w:p>
        </w:tc>
        <w:tc>
          <w:tcPr>
            <w:tcW w:w="4675" w:type="dxa"/>
          </w:tcPr>
          <w:p w14:paraId="103A52EF"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36A1F81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A5CA95F" w14:textId="77777777" w:rsidR="00AB7AF3" w:rsidRPr="002062A5" w:rsidRDefault="00AB7AF3" w:rsidP="00AB7AF3">
            <w:pPr>
              <w:pStyle w:val="Beschriftung"/>
              <w:rPr>
                <w:rStyle w:val="Datatype"/>
                <w:b w:val="0"/>
                <w:bCs w:val="0"/>
              </w:rPr>
            </w:pPr>
            <w:r w:rsidRPr="002062A5">
              <w:rPr>
                <w:rStyle w:val="Datatype"/>
              </w:rPr>
              <w:t>Transforms</w:t>
            </w:r>
          </w:p>
        </w:tc>
        <w:tc>
          <w:tcPr>
            <w:tcW w:w="4675" w:type="dxa"/>
          </w:tcPr>
          <w:p w14:paraId="3FDA5955"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AB7AF3" w14:paraId="705647CC"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EB70E2C" w14:textId="77777777" w:rsidR="00AB7AF3" w:rsidRPr="002062A5" w:rsidRDefault="00AB7AF3" w:rsidP="00AB7AF3">
            <w:pPr>
              <w:pStyle w:val="Beschriftung"/>
              <w:rPr>
                <w:rStyle w:val="Datatype"/>
                <w:b w:val="0"/>
                <w:bCs w:val="0"/>
              </w:rPr>
            </w:pPr>
            <w:r w:rsidRPr="002062A5">
              <w:rPr>
                <w:rStyle w:val="Datatype"/>
              </w:rPr>
              <w:t>Base64Data</w:t>
            </w:r>
          </w:p>
        </w:tc>
        <w:tc>
          <w:tcPr>
            <w:tcW w:w="4675" w:type="dxa"/>
          </w:tcPr>
          <w:p w14:paraId="4FA7B84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AB7AF3" w14:paraId="02BEC6D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90D578B" w14:textId="77777777" w:rsidR="00AB7AF3" w:rsidRPr="002062A5" w:rsidRDefault="00AB7AF3" w:rsidP="00AB7AF3">
            <w:pPr>
              <w:pStyle w:val="Beschriftung"/>
              <w:rPr>
                <w:rStyle w:val="Datatype"/>
                <w:b w:val="0"/>
                <w:bCs w:val="0"/>
              </w:rPr>
            </w:pPr>
            <w:r w:rsidRPr="002062A5">
              <w:rPr>
                <w:rStyle w:val="Datatype"/>
              </w:rPr>
              <w:t>WhichReference</w:t>
            </w:r>
          </w:p>
        </w:tc>
        <w:tc>
          <w:tcPr>
            <w:tcW w:w="4675" w:type="dxa"/>
          </w:tcPr>
          <w:p w14:paraId="4FE441D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14:paraId="6BDF4254"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6F008601" w14:textId="77777777" w:rsidR="00AB7AF3" w:rsidRDefault="00AB7AF3" w:rsidP="00AB7AF3">
      <w:pPr>
        <w:pStyle w:val="Code"/>
        <w:spacing w:line="259" w:lineRule="auto"/>
      </w:pPr>
      <w:r>
        <w:rPr>
          <w:color w:val="31849B" w:themeColor="accent5" w:themeShade="BF"/>
        </w:rPr>
        <w:t>"dss2-TransformedDataType"</w:t>
      </w:r>
      <w:r>
        <w:t>: {</w:t>
      </w:r>
    </w:p>
    <w:p w14:paraId="0221BE17"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63863738" w14:textId="77777777" w:rsidR="00AB7AF3" w:rsidRDefault="00AB7AF3" w:rsidP="00AB7AF3">
      <w:pPr>
        <w:pStyle w:val="Code"/>
        <w:spacing w:line="259" w:lineRule="auto"/>
      </w:pPr>
      <w:r>
        <w:rPr>
          <w:color w:val="31849B" w:themeColor="accent5" w:themeShade="BF"/>
        </w:rPr>
        <w:t xml:space="preserve">  "properties"</w:t>
      </w:r>
      <w:r>
        <w:t>: {</w:t>
      </w:r>
    </w:p>
    <w:p w14:paraId="2F014866" w14:textId="77777777" w:rsidR="00AB7AF3" w:rsidRDefault="00AB7AF3" w:rsidP="00AB7AF3">
      <w:pPr>
        <w:pStyle w:val="Code"/>
        <w:spacing w:line="259" w:lineRule="auto"/>
      </w:pPr>
      <w:r>
        <w:rPr>
          <w:color w:val="31849B" w:themeColor="accent5" w:themeShade="BF"/>
        </w:rPr>
        <w:t xml:space="preserve">    "ID"</w:t>
      </w:r>
      <w:r>
        <w:t>: {</w:t>
      </w:r>
    </w:p>
    <w:p w14:paraId="5F432E7F"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2F5B95E1" w14:textId="77777777" w:rsidR="00AB7AF3" w:rsidRDefault="00AB7AF3" w:rsidP="00AB7AF3">
      <w:pPr>
        <w:pStyle w:val="Code"/>
        <w:spacing w:line="259" w:lineRule="auto"/>
      </w:pPr>
      <w:r>
        <w:t xml:space="preserve">    },</w:t>
      </w:r>
    </w:p>
    <w:p w14:paraId="6791A71C" w14:textId="77777777" w:rsidR="00AB7AF3" w:rsidRDefault="00AB7AF3" w:rsidP="00AB7AF3">
      <w:pPr>
        <w:pStyle w:val="Code"/>
        <w:spacing w:line="259" w:lineRule="auto"/>
      </w:pPr>
      <w:r>
        <w:rPr>
          <w:color w:val="31849B" w:themeColor="accent5" w:themeShade="BF"/>
        </w:rPr>
        <w:t xml:space="preserve">    "refURI"</w:t>
      </w:r>
      <w:r>
        <w:t>: {</w:t>
      </w:r>
    </w:p>
    <w:p w14:paraId="59C4DD39"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7067BDCE" w14:textId="77777777" w:rsidR="00AB7AF3" w:rsidRDefault="00AB7AF3" w:rsidP="00AB7AF3">
      <w:pPr>
        <w:pStyle w:val="Code"/>
        <w:spacing w:line="259" w:lineRule="auto"/>
      </w:pPr>
      <w:r>
        <w:t xml:space="preserve">    },</w:t>
      </w:r>
    </w:p>
    <w:p w14:paraId="56E96977" w14:textId="77777777" w:rsidR="00AB7AF3" w:rsidRDefault="00AB7AF3" w:rsidP="00AB7AF3">
      <w:pPr>
        <w:pStyle w:val="Code"/>
        <w:spacing w:line="259" w:lineRule="auto"/>
      </w:pPr>
      <w:r>
        <w:rPr>
          <w:color w:val="31849B" w:themeColor="accent5" w:themeShade="BF"/>
        </w:rPr>
        <w:t xml:space="preserve">    "refType"</w:t>
      </w:r>
      <w:r>
        <w:t>: {</w:t>
      </w:r>
    </w:p>
    <w:p w14:paraId="537FEE25" w14:textId="77777777" w:rsidR="00AB7AF3" w:rsidRDefault="00AB7AF3" w:rsidP="00AB7AF3">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6DDFDB34" w14:textId="77777777" w:rsidR="00AB7AF3" w:rsidRDefault="00AB7AF3" w:rsidP="00AB7AF3">
      <w:pPr>
        <w:pStyle w:val="Code"/>
        <w:spacing w:line="259" w:lineRule="auto"/>
      </w:pPr>
      <w:r>
        <w:t xml:space="preserve">    },</w:t>
      </w:r>
    </w:p>
    <w:p w14:paraId="3FE94AF5" w14:textId="77777777" w:rsidR="00AB7AF3" w:rsidRDefault="00AB7AF3" w:rsidP="00AB7AF3">
      <w:pPr>
        <w:pStyle w:val="Code"/>
        <w:spacing w:line="259" w:lineRule="auto"/>
      </w:pPr>
      <w:r>
        <w:rPr>
          <w:color w:val="31849B" w:themeColor="accent5" w:themeShade="BF"/>
        </w:rPr>
        <w:t xml:space="preserve">    "schemaRefs"</w:t>
      </w:r>
      <w:r>
        <w:t>: {</w:t>
      </w:r>
    </w:p>
    <w:p w14:paraId="73ED7696"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77EB53AC" w14:textId="77777777" w:rsidR="00AB7AF3" w:rsidRDefault="00AB7AF3" w:rsidP="00AB7AF3">
      <w:pPr>
        <w:pStyle w:val="Code"/>
        <w:spacing w:line="259" w:lineRule="auto"/>
      </w:pPr>
      <w:r>
        <w:rPr>
          <w:color w:val="31849B" w:themeColor="accent5" w:themeShade="BF"/>
        </w:rPr>
        <w:t xml:space="preserve">      "items"</w:t>
      </w:r>
      <w:r>
        <w:t>: {</w:t>
      </w:r>
    </w:p>
    <w:p w14:paraId="19F5DF01"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0878E409" w14:textId="77777777" w:rsidR="00AB7AF3" w:rsidRDefault="00AB7AF3" w:rsidP="00AB7AF3">
      <w:pPr>
        <w:pStyle w:val="Code"/>
        <w:spacing w:line="259" w:lineRule="auto"/>
      </w:pPr>
      <w:r>
        <w:t xml:space="preserve">      }</w:t>
      </w:r>
    </w:p>
    <w:p w14:paraId="20D0E95D" w14:textId="77777777" w:rsidR="00AB7AF3" w:rsidRDefault="00AB7AF3" w:rsidP="00AB7AF3">
      <w:pPr>
        <w:pStyle w:val="Code"/>
        <w:spacing w:line="259" w:lineRule="auto"/>
      </w:pPr>
      <w:r>
        <w:t xml:space="preserve">    },</w:t>
      </w:r>
    </w:p>
    <w:p w14:paraId="09956231" w14:textId="77777777" w:rsidR="00AB7AF3" w:rsidRDefault="00AB7AF3" w:rsidP="00AB7AF3">
      <w:pPr>
        <w:pStyle w:val="Code"/>
        <w:spacing w:line="259" w:lineRule="auto"/>
      </w:pPr>
      <w:r>
        <w:rPr>
          <w:color w:val="31849B" w:themeColor="accent5" w:themeShade="BF"/>
        </w:rPr>
        <w:t xml:space="preserve">    "transforms"</w:t>
      </w:r>
      <w:r>
        <w:t>: {</w:t>
      </w:r>
    </w:p>
    <w:p w14:paraId="42E49744"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568BDEA6" w14:textId="77777777" w:rsidR="00AB7AF3" w:rsidRDefault="00AB7AF3" w:rsidP="00AB7AF3">
      <w:pPr>
        <w:pStyle w:val="Code"/>
        <w:spacing w:line="259" w:lineRule="auto"/>
      </w:pPr>
      <w:r>
        <w:t xml:space="preserve">    },</w:t>
      </w:r>
    </w:p>
    <w:p w14:paraId="4EE96311" w14:textId="77777777" w:rsidR="00AB7AF3" w:rsidRDefault="00AB7AF3" w:rsidP="00AB7AF3">
      <w:pPr>
        <w:pStyle w:val="Code"/>
        <w:spacing w:line="259" w:lineRule="auto"/>
      </w:pPr>
      <w:r>
        <w:rPr>
          <w:color w:val="31849B" w:themeColor="accent5" w:themeShade="BF"/>
        </w:rPr>
        <w:t xml:space="preserve">    "b64Data"</w:t>
      </w:r>
      <w:r>
        <w:t>: {</w:t>
      </w:r>
    </w:p>
    <w:p w14:paraId="6A8A5811"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58617CA9" w14:textId="77777777" w:rsidR="00AB7AF3" w:rsidRDefault="00AB7AF3" w:rsidP="00AB7AF3">
      <w:pPr>
        <w:pStyle w:val="Code"/>
        <w:spacing w:line="259" w:lineRule="auto"/>
      </w:pPr>
      <w:r>
        <w:t xml:space="preserve">    },</w:t>
      </w:r>
    </w:p>
    <w:p w14:paraId="2EF83C3B" w14:textId="77777777" w:rsidR="00AB7AF3" w:rsidRDefault="00AB7AF3" w:rsidP="00AB7AF3">
      <w:pPr>
        <w:pStyle w:val="Code"/>
        <w:spacing w:line="259" w:lineRule="auto"/>
      </w:pPr>
      <w:r>
        <w:rPr>
          <w:color w:val="31849B" w:themeColor="accent5" w:themeShade="BF"/>
        </w:rPr>
        <w:t xml:space="preserve">    "whichRef"</w:t>
      </w:r>
      <w:r>
        <w:t>: {</w:t>
      </w:r>
    </w:p>
    <w:p w14:paraId="042B7F4D"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"integer"</w:t>
      </w:r>
    </w:p>
    <w:p w14:paraId="13BF549D" w14:textId="77777777" w:rsidR="00AB7AF3" w:rsidRDefault="00AB7AF3" w:rsidP="00AB7AF3">
      <w:pPr>
        <w:pStyle w:val="Code"/>
        <w:spacing w:line="259" w:lineRule="auto"/>
      </w:pPr>
      <w:r>
        <w:t xml:space="preserve">    }</w:t>
      </w:r>
    </w:p>
    <w:p w14:paraId="2E1DC1E2" w14:textId="77777777" w:rsidR="00AB7AF3" w:rsidRDefault="00AB7AF3" w:rsidP="00AB7AF3">
      <w:pPr>
        <w:pStyle w:val="Code"/>
        <w:spacing w:line="259" w:lineRule="auto"/>
      </w:pPr>
      <w:r>
        <w:t xml:space="preserve">  },</w:t>
      </w:r>
    </w:p>
    <w:p w14:paraId="46A3D371"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"b64Data"</w:t>
      </w:r>
      <w:r>
        <w:t>]</w:t>
      </w:r>
    </w:p>
    <w:p w14:paraId="15F375D0" w14:textId="77777777" w:rsidR="00AB7AF3" w:rsidRDefault="00AB7AF3" w:rsidP="00AB7AF3">
      <w:pPr>
        <w:pStyle w:val="Code"/>
        <w:spacing w:line="259" w:lineRule="auto"/>
      </w:pPr>
      <w:r>
        <w:t>}</w:t>
      </w:r>
    </w:p>
    <w:p w14:paraId="37FB6549" w14:textId="77777777" w:rsidR="00AB7AF3" w:rsidRDefault="00AB7AF3" w:rsidP="00AB7AF3"/>
    <w:p w14:paraId="42696841" w14:textId="77777777" w:rsidR="00AB7AF3" w:rsidRDefault="00AB7AF3" w:rsidP="00AB7AF3">
      <w:pPr>
        <w:pStyle w:val="berschrift4"/>
      </w:pPr>
      <w:bookmarkStart w:id="2476" w:name="_Toc8854741"/>
      <w:r>
        <w:t>TransformedData – XML Syntax</w:t>
      </w:r>
      <w:bookmarkEnd w:id="2476"/>
    </w:p>
    <w:p w14:paraId="60D14B12" w14:textId="77777777" w:rsidR="00AB7AF3" w:rsidRPr="5404FA76" w:rsidRDefault="00AB7AF3" w:rsidP="00AB7AF3">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14:paraId="5839D9FD" w14:textId="77777777" w:rsidR="00AB7AF3" w:rsidRDefault="00AB7AF3" w:rsidP="00AB7AF3">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E6CA0B1"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14:paraId="685D81B6" w14:textId="77777777" w:rsidR="00AB7AF3" w:rsidRDefault="00AB7AF3" w:rsidP="00AB7AF3">
      <w:pPr>
        <w:pStyle w:val="Code"/>
      </w:pPr>
      <w:r>
        <w:rPr>
          <w:color w:val="31849B" w:themeColor="accent5" w:themeShade="BF"/>
        </w:rPr>
        <w:t xml:space="preserve">  &lt;xs:complexContent&gt;</w:t>
      </w:r>
    </w:p>
    <w:p w14:paraId="66461408" w14:textId="77777777" w:rsidR="00AB7AF3" w:rsidRDefault="00AB7AF3" w:rsidP="00AB7AF3">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297B6CD8" w14:textId="77777777" w:rsidR="00AB7AF3" w:rsidRDefault="00AB7AF3" w:rsidP="00AB7AF3">
      <w:pPr>
        <w:pStyle w:val="Code"/>
      </w:pPr>
      <w:r>
        <w:rPr>
          <w:color w:val="31849B" w:themeColor="accent5" w:themeShade="BF"/>
        </w:rPr>
        <w:t xml:space="preserve">      &lt;xs:sequence&gt;</w:t>
      </w:r>
    </w:p>
    <w:p w14:paraId="7F0B708F"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4EA12D6"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52E1835E" w14:textId="77777777" w:rsidR="00AB7AF3" w:rsidRDefault="00AB7AF3" w:rsidP="00AB7AF3">
      <w:pPr>
        <w:pStyle w:val="Code"/>
      </w:pPr>
      <w:r>
        <w:rPr>
          <w:color w:val="31849B" w:themeColor="accent5" w:themeShade="BF"/>
        </w:rPr>
        <w:t xml:space="preserve">      &lt;/xs:sequence&gt;</w:t>
      </w:r>
    </w:p>
    <w:p w14:paraId="30798F15"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272DB9D" w14:textId="77777777" w:rsidR="00AB7AF3" w:rsidRDefault="00AB7AF3" w:rsidP="00AB7AF3">
      <w:pPr>
        <w:pStyle w:val="Code"/>
      </w:pPr>
      <w:r>
        <w:rPr>
          <w:color w:val="31849B" w:themeColor="accent5" w:themeShade="BF"/>
        </w:rPr>
        <w:t xml:space="preserve">    &lt;/xs:extension&gt;</w:t>
      </w:r>
    </w:p>
    <w:p w14:paraId="4B5FFEB6" w14:textId="77777777" w:rsidR="00AB7AF3" w:rsidRDefault="00AB7AF3" w:rsidP="00AB7AF3">
      <w:pPr>
        <w:pStyle w:val="Code"/>
      </w:pPr>
      <w:r>
        <w:rPr>
          <w:color w:val="31849B" w:themeColor="accent5" w:themeShade="BF"/>
        </w:rPr>
        <w:t xml:space="preserve">  &lt;/xs:complexContent&gt;</w:t>
      </w:r>
    </w:p>
    <w:p w14:paraId="3CBB5C71" w14:textId="77777777" w:rsidR="00AB7AF3" w:rsidRDefault="00AB7AF3" w:rsidP="00AB7AF3">
      <w:pPr>
        <w:pStyle w:val="Code"/>
      </w:pPr>
      <w:r>
        <w:rPr>
          <w:color w:val="31849B" w:themeColor="accent5" w:themeShade="BF"/>
        </w:rPr>
        <w:t>&lt;/xs:complexType&gt;</w:t>
      </w:r>
    </w:p>
    <w:p w14:paraId="7AD62A19"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 xml:space="preserve">XML element SHALL implement in XML syntax the sub-component that has a name equal to its local name. </w:t>
      </w:r>
    </w:p>
    <w:p w14:paraId="0519F320" w14:textId="77777777" w:rsidR="00AB7AF3" w:rsidRDefault="00AB7AF3" w:rsidP="00AB7AF3">
      <w:pPr>
        <w:pStyle w:val="berschrift3"/>
      </w:pPr>
      <w:bookmarkStart w:id="2477" w:name="_RefComp51B1EBF5"/>
      <w:bookmarkStart w:id="2478" w:name="_Toc8854742"/>
      <w:r>
        <w:t>Component DocumentHash</w:t>
      </w:r>
      <w:bookmarkEnd w:id="2477"/>
      <w:bookmarkEnd w:id="2478"/>
    </w:p>
    <w:p w14:paraId="4F90D7C8"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DocumentHash</w:t>
      </w:r>
      <w:r w:rsidRPr="003A06D0">
        <w:rPr>
          <w:color w:val="19D131"/>
          <w:lang w:val="en-GB"/>
        </w:rPr>
        <w:t xml:space="preserve"> component represents a document that will not be transported to the server but just the calculated digest of it. This may be useful to limit the amount of data transferred or to ensure privacy of the document. </w:t>
      </w:r>
    </w:p>
    <w:p w14:paraId="02B3069A" w14:textId="77777777" w:rsidR="00AB7AF3" w:rsidRDefault="00AB7AF3" w:rsidP="00AB7AF3">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2910E77C" w14:textId="77777777" w:rsidR="00AB7AF3" w:rsidRDefault="00AB7AF3" w:rsidP="00AB7AF3">
      <w:r>
        <w:t>Below follows a list of the sub-components that constitute this component:</w:t>
      </w:r>
    </w:p>
    <w:p w14:paraId="088D59F8" w14:textId="77777777" w:rsidR="00AB7AF3" w:rsidRDefault="00AB7AF3" w:rsidP="00AB7AF3">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3A06D0">
        <w:rPr>
          <w:color w:val="19D131"/>
          <w:lang w:val="en-GB"/>
        </w:rPr>
        <w:t xml:space="preserve">It specifies the value for a </w:t>
      </w:r>
      <w:r w:rsidRPr="003A06D0">
        <w:rPr>
          <w:rStyle w:val="Datatype"/>
          <w:lang w:val="en-GB"/>
        </w:rPr>
        <w:t>&lt;ds:Reference&gt;</w:t>
      </w:r>
      <w:r w:rsidRPr="003A06D0">
        <w:rPr>
          <w:color w:val="19D131"/>
          <w:lang w:val="en-GB"/>
        </w:rPr>
        <w:t xml:space="preserve"> element’s </w:t>
      </w:r>
      <w:r w:rsidRPr="003A06D0">
        <w:rPr>
          <w:rStyle w:val="Datatype"/>
          <w:lang w:val="en-GB"/>
        </w:rPr>
        <w:t>&lt;ds:Transforms&gt;</w:t>
      </w:r>
      <w:r w:rsidRPr="003A06D0">
        <w:rPr>
          <w:color w:val="19D131"/>
          <w:lang w:val="en-GB"/>
        </w:rPr>
        <w:t xml:space="preserve"> child element when referring to this document hash. In other words, this specifies transforms that the client has already applied to the input document before hashing it. This component is required on a SignRequest, optional on a VerifyRequest. This component is required on a SignRequest, optional on a VerifyRequest.</w:t>
      </w:r>
    </w:p>
    <w:p w14:paraId="31C12203" w14:textId="77777777" w:rsidR="00AB7AF3" w:rsidRDefault="00AB7AF3" w:rsidP="00AB7AF3">
      <w:pPr>
        <w:pStyle w:val="Member"/>
      </w:pPr>
      <w:r>
        <w:t xml:space="preserve">The </w:t>
      </w:r>
      <w:r w:rsidRPr="35C1378D">
        <w:rPr>
          <w:rStyle w:val="Datatype"/>
        </w:rPr>
        <w:t>DigestInfos</w:t>
      </w:r>
      <w:r>
        <w:t xml:space="preserve"> element MUST occur 1 or more times containing a sub-component.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r w:rsidRPr="003A06D0">
        <w:rPr>
          <w:color w:val="19D131"/>
          <w:lang w:val="en-GB"/>
        </w:rPr>
        <w:t xml:space="preserve">This element MAY contain more than one </w:t>
      </w:r>
      <w:r w:rsidRPr="003A06D0">
        <w:rPr>
          <w:rStyle w:val="Datatype"/>
          <w:lang w:val="en-GB"/>
        </w:rPr>
        <w:t xml:space="preserve">DigestInfo </w:t>
      </w:r>
      <w:r w:rsidRPr="003A06D0">
        <w:rPr>
          <w:color w:val="19D131"/>
          <w:lang w:val="en-GB"/>
        </w:rPr>
        <w:t>sub-component to represent the digest values calculated with different digest algorithms. This may be useful when a requestor doesn’t know upfront which digest algorithms are supported / accepted by the server for signing. In the case of a verification request the client may not be able to parse the signature and instead calculate the digest for a comprehensive set of digest algorithms.</w:t>
      </w:r>
    </w:p>
    <w:p w14:paraId="5942994A" w14:textId="77777777" w:rsidR="00AB7AF3" w:rsidRDefault="00AB7AF3" w:rsidP="00AB7AF3">
      <w:pPr>
        <w:pStyle w:val="Member"/>
      </w:pPr>
      <w:r>
        <w:t xml:space="preserve">The OPTIONAL </w:t>
      </w:r>
      <w:r w:rsidRPr="35C1378D">
        <w:rPr>
          <w:rStyle w:val="Datatype"/>
        </w:rPr>
        <w:t>WhichReference</w:t>
      </w:r>
      <w:r>
        <w:t xml:space="preserve"> element, if present, MUST contain one instance of an integer. </w:t>
      </w:r>
      <w:r w:rsidRPr="003A06D0">
        <w:rPr>
          <w:color w:val="19D131"/>
          <w:lang w:val="en-GB"/>
        </w:rPr>
        <w:t xml:space="preserve">As there may be multiple </w:t>
      </w:r>
      <w:r w:rsidRPr="003A06D0">
        <w:rPr>
          <w:rStyle w:val="Datatype"/>
          <w:lang w:val="en-GB"/>
        </w:rPr>
        <w:t>TransformedDataType</w:t>
      </w:r>
      <w:r w:rsidRPr="003A06D0">
        <w:rPr>
          <w:color w:val="19D131"/>
          <w:lang w:val="en-GB"/>
        </w:rPr>
        <w:t xml:space="preserve"> / </w:t>
      </w:r>
      <w:r w:rsidRPr="003A06D0">
        <w:rPr>
          <w:rStyle w:val="Datatype"/>
          <w:lang w:val="en-GB"/>
        </w:rPr>
        <w:t>DocumentHashType</w:t>
      </w:r>
      <w:r w:rsidRPr="003A06D0">
        <w:rPr>
          <w:color w:val="19D131"/>
          <w:lang w:val="en-GB"/>
        </w:rPr>
        <w:t xml:space="preserve"> components of the same document having the same </w:t>
      </w:r>
      <w:r w:rsidRPr="003A06D0">
        <w:rPr>
          <w:rStyle w:val="Datatype"/>
          <w:lang w:val="en-GB"/>
        </w:rPr>
        <w:t>URI</w:t>
      </w:r>
      <w:r w:rsidRPr="003A06D0">
        <w:rPr>
          <w:color w:val="19D131"/>
          <w:lang w:val="en-GB"/>
        </w:rPr>
        <w:t xml:space="preserve">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correspondence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w:t>
      </w:r>
      <w:r w:rsidRPr="003A06D0">
        <w:rPr>
          <w:rStyle w:val="Datatype"/>
          <w:lang w:val="en-GB"/>
        </w:rPr>
        <w:t>URI</w:t>
      </w:r>
      <w:r w:rsidRPr="003A06D0">
        <w:rPr>
          <w:color w:val="19D131"/>
          <w:lang w:val="en-GB"/>
        </w:rPr>
        <w:t xml:space="preserve">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w:t>
      </w:r>
      <w:r w:rsidRPr="003A06D0">
        <w:rPr>
          <w:rStyle w:val="Datatype"/>
          <w:lang w:val="en-GB"/>
        </w:rPr>
        <w:t>&lt;ds:Reference&gt;</w:t>
      </w:r>
      <w:r w:rsidRPr="003A06D0">
        <w:rPr>
          <w:color w:val="19D131"/>
          <w:lang w:val="en-GB"/>
        </w:rPr>
        <w:t xml:space="preserve"> in the signature, 1 means the second, and so on).</w:t>
      </w:r>
    </w:p>
    <w:p w14:paraId="6AFFA1AB" w14:textId="77777777" w:rsidR="00AB7AF3" w:rsidRDefault="00AB7AF3" w:rsidP="00AB7AF3">
      <w:pPr>
        <w:pStyle w:val="berschrift4"/>
      </w:pPr>
      <w:bookmarkStart w:id="2479" w:name="_Toc8854743"/>
      <w:r>
        <w:t>DocumentHash – JSON Syntax</w:t>
      </w:r>
      <w:bookmarkEnd w:id="2479"/>
    </w:p>
    <w:p w14:paraId="6BEA0BA3"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14:paraId="0CCD696C"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5D6ED378"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521BCB" w14:textId="77777777" w:rsidR="00AB7AF3" w:rsidRDefault="00AB7AF3" w:rsidP="00AB7AF3">
            <w:pPr>
              <w:pStyle w:val="Beschriftung"/>
            </w:pPr>
            <w:r>
              <w:t>Element</w:t>
            </w:r>
          </w:p>
        </w:tc>
        <w:tc>
          <w:tcPr>
            <w:tcW w:w="4675" w:type="dxa"/>
          </w:tcPr>
          <w:p w14:paraId="4C010021"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78B8CB7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FB3887E" w14:textId="77777777" w:rsidR="00AB7AF3" w:rsidRPr="002062A5" w:rsidRDefault="00AB7AF3" w:rsidP="00AB7AF3">
            <w:pPr>
              <w:pStyle w:val="Beschriftung"/>
              <w:rPr>
                <w:rStyle w:val="Datatype"/>
                <w:b w:val="0"/>
                <w:bCs w:val="0"/>
              </w:rPr>
            </w:pPr>
            <w:r w:rsidRPr="002062A5">
              <w:rPr>
                <w:rStyle w:val="Datatype"/>
              </w:rPr>
              <w:t>Transforms</w:t>
            </w:r>
          </w:p>
        </w:tc>
        <w:tc>
          <w:tcPr>
            <w:tcW w:w="4675" w:type="dxa"/>
          </w:tcPr>
          <w:p w14:paraId="25884B2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AB7AF3" w14:paraId="33FBCFA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463B248" w14:textId="77777777" w:rsidR="00AB7AF3" w:rsidRPr="002062A5" w:rsidRDefault="00AB7AF3" w:rsidP="00AB7AF3">
            <w:pPr>
              <w:pStyle w:val="Beschriftung"/>
              <w:rPr>
                <w:rStyle w:val="Datatype"/>
                <w:b w:val="0"/>
                <w:bCs w:val="0"/>
              </w:rPr>
            </w:pPr>
            <w:r w:rsidRPr="002062A5">
              <w:rPr>
                <w:rStyle w:val="Datatype"/>
              </w:rPr>
              <w:t>DigestInfos</w:t>
            </w:r>
          </w:p>
        </w:tc>
        <w:tc>
          <w:tcPr>
            <w:tcW w:w="4675" w:type="dxa"/>
          </w:tcPr>
          <w:p w14:paraId="5FBB6AC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AB7AF3" w14:paraId="3D43A294"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E59E31A" w14:textId="77777777" w:rsidR="00AB7AF3" w:rsidRPr="002062A5" w:rsidRDefault="00AB7AF3" w:rsidP="00AB7AF3">
            <w:pPr>
              <w:pStyle w:val="Beschriftung"/>
              <w:rPr>
                <w:rStyle w:val="Datatype"/>
                <w:b w:val="0"/>
                <w:bCs w:val="0"/>
              </w:rPr>
            </w:pPr>
            <w:r w:rsidRPr="002062A5">
              <w:rPr>
                <w:rStyle w:val="Datatype"/>
              </w:rPr>
              <w:t>WhichReference</w:t>
            </w:r>
          </w:p>
        </w:tc>
        <w:tc>
          <w:tcPr>
            <w:tcW w:w="4675" w:type="dxa"/>
          </w:tcPr>
          <w:p w14:paraId="396A477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14:paraId="66C0CA26"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0D181176" w14:textId="77777777" w:rsidR="00AB7AF3" w:rsidRDefault="00AB7AF3" w:rsidP="00AB7AF3">
      <w:pPr>
        <w:pStyle w:val="Code"/>
        <w:spacing w:line="259" w:lineRule="auto"/>
      </w:pPr>
      <w:r>
        <w:rPr>
          <w:color w:val="31849B" w:themeColor="accent5" w:themeShade="BF"/>
        </w:rPr>
        <w:t>"dss2-DocumentHashType"</w:t>
      </w:r>
      <w:r>
        <w:t>: {</w:t>
      </w:r>
    </w:p>
    <w:p w14:paraId="6F62A6CB"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36A5AC2A" w14:textId="77777777" w:rsidR="00AB7AF3" w:rsidRDefault="00AB7AF3" w:rsidP="00AB7AF3">
      <w:pPr>
        <w:pStyle w:val="Code"/>
        <w:spacing w:line="259" w:lineRule="auto"/>
      </w:pPr>
      <w:r>
        <w:rPr>
          <w:color w:val="31849B" w:themeColor="accent5" w:themeShade="BF"/>
        </w:rPr>
        <w:t xml:space="preserve">  "properties"</w:t>
      </w:r>
      <w:r>
        <w:t>: {</w:t>
      </w:r>
    </w:p>
    <w:p w14:paraId="0CCA88D3" w14:textId="77777777" w:rsidR="00AB7AF3" w:rsidRDefault="00AB7AF3" w:rsidP="00AB7AF3">
      <w:pPr>
        <w:pStyle w:val="Code"/>
        <w:spacing w:line="259" w:lineRule="auto"/>
      </w:pPr>
      <w:r>
        <w:rPr>
          <w:color w:val="31849B" w:themeColor="accent5" w:themeShade="BF"/>
        </w:rPr>
        <w:t xml:space="preserve">    "ID"</w:t>
      </w:r>
      <w:r>
        <w:t>: {</w:t>
      </w:r>
    </w:p>
    <w:p w14:paraId="50EFB7A8"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176579EE" w14:textId="77777777" w:rsidR="00AB7AF3" w:rsidRDefault="00AB7AF3" w:rsidP="00AB7AF3">
      <w:pPr>
        <w:pStyle w:val="Code"/>
        <w:spacing w:line="259" w:lineRule="auto"/>
      </w:pPr>
      <w:r>
        <w:t xml:space="preserve">    },</w:t>
      </w:r>
    </w:p>
    <w:p w14:paraId="2B036765" w14:textId="77777777" w:rsidR="00AB7AF3" w:rsidRDefault="00AB7AF3" w:rsidP="00AB7AF3">
      <w:pPr>
        <w:pStyle w:val="Code"/>
        <w:spacing w:line="259" w:lineRule="auto"/>
      </w:pPr>
      <w:r>
        <w:rPr>
          <w:color w:val="31849B" w:themeColor="accent5" w:themeShade="BF"/>
        </w:rPr>
        <w:t xml:space="preserve">    "refURI"</w:t>
      </w:r>
      <w:r>
        <w:t>: {</w:t>
      </w:r>
    </w:p>
    <w:p w14:paraId="3CA24F8E"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39D2C777" w14:textId="77777777" w:rsidR="00AB7AF3" w:rsidRDefault="00AB7AF3" w:rsidP="00AB7AF3">
      <w:pPr>
        <w:pStyle w:val="Code"/>
        <w:spacing w:line="259" w:lineRule="auto"/>
      </w:pPr>
      <w:r>
        <w:t xml:space="preserve">    },</w:t>
      </w:r>
    </w:p>
    <w:p w14:paraId="663AE1A4" w14:textId="77777777" w:rsidR="00AB7AF3" w:rsidRDefault="00AB7AF3" w:rsidP="00AB7AF3">
      <w:pPr>
        <w:pStyle w:val="Code"/>
        <w:spacing w:line="259" w:lineRule="auto"/>
      </w:pPr>
      <w:r>
        <w:rPr>
          <w:color w:val="31849B" w:themeColor="accent5" w:themeShade="BF"/>
        </w:rPr>
        <w:t xml:space="preserve">    "refType"</w:t>
      </w:r>
      <w:r>
        <w:t>: {</w:t>
      </w:r>
    </w:p>
    <w:p w14:paraId="7BEF405E"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248556A7" w14:textId="77777777" w:rsidR="00AB7AF3" w:rsidRDefault="00AB7AF3" w:rsidP="00AB7AF3">
      <w:pPr>
        <w:pStyle w:val="Code"/>
        <w:spacing w:line="259" w:lineRule="auto"/>
      </w:pPr>
      <w:r>
        <w:t xml:space="preserve">    },</w:t>
      </w:r>
    </w:p>
    <w:p w14:paraId="2A5A0BED" w14:textId="77777777" w:rsidR="00AB7AF3" w:rsidRDefault="00AB7AF3" w:rsidP="00AB7AF3">
      <w:pPr>
        <w:pStyle w:val="Code"/>
        <w:spacing w:line="259" w:lineRule="auto"/>
      </w:pPr>
      <w:r>
        <w:rPr>
          <w:color w:val="31849B" w:themeColor="accent5" w:themeShade="BF"/>
        </w:rPr>
        <w:t xml:space="preserve">    "schemaRefs"</w:t>
      </w:r>
      <w:r>
        <w:t>: {</w:t>
      </w:r>
    </w:p>
    <w:p w14:paraId="5B8852F8"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17E3E610" w14:textId="77777777" w:rsidR="00AB7AF3" w:rsidRDefault="00AB7AF3" w:rsidP="00AB7AF3">
      <w:pPr>
        <w:pStyle w:val="Code"/>
        <w:spacing w:line="259" w:lineRule="auto"/>
      </w:pPr>
      <w:r>
        <w:rPr>
          <w:color w:val="31849B" w:themeColor="accent5" w:themeShade="BF"/>
        </w:rPr>
        <w:lastRenderedPageBreak/>
        <w:t xml:space="preserve">      "items"</w:t>
      </w:r>
      <w:r>
        <w:t>: {</w:t>
      </w:r>
    </w:p>
    <w:p w14:paraId="1CFDB1DB"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4B9CE152" w14:textId="77777777" w:rsidR="00AB7AF3" w:rsidRDefault="00AB7AF3" w:rsidP="00AB7AF3">
      <w:pPr>
        <w:pStyle w:val="Code"/>
        <w:spacing w:line="259" w:lineRule="auto"/>
      </w:pPr>
      <w:r>
        <w:t xml:space="preserve">      }</w:t>
      </w:r>
    </w:p>
    <w:p w14:paraId="5C7CDA8F" w14:textId="77777777" w:rsidR="00AB7AF3" w:rsidRDefault="00AB7AF3" w:rsidP="00AB7AF3">
      <w:pPr>
        <w:pStyle w:val="Code"/>
        <w:spacing w:line="259" w:lineRule="auto"/>
      </w:pPr>
      <w:r>
        <w:t xml:space="preserve">    },</w:t>
      </w:r>
    </w:p>
    <w:p w14:paraId="3CD97CA3" w14:textId="77777777" w:rsidR="00AB7AF3" w:rsidRDefault="00AB7AF3" w:rsidP="00AB7AF3">
      <w:pPr>
        <w:pStyle w:val="Code"/>
        <w:spacing w:line="259" w:lineRule="auto"/>
      </w:pPr>
      <w:r>
        <w:rPr>
          <w:color w:val="31849B" w:themeColor="accent5" w:themeShade="BF"/>
        </w:rPr>
        <w:t xml:space="preserve">    "transforms"</w:t>
      </w:r>
      <w:r>
        <w:t>: {</w:t>
      </w:r>
    </w:p>
    <w:p w14:paraId="7E8F4723"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59A90652" w14:textId="77777777" w:rsidR="00AB7AF3" w:rsidRDefault="00AB7AF3" w:rsidP="00AB7AF3">
      <w:pPr>
        <w:pStyle w:val="Code"/>
        <w:spacing w:line="259" w:lineRule="auto"/>
      </w:pPr>
      <w:r>
        <w:t xml:space="preserve">    },</w:t>
      </w:r>
    </w:p>
    <w:p w14:paraId="44645453" w14:textId="77777777" w:rsidR="00AB7AF3" w:rsidRDefault="00AB7AF3" w:rsidP="00AB7AF3">
      <w:pPr>
        <w:pStyle w:val="Code"/>
        <w:spacing w:line="259" w:lineRule="auto"/>
      </w:pPr>
      <w:r>
        <w:rPr>
          <w:color w:val="31849B" w:themeColor="accent5" w:themeShade="BF"/>
        </w:rPr>
        <w:t xml:space="preserve">    "dis"</w:t>
      </w:r>
      <w:r>
        <w:t>: {</w:t>
      </w:r>
    </w:p>
    <w:p w14:paraId="5803DA81"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26E2655A" w14:textId="77777777" w:rsidR="00AB7AF3" w:rsidRDefault="00AB7AF3" w:rsidP="00AB7AF3">
      <w:pPr>
        <w:pStyle w:val="Code"/>
        <w:spacing w:line="259" w:lineRule="auto"/>
      </w:pPr>
      <w:r>
        <w:rPr>
          <w:color w:val="31849B" w:themeColor="accent5" w:themeShade="BF"/>
        </w:rPr>
        <w:t xml:space="preserve">      "items"</w:t>
      </w:r>
      <w:r>
        <w:t>: {</w:t>
      </w:r>
    </w:p>
    <w:p w14:paraId="5656E30B"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14:paraId="5E51036C" w14:textId="77777777" w:rsidR="00AB7AF3" w:rsidRDefault="00AB7AF3" w:rsidP="00AB7AF3">
      <w:pPr>
        <w:pStyle w:val="Code"/>
        <w:spacing w:line="259" w:lineRule="auto"/>
      </w:pPr>
      <w:r>
        <w:t xml:space="preserve">      }</w:t>
      </w:r>
    </w:p>
    <w:p w14:paraId="64FD2BAF" w14:textId="77777777" w:rsidR="00AB7AF3" w:rsidRDefault="00AB7AF3" w:rsidP="00AB7AF3">
      <w:pPr>
        <w:pStyle w:val="Code"/>
        <w:spacing w:line="259" w:lineRule="auto"/>
      </w:pPr>
      <w:r>
        <w:t xml:space="preserve">    },</w:t>
      </w:r>
    </w:p>
    <w:p w14:paraId="5F81D687" w14:textId="77777777" w:rsidR="00AB7AF3" w:rsidRDefault="00AB7AF3" w:rsidP="00AB7AF3">
      <w:pPr>
        <w:pStyle w:val="Code"/>
        <w:spacing w:line="259" w:lineRule="auto"/>
      </w:pPr>
      <w:r>
        <w:rPr>
          <w:color w:val="31849B" w:themeColor="accent5" w:themeShade="BF"/>
        </w:rPr>
        <w:t xml:space="preserve">    "whichRef"</w:t>
      </w:r>
      <w:r>
        <w:t>: {</w:t>
      </w:r>
    </w:p>
    <w:p w14:paraId="130FDFD9"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"integer"</w:t>
      </w:r>
    </w:p>
    <w:p w14:paraId="630B4366" w14:textId="77777777" w:rsidR="00AB7AF3" w:rsidRDefault="00AB7AF3" w:rsidP="00AB7AF3">
      <w:pPr>
        <w:pStyle w:val="Code"/>
        <w:spacing w:line="259" w:lineRule="auto"/>
      </w:pPr>
      <w:r>
        <w:t xml:space="preserve">    }</w:t>
      </w:r>
    </w:p>
    <w:p w14:paraId="42258967" w14:textId="77777777" w:rsidR="00AB7AF3" w:rsidRDefault="00AB7AF3" w:rsidP="00AB7AF3">
      <w:pPr>
        <w:pStyle w:val="Code"/>
        <w:spacing w:line="259" w:lineRule="auto"/>
      </w:pPr>
      <w:r>
        <w:t xml:space="preserve">  },</w:t>
      </w:r>
    </w:p>
    <w:p w14:paraId="35151D18"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"dis"</w:t>
      </w:r>
      <w:r>
        <w:t>]</w:t>
      </w:r>
    </w:p>
    <w:p w14:paraId="0609F20C" w14:textId="77777777" w:rsidR="00AB7AF3" w:rsidRDefault="00AB7AF3" w:rsidP="00AB7AF3">
      <w:pPr>
        <w:pStyle w:val="Code"/>
        <w:spacing w:line="259" w:lineRule="auto"/>
      </w:pPr>
      <w:r>
        <w:t>}</w:t>
      </w:r>
    </w:p>
    <w:p w14:paraId="46975F0C" w14:textId="77777777" w:rsidR="00AB7AF3" w:rsidRDefault="00AB7AF3" w:rsidP="00AB7AF3"/>
    <w:p w14:paraId="38261B0A" w14:textId="77777777" w:rsidR="00AB7AF3" w:rsidRDefault="00AB7AF3" w:rsidP="00AB7AF3">
      <w:pPr>
        <w:pStyle w:val="berschrift4"/>
      </w:pPr>
      <w:bookmarkStart w:id="2480" w:name="_Toc8854744"/>
      <w:r>
        <w:t>DocumentHash – XML Syntax</w:t>
      </w:r>
      <w:bookmarkEnd w:id="2480"/>
    </w:p>
    <w:p w14:paraId="28E813A5" w14:textId="77777777" w:rsidR="00AB7AF3" w:rsidRPr="5404FA76" w:rsidRDefault="00AB7AF3" w:rsidP="00AB7AF3">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14:paraId="6A465F94" w14:textId="77777777" w:rsidR="00AB7AF3" w:rsidRDefault="00AB7AF3" w:rsidP="00AB7AF3">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8CDAB46"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14:paraId="75307597" w14:textId="77777777" w:rsidR="00AB7AF3" w:rsidRDefault="00AB7AF3" w:rsidP="00AB7AF3">
      <w:pPr>
        <w:pStyle w:val="Code"/>
      </w:pPr>
      <w:r>
        <w:rPr>
          <w:color w:val="31849B" w:themeColor="accent5" w:themeShade="BF"/>
        </w:rPr>
        <w:t xml:space="preserve">  &lt;xs:complexContent&gt;</w:t>
      </w:r>
    </w:p>
    <w:p w14:paraId="5F1C27E7" w14:textId="77777777" w:rsidR="00AB7AF3" w:rsidRDefault="00AB7AF3" w:rsidP="00AB7AF3">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5633A11C" w14:textId="77777777" w:rsidR="00AB7AF3" w:rsidRDefault="00AB7AF3" w:rsidP="00AB7AF3">
      <w:pPr>
        <w:pStyle w:val="Code"/>
      </w:pPr>
      <w:r>
        <w:rPr>
          <w:color w:val="31849B" w:themeColor="accent5" w:themeShade="BF"/>
        </w:rPr>
        <w:t xml:space="preserve">      &lt;xs:sequence&gt;</w:t>
      </w:r>
    </w:p>
    <w:p w14:paraId="15B880FF"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2397799"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DigestInfos</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51AE14ED" w14:textId="77777777" w:rsidR="00AB7AF3" w:rsidRDefault="00AB7AF3" w:rsidP="00AB7AF3">
      <w:pPr>
        <w:pStyle w:val="Code"/>
      </w:pPr>
      <w:r>
        <w:rPr>
          <w:color w:val="31849B" w:themeColor="accent5" w:themeShade="BF"/>
        </w:rPr>
        <w:t xml:space="preserve">      &lt;/xs:sequence&gt;</w:t>
      </w:r>
    </w:p>
    <w:p w14:paraId="1E65BAF7"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FC25AAA" w14:textId="77777777" w:rsidR="00AB7AF3" w:rsidRDefault="00AB7AF3" w:rsidP="00AB7AF3">
      <w:pPr>
        <w:pStyle w:val="Code"/>
      </w:pPr>
      <w:r>
        <w:rPr>
          <w:color w:val="31849B" w:themeColor="accent5" w:themeShade="BF"/>
        </w:rPr>
        <w:t xml:space="preserve">    &lt;/xs:extension&gt;</w:t>
      </w:r>
    </w:p>
    <w:p w14:paraId="1E1D09CC" w14:textId="77777777" w:rsidR="00AB7AF3" w:rsidRDefault="00AB7AF3" w:rsidP="00AB7AF3">
      <w:pPr>
        <w:pStyle w:val="Code"/>
      </w:pPr>
      <w:r>
        <w:rPr>
          <w:color w:val="31849B" w:themeColor="accent5" w:themeShade="BF"/>
        </w:rPr>
        <w:t xml:space="preserve">  &lt;/xs:complexContent&gt;</w:t>
      </w:r>
    </w:p>
    <w:p w14:paraId="5B0D8903" w14:textId="77777777" w:rsidR="00AB7AF3" w:rsidRDefault="00AB7AF3" w:rsidP="00AB7AF3">
      <w:pPr>
        <w:pStyle w:val="Code"/>
      </w:pPr>
      <w:r>
        <w:rPr>
          <w:color w:val="31849B" w:themeColor="accent5" w:themeShade="BF"/>
        </w:rPr>
        <w:t>&lt;/xs:complexType&gt;</w:t>
      </w:r>
    </w:p>
    <w:p w14:paraId="314E10E2"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p>
    <w:p w14:paraId="1AEA6AF2" w14:textId="77777777" w:rsidR="00AB7AF3" w:rsidRDefault="00AB7AF3" w:rsidP="00AB7AF3">
      <w:pPr>
        <w:pStyle w:val="berschrift3"/>
      </w:pPr>
      <w:bookmarkStart w:id="2481" w:name="_RefCompA5E5C69F"/>
      <w:bookmarkStart w:id="2482" w:name="_Toc8854745"/>
      <w:r>
        <w:t>Component SignatureObject</w:t>
      </w:r>
      <w:bookmarkEnd w:id="2481"/>
      <w:bookmarkEnd w:id="2482"/>
    </w:p>
    <w:p w14:paraId="2E158C46" w14:textId="77777777" w:rsidR="00AB7AF3" w:rsidRDefault="001725A5" w:rsidP="00AB7AF3">
      <w:r w:rsidRPr="003A06D0">
        <w:rPr>
          <w:color w:val="19D131"/>
          <w:lang w:val="en-GB"/>
        </w:rPr>
        <w:t xml:space="preserve">The </w:t>
      </w:r>
      <w:r w:rsidRPr="003A06D0">
        <w:rPr>
          <w:rFonts w:ascii="Courier New" w:eastAsia="Courier New" w:hAnsi="Courier New" w:cs="Courier New"/>
          <w:lang w:val="en-GB"/>
        </w:rPr>
        <w:t>SignatureObject</w:t>
      </w:r>
      <w:r w:rsidRPr="003A06D0">
        <w:rPr>
          <w:color w:val="19D131"/>
          <w:lang w:val="en-GB"/>
        </w:rPr>
        <w:t xml:space="preserve"> component contains a signature or timestamp of some sort. This element is returned in a sign response message, and sent in a verify request message.</w:t>
      </w:r>
    </w:p>
    <w:p w14:paraId="0BB3226A" w14:textId="77777777" w:rsidR="00AB7AF3" w:rsidRDefault="00AB7AF3" w:rsidP="00AB7AF3">
      <w:r>
        <w:t>Below follows a list of the sub-components that constitute this component:</w:t>
      </w:r>
    </w:p>
    <w:p w14:paraId="723BECD5" w14:textId="77777777" w:rsidR="00AB7AF3" w:rsidRDefault="00AB7AF3" w:rsidP="00AB7AF3">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rPr>
          <w:color w:val="19D131"/>
          <w:lang w:val="en-GB"/>
        </w:rPr>
        <w:t xml:space="preserve">A base64 encoding of some arbitrary signature, such as a XML signature [XMLDSIG], PGP [RFC 2440] or CMS [RFC 5652] signature or a RFC 3161 timestamp [RFC 3161]. The type of signature is specified by the </w:t>
      </w:r>
      <w:r w:rsidRPr="003A06D0">
        <w:rPr>
          <w:rStyle w:val="Datatype"/>
          <w:lang w:val="en-GB"/>
        </w:rPr>
        <w:t>MimeType</w:t>
      </w:r>
      <w:r w:rsidRPr="003A06D0">
        <w:rPr>
          <w:color w:val="19D131"/>
          <w:lang w:val="en-GB"/>
        </w:rPr>
        <w:t xml:space="preserve"> element of the </w:t>
      </w:r>
      <w:r w:rsidRPr="003A06D0">
        <w:rPr>
          <w:rFonts w:ascii="Courier New" w:eastAsia="Courier New" w:hAnsi="Courier New" w:cs="Courier New"/>
          <w:lang w:val="en-GB"/>
        </w:rPr>
        <w:t>Base64DataType</w:t>
      </w:r>
      <w:r w:rsidRPr="003A06D0">
        <w:rPr>
          <w:color w:val="19D131"/>
          <w:lang w:val="en-GB"/>
        </w:rPr>
        <w:t xml:space="preserve"> component. Profiles MAY define the handling of additional types.</w:t>
      </w:r>
    </w:p>
    <w:p w14:paraId="7FF9ADA6" w14:textId="77777777" w:rsidR="00AB7AF3" w:rsidRDefault="00AB7AF3" w:rsidP="00AB7AF3">
      <w:pPr>
        <w:pStyle w:val="Member"/>
      </w:pPr>
      <w:r>
        <w:t xml:space="preserve">The OPTIONAL </w:t>
      </w:r>
      <w:r w:rsidRPr="35C1378D">
        <w:rPr>
          <w:rStyle w:val="Datatype"/>
        </w:rPr>
        <w:t>SignaturePtr</w:t>
      </w:r>
      <w:r>
        <w:t xml:space="preserve"> element, if present, MUST contain one instance of a sub-component. This element MUST satisfy the requirements specified in this document in section </w:t>
      </w:r>
      <w:r>
        <w:fldChar w:fldCharType="begin"/>
      </w:r>
      <w:r>
        <w:instrText xml:space="preserve"> REF _RefComp69B8F57B \r \h </w:instrText>
      </w:r>
      <w:r>
        <w:fldChar w:fldCharType="separate"/>
      </w:r>
      <w:r>
        <w:rPr>
          <w:rStyle w:val="Datatype"/>
          <w:rFonts w:eastAsia="Courier New" w:cs="Courier New"/>
        </w:rPr>
        <w:t>SignaturePtr</w:t>
      </w:r>
      <w:r>
        <w:fldChar w:fldCharType="end"/>
      </w:r>
      <w:r>
        <w:t xml:space="preserve">. </w:t>
      </w:r>
      <w:r w:rsidRPr="003A06D0">
        <w:rPr>
          <w:color w:val="19D131"/>
          <w:lang w:val="en-GB"/>
        </w:rPr>
        <w:t>This element is used to point to an XML signature in an input (for a verify request) or output (for a sign response) document in which a signature is enveloped.</w:t>
      </w:r>
    </w:p>
    <w:p w14:paraId="2887A654" w14:textId="77777777" w:rsidR="00AB7AF3" w:rsidRDefault="00AB7AF3" w:rsidP="00AB7AF3">
      <w:pPr>
        <w:pStyle w:val="Member"/>
      </w:pPr>
      <w:r>
        <w:t xml:space="preserve">The OPTIONAL </w:t>
      </w:r>
      <w:r w:rsidRPr="35C1378D">
        <w:rPr>
          <w:rStyle w:val="Datatype"/>
        </w:rPr>
        <w:t>SchemaRefs</w:t>
      </w:r>
      <w:r>
        <w:t xml:space="preserve"> element, if present, MUST contain one instance of a unique identifier reference. </w:t>
      </w:r>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elements during parsing and for XPath evaluation. If anything else but </w:t>
      </w:r>
      <w:r w:rsidRPr="003A06D0">
        <w:rPr>
          <w:rFonts w:ascii="Courier New" w:hAnsi="Courier New" w:cs="Courier New"/>
          <w:color w:val="19D131"/>
          <w:szCs w:val="20"/>
          <w:lang w:val="en-GB"/>
        </w:rPr>
        <w:t xml:space="preserve">&lt;Schema&gt; </w:t>
      </w:r>
      <w:r w:rsidRPr="003A06D0">
        <w:rPr>
          <w:color w:val="19D131"/>
          <w:szCs w:val="20"/>
          <w:lang w:val="en-GB"/>
        </w:rPr>
        <w:t xml:space="preserve">are referred to, the server MUST report an error. If a referred to </w:t>
      </w:r>
      <w:r w:rsidRPr="003A06D0">
        <w:rPr>
          <w:rFonts w:ascii="Courier New" w:hAnsi="Courier New" w:cs="Courier New"/>
          <w:color w:val="19D131"/>
          <w:szCs w:val="20"/>
          <w:lang w:val="en-GB"/>
        </w:rPr>
        <w:t xml:space="preserve">&lt;Schema&gt;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 xml:space="preserve">ResultMessage </w:t>
      </w:r>
      <w:r w:rsidRPr="003A06D0">
        <w:rPr>
          <w:color w:val="19D131"/>
          <w:szCs w:val="20"/>
          <w:lang w:val="en-GB"/>
        </w:rPr>
        <w:t xml:space="preserve">(for the definition of </w:t>
      </w:r>
      <w:r w:rsidRPr="003A06D0">
        <w:rPr>
          <w:rFonts w:ascii="Courier New" w:hAnsi="Courier New" w:cs="Courier New"/>
          <w:color w:val="19D131"/>
          <w:szCs w:val="20"/>
          <w:lang w:val="en-GB"/>
        </w:rPr>
        <w:t>Schema</w:t>
      </w:r>
      <w:r w:rsidR="00C474B1">
        <w:rPr>
          <w:rFonts w:ascii="Courier New" w:hAnsi="Courier New" w:cs="Courier New"/>
          <w:color w:val="19D131"/>
          <w:szCs w:val="20"/>
          <w:lang w:val="en-GB"/>
        </w:rPr>
        <w:t>s</w:t>
      </w:r>
      <w:r w:rsidRPr="003A06D0">
        <w:rPr>
          <w:rFonts w:ascii="Courier New" w:hAnsi="Courier New" w:cs="Courier New"/>
          <w:color w:val="19D131"/>
          <w:szCs w:val="20"/>
          <w:lang w:val="en-GB"/>
        </w:rPr>
        <w:t xml:space="preserve"> </w:t>
      </w:r>
      <w:r w:rsidRPr="003A06D0">
        <w:rPr>
          <w:color w:val="19D131"/>
          <w:szCs w:val="20"/>
          <w:lang w:val="en-GB"/>
        </w:rPr>
        <w:t xml:space="preserve">subcomponent </w:t>
      </w:r>
      <w:r w:rsidR="00C474B1">
        <w:rPr>
          <w:color w:val="19D131"/>
          <w:szCs w:val="20"/>
          <w:lang w:val="en-GB"/>
        </w:rPr>
        <w:t>(</w:t>
      </w:r>
      <w:r w:rsidRPr="003A06D0">
        <w:rPr>
          <w:color w:val="19D131"/>
          <w:szCs w:val="20"/>
          <w:lang w:val="en-GB"/>
        </w:rPr>
        <w:t xml:space="preserve">see </w:t>
      </w:r>
      <w:r w:rsidR="00C474B1">
        <w:rPr>
          <w:color w:val="19D131"/>
          <w:szCs w:val="20"/>
          <w:lang w:val="en-GB"/>
        </w:rPr>
        <w:t xml:space="preserve">section </w:t>
      </w:r>
      <w:r w:rsidR="00C474B1">
        <w:rPr>
          <w:color w:val="19D131"/>
          <w:szCs w:val="20"/>
          <w:lang w:val="en-GB"/>
        </w:rPr>
        <w:fldChar w:fldCharType="begin"/>
      </w:r>
      <w:r w:rsidR="00C474B1">
        <w:rPr>
          <w:color w:val="19D131"/>
          <w:szCs w:val="20"/>
          <w:lang w:val="en-GB"/>
        </w:rPr>
        <w:instrText xml:space="preserve"> REF _RefComp94AB9E83 \r \h </w:instrText>
      </w:r>
      <w:r w:rsidR="00C474B1">
        <w:rPr>
          <w:color w:val="19D131"/>
          <w:szCs w:val="20"/>
          <w:lang w:val="en-GB"/>
        </w:rPr>
      </w:r>
      <w:r w:rsidR="00C474B1">
        <w:rPr>
          <w:color w:val="19D131"/>
          <w:szCs w:val="20"/>
          <w:lang w:val="en-GB"/>
        </w:rPr>
        <w:fldChar w:fldCharType="separate"/>
      </w:r>
      <w:r w:rsidR="00C474B1">
        <w:rPr>
          <w:color w:val="19D131"/>
          <w:szCs w:val="20"/>
          <w:lang w:val="en-GB"/>
        </w:rPr>
        <w:t>4.3.10</w:t>
      </w:r>
      <w:r w:rsidR="00C474B1">
        <w:rPr>
          <w:color w:val="19D131"/>
          <w:szCs w:val="20"/>
          <w:lang w:val="en-GB"/>
        </w:rPr>
        <w:fldChar w:fldCharType="end"/>
      </w:r>
      <w:r w:rsidRPr="003A06D0">
        <w:rPr>
          <w:rFonts w:ascii="Courier New" w:hAnsi="Courier New" w:cs="Courier New"/>
          <w:color w:val="19D131"/>
          <w:szCs w:val="20"/>
          <w:lang w:val="en-GB"/>
        </w:rPr>
        <w:t>)</w:t>
      </w:r>
    </w:p>
    <w:p w14:paraId="7704A314" w14:textId="77777777" w:rsidR="00AB7AF3" w:rsidRDefault="00AB7AF3" w:rsidP="00AB7AF3">
      <w:pPr>
        <w:pStyle w:val="Member"/>
      </w:pPr>
      <w:r>
        <w:t xml:space="preserve">The OPTIONAL </w:t>
      </w:r>
      <w:r w:rsidRPr="35C1378D">
        <w:rPr>
          <w:rStyle w:val="Datatype"/>
        </w:rPr>
        <w:t>WhichDoc</w:t>
      </w:r>
      <w:r>
        <w:t xml:space="preserve"> element, if present, MUST contain one instance of a URI. </w:t>
      </w:r>
      <w:r w:rsidRPr="002A7671">
        <w:rPr>
          <w:color w:val="19D131"/>
        </w:rPr>
        <w:t xml:space="preserve">The use cases described in this document assume </w:t>
      </w:r>
      <w:r>
        <w:rPr>
          <w:color w:val="19D131"/>
        </w:rPr>
        <w:t xml:space="preserve">exactly </w:t>
      </w:r>
      <w:r w:rsidRPr="002A7671">
        <w:rPr>
          <w:color w:val="19D131"/>
        </w:rPr>
        <w:t>one signature</w:t>
      </w:r>
      <w:r>
        <w:rPr>
          <w:color w:val="19D131"/>
        </w:rPr>
        <w:t xml:space="preserve"> (or timestamp)</w:t>
      </w:r>
      <w:r w:rsidRPr="002A7671">
        <w:rPr>
          <w:color w:val="19D131"/>
        </w:rPr>
        <w:t xml:space="preserve"> being </w:t>
      </w:r>
      <w:r>
        <w:rPr>
          <w:color w:val="19D131"/>
        </w:rPr>
        <w:t>created by a signing request.</w:t>
      </w:r>
      <w:r w:rsidRPr="002A7671">
        <w:rPr>
          <w:color w:val="19D131"/>
        </w:rPr>
        <w:t xml:space="preserve"> Profiles may defin</w:t>
      </w:r>
      <w:r>
        <w:rPr>
          <w:color w:val="19D131"/>
        </w:rPr>
        <w:t>e processing rules how to create multiple signature as a response to a single request</w:t>
      </w:r>
      <w:r w:rsidRPr="002A7671">
        <w:rPr>
          <w:color w:val="19D131"/>
        </w:rPr>
        <w:t>.</w:t>
      </w:r>
      <w:r>
        <w:rPr>
          <w:color w:val="19D131"/>
        </w:rPr>
        <w:t xml:space="preserve"> For these use case this element provides a way to link a created signature back to a</w:t>
      </w:r>
      <w:r w:rsidR="00742471">
        <w:rPr>
          <w:color w:val="19D131"/>
        </w:rPr>
        <w:t>n input</w:t>
      </w:r>
      <w:r>
        <w:rPr>
          <w:color w:val="19D131"/>
        </w:rPr>
        <w:t xml:space="preserve"> document within the signing request. As the input document do</w:t>
      </w:r>
      <w:r w:rsidR="00742471">
        <w:rPr>
          <w:color w:val="19D131"/>
        </w:rPr>
        <w:t>es</w:t>
      </w:r>
      <w:r>
        <w:rPr>
          <w:color w:val="19D131"/>
        </w:rPr>
        <w:t xml:space="preserve"> not reside within the same document t</w:t>
      </w:r>
      <w:r w:rsidR="00D55226">
        <w:rPr>
          <w:color w:val="19D131"/>
        </w:rPr>
        <w:t>he use of the ID / IDREF</w:t>
      </w:r>
      <w:r>
        <w:rPr>
          <w:color w:val="19D131"/>
        </w:rPr>
        <w:t xml:space="preserve"> </w:t>
      </w:r>
      <w:r w:rsidR="00D55226">
        <w:rPr>
          <w:color w:val="19D131"/>
        </w:rPr>
        <w:t>mechanism is not possible. Therefor</w:t>
      </w:r>
      <w:r w:rsidR="00742471">
        <w:rPr>
          <w:color w:val="19D131"/>
        </w:rPr>
        <w:t>e,</w:t>
      </w:r>
      <w:r w:rsidR="00D55226">
        <w:rPr>
          <w:color w:val="19D131"/>
        </w:rPr>
        <w:t xml:space="preserve"> this element is an instance of a URI. Profiles using this element MUST define the way how the value is constru</w:t>
      </w:r>
      <w:r w:rsidR="00DD3493">
        <w:rPr>
          <w:color w:val="19D131"/>
        </w:rPr>
        <w:t>c</w:t>
      </w:r>
      <w:r w:rsidR="00D55226">
        <w:rPr>
          <w:color w:val="19D131"/>
        </w:rPr>
        <w:t>ted.</w:t>
      </w:r>
    </w:p>
    <w:p w14:paraId="07F129CF" w14:textId="77777777" w:rsidR="00AB7AF3" w:rsidRDefault="00AB7AF3" w:rsidP="00AB7AF3">
      <w:pPr>
        <w:pStyle w:val="Non-normativeCommentHeading"/>
      </w:pPr>
      <w:r>
        <w:t>Non-normative Comment:</w:t>
      </w:r>
    </w:p>
    <w:p w14:paraId="49DDA145" w14:textId="77777777" w:rsidR="00AB7AF3" w:rsidRDefault="00D55226" w:rsidP="00AB7AF3">
      <w:pPr>
        <w:pStyle w:val="Non-normativeComment"/>
      </w:pPr>
      <w:r>
        <w:rPr>
          <w:color w:val="19D131"/>
        </w:rPr>
        <w:t xml:space="preserve">Proposed format of the </w:t>
      </w:r>
      <w:r w:rsidRPr="35C1378D">
        <w:rPr>
          <w:rStyle w:val="Datatype"/>
        </w:rPr>
        <w:t>WhichDoc</w:t>
      </w:r>
      <w:r>
        <w:rPr>
          <w:color w:val="19D131"/>
        </w:rPr>
        <w:t xml:space="preserve"> element: scheme ‘dssReq’, the path contains the value of the value of the </w:t>
      </w:r>
      <w:r w:rsidRPr="00D55226">
        <w:rPr>
          <w:rStyle w:val="Datatype"/>
        </w:rPr>
        <w:t>RequestId</w:t>
      </w:r>
      <w:r>
        <w:rPr>
          <w:color w:val="19D131"/>
        </w:rPr>
        <w:t xml:space="preserve">, the fragment contains the ID element of the referenced </w:t>
      </w:r>
      <w:r w:rsidRPr="0073092D">
        <w:rPr>
          <w:rStyle w:val="Datatype"/>
        </w:rPr>
        <w:t>Document</w:t>
      </w:r>
      <w:r>
        <w:rPr>
          <w:color w:val="19D131"/>
        </w:rPr>
        <w:t xml:space="preserve">. </w:t>
      </w:r>
      <w:r w:rsidR="0073092D">
        <w:rPr>
          <w:color w:val="19D131"/>
        </w:rPr>
        <w:t>An example is ‘dssReq:req-12234#doc-3’.</w:t>
      </w:r>
    </w:p>
    <w:p w14:paraId="5680C150" w14:textId="77777777" w:rsidR="00AB7AF3" w:rsidRDefault="00AB7AF3" w:rsidP="00AB7AF3">
      <w:pPr>
        <w:pStyle w:val="berschrift4"/>
      </w:pPr>
      <w:bookmarkStart w:id="2483" w:name="_Toc8854746"/>
      <w:r>
        <w:t>SignatureObject – JSON Syntax</w:t>
      </w:r>
      <w:bookmarkEnd w:id="2483"/>
    </w:p>
    <w:p w14:paraId="2484ED76"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14:paraId="1A9681B7"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4D59058E"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FB05A7" w14:textId="77777777" w:rsidR="00AB7AF3" w:rsidRDefault="00AB7AF3" w:rsidP="00AB7AF3">
            <w:pPr>
              <w:pStyle w:val="Beschriftung"/>
            </w:pPr>
            <w:r>
              <w:t>Element</w:t>
            </w:r>
          </w:p>
        </w:tc>
        <w:tc>
          <w:tcPr>
            <w:tcW w:w="4675" w:type="dxa"/>
          </w:tcPr>
          <w:p w14:paraId="2B1485AD"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1B58610C"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B36EBE7" w14:textId="77777777" w:rsidR="00AB7AF3" w:rsidRPr="002062A5" w:rsidRDefault="00AB7AF3" w:rsidP="00AB7AF3">
            <w:pPr>
              <w:pStyle w:val="Beschriftung"/>
              <w:rPr>
                <w:rStyle w:val="Datatype"/>
                <w:b w:val="0"/>
                <w:bCs w:val="0"/>
              </w:rPr>
            </w:pPr>
            <w:r w:rsidRPr="002062A5">
              <w:rPr>
                <w:rStyle w:val="Datatype"/>
              </w:rPr>
              <w:t>Base64Signature</w:t>
            </w:r>
          </w:p>
        </w:tc>
        <w:tc>
          <w:tcPr>
            <w:tcW w:w="4675" w:type="dxa"/>
          </w:tcPr>
          <w:p w14:paraId="3504FC86"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AB7AF3" w14:paraId="54E40342"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88FBDF6" w14:textId="77777777" w:rsidR="00AB7AF3" w:rsidRPr="002062A5" w:rsidRDefault="00AB7AF3" w:rsidP="00AB7AF3">
            <w:pPr>
              <w:pStyle w:val="Beschriftung"/>
              <w:rPr>
                <w:rStyle w:val="Datatype"/>
                <w:b w:val="0"/>
                <w:bCs w:val="0"/>
              </w:rPr>
            </w:pPr>
            <w:r w:rsidRPr="002062A5">
              <w:rPr>
                <w:rStyle w:val="Datatype"/>
              </w:rPr>
              <w:t>SignaturePtr</w:t>
            </w:r>
          </w:p>
        </w:tc>
        <w:tc>
          <w:tcPr>
            <w:tcW w:w="4675" w:type="dxa"/>
          </w:tcPr>
          <w:p w14:paraId="2D774D7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AB7AF3" w14:paraId="668CDAB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A5DCED2" w14:textId="77777777" w:rsidR="00AB7AF3" w:rsidRPr="002062A5" w:rsidRDefault="00AB7AF3" w:rsidP="00AB7AF3">
            <w:pPr>
              <w:pStyle w:val="Beschriftung"/>
              <w:rPr>
                <w:rStyle w:val="Datatype"/>
                <w:b w:val="0"/>
                <w:bCs w:val="0"/>
              </w:rPr>
            </w:pPr>
            <w:r w:rsidRPr="002062A5">
              <w:rPr>
                <w:rStyle w:val="Datatype"/>
              </w:rPr>
              <w:t>SchemaRefs</w:t>
            </w:r>
          </w:p>
        </w:tc>
        <w:tc>
          <w:tcPr>
            <w:tcW w:w="4675" w:type="dxa"/>
          </w:tcPr>
          <w:p w14:paraId="0BD431F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AB7AF3" w14:paraId="359C8DFB"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4AF9B76" w14:textId="77777777" w:rsidR="00AB7AF3" w:rsidRPr="002062A5" w:rsidRDefault="00AB7AF3" w:rsidP="00AB7AF3">
            <w:pPr>
              <w:pStyle w:val="Beschriftung"/>
              <w:rPr>
                <w:rStyle w:val="Datatype"/>
                <w:b w:val="0"/>
                <w:bCs w:val="0"/>
              </w:rPr>
            </w:pPr>
            <w:r w:rsidRPr="002062A5">
              <w:rPr>
                <w:rStyle w:val="Datatype"/>
              </w:rPr>
              <w:t>WhichDoc</w:t>
            </w:r>
          </w:p>
        </w:tc>
        <w:tc>
          <w:tcPr>
            <w:tcW w:w="4675" w:type="dxa"/>
          </w:tcPr>
          <w:p w14:paraId="1FEBD6C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bl>
    <w:p w14:paraId="51FF944C"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54E917B3" w14:textId="77777777" w:rsidR="00AB7AF3" w:rsidRDefault="00AB7AF3" w:rsidP="00AB7AF3">
      <w:pPr>
        <w:pStyle w:val="Code"/>
        <w:spacing w:line="259" w:lineRule="auto"/>
      </w:pPr>
      <w:r>
        <w:rPr>
          <w:color w:val="31849B" w:themeColor="accent5" w:themeShade="BF"/>
        </w:rPr>
        <w:t>"dss2-SignatureObjectType"</w:t>
      </w:r>
      <w:r>
        <w:t>: {</w:t>
      </w:r>
    </w:p>
    <w:p w14:paraId="0D3F240B"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4A5670B2" w14:textId="77777777" w:rsidR="00AB7AF3" w:rsidRDefault="00AB7AF3" w:rsidP="00AB7AF3">
      <w:pPr>
        <w:pStyle w:val="Code"/>
        <w:spacing w:line="259" w:lineRule="auto"/>
      </w:pPr>
      <w:r>
        <w:rPr>
          <w:color w:val="31849B" w:themeColor="accent5" w:themeShade="BF"/>
        </w:rPr>
        <w:t xml:space="preserve">  "properties"</w:t>
      </w:r>
      <w:r>
        <w:t>: {</w:t>
      </w:r>
    </w:p>
    <w:p w14:paraId="712E2711" w14:textId="77777777" w:rsidR="00AB7AF3" w:rsidRDefault="00AB7AF3" w:rsidP="00AB7AF3">
      <w:pPr>
        <w:pStyle w:val="Code"/>
        <w:spacing w:line="259" w:lineRule="auto"/>
      </w:pPr>
      <w:r>
        <w:rPr>
          <w:color w:val="31849B" w:themeColor="accent5" w:themeShade="BF"/>
        </w:rPr>
        <w:t xml:space="preserve">    "b64Sig"</w:t>
      </w:r>
      <w:r>
        <w:t>: {</w:t>
      </w:r>
    </w:p>
    <w:p w14:paraId="129D9F2E"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43F05FAF" w14:textId="77777777" w:rsidR="00AB7AF3" w:rsidRDefault="00AB7AF3" w:rsidP="00AB7AF3">
      <w:pPr>
        <w:pStyle w:val="Code"/>
        <w:spacing w:line="259" w:lineRule="auto"/>
      </w:pPr>
      <w:r>
        <w:lastRenderedPageBreak/>
        <w:t xml:space="preserve">    },</w:t>
      </w:r>
    </w:p>
    <w:p w14:paraId="77938A59" w14:textId="77777777" w:rsidR="00AB7AF3" w:rsidRDefault="00AB7AF3" w:rsidP="00AB7AF3">
      <w:pPr>
        <w:pStyle w:val="Code"/>
        <w:spacing w:line="259" w:lineRule="auto"/>
      </w:pPr>
      <w:r>
        <w:rPr>
          <w:color w:val="31849B" w:themeColor="accent5" w:themeShade="BF"/>
        </w:rPr>
        <w:t xml:space="preserve">    "sigPtr"</w:t>
      </w:r>
      <w:r>
        <w:t>: {</w:t>
      </w:r>
    </w:p>
    <w:p w14:paraId="722F6700"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"#/definitions/dsb-SignaturePtrType"</w:t>
      </w:r>
    </w:p>
    <w:p w14:paraId="1F8F4FC8" w14:textId="77777777" w:rsidR="00AB7AF3" w:rsidRDefault="00AB7AF3" w:rsidP="00AB7AF3">
      <w:pPr>
        <w:pStyle w:val="Code"/>
        <w:spacing w:line="259" w:lineRule="auto"/>
      </w:pPr>
      <w:r>
        <w:t xml:space="preserve">    },</w:t>
      </w:r>
    </w:p>
    <w:p w14:paraId="57F46AF8" w14:textId="77777777" w:rsidR="00AB7AF3" w:rsidRDefault="00AB7AF3" w:rsidP="00AB7AF3">
      <w:pPr>
        <w:pStyle w:val="Code"/>
        <w:spacing w:line="259" w:lineRule="auto"/>
      </w:pPr>
      <w:r>
        <w:rPr>
          <w:color w:val="31849B" w:themeColor="accent5" w:themeShade="BF"/>
        </w:rPr>
        <w:t xml:space="preserve">    "schemaRefs"</w:t>
      </w:r>
      <w:r>
        <w:t>: {</w:t>
      </w:r>
    </w:p>
    <w:p w14:paraId="56B89897"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02C2B34C" w14:textId="77777777" w:rsidR="00AB7AF3" w:rsidRDefault="00AB7AF3" w:rsidP="00AB7AF3">
      <w:pPr>
        <w:pStyle w:val="Code"/>
        <w:spacing w:line="259" w:lineRule="auto"/>
      </w:pPr>
      <w:r>
        <w:rPr>
          <w:color w:val="31849B" w:themeColor="accent5" w:themeShade="BF"/>
        </w:rPr>
        <w:t xml:space="preserve">      "items"</w:t>
      </w:r>
      <w:r>
        <w:t>: {</w:t>
      </w:r>
    </w:p>
    <w:p w14:paraId="0265274E"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14:paraId="7DA193C1" w14:textId="77777777" w:rsidR="00AB7AF3" w:rsidRDefault="00AB7AF3" w:rsidP="00AB7AF3">
      <w:pPr>
        <w:pStyle w:val="Code"/>
        <w:spacing w:line="259" w:lineRule="auto"/>
      </w:pPr>
      <w:r>
        <w:t xml:space="preserve">      }</w:t>
      </w:r>
    </w:p>
    <w:p w14:paraId="3AAE61B3" w14:textId="77777777" w:rsidR="00AB7AF3" w:rsidRDefault="00AB7AF3" w:rsidP="00AB7AF3">
      <w:pPr>
        <w:pStyle w:val="Code"/>
        <w:spacing w:line="259" w:lineRule="auto"/>
      </w:pPr>
      <w:r>
        <w:t xml:space="preserve">    },</w:t>
      </w:r>
    </w:p>
    <w:p w14:paraId="4EE6D556" w14:textId="77777777" w:rsidR="00AB7AF3" w:rsidRDefault="00AB7AF3" w:rsidP="00AB7AF3">
      <w:pPr>
        <w:pStyle w:val="Code"/>
        <w:spacing w:line="259" w:lineRule="auto"/>
      </w:pPr>
      <w:r>
        <w:rPr>
          <w:color w:val="31849B" w:themeColor="accent5" w:themeShade="BF"/>
        </w:rPr>
        <w:t xml:space="preserve">    "whichDoc"</w:t>
      </w:r>
      <w:r>
        <w:t>: {</w:t>
      </w:r>
    </w:p>
    <w:p w14:paraId="08931EC2"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0F0FBC24" w14:textId="77777777" w:rsidR="00AB7AF3" w:rsidRDefault="00AB7AF3" w:rsidP="00AB7AF3">
      <w:pPr>
        <w:pStyle w:val="Code"/>
        <w:spacing w:line="259" w:lineRule="auto"/>
      </w:pPr>
      <w:r>
        <w:t xml:space="preserve">    }</w:t>
      </w:r>
    </w:p>
    <w:p w14:paraId="69B16560" w14:textId="77777777" w:rsidR="00AB7AF3" w:rsidRDefault="00AB7AF3" w:rsidP="00AB7AF3">
      <w:pPr>
        <w:pStyle w:val="Code"/>
        <w:spacing w:line="259" w:lineRule="auto"/>
      </w:pPr>
      <w:r>
        <w:t xml:space="preserve">  },</w:t>
      </w:r>
    </w:p>
    <w:p w14:paraId="558B0BD6" w14:textId="77777777" w:rsidR="00AB7AF3" w:rsidRDefault="00AB7AF3" w:rsidP="00AB7AF3">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5251E32A" w14:textId="77777777" w:rsidR="00AB7AF3" w:rsidRDefault="00AB7AF3" w:rsidP="00AB7AF3">
      <w:pPr>
        <w:pStyle w:val="Code"/>
        <w:spacing w:line="259" w:lineRule="auto"/>
      </w:pPr>
      <w:r>
        <w:t>}</w:t>
      </w:r>
    </w:p>
    <w:p w14:paraId="2A84949B" w14:textId="77777777" w:rsidR="00AB7AF3" w:rsidRDefault="00AB7AF3" w:rsidP="00AB7AF3"/>
    <w:p w14:paraId="3B45C9B0" w14:textId="77777777" w:rsidR="00AB7AF3" w:rsidRDefault="00AB7AF3" w:rsidP="00AB7AF3">
      <w:pPr>
        <w:pStyle w:val="berschrift4"/>
      </w:pPr>
      <w:bookmarkStart w:id="2484" w:name="_Toc8854747"/>
      <w:r>
        <w:t>SignatureObject – XML Syntax</w:t>
      </w:r>
      <w:bookmarkEnd w:id="2484"/>
    </w:p>
    <w:p w14:paraId="7F57346F" w14:textId="77777777" w:rsidR="00AB7AF3" w:rsidRPr="5404FA76" w:rsidRDefault="00AB7AF3" w:rsidP="00AB7AF3">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14:paraId="4F837BD0" w14:textId="77777777" w:rsidR="00AB7AF3" w:rsidRDefault="00AB7AF3" w:rsidP="00AB7AF3">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231AD36"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14:paraId="46CEB181" w14:textId="77777777" w:rsidR="00AB7AF3" w:rsidRDefault="00AB7AF3" w:rsidP="00AB7AF3">
      <w:pPr>
        <w:pStyle w:val="Code"/>
      </w:pPr>
      <w:r>
        <w:rPr>
          <w:color w:val="31849B" w:themeColor="accent5" w:themeShade="BF"/>
        </w:rPr>
        <w:t xml:space="preserve">  &lt;xs:choice&gt;</w:t>
      </w:r>
    </w:p>
    <w:p w14:paraId="027C873F"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7E5D3D25"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dsb:SignaturePtrType</w:t>
      </w:r>
      <w:r>
        <w:rPr>
          <w:color w:val="943634" w:themeColor="accent2" w:themeShade="BF"/>
        </w:rPr>
        <w:t>"</w:t>
      </w:r>
      <w:r>
        <w:rPr>
          <w:color w:val="31849B" w:themeColor="accent5" w:themeShade="BF"/>
        </w:rPr>
        <w:t>/&gt;</w:t>
      </w:r>
    </w:p>
    <w:p w14:paraId="59FFBCAA" w14:textId="77777777" w:rsidR="00AB7AF3" w:rsidRDefault="00AB7AF3" w:rsidP="00AB7AF3">
      <w:pPr>
        <w:pStyle w:val="Code"/>
      </w:pPr>
      <w:r>
        <w:rPr>
          <w:color w:val="31849B" w:themeColor="accent5" w:themeShade="BF"/>
        </w:rPr>
        <w:t xml:space="preserve">  &lt;/xs:choice&gt;</w:t>
      </w:r>
    </w:p>
    <w:p w14:paraId="42F598DA"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2F5CDE4"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AE896D9" w14:textId="77777777" w:rsidR="00AB7AF3" w:rsidRDefault="00AB7AF3" w:rsidP="00AB7AF3">
      <w:pPr>
        <w:pStyle w:val="Code"/>
      </w:pPr>
      <w:r>
        <w:rPr>
          <w:color w:val="31849B" w:themeColor="accent5" w:themeShade="BF"/>
        </w:rPr>
        <w:t>&lt;/xs:complexType&gt;</w:t>
      </w:r>
    </w:p>
    <w:p w14:paraId="17EFAF58"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p>
    <w:p w14:paraId="61267266" w14:textId="77777777" w:rsidR="00AB7AF3" w:rsidRDefault="00AB7AF3" w:rsidP="00AB7AF3">
      <w:pPr>
        <w:pStyle w:val="berschrift2"/>
      </w:pPr>
      <w:bookmarkStart w:id="2485" w:name="_Toc480914675"/>
      <w:bookmarkStart w:id="2486" w:name="_Toc481064866"/>
      <w:bookmarkStart w:id="2487" w:name="_Toc482893711"/>
      <w:bookmarkStart w:id="2488" w:name="_Toc8854748"/>
      <w:r>
        <w:t>Referenced Data Structure Models from other documents</w:t>
      </w:r>
      <w:bookmarkEnd w:id="2485"/>
      <w:bookmarkEnd w:id="2486"/>
      <w:bookmarkEnd w:id="2487"/>
      <w:bookmarkEnd w:id="2488"/>
    </w:p>
    <w:p w14:paraId="1AFF8C12" w14:textId="77777777" w:rsidR="00AB7AF3" w:rsidRDefault="00AB7AF3" w:rsidP="00AB7AF3">
      <w:pPr>
        <w:pStyle w:val="berschrift3"/>
      </w:pPr>
      <w:bookmarkStart w:id="2489" w:name="_RefComp26F1F54E"/>
      <w:bookmarkStart w:id="2490" w:name="_Toc8854749"/>
      <w:r>
        <w:t>Component NameID</w:t>
      </w:r>
      <w:bookmarkEnd w:id="2489"/>
      <w:bookmarkEnd w:id="2490"/>
    </w:p>
    <w:p w14:paraId="58AD6049" w14:textId="77777777" w:rsidR="00AB7AF3" w:rsidRDefault="00AB7AF3" w:rsidP="00AB7AF3">
      <w:r w:rsidRPr="00D97061">
        <w:rPr>
          <w:color w:val="19D131"/>
        </w:rPr>
        <w:t xml:space="preserve">The </w:t>
      </w:r>
      <w:r w:rsidRPr="002062A5">
        <w:rPr>
          <w:rFonts w:ascii="Courier New" w:eastAsia="Courier New" w:hAnsi="Courier New" w:cs="Courier New"/>
        </w:rPr>
        <w:t>NameID</w:t>
      </w:r>
      <w:r>
        <w:rPr>
          <w:color w:val="19D131"/>
        </w:rPr>
        <w:t xml:space="preserve"> </w:t>
      </w:r>
      <w:r w:rsidRPr="005A6FFD">
        <w:rPr>
          <w:color w:val="19D131"/>
        </w:rPr>
        <w:t>component</w:t>
      </w:r>
      <w:r w:rsidRPr="00D97061">
        <w:rPr>
          <w:color w:val="19D131"/>
        </w:rPr>
        <w:t xml:space="preserve"> is used when an element serves to represent an entity by a string-valued name.</w:t>
      </w:r>
      <w:r>
        <w:rPr>
          <w:color w:val="19D131"/>
        </w:rPr>
        <w:t xml:space="preserve"> This component reflects the structure ‘NameID’ defined in the SAML2 specification </w:t>
      </w:r>
      <w:r w:rsidRPr="005A6FFD">
        <w:rPr>
          <w:rFonts w:eastAsia="Arial"/>
        </w:rPr>
        <w:t xml:space="preserve">[CLAUSE FOR LINK TO THE </w:t>
      </w:r>
      <w:r>
        <w:rPr>
          <w:rFonts w:eastAsia="Arial"/>
        </w:rPr>
        <w:t>SAML2 SPEC</w:t>
      </w:r>
      <w:r w:rsidRPr="005A6FFD">
        <w:rPr>
          <w:rFonts w:eastAsia="Arial"/>
        </w:rPr>
        <w:t>]</w:t>
      </w:r>
      <w:r>
        <w:rPr>
          <w:color w:val="19D131"/>
        </w:rPr>
        <w:t>. This section provides the definition required to support the DSS-X 2.0 multi-syntax approach.</w:t>
      </w:r>
    </w:p>
    <w:p w14:paraId="0E53B0E1" w14:textId="77777777" w:rsidR="00AB7AF3" w:rsidRDefault="00AB7AF3" w:rsidP="00AB7AF3">
      <w:r>
        <w:t>Below follows a list of the sub-components that constitute this component:</w:t>
      </w:r>
    </w:p>
    <w:p w14:paraId="3BB571D8" w14:textId="77777777" w:rsidR="00AB7AF3" w:rsidRDefault="00AB7AF3" w:rsidP="00AB7AF3">
      <w:pPr>
        <w:pStyle w:val="Member"/>
      </w:pPr>
      <w:r>
        <w:lastRenderedPageBreak/>
        <w:t xml:space="preserve">The </w:t>
      </w:r>
      <w:r w:rsidRPr="35C1378D">
        <w:rPr>
          <w:rStyle w:val="Datatype"/>
        </w:rPr>
        <w:t>value</w:t>
      </w:r>
      <w:r>
        <w:t xml:space="preserve"> element MUST contain one instance of a string. </w:t>
      </w:r>
      <w:r>
        <w:rPr>
          <w:color w:val="19D131"/>
        </w:rPr>
        <w:t xml:space="preserve">In non-XML representations the </w:t>
      </w:r>
      <w:r w:rsidRPr="35C1378D">
        <w:rPr>
          <w:rStyle w:val="Datatype"/>
        </w:rPr>
        <w:t>value</w:t>
      </w:r>
      <w:r>
        <w:rPr>
          <w:color w:val="19D131"/>
        </w:rPr>
        <w:t xml:space="preserve"> element contains the actual identifier</w:t>
      </w:r>
    </w:p>
    <w:p w14:paraId="3ADD3799" w14:textId="77777777" w:rsidR="00AB7AF3" w:rsidRDefault="00AB7AF3" w:rsidP="00AB7AF3">
      <w:pPr>
        <w:pStyle w:val="Member"/>
      </w:pPr>
      <w:r>
        <w:t xml:space="preserve">The OPTIONAL </w:t>
      </w:r>
      <w:r w:rsidRPr="35C1378D">
        <w:rPr>
          <w:rStyle w:val="Datatype"/>
        </w:rPr>
        <w:t>Format</w:t>
      </w:r>
      <w:r>
        <w:t xml:space="preserve"> element, if present, MUST contain one instance of a URI. </w:t>
      </w:r>
      <w:r>
        <w:rPr>
          <w:color w:val="19D131"/>
        </w:rPr>
        <w:t xml:space="preserve">The </w:t>
      </w:r>
      <w:r w:rsidRPr="35C1378D">
        <w:rPr>
          <w:rStyle w:val="Datatype"/>
        </w:rPr>
        <w:t>Format</w:t>
      </w:r>
      <w:r>
        <w:rPr>
          <w:color w:val="19D131"/>
        </w:rPr>
        <w:t xml:space="preserve"> element represents the classification of string-based identifier information.</w:t>
      </w:r>
    </w:p>
    <w:p w14:paraId="53AAB109" w14:textId="77777777" w:rsidR="00AB7AF3" w:rsidRDefault="00AB7AF3" w:rsidP="00AB7AF3">
      <w:pPr>
        <w:pStyle w:val="Member"/>
      </w:pPr>
      <w:r>
        <w:t xml:space="preserve">The OPTIONAL </w:t>
      </w:r>
      <w:r w:rsidRPr="35C1378D">
        <w:rPr>
          <w:rStyle w:val="Datatype"/>
        </w:rPr>
        <w:t>SPProvidedID</w:t>
      </w:r>
      <w:r>
        <w:t xml:space="preserve"> element, if present, MUST contain one instance of a string. </w:t>
      </w:r>
      <w:r>
        <w:rPr>
          <w:color w:val="19D131"/>
        </w:rPr>
        <w:t xml:space="preserve">The </w:t>
      </w:r>
      <w:r w:rsidRPr="35C1378D">
        <w:rPr>
          <w:rStyle w:val="Datatype"/>
        </w:rPr>
        <w:t>SPProvidedID</w:t>
      </w:r>
      <w:r>
        <w:rPr>
          <w:color w:val="19D131"/>
        </w:rPr>
        <w:t xml:space="preserve"> element defines the alternative identifier of the principal most recently set by the service provider or affiliation, if any</w:t>
      </w:r>
    </w:p>
    <w:p w14:paraId="565698E9" w14:textId="77777777" w:rsidR="00AB7AF3" w:rsidRDefault="00AB7AF3" w:rsidP="00AB7AF3">
      <w:pPr>
        <w:pStyle w:val="Member"/>
      </w:pPr>
      <w:r>
        <w:t xml:space="preserve">The OPTIONAL </w:t>
      </w:r>
      <w:r w:rsidRPr="35C1378D">
        <w:rPr>
          <w:rStyle w:val="Datatype"/>
        </w:rPr>
        <w:t>NameQualifier</w:t>
      </w:r>
      <w:r>
        <w:t xml:space="preserve"> element, if present, MUST contain one instance of a string. </w:t>
      </w:r>
      <w:r>
        <w:rPr>
          <w:color w:val="19D131"/>
        </w:rPr>
        <w:t xml:space="preserve">The </w:t>
      </w:r>
      <w:r w:rsidRPr="35C1378D">
        <w:rPr>
          <w:rStyle w:val="Datatype"/>
        </w:rPr>
        <w:t>NameQualifier</w:t>
      </w:r>
      <w:r>
        <w:rPr>
          <w:color w:val="19D131"/>
        </w:rPr>
        <w:t xml:space="preserve"> element contains the security or administrative domain that qualifies the name. This attribute provides a means to federate names from disparate user stores without collision.</w:t>
      </w:r>
    </w:p>
    <w:p w14:paraId="5334F909" w14:textId="77777777" w:rsidR="00AB7AF3" w:rsidRDefault="00AB7AF3" w:rsidP="00AB7AF3">
      <w:pPr>
        <w:pStyle w:val="Member"/>
      </w:pPr>
      <w:r>
        <w:t xml:space="preserve">The OPTIONAL </w:t>
      </w:r>
      <w:r w:rsidRPr="35C1378D">
        <w:rPr>
          <w:rStyle w:val="Datatype"/>
        </w:rPr>
        <w:t>SPNameQualifier</w:t>
      </w:r>
      <w:r>
        <w:t xml:space="preserve"> element, if present, MUST contain one instance of a string. </w:t>
      </w:r>
      <w:r>
        <w:rPr>
          <w:color w:val="19D131"/>
        </w:rPr>
        <w:t xml:space="preserve">The </w:t>
      </w:r>
      <w:r w:rsidRPr="35C1378D">
        <w:rPr>
          <w:rStyle w:val="Datatype"/>
        </w:rPr>
        <w:t>SPNameQualifier</w:t>
      </w:r>
      <w:r>
        <w:rPr>
          <w:color w:val="19D131"/>
        </w:rPr>
        <w:t xml:space="preserve"> element further qualifies a name with the name of a service provider or affiliation of providers. This attribute provides an additional means to federate names on the basis of the relying party or parties.</w:t>
      </w:r>
    </w:p>
    <w:p w14:paraId="3242B8AB" w14:textId="77777777" w:rsidR="00AB7AF3" w:rsidRDefault="00AB7AF3" w:rsidP="00AB7AF3">
      <w:pPr>
        <w:pStyle w:val="berschrift4"/>
      </w:pPr>
      <w:bookmarkStart w:id="2491" w:name="_Toc8854750"/>
      <w:r>
        <w:t>NameID – JSON Syntax</w:t>
      </w:r>
      <w:bookmarkEnd w:id="2491"/>
    </w:p>
    <w:p w14:paraId="44B34F43"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14:paraId="2DF4A0B2"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37D5E940"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C5A0F6" w14:textId="77777777" w:rsidR="00AB7AF3" w:rsidRDefault="00AB7AF3" w:rsidP="00AB7AF3">
            <w:pPr>
              <w:pStyle w:val="Beschriftung"/>
            </w:pPr>
            <w:r>
              <w:t>Element</w:t>
            </w:r>
          </w:p>
        </w:tc>
        <w:tc>
          <w:tcPr>
            <w:tcW w:w="4675" w:type="dxa"/>
          </w:tcPr>
          <w:p w14:paraId="64BCBE1A"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25BC7F5B"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462151E" w14:textId="77777777" w:rsidR="00AB7AF3" w:rsidRPr="002062A5" w:rsidRDefault="00AB7AF3" w:rsidP="00AB7AF3">
            <w:pPr>
              <w:pStyle w:val="Beschriftung"/>
              <w:rPr>
                <w:rStyle w:val="Datatype"/>
                <w:b w:val="0"/>
                <w:bCs w:val="0"/>
              </w:rPr>
            </w:pPr>
            <w:r w:rsidRPr="002062A5">
              <w:rPr>
                <w:rStyle w:val="Datatype"/>
              </w:rPr>
              <w:t>value</w:t>
            </w:r>
          </w:p>
        </w:tc>
        <w:tc>
          <w:tcPr>
            <w:tcW w:w="4675" w:type="dxa"/>
          </w:tcPr>
          <w:p w14:paraId="61D0E3B5"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AB7AF3" w14:paraId="41D3E684"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B6E8F6A" w14:textId="77777777" w:rsidR="00AB7AF3" w:rsidRPr="002062A5" w:rsidRDefault="00AB7AF3" w:rsidP="00AB7AF3">
            <w:pPr>
              <w:pStyle w:val="Beschriftung"/>
              <w:rPr>
                <w:rStyle w:val="Datatype"/>
                <w:b w:val="0"/>
                <w:bCs w:val="0"/>
              </w:rPr>
            </w:pPr>
            <w:r w:rsidRPr="002062A5">
              <w:rPr>
                <w:rStyle w:val="Datatype"/>
              </w:rPr>
              <w:t>Format</w:t>
            </w:r>
          </w:p>
        </w:tc>
        <w:tc>
          <w:tcPr>
            <w:tcW w:w="4675" w:type="dxa"/>
          </w:tcPr>
          <w:p w14:paraId="6B80A8A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AB7AF3" w14:paraId="3AEBCF6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93F1E8E" w14:textId="77777777" w:rsidR="00AB7AF3" w:rsidRPr="002062A5" w:rsidRDefault="00AB7AF3" w:rsidP="00AB7AF3">
            <w:pPr>
              <w:pStyle w:val="Beschriftung"/>
              <w:rPr>
                <w:rStyle w:val="Datatype"/>
                <w:b w:val="0"/>
                <w:bCs w:val="0"/>
              </w:rPr>
            </w:pPr>
            <w:r w:rsidRPr="002062A5">
              <w:rPr>
                <w:rStyle w:val="Datatype"/>
              </w:rPr>
              <w:t>SPProvidedID</w:t>
            </w:r>
          </w:p>
        </w:tc>
        <w:tc>
          <w:tcPr>
            <w:tcW w:w="4675" w:type="dxa"/>
          </w:tcPr>
          <w:p w14:paraId="05842E2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AB7AF3" w14:paraId="7F0E2B74"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380B3EF" w14:textId="77777777" w:rsidR="00AB7AF3" w:rsidRPr="002062A5" w:rsidRDefault="00AB7AF3" w:rsidP="00AB7AF3">
            <w:pPr>
              <w:pStyle w:val="Beschriftung"/>
              <w:rPr>
                <w:rStyle w:val="Datatype"/>
                <w:b w:val="0"/>
                <w:bCs w:val="0"/>
              </w:rPr>
            </w:pPr>
            <w:r w:rsidRPr="002062A5">
              <w:rPr>
                <w:rStyle w:val="Datatype"/>
              </w:rPr>
              <w:t>NameQualifier</w:t>
            </w:r>
          </w:p>
        </w:tc>
        <w:tc>
          <w:tcPr>
            <w:tcW w:w="4675" w:type="dxa"/>
          </w:tcPr>
          <w:p w14:paraId="7B83818E"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r>
      <w:tr w:rsidR="00AB7AF3" w14:paraId="4E3A857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DA5FF8B" w14:textId="77777777" w:rsidR="00AB7AF3" w:rsidRPr="002062A5" w:rsidRDefault="00AB7AF3" w:rsidP="00AB7AF3">
            <w:pPr>
              <w:pStyle w:val="Beschriftung"/>
              <w:rPr>
                <w:rStyle w:val="Datatype"/>
                <w:b w:val="0"/>
                <w:bCs w:val="0"/>
              </w:rPr>
            </w:pPr>
            <w:r w:rsidRPr="002062A5">
              <w:rPr>
                <w:rStyle w:val="Datatype"/>
              </w:rPr>
              <w:t>SPNameQualifier</w:t>
            </w:r>
          </w:p>
        </w:tc>
        <w:tc>
          <w:tcPr>
            <w:tcW w:w="4675" w:type="dxa"/>
          </w:tcPr>
          <w:p w14:paraId="444961D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r>
    </w:tbl>
    <w:p w14:paraId="361EE758"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5A9DEEE3" w14:textId="77777777" w:rsidR="00AB7AF3" w:rsidRDefault="00AB7AF3" w:rsidP="00AB7AF3">
      <w:pPr>
        <w:pStyle w:val="Code"/>
        <w:spacing w:line="259" w:lineRule="auto"/>
      </w:pPr>
      <w:r>
        <w:rPr>
          <w:color w:val="31849B" w:themeColor="accent5" w:themeShade="BF"/>
        </w:rPr>
        <w:t>"saml2rw-NameIDType"</w:t>
      </w:r>
      <w:r>
        <w:t>: {</w:t>
      </w:r>
    </w:p>
    <w:p w14:paraId="77E26516"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434CE90A" w14:textId="77777777" w:rsidR="00AB7AF3" w:rsidRDefault="00AB7AF3" w:rsidP="00AB7AF3">
      <w:pPr>
        <w:pStyle w:val="Code"/>
        <w:spacing w:line="259" w:lineRule="auto"/>
      </w:pPr>
      <w:r>
        <w:rPr>
          <w:color w:val="31849B" w:themeColor="accent5" w:themeShade="BF"/>
        </w:rPr>
        <w:t xml:space="preserve">  "properties"</w:t>
      </w:r>
      <w:r>
        <w:t>: {</w:t>
      </w:r>
    </w:p>
    <w:p w14:paraId="7894FBC5" w14:textId="77777777" w:rsidR="00AB7AF3" w:rsidRDefault="00AB7AF3" w:rsidP="00AB7AF3">
      <w:pPr>
        <w:pStyle w:val="Code"/>
        <w:spacing w:line="259" w:lineRule="auto"/>
      </w:pPr>
      <w:r>
        <w:rPr>
          <w:color w:val="31849B" w:themeColor="accent5" w:themeShade="BF"/>
        </w:rPr>
        <w:t xml:space="preserve">    "spprovidedID"</w:t>
      </w:r>
      <w:r>
        <w:t>: {</w:t>
      </w:r>
    </w:p>
    <w:p w14:paraId="068BBE4A"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3A0FCAF7" w14:textId="77777777" w:rsidR="00AB7AF3" w:rsidRDefault="00AB7AF3" w:rsidP="00AB7AF3">
      <w:pPr>
        <w:pStyle w:val="Code"/>
        <w:spacing w:line="259" w:lineRule="auto"/>
      </w:pPr>
      <w:r>
        <w:t xml:space="preserve">    },</w:t>
      </w:r>
    </w:p>
    <w:p w14:paraId="0AEA3469" w14:textId="77777777" w:rsidR="00AB7AF3" w:rsidRDefault="00AB7AF3" w:rsidP="00AB7AF3">
      <w:pPr>
        <w:pStyle w:val="Code"/>
        <w:spacing w:line="259" w:lineRule="auto"/>
      </w:pPr>
      <w:r>
        <w:rPr>
          <w:color w:val="31849B" w:themeColor="accent5" w:themeShade="BF"/>
        </w:rPr>
        <w:t xml:space="preserve">    "spnameQualifier"</w:t>
      </w:r>
      <w:r>
        <w:t>: {</w:t>
      </w:r>
    </w:p>
    <w:p w14:paraId="55E948FB"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71A19ECC" w14:textId="77777777" w:rsidR="00AB7AF3" w:rsidRDefault="00AB7AF3" w:rsidP="00AB7AF3">
      <w:pPr>
        <w:pStyle w:val="Code"/>
        <w:spacing w:line="259" w:lineRule="auto"/>
      </w:pPr>
      <w:r>
        <w:t xml:space="preserve">    },</w:t>
      </w:r>
    </w:p>
    <w:p w14:paraId="6055DB3D" w14:textId="77777777" w:rsidR="00AB7AF3" w:rsidRDefault="00AB7AF3" w:rsidP="00AB7AF3">
      <w:pPr>
        <w:pStyle w:val="Code"/>
        <w:spacing w:line="259" w:lineRule="auto"/>
      </w:pPr>
      <w:r>
        <w:rPr>
          <w:color w:val="31849B" w:themeColor="accent5" w:themeShade="BF"/>
        </w:rPr>
        <w:t xml:space="preserve">    "value"</w:t>
      </w:r>
      <w:r>
        <w:t>: {</w:t>
      </w:r>
    </w:p>
    <w:p w14:paraId="58C898FD"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22A1F5FB" w14:textId="77777777" w:rsidR="00AB7AF3" w:rsidRDefault="00AB7AF3" w:rsidP="00AB7AF3">
      <w:pPr>
        <w:pStyle w:val="Code"/>
        <w:spacing w:line="259" w:lineRule="auto"/>
      </w:pPr>
      <w:r>
        <w:t xml:space="preserve">    },</w:t>
      </w:r>
    </w:p>
    <w:p w14:paraId="3A667061" w14:textId="77777777" w:rsidR="00AB7AF3" w:rsidRDefault="00AB7AF3" w:rsidP="00AB7AF3">
      <w:pPr>
        <w:pStyle w:val="Code"/>
        <w:spacing w:line="259" w:lineRule="auto"/>
      </w:pPr>
      <w:r>
        <w:rPr>
          <w:color w:val="31849B" w:themeColor="accent5" w:themeShade="BF"/>
        </w:rPr>
        <w:t xml:space="preserve">    "format"</w:t>
      </w:r>
      <w:r>
        <w:t>: {</w:t>
      </w:r>
    </w:p>
    <w:p w14:paraId="06F21D0C"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115106BE" w14:textId="77777777" w:rsidR="00AB7AF3" w:rsidRDefault="00AB7AF3" w:rsidP="00AB7AF3">
      <w:pPr>
        <w:pStyle w:val="Code"/>
        <w:spacing w:line="259" w:lineRule="auto"/>
      </w:pPr>
      <w:r>
        <w:t xml:space="preserve">    },</w:t>
      </w:r>
    </w:p>
    <w:p w14:paraId="6C7C4F08" w14:textId="77777777" w:rsidR="00AB7AF3" w:rsidRDefault="00AB7AF3" w:rsidP="00AB7AF3">
      <w:pPr>
        <w:pStyle w:val="Code"/>
        <w:spacing w:line="259" w:lineRule="auto"/>
      </w:pPr>
      <w:r>
        <w:rPr>
          <w:color w:val="31849B" w:themeColor="accent5" w:themeShade="BF"/>
        </w:rPr>
        <w:t xml:space="preserve">    "provId"</w:t>
      </w:r>
      <w:r>
        <w:t>: {</w:t>
      </w:r>
    </w:p>
    <w:p w14:paraId="77F0E5F5"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6FB2D22D" w14:textId="77777777" w:rsidR="00AB7AF3" w:rsidRDefault="00AB7AF3" w:rsidP="00AB7AF3">
      <w:pPr>
        <w:pStyle w:val="Code"/>
        <w:spacing w:line="259" w:lineRule="auto"/>
      </w:pPr>
      <w:r>
        <w:lastRenderedPageBreak/>
        <w:t xml:space="preserve">    },</w:t>
      </w:r>
    </w:p>
    <w:p w14:paraId="3A35F106" w14:textId="77777777" w:rsidR="00AB7AF3" w:rsidRDefault="00AB7AF3" w:rsidP="00AB7AF3">
      <w:pPr>
        <w:pStyle w:val="Code"/>
        <w:spacing w:line="259" w:lineRule="auto"/>
      </w:pPr>
      <w:r>
        <w:rPr>
          <w:color w:val="31849B" w:themeColor="accent5" w:themeShade="BF"/>
        </w:rPr>
        <w:t xml:space="preserve">    "nameQual"</w:t>
      </w:r>
      <w:r>
        <w:t>: {</w:t>
      </w:r>
    </w:p>
    <w:p w14:paraId="426C4394"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4E695AC8" w14:textId="77777777" w:rsidR="00AB7AF3" w:rsidRDefault="00AB7AF3" w:rsidP="00AB7AF3">
      <w:pPr>
        <w:pStyle w:val="Code"/>
        <w:spacing w:line="259" w:lineRule="auto"/>
      </w:pPr>
      <w:r>
        <w:t xml:space="preserve">    },</w:t>
      </w:r>
    </w:p>
    <w:p w14:paraId="3ACC9894" w14:textId="77777777" w:rsidR="00AB7AF3" w:rsidRDefault="00AB7AF3" w:rsidP="00AB7AF3">
      <w:pPr>
        <w:pStyle w:val="Code"/>
        <w:spacing w:line="259" w:lineRule="auto"/>
      </w:pPr>
      <w:r>
        <w:rPr>
          <w:color w:val="31849B" w:themeColor="accent5" w:themeShade="BF"/>
        </w:rPr>
        <w:t xml:space="preserve">    "spNameQual"</w:t>
      </w:r>
      <w:r>
        <w:t>: {</w:t>
      </w:r>
    </w:p>
    <w:p w14:paraId="56062B26"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45B23249" w14:textId="77777777" w:rsidR="00AB7AF3" w:rsidRDefault="00AB7AF3" w:rsidP="00AB7AF3">
      <w:pPr>
        <w:pStyle w:val="Code"/>
        <w:spacing w:line="259" w:lineRule="auto"/>
      </w:pPr>
      <w:r>
        <w:t xml:space="preserve">    }</w:t>
      </w:r>
    </w:p>
    <w:p w14:paraId="6040006C" w14:textId="77777777" w:rsidR="00AB7AF3" w:rsidRDefault="00AB7AF3" w:rsidP="00AB7AF3">
      <w:pPr>
        <w:pStyle w:val="Code"/>
        <w:spacing w:line="259" w:lineRule="auto"/>
      </w:pPr>
      <w:r>
        <w:t xml:space="preserve">  }</w:t>
      </w:r>
    </w:p>
    <w:p w14:paraId="125D0A46" w14:textId="77777777" w:rsidR="00AB7AF3" w:rsidRDefault="00AB7AF3" w:rsidP="00AB7AF3">
      <w:pPr>
        <w:pStyle w:val="Code"/>
        <w:spacing w:line="259" w:lineRule="auto"/>
      </w:pPr>
      <w:r>
        <w:t>}</w:t>
      </w:r>
    </w:p>
    <w:p w14:paraId="165FED82" w14:textId="77777777" w:rsidR="00AB7AF3" w:rsidRDefault="00AB7AF3" w:rsidP="00AB7AF3"/>
    <w:p w14:paraId="7927520A" w14:textId="77777777" w:rsidR="00AB7AF3" w:rsidRDefault="00AB7AF3" w:rsidP="00AB7AF3">
      <w:pPr>
        <w:pStyle w:val="berschrift4"/>
      </w:pPr>
      <w:bookmarkStart w:id="2492" w:name="_Toc8854751"/>
      <w:r>
        <w:t>NameID – XML Syntax</w:t>
      </w:r>
      <w:bookmarkEnd w:id="2492"/>
    </w:p>
    <w:p w14:paraId="74834436" w14:textId="77777777" w:rsidR="00AB7AF3" w:rsidRPr="5404FA76" w:rsidRDefault="00AB7AF3" w:rsidP="00AB7AF3">
      <w:r w:rsidRPr="0CCF9147">
        <w:t>The XML element is defined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14:paraId="6ADCD21C" w14:textId="77777777" w:rsidR="00AB7AF3" w:rsidRDefault="00AB7AF3" w:rsidP="00AB7AF3">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14:paraId="34757E2C" w14:textId="77777777" w:rsidR="00AB7AF3" w:rsidRDefault="00AB7AF3" w:rsidP="00AB7AF3">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14:paraId="1A763D85" w14:textId="77777777" w:rsidR="00AB7AF3" w:rsidRDefault="00AB7AF3" w:rsidP="00AB7AF3">
      <w:pPr>
        <w:pStyle w:val="Code"/>
      </w:pPr>
      <w:r>
        <w:rPr>
          <w:color w:val="31849B" w:themeColor="accent5" w:themeShade="BF"/>
        </w:rPr>
        <w:t xml:space="preserve">  &lt;simpleContent&gt;</w:t>
      </w:r>
    </w:p>
    <w:p w14:paraId="4522E17F" w14:textId="77777777" w:rsidR="00AB7AF3" w:rsidRDefault="00AB7AF3" w:rsidP="00AB7AF3">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14:paraId="6631983B" w14:textId="77777777" w:rsidR="00AB7AF3" w:rsidRDefault="00AB7AF3" w:rsidP="00AB7AF3">
      <w:pPr>
        <w:pStyle w:val="Code"/>
      </w:pPr>
      <w:r>
        <w:rPr>
          <w:color w:val="31849B" w:themeColor="accent5" w:themeShade="BF"/>
        </w:rPr>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14:paraId="17A9FA22"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EEDB700"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092743C" w14:textId="77777777" w:rsidR="00AB7AF3" w:rsidRDefault="00AB7AF3" w:rsidP="00AB7AF3">
      <w:pPr>
        <w:pStyle w:val="Code"/>
      </w:pPr>
      <w:r>
        <w:rPr>
          <w:color w:val="31849B" w:themeColor="accent5" w:themeShade="BF"/>
        </w:rPr>
        <w:t xml:space="preserve">    &lt;/extension&gt;</w:t>
      </w:r>
    </w:p>
    <w:p w14:paraId="7D81F7BC" w14:textId="77777777" w:rsidR="00AB7AF3" w:rsidRDefault="00AB7AF3" w:rsidP="00AB7AF3">
      <w:pPr>
        <w:pStyle w:val="Code"/>
      </w:pPr>
      <w:r>
        <w:rPr>
          <w:color w:val="31849B" w:themeColor="accent5" w:themeShade="BF"/>
        </w:rPr>
        <w:t xml:space="preserve">  &lt;/simpleContent&gt;</w:t>
      </w:r>
    </w:p>
    <w:p w14:paraId="7E09F49C" w14:textId="77777777" w:rsidR="00AB7AF3" w:rsidRDefault="00AB7AF3" w:rsidP="00AB7AF3">
      <w:pPr>
        <w:pStyle w:val="Code"/>
      </w:pPr>
      <w:r>
        <w:rPr>
          <w:color w:val="31849B" w:themeColor="accent5" w:themeShade="BF"/>
        </w:rPr>
        <w:t>&lt;/complexType&gt;</w:t>
      </w:r>
    </w:p>
    <w:p w14:paraId="5EF9F4B0"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p>
    <w:p w14:paraId="362CF30F" w14:textId="77777777" w:rsidR="00AB7AF3" w:rsidRDefault="00AB7AF3" w:rsidP="00AB7AF3">
      <w:pPr>
        <w:pStyle w:val="berschrift3"/>
      </w:pPr>
      <w:bookmarkStart w:id="2493" w:name="_RefComp2EFBB742"/>
      <w:bookmarkStart w:id="2494" w:name="_Toc8854752"/>
      <w:r>
        <w:t>Component Transforms</w:t>
      </w:r>
      <w:bookmarkEnd w:id="2493"/>
      <w:bookmarkEnd w:id="2494"/>
    </w:p>
    <w:p w14:paraId="7575483C" w14:textId="77777777" w:rsidR="00AB7AF3" w:rsidRDefault="00AB7AF3" w:rsidP="00AB7AF3">
      <w:r w:rsidRPr="003963F1">
        <w:rPr>
          <w:color w:val="19D131"/>
        </w:rPr>
        <w:t>This component reflects the structure ‘</w:t>
      </w:r>
      <w:r>
        <w:rPr>
          <w:color w:val="19D131"/>
        </w:rPr>
        <w:t>Transforms</w:t>
      </w:r>
      <w:r w:rsidRPr="003963F1">
        <w:rPr>
          <w:color w:val="19D131"/>
        </w:rPr>
        <w:t xml:space="preserve">’ defined in the </w:t>
      </w:r>
      <w:r>
        <w:rPr>
          <w:color w:val="19D131"/>
        </w:rPr>
        <w:t>XMLDSig</w:t>
      </w:r>
      <w:r w:rsidRPr="003963F1">
        <w:rPr>
          <w:color w:val="19D131"/>
        </w:rPr>
        <w:t xml:space="preserve"> specification [CLAUSE FOR LINK TO THE </w:t>
      </w:r>
      <w:r>
        <w:rPr>
          <w:color w:val="19D131"/>
        </w:rPr>
        <w:t>XMLDSig</w:t>
      </w:r>
      <w:r w:rsidRPr="003963F1">
        <w:rPr>
          <w:color w:val="19D131"/>
        </w:rPr>
        <w:t xml:space="preserve"> SPEC]. This section provides the definition required to support the DSS-X 2.0 multi-syntax approach.</w:t>
      </w:r>
    </w:p>
    <w:p w14:paraId="2F611212" w14:textId="77777777" w:rsidR="00AB7AF3" w:rsidRDefault="00AB7AF3" w:rsidP="00AB7AF3">
      <w:r>
        <w:t>Below follows a list of the sub-components that constitute this component:</w:t>
      </w:r>
    </w:p>
    <w:p w14:paraId="39FF0226" w14:textId="77777777" w:rsidR="00AB7AF3" w:rsidRDefault="00AB7AF3" w:rsidP="00AB7AF3">
      <w:pPr>
        <w:pStyle w:val="Member"/>
      </w:pPr>
      <w:r>
        <w:t xml:space="preserve">The </w:t>
      </w:r>
      <w:r w:rsidRPr="35C1378D">
        <w:rPr>
          <w:rStyle w:val="Datatype"/>
        </w:rPr>
        <w:t>Transform</w:t>
      </w:r>
      <w:r>
        <w:t xml:space="preserve"> element MUST occur 1 or more times containing sub-component. Each instance MUST satisfy the requirements specified in section </w:t>
      </w:r>
      <w:r>
        <w:fldChar w:fldCharType="begin"/>
      </w:r>
      <w:r>
        <w:instrText xml:space="preserve"> REF _RefCompBC5B5A4B \r \h </w:instrText>
      </w:r>
      <w:r>
        <w:fldChar w:fldCharType="separate"/>
      </w:r>
      <w:r>
        <w:rPr>
          <w:rStyle w:val="Datatype"/>
          <w:rFonts w:eastAsia="Courier New" w:cs="Courier New"/>
        </w:rPr>
        <w:t>Transform</w:t>
      </w:r>
      <w:r>
        <w:fldChar w:fldCharType="end"/>
      </w:r>
      <w:r>
        <w:t xml:space="preserve">. </w:t>
      </w:r>
    </w:p>
    <w:p w14:paraId="07023BD5" w14:textId="77777777" w:rsidR="00AB7AF3" w:rsidRDefault="00AB7AF3" w:rsidP="00AB7AF3">
      <w:pPr>
        <w:pStyle w:val="berschrift4"/>
      </w:pPr>
      <w:bookmarkStart w:id="2495" w:name="_Toc8854753"/>
      <w:r>
        <w:t>Transforms – JSON Syntax</w:t>
      </w:r>
      <w:bookmarkEnd w:id="2495"/>
    </w:p>
    <w:p w14:paraId="7BBE0D8D"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w:t>
      </w:r>
    </w:p>
    <w:p w14:paraId="451ADCBF"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10FA31CD"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937569" w14:textId="77777777" w:rsidR="00AB7AF3" w:rsidRDefault="00AB7AF3" w:rsidP="00AB7AF3">
            <w:pPr>
              <w:pStyle w:val="Beschriftung"/>
            </w:pPr>
            <w:r>
              <w:t>Element</w:t>
            </w:r>
          </w:p>
        </w:tc>
        <w:tc>
          <w:tcPr>
            <w:tcW w:w="4675" w:type="dxa"/>
          </w:tcPr>
          <w:p w14:paraId="5E0C17CE"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0BDBB77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9553187" w14:textId="77777777" w:rsidR="00AB7AF3" w:rsidRPr="002062A5" w:rsidRDefault="00AB7AF3" w:rsidP="00AB7AF3">
            <w:pPr>
              <w:pStyle w:val="Beschriftung"/>
              <w:rPr>
                <w:rStyle w:val="Datatype"/>
                <w:b w:val="0"/>
                <w:bCs w:val="0"/>
              </w:rPr>
            </w:pPr>
            <w:r w:rsidRPr="002062A5">
              <w:rPr>
                <w:rStyle w:val="Datatype"/>
              </w:rPr>
              <w:t>Transform</w:t>
            </w:r>
          </w:p>
        </w:tc>
        <w:tc>
          <w:tcPr>
            <w:tcW w:w="4675" w:type="dxa"/>
          </w:tcPr>
          <w:p w14:paraId="045A00C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bl>
    <w:p w14:paraId="071B2C47"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387E488E" w14:textId="77777777" w:rsidR="00AB7AF3" w:rsidRDefault="00AB7AF3" w:rsidP="00AB7AF3">
      <w:pPr>
        <w:pStyle w:val="Code"/>
        <w:spacing w:line="259" w:lineRule="auto"/>
      </w:pPr>
      <w:r>
        <w:rPr>
          <w:color w:val="31849B" w:themeColor="accent5" w:themeShade="BF"/>
        </w:rPr>
        <w:lastRenderedPageBreak/>
        <w:t>"dsigrw-TransformsType"</w:t>
      </w:r>
      <w:r>
        <w:t>: {</w:t>
      </w:r>
    </w:p>
    <w:p w14:paraId="5FB2423B"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54A3B8AF" w14:textId="77777777" w:rsidR="00AB7AF3" w:rsidRDefault="00AB7AF3" w:rsidP="00AB7AF3">
      <w:pPr>
        <w:pStyle w:val="Code"/>
        <w:spacing w:line="259" w:lineRule="auto"/>
      </w:pPr>
      <w:r>
        <w:rPr>
          <w:color w:val="31849B" w:themeColor="accent5" w:themeShade="BF"/>
        </w:rPr>
        <w:t xml:space="preserve">  "properties"</w:t>
      </w:r>
      <w:r>
        <w:t>: {</w:t>
      </w:r>
    </w:p>
    <w:p w14:paraId="27F0F6F4" w14:textId="77777777" w:rsidR="00AB7AF3" w:rsidRDefault="00AB7AF3" w:rsidP="00AB7AF3">
      <w:pPr>
        <w:pStyle w:val="Code"/>
        <w:spacing w:line="259" w:lineRule="auto"/>
      </w:pPr>
      <w:r>
        <w:rPr>
          <w:color w:val="31849B" w:themeColor="accent5" w:themeShade="BF"/>
        </w:rPr>
        <w:t xml:space="preserve">    "transform"</w:t>
      </w:r>
      <w:r>
        <w:t>: {</w:t>
      </w:r>
    </w:p>
    <w:p w14:paraId="623EBF43"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1C3C5844" w14:textId="77777777" w:rsidR="00AB7AF3" w:rsidRDefault="00AB7AF3" w:rsidP="00AB7AF3">
      <w:pPr>
        <w:pStyle w:val="Code"/>
        <w:spacing w:line="259" w:lineRule="auto"/>
      </w:pPr>
      <w:r>
        <w:rPr>
          <w:color w:val="31849B" w:themeColor="accent5" w:themeShade="BF"/>
        </w:rPr>
        <w:t xml:space="preserve">      "items"</w:t>
      </w:r>
      <w:r>
        <w:t>: {</w:t>
      </w:r>
    </w:p>
    <w:p w14:paraId="5212E3E5"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14:paraId="39BDB510" w14:textId="77777777" w:rsidR="00AB7AF3" w:rsidRDefault="00AB7AF3" w:rsidP="00AB7AF3">
      <w:pPr>
        <w:pStyle w:val="Code"/>
        <w:spacing w:line="259" w:lineRule="auto"/>
      </w:pPr>
      <w:r>
        <w:t xml:space="preserve">      }</w:t>
      </w:r>
    </w:p>
    <w:p w14:paraId="3DD7FDBB" w14:textId="77777777" w:rsidR="00AB7AF3" w:rsidRDefault="00AB7AF3" w:rsidP="00AB7AF3">
      <w:pPr>
        <w:pStyle w:val="Code"/>
        <w:spacing w:line="259" w:lineRule="auto"/>
      </w:pPr>
      <w:r>
        <w:t xml:space="preserve">    }</w:t>
      </w:r>
    </w:p>
    <w:p w14:paraId="222DBD63" w14:textId="77777777" w:rsidR="00AB7AF3" w:rsidRDefault="00AB7AF3" w:rsidP="00AB7AF3">
      <w:pPr>
        <w:pStyle w:val="Code"/>
        <w:spacing w:line="259" w:lineRule="auto"/>
      </w:pPr>
      <w:r>
        <w:t xml:space="preserve">  },</w:t>
      </w:r>
    </w:p>
    <w:p w14:paraId="4FC73942"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"transform"</w:t>
      </w:r>
      <w:r>
        <w:t>]</w:t>
      </w:r>
    </w:p>
    <w:p w14:paraId="28EC7EF5" w14:textId="77777777" w:rsidR="00AB7AF3" w:rsidRDefault="00AB7AF3" w:rsidP="00AB7AF3">
      <w:pPr>
        <w:pStyle w:val="Code"/>
        <w:spacing w:line="259" w:lineRule="auto"/>
      </w:pPr>
      <w:r>
        <w:t>}</w:t>
      </w:r>
    </w:p>
    <w:p w14:paraId="13CF38A6" w14:textId="77777777" w:rsidR="00AB7AF3" w:rsidRDefault="00AB7AF3" w:rsidP="00AB7AF3"/>
    <w:p w14:paraId="0FBD0243" w14:textId="77777777" w:rsidR="00AB7AF3" w:rsidRDefault="00AB7AF3" w:rsidP="00AB7AF3">
      <w:pPr>
        <w:pStyle w:val="berschrift4"/>
      </w:pPr>
      <w:bookmarkStart w:id="2496" w:name="_Toc8854754"/>
      <w:r>
        <w:t>Transforms – XML Syntax</w:t>
      </w:r>
      <w:bookmarkEnd w:id="2496"/>
    </w:p>
    <w:p w14:paraId="610C8287" w14:textId="77777777" w:rsidR="00AB7AF3" w:rsidRPr="5404FA76" w:rsidRDefault="00AB7AF3" w:rsidP="00AB7AF3">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14:paraId="37F86C1B" w14:textId="77777777" w:rsidR="00AB7AF3" w:rsidRDefault="00AB7AF3" w:rsidP="00AB7AF3">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14:paraId="50581356" w14:textId="77777777" w:rsidR="00AB7AF3" w:rsidRDefault="00AB7AF3" w:rsidP="00AB7AF3">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14:paraId="5DEAA7AD" w14:textId="77777777" w:rsidR="00AB7AF3" w:rsidRDefault="00AB7AF3" w:rsidP="00AB7AF3">
      <w:pPr>
        <w:pStyle w:val="Code"/>
      </w:pPr>
      <w:r>
        <w:rPr>
          <w:color w:val="31849B" w:themeColor="accent5" w:themeShade="BF"/>
        </w:rPr>
        <w:t xml:space="preserve">  &lt;sequence&gt;</w:t>
      </w:r>
    </w:p>
    <w:p w14:paraId="0E2F8519"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5011BD1D" w14:textId="77777777" w:rsidR="00AB7AF3" w:rsidRDefault="00AB7AF3" w:rsidP="00AB7AF3">
      <w:pPr>
        <w:pStyle w:val="Code"/>
      </w:pPr>
      <w:r>
        <w:rPr>
          <w:color w:val="31849B" w:themeColor="accent5" w:themeShade="BF"/>
        </w:rPr>
        <w:t xml:space="preserve">  &lt;/sequence&gt;</w:t>
      </w:r>
    </w:p>
    <w:p w14:paraId="5390E1BE" w14:textId="77777777" w:rsidR="00AB7AF3" w:rsidRDefault="00AB7AF3" w:rsidP="00AB7AF3">
      <w:pPr>
        <w:pStyle w:val="Code"/>
      </w:pPr>
      <w:r>
        <w:rPr>
          <w:color w:val="31849B" w:themeColor="accent5" w:themeShade="BF"/>
        </w:rPr>
        <w:t>&lt;/complexType&gt;</w:t>
      </w:r>
    </w:p>
    <w:p w14:paraId="7831188D"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p>
    <w:p w14:paraId="0E87D3F5" w14:textId="77777777" w:rsidR="00AB7AF3" w:rsidRDefault="00AB7AF3" w:rsidP="00AB7AF3">
      <w:pPr>
        <w:pStyle w:val="berschrift3"/>
      </w:pPr>
      <w:bookmarkStart w:id="2497" w:name="_RefCompBC5B5A4B"/>
      <w:bookmarkStart w:id="2498" w:name="_Toc8854755"/>
      <w:r>
        <w:t>Component Transform</w:t>
      </w:r>
      <w:bookmarkEnd w:id="2497"/>
      <w:bookmarkEnd w:id="2498"/>
    </w:p>
    <w:p w14:paraId="0BDB25DD" w14:textId="77777777" w:rsidR="00AB7AF3" w:rsidRDefault="00AB7AF3" w:rsidP="00AB7AF3">
      <w:r w:rsidRPr="003963F1">
        <w:rPr>
          <w:color w:val="19D131"/>
        </w:rPr>
        <w:t>This component reflects the structure ‘Transforms’ defined in the XMLDSig specification [CLAUSE FOR LINK TO THE XMLDSig SPEC]. This section provides the definition required to support the DSS-X 2.0 multi-syntax approach.</w:t>
      </w:r>
      <w:r>
        <w:rPr>
          <w:color w:val="19D131"/>
        </w:rPr>
        <w:t xml:space="preserve"> See section ‘</w:t>
      </w:r>
      <w:r>
        <w:rPr>
          <w:color w:val="19D131"/>
        </w:rPr>
        <w:fldChar w:fldCharType="begin"/>
      </w:r>
      <w:r>
        <w:rPr>
          <w:color w:val="19D131"/>
        </w:rPr>
        <w:instrText xml:space="preserve"> REF _Ref512178900 \h </w:instrText>
      </w:r>
      <w:r>
        <w:rPr>
          <w:color w:val="19D131"/>
        </w:rPr>
      </w:r>
      <w:r>
        <w:rPr>
          <w:color w:val="19D131"/>
        </w:rPr>
        <w:fldChar w:fldCharType="separate"/>
      </w:r>
      <w:r>
        <w:rPr>
          <w:color w:val="19D131"/>
        </w:rPr>
        <w:t>Transforming DSS 1.0 into 2.0</w:t>
      </w:r>
      <w:r>
        <w:rPr>
          <w:color w:val="19D131"/>
        </w:rPr>
        <w:fldChar w:fldCharType="end"/>
      </w:r>
      <w:r>
        <w:rPr>
          <w:color w:val="19D131"/>
        </w:rPr>
        <w:t>’ for a detailed discussion of the applied changes.</w:t>
      </w:r>
    </w:p>
    <w:p w14:paraId="71484A2D" w14:textId="77777777" w:rsidR="00AB7AF3" w:rsidRDefault="00AB7AF3" w:rsidP="00AB7AF3">
      <w:r>
        <w:t>Below follows a list of the sub-components that constitute this component:</w:t>
      </w:r>
    </w:p>
    <w:p w14:paraId="7D5297B4" w14:textId="77777777" w:rsidR="00AB7AF3" w:rsidRDefault="00AB7AF3" w:rsidP="00AB7AF3">
      <w:pPr>
        <w:pStyle w:val="Member"/>
      </w:pPr>
      <w:r>
        <w:t xml:space="preserve">The OPTIONAL </w:t>
      </w:r>
      <w:r w:rsidRPr="35C1378D">
        <w:rPr>
          <w:rStyle w:val="Datatype"/>
        </w:rPr>
        <w:t>value</w:t>
      </w:r>
      <w:r>
        <w:t xml:space="preserve"> element, if present, MUST contain a string. </w:t>
      </w:r>
      <w:r>
        <w:rPr>
          <w:color w:val="19D131"/>
        </w:rPr>
        <w:t>This string holds the text content part of a ‘mixed’ XML element.</w:t>
      </w:r>
    </w:p>
    <w:p w14:paraId="6492E23A" w14:textId="77777777" w:rsidR="00AB7AF3" w:rsidRDefault="00AB7AF3" w:rsidP="00AB7AF3">
      <w:pPr>
        <w:pStyle w:val="Member"/>
      </w:pPr>
      <w:r>
        <w:t xml:space="preserve">The OPTIONAL </w:t>
      </w:r>
      <w:r w:rsidRPr="35C1378D">
        <w:rPr>
          <w:rStyle w:val="Datatype"/>
        </w:rPr>
        <w:t>Base64Content</w:t>
      </w:r>
      <w:r>
        <w:t xml:space="preserve"> element, if present, MUST contain base64 encoded binary data. </w:t>
      </w:r>
    </w:p>
    <w:p w14:paraId="71FDC56D" w14:textId="77777777" w:rsidR="00AB7AF3" w:rsidRDefault="00AB7AF3" w:rsidP="00AB7AF3">
      <w:pPr>
        <w:pStyle w:val="Member"/>
      </w:pPr>
      <w:r>
        <w:t xml:space="preserve">The OPTIONAL </w:t>
      </w:r>
      <w:r w:rsidRPr="35C1378D">
        <w:rPr>
          <w:rStyle w:val="Datatype"/>
        </w:rPr>
        <w:t>XPath</w:t>
      </w:r>
      <w:r>
        <w:t xml:space="preserve"> element, if present, MAY occur zero or more times containing a string. </w:t>
      </w:r>
    </w:p>
    <w:p w14:paraId="2F8BD831" w14:textId="77777777" w:rsidR="00AB7AF3" w:rsidRDefault="00AB7AF3" w:rsidP="00AB7AF3">
      <w:pPr>
        <w:pStyle w:val="Member"/>
      </w:pPr>
      <w:r>
        <w:t xml:space="preserve">The OPTIONAL </w:t>
      </w:r>
      <w:r w:rsidRPr="35C1378D">
        <w:rPr>
          <w:rStyle w:val="Datatype"/>
        </w:rPr>
        <w:t>NsPrefixMapping</w:t>
      </w:r>
      <w:r>
        <w:t xml:space="preserve"> element, if present, MAY occur zero or more times containing sub-component. If present each instance MUST satisfy the requirements specified in this document in section </w:t>
      </w:r>
      <w:r>
        <w:fldChar w:fldCharType="begin"/>
      </w:r>
      <w:r>
        <w:instrText xml:space="preserve"> REF _RefCompF8551B33 \r \h </w:instrText>
      </w:r>
      <w:r>
        <w:fldChar w:fldCharType="separate"/>
      </w:r>
      <w:r>
        <w:rPr>
          <w:rStyle w:val="Datatype"/>
          <w:rFonts w:eastAsia="Courier New" w:cs="Courier New"/>
        </w:rPr>
        <w:t>NsPrefixMapping</w:t>
      </w:r>
      <w:r>
        <w:fldChar w:fldCharType="end"/>
      </w:r>
      <w:r>
        <w:t xml:space="preserve">. </w:t>
      </w:r>
      <w:r>
        <w:rPr>
          <w:color w:val="19D131"/>
        </w:rPr>
        <w:t xml:space="preserve">This list has no direct correspondence in the XMLDSig schema definition. It is used to represent the XML namespace prefix definitions in other syntaxes than XML.    </w:t>
      </w:r>
    </w:p>
    <w:p w14:paraId="22F1915D" w14:textId="77777777" w:rsidR="00AB7AF3" w:rsidRDefault="00AB7AF3" w:rsidP="00AB7AF3">
      <w:pPr>
        <w:pStyle w:val="Member"/>
      </w:pPr>
      <w:r>
        <w:t xml:space="preserve">The </w:t>
      </w:r>
      <w:r w:rsidRPr="35C1378D">
        <w:rPr>
          <w:rStyle w:val="Datatype"/>
        </w:rPr>
        <w:t>Algorithm</w:t>
      </w:r>
      <w:r>
        <w:t xml:space="preserve"> element MUST contain one instance of a URI. </w:t>
      </w:r>
    </w:p>
    <w:p w14:paraId="28627427" w14:textId="77777777" w:rsidR="00AB7AF3" w:rsidRDefault="00AB7AF3" w:rsidP="00AB7AF3">
      <w:pPr>
        <w:pStyle w:val="berschrift4"/>
      </w:pPr>
      <w:bookmarkStart w:id="2499" w:name="_Toc482893917"/>
      <w:bookmarkStart w:id="2500" w:name="_Toc8854756"/>
      <w:r>
        <w:t>Transform – JSON Syntax</w:t>
      </w:r>
      <w:bookmarkEnd w:id="2499"/>
      <w:bookmarkEnd w:id="2500"/>
    </w:p>
    <w:p w14:paraId="640ECE10" w14:textId="77777777" w:rsidR="00AB7AF3" w:rsidRPr="0248A3D1" w:rsidRDefault="00AB7AF3" w:rsidP="00AB7AF3">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14:paraId="27042A1C" w14:textId="77777777" w:rsidR="00AB7AF3" w:rsidRPr="C2430093" w:rsidRDefault="00AB7AF3" w:rsidP="00AB7AF3">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B7AF3" w14:paraId="7B32A737"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D03608" w14:textId="77777777" w:rsidR="00AB7AF3" w:rsidRDefault="00AB7AF3" w:rsidP="00AB7AF3">
            <w:pPr>
              <w:pStyle w:val="Beschriftung"/>
            </w:pPr>
            <w:r>
              <w:t>Element</w:t>
            </w:r>
          </w:p>
        </w:tc>
        <w:tc>
          <w:tcPr>
            <w:tcW w:w="4675" w:type="dxa"/>
          </w:tcPr>
          <w:p w14:paraId="7FB5C424"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4FFE097B"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145D8D9" w14:textId="77777777" w:rsidR="00AB7AF3" w:rsidRPr="002062A5" w:rsidRDefault="00AB7AF3" w:rsidP="00AB7AF3">
            <w:pPr>
              <w:pStyle w:val="Beschriftung"/>
              <w:rPr>
                <w:rStyle w:val="Datatype"/>
                <w:b w:val="0"/>
                <w:bCs w:val="0"/>
              </w:rPr>
            </w:pPr>
            <w:r w:rsidRPr="002062A5">
              <w:rPr>
                <w:rStyle w:val="Datatype"/>
              </w:rPr>
              <w:t>value</w:t>
            </w:r>
          </w:p>
        </w:tc>
        <w:tc>
          <w:tcPr>
            <w:tcW w:w="4675" w:type="dxa"/>
          </w:tcPr>
          <w:p w14:paraId="4F9CDE0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AB7AF3" w14:paraId="0ED1374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FBE9F34" w14:textId="77777777" w:rsidR="00AB7AF3" w:rsidRPr="002062A5" w:rsidRDefault="00AB7AF3" w:rsidP="00AB7AF3">
            <w:pPr>
              <w:pStyle w:val="Beschriftung"/>
              <w:rPr>
                <w:rStyle w:val="Datatype"/>
                <w:b w:val="0"/>
                <w:bCs w:val="0"/>
              </w:rPr>
            </w:pPr>
            <w:r w:rsidRPr="002062A5">
              <w:rPr>
                <w:rStyle w:val="Datatype"/>
              </w:rPr>
              <w:t>Base64Content</w:t>
            </w:r>
          </w:p>
        </w:tc>
        <w:tc>
          <w:tcPr>
            <w:tcW w:w="4675" w:type="dxa"/>
          </w:tcPr>
          <w:p w14:paraId="2EEE80D5"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AB7AF3" w14:paraId="660D0FF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B429F13" w14:textId="77777777" w:rsidR="00AB7AF3" w:rsidRPr="002062A5" w:rsidRDefault="00AB7AF3" w:rsidP="00AB7AF3">
            <w:pPr>
              <w:pStyle w:val="Beschriftung"/>
              <w:rPr>
                <w:rStyle w:val="Datatype"/>
                <w:b w:val="0"/>
                <w:bCs w:val="0"/>
              </w:rPr>
            </w:pPr>
            <w:r w:rsidRPr="002062A5">
              <w:rPr>
                <w:rStyle w:val="Datatype"/>
              </w:rPr>
              <w:t>XPath</w:t>
            </w:r>
          </w:p>
        </w:tc>
        <w:tc>
          <w:tcPr>
            <w:tcW w:w="4675" w:type="dxa"/>
          </w:tcPr>
          <w:p w14:paraId="15DD4E2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AB7AF3" w14:paraId="4F84ADFC"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E2ADEC9" w14:textId="77777777" w:rsidR="00AB7AF3" w:rsidRPr="002062A5" w:rsidRDefault="00AB7AF3" w:rsidP="00AB7AF3">
            <w:pPr>
              <w:pStyle w:val="Beschriftung"/>
              <w:rPr>
                <w:rStyle w:val="Datatype"/>
                <w:b w:val="0"/>
                <w:bCs w:val="0"/>
              </w:rPr>
            </w:pPr>
            <w:r w:rsidRPr="002062A5">
              <w:rPr>
                <w:rStyle w:val="Datatype"/>
              </w:rPr>
              <w:t>NsPrefixMapping</w:t>
            </w:r>
          </w:p>
        </w:tc>
        <w:tc>
          <w:tcPr>
            <w:tcW w:w="4675" w:type="dxa"/>
          </w:tcPr>
          <w:p w14:paraId="6DB18D3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AB7AF3" w14:paraId="67623A7B"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0137F61" w14:textId="77777777" w:rsidR="00AB7AF3" w:rsidRPr="002062A5" w:rsidRDefault="00AB7AF3" w:rsidP="00AB7AF3">
            <w:pPr>
              <w:pStyle w:val="Beschriftung"/>
              <w:rPr>
                <w:rStyle w:val="Datatype"/>
                <w:b w:val="0"/>
                <w:bCs w:val="0"/>
              </w:rPr>
            </w:pPr>
            <w:r w:rsidRPr="002062A5">
              <w:rPr>
                <w:rStyle w:val="Datatype"/>
              </w:rPr>
              <w:t>Algorithm</w:t>
            </w:r>
          </w:p>
        </w:tc>
        <w:tc>
          <w:tcPr>
            <w:tcW w:w="4675" w:type="dxa"/>
          </w:tcPr>
          <w:p w14:paraId="770A761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14:paraId="3E6A7BF1" w14:textId="77777777" w:rsidR="00AB7AF3" w:rsidRPr="0202B381" w:rsidRDefault="00AB7AF3" w:rsidP="00AB7AF3">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14:paraId="16219EAD" w14:textId="77777777" w:rsidR="00AB7AF3" w:rsidRDefault="00AB7AF3" w:rsidP="00AB7AF3">
      <w:pPr>
        <w:pStyle w:val="Code"/>
        <w:spacing w:line="259" w:lineRule="auto"/>
      </w:pPr>
      <w:r>
        <w:rPr>
          <w:color w:val="31849B" w:themeColor="accent5" w:themeShade="BF"/>
        </w:rPr>
        <w:t>"dsigrw-TransformType"</w:t>
      </w:r>
      <w:r>
        <w:t>: {</w:t>
      </w:r>
    </w:p>
    <w:p w14:paraId="22D10953"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"object",</w:t>
      </w:r>
    </w:p>
    <w:p w14:paraId="485F6AA7" w14:textId="77777777" w:rsidR="00AB7AF3" w:rsidRDefault="00AB7AF3" w:rsidP="00AB7AF3">
      <w:pPr>
        <w:pStyle w:val="Code"/>
        <w:spacing w:line="259" w:lineRule="auto"/>
      </w:pPr>
      <w:r>
        <w:rPr>
          <w:color w:val="31849B" w:themeColor="accent5" w:themeShade="BF"/>
        </w:rPr>
        <w:t xml:space="preserve">  "properties"</w:t>
      </w:r>
      <w:r>
        <w:t>: {</w:t>
      </w:r>
    </w:p>
    <w:p w14:paraId="0F8B56AC" w14:textId="77777777" w:rsidR="00AB7AF3" w:rsidRDefault="00AB7AF3" w:rsidP="00AB7AF3">
      <w:pPr>
        <w:pStyle w:val="Code"/>
        <w:spacing w:line="259" w:lineRule="auto"/>
      </w:pPr>
      <w:r>
        <w:rPr>
          <w:color w:val="31849B" w:themeColor="accent5" w:themeShade="BF"/>
        </w:rPr>
        <w:t xml:space="preserve">    "xpath"</w:t>
      </w:r>
      <w:r>
        <w:t>: {</w:t>
      </w:r>
    </w:p>
    <w:p w14:paraId="6F88BB54"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6B878438" w14:textId="77777777" w:rsidR="00AB7AF3" w:rsidRDefault="00AB7AF3" w:rsidP="00AB7AF3">
      <w:pPr>
        <w:pStyle w:val="Code"/>
        <w:spacing w:line="259" w:lineRule="auto"/>
      </w:pPr>
      <w:r>
        <w:rPr>
          <w:color w:val="31849B" w:themeColor="accent5" w:themeShade="BF"/>
        </w:rPr>
        <w:t xml:space="preserve">      "items"</w:t>
      </w:r>
      <w:r>
        <w:t>: {</w:t>
      </w:r>
    </w:p>
    <w:p w14:paraId="48E8382D"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0FBFFC7A" w14:textId="77777777" w:rsidR="00AB7AF3" w:rsidRDefault="00AB7AF3" w:rsidP="00AB7AF3">
      <w:pPr>
        <w:pStyle w:val="Code"/>
        <w:spacing w:line="259" w:lineRule="auto"/>
      </w:pPr>
      <w:r>
        <w:t xml:space="preserve">      }</w:t>
      </w:r>
    </w:p>
    <w:p w14:paraId="53459DE6" w14:textId="77777777" w:rsidR="00AB7AF3" w:rsidRDefault="00AB7AF3" w:rsidP="00AB7AF3">
      <w:pPr>
        <w:pStyle w:val="Code"/>
        <w:spacing w:line="259" w:lineRule="auto"/>
      </w:pPr>
      <w:r>
        <w:t xml:space="preserve">    },</w:t>
      </w:r>
    </w:p>
    <w:p w14:paraId="30C768A2" w14:textId="77777777" w:rsidR="00AB7AF3" w:rsidRDefault="00AB7AF3" w:rsidP="00AB7AF3">
      <w:pPr>
        <w:pStyle w:val="Code"/>
        <w:spacing w:line="259" w:lineRule="auto"/>
      </w:pPr>
      <w:r>
        <w:rPr>
          <w:color w:val="31849B" w:themeColor="accent5" w:themeShade="BF"/>
        </w:rPr>
        <w:t xml:space="preserve">    "val"</w:t>
      </w:r>
      <w:r>
        <w:t>: {</w:t>
      </w:r>
    </w:p>
    <w:p w14:paraId="6D05CDCA"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12B4AE67" w14:textId="77777777" w:rsidR="00AB7AF3" w:rsidRDefault="00AB7AF3" w:rsidP="00AB7AF3">
      <w:pPr>
        <w:pStyle w:val="Code"/>
        <w:spacing w:line="259" w:lineRule="auto"/>
      </w:pPr>
      <w:r>
        <w:t xml:space="preserve">    },</w:t>
      </w:r>
    </w:p>
    <w:p w14:paraId="38936E2D" w14:textId="77777777" w:rsidR="00AB7AF3" w:rsidRDefault="00AB7AF3" w:rsidP="00AB7AF3">
      <w:pPr>
        <w:pStyle w:val="Code"/>
        <w:spacing w:line="259" w:lineRule="auto"/>
      </w:pPr>
      <w:r>
        <w:rPr>
          <w:color w:val="31849B" w:themeColor="accent5" w:themeShade="BF"/>
        </w:rPr>
        <w:t xml:space="preserve">    "b64Content"</w:t>
      </w:r>
      <w:r>
        <w:t>: {</w:t>
      </w:r>
    </w:p>
    <w:p w14:paraId="0AF67623"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2C1EE2A0" w14:textId="77777777" w:rsidR="00AB7AF3" w:rsidRDefault="00AB7AF3" w:rsidP="00AB7AF3">
      <w:pPr>
        <w:pStyle w:val="Code"/>
        <w:spacing w:line="259" w:lineRule="auto"/>
      </w:pPr>
      <w:r>
        <w:t xml:space="preserve">    },</w:t>
      </w:r>
    </w:p>
    <w:p w14:paraId="37E8D9A9" w14:textId="77777777" w:rsidR="00AB7AF3" w:rsidRDefault="00AB7AF3" w:rsidP="00AB7AF3">
      <w:pPr>
        <w:pStyle w:val="Code"/>
        <w:spacing w:line="259" w:lineRule="auto"/>
      </w:pPr>
      <w:r>
        <w:rPr>
          <w:color w:val="31849B" w:themeColor="accent5" w:themeShade="BF"/>
        </w:rPr>
        <w:t xml:space="preserve">    "xPath"</w:t>
      </w:r>
      <w:r>
        <w:t>: {</w:t>
      </w:r>
    </w:p>
    <w:p w14:paraId="7AF2F172"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5525A670" w14:textId="77777777" w:rsidR="00AB7AF3" w:rsidRDefault="00AB7AF3" w:rsidP="00AB7AF3">
      <w:pPr>
        <w:pStyle w:val="Code"/>
        <w:spacing w:line="259" w:lineRule="auto"/>
      </w:pPr>
      <w:r>
        <w:rPr>
          <w:color w:val="31849B" w:themeColor="accent5" w:themeShade="BF"/>
        </w:rPr>
        <w:t xml:space="preserve">      "items"</w:t>
      </w:r>
      <w:r>
        <w:t>: {</w:t>
      </w:r>
    </w:p>
    <w:p w14:paraId="206EF2A0"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5B5EB918" w14:textId="77777777" w:rsidR="00AB7AF3" w:rsidRDefault="00AB7AF3" w:rsidP="00AB7AF3">
      <w:pPr>
        <w:pStyle w:val="Code"/>
        <w:spacing w:line="259" w:lineRule="auto"/>
      </w:pPr>
      <w:r>
        <w:t xml:space="preserve">      }</w:t>
      </w:r>
    </w:p>
    <w:p w14:paraId="5BEFA6CF" w14:textId="77777777" w:rsidR="00AB7AF3" w:rsidRDefault="00AB7AF3" w:rsidP="00AB7AF3">
      <w:pPr>
        <w:pStyle w:val="Code"/>
        <w:spacing w:line="259" w:lineRule="auto"/>
      </w:pPr>
      <w:r>
        <w:t xml:space="preserve">    },</w:t>
      </w:r>
    </w:p>
    <w:p w14:paraId="13DF2BEB" w14:textId="77777777" w:rsidR="00AB7AF3" w:rsidRDefault="00AB7AF3" w:rsidP="00AB7AF3">
      <w:pPr>
        <w:pStyle w:val="Code"/>
        <w:spacing w:line="259" w:lineRule="auto"/>
      </w:pPr>
      <w:r>
        <w:rPr>
          <w:color w:val="31849B" w:themeColor="accent5" w:themeShade="BF"/>
        </w:rPr>
        <w:t xml:space="preserve">    "nsDecl"</w:t>
      </w:r>
      <w:r>
        <w:t>: {</w:t>
      </w:r>
    </w:p>
    <w:p w14:paraId="73A48C3E"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"array",</w:t>
      </w:r>
    </w:p>
    <w:p w14:paraId="0AA5175E" w14:textId="77777777" w:rsidR="00AB7AF3" w:rsidRDefault="00AB7AF3" w:rsidP="00AB7AF3">
      <w:pPr>
        <w:pStyle w:val="Code"/>
        <w:spacing w:line="259" w:lineRule="auto"/>
      </w:pPr>
      <w:r>
        <w:rPr>
          <w:color w:val="31849B" w:themeColor="accent5" w:themeShade="BF"/>
        </w:rPr>
        <w:t xml:space="preserve">      "items"</w:t>
      </w:r>
      <w:r>
        <w:t>: {</w:t>
      </w:r>
    </w:p>
    <w:p w14:paraId="7A7E39E7" w14:textId="77777777" w:rsidR="00AB7AF3" w:rsidRDefault="00AB7AF3" w:rsidP="00AB7AF3">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14:paraId="57803B11" w14:textId="77777777" w:rsidR="00AB7AF3" w:rsidRDefault="00AB7AF3" w:rsidP="00AB7AF3">
      <w:pPr>
        <w:pStyle w:val="Code"/>
        <w:spacing w:line="259" w:lineRule="auto"/>
      </w:pPr>
      <w:r>
        <w:t xml:space="preserve">      }</w:t>
      </w:r>
    </w:p>
    <w:p w14:paraId="6D66E798" w14:textId="77777777" w:rsidR="00AB7AF3" w:rsidRDefault="00AB7AF3" w:rsidP="00AB7AF3">
      <w:pPr>
        <w:pStyle w:val="Code"/>
        <w:spacing w:line="259" w:lineRule="auto"/>
      </w:pPr>
      <w:r>
        <w:t xml:space="preserve">    },</w:t>
      </w:r>
    </w:p>
    <w:p w14:paraId="1FCFAC0E" w14:textId="77777777" w:rsidR="00AB7AF3" w:rsidRDefault="00AB7AF3" w:rsidP="00AB7AF3">
      <w:pPr>
        <w:pStyle w:val="Code"/>
        <w:spacing w:line="259" w:lineRule="auto"/>
      </w:pPr>
      <w:r>
        <w:rPr>
          <w:color w:val="31849B" w:themeColor="accent5" w:themeShade="BF"/>
        </w:rPr>
        <w:t xml:space="preserve">    "alg"</w:t>
      </w:r>
      <w:r>
        <w:t>: {</w:t>
      </w:r>
    </w:p>
    <w:p w14:paraId="7D08560C" w14:textId="77777777" w:rsidR="00AB7AF3" w:rsidRDefault="00AB7AF3" w:rsidP="00AB7AF3">
      <w:pPr>
        <w:pStyle w:val="Code"/>
        <w:spacing w:line="259" w:lineRule="auto"/>
      </w:pPr>
      <w:r>
        <w:rPr>
          <w:color w:val="31849B" w:themeColor="accent5" w:themeShade="BF"/>
        </w:rPr>
        <w:t xml:space="preserve">      "type"</w:t>
      </w:r>
      <w:r>
        <w:t xml:space="preserve">: </w:t>
      </w:r>
      <w:r>
        <w:rPr>
          <w:color w:val="244061" w:themeColor="accent1" w:themeShade="80"/>
        </w:rPr>
        <w:t>"string"</w:t>
      </w:r>
    </w:p>
    <w:p w14:paraId="43D9F6B5" w14:textId="77777777" w:rsidR="00AB7AF3" w:rsidRDefault="00AB7AF3" w:rsidP="00AB7AF3">
      <w:pPr>
        <w:pStyle w:val="Code"/>
        <w:spacing w:line="259" w:lineRule="auto"/>
      </w:pPr>
      <w:r>
        <w:t xml:space="preserve">    }</w:t>
      </w:r>
    </w:p>
    <w:p w14:paraId="1BDA4A68" w14:textId="77777777" w:rsidR="00AB7AF3" w:rsidRDefault="00AB7AF3" w:rsidP="00AB7AF3">
      <w:pPr>
        <w:pStyle w:val="Code"/>
        <w:spacing w:line="259" w:lineRule="auto"/>
      </w:pPr>
      <w:r>
        <w:t xml:space="preserve">  },</w:t>
      </w:r>
    </w:p>
    <w:p w14:paraId="20654AA7" w14:textId="77777777" w:rsidR="00AB7AF3" w:rsidRDefault="00AB7AF3" w:rsidP="00AB7AF3">
      <w:pPr>
        <w:pStyle w:val="Code"/>
        <w:spacing w:line="259" w:lineRule="auto"/>
      </w:pPr>
      <w:r>
        <w:rPr>
          <w:color w:val="31849B" w:themeColor="accent5" w:themeShade="BF"/>
        </w:rPr>
        <w:t xml:space="preserve">  "required"</w:t>
      </w:r>
      <w:r>
        <w:t>: [</w:t>
      </w:r>
      <w:r>
        <w:rPr>
          <w:color w:val="244061" w:themeColor="accent1" w:themeShade="80"/>
        </w:rPr>
        <w:t>"alg"</w:t>
      </w:r>
      <w:r>
        <w:t>]</w:t>
      </w:r>
    </w:p>
    <w:p w14:paraId="68EDBE75" w14:textId="77777777" w:rsidR="00AB7AF3" w:rsidRDefault="00AB7AF3" w:rsidP="00AB7AF3">
      <w:pPr>
        <w:pStyle w:val="Code"/>
        <w:spacing w:line="259" w:lineRule="auto"/>
      </w:pPr>
      <w:r>
        <w:t>}</w:t>
      </w:r>
    </w:p>
    <w:p w14:paraId="03B08DE3" w14:textId="77777777" w:rsidR="00AB7AF3" w:rsidRDefault="00AB7AF3" w:rsidP="00AB7AF3"/>
    <w:p w14:paraId="273FE8DA" w14:textId="77777777" w:rsidR="00AB7AF3" w:rsidRDefault="00AB7AF3" w:rsidP="00AB7AF3">
      <w:pPr>
        <w:pStyle w:val="berschrift4"/>
      </w:pPr>
      <w:bookmarkStart w:id="2501" w:name="_Toc482893916"/>
      <w:bookmarkStart w:id="2502" w:name="_Toc8854757"/>
      <w:r>
        <w:t>Transform – XML Syntax</w:t>
      </w:r>
      <w:bookmarkEnd w:id="2501"/>
      <w:bookmarkEnd w:id="2502"/>
    </w:p>
    <w:p w14:paraId="59D4AD30" w14:textId="77777777" w:rsidR="00AB7AF3" w:rsidRPr="5404FA76" w:rsidRDefault="00AB7AF3" w:rsidP="00AB7AF3">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support non-XML syntax using a common object model the attribute is dropped and a 'value' </w:t>
      </w:r>
      <w:r>
        <w:lastRenderedPageBreak/>
        <w:t>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defined in the </w:t>
      </w:r>
      <w:r w:rsidRPr="002062A5">
        <w:rPr>
          <w:rFonts w:ascii="Courier New" w:eastAsia="Courier New" w:hAnsi="Courier New" w:cs="Courier New"/>
        </w:rPr>
        <w:t>Transform</w:t>
      </w:r>
      <w:r>
        <w:t xml:space="preserve"> </w:t>
      </w:r>
      <w:r w:rsidRPr="005A6FFD">
        <w:t>component.</w:t>
      </w:r>
    </w:p>
    <w:p w14:paraId="4F04FAE7" w14:textId="77777777" w:rsidR="00AB7AF3" w:rsidRDefault="00AB7AF3" w:rsidP="00AB7AF3">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14:paraId="0D1A6269" w14:textId="77777777" w:rsidR="00AB7AF3" w:rsidRDefault="00AB7AF3" w:rsidP="00AB7AF3">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14:paraId="483E1E9A" w14:textId="77777777" w:rsidR="00AB7AF3" w:rsidRDefault="00AB7AF3" w:rsidP="00AB7AF3">
      <w:pPr>
        <w:pStyle w:val="Code"/>
      </w:pPr>
      <w:r>
        <w:rPr>
          <w:color w:val="31849B" w:themeColor="accent5" w:themeShade="BF"/>
        </w:rPr>
        <w:t xml:space="preserve">  &lt;xs:sequence&gt;</w:t>
      </w:r>
    </w:p>
    <w:p w14:paraId="1228C63A"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1494F19"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46C5C7B"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C24B1D3" w14:textId="77777777" w:rsidR="00AB7AF3" w:rsidRDefault="00AB7AF3" w:rsidP="00AB7AF3">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6C6CF01" w14:textId="77777777" w:rsidR="00AB7AF3" w:rsidRDefault="00AB7AF3" w:rsidP="00AB7AF3">
      <w:pPr>
        <w:pStyle w:val="Code"/>
      </w:pPr>
      <w:r>
        <w:rPr>
          <w:color w:val="31849B" w:themeColor="accent5" w:themeShade="BF"/>
        </w:rPr>
        <w:t xml:space="preserve">  &lt;/xs:sequence&gt;</w:t>
      </w:r>
    </w:p>
    <w:p w14:paraId="74005405" w14:textId="77777777" w:rsidR="00AB7AF3" w:rsidRDefault="00AB7AF3" w:rsidP="00AB7AF3">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4BA42AEB" w14:textId="77777777" w:rsidR="00AB7AF3" w:rsidRDefault="00AB7AF3" w:rsidP="00AB7AF3">
      <w:pPr>
        <w:pStyle w:val="Code"/>
      </w:pPr>
      <w:r>
        <w:rPr>
          <w:color w:val="31849B" w:themeColor="accent5" w:themeShade="BF"/>
        </w:rPr>
        <w:t>&lt;/xs:complexType&gt;</w:t>
      </w:r>
    </w:p>
    <w:p w14:paraId="740F50CF" w14:textId="77777777" w:rsidR="00AB7AF3" w:rsidRDefault="00AB7AF3" w:rsidP="00AB7AF3">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p>
    <w:p w14:paraId="0A9C146E" w14:textId="77777777" w:rsidR="00AB7AF3" w:rsidRDefault="00AB7AF3" w:rsidP="00AB7AF3">
      <w:pPr>
        <w:pStyle w:val="berschrift2"/>
      </w:pPr>
      <w:bookmarkStart w:id="2503" w:name="_Toc8854758"/>
      <w:r>
        <w:t>Element / JSON name lookup tables</w:t>
      </w:r>
      <w:bookmarkEnd w:id="2503"/>
    </w:p>
    <w:p w14:paraId="20C883EC" w14:textId="77777777" w:rsidR="00AB7AF3" w:rsidRDefault="00AB7AF3" w:rsidP="00AB7AF3">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AB7AF3" w14:paraId="4F2BE965"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79C4E8" w14:textId="77777777" w:rsidR="00AB7AF3" w:rsidRDefault="00AB7AF3" w:rsidP="00AB7AF3">
            <w:pPr>
              <w:pStyle w:val="Beschriftung"/>
            </w:pPr>
            <w:r>
              <w:t>JSON member name</w:t>
            </w:r>
          </w:p>
        </w:tc>
        <w:tc>
          <w:tcPr>
            <w:tcW w:w="4675" w:type="dxa"/>
          </w:tcPr>
          <w:p w14:paraId="2583DFC2"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AB7AF3" w14:paraId="3C36702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2A5B250" w14:textId="77777777" w:rsidR="00AB7AF3" w:rsidRPr="002062A5" w:rsidRDefault="00AB7AF3" w:rsidP="00AB7AF3">
            <w:pPr>
              <w:pStyle w:val="Beschriftung"/>
              <w:rPr>
                <w:rStyle w:val="Datatype"/>
                <w:b w:val="0"/>
                <w:bCs w:val="0"/>
              </w:rPr>
            </w:pPr>
            <w:r w:rsidRPr="002062A5">
              <w:rPr>
                <w:rStyle w:val="Datatype"/>
              </w:rPr>
              <w:t>additionalTimeInfo</w:t>
            </w:r>
          </w:p>
        </w:tc>
        <w:tc>
          <w:tcPr>
            <w:tcW w:w="4675" w:type="dxa"/>
          </w:tcPr>
          <w:p w14:paraId="09B6931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AB7AF3" w14:paraId="7F3CEAF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F79D0AE" w14:textId="77777777" w:rsidR="00AB7AF3" w:rsidRPr="002062A5" w:rsidRDefault="00AB7AF3" w:rsidP="00AB7AF3">
            <w:pPr>
              <w:pStyle w:val="Beschriftung"/>
              <w:rPr>
                <w:rStyle w:val="Datatype"/>
                <w:b w:val="0"/>
                <w:bCs w:val="0"/>
              </w:rPr>
            </w:pPr>
            <w:r w:rsidRPr="002062A5">
              <w:rPr>
                <w:rStyle w:val="Datatype"/>
              </w:rPr>
              <w:t>addKeyInfo</w:t>
            </w:r>
          </w:p>
        </w:tc>
        <w:tc>
          <w:tcPr>
            <w:tcW w:w="4675" w:type="dxa"/>
          </w:tcPr>
          <w:p w14:paraId="4F47596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AB7AF3" w14:paraId="5E58487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F0E7120" w14:textId="77777777" w:rsidR="00AB7AF3" w:rsidRPr="002062A5" w:rsidRDefault="00AB7AF3" w:rsidP="00AB7AF3">
            <w:pPr>
              <w:pStyle w:val="Beschriftung"/>
              <w:rPr>
                <w:rStyle w:val="Datatype"/>
                <w:b w:val="0"/>
                <w:bCs w:val="0"/>
              </w:rPr>
            </w:pPr>
            <w:r w:rsidRPr="002062A5">
              <w:rPr>
                <w:rStyle w:val="Datatype"/>
              </w:rPr>
              <w:t>alg</w:t>
            </w:r>
          </w:p>
        </w:tc>
        <w:tc>
          <w:tcPr>
            <w:tcW w:w="4675" w:type="dxa"/>
          </w:tcPr>
          <w:p w14:paraId="4816B46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p w14:paraId="2A140D8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tc>
      </w:tr>
      <w:tr w:rsidR="00AB7AF3" w14:paraId="23B35CD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BE0D531" w14:textId="77777777" w:rsidR="00AB7AF3" w:rsidRPr="002062A5" w:rsidRDefault="00AB7AF3" w:rsidP="00AB7AF3">
            <w:pPr>
              <w:pStyle w:val="Beschriftung"/>
              <w:rPr>
                <w:rStyle w:val="Datatype"/>
                <w:b w:val="0"/>
                <w:bCs w:val="0"/>
              </w:rPr>
            </w:pPr>
            <w:r w:rsidRPr="002062A5">
              <w:rPr>
                <w:rStyle w:val="Datatype"/>
              </w:rPr>
              <w:t>attRef</w:t>
            </w:r>
          </w:p>
        </w:tc>
        <w:tc>
          <w:tcPr>
            <w:tcW w:w="4675" w:type="dxa"/>
          </w:tcPr>
          <w:p w14:paraId="7B5FC271"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AB7AF3" w14:paraId="4A467A1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2FC89D4" w14:textId="77777777" w:rsidR="00AB7AF3" w:rsidRPr="002062A5" w:rsidRDefault="00AB7AF3" w:rsidP="00AB7AF3">
            <w:pPr>
              <w:pStyle w:val="Beschriftung"/>
              <w:rPr>
                <w:rStyle w:val="Datatype"/>
                <w:b w:val="0"/>
                <w:bCs w:val="0"/>
              </w:rPr>
            </w:pPr>
            <w:r w:rsidRPr="002062A5">
              <w:rPr>
                <w:rStyle w:val="Datatype"/>
              </w:rPr>
              <w:t>attURI</w:t>
            </w:r>
          </w:p>
        </w:tc>
        <w:tc>
          <w:tcPr>
            <w:tcW w:w="4675" w:type="dxa"/>
          </w:tcPr>
          <w:p w14:paraId="1D4063E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AB7AF3" w14:paraId="6193C8DC"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CC70CB8" w14:textId="77777777" w:rsidR="00AB7AF3" w:rsidRPr="002062A5" w:rsidRDefault="00AB7AF3" w:rsidP="00AB7AF3">
            <w:pPr>
              <w:pStyle w:val="Beschriftung"/>
              <w:rPr>
                <w:rStyle w:val="Datatype"/>
                <w:b w:val="0"/>
                <w:bCs w:val="0"/>
              </w:rPr>
            </w:pPr>
            <w:r w:rsidRPr="002062A5">
              <w:rPr>
                <w:rStyle w:val="Datatype"/>
              </w:rPr>
              <w:t>aud</w:t>
            </w:r>
          </w:p>
        </w:tc>
        <w:tc>
          <w:tcPr>
            <w:tcW w:w="4675" w:type="dxa"/>
          </w:tcPr>
          <w:p w14:paraId="4B3F971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AB7AF3" w14:paraId="6A98A07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D8D7DA7" w14:textId="77777777" w:rsidR="00AB7AF3" w:rsidRPr="002062A5" w:rsidRDefault="00AB7AF3" w:rsidP="00AB7AF3">
            <w:pPr>
              <w:pStyle w:val="Beschriftung"/>
              <w:rPr>
                <w:rStyle w:val="Datatype"/>
                <w:b w:val="0"/>
                <w:bCs w:val="0"/>
              </w:rPr>
            </w:pPr>
            <w:r w:rsidRPr="002062A5">
              <w:rPr>
                <w:rStyle w:val="Datatype"/>
              </w:rPr>
              <w:t>augSig</w:t>
            </w:r>
          </w:p>
        </w:tc>
        <w:tc>
          <w:tcPr>
            <w:tcW w:w="4675" w:type="dxa"/>
          </w:tcPr>
          <w:p w14:paraId="381A78C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AB7AF3" w14:paraId="7FA91A2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C4FFEB1" w14:textId="77777777" w:rsidR="00AB7AF3" w:rsidRPr="002062A5" w:rsidRDefault="00AB7AF3" w:rsidP="00AB7AF3">
            <w:pPr>
              <w:pStyle w:val="Beschriftung"/>
              <w:rPr>
                <w:rStyle w:val="Datatype"/>
                <w:b w:val="0"/>
                <w:bCs w:val="0"/>
              </w:rPr>
            </w:pPr>
            <w:r w:rsidRPr="002062A5">
              <w:rPr>
                <w:rStyle w:val="Datatype"/>
              </w:rPr>
              <w:t>b64Content</w:t>
            </w:r>
          </w:p>
        </w:tc>
        <w:tc>
          <w:tcPr>
            <w:tcW w:w="4675" w:type="dxa"/>
          </w:tcPr>
          <w:p w14:paraId="23EABEDE"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AB7AF3" w14:paraId="20E05E10"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55CF2EF" w14:textId="77777777" w:rsidR="00AB7AF3" w:rsidRPr="002062A5" w:rsidRDefault="00AB7AF3" w:rsidP="00AB7AF3">
            <w:pPr>
              <w:pStyle w:val="Beschriftung"/>
              <w:rPr>
                <w:rStyle w:val="Datatype"/>
                <w:b w:val="0"/>
                <w:bCs w:val="0"/>
              </w:rPr>
            </w:pPr>
            <w:r w:rsidRPr="002062A5">
              <w:rPr>
                <w:rStyle w:val="Datatype"/>
              </w:rPr>
              <w:t>b64Data</w:t>
            </w:r>
          </w:p>
        </w:tc>
        <w:tc>
          <w:tcPr>
            <w:tcW w:w="4675" w:type="dxa"/>
          </w:tcPr>
          <w:p w14:paraId="29E0671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AB7AF3" w14:paraId="48BE932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A854AD3" w14:textId="77777777" w:rsidR="00AB7AF3" w:rsidRPr="002062A5" w:rsidRDefault="00AB7AF3" w:rsidP="00AB7AF3">
            <w:pPr>
              <w:pStyle w:val="Beschriftung"/>
              <w:rPr>
                <w:rStyle w:val="Datatype"/>
                <w:b w:val="0"/>
                <w:bCs w:val="0"/>
              </w:rPr>
            </w:pPr>
            <w:r w:rsidRPr="002062A5">
              <w:rPr>
                <w:rStyle w:val="Datatype"/>
              </w:rPr>
              <w:t>b64Sig</w:t>
            </w:r>
          </w:p>
        </w:tc>
        <w:tc>
          <w:tcPr>
            <w:tcW w:w="4675" w:type="dxa"/>
          </w:tcPr>
          <w:p w14:paraId="469477A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AB7AF3" w14:paraId="6102241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21F8745" w14:textId="77777777" w:rsidR="00AB7AF3" w:rsidRPr="002062A5" w:rsidRDefault="00AB7AF3" w:rsidP="00AB7AF3">
            <w:pPr>
              <w:pStyle w:val="Beschriftung"/>
              <w:rPr>
                <w:rStyle w:val="Datatype"/>
                <w:b w:val="0"/>
                <w:bCs w:val="0"/>
              </w:rPr>
            </w:pPr>
            <w:r w:rsidRPr="002062A5">
              <w:rPr>
                <w:rStyle w:val="Datatype"/>
              </w:rPr>
              <w:t>bounds</w:t>
            </w:r>
          </w:p>
        </w:tc>
        <w:tc>
          <w:tcPr>
            <w:tcW w:w="4675" w:type="dxa"/>
          </w:tcPr>
          <w:p w14:paraId="1E954EF1"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AB7AF3" w14:paraId="67DA3ED4"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A2FEE43" w14:textId="77777777" w:rsidR="00AB7AF3" w:rsidRPr="002062A5" w:rsidRDefault="00AB7AF3" w:rsidP="00AB7AF3">
            <w:pPr>
              <w:pStyle w:val="Beschriftung"/>
              <w:rPr>
                <w:rStyle w:val="Datatype"/>
                <w:b w:val="0"/>
                <w:bCs w:val="0"/>
              </w:rPr>
            </w:pPr>
            <w:r w:rsidRPr="002062A5">
              <w:rPr>
                <w:rStyle w:val="Datatype"/>
              </w:rPr>
              <w:t>cert</w:t>
            </w:r>
          </w:p>
        </w:tc>
        <w:tc>
          <w:tcPr>
            <w:tcW w:w="4675" w:type="dxa"/>
          </w:tcPr>
          <w:p w14:paraId="0BD43AA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AB7AF3" w14:paraId="7F3841E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AA92D06" w14:textId="77777777" w:rsidR="00AB7AF3" w:rsidRPr="002062A5" w:rsidRDefault="00AB7AF3" w:rsidP="00AB7AF3">
            <w:pPr>
              <w:pStyle w:val="Beschriftung"/>
              <w:rPr>
                <w:rStyle w:val="Datatype"/>
                <w:b w:val="0"/>
                <w:bCs w:val="0"/>
              </w:rPr>
            </w:pPr>
            <w:r w:rsidRPr="002062A5">
              <w:rPr>
                <w:rStyle w:val="Datatype"/>
              </w:rPr>
              <w:t>claimedIdentity</w:t>
            </w:r>
          </w:p>
        </w:tc>
        <w:tc>
          <w:tcPr>
            <w:tcW w:w="4675" w:type="dxa"/>
          </w:tcPr>
          <w:p w14:paraId="0731092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AB7AF3" w14:paraId="5E6B446C"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C4531FB" w14:textId="77777777" w:rsidR="00AB7AF3" w:rsidRPr="002062A5" w:rsidRDefault="00AB7AF3" w:rsidP="00AB7AF3">
            <w:pPr>
              <w:pStyle w:val="Beschriftung"/>
              <w:rPr>
                <w:rStyle w:val="Datatype"/>
                <w:b w:val="0"/>
                <w:bCs w:val="0"/>
              </w:rPr>
            </w:pPr>
            <w:r w:rsidRPr="002062A5">
              <w:rPr>
                <w:rStyle w:val="Datatype"/>
              </w:rPr>
              <w:t>code</w:t>
            </w:r>
          </w:p>
        </w:tc>
        <w:tc>
          <w:tcPr>
            <w:tcW w:w="4675" w:type="dxa"/>
          </w:tcPr>
          <w:p w14:paraId="759B35C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AB7AF3" w14:paraId="44D5697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42CCC5C" w14:textId="77777777" w:rsidR="00AB7AF3" w:rsidRPr="002062A5" w:rsidRDefault="00AB7AF3" w:rsidP="00AB7AF3">
            <w:pPr>
              <w:pStyle w:val="Beschriftung"/>
              <w:rPr>
                <w:rStyle w:val="Datatype"/>
                <w:b w:val="0"/>
                <w:bCs w:val="0"/>
              </w:rPr>
            </w:pPr>
            <w:r w:rsidRPr="002062A5">
              <w:rPr>
                <w:rStyle w:val="Datatype"/>
              </w:rPr>
              <w:t>createEnvelopedSignature</w:t>
            </w:r>
          </w:p>
        </w:tc>
        <w:tc>
          <w:tcPr>
            <w:tcW w:w="4675" w:type="dxa"/>
          </w:tcPr>
          <w:p w14:paraId="55A8B931"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AB7AF3" w14:paraId="2D08448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A3CAE56" w14:textId="77777777" w:rsidR="00AB7AF3" w:rsidRPr="002062A5" w:rsidRDefault="00AB7AF3" w:rsidP="00AB7AF3">
            <w:pPr>
              <w:pStyle w:val="Beschriftung"/>
              <w:rPr>
                <w:rStyle w:val="Datatype"/>
                <w:b w:val="0"/>
                <w:bCs w:val="0"/>
              </w:rPr>
            </w:pPr>
            <w:r w:rsidRPr="002062A5">
              <w:rPr>
                <w:rStyle w:val="Datatype"/>
              </w:rPr>
              <w:lastRenderedPageBreak/>
              <w:t>createRef</w:t>
            </w:r>
          </w:p>
        </w:tc>
        <w:tc>
          <w:tcPr>
            <w:tcW w:w="4675" w:type="dxa"/>
          </w:tcPr>
          <w:p w14:paraId="14F8EF7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AB7AF3" w14:paraId="1057D422"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1390E9D" w14:textId="77777777" w:rsidR="00AB7AF3" w:rsidRPr="002062A5" w:rsidRDefault="00AB7AF3" w:rsidP="00AB7AF3">
            <w:pPr>
              <w:pStyle w:val="Beschriftung"/>
              <w:rPr>
                <w:rStyle w:val="Datatype"/>
                <w:b w:val="0"/>
                <w:bCs w:val="0"/>
              </w:rPr>
            </w:pPr>
            <w:r w:rsidRPr="002062A5">
              <w:rPr>
                <w:rStyle w:val="Datatype"/>
              </w:rPr>
              <w:t>crl</w:t>
            </w:r>
          </w:p>
        </w:tc>
        <w:tc>
          <w:tcPr>
            <w:tcW w:w="4675" w:type="dxa"/>
          </w:tcPr>
          <w:p w14:paraId="74F25946"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AB7AF3" w14:paraId="283596B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471E004" w14:textId="77777777" w:rsidR="00AB7AF3" w:rsidRPr="002062A5" w:rsidRDefault="00AB7AF3" w:rsidP="00AB7AF3">
            <w:pPr>
              <w:pStyle w:val="Beschriftung"/>
              <w:rPr>
                <w:rStyle w:val="Datatype"/>
                <w:b w:val="0"/>
                <w:bCs w:val="0"/>
              </w:rPr>
            </w:pPr>
            <w:r w:rsidRPr="002062A5">
              <w:rPr>
                <w:rStyle w:val="Datatype"/>
              </w:rPr>
              <w:t>currTime</w:t>
            </w:r>
          </w:p>
        </w:tc>
        <w:tc>
          <w:tcPr>
            <w:tcW w:w="4675" w:type="dxa"/>
          </w:tcPr>
          <w:p w14:paraId="6FABADC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AB7AF3" w14:paraId="79FFE9F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AE3969D" w14:textId="77777777" w:rsidR="00AB7AF3" w:rsidRPr="002062A5" w:rsidRDefault="00AB7AF3" w:rsidP="00AB7AF3">
            <w:pPr>
              <w:pStyle w:val="Beschriftung"/>
              <w:rPr>
                <w:rStyle w:val="Datatype"/>
                <w:b w:val="0"/>
                <w:bCs w:val="0"/>
              </w:rPr>
            </w:pPr>
            <w:r w:rsidRPr="002062A5">
              <w:rPr>
                <w:rStyle w:val="Datatype"/>
              </w:rPr>
              <w:t>di</w:t>
            </w:r>
          </w:p>
        </w:tc>
        <w:tc>
          <w:tcPr>
            <w:tcW w:w="4675" w:type="dxa"/>
          </w:tcPr>
          <w:p w14:paraId="7815DE5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AB7AF3" w14:paraId="02BEC9C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9BF0596" w14:textId="77777777" w:rsidR="00AB7AF3" w:rsidRPr="002062A5" w:rsidRDefault="00AB7AF3" w:rsidP="00AB7AF3">
            <w:pPr>
              <w:pStyle w:val="Beschriftung"/>
              <w:rPr>
                <w:rStyle w:val="Datatype"/>
                <w:b w:val="0"/>
                <w:bCs w:val="0"/>
              </w:rPr>
            </w:pPr>
            <w:r w:rsidRPr="002062A5">
              <w:rPr>
                <w:rStyle w:val="Datatype"/>
              </w:rPr>
              <w:t>dis</w:t>
            </w:r>
          </w:p>
        </w:tc>
        <w:tc>
          <w:tcPr>
            <w:tcW w:w="4675" w:type="dxa"/>
          </w:tcPr>
          <w:p w14:paraId="6046448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AB7AF3" w14:paraId="051C0CA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C4EB020" w14:textId="77777777" w:rsidR="00AB7AF3" w:rsidRPr="002062A5" w:rsidRDefault="00AB7AF3" w:rsidP="00AB7AF3">
            <w:pPr>
              <w:pStyle w:val="Beschriftung"/>
              <w:rPr>
                <w:rStyle w:val="Datatype"/>
                <w:b w:val="0"/>
                <w:bCs w:val="0"/>
              </w:rPr>
            </w:pPr>
            <w:r w:rsidRPr="002062A5">
              <w:rPr>
                <w:rStyle w:val="Datatype"/>
              </w:rPr>
              <w:t>doc</w:t>
            </w:r>
          </w:p>
        </w:tc>
        <w:tc>
          <w:tcPr>
            <w:tcW w:w="4675" w:type="dxa"/>
          </w:tcPr>
          <w:p w14:paraId="21C7B29E"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AB7AF3" w14:paraId="1DFFF6D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01F01F2" w14:textId="77777777" w:rsidR="00AB7AF3" w:rsidRPr="002062A5" w:rsidRDefault="00AB7AF3" w:rsidP="00AB7AF3">
            <w:pPr>
              <w:pStyle w:val="Beschriftung"/>
              <w:rPr>
                <w:rStyle w:val="Datatype"/>
                <w:b w:val="0"/>
                <w:bCs w:val="0"/>
              </w:rPr>
            </w:pPr>
            <w:r w:rsidRPr="002062A5">
              <w:rPr>
                <w:rStyle w:val="Datatype"/>
              </w:rPr>
              <w:t>docWithSignature</w:t>
            </w:r>
          </w:p>
        </w:tc>
        <w:tc>
          <w:tcPr>
            <w:tcW w:w="4675" w:type="dxa"/>
          </w:tcPr>
          <w:p w14:paraId="609A642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AB7AF3" w14:paraId="24B81BFB"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FAD806D" w14:textId="77777777" w:rsidR="00AB7AF3" w:rsidRPr="002062A5" w:rsidRDefault="00AB7AF3" w:rsidP="00AB7AF3">
            <w:pPr>
              <w:pStyle w:val="Beschriftung"/>
              <w:rPr>
                <w:rStyle w:val="Datatype"/>
                <w:b w:val="0"/>
                <w:bCs w:val="0"/>
              </w:rPr>
            </w:pPr>
            <w:r w:rsidRPr="002062A5">
              <w:rPr>
                <w:rStyle w:val="Datatype"/>
              </w:rPr>
              <w:t>format</w:t>
            </w:r>
          </w:p>
        </w:tc>
        <w:tc>
          <w:tcPr>
            <w:tcW w:w="4675" w:type="dxa"/>
          </w:tcPr>
          <w:p w14:paraId="3E24CC2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AB7AF3" w14:paraId="36186FDE"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61627AD" w14:textId="77777777" w:rsidR="00AB7AF3" w:rsidRPr="002062A5" w:rsidRDefault="00AB7AF3" w:rsidP="00AB7AF3">
            <w:pPr>
              <w:pStyle w:val="Beschriftung"/>
              <w:rPr>
                <w:rStyle w:val="Datatype"/>
                <w:b w:val="0"/>
                <w:bCs w:val="0"/>
              </w:rPr>
            </w:pPr>
            <w:r w:rsidRPr="002062A5">
              <w:rPr>
                <w:rStyle w:val="Datatype"/>
              </w:rPr>
              <w:t>hasObjectTagsAndAttributesSet</w:t>
            </w:r>
          </w:p>
        </w:tc>
        <w:tc>
          <w:tcPr>
            <w:tcW w:w="4675" w:type="dxa"/>
          </w:tcPr>
          <w:p w14:paraId="5AFCFA3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AB7AF3" w14:paraId="2FB35774"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2886798" w14:textId="77777777" w:rsidR="00AB7AF3" w:rsidRPr="002062A5" w:rsidRDefault="00AB7AF3" w:rsidP="00AB7AF3">
            <w:pPr>
              <w:pStyle w:val="Beschriftung"/>
              <w:rPr>
                <w:rStyle w:val="Datatype"/>
                <w:b w:val="0"/>
                <w:bCs w:val="0"/>
              </w:rPr>
            </w:pPr>
            <w:r w:rsidRPr="002062A5">
              <w:rPr>
                <w:rStyle w:val="Datatype"/>
              </w:rPr>
              <w:t>ID</w:t>
            </w:r>
          </w:p>
        </w:tc>
        <w:tc>
          <w:tcPr>
            <w:tcW w:w="4675" w:type="dxa"/>
          </w:tcPr>
          <w:p w14:paraId="25FB2B2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AB7AF3" w14:paraId="54405214"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E2EC048" w14:textId="77777777" w:rsidR="00AB7AF3" w:rsidRPr="002062A5" w:rsidRDefault="00AB7AF3" w:rsidP="00AB7AF3">
            <w:pPr>
              <w:pStyle w:val="Beschriftung"/>
              <w:rPr>
                <w:rStyle w:val="Datatype"/>
                <w:b w:val="0"/>
                <w:bCs w:val="0"/>
              </w:rPr>
            </w:pPr>
            <w:r w:rsidRPr="002062A5">
              <w:rPr>
                <w:rStyle w:val="Datatype"/>
              </w:rPr>
              <w:t>id</w:t>
            </w:r>
          </w:p>
        </w:tc>
        <w:tc>
          <w:tcPr>
            <w:tcW w:w="4675" w:type="dxa"/>
          </w:tcPr>
          <w:p w14:paraId="3293340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AB7AF3" w14:paraId="0D2A1EB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2999910" w14:textId="77777777" w:rsidR="00AB7AF3" w:rsidRPr="002062A5" w:rsidRDefault="00AB7AF3" w:rsidP="00AB7AF3">
            <w:pPr>
              <w:pStyle w:val="Beschriftung"/>
              <w:rPr>
                <w:rStyle w:val="Datatype"/>
                <w:b w:val="0"/>
                <w:bCs w:val="0"/>
              </w:rPr>
            </w:pPr>
            <w:r w:rsidRPr="002062A5">
              <w:rPr>
                <w:rStyle w:val="Datatype"/>
              </w:rPr>
              <w:t>idRef</w:t>
            </w:r>
          </w:p>
        </w:tc>
        <w:tc>
          <w:tcPr>
            <w:tcW w:w="4675" w:type="dxa"/>
          </w:tcPr>
          <w:p w14:paraId="1991E5D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AB7AF3" w14:paraId="2B32C38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3E987F5" w14:textId="77777777" w:rsidR="00AB7AF3" w:rsidRPr="002062A5" w:rsidRDefault="00AB7AF3" w:rsidP="00AB7AF3">
            <w:pPr>
              <w:pStyle w:val="Beschriftung"/>
              <w:rPr>
                <w:rStyle w:val="Datatype"/>
                <w:b w:val="0"/>
                <w:bCs w:val="0"/>
              </w:rPr>
            </w:pPr>
            <w:r w:rsidRPr="002062A5">
              <w:rPr>
                <w:rStyle w:val="Datatype"/>
              </w:rPr>
              <w:t>incContent</w:t>
            </w:r>
          </w:p>
        </w:tc>
        <w:tc>
          <w:tcPr>
            <w:tcW w:w="4675" w:type="dxa"/>
          </w:tcPr>
          <w:p w14:paraId="5111994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AB7AF3" w14:paraId="2B0BD77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584512F" w14:textId="77777777" w:rsidR="00AB7AF3" w:rsidRPr="002062A5" w:rsidRDefault="00AB7AF3" w:rsidP="00AB7AF3">
            <w:pPr>
              <w:pStyle w:val="Beschriftung"/>
              <w:rPr>
                <w:rStyle w:val="Datatype"/>
                <w:b w:val="0"/>
                <w:bCs w:val="0"/>
              </w:rPr>
            </w:pPr>
            <w:r w:rsidRPr="002062A5">
              <w:rPr>
                <w:rStyle w:val="Datatype"/>
              </w:rPr>
              <w:t>incObj</w:t>
            </w:r>
          </w:p>
        </w:tc>
        <w:tc>
          <w:tcPr>
            <w:tcW w:w="4675" w:type="dxa"/>
          </w:tcPr>
          <w:p w14:paraId="502B5FE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AB7AF3" w14:paraId="7B64A6B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056F929" w14:textId="77777777" w:rsidR="00AB7AF3" w:rsidRPr="002062A5" w:rsidRDefault="00AB7AF3" w:rsidP="00AB7AF3">
            <w:pPr>
              <w:pStyle w:val="Beschriftung"/>
              <w:rPr>
                <w:rStyle w:val="Datatype"/>
                <w:b w:val="0"/>
                <w:bCs w:val="0"/>
              </w:rPr>
            </w:pPr>
            <w:r w:rsidRPr="002062A5">
              <w:rPr>
                <w:rStyle w:val="Datatype"/>
              </w:rPr>
              <w:t>indeterminate</w:t>
            </w:r>
          </w:p>
        </w:tc>
        <w:tc>
          <w:tcPr>
            <w:tcW w:w="4675" w:type="dxa"/>
          </w:tcPr>
          <w:p w14:paraId="23A13B1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AB7AF3" w14:paraId="440AB71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F5D9087" w14:textId="77777777" w:rsidR="00AB7AF3" w:rsidRPr="002062A5" w:rsidRDefault="00AB7AF3" w:rsidP="00AB7AF3">
            <w:pPr>
              <w:pStyle w:val="Beschriftung"/>
              <w:rPr>
                <w:rStyle w:val="Datatype"/>
                <w:b w:val="0"/>
                <w:bCs w:val="0"/>
              </w:rPr>
            </w:pPr>
            <w:r w:rsidRPr="002062A5">
              <w:rPr>
                <w:rStyle w:val="Datatype"/>
              </w:rPr>
              <w:t>inDocs</w:t>
            </w:r>
          </w:p>
        </w:tc>
        <w:tc>
          <w:tcPr>
            <w:tcW w:w="4675" w:type="dxa"/>
          </w:tcPr>
          <w:p w14:paraId="237E6C3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AB7AF3" w14:paraId="3BEE0B5E"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A1F259A" w14:textId="77777777" w:rsidR="00AB7AF3" w:rsidRPr="002062A5" w:rsidRDefault="00AB7AF3" w:rsidP="00AB7AF3">
            <w:pPr>
              <w:pStyle w:val="Beschriftung"/>
              <w:rPr>
                <w:rStyle w:val="Datatype"/>
                <w:b w:val="0"/>
                <w:bCs w:val="0"/>
              </w:rPr>
            </w:pPr>
            <w:r w:rsidRPr="002062A5">
              <w:rPr>
                <w:rStyle w:val="Datatype"/>
              </w:rPr>
              <w:t>invalid</w:t>
            </w:r>
          </w:p>
        </w:tc>
        <w:tc>
          <w:tcPr>
            <w:tcW w:w="4675" w:type="dxa"/>
          </w:tcPr>
          <w:p w14:paraId="47F277E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AB7AF3" w14:paraId="2370646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636EF10" w14:textId="77777777" w:rsidR="00AB7AF3" w:rsidRPr="002062A5" w:rsidRDefault="00AB7AF3" w:rsidP="00AB7AF3">
            <w:pPr>
              <w:pStyle w:val="Beschriftung"/>
              <w:rPr>
                <w:rStyle w:val="Datatype"/>
                <w:b w:val="0"/>
                <w:bCs w:val="0"/>
              </w:rPr>
            </w:pPr>
            <w:r w:rsidRPr="002062A5">
              <w:rPr>
                <w:rStyle w:val="Datatype"/>
              </w:rPr>
              <w:t>keySel</w:t>
            </w:r>
          </w:p>
        </w:tc>
        <w:tc>
          <w:tcPr>
            <w:tcW w:w="4675" w:type="dxa"/>
          </w:tcPr>
          <w:p w14:paraId="747E117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AB7AF3" w14:paraId="37A217E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9C8DEE5" w14:textId="77777777" w:rsidR="00AB7AF3" w:rsidRPr="002062A5" w:rsidRDefault="00AB7AF3" w:rsidP="00AB7AF3">
            <w:pPr>
              <w:pStyle w:val="Beschriftung"/>
              <w:rPr>
                <w:rStyle w:val="Datatype"/>
                <w:b w:val="0"/>
                <w:bCs w:val="0"/>
              </w:rPr>
            </w:pPr>
            <w:r w:rsidRPr="002062A5">
              <w:rPr>
                <w:rStyle w:val="Datatype"/>
              </w:rPr>
              <w:t>lowerBound</w:t>
            </w:r>
          </w:p>
        </w:tc>
        <w:tc>
          <w:tcPr>
            <w:tcW w:w="4675" w:type="dxa"/>
          </w:tcPr>
          <w:p w14:paraId="1A1BCD5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AB7AF3" w14:paraId="425AF52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07C4F83" w14:textId="77777777" w:rsidR="00AB7AF3" w:rsidRPr="002062A5" w:rsidRDefault="00AB7AF3" w:rsidP="00AB7AF3">
            <w:pPr>
              <w:pStyle w:val="Beschriftung"/>
              <w:rPr>
                <w:rStyle w:val="Datatype"/>
                <w:b w:val="0"/>
                <w:bCs w:val="0"/>
              </w:rPr>
            </w:pPr>
            <w:r w:rsidRPr="002062A5">
              <w:rPr>
                <w:rStyle w:val="Datatype"/>
              </w:rPr>
              <w:t>maj</w:t>
            </w:r>
          </w:p>
        </w:tc>
        <w:tc>
          <w:tcPr>
            <w:tcW w:w="4675" w:type="dxa"/>
          </w:tcPr>
          <w:p w14:paraId="1C0336D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AB7AF3" w14:paraId="01B9B1D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67B8AFF" w14:textId="77777777" w:rsidR="00AB7AF3" w:rsidRPr="002062A5" w:rsidRDefault="00AB7AF3" w:rsidP="00AB7AF3">
            <w:pPr>
              <w:pStyle w:val="Beschriftung"/>
              <w:rPr>
                <w:rStyle w:val="Datatype"/>
                <w:b w:val="0"/>
                <w:bCs w:val="0"/>
              </w:rPr>
            </w:pPr>
            <w:r w:rsidRPr="002062A5">
              <w:rPr>
                <w:rStyle w:val="Datatype"/>
              </w:rPr>
              <w:t>mimeType</w:t>
            </w:r>
          </w:p>
        </w:tc>
        <w:tc>
          <w:tcPr>
            <w:tcW w:w="4675" w:type="dxa"/>
          </w:tcPr>
          <w:p w14:paraId="3C902A75"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AB7AF3" w14:paraId="4D62ACD2"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BE7FE5D" w14:textId="77777777" w:rsidR="00AB7AF3" w:rsidRPr="002062A5" w:rsidRDefault="00AB7AF3" w:rsidP="00AB7AF3">
            <w:pPr>
              <w:pStyle w:val="Beschriftung"/>
              <w:rPr>
                <w:rStyle w:val="Datatype"/>
                <w:b w:val="0"/>
                <w:bCs w:val="0"/>
              </w:rPr>
            </w:pPr>
            <w:r w:rsidRPr="002062A5">
              <w:rPr>
                <w:rStyle w:val="Datatype"/>
              </w:rPr>
              <w:t>min</w:t>
            </w:r>
          </w:p>
        </w:tc>
        <w:tc>
          <w:tcPr>
            <w:tcW w:w="4675" w:type="dxa"/>
          </w:tcPr>
          <w:p w14:paraId="1E16024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AB7AF3" w14:paraId="45C9AD1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D8CC942" w14:textId="77777777" w:rsidR="00AB7AF3" w:rsidRPr="002062A5" w:rsidRDefault="00AB7AF3" w:rsidP="00AB7AF3">
            <w:pPr>
              <w:pStyle w:val="Beschriftung"/>
              <w:rPr>
                <w:rStyle w:val="Datatype"/>
                <w:b w:val="0"/>
                <w:bCs w:val="0"/>
              </w:rPr>
            </w:pPr>
            <w:r w:rsidRPr="002062A5">
              <w:rPr>
                <w:rStyle w:val="Datatype"/>
              </w:rPr>
              <w:t>msg</w:t>
            </w:r>
          </w:p>
        </w:tc>
        <w:tc>
          <w:tcPr>
            <w:tcW w:w="4675" w:type="dxa"/>
          </w:tcPr>
          <w:p w14:paraId="7D11C21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14:paraId="2D4EDEE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AB7AF3" w14:paraId="449E5D1C"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5012FA7" w14:textId="77777777" w:rsidR="00AB7AF3" w:rsidRPr="002062A5" w:rsidRDefault="00AB7AF3" w:rsidP="00AB7AF3">
            <w:pPr>
              <w:pStyle w:val="Beschriftung"/>
              <w:rPr>
                <w:rStyle w:val="Datatype"/>
                <w:b w:val="0"/>
                <w:bCs w:val="0"/>
              </w:rPr>
            </w:pPr>
            <w:r w:rsidRPr="002062A5">
              <w:rPr>
                <w:rStyle w:val="Datatype"/>
              </w:rPr>
              <w:t>name</w:t>
            </w:r>
          </w:p>
        </w:tc>
        <w:tc>
          <w:tcPr>
            <w:tcW w:w="4675" w:type="dxa"/>
          </w:tcPr>
          <w:p w14:paraId="798E08A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14:paraId="58EE2F6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AB7AF3" w14:paraId="699B8FF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A66E653" w14:textId="77777777" w:rsidR="00AB7AF3" w:rsidRPr="002062A5" w:rsidRDefault="00AB7AF3" w:rsidP="00AB7AF3">
            <w:pPr>
              <w:pStyle w:val="Beschriftung"/>
              <w:rPr>
                <w:rStyle w:val="Datatype"/>
                <w:b w:val="0"/>
                <w:bCs w:val="0"/>
              </w:rPr>
            </w:pPr>
            <w:r w:rsidRPr="002062A5">
              <w:rPr>
                <w:rStyle w:val="Datatype"/>
              </w:rPr>
              <w:t>nsDecl</w:t>
            </w:r>
          </w:p>
        </w:tc>
        <w:tc>
          <w:tcPr>
            <w:tcW w:w="4675" w:type="dxa"/>
          </w:tcPr>
          <w:p w14:paraId="289EA7E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AB7AF3" w14:paraId="624DBC2B"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FEF1B80" w14:textId="77777777" w:rsidR="00AB7AF3" w:rsidRPr="002062A5" w:rsidRDefault="00AB7AF3" w:rsidP="00AB7AF3">
            <w:pPr>
              <w:pStyle w:val="Beschriftung"/>
              <w:rPr>
                <w:rStyle w:val="Datatype"/>
                <w:b w:val="0"/>
                <w:bCs w:val="0"/>
              </w:rPr>
            </w:pPr>
            <w:r w:rsidRPr="002062A5">
              <w:rPr>
                <w:rStyle w:val="Datatype"/>
              </w:rPr>
              <w:t>objId</w:t>
            </w:r>
          </w:p>
        </w:tc>
        <w:tc>
          <w:tcPr>
            <w:tcW w:w="4675" w:type="dxa"/>
          </w:tcPr>
          <w:p w14:paraId="62FEC16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AB7AF3" w14:paraId="234F9E9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B38A937" w14:textId="77777777" w:rsidR="00AB7AF3" w:rsidRPr="002062A5" w:rsidRDefault="00AB7AF3" w:rsidP="00AB7AF3">
            <w:pPr>
              <w:pStyle w:val="Beschriftung"/>
              <w:rPr>
                <w:rStyle w:val="Datatype"/>
                <w:b w:val="0"/>
                <w:bCs w:val="0"/>
              </w:rPr>
            </w:pPr>
            <w:r w:rsidRPr="002062A5">
              <w:rPr>
                <w:rStyle w:val="Datatype"/>
              </w:rPr>
              <w:t>ocsp</w:t>
            </w:r>
          </w:p>
        </w:tc>
        <w:tc>
          <w:tcPr>
            <w:tcW w:w="4675" w:type="dxa"/>
          </w:tcPr>
          <w:p w14:paraId="27C09CE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AB7AF3" w14:paraId="4EDAC61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084A0F6" w14:textId="77777777" w:rsidR="00AB7AF3" w:rsidRPr="002062A5" w:rsidRDefault="00AB7AF3" w:rsidP="00AB7AF3">
            <w:pPr>
              <w:pStyle w:val="Beschriftung"/>
              <w:rPr>
                <w:rStyle w:val="Datatype"/>
                <w:b w:val="0"/>
                <w:bCs w:val="0"/>
              </w:rPr>
            </w:pPr>
            <w:r w:rsidRPr="002062A5">
              <w:rPr>
                <w:rStyle w:val="Datatype"/>
              </w:rPr>
              <w:lastRenderedPageBreak/>
              <w:t>optInp</w:t>
            </w:r>
          </w:p>
        </w:tc>
        <w:tc>
          <w:tcPr>
            <w:tcW w:w="4675" w:type="dxa"/>
          </w:tcPr>
          <w:p w14:paraId="3B1FD27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AB7AF3" w14:paraId="0C7453B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9ED9760" w14:textId="77777777" w:rsidR="00AB7AF3" w:rsidRPr="002062A5" w:rsidRDefault="00AB7AF3" w:rsidP="00AB7AF3">
            <w:pPr>
              <w:pStyle w:val="Beschriftung"/>
              <w:rPr>
                <w:rStyle w:val="Datatype"/>
                <w:b w:val="0"/>
                <w:bCs w:val="0"/>
              </w:rPr>
            </w:pPr>
            <w:r w:rsidRPr="002062A5">
              <w:rPr>
                <w:rStyle w:val="Datatype"/>
              </w:rPr>
              <w:t>optOutp</w:t>
            </w:r>
          </w:p>
        </w:tc>
        <w:tc>
          <w:tcPr>
            <w:tcW w:w="4675" w:type="dxa"/>
          </w:tcPr>
          <w:p w14:paraId="6AD51AD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AB7AF3" w14:paraId="259AA19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5BCA5F7" w14:textId="77777777" w:rsidR="00AB7AF3" w:rsidRPr="002062A5" w:rsidRDefault="00AB7AF3" w:rsidP="00AB7AF3">
            <w:pPr>
              <w:pStyle w:val="Beschriftung"/>
              <w:rPr>
                <w:rStyle w:val="Datatype"/>
                <w:b w:val="0"/>
                <w:bCs w:val="0"/>
              </w:rPr>
            </w:pPr>
            <w:r w:rsidRPr="002062A5">
              <w:rPr>
                <w:rStyle w:val="Datatype"/>
              </w:rPr>
              <w:t>poe</w:t>
            </w:r>
          </w:p>
        </w:tc>
        <w:tc>
          <w:tcPr>
            <w:tcW w:w="4675" w:type="dxa"/>
          </w:tcPr>
          <w:p w14:paraId="1137D2B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AB7AF3" w14:paraId="5ACEF730"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836477E" w14:textId="77777777" w:rsidR="00AB7AF3" w:rsidRPr="002062A5" w:rsidRDefault="00AB7AF3" w:rsidP="00AB7AF3">
            <w:pPr>
              <w:pStyle w:val="Beschriftung"/>
              <w:rPr>
                <w:rStyle w:val="Datatype"/>
                <w:b w:val="0"/>
                <w:bCs w:val="0"/>
              </w:rPr>
            </w:pPr>
            <w:r w:rsidRPr="002062A5">
              <w:rPr>
                <w:rStyle w:val="Datatype"/>
              </w:rPr>
              <w:t>pre</w:t>
            </w:r>
          </w:p>
        </w:tc>
        <w:tc>
          <w:tcPr>
            <w:tcW w:w="4675" w:type="dxa"/>
          </w:tcPr>
          <w:p w14:paraId="15618F9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AB7AF3" w14:paraId="47A1542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0EDCA06" w14:textId="77777777" w:rsidR="00AB7AF3" w:rsidRPr="002062A5" w:rsidRDefault="00AB7AF3" w:rsidP="00AB7AF3">
            <w:pPr>
              <w:pStyle w:val="Beschriftung"/>
              <w:rPr>
                <w:rStyle w:val="Datatype"/>
                <w:b w:val="0"/>
                <w:bCs w:val="0"/>
              </w:rPr>
            </w:pPr>
            <w:r w:rsidRPr="002062A5">
              <w:rPr>
                <w:rStyle w:val="Datatype"/>
              </w:rPr>
              <w:t>pRef</w:t>
            </w:r>
          </w:p>
        </w:tc>
        <w:tc>
          <w:tcPr>
            <w:tcW w:w="4675" w:type="dxa"/>
          </w:tcPr>
          <w:p w14:paraId="4D6C1CF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AB7AF3" w14:paraId="5653BA0E"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3263D21" w14:textId="77777777" w:rsidR="00AB7AF3" w:rsidRPr="002062A5" w:rsidRDefault="00AB7AF3" w:rsidP="00AB7AF3">
            <w:pPr>
              <w:pStyle w:val="Beschriftung"/>
              <w:rPr>
                <w:rStyle w:val="Datatype"/>
                <w:b w:val="0"/>
                <w:bCs w:val="0"/>
              </w:rPr>
            </w:pPr>
            <w:r w:rsidRPr="002062A5">
              <w:rPr>
                <w:rStyle w:val="Datatype"/>
              </w:rPr>
              <w:t>procDetails</w:t>
            </w:r>
          </w:p>
        </w:tc>
        <w:tc>
          <w:tcPr>
            <w:tcW w:w="4675" w:type="dxa"/>
          </w:tcPr>
          <w:p w14:paraId="3D03D01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AB7AF3" w14:paraId="3CB440F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5159CE6" w14:textId="77777777" w:rsidR="00AB7AF3" w:rsidRPr="002062A5" w:rsidRDefault="00AB7AF3" w:rsidP="00AB7AF3">
            <w:pPr>
              <w:pStyle w:val="Beschriftung"/>
              <w:rPr>
                <w:rStyle w:val="Datatype"/>
                <w:b w:val="0"/>
                <w:bCs w:val="0"/>
              </w:rPr>
            </w:pPr>
            <w:r w:rsidRPr="002062A5">
              <w:rPr>
                <w:rStyle w:val="Datatype"/>
              </w:rPr>
              <w:t>profile</w:t>
            </w:r>
          </w:p>
        </w:tc>
        <w:tc>
          <w:tcPr>
            <w:tcW w:w="4675" w:type="dxa"/>
          </w:tcPr>
          <w:p w14:paraId="0931206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AB7AF3" w14:paraId="45CFB27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A2D3D1D" w14:textId="77777777" w:rsidR="00AB7AF3" w:rsidRPr="002062A5" w:rsidRDefault="00AB7AF3" w:rsidP="00AB7AF3">
            <w:pPr>
              <w:pStyle w:val="Beschriftung"/>
              <w:rPr>
                <w:rStyle w:val="Datatype"/>
                <w:b w:val="0"/>
                <w:bCs w:val="0"/>
              </w:rPr>
            </w:pPr>
            <w:r w:rsidRPr="002062A5">
              <w:rPr>
                <w:rStyle w:val="Datatype"/>
              </w:rPr>
              <w:t>prop</w:t>
            </w:r>
          </w:p>
        </w:tc>
        <w:tc>
          <w:tcPr>
            <w:tcW w:w="4675" w:type="dxa"/>
          </w:tcPr>
          <w:p w14:paraId="648E654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AB7AF3" w14:paraId="063F94C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BFEC4D1" w14:textId="77777777" w:rsidR="00AB7AF3" w:rsidRPr="002062A5" w:rsidRDefault="00AB7AF3" w:rsidP="00AB7AF3">
            <w:pPr>
              <w:pStyle w:val="Beschriftung"/>
              <w:rPr>
                <w:rStyle w:val="Datatype"/>
                <w:b w:val="0"/>
                <w:bCs w:val="0"/>
              </w:rPr>
            </w:pPr>
            <w:r w:rsidRPr="002062A5">
              <w:rPr>
                <w:rStyle w:val="Datatype"/>
              </w:rPr>
              <w:t>props</w:t>
            </w:r>
          </w:p>
        </w:tc>
        <w:tc>
          <w:tcPr>
            <w:tcW w:w="4675" w:type="dxa"/>
          </w:tcPr>
          <w:p w14:paraId="07D15F3E"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AB7AF3" w14:paraId="4BE5762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03B8C87" w14:textId="77777777" w:rsidR="00AB7AF3" w:rsidRPr="002062A5" w:rsidRDefault="00AB7AF3" w:rsidP="00AB7AF3">
            <w:pPr>
              <w:pStyle w:val="Beschriftung"/>
              <w:rPr>
                <w:rStyle w:val="Datatype"/>
                <w:b w:val="0"/>
                <w:bCs w:val="0"/>
              </w:rPr>
            </w:pPr>
            <w:r w:rsidRPr="002062A5">
              <w:rPr>
                <w:rStyle w:val="Datatype"/>
              </w:rPr>
              <w:t>provId</w:t>
            </w:r>
          </w:p>
        </w:tc>
        <w:tc>
          <w:tcPr>
            <w:tcW w:w="4675" w:type="dxa"/>
          </w:tcPr>
          <w:p w14:paraId="178B090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AB7AF3" w14:paraId="533CCA0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CF1B91D" w14:textId="77777777" w:rsidR="00AB7AF3" w:rsidRPr="002062A5" w:rsidRDefault="00AB7AF3" w:rsidP="00AB7AF3">
            <w:pPr>
              <w:pStyle w:val="Beschriftung"/>
              <w:rPr>
                <w:rStyle w:val="Datatype"/>
                <w:b w:val="0"/>
                <w:bCs w:val="0"/>
              </w:rPr>
            </w:pPr>
            <w:r w:rsidRPr="002062A5">
              <w:rPr>
                <w:rStyle w:val="Datatype"/>
              </w:rPr>
              <w:t>quality</w:t>
            </w:r>
          </w:p>
        </w:tc>
        <w:tc>
          <w:tcPr>
            <w:tcW w:w="4675" w:type="dxa"/>
          </w:tcPr>
          <w:p w14:paraId="2057614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AB7AF3" w14:paraId="35632F2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E1F161B" w14:textId="77777777" w:rsidR="00AB7AF3" w:rsidRPr="002062A5" w:rsidRDefault="00AB7AF3" w:rsidP="00AB7AF3">
            <w:pPr>
              <w:pStyle w:val="Beschriftung"/>
              <w:rPr>
                <w:rStyle w:val="Datatype"/>
                <w:b w:val="0"/>
                <w:bCs w:val="0"/>
              </w:rPr>
            </w:pPr>
            <w:r w:rsidRPr="002062A5">
              <w:rPr>
                <w:rStyle w:val="Datatype"/>
              </w:rPr>
              <w:t>recipient</w:t>
            </w:r>
          </w:p>
        </w:tc>
        <w:tc>
          <w:tcPr>
            <w:tcW w:w="4675" w:type="dxa"/>
          </w:tcPr>
          <w:p w14:paraId="699FE00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AB7AF3" w14:paraId="4A0C9182"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915FD75" w14:textId="77777777" w:rsidR="00AB7AF3" w:rsidRPr="002062A5" w:rsidRDefault="00AB7AF3" w:rsidP="00AB7AF3">
            <w:pPr>
              <w:pStyle w:val="Beschriftung"/>
              <w:rPr>
                <w:rStyle w:val="Datatype"/>
                <w:b w:val="0"/>
                <w:bCs w:val="0"/>
              </w:rPr>
            </w:pPr>
            <w:r w:rsidRPr="002062A5">
              <w:rPr>
                <w:rStyle w:val="Datatype"/>
              </w:rPr>
              <w:t>ref</w:t>
            </w:r>
          </w:p>
        </w:tc>
        <w:tc>
          <w:tcPr>
            <w:tcW w:w="4675" w:type="dxa"/>
          </w:tcPr>
          <w:p w14:paraId="1BA9541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AB7AF3" w14:paraId="315DA7B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F37122C" w14:textId="77777777" w:rsidR="00AB7AF3" w:rsidRPr="002062A5" w:rsidRDefault="00AB7AF3" w:rsidP="00AB7AF3">
            <w:pPr>
              <w:pStyle w:val="Beschriftung"/>
              <w:rPr>
                <w:rStyle w:val="Datatype"/>
                <w:b w:val="0"/>
                <w:bCs w:val="0"/>
              </w:rPr>
            </w:pPr>
            <w:r w:rsidRPr="002062A5">
              <w:rPr>
                <w:rStyle w:val="Datatype"/>
              </w:rPr>
              <w:t>refId</w:t>
            </w:r>
          </w:p>
        </w:tc>
        <w:tc>
          <w:tcPr>
            <w:tcW w:w="4675" w:type="dxa"/>
          </w:tcPr>
          <w:p w14:paraId="5EC11C0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AB7AF3" w14:paraId="6F3D8BC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0F7E986" w14:textId="77777777" w:rsidR="00AB7AF3" w:rsidRPr="002062A5" w:rsidRDefault="00AB7AF3" w:rsidP="00AB7AF3">
            <w:pPr>
              <w:pStyle w:val="Beschriftung"/>
              <w:rPr>
                <w:rStyle w:val="Datatype"/>
                <w:b w:val="0"/>
                <w:bCs w:val="0"/>
              </w:rPr>
            </w:pPr>
            <w:r w:rsidRPr="002062A5">
              <w:rPr>
                <w:rStyle w:val="Datatype"/>
              </w:rPr>
              <w:t>refType</w:t>
            </w:r>
          </w:p>
        </w:tc>
        <w:tc>
          <w:tcPr>
            <w:tcW w:w="4675" w:type="dxa"/>
          </w:tcPr>
          <w:p w14:paraId="71C6B5E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AB7AF3" w14:paraId="6B3151D0"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7282CEF" w14:textId="77777777" w:rsidR="00AB7AF3" w:rsidRPr="002062A5" w:rsidRDefault="00AB7AF3" w:rsidP="00AB7AF3">
            <w:pPr>
              <w:pStyle w:val="Beschriftung"/>
              <w:rPr>
                <w:rStyle w:val="Datatype"/>
                <w:b w:val="0"/>
                <w:bCs w:val="0"/>
              </w:rPr>
            </w:pPr>
            <w:r w:rsidRPr="002062A5">
              <w:rPr>
                <w:rStyle w:val="Datatype"/>
              </w:rPr>
              <w:t>refURI</w:t>
            </w:r>
          </w:p>
        </w:tc>
        <w:tc>
          <w:tcPr>
            <w:tcW w:w="4675" w:type="dxa"/>
          </w:tcPr>
          <w:p w14:paraId="4B5085F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AB7AF3" w14:paraId="608ED87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E1C9205" w14:textId="77777777" w:rsidR="00AB7AF3" w:rsidRPr="002062A5" w:rsidRDefault="00AB7AF3" w:rsidP="00AB7AF3">
            <w:pPr>
              <w:pStyle w:val="Beschriftung"/>
              <w:rPr>
                <w:rStyle w:val="Datatype"/>
                <w:b w:val="0"/>
                <w:bCs w:val="0"/>
              </w:rPr>
            </w:pPr>
            <w:r w:rsidRPr="002062A5">
              <w:rPr>
                <w:rStyle w:val="Datatype"/>
              </w:rPr>
              <w:t>reqID</w:t>
            </w:r>
          </w:p>
        </w:tc>
        <w:tc>
          <w:tcPr>
            <w:tcW w:w="4675" w:type="dxa"/>
          </w:tcPr>
          <w:p w14:paraId="091AB49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AB7AF3" w14:paraId="29EAA440"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3138F11" w14:textId="77777777" w:rsidR="00AB7AF3" w:rsidRPr="002062A5" w:rsidRDefault="00AB7AF3" w:rsidP="00AB7AF3">
            <w:pPr>
              <w:pStyle w:val="Beschriftung"/>
              <w:rPr>
                <w:rStyle w:val="Datatype"/>
                <w:b w:val="0"/>
                <w:bCs w:val="0"/>
              </w:rPr>
            </w:pPr>
            <w:r w:rsidRPr="002062A5">
              <w:rPr>
                <w:rStyle w:val="Datatype"/>
              </w:rPr>
              <w:t>respID</w:t>
            </w:r>
          </w:p>
        </w:tc>
        <w:tc>
          <w:tcPr>
            <w:tcW w:w="4675" w:type="dxa"/>
          </w:tcPr>
          <w:p w14:paraId="00647BB6"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AB7AF3" w14:paraId="40CAA81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9ABE865" w14:textId="77777777" w:rsidR="00AB7AF3" w:rsidRPr="002062A5" w:rsidRDefault="00AB7AF3" w:rsidP="00AB7AF3">
            <w:pPr>
              <w:pStyle w:val="Beschriftung"/>
              <w:rPr>
                <w:rStyle w:val="Datatype"/>
                <w:b w:val="0"/>
                <w:bCs w:val="0"/>
              </w:rPr>
            </w:pPr>
            <w:r w:rsidRPr="002062A5">
              <w:rPr>
                <w:rStyle w:val="Datatype"/>
              </w:rPr>
              <w:t>result</w:t>
            </w:r>
          </w:p>
        </w:tc>
        <w:tc>
          <w:tcPr>
            <w:tcW w:w="4675" w:type="dxa"/>
          </w:tcPr>
          <w:p w14:paraId="42FF34F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14:paraId="539F01F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14:paraId="161BBA66"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AB7AF3" w14:paraId="183B196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99EFCFB" w14:textId="77777777" w:rsidR="00AB7AF3" w:rsidRPr="002062A5" w:rsidRDefault="00AB7AF3" w:rsidP="00AB7AF3">
            <w:pPr>
              <w:pStyle w:val="Beschriftung"/>
              <w:rPr>
                <w:rStyle w:val="Datatype"/>
                <w:b w:val="0"/>
                <w:bCs w:val="0"/>
              </w:rPr>
            </w:pPr>
            <w:r w:rsidRPr="002062A5">
              <w:rPr>
                <w:rStyle w:val="Datatype"/>
              </w:rPr>
              <w:t>returnAugmented</w:t>
            </w:r>
          </w:p>
        </w:tc>
        <w:tc>
          <w:tcPr>
            <w:tcW w:w="4675" w:type="dxa"/>
          </w:tcPr>
          <w:p w14:paraId="235BEA6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AB7AF3" w14:paraId="72B56832"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E4A448F" w14:textId="77777777" w:rsidR="00AB7AF3" w:rsidRPr="002062A5" w:rsidRDefault="00AB7AF3" w:rsidP="00AB7AF3">
            <w:pPr>
              <w:pStyle w:val="Beschriftung"/>
              <w:rPr>
                <w:rStyle w:val="Datatype"/>
                <w:b w:val="0"/>
                <w:bCs w:val="0"/>
              </w:rPr>
            </w:pPr>
            <w:r w:rsidRPr="002062A5">
              <w:rPr>
                <w:rStyle w:val="Datatype"/>
              </w:rPr>
              <w:t>returnProcDetails</w:t>
            </w:r>
          </w:p>
        </w:tc>
        <w:tc>
          <w:tcPr>
            <w:tcW w:w="4675" w:type="dxa"/>
          </w:tcPr>
          <w:p w14:paraId="7234E801"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AB7AF3" w14:paraId="03D5BED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46B2D7E" w14:textId="77777777" w:rsidR="00AB7AF3" w:rsidRPr="002062A5" w:rsidRDefault="00AB7AF3" w:rsidP="00AB7AF3">
            <w:pPr>
              <w:pStyle w:val="Beschriftung"/>
              <w:rPr>
                <w:rStyle w:val="Datatype"/>
                <w:b w:val="0"/>
                <w:bCs w:val="0"/>
              </w:rPr>
            </w:pPr>
            <w:r w:rsidRPr="002062A5">
              <w:rPr>
                <w:rStyle w:val="Datatype"/>
              </w:rPr>
              <w:t>returnSigner</w:t>
            </w:r>
          </w:p>
        </w:tc>
        <w:tc>
          <w:tcPr>
            <w:tcW w:w="4675" w:type="dxa"/>
          </w:tcPr>
          <w:p w14:paraId="0EBD00D6"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AB7AF3" w14:paraId="003F347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A077202" w14:textId="77777777" w:rsidR="00AB7AF3" w:rsidRPr="002062A5" w:rsidRDefault="00AB7AF3" w:rsidP="00AB7AF3">
            <w:pPr>
              <w:pStyle w:val="Beschriftung"/>
              <w:rPr>
                <w:rStyle w:val="Datatype"/>
                <w:b w:val="0"/>
                <w:bCs w:val="0"/>
              </w:rPr>
            </w:pPr>
            <w:r w:rsidRPr="002062A5">
              <w:rPr>
                <w:rStyle w:val="Datatype"/>
              </w:rPr>
              <w:t>returnSigningTime</w:t>
            </w:r>
          </w:p>
        </w:tc>
        <w:tc>
          <w:tcPr>
            <w:tcW w:w="4675" w:type="dxa"/>
          </w:tcPr>
          <w:p w14:paraId="4AAD952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AB7AF3" w14:paraId="74250BF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3CC570E" w14:textId="77777777" w:rsidR="00AB7AF3" w:rsidRPr="002062A5" w:rsidRDefault="00AB7AF3" w:rsidP="00AB7AF3">
            <w:pPr>
              <w:pStyle w:val="Beschriftung"/>
              <w:rPr>
                <w:rStyle w:val="Datatype"/>
                <w:b w:val="0"/>
                <w:bCs w:val="0"/>
              </w:rPr>
            </w:pPr>
            <w:r w:rsidRPr="002062A5">
              <w:rPr>
                <w:rStyle w:val="Datatype"/>
              </w:rPr>
              <w:t>returnTimestamped</w:t>
            </w:r>
          </w:p>
        </w:tc>
        <w:tc>
          <w:tcPr>
            <w:tcW w:w="4675" w:type="dxa"/>
          </w:tcPr>
          <w:p w14:paraId="213472CE"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AB7AF3" w14:paraId="6200A9F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C4867C2" w14:textId="77777777" w:rsidR="00AB7AF3" w:rsidRPr="002062A5" w:rsidRDefault="00AB7AF3" w:rsidP="00AB7AF3">
            <w:pPr>
              <w:pStyle w:val="Beschriftung"/>
              <w:rPr>
                <w:rStyle w:val="Datatype"/>
                <w:b w:val="0"/>
                <w:bCs w:val="0"/>
              </w:rPr>
            </w:pPr>
            <w:r w:rsidRPr="002062A5">
              <w:rPr>
                <w:rStyle w:val="Datatype"/>
              </w:rPr>
              <w:t>returnVerificationTime</w:t>
            </w:r>
          </w:p>
        </w:tc>
        <w:tc>
          <w:tcPr>
            <w:tcW w:w="4675" w:type="dxa"/>
          </w:tcPr>
          <w:p w14:paraId="10C14855"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AB7AF3" w14:paraId="1545ED0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E852E57" w14:textId="77777777" w:rsidR="00AB7AF3" w:rsidRPr="002062A5" w:rsidRDefault="00AB7AF3" w:rsidP="00AB7AF3">
            <w:pPr>
              <w:pStyle w:val="Beschriftung"/>
              <w:rPr>
                <w:rStyle w:val="Datatype"/>
                <w:b w:val="0"/>
                <w:bCs w:val="0"/>
              </w:rPr>
            </w:pPr>
            <w:r w:rsidRPr="002062A5">
              <w:rPr>
                <w:rStyle w:val="Datatype"/>
              </w:rPr>
              <w:t>schema</w:t>
            </w:r>
          </w:p>
        </w:tc>
        <w:tc>
          <w:tcPr>
            <w:tcW w:w="4675" w:type="dxa"/>
          </w:tcPr>
          <w:p w14:paraId="664F8FA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AB7AF3" w14:paraId="60FF3D6E"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6A301B5" w14:textId="77777777" w:rsidR="00AB7AF3" w:rsidRPr="002062A5" w:rsidRDefault="00AB7AF3" w:rsidP="00AB7AF3">
            <w:pPr>
              <w:pStyle w:val="Beschriftung"/>
              <w:rPr>
                <w:rStyle w:val="Datatype"/>
                <w:b w:val="0"/>
                <w:bCs w:val="0"/>
              </w:rPr>
            </w:pPr>
            <w:r w:rsidRPr="002062A5">
              <w:rPr>
                <w:rStyle w:val="Datatype"/>
              </w:rPr>
              <w:t>schemaRefs</w:t>
            </w:r>
          </w:p>
        </w:tc>
        <w:tc>
          <w:tcPr>
            <w:tcW w:w="4675" w:type="dxa"/>
          </w:tcPr>
          <w:p w14:paraId="2685404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AB7AF3" w14:paraId="60CC74D4"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AE47ECD" w14:textId="77777777" w:rsidR="00AB7AF3" w:rsidRPr="002062A5" w:rsidRDefault="00AB7AF3" w:rsidP="00AB7AF3">
            <w:pPr>
              <w:pStyle w:val="Beschriftung"/>
              <w:rPr>
                <w:rStyle w:val="Datatype"/>
                <w:b w:val="0"/>
                <w:bCs w:val="0"/>
              </w:rPr>
            </w:pPr>
            <w:r w:rsidRPr="002062A5">
              <w:rPr>
                <w:rStyle w:val="Datatype"/>
              </w:rPr>
              <w:lastRenderedPageBreak/>
              <w:t>sigAlgo</w:t>
            </w:r>
          </w:p>
        </w:tc>
        <w:tc>
          <w:tcPr>
            <w:tcW w:w="4675" w:type="dxa"/>
          </w:tcPr>
          <w:p w14:paraId="6AE1502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AB7AF3" w14:paraId="5AA04EAE"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EAADDAE" w14:textId="77777777" w:rsidR="00AB7AF3" w:rsidRPr="002062A5" w:rsidRDefault="00AB7AF3" w:rsidP="00AB7AF3">
            <w:pPr>
              <w:pStyle w:val="Beschriftung"/>
              <w:rPr>
                <w:rStyle w:val="Datatype"/>
                <w:b w:val="0"/>
                <w:bCs w:val="0"/>
              </w:rPr>
            </w:pPr>
            <w:r w:rsidRPr="002062A5">
              <w:rPr>
                <w:rStyle w:val="Datatype"/>
              </w:rPr>
              <w:t>signedProps</w:t>
            </w:r>
          </w:p>
        </w:tc>
        <w:tc>
          <w:tcPr>
            <w:tcW w:w="4675" w:type="dxa"/>
          </w:tcPr>
          <w:p w14:paraId="1C072EE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AB7AF3" w14:paraId="7366BE4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2F74A78" w14:textId="77777777" w:rsidR="00AB7AF3" w:rsidRPr="002062A5" w:rsidRDefault="00AB7AF3" w:rsidP="00AB7AF3">
            <w:pPr>
              <w:pStyle w:val="Beschriftung"/>
              <w:rPr>
                <w:rStyle w:val="Datatype"/>
                <w:b w:val="0"/>
                <w:bCs w:val="0"/>
              </w:rPr>
            </w:pPr>
            <w:r w:rsidRPr="002062A5">
              <w:rPr>
                <w:rStyle w:val="Datatype"/>
              </w:rPr>
              <w:t>signedRef</w:t>
            </w:r>
          </w:p>
        </w:tc>
        <w:tc>
          <w:tcPr>
            <w:tcW w:w="4675" w:type="dxa"/>
          </w:tcPr>
          <w:p w14:paraId="73F0AE9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AB7AF3" w14:paraId="20E753A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79DB6EE" w14:textId="77777777" w:rsidR="00AB7AF3" w:rsidRPr="002062A5" w:rsidRDefault="00AB7AF3" w:rsidP="00AB7AF3">
            <w:pPr>
              <w:pStyle w:val="Beschriftung"/>
              <w:rPr>
                <w:rStyle w:val="Datatype"/>
                <w:b w:val="0"/>
                <w:bCs w:val="0"/>
              </w:rPr>
            </w:pPr>
            <w:r w:rsidRPr="002062A5">
              <w:rPr>
                <w:rStyle w:val="Datatype"/>
              </w:rPr>
              <w:t>signedRefs</w:t>
            </w:r>
          </w:p>
        </w:tc>
        <w:tc>
          <w:tcPr>
            <w:tcW w:w="4675" w:type="dxa"/>
          </w:tcPr>
          <w:p w14:paraId="087F90E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AB7AF3" w14:paraId="11319CF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580DDB2" w14:textId="77777777" w:rsidR="00AB7AF3" w:rsidRPr="002062A5" w:rsidRDefault="00AB7AF3" w:rsidP="00AB7AF3">
            <w:pPr>
              <w:pStyle w:val="Beschriftung"/>
              <w:rPr>
                <w:rStyle w:val="Datatype"/>
                <w:b w:val="0"/>
                <w:bCs w:val="0"/>
              </w:rPr>
            </w:pPr>
            <w:r w:rsidRPr="002062A5">
              <w:rPr>
                <w:rStyle w:val="Datatype"/>
              </w:rPr>
              <w:t>signerIdentity</w:t>
            </w:r>
          </w:p>
        </w:tc>
        <w:tc>
          <w:tcPr>
            <w:tcW w:w="4675" w:type="dxa"/>
          </w:tcPr>
          <w:p w14:paraId="1BC5E011"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AB7AF3" w14:paraId="64C98A8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75F1FFF" w14:textId="77777777" w:rsidR="00AB7AF3" w:rsidRPr="002062A5" w:rsidRDefault="00AB7AF3" w:rsidP="00AB7AF3">
            <w:pPr>
              <w:pStyle w:val="Beschriftung"/>
              <w:rPr>
                <w:rStyle w:val="Datatype"/>
                <w:b w:val="0"/>
                <w:bCs w:val="0"/>
              </w:rPr>
            </w:pPr>
            <w:r w:rsidRPr="002062A5">
              <w:rPr>
                <w:rStyle w:val="Datatype"/>
              </w:rPr>
              <w:t>signingTime</w:t>
            </w:r>
          </w:p>
        </w:tc>
        <w:tc>
          <w:tcPr>
            <w:tcW w:w="4675" w:type="dxa"/>
          </w:tcPr>
          <w:p w14:paraId="575B4DEE"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AB7AF3" w14:paraId="623B49FE"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2D58DC2" w14:textId="77777777" w:rsidR="00AB7AF3" w:rsidRPr="002062A5" w:rsidRDefault="00AB7AF3" w:rsidP="00AB7AF3">
            <w:pPr>
              <w:pStyle w:val="Beschriftung"/>
              <w:rPr>
                <w:rStyle w:val="Datatype"/>
                <w:b w:val="0"/>
                <w:bCs w:val="0"/>
              </w:rPr>
            </w:pPr>
            <w:r w:rsidRPr="002062A5">
              <w:rPr>
                <w:rStyle w:val="Datatype"/>
              </w:rPr>
              <w:t>signingTimeInfo</w:t>
            </w:r>
          </w:p>
        </w:tc>
        <w:tc>
          <w:tcPr>
            <w:tcW w:w="4675" w:type="dxa"/>
          </w:tcPr>
          <w:p w14:paraId="75ABFDF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AB7AF3" w14:paraId="35EF19F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7927DF3" w14:textId="77777777" w:rsidR="00AB7AF3" w:rsidRPr="002062A5" w:rsidRDefault="00AB7AF3" w:rsidP="00AB7AF3">
            <w:pPr>
              <w:pStyle w:val="Beschriftung"/>
              <w:rPr>
                <w:rStyle w:val="Datatype"/>
                <w:b w:val="0"/>
                <w:bCs w:val="0"/>
              </w:rPr>
            </w:pPr>
            <w:r w:rsidRPr="002062A5">
              <w:rPr>
                <w:rStyle w:val="Datatype"/>
              </w:rPr>
              <w:t>sigObj</w:t>
            </w:r>
          </w:p>
        </w:tc>
        <w:tc>
          <w:tcPr>
            <w:tcW w:w="4675" w:type="dxa"/>
          </w:tcPr>
          <w:p w14:paraId="69F6A39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AB7AF3" w14:paraId="1B53DE5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0C51751" w14:textId="77777777" w:rsidR="00AB7AF3" w:rsidRPr="002062A5" w:rsidRDefault="00AB7AF3" w:rsidP="00AB7AF3">
            <w:pPr>
              <w:pStyle w:val="Beschriftung"/>
              <w:rPr>
                <w:rStyle w:val="Datatype"/>
                <w:b w:val="0"/>
                <w:bCs w:val="0"/>
              </w:rPr>
            </w:pPr>
            <w:r w:rsidRPr="002062A5">
              <w:rPr>
                <w:rStyle w:val="Datatype"/>
              </w:rPr>
              <w:t>sigPlacement</w:t>
            </w:r>
          </w:p>
        </w:tc>
        <w:tc>
          <w:tcPr>
            <w:tcW w:w="4675" w:type="dxa"/>
          </w:tcPr>
          <w:p w14:paraId="141C437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AB7AF3" w14:paraId="4AD1D9C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B8510A8" w14:textId="77777777" w:rsidR="00AB7AF3" w:rsidRPr="002062A5" w:rsidRDefault="00AB7AF3" w:rsidP="00AB7AF3">
            <w:pPr>
              <w:pStyle w:val="Beschriftung"/>
              <w:rPr>
                <w:rStyle w:val="Datatype"/>
                <w:b w:val="0"/>
                <w:bCs w:val="0"/>
              </w:rPr>
            </w:pPr>
            <w:r w:rsidRPr="002062A5">
              <w:rPr>
                <w:rStyle w:val="Datatype"/>
              </w:rPr>
              <w:t>sigPtr</w:t>
            </w:r>
          </w:p>
        </w:tc>
        <w:tc>
          <w:tcPr>
            <w:tcW w:w="4675" w:type="dxa"/>
          </w:tcPr>
          <w:p w14:paraId="3ADCFC8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AB7AF3" w14:paraId="49133ED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F9CB3B5" w14:textId="77777777" w:rsidR="00AB7AF3" w:rsidRPr="002062A5" w:rsidRDefault="00AB7AF3" w:rsidP="00AB7AF3">
            <w:pPr>
              <w:pStyle w:val="Beschriftung"/>
              <w:rPr>
                <w:rStyle w:val="Datatype"/>
                <w:b w:val="0"/>
                <w:bCs w:val="0"/>
              </w:rPr>
            </w:pPr>
            <w:r w:rsidRPr="002062A5">
              <w:rPr>
                <w:rStyle w:val="Datatype"/>
              </w:rPr>
              <w:t>sigType</w:t>
            </w:r>
          </w:p>
        </w:tc>
        <w:tc>
          <w:tcPr>
            <w:tcW w:w="4675" w:type="dxa"/>
          </w:tcPr>
          <w:p w14:paraId="69A70FB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AB7AF3" w14:paraId="701F338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25EAA02" w14:textId="77777777" w:rsidR="00AB7AF3" w:rsidRPr="002062A5" w:rsidRDefault="00AB7AF3" w:rsidP="00AB7AF3">
            <w:pPr>
              <w:pStyle w:val="Beschriftung"/>
              <w:rPr>
                <w:rStyle w:val="Datatype"/>
                <w:b w:val="0"/>
                <w:bCs w:val="0"/>
              </w:rPr>
            </w:pPr>
            <w:r w:rsidRPr="002062A5">
              <w:rPr>
                <w:rStyle w:val="Datatype"/>
              </w:rPr>
              <w:t>ski</w:t>
            </w:r>
          </w:p>
        </w:tc>
        <w:tc>
          <w:tcPr>
            <w:tcW w:w="4675" w:type="dxa"/>
          </w:tcPr>
          <w:p w14:paraId="04ACB16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AB7AF3" w14:paraId="17F22F90"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808DB2F" w14:textId="77777777" w:rsidR="00AB7AF3" w:rsidRPr="002062A5" w:rsidRDefault="00AB7AF3" w:rsidP="00AB7AF3">
            <w:pPr>
              <w:pStyle w:val="Beschriftung"/>
              <w:rPr>
                <w:rStyle w:val="Datatype"/>
                <w:b w:val="0"/>
                <w:bCs w:val="0"/>
              </w:rPr>
            </w:pPr>
            <w:r w:rsidRPr="002062A5">
              <w:rPr>
                <w:rStyle w:val="Datatype"/>
              </w:rPr>
              <w:t>specTime</w:t>
            </w:r>
          </w:p>
        </w:tc>
        <w:tc>
          <w:tcPr>
            <w:tcW w:w="4675" w:type="dxa"/>
          </w:tcPr>
          <w:p w14:paraId="06CD95A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AB7AF3" w14:paraId="63F9FAFC"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1175445" w14:textId="77777777" w:rsidR="00AB7AF3" w:rsidRPr="002062A5" w:rsidRDefault="00AB7AF3" w:rsidP="00AB7AF3">
            <w:pPr>
              <w:pStyle w:val="Beschriftung"/>
              <w:rPr>
                <w:rStyle w:val="Datatype"/>
                <w:b w:val="0"/>
                <w:bCs w:val="0"/>
              </w:rPr>
            </w:pPr>
            <w:r w:rsidRPr="002062A5">
              <w:rPr>
                <w:rStyle w:val="Datatype"/>
              </w:rPr>
              <w:t>status</w:t>
            </w:r>
          </w:p>
        </w:tc>
        <w:tc>
          <w:tcPr>
            <w:tcW w:w="4675" w:type="dxa"/>
          </w:tcPr>
          <w:p w14:paraId="3708B44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AB7AF3" w14:paraId="2B329D2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81E8FE9" w14:textId="77777777" w:rsidR="00AB7AF3" w:rsidRPr="002062A5" w:rsidRDefault="00AB7AF3" w:rsidP="00AB7AF3">
            <w:pPr>
              <w:pStyle w:val="Beschriftung"/>
              <w:rPr>
                <w:rStyle w:val="Datatype"/>
                <w:b w:val="0"/>
                <w:bCs w:val="0"/>
              </w:rPr>
            </w:pPr>
            <w:r w:rsidRPr="002062A5">
              <w:rPr>
                <w:rStyle w:val="Datatype"/>
              </w:rPr>
              <w:t>sub</w:t>
            </w:r>
          </w:p>
        </w:tc>
        <w:tc>
          <w:tcPr>
            <w:tcW w:w="4675" w:type="dxa"/>
          </w:tcPr>
          <w:p w14:paraId="1783828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AB7AF3" w14:paraId="50FD350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FC3B889" w14:textId="77777777" w:rsidR="00AB7AF3" w:rsidRPr="002062A5" w:rsidRDefault="00AB7AF3" w:rsidP="00AB7AF3">
            <w:pPr>
              <w:pStyle w:val="Beschriftung"/>
              <w:rPr>
                <w:rStyle w:val="Datatype"/>
                <w:b w:val="0"/>
                <w:bCs w:val="0"/>
              </w:rPr>
            </w:pPr>
            <w:r w:rsidRPr="002062A5">
              <w:rPr>
                <w:rStyle w:val="Datatype"/>
              </w:rPr>
              <w:t>suppInfo</w:t>
            </w:r>
          </w:p>
        </w:tc>
        <w:tc>
          <w:tcPr>
            <w:tcW w:w="4675" w:type="dxa"/>
          </w:tcPr>
          <w:p w14:paraId="228B31A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AB7AF3" w14:paraId="3B12EDF2"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CE91BF3" w14:textId="77777777" w:rsidR="00AB7AF3" w:rsidRPr="002062A5" w:rsidRDefault="00AB7AF3" w:rsidP="00AB7AF3">
            <w:pPr>
              <w:pStyle w:val="Beschriftung"/>
              <w:rPr>
                <w:rStyle w:val="Datatype"/>
                <w:b w:val="0"/>
                <w:bCs w:val="0"/>
              </w:rPr>
            </w:pPr>
            <w:r w:rsidRPr="002062A5">
              <w:rPr>
                <w:rStyle w:val="Datatype"/>
              </w:rPr>
              <w:t>timestampedSig</w:t>
            </w:r>
          </w:p>
        </w:tc>
        <w:tc>
          <w:tcPr>
            <w:tcW w:w="4675" w:type="dxa"/>
          </w:tcPr>
          <w:p w14:paraId="35E2062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AB7AF3" w14:paraId="5BA5715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03F2658" w14:textId="77777777" w:rsidR="00AB7AF3" w:rsidRPr="002062A5" w:rsidRDefault="00AB7AF3" w:rsidP="00AB7AF3">
            <w:pPr>
              <w:pStyle w:val="Beschriftung"/>
              <w:rPr>
                <w:rStyle w:val="Datatype"/>
                <w:b w:val="0"/>
                <w:bCs w:val="0"/>
              </w:rPr>
            </w:pPr>
            <w:r w:rsidRPr="002062A5">
              <w:rPr>
                <w:rStyle w:val="Datatype"/>
              </w:rPr>
              <w:t>transform</w:t>
            </w:r>
          </w:p>
        </w:tc>
        <w:tc>
          <w:tcPr>
            <w:tcW w:w="4675" w:type="dxa"/>
          </w:tcPr>
          <w:p w14:paraId="71AED81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AB7AF3" w14:paraId="0956F91B"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4FA791C" w14:textId="77777777" w:rsidR="00AB7AF3" w:rsidRPr="002062A5" w:rsidRDefault="00AB7AF3" w:rsidP="00AB7AF3">
            <w:pPr>
              <w:pStyle w:val="Beschriftung"/>
              <w:rPr>
                <w:rStyle w:val="Datatype"/>
                <w:b w:val="0"/>
                <w:bCs w:val="0"/>
              </w:rPr>
            </w:pPr>
            <w:r w:rsidRPr="002062A5">
              <w:rPr>
                <w:rStyle w:val="Datatype"/>
              </w:rPr>
              <w:t>transforms</w:t>
            </w:r>
          </w:p>
        </w:tc>
        <w:tc>
          <w:tcPr>
            <w:tcW w:w="4675" w:type="dxa"/>
          </w:tcPr>
          <w:p w14:paraId="48052B3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AB7AF3" w14:paraId="74049C4B"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89F2F69" w14:textId="77777777" w:rsidR="00AB7AF3" w:rsidRPr="002062A5" w:rsidRDefault="00AB7AF3" w:rsidP="00AB7AF3">
            <w:pPr>
              <w:pStyle w:val="Beschriftung"/>
              <w:rPr>
                <w:rStyle w:val="Datatype"/>
                <w:b w:val="0"/>
                <w:bCs w:val="0"/>
              </w:rPr>
            </w:pPr>
            <w:r w:rsidRPr="002062A5">
              <w:rPr>
                <w:rStyle w:val="Datatype"/>
              </w:rPr>
              <w:t>type</w:t>
            </w:r>
          </w:p>
        </w:tc>
        <w:tc>
          <w:tcPr>
            <w:tcW w:w="4675" w:type="dxa"/>
          </w:tcPr>
          <w:p w14:paraId="3DEACE9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AB7AF3" w14:paraId="53CEDB9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FECEBD8" w14:textId="77777777" w:rsidR="00AB7AF3" w:rsidRPr="002062A5" w:rsidRDefault="00AB7AF3" w:rsidP="00AB7AF3">
            <w:pPr>
              <w:pStyle w:val="Beschriftung"/>
              <w:rPr>
                <w:rStyle w:val="Datatype"/>
                <w:b w:val="0"/>
                <w:bCs w:val="0"/>
              </w:rPr>
            </w:pPr>
            <w:r w:rsidRPr="002062A5">
              <w:rPr>
                <w:rStyle w:val="Datatype"/>
              </w:rPr>
              <w:t>unsignedProps</w:t>
            </w:r>
          </w:p>
        </w:tc>
        <w:tc>
          <w:tcPr>
            <w:tcW w:w="4675" w:type="dxa"/>
          </w:tcPr>
          <w:p w14:paraId="6F20AE6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AB7AF3" w14:paraId="5B4676F0"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1CBF32C" w14:textId="77777777" w:rsidR="00AB7AF3" w:rsidRPr="002062A5" w:rsidRDefault="00AB7AF3" w:rsidP="00AB7AF3">
            <w:pPr>
              <w:pStyle w:val="Beschriftung"/>
              <w:rPr>
                <w:rStyle w:val="Datatype"/>
                <w:b w:val="0"/>
                <w:bCs w:val="0"/>
              </w:rPr>
            </w:pPr>
            <w:r w:rsidRPr="002062A5">
              <w:rPr>
                <w:rStyle w:val="Datatype"/>
              </w:rPr>
              <w:t>upperBound</w:t>
            </w:r>
          </w:p>
        </w:tc>
        <w:tc>
          <w:tcPr>
            <w:tcW w:w="4675" w:type="dxa"/>
          </w:tcPr>
          <w:p w14:paraId="483CB05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AB7AF3" w14:paraId="6725074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94DB3E6" w14:textId="77777777" w:rsidR="00AB7AF3" w:rsidRPr="002062A5" w:rsidRDefault="00AB7AF3" w:rsidP="00AB7AF3">
            <w:pPr>
              <w:pStyle w:val="Beschriftung"/>
              <w:rPr>
                <w:rStyle w:val="Datatype"/>
                <w:b w:val="0"/>
                <w:bCs w:val="0"/>
              </w:rPr>
            </w:pPr>
            <w:r w:rsidRPr="002062A5">
              <w:rPr>
                <w:rStyle w:val="Datatype"/>
              </w:rPr>
              <w:t>uri</w:t>
            </w:r>
          </w:p>
        </w:tc>
        <w:tc>
          <w:tcPr>
            <w:tcW w:w="4675" w:type="dxa"/>
          </w:tcPr>
          <w:p w14:paraId="74FB48CE"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AB7AF3" w14:paraId="7315F32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2947C12" w14:textId="77777777" w:rsidR="00AB7AF3" w:rsidRPr="002062A5" w:rsidRDefault="00AB7AF3" w:rsidP="00AB7AF3">
            <w:pPr>
              <w:pStyle w:val="Beschriftung"/>
              <w:rPr>
                <w:rStyle w:val="Datatype"/>
                <w:b w:val="0"/>
                <w:bCs w:val="0"/>
              </w:rPr>
            </w:pPr>
            <w:r w:rsidRPr="002062A5">
              <w:rPr>
                <w:rStyle w:val="Datatype"/>
              </w:rPr>
              <w:t>useVerificationTime</w:t>
            </w:r>
          </w:p>
        </w:tc>
        <w:tc>
          <w:tcPr>
            <w:tcW w:w="4675" w:type="dxa"/>
          </w:tcPr>
          <w:p w14:paraId="6568732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AB7AF3" w14:paraId="11F4AD0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C1F3A60" w14:textId="77777777" w:rsidR="00AB7AF3" w:rsidRPr="002062A5" w:rsidRDefault="00AB7AF3" w:rsidP="00AB7AF3">
            <w:pPr>
              <w:pStyle w:val="Beschriftung"/>
              <w:rPr>
                <w:rStyle w:val="Datatype"/>
                <w:b w:val="0"/>
                <w:bCs w:val="0"/>
              </w:rPr>
            </w:pPr>
            <w:r w:rsidRPr="002062A5">
              <w:rPr>
                <w:rStyle w:val="Datatype"/>
              </w:rPr>
              <w:t>val</w:t>
            </w:r>
          </w:p>
        </w:tc>
        <w:tc>
          <w:tcPr>
            <w:tcW w:w="4675" w:type="dxa"/>
          </w:tcPr>
          <w:p w14:paraId="450F48B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14:paraId="76659E7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14:paraId="337E5E4E"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AB7AF3" w14:paraId="2029AC0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29EC573" w14:textId="77777777" w:rsidR="00AB7AF3" w:rsidRPr="002062A5" w:rsidRDefault="00AB7AF3" w:rsidP="00AB7AF3">
            <w:pPr>
              <w:pStyle w:val="Beschriftung"/>
              <w:rPr>
                <w:rStyle w:val="Datatype"/>
                <w:b w:val="0"/>
                <w:bCs w:val="0"/>
              </w:rPr>
            </w:pPr>
            <w:r w:rsidRPr="002062A5">
              <w:rPr>
                <w:rStyle w:val="Datatype"/>
              </w:rPr>
              <w:t>valid</w:t>
            </w:r>
          </w:p>
        </w:tc>
        <w:tc>
          <w:tcPr>
            <w:tcW w:w="4675" w:type="dxa"/>
          </w:tcPr>
          <w:p w14:paraId="5009B9C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AB7AF3" w14:paraId="7122966E"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9B9C8CE" w14:textId="77777777" w:rsidR="00AB7AF3" w:rsidRPr="002062A5" w:rsidRDefault="00AB7AF3" w:rsidP="00AB7AF3">
            <w:pPr>
              <w:pStyle w:val="Beschriftung"/>
              <w:rPr>
                <w:rStyle w:val="Datatype"/>
                <w:b w:val="0"/>
                <w:bCs w:val="0"/>
              </w:rPr>
            </w:pPr>
            <w:r w:rsidRPr="002062A5">
              <w:rPr>
                <w:rStyle w:val="Datatype"/>
              </w:rPr>
              <w:t>verificationTime</w:t>
            </w:r>
          </w:p>
        </w:tc>
        <w:tc>
          <w:tcPr>
            <w:tcW w:w="4675" w:type="dxa"/>
          </w:tcPr>
          <w:p w14:paraId="67598A7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AB7AF3" w14:paraId="1033970B"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6F1DC91" w14:textId="77777777" w:rsidR="00AB7AF3" w:rsidRPr="002062A5" w:rsidRDefault="00AB7AF3" w:rsidP="00AB7AF3">
            <w:pPr>
              <w:pStyle w:val="Beschriftung"/>
              <w:rPr>
                <w:rStyle w:val="Datatype"/>
                <w:b w:val="0"/>
                <w:bCs w:val="0"/>
              </w:rPr>
            </w:pPr>
            <w:r w:rsidRPr="002062A5">
              <w:rPr>
                <w:rStyle w:val="Datatype"/>
              </w:rPr>
              <w:lastRenderedPageBreak/>
              <w:t>verificationTimeInfo</w:t>
            </w:r>
          </w:p>
        </w:tc>
        <w:tc>
          <w:tcPr>
            <w:tcW w:w="4675" w:type="dxa"/>
          </w:tcPr>
          <w:p w14:paraId="17A7820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AB7AF3" w14:paraId="0BDA29D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6362E54" w14:textId="77777777" w:rsidR="00AB7AF3" w:rsidRPr="002062A5" w:rsidRDefault="00AB7AF3" w:rsidP="00AB7AF3">
            <w:pPr>
              <w:pStyle w:val="Beschriftung"/>
              <w:rPr>
                <w:rStyle w:val="Datatype"/>
                <w:b w:val="0"/>
                <w:bCs w:val="0"/>
              </w:rPr>
            </w:pPr>
            <w:r w:rsidRPr="002062A5">
              <w:rPr>
                <w:rStyle w:val="Datatype"/>
              </w:rPr>
              <w:t>verifyManifests</w:t>
            </w:r>
          </w:p>
        </w:tc>
        <w:tc>
          <w:tcPr>
            <w:tcW w:w="4675" w:type="dxa"/>
          </w:tcPr>
          <w:p w14:paraId="079C223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AB7AF3" w14:paraId="3E8FF6B2"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B841956" w14:textId="77777777" w:rsidR="00AB7AF3" w:rsidRPr="002062A5" w:rsidRDefault="00AB7AF3" w:rsidP="00AB7AF3">
            <w:pPr>
              <w:pStyle w:val="Beschriftung"/>
              <w:rPr>
                <w:rStyle w:val="Datatype"/>
                <w:b w:val="0"/>
                <w:bCs w:val="0"/>
              </w:rPr>
            </w:pPr>
            <w:r w:rsidRPr="002062A5">
              <w:rPr>
                <w:rStyle w:val="Datatype"/>
              </w:rPr>
              <w:t>whichData</w:t>
            </w:r>
          </w:p>
        </w:tc>
        <w:tc>
          <w:tcPr>
            <w:tcW w:w="4675" w:type="dxa"/>
          </w:tcPr>
          <w:p w14:paraId="25CCD83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AB7AF3" w14:paraId="16494CC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3F7EB66" w14:textId="77777777" w:rsidR="00AB7AF3" w:rsidRPr="002062A5" w:rsidRDefault="00AB7AF3" w:rsidP="00AB7AF3">
            <w:pPr>
              <w:pStyle w:val="Beschriftung"/>
              <w:rPr>
                <w:rStyle w:val="Datatype"/>
                <w:b w:val="0"/>
                <w:bCs w:val="0"/>
              </w:rPr>
            </w:pPr>
            <w:r w:rsidRPr="002062A5">
              <w:rPr>
                <w:rStyle w:val="Datatype"/>
              </w:rPr>
              <w:t>whichDoc</w:t>
            </w:r>
          </w:p>
        </w:tc>
        <w:tc>
          <w:tcPr>
            <w:tcW w:w="4675" w:type="dxa"/>
          </w:tcPr>
          <w:p w14:paraId="490E6EA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p w14:paraId="49B7411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AB7AF3" w14:paraId="672B370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51328F7" w14:textId="77777777" w:rsidR="00AB7AF3" w:rsidRPr="002062A5" w:rsidRDefault="00AB7AF3" w:rsidP="00AB7AF3">
            <w:pPr>
              <w:pStyle w:val="Beschriftung"/>
              <w:rPr>
                <w:rStyle w:val="Datatype"/>
                <w:b w:val="0"/>
                <w:bCs w:val="0"/>
              </w:rPr>
            </w:pPr>
            <w:r w:rsidRPr="002062A5">
              <w:rPr>
                <w:rStyle w:val="Datatype"/>
              </w:rPr>
              <w:t>whichRef</w:t>
            </w:r>
          </w:p>
        </w:tc>
        <w:tc>
          <w:tcPr>
            <w:tcW w:w="4675" w:type="dxa"/>
          </w:tcPr>
          <w:p w14:paraId="1B1747D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AB7AF3" w14:paraId="0C1DFB7B"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FEBDFE9" w14:textId="77777777" w:rsidR="00AB7AF3" w:rsidRPr="002062A5" w:rsidRDefault="00AB7AF3" w:rsidP="00AB7AF3">
            <w:pPr>
              <w:pStyle w:val="Beschriftung"/>
              <w:rPr>
                <w:rStyle w:val="Datatype"/>
                <w:b w:val="0"/>
                <w:bCs w:val="0"/>
              </w:rPr>
            </w:pPr>
            <w:r w:rsidRPr="002062A5">
              <w:rPr>
                <w:rStyle w:val="Datatype"/>
              </w:rPr>
              <w:t>x509Digest</w:t>
            </w:r>
          </w:p>
        </w:tc>
        <w:tc>
          <w:tcPr>
            <w:tcW w:w="4675" w:type="dxa"/>
          </w:tcPr>
          <w:p w14:paraId="16F9E6F5"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AB7AF3" w14:paraId="71CA2ED2"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545532E" w14:textId="77777777" w:rsidR="00AB7AF3" w:rsidRPr="002062A5" w:rsidRDefault="00AB7AF3" w:rsidP="00AB7AF3">
            <w:pPr>
              <w:pStyle w:val="Beschriftung"/>
              <w:rPr>
                <w:rStyle w:val="Datatype"/>
                <w:b w:val="0"/>
                <w:bCs w:val="0"/>
              </w:rPr>
            </w:pPr>
            <w:r w:rsidRPr="002062A5">
              <w:rPr>
                <w:rStyle w:val="Datatype"/>
              </w:rPr>
              <w:t>xPath</w:t>
            </w:r>
          </w:p>
        </w:tc>
        <w:tc>
          <w:tcPr>
            <w:tcW w:w="4675" w:type="dxa"/>
          </w:tcPr>
          <w:p w14:paraId="7F95001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14:paraId="1230B631"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AB7AF3" w14:paraId="4CF3B11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47310E4" w14:textId="77777777" w:rsidR="00AB7AF3" w:rsidRPr="002062A5" w:rsidRDefault="00AB7AF3" w:rsidP="00AB7AF3">
            <w:pPr>
              <w:pStyle w:val="Beschriftung"/>
              <w:rPr>
                <w:rStyle w:val="Datatype"/>
                <w:b w:val="0"/>
                <w:bCs w:val="0"/>
              </w:rPr>
            </w:pPr>
            <w:r w:rsidRPr="002062A5">
              <w:rPr>
                <w:rStyle w:val="Datatype"/>
              </w:rPr>
              <w:t>xPathAfter</w:t>
            </w:r>
          </w:p>
        </w:tc>
        <w:tc>
          <w:tcPr>
            <w:tcW w:w="4675" w:type="dxa"/>
          </w:tcPr>
          <w:p w14:paraId="7D5BFC8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AB7AF3" w14:paraId="159005B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BDCB3EA" w14:textId="77777777" w:rsidR="00AB7AF3" w:rsidRPr="002062A5" w:rsidRDefault="00AB7AF3" w:rsidP="00AB7AF3">
            <w:pPr>
              <w:pStyle w:val="Beschriftung"/>
              <w:rPr>
                <w:rStyle w:val="Datatype"/>
                <w:b w:val="0"/>
                <w:bCs w:val="0"/>
              </w:rPr>
            </w:pPr>
            <w:r w:rsidRPr="002062A5">
              <w:rPr>
                <w:rStyle w:val="Datatype"/>
              </w:rPr>
              <w:t>xPathFirstChildOf</w:t>
            </w:r>
          </w:p>
        </w:tc>
        <w:tc>
          <w:tcPr>
            <w:tcW w:w="4675" w:type="dxa"/>
          </w:tcPr>
          <w:p w14:paraId="1CEEF09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AB7AF3" w14:paraId="71A7C29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1379D1C" w14:textId="77777777" w:rsidR="00AB7AF3" w:rsidRPr="002062A5" w:rsidRDefault="00AB7AF3" w:rsidP="00AB7AF3">
            <w:pPr>
              <w:pStyle w:val="Beschriftung"/>
              <w:rPr>
                <w:rStyle w:val="Datatype"/>
                <w:b w:val="0"/>
                <w:bCs w:val="0"/>
              </w:rPr>
            </w:pPr>
            <w:r w:rsidRPr="002062A5">
              <w:rPr>
                <w:rStyle w:val="Datatype"/>
              </w:rPr>
              <w:t>xPathQual</w:t>
            </w:r>
          </w:p>
        </w:tc>
        <w:tc>
          <w:tcPr>
            <w:tcW w:w="4675" w:type="dxa"/>
          </w:tcPr>
          <w:p w14:paraId="5D93296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XPathQualifier</w:t>
            </w:r>
          </w:p>
        </w:tc>
      </w:tr>
    </w:tbl>
    <w:p w14:paraId="27A45F63" w14:textId="77777777" w:rsidR="00E00905" w:rsidRDefault="00E00905"/>
    <w:p w14:paraId="67EC1D39" w14:textId="77777777" w:rsidR="00AB7AF3" w:rsidRDefault="00AB7AF3" w:rsidP="00AB7AF3">
      <w:r>
        <w:t>The subsequent table allows to find the abbreviated JSON member names for a given element name.</w:t>
      </w:r>
    </w:p>
    <w:tbl>
      <w:tblPr>
        <w:tblStyle w:val="Gitternetztabelle1hell1"/>
        <w:tblW w:w="0" w:type="auto"/>
        <w:tblLook w:val="04A0" w:firstRow="1" w:lastRow="0" w:firstColumn="1" w:lastColumn="0" w:noHBand="0" w:noVBand="1"/>
      </w:tblPr>
      <w:tblGrid>
        <w:gridCol w:w="4675"/>
        <w:gridCol w:w="4675"/>
      </w:tblGrid>
      <w:tr w:rsidR="00AB7AF3" w14:paraId="376AEF3A" w14:textId="77777777" w:rsidTr="00AB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29FFC0" w14:textId="77777777" w:rsidR="00AB7AF3" w:rsidRDefault="00AB7AF3" w:rsidP="00AB7AF3">
            <w:pPr>
              <w:pStyle w:val="Beschriftung"/>
            </w:pPr>
            <w:r>
              <w:t>Element</w:t>
            </w:r>
          </w:p>
        </w:tc>
        <w:tc>
          <w:tcPr>
            <w:tcW w:w="4675" w:type="dxa"/>
          </w:tcPr>
          <w:p w14:paraId="2E45661B" w14:textId="77777777" w:rsidR="00AB7AF3" w:rsidRDefault="00AB7AF3" w:rsidP="00AB7AF3">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B7AF3" w14:paraId="50D931E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C68609C" w14:textId="77777777" w:rsidR="00AB7AF3" w:rsidRPr="002062A5" w:rsidRDefault="00AB7AF3" w:rsidP="00AB7AF3">
            <w:pPr>
              <w:pStyle w:val="Beschriftung"/>
              <w:rPr>
                <w:rStyle w:val="Datatype"/>
                <w:b w:val="0"/>
                <w:bCs w:val="0"/>
              </w:rPr>
            </w:pPr>
            <w:r w:rsidRPr="002062A5">
              <w:rPr>
                <w:rStyle w:val="Datatype"/>
              </w:rPr>
              <w:t>AdditionalKeyInfo</w:t>
            </w:r>
          </w:p>
        </w:tc>
        <w:tc>
          <w:tcPr>
            <w:tcW w:w="4675" w:type="dxa"/>
          </w:tcPr>
          <w:p w14:paraId="6B4F00A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AB7AF3" w14:paraId="68F7D43B"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75B6087" w14:textId="77777777" w:rsidR="00AB7AF3" w:rsidRPr="002062A5" w:rsidRDefault="00AB7AF3" w:rsidP="00AB7AF3">
            <w:pPr>
              <w:pStyle w:val="Beschriftung"/>
              <w:rPr>
                <w:rStyle w:val="Datatype"/>
                <w:b w:val="0"/>
                <w:bCs w:val="0"/>
              </w:rPr>
            </w:pPr>
            <w:r w:rsidRPr="002062A5">
              <w:rPr>
                <w:rStyle w:val="Datatype"/>
              </w:rPr>
              <w:t>AdditionalTimeInfo</w:t>
            </w:r>
          </w:p>
        </w:tc>
        <w:tc>
          <w:tcPr>
            <w:tcW w:w="4675" w:type="dxa"/>
          </w:tcPr>
          <w:p w14:paraId="4792E21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AB7AF3" w14:paraId="6D61FF9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695D9C4" w14:textId="77777777" w:rsidR="00AB7AF3" w:rsidRPr="002062A5" w:rsidRDefault="00AB7AF3" w:rsidP="00AB7AF3">
            <w:pPr>
              <w:pStyle w:val="Beschriftung"/>
              <w:rPr>
                <w:rStyle w:val="Datatype"/>
                <w:b w:val="0"/>
                <w:bCs w:val="0"/>
              </w:rPr>
            </w:pPr>
            <w:r w:rsidRPr="002062A5">
              <w:rPr>
                <w:rStyle w:val="Datatype"/>
              </w:rPr>
              <w:t>Algorithm</w:t>
            </w:r>
          </w:p>
        </w:tc>
        <w:tc>
          <w:tcPr>
            <w:tcW w:w="4675" w:type="dxa"/>
          </w:tcPr>
          <w:p w14:paraId="3DCFF11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AB7AF3" w14:paraId="1D34561E"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39708B6" w14:textId="77777777" w:rsidR="00AB7AF3" w:rsidRPr="002062A5" w:rsidRDefault="00AB7AF3" w:rsidP="00AB7AF3">
            <w:pPr>
              <w:pStyle w:val="Beschriftung"/>
              <w:rPr>
                <w:rStyle w:val="Datatype"/>
                <w:b w:val="0"/>
                <w:bCs w:val="0"/>
              </w:rPr>
            </w:pPr>
            <w:r w:rsidRPr="002062A5">
              <w:rPr>
                <w:rStyle w:val="Datatype"/>
              </w:rPr>
              <w:t>AppliedProfile</w:t>
            </w:r>
          </w:p>
        </w:tc>
        <w:tc>
          <w:tcPr>
            <w:tcW w:w="4675" w:type="dxa"/>
          </w:tcPr>
          <w:p w14:paraId="34362BA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AB7AF3" w14:paraId="41D4D45C"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BD89130" w14:textId="77777777" w:rsidR="00AB7AF3" w:rsidRPr="002062A5" w:rsidRDefault="00AB7AF3" w:rsidP="00AB7AF3">
            <w:pPr>
              <w:pStyle w:val="Beschriftung"/>
              <w:rPr>
                <w:rStyle w:val="Datatype"/>
                <w:b w:val="0"/>
                <w:bCs w:val="0"/>
              </w:rPr>
            </w:pPr>
            <w:r w:rsidRPr="002062A5">
              <w:rPr>
                <w:rStyle w:val="Datatype"/>
              </w:rPr>
              <w:t>AttRef</w:t>
            </w:r>
          </w:p>
        </w:tc>
        <w:tc>
          <w:tcPr>
            <w:tcW w:w="4675" w:type="dxa"/>
          </w:tcPr>
          <w:p w14:paraId="3E46EBE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AB7AF3" w14:paraId="1778F6E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CE3A64A" w14:textId="77777777" w:rsidR="00AB7AF3" w:rsidRPr="002062A5" w:rsidRDefault="00AB7AF3" w:rsidP="00AB7AF3">
            <w:pPr>
              <w:pStyle w:val="Beschriftung"/>
              <w:rPr>
                <w:rStyle w:val="Datatype"/>
                <w:b w:val="0"/>
                <w:bCs w:val="0"/>
              </w:rPr>
            </w:pPr>
            <w:r w:rsidRPr="002062A5">
              <w:rPr>
                <w:rStyle w:val="Datatype"/>
              </w:rPr>
              <w:t>AttRefURI</w:t>
            </w:r>
          </w:p>
        </w:tc>
        <w:tc>
          <w:tcPr>
            <w:tcW w:w="4675" w:type="dxa"/>
          </w:tcPr>
          <w:p w14:paraId="646F28B1"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AB7AF3" w14:paraId="504B9C3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6A4C547" w14:textId="77777777" w:rsidR="00AB7AF3" w:rsidRPr="002062A5" w:rsidRDefault="00AB7AF3" w:rsidP="00AB7AF3">
            <w:pPr>
              <w:pStyle w:val="Beschriftung"/>
              <w:rPr>
                <w:rStyle w:val="Datatype"/>
                <w:b w:val="0"/>
                <w:bCs w:val="0"/>
              </w:rPr>
            </w:pPr>
            <w:r w:rsidRPr="002062A5">
              <w:rPr>
                <w:rStyle w:val="Datatype"/>
              </w:rPr>
              <w:t>AugmentedSignature</w:t>
            </w:r>
          </w:p>
        </w:tc>
        <w:tc>
          <w:tcPr>
            <w:tcW w:w="4675" w:type="dxa"/>
          </w:tcPr>
          <w:p w14:paraId="4A30E19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AB7AF3" w14:paraId="34EAD244"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FB60BC7" w14:textId="77777777" w:rsidR="00AB7AF3" w:rsidRPr="002062A5" w:rsidRDefault="00AB7AF3" w:rsidP="00AB7AF3">
            <w:pPr>
              <w:pStyle w:val="Beschriftung"/>
              <w:rPr>
                <w:rStyle w:val="Datatype"/>
                <w:b w:val="0"/>
                <w:bCs w:val="0"/>
              </w:rPr>
            </w:pPr>
            <w:r w:rsidRPr="002062A5">
              <w:rPr>
                <w:rStyle w:val="Datatype"/>
              </w:rPr>
              <w:t>Base64Content</w:t>
            </w:r>
          </w:p>
        </w:tc>
        <w:tc>
          <w:tcPr>
            <w:tcW w:w="4675" w:type="dxa"/>
          </w:tcPr>
          <w:p w14:paraId="05EECAE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AB7AF3" w14:paraId="21F9B81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F914615" w14:textId="77777777" w:rsidR="00AB7AF3" w:rsidRPr="002062A5" w:rsidRDefault="00AB7AF3" w:rsidP="00AB7AF3">
            <w:pPr>
              <w:pStyle w:val="Beschriftung"/>
              <w:rPr>
                <w:rStyle w:val="Datatype"/>
                <w:b w:val="0"/>
                <w:bCs w:val="0"/>
              </w:rPr>
            </w:pPr>
            <w:r w:rsidRPr="002062A5">
              <w:rPr>
                <w:rStyle w:val="Datatype"/>
              </w:rPr>
              <w:t>Base64Data</w:t>
            </w:r>
          </w:p>
        </w:tc>
        <w:tc>
          <w:tcPr>
            <w:tcW w:w="4675" w:type="dxa"/>
          </w:tcPr>
          <w:p w14:paraId="733A632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AB7AF3" w14:paraId="4D5EDCB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419032F" w14:textId="77777777" w:rsidR="00AB7AF3" w:rsidRPr="002062A5" w:rsidRDefault="00AB7AF3" w:rsidP="00AB7AF3">
            <w:pPr>
              <w:pStyle w:val="Beschriftung"/>
              <w:rPr>
                <w:rStyle w:val="Datatype"/>
                <w:b w:val="0"/>
                <w:bCs w:val="0"/>
              </w:rPr>
            </w:pPr>
            <w:r w:rsidRPr="002062A5">
              <w:rPr>
                <w:rStyle w:val="Datatype"/>
              </w:rPr>
              <w:t>Base64Signature</w:t>
            </w:r>
          </w:p>
        </w:tc>
        <w:tc>
          <w:tcPr>
            <w:tcW w:w="4675" w:type="dxa"/>
          </w:tcPr>
          <w:p w14:paraId="4E9BE2F6"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AB7AF3" w14:paraId="530FF8DC"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B475C02" w14:textId="77777777" w:rsidR="00AB7AF3" w:rsidRPr="002062A5" w:rsidRDefault="00AB7AF3" w:rsidP="00AB7AF3">
            <w:pPr>
              <w:pStyle w:val="Beschriftung"/>
              <w:rPr>
                <w:rStyle w:val="Datatype"/>
                <w:b w:val="0"/>
                <w:bCs w:val="0"/>
              </w:rPr>
            </w:pPr>
            <w:r w:rsidRPr="002062A5">
              <w:rPr>
                <w:rStyle w:val="Datatype"/>
              </w:rPr>
              <w:t>ClaimedIdentity</w:t>
            </w:r>
          </w:p>
        </w:tc>
        <w:tc>
          <w:tcPr>
            <w:tcW w:w="4675" w:type="dxa"/>
          </w:tcPr>
          <w:p w14:paraId="0BA1A3A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AB7AF3" w14:paraId="3B151E3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6CAFCCB" w14:textId="77777777" w:rsidR="00AB7AF3" w:rsidRPr="002062A5" w:rsidRDefault="00AB7AF3" w:rsidP="00AB7AF3">
            <w:pPr>
              <w:pStyle w:val="Beschriftung"/>
              <w:rPr>
                <w:rStyle w:val="Datatype"/>
                <w:b w:val="0"/>
                <w:bCs w:val="0"/>
              </w:rPr>
            </w:pPr>
            <w:r w:rsidRPr="002062A5">
              <w:rPr>
                <w:rStyle w:val="Datatype"/>
              </w:rPr>
              <w:t>Code</w:t>
            </w:r>
          </w:p>
        </w:tc>
        <w:tc>
          <w:tcPr>
            <w:tcW w:w="4675" w:type="dxa"/>
          </w:tcPr>
          <w:p w14:paraId="5450CEA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AB7AF3" w14:paraId="05E1F4C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434B7EA" w14:textId="77777777" w:rsidR="00AB7AF3" w:rsidRPr="002062A5" w:rsidRDefault="00AB7AF3" w:rsidP="00AB7AF3">
            <w:pPr>
              <w:pStyle w:val="Beschriftung"/>
              <w:rPr>
                <w:rStyle w:val="Datatype"/>
                <w:b w:val="0"/>
                <w:bCs w:val="0"/>
              </w:rPr>
            </w:pPr>
            <w:r w:rsidRPr="002062A5">
              <w:rPr>
                <w:rStyle w:val="Datatype"/>
              </w:rPr>
              <w:t>CreateEnvelopedSignature</w:t>
            </w:r>
          </w:p>
        </w:tc>
        <w:tc>
          <w:tcPr>
            <w:tcW w:w="4675" w:type="dxa"/>
          </w:tcPr>
          <w:p w14:paraId="65804B9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AB7AF3" w14:paraId="16DB50B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877F385" w14:textId="77777777" w:rsidR="00AB7AF3" w:rsidRPr="002062A5" w:rsidRDefault="00AB7AF3" w:rsidP="00AB7AF3">
            <w:pPr>
              <w:pStyle w:val="Beschriftung"/>
              <w:rPr>
                <w:rStyle w:val="Datatype"/>
                <w:b w:val="0"/>
                <w:bCs w:val="0"/>
              </w:rPr>
            </w:pPr>
            <w:r w:rsidRPr="002062A5">
              <w:rPr>
                <w:rStyle w:val="Datatype"/>
              </w:rPr>
              <w:t>createReference</w:t>
            </w:r>
          </w:p>
        </w:tc>
        <w:tc>
          <w:tcPr>
            <w:tcW w:w="4675" w:type="dxa"/>
          </w:tcPr>
          <w:p w14:paraId="3CC619D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AB7AF3" w14:paraId="5AF81432"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6B421A4" w14:textId="77777777" w:rsidR="00AB7AF3" w:rsidRPr="002062A5" w:rsidRDefault="00AB7AF3" w:rsidP="00AB7AF3">
            <w:pPr>
              <w:pStyle w:val="Beschriftung"/>
              <w:rPr>
                <w:rStyle w:val="Datatype"/>
                <w:b w:val="0"/>
                <w:bCs w:val="0"/>
              </w:rPr>
            </w:pPr>
            <w:r w:rsidRPr="002062A5">
              <w:rPr>
                <w:rStyle w:val="Datatype"/>
              </w:rPr>
              <w:t>CurrentTime</w:t>
            </w:r>
          </w:p>
        </w:tc>
        <w:tc>
          <w:tcPr>
            <w:tcW w:w="4675" w:type="dxa"/>
          </w:tcPr>
          <w:p w14:paraId="777B946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AB7AF3" w14:paraId="503115E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A2B9C99" w14:textId="77777777" w:rsidR="00AB7AF3" w:rsidRPr="002062A5" w:rsidRDefault="00AB7AF3" w:rsidP="00AB7AF3">
            <w:pPr>
              <w:pStyle w:val="Beschriftung"/>
              <w:rPr>
                <w:rStyle w:val="Datatype"/>
                <w:b w:val="0"/>
                <w:bCs w:val="0"/>
              </w:rPr>
            </w:pPr>
            <w:r w:rsidRPr="002062A5">
              <w:rPr>
                <w:rStyle w:val="Datatype"/>
              </w:rPr>
              <w:lastRenderedPageBreak/>
              <w:t>DigestInfo</w:t>
            </w:r>
          </w:p>
        </w:tc>
        <w:tc>
          <w:tcPr>
            <w:tcW w:w="4675" w:type="dxa"/>
          </w:tcPr>
          <w:p w14:paraId="7623A2F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AB7AF3" w14:paraId="000B3F7B"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6235110" w14:textId="77777777" w:rsidR="00AB7AF3" w:rsidRPr="002062A5" w:rsidRDefault="00AB7AF3" w:rsidP="00AB7AF3">
            <w:pPr>
              <w:pStyle w:val="Beschriftung"/>
              <w:rPr>
                <w:rStyle w:val="Datatype"/>
                <w:b w:val="0"/>
                <w:bCs w:val="0"/>
              </w:rPr>
            </w:pPr>
            <w:r w:rsidRPr="002062A5">
              <w:rPr>
                <w:rStyle w:val="Datatype"/>
              </w:rPr>
              <w:t>DigestInfos</w:t>
            </w:r>
          </w:p>
        </w:tc>
        <w:tc>
          <w:tcPr>
            <w:tcW w:w="4675" w:type="dxa"/>
          </w:tcPr>
          <w:p w14:paraId="13E9811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AB7AF3" w14:paraId="6BE8B84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A8F1485" w14:textId="77777777" w:rsidR="00AB7AF3" w:rsidRPr="002062A5" w:rsidRDefault="00AB7AF3" w:rsidP="00AB7AF3">
            <w:pPr>
              <w:pStyle w:val="Beschriftung"/>
              <w:rPr>
                <w:rStyle w:val="Datatype"/>
                <w:b w:val="0"/>
                <w:bCs w:val="0"/>
              </w:rPr>
            </w:pPr>
            <w:r w:rsidRPr="002062A5">
              <w:rPr>
                <w:rStyle w:val="Datatype"/>
              </w:rPr>
              <w:t>DigestMethod</w:t>
            </w:r>
          </w:p>
        </w:tc>
        <w:tc>
          <w:tcPr>
            <w:tcW w:w="4675" w:type="dxa"/>
          </w:tcPr>
          <w:p w14:paraId="6E130D0E"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AB7AF3" w14:paraId="2893508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9F2BF6E" w14:textId="77777777" w:rsidR="00AB7AF3" w:rsidRPr="002062A5" w:rsidRDefault="00AB7AF3" w:rsidP="00AB7AF3">
            <w:pPr>
              <w:pStyle w:val="Beschriftung"/>
              <w:rPr>
                <w:rStyle w:val="Datatype"/>
                <w:b w:val="0"/>
                <w:bCs w:val="0"/>
              </w:rPr>
            </w:pPr>
            <w:r w:rsidRPr="002062A5">
              <w:rPr>
                <w:rStyle w:val="Datatype"/>
              </w:rPr>
              <w:t>DigestValue</w:t>
            </w:r>
          </w:p>
        </w:tc>
        <w:tc>
          <w:tcPr>
            <w:tcW w:w="4675" w:type="dxa"/>
          </w:tcPr>
          <w:p w14:paraId="50A6C2F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AB7AF3" w14:paraId="4A5E133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6863FF6" w14:textId="77777777" w:rsidR="00AB7AF3" w:rsidRPr="002062A5" w:rsidRDefault="00AB7AF3" w:rsidP="00AB7AF3">
            <w:pPr>
              <w:pStyle w:val="Beschriftung"/>
              <w:rPr>
                <w:rStyle w:val="Datatype"/>
                <w:b w:val="0"/>
                <w:bCs w:val="0"/>
              </w:rPr>
            </w:pPr>
            <w:r w:rsidRPr="002062A5">
              <w:rPr>
                <w:rStyle w:val="Datatype"/>
              </w:rPr>
              <w:t>Document</w:t>
            </w:r>
          </w:p>
        </w:tc>
        <w:tc>
          <w:tcPr>
            <w:tcW w:w="4675" w:type="dxa"/>
          </w:tcPr>
          <w:p w14:paraId="57509B2E"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AB7AF3" w14:paraId="067876C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6152212" w14:textId="77777777" w:rsidR="00AB7AF3" w:rsidRPr="002062A5" w:rsidRDefault="00AB7AF3" w:rsidP="00AB7AF3">
            <w:pPr>
              <w:pStyle w:val="Beschriftung"/>
              <w:rPr>
                <w:rStyle w:val="Datatype"/>
                <w:b w:val="0"/>
                <w:bCs w:val="0"/>
              </w:rPr>
            </w:pPr>
            <w:r w:rsidRPr="002062A5">
              <w:rPr>
                <w:rStyle w:val="Datatype"/>
              </w:rPr>
              <w:t>DocumentWithSignature</w:t>
            </w:r>
          </w:p>
        </w:tc>
        <w:tc>
          <w:tcPr>
            <w:tcW w:w="4675" w:type="dxa"/>
          </w:tcPr>
          <w:p w14:paraId="43C8B945"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AB7AF3" w14:paraId="4A6EF6C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67109DB" w14:textId="77777777" w:rsidR="00AB7AF3" w:rsidRPr="002062A5" w:rsidRDefault="00AB7AF3" w:rsidP="00AB7AF3">
            <w:pPr>
              <w:pStyle w:val="Beschriftung"/>
              <w:rPr>
                <w:rStyle w:val="Datatype"/>
                <w:b w:val="0"/>
                <w:bCs w:val="0"/>
              </w:rPr>
            </w:pPr>
            <w:r w:rsidRPr="002062A5">
              <w:rPr>
                <w:rStyle w:val="Datatype"/>
              </w:rPr>
              <w:t>Format</w:t>
            </w:r>
          </w:p>
        </w:tc>
        <w:tc>
          <w:tcPr>
            <w:tcW w:w="4675" w:type="dxa"/>
          </w:tcPr>
          <w:p w14:paraId="4993E96E"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AB7AF3" w14:paraId="1F265EA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DFD2321" w14:textId="77777777" w:rsidR="00AB7AF3" w:rsidRPr="002062A5" w:rsidRDefault="00AB7AF3" w:rsidP="00AB7AF3">
            <w:pPr>
              <w:pStyle w:val="Beschriftung"/>
              <w:rPr>
                <w:rStyle w:val="Datatype"/>
                <w:b w:val="0"/>
                <w:bCs w:val="0"/>
              </w:rPr>
            </w:pPr>
            <w:r w:rsidRPr="002062A5">
              <w:rPr>
                <w:rStyle w:val="Datatype"/>
              </w:rPr>
              <w:t>HasObjectTagsAndAttributesSet</w:t>
            </w:r>
          </w:p>
        </w:tc>
        <w:tc>
          <w:tcPr>
            <w:tcW w:w="4675" w:type="dxa"/>
          </w:tcPr>
          <w:p w14:paraId="13397AB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AB7AF3" w14:paraId="4E908DE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E0A1D23" w14:textId="77777777" w:rsidR="00AB7AF3" w:rsidRPr="002062A5" w:rsidRDefault="00AB7AF3" w:rsidP="00AB7AF3">
            <w:pPr>
              <w:pStyle w:val="Beschriftung"/>
              <w:rPr>
                <w:rStyle w:val="Datatype"/>
                <w:b w:val="0"/>
                <w:bCs w:val="0"/>
              </w:rPr>
            </w:pPr>
            <w:r w:rsidRPr="002062A5">
              <w:rPr>
                <w:rStyle w:val="Datatype"/>
              </w:rPr>
              <w:t>Id</w:t>
            </w:r>
          </w:p>
        </w:tc>
        <w:tc>
          <w:tcPr>
            <w:tcW w:w="4675" w:type="dxa"/>
          </w:tcPr>
          <w:p w14:paraId="050C93D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AB7AF3" w14:paraId="606A611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AA18961" w14:textId="77777777" w:rsidR="00AB7AF3" w:rsidRPr="002062A5" w:rsidRDefault="00AB7AF3" w:rsidP="00AB7AF3">
            <w:pPr>
              <w:pStyle w:val="Beschriftung"/>
              <w:rPr>
                <w:rStyle w:val="Datatype"/>
                <w:b w:val="0"/>
                <w:bCs w:val="0"/>
              </w:rPr>
            </w:pPr>
            <w:r w:rsidRPr="002062A5">
              <w:rPr>
                <w:rStyle w:val="Datatype"/>
              </w:rPr>
              <w:t>Identifier</w:t>
            </w:r>
          </w:p>
        </w:tc>
        <w:tc>
          <w:tcPr>
            <w:tcW w:w="4675" w:type="dxa"/>
          </w:tcPr>
          <w:p w14:paraId="421FFE4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AB7AF3" w14:paraId="069FA34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C1BF996" w14:textId="77777777" w:rsidR="00AB7AF3" w:rsidRPr="002062A5" w:rsidRDefault="00AB7AF3" w:rsidP="00AB7AF3">
            <w:pPr>
              <w:pStyle w:val="Beschriftung"/>
              <w:rPr>
                <w:rStyle w:val="Datatype"/>
                <w:b w:val="0"/>
                <w:bCs w:val="0"/>
              </w:rPr>
            </w:pPr>
            <w:r w:rsidRPr="002062A5">
              <w:rPr>
                <w:rStyle w:val="Datatype"/>
              </w:rPr>
              <w:t>IdRef</w:t>
            </w:r>
          </w:p>
        </w:tc>
        <w:tc>
          <w:tcPr>
            <w:tcW w:w="4675" w:type="dxa"/>
          </w:tcPr>
          <w:p w14:paraId="0842D2D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AB7AF3" w14:paraId="5B5F585C"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547A978" w14:textId="77777777" w:rsidR="00AB7AF3" w:rsidRPr="002062A5" w:rsidRDefault="00AB7AF3" w:rsidP="00AB7AF3">
            <w:pPr>
              <w:pStyle w:val="Beschriftung"/>
              <w:rPr>
                <w:rStyle w:val="Datatype"/>
                <w:b w:val="0"/>
                <w:bCs w:val="0"/>
              </w:rPr>
            </w:pPr>
            <w:r w:rsidRPr="002062A5">
              <w:rPr>
                <w:rStyle w:val="Datatype"/>
              </w:rPr>
              <w:t>IncludeEContent</w:t>
            </w:r>
          </w:p>
        </w:tc>
        <w:tc>
          <w:tcPr>
            <w:tcW w:w="4675" w:type="dxa"/>
          </w:tcPr>
          <w:p w14:paraId="193D2FC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AB7AF3" w14:paraId="1DFC361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3CDA48D" w14:textId="77777777" w:rsidR="00AB7AF3" w:rsidRPr="002062A5" w:rsidRDefault="00AB7AF3" w:rsidP="00AB7AF3">
            <w:pPr>
              <w:pStyle w:val="Beschriftung"/>
              <w:rPr>
                <w:rStyle w:val="Datatype"/>
                <w:b w:val="0"/>
                <w:bCs w:val="0"/>
              </w:rPr>
            </w:pPr>
            <w:r w:rsidRPr="002062A5">
              <w:rPr>
                <w:rStyle w:val="Datatype"/>
              </w:rPr>
              <w:t>IncludeObject</w:t>
            </w:r>
          </w:p>
        </w:tc>
        <w:tc>
          <w:tcPr>
            <w:tcW w:w="4675" w:type="dxa"/>
          </w:tcPr>
          <w:p w14:paraId="332E9AF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AB7AF3" w14:paraId="3364EEE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FB334CA" w14:textId="77777777" w:rsidR="00AB7AF3" w:rsidRPr="002062A5" w:rsidRDefault="00AB7AF3" w:rsidP="00AB7AF3">
            <w:pPr>
              <w:pStyle w:val="Beschriftung"/>
              <w:rPr>
                <w:rStyle w:val="Datatype"/>
                <w:b w:val="0"/>
                <w:bCs w:val="0"/>
              </w:rPr>
            </w:pPr>
            <w:r w:rsidRPr="002062A5">
              <w:rPr>
                <w:rStyle w:val="Datatype"/>
              </w:rPr>
              <w:t>IndeterminateDetail</w:t>
            </w:r>
          </w:p>
        </w:tc>
        <w:tc>
          <w:tcPr>
            <w:tcW w:w="4675" w:type="dxa"/>
          </w:tcPr>
          <w:p w14:paraId="48FD2AE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AB7AF3" w14:paraId="1B1A1102"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22E438D" w14:textId="77777777" w:rsidR="00AB7AF3" w:rsidRPr="002062A5" w:rsidRDefault="00AB7AF3" w:rsidP="00AB7AF3">
            <w:pPr>
              <w:pStyle w:val="Beschriftung"/>
              <w:rPr>
                <w:rStyle w:val="Datatype"/>
                <w:b w:val="0"/>
                <w:bCs w:val="0"/>
              </w:rPr>
            </w:pPr>
            <w:r w:rsidRPr="002062A5">
              <w:rPr>
                <w:rStyle w:val="Datatype"/>
              </w:rPr>
              <w:t>InputDocuments</w:t>
            </w:r>
          </w:p>
        </w:tc>
        <w:tc>
          <w:tcPr>
            <w:tcW w:w="4675" w:type="dxa"/>
          </w:tcPr>
          <w:p w14:paraId="03E2491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AB7AF3" w14:paraId="09B8C97C"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20B288E" w14:textId="77777777" w:rsidR="00AB7AF3" w:rsidRPr="002062A5" w:rsidRDefault="00AB7AF3" w:rsidP="00AB7AF3">
            <w:pPr>
              <w:pStyle w:val="Beschriftung"/>
              <w:rPr>
                <w:rStyle w:val="Datatype"/>
                <w:b w:val="0"/>
                <w:bCs w:val="0"/>
              </w:rPr>
            </w:pPr>
            <w:r w:rsidRPr="002062A5">
              <w:rPr>
                <w:rStyle w:val="Datatype"/>
              </w:rPr>
              <w:t>IntendedAudience</w:t>
            </w:r>
          </w:p>
        </w:tc>
        <w:tc>
          <w:tcPr>
            <w:tcW w:w="4675" w:type="dxa"/>
          </w:tcPr>
          <w:p w14:paraId="111FBD95"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AB7AF3" w14:paraId="6B7AC9F2"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116510C" w14:textId="77777777" w:rsidR="00AB7AF3" w:rsidRPr="002062A5" w:rsidRDefault="00AB7AF3" w:rsidP="00AB7AF3">
            <w:pPr>
              <w:pStyle w:val="Beschriftung"/>
              <w:rPr>
                <w:rStyle w:val="Datatype"/>
                <w:b w:val="0"/>
                <w:bCs w:val="0"/>
              </w:rPr>
            </w:pPr>
            <w:r w:rsidRPr="002062A5">
              <w:rPr>
                <w:rStyle w:val="Datatype"/>
              </w:rPr>
              <w:t>InvalidDetail</w:t>
            </w:r>
          </w:p>
        </w:tc>
        <w:tc>
          <w:tcPr>
            <w:tcW w:w="4675" w:type="dxa"/>
          </w:tcPr>
          <w:p w14:paraId="202FF94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AB7AF3" w14:paraId="11CD4A8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0A228BF" w14:textId="77777777" w:rsidR="00AB7AF3" w:rsidRPr="002062A5" w:rsidRDefault="00AB7AF3" w:rsidP="00AB7AF3">
            <w:pPr>
              <w:pStyle w:val="Beschriftung"/>
              <w:rPr>
                <w:rStyle w:val="Datatype"/>
                <w:b w:val="0"/>
                <w:bCs w:val="0"/>
              </w:rPr>
            </w:pPr>
            <w:r w:rsidRPr="002062A5">
              <w:rPr>
                <w:rStyle w:val="Datatype"/>
              </w:rPr>
              <w:t>KeyName</w:t>
            </w:r>
          </w:p>
        </w:tc>
        <w:tc>
          <w:tcPr>
            <w:tcW w:w="4675" w:type="dxa"/>
          </w:tcPr>
          <w:p w14:paraId="48020D8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AB7AF3" w14:paraId="2BBF9D9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BB12B7C" w14:textId="77777777" w:rsidR="00AB7AF3" w:rsidRPr="002062A5" w:rsidRDefault="00AB7AF3" w:rsidP="00AB7AF3">
            <w:pPr>
              <w:pStyle w:val="Beschriftung"/>
              <w:rPr>
                <w:rStyle w:val="Datatype"/>
                <w:b w:val="0"/>
                <w:bCs w:val="0"/>
              </w:rPr>
            </w:pPr>
            <w:r w:rsidRPr="002062A5">
              <w:rPr>
                <w:rStyle w:val="Datatype"/>
              </w:rPr>
              <w:t>KeySelector</w:t>
            </w:r>
          </w:p>
        </w:tc>
        <w:tc>
          <w:tcPr>
            <w:tcW w:w="4675" w:type="dxa"/>
          </w:tcPr>
          <w:p w14:paraId="26DDF2F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AB7AF3" w14:paraId="5D85F4A0"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10C8C5B" w14:textId="77777777" w:rsidR="00AB7AF3" w:rsidRPr="002062A5" w:rsidRDefault="00AB7AF3" w:rsidP="00AB7AF3">
            <w:pPr>
              <w:pStyle w:val="Beschriftung"/>
              <w:rPr>
                <w:rStyle w:val="Datatype"/>
                <w:b w:val="0"/>
                <w:bCs w:val="0"/>
              </w:rPr>
            </w:pPr>
            <w:r w:rsidRPr="002062A5">
              <w:rPr>
                <w:rStyle w:val="Datatype"/>
              </w:rPr>
              <w:t>LowerBoundary</w:t>
            </w:r>
          </w:p>
        </w:tc>
        <w:tc>
          <w:tcPr>
            <w:tcW w:w="4675" w:type="dxa"/>
          </w:tcPr>
          <w:p w14:paraId="0971603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AB7AF3" w14:paraId="1D412EE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706909D" w14:textId="77777777" w:rsidR="00AB7AF3" w:rsidRPr="002062A5" w:rsidRDefault="00AB7AF3" w:rsidP="00AB7AF3">
            <w:pPr>
              <w:pStyle w:val="Beschriftung"/>
              <w:rPr>
                <w:rStyle w:val="Datatype"/>
                <w:b w:val="0"/>
                <w:bCs w:val="0"/>
              </w:rPr>
            </w:pPr>
            <w:r w:rsidRPr="002062A5">
              <w:rPr>
                <w:rStyle w:val="Datatype"/>
              </w:rPr>
              <w:t>ManifestResult</w:t>
            </w:r>
          </w:p>
        </w:tc>
        <w:tc>
          <w:tcPr>
            <w:tcW w:w="4675" w:type="dxa"/>
          </w:tcPr>
          <w:p w14:paraId="51E6C5D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AB7AF3" w14:paraId="1E0CB51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8B17E01" w14:textId="77777777" w:rsidR="00AB7AF3" w:rsidRPr="002062A5" w:rsidRDefault="00AB7AF3" w:rsidP="00AB7AF3">
            <w:pPr>
              <w:pStyle w:val="Beschriftung"/>
              <w:rPr>
                <w:rStyle w:val="Datatype"/>
                <w:b w:val="0"/>
                <w:bCs w:val="0"/>
              </w:rPr>
            </w:pPr>
            <w:r w:rsidRPr="002062A5">
              <w:rPr>
                <w:rStyle w:val="Datatype"/>
              </w:rPr>
              <w:t>Message</w:t>
            </w:r>
          </w:p>
        </w:tc>
        <w:tc>
          <w:tcPr>
            <w:tcW w:w="4675" w:type="dxa"/>
          </w:tcPr>
          <w:p w14:paraId="7C3BD2A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AB7AF3" w14:paraId="26ABB26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88C398D" w14:textId="77777777" w:rsidR="00AB7AF3" w:rsidRPr="002062A5" w:rsidRDefault="00AB7AF3" w:rsidP="00AB7AF3">
            <w:pPr>
              <w:pStyle w:val="Beschriftung"/>
              <w:rPr>
                <w:rStyle w:val="Datatype"/>
                <w:b w:val="0"/>
                <w:bCs w:val="0"/>
              </w:rPr>
            </w:pPr>
            <w:r w:rsidRPr="002062A5">
              <w:rPr>
                <w:rStyle w:val="Datatype"/>
              </w:rPr>
              <w:t>MimeType</w:t>
            </w:r>
          </w:p>
        </w:tc>
        <w:tc>
          <w:tcPr>
            <w:tcW w:w="4675" w:type="dxa"/>
          </w:tcPr>
          <w:p w14:paraId="6688BC46"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AB7AF3" w14:paraId="172B9CE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3E8059E" w14:textId="77777777" w:rsidR="00AB7AF3" w:rsidRPr="002062A5" w:rsidRDefault="00AB7AF3" w:rsidP="00AB7AF3">
            <w:pPr>
              <w:pStyle w:val="Beschriftung"/>
              <w:rPr>
                <w:rStyle w:val="Datatype"/>
                <w:b w:val="0"/>
                <w:bCs w:val="0"/>
              </w:rPr>
            </w:pPr>
            <w:r w:rsidRPr="002062A5">
              <w:rPr>
                <w:rStyle w:val="Datatype"/>
              </w:rPr>
              <w:t>Name</w:t>
            </w:r>
          </w:p>
        </w:tc>
        <w:tc>
          <w:tcPr>
            <w:tcW w:w="4675" w:type="dxa"/>
          </w:tcPr>
          <w:p w14:paraId="172C3CF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AB7AF3" w14:paraId="5476A92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F2F4D90" w14:textId="77777777" w:rsidR="00AB7AF3" w:rsidRPr="002062A5" w:rsidRDefault="00AB7AF3" w:rsidP="00AB7AF3">
            <w:pPr>
              <w:pStyle w:val="Beschriftung"/>
              <w:rPr>
                <w:rStyle w:val="Datatype"/>
                <w:b w:val="0"/>
                <w:bCs w:val="0"/>
              </w:rPr>
            </w:pPr>
            <w:r w:rsidRPr="002062A5">
              <w:rPr>
                <w:rStyle w:val="Datatype"/>
              </w:rPr>
              <w:t>NamespacePrefix</w:t>
            </w:r>
          </w:p>
        </w:tc>
        <w:tc>
          <w:tcPr>
            <w:tcW w:w="4675" w:type="dxa"/>
          </w:tcPr>
          <w:p w14:paraId="54BF92F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AB7AF3" w14:paraId="19045D6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7454F88" w14:textId="77777777" w:rsidR="00AB7AF3" w:rsidRPr="002062A5" w:rsidRDefault="00AB7AF3" w:rsidP="00AB7AF3">
            <w:pPr>
              <w:pStyle w:val="Beschriftung"/>
              <w:rPr>
                <w:rStyle w:val="Datatype"/>
                <w:b w:val="0"/>
                <w:bCs w:val="0"/>
              </w:rPr>
            </w:pPr>
            <w:r w:rsidRPr="002062A5">
              <w:rPr>
                <w:rStyle w:val="Datatype"/>
              </w:rPr>
              <w:t>NamespaceURI</w:t>
            </w:r>
          </w:p>
        </w:tc>
        <w:tc>
          <w:tcPr>
            <w:tcW w:w="4675" w:type="dxa"/>
          </w:tcPr>
          <w:p w14:paraId="6908FDF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AB7AF3" w14:paraId="37CAD49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77FFC60" w14:textId="77777777" w:rsidR="00AB7AF3" w:rsidRPr="002062A5" w:rsidRDefault="00AB7AF3" w:rsidP="00AB7AF3">
            <w:pPr>
              <w:pStyle w:val="Beschriftung"/>
              <w:rPr>
                <w:rStyle w:val="Datatype"/>
                <w:b w:val="0"/>
                <w:bCs w:val="0"/>
              </w:rPr>
            </w:pPr>
            <w:r w:rsidRPr="002062A5">
              <w:rPr>
                <w:rStyle w:val="Datatype"/>
              </w:rPr>
              <w:t>NsPrefixMapping</w:t>
            </w:r>
          </w:p>
        </w:tc>
        <w:tc>
          <w:tcPr>
            <w:tcW w:w="4675" w:type="dxa"/>
          </w:tcPr>
          <w:p w14:paraId="6401E56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AB7AF3" w14:paraId="028D038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B4BABAE" w14:textId="77777777" w:rsidR="00AB7AF3" w:rsidRPr="002062A5" w:rsidRDefault="00AB7AF3" w:rsidP="00AB7AF3">
            <w:pPr>
              <w:pStyle w:val="Beschriftung"/>
              <w:rPr>
                <w:rStyle w:val="Datatype"/>
                <w:b w:val="0"/>
                <w:bCs w:val="0"/>
              </w:rPr>
            </w:pPr>
            <w:r w:rsidRPr="002062A5">
              <w:rPr>
                <w:rStyle w:val="Datatype"/>
              </w:rPr>
              <w:t>ObjId</w:t>
            </w:r>
          </w:p>
        </w:tc>
        <w:tc>
          <w:tcPr>
            <w:tcW w:w="4675" w:type="dxa"/>
          </w:tcPr>
          <w:p w14:paraId="21061CD6"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AB7AF3" w14:paraId="15463A2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6CC2375" w14:textId="77777777" w:rsidR="00AB7AF3" w:rsidRPr="002062A5" w:rsidRDefault="00AB7AF3" w:rsidP="00AB7AF3">
            <w:pPr>
              <w:pStyle w:val="Beschriftung"/>
              <w:rPr>
                <w:rStyle w:val="Datatype"/>
                <w:b w:val="0"/>
                <w:bCs w:val="0"/>
              </w:rPr>
            </w:pPr>
            <w:r w:rsidRPr="002062A5">
              <w:rPr>
                <w:rStyle w:val="Datatype"/>
              </w:rPr>
              <w:t>OCSPResponse</w:t>
            </w:r>
          </w:p>
        </w:tc>
        <w:tc>
          <w:tcPr>
            <w:tcW w:w="4675" w:type="dxa"/>
          </w:tcPr>
          <w:p w14:paraId="1079372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AB7AF3" w14:paraId="25F76AA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23283C0" w14:textId="77777777" w:rsidR="00AB7AF3" w:rsidRPr="002062A5" w:rsidRDefault="00AB7AF3" w:rsidP="00AB7AF3">
            <w:pPr>
              <w:pStyle w:val="Beschriftung"/>
              <w:rPr>
                <w:rStyle w:val="Datatype"/>
                <w:b w:val="0"/>
                <w:bCs w:val="0"/>
              </w:rPr>
            </w:pPr>
            <w:r w:rsidRPr="002062A5">
              <w:rPr>
                <w:rStyle w:val="Datatype"/>
              </w:rPr>
              <w:lastRenderedPageBreak/>
              <w:t>OptionalInputs</w:t>
            </w:r>
          </w:p>
        </w:tc>
        <w:tc>
          <w:tcPr>
            <w:tcW w:w="4675" w:type="dxa"/>
          </w:tcPr>
          <w:p w14:paraId="26F52775"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AB7AF3" w14:paraId="22F2B07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FC35685" w14:textId="77777777" w:rsidR="00AB7AF3" w:rsidRPr="002062A5" w:rsidRDefault="00AB7AF3" w:rsidP="00AB7AF3">
            <w:pPr>
              <w:pStyle w:val="Beschriftung"/>
              <w:rPr>
                <w:rStyle w:val="Datatype"/>
                <w:b w:val="0"/>
                <w:bCs w:val="0"/>
              </w:rPr>
            </w:pPr>
            <w:r w:rsidRPr="002062A5">
              <w:rPr>
                <w:rStyle w:val="Datatype"/>
              </w:rPr>
              <w:t>OptionalOutputs</w:t>
            </w:r>
          </w:p>
        </w:tc>
        <w:tc>
          <w:tcPr>
            <w:tcW w:w="4675" w:type="dxa"/>
          </w:tcPr>
          <w:p w14:paraId="23DAFB9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AB7AF3" w14:paraId="7807CE5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36797B2" w14:textId="77777777" w:rsidR="00AB7AF3" w:rsidRPr="002062A5" w:rsidRDefault="00AB7AF3" w:rsidP="00AB7AF3">
            <w:pPr>
              <w:pStyle w:val="Beschriftung"/>
              <w:rPr>
                <w:rStyle w:val="Datatype"/>
                <w:b w:val="0"/>
                <w:bCs w:val="0"/>
              </w:rPr>
            </w:pPr>
            <w:r w:rsidRPr="002062A5">
              <w:rPr>
                <w:rStyle w:val="Datatype"/>
              </w:rPr>
              <w:t>PoE</w:t>
            </w:r>
          </w:p>
        </w:tc>
        <w:tc>
          <w:tcPr>
            <w:tcW w:w="4675" w:type="dxa"/>
          </w:tcPr>
          <w:p w14:paraId="48336DC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AB7AF3" w14:paraId="062EA86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E832E3A" w14:textId="77777777" w:rsidR="00AB7AF3" w:rsidRPr="002062A5" w:rsidRDefault="00AB7AF3" w:rsidP="00AB7AF3">
            <w:pPr>
              <w:pStyle w:val="Beschriftung"/>
              <w:rPr>
                <w:rStyle w:val="Datatype"/>
                <w:b w:val="0"/>
                <w:bCs w:val="0"/>
              </w:rPr>
            </w:pPr>
            <w:r w:rsidRPr="002062A5">
              <w:rPr>
                <w:rStyle w:val="Datatype"/>
              </w:rPr>
              <w:t>ProblemReference</w:t>
            </w:r>
          </w:p>
        </w:tc>
        <w:tc>
          <w:tcPr>
            <w:tcW w:w="4675" w:type="dxa"/>
          </w:tcPr>
          <w:p w14:paraId="69914C7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AB7AF3" w14:paraId="27699AB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6FF3BFA" w14:textId="77777777" w:rsidR="00AB7AF3" w:rsidRPr="002062A5" w:rsidRDefault="00AB7AF3" w:rsidP="00AB7AF3">
            <w:pPr>
              <w:pStyle w:val="Beschriftung"/>
              <w:rPr>
                <w:rStyle w:val="Datatype"/>
                <w:b w:val="0"/>
                <w:bCs w:val="0"/>
              </w:rPr>
            </w:pPr>
            <w:r w:rsidRPr="002062A5">
              <w:rPr>
                <w:rStyle w:val="Datatype"/>
              </w:rPr>
              <w:t>ProcessingDetails</w:t>
            </w:r>
          </w:p>
        </w:tc>
        <w:tc>
          <w:tcPr>
            <w:tcW w:w="4675" w:type="dxa"/>
          </w:tcPr>
          <w:p w14:paraId="48ACC76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AB7AF3" w14:paraId="42D06DA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962684E" w14:textId="77777777" w:rsidR="00AB7AF3" w:rsidRPr="002062A5" w:rsidRDefault="00AB7AF3" w:rsidP="00AB7AF3">
            <w:pPr>
              <w:pStyle w:val="Beschriftung"/>
              <w:rPr>
                <w:rStyle w:val="Datatype"/>
                <w:b w:val="0"/>
                <w:bCs w:val="0"/>
              </w:rPr>
            </w:pPr>
            <w:r w:rsidRPr="002062A5">
              <w:rPr>
                <w:rStyle w:val="Datatype"/>
              </w:rPr>
              <w:t>Properties</w:t>
            </w:r>
          </w:p>
        </w:tc>
        <w:tc>
          <w:tcPr>
            <w:tcW w:w="4675" w:type="dxa"/>
          </w:tcPr>
          <w:p w14:paraId="6F4846C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AB7AF3" w14:paraId="149C7422"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10C6BF9" w14:textId="77777777" w:rsidR="00AB7AF3" w:rsidRPr="002062A5" w:rsidRDefault="00AB7AF3" w:rsidP="00AB7AF3">
            <w:pPr>
              <w:pStyle w:val="Beschriftung"/>
              <w:rPr>
                <w:rStyle w:val="Datatype"/>
                <w:b w:val="0"/>
                <w:bCs w:val="0"/>
              </w:rPr>
            </w:pPr>
            <w:r w:rsidRPr="002062A5">
              <w:rPr>
                <w:rStyle w:val="Datatype"/>
              </w:rPr>
              <w:t>Property</w:t>
            </w:r>
          </w:p>
        </w:tc>
        <w:tc>
          <w:tcPr>
            <w:tcW w:w="4675" w:type="dxa"/>
          </w:tcPr>
          <w:p w14:paraId="64971F66"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AB7AF3" w14:paraId="1738A79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11FFB4A" w14:textId="77777777" w:rsidR="00AB7AF3" w:rsidRPr="002062A5" w:rsidRDefault="00AB7AF3" w:rsidP="00AB7AF3">
            <w:pPr>
              <w:pStyle w:val="Beschriftung"/>
              <w:rPr>
                <w:rStyle w:val="Datatype"/>
                <w:b w:val="0"/>
                <w:bCs w:val="0"/>
              </w:rPr>
            </w:pPr>
            <w:r w:rsidRPr="002062A5">
              <w:rPr>
                <w:rStyle w:val="Datatype"/>
              </w:rPr>
              <w:t>Recipient</w:t>
            </w:r>
          </w:p>
        </w:tc>
        <w:tc>
          <w:tcPr>
            <w:tcW w:w="4675" w:type="dxa"/>
          </w:tcPr>
          <w:p w14:paraId="52F835E6"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AB7AF3" w14:paraId="0742A8F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38279C3" w14:textId="77777777" w:rsidR="00AB7AF3" w:rsidRPr="002062A5" w:rsidRDefault="00AB7AF3" w:rsidP="00AB7AF3">
            <w:pPr>
              <w:pStyle w:val="Beschriftung"/>
              <w:rPr>
                <w:rStyle w:val="Datatype"/>
                <w:b w:val="0"/>
                <w:bCs w:val="0"/>
              </w:rPr>
            </w:pPr>
            <w:r w:rsidRPr="002062A5">
              <w:rPr>
                <w:rStyle w:val="Datatype"/>
              </w:rPr>
              <w:t>Ref</w:t>
            </w:r>
          </w:p>
        </w:tc>
        <w:tc>
          <w:tcPr>
            <w:tcW w:w="4675" w:type="dxa"/>
          </w:tcPr>
          <w:p w14:paraId="6F861E3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AB7AF3" w14:paraId="6FFB39B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3588BA8" w14:textId="77777777" w:rsidR="00AB7AF3" w:rsidRPr="002062A5" w:rsidRDefault="00AB7AF3" w:rsidP="00AB7AF3">
            <w:pPr>
              <w:pStyle w:val="Beschriftung"/>
              <w:rPr>
                <w:rStyle w:val="Datatype"/>
                <w:b w:val="0"/>
                <w:bCs w:val="0"/>
              </w:rPr>
            </w:pPr>
            <w:r w:rsidRPr="002062A5">
              <w:rPr>
                <w:rStyle w:val="Datatype"/>
              </w:rPr>
              <w:t>ReferenceXpath</w:t>
            </w:r>
          </w:p>
        </w:tc>
        <w:tc>
          <w:tcPr>
            <w:tcW w:w="4675" w:type="dxa"/>
          </w:tcPr>
          <w:p w14:paraId="16F27EE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AB7AF3" w14:paraId="1B22157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3E1D423" w14:textId="77777777" w:rsidR="00AB7AF3" w:rsidRPr="002062A5" w:rsidRDefault="00AB7AF3" w:rsidP="00AB7AF3">
            <w:pPr>
              <w:pStyle w:val="Beschriftung"/>
              <w:rPr>
                <w:rStyle w:val="Datatype"/>
                <w:b w:val="0"/>
                <w:bCs w:val="0"/>
              </w:rPr>
            </w:pPr>
            <w:r w:rsidRPr="002062A5">
              <w:rPr>
                <w:rStyle w:val="Datatype"/>
              </w:rPr>
              <w:t>RefId</w:t>
            </w:r>
          </w:p>
        </w:tc>
        <w:tc>
          <w:tcPr>
            <w:tcW w:w="4675" w:type="dxa"/>
          </w:tcPr>
          <w:p w14:paraId="5993EE1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AB7AF3" w14:paraId="74F327D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59D5A29" w14:textId="77777777" w:rsidR="00AB7AF3" w:rsidRPr="002062A5" w:rsidRDefault="00AB7AF3" w:rsidP="00AB7AF3">
            <w:pPr>
              <w:pStyle w:val="Beschriftung"/>
              <w:rPr>
                <w:rStyle w:val="Datatype"/>
                <w:b w:val="0"/>
                <w:bCs w:val="0"/>
              </w:rPr>
            </w:pPr>
            <w:r w:rsidRPr="002062A5">
              <w:rPr>
                <w:rStyle w:val="Datatype"/>
              </w:rPr>
              <w:t>RefType</w:t>
            </w:r>
          </w:p>
        </w:tc>
        <w:tc>
          <w:tcPr>
            <w:tcW w:w="4675" w:type="dxa"/>
          </w:tcPr>
          <w:p w14:paraId="00987CA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AB7AF3" w14:paraId="24AA36D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F4CA27A" w14:textId="77777777" w:rsidR="00AB7AF3" w:rsidRPr="002062A5" w:rsidRDefault="00AB7AF3" w:rsidP="00AB7AF3">
            <w:pPr>
              <w:pStyle w:val="Beschriftung"/>
              <w:rPr>
                <w:rStyle w:val="Datatype"/>
                <w:b w:val="0"/>
                <w:bCs w:val="0"/>
              </w:rPr>
            </w:pPr>
            <w:r w:rsidRPr="002062A5">
              <w:rPr>
                <w:rStyle w:val="Datatype"/>
              </w:rPr>
              <w:t>RefURI</w:t>
            </w:r>
          </w:p>
        </w:tc>
        <w:tc>
          <w:tcPr>
            <w:tcW w:w="4675" w:type="dxa"/>
          </w:tcPr>
          <w:p w14:paraId="2A01DDE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AB7AF3" w14:paraId="3433CA1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105B23D" w14:textId="77777777" w:rsidR="00AB7AF3" w:rsidRPr="002062A5" w:rsidRDefault="00AB7AF3" w:rsidP="00AB7AF3">
            <w:pPr>
              <w:pStyle w:val="Beschriftung"/>
              <w:rPr>
                <w:rStyle w:val="Datatype"/>
                <w:b w:val="0"/>
                <w:bCs w:val="0"/>
              </w:rPr>
            </w:pPr>
            <w:r w:rsidRPr="002062A5">
              <w:rPr>
                <w:rStyle w:val="Datatype"/>
              </w:rPr>
              <w:t>RequestID</w:t>
            </w:r>
          </w:p>
        </w:tc>
        <w:tc>
          <w:tcPr>
            <w:tcW w:w="4675" w:type="dxa"/>
          </w:tcPr>
          <w:p w14:paraId="42939E7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AB7AF3" w14:paraId="19AD9ED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1DCECC3" w14:textId="77777777" w:rsidR="00AB7AF3" w:rsidRPr="002062A5" w:rsidRDefault="00AB7AF3" w:rsidP="00AB7AF3">
            <w:pPr>
              <w:pStyle w:val="Beschriftung"/>
              <w:rPr>
                <w:rStyle w:val="Datatype"/>
                <w:b w:val="0"/>
                <w:bCs w:val="0"/>
              </w:rPr>
            </w:pPr>
            <w:r w:rsidRPr="002062A5">
              <w:rPr>
                <w:rStyle w:val="Datatype"/>
              </w:rPr>
              <w:t>ResponseID</w:t>
            </w:r>
          </w:p>
        </w:tc>
        <w:tc>
          <w:tcPr>
            <w:tcW w:w="4675" w:type="dxa"/>
          </w:tcPr>
          <w:p w14:paraId="5373B9D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AB7AF3" w14:paraId="241E2C2C"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4B34BE3" w14:textId="77777777" w:rsidR="00AB7AF3" w:rsidRPr="002062A5" w:rsidRDefault="00AB7AF3" w:rsidP="00AB7AF3">
            <w:pPr>
              <w:pStyle w:val="Beschriftung"/>
              <w:rPr>
                <w:rStyle w:val="Datatype"/>
                <w:b w:val="0"/>
                <w:bCs w:val="0"/>
              </w:rPr>
            </w:pPr>
            <w:r w:rsidRPr="002062A5">
              <w:rPr>
                <w:rStyle w:val="Datatype"/>
              </w:rPr>
              <w:t>Result</w:t>
            </w:r>
          </w:p>
        </w:tc>
        <w:tc>
          <w:tcPr>
            <w:tcW w:w="4675" w:type="dxa"/>
          </w:tcPr>
          <w:p w14:paraId="5D731CA1"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AB7AF3" w14:paraId="21320B0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4916C1A" w14:textId="77777777" w:rsidR="00AB7AF3" w:rsidRPr="002062A5" w:rsidRDefault="00AB7AF3" w:rsidP="00AB7AF3">
            <w:pPr>
              <w:pStyle w:val="Beschriftung"/>
              <w:rPr>
                <w:rStyle w:val="Datatype"/>
                <w:b w:val="0"/>
                <w:bCs w:val="0"/>
              </w:rPr>
            </w:pPr>
            <w:r w:rsidRPr="002062A5">
              <w:rPr>
                <w:rStyle w:val="Datatype"/>
              </w:rPr>
              <w:t>ResultMajor</w:t>
            </w:r>
          </w:p>
        </w:tc>
        <w:tc>
          <w:tcPr>
            <w:tcW w:w="4675" w:type="dxa"/>
          </w:tcPr>
          <w:p w14:paraId="49ECEC4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AB7AF3" w14:paraId="0BDF9280"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7DF040F" w14:textId="77777777" w:rsidR="00AB7AF3" w:rsidRPr="002062A5" w:rsidRDefault="00AB7AF3" w:rsidP="00AB7AF3">
            <w:pPr>
              <w:pStyle w:val="Beschriftung"/>
              <w:rPr>
                <w:rStyle w:val="Datatype"/>
                <w:b w:val="0"/>
                <w:bCs w:val="0"/>
              </w:rPr>
            </w:pPr>
            <w:r w:rsidRPr="002062A5">
              <w:rPr>
                <w:rStyle w:val="Datatype"/>
              </w:rPr>
              <w:t>ResultMessage</w:t>
            </w:r>
          </w:p>
        </w:tc>
        <w:tc>
          <w:tcPr>
            <w:tcW w:w="4675" w:type="dxa"/>
          </w:tcPr>
          <w:p w14:paraId="61AB837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AB7AF3" w14:paraId="3D2D38C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B03EE4D" w14:textId="77777777" w:rsidR="00AB7AF3" w:rsidRPr="002062A5" w:rsidRDefault="00AB7AF3" w:rsidP="00AB7AF3">
            <w:pPr>
              <w:pStyle w:val="Beschriftung"/>
              <w:rPr>
                <w:rStyle w:val="Datatype"/>
                <w:b w:val="0"/>
                <w:bCs w:val="0"/>
              </w:rPr>
            </w:pPr>
            <w:r w:rsidRPr="002062A5">
              <w:rPr>
                <w:rStyle w:val="Datatype"/>
              </w:rPr>
              <w:t>ResultMinor</w:t>
            </w:r>
          </w:p>
        </w:tc>
        <w:tc>
          <w:tcPr>
            <w:tcW w:w="4675" w:type="dxa"/>
          </w:tcPr>
          <w:p w14:paraId="00D9C37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AB7AF3" w14:paraId="654EE9C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AE7DDC6" w14:textId="77777777" w:rsidR="00AB7AF3" w:rsidRPr="002062A5" w:rsidRDefault="00AB7AF3" w:rsidP="00AB7AF3">
            <w:pPr>
              <w:pStyle w:val="Beschriftung"/>
              <w:rPr>
                <w:rStyle w:val="Datatype"/>
                <w:b w:val="0"/>
                <w:bCs w:val="0"/>
              </w:rPr>
            </w:pPr>
            <w:r w:rsidRPr="002062A5">
              <w:rPr>
                <w:rStyle w:val="Datatype"/>
              </w:rPr>
              <w:t>ReturnAugmentedSignature</w:t>
            </w:r>
          </w:p>
        </w:tc>
        <w:tc>
          <w:tcPr>
            <w:tcW w:w="4675" w:type="dxa"/>
          </w:tcPr>
          <w:p w14:paraId="7C33ABB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AB7AF3" w14:paraId="50747B9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F6AC1DF" w14:textId="77777777" w:rsidR="00AB7AF3" w:rsidRPr="002062A5" w:rsidRDefault="00AB7AF3" w:rsidP="00AB7AF3">
            <w:pPr>
              <w:pStyle w:val="Beschriftung"/>
              <w:rPr>
                <w:rStyle w:val="Datatype"/>
                <w:b w:val="0"/>
                <w:bCs w:val="0"/>
              </w:rPr>
            </w:pPr>
            <w:r w:rsidRPr="002062A5">
              <w:rPr>
                <w:rStyle w:val="Datatype"/>
              </w:rPr>
              <w:t>ReturnProcessingDetails</w:t>
            </w:r>
          </w:p>
        </w:tc>
        <w:tc>
          <w:tcPr>
            <w:tcW w:w="4675" w:type="dxa"/>
          </w:tcPr>
          <w:p w14:paraId="5D9C4E4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AB7AF3" w14:paraId="4EA3545E"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FB75D94" w14:textId="77777777" w:rsidR="00AB7AF3" w:rsidRPr="002062A5" w:rsidRDefault="00AB7AF3" w:rsidP="00AB7AF3">
            <w:pPr>
              <w:pStyle w:val="Beschriftung"/>
              <w:rPr>
                <w:rStyle w:val="Datatype"/>
                <w:b w:val="0"/>
                <w:bCs w:val="0"/>
              </w:rPr>
            </w:pPr>
            <w:r w:rsidRPr="002062A5">
              <w:rPr>
                <w:rStyle w:val="Datatype"/>
              </w:rPr>
              <w:t>ReturnSignerIdentity</w:t>
            </w:r>
          </w:p>
        </w:tc>
        <w:tc>
          <w:tcPr>
            <w:tcW w:w="4675" w:type="dxa"/>
          </w:tcPr>
          <w:p w14:paraId="588DAFE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AB7AF3" w14:paraId="19FB2D5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AE86D3E" w14:textId="77777777" w:rsidR="00AB7AF3" w:rsidRPr="002062A5" w:rsidRDefault="00AB7AF3" w:rsidP="00AB7AF3">
            <w:pPr>
              <w:pStyle w:val="Beschriftung"/>
              <w:rPr>
                <w:rStyle w:val="Datatype"/>
                <w:b w:val="0"/>
                <w:bCs w:val="0"/>
              </w:rPr>
            </w:pPr>
            <w:r w:rsidRPr="002062A5">
              <w:rPr>
                <w:rStyle w:val="Datatype"/>
              </w:rPr>
              <w:t>ReturnSigningTimeInfo</w:t>
            </w:r>
          </w:p>
        </w:tc>
        <w:tc>
          <w:tcPr>
            <w:tcW w:w="4675" w:type="dxa"/>
          </w:tcPr>
          <w:p w14:paraId="71B3CE3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AB7AF3" w14:paraId="1906068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5407F55E" w14:textId="77777777" w:rsidR="00AB7AF3" w:rsidRPr="002062A5" w:rsidRDefault="00AB7AF3" w:rsidP="00AB7AF3">
            <w:pPr>
              <w:pStyle w:val="Beschriftung"/>
              <w:rPr>
                <w:rStyle w:val="Datatype"/>
                <w:b w:val="0"/>
                <w:bCs w:val="0"/>
              </w:rPr>
            </w:pPr>
            <w:r w:rsidRPr="002062A5">
              <w:rPr>
                <w:rStyle w:val="Datatype"/>
              </w:rPr>
              <w:t>ReturnTimestampedSignature</w:t>
            </w:r>
          </w:p>
        </w:tc>
        <w:tc>
          <w:tcPr>
            <w:tcW w:w="4675" w:type="dxa"/>
          </w:tcPr>
          <w:p w14:paraId="505CF3E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AB7AF3" w14:paraId="79CBA7A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735AE42" w14:textId="77777777" w:rsidR="00AB7AF3" w:rsidRPr="002062A5" w:rsidRDefault="00AB7AF3" w:rsidP="00AB7AF3">
            <w:pPr>
              <w:pStyle w:val="Beschriftung"/>
              <w:rPr>
                <w:rStyle w:val="Datatype"/>
                <w:b w:val="0"/>
                <w:bCs w:val="0"/>
              </w:rPr>
            </w:pPr>
            <w:r w:rsidRPr="002062A5">
              <w:rPr>
                <w:rStyle w:val="Datatype"/>
              </w:rPr>
              <w:t>ReturnVerificationTimeInfo</w:t>
            </w:r>
          </w:p>
        </w:tc>
        <w:tc>
          <w:tcPr>
            <w:tcW w:w="4675" w:type="dxa"/>
          </w:tcPr>
          <w:p w14:paraId="016AD07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AB7AF3" w14:paraId="148EE91E"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4EB0C95" w14:textId="77777777" w:rsidR="00AB7AF3" w:rsidRPr="002062A5" w:rsidRDefault="00AB7AF3" w:rsidP="00AB7AF3">
            <w:pPr>
              <w:pStyle w:val="Beschriftung"/>
              <w:rPr>
                <w:rStyle w:val="Datatype"/>
                <w:b w:val="0"/>
                <w:bCs w:val="0"/>
              </w:rPr>
            </w:pPr>
            <w:r w:rsidRPr="002062A5">
              <w:rPr>
                <w:rStyle w:val="Datatype"/>
              </w:rPr>
              <w:t>Schema</w:t>
            </w:r>
          </w:p>
        </w:tc>
        <w:tc>
          <w:tcPr>
            <w:tcW w:w="4675" w:type="dxa"/>
          </w:tcPr>
          <w:p w14:paraId="184E729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AB7AF3" w14:paraId="78EF3F0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991EAB5" w14:textId="77777777" w:rsidR="00AB7AF3" w:rsidRPr="002062A5" w:rsidRDefault="00AB7AF3" w:rsidP="00AB7AF3">
            <w:pPr>
              <w:pStyle w:val="Beschriftung"/>
              <w:rPr>
                <w:rStyle w:val="Datatype"/>
                <w:b w:val="0"/>
                <w:bCs w:val="0"/>
              </w:rPr>
            </w:pPr>
            <w:r w:rsidRPr="002062A5">
              <w:rPr>
                <w:rStyle w:val="Datatype"/>
              </w:rPr>
              <w:t>SchemaRefs</w:t>
            </w:r>
          </w:p>
        </w:tc>
        <w:tc>
          <w:tcPr>
            <w:tcW w:w="4675" w:type="dxa"/>
          </w:tcPr>
          <w:p w14:paraId="7DE5EE2D"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AB7AF3" w14:paraId="3C23908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D5244DE" w14:textId="77777777" w:rsidR="00AB7AF3" w:rsidRPr="002062A5" w:rsidRDefault="00AB7AF3" w:rsidP="00AB7AF3">
            <w:pPr>
              <w:pStyle w:val="Beschriftung"/>
              <w:rPr>
                <w:rStyle w:val="Datatype"/>
                <w:b w:val="0"/>
                <w:bCs w:val="0"/>
              </w:rPr>
            </w:pPr>
            <w:r w:rsidRPr="002062A5">
              <w:rPr>
                <w:rStyle w:val="Datatype"/>
              </w:rPr>
              <w:t>SignatureAlgorithm</w:t>
            </w:r>
          </w:p>
        </w:tc>
        <w:tc>
          <w:tcPr>
            <w:tcW w:w="4675" w:type="dxa"/>
          </w:tcPr>
          <w:p w14:paraId="2828B13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AB7AF3" w14:paraId="1D82E9EB"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B6B7291" w14:textId="77777777" w:rsidR="00AB7AF3" w:rsidRPr="002062A5" w:rsidRDefault="00AB7AF3" w:rsidP="00AB7AF3">
            <w:pPr>
              <w:pStyle w:val="Beschriftung"/>
              <w:rPr>
                <w:rStyle w:val="Datatype"/>
                <w:b w:val="0"/>
                <w:bCs w:val="0"/>
              </w:rPr>
            </w:pPr>
            <w:r w:rsidRPr="002062A5">
              <w:rPr>
                <w:rStyle w:val="Datatype"/>
              </w:rPr>
              <w:t>SignatureObject</w:t>
            </w:r>
          </w:p>
        </w:tc>
        <w:tc>
          <w:tcPr>
            <w:tcW w:w="4675" w:type="dxa"/>
          </w:tcPr>
          <w:p w14:paraId="2416E60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AB7AF3" w14:paraId="528E1AC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2549445" w14:textId="77777777" w:rsidR="00AB7AF3" w:rsidRPr="002062A5" w:rsidRDefault="00AB7AF3" w:rsidP="00AB7AF3">
            <w:pPr>
              <w:pStyle w:val="Beschriftung"/>
              <w:rPr>
                <w:rStyle w:val="Datatype"/>
                <w:b w:val="0"/>
                <w:bCs w:val="0"/>
              </w:rPr>
            </w:pPr>
            <w:r w:rsidRPr="002062A5">
              <w:rPr>
                <w:rStyle w:val="Datatype"/>
              </w:rPr>
              <w:lastRenderedPageBreak/>
              <w:t>SignaturePlacement</w:t>
            </w:r>
          </w:p>
        </w:tc>
        <w:tc>
          <w:tcPr>
            <w:tcW w:w="4675" w:type="dxa"/>
          </w:tcPr>
          <w:p w14:paraId="41C8E1E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AB7AF3" w14:paraId="6D57E860"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0A70ECE" w14:textId="77777777" w:rsidR="00AB7AF3" w:rsidRPr="002062A5" w:rsidRDefault="00AB7AF3" w:rsidP="00AB7AF3">
            <w:pPr>
              <w:pStyle w:val="Beschriftung"/>
              <w:rPr>
                <w:rStyle w:val="Datatype"/>
                <w:b w:val="0"/>
                <w:bCs w:val="0"/>
              </w:rPr>
            </w:pPr>
            <w:r w:rsidRPr="002062A5">
              <w:rPr>
                <w:rStyle w:val="Datatype"/>
              </w:rPr>
              <w:t>SignaturePtr</w:t>
            </w:r>
          </w:p>
        </w:tc>
        <w:tc>
          <w:tcPr>
            <w:tcW w:w="4675" w:type="dxa"/>
          </w:tcPr>
          <w:p w14:paraId="13EFB0A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AB7AF3" w14:paraId="657249F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07AAD8C" w14:textId="77777777" w:rsidR="00AB7AF3" w:rsidRPr="002062A5" w:rsidRDefault="00AB7AF3" w:rsidP="00AB7AF3">
            <w:pPr>
              <w:pStyle w:val="Beschriftung"/>
              <w:rPr>
                <w:rStyle w:val="Datatype"/>
                <w:b w:val="0"/>
                <w:bCs w:val="0"/>
              </w:rPr>
            </w:pPr>
            <w:r w:rsidRPr="002062A5">
              <w:rPr>
                <w:rStyle w:val="Datatype"/>
              </w:rPr>
              <w:t>SignatureQualityLevel</w:t>
            </w:r>
          </w:p>
        </w:tc>
        <w:tc>
          <w:tcPr>
            <w:tcW w:w="4675" w:type="dxa"/>
          </w:tcPr>
          <w:p w14:paraId="5D60CBAB"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AB7AF3" w14:paraId="7555A66E"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C8C89AE" w14:textId="77777777" w:rsidR="00AB7AF3" w:rsidRPr="002062A5" w:rsidRDefault="00AB7AF3" w:rsidP="00AB7AF3">
            <w:pPr>
              <w:pStyle w:val="Beschriftung"/>
              <w:rPr>
                <w:rStyle w:val="Datatype"/>
                <w:b w:val="0"/>
                <w:bCs w:val="0"/>
              </w:rPr>
            </w:pPr>
            <w:r w:rsidRPr="002062A5">
              <w:rPr>
                <w:rStyle w:val="Datatype"/>
              </w:rPr>
              <w:t>SignatureType</w:t>
            </w:r>
          </w:p>
        </w:tc>
        <w:tc>
          <w:tcPr>
            <w:tcW w:w="4675" w:type="dxa"/>
          </w:tcPr>
          <w:p w14:paraId="668AC93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AB7AF3" w14:paraId="257C9B2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1DEC24B" w14:textId="77777777" w:rsidR="00AB7AF3" w:rsidRPr="002062A5" w:rsidRDefault="00AB7AF3" w:rsidP="00AB7AF3">
            <w:pPr>
              <w:pStyle w:val="Beschriftung"/>
              <w:rPr>
                <w:rStyle w:val="Datatype"/>
                <w:b w:val="0"/>
                <w:bCs w:val="0"/>
              </w:rPr>
            </w:pPr>
            <w:r w:rsidRPr="002062A5">
              <w:rPr>
                <w:rStyle w:val="Datatype"/>
              </w:rPr>
              <w:t>SignedProperties</w:t>
            </w:r>
          </w:p>
        </w:tc>
        <w:tc>
          <w:tcPr>
            <w:tcW w:w="4675" w:type="dxa"/>
          </w:tcPr>
          <w:p w14:paraId="09D0ACA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AB7AF3" w14:paraId="563C83A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858CCC8" w14:textId="77777777" w:rsidR="00AB7AF3" w:rsidRPr="002062A5" w:rsidRDefault="00AB7AF3" w:rsidP="00AB7AF3">
            <w:pPr>
              <w:pStyle w:val="Beschriftung"/>
              <w:rPr>
                <w:rStyle w:val="Datatype"/>
                <w:b w:val="0"/>
                <w:bCs w:val="0"/>
              </w:rPr>
            </w:pPr>
            <w:r w:rsidRPr="002062A5">
              <w:rPr>
                <w:rStyle w:val="Datatype"/>
              </w:rPr>
              <w:t>SignedReference</w:t>
            </w:r>
          </w:p>
        </w:tc>
        <w:tc>
          <w:tcPr>
            <w:tcW w:w="4675" w:type="dxa"/>
          </w:tcPr>
          <w:p w14:paraId="41B4F58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AB7AF3" w14:paraId="776F3210"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A93734F" w14:textId="77777777" w:rsidR="00AB7AF3" w:rsidRPr="002062A5" w:rsidRDefault="00AB7AF3" w:rsidP="00AB7AF3">
            <w:pPr>
              <w:pStyle w:val="Beschriftung"/>
              <w:rPr>
                <w:rStyle w:val="Datatype"/>
                <w:b w:val="0"/>
                <w:bCs w:val="0"/>
              </w:rPr>
            </w:pPr>
            <w:r w:rsidRPr="002062A5">
              <w:rPr>
                <w:rStyle w:val="Datatype"/>
              </w:rPr>
              <w:t>SignedReferences</w:t>
            </w:r>
          </w:p>
        </w:tc>
        <w:tc>
          <w:tcPr>
            <w:tcW w:w="4675" w:type="dxa"/>
          </w:tcPr>
          <w:p w14:paraId="35BB8F2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AB7AF3" w14:paraId="39A26DAC"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FE095C8" w14:textId="77777777" w:rsidR="00AB7AF3" w:rsidRPr="002062A5" w:rsidRDefault="00AB7AF3" w:rsidP="00AB7AF3">
            <w:pPr>
              <w:pStyle w:val="Beschriftung"/>
              <w:rPr>
                <w:rStyle w:val="Datatype"/>
                <w:b w:val="0"/>
                <w:bCs w:val="0"/>
              </w:rPr>
            </w:pPr>
            <w:r w:rsidRPr="002062A5">
              <w:rPr>
                <w:rStyle w:val="Datatype"/>
              </w:rPr>
              <w:t>SignerIdentity</w:t>
            </w:r>
          </w:p>
        </w:tc>
        <w:tc>
          <w:tcPr>
            <w:tcW w:w="4675" w:type="dxa"/>
          </w:tcPr>
          <w:p w14:paraId="65DF112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AB7AF3" w14:paraId="5ACAA8B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7562B2A" w14:textId="77777777" w:rsidR="00AB7AF3" w:rsidRPr="002062A5" w:rsidRDefault="00AB7AF3" w:rsidP="00AB7AF3">
            <w:pPr>
              <w:pStyle w:val="Beschriftung"/>
              <w:rPr>
                <w:rStyle w:val="Datatype"/>
                <w:b w:val="0"/>
                <w:bCs w:val="0"/>
              </w:rPr>
            </w:pPr>
            <w:r w:rsidRPr="002062A5">
              <w:rPr>
                <w:rStyle w:val="Datatype"/>
              </w:rPr>
              <w:t>SigningTime</w:t>
            </w:r>
          </w:p>
        </w:tc>
        <w:tc>
          <w:tcPr>
            <w:tcW w:w="4675" w:type="dxa"/>
          </w:tcPr>
          <w:p w14:paraId="2FC2AF45"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AB7AF3" w14:paraId="30329587"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BB6FBE6" w14:textId="77777777" w:rsidR="00AB7AF3" w:rsidRPr="002062A5" w:rsidRDefault="00AB7AF3" w:rsidP="00AB7AF3">
            <w:pPr>
              <w:pStyle w:val="Beschriftung"/>
              <w:rPr>
                <w:rStyle w:val="Datatype"/>
                <w:b w:val="0"/>
                <w:bCs w:val="0"/>
              </w:rPr>
            </w:pPr>
            <w:r w:rsidRPr="002062A5">
              <w:rPr>
                <w:rStyle w:val="Datatype"/>
              </w:rPr>
              <w:t>SigningTimeBoundaries</w:t>
            </w:r>
          </w:p>
        </w:tc>
        <w:tc>
          <w:tcPr>
            <w:tcW w:w="4675" w:type="dxa"/>
          </w:tcPr>
          <w:p w14:paraId="25EA7FB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AB7AF3" w14:paraId="69E831D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F9F3429" w14:textId="77777777" w:rsidR="00AB7AF3" w:rsidRPr="002062A5" w:rsidRDefault="00AB7AF3" w:rsidP="00AB7AF3">
            <w:pPr>
              <w:pStyle w:val="Beschriftung"/>
              <w:rPr>
                <w:rStyle w:val="Datatype"/>
                <w:b w:val="0"/>
                <w:bCs w:val="0"/>
              </w:rPr>
            </w:pPr>
            <w:r w:rsidRPr="002062A5">
              <w:rPr>
                <w:rStyle w:val="Datatype"/>
              </w:rPr>
              <w:t>SigningTimeInfo</w:t>
            </w:r>
          </w:p>
        </w:tc>
        <w:tc>
          <w:tcPr>
            <w:tcW w:w="4675" w:type="dxa"/>
          </w:tcPr>
          <w:p w14:paraId="39A0D3C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AB7AF3" w14:paraId="0FBECC6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BCCA45B" w14:textId="77777777" w:rsidR="00AB7AF3" w:rsidRPr="002062A5" w:rsidRDefault="00AB7AF3" w:rsidP="00AB7AF3">
            <w:pPr>
              <w:pStyle w:val="Beschriftung"/>
              <w:rPr>
                <w:rStyle w:val="Datatype"/>
                <w:b w:val="0"/>
                <w:bCs w:val="0"/>
              </w:rPr>
            </w:pPr>
            <w:r w:rsidRPr="002062A5">
              <w:rPr>
                <w:rStyle w:val="Datatype"/>
              </w:rPr>
              <w:t>SpecificTime</w:t>
            </w:r>
          </w:p>
        </w:tc>
        <w:tc>
          <w:tcPr>
            <w:tcW w:w="4675" w:type="dxa"/>
          </w:tcPr>
          <w:p w14:paraId="44C9E0B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AB7AF3" w14:paraId="0FDBB23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5B3A7C4" w14:textId="77777777" w:rsidR="00AB7AF3" w:rsidRPr="002062A5" w:rsidRDefault="00AB7AF3" w:rsidP="00AB7AF3">
            <w:pPr>
              <w:pStyle w:val="Beschriftung"/>
              <w:rPr>
                <w:rStyle w:val="Datatype"/>
                <w:b w:val="0"/>
                <w:bCs w:val="0"/>
              </w:rPr>
            </w:pPr>
            <w:r w:rsidRPr="002062A5">
              <w:rPr>
                <w:rStyle w:val="Datatype"/>
              </w:rPr>
              <w:t>SPProvidedID</w:t>
            </w:r>
          </w:p>
        </w:tc>
        <w:tc>
          <w:tcPr>
            <w:tcW w:w="4675" w:type="dxa"/>
          </w:tcPr>
          <w:p w14:paraId="7837CDB6"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AB7AF3" w14:paraId="1A5B34D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A507517" w14:textId="77777777" w:rsidR="00AB7AF3" w:rsidRPr="002062A5" w:rsidRDefault="00AB7AF3" w:rsidP="00AB7AF3">
            <w:pPr>
              <w:pStyle w:val="Beschriftung"/>
              <w:rPr>
                <w:rStyle w:val="Datatype"/>
                <w:b w:val="0"/>
                <w:bCs w:val="0"/>
              </w:rPr>
            </w:pPr>
            <w:r w:rsidRPr="002062A5">
              <w:rPr>
                <w:rStyle w:val="Datatype"/>
              </w:rPr>
              <w:t>Status</w:t>
            </w:r>
          </w:p>
        </w:tc>
        <w:tc>
          <w:tcPr>
            <w:tcW w:w="4675" w:type="dxa"/>
          </w:tcPr>
          <w:p w14:paraId="7BA8EB6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AB7AF3" w14:paraId="5305068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80804E3" w14:textId="77777777" w:rsidR="00AB7AF3" w:rsidRPr="002062A5" w:rsidRDefault="00AB7AF3" w:rsidP="00AB7AF3">
            <w:pPr>
              <w:pStyle w:val="Beschriftung"/>
              <w:rPr>
                <w:rStyle w:val="Datatype"/>
                <w:b w:val="0"/>
                <w:bCs w:val="0"/>
              </w:rPr>
            </w:pPr>
            <w:r w:rsidRPr="002062A5">
              <w:rPr>
                <w:rStyle w:val="Datatype"/>
              </w:rPr>
              <w:t>SupportingInfo</w:t>
            </w:r>
          </w:p>
        </w:tc>
        <w:tc>
          <w:tcPr>
            <w:tcW w:w="4675" w:type="dxa"/>
          </w:tcPr>
          <w:p w14:paraId="26B042F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AB7AF3" w14:paraId="19586BB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2D7F689" w14:textId="77777777" w:rsidR="00AB7AF3" w:rsidRPr="002062A5" w:rsidRDefault="00AB7AF3" w:rsidP="00AB7AF3">
            <w:pPr>
              <w:pStyle w:val="Beschriftung"/>
              <w:rPr>
                <w:rStyle w:val="Datatype"/>
                <w:b w:val="0"/>
                <w:bCs w:val="0"/>
              </w:rPr>
            </w:pPr>
            <w:r w:rsidRPr="002062A5">
              <w:rPr>
                <w:rStyle w:val="Datatype"/>
              </w:rPr>
              <w:t>TimestampedSignature</w:t>
            </w:r>
          </w:p>
        </w:tc>
        <w:tc>
          <w:tcPr>
            <w:tcW w:w="4675" w:type="dxa"/>
          </w:tcPr>
          <w:p w14:paraId="32198D8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AB7AF3" w14:paraId="37B08314"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029F265" w14:textId="77777777" w:rsidR="00AB7AF3" w:rsidRPr="002062A5" w:rsidRDefault="00AB7AF3" w:rsidP="00AB7AF3">
            <w:pPr>
              <w:pStyle w:val="Beschriftung"/>
              <w:rPr>
                <w:rStyle w:val="Datatype"/>
                <w:b w:val="0"/>
                <w:bCs w:val="0"/>
              </w:rPr>
            </w:pPr>
            <w:r w:rsidRPr="002062A5">
              <w:rPr>
                <w:rStyle w:val="Datatype"/>
              </w:rPr>
              <w:t>Transform</w:t>
            </w:r>
          </w:p>
        </w:tc>
        <w:tc>
          <w:tcPr>
            <w:tcW w:w="4675" w:type="dxa"/>
          </w:tcPr>
          <w:p w14:paraId="14450A8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AB7AF3" w14:paraId="2B355D0D"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9A1610C" w14:textId="77777777" w:rsidR="00AB7AF3" w:rsidRPr="002062A5" w:rsidRDefault="00AB7AF3" w:rsidP="00AB7AF3">
            <w:pPr>
              <w:pStyle w:val="Beschriftung"/>
              <w:rPr>
                <w:rStyle w:val="Datatype"/>
                <w:b w:val="0"/>
                <w:bCs w:val="0"/>
              </w:rPr>
            </w:pPr>
            <w:r w:rsidRPr="002062A5">
              <w:rPr>
                <w:rStyle w:val="Datatype"/>
              </w:rPr>
              <w:t>Transforms</w:t>
            </w:r>
          </w:p>
        </w:tc>
        <w:tc>
          <w:tcPr>
            <w:tcW w:w="4675" w:type="dxa"/>
          </w:tcPr>
          <w:p w14:paraId="0F14C77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AB7AF3" w14:paraId="0B3409C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93F8B5F" w14:textId="77777777" w:rsidR="00AB7AF3" w:rsidRPr="002062A5" w:rsidRDefault="00AB7AF3" w:rsidP="00AB7AF3">
            <w:pPr>
              <w:pStyle w:val="Beschriftung"/>
              <w:rPr>
                <w:rStyle w:val="Datatype"/>
                <w:b w:val="0"/>
                <w:bCs w:val="0"/>
              </w:rPr>
            </w:pPr>
            <w:r w:rsidRPr="002062A5">
              <w:rPr>
                <w:rStyle w:val="Datatype"/>
              </w:rPr>
              <w:t>Type</w:t>
            </w:r>
          </w:p>
        </w:tc>
        <w:tc>
          <w:tcPr>
            <w:tcW w:w="4675" w:type="dxa"/>
          </w:tcPr>
          <w:p w14:paraId="55D2989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AB7AF3" w14:paraId="509BA00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6690BD6" w14:textId="77777777" w:rsidR="00AB7AF3" w:rsidRPr="002062A5" w:rsidRDefault="00AB7AF3" w:rsidP="00AB7AF3">
            <w:pPr>
              <w:pStyle w:val="Beschriftung"/>
              <w:rPr>
                <w:rStyle w:val="Datatype"/>
                <w:b w:val="0"/>
                <w:bCs w:val="0"/>
              </w:rPr>
            </w:pPr>
            <w:r w:rsidRPr="002062A5">
              <w:rPr>
                <w:rStyle w:val="Datatype"/>
              </w:rPr>
              <w:t>UnsignedProperties</w:t>
            </w:r>
          </w:p>
        </w:tc>
        <w:tc>
          <w:tcPr>
            <w:tcW w:w="4675" w:type="dxa"/>
          </w:tcPr>
          <w:p w14:paraId="66F7EF13"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AB7AF3" w14:paraId="12EF3F7C"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D578E4C" w14:textId="77777777" w:rsidR="00AB7AF3" w:rsidRPr="002062A5" w:rsidRDefault="00AB7AF3" w:rsidP="00AB7AF3">
            <w:pPr>
              <w:pStyle w:val="Beschriftung"/>
              <w:rPr>
                <w:rStyle w:val="Datatype"/>
                <w:b w:val="0"/>
                <w:bCs w:val="0"/>
              </w:rPr>
            </w:pPr>
            <w:r w:rsidRPr="002062A5">
              <w:rPr>
                <w:rStyle w:val="Datatype"/>
              </w:rPr>
              <w:t>UpperBoundary</w:t>
            </w:r>
          </w:p>
        </w:tc>
        <w:tc>
          <w:tcPr>
            <w:tcW w:w="4675" w:type="dxa"/>
          </w:tcPr>
          <w:p w14:paraId="22FB04AE"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AB7AF3" w14:paraId="0CD6EE1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F633B54" w14:textId="77777777" w:rsidR="00AB7AF3" w:rsidRPr="002062A5" w:rsidRDefault="00AB7AF3" w:rsidP="00AB7AF3">
            <w:pPr>
              <w:pStyle w:val="Beschriftung"/>
              <w:rPr>
                <w:rStyle w:val="Datatype"/>
                <w:b w:val="0"/>
                <w:bCs w:val="0"/>
              </w:rPr>
            </w:pPr>
            <w:r w:rsidRPr="002062A5">
              <w:rPr>
                <w:rStyle w:val="Datatype"/>
              </w:rPr>
              <w:t>UseVerificationTime</w:t>
            </w:r>
          </w:p>
        </w:tc>
        <w:tc>
          <w:tcPr>
            <w:tcW w:w="4675" w:type="dxa"/>
          </w:tcPr>
          <w:p w14:paraId="1CE80A11"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AB7AF3" w14:paraId="6ACB1D8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C78BFE0" w14:textId="77777777" w:rsidR="00AB7AF3" w:rsidRPr="002062A5" w:rsidRDefault="00AB7AF3" w:rsidP="00AB7AF3">
            <w:pPr>
              <w:pStyle w:val="Beschriftung"/>
              <w:rPr>
                <w:rStyle w:val="Datatype"/>
                <w:b w:val="0"/>
                <w:bCs w:val="0"/>
              </w:rPr>
            </w:pPr>
            <w:r w:rsidRPr="002062A5">
              <w:rPr>
                <w:rStyle w:val="Datatype"/>
              </w:rPr>
              <w:t>ValidDetail</w:t>
            </w:r>
          </w:p>
        </w:tc>
        <w:tc>
          <w:tcPr>
            <w:tcW w:w="4675" w:type="dxa"/>
          </w:tcPr>
          <w:p w14:paraId="2F65ADD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AB7AF3" w14:paraId="23613B1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D38604B" w14:textId="77777777" w:rsidR="00AB7AF3" w:rsidRPr="002062A5" w:rsidRDefault="00AB7AF3" w:rsidP="00AB7AF3">
            <w:pPr>
              <w:pStyle w:val="Beschriftung"/>
              <w:rPr>
                <w:rStyle w:val="Datatype"/>
                <w:b w:val="0"/>
                <w:bCs w:val="0"/>
              </w:rPr>
            </w:pPr>
            <w:r w:rsidRPr="002062A5">
              <w:rPr>
                <w:rStyle w:val="Datatype"/>
              </w:rPr>
              <w:t>value</w:t>
            </w:r>
          </w:p>
        </w:tc>
        <w:tc>
          <w:tcPr>
            <w:tcW w:w="4675" w:type="dxa"/>
          </w:tcPr>
          <w:p w14:paraId="46D2E32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AB7AF3" w14:paraId="6E9A1981"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6423C43B" w14:textId="77777777" w:rsidR="00AB7AF3" w:rsidRPr="002062A5" w:rsidRDefault="00AB7AF3" w:rsidP="00AB7AF3">
            <w:pPr>
              <w:pStyle w:val="Beschriftung"/>
              <w:rPr>
                <w:rStyle w:val="Datatype"/>
                <w:b w:val="0"/>
                <w:bCs w:val="0"/>
              </w:rPr>
            </w:pPr>
            <w:r w:rsidRPr="002062A5">
              <w:rPr>
                <w:rStyle w:val="Datatype"/>
              </w:rPr>
              <w:t>Value</w:t>
            </w:r>
          </w:p>
        </w:tc>
        <w:tc>
          <w:tcPr>
            <w:tcW w:w="4675" w:type="dxa"/>
          </w:tcPr>
          <w:p w14:paraId="4B2BE91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AB7AF3" w14:paraId="56348EA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8D15743" w14:textId="77777777" w:rsidR="00AB7AF3" w:rsidRPr="002062A5" w:rsidRDefault="00AB7AF3" w:rsidP="00AB7AF3">
            <w:pPr>
              <w:pStyle w:val="Beschriftung"/>
              <w:rPr>
                <w:rStyle w:val="Datatype"/>
                <w:b w:val="0"/>
                <w:bCs w:val="0"/>
              </w:rPr>
            </w:pPr>
            <w:r w:rsidRPr="002062A5">
              <w:rPr>
                <w:rStyle w:val="Datatype"/>
              </w:rPr>
              <w:t>VerificationTime</w:t>
            </w:r>
          </w:p>
        </w:tc>
        <w:tc>
          <w:tcPr>
            <w:tcW w:w="4675" w:type="dxa"/>
          </w:tcPr>
          <w:p w14:paraId="020D605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AB7AF3" w14:paraId="60DC818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951F30A" w14:textId="77777777" w:rsidR="00AB7AF3" w:rsidRPr="002062A5" w:rsidRDefault="00AB7AF3" w:rsidP="00AB7AF3">
            <w:pPr>
              <w:pStyle w:val="Beschriftung"/>
              <w:rPr>
                <w:rStyle w:val="Datatype"/>
                <w:b w:val="0"/>
                <w:bCs w:val="0"/>
              </w:rPr>
            </w:pPr>
            <w:r w:rsidRPr="002062A5">
              <w:rPr>
                <w:rStyle w:val="Datatype"/>
              </w:rPr>
              <w:t>VerificationTimeInfo</w:t>
            </w:r>
          </w:p>
        </w:tc>
        <w:tc>
          <w:tcPr>
            <w:tcW w:w="4675" w:type="dxa"/>
          </w:tcPr>
          <w:p w14:paraId="17E5AAF7"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AB7AF3" w14:paraId="49F2C824"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661C993" w14:textId="77777777" w:rsidR="00AB7AF3" w:rsidRPr="002062A5" w:rsidRDefault="00AB7AF3" w:rsidP="00AB7AF3">
            <w:pPr>
              <w:pStyle w:val="Beschriftung"/>
              <w:rPr>
                <w:rStyle w:val="Datatype"/>
                <w:b w:val="0"/>
                <w:bCs w:val="0"/>
              </w:rPr>
            </w:pPr>
            <w:r w:rsidRPr="002062A5">
              <w:rPr>
                <w:rStyle w:val="Datatype"/>
              </w:rPr>
              <w:t>VerifyManifestResults</w:t>
            </w:r>
          </w:p>
        </w:tc>
        <w:tc>
          <w:tcPr>
            <w:tcW w:w="4675" w:type="dxa"/>
          </w:tcPr>
          <w:p w14:paraId="707EC259"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AB7AF3" w14:paraId="44A4A976"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1F4F801" w14:textId="77777777" w:rsidR="00AB7AF3" w:rsidRPr="002062A5" w:rsidRDefault="00AB7AF3" w:rsidP="00AB7AF3">
            <w:pPr>
              <w:pStyle w:val="Beschriftung"/>
              <w:rPr>
                <w:rStyle w:val="Datatype"/>
                <w:b w:val="0"/>
                <w:bCs w:val="0"/>
              </w:rPr>
            </w:pPr>
            <w:r w:rsidRPr="002062A5">
              <w:rPr>
                <w:rStyle w:val="Datatype"/>
              </w:rPr>
              <w:t>VerifyManifests</w:t>
            </w:r>
          </w:p>
        </w:tc>
        <w:tc>
          <w:tcPr>
            <w:tcW w:w="4675" w:type="dxa"/>
          </w:tcPr>
          <w:p w14:paraId="2DDAF98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AB7AF3" w14:paraId="5EE8E3D0"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C05DB6C" w14:textId="77777777" w:rsidR="00AB7AF3" w:rsidRPr="002062A5" w:rsidRDefault="00AB7AF3" w:rsidP="00AB7AF3">
            <w:pPr>
              <w:pStyle w:val="Beschriftung"/>
              <w:rPr>
                <w:rStyle w:val="Datatype"/>
                <w:b w:val="0"/>
                <w:bCs w:val="0"/>
              </w:rPr>
            </w:pPr>
            <w:r w:rsidRPr="002062A5">
              <w:rPr>
                <w:rStyle w:val="Datatype"/>
              </w:rPr>
              <w:lastRenderedPageBreak/>
              <w:t>WhichData</w:t>
            </w:r>
          </w:p>
        </w:tc>
        <w:tc>
          <w:tcPr>
            <w:tcW w:w="4675" w:type="dxa"/>
          </w:tcPr>
          <w:p w14:paraId="07BFA9F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AB7AF3" w14:paraId="1490CCCF"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7789667" w14:textId="77777777" w:rsidR="00AB7AF3" w:rsidRPr="002062A5" w:rsidRDefault="00AB7AF3" w:rsidP="00AB7AF3">
            <w:pPr>
              <w:pStyle w:val="Beschriftung"/>
              <w:rPr>
                <w:rStyle w:val="Datatype"/>
                <w:b w:val="0"/>
                <w:bCs w:val="0"/>
              </w:rPr>
            </w:pPr>
            <w:r w:rsidRPr="002062A5">
              <w:rPr>
                <w:rStyle w:val="Datatype"/>
              </w:rPr>
              <w:t>WhichDoc</w:t>
            </w:r>
          </w:p>
        </w:tc>
        <w:tc>
          <w:tcPr>
            <w:tcW w:w="4675" w:type="dxa"/>
          </w:tcPr>
          <w:p w14:paraId="582EC036"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AB7AF3" w14:paraId="3AE174E5"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120DD7FA" w14:textId="77777777" w:rsidR="00AB7AF3" w:rsidRPr="002062A5" w:rsidRDefault="00AB7AF3" w:rsidP="00AB7AF3">
            <w:pPr>
              <w:pStyle w:val="Beschriftung"/>
              <w:rPr>
                <w:rStyle w:val="Datatype"/>
                <w:b w:val="0"/>
                <w:bCs w:val="0"/>
              </w:rPr>
            </w:pPr>
            <w:r w:rsidRPr="002062A5">
              <w:rPr>
                <w:rStyle w:val="Datatype"/>
              </w:rPr>
              <w:t>WhichDocument</w:t>
            </w:r>
          </w:p>
        </w:tc>
        <w:tc>
          <w:tcPr>
            <w:tcW w:w="4675" w:type="dxa"/>
          </w:tcPr>
          <w:p w14:paraId="38233CD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AB7AF3" w14:paraId="28826520"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64E53E6" w14:textId="77777777" w:rsidR="00AB7AF3" w:rsidRPr="002062A5" w:rsidRDefault="00AB7AF3" w:rsidP="00AB7AF3">
            <w:pPr>
              <w:pStyle w:val="Beschriftung"/>
              <w:rPr>
                <w:rStyle w:val="Datatype"/>
                <w:b w:val="0"/>
                <w:bCs w:val="0"/>
              </w:rPr>
            </w:pPr>
            <w:r w:rsidRPr="002062A5">
              <w:rPr>
                <w:rStyle w:val="Datatype"/>
              </w:rPr>
              <w:t>WhichReference</w:t>
            </w:r>
          </w:p>
        </w:tc>
        <w:tc>
          <w:tcPr>
            <w:tcW w:w="4675" w:type="dxa"/>
          </w:tcPr>
          <w:p w14:paraId="35F58F2C"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AB7AF3" w14:paraId="0A984C8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2D6E43CF" w14:textId="77777777" w:rsidR="00AB7AF3" w:rsidRPr="002062A5" w:rsidRDefault="00AB7AF3" w:rsidP="00AB7AF3">
            <w:pPr>
              <w:pStyle w:val="Beschriftung"/>
              <w:rPr>
                <w:rStyle w:val="Datatype"/>
                <w:b w:val="0"/>
                <w:bCs w:val="0"/>
              </w:rPr>
            </w:pPr>
            <w:r w:rsidRPr="002062A5">
              <w:rPr>
                <w:rStyle w:val="Datatype"/>
              </w:rPr>
              <w:t>X509Certificate</w:t>
            </w:r>
          </w:p>
        </w:tc>
        <w:tc>
          <w:tcPr>
            <w:tcW w:w="4675" w:type="dxa"/>
          </w:tcPr>
          <w:p w14:paraId="7A2C251A"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AB7AF3" w14:paraId="046C5179"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FBCE170" w14:textId="77777777" w:rsidR="00AB7AF3" w:rsidRPr="002062A5" w:rsidRDefault="00AB7AF3" w:rsidP="00AB7AF3">
            <w:pPr>
              <w:pStyle w:val="Beschriftung"/>
              <w:rPr>
                <w:rStyle w:val="Datatype"/>
                <w:b w:val="0"/>
                <w:bCs w:val="0"/>
              </w:rPr>
            </w:pPr>
            <w:r w:rsidRPr="002062A5">
              <w:rPr>
                <w:rStyle w:val="Datatype"/>
              </w:rPr>
              <w:t>X509CRL</w:t>
            </w:r>
          </w:p>
        </w:tc>
        <w:tc>
          <w:tcPr>
            <w:tcW w:w="4675" w:type="dxa"/>
          </w:tcPr>
          <w:p w14:paraId="5C214BF8"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AB7AF3" w14:paraId="5F67099A"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A7E4368" w14:textId="77777777" w:rsidR="00AB7AF3" w:rsidRPr="002062A5" w:rsidRDefault="00AB7AF3" w:rsidP="00AB7AF3">
            <w:pPr>
              <w:pStyle w:val="Beschriftung"/>
              <w:rPr>
                <w:rStyle w:val="Datatype"/>
                <w:b w:val="0"/>
                <w:bCs w:val="0"/>
              </w:rPr>
            </w:pPr>
            <w:r w:rsidRPr="002062A5">
              <w:rPr>
                <w:rStyle w:val="Datatype"/>
              </w:rPr>
              <w:t>X509Digest</w:t>
            </w:r>
          </w:p>
        </w:tc>
        <w:tc>
          <w:tcPr>
            <w:tcW w:w="4675" w:type="dxa"/>
          </w:tcPr>
          <w:p w14:paraId="68ECCC50"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AB7AF3" w14:paraId="10AC5F8E"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0EE85268" w14:textId="77777777" w:rsidR="00AB7AF3" w:rsidRPr="002062A5" w:rsidRDefault="00AB7AF3" w:rsidP="00AB7AF3">
            <w:pPr>
              <w:pStyle w:val="Beschriftung"/>
              <w:rPr>
                <w:rStyle w:val="Datatype"/>
                <w:b w:val="0"/>
                <w:bCs w:val="0"/>
              </w:rPr>
            </w:pPr>
            <w:r w:rsidRPr="002062A5">
              <w:rPr>
                <w:rStyle w:val="Datatype"/>
              </w:rPr>
              <w:t>X509SKI</w:t>
            </w:r>
          </w:p>
        </w:tc>
        <w:tc>
          <w:tcPr>
            <w:tcW w:w="4675" w:type="dxa"/>
          </w:tcPr>
          <w:p w14:paraId="01AE241F"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AB7AF3" w14:paraId="194157E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FDA7719" w14:textId="77777777" w:rsidR="00AB7AF3" w:rsidRPr="002062A5" w:rsidRDefault="00AB7AF3" w:rsidP="00AB7AF3">
            <w:pPr>
              <w:pStyle w:val="Beschriftung"/>
              <w:rPr>
                <w:rStyle w:val="Datatype"/>
                <w:b w:val="0"/>
                <w:bCs w:val="0"/>
              </w:rPr>
            </w:pPr>
            <w:r w:rsidRPr="002062A5">
              <w:rPr>
                <w:rStyle w:val="Datatype"/>
              </w:rPr>
              <w:t>X509SubjectName</w:t>
            </w:r>
          </w:p>
        </w:tc>
        <w:tc>
          <w:tcPr>
            <w:tcW w:w="4675" w:type="dxa"/>
          </w:tcPr>
          <w:p w14:paraId="3B17C08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AB7AF3" w14:paraId="53D261E0"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7AD60B7C" w14:textId="77777777" w:rsidR="00AB7AF3" w:rsidRPr="002062A5" w:rsidRDefault="00AB7AF3" w:rsidP="00AB7AF3">
            <w:pPr>
              <w:pStyle w:val="Beschriftung"/>
              <w:rPr>
                <w:rStyle w:val="Datatype"/>
                <w:b w:val="0"/>
                <w:bCs w:val="0"/>
              </w:rPr>
            </w:pPr>
            <w:r w:rsidRPr="002062A5">
              <w:rPr>
                <w:rStyle w:val="Datatype"/>
              </w:rPr>
              <w:t>XPath</w:t>
            </w:r>
          </w:p>
        </w:tc>
        <w:tc>
          <w:tcPr>
            <w:tcW w:w="4675" w:type="dxa"/>
          </w:tcPr>
          <w:p w14:paraId="00839AB2"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AB7AF3" w14:paraId="63728D1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901A598" w14:textId="77777777" w:rsidR="00AB7AF3" w:rsidRPr="002062A5" w:rsidRDefault="00AB7AF3" w:rsidP="00AB7AF3">
            <w:pPr>
              <w:pStyle w:val="Beschriftung"/>
              <w:rPr>
                <w:rStyle w:val="Datatype"/>
                <w:b w:val="0"/>
                <w:bCs w:val="0"/>
              </w:rPr>
            </w:pPr>
            <w:r w:rsidRPr="002062A5">
              <w:rPr>
                <w:rStyle w:val="Datatype"/>
              </w:rPr>
              <w:t>XPathAfter</w:t>
            </w:r>
          </w:p>
        </w:tc>
        <w:tc>
          <w:tcPr>
            <w:tcW w:w="4675" w:type="dxa"/>
          </w:tcPr>
          <w:p w14:paraId="5F3A87A4"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AB7AF3" w14:paraId="07F4A5A8"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3C9BCED9" w14:textId="77777777" w:rsidR="00AB7AF3" w:rsidRPr="002062A5" w:rsidRDefault="00AB7AF3" w:rsidP="00AB7AF3">
            <w:pPr>
              <w:pStyle w:val="Beschriftung"/>
              <w:rPr>
                <w:rStyle w:val="Datatype"/>
                <w:b w:val="0"/>
                <w:bCs w:val="0"/>
              </w:rPr>
            </w:pPr>
            <w:r w:rsidRPr="002062A5">
              <w:rPr>
                <w:rStyle w:val="Datatype"/>
              </w:rPr>
              <w:t>XPathFirstChildOf</w:t>
            </w:r>
          </w:p>
        </w:tc>
        <w:tc>
          <w:tcPr>
            <w:tcW w:w="4675" w:type="dxa"/>
          </w:tcPr>
          <w:p w14:paraId="405B41B5"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AB7AF3" w14:paraId="69CDE553" w14:textId="77777777" w:rsidTr="00AB7AF3">
        <w:tc>
          <w:tcPr>
            <w:cnfStyle w:val="001000000000" w:firstRow="0" w:lastRow="0" w:firstColumn="1" w:lastColumn="0" w:oddVBand="0" w:evenVBand="0" w:oddHBand="0" w:evenHBand="0" w:firstRowFirstColumn="0" w:firstRowLastColumn="0" w:lastRowFirstColumn="0" w:lastRowLastColumn="0"/>
            <w:tcW w:w="4675" w:type="dxa"/>
          </w:tcPr>
          <w:p w14:paraId="4F83DCE5" w14:textId="77777777" w:rsidR="00AB7AF3" w:rsidRPr="002062A5" w:rsidRDefault="00AB7AF3" w:rsidP="00AB7AF3">
            <w:pPr>
              <w:pStyle w:val="Beschriftung"/>
              <w:rPr>
                <w:rStyle w:val="Datatype"/>
                <w:b w:val="0"/>
                <w:bCs w:val="0"/>
              </w:rPr>
            </w:pPr>
            <w:r w:rsidRPr="002062A5">
              <w:rPr>
                <w:rStyle w:val="Datatype"/>
              </w:rPr>
              <w:t>XPathQualifier</w:t>
            </w:r>
          </w:p>
        </w:tc>
        <w:tc>
          <w:tcPr>
            <w:tcW w:w="4675" w:type="dxa"/>
          </w:tcPr>
          <w:p w14:paraId="10BE263E" w14:textId="77777777" w:rsidR="00AB7AF3" w:rsidRPr="002062A5" w:rsidRDefault="00AB7AF3" w:rsidP="00AB7AF3">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bookmarkStart w:id="2504" w:name="sec_DataStructureModelsdefinedInThisDoc"/>
    <w:bookmarkStart w:id="2505" w:name="componentNsPrefixMapping"/>
    <w:bookmarkStart w:id="2506" w:name="json_NsPrefixMapping"/>
    <w:bookmarkStart w:id="2507" w:name="xml_NsPrefixMapping"/>
    <w:bookmarkStart w:id="2508" w:name="componentAny"/>
    <w:bookmarkStart w:id="2509" w:name="json_Any"/>
    <w:bookmarkStart w:id="2510" w:name="xml_Any"/>
    <w:bookmarkStart w:id="2511" w:name="componentInternationalString"/>
    <w:bookmarkStart w:id="2512" w:name="json_InternationalString"/>
    <w:bookmarkStart w:id="2513" w:name="xml_InternationalString"/>
    <w:bookmarkStart w:id="2514" w:name="componentDigestInfo"/>
    <w:bookmarkStart w:id="2515" w:name="json_DigestInfo"/>
    <w:bookmarkStart w:id="2516" w:name="xml_DigestInfo"/>
    <w:bookmarkStart w:id="2517" w:name="componentAttachmentReference"/>
    <w:bookmarkStart w:id="2518" w:name="json_AttachmentReference"/>
    <w:bookmarkStart w:id="2519" w:name="xml_AttachmentReference"/>
    <w:bookmarkStart w:id="2520" w:name="componentBase64Data"/>
    <w:bookmarkStart w:id="2521" w:name="json_Base64Data"/>
    <w:bookmarkStart w:id="2522" w:name="xml_Base64Data"/>
    <w:bookmarkStart w:id="2523" w:name="componentResult"/>
    <w:bookmarkStart w:id="2524" w:name="_Component_Result"/>
    <w:bookmarkStart w:id="2525" w:name="json_Result"/>
    <w:bookmarkStart w:id="2526" w:name="xml_Result"/>
    <w:bookmarkStart w:id="2527" w:name="componentOptionalInputs"/>
    <w:bookmarkStart w:id="2528" w:name="json_OptionalInputs"/>
    <w:bookmarkStart w:id="2529" w:name="xml_OptionalInputs"/>
    <w:bookmarkStart w:id="2530" w:name="componentOptionalOutputs"/>
    <w:bookmarkStart w:id="2531" w:name="json_OptionalOutputs"/>
    <w:bookmarkStart w:id="2532" w:name="xml_OptionalOutputs"/>
    <w:bookmarkStart w:id="2533" w:name="componentRequestBase"/>
    <w:bookmarkStart w:id="2534" w:name="json_RequestBase"/>
    <w:bookmarkStart w:id="2535" w:name="xml_RequestBase"/>
    <w:bookmarkStart w:id="2536" w:name="componentResponseBase"/>
    <w:bookmarkStart w:id="2537" w:name="json_ResponseBase"/>
    <w:bookmarkStart w:id="2538" w:name="xml_ResponseBase"/>
    <w:bookmarkStart w:id="2539" w:name="sec_ReqRespRelatedDataStructsDefinedHere"/>
    <w:bookmarkStart w:id="2540" w:name="componentInputDocuments"/>
    <w:bookmarkStart w:id="2541" w:name="json_InputDocuments"/>
    <w:bookmarkStart w:id="2542" w:name="xml_InputDocuments"/>
    <w:bookmarkStart w:id="2543" w:name="componentDocumentBase"/>
    <w:bookmarkStart w:id="2544" w:name="json_DocumentBase"/>
    <w:bookmarkStart w:id="2545" w:name="xml_DocumentBase"/>
    <w:bookmarkStart w:id="2546" w:name="componentDocument"/>
    <w:bookmarkStart w:id="2547" w:name="_Component_Document"/>
    <w:bookmarkStart w:id="2548" w:name="json_Document"/>
    <w:bookmarkStart w:id="2549" w:name="xml_Document"/>
    <w:bookmarkStart w:id="2550" w:name="componentTransformedData"/>
    <w:bookmarkStart w:id="2551" w:name="json_TransformedData"/>
    <w:bookmarkStart w:id="2552" w:name="xml_TransformedData"/>
    <w:bookmarkStart w:id="2553" w:name="componentDocumentHash"/>
    <w:bookmarkStart w:id="2554" w:name="json_DocumentHash"/>
    <w:bookmarkStart w:id="2555" w:name="xml_DocumentHash"/>
    <w:bookmarkStart w:id="2556" w:name="json_SignRequest"/>
    <w:bookmarkStart w:id="2557" w:name="xml_SignRequest"/>
    <w:bookmarkStart w:id="2558" w:name="componentSignResponse"/>
    <w:bookmarkStart w:id="2559" w:name="json_SignResponse"/>
    <w:bookmarkStart w:id="2560" w:name="xml_SignResponse"/>
    <w:bookmarkStart w:id="2561" w:name="componentSignatureObject"/>
    <w:bookmarkStart w:id="2562" w:name="json_SignatureObject"/>
    <w:bookmarkStart w:id="2563" w:name="xml_SignatureObject"/>
    <w:bookmarkStart w:id="2564" w:name="componentSignaturePtr"/>
    <w:bookmarkStart w:id="2565" w:name="json_SignaturePtr"/>
    <w:bookmarkStart w:id="2566" w:name="xml_SignaturePtr"/>
    <w:bookmarkStart w:id="2567" w:name="componentVerifyRequest"/>
    <w:bookmarkStart w:id="2568" w:name="json_VerifyRequest"/>
    <w:bookmarkStart w:id="2569" w:name="xml_VerifyRequest"/>
    <w:bookmarkStart w:id="2570" w:name="componentVerifyResponse"/>
    <w:bookmarkStart w:id="2571" w:name="json_VerifyResponse"/>
    <w:bookmarkStart w:id="2572" w:name="xml_VerifyResponse"/>
    <w:bookmarkStart w:id="2573" w:name="componentPendingRequest"/>
    <w:bookmarkStart w:id="2574" w:name="json_PendingRequest"/>
    <w:bookmarkStart w:id="2575" w:name="xml_PendingRequest"/>
    <w:bookmarkStart w:id="2576" w:name="sec_OptionalDataStructsDefinedHere"/>
    <w:bookmarkStart w:id="2577" w:name="componentRequestID"/>
    <w:bookmarkStart w:id="2578" w:name="json_RequestID"/>
    <w:bookmarkStart w:id="2579" w:name="xml_RequestID"/>
    <w:bookmarkStart w:id="2580" w:name="componentResponseID"/>
    <w:bookmarkStart w:id="2581" w:name="json_ResponseID"/>
    <w:bookmarkStart w:id="2582" w:name="xml_ResponseID"/>
    <w:bookmarkStart w:id="2583" w:name="componentOptionalInputsBase"/>
    <w:bookmarkStart w:id="2584" w:name="json_OptionalInputsBase"/>
    <w:bookmarkStart w:id="2585" w:name="xml_OptionalInputsBase"/>
    <w:bookmarkStart w:id="2586" w:name="componentOptionalInputsSign"/>
    <w:bookmarkStart w:id="2587" w:name="json_OptionalInputsSign"/>
    <w:bookmarkStart w:id="2588" w:name="xml_OptionalInputsSign"/>
    <w:bookmarkStart w:id="2589" w:name="componentOptionalInputsVerify"/>
    <w:bookmarkStart w:id="2590" w:name="json_OptionalInputsVerify"/>
    <w:bookmarkStart w:id="2591" w:name="xml_OptionalInputsVerify"/>
    <w:bookmarkStart w:id="2592" w:name="componentOptionalOutputsBase"/>
    <w:bookmarkStart w:id="2593" w:name="json_OptionalOutputsBase"/>
    <w:bookmarkStart w:id="2594" w:name="xml_OptionalOutputsBase"/>
    <w:bookmarkStart w:id="2595" w:name="componentOptionalOutputsSign"/>
    <w:bookmarkStart w:id="2596" w:name="json_OptionalOutputsSign"/>
    <w:bookmarkStart w:id="2597" w:name="xml_OptionalOutputsSign"/>
    <w:bookmarkStart w:id="2598" w:name="componentOptionalOutputsVerify"/>
    <w:bookmarkStart w:id="2599" w:name="json_OptionalOutputsVerify"/>
    <w:bookmarkStart w:id="2600" w:name="xml_OptionalOutputsVerify"/>
    <w:bookmarkStart w:id="2601" w:name="componentClaimedIdentity"/>
    <w:bookmarkStart w:id="2602" w:name="json_ClaimedIdentity"/>
    <w:bookmarkStart w:id="2603" w:name="xml_ClaimedIdentity"/>
    <w:bookmarkStart w:id="2604" w:name="componentSchemas"/>
    <w:bookmarkStart w:id="2605" w:name="json_Schemas"/>
    <w:bookmarkStart w:id="2606" w:name="xml_Schemas"/>
    <w:bookmarkStart w:id="2607" w:name="componentAugmentSignatureInstruction"/>
    <w:bookmarkStart w:id="2608" w:name="json_AugmentSignatureInstruction"/>
    <w:bookmarkStart w:id="2609" w:name="xml_AugmentSignatureInstruction"/>
    <w:bookmarkStart w:id="2610" w:name="componentIntendedAudience"/>
    <w:bookmarkStart w:id="2611" w:name="json_IntendedAudience"/>
    <w:bookmarkStart w:id="2612" w:name="xml_IntendedAudience"/>
    <w:bookmarkStart w:id="2613" w:name="componentKeySelector"/>
    <w:bookmarkStart w:id="2614" w:name="json_KeySelector"/>
    <w:bookmarkStart w:id="2615" w:name="xml_KeySelector"/>
    <w:bookmarkStart w:id="2616" w:name="componentX509Digest"/>
    <w:bookmarkStart w:id="2617" w:name="json_X509Digest"/>
    <w:bookmarkStart w:id="2618" w:name="xml_X509Digest"/>
    <w:bookmarkStart w:id="2619" w:name="componentPropertiesHolder"/>
    <w:bookmarkStart w:id="2620" w:name="json_PropertiesHolder"/>
    <w:bookmarkStart w:id="2621" w:name="xml_PropertiesHolder"/>
    <w:bookmarkStart w:id="2622" w:name="componentProperties"/>
    <w:bookmarkStart w:id="2623" w:name="json_Properties"/>
    <w:bookmarkStart w:id="2624" w:name="xml_Properties"/>
    <w:bookmarkStart w:id="2625" w:name="componentProperty"/>
    <w:bookmarkStart w:id="2626" w:name="json_Property"/>
    <w:bookmarkStart w:id="2627" w:name="xml_Property"/>
    <w:bookmarkStart w:id="2628" w:name="componentIncludeObject"/>
    <w:bookmarkStart w:id="2629" w:name="json_IncludeObject"/>
    <w:bookmarkStart w:id="2630" w:name="xml_IncludeObject"/>
    <w:bookmarkStart w:id="2631" w:name="componentSignaturePlacement"/>
    <w:bookmarkStart w:id="2632" w:name="json_SignaturePlacement"/>
    <w:bookmarkStart w:id="2633" w:name="xml_SignaturePlacement"/>
    <w:bookmarkStart w:id="2634" w:name="componentDocumentWithSignature"/>
    <w:bookmarkStart w:id="2635" w:name="json_DocumentWithSignature"/>
    <w:bookmarkStart w:id="2636" w:name="xml_DocumentWithSignature"/>
    <w:bookmarkStart w:id="2637" w:name="componentSignedReferences"/>
    <w:bookmarkStart w:id="2638" w:name="json_SignedReferences"/>
    <w:bookmarkStart w:id="2639" w:name="xml_SignedReferences"/>
    <w:bookmarkStart w:id="2640" w:name="componentSignedReference"/>
    <w:bookmarkStart w:id="2641" w:name="json_SignedReference"/>
    <w:bookmarkStart w:id="2642" w:name="xml_SignedReference"/>
    <w:bookmarkStart w:id="2643" w:name="componentVerifyManifestResults"/>
    <w:bookmarkStart w:id="2644" w:name="json_VerifyManifestResults"/>
    <w:bookmarkStart w:id="2645" w:name="xml_VerifyManifestResults"/>
    <w:bookmarkStart w:id="2646" w:name="componentManifestResult"/>
    <w:bookmarkStart w:id="2647" w:name="json_ManifestResult"/>
    <w:bookmarkStart w:id="2648" w:name="xml_ManifestResult"/>
    <w:bookmarkStart w:id="2649" w:name="componentUseVerificationTime"/>
    <w:bookmarkStart w:id="2650" w:name="json_UseVerificationTime"/>
    <w:bookmarkStart w:id="2651" w:name="xml_UseVerificationTime"/>
    <w:bookmarkStart w:id="2652" w:name="componentAdditionalTimeInfo"/>
    <w:bookmarkStart w:id="2653" w:name="json_AdditionalTimeInfo"/>
    <w:bookmarkStart w:id="2654" w:name="xml_AdditionalTimeInfo"/>
    <w:bookmarkStart w:id="2655" w:name="componentVerificationTimeInfo"/>
    <w:bookmarkStart w:id="2656" w:name="json_VerificationTimeInfo"/>
    <w:bookmarkStart w:id="2657" w:name="xml_VerificationTimeInfo"/>
    <w:bookmarkStart w:id="2658" w:name="componentAdditionalKeyInfo"/>
    <w:bookmarkStart w:id="2659" w:name="json_AdditionalKeyInfo"/>
    <w:bookmarkStart w:id="2660" w:name="xml_AdditionalKeyInfo"/>
    <w:bookmarkStart w:id="2661" w:name="componentProcessingDetails"/>
    <w:bookmarkStart w:id="2662" w:name="json_ProcessingDetails"/>
    <w:bookmarkStart w:id="2663" w:name="xml_ProcessingDetails"/>
    <w:bookmarkStart w:id="2664" w:name="componentDetail"/>
    <w:bookmarkStart w:id="2665" w:name="json_Detail"/>
    <w:bookmarkStart w:id="2666" w:name="xml_Detail"/>
    <w:bookmarkStart w:id="2667" w:name="componentSigningTimeInfo"/>
    <w:bookmarkStart w:id="2668" w:name="json_SigningTimeInfo"/>
    <w:bookmarkStart w:id="2669" w:name="xml_SigningTimeInfo"/>
    <w:bookmarkStart w:id="2670" w:name="componentAugmentedSignature"/>
    <w:bookmarkStart w:id="2671" w:name="json_AugmentedSignature"/>
    <w:bookmarkStart w:id="2672" w:name="xml_AugmentedSignature"/>
    <w:bookmarkStart w:id="2673" w:name="componentReturnTransformedDocument"/>
    <w:bookmarkStart w:id="2674" w:name="json_ReturnTransformedDocument"/>
    <w:bookmarkStart w:id="2675" w:name="xml_ReturnTransformedDocument"/>
    <w:bookmarkStart w:id="2676" w:name="componentTransformedDocument"/>
    <w:bookmarkStart w:id="2677" w:name="json_TransformedDocument"/>
    <w:bookmarkStart w:id="2678" w:name="xml_TransformedDocument"/>
    <w:bookmarkStart w:id="2679" w:name="sec_ReferencedDataStructsDefinedOutside"/>
    <w:bookmarkStart w:id="2680" w:name="componentNameID"/>
    <w:bookmarkStart w:id="2681" w:name="json_NameID"/>
    <w:bookmarkStart w:id="2682" w:name="xml_NameID"/>
    <w:bookmarkStart w:id="2683" w:name="componentTransforms"/>
    <w:bookmarkStart w:id="2684" w:name="json_Transforms"/>
    <w:bookmarkStart w:id="2685" w:name="xml_Transforms"/>
    <w:bookmarkStart w:id="2686" w:name="componentTransform"/>
    <w:bookmarkStart w:id="2687" w:name="json_Transform"/>
    <w:bookmarkStart w:id="2688" w:name="xml_Transform"/>
    <w:bookmarkStart w:id="2689" w:name="sec_ElementJsonNameLookUpTables"/>
    <w:bookmarkStart w:id="2690" w:name="sec_DataProcessingModelForSigning"/>
    <w:bookmarkStart w:id="2691" w:name="_Toc114309493"/>
    <w:bookmarkStart w:id="2692" w:name="_Toc157225016"/>
    <w:bookmarkStart w:id="2693" w:name="_Toc158797483"/>
    <w:bookmarkStart w:id="2694" w:name="_Toc159076051"/>
    <w:bookmarkStart w:id="2695" w:name="_Toc480914730"/>
    <w:bookmarkStart w:id="2696" w:name="_Toc48106493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p w14:paraId="42F5B588"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2697" w:name="_Toc522668696"/>
      <w:bookmarkStart w:id="2698" w:name="_Toc8854759"/>
      <w:r w:rsidRPr="003A06D0">
        <w:rPr>
          <w:rStyle w:val="Hyperlink"/>
          <w:lang w:val="en-GB"/>
        </w:rPr>
        <w:t>Data Processing Model for Signing</w:t>
      </w:r>
      <w:bookmarkEnd w:id="2691"/>
      <w:bookmarkEnd w:id="2692"/>
      <w:bookmarkEnd w:id="2693"/>
      <w:bookmarkEnd w:id="2694"/>
      <w:bookmarkEnd w:id="2695"/>
      <w:bookmarkEnd w:id="2696"/>
      <w:bookmarkEnd w:id="2697"/>
      <w:bookmarkEnd w:id="2698"/>
      <w:r w:rsidRPr="003A06D0">
        <w:rPr>
          <w:lang w:val="en-GB"/>
        </w:rPr>
        <w:fldChar w:fldCharType="end"/>
      </w:r>
    </w:p>
    <w:p w14:paraId="6741FECA" w14:textId="77777777"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14:paraId="69D88A29" w14:textId="77777777" w:rsidR="00BF4F83" w:rsidRPr="003A06D0" w:rsidRDefault="00BF4F83" w:rsidP="0005213E">
      <w:pPr>
        <w:pStyle w:val="Beschriftung"/>
        <w:rPr>
          <w:lang w:val="en-GB"/>
        </w:rPr>
      </w:pPr>
      <w:bookmarkStart w:id="2699"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2</w:t>
      </w:r>
      <w:r w:rsidRPr="003A06D0">
        <w:rPr>
          <w:noProof/>
          <w:lang w:val="en-GB"/>
        </w:rPr>
        <w:fldChar w:fldCharType="end"/>
      </w:r>
      <w:r w:rsidRPr="003A06D0">
        <w:rPr>
          <w:noProof/>
          <w:lang w:val="en-GB"/>
        </w:rPr>
        <w:t>: Signing Overview</w:t>
      </w:r>
      <w:bookmarkEnd w:id="2699"/>
    </w:p>
    <w:p w14:paraId="33392D9F" w14:textId="77777777" w:rsidR="00BF4F83" w:rsidRPr="003A06D0" w:rsidRDefault="00BF4F83" w:rsidP="00BF4F83">
      <w:pPr>
        <w:keepNext/>
        <w:rPr>
          <w:lang w:val="en-GB"/>
        </w:rPr>
      </w:pPr>
      <w:r w:rsidRPr="003A06D0">
        <w:rPr>
          <w:noProof/>
          <w:lang w:val="en-GB" w:eastAsia="en-GB"/>
        </w:rPr>
        <w:drawing>
          <wp:inline distT="0" distB="0" distL="0" distR="0" wp14:anchorId="624EC58B" wp14:editId="02FD507F">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89">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14:paraId="339807BA" w14:textId="77777777"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522067">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14:paraId="6A6D31AD" w14:textId="77777777"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14:paraId="7A17A225" w14:textId="77777777"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2700" w:name="sec_ProcessingForXmlSignatures"/>
    <w:bookmarkStart w:id="2701" w:name="_Toc114309496"/>
    <w:bookmarkStart w:id="2702" w:name="_Toc157225019"/>
    <w:bookmarkStart w:id="2703" w:name="_Toc158797486"/>
    <w:bookmarkStart w:id="2704" w:name="_Toc159076054"/>
    <w:bookmarkStart w:id="2705" w:name="_Toc480914737"/>
    <w:bookmarkStart w:id="2706" w:name="_Toc481064940"/>
    <w:bookmarkStart w:id="2707" w:name="_Toc516358018"/>
    <w:bookmarkEnd w:id="2700"/>
    <w:p w14:paraId="77B45FA5"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2708" w:name="_Toc522668697"/>
      <w:bookmarkStart w:id="2709" w:name="_Toc8854760"/>
      <w:r w:rsidRPr="003A06D0">
        <w:rPr>
          <w:rStyle w:val="Hyperlink"/>
          <w:lang w:val="en-GB"/>
        </w:rPr>
        <w:t>Processing for XML Signatures</w:t>
      </w:r>
      <w:bookmarkEnd w:id="2701"/>
      <w:bookmarkEnd w:id="2702"/>
      <w:bookmarkEnd w:id="2703"/>
      <w:bookmarkEnd w:id="2704"/>
      <w:bookmarkEnd w:id="2705"/>
      <w:bookmarkEnd w:id="2706"/>
      <w:bookmarkEnd w:id="2707"/>
      <w:bookmarkEnd w:id="2708"/>
      <w:bookmarkEnd w:id="2709"/>
      <w:r w:rsidRPr="003A06D0">
        <w:rPr>
          <w:lang w:val="en-GB"/>
        </w:rPr>
        <w:fldChar w:fldCharType="end"/>
      </w:r>
    </w:p>
    <w:p w14:paraId="5DC64708" w14:textId="77777777"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14:paraId="1A9FF51F" w14:textId="77777777"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14:paraId="058B595E" w14:textId="77777777" w:rsidR="00BF4F83" w:rsidRPr="003A06D0" w:rsidRDefault="00BF4F83" w:rsidP="00AA52F6">
      <w:pPr>
        <w:pStyle w:val="berschrift3"/>
        <w:numPr>
          <w:ilvl w:val="2"/>
          <w:numId w:val="3"/>
        </w:numPr>
        <w:rPr>
          <w:rStyle w:val="Datatype"/>
          <w:rFonts w:ascii="Arial" w:hAnsi="Arial"/>
          <w:lang w:val="en-GB"/>
        </w:rPr>
      </w:pPr>
      <w:bookmarkStart w:id="2710" w:name="_Toc516359903"/>
      <w:bookmarkStart w:id="2711" w:name="_Toc522668698"/>
      <w:bookmarkStart w:id="2712" w:name="_Toc8854761"/>
      <w:r w:rsidRPr="003A06D0">
        <w:rPr>
          <w:lang w:val="en-GB"/>
        </w:rPr>
        <w:t>Sub process ‘</w:t>
      </w:r>
      <w:r w:rsidRPr="003A06D0">
        <w:rPr>
          <w:rStyle w:val="Datatype"/>
          <w:lang w:val="en-GB"/>
        </w:rPr>
        <w:t>process references</w:t>
      </w:r>
      <w:r w:rsidRPr="003A06D0">
        <w:rPr>
          <w:lang w:val="en-GB"/>
        </w:rPr>
        <w:t>’</w:t>
      </w:r>
      <w:bookmarkEnd w:id="2710"/>
      <w:bookmarkEnd w:id="2711"/>
      <w:bookmarkEnd w:id="2712"/>
      <w:r w:rsidRPr="003A06D0">
        <w:rPr>
          <w:lang w:val="en-GB"/>
        </w:rPr>
        <w:t xml:space="preserve"> </w:t>
      </w:r>
    </w:p>
    <w:p w14:paraId="4DF019FA" w14:textId="77777777" w:rsidR="00BF4F83" w:rsidRPr="003A06D0" w:rsidRDefault="00BF4F83" w:rsidP="00BF4F83">
      <w:pPr>
        <w:rPr>
          <w:lang w:val="en-GB"/>
        </w:rPr>
      </w:pPr>
      <w:r w:rsidRPr="003A06D0">
        <w:rPr>
          <w:lang w:val="en-GB"/>
        </w:rPr>
        <w:t>The following process diagram illustrates the processing steps for the assembly of references.</w:t>
      </w:r>
    </w:p>
    <w:p w14:paraId="0F2179D1" w14:textId="77777777" w:rsidR="00BF4F83" w:rsidRPr="003A06D0" w:rsidRDefault="00BF4F83" w:rsidP="0005213E">
      <w:pPr>
        <w:pStyle w:val="Beschriftung"/>
        <w:rPr>
          <w:lang w:val="en-GB"/>
        </w:rPr>
      </w:pPr>
      <w:bookmarkStart w:id="2713"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3</w:t>
      </w:r>
      <w:r w:rsidRPr="003A06D0">
        <w:rPr>
          <w:noProof/>
          <w:lang w:val="en-GB"/>
        </w:rPr>
        <w:fldChar w:fldCharType="end"/>
      </w:r>
      <w:r w:rsidRPr="003A06D0">
        <w:rPr>
          <w:noProof/>
          <w:lang w:val="en-GB"/>
        </w:rPr>
        <w:t>: Process References</w:t>
      </w:r>
      <w:bookmarkEnd w:id="2713"/>
    </w:p>
    <w:p w14:paraId="124B1348"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4B05DA4C" wp14:editId="3A947E5D">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90">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14:paraId="652F6827" w14:textId="77777777"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14:paraId="66BB8671" w14:textId="77777777"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14:paraId="43219AEE" w14:textId="77777777" w:rsidR="00BF4F83" w:rsidRPr="003A06D0" w:rsidRDefault="00BF4F83" w:rsidP="00BF4F83">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14:paraId="7B417C4A" w14:textId="77777777"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14:paraId="1A4A2F4D" w14:textId="77777777"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14:paraId="2B055FBC"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2714" w:name="_Ref119732818"/>
      <w:r w:rsidRPr="003A06D0">
        <w:rPr>
          <w:lang w:val="en-GB"/>
        </w:rPr>
        <w:t>:</w:t>
      </w:r>
    </w:p>
    <w:p w14:paraId="08368312" w14:textId="77777777"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14:paraId="2E4EFFDD" w14:textId="77777777"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2714"/>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14:paraId="27BA8F36" w14:textId="77777777"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14:paraId="3B14E0DC" w14:textId="77777777"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14:paraId="2B033463" w14:textId="77777777" w:rsidR="00BF4F83" w:rsidRPr="003A06D0" w:rsidRDefault="00BF4F83" w:rsidP="00AA52F6">
      <w:pPr>
        <w:pStyle w:val="berschrift3"/>
        <w:numPr>
          <w:ilvl w:val="2"/>
          <w:numId w:val="3"/>
        </w:numPr>
        <w:rPr>
          <w:lang w:val="en-GB"/>
        </w:rPr>
      </w:pPr>
      <w:bookmarkStart w:id="2715" w:name="_Toc516359904"/>
      <w:bookmarkStart w:id="2716" w:name="_Toc522668699"/>
      <w:bookmarkStart w:id="2717" w:name="_Toc8854762"/>
      <w:r w:rsidRPr="003A06D0">
        <w:rPr>
          <w:lang w:val="en-GB"/>
        </w:rPr>
        <w:t>Sub process ‘</w:t>
      </w:r>
      <w:r w:rsidRPr="003A06D0">
        <w:rPr>
          <w:rStyle w:val="Datatype"/>
          <w:lang w:val="en-GB"/>
        </w:rPr>
        <w:t>create XML signature</w:t>
      </w:r>
      <w:r w:rsidRPr="003A06D0">
        <w:rPr>
          <w:lang w:val="en-GB"/>
        </w:rPr>
        <w:t>’</w:t>
      </w:r>
      <w:bookmarkEnd w:id="2715"/>
      <w:bookmarkEnd w:id="2716"/>
      <w:bookmarkEnd w:id="2717"/>
      <w:r w:rsidRPr="003A06D0">
        <w:rPr>
          <w:lang w:val="en-GB"/>
        </w:rPr>
        <w:t xml:space="preserve"> </w:t>
      </w:r>
    </w:p>
    <w:p w14:paraId="34FD72FC" w14:textId="77777777" w:rsidR="00BF4F83" w:rsidRPr="003A06D0" w:rsidRDefault="00BF4F83" w:rsidP="0005213E">
      <w:pPr>
        <w:pStyle w:val="Beschriftung"/>
        <w:rPr>
          <w:lang w:val="en-GB"/>
        </w:rPr>
      </w:pPr>
      <w:bookmarkStart w:id="2718"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4</w:t>
      </w:r>
      <w:r w:rsidRPr="003A06D0">
        <w:rPr>
          <w:noProof/>
          <w:lang w:val="en-GB"/>
        </w:rPr>
        <w:fldChar w:fldCharType="end"/>
      </w:r>
      <w:r w:rsidRPr="003A06D0">
        <w:rPr>
          <w:noProof/>
          <w:lang w:val="en-GB"/>
        </w:rPr>
        <w:t>: Create XML Signature</w:t>
      </w:r>
      <w:bookmarkEnd w:id="2718"/>
    </w:p>
    <w:p w14:paraId="7A311026"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6DC07DB7" wp14:editId="0CA3BDB6">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91">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14:paraId="47458381" w14:textId="77777777"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14:paraId="50D2D5E3" w14:textId="77777777"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14:paraId="43644021" w14:textId="77777777"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14:paraId="77FD0395" w14:textId="77777777"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14:paraId="407F63EA" w14:textId="77777777"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14:paraId="7228DA5A" w14:textId="77777777"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14:paraId="244DA070"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14:paraId="5110B856"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14:paraId="097C984F"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14:paraId="0BEBB2BE" w14:textId="77777777"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14:paraId="6C34E4A9" w14:textId="77777777"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14:paraId="443505BB" w14:textId="77777777"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14:paraId="4129A4C9" w14:textId="77777777" w:rsidR="00BF4F83" w:rsidRPr="003A06D0" w:rsidRDefault="00BF4F83" w:rsidP="00827213">
      <w:pPr>
        <w:pStyle w:val="berschrift4"/>
        <w:rPr>
          <w:rStyle w:val="Datatype"/>
          <w:lang w:val="en-GB"/>
        </w:rPr>
      </w:pPr>
      <w:bookmarkStart w:id="2719" w:name="_Toc522668700"/>
      <w:bookmarkStart w:id="2720" w:name="_Toc8854763"/>
      <w:r w:rsidRPr="003A06D0">
        <w:rPr>
          <w:lang w:val="en-GB"/>
        </w:rPr>
        <w:t xml:space="preserve">XML Signatures Variant Optional Input </w:t>
      </w:r>
      <w:r w:rsidRPr="003A06D0">
        <w:rPr>
          <w:rStyle w:val="Datatype"/>
          <w:lang w:val="en-GB"/>
        </w:rPr>
        <w:t>IncludeObject</w:t>
      </w:r>
      <w:bookmarkEnd w:id="2719"/>
      <w:bookmarkEnd w:id="2720"/>
    </w:p>
    <w:p w14:paraId="75A3824A" w14:textId="77777777" w:rsidR="00BF4F83" w:rsidRPr="003A06D0" w:rsidRDefault="00BF4F83" w:rsidP="00BF4F83">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14:paraId="1CCA57D5" w14:textId="77777777"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14:paraId="19983F1A" w14:textId="77777777" w:rsidR="00BF4F83" w:rsidRPr="003A06D0" w:rsidRDefault="00BF4F83" w:rsidP="00BF4F83">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14:paraId="00B98F2F" w14:textId="77777777"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14:paraId="69B69D2B" w14:textId="77777777"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14:paraId="1DB86313" w14:textId="77777777"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14:paraId="45BD96C9" w14:textId="77777777" w:rsidR="00BF4F83" w:rsidRPr="003A06D0" w:rsidRDefault="00BF4F83" w:rsidP="00BF4F83">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14:paraId="154E706B" w14:textId="77777777" w:rsidR="00BF4F83" w:rsidRPr="003A06D0" w:rsidRDefault="00BF4F83" w:rsidP="00BF4F83">
      <w:pPr>
        <w:rPr>
          <w:rStyle w:val="Datatype"/>
          <w:lang w:val="en-GB"/>
        </w:rPr>
      </w:pPr>
    </w:p>
    <w:p w14:paraId="7D3B72B6" w14:textId="77777777"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14:paraId="6CACB902" w14:textId="77777777"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14:paraId="39427C89"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14:paraId="46B06285" w14:textId="77777777" w:rsidR="00BF4F83" w:rsidRPr="003A06D0" w:rsidRDefault="00BF4F83" w:rsidP="0001259E">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&lt;ds:Object&gt;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14:paraId="77C05E7B" w14:textId="77777777"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14:paraId="29F5908B" w14:textId="77777777"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14:paraId="4CB6E1B6" w14:textId="77777777"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14:paraId="1EFDEC52" w14:textId="77777777" w:rsidR="00BF4F83" w:rsidRPr="003A06D0" w:rsidRDefault="007A7669" w:rsidP="0001259E">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2" w:anchor="base64Binary" w:history="1">
        <w:r w:rsidR="00BF4F83" w:rsidRPr="003A06D0">
          <w:rPr>
            <w:rStyle w:val="Hyperlink"/>
            <w:lang w:val="en-GB"/>
          </w:rPr>
          <w:t>http://www.w3.org/TR/xmlschema-2/#base64Binary</w:t>
        </w:r>
      </w:hyperlink>
    </w:p>
    <w:p w14:paraId="0E5FBA2B" w14:textId="77777777"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14:paraId="0975B5D4" w14:textId="77777777"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14:paraId="03CD2DF5" w14:textId="77777777"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2721" w:name="sec_ProcessingForCmsSignatures"/>
    <w:bookmarkStart w:id="2722" w:name="_Toc516358019"/>
    <w:bookmarkEnd w:id="2721"/>
    <w:p w14:paraId="7168BC5C"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2723" w:name="_Toc522668701"/>
      <w:bookmarkStart w:id="2724" w:name="_Toc8854764"/>
      <w:r w:rsidRPr="003A06D0">
        <w:rPr>
          <w:rStyle w:val="Hyperlink"/>
          <w:lang w:val="en-GB"/>
        </w:rPr>
        <w:t>Processing for CMS Signatures</w:t>
      </w:r>
      <w:bookmarkEnd w:id="2722"/>
      <w:bookmarkEnd w:id="2723"/>
      <w:bookmarkEnd w:id="2724"/>
      <w:r w:rsidRPr="003A06D0">
        <w:rPr>
          <w:lang w:val="en-GB"/>
        </w:rPr>
        <w:fldChar w:fldCharType="end"/>
      </w:r>
    </w:p>
    <w:p w14:paraId="5A0F03A4" w14:textId="77777777" w:rsidR="00BF4F83" w:rsidRPr="003A06D0" w:rsidRDefault="00BF4F83" w:rsidP="00AA52F6">
      <w:pPr>
        <w:pStyle w:val="berschrift3"/>
        <w:numPr>
          <w:ilvl w:val="2"/>
          <w:numId w:val="3"/>
        </w:numPr>
        <w:rPr>
          <w:lang w:val="en-GB"/>
        </w:rPr>
      </w:pPr>
      <w:bookmarkStart w:id="2725" w:name="_Toc516359905"/>
      <w:bookmarkStart w:id="2726" w:name="_Toc522668702"/>
      <w:bookmarkStart w:id="2727" w:name="_Toc8854765"/>
      <w:r w:rsidRPr="003A06D0">
        <w:rPr>
          <w:lang w:val="en-GB"/>
        </w:rPr>
        <w:t>Sub process ‘</w:t>
      </w:r>
      <w:r w:rsidRPr="003A06D0">
        <w:rPr>
          <w:rStyle w:val="Datatype"/>
          <w:lang w:val="en-GB"/>
        </w:rPr>
        <w:t>process digest</w:t>
      </w:r>
      <w:r w:rsidRPr="003A06D0">
        <w:rPr>
          <w:lang w:val="en-GB"/>
        </w:rPr>
        <w:t>’</w:t>
      </w:r>
      <w:bookmarkEnd w:id="2725"/>
      <w:bookmarkEnd w:id="2726"/>
      <w:bookmarkEnd w:id="2727"/>
    </w:p>
    <w:p w14:paraId="0D0B8BEA" w14:textId="77777777"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14:paraId="0F03419D" w14:textId="77777777" w:rsidR="00BF4F83" w:rsidRPr="003A06D0" w:rsidRDefault="00BF4F83" w:rsidP="0005213E">
      <w:pPr>
        <w:pStyle w:val="Beschriftung"/>
        <w:rPr>
          <w:lang w:val="en-GB"/>
        </w:rPr>
      </w:pPr>
      <w:bookmarkStart w:id="2728"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5</w:t>
      </w:r>
      <w:r w:rsidRPr="003A06D0">
        <w:rPr>
          <w:noProof/>
          <w:lang w:val="en-GB"/>
        </w:rPr>
        <w:fldChar w:fldCharType="end"/>
      </w:r>
      <w:r w:rsidRPr="003A06D0">
        <w:rPr>
          <w:noProof/>
          <w:lang w:val="en-GB"/>
        </w:rPr>
        <w:t>: Process Digest</w:t>
      </w:r>
      <w:bookmarkEnd w:id="2728"/>
    </w:p>
    <w:p w14:paraId="0AF8E0F5"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00B195B6" wp14:editId="37C90923">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3">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14:paraId="08DABDF8" w14:textId="77777777"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14:paraId="4AB697F4" w14:textId="77777777"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14:paraId="59F042B5" w14:textId="77777777" w:rsidR="00BF4F83" w:rsidRPr="003A06D0" w:rsidRDefault="00BF4F83" w:rsidP="00AA52F6">
      <w:pPr>
        <w:pStyle w:val="berschrift3"/>
        <w:numPr>
          <w:ilvl w:val="2"/>
          <w:numId w:val="3"/>
        </w:numPr>
        <w:rPr>
          <w:lang w:val="en-GB"/>
        </w:rPr>
      </w:pPr>
      <w:bookmarkStart w:id="2729" w:name="_Toc516359906"/>
      <w:bookmarkStart w:id="2730" w:name="_Toc522668703"/>
      <w:bookmarkStart w:id="2731" w:name="_Toc8854766"/>
      <w:r w:rsidRPr="003A06D0">
        <w:rPr>
          <w:lang w:val="en-GB"/>
        </w:rPr>
        <w:t>Sub process ‘</w:t>
      </w:r>
      <w:r w:rsidRPr="003A06D0">
        <w:rPr>
          <w:rStyle w:val="Datatype"/>
          <w:lang w:val="en-GB"/>
        </w:rPr>
        <w:t>create CMS signature</w:t>
      </w:r>
      <w:r w:rsidRPr="003A06D0">
        <w:rPr>
          <w:lang w:val="en-GB"/>
        </w:rPr>
        <w:t>’</w:t>
      </w:r>
      <w:bookmarkEnd w:id="2729"/>
      <w:bookmarkEnd w:id="2730"/>
      <w:bookmarkEnd w:id="2731"/>
    </w:p>
    <w:p w14:paraId="713BF623" w14:textId="77777777" w:rsidR="00BF4F83" w:rsidRPr="003A06D0" w:rsidRDefault="00BF4F83" w:rsidP="00BF4F83">
      <w:pPr>
        <w:rPr>
          <w:lang w:val="en-GB"/>
        </w:rPr>
      </w:pPr>
      <w:r w:rsidRPr="003A06D0">
        <w:rPr>
          <w:lang w:val="en-GB"/>
        </w:rPr>
        <w:t>The following process diagram illustrates the processing steps to create a CMS signature.</w:t>
      </w:r>
    </w:p>
    <w:p w14:paraId="245E9B7F" w14:textId="77777777" w:rsidR="00BF4F83" w:rsidRPr="003A06D0" w:rsidRDefault="00BF4F83" w:rsidP="0005213E">
      <w:pPr>
        <w:pStyle w:val="Beschriftung"/>
        <w:rPr>
          <w:lang w:val="en-GB"/>
        </w:rPr>
      </w:pPr>
      <w:bookmarkStart w:id="2732"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6</w:t>
      </w:r>
      <w:r w:rsidRPr="003A06D0">
        <w:rPr>
          <w:noProof/>
          <w:lang w:val="en-GB"/>
        </w:rPr>
        <w:fldChar w:fldCharType="end"/>
      </w:r>
      <w:r w:rsidRPr="003A06D0">
        <w:rPr>
          <w:noProof/>
          <w:lang w:val="en-GB"/>
        </w:rPr>
        <w:t>: Create CMS signature</w:t>
      </w:r>
      <w:bookmarkEnd w:id="2732"/>
    </w:p>
    <w:p w14:paraId="5C801780" w14:textId="77777777" w:rsidR="00BF4F83" w:rsidRPr="003A06D0" w:rsidRDefault="00BF4F83" w:rsidP="00BF4F83">
      <w:pPr>
        <w:pStyle w:val="Algorithm"/>
        <w:keepNext/>
        <w:numPr>
          <w:ilvl w:val="0"/>
          <w:numId w:val="0"/>
        </w:numPr>
      </w:pPr>
      <w:r w:rsidRPr="003A06D0">
        <w:rPr>
          <w:noProof/>
          <w:lang w:eastAsia="en-GB"/>
        </w:rPr>
        <w:drawing>
          <wp:inline distT="0" distB="0" distL="0" distR="0" wp14:anchorId="36704907" wp14:editId="0CAE5129">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4">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14:paraId="39126477" w14:textId="77777777"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00581419">
        <w:rPr>
          <w:rStyle w:val="Datatype"/>
        </w:rPr>
        <w:t>true</w:t>
      </w:r>
      <w:r w:rsidR="00581419">
        <w:t>, t</w:t>
      </w:r>
      <w:r w:rsidRPr="003A06D0">
        <w: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14:paraId="11A4F057" w14:textId="77777777"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14:paraId="7FA4FB8A" w14:textId="77777777"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14:paraId="7752D756" w14:textId="77777777"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14:paraId="401C0856" w14:textId="77777777"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14:paraId="0E789C18" w14:textId="77777777"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14:paraId="4408F7D2" w14:textId="77777777"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2733" w:name="sec_GeneralTimestampProcessing"/>
    <w:bookmarkStart w:id="2734" w:name="_General_Timestamp_Processing"/>
    <w:bookmarkStart w:id="2735" w:name="_Ref516355628"/>
    <w:bookmarkStart w:id="2736" w:name="_Toc516358020"/>
    <w:bookmarkEnd w:id="2733"/>
    <w:bookmarkEnd w:id="2734"/>
    <w:commentRangeStart w:id="2737"/>
    <w:p w14:paraId="2718087C"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2738" w:name="_Toc522668704"/>
      <w:bookmarkStart w:id="2739" w:name="_Ref522558898"/>
      <w:bookmarkStart w:id="2740" w:name="_Toc8854767"/>
      <w:r w:rsidRPr="003A06D0">
        <w:rPr>
          <w:rStyle w:val="Hyperlink"/>
          <w:lang w:val="en-GB"/>
        </w:rPr>
        <w:t xml:space="preserve">General </w:t>
      </w:r>
      <w:del w:id="2741" w:author="Andreas Kuehne" w:date="2019-05-09T21:41:00Z">
        <w:r w:rsidRPr="003A06D0" w:rsidDel="00564C22">
          <w:rPr>
            <w:rStyle w:val="Hyperlink"/>
            <w:lang w:val="en-GB"/>
          </w:rPr>
          <w:delText xml:space="preserve">Timestamp </w:delText>
        </w:r>
      </w:del>
      <w:r w:rsidRPr="003A06D0">
        <w:rPr>
          <w:rStyle w:val="Hyperlink"/>
          <w:lang w:val="en-GB"/>
        </w:rPr>
        <w:t>Processing</w:t>
      </w:r>
      <w:bookmarkEnd w:id="2735"/>
      <w:bookmarkEnd w:id="2736"/>
      <w:bookmarkEnd w:id="2738"/>
      <w:bookmarkEnd w:id="2739"/>
      <w:r w:rsidRPr="003A06D0">
        <w:rPr>
          <w:lang w:val="en-GB"/>
        </w:rPr>
        <w:fldChar w:fldCharType="end"/>
      </w:r>
      <w:commentRangeEnd w:id="2737"/>
      <w:r w:rsidR="00564C22">
        <w:rPr>
          <w:rStyle w:val="Kommentarzeichen"/>
          <w:rFonts w:cs="Times New Roman"/>
          <w:b w:val="0"/>
          <w:iCs w:val="0"/>
          <w:color w:val="auto"/>
          <w:kern w:val="0"/>
        </w:rPr>
        <w:commentReference w:id="2737"/>
      </w:r>
      <w:bookmarkEnd w:id="2740"/>
    </w:p>
    <w:p w14:paraId="600A44AD" w14:textId="77777777" w:rsidR="00564C22" w:rsidRDefault="00564C22" w:rsidP="00564C22">
      <w:pPr>
        <w:pStyle w:val="berschrift3"/>
        <w:rPr>
          <w:moveTo w:id="2742" w:author="Andreas Kuehne" w:date="2019-05-09T21:41:00Z"/>
          <w:lang w:val="en-GB"/>
        </w:rPr>
      </w:pPr>
      <w:bookmarkStart w:id="2743" w:name="_Toc516359907"/>
      <w:bookmarkStart w:id="2744" w:name="_Toc522668705"/>
      <w:bookmarkStart w:id="2745" w:name="_Toc8854768"/>
      <w:moveToRangeStart w:id="2746" w:author="Andreas Kuehne" w:date="2019-05-09T21:41:00Z" w:name="move8330519"/>
      <w:moveTo w:id="2747" w:author="Andreas Kuehne" w:date="2019-05-09T21:41:00Z">
        <w:r>
          <w:rPr>
            <w:lang w:val="en-GB"/>
          </w:rPr>
          <w:t>Multi-Signature Creation</w:t>
        </w:r>
        <w:bookmarkEnd w:id="2745"/>
      </w:moveTo>
    </w:p>
    <w:p w14:paraId="04F99391" w14:textId="77777777" w:rsidR="00564C22" w:rsidRDefault="00564C22" w:rsidP="00564C22">
      <w:pPr>
        <w:rPr>
          <w:moveTo w:id="2748" w:author="Andreas Kuehne" w:date="2019-05-09T21:41:00Z"/>
          <w:lang w:val="en-GB"/>
        </w:rPr>
      </w:pPr>
      <w:moveTo w:id="2749" w:author="Andreas Kuehne" w:date="2019-05-09T21:41:00Z">
        <w:r>
          <w:rPr>
            <w:lang w:val="en-GB"/>
          </w:rPr>
          <w:t>This specification focusses on the use cases that produce one signature or timestamp as a result of one signing request. There are use cases where the processing of multiple documents in a single signing request to produce multiple signature for these documents. This may be useful especially when user interaction is involved in signature creation, e.g. by requesting a PIN entry. On the other hand, there are several restrictions apply to this approach:</w:t>
        </w:r>
      </w:moveTo>
    </w:p>
    <w:p w14:paraId="759ED8AC" w14:textId="77777777" w:rsidR="00564C22" w:rsidRDefault="00564C22" w:rsidP="00564C22">
      <w:pPr>
        <w:pStyle w:val="Listenabsatz"/>
        <w:numPr>
          <w:ilvl w:val="0"/>
          <w:numId w:val="51"/>
        </w:numPr>
        <w:rPr>
          <w:moveTo w:id="2750" w:author="Andreas Kuehne" w:date="2019-05-09T21:41:00Z"/>
          <w:lang w:val="en-GB"/>
        </w:rPr>
      </w:pPr>
      <w:moveTo w:id="2751" w:author="Andreas Kuehne" w:date="2019-05-09T21:41:00Z">
        <w:r>
          <w:rPr>
            <w:lang w:val="en-GB"/>
          </w:rPr>
          <w:t>All signature MUST be of the same type produced with the same set of optional inputs and profiles</w:t>
        </w:r>
      </w:moveTo>
    </w:p>
    <w:p w14:paraId="69EB24C2" w14:textId="77777777" w:rsidR="00564C22" w:rsidRDefault="00564C22" w:rsidP="00564C22">
      <w:pPr>
        <w:pStyle w:val="Listenabsatz"/>
        <w:numPr>
          <w:ilvl w:val="0"/>
          <w:numId w:val="51"/>
        </w:numPr>
        <w:rPr>
          <w:moveTo w:id="2752" w:author="Andreas Kuehne" w:date="2019-05-09T21:41:00Z"/>
          <w:lang w:val="en-GB"/>
        </w:rPr>
      </w:pPr>
      <w:moveTo w:id="2753" w:author="Andreas Kuehne" w:date="2019-05-09T21:41:00Z">
        <w:r>
          <w:rPr>
            <w:lang w:val="en-GB"/>
          </w:rPr>
          <w:t>There MUST be a clear relationship between a single input document and the corresponding signature</w:t>
        </w:r>
      </w:moveTo>
    </w:p>
    <w:p w14:paraId="7CEE246D" w14:textId="77777777" w:rsidR="00564C22" w:rsidRDefault="00564C22" w:rsidP="00564C22">
      <w:pPr>
        <w:pStyle w:val="Listenabsatz"/>
        <w:numPr>
          <w:ilvl w:val="0"/>
          <w:numId w:val="51"/>
        </w:numPr>
        <w:rPr>
          <w:moveTo w:id="2754" w:author="Andreas Kuehne" w:date="2019-05-09T21:41:00Z"/>
          <w:lang w:val="en-GB"/>
        </w:rPr>
      </w:pPr>
      <w:moveTo w:id="2755" w:author="Andreas Kuehne" w:date="2019-05-09T21:41:00Z">
        <w:r>
          <w:rPr>
            <w:lang w:val="en-GB"/>
          </w:rPr>
          <w:t>The handling of processing errors requires additional description, especially in the case of partial processing</w:t>
        </w:r>
      </w:moveTo>
    </w:p>
    <w:p w14:paraId="56F876C3" w14:textId="77777777" w:rsidR="00564C22" w:rsidRDefault="00564C22" w:rsidP="00564C22">
      <w:pPr>
        <w:pStyle w:val="Listenabsatz"/>
        <w:numPr>
          <w:ilvl w:val="0"/>
          <w:numId w:val="51"/>
        </w:numPr>
        <w:rPr>
          <w:moveTo w:id="2756" w:author="Andreas Kuehne" w:date="2019-05-09T21:41:00Z"/>
          <w:lang w:val="en-GB"/>
        </w:rPr>
      </w:pPr>
      <w:moveTo w:id="2757" w:author="Andreas Kuehne" w:date="2019-05-09T21:41:00Z">
        <w:r>
          <w:rPr>
            <w:lang w:val="en-GB"/>
          </w:rPr>
          <w:t xml:space="preserve">The asynchronous processing model described in this document (see section </w:t>
        </w:r>
        <w:r>
          <w:rPr>
            <w:lang w:val="en-GB"/>
          </w:rPr>
          <w:fldChar w:fldCharType="begin"/>
        </w:r>
        <w:r>
          <w:rPr>
            <w:lang w:val="en-GB"/>
          </w:rPr>
          <w:instrText xml:space="preserve"> REF _Ref628073 \r \h </w:instrText>
        </w:r>
      </w:moveTo>
      <w:r>
        <w:rPr>
          <w:lang w:val="en-GB"/>
        </w:rPr>
      </w:r>
      <w:moveTo w:id="2758" w:author="Andreas Kuehne" w:date="2019-05-09T21:41:00Z">
        <w:r>
          <w:rPr>
            <w:lang w:val="en-GB"/>
          </w:rPr>
          <w:fldChar w:fldCharType="separate"/>
        </w:r>
        <w:r>
          <w:rPr>
            <w:lang w:val="en-GB"/>
          </w:rPr>
          <w:t>7</w:t>
        </w:r>
        <w:r>
          <w:rPr>
            <w:lang w:val="en-GB"/>
          </w:rPr>
          <w:fldChar w:fldCharType="end"/>
        </w:r>
        <w:r>
          <w:rPr>
            <w:lang w:val="en-GB"/>
          </w:rPr>
          <w:t>) cannot be used to return partial results</w:t>
        </w:r>
      </w:moveTo>
    </w:p>
    <w:p w14:paraId="14F0F8C6" w14:textId="77777777" w:rsidR="00564C22" w:rsidRPr="00EE4E37" w:rsidRDefault="00564C22" w:rsidP="00564C22">
      <w:pPr>
        <w:rPr>
          <w:moveTo w:id="2759" w:author="Andreas Kuehne" w:date="2019-05-09T21:41:00Z"/>
          <w:lang w:val="en-GB"/>
        </w:rPr>
      </w:pPr>
      <w:moveTo w:id="2760" w:author="Andreas Kuehne" w:date="2019-05-09T21:41:00Z">
        <w:r>
          <w:rPr>
            <w:lang w:val="en-GB"/>
          </w:rPr>
          <w:t xml:space="preserve">This document enables profiles to define required processing step by extending the maximum cardinality of the </w:t>
        </w:r>
        <w:r w:rsidRPr="00EE4E37">
          <w:rPr>
            <w:rStyle w:val="Datatype"/>
          </w:rPr>
          <w:t>SignatureObject</w:t>
        </w:r>
        <w:r>
          <w:rPr>
            <w:lang w:val="en-GB"/>
          </w:rPr>
          <w:t xml:space="preserve"> and </w:t>
        </w:r>
        <w:r w:rsidRPr="00EE4E37">
          <w:rPr>
            <w:rStyle w:val="Datatype"/>
          </w:rPr>
          <w:t>DocumentWithSignature</w:t>
        </w:r>
        <w:r>
          <w:rPr>
            <w:lang w:val="en-GB"/>
          </w:rPr>
          <w:t xml:space="preserve"> elements to ‘unbounded’ and adding a </w:t>
        </w:r>
        <w:r w:rsidRPr="00EE4E37">
          <w:rPr>
            <w:rStyle w:val="Datatype"/>
          </w:rPr>
          <w:t>WhichDoc</w:t>
        </w:r>
        <w:r>
          <w:rPr>
            <w:lang w:val="en-GB"/>
          </w:rPr>
          <w:t xml:space="preserve"> element to the corresponding components.</w:t>
        </w:r>
      </w:moveTo>
    </w:p>
    <w:p w14:paraId="7B8486EA" w14:textId="77777777" w:rsidR="00BF4F83" w:rsidRPr="003A06D0" w:rsidRDefault="00BF4F83" w:rsidP="00827213">
      <w:pPr>
        <w:pStyle w:val="berschrift3"/>
        <w:rPr>
          <w:rStyle w:val="Datatype"/>
          <w:lang w:val="en-GB"/>
        </w:rPr>
      </w:pPr>
      <w:bookmarkStart w:id="2761" w:name="_Toc8854769"/>
      <w:moveToRangeEnd w:id="2746"/>
      <w:r w:rsidRPr="003A06D0">
        <w:rPr>
          <w:lang w:val="en-GB"/>
        </w:rPr>
        <w:t>Sub process ‘</w:t>
      </w:r>
      <w:r w:rsidRPr="003A06D0">
        <w:rPr>
          <w:rStyle w:val="Datatype"/>
          <w:lang w:val="en-GB"/>
        </w:rPr>
        <w:t>add Timestamp</w:t>
      </w:r>
      <w:r w:rsidRPr="003A06D0">
        <w:rPr>
          <w:rStyle w:val="Datatype"/>
          <w:rFonts w:ascii="Arial" w:hAnsi="Arial"/>
          <w:lang w:val="en-GB"/>
        </w:rPr>
        <w:t>’</w:t>
      </w:r>
      <w:bookmarkStart w:id="2762" w:name="_Toc114796904"/>
      <w:bookmarkStart w:id="2763" w:name="_Ref117356633"/>
      <w:bookmarkStart w:id="2764" w:name="_Ref141010346"/>
      <w:bookmarkStart w:id="2765" w:name="_Ref141010463"/>
      <w:bookmarkStart w:id="2766" w:name="_Ref141010752"/>
      <w:bookmarkStart w:id="2767" w:name="_Ref141011063"/>
      <w:bookmarkStart w:id="2768" w:name="_Ref141011978"/>
      <w:bookmarkStart w:id="2769" w:name="_Ref157223898"/>
      <w:bookmarkStart w:id="2770" w:name="_Toc157225020"/>
      <w:bookmarkStart w:id="2771" w:name="_Toc158797487"/>
      <w:bookmarkStart w:id="2772" w:name="_Toc159076055"/>
      <w:bookmarkStart w:id="2773" w:name="_Ref480910545"/>
      <w:bookmarkStart w:id="2774" w:name="_Ref480910612"/>
      <w:bookmarkStart w:id="2775" w:name="_Ref480910630"/>
      <w:bookmarkStart w:id="2776" w:name="_Ref480910640"/>
      <w:bookmarkStart w:id="2777" w:name="_Ref480910650"/>
      <w:bookmarkStart w:id="2778" w:name="_Ref480910838"/>
      <w:bookmarkStart w:id="2779" w:name="_Ref480910847"/>
      <w:bookmarkStart w:id="2780" w:name="_Toc480914738"/>
      <w:bookmarkStart w:id="2781" w:name="_Ref480925346"/>
      <w:bookmarkStart w:id="2782" w:name="_Ref480925384"/>
      <w:bookmarkStart w:id="2783" w:name="_Ref480925566"/>
      <w:bookmarkStart w:id="2784" w:name="_Ref481007082"/>
      <w:bookmarkStart w:id="2785" w:name="_Ref481007115"/>
      <w:bookmarkStart w:id="2786" w:name="_Ref481007144"/>
      <w:bookmarkStart w:id="2787" w:name="_Ref481007151"/>
      <w:bookmarkStart w:id="2788" w:name="_Ref481007306"/>
      <w:bookmarkStart w:id="2789" w:name="_Ref481007320"/>
      <w:bookmarkStart w:id="2790" w:name="_Ref481007626"/>
      <w:bookmarkStart w:id="2791" w:name="_Ref481007637"/>
      <w:bookmarkStart w:id="2792" w:name="_Ref481007894"/>
      <w:bookmarkStart w:id="2793" w:name="_Ref481010962"/>
      <w:bookmarkStart w:id="2794" w:name="_Toc481064941"/>
      <w:bookmarkStart w:id="2795" w:name="_Ref481065071"/>
      <w:bookmarkStart w:id="2796" w:name="_Ref481065072"/>
      <w:bookmarkStart w:id="2797" w:name="_Ref481065073"/>
      <w:bookmarkStart w:id="2798" w:name="_Ref481065074"/>
      <w:bookmarkStart w:id="2799" w:name="_Ref481065076"/>
      <w:bookmarkStart w:id="2800" w:name="_Ref498356076"/>
      <w:bookmarkStart w:id="2801" w:name="_Ref498356098"/>
      <w:bookmarkStart w:id="2802" w:name="_Ref498356124"/>
      <w:bookmarkStart w:id="2803" w:name="_Ref498356431"/>
      <w:bookmarkStart w:id="2804" w:name="_Ref498356992"/>
      <w:bookmarkStart w:id="2805" w:name="_Ref498357004"/>
      <w:bookmarkStart w:id="2806" w:name="_Ref498357018"/>
      <w:bookmarkStart w:id="2807" w:name="_Ref498357033"/>
      <w:bookmarkStart w:id="2808" w:name="_Ref498357043"/>
      <w:bookmarkStart w:id="2809" w:name="_Ref498357053"/>
      <w:bookmarkStart w:id="2810" w:name="_Ref498357068"/>
      <w:bookmarkStart w:id="2811" w:name="_Ref498357080"/>
      <w:bookmarkStart w:id="2812" w:name="_Ref498357090"/>
      <w:bookmarkStart w:id="2813" w:name="_Ref498357098"/>
      <w:bookmarkStart w:id="2814" w:name="_Toc114309497"/>
      <w:bookmarkStart w:id="2815" w:name="_Ref114333266"/>
      <w:bookmarkStart w:id="2816" w:name="_Ref114333579"/>
      <w:bookmarkStart w:id="2817" w:name="_Ref114333702"/>
      <w:bookmarkStart w:id="2818" w:name="_Ref114344391"/>
      <w:bookmarkStart w:id="2819" w:name="_Ref114347706"/>
      <w:bookmarkStart w:id="2820" w:name="_Ref114383136"/>
      <w:bookmarkStart w:id="2821" w:name="_Ref114384849"/>
      <w:bookmarkStart w:id="2822" w:name="_Ref114389698"/>
      <w:bookmarkStart w:id="2823" w:name="_Ref114484546"/>
      <w:bookmarkStart w:id="2824" w:name="_Toc114309498"/>
      <w:bookmarkEnd w:id="2743"/>
      <w:bookmarkEnd w:id="2744"/>
      <w:bookmarkEnd w:id="2761"/>
    </w:p>
    <w:p w14:paraId="2638A7AF" w14:textId="77777777" w:rsidR="00BF4F83" w:rsidRPr="003A06D0" w:rsidRDefault="00BF4F83" w:rsidP="00BF4F83">
      <w:pPr>
        <w:rPr>
          <w:lang w:val="en-GB"/>
        </w:rPr>
      </w:pPr>
      <w:r w:rsidRPr="003A06D0">
        <w:rPr>
          <w:lang w:val="en-GB"/>
        </w:rPr>
        <w:t>The following process diagram illustrates the processing steps to insert a timestamp.</w:t>
      </w:r>
    </w:p>
    <w:p w14:paraId="6685B4F8" w14:textId="77777777" w:rsidR="00BF4F83" w:rsidRPr="003A06D0" w:rsidRDefault="00BF4F83" w:rsidP="0005213E">
      <w:pPr>
        <w:pStyle w:val="Beschriftung"/>
        <w:rPr>
          <w:lang w:val="en-GB"/>
        </w:rPr>
      </w:pPr>
      <w:bookmarkStart w:id="2825"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7</w:t>
      </w:r>
      <w:r w:rsidRPr="003A06D0">
        <w:rPr>
          <w:noProof/>
          <w:lang w:val="en-GB"/>
        </w:rPr>
        <w:fldChar w:fldCharType="end"/>
      </w:r>
      <w:r w:rsidRPr="003A06D0">
        <w:rPr>
          <w:noProof/>
          <w:lang w:val="en-GB"/>
        </w:rPr>
        <w:t>: Add Timestamp</w:t>
      </w:r>
      <w:bookmarkEnd w:id="2825"/>
    </w:p>
    <w:p w14:paraId="327C8A7A" w14:textId="77777777" w:rsidR="00BF4F83" w:rsidRPr="003A06D0" w:rsidRDefault="00BF4F83" w:rsidP="00BF4F83">
      <w:pPr>
        <w:keepNext/>
        <w:rPr>
          <w:lang w:val="en-GB"/>
        </w:rPr>
      </w:pPr>
      <w:r w:rsidRPr="003A06D0">
        <w:rPr>
          <w:noProof/>
          <w:lang w:val="en-GB" w:eastAsia="en-GB"/>
        </w:rPr>
        <w:drawing>
          <wp:inline distT="0" distB="0" distL="0" distR="0" wp14:anchorId="05B904A8" wp14:editId="25F453AF">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95">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14:paraId="6ED931E0" w14:textId="77777777"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14:paraId="1D5B4A20" w14:textId="77777777"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14:paraId="523768E4" w14:textId="77777777"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14:paraId="32BFE6AB" w14:textId="77777777"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14:paraId="070100EC" w14:textId="77777777"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14:paraId="4C8D0632" w14:textId="77777777"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14:paraId="5933894C" w14:textId="77777777" w:rsidR="00BF4F83" w:rsidRPr="003A06D0" w:rsidRDefault="00BF4F83" w:rsidP="00BF4F83">
      <w:pPr>
        <w:jc w:val="both"/>
        <w:rPr>
          <w:lang w:val="en-GB"/>
        </w:rPr>
      </w:pPr>
      <w:r w:rsidRPr="003A06D0">
        <w:rPr>
          <w:lang w:val="en-GB"/>
        </w:rPr>
        <w:lastRenderedPageBreak/>
        <w:t>The following subsections specify the use of RFC 3161 timestamps with CMS signatures and the use of XML Timestamps or RFC 3161 timestamps with XML Signature. These subsections address both scenarios.</w:t>
      </w:r>
    </w:p>
    <w:p w14:paraId="29272059" w14:textId="77777777"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14:paraId="5D10B3D9" w14:textId="77777777" w:rsidR="00BF4F83" w:rsidRPr="003A06D0" w:rsidRDefault="00BF4F83" w:rsidP="00AA52F6">
      <w:pPr>
        <w:pStyle w:val="berschrift4"/>
        <w:numPr>
          <w:ilvl w:val="3"/>
          <w:numId w:val="3"/>
        </w:numPr>
        <w:ind w:left="862" w:hanging="862"/>
        <w:rPr>
          <w:lang w:val="en-GB"/>
        </w:rPr>
      </w:pPr>
      <w:bookmarkStart w:id="2826" w:name="_Toc522668706"/>
      <w:bookmarkStart w:id="2827" w:name="_Toc8854770"/>
      <w:r w:rsidRPr="003A06D0">
        <w:rPr>
          <w:lang w:val="en-GB"/>
        </w:rPr>
        <w:t>Processing for CMS signatures time-stamping</w:t>
      </w:r>
      <w:bookmarkEnd w:id="2826"/>
      <w:bookmarkEnd w:id="2827"/>
    </w:p>
    <w:p w14:paraId="64D06A8A" w14:textId="77777777"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14:paraId="2A9420C0"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14:paraId="0FB93FD1" w14:textId="77777777" w:rsidR="00BF4F83" w:rsidRPr="003A06D0" w:rsidRDefault="00581419" w:rsidP="00BF4F83">
      <w:pPr>
        <w:rPr>
          <w:rStyle w:val="Datatype"/>
          <w:lang w:val="en-GB"/>
        </w:rPr>
      </w:pPr>
      <w:r>
        <w:rPr>
          <w:rStyle w:val="Datatype"/>
          <w:lang w:val="en-GB"/>
        </w:rPr>
        <w:t>{</w:t>
      </w:r>
      <w:r w:rsidR="00BF4F83" w:rsidRPr="003A06D0">
        <w:rPr>
          <w:rStyle w:val="Datatype"/>
          <w:lang w:val="en-GB"/>
        </w:rPr>
        <w:t>iso(1) member-body(2) us(840) rsadsi(113549) pkcs(1) pkcs-9(9) smime(16) id-aa(2) 14}</w:t>
      </w:r>
      <w:r w:rsidR="00BF4F83" w:rsidRPr="003A06D0">
        <w:rPr>
          <w:lang w:val="en-GB"/>
        </w:rPr>
        <w:t> » [</w:t>
      </w:r>
      <w:r w:rsidR="00BF4F83" w:rsidRPr="003A06D0">
        <w:rPr>
          <w:color w:val="FF0000"/>
          <w:lang w:val="en-GB"/>
        </w:rPr>
        <w:t>DSS-5.3.1.1-2</w:t>
      </w:r>
      <w:r w:rsidR="00BF4F83" w:rsidRPr="003A06D0">
        <w:rPr>
          <w:lang w:val="en-GB"/>
        </w:rPr>
        <w:t>]</w:t>
      </w:r>
    </w:p>
    <w:p w14:paraId="50D1F523" w14:textId="77777777" w:rsidR="00BF4F83" w:rsidRPr="003A06D0" w:rsidRDefault="00BF4F83" w:rsidP="00BF4F83">
      <w:pPr>
        <w:rPr>
          <w:lang w:val="en-GB"/>
        </w:rPr>
      </w:pPr>
      <w:r w:rsidRPr="003A06D0">
        <w:rPr>
          <w:lang w:val="en-GB"/>
        </w:rPr>
        <w:t xml:space="preserve">The signature and its embedded timestamp is returned </w:t>
      </w:r>
      <w:r w:rsidR="0073092D">
        <w:rPr>
          <w:lang w:val="en-GB"/>
        </w:rPr>
        <w:t>as</w:t>
      </w:r>
      <w:r w:rsidR="0073092D" w:rsidRPr="003A06D0">
        <w:rPr>
          <w:lang w:val="en-GB"/>
        </w:rPr>
        <w:t xml:space="preserve"> the</w:t>
      </w:r>
      <w:r w:rsidR="0073092D">
        <w:rPr>
          <w:lang w:val="en-GB"/>
        </w:rPr>
        <w:t xml:space="preserve"> first element in the</w:t>
      </w:r>
      <w:r w:rsidR="0073092D" w:rsidRPr="003A06D0">
        <w:rPr>
          <w:lang w:val="en-GB"/>
        </w:rPr>
        <w:t xml:space="preserve"> </w:t>
      </w:r>
      <w:r w:rsidRPr="003A06D0">
        <w:rPr>
          <w:rStyle w:val="Datatype"/>
          <w:lang w:val="en-GB"/>
        </w:rPr>
        <w:t>SignatureObject</w:t>
      </w:r>
      <w:r w:rsidRPr="003A06D0">
        <w:rPr>
          <w:lang w:val="en-GB"/>
        </w:rPr>
        <w:t xml:space="preserve"> </w:t>
      </w:r>
      <w:r w:rsidR="0073092D">
        <w:rPr>
          <w:lang w:val="en-GB"/>
        </w:rPr>
        <w:t>list</w:t>
      </w:r>
      <w:r w:rsidRPr="003A06D0">
        <w:rPr>
          <w:lang w:val="en-GB"/>
        </w:rPr>
        <w:t xml:space="preserve"> of the </w:t>
      </w:r>
      <w:r w:rsidRPr="003A06D0">
        <w:rPr>
          <w:rStyle w:val="Datatype"/>
          <w:lang w:val="en-GB"/>
        </w:rPr>
        <w:t>SignResponse</w:t>
      </w:r>
      <w:r w:rsidRPr="003A06D0">
        <w:rPr>
          <w:lang w:val="en-GB"/>
        </w:rPr>
        <w:t xml:space="preserve"> component.</w:t>
      </w:r>
    </w:p>
    <w:p w14:paraId="21B6331B" w14:textId="77777777" w:rsidR="00BF4F83" w:rsidRPr="003A06D0" w:rsidRDefault="00BF4F83" w:rsidP="00AA52F6">
      <w:pPr>
        <w:pStyle w:val="berschrift4"/>
        <w:numPr>
          <w:ilvl w:val="3"/>
          <w:numId w:val="3"/>
        </w:numPr>
        <w:ind w:left="862" w:hanging="862"/>
        <w:rPr>
          <w:lang w:val="en-GB"/>
        </w:rPr>
      </w:pPr>
      <w:bookmarkStart w:id="2828" w:name="_Processing_for_XML"/>
      <w:bookmarkStart w:id="2829" w:name="_Ref522558700"/>
      <w:bookmarkStart w:id="2830" w:name="_Toc522668707"/>
      <w:bookmarkStart w:id="2831" w:name="_Toc8854771"/>
      <w:bookmarkEnd w:id="2828"/>
      <w:r w:rsidRPr="003A06D0">
        <w:rPr>
          <w:lang w:val="en-GB"/>
        </w:rPr>
        <w:t>Processing for XML Timestamps on XML signatures</w:t>
      </w:r>
      <w:bookmarkEnd w:id="2829"/>
      <w:bookmarkEnd w:id="2830"/>
      <w:bookmarkEnd w:id="2831"/>
    </w:p>
    <w:p w14:paraId="65D36228" w14:textId="77777777"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14:paraId="79698014" w14:textId="77777777"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14:paraId="5F638084"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14:paraId="07462E89" w14:textId="77777777"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14:paraId="2A73E46F" w14:textId="77777777"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14:paraId="3B0F45AD" w14:textId="77777777"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14:paraId="53F0BF09" w14:textId="77777777"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14:paraId="55DD9728"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w:t>
      </w:r>
      <w:r w:rsidR="0073092D">
        <w:rPr>
          <w:lang w:val="en-GB"/>
        </w:rPr>
        <w:t>as</w:t>
      </w:r>
      <w:r w:rsidRPr="003A06D0">
        <w:rPr>
          <w:lang w:val="en-GB"/>
        </w:rPr>
        <w:t xml:space="preserve"> the</w:t>
      </w:r>
      <w:r w:rsidR="0073092D">
        <w:rPr>
          <w:lang w:val="en-GB"/>
        </w:rPr>
        <w:t xml:space="preserve"> first element in the</w:t>
      </w:r>
      <w:r w:rsidRPr="003A06D0">
        <w:rPr>
          <w:lang w:val="en-GB"/>
        </w:rPr>
        <w:t xml:space="preserve"> </w:t>
      </w:r>
      <w:r w:rsidRPr="003A06D0">
        <w:rPr>
          <w:rStyle w:val="Datatype"/>
          <w:lang w:val="en-GB"/>
        </w:rPr>
        <w:t>SignatureObject</w:t>
      </w:r>
      <w:r w:rsidRPr="003A06D0">
        <w:rPr>
          <w:lang w:val="en-GB"/>
        </w:rPr>
        <w:t xml:space="preserve"> </w:t>
      </w:r>
      <w:r w:rsidR="0073092D">
        <w:rPr>
          <w:lang w:val="en-GB"/>
        </w:rPr>
        <w:t xml:space="preserve">list </w:t>
      </w:r>
      <w:r w:rsidRPr="003A06D0">
        <w:rPr>
          <w:lang w:val="en-GB"/>
        </w:rPr>
        <w:t xml:space="preserve">of the </w:t>
      </w:r>
      <w:r w:rsidRPr="003A06D0">
        <w:rPr>
          <w:rStyle w:val="Datatype"/>
          <w:lang w:val="en-GB"/>
        </w:rPr>
        <w:t>SignResponse</w:t>
      </w:r>
      <w:r w:rsidRPr="003A06D0">
        <w:rPr>
          <w:lang w:val="en-GB"/>
        </w:rPr>
        <w:t>. » [</w:t>
      </w:r>
      <w:r w:rsidRPr="003A06D0">
        <w:rPr>
          <w:color w:val="FF0000"/>
          <w:lang w:val="en-GB"/>
        </w:rPr>
        <w:t>DSS-5.3.1.2-5</w:t>
      </w:r>
      <w:r w:rsidRPr="003A06D0">
        <w:rPr>
          <w:lang w:val="en-GB"/>
        </w:rPr>
        <w:t>]</w:t>
      </w:r>
    </w:p>
    <w:p w14:paraId="30FCC009" w14:textId="77777777" w:rsidR="00BF4F83" w:rsidRPr="003A06D0" w:rsidRDefault="00BF4F83" w:rsidP="00AA52F6">
      <w:pPr>
        <w:pStyle w:val="berschrift4"/>
        <w:numPr>
          <w:ilvl w:val="3"/>
          <w:numId w:val="3"/>
        </w:numPr>
        <w:ind w:left="862" w:hanging="862"/>
        <w:rPr>
          <w:lang w:val="en-GB"/>
        </w:rPr>
      </w:pPr>
      <w:bookmarkStart w:id="2832" w:name="_Toc522668708"/>
      <w:bookmarkStart w:id="2833" w:name="_Toc8854772"/>
      <w:r w:rsidRPr="003A06D0">
        <w:rPr>
          <w:rStyle w:val="berschrift4Zchn"/>
          <w:b/>
          <w:iCs/>
          <w:lang w:val="en-GB"/>
        </w:rPr>
        <w:t>Processing for RFC 3161 Timestamps on XML signatures</w:t>
      </w:r>
      <w:bookmarkEnd w:id="2832"/>
      <w:bookmarkEnd w:id="2833"/>
    </w:p>
    <w:p w14:paraId="6B5FDF53"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14:paraId="58076CFC" w14:textId="77777777" w:rsidR="00BF4F83" w:rsidRPr="003A06D0" w:rsidRDefault="00BF4F83" w:rsidP="00BF4F83">
      <w:pPr>
        <w:rPr>
          <w:lang w:val="en-GB"/>
        </w:rPr>
      </w:pPr>
      <w:r w:rsidRPr="003A06D0">
        <w:rPr>
          <w:rStyle w:val="Datatype"/>
          <w:lang w:val="en-GB"/>
        </w:rPr>
        <w:t>urn:ietf:rfc:3161</w:t>
      </w:r>
      <w:r w:rsidRPr="003A06D0">
        <w:rPr>
          <w:lang w:val="en-GB"/>
        </w:rPr>
        <w:t xml:space="preserve"> </w:t>
      </w:r>
    </w:p>
    <w:p w14:paraId="2FECE6E0" w14:textId="77777777" w:rsidR="00BF4F83" w:rsidRPr="003A06D0" w:rsidRDefault="00BF4F83" w:rsidP="00BF4F83">
      <w:pPr>
        <w:rPr>
          <w:lang w:val="en-GB"/>
        </w:rPr>
      </w:pPr>
      <w:r w:rsidRPr="003A06D0">
        <w:rPr>
          <w:lang w:val="en-GB"/>
        </w:rPr>
        <w:lastRenderedPageBreak/>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2834" w:name="sec_DataProcessingModelForVerification"/>
    <w:bookmarkStart w:id="2835" w:name="sec_AsyncProcessingModel"/>
    <w:bookmarkStart w:id="2836" w:name="_Toc114309513"/>
    <w:bookmarkStart w:id="2837" w:name="_Toc157225038"/>
    <w:bookmarkStart w:id="2838" w:name="_Toc158797505"/>
    <w:bookmarkStart w:id="2839" w:name="_Toc159076073"/>
    <w:bookmarkStart w:id="2840" w:name="_Toc481064980"/>
    <w:bookmarkStart w:id="2841" w:name="_Toc114309535"/>
    <w:bookmarkStart w:id="2842" w:name="_Toc157225061"/>
    <w:bookmarkStart w:id="2843" w:name="_Toc158797528"/>
    <w:bookmarkStart w:id="2844" w:name="_Toc159076096"/>
    <w:bookmarkStart w:id="2845" w:name="_Toc481065033"/>
    <w:bookmarkStart w:id="2846" w:name="_Ref501707689"/>
    <w:bookmarkStart w:id="2847" w:name="_Ref512158370"/>
    <w:bookmarkStart w:id="2848" w:name="_Toc480914754"/>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34"/>
    <w:bookmarkEnd w:id="2835"/>
    <w:p w14:paraId="2E61E55C" w14:textId="77777777"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2849" w:name="_Toc534748898"/>
      <w:bookmarkStart w:id="2850" w:name="_Toc522668709"/>
      <w:bookmarkStart w:id="2851" w:name="_Toc8854773"/>
      <w:r w:rsidRPr="003A06D0">
        <w:rPr>
          <w:rStyle w:val="Hyperlink"/>
          <w:lang w:val="en-GB"/>
        </w:rPr>
        <w:t>Data Processing Model for Verif</w:t>
      </w:r>
      <w:bookmarkEnd w:id="2836"/>
      <w:bookmarkEnd w:id="2837"/>
      <w:bookmarkEnd w:id="2838"/>
      <w:bookmarkEnd w:id="2839"/>
      <w:bookmarkEnd w:id="2840"/>
      <w:r w:rsidRPr="003A06D0">
        <w:rPr>
          <w:rStyle w:val="Hyperlink"/>
          <w:lang w:val="en-GB"/>
        </w:rPr>
        <w:t>ication</w:t>
      </w:r>
      <w:bookmarkEnd w:id="2849"/>
      <w:bookmarkEnd w:id="2850"/>
      <w:bookmarkEnd w:id="2851"/>
      <w:r w:rsidRPr="003A06D0">
        <w:rPr>
          <w:lang w:val="en-GB"/>
        </w:rPr>
        <w:fldChar w:fldCharType="end"/>
      </w:r>
    </w:p>
    <w:p w14:paraId="7CA8C6EC" w14:textId="77777777"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522067">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522067">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522067">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14:paraId="71E43707" w14:textId="77777777"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14:paraId="5B200BF1" w14:textId="77777777" w:rsidR="009D4EF5" w:rsidRPr="003A06D0" w:rsidRDefault="009D4EF5" w:rsidP="009D4EF5">
      <w:pPr>
        <w:pStyle w:val="Beschriftung"/>
        <w:rPr>
          <w:lang w:val="en-GB"/>
        </w:rPr>
      </w:pPr>
      <w:bookmarkStart w:id="2852" w:name="_Toc534748581"/>
      <w:bookmarkStart w:id="2853"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8</w:t>
      </w:r>
      <w:r w:rsidRPr="003A06D0">
        <w:rPr>
          <w:noProof/>
          <w:lang w:val="en-GB"/>
        </w:rPr>
        <w:fldChar w:fldCharType="end"/>
      </w:r>
      <w:r w:rsidRPr="003A06D0">
        <w:rPr>
          <w:noProof/>
          <w:lang w:val="en-GB"/>
        </w:rPr>
        <w:t>: Verification Overview</w:t>
      </w:r>
      <w:bookmarkEnd w:id="2852"/>
      <w:bookmarkEnd w:id="2853"/>
    </w:p>
    <w:p w14:paraId="7776F4E3" w14:textId="77777777" w:rsidR="009D4EF5" w:rsidRPr="003A06D0" w:rsidRDefault="009D4EF5" w:rsidP="009D4EF5">
      <w:pPr>
        <w:keepNext/>
        <w:rPr>
          <w:lang w:val="en-GB"/>
        </w:rPr>
      </w:pPr>
      <w:r w:rsidRPr="003A06D0">
        <w:rPr>
          <w:noProof/>
          <w:lang w:val="en-GB" w:eastAsia="en-GB"/>
        </w:rPr>
        <w:drawing>
          <wp:inline distT="0" distB="0" distL="0" distR="0" wp14:anchorId="293B3253" wp14:editId="5F065425">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14:paraId="299DAE97" w14:textId="77777777"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14:paraId="213F8FBA" w14:textId="77777777"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14:paraId="1E79A73E" w14:textId="77777777"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2854" w:name="sec_ProcessingXmlSignatureVerification"/>
    <w:bookmarkStart w:id="2855" w:name="_Toc114309516"/>
    <w:bookmarkStart w:id="2856" w:name="_Ref114325054"/>
    <w:bookmarkStart w:id="2857" w:name="_Ref114330611"/>
    <w:bookmarkStart w:id="2858" w:name="_Ref157224083"/>
    <w:bookmarkStart w:id="2859" w:name="_Toc157225041"/>
    <w:bookmarkStart w:id="2860" w:name="_Toc158797508"/>
    <w:bookmarkStart w:id="2861" w:name="_Toc159076076"/>
    <w:bookmarkStart w:id="2862" w:name="_Ref481011359"/>
    <w:bookmarkStart w:id="2863" w:name="_Toc481064986"/>
    <w:bookmarkStart w:id="2864" w:name="_Toc516358021"/>
    <w:bookmarkEnd w:id="2854"/>
    <w:p w14:paraId="3C11B2BE" w14:textId="77777777"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2865" w:name="_Toc534748899"/>
      <w:bookmarkStart w:id="2866" w:name="_Toc522668710"/>
      <w:bookmarkStart w:id="2867" w:name="_Toc8854774"/>
      <w:r w:rsidRPr="003A06D0">
        <w:rPr>
          <w:rStyle w:val="Hyperlink"/>
          <w:lang w:val="en-GB"/>
        </w:rPr>
        <w:t>Processing for XML Signature</w:t>
      </w:r>
      <w:bookmarkEnd w:id="2855"/>
      <w:bookmarkEnd w:id="2856"/>
      <w:bookmarkEnd w:id="2857"/>
      <w:bookmarkEnd w:id="2858"/>
      <w:bookmarkEnd w:id="2859"/>
      <w:bookmarkEnd w:id="2860"/>
      <w:bookmarkEnd w:id="2861"/>
      <w:bookmarkEnd w:id="2862"/>
      <w:bookmarkEnd w:id="2863"/>
      <w:bookmarkEnd w:id="2864"/>
      <w:r w:rsidRPr="003A06D0">
        <w:rPr>
          <w:rStyle w:val="Hyperlink"/>
          <w:lang w:val="en-GB"/>
        </w:rPr>
        <w:t xml:space="preserve"> Verification</w:t>
      </w:r>
      <w:bookmarkEnd w:id="2865"/>
      <w:bookmarkEnd w:id="2866"/>
      <w:bookmarkEnd w:id="2867"/>
      <w:r w:rsidRPr="003A06D0">
        <w:rPr>
          <w:lang w:val="en-GB"/>
        </w:rPr>
        <w:fldChar w:fldCharType="end"/>
      </w:r>
    </w:p>
    <w:p w14:paraId="0E02E5DD" w14:textId="77777777" w:rsidR="009D4EF5" w:rsidRPr="003A06D0" w:rsidRDefault="009D4EF5" w:rsidP="009D4EF5">
      <w:pPr>
        <w:pStyle w:val="berschrift3"/>
        <w:numPr>
          <w:ilvl w:val="2"/>
          <w:numId w:val="3"/>
        </w:numPr>
        <w:rPr>
          <w:lang w:val="en-GB"/>
        </w:rPr>
      </w:pPr>
      <w:bookmarkStart w:id="2868" w:name="_Toc516359908"/>
      <w:bookmarkStart w:id="2869" w:name="_Toc522668711"/>
      <w:bookmarkStart w:id="2870" w:name="_Toc534748900"/>
      <w:bookmarkStart w:id="2871" w:name="_Toc8854775"/>
      <w:r w:rsidRPr="003A06D0">
        <w:rPr>
          <w:lang w:val="en-GB"/>
        </w:rPr>
        <w:t>Sub process ‘</w:t>
      </w:r>
      <w:r w:rsidRPr="003A06D0">
        <w:rPr>
          <w:rStyle w:val="Datatype"/>
          <w:lang w:val="en-GB"/>
        </w:rPr>
        <w:t>retrieve XML signature</w:t>
      </w:r>
      <w:r w:rsidRPr="003A06D0">
        <w:rPr>
          <w:lang w:val="en-GB"/>
        </w:rPr>
        <w:t>’</w:t>
      </w:r>
      <w:bookmarkEnd w:id="2868"/>
      <w:bookmarkEnd w:id="2869"/>
      <w:bookmarkEnd w:id="2870"/>
      <w:bookmarkEnd w:id="2871"/>
      <w:r w:rsidRPr="003A06D0">
        <w:rPr>
          <w:lang w:val="en-GB"/>
        </w:rPr>
        <w:t xml:space="preserve"> </w:t>
      </w:r>
    </w:p>
    <w:p w14:paraId="203903AA" w14:textId="77777777" w:rsidR="009D4EF5" w:rsidRPr="003A06D0" w:rsidRDefault="009D4EF5" w:rsidP="009D4EF5">
      <w:pPr>
        <w:pStyle w:val="Beschriftung"/>
        <w:rPr>
          <w:lang w:val="en-GB"/>
        </w:rPr>
      </w:pPr>
      <w:bookmarkStart w:id="2872" w:name="_Toc534748582"/>
      <w:bookmarkStart w:id="2873"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9</w:t>
      </w:r>
      <w:r w:rsidRPr="003A06D0">
        <w:rPr>
          <w:noProof/>
          <w:lang w:val="en-GB"/>
        </w:rPr>
        <w:fldChar w:fldCharType="end"/>
      </w:r>
      <w:r w:rsidRPr="003A06D0">
        <w:rPr>
          <w:noProof/>
          <w:lang w:val="en-GB"/>
        </w:rPr>
        <w:t>: Retrieve XML Signature</w:t>
      </w:r>
      <w:bookmarkEnd w:id="2872"/>
      <w:bookmarkEnd w:id="2873"/>
    </w:p>
    <w:p w14:paraId="464E42F6" w14:textId="77777777" w:rsidR="009D4EF5" w:rsidRPr="003A06D0" w:rsidRDefault="009D4EF5" w:rsidP="009D4EF5">
      <w:pPr>
        <w:keepNext/>
        <w:rPr>
          <w:lang w:val="en-GB"/>
        </w:rPr>
      </w:pPr>
      <w:r w:rsidRPr="003A06D0">
        <w:rPr>
          <w:noProof/>
          <w:lang w:val="en-GB" w:eastAsia="en-GB"/>
        </w:rPr>
        <w:drawing>
          <wp:inline distT="0" distB="0" distL="0" distR="0" wp14:anchorId="10D6FFE9" wp14:editId="232459C6">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97">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14:paraId="436BA5AB" w14:textId="77777777" w:rsidR="009D4EF5" w:rsidRPr="003A06D0" w:rsidRDefault="009D4EF5" w:rsidP="009D4EF5">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14:paraId="13BF63D8" w14:textId="77777777"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14:paraId="30661D54" w14:textId="77777777"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14:paraId="587FDA68" w14:textId="77777777"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14:paraId="3BEABF25" w14:textId="77777777" w:rsidR="009D4EF5" w:rsidRPr="003A06D0" w:rsidRDefault="009D4EF5" w:rsidP="009D4EF5">
      <w:pPr>
        <w:pStyle w:val="berschrift3"/>
        <w:numPr>
          <w:ilvl w:val="2"/>
          <w:numId w:val="3"/>
        </w:numPr>
        <w:rPr>
          <w:lang w:val="en-GB"/>
        </w:rPr>
      </w:pPr>
      <w:bookmarkStart w:id="2874" w:name="_Toc516359909"/>
      <w:bookmarkStart w:id="2875" w:name="_Toc522668713"/>
      <w:bookmarkStart w:id="2876" w:name="_Toc534748902"/>
      <w:bookmarkStart w:id="2877" w:name="_Toc8854776"/>
      <w:r w:rsidRPr="003A06D0">
        <w:rPr>
          <w:lang w:val="en-GB"/>
        </w:rPr>
        <w:t>Sub process ‘</w:t>
      </w:r>
      <w:r w:rsidRPr="003A06D0">
        <w:rPr>
          <w:rStyle w:val="Datatype"/>
          <w:lang w:val="en-GB"/>
        </w:rPr>
        <w:t>recalculate references</w:t>
      </w:r>
      <w:r w:rsidRPr="003A06D0">
        <w:rPr>
          <w:lang w:val="en-GB"/>
        </w:rPr>
        <w:t>’</w:t>
      </w:r>
      <w:bookmarkEnd w:id="2874"/>
      <w:bookmarkEnd w:id="2875"/>
      <w:bookmarkEnd w:id="2876"/>
      <w:bookmarkEnd w:id="2877"/>
      <w:r w:rsidRPr="003A06D0">
        <w:rPr>
          <w:lang w:val="en-GB"/>
        </w:rPr>
        <w:t xml:space="preserve"> </w:t>
      </w:r>
    </w:p>
    <w:p w14:paraId="37B3AF7B" w14:textId="77777777" w:rsidR="009D4EF5" w:rsidRPr="003A06D0" w:rsidRDefault="009D4EF5" w:rsidP="009D4EF5">
      <w:pPr>
        <w:pStyle w:val="Beschriftung"/>
        <w:rPr>
          <w:lang w:val="en-GB"/>
        </w:rPr>
      </w:pPr>
      <w:bookmarkStart w:id="2878" w:name="_Toc534748583"/>
      <w:bookmarkStart w:id="2879"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10</w:t>
      </w:r>
      <w:r w:rsidRPr="003A06D0">
        <w:rPr>
          <w:noProof/>
          <w:lang w:val="en-GB"/>
        </w:rPr>
        <w:fldChar w:fldCharType="end"/>
      </w:r>
      <w:r w:rsidRPr="003A06D0">
        <w:rPr>
          <w:noProof/>
          <w:lang w:val="en-GB"/>
        </w:rPr>
        <w:t>: Recalculate References</w:t>
      </w:r>
      <w:bookmarkEnd w:id="2878"/>
      <w:bookmarkEnd w:id="2879"/>
    </w:p>
    <w:p w14:paraId="035FCEA4" w14:textId="77777777"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4494C963" wp14:editId="1AFEA73F">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8">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14:paraId="0D870B99" w14:textId="77777777" w:rsidR="009D4EF5" w:rsidRPr="003A06D0" w:rsidRDefault="009D4EF5" w:rsidP="009D4EF5">
      <w:pPr>
        <w:rPr>
          <w:lang w:val="en-GB"/>
        </w:rPr>
      </w:pPr>
      <w:bookmarkStart w:id="2880"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14:paraId="10D4B1E5" w14:textId="77777777"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14:paraId="4AB95257" w14:textId="77777777"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14:paraId="4298BDA1" w14:textId="77777777"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2881" w:name="_Ref157224127"/>
      <w:bookmarkEnd w:id="2880"/>
    </w:p>
    <w:p w14:paraId="78AFA426"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009E44E7">
        <w:rPr>
          <w:lang w:val="en-GB"/>
        </w:rPr>
        <w:t xml:space="preserve">component </w:t>
      </w:r>
      <w:r w:rsidR="009E44E7" w:rsidRPr="009E44E7">
        <w:rPr>
          <w:rStyle w:val="Datatype"/>
        </w:rPr>
        <w:t>Document</w:t>
      </w:r>
      <w:r w:rsidR="009E44E7">
        <w:rPr>
          <w:lang w:val="en-GB"/>
        </w:rPr>
        <w:t xml:space="preserve"> (see section </w:t>
      </w:r>
      <w:r w:rsidR="009E44E7">
        <w:rPr>
          <w:lang w:val="en-GB"/>
        </w:rPr>
        <w:fldChar w:fldCharType="begin"/>
      </w:r>
      <w:r w:rsidR="009E44E7">
        <w:rPr>
          <w:lang w:val="en-GB"/>
        </w:rPr>
        <w:instrText xml:space="preserve"> REF _RefComp1F72664D \r \h </w:instrText>
      </w:r>
      <w:r w:rsidR="009E44E7">
        <w:rPr>
          <w:lang w:val="en-GB"/>
        </w:rPr>
      </w:r>
      <w:r w:rsidR="009E44E7">
        <w:rPr>
          <w:lang w:val="en-GB"/>
        </w:rPr>
        <w:fldChar w:fldCharType="separate"/>
      </w:r>
      <w:r w:rsidR="009E44E7">
        <w:rPr>
          <w:lang w:val="en-GB"/>
        </w:rPr>
        <w:t>4.4.3</w:t>
      </w:r>
      <w:r w:rsidR="009E44E7">
        <w:rPr>
          <w:lang w:val="en-GB"/>
        </w:rPr>
        <w:fldChar w:fldCharType="end"/>
      </w:r>
      <w:r w:rsidR="009E44E7">
        <w:rPr>
          <w:lang w:val="en-GB"/>
        </w:rPr>
        <w:t>)</w:t>
      </w:r>
      <w:r w:rsidRPr="003A06D0">
        <w:rPr>
          <w:lang w:val="en-GB"/>
        </w:rPr>
        <w:t xml:space="preserve"> depending of the form of the input document).</w:t>
      </w:r>
      <w:bookmarkEnd w:id="2881"/>
      <w:r w:rsidRPr="003A06D0">
        <w:rPr>
          <w:lang w:val="en-GB"/>
        </w:rPr>
        <w:t xml:space="preserve"> </w:t>
      </w:r>
    </w:p>
    <w:p w14:paraId="05393DC5"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14:paraId="00035AB4"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14:paraId="1BBB5E58" w14:textId="77777777"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14:paraId="7E1F1D39" w14:textId="77777777" w:rsidR="009D4EF5" w:rsidRPr="003A06D0" w:rsidRDefault="009D4EF5" w:rsidP="009D4EF5">
      <w:pPr>
        <w:pStyle w:val="berschrift3"/>
        <w:numPr>
          <w:ilvl w:val="2"/>
          <w:numId w:val="3"/>
        </w:numPr>
        <w:rPr>
          <w:lang w:val="en-GB"/>
        </w:rPr>
      </w:pPr>
      <w:bookmarkStart w:id="2882" w:name="_Toc516359910"/>
      <w:bookmarkStart w:id="2883" w:name="_Toc522668714"/>
      <w:bookmarkStart w:id="2884" w:name="_Toc534748903"/>
      <w:bookmarkStart w:id="2885" w:name="_Toc8854777"/>
      <w:bookmarkStart w:id="2886" w:name="_GoBack"/>
      <w:bookmarkEnd w:id="2886"/>
      <w:r w:rsidRPr="003A06D0">
        <w:rPr>
          <w:lang w:val="en-GB"/>
        </w:rPr>
        <w:t>Sub process ‘</w:t>
      </w:r>
      <w:r w:rsidRPr="003A06D0">
        <w:rPr>
          <w:rStyle w:val="Datatype"/>
          <w:lang w:val="en-GB"/>
        </w:rPr>
        <w:t>verify XML signature</w:t>
      </w:r>
      <w:r w:rsidRPr="003A06D0">
        <w:rPr>
          <w:lang w:val="en-GB"/>
        </w:rPr>
        <w:t>’</w:t>
      </w:r>
      <w:bookmarkEnd w:id="2882"/>
      <w:bookmarkEnd w:id="2883"/>
      <w:bookmarkEnd w:id="2884"/>
      <w:bookmarkEnd w:id="2885"/>
    </w:p>
    <w:p w14:paraId="0AB117C6" w14:textId="77777777" w:rsidR="009D4EF5" w:rsidRPr="003A06D0" w:rsidRDefault="009D4EF5" w:rsidP="009D4EF5">
      <w:pPr>
        <w:pStyle w:val="Beschriftung"/>
        <w:rPr>
          <w:lang w:val="en-GB"/>
        </w:rPr>
      </w:pPr>
      <w:bookmarkStart w:id="2887" w:name="_Toc534748584"/>
      <w:bookmarkStart w:id="2888"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11</w:t>
      </w:r>
      <w:r w:rsidRPr="003A06D0">
        <w:rPr>
          <w:noProof/>
          <w:lang w:val="en-GB"/>
        </w:rPr>
        <w:fldChar w:fldCharType="end"/>
      </w:r>
      <w:r w:rsidRPr="003A06D0">
        <w:rPr>
          <w:noProof/>
          <w:lang w:val="en-GB"/>
        </w:rPr>
        <w:t>: Verify XML Signature</w:t>
      </w:r>
      <w:bookmarkEnd w:id="2887"/>
      <w:bookmarkEnd w:id="2888"/>
    </w:p>
    <w:p w14:paraId="46E9ACC5" w14:textId="77777777" w:rsidR="009D4EF5" w:rsidRPr="003A06D0" w:rsidRDefault="009D4EF5" w:rsidP="009D4EF5">
      <w:pPr>
        <w:keepNext/>
        <w:rPr>
          <w:lang w:val="en-GB"/>
        </w:rPr>
      </w:pPr>
      <w:r w:rsidRPr="003A06D0">
        <w:rPr>
          <w:noProof/>
          <w:lang w:val="en-GB" w:eastAsia="en-GB"/>
        </w:rPr>
        <w:lastRenderedPageBreak/>
        <w:drawing>
          <wp:inline distT="0" distB="0" distL="0" distR="0" wp14:anchorId="3662CBEB" wp14:editId="0735BA69">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9">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14:paraId="0D95D0FE"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14:paraId="477F686E" w14:textId="77777777"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14:paraId="7DD61AB9" w14:textId="77777777"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14:paraId="19CC3873" w14:textId="77777777" w:rsidR="009D4EF5" w:rsidRPr="003A06D0" w:rsidRDefault="009D4EF5" w:rsidP="009D4EF5">
      <w:pPr>
        <w:rPr>
          <w:lang w:val="en-GB"/>
        </w:rPr>
      </w:pPr>
      <w:r w:rsidRPr="003A06D0">
        <w:rPr>
          <w:rStyle w:val="Datatype"/>
          <w:lang w:val="en-GB"/>
        </w:rPr>
        <w:t xml:space="preserve">urn:oasis:names:tc:dss:1.0:resultminor:valid:hasManifestResults </w:t>
      </w:r>
    </w:p>
    <w:p w14:paraId="4A9E5663" w14:textId="77777777"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14:paraId="3765002A" w14:textId="77777777" w:rsidR="009D4EF5" w:rsidRPr="003A06D0" w:rsidRDefault="009D4EF5" w:rsidP="009D4EF5">
      <w:pPr>
        <w:rPr>
          <w:lang w:val="en-GB"/>
        </w:rPr>
      </w:pPr>
      <w:r w:rsidRPr="003A06D0">
        <w:rPr>
          <w:lang w:val="en-GB"/>
        </w:rPr>
        <w:t xml:space="preserve">If the signature validates correctly, the server returns one of the first </w:t>
      </w:r>
      <w:commentRangeStart w:id="2889"/>
      <w:del w:id="2890" w:author="Andreas Kuehne" w:date="2019-05-09T21:44:00Z">
        <w:r w:rsidRPr="003A06D0" w:rsidDel="00564C22">
          <w:rPr>
            <w:lang w:val="en-GB"/>
          </w:rPr>
          <w:delText xml:space="preserve">three </w:delText>
        </w:r>
      </w:del>
      <w:ins w:id="2891" w:author="Andreas Kuehne" w:date="2019-05-09T21:44:00Z">
        <w:r w:rsidR="00564C22">
          <w:rPr>
            <w:lang w:val="en-GB"/>
          </w:rPr>
          <w:t>two</w:t>
        </w:r>
        <w:r w:rsidR="00564C22" w:rsidRPr="003A06D0">
          <w:rPr>
            <w:lang w:val="en-GB"/>
          </w:rPr>
          <w:t xml:space="preserve"> </w:t>
        </w:r>
      </w:ins>
      <w:commentRangeEnd w:id="2889"/>
      <w:ins w:id="2892" w:author="Andreas Kuehne" w:date="2019-05-09T21:46:00Z">
        <w:r w:rsidR="00564C22">
          <w:rPr>
            <w:rStyle w:val="Kommentarzeichen"/>
          </w:rPr>
          <w:commentReference w:id="2889"/>
        </w:r>
      </w:ins>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14:paraId="38C409D3" w14:textId="77777777" w:rsidR="009D4EF5" w:rsidRPr="003A06D0" w:rsidRDefault="009D4EF5" w:rsidP="009D4EF5">
      <w:pPr>
        <w:pStyle w:val="berschrift4"/>
        <w:numPr>
          <w:ilvl w:val="3"/>
          <w:numId w:val="3"/>
        </w:numPr>
        <w:tabs>
          <w:tab w:val="num" w:pos="360"/>
        </w:tabs>
        <w:jc w:val="both"/>
        <w:rPr>
          <w:lang w:val="en-GB"/>
        </w:rPr>
      </w:pPr>
      <w:bookmarkStart w:id="2893" w:name="_Ref501130528"/>
      <w:bookmarkStart w:id="2894" w:name="_Toc522668715"/>
      <w:bookmarkStart w:id="2895" w:name="_Toc534748904"/>
      <w:bookmarkStart w:id="2896" w:name="_Toc8854778"/>
      <w:r w:rsidRPr="003A06D0">
        <w:rPr>
          <w:lang w:val="en-GB"/>
        </w:rPr>
        <w:t>Processing for RFC 3161 timestamp tokens on XML Signatures</w:t>
      </w:r>
      <w:bookmarkEnd w:id="2893"/>
      <w:bookmarkEnd w:id="2894"/>
      <w:bookmarkEnd w:id="2895"/>
      <w:bookmarkEnd w:id="2896"/>
    </w:p>
    <w:p w14:paraId="53B9B0D4" w14:textId="77777777"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14:paraId="15C1924E" w14:textId="77777777"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14:paraId="3E167348" w14:textId="77777777"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14:paraId="7E516CCA" w14:textId="77777777"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14:paraId="14C78735" w14:textId="77777777"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14:paraId="459ABF9D" w14:textId="77777777"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14:paraId="5CB5CF30" w14:textId="77777777"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14:paraId="45DA4685" w14:textId="77777777" w:rsidR="009D4EF5" w:rsidRPr="003A06D0" w:rsidRDefault="009D4EF5" w:rsidP="009D4EF5">
      <w:pPr>
        <w:pStyle w:val="berschrift4"/>
        <w:numPr>
          <w:ilvl w:val="3"/>
          <w:numId w:val="3"/>
        </w:numPr>
        <w:tabs>
          <w:tab w:val="num" w:pos="360"/>
        </w:tabs>
        <w:jc w:val="both"/>
        <w:rPr>
          <w:lang w:val="en-GB"/>
        </w:rPr>
      </w:pPr>
      <w:bookmarkStart w:id="2897" w:name="_Ref501130548"/>
      <w:bookmarkStart w:id="2898" w:name="_Toc522668716"/>
      <w:bookmarkStart w:id="2899" w:name="_Toc534748905"/>
      <w:bookmarkStart w:id="2900" w:name="_Toc8854779"/>
      <w:r w:rsidRPr="003A06D0">
        <w:rPr>
          <w:lang w:val="en-GB"/>
        </w:rPr>
        <w:lastRenderedPageBreak/>
        <w:t>Processing for XML timestamp tokens on XML signatures</w:t>
      </w:r>
      <w:bookmarkEnd w:id="2897"/>
      <w:bookmarkEnd w:id="2898"/>
      <w:bookmarkEnd w:id="2899"/>
      <w:bookmarkEnd w:id="2900"/>
    </w:p>
    <w:p w14:paraId="61D02D3D" w14:textId="77777777"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14:paraId="0A645D99" w14:textId="77777777"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14:paraId="4767614B" w14:textId="77777777"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14:paraId="640C4240" w14:textId="77777777"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14:paraId="45568072" w14:textId="77777777"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14:paraId="228A5E2C" w14:textId="77777777"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14:paraId="314B7FC6" w14:textId="77777777" w:rsidR="009D4EF5" w:rsidRPr="003A06D0" w:rsidRDefault="009D4EF5" w:rsidP="009D4EF5">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14:paraId="387194D7" w14:textId="77777777" w:rsidR="009D4EF5" w:rsidRPr="003A06D0" w:rsidRDefault="009D4EF5" w:rsidP="009D4EF5">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14:paraId="7867C1A3" w14:textId="77777777"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14:paraId="3F7C79A2" w14:textId="77777777"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14:paraId="25531997" w14:textId="77777777"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14:paraId="00097240" w14:textId="77777777"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14:paraId="0570C42A" w14:textId="77777777" w:rsidR="009D4EF5" w:rsidRPr="003A06D0" w:rsidRDefault="009D4EF5" w:rsidP="009D4EF5">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14:paraId="52223A9A" w14:textId="77777777" w:rsidR="009D4EF5" w:rsidRPr="003A06D0" w:rsidRDefault="009D4EF5" w:rsidP="009D4EF5">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14:paraId="062F080D" w14:textId="77777777"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2901" w:name="sec_ProcessingCmsSignatureVerification"/>
    <w:bookmarkStart w:id="2902" w:name="_Toc114309519"/>
    <w:bookmarkStart w:id="2903" w:name="_Ref157224338"/>
    <w:bookmarkStart w:id="2904" w:name="_Toc157225044"/>
    <w:bookmarkStart w:id="2905" w:name="_Toc158797511"/>
    <w:bookmarkStart w:id="2906" w:name="_Toc159076079"/>
    <w:bookmarkStart w:id="2907" w:name="_Ref481011454"/>
    <w:bookmarkStart w:id="2908" w:name="_Ref481011624"/>
    <w:bookmarkStart w:id="2909" w:name="_Ref481011642"/>
    <w:bookmarkStart w:id="2910" w:name="_Ref481012479"/>
    <w:bookmarkStart w:id="2911" w:name="_Ref481012491"/>
    <w:bookmarkStart w:id="2912" w:name="_Toc481064992"/>
    <w:bookmarkStart w:id="2913" w:name="_Ref512285830"/>
    <w:bookmarkStart w:id="2914" w:name="_Ref512285841"/>
    <w:bookmarkStart w:id="2915" w:name="_Toc516358022"/>
    <w:bookmarkEnd w:id="2901"/>
    <w:p w14:paraId="55547D6A" w14:textId="77777777"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2916" w:name="_Toc534748906"/>
      <w:bookmarkStart w:id="2917" w:name="_Toc522668717"/>
      <w:bookmarkStart w:id="2918" w:name="_Toc8854780"/>
      <w:r w:rsidRPr="003A06D0">
        <w:rPr>
          <w:rStyle w:val="Hyperlink"/>
          <w:lang w:val="en-GB"/>
        </w:rPr>
        <w:t>Processing for CMS Signature</w:t>
      </w:r>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r w:rsidRPr="003A06D0">
        <w:rPr>
          <w:rStyle w:val="Hyperlink"/>
          <w:lang w:val="en-GB"/>
        </w:rPr>
        <w:t xml:space="preserve"> Verification</w:t>
      </w:r>
      <w:bookmarkEnd w:id="2916"/>
      <w:bookmarkEnd w:id="2917"/>
      <w:bookmarkEnd w:id="2918"/>
      <w:r w:rsidRPr="003A06D0">
        <w:rPr>
          <w:lang w:val="en-GB"/>
        </w:rPr>
        <w:fldChar w:fldCharType="end"/>
      </w:r>
    </w:p>
    <w:p w14:paraId="255C292C" w14:textId="77777777"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14:paraId="5BA43268" w14:textId="77777777" w:rsidR="009D4EF5" w:rsidRPr="003A06D0" w:rsidRDefault="009D4EF5" w:rsidP="009D4EF5">
      <w:pPr>
        <w:pStyle w:val="berschrift3"/>
        <w:numPr>
          <w:ilvl w:val="2"/>
          <w:numId w:val="3"/>
        </w:numPr>
        <w:rPr>
          <w:lang w:val="en-GB"/>
        </w:rPr>
      </w:pPr>
      <w:bookmarkStart w:id="2919" w:name="_Toc516359911"/>
      <w:bookmarkStart w:id="2920" w:name="_Toc522668718"/>
      <w:bookmarkStart w:id="2921" w:name="_Toc534748907"/>
      <w:bookmarkStart w:id="2922" w:name="_Toc8854781"/>
      <w:r w:rsidRPr="003A06D0">
        <w:rPr>
          <w:lang w:val="en-GB"/>
        </w:rPr>
        <w:t>Sub process ‘</w:t>
      </w:r>
      <w:r w:rsidRPr="003A06D0">
        <w:rPr>
          <w:rStyle w:val="Datatype"/>
          <w:lang w:val="en-GB"/>
        </w:rPr>
        <w:t>retrieve CMS signature</w:t>
      </w:r>
      <w:r w:rsidRPr="003A06D0">
        <w:rPr>
          <w:lang w:val="en-GB"/>
        </w:rPr>
        <w:t>’</w:t>
      </w:r>
      <w:bookmarkEnd w:id="2919"/>
      <w:bookmarkEnd w:id="2920"/>
      <w:bookmarkEnd w:id="2921"/>
      <w:bookmarkEnd w:id="2922"/>
      <w:r w:rsidRPr="003A06D0">
        <w:rPr>
          <w:lang w:val="en-GB"/>
        </w:rPr>
        <w:t xml:space="preserve"> </w:t>
      </w:r>
    </w:p>
    <w:p w14:paraId="452EAD2D" w14:textId="77777777" w:rsidR="009D4EF5" w:rsidRPr="003A06D0" w:rsidRDefault="009D4EF5" w:rsidP="009D4EF5">
      <w:pPr>
        <w:pStyle w:val="Beschriftung"/>
        <w:rPr>
          <w:lang w:val="en-GB"/>
        </w:rPr>
      </w:pPr>
      <w:bookmarkStart w:id="2923" w:name="_Toc534748585"/>
      <w:bookmarkStart w:id="2924"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12</w:t>
      </w:r>
      <w:r w:rsidRPr="003A06D0">
        <w:rPr>
          <w:noProof/>
          <w:lang w:val="en-GB"/>
        </w:rPr>
        <w:fldChar w:fldCharType="end"/>
      </w:r>
      <w:r w:rsidRPr="003A06D0">
        <w:rPr>
          <w:lang w:val="en-GB"/>
        </w:rPr>
        <w:t>: Retrieve CMS Signature</w:t>
      </w:r>
      <w:bookmarkEnd w:id="2923"/>
      <w:bookmarkEnd w:id="2924"/>
    </w:p>
    <w:p w14:paraId="2AB678AE" w14:textId="77777777" w:rsidR="009D4EF5" w:rsidRPr="003A06D0" w:rsidRDefault="009D4EF5" w:rsidP="009D4EF5">
      <w:pPr>
        <w:keepNext/>
        <w:rPr>
          <w:lang w:val="en-GB"/>
        </w:rPr>
      </w:pPr>
      <w:r w:rsidRPr="003A06D0">
        <w:rPr>
          <w:noProof/>
          <w:lang w:val="en-GB" w:eastAsia="en-GB"/>
        </w:rPr>
        <w:lastRenderedPageBreak/>
        <w:drawing>
          <wp:inline distT="0" distB="0" distL="0" distR="0" wp14:anchorId="333CFEED" wp14:editId="460C8717">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0">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14:paraId="3540832D" w14:textId="77777777"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14:paraId="06F538A2" w14:textId="77777777" w:rsidR="009D4EF5" w:rsidRPr="003A06D0" w:rsidRDefault="009D4EF5" w:rsidP="009D4EF5">
      <w:pPr>
        <w:pStyle w:val="Aufzhlungszeichen"/>
        <w:numPr>
          <w:ilvl w:val="0"/>
          <w:numId w:val="21"/>
        </w:numPr>
        <w:jc w:val="both"/>
        <w:rPr>
          <w:lang w:val="en-GB"/>
        </w:rPr>
      </w:pPr>
      <w:bookmarkStart w:id="2925"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2925"/>
      <w:r w:rsidRPr="003A06D0">
        <w:rPr>
          <w:lang w:val="en-GB"/>
        </w:rPr>
        <w:t xml:space="preserve"> </w:t>
      </w:r>
    </w:p>
    <w:p w14:paraId="088A45D1" w14:textId="77777777"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14:paraId="3BA527C9" w14:textId="77777777"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14:paraId="49F42116" w14:textId="77777777" w:rsidR="009D4EF5" w:rsidRPr="003A06D0" w:rsidRDefault="009D4EF5" w:rsidP="009D4EF5">
      <w:pPr>
        <w:pStyle w:val="berschrift3"/>
        <w:numPr>
          <w:ilvl w:val="2"/>
          <w:numId w:val="3"/>
        </w:numPr>
        <w:rPr>
          <w:lang w:val="en-GB"/>
        </w:rPr>
      </w:pPr>
      <w:bookmarkStart w:id="2926" w:name="_Toc516359912"/>
      <w:bookmarkStart w:id="2927" w:name="_Toc522668719"/>
      <w:bookmarkStart w:id="2928" w:name="_Toc534748908"/>
      <w:bookmarkStart w:id="2929" w:name="_Toc8854782"/>
      <w:r w:rsidRPr="003A06D0">
        <w:rPr>
          <w:lang w:val="en-GB"/>
        </w:rPr>
        <w:t>Sub process ‘</w:t>
      </w:r>
      <w:r w:rsidRPr="003A06D0">
        <w:rPr>
          <w:rStyle w:val="Datatype"/>
          <w:lang w:val="en-GB"/>
        </w:rPr>
        <w:t>verify CMS signature</w:t>
      </w:r>
      <w:r w:rsidRPr="003A06D0">
        <w:rPr>
          <w:lang w:val="en-GB"/>
        </w:rPr>
        <w:t>’</w:t>
      </w:r>
      <w:bookmarkEnd w:id="2926"/>
      <w:bookmarkEnd w:id="2927"/>
      <w:bookmarkEnd w:id="2928"/>
      <w:bookmarkEnd w:id="2929"/>
    </w:p>
    <w:p w14:paraId="35A62561" w14:textId="77777777" w:rsidR="009D4EF5" w:rsidRPr="003A06D0" w:rsidRDefault="009D4EF5" w:rsidP="009D4EF5">
      <w:pPr>
        <w:pStyle w:val="Beschriftung"/>
        <w:rPr>
          <w:lang w:val="en-GB"/>
        </w:rPr>
      </w:pPr>
      <w:bookmarkStart w:id="2930" w:name="_Toc534748586"/>
      <w:bookmarkStart w:id="2931"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13</w:t>
      </w:r>
      <w:r w:rsidRPr="003A06D0">
        <w:rPr>
          <w:noProof/>
          <w:lang w:val="en-GB"/>
        </w:rPr>
        <w:fldChar w:fldCharType="end"/>
      </w:r>
      <w:r w:rsidRPr="003A06D0">
        <w:rPr>
          <w:noProof/>
          <w:lang w:val="en-GB"/>
        </w:rPr>
        <w:t>: Verify CMS Signature</w:t>
      </w:r>
      <w:bookmarkEnd w:id="2930"/>
      <w:bookmarkEnd w:id="2931"/>
    </w:p>
    <w:p w14:paraId="41F4D2A7" w14:textId="77777777" w:rsidR="009D4EF5" w:rsidRPr="003A06D0" w:rsidRDefault="009D4EF5" w:rsidP="009D4EF5">
      <w:pPr>
        <w:keepNext/>
        <w:rPr>
          <w:lang w:val="en-GB"/>
        </w:rPr>
      </w:pPr>
      <w:r w:rsidRPr="003A06D0">
        <w:rPr>
          <w:noProof/>
          <w:lang w:val="en-GB" w:eastAsia="en-GB"/>
        </w:rPr>
        <w:drawing>
          <wp:inline distT="0" distB="0" distL="0" distR="0" wp14:anchorId="69A751A6" wp14:editId="52F43468">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14:paraId="68423764"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14:paraId="4F53F8A7" w14:textId="77777777"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14:paraId="63770C23" w14:textId="7F6478C5"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ins w:id="2932" w:author="Andreas Kuehne" w:date="2019-05-15T23:16:00Z">
        <w:r w:rsidR="000048E7">
          <w:rPr>
            <w:lang w:val="en-GB"/>
          </w:rPr>
          <w:fldChar w:fldCharType="begin"/>
        </w:r>
        <w:r w:rsidR="000048E7">
          <w:rPr>
            <w:lang w:val="en-GB"/>
          </w:rPr>
          <w:instrText xml:space="preserve"> REF _RefComp9481086E \r \h </w:instrText>
        </w:r>
        <w:r w:rsidR="000048E7">
          <w:rPr>
            <w:lang w:val="en-GB"/>
          </w:rPr>
        </w:r>
      </w:ins>
      <w:r w:rsidR="000048E7">
        <w:rPr>
          <w:lang w:val="en-GB"/>
        </w:rPr>
        <w:fldChar w:fldCharType="separate"/>
      </w:r>
      <w:ins w:id="2933" w:author="Andreas Kuehne" w:date="2019-05-15T23:16:00Z">
        <w:r w:rsidR="000048E7">
          <w:rPr>
            <w:lang w:val="en-GB"/>
          </w:rPr>
          <w:t>4.2.7</w:t>
        </w:r>
        <w:r w:rsidR="000048E7">
          <w:rPr>
            <w:lang w:val="en-GB"/>
          </w:rPr>
          <w:fldChar w:fldCharType="end"/>
        </w:r>
      </w:ins>
      <w:del w:id="2934" w:author="Andreas Kuehne" w:date="2019-05-09T21:49:00Z">
        <w:r w:rsidR="00195249" w:rsidDel="002E56CD">
          <w:rPr>
            <w:highlight w:val="yellow"/>
            <w:lang w:val="en-GB"/>
          </w:rPr>
          <w:fldChar w:fldCharType="begin"/>
        </w:r>
        <w:r w:rsidR="00195249" w:rsidDel="002E56CD">
          <w:rPr>
            <w:lang w:val="en-GB"/>
          </w:rPr>
          <w:delInstrText xml:space="preserve"> REF _RefComp9481086E \r \h </w:delInstrText>
        </w:r>
        <w:r w:rsidR="00195249" w:rsidDel="002E56CD">
          <w:rPr>
            <w:highlight w:val="yellow"/>
            <w:lang w:val="en-GB"/>
          </w:rPr>
        </w:r>
        <w:r w:rsidR="00195249" w:rsidDel="002E56CD">
          <w:rPr>
            <w:highlight w:val="yellow"/>
            <w:lang w:val="en-GB"/>
          </w:rPr>
          <w:fldChar w:fldCharType="separate"/>
        </w:r>
        <w:r w:rsidR="00195249" w:rsidDel="002E56CD">
          <w:rPr>
            <w:lang w:val="en-GB"/>
          </w:rPr>
          <w:delText>4.1.7</w:delText>
        </w:r>
        <w:r w:rsidR="00195249" w:rsidDel="002E56CD">
          <w:rPr>
            <w:highlight w:val="yellow"/>
            <w:lang w:val="en-GB"/>
          </w:rPr>
          <w:fldChar w:fldCharType="end"/>
        </w:r>
        <w:r w:rsidRPr="003A06D0" w:rsidDel="002E56CD">
          <w:rPr>
            <w:lang w:val="en-GB"/>
          </w:rPr>
          <w:delText xml:space="preserve"> </w:delText>
        </w:r>
        <w:r w:rsidR="00564C22" w:rsidDel="002E56CD">
          <w:rPr>
            <w:rStyle w:val="Hyperlink"/>
            <w:lang w:val="en-GB"/>
          </w:rPr>
          <w:fldChar w:fldCharType="begin"/>
        </w:r>
        <w:r w:rsidR="00564C22" w:rsidDel="002E56CD">
          <w:rPr>
            <w:rStyle w:val="Hyperlink"/>
            <w:lang w:val="en-GB"/>
          </w:rPr>
          <w:delInstrText xml:space="preserve"> HYPERLINK \l "_Component_Result" </w:delInstrText>
        </w:r>
        <w:r w:rsidR="00564C22" w:rsidDel="002E56CD">
          <w:rPr>
            <w:rStyle w:val="Hyperlink"/>
            <w:lang w:val="en-GB"/>
          </w:rPr>
          <w:fldChar w:fldCharType="separate"/>
        </w:r>
        <w:r w:rsidRPr="003A06D0" w:rsidDel="002E56CD">
          <w:rPr>
            <w:rStyle w:val="Hyperlink"/>
            <w:lang w:val="en-GB"/>
          </w:rPr>
          <w:delText>Component Result</w:delText>
        </w:r>
        <w:r w:rsidR="00564C22" w:rsidDel="002E56CD">
          <w:rPr>
            <w:rStyle w:val="Hyperlink"/>
            <w:lang w:val="en-GB"/>
          </w:rPr>
          <w:fldChar w:fldCharType="end"/>
        </w:r>
      </w:del>
      <w:r w:rsidRPr="003A06D0">
        <w:rPr>
          <w:lang w:val="en-GB"/>
        </w:rPr>
        <w:t>.</w:t>
      </w:r>
      <w:del w:id="2935" w:author="Andreas Kuehne" w:date="2019-05-09T21:50:00Z">
        <w:r w:rsidRPr="003A06D0" w:rsidDel="002E56CD">
          <w:rPr>
            <w:lang w:val="en-GB"/>
          </w:rPr>
          <w:delText xml:space="preserve"> </w:delText>
        </w:r>
      </w:del>
      <w:r w:rsidRPr="003A06D0">
        <w:rPr>
          <w:lang w:val="en-GB"/>
        </w:rPr>
        <w:t xml:space="preserve"> If the signature fails to validate correctly, the server returns some other code; either one defined in section </w:t>
      </w:r>
      <w:ins w:id="2936" w:author="Andreas Kuehne" w:date="2019-05-15T23:17:00Z">
        <w:r w:rsidR="000048E7">
          <w:rPr>
            <w:lang w:val="en-GB"/>
          </w:rPr>
          <w:fldChar w:fldCharType="begin"/>
        </w:r>
        <w:r w:rsidR="000048E7">
          <w:rPr>
            <w:lang w:val="en-GB"/>
          </w:rPr>
          <w:instrText xml:space="preserve"> REF _RefComp9481086E \r \h </w:instrText>
        </w:r>
        <w:r w:rsidR="000048E7">
          <w:rPr>
            <w:lang w:val="en-GB"/>
          </w:rPr>
        </w:r>
      </w:ins>
      <w:r w:rsidR="000048E7">
        <w:rPr>
          <w:lang w:val="en-GB"/>
        </w:rPr>
        <w:fldChar w:fldCharType="separate"/>
      </w:r>
      <w:ins w:id="2937" w:author="Andreas Kuehne" w:date="2019-05-15T23:17:00Z">
        <w:r w:rsidR="000048E7">
          <w:rPr>
            <w:lang w:val="en-GB"/>
          </w:rPr>
          <w:t>4.2.7</w:t>
        </w:r>
        <w:r w:rsidR="000048E7">
          <w:rPr>
            <w:lang w:val="en-GB"/>
          </w:rPr>
          <w:fldChar w:fldCharType="end"/>
        </w:r>
      </w:ins>
      <w:ins w:id="2938" w:author="Andreas Kuehne" w:date="2019-05-09T21:50:00Z">
        <w:r w:rsidR="002E56CD">
          <w:rPr>
            <w:lang w:val="en-GB"/>
          </w:rPr>
          <w:t xml:space="preserve"> </w:t>
        </w:r>
      </w:ins>
      <w:del w:id="2939" w:author="Andreas Kuehne" w:date="2019-05-09T21:50:00Z">
        <w:r w:rsidR="00195249" w:rsidDel="002E56CD">
          <w:rPr>
            <w:highlight w:val="yellow"/>
            <w:lang w:val="en-GB"/>
          </w:rPr>
          <w:fldChar w:fldCharType="begin"/>
        </w:r>
        <w:r w:rsidR="00195249" w:rsidDel="002E56CD">
          <w:rPr>
            <w:lang w:val="en-GB"/>
          </w:rPr>
          <w:delInstrText xml:space="preserve"> REF _RefComp9481086E \r \h </w:delInstrText>
        </w:r>
        <w:r w:rsidR="00195249" w:rsidDel="002E56CD">
          <w:rPr>
            <w:highlight w:val="yellow"/>
            <w:lang w:val="en-GB"/>
          </w:rPr>
        </w:r>
        <w:r w:rsidR="00195249" w:rsidDel="002E56CD">
          <w:rPr>
            <w:highlight w:val="yellow"/>
            <w:lang w:val="en-GB"/>
          </w:rPr>
          <w:fldChar w:fldCharType="separate"/>
        </w:r>
        <w:r w:rsidR="00195249" w:rsidDel="002E56CD">
          <w:rPr>
            <w:lang w:val="en-GB"/>
          </w:rPr>
          <w:delText>4.1.7</w:delText>
        </w:r>
        <w:r w:rsidR="00195249" w:rsidDel="002E56CD">
          <w:rPr>
            <w:highlight w:val="yellow"/>
            <w:lang w:val="en-GB"/>
          </w:rPr>
          <w:fldChar w:fldCharType="end"/>
        </w:r>
        <w:r w:rsidRPr="003A06D0" w:rsidDel="002E56CD">
          <w:rPr>
            <w:lang w:val="en-GB"/>
          </w:rPr>
          <w:delText xml:space="preserve"> </w:delText>
        </w:r>
        <w:r w:rsidR="00564C22" w:rsidDel="002E56CD">
          <w:rPr>
            <w:rStyle w:val="Hyperlink"/>
            <w:lang w:val="en-GB"/>
          </w:rPr>
          <w:fldChar w:fldCharType="begin"/>
        </w:r>
        <w:r w:rsidR="00564C22" w:rsidDel="002E56CD">
          <w:rPr>
            <w:rStyle w:val="Hyperlink"/>
            <w:lang w:val="en-GB"/>
          </w:rPr>
          <w:delInstrText xml:space="preserve"> HYPERLINK \l "_Component_Result" </w:delInstrText>
        </w:r>
        <w:r w:rsidR="00564C22" w:rsidDel="002E56CD">
          <w:rPr>
            <w:rStyle w:val="Hyperlink"/>
            <w:lang w:val="en-GB"/>
          </w:rPr>
          <w:fldChar w:fldCharType="separate"/>
        </w:r>
        <w:r w:rsidRPr="003A06D0" w:rsidDel="002E56CD">
          <w:rPr>
            <w:rStyle w:val="Hyperlink"/>
            <w:lang w:val="en-GB"/>
          </w:rPr>
          <w:delText>Component Result</w:delText>
        </w:r>
        <w:r w:rsidR="00564C22" w:rsidDel="002E56CD">
          <w:rPr>
            <w:rStyle w:val="Hyperlink"/>
            <w:lang w:val="en-GB"/>
          </w:rPr>
          <w:fldChar w:fldCharType="end"/>
        </w:r>
        <w:r w:rsidRPr="003A06D0" w:rsidDel="002E56CD">
          <w:rPr>
            <w:lang w:val="en-GB"/>
          </w:rPr>
          <w:delText xml:space="preserve"> </w:delText>
        </w:r>
      </w:del>
      <w:r w:rsidRPr="003A06D0">
        <w:rPr>
          <w:lang w:val="en-GB"/>
        </w:rPr>
        <w:t>of this specification, or one defined by some profile of this specification.</w:t>
      </w:r>
    </w:p>
    <w:p w14:paraId="69198303" w14:textId="77777777" w:rsidR="009D4EF5" w:rsidRPr="003A06D0" w:rsidRDefault="009D4EF5" w:rsidP="009D4EF5">
      <w:pPr>
        <w:pStyle w:val="berschrift4"/>
        <w:numPr>
          <w:ilvl w:val="3"/>
          <w:numId w:val="3"/>
        </w:numPr>
        <w:tabs>
          <w:tab w:val="num" w:pos="360"/>
        </w:tabs>
        <w:jc w:val="both"/>
        <w:rPr>
          <w:lang w:val="en-GB"/>
        </w:rPr>
      </w:pPr>
      <w:bookmarkStart w:id="2940" w:name="_Ref501131897"/>
      <w:bookmarkStart w:id="2941" w:name="_Toc522668720"/>
      <w:bookmarkStart w:id="2942" w:name="_Toc534748909"/>
      <w:bookmarkStart w:id="2943" w:name="_Toc8854783"/>
      <w:r w:rsidRPr="003A06D0">
        <w:rPr>
          <w:lang w:val="en-GB"/>
        </w:rPr>
        <w:t>Processing for RFC 3161 Timestamp tokens on CMS Signatures.</w:t>
      </w:r>
      <w:bookmarkEnd w:id="2940"/>
      <w:bookmarkEnd w:id="2941"/>
      <w:bookmarkEnd w:id="2942"/>
      <w:bookmarkEnd w:id="2943"/>
    </w:p>
    <w:p w14:paraId="12C4044D" w14:textId="77777777"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only the time stamped signature is required for verification processing. As such, no additional input is required.</w:t>
      </w:r>
    </w:p>
    <w:p w14:paraId="04E5BB45" w14:textId="77777777" w:rsidR="009D4EF5" w:rsidRPr="003A06D0" w:rsidRDefault="009D4EF5" w:rsidP="009D4EF5">
      <w:pPr>
        <w:rPr>
          <w:lang w:val="en-GB"/>
        </w:rPr>
      </w:pPr>
      <w:r w:rsidRPr="003A06D0">
        <w:rPr>
          <w:lang w:val="en-GB"/>
        </w:rPr>
        <w:lastRenderedPageBreak/>
        <w:t>The processing by the server is broken down into the following steps:</w:t>
      </w:r>
    </w:p>
    <w:p w14:paraId="7C4DE981" w14:textId="77777777"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14:paraId="5403F6D8" w14:textId="77777777"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14:paraId="37219569" w14:textId="77777777"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14:paraId="1E6DA7ED" w14:textId="77777777"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14:paraId="6FCFED36" w14:textId="77777777" w:rsidR="009D4EF5" w:rsidRPr="003A06D0" w:rsidRDefault="009D4EF5" w:rsidP="009D4EF5">
      <w:pPr>
        <w:pStyle w:val="Algorithm"/>
        <w:numPr>
          <w:ilvl w:val="0"/>
          <w:numId w:val="20"/>
        </w:numPr>
      </w:pPr>
      <w:r w:rsidRPr="003A06D0">
        <w:t>Recalculate the hash of the signature value field of the signature in which the timestamp is embedded.</w:t>
      </w:r>
    </w:p>
    <w:p w14:paraId="16CC20B6" w14:textId="77777777"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14:paraId="300FB5C4" w14:textId="77777777"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14:paraId="65BCFD43" w14:textId="77777777"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2944" w:name="sec_GeneralProcessing"/>
    <w:bookmarkStart w:id="2945" w:name="_Ref516355471"/>
    <w:bookmarkStart w:id="2946" w:name="_Toc516358023"/>
    <w:bookmarkStart w:id="2947" w:name="_Toc114309520"/>
    <w:bookmarkStart w:id="2948" w:name="_Toc157225045"/>
    <w:bookmarkStart w:id="2949" w:name="_Toc158797512"/>
    <w:bookmarkStart w:id="2950" w:name="_Toc159076080"/>
    <w:bookmarkStart w:id="2951" w:name="_Ref481011529"/>
    <w:bookmarkStart w:id="2952" w:name="_Toc481064993"/>
    <w:bookmarkEnd w:id="2944"/>
    <w:p w14:paraId="1E4CE41C" w14:textId="77777777"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2953" w:name="_Toc534748910"/>
      <w:bookmarkStart w:id="2954" w:name="_Toc522668721"/>
      <w:bookmarkStart w:id="2955" w:name="_Toc8854784"/>
      <w:r w:rsidRPr="003A06D0">
        <w:rPr>
          <w:rStyle w:val="Hyperlink"/>
          <w:lang w:val="en-GB"/>
        </w:rPr>
        <w:t>General Processing</w:t>
      </w:r>
      <w:bookmarkEnd w:id="2945"/>
      <w:bookmarkEnd w:id="2946"/>
      <w:bookmarkEnd w:id="2953"/>
      <w:bookmarkEnd w:id="2954"/>
      <w:bookmarkEnd w:id="2955"/>
      <w:r w:rsidRPr="003A06D0">
        <w:rPr>
          <w:lang w:val="en-GB"/>
        </w:rPr>
        <w:fldChar w:fldCharType="end"/>
      </w:r>
    </w:p>
    <w:p w14:paraId="06D7C7D0" w14:textId="77777777"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14:paraId="1F192E89" w14:textId="77777777" w:rsidR="0073092D" w:rsidDel="00564C22" w:rsidRDefault="0073092D" w:rsidP="00211740">
      <w:pPr>
        <w:pStyle w:val="berschrift3"/>
        <w:rPr>
          <w:moveFrom w:id="2956" w:author="Andreas Kuehne" w:date="2019-05-09T21:41:00Z"/>
          <w:lang w:val="en-GB"/>
        </w:rPr>
      </w:pPr>
      <w:bookmarkStart w:id="2957" w:name="_Ref516355121"/>
      <w:bookmarkStart w:id="2958" w:name="_Toc522668712"/>
      <w:bookmarkStart w:id="2959" w:name="_Toc534748901"/>
      <w:moveFromRangeStart w:id="2960" w:author="Andreas Kuehne" w:date="2019-05-09T21:41:00Z" w:name="move8330519"/>
      <w:moveFrom w:id="2961" w:author="Andreas Kuehne" w:date="2019-05-09T21:41:00Z">
        <w:r w:rsidDel="00564C22">
          <w:rPr>
            <w:lang w:val="en-GB"/>
          </w:rPr>
          <w:t>Multi-Signature Creation</w:t>
        </w:r>
        <w:bookmarkStart w:id="2962" w:name="_Toc8854785"/>
        <w:bookmarkEnd w:id="2962"/>
      </w:moveFrom>
    </w:p>
    <w:p w14:paraId="241B0B8C" w14:textId="77777777" w:rsidR="0073092D" w:rsidDel="00564C22" w:rsidRDefault="0073092D" w:rsidP="0073092D">
      <w:pPr>
        <w:rPr>
          <w:moveFrom w:id="2963" w:author="Andreas Kuehne" w:date="2019-05-09T21:41:00Z"/>
          <w:lang w:val="en-GB"/>
        </w:rPr>
      </w:pPr>
      <w:moveFrom w:id="2964" w:author="Andreas Kuehne" w:date="2019-05-09T21:41:00Z">
        <w:r w:rsidDel="00564C22">
          <w:rPr>
            <w:lang w:val="en-GB"/>
          </w:rPr>
          <w:t xml:space="preserve">This specification </w:t>
        </w:r>
        <w:r w:rsidR="00C45DB7" w:rsidDel="00564C22">
          <w:rPr>
            <w:lang w:val="en-GB"/>
          </w:rPr>
          <w:t>focusses on the use cases that produce one signature or timestamp as a result of one signing request. There are use cases where the processing of multiple documents in a single signing request to produce multiple signature for these documents. This may be useful especially when user interaction is involved in signature creation, e.g. by requesting a PIN entry. On the other hand</w:t>
        </w:r>
        <w:r w:rsidR="00EE4E37" w:rsidDel="00564C22">
          <w:rPr>
            <w:lang w:val="en-GB"/>
          </w:rPr>
          <w:t>,</w:t>
        </w:r>
        <w:r w:rsidR="00C45DB7" w:rsidDel="00564C22">
          <w:rPr>
            <w:lang w:val="en-GB"/>
          </w:rPr>
          <w:t xml:space="preserve"> there are several restrictions apply to this approach:</w:t>
        </w:r>
        <w:bookmarkStart w:id="2965" w:name="_Toc8854786"/>
        <w:bookmarkEnd w:id="2965"/>
      </w:moveFrom>
    </w:p>
    <w:p w14:paraId="3C96C22A" w14:textId="77777777" w:rsidR="00C45DB7" w:rsidDel="00564C22" w:rsidRDefault="00C45DB7" w:rsidP="00C45DB7">
      <w:pPr>
        <w:pStyle w:val="Listenabsatz"/>
        <w:numPr>
          <w:ilvl w:val="0"/>
          <w:numId w:val="51"/>
        </w:numPr>
        <w:rPr>
          <w:moveFrom w:id="2966" w:author="Andreas Kuehne" w:date="2019-05-09T21:41:00Z"/>
          <w:lang w:val="en-GB"/>
        </w:rPr>
      </w:pPr>
      <w:moveFrom w:id="2967" w:author="Andreas Kuehne" w:date="2019-05-09T21:41:00Z">
        <w:r w:rsidDel="00564C22">
          <w:rPr>
            <w:lang w:val="en-GB"/>
          </w:rPr>
          <w:t>All signature MUST be of the same type produced with the same set of optional inputs and profiles</w:t>
        </w:r>
        <w:bookmarkStart w:id="2968" w:name="_Toc8854787"/>
        <w:bookmarkEnd w:id="2968"/>
      </w:moveFrom>
    </w:p>
    <w:p w14:paraId="7EA3A9F5" w14:textId="77777777" w:rsidR="00C45DB7" w:rsidDel="00564C22" w:rsidRDefault="00C45DB7" w:rsidP="00C45DB7">
      <w:pPr>
        <w:pStyle w:val="Listenabsatz"/>
        <w:numPr>
          <w:ilvl w:val="0"/>
          <w:numId w:val="51"/>
        </w:numPr>
        <w:rPr>
          <w:moveFrom w:id="2969" w:author="Andreas Kuehne" w:date="2019-05-09T21:41:00Z"/>
          <w:lang w:val="en-GB"/>
        </w:rPr>
      </w:pPr>
      <w:moveFrom w:id="2970" w:author="Andreas Kuehne" w:date="2019-05-09T21:41:00Z">
        <w:r w:rsidDel="00564C22">
          <w:rPr>
            <w:lang w:val="en-GB"/>
          </w:rPr>
          <w:t>There MUST be a clear relationship between a single input document and the corresponding signature</w:t>
        </w:r>
        <w:bookmarkStart w:id="2971" w:name="_Toc8854788"/>
        <w:bookmarkEnd w:id="2971"/>
      </w:moveFrom>
    </w:p>
    <w:p w14:paraId="67BC2100" w14:textId="77777777" w:rsidR="00C45DB7" w:rsidDel="00564C22" w:rsidRDefault="00C45DB7" w:rsidP="00C45DB7">
      <w:pPr>
        <w:pStyle w:val="Listenabsatz"/>
        <w:numPr>
          <w:ilvl w:val="0"/>
          <w:numId w:val="51"/>
        </w:numPr>
        <w:rPr>
          <w:moveFrom w:id="2972" w:author="Andreas Kuehne" w:date="2019-05-09T21:41:00Z"/>
          <w:lang w:val="en-GB"/>
        </w:rPr>
      </w:pPr>
      <w:moveFrom w:id="2973" w:author="Andreas Kuehne" w:date="2019-05-09T21:41:00Z">
        <w:r w:rsidDel="00564C22">
          <w:rPr>
            <w:lang w:val="en-GB"/>
          </w:rPr>
          <w:t>The handling of processing errors requires additional description, especially in the case of partial processing</w:t>
        </w:r>
        <w:bookmarkStart w:id="2974" w:name="_Toc8854789"/>
        <w:bookmarkEnd w:id="2974"/>
      </w:moveFrom>
    </w:p>
    <w:p w14:paraId="374AE6BA" w14:textId="77777777" w:rsidR="00C45DB7" w:rsidDel="00564C22" w:rsidRDefault="00C45DB7" w:rsidP="00C45DB7">
      <w:pPr>
        <w:pStyle w:val="Listenabsatz"/>
        <w:numPr>
          <w:ilvl w:val="0"/>
          <w:numId w:val="51"/>
        </w:numPr>
        <w:rPr>
          <w:moveFrom w:id="2975" w:author="Andreas Kuehne" w:date="2019-05-09T21:41:00Z"/>
          <w:lang w:val="en-GB"/>
        </w:rPr>
      </w:pPr>
      <w:moveFrom w:id="2976" w:author="Andreas Kuehne" w:date="2019-05-09T21:41:00Z">
        <w:r w:rsidDel="00564C22">
          <w:rPr>
            <w:lang w:val="en-GB"/>
          </w:rPr>
          <w:t xml:space="preserve">The asynchronous processing model described in this document (see section </w:t>
        </w:r>
        <w:r w:rsidDel="00564C22">
          <w:rPr>
            <w:lang w:val="en-GB"/>
          </w:rPr>
          <w:fldChar w:fldCharType="begin"/>
        </w:r>
        <w:r w:rsidDel="00564C22">
          <w:rPr>
            <w:lang w:val="en-GB"/>
          </w:rPr>
          <w:instrText xml:space="preserve"> REF _Ref628073 \r \h </w:instrText>
        </w:r>
      </w:moveFrom>
      <w:del w:id="2977" w:author="Andreas Kuehne" w:date="2019-05-09T21:41:00Z">
        <w:r w:rsidDel="00564C22">
          <w:rPr>
            <w:lang w:val="en-GB"/>
          </w:rPr>
        </w:r>
      </w:del>
      <w:moveFrom w:id="2978" w:author="Andreas Kuehne" w:date="2019-05-09T21:41:00Z">
        <w:r w:rsidDel="00564C22">
          <w:rPr>
            <w:lang w:val="en-GB"/>
          </w:rPr>
          <w:fldChar w:fldCharType="separate"/>
        </w:r>
        <w:r w:rsidDel="00564C22">
          <w:rPr>
            <w:lang w:val="en-GB"/>
          </w:rPr>
          <w:t>7</w:t>
        </w:r>
        <w:r w:rsidDel="00564C22">
          <w:rPr>
            <w:lang w:val="en-GB"/>
          </w:rPr>
          <w:fldChar w:fldCharType="end"/>
        </w:r>
        <w:r w:rsidDel="00564C22">
          <w:rPr>
            <w:lang w:val="en-GB"/>
          </w:rPr>
          <w:t>)</w:t>
        </w:r>
        <w:r w:rsidR="00EE4E37" w:rsidDel="00564C22">
          <w:rPr>
            <w:lang w:val="en-GB"/>
          </w:rPr>
          <w:t xml:space="preserve"> cannot be used to return partial results</w:t>
        </w:r>
        <w:bookmarkStart w:id="2979" w:name="_Toc8854790"/>
        <w:bookmarkEnd w:id="2979"/>
      </w:moveFrom>
    </w:p>
    <w:p w14:paraId="4F822C5C" w14:textId="77777777" w:rsidR="00EE4E37" w:rsidRPr="00EE4E37" w:rsidDel="00564C22" w:rsidRDefault="00EE4E37" w:rsidP="00EE4E37">
      <w:pPr>
        <w:rPr>
          <w:moveFrom w:id="2980" w:author="Andreas Kuehne" w:date="2019-05-09T21:41:00Z"/>
          <w:lang w:val="en-GB"/>
        </w:rPr>
      </w:pPr>
      <w:moveFrom w:id="2981" w:author="Andreas Kuehne" w:date="2019-05-09T21:41:00Z">
        <w:r w:rsidDel="00564C22">
          <w:rPr>
            <w:lang w:val="en-GB"/>
          </w:rPr>
          <w:t xml:space="preserve">This document enables profiles to define required processing step by extending the maximum cardinality of the </w:t>
        </w:r>
        <w:r w:rsidRPr="00EE4E37" w:rsidDel="00564C22">
          <w:rPr>
            <w:rStyle w:val="Datatype"/>
          </w:rPr>
          <w:t>SignatureObject</w:t>
        </w:r>
        <w:r w:rsidDel="00564C22">
          <w:rPr>
            <w:lang w:val="en-GB"/>
          </w:rPr>
          <w:t xml:space="preserve"> and </w:t>
        </w:r>
        <w:r w:rsidRPr="00EE4E37" w:rsidDel="00564C22">
          <w:rPr>
            <w:rStyle w:val="Datatype"/>
          </w:rPr>
          <w:t>DocumentWithSignature</w:t>
        </w:r>
        <w:r w:rsidDel="00564C22">
          <w:rPr>
            <w:lang w:val="en-GB"/>
          </w:rPr>
          <w:t xml:space="preserve"> elements to ‘unbounded’ and adding a </w:t>
        </w:r>
        <w:r w:rsidRPr="00EE4E37" w:rsidDel="00564C22">
          <w:rPr>
            <w:rStyle w:val="Datatype"/>
          </w:rPr>
          <w:t>WhichDoc</w:t>
        </w:r>
        <w:r w:rsidDel="00564C22">
          <w:rPr>
            <w:lang w:val="en-GB"/>
          </w:rPr>
          <w:t xml:space="preserve"> element to the corresponding components.</w:t>
        </w:r>
        <w:bookmarkStart w:id="2982" w:name="_Toc8854791"/>
        <w:bookmarkEnd w:id="2982"/>
      </w:moveFrom>
    </w:p>
    <w:p w14:paraId="4FECA781" w14:textId="77777777" w:rsidR="00211740" w:rsidRPr="00166BB7" w:rsidRDefault="00211740" w:rsidP="00166BB7">
      <w:pPr>
        <w:pStyle w:val="berschrift3"/>
      </w:pPr>
      <w:bookmarkStart w:id="2983" w:name="_Toc8854792"/>
      <w:moveFromRangeEnd w:id="2960"/>
      <w:r w:rsidRPr="00166BB7">
        <w:t>Multi-Signature Verification</w:t>
      </w:r>
      <w:bookmarkEnd w:id="2957"/>
      <w:bookmarkEnd w:id="2958"/>
      <w:bookmarkEnd w:id="2959"/>
      <w:bookmarkEnd w:id="2983"/>
    </w:p>
    <w:p w14:paraId="44E2D0C9" w14:textId="77777777"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14:paraId="4C708F74" w14:textId="77777777"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14:paraId="153C2637" w14:textId="77777777"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8A6495" w:rsidRPr="003A06D0">
        <w:rPr>
          <w:lang w:val="en-GB"/>
        </w:rPr>
        <w:t>9.2</w:t>
      </w:r>
      <w:r w:rsidR="008A6495" w:rsidRPr="003A06D0">
        <w:rPr>
          <w:lang w:val="en-GB"/>
        </w:rPr>
        <w:fldChar w:fldCharType="end"/>
      </w:r>
      <w:r w:rsidRPr="003A06D0">
        <w:rPr>
          <w:lang w:val="en-GB"/>
        </w:rPr>
        <w:t>, reflecting the first error encountered.</w:t>
      </w:r>
    </w:p>
    <w:p w14:paraId="3F92D3FD" w14:textId="77777777"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14:paraId="7EDB59BD" w14:textId="77777777" w:rsidR="00211740" w:rsidRPr="003A06D0" w:rsidRDefault="00211740" w:rsidP="00211740">
      <w:pPr>
        <w:rPr>
          <w:rStyle w:val="Datatype"/>
          <w:lang w:val="en-GB"/>
        </w:rPr>
      </w:pPr>
      <w:r w:rsidRPr="003A06D0">
        <w:rPr>
          <w:rStyle w:val="Datatype"/>
          <w:lang w:val="en-GB"/>
        </w:rPr>
        <w:t>urn:oasis:names:tc:dss:1.0:resultminor:ValidMultiSignatures</w:t>
      </w:r>
    </w:p>
    <w:p w14:paraId="400E96C7" w14:textId="77777777" w:rsidR="00211740" w:rsidRPr="003A06D0" w:rsidRDefault="00211740" w:rsidP="00211740">
      <w:pPr>
        <w:pStyle w:val="Non-normativeCommentHeading"/>
        <w:rPr>
          <w:lang w:val="en-GB"/>
        </w:rPr>
      </w:pPr>
      <w:r w:rsidRPr="003A06D0">
        <w:rPr>
          <w:lang w:val="en-GB"/>
        </w:rPr>
        <w:t>Non-normative Note:</w:t>
      </w:r>
    </w:p>
    <w:p w14:paraId="0ABB3886" w14:textId="77777777"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14:paraId="4B741331" w14:textId="77777777" w:rsidR="00211740" w:rsidRPr="003A06D0" w:rsidRDefault="00211740" w:rsidP="00211740">
      <w:pPr>
        <w:rPr>
          <w:lang w:val="en-GB"/>
        </w:rPr>
      </w:pPr>
      <w:r w:rsidRPr="003A06D0">
        <w:rPr>
          <w:lang w:val="en-GB"/>
        </w:rPr>
        <w:t xml:space="preserve">Only certain optional inputs and outputs are allowed when performing multi-signature verification.  See section </w:t>
      </w:r>
      <w:r w:rsidRPr="003A06D0">
        <w:rPr>
          <w:lang w:val="en-GB"/>
        </w:rPr>
        <w:fldChar w:fldCharType="begin"/>
      </w:r>
      <w:r w:rsidRPr="003A06D0">
        <w:rPr>
          <w:lang w:val="en-GB"/>
        </w:rPr>
        <w:instrText xml:space="preserve"> REF _Ref516355628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General processing" w:history="1">
        <w:r w:rsidRPr="003A06D0">
          <w:rPr>
            <w:rStyle w:val="Hyperlink"/>
            <w:lang w:val="en-GB"/>
          </w:rPr>
          <w:t>General processing</w:t>
        </w:r>
      </w:hyperlink>
      <w:r w:rsidRPr="003A06D0">
        <w:rPr>
          <w:lang w:val="en-GB"/>
        </w:rPr>
        <w:t xml:space="preserve"> for details.</w:t>
      </w:r>
    </w:p>
    <w:p w14:paraId="3F112694" w14:textId="77777777" w:rsidR="00211740" w:rsidRPr="003A06D0" w:rsidRDefault="00211740" w:rsidP="009D4EF5">
      <w:pPr>
        <w:rPr>
          <w:lang w:val="en-GB"/>
        </w:rPr>
      </w:pPr>
    </w:p>
    <w:p w14:paraId="1001C533" w14:textId="77777777" w:rsidR="009D4EF5" w:rsidRPr="003A06D0" w:rsidRDefault="009D4EF5" w:rsidP="009D4EF5">
      <w:pPr>
        <w:pStyle w:val="berschrift3"/>
        <w:numPr>
          <w:ilvl w:val="2"/>
          <w:numId w:val="3"/>
        </w:numPr>
        <w:rPr>
          <w:lang w:val="en-GB"/>
        </w:rPr>
      </w:pPr>
      <w:bookmarkStart w:id="2984" w:name="_Ref501440736"/>
      <w:bookmarkStart w:id="2985" w:name="_Toc516359913"/>
      <w:bookmarkStart w:id="2986" w:name="_Toc522668722"/>
      <w:bookmarkStart w:id="2987" w:name="_Toc534748911"/>
      <w:bookmarkStart w:id="2988" w:name="_Toc8854793"/>
      <w:r w:rsidRPr="003A06D0">
        <w:rPr>
          <w:lang w:val="en-GB"/>
        </w:rPr>
        <w:t>Sub process ‘augment Signature’</w:t>
      </w:r>
      <w:bookmarkEnd w:id="2984"/>
      <w:bookmarkEnd w:id="2985"/>
      <w:bookmarkEnd w:id="2986"/>
      <w:bookmarkEnd w:id="2987"/>
      <w:bookmarkEnd w:id="2988"/>
    </w:p>
    <w:p w14:paraId="2EF6E94E" w14:textId="77777777"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w:t>
      </w:r>
      <w:r w:rsidR="00211740" w:rsidRPr="003A06D0">
        <w:rPr>
          <w:lang w:val="en-GB"/>
        </w:rPr>
        <w:lastRenderedPageBreak/>
        <w:t xml:space="preserve">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14:paraId="51611C84" w14:textId="77777777" w:rsidR="009D4EF5" w:rsidRPr="003A06D0" w:rsidRDefault="009D4EF5" w:rsidP="009D4EF5">
      <w:pPr>
        <w:pStyle w:val="Beschriftung"/>
        <w:rPr>
          <w:lang w:val="en-GB"/>
        </w:rPr>
      </w:pPr>
      <w:bookmarkStart w:id="2989" w:name="_Toc534748587"/>
      <w:bookmarkStart w:id="2990"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14</w:t>
      </w:r>
      <w:r w:rsidRPr="003A06D0">
        <w:rPr>
          <w:noProof/>
          <w:lang w:val="en-GB"/>
        </w:rPr>
        <w:fldChar w:fldCharType="end"/>
      </w:r>
      <w:r w:rsidRPr="003A06D0">
        <w:rPr>
          <w:noProof/>
          <w:lang w:val="en-GB"/>
        </w:rPr>
        <w:t>: Augment Signature</w:t>
      </w:r>
      <w:bookmarkEnd w:id="2989"/>
      <w:bookmarkEnd w:id="2990"/>
    </w:p>
    <w:p w14:paraId="158FE339" w14:textId="77777777" w:rsidR="009D4EF5" w:rsidRPr="003A06D0" w:rsidRDefault="009D4EF5" w:rsidP="009D4EF5">
      <w:pPr>
        <w:keepNext/>
        <w:rPr>
          <w:lang w:val="en-GB"/>
        </w:rPr>
      </w:pPr>
      <w:r w:rsidRPr="003A06D0">
        <w:rPr>
          <w:noProof/>
          <w:lang w:val="en-GB" w:eastAsia="en-GB"/>
        </w:rPr>
        <w:drawing>
          <wp:inline distT="0" distB="0" distL="0" distR="0" wp14:anchorId="7D8B5138" wp14:editId="64B7D092">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14:paraId="4C0CD16E" w14:textId="77777777"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14:paraId="22CB4CFE" w14:textId="77777777"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14:paraId="6C55728E" w14:textId="77777777" w:rsidR="009D4EF5" w:rsidRPr="003A06D0" w:rsidRDefault="009D4EF5" w:rsidP="009D4EF5">
      <w:pPr>
        <w:rPr>
          <w:lang w:val="en-GB"/>
        </w:rPr>
      </w:pPr>
      <w:r w:rsidRPr="003A06D0">
        <w:rPr>
          <w:lang w:val="en-GB"/>
        </w:rPr>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14:paraId="251899F7" w14:textId="77777777" w:rsidR="009D4EF5" w:rsidRPr="003A06D0" w:rsidRDefault="009D4EF5" w:rsidP="009D4EF5">
      <w:pPr>
        <w:pStyle w:val="Beschriftung"/>
        <w:rPr>
          <w:lang w:val="en-GB"/>
        </w:rPr>
      </w:pPr>
      <w:bookmarkStart w:id="2991" w:name="_Toc534748588"/>
      <w:bookmarkStart w:id="2992"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2991"/>
      <w:bookmarkEnd w:id="2992"/>
      <w:r w:rsidR="003D324A" w:rsidRPr="003A06D0">
        <w:rPr>
          <w:noProof/>
          <w:lang w:val="en-GB"/>
        </w:rPr>
        <w:t>dSignature component</w:t>
      </w:r>
    </w:p>
    <w:p w14:paraId="3BD74D41" w14:textId="77777777" w:rsidR="009D4EF5" w:rsidRPr="003A06D0" w:rsidRDefault="003D324A" w:rsidP="009D4EF5">
      <w:pPr>
        <w:keepNext/>
        <w:rPr>
          <w:lang w:val="en-GB"/>
        </w:rPr>
      </w:pPr>
      <w:r w:rsidRPr="003A06D0">
        <w:rPr>
          <w:noProof/>
          <w:lang w:val="en-GB" w:eastAsia="en-GB"/>
        </w:rPr>
        <w:drawing>
          <wp:inline distT="0" distB="0" distL="0" distR="0" wp14:anchorId="7AC95B5C" wp14:editId="19C2CEF6">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14:paraId="4DBB9D1D"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14:paraId="31874DF5"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w:t>
      </w:r>
      <w:r w:rsidRPr="003A06D0">
        <w:rPr>
          <w:lang w:val="en-GB"/>
        </w:rPr>
        <w:lastRenderedPageBreak/>
        <w:t xml:space="preserve">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14:paraId="2EC6837A"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14:paraId="10AEA023" w14:textId="77777777"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14:paraId="164216C4" w14:textId="77777777" w:rsidR="009D4EF5" w:rsidRPr="003A06D0" w:rsidRDefault="009D4EF5" w:rsidP="009D4EF5">
      <w:pPr>
        <w:pStyle w:val="berschrift3"/>
        <w:numPr>
          <w:ilvl w:val="2"/>
          <w:numId w:val="3"/>
        </w:numPr>
        <w:rPr>
          <w:lang w:val="en-GB"/>
        </w:rPr>
      </w:pPr>
      <w:bookmarkStart w:id="2993" w:name="_Toc516359914"/>
      <w:bookmarkStart w:id="2994" w:name="_Toc522668723"/>
      <w:bookmarkStart w:id="2995" w:name="_Toc534748912"/>
      <w:bookmarkStart w:id="2996" w:name="_Toc8854794"/>
      <w:r w:rsidRPr="003A06D0">
        <w:rPr>
          <w:lang w:val="en-GB"/>
        </w:rPr>
        <w:t>Sub process ‘timestamp Signature’</w:t>
      </w:r>
      <w:bookmarkEnd w:id="2993"/>
      <w:bookmarkEnd w:id="2994"/>
      <w:bookmarkEnd w:id="2995"/>
      <w:bookmarkEnd w:id="2996"/>
    </w:p>
    <w:p w14:paraId="00700B97" w14:textId="77777777"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14:paraId="65793DAD" w14:textId="77777777"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14:paraId="773FFAED" w14:textId="77777777" w:rsidR="009D4EF5" w:rsidRPr="003A06D0" w:rsidRDefault="009D4EF5" w:rsidP="009D4EF5">
      <w:pPr>
        <w:rPr>
          <w:lang w:val="en-GB"/>
        </w:rPr>
      </w:pPr>
    </w:p>
    <w:p w14:paraId="6C8A3CAC" w14:textId="77777777" w:rsidR="009D4EF5" w:rsidRPr="003A06D0" w:rsidRDefault="009D4EF5" w:rsidP="009D4EF5">
      <w:pPr>
        <w:pStyle w:val="Beschriftung"/>
        <w:rPr>
          <w:lang w:val="en-GB"/>
        </w:rPr>
      </w:pPr>
      <w:bookmarkStart w:id="2997" w:name="_Toc534748589"/>
      <w:bookmarkStart w:id="2998"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16</w:t>
      </w:r>
      <w:r w:rsidRPr="003A06D0">
        <w:rPr>
          <w:noProof/>
          <w:lang w:val="en-GB"/>
        </w:rPr>
        <w:fldChar w:fldCharType="end"/>
      </w:r>
      <w:r w:rsidRPr="003A06D0">
        <w:rPr>
          <w:noProof/>
          <w:lang w:val="en-GB"/>
        </w:rPr>
        <w:t>: Timestamp Signature</w:t>
      </w:r>
      <w:bookmarkEnd w:id="2997"/>
      <w:bookmarkEnd w:id="2998"/>
    </w:p>
    <w:p w14:paraId="0E4685F4" w14:textId="77777777" w:rsidR="009D4EF5" w:rsidRPr="003A06D0" w:rsidRDefault="001C0CE9" w:rsidP="009D4EF5">
      <w:pPr>
        <w:keepNext/>
        <w:rPr>
          <w:lang w:val="en-GB"/>
        </w:rPr>
      </w:pPr>
      <w:r w:rsidRPr="003A06D0">
        <w:rPr>
          <w:noProof/>
          <w:lang w:val="en-GB" w:eastAsia="en-GB"/>
        </w:rPr>
        <w:drawing>
          <wp:inline distT="0" distB="0" distL="0" distR="0" wp14:anchorId="618A74A1" wp14:editId="17A92659">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14:paraId="428D91AB" w14:textId="77777777"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14:paraId="4C1A3785" w14:textId="77777777" w:rsidR="009D4EF5" w:rsidRPr="003A06D0" w:rsidRDefault="009D4EF5" w:rsidP="009D4EF5">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14:paraId="24D0C076" w14:textId="77777777"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14:paraId="77742BDB"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14:paraId="3EC36B37" w14:textId="77777777"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C77497" w:rsidRPr="003A06D0">
        <w:rPr>
          <w:lang w:val="en-GB"/>
        </w:rPr>
        <w:t>6.3.2</w:t>
      </w:r>
      <w:r w:rsidR="00C77497" w:rsidRPr="003A06D0">
        <w:rPr>
          <w:lang w:val="en-GB"/>
        </w:rPr>
        <w:fldChar w:fldCharType="end"/>
      </w:r>
      <w:r w:rsidRPr="003A06D0">
        <w:rPr>
          <w:lang w:val="en-GB"/>
        </w:rPr>
        <w:t>).</w:t>
      </w:r>
    </w:p>
    <w:p w14:paraId="69F50428" w14:textId="77777777"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14:paraId="77AD50F0" w14:textId="77777777" w:rsidR="009D4EF5" w:rsidRPr="003A06D0" w:rsidRDefault="009D4EF5" w:rsidP="009D4EF5">
      <w:pPr>
        <w:pStyle w:val="berschrift3"/>
        <w:numPr>
          <w:ilvl w:val="2"/>
          <w:numId w:val="3"/>
        </w:numPr>
        <w:rPr>
          <w:lang w:val="en-GB"/>
        </w:rPr>
      </w:pPr>
      <w:bookmarkStart w:id="2999" w:name="_Toc516359915"/>
      <w:bookmarkStart w:id="3000" w:name="_Toc522668724"/>
      <w:bookmarkStart w:id="3001" w:name="_Toc534748913"/>
      <w:bookmarkStart w:id="3002" w:name="_Toc8854795"/>
      <w:r w:rsidRPr="003A06D0">
        <w:rPr>
          <w:lang w:val="en-GB"/>
        </w:rPr>
        <w:lastRenderedPageBreak/>
        <w:t>Task ‘build VerifyResponse’</w:t>
      </w:r>
      <w:bookmarkEnd w:id="2999"/>
      <w:bookmarkEnd w:id="3000"/>
      <w:bookmarkEnd w:id="3001"/>
      <w:bookmarkEnd w:id="3002"/>
    </w:p>
    <w:p w14:paraId="4F07024B" w14:textId="77777777"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14:paraId="5AEFE1DE" w14:textId="77777777"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14:paraId="3FB8EDB2" w14:textId="77777777"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14:paraId="34839CA8" w14:textId="77777777"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14:paraId="381DAE73"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14:paraId="65BA4E50" w14:textId="77777777"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14:paraId="375B396A" w14:textId="77777777"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14:paraId="41B675FE" w14:textId="77777777"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14:paraId="0FD96CFD" w14:textId="77777777"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2947"/>
    <w:bookmarkEnd w:id="2948"/>
    <w:bookmarkEnd w:id="2949"/>
    <w:bookmarkEnd w:id="2950"/>
    <w:bookmarkEnd w:id="2951"/>
    <w:bookmarkEnd w:id="2952"/>
    <w:p w14:paraId="2336E5FA"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3003" w:name="_Ref522794364"/>
      <w:bookmarkStart w:id="3004" w:name="_Toc522668725"/>
      <w:bookmarkStart w:id="3005" w:name="_Ref534888702"/>
      <w:bookmarkStart w:id="3006" w:name="_Ref628073"/>
      <w:bookmarkStart w:id="3007" w:name="_Toc8854796"/>
      <w:r w:rsidRPr="003A06D0">
        <w:rPr>
          <w:rStyle w:val="Hyperlink"/>
          <w:lang w:val="en-GB"/>
        </w:rPr>
        <w:t>Asynchronous Processing Model</w:t>
      </w:r>
      <w:bookmarkEnd w:id="3003"/>
      <w:bookmarkEnd w:id="3004"/>
      <w:bookmarkEnd w:id="3005"/>
      <w:bookmarkEnd w:id="3006"/>
      <w:bookmarkEnd w:id="3007"/>
      <w:r w:rsidRPr="003A06D0">
        <w:rPr>
          <w:lang w:val="en-GB"/>
        </w:rPr>
        <w:fldChar w:fldCharType="end"/>
      </w:r>
    </w:p>
    <w:p w14:paraId="0C2166EA" w14:textId="77777777"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14:paraId="7875D03C" w14:textId="77777777" w:rsidR="003A1FBF" w:rsidRPr="003A06D0" w:rsidRDefault="003A1FBF" w:rsidP="0067485C">
      <w:pPr>
        <w:rPr>
          <w:rStyle w:val="Datatype"/>
          <w:lang w:val="en-GB"/>
        </w:rPr>
      </w:pPr>
      <w:r w:rsidRPr="003A06D0">
        <w:rPr>
          <w:rStyle w:val="Datatype"/>
          <w:lang w:val="en-GB"/>
        </w:rPr>
        <w:t>urn:oasis:names:tc:dss:1.0:profiles:asynchronousprocessing:1.0</w:t>
      </w:r>
    </w:p>
    <w:p w14:paraId="5AC27499" w14:textId="77777777"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14:paraId="70FFF383" w14:textId="77777777" w:rsidR="003A1FBF" w:rsidRPr="003A06D0" w:rsidRDefault="003A1FBF" w:rsidP="0067485C">
      <w:pPr>
        <w:rPr>
          <w:lang w:val="en-GB"/>
        </w:rPr>
      </w:pPr>
    </w:p>
    <w:p w14:paraId="262DD1F1" w14:textId="77777777"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Pr="003A06D0">
        <w:rPr>
          <w:lang w:val="en-GB"/>
        </w:rPr>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14:paraId="46DBCD03" w14:textId="77777777" w:rsidR="00BF4F83" w:rsidRPr="003A06D0" w:rsidRDefault="00BF4F83" w:rsidP="00BF4F83">
      <w:pPr>
        <w:rPr>
          <w:lang w:val="en-GB"/>
        </w:rPr>
      </w:pPr>
      <w:r w:rsidRPr="003A06D0">
        <w:rPr>
          <w:rStyle w:val="Datatype"/>
          <w:sz w:val="18"/>
          <w:lang w:val="en-GB"/>
        </w:rPr>
        <w:t>urn:oasis:names:tc:dss:1.0:profiles:asynchronousprocessing:resultmajor:Pending</w:t>
      </w:r>
    </w:p>
    <w:p w14:paraId="7954CA59" w14:textId="77777777"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14:paraId="44E3A581" w14:textId="77777777" w:rsidR="000D0396" w:rsidRPr="003A06D0" w:rsidRDefault="000D0396" w:rsidP="00BF4F83">
      <w:pPr>
        <w:rPr>
          <w:lang w:val="en-GB"/>
        </w:rPr>
      </w:pPr>
    </w:p>
    <w:p w14:paraId="6C51125D" w14:textId="77777777"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195249">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14:paraId="7D3A6514" w14:textId="77777777"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14:paraId="4444B4AA" w14:textId="77777777" w:rsidR="000D0396" w:rsidRPr="003A06D0" w:rsidRDefault="000D0396" w:rsidP="000D0396">
      <w:pPr>
        <w:rPr>
          <w:lang w:val="en-GB"/>
        </w:rPr>
      </w:pPr>
    </w:p>
    <w:p w14:paraId="1AD3B61A" w14:textId="77777777"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14:paraId="46FDBCD7" w14:textId="77777777" w:rsidR="000D0396" w:rsidRPr="003A06D0" w:rsidRDefault="000D0396" w:rsidP="000D0396">
      <w:pPr>
        <w:rPr>
          <w:rStyle w:val="Datatype"/>
          <w:sz w:val="16"/>
          <w:lang w:val="en-GB"/>
        </w:rPr>
      </w:pPr>
      <w:r w:rsidRPr="003A06D0">
        <w:rPr>
          <w:rStyle w:val="Datatype"/>
          <w:sz w:val="16"/>
          <w:lang w:val="en-GB"/>
        </w:rPr>
        <w:t>urn:oasis:names:tc:dss:1.0:profiles:asynchronousprocessing:resultminor:ResponseIdUnknown</w:t>
      </w:r>
    </w:p>
    <w:p w14:paraId="0F426331" w14:textId="77777777" w:rsidR="000D0396" w:rsidRPr="003A06D0" w:rsidRDefault="000D0396" w:rsidP="000D0396">
      <w:pPr>
        <w:rPr>
          <w:lang w:val="en-GB" w:eastAsia="en-GB"/>
        </w:rPr>
      </w:pPr>
    </w:p>
    <w:p w14:paraId="00E4158A" w14:textId="77777777"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14:paraId="491AEE3A" w14:textId="77777777" w:rsidR="000D0396" w:rsidRPr="003A06D0" w:rsidRDefault="000D0396" w:rsidP="00BF4F83">
      <w:pPr>
        <w:rPr>
          <w:lang w:val="en-GB"/>
        </w:rPr>
      </w:pPr>
    </w:p>
    <w:p w14:paraId="29320F86" w14:textId="77777777"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14:paraId="008A4E91" w14:textId="77777777" w:rsidR="003A1FBF" w:rsidRPr="003A06D0" w:rsidRDefault="003A1FBF" w:rsidP="00BF4F83">
      <w:pPr>
        <w:rPr>
          <w:lang w:val="en-GB"/>
        </w:rPr>
      </w:pPr>
    </w:p>
    <w:p w14:paraId="54F4BDB5" w14:textId="77777777" w:rsidR="003A1FBF" w:rsidRPr="003A06D0" w:rsidRDefault="003A1FBF" w:rsidP="003A1FBF">
      <w:pPr>
        <w:pStyle w:val="berschrift2"/>
        <w:rPr>
          <w:lang w:val="en-GB"/>
        </w:rPr>
      </w:pPr>
      <w:bookmarkStart w:id="3008" w:name="_Toc8854797"/>
      <w:r w:rsidRPr="003A06D0">
        <w:rPr>
          <w:lang w:val="en-GB"/>
        </w:rPr>
        <w:t>Asynchronous-only Processing</w:t>
      </w:r>
      <w:bookmarkEnd w:id="3008"/>
      <w:r w:rsidRPr="003A06D0">
        <w:rPr>
          <w:lang w:val="en-GB"/>
        </w:rPr>
        <w:t xml:space="preserve"> </w:t>
      </w:r>
    </w:p>
    <w:p w14:paraId="4C1EA8F6" w14:textId="77777777"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14:paraId="4F44D35C" w14:textId="77777777" w:rsidR="000D0396" w:rsidRPr="003A06D0" w:rsidRDefault="000D0396" w:rsidP="00BF4F83">
      <w:pPr>
        <w:rPr>
          <w:rStyle w:val="Datatype"/>
          <w:sz w:val="16"/>
          <w:lang w:val="en-GB"/>
        </w:rPr>
      </w:pPr>
      <w:r w:rsidRPr="003A06D0">
        <w:rPr>
          <w:rStyle w:val="Datatype"/>
          <w:sz w:val="16"/>
          <w:lang w:val="en-GB"/>
        </w:rPr>
        <w:t>urn:oasis:names:tc:dss:1.0:profiles:asynchronousprocessing:resultminor:asynchronousOnly</w:t>
      </w:r>
    </w:p>
    <w:p w14:paraId="1E6D6324" w14:textId="77777777"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14:paraId="65811313" w14:textId="77777777" w:rsidR="004819C2" w:rsidRPr="003A06D0" w:rsidRDefault="0067485C" w:rsidP="004819C2">
      <w:pPr>
        <w:pStyle w:val="berschrift2"/>
        <w:rPr>
          <w:lang w:val="en-GB"/>
        </w:rPr>
      </w:pPr>
      <w:bookmarkStart w:id="3009" w:name="_Toc8854798"/>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3009"/>
    </w:p>
    <w:p w14:paraId="23C5A62E" w14:textId="77777777"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14:paraId="70850A39" w14:textId="77777777"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3010" w:name="sec_DssCoreBindings"/>
    <w:bookmarkEnd w:id="3010"/>
    <w:p w14:paraId="3AE632E7"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3011" w:name="_Toc522668726"/>
      <w:bookmarkStart w:id="3012" w:name="_Toc8854799"/>
      <w:r w:rsidRPr="003A06D0">
        <w:rPr>
          <w:rStyle w:val="Hyperlink"/>
          <w:lang w:val="en-GB"/>
        </w:rPr>
        <w:t>DSS Core Bindings</w:t>
      </w:r>
      <w:bookmarkEnd w:id="2841"/>
      <w:bookmarkEnd w:id="2842"/>
      <w:bookmarkEnd w:id="2843"/>
      <w:bookmarkEnd w:id="2844"/>
      <w:bookmarkEnd w:id="2845"/>
      <w:bookmarkEnd w:id="2846"/>
      <w:bookmarkEnd w:id="2847"/>
      <w:bookmarkEnd w:id="3011"/>
      <w:bookmarkEnd w:id="3012"/>
      <w:r w:rsidRPr="003A06D0">
        <w:rPr>
          <w:lang w:val="en-GB"/>
        </w:rPr>
        <w:fldChar w:fldCharType="end"/>
      </w:r>
    </w:p>
    <w:p w14:paraId="2C3BAE0C" w14:textId="77777777"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3013" w:name="sec_HttpPostTransportBinding"/>
    <w:bookmarkStart w:id="3014" w:name="_Toc114309536"/>
    <w:bookmarkStart w:id="3015" w:name="_Toc157225062"/>
    <w:bookmarkStart w:id="3016" w:name="_Toc158797529"/>
    <w:bookmarkStart w:id="3017" w:name="_Toc159076097"/>
    <w:bookmarkStart w:id="3018" w:name="_Toc481065034"/>
    <w:bookmarkStart w:id="3019" w:name="_Toc516358024"/>
    <w:bookmarkEnd w:id="3013"/>
    <w:p w14:paraId="0890CBF1"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3020" w:name="_Toc522668727"/>
      <w:bookmarkStart w:id="3021" w:name="_Toc8854800"/>
      <w:r w:rsidRPr="003A06D0">
        <w:rPr>
          <w:rStyle w:val="Hyperlink"/>
          <w:lang w:val="en-GB"/>
        </w:rPr>
        <w:t>HTTP POST Transport Binding</w:t>
      </w:r>
      <w:bookmarkEnd w:id="3014"/>
      <w:bookmarkEnd w:id="3015"/>
      <w:bookmarkEnd w:id="3016"/>
      <w:bookmarkEnd w:id="3017"/>
      <w:bookmarkEnd w:id="3018"/>
      <w:bookmarkEnd w:id="3019"/>
      <w:bookmarkEnd w:id="3020"/>
      <w:bookmarkEnd w:id="3021"/>
      <w:r w:rsidRPr="003A06D0">
        <w:rPr>
          <w:lang w:val="en-GB"/>
        </w:rPr>
        <w:fldChar w:fldCharType="end"/>
      </w:r>
    </w:p>
    <w:p w14:paraId="35EC9E44" w14:textId="77777777"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14:paraId="518055A4" w14:textId="77777777" w:rsidR="00BF4F83" w:rsidRPr="003A06D0" w:rsidRDefault="00BF4F83" w:rsidP="00BF4F83">
      <w:pPr>
        <w:rPr>
          <w:lang w:val="en-GB"/>
        </w:rPr>
      </w:pPr>
      <w:r w:rsidRPr="003A06D0">
        <w:rPr>
          <w:lang w:val="en-GB"/>
        </w:rPr>
        <w:t>The following rules apply to the HTTP request:</w:t>
      </w:r>
    </w:p>
    <w:p w14:paraId="43626499" w14:textId="77777777" w:rsidR="00BF4F83" w:rsidRPr="003A06D0" w:rsidRDefault="00BF4F83" w:rsidP="0001259E">
      <w:pPr>
        <w:pStyle w:val="Listenabsatz"/>
        <w:numPr>
          <w:ilvl w:val="0"/>
          <w:numId w:val="42"/>
        </w:numPr>
        <w:rPr>
          <w:lang w:val="en-GB"/>
        </w:rPr>
      </w:pPr>
      <w:r w:rsidRPr="003A06D0">
        <w:rPr>
          <w:lang w:val="en-GB"/>
        </w:rPr>
        <w:t>The client may send an HTTP/1.0 or HTTP/1.1 request.</w:t>
      </w:r>
    </w:p>
    <w:p w14:paraId="30BA0A44" w14:textId="77777777"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14:paraId="6C288D85"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14:paraId="6ACA17B5"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14:paraId="65FC6646"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14:paraId="1EEC7E72" w14:textId="77777777" w:rsidR="00BF4F83" w:rsidRPr="003A06D0" w:rsidRDefault="00BF4F83" w:rsidP="00BF4F83">
      <w:pPr>
        <w:rPr>
          <w:lang w:val="en-GB"/>
        </w:rPr>
      </w:pPr>
      <w:r w:rsidRPr="003A06D0">
        <w:rPr>
          <w:lang w:val="en-GB"/>
        </w:rPr>
        <w:t>The following rules apply to the HTTP Response:</w:t>
      </w:r>
    </w:p>
    <w:p w14:paraId="71BBAE48"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14:paraId="4819FC50"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14:paraId="27F16227"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14:paraId="724F4AE1"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14:paraId="66F89C56" w14:textId="77777777"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14:paraId="6A928028" w14:textId="77777777"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14:paraId="114B7479" w14:textId="77777777"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14:paraId="16BFF5B0" w14:textId="77777777"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14:paraId="5D412F76" w14:textId="77777777"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3022" w:name="sec_Soap12TransportBinding"/>
    <w:bookmarkStart w:id="3023" w:name="_Toc114309537"/>
    <w:bookmarkStart w:id="3024" w:name="_Toc157225063"/>
    <w:bookmarkStart w:id="3025" w:name="_Toc158797530"/>
    <w:bookmarkStart w:id="3026" w:name="_Toc159076098"/>
    <w:bookmarkStart w:id="3027" w:name="_Toc481065035"/>
    <w:bookmarkStart w:id="3028" w:name="_Toc516358025"/>
    <w:bookmarkEnd w:id="3022"/>
    <w:p w14:paraId="28C6A97F"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3029" w:name="_Toc522668728"/>
      <w:bookmarkStart w:id="3030" w:name="_Toc8854801"/>
      <w:r w:rsidRPr="003A06D0">
        <w:rPr>
          <w:rStyle w:val="Hyperlink"/>
          <w:lang w:val="en-GB"/>
        </w:rPr>
        <w:t>SOAP 1.2 Transport Binding</w:t>
      </w:r>
      <w:bookmarkEnd w:id="3023"/>
      <w:bookmarkEnd w:id="3024"/>
      <w:bookmarkEnd w:id="3025"/>
      <w:bookmarkEnd w:id="3026"/>
      <w:bookmarkEnd w:id="3027"/>
      <w:bookmarkEnd w:id="3028"/>
      <w:bookmarkEnd w:id="3029"/>
      <w:bookmarkEnd w:id="3030"/>
      <w:r w:rsidRPr="003A06D0">
        <w:rPr>
          <w:lang w:val="en-GB"/>
        </w:rPr>
        <w:fldChar w:fldCharType="end"/>
      </w:r>
    </w:p>
    <w:p w14:paraId="686128A1" w14:textId="77777777"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14:paraId="72608ADE" w14:textId="77777777" w:rsidR="00BF4F83" w:rsidRPr="003A06D0" w:rsidRDefault="00BF4F83" w:rsidP="00BF4F83">
      <w:pPr>
        <w:rPr>
          <w:lang w:val="en-GB"/>
        </w:rPr>
      </w:pPr>
      <w:r w:rsidRPr="003A06D0">
        <w:rPr>
          <w:lang w:val="en-GB"/>
        </w:rPr>
        <w:t>The following rules apply to the SOAP request:</w:t>
      </w:r>
    </w:p>
    <w:p w14:paraId="7CBC5371" w14:textId="77777777"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14:paraId="5FDA0C5C" w14:textId="77777777"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14:paraId="4B191E6E" w14:textId="77777777"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14:paraId="1DB14937" w14:textId="77777777" w:rsidR="00BF4F83" w:rsidRPr="003A06D0" w:rsidRDefault="00BF4F83" w:rsidP="0001259E">
      <w:pPr>
        <w:pStyle w:val="Listenabsatz"/>
        <w:numPr>
          <w:ilvl w:val="0"/>
          <w:numId w:val="40"/>
        </w:numPr>
        <w:rPr>
          <w:lang w:val="en-GB"/>
        </w:rPr>
      </w:pPr>
      <w:r w:rsidRPr="003A06D0">
        <w:rPr>
          <w:lang w:val="en-GB"/>
        </w:rPr>
        <w:t>Arbitrary SOAP headers may be present.</w:t>
      </w:r>
    </w:p>
    <w:p w14:paraId="355281FF" w14:textId="77777777" w:rsidR="00BF4F83" w:rsidRPr="003A06D0" w:rsidRDefault="00BF4F83" w:rsidP="00BF4F83">
      <w:pPr>
        <w:rPr>
          <w:lang w:val="en-GB"/>
        </w:rPr>
      </w:pPr>
      <w:r w:rsidRPr="003A06D0">
        <w:rPr>
          <w:lang w:val="en-GB"/>
        </w:rPr>
        <w:t>The following rules apply to the SOAP response:</w:t>
      </w:r>
    </w:p>
    <w:p w14:paraId="3951E443"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14:paraId="15AEA2E7"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14:paraId="67AC331C"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14:paraId="5431A60B" w14:textId="77777777"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14:paraId="0FBBCAEB" w14:textId="77777777" w:rsidR="00BF4F83" w:rsidRPr="003A06D0" w:rsidRDefault="00BF4F83" w:rsidP="0001259E">
      <w:pPr>
        <w:pStyle w:val="Listenabsatz"/>
        <w:numPr>
          <w:ilvl w:val="0"/>
          <w:numId w:val="41"/>
        </w:numPr>
        <w:rPr>
          <w:lang w:val="en-GB"/>
        </w:rPr>
      </w:pPr>
      <w:r w:rsidRPr="003A06D0">
        <w:rPr>
          <w:lang w:val="en-GB"/>
        </w:rPr>
        <w:t>Arbitrary SOAP headers may be present.</w:t>
      </w:r>
    </w:p>
    <w:p w14:paraId="32644175"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3031" w:name="sec_SecurityBindings"/>
    <w:bookmarkStart w:id="3032" w:name="_Toc516358026"/>
    <w:bookmarkEnd w:id="3031"/>
    <w:p w14:paraId="4B30062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3033" w:name="_Toc522668729"/>
      <w:bookmarkStart w:id="3034" w:name="_Toc8854802"/>
      <w:r w:rsidRPr="003A06D0">
        <w:rPr>
          <w:rStyle w:val="Hyperlink"/>
          <w:lang w:val="en-GB"/>
        </w:rPr>
        <w:t>Security Bindings</w:t>
      </w:r>
      <w:bookmarkEnd w:id="3032"/>
      <w:bookmarkEnd w:id="3033"/>
      <w:bookmarkEnd w:id="3034"/>
      <w:r w:rsidRPr="003A06D0">
        <w:rPr>
          <w:lang w:val="en-GB"/>
        </w:rPr>
        <w:fldChar w:fldCharType="end"/>
      </w:r>
    </w:p>
    <w:p w14:paraId="0C6938E0" w14:textId="77777777"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14:paraId="3BB7A505" w14:textId="77777777"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14:paraId="0F427AC6" w14:textId="77777777" w:rsidR="00BF4F83" w:rsidRPr="003A06D0" w:rsidRDefault="00BF4F83" w:rsidP="0001259E">
      <w:pPr>
        <w:pStyle w:val="Listenabsatz"/>
        <w:numPr>
          <w:ilvl w:val="0"/>
          <w:numId w:val="38"/>
        </w:numPr>
        <w:rPr>
          <w:lang w:val="en-GB"/>
        </w:rPr>
      </w:pPr>
      <w:r w:rsidRPr="003A06D0">
        <w:rPr>
          <w:lang w:val="en-GB"/>
        </w:rPr>
        <w:t>Required protection level of the content</w:t>
      </w:r>
    </w:p>
    <w:p w14:paraId="046CBC20" w14:textId="77777777"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14:paraId="5A79C1F5" w14:textId="77777777" w:rsidR="00BF4F83" w:rsidRPr="003A06D0" w:rsidRDefault="00BF4F83" w:rsidP="0001259E">
      <w:pPr>
        <w:pStyle w:val="Listenabsatz"/>
        <w:numPr>
          <w:ilvl w:val="0"/>
          <w:numId w:val="38"/>
        </w:numPr>
        <w:rPr>
          <w:lang w:val="en-GB"/>
        </w:rPr>
      </w:pPr>
      <w:r w:rsidRPr="003A06D0">
        <w:rPr>
          <w:lang w:val="en-GB"/>
        </w:rPr>
        <w:t>Regulatory requirements</w:t>
      </w:r>
    </w:p>
    <w:p w14:paraId="0C12C5E6" w14:textId="77777777" w:rsidR="00BF4F83" w:rsidRPr="003A06D0" w:rsidRDefault="00BF4F83" w:rsidP="0001259E">
      <w:pPr>
        <w:pStyle w:val="Listenabsatz"/>
        <w:numPr>
          <w:ilvl w:val="0"/>
          <w:numId w:val="38"/>
        </w:numPr>
        <w:rPr>
          <w:lang w:val="en-GB"/>
        </w:rPr>
      </w:pPr>
      <w:r w:rsidRPr="003A06D0">
        <w:rPr>
          <w:lang w:val="en-GB"/>
        </w:rPr>
        <w:t>Export restrictions</w:t>
      </w:r>
    </w:p>
    <w:p w14:paraId="473EBFA0" w14:textId="77777777"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3035" w:name="_XML_–_Type"/>
    <w:bookmarkStart w:id="3036" w:name="sec_DssDefinedIdentifiers"/>
    <w:bookmarkStart w:id="3037" w:name="_Toc481065050"/>
    <w:bookmarkEnd w:id="2848"/>
    <w:bookmarkEnd w:id="3035"/>
    <w:bookmarkEnd w:id="3036"/>
    <w:p w14:paraId="4D4A4A5F"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3038" w:name="_Toc522668730"/>
      <w:bookmarkStart w:id="3039" w:name="_Toc8854803"/>
      <w:r w:rsidRPr="003A06D0">
        <w:rPr>
          <w:rStyle w:val="Hyperlink"/>
          <w:lang w:val="en-GB"/>
        </w:rPr>
        <w:t>DSS-Defined Identifiers</w:t>
      </w:r>
      <w:bookmarkEnd w:id="3037"/>
      <w:bookmarkEnd w:id="3038"/>
      <w:bookmarkEnd w:id="3039"/>
      <w:r w:rsidRPr="003A06D0">
        <w:rPr>
          <w:lang w:val="en-GB"/>
        </w:rPr>
        <w:fldChar w:fldCharType="end"/>
      </w:r>
    </w:p>
    <w:p w14:paraId="3613F1E8" w14:textId="77777777"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14:paraId="3634317D" w14:textId="77777777" w:rsidR="00BF4F83" w:rsidRPr="003A06D0" w:rsidRDefault="00493949" w:rsidP="00BF4F83">
      <w:pPr>
        <w:rPr>
          <w:rStyle w:val="Datatype"/>
          <w:lang w:val="en-GB"/>
        </w:rPr>
      </w:pPr>
      <w:r w:rsidRPr="003A06D0">
        <w:rPr>
          <w:rStyle w:val="Element"/>
          <w:lang w:val="en-GB"/>
        </w:rPr>
        <w:t>http://docs.oasis-open.org/dss-x/ns/core</w:t>
      </w:r>
    </w:p>
    <w:bookmarkStart w:id="3040" w:name="sec_SignatureTypeIdentifiers"/>
    <w:bookmarkStart w:id="3041" w:name="_Toc481065051"/>
    <w:bookmarkStart w:id="3042" w:name="_Toc516358027"/>
    <w:bookmarkEnd w:id="3040"/>
    <w:p w14:paraId="0B5B6AF2"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3043" w:name="_Toc522668731"/>
      <w:bookmarkStart w:id="3044" w:name="_Toc8854804"/>
      <w:r w:rsidRPr="003A06D0">
        <w:rPr>
          <w:rStyle w:val="Hyperlink"/>
          <w:lang w:val="en-GB"/>
        </w:rPr>
        <w:t>Signature Type Identifiers</w:t>
      </w:r>
      <w:bookmarkEnd w:id="3041"/>
      <w:bookmarkEnd w:id="3042"/>
      <w:bookmarkEnd w:id="3043"/>
      <w:bookmarkEnd w:id="3044"/>
      <w:r w:rsidRPr="003A06D0">
        <w:rPr>
          <w:lang w:val="en-GB"/>
        </w:rPr>
        <w:fldChar w:fldCharType="end"/>
      </w:r>
    </w:p>
    <w:p w14:paraId="4D2273EB" w14:textId="77777777"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195249">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195249">
        <w:rPr>
          <w:lang w:val="en-GB"/>
        </w:rPr>
        <w:t>4.3.5</w:t>
      </w:r>
      <w:r w:rsidR="00195249">
        <w:rPr>
          <w:lang w:val="en-GB"/>
        </w:rPr>
        <w:fldChar w:fldCharType="end"/>
      </w:r>
      <w:r w:rsidRPr="003A06D0">
        <w:rPr>
          <w:lang w:val="en-GB"/>
        </w:rPr>
        <w:t>).</w:t>
      </w:r>
    </w:p>
    <w:p w14:paraId="3DC5EC71" w14:textId="77777777" w:rsidR="00BF4F83" w:rsidRPr="003A06D0" w:rsidRDefault="00BF4F83" w:rsidP="00AA52F6">
      <w:pPr>
        <w:pStyle w:val="berschrift3"/>
        <w:numPr>
          <w:ilvl w:val="2"/>
          <w:numId w:val="3"/>
        </w:numPr>
        <w:jc w:val="both"/>
        <w:rPr>
          <w:lang w:val="en-GB"/>
        </w:rPr>
      </w:pPr>
      <w:bookmarkStart w:id="3045" w:name="_Toc481065052"/>
      <w:bookmarkStart w:id="3046" w:name="_Toc516359916"/>
      <w:bookmarkStart w:id="3047" w:name="_Toc522668732"/>
      <w:bookmarkStart w:id="3048" w:name="_Toc8854805"/>
      <w:r w:rsidRPr="003A06D0">
        <w:rPr>
          <w:lang w:val="en-GB"/>
        </w:rPr>
        <w:t>XML Signature</w:t>
      </w:r>
      <w:bookmarkEnd w:id="3045"/>
      <w:bookmarkEnd w:id="3046"/>
      <w:bookmarkEnd w:id="3047"/>
      <w:bookmarkEnd w:id="3048"/>
    </w:p>
    <w:p w14:paraId="6D0C7E5E" w14:textId="77777777"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14:paraId="1358DBC1" w14:textId="77777777"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14:paraId="52F33B7A" w14:textId="77777777" w:rsidR="00BF4F83" w:rsidRPr="003A06D0" w:rsidRDefault="00BF4F83" w:rsidP="00AA52F6">
      <w:pPr>
        <w:pStyle w:val="berschrift3"/>
        <w:numPr>
          <w:ilvl w:val="2"/>
          <w:numId w:val="3"/>
        </w:numPr>
        <w:jc w:val="both"/>
        <w:rPr>
          <w:lang w:val="en-GB"/>
        </w:rPr>
      </w:pPr>
      <w:bookmarkStart w:id="3049" w:name="_Toc481065053"/>
      <w:bookmarkStart w:id="3050" w:name="_Toc516359917"/>
      <w:bookmarkStart w:id="3051" w:name="_Toc522668733"/>
      <w:bookmarkStart w:id="3052" w:name="_Toc8854806"/>
      <w:r w:rsidRPr="003A06D0">
        <w:rPr>
          <w:lang w:val="en-GB"/>
        </w:rPr>
        <w:t>XML TimeStampToken</w:t>
      </w:r>
      <w:bookmarkEnd w:id="3049"/>
      <w:bookmarkEnd w:id="3050"/>
      <w:bookmarkEnd w:id="3051"/>
      <w:bookmarkEnd w:id="3052"/>
    </w:p>
    <w:p w14:paraId="583D9248" w14:textId="77777777"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14:paraId="4D21C1A0" w14:textId="77777777" w:rsidR="00BF4F83" w:rsidRPr="003A06D0" w:rsidRDefault="00BF4F83" w:rsidP="0001259E">
      <w:pPr>
        <w:numPr>
          <w:ilvl w:val="0"/>
          <w:numId w:val="15"/>
        </w:numPr>
        <w:jc w:val="both"/>
        <w:rPr>
          <w:lang w:val="en-GB"/>
        </w:rPr>
      </w:pPr>
      <w:r w:rsidRPr="003A06D0">
        <w:rPr>
          <w:lang w:val="en-GB"/>
        </w:rPr>
        <w:t>This refers to an XML timestamp containing an XML signature.</w:t>
      </w:r>
    </w:p>
    <w:p w14:paraId="230DFF6D" w14:textId="77777777" w:rsidR="00BF4F83" w:rsidRPr="003A06D0" w:rsidRDefault="00BF4F83" w:rsidP="00AA52F6">
      <w:pPr>
        <w:pStyle w:val="berschrift3"/>
        <w:numPr>
          <w:ilvl w:val="2"/>
          <w:numId w:val="3"/>
        </w:numPr>
        <w:jc w:val="both"/>
        <w:rPr>
          <w:lang w:val="en-GB"/>
        </w:rPr>
      </w:pPr>
      <w:bookmarkStart w:id="3053" w:name="_Toc481065054"/>
      <w:bookmarkStart w:id="3054" w:name="_Toc516359918"/>
      <w:bookmarkStart w:id="3055" w:name="_Toc522668734"/>
      <w:bookmarkStart w:id="3056" w:name="_Toc8854807"/>
      <w:r w:rsidRPr="003A06D0">
        <w:rPr>
          <w:lang w:val="en-GB"/>
        </w:rPr>
        <w:t>RFC 3161 TimeStampToken</w:t>
      </w:r>
      <w:bookmarkEnd w:id="3053"/>
      <w:bookmarkEnd w:id="3054"/>
      <w:bookmarkEnd w:id="3055"/>
      <w:bookmarkEnd w:id="3056"/>
    </w:p>
    <w:p w14:paraId="6B0CCC71" w14:textId="77777777"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14:paraId="650BEEB4" w14:textId="77777777"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14:paraId="15D15FB6" w14:textId="77777777" w:rsidR="00BF4F83" w:rsidRPr="003A06D0" w:rsidRDefault="00BF4F83" w:rsidP="00AA52F6">
      <w:pPr>
        <w:pStyle w:val="berschrift3"/>
        <w:numPr>
          <w:ilvl w:val="2"/>
          <w:numId w:val="3"/>
        </w:numPr>
        <w:jc w:val="both"/>
        <w:rPr>
          <w:lang w:val="en-GB"/>
        </w:rPr>
      </w:pPr>
      <w:bookmarkStart w:id="3057" w:name="_Toc481065055"/>
      <w:bookmarkStart w:id="3058" w:name="_Toc516359919"/>
      <w:bookmarkStart w:id="3059" w:name="_Toc522668735"/>
      <w:bookmarkStart w:id="3060" w:name="_Toc8854808"/>
      <w:r w:rsidRPr="003A06D0">
        <w:rPr>
          <w:lang w:val="en-GB"/>
        </w:rPr>
        <w:t>CMS Signature</w:t>
      </w:r>
      <w:bookmarkEnd w:id="3057"/>
      <w:bookmarkEnd w:id="3058"/>
      <w:bookmarkEnd w:id="3059"/>
      <w:bookmarkEnd w:id="3060"/>
    </w:p>
    <w:p w14:paraId="1C51874F" w14:textId="77777777"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14:paraId="7EC0B265" w14:textId="77777777"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14:paraId="4188BE95" w14:textId="77777777" w:rsidR="00BF4F83" w:rsidRPr="003A06D0" w:rsidRDefault="00BF4F83" w:rsidP="00AA52F6">
      <w:pPr>
        <w:pStyle w:val="berschrift3"/>
        <w:numPr>
          <w:ilvl w:val="2"/>
          <w:numId w:val="3"/>
        </w:numPr>
        <w:jc w:val="both"/>
        <w:rPr>
          <w:lang w:val="en-GB"/>
        </w:rPr>
      </w:pPr>
      <w:bookmarkStart w:id="3061" w:name="_Toc481065056"/>
      <w:bookmarkStart w:id="3062" w:name="_Toc516359920"/>
      <w:bookmarkStart w:id="3063" w:name="_Toc522668736"/>
      <w:bookmarkStart w:id="3064" w:name="_Toc8854809"/>
      <w:r w:rsidRPr="003A06D0">
        <w:rPr>
          <w:lang w:val="en-GB"/>
        </w:rPr>
        <w:t>PGP Signature</w:t>
      </w:r>
      <w:bookmarkEnd w:id="3061"/>
      <w:bookmarkEnd w:id="3062"/>
      <w:bookmarkEnd w:id="3063"/>
      <w:bookmarkEnd w:id="3064"/>
    </w:p>
    <w:p w14:paraId="36043791" w14:textId="77777777"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14:paraId="5AD47C8E" w14:textId="77777777"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3065" w:name="sec_ResultMinors"/>
    <w:bookmarkStart w:id="3066" w:name="_Toc516358028"/>
    <w:bookmarkEnd w:id="3065"/>
    <w:p w14:paraId="24BB4D5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3067" w:name="_Toc522668737"/>
      <w:bookmarkStart w:id="3068" w:name="_Ref534804134"/>
      <w:bookmarkStart w:id="3069" w:name="_Ref534995297"/>
      <w:bookmarkStart w:id="3070" w:name="_Ref534995314"/>
      <w:bookmarkStart w:id="3071" w:name="_Ref534995333"/>
      <w:bookmarkStart w:id="3072" w:name="_Ref534995348"/>
      <w:bookmarkStart w:id="3073" w:name="_Toc8854810"/>
      <w:r w:rsidRPr="003A06D0">
        <w:rPr>
          <w:rStyle w:val="Hyperlink"/>
          <w:lang w:val="en-GB"/>
        </w:rPr>
        <w:t>ResultMinors</w:t>
      </w:r>
      <w:bookmarkEnd w:id="3066"/>
      <w:bookmarkEnd w:id="3067"/>
      <w:bookmarkEnd w:id="3068"/>
      <w:bookmarkEnd w:id="3069"/>
      <w:bookmarkEnd w:id="3070"/>
      <w:bookmarkEnd w:id="3071"/>
      <w:bookmarkEnd w:id="3072"/>
      <w:bookmarkEnd w:id="3073"/>
      <w:r w:rsidRPr="003A06D0">
        <w:rPr>
          <w:lang w:val="en-GB"/>
        </w:rPr>
        <w:fldChar w:fldCharType="end"/>
      </w:r>
    </w:p>
    <w:p w14:paraId="4093092D" w14:textId="77777777"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14:paraId="1031A2E2" w14:textId="77777777"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14:paraId="63D3E5E0" w14:textId="77777777" w:rsidR="00BF4F83" w:rsidRPr="003A06D0" w:rsidRDefault="00BF4F83" w:rsidP="00BF4F83">
            <w:pPr>
              <w:rPr>
                <w:lang w:val="en-GB"/>
              </w:rPr>
            </w:pPr>
            <w:r w:rsidRPr="003A06D0">
              <w:rPr>
                <w:lang w:val="en-GB"/>
              </w:rPr>
              <w:t>Abbreviation</w:t>
            </w:r>
          </w:p>
        </w:tc>
        <w:tc>
          <w:tcPr>
            <w:tcW w:w="7912" w:type="dxa"/>
          </w:tcPr>
          <w:p w14:paraId="5326BD1B" w14:textId="77777777"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14:paraId="33E54B97"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5B42650F" w14:textId="77777777"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14:paraId="1D2BC9B1" w14:textId="77777777"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14:paraId="0C8E7C44"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E91B3D9" w14:textId="77777777"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14:paraId="36AD7D6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rn:oasis:names:tc:dss:1</w:t>
            </w:r>
            <w:r w:rsidRPr="003A06D0">
              <w:rPr>
                <w:rStyle w:val="Element"/>
                <w:rFonts w:eastAsia="Times New Roman" w:cs="Times New Roman"/>
                <w:sz w:val="16"/>
                <w:szCs w:val="16"/>
                <w:lang w:val="en-GB"/>
              </w:rPr>
              <w:t>.0:resultminor:valid:signature:NotAllDocumentsReferenced</w:t>
            </w:r>
          </w:p>
          <w:p w14:paraId="38B18029"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306BA702"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5141E83C" w14:textId="77777777"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14:paraId="68773417"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14:paraId="40163E95"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3DF9796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2CF2B924" w14:textId="77777777" w:rsidR="00BF4F83" w:rsidRPr="003A06D0" w:rsidRDefault="00BF4F83" w:rsidP="00BF4F83">
            <w:pPr>
              <w:rPr>
                <w:lang w:val="en-GB"/>
              </w:rPr>
            </w:pPr>
            <w:r w:rsidRPr="003A06D0">
              <w:rPr>
                <w:rStyle w:val="Element"/>
                <w:lang w:val="en-GB"/>
              </w:rPr>
              <w:lastRenderedPageBreak/>
              <w:t>HasManifest</w:t>
            </w:r>
            <w:r w:rsidRPr="003A06D0">
              <w:rPr>
                <w:rStyle w:val="Element"/>
                <w:lang w:val="en-GB"/>
              </w:rPr>
              <w:br/>
              <w:t>Results</w:t>
            </w:r>
          </w:p>
        </w:tc>
        <w:tc>
          <w:tcPr>
            <w:tcW w:w="7912" w:type="dxa"/>
          </w:tcPr>
          <w:p w14:paraId="76B56381"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sis:names:tc:dss:1</w:t>
            </w:r>
            <w:r w:rsidRPr="003A06D0">
              <w:rPr>
                <w:rStyle w:val="Element"/>
                <w:rFonts w:eastAsia="Times New Roman" w:cs="Times New Roman"/>
                <w:sz w:val="16"/>
                <w:szCs w:val="16"/>
                <w:lang w:val="en-GB"/>
              </w:rPr>
              <w:t>.0:resultminor:valid:signature:HasManifestResults</w:t>
            </w:r>
          </w:p>
          <w:p w14:paraId="27B74C5E"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6AB1BFBC"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26B35AA8" w14:textId="77777777"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14:paraId="49A9AAA2"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.0:resultminor:valid:signature:InvalidSignatureTimestamp</w:t>
            </w:r>
          </w:p>
          <w:p w14:paraId="0D03ED42"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2A0FA8AD"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015896E" w14:textId="77777777"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14:paraId="15461DA6"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.0:resultminor:ReferencedDocumentNotPresent</w:t>
            </w:r>
          </w:p>
          <w:p w14:paraId="3DEC373B"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4307BC22"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35C6D14F" w14:textId="77777777"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14:paraId="2758A316"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urn:oasis:names:tc:dss:1.0:resultminor:KeyInfoNotProvided</w:t>
            </w:r>
          </w:p>
          <w:p w14:paraId="0E753F3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682C1626"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AC94E4E" w14:textId="77777777"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14:paraId="37CDB3AB"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.0:resultminor:MoreThanOneRefUriOmitted</w:t>
            </w:r>
          </w:p>
          <w:p w14:paraId="69727CD6"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225080D7"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E5AAC08" w14:textId="77777777" w:rsidR="00BF4F83" w:rsidRPr="003A06D0" w:rsidRDefault="00BF4F83" w:rsidP="00BF4F83">
            <w:pPr>
              <w:rPr>
                <w:lang w:val="en-GB"/>
              </w:rPr>
            </w:pPr>
            <w:r w:rsidRPr="003A06D0">
              <w:rPr>
                <w:rStyle w:val="Element"/>
                <w:lang w:val="en-GB"/>
              </w:rPr>
              <w:t>InvalidRefURI</w:t>
            </w:r>
          </w:p>
        </w:tc>
        <w:tc>
          <w:tcPr>
            <w:tcW w:w="7912" w:type="dxa"/>
          </w:tcPr>
          <w:p w14:paraId="7786B540"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.0:resultminor:InvalidRefURI</w:t>
            </w:r>
          </w:p>
          <w:p w14:paraId="05E44C51"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4B7988EC"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056B818A" w14:textId="77777777" w:rsidR="00BF4F83" w:rsidRPr="003A06D0" w:rsidRDefault="00BF4F83" w:rsidP="00BF4F83">
            <w:pPr>
              <w:rPr>
                <w:lang w:val="en-GB"/>
              </w:rPr>
            </w:pPr>
            <w:r w:rsidRPr="003A06D0">
              <w:rPr>
                <w:rStyle w:val="Element"/>
                <w:lang w:val="en-GB"/>
              </w:rPr>
              <w:t>NotSupported</w:t>
            </w:r>
          </w:p>
        </w:tc>
        <w:tc>
          <w:tcPr>
            <w:tcW w:w="7912" w:type="dxa"/>
          </w:tcPr>
          <w:p w14:paraId="08553EE9"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.0:resultminor:NotSupported</w:t>
            </w:r>
          </w:p>
          <w:p w14:paraId="495B37D3"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0263E61A"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0869576" w14:textId="77777777"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14:paraId="16208D89"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14:paraId="79E2870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06343959"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D7F27F8" w14:textId="77777777"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14:paraId="222D3B9A"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.0:resultminor:GeneralError</w:t>
            </w:r>
          </w:p>
          <w:p w14:paraId="3C5439A5"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21DEE3F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C88CCF9" w14:textId="77777777"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14:paraId="472C246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14:paraId="037E5DB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5D1F3FB9"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EDC5F6E" w14:textId="77777777"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14:paraId="674603F5"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14:paraId="0412B7BB"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37636024"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2DC7E4B" w14:textId="77777777"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14:paraId="2FE5ADCF"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14:paraId="19499845"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212FDDEF"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A6C0D15" w14:textId="77777777"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14:paraId="1E3ECDD3"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14:paraId="6A6AE068"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14:paraId="604D586F"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461DFBB" w14:textId="77777777"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14:paraId="79D0F4D4" w14:textId="77777777"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14:paraId="12467810" w14:textId="77777777" w:rsidR="00BF4F83" w:rsidRPr="003A06D0" w:rsidRDefault="00BF4F83" w:rsidP="00BF4F83">
      <w:pPr>
        <w:rPr>
          <w:lang w:val="en-GB"/>
        </w:rPr>
      </w:pPr>
    </w:p>
    <w:bookmarkStart w:id="3074" w:name="_Security_Considerations"/>
    <w:bookmarkStart w:id="3075" w:name="_Toc388881068"/>
    <w:bookmarkStart w:id="3076" w:name="_Toc391634662"/>
    <w:bookmarkStart w:id="3077" w:name="_Toc519870678"/>
    <w:bookmarkStart w:id="3078" w:name="sec_SecurityConsiderations"/>
    <w:bookmarkEnd w:id="3074"/>
    <w:p w14:paraId="3478BA35"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3079" w:name="_Toc522668738"/>
      <w:bookmarkStart w:id="3080" w:name="_Toc8854811"/>
      <w:r w:rsidRPr="003A06D0">
        <w:rPr>
          <w:rStyle w:val="Hyperlink"/>
          <w:lang w:val="en-GB"/>
        </w:rPr>
        <w:t>Security Considerations</w:t>
      </w:r>
      <w:bookmarkEnd w:id="3075"/>
      <w:bookmarkEnd w:id="3076"/>
      <w:bookmarkEnd w:id="3077"/>
      <w:bookmarkEnd w:id="3078"/>
      <w:bookmarkEnd w:id="3079"/>
      <w:bookmarkEnd w:id="3080"/>
      <w:r w:rsidRPr="003A06D0">
        <w:rPr>
          <w:lang w:val="en-GB"/>
        </w:rPr>
        <w:fldChar w:fldCharType="end"/>
      </w:r>
    </w:p>
    <w:p w14:paraId="168C462B" w14:textId="77777777"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14:paraId="1E6C9AF7" w14:textId="77777777"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3081" w:name="_Standard_Attack_Vectors"/>
    <w:bookmarkStart w:id="3082" w:name="sec_StandardAttackVectors"/>
    <w:bookmarkEnd w:id="3081"/>
    <w:p w14:paraId="4781CA2D"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3083" w:name="_Toc522668739"/>
      <w:bookmarkStart w:id="3084" w:name="_Toc8854812"/>
      <w:r w:rsidRPr="003A06D0">
        <w:rPr>
          <w:rStyle w:val="Hyperlink"/>
          <w:lang w:val="en-GB"/>
        </w:rPr>
        <w:t>Well-Known Attack Vectors</w:t>
      </w:r>
      <w:bookmarkEnd w:id="3082"/>
      <w:bookmarkEnd w:id="3083"/>
      <w:bookmarkEnd w:id="3084"/>
      <w:r w:rsidRPr="003A06D0">
        <w:rPr>
          <w:lang w:val="en-GB"/>
        </w:rPr>
        <w:fldChar w:fldCharType="end"/>
      </w:r>
    </w:p>
    <w:p w14:paraId="5935EF05" w14:textId="77777777" w:rsidR="00BF4F83" w:rsidRPr="003A06D0" w:rsidRDefault="00BF4F83" w:rsidP="00BF4F83">
      <w:pPr>
        <w:rPr>
          <w:lang w:val="en-GB"/>
        </w:rPr>
      </w:pPr>
      <w:r w:rsidRPr="003A06D0">
        <w:rPr>
          <w:lang w:val="en-GB"/>
        </w:rPr>
        <w:t>In the following subsections four well-known classes of attack vectors are highlighted:</w:t>
      </w:r>
    </w:p>
    <w:p w14:paraId="051F8862" w14:textId="77777777" w:rsidR="00BF4F83" w:rsidRPr="003A06D0" w:rsidRDefault="00BF4F83" w:rsidP="0001259E">
      <w:pPr>
        <w:pStyle w:val="Listenabsatz"/>
        <w:numPr>
          <w:ilvl w:val="0"/>
          <w:numId w:val="47"/>
        </w:numPr>
        <w:rPr>
          <w:lang w:val="en-GB"/>
        </w:rPr>
      </w:pPr>
      <w:r w:rsidRPr="003A06D0">
        <w:rPr>
          <w:lang w:val="en-GB"/>
        </w:rPr>
        <w:t>XML Parsing Vulnerabilities</w:t>
      </w:r>
    </w:p>
    <w:p w14:paraId="25BFCADB" w14:textId="77777777" w:rsidR="00BF4F83" w:rsidRPr="003A06D0" w:rsidRDefault="00BF4F83" w:rsidP="0001259E">
      <w:pPr>
        <w:pStyle w:val="Listenabsatz"/>
        <w:numPr>
          <w:ilvl w:val="0"/>
          <w:numId w:val="47"/>
        </w:numPr>
        <w:rPr>
          <w:lang w:val="en-GB"/>
        </w:rPr>
      </w:pPr>
      <w:r w:rsidRPr="003A06D0">
        <w:rPr>
          <w:lang w:val="en-GB"/>
        </w:rPr>
        <w:t>XML Canonicalization Vulnerabilities</w:t>
      </w:r>
    </w:p>
    <w:p w14:paraId="49D5F053" w14:textId="77777777" w:rsidR="00BF4F83" w:rsidRPr="003A06D0" w:rsidRDefault="00BF4F83" w:rsidP="0001259E">
      <w:pPr>
        <w:pStyle w:val="Listenabsatz"/>
        <w:numPr>
          <w:ilvl w:val="0"/>
          <w:numId w:val="47"/>
        </w:numPr>
        <w:rPr>
          <w:lang w:val="en-GB"/>
        </w:rPr>
      </w:pPr>
      <w:r w:rsidRPr="003A06D0">
        <w:rPr>
          <w:lang w:val="en-GB"/>
        </w:rPr>
        <w:t>Injection Attacks</w:t>
      </w:r>
    </w:p>
    <w:p w14:paraId="2F7185E8" w14:textId="77777777" w:rsidR="00BF4F83" w:rsidRPr="003A06D0" w:rsidRDefault="00BF4F83" w:rsidP="0001259E">
      <w:pPr>
        <w:pStyle w:val="Listenabsatz"/>
        <w:numPr>
          <w:ilvl w:val="0"/>
          <w:numId w:val="47"/>
        </w:numPr>
        <w:rPr>
          <w:lang w:val="en-GB"/>
        </w:rPr>
      </w:pPr>
      <w:r w:rsidRPr="003A06D0">
        <w:rPr>
          <w:lang w:val="en-GB"/>
        </w:rPr>
        <w:t>JSON Deserialization Through Evaluation Attacks</w:t>
      </w:r>
    </w:p>
    <w:p w14:paraId="312AE262" w14:textId="77777777"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14:paraId="553B9FEB" w14:textId="77777777"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14:paraId="6B72DDCC" w14:textId="77777777"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14:paraId="30B3DCBD" w14:textId="77777777"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3085" w:name="sec_XMLParsingVulnerabilities"/>
    <w:p w14:paraId="7F27FB6C"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3086" w:name="_Toc522668740"/>
      <w:bookmarkStart w:id="3087" w:name="_Toc8854813"/>
      <w:r w:rsidRPr="003A06D0">
        <w:rPr>
          <w:rStyle w:val="Hyperlink"/>
          <w:lang w:val="en-GB"/>
        </w:rPr>
        <w:t>XML Parsing Vulnerabilities [non-normative]</w:t>
      </w:r>
      <w:bookmarkEnd w:id="3085"/>
      <w:bookmarkEnd w:id="3086"/>
      <w:bookmarkEnd w:id="3087"/>
      <w:r w:rsidRPr="003A06D0">
        <w:rPr>
          <w:lang w:val="en-GB"/>
        </w:rPr>
        <w:fldChar w:fldCharType="end"/>
      </w:r>
    </w:p>
    <w:p w14:paraId="3BE56A5A" w14:textId="77777777"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05" w:history="1">
        <w:r w:rsidRPr="003A06D0">
          <w:rPr>
            <w:rStyle w:val="Hyperlink"/>
            <w:lang w:val="en-GB"/>
          </w:rPr>
          <w:t>XML Denial of Service Attacks and Defenses</w:t>
        </w:r>
      </w:hyperlink>
      <w:r w:rsidRPr="003A06D0">
        <w:rPr>
          <w:lang w:val="en-GB"/>
        </w:rPr>
        <w:t xml:space="preserve">. The best </w:t>
      </w:r>
      <w:r w:rsidR="00912C71" w:rsidRPr="003A06D0">
        <w:rPr>
          <w:lang w:val="en-GB"/>
        </w:rPr>
        <w:t>defence</w:t>
      </w:r>
      <w:r w:rsidRPr="003A06D0">
        <w:rPr>
          <w:lang w:val="en-GB"/>
        </w:rPr>
        <w:t xml:space="preserve"> for these types of attacks is, in short, to keep the XML parser up-to-date and ensure to perform full validation prior to attempting to process the document.</w:t>
      </w:r>
    </w:p>
    <w:bookmarkStart w:id="3088" w:name="sec_XMLCanonicalizationVulnerabilities"/>
    <w:p w14:paraId="6B2DCBF2"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3089" w:name="_Toc522668741"/>
      <w:bookmarkStart w:id="3090" w:name="_Toc8854814"/>
      <w:r w:rsidRPr="003A06D0">
        <w:rPr>
          <w:rStyle w:val="Hyperlink"/>
          <w:lang w:val="en-GB"/>
        </w:rPr>
        <w:t>XML Canonicalization Vulnerabilities [non-normative]</w:t>
      </w:r>
      <w:bookmarkEnd w:id="3088"/>
      <w:bookmarkEnd w:id="3089"/>
      <w:bookmarkEnd w:id="3090"/>
      <w:r w:rsidRPr="003A06D0">
        <w:rPr>
          <w:lang w:val="en-GB"/>
        </w:rPr>
        <w:fldChar w:fldCharType="end"/>
      </w:r>
    </w:p>
    <w:p w14:paraId="56F5E72B" w14:textId="77777777"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3091" w:name="sec_InjectionAttacks"/>
    <w:p w14:paraId="32B237F6"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3092" w:name="_Toc522668742"/>
      <w:bookmarkStart w:id="3093" w:name="_Toc8854815"/>
      <w:r w:rsidRPr="003A06D0">
        <w:rPr>
          <w:rStyle w:val="Hyperlink"/>
          <w:lang w:val="en-GB"/>
        </w:rPr>
        <w:t>Injection Attacks [non-normative]</w:t>
      </w:r>
      <w:bookmarkEnd w:id="3091"/>
      <w:bookmarkEnd w:id="3092"/>
      <w:bookmarkEnd w:id="3093"/>
      <w:r w:rsidRPr="003A06D0">
        <w:rPr>
          <w:lang w:val="en-GB"/>
        </w:rPr>
        <w:fldChar w:fldCharType="end"/>
      </w:r>
    </w:p>
    <w:p w14:paraId="7A199BF3" w14:textId="77777777"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06" w:history="1">
        <w:r w:rsidRPr="003A06D0">
          <w:rPr>
            <w:rStyle w:val="Hyperlink"/>
            <w:lang w:val="en-GB"/>
          </w:rPr>
          <w:t>this OWASP article</w:t>
        </w:r>
      </w:hyperlink>
      <w:r w:rsidRPr="003A06D0">
        <w:rPr>
          <w:lang w:val="en-GB"/>
        </w:rPr>
        <w:t xml:space="preserve"> (</w:t>
      </w:r>
      <w:hyperlink r:id="rId107" w:history="1">
        <w:r w:rsidRPr="003A06D0">
          <w:rPr>
            <w:rStyle w:val="Hyperlink"/>
            <w:lang w:val="en-GB"/>
          </w:rPr>
          <w:t>https://www.owasp.org/index.php/Top_10-2017_A1-Injection</w:t>
        </w:r>
      </w:hyperlink>
      <w:r w:rsidRPr="003A06D0">
        <w:rPr>
          <w:lang w:val="en-GB"/>
        </w:rPr>
        <w:t>).</w:t>
      </w:r>
    </w:p>
    <w:bookmarkStart w:id="3094" w:name="sec_JSONDeserialThroughEvalAttacks"/>
    <w:p w14:paraId="4380B356"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3095" w:name="_Toc522668743"/>
      <w:bookmarkStart w:id="3096" w:name="_Toc8854816"/>
      <w:r w:rsidRPr="003A06D0">
        <w:rPr>
          <w:rStyle w:val="Hyperlink"/>
          <w:lang w:val="en-GB"/>
        </w:rPr>
        <w:t>JSON Deserialization Through Evaluation Attacks [non-normative]</w:t>
      </w:r>
      <w:bookmarkEnd w:id="3094"/>
      <w:bookmarkEnd w:id="3095"/>
      <w:bookmarkEnd w:id="3096"/>
      <w:r w:rsidRPr="003A06D0">
        <w:rPr>
          <w:lang w:val="en-GB"/>
        </w:rPr>
        <w:fldChar w:fldCharType="end"/>
      </w:r>
    </w:p>
    <w:p w14:paraId="3B6CC009" w14:textId="77777777"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14:paraId="560FF249" w14:textId="77777777" w:rsidR="00BF4F83" w:rsidRPr="003A06D0" w:rsidRDefault="00BF4F83" w:rsidP="00BF4F83">
      <w:pPr>
        <w:rPr>
          <w:lang w:val="en-GB"/>
        </w:rPr>
      </w:pPr>
      <w:r w:rsidRPr="003A06D0">
        <w:rPr>
          <w:lang w:val="en-GB"/>
        </w:rPr>
        <w:t xml:space="preserve">Sample vector for JavaScript: </w:t>
      </w:r>
    </w:p>
    <w:p w14:paraId="3CCEAC44" w14:textId="77777777" w:rsidR="00BF4F83" w:rsidRPr="003A06D0" w:rsidRDefault="00BF4F83" w:rsidP="00BF4F83">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3097" w:name="sec_Conformance"/>
    <w:bookmarkStart w:id="3098" w:name="_Toc478074898"/>
    <w:bookmarkStart w:id="3099" w:name="_Toc480914758"/>
    <w:bookmarkStart w:id="3100" w:name="_Toc481065057"/>
    <w:bookmarkEnd w:id="3097"/>
    <w:p w14:paraId="5FB38D0F"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3101" w:name="_Toc522668744"/>
      <w:bookmarkStart w:id="3102" w:name="_Toc8854817"/>
      <w:r w:rsidRPr="003A06D0">
        <w:rPr>
          <w:rStyle w:val="Hyperlink"/>
          <w:lang w:val="en-GB"/>
        </w:rPr>
        <w:t>Conformance</w:t>
      </w:r>
      <w:bookmarkEnd w:id="3098"/>
      <w:bookmarkEnd w:id="3099"/>
      <w:bookmarkEnd w:id="3100"/>
      <w:bookmarkEnd w:id="3101"/>
      <w:bookmarkEnd w:id="3102"/>
      <w:r w:rsidRPr="003A06D0">
        <w:rPr>
          <w:lang w:val="en-GB"/>
        </w:rPr>
        <w:fldChar w:fldCharType="end"/>
      </w:r>
    </w:p>
    <w:bookmarkStart w:id="3103" w:name="sec_ConformanceAsDss2"/>
    <w:bookmarkStart w:id="3104" w:name="_Toc478074899"/>
    <w:bookmarkStart w:id="3105" w:name="_Toc480914759"/>
    <w:bookmarkStart w:id="3106" w:name="_Toc481065058"/>
    <w:bookmarkStart w:id="3107" w:name="_Toc516358029"/>
    <w:bookmarkEnd w:id="3103"/>
    <w:p w14:paraId="063768EC"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3108" w:name="_Toc522668745"/>
      <w:bookmarkStart w:id="3109" w:name="_Toc8854818"/>
      <w:r w:rsidRPr="003A06D0">
        <w:rPr>
          <w:rStyle w:val="Hyperlink"/>
          <w:lang w:val="en-GB"/>
        </w:rPr>
        <w:t>Conformance as a DSS version 2.0 document</w:t>
      </w:r>
      <w:bookmarkEnd w:id="3104"/>
      <w:bookmarkEnd w:id="3105"/>
      <w:bookmarkEnd w:id="3106"/>
      <w:bookmarkEnd w:id="3107"/>
      <w:bookmarkEnd w:id="3108"/>
      <w:bookmarkEnd w:id="3109"/>
      <w:r w:rsidRPr="003A06D0">
        <w:rPr>
          <w:lang w:val="en-GB"/>
        </w:rPr>
        <w:fldChar w:fldCharType="end"/>
      </w:r>
    </w:p>
    <w:p w14:paraId="16C0CB80" w14:textId="77777777" w:rsidR="00BF4F83" w:rsidRPr="003A06D0" w:rsidRDefault="00BF4F83" w:rsidP="00BF4F83">
      <w:pPr>
        <w:rPr>
          <w:lang w:val="en-GB"/>
        </w:rPr>
      </w:pPr>
      <w:r w:rsidRPr="003A06D0">
        <w:rPr>
          <w:lang w:val="en-GB"/>
        </w:rPr>
        <w:t xml:space="preserve">To ease communication and subsequent resolution of any specific partial conformance violation, the preceding chapters already provide minimal requirements, that a specific instance component must </w:t>
      </w:r>
      <w:r w:rsidR="00912C71" w:rsidRPr="003A06D0">
        <w:rPr>
          <w:lang w:val="en-GB"/>
        </w:rPr>
        <w:t>fulfil</w:t>
      </w:r>
      <w:r w:rsidRPr="003A06D0">
        <w:rPr>
          <w:lang w:val="en-GB"/>
        </w:rPr>
        <w:t>, to permit conformance of the complete DSS version 2.0 document.</w:t>
      </w:r>
    </w:p>
    <w:bookmarkStart w:id="3110" w:name="sec_ConformanceForXmlFormat"/>
    <w:bookmarkStart w:id="3111" w:name="_Toc480914761"/>
    <w:bookmarkStart w:id="3112" w:name="_Toc481065060"/>
    <w:bookmarkStart w:id="3113" w:name="_Toc516359922"/>
    <w:bookmarkStart w:id="3114" w:name="_Toc480914760"/>
    <w:bookmarkStart w:id="3115" w:name="_Toc481065059"/>
    <w:bookmarkStart w:id="3116" w:name="_Toc516359921"/>
    <w:bookmarkEnd w:id="3110"/>
    <w:p w14:paraId="7D4BB5F4"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3117" w:name="_Toc522668746"/>
      <w:bookmarkStart w:id="3118" w:name="_Toc8854819"/>
      <w:r w:rsidRPr="003A06D0">
        <w:rPr>
          <w:rStyle w:val="Hyperlink"/>
          <w:lang w:val="en-GB"/>
        </w:rPr>
        <w:t>Conformance for JSON format</w:t>
      </w:r>
      <w:bookmarkEnd w:id="3111"/>
      <w:bookmarkEnd w:id="3112"/>
      <w:bookmarkEnd w:id="3113"/>
      <w:bookmarkEnd w:id="3117"/>
      <w:bookmarkEnd w:id="3118"/>
      <w:r w:rsidRPr="003A06D0">
        <w:rPr>
          <w:lang w:val="en-GB"/>
        </w:rPr>
        <w:fldChar w:fldCharType="end"/>
      </w:r>
    </w:p>
    <w:p w14:paraId="5C904448" w14:textId="77777777"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14:paraId="259854B3"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14:paraId="5FF628FF" w14:textId="77777777" w:rsidR="00BF4F83" w:rsidRPr="003A06D0" w:rsidRDefault="00BF4F83" w:rsidP="0001259E">
      <w:pPr>
        <w:pStyle w:val="Listenabsatz"/>
        <w:numPr>
          <w:ilvl w:val="0"/>
          <w:numId w:val="12"/>
        </w:numPr>
        <w:rPr>
          <w:lang w:val="en-GB"/>
        </w:rPr>
      </w:pPr>
      <w:r w:rsidRPr="003A06D0">
        <w:rPr>
          <w:lang w:val="en-GB"/>
        </w:rPr>
        <w:t>Is valid JSON</w:t>
      </w:r>
    </w:p>
    <w:p w14:paraId="018FB3E7" w14:textId="77777777" w:rsidR="00BF4F83" w:rsidRPr="003A06D0" w:rsidRDefault="00BF4F83" w:rsidP="0001259E">
      <w:pPr>
        <w:pStyle w:val="Listenabsatz"/>
        <w:numPr>
          <w:ilvl w:val="0"/>
          <w:numId w:val="12"/>
        </w:numPr>
        <w:rPr>
          <w:lang w:val="en-GB"/>
        </w:rPr>
      </w:pPr>
      <w:r w:rsidRPr="003A06D0">
        <w:rPr>
          <w:lang w:val="en-GB"/>
        </w:rPr>
        <w:t>Validates against the JSON Schema</w:t>
      </w:r>
    </w:p>
    <w:p w14:paraId="00F562AA" w14:textId="77777777"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14:paraId="60D6BAA5" w14:textId="77777777" w:rsidR="00BF4F83" w:rsidRPr="003A06D0" w:rsidRDefault="00AB7AF3" w:rsidP="00AA52F6">
      <w:pPr>
        <w:pStyle w:val="berschrift3"/>
        <w:numPr>
          <w:ilvl w:val="2"/>
          <w:numId w:val="3"/>
        </w:numPr>
        <w:rPr>
          <w:lang w:val="en-GB"/>
        </w:rPr>
      </w:pPr>
      <w:hyperlink w:anchor="sec_ConformanceForXmlFormat" w:history="1">
        <w:bookmarkStart w:id="3119" w:name="_Toc522668747"/>
        <w:bookmarkStart w:id="3120" w:name="_Toc8854820"/>
        <w:r w:rsidR="00BF4F83" w:rsidRPr="003A06D0">
          <w:rPr>
            <w:rStyle w:val="Hyperlink"/>
            <w:lang w:val="en-GB"/>
          </w:rPr>
          <w:t>Conformance for XML format</w:t>
        </w:r>
        <w:bookmarkEnd w:id="3114"/>
        <w:bookmarkEnd w:id="3115"/>
        <w:bookmarkEnd w:id="3116"/>
        <w:bookmarkEnd w:id="3119"/>
        <w:bookmarkEnd w:id="3120"/>
      </w:hyperlink>
    </w:p>
    <w:p w14:paraId="28C33BB2" w14:textId="77777777"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14:paraId="64D5EE88"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14:paraId="7E2CD38F" w14:textId="77777777" w:rsidR="00BF4F83" w:rsidRPr="003A06D0" w:rsidRDefault="00BF4F83" w:rsidP="0001259E">
      <w:pPr>
        <w:pStyle w:val="Listenabsatz"/>
        <w:numPr>
          <w:ilvl w:val="0"/>
          <w:numId w:val="11"/>
        </w:numPr>
        <w:rPr>
          <w:lang w:val="en-GB"/>
        </w:rPr>
      </w:pPr>
      <w:r w:rsidRPr="003A06D0">
        <w:rPr>
          <w:lang w:val="en-GB"/>
        </w:rPr>
        <w:t>Is well-formed XML.</w:t>
      </w:r>
    </w:p>
    <w:p w14:paraId="18BD1454" w14:textId="77777777"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14:paraId="28C1AC44" w14:textId="77777777" w:rsidR="00BF4F83" w:rsidRPr="003A06D0" w:rsidRDefault="00BF4F83" w:rsidP="0001259E">
      <w:pPr>
        <w:pStyle w:val="Listenabsatz"/>
        <w:numPr>
          <w:ilvl w:val="0"/>
          <w:numId w:val="11"/>
        </w:numPr>
        <w:rPr>
          <w:lang w:val="en-GB"/>
        </w:rPr>
      </w:pPr>
      <w:r w:rsidRPr="003A06D0">
        <w:rPr>
          <w:lang w:val="en-GB"/>
        </w:rPr>
        <w:t>Is valid XML.</w:t>
      </w:r>
    </w:p>
    <w:p w14:paraId="28FA66B3" w14:textId="77777777" w:rsidR="00BF4F83" w:rsidRPr="003A06D0" w:rsidRDefault="00BF4F83" w:rsidP="00BF4F83">
      <w:pPr>
        <w:rPr>
          <w:lang w:val="en-GB"/>
        </w:rPr>
      </w:pPr>
      <w:r w:rsidRPr="003A06D0">
        <w:rPr>
          <w:lang w:val="en-GB"/>
        </w:rPr>
        <w:t>» [</w:t>
      </w:r>
      <w:bookmarkStart w:id="3121" w:name="confValidCSAFCVRFXML"/>
      <w:r w:rsidRPr="003A06D0">
        <w:rPr>
          <w:color w:val="FF0000"/>
          <w:lang w:val="en-GB"/>
        </w:rPr>
        <w:t>DSS-11.1.2-1</w:t>
      </w:r>
      <w:bookmarkEnd w:id="3121"/>
      <w:r w:rsidRPr="003A06D0">
        <w:rPr>
          <w:lang w:val="en-GB"/>
        </w:rPr>
        <w:t>]</w:t>
      </w:r>
    </w:p>
    <w:bookmarkStart w:id="3122" w:name="sec_ConformanceForJsonFormat"/>
    <w:bookmarkStart w:id="3123" w:name="sec_ConformanceForServer"/>
    <w:bookmarkEnd w:id="3122"/>
    <w:p w14:paraId="2942AB22"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3124" w:name="_Toc522668748"/>
      <w:bookmarkStart w:id="3125" w:name="_Toc8854821"/>
      <w:r w:rsidRPr="003A06D0">
        <w:rPr>
          <w:rStyle w:val="Hyperlink"/>
          <w:lang w:val="en-GB"/>
        </w:rPr>
        <w:t>Conformance for DSS Server</w:t>
      </w:r>
      <w:bookmarkEnd w:id="3124"/>
      <w:bookmarkEnd w:id="3125"/>
      <w:r w:rsidRPr="003A06D0">
        <w:rPr>
          <w:lang w:val="en-GB"/>
        </w:rPr>
        <w:fldChar w:fldCharType="end"/>
      </w:r>
    </w:p>
    <w:bookmarkEnd w:id="3123"/>
    <w:p w14:paraId="7DAC037A"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3126" w:name="sec_ConformanceForClient"/>
    <w:p w14:paraId="4B0E4E24"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3127" w:name="_Toc522668749"/>
      <w:bookmarkStart w:id="3128" w:name="_Toc8854822"/>
      <w:r w:rsidRPr="003A06D0">
        <w:rPr>
          <w:rStyle w:val="Hyperlink"/>
          <w:lang w:val="en-GB"/>
        </w:rPr>
        <w:t>Conformance for DSS Client</w:t>
      </w:r>
      <w:bookmarkEnd w:id="3126"/>
      <w:bookmarkEnd w:id="3127"/>
      <w:bookmarkEnd w:id="3128"/>
      <w:r w:rsidRPr="003A06D0">
        <w:rPr>
          <w:lang w:val="en-GB"/>
        </w:rPr>
        <w:fldChar w:fldCharType="end"/>
      </w:r>
    </w:p>
    <w:p w14:paraId="7ED8876D"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3129" w:name="sec_Acknowledgements"/>
    <w:bookmarkStart w:id="3130" w:name="_Toc85472897"/>
    <w:bookmarkStart w:id="3131" w:name="_Toc287332012"/>
    <w:bookmarkStart w:id="3132" w:name="_Toc478074900"/>
    <w:bookmarkStart w:id="3133" w:name="_Toc480914769"/>
    <w:bookmarkStart w:id="3134" w:name="_Toc481065063"/>
    <w:bookmarkEnd w:id="3129"/>
    <w:p w14:paraId="53D06452" w14:textId="77777777"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3135" w:name="_Toc522668750"/>
      <w:bookmarkStart w:id="3136" w:name="_Toc8854823"/>
      <w:r w:rsidRPr="003A06D0">
        <w:rPr>
          <w:rStyle w:val="Hyperlink"/>
          <w:lang w:val="en-GB"/>
        </w:rPr>
        <w:t>Acknowledgments</w:t>
      </w:r>
      <w:bookmarkEnd w:id="3130"/>
      <w:bookmarkEnd w:id="3131"/>
      <w:bookmarkEnd w:id="3132"/>
      <w:bookmarkEnd w:id="3133"/>
      <w:bookmarkEnd w:id="3134"/>
      <w:bookmarkEnd w:id="3135"/>
      <w:bookmarkEnd w:id="3136"/>
      <w:r w:rsidRPr="003A06D0">
        <w:rPr>
          <w:lang w:val="en-GB"/>
        </w:rPr>
        <w:fldChar w:fldCharType="end"/>
      </w:r>
    </w:p>
    <w:p w14:paraId="7CA58436" w14:textId="77777777" w:rsidR="00BF4F83" w:rsidRPr="003A06D0" w:rsidRDefault="00BF4F83" w:rsidP="00BF4F83">
      <w:pPr>
        <w:rPr>
          <w:lang w:val="en-GB"/>
        </w:rPr>
      </w:pPr>
      <w:r w:rsidRPr="003A06D0">
        <w:rPr>
          <w:lang w:val="en-GB"/>
        </w:rPr>
        <w:t>The following individuals have participated in the creation of this specification and are gratefully acknowledged:</w:t>
      </w:r>
    </w:p>
    <w:p w14:paraId="74CE176E" w14:textId="77777777" w:rsidR="00BF4F83" w:rsidRPr="003A06D0" w:rsidRDefault="00BF4F83" w:rsidP="00BF4F83">
      <w:pPr>
        <w:pStyle w:val="Contributor"/>
        <w:rPr>
          <w:lang w:val="en-GB"/>
        </w:rPr>
      </w:pPr>
      <w:r w:rsidRPr="003A06D0">
        <w:rPr>
          <w:lang w:val="en-GB"/>
        </w:rPr>
        <w:t>Andreas Kuehne, Individual</w:t>
      </w:r>
    </w:p>
    <w:p w14:paraId="2165D511" w14:textId="77777777" w:rsidR="00BF4F83" w:rsidRPr="003A06D0" w:rsidRDefault="00BF4F83" w:rsidP="00BF4F83">
      <w:pPr>
        <w:pStyle w:val="Contributor"/>
        <w:rPr>
          <w:lang w:val="en-GB"/>
        </w:rPr>
      </w:pPr>
      <w:r w:rsidRPr="003A06D0">
        <w:rPr>
          <w:lang w:val="en-GB"/>
        </w:rPr>
        <w:t>Detlef Huehnlein, Individual</w:t>
      </w:r>
    </w:p>
    <w:p w14:paraId="5AABBBA0" w14:textId="77777777" w:rsidR="00BF4F83" w:rsidRPr="003A06D0" w:rsidRDefault="00BF4F83" w:rsidP="00BF4F83">
      <w:pPr>
        <w:pStyle w:val="Contributor"/>
        <w:rPr>
          <w:lang w:val="en-GB"/>
        </w:rPr>
      </w:pPr>
      <w:r w:rsidRPr="003A06D0">
        <w:rPr>
          <w:lang w:val="en-GB"/>
        </w:rPr>
        <w:t>Ernst Jan van Nigtevecht, Sonnenglanz Consulting</w:t>
      </w:r>
    </w:p>
    <w:p w14:paraId="0949C9C9" w14:textId="77777777" w:rsidR="00BF4F83" w:rsidRPr="003A06D0" w:rsidRDefault="00BF4F83" w:rsidP="00BF4F83">
      <w:pPr>
        <w:pStyle w:val="Contributor"/>
        <w:rPr>
          <w:lang w:val="en-GB"/>
        </w:rPr>
      </w:pPr>
      <w:r w:rsidRPr="003A06D0">
        <w:rPr>
          <w:lang w:val="en-GB"/>
        </w:rPr>
        <w:t>Juan Carlos Cruellas, Univ Politecnica de Cataluna</w:t>
      </w:r>
    </w:p>
    <w:p w14:paraId="6ECEE3A2" w14:textId="77777777" w:rsidR="00BF4F83" w:rsidRPr="003A06D0" w:rsidRDefault="00BF4F83" w:rsidP="00BF4F83">
      <w:pPr>
        <w:pStyle w:val="Contributor"/>
        <w:rPr>
          <w:lang w:val="en-GB"/>
        </w:rPr>
      </w:pPr>
      <w:r w:rsidRPr="003A06D0">
        <w:rPr>
          <w:lang w:val="en-GB"/>
        </w:rPr>
        <w:t>Stefan Hagen, Individual</w:t>
      </w:r>
    </w:p>
    <w:bookmarkStart w:id="3137" w:name="sec_IndexOfComponentsAndElements"/>
    <w:bookmarkStart w:id="3138" w:name="_Toc478074901"/>
    <w:bookmarkStart w:id="3139" w:name="_Toc480914770"/>
    <w:bookmarkStart w:id="3140" w:name="_Toc481065064"/>
    <w:bookmarkEnd w:id="3137"/>
    <w:p w14:paraId="11FF9FDC" w14:textId="77777777"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3141" w:name="_Toc522668751"/>
      <w:bookmarkStart w:id="3142" w:name="_Toc8854824"/>
      <w:r w:rsidRPr="003A06D0">
        <w:rPr>
          <w:rStyle w:val="Hyperlink"/>
          <w:lang w:val="en-GB"/>
        </w:rPr>
        <w:t>Index of Components and Elements</w:t>
      </w:r>
      <w:bookmarkEnd w:id="3138"/>
      <w:bookmarkEnd w:id="3139"/>
      <w:bookmarkEnd w:id="3140"/>
      <w:bookmarkEnd w:id="3141"/>
      <w:bookmarkEnd w:id="3142"/>
      <w:r w:rsidRPr="003A06D0">
        <w:rPr>
          <w:lang w:val="en-GB"/>
        </w:rPr>
        <w:fldChar w:fldCharType="end"/>
      </w:r>
    </w:p>
    <w:p w14:paraId="16A484E1" w14:textId="77777777"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14:paraId="408A69EE" w14:textId="77777777"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14:paraId="190EA029" w14:textId="77777777" w:rsidR="00602EA3" w:rsidRPr="003A06D0" w:rsidRDefault="00602EA3">
      <w:pPr>
        <w:pStyle w:val="Index1"/>
        <w:tabs>
          <w:tab w:val="right" w:leader="dot" w:pos="4310"/>
        </w:tabs>
        <w:rPr>
          <w:noProof/>
          <w:lang w:val="en-GB"/>
        </w:rPr>
      </w:pPr>
      <w:r w:rsidRPr="003A06D0">
        <w:rPr>
          <w:noProof/>
          <w:lang w:val="en-GB"/>
        </w:rPr>
        <w:t>AdditionalKeyInfo</w:t>
      </w:r>
    </w:p>
    <w:p w14:paraId="6123106C" w14:textId="77777777" w:rsidR="00602EA3" w:rsidRPr="003A06D0" w:rsidRDefault="00602EA3">
      <w:pPr>
        <w:pStyle w:val="Index2"/>
        <w:tabs>
          <w:tab w:val="right" w:leader="dot" w:pos="4310"/>
        </w:tabs>
        <w:rPr>
          <w:noProof/>
          <w:lang w:val="en-GB"/>
        </w:rPr>
      </w:pPr>
      <w:r w:rsidRPr="003A06D0">
        <w:rPr>
          <w:noProof/>
          <w:lang w:val="en-GB"/>
        </w:rPr>
        <w:t>KeyName, 97</w:t>
      </w:r>
    </w:p>
    <w:p w14:paraId="1939DCAC" w14:textId="77777777" w:rsidR="00602EA3" w:rsidRPr="003A06D0" w:rsidRDefault="00602EA3">
      <w:pPr>
        <w:pStyle w:val="Index2"/>
        <w:tabs>
          <w:tab w:val="right" w:leader="dot" w:pos="4310"/>
        </w:tabs>
        <w:rPr>
          <w:noProof/>
          <w:lang w:val="en-GB"/>
        </w:rPr>
      </w:pPr>
      <w:r w:rsidRPr="003A06D0">
        <w:rPr>
          <w:noProof/>
          <w:lang w:val="en-GB"/>
        </w:rPr>
        <w:t>X509Certificate, 97</w:t>
      </w:r>
    </w:p>
    <w:p w14:paraId="5BD3795D" w14:textId="77777777" w:rsidR="00602EA3" w:rsidRPr="003A06D0" w:rsidRDefault="00602EA3">
      <w:pPr>
        <w:pStyle w:val="Index2"/>
        <w:tabs>
          <w:tab w:val="right" w:leader="dot" w:pos="4310"/>
        </w:tabs>
        <w:rPr>
          <w:noProof/>
          <w:lang w:val="en-GB"/>
        </w:rPr>
      </w:pPr>
      <w:r w:rsidRPr="003A06D0">
        <w:rPr>
          <w:noProof/>
          <w:lang w:val="en-GB"/>
        </w:rPr>
        <w:t>X509CRL, 97</w:t>
      </w:r>
    </w:p>
    <w:p w14:paraId="5AE3DE8B" w14:textId="77777777" w:rsidR="00602EA3" w:rsidRPr="003A06D0" w:rsidRDefault="00602EA3">
      <w:pPr>
        <w:pStyle w:val="Index2"/>
        <w:tabs>
          <w:tab w:val="right" w:leader="dot" w:pos="4310"/>
        </w:tabs>
        <w:rPr>
          <w:noProof/>
          <w:lang w:val="en-GB"/>
        </w:rPr>
      </w:pPr>
      <w:r w:rsidRPr="003A06D0">
        <w:rPr>
          <w:noProof/>
          <w:lang w:val="en-GB"/>
        </w:rPr>
        <w:t>X509Digest, 96</w:t>
      </w:r>
    </w:p>
    <w:p w14:paraId="72DD5AB4" w14:textId="77777777" w:rsidR="00602EA3" w:rsidRPr="003A06D0" w:rsidRDefault="00602EA3">
      <w:pPr>
        <w:pStyle w:val="Index2"/>
        <w:tabs>
          <w:tab w:val="right" w:leader="dot" w:pos="4310"/>
        </w:tabs>
        <w:rPr>
          <w:noProof/>
          <w:lang w:val="en-GB"/>
        </w:rPr>
      </w:pPr>
      <w:r w:rsidRPr="003A06D0">
        <w:rPr>
          <w:noProof/>
          <w:lang w:val="en-GB"/>
        </w:rPr>
        <w:t>X509SKI, 97</w:t>
      </w:r>
    </w:p>
    <w:p w14:paraId="30ED8DEC" w14:textId="77777777" w:rsidR="00602EA3" w:rsidRPr="003A06D0" w:rsidRDefault="00602EA3">
      <w:pPr>
        <w:pStyle w:val="Index2"/>
        <w:tabs>
          <w:tab w:val="right" w:leader="dot" w:pos="4310"/>
        </w:tabs>
        <w:rPr>
          <w:noProof/>
          <w:lang w:val="en-GB"/>
        </w:rPr>
      </w:pPr>
      <w:r w:rsidRPr="003A06D0">
        <w:rPr>
          <w:noProof/>
          <w:lang w:val="en-GB"/>
        </w:rPr>
        <w:t>X509SubjectName, 96</w:t>
      </w:r>
    </w:p>
    <w:p w14:paraId="246A6B2E" w14:textId="77777777" w:rsidR="00602EA3" w:rsidRPr="003A06D0" w:rsidRDefault="00602EA3">
      <w:pPr>
        <w:pStyle w:val="Index1"/>
        <w:tabs>
          <w:tab w:val="right" w:leader="dot" w:pos="4310"/>
        </w:tabs>
        <w:rPr>
          <w:noProof/>
          <w:lang w:val="en-GB"/>
        </w:rPr>
      </w:pPr>
      <w:r w:rsidRPr="003A06D0">
        <w:rPr>
          <w:noProof/>
          <w:lang w:val="en-GB"/>
        </w:rPr>
        <w:t>AdditionalTimeInfo</w:t>
      </w:r>
    </w:p>
    <w:p w14:paraId="219E9263" w14:textId="77777777" w:rsidR="00602EA3" w:rsidRPr="003A06D0" w:rsidRDefault="00602EA3">
      <w:pPr>
        <w:pStyle w:val="Index2"/>
        <w:tabs>
          <w:tab w:val="right" w:leader="dot" w:pos="4310"/>
        </w:tabs>
        <w:rPr>
          <w:noProof/>
          <w:lang w:val="en-GB"/>
        </w:rPr>
      </w:pPr>
      <w:r w:rsidRPr="003A06D0">
        <w:rPr>
          <w:noProof/>
          <w:lang w:val="en-GB"/>
        </w:rPr>
        <w:t>Ref, 94</w:t>
      </w:r>
    </w:p>
    <w:p w14:paraId="5B62AF2A" w14:textId="77777777" w:rsidR="00602EA3" w:rsidRPr="003A06D0" w:rsidRDefault="00602EA3">
      <w:pPr>
        <w:pStyle w:val="Index2"/>
        <w:tabs>
          <w:tab w:val="right" w:leader="dot" w:pos="4310"/>
        </w:tabs>
        <w:rPr>
          <w:noProof/>
          <w:lang w:val="en-GB"/>
        </w:rPr>
      </w:pPr>
      <w:r w:rsidRPr="003A06D0">
        <w:rPr>
          <w:noProof/>
          <w:lang w:val="en-GB"/>
        </w:rPr>
        <w:t>Type, 94</w:t>
      </w:r>
    </w:p>
    <w:p w14:paraId="73E6B7DF" w14:textId="77777777" w:rsidR="00602EA3" w:rsidRPr="003A06D0" w:rsidRDefault="00602EA3">
      <w:pPr>
        <w:pStyle w:val="Index2"/>
        <w:tabs>
          <w:tab w:val="right" w:leader="dot" w:pos="4310"/>
        </w:tabs>
        <w:rPr>
          <w:noProof/>
          <w:lang w:val="en-GB"/>
        </w:rPr>
      </w:pPr>
      <w:r w:rsidRPr="003A06D0">
        <w:rPr>
          <w:noProof/>
          <w:lang w:val="en-GB"/>
        </w:rPr>
        <w:t>value, 93</w:t>
      </w:r>
    </w:p>
    <w:p w14:paraId="7528C924" w14:textId="77777777" w:rsidR="00602EA3" w:rsidRPr="003A06D0" w:rsidRDefault="00602EA3">
      <w:pPr>
        <w:pStyle w:val="Index1"/>
        <w:tabs>
          <w:tab w:val="right" w:leader="dot" w:pos="4310"/>
        </w:tabs>
        <w:rPr>
          <w:noProof/>
          <w:lang w:val="en-GB"/>
        </w:rPr>
      </w:pPr>
      <w:r w:rsidRPr="003A06D0">
        <w:rPr>
          <w:noProof/>
          <w:lang w:val="en-GB"/>
        </w:rPr>
        <w:t>Any, 23</w:t>
      </w:r>
    </w:p>
    <w:p w14:paraId="38B94FE8" w14:textId="77777777" w:rsidR="00602EA3" w:rsidRPr="003A06D0" w:rsidRDefault="00602EA3">
      <w:pPr>
        <w:pStyle w:val="Index1"/>
        <w:tabs>
          <w:tab w:val="right" w:leader="dot" w:pos="4310"/>
        </w:tabs>
        <w:rPr>
          <w:noProof/>
          <w:lang w:val="en-GB"/>
        </w:rPr>
      </w:pPr>
      <w:r w:rsidRPr="003A06D0">
        <w:rPr>
          <w:noProof/>
          <w:lang w:val="en-GB"/>
        </w:rPr>
        <w:t>AttachmentReference</w:t>
      </w:r>
    </w:p>
    <w:p w14:paraId="383B4B6D" w14:textId="77777777" w:rsidR="00602EA3" w:rsidRPr="003A06D0" w:rsidRDefault="00602EA3">
      <w:pPr>
        <w:pStyle w:val="Index2"/>
        <w:tabs>
          <w:tab w:val="right" w:leader="dot" w:pos="4310"/>
        </w:tabs>
        <w:rPr>
          <w:noProof/>
          <w:lang w:val="en-GB"/>
        </w:rPr>
      </w:pPr>
      <w:r w:rsidRPr="003A06D0">
        <w:rPr>
          <w:noProof/>
          <w:lang w:val="en-GB"/>
        </w:rPr>
        <w:t>AttRefURI, 26</w:t>
      </w:r>
    </w:p>
    <w:p w14:paraId="55C96DC3" w14:textId="77777777" w:rsidR="00602EA3" w:rsidRPr="003A06D0" w:rsidRDefault="00602EA3">
      <w:pPr>
        <w:pStyle w:val="Index2"/>
        <w:tabs>
          <w:tab w:val="right" w:leader="dot" w:pos="4310"/>
        </w:tabs>
        <w:rPr>
          <w:noProof/>
          <w:lang w:val="en-GB"/>
        </w:rPr>
      </w:pPr>
      <w:r w:rsidRPr="003A06D0">
        <w:rPr>
          <w:noProof/>
          <w:lang w:val="en-GB"/>
        </w:rPr>
        <w:t>DigestInfo, 26</w:t>
      </w:r>
    </w:p>
    <w:p w14:paraId="2B84B186" w14:textId="77777777" w:rsidR="00602EA3" w:rsidRPr="003A06D0" w:rsidRDefault="00602EA3">
      <w:pPr>
        <w:pStyle w:val="Index1"/>
        <w:tabs>
          <w:tab w:val="right" w:leader="dot" w:pos="4310"/>
        </w:tabs>
        <w:rPr>
          <w:noProof/>
          <w:lang w:val="en-GB"/>
        </w:rPr>
      </w:pPr>
      <w:r w:rsidRPr="003A06D0">
        <w:rPr>
          <w:noProof/>
          <w:lang w:val="en-GB"/>
        </w:rPr>
        <w:t>AugmentedSignature</w:t>
      </w:r>
    </w:p>
    <w:p w14:paraId="1C9B39CC" w14:textId="77777777" w:rsidR="00602EA3" w:rsidRPr="003A06D0" w:rsidRDefault="00602EA3">
      <w:pPr>
        <w:pStyle w:val="Index2"/>
        <w:tabs>
          <w:tab w:val="right" w:leader="dot" w:pos="4310"/>
        </w:tabs>
        <w:rPr>
          <w:noProof/>
          <w:lang w:val="en-GB"/>
        </w:rPr>
      </w:pPr>
      <w:r w:rsidRPr="003A06D0">
        <w:rPr>
          <w:noProof/>
          <w:lang w:val="en-GB"/>
        </w:rPr>
        <w:t>SignatureObject, 104</w:t>
      </w:r>
    </w:p>
    <w:p w14:paraId="0A0511F7" w14:textId="77777777" w:rsidR="00602EA3" w:rsidRPr="003A06D0" w:rsidRDefault="00602EA3">
      <w:pPr>
        <w:pStyle w:val="Index2"/>
        <w:tabs>
          <w:tab w:val="right" w:leader="dot" w:pos="4310"/>
        </w:tabs>
        <w:rPr>
          <w:noProof/>
          <w:lang w:val="en-GB"/>
        </w:rPr>
      </w:pPr>
      <w:r w:rsidRPr="003A06D0">
        <w:rPr>
          <w:noProof/>
          <w:lang w:val="en-GB"/>
        </w:rPr>
        <w:t>Type, 104</w:t>
      </w:r>
    </w:p>
    <w:p w14:paraId="7F8EF5D0" w14:textId="77777777" w:rsidR="00602EA3" w:rsidRPr="003A06D0" w:rsidRDefault="00602EA3">
      <w:pPr>
        <w:pStyle w:val="Index1"/>
        <w:tabs>
          <w:tab w:val="right" w:leader="dot" w:pos="4310"/>
        </w:tabs>
        <w:rPr>
          <w:noProof/>
          <w:lang w:val="en-GB"/>
        </w:rPr>
      </w:pPr>
      <w:r w:rsidRPr="003A06D0">
        <w:rPr>
          <w:noProof/>
          <w:lang w:val="en-GB"/>
        </w:rPr>
        <w:t>AugmentSignatureInstruction</w:t>
      </w:r>
    </w:p>
    <w:p w14:paraId="2A791889" w14:textId="77777777" w:rsidR="00602EA3" w:rsidRPr="003A06D0" w:rsidRDefault="00602EA3">
      <w:pPr>
        <w:pStyle w:val="Index2"/>
        <w:tabs>
          <w:tab w:val="right" w:leader="dot" w:pos="4310"/>
        </w:tabs>
        <w:rPr>
          <w:noProof/>
          <w:lang w:val="en-GB"/>
        </w:rPr>
      </w:pPr>
      <w:r w:rsidRPr="003A06D0">
        <w:rPr>
          <w:noProof/>
          <w:lang w:val="en-GB"/>
        </w:rPr>
        <w:t>Type, 74</w:t>
      </w:r>
    </w:p>
    <w:p w14:paraId="02AF0FDF" w14:textId="77777777" w:rsidR="00602EA3" w:rsidRPr="003A06D0" w:rsidRDefault="00602EA3">
      <w:pPr>
        <w:pStyle w:val="Index1"/>
        <w:tabs>
          <w:tab w:val="right" w:leader="dot" w:pos="4310"/>
        </w:tabs>
        <w:rPr>
          <w:noProof/>
          <w:lang w:val="en-GB"/>
        </w:rPr>
      </w:pPr>
      <w:r w:rsidRPr="003A06D0">
        <w:rPr>
          <w:noProof/>
          <w:lang w:val="en-GB"/>
        </w:rPr>
        <w:t>Base64</w:t>
      </w:r>
    </w:p>
    <w:p w14:paraId="11009829" w14:textId="77777777" w:rsidR="00602EA3" w:rsidRPr="003A06D0" w:rsidRDefault="00602EA3">
      <w:pPr>
        <w:pStyle w:val="Index2"/>
        <w:tabs>
          <w:tab w:val="right" w:leader="dot" w:pos="4310"/>
        </w:tabs>
        <w:rPr>
          <w:noProof/>
          <w:lang w:val="en-GB"/>
        </w:rPr>
      </w:pPr>
      <w:r w:rsidRPr="003A06D0">
        <w:rPr>
          <w:noProof/>
          <w:lang w:val="en-GB"/>
        </w:rPr>
        <w:t>AttRef, 28</w:t>
      </w:r>
    </w:p>
    <w:p w14:paraId="5EDA0E93" w14:textId="77777777" w:rsidR="00602EA3" w:rsidRPr="003A06D0" w:rsidRDefault="00602EA3">
      <w:pPr>
        <w:pStyle w:val="Index2"/>
        <w:tabs>
          <w:tab w:val="right" w:leader="dot" w:pos="4310"/>
        </w:tabs>
        <w:rPr>
          <w:noProof/>
          <w:lang w:val="en-GB"/>
        </w:rPr>
      </w:pPr>
      <w:r w:rsidRPr="003A06D0">
        <w:rPr>
          <w:noProof/>
          <w:lang w:val="en-GB"/>
        </w:rPr>
        <w:t>Id, 28</w:t>
      </w:r>
    </w:p>
    <w:p w14:paraId="6E6DF84A" w14:textId="77777777" w:rsidR="00602EA3" w:rsidRPr="003A06D0" w:rsidRDefault="00602EA3">
      <w:pPr>
        <w:pStyle w:val="Index2"/>
        <w:tabs>
          <w:tab w:val="right" w:leader="dot" w:pos="4310"/>
        </w:tabs>
        <w:rPr>
          <w:noProof/>
          <w:lang w:val="en-GB"/>
        </w:rPr>
      </w:pPr>
      <w:r w:rsidRPr="003A06D0">
        <w:rPr>
          <w:noProof/>
          <w:lang w:val="en-GB"/>
        </w:rPr>
        <w:t>IdRef, 28</w:t>
      </w:r>
    </w:p>
    <w:p w14:paraId="0BDB1563" w14:textId="77777777" w:rsidR="00602EA3" w:rsidRPr="003A06D0" w:rsidRDefault="00602EA3">
      <w:pPr>
        <w:pStyle w:val="Index2"/>
        <w:tabs>
          <w:tab w:val="right" w:leader="dot" w:pos="4310"/>
        </w:tabs>
        <w:rPr>
          <w:noProof/>
          <w:lang w:val="en-GB"/>
        </w:rPr>
      </w:pPr>
      <w:r w:rsidRPr="003A06D0">
        <w:rPr>
          <w:noProof/>
          <w:lang w:val="en-GB"/>
        </w:rPr>
        <w:t>MimeType, 28</w:t>
      </w:r>
    </w:p>
    <w:p w14:paraId="6ED03D05" w14:textId="77777777" w:rsidR="00602EA3" w:rsidRPr="003A06D0" w:rsidRDefault="00602EA3">
      <w:pPr>
        <w:pStyle w:val="Index2"/>
        <w:tabs>
          <w:tab w:val="right" w:leader="dot" w:pos="4310"/>
        </w:tabs>
        <w:rPr>
          <w:noProof/>
          <w:lang w:val="en-GB"/>
        </w:rPr>
      </w:pPr>
      <w:r w:rsidRPr="003A06D0">
        <w:rPr>
          <w:noProof/>
          <w:lang w:val="en-GB"/>
        </w:rPr>
        <w:t>Value, 28</w:t>
      </w:r>
    </w:p>
    <w:p w14:paraId="45C1E2A6" w14:textId="77777777" w:rsidR="00602EA3" w:rsidRPr="003A06D0" w:rsidRDefault="00602EA3">
      <w:pPr>
        <w:pStyle w:val="Index1"/>
        <w:tabs>
          <w:tab w:val="right" w:leader="dot" w:pos="4310"/>
        </w:tabs>
        <w:rPr>
          <w:noProof/>
          <w:lang w:val="en-GB"/>
        </w:rPr>
      </w:pPr>
      <w:r w:rsidRPr="003A06D0">
        <w:rPr>
          <w:noProof/>
          <w:lang w:val="en-GB"/>
        </w:rPr>
        <w:t>ClaimedIdentity</w:t>
      </w:r>
    </w:p>
    <w:p w14:paraId="3A20E1A2" w14:textId="77777777" w:rsidR="00602EA3" w:rsidRPr="003A06D0" w:rsidRDefault="00602EA3">
      <w:pPr>
        <w:pStyle w:val="Index2"/>
        <w:tabs>
          <w:tab w:val="right" w:leader="dot" w:pos="4310"/>
        </w:tabs>
        <w:rPr>
          <w:noProof/>
          <w:lang w:val="en-GB"/>
        </w:rPr>
      </w:pPr>
      <w:r w:rsidRPr="003A06D0">
        <w:rPr>
          <w:noProof/>
          <w:lang w:val="en-GB"/>
        </w:rPr>
        <w:t>Name, 71</w:t>
      </w:r>
    </w:p>
    <w:p w14:paraId="1A7CC9D6" w14:textId="77777777" w:rsidR="00602EA3" w:rsidRPr="003A06D0" w:rsidRDefault="00602EA3">
      <w:pPr>
        <w:pStyle w:val="Index2"/>
        <w:tabs>
          <w:tab w:val="right" w:leader="dot" w:pos="4310"/>
        </w:tabs>
        <w:rPr>
          <w:noProof/>
          <w:lang w:val="en-GB"/>
        </w:rPr>
      </w:pPr>
      <w:r w:rsidRPr="003A06D0">
        <w:rPr>
          <w:noProof/>
          <w:lang w:val="en-GB"/>
        </w:rPr>
        <w:t>SupportingInfo, 71</w:t>
      </w:r>
    </w:p>
    <w:p w14:paraId="4057E33F" w14:textId="77777777" w:rsidR="00602EA3" w:rsidRPr="003A06D0" w:rsidRDefault="00602EA3">
      <w:pPr>
        <w:pStyle w:val="Index1"/>
        <w:tabs>
          <w:tab w:val="right" w:leader="dot" w:pos="4310"/>
        </w:tabs>
        <w:rPr>
          <w:noProof/>
          <w:lang w:val="en-GB"/>
        </w:rPr>
      </w:pPr>
      <w:r w:rsidRPr="003A06D0">
        <w:rPr>
          <w:noProof/>
          <w:lang w:val="en-GB"/>
        </w:rPr>
        <w:t>Detail</w:t>
      </w:r>
    </w:p>
    <w:p w14:paraId="06B5ACD3" w14:textId="77777777" w:rsidR="00602EA3" w:rsidRPr="003A06D0" w:rsidRDefault="00602EA3">
      <w:pPr>
        <w:pStyle w:val="Index2"/>
        <w:tabs>
          <w:tab w:val="right" w:leader="dot" w:pos="4310"/>
        </w:tabs>
        <w:rPr>
          <w:noProof/>
          <w:lang w:val="en-GB"/>
        </w:rPr>
      </w:pPr>
      <w:r w:rsidRPr="003A06D0">
        <w:rPr>
          <w:noProof/>
          <w:lang w:val="en-GB"/>
        </w:rPr>
        <w:t>Base64Content, 101</w:t>
      </w:r>
    </w:p>
    <w:p w14:paraId="02B3D254" w14:textId="77777777" w:rsidR="00602EA3" w:rsidRPr="003A06D0" w:rsidRDefault="00602EA3">
      <w:pPr>
        <w:pStyle w:val="Index2"/>
        <w:tabs>
          <w:tab w:val="right" w:leader="dot" w:pos="4310"/>
        </w:tabs>
        <w:rPr>
          <w:noProof/>
          <w:lang w:val="en-GB"/>
        </w:rPr>
      </w:pPr>
      <w:r w:rsidRPr="003A06D0">
        <w:rPr>
          <w:noProof/>
          <w:lang w:val="en-GB"/>
        </w:rPr>
        <w:t>Code, 100</w:t>
      </w:r>
    </w:p>
    <w:p w14:paraId="4798926B" w14:textId="77777777" w:rsidR="00602EA3" w:rsidRPr="003A06D0" w:rsidRDefault="00602EA3">
      <w:pPr>
        <w:pStyle w:val="Index2"/>
        <w:tabs>
          <w:tab w:val="right" w:leader="dot" w:pos="4310"/>
        </w:tabs>
        <w:rPr>
          <w:noProof/>
          <w:lang w:val="en-GB"/>
        </w:rPr>
      </w:pPr>
      <w:r w:rsidRPr="003A06D0">
        <w:rPr>
          <w:noProof/>
          <w:lang w:val="en-GB"/>
        </w:rPr>
        <w:t>Message, 100</w:t>
      </w:r>
    </w:p>
    <w:p w14:paraId="4335EBAA" w14:textId="77777777" w:rsidR="00602EA3" w:rsidRPr="003A06D0" w:rsidRDefault="00602EA3">
      <w:pPr>
        <w:pStyle w:val="Index2"/>
        <w:tabs>
          <w:tab w:val="right" w:leader="dot" w:pos="4310"/>
        </w:tabs>
        <w:rPr>
          <w:noProof/>
          <w:lang w:val="en-GB"/>
        </w:rPr>
      </w:pPr>
      <w:r w:rsidRPr="003A06D0">
        <w:rPr>
          <w:noProof/>
          <w:lang w:val="en-GB"/>
        </w:rPr>
        <w:t>Type, 101</w:t>
      </w:r>
    </w:p>
    <w:p w14:paraId="069EAC9B" w14:textId="77777777" w:rsidR="00602EA3" w:rsidRPr="003A06D0" w:rsidRDefault="00602EA3">
      <w:pPr>
        <w:pStyle w:val="Index1"/>
        <w:tabs>
          <w:tab w:val="right" w:leader="dot" w:pos="4310"/>
        </w:tabs>
        <w:rPr>
          <w:noProof/>
          <w:lang w:val="en-GB"/>
        </w:rPr>
      </w:pPr>
      <w:r w:rsidRPr="003A06D0">
        <w:rPr>
          <w:noProof/>
          <w:lang w:val="en-GB"/>
        </w:rPr>
        <w:t>DigestInfo</w:t>
      </w:r>
    </w:p>
    <w:p w14:paraId="1050739A" w14:textId="77777777" w:rsidR="00602EA3" w:rsidRPr="003A06D0" w:rsidRDefault="00602EA3">
      <w:pPr>
        <w:pStyle w:val="Index2"/>
        <w:tabs>
          <w:tab w:val="right" w:leader="dot" w:pos="4310"/>
        </w:tabs>
        <w:rPr>
          <w:noProof/>
          <w:lang w:val="en-GB"/>
        </w:rPr>
      </w:pPr>
      <w:r w:rsidRPr="003A06D0">
        <w:rPr>
          <w:noProof/>
          <w:lang w:val="en-GB"/>
        </w:rPr>
        <w:t>DigestMethod, 25</w:t>
      </w:r>
    </w:p>
    <w:p w14:paraId="796FA4BF" w14:textId="77777777" w:rsidR="00602EA3" w:rsidRPr="003A06D0" w:rsidRDefault="00602EA3">
      <w:pPr>
        <w:pStyle w:val="Index2"/>
        <w:tabs>
          <w:tab w:val="right" w:leader="dot" w:pos="4310"/>
        </w:tabs>
        <w:rPr>
          <w:noProof/>
          <w:lang w:val="en-GB"/>
        </w:rPr>
      </w:pPr>
      <w:r w:rsidRPr="003A06D0">
        <w:rPr>
          <w:noProof/>
          <w:lang w:val="en-GB"/>
        </w:rPr>
        <w:t>DigestValue, 25</w:t>
      </w:r>
    </w:p>
    <w:p w14:paraId="4B10305E" w14:textId="77777777" w:rsidR="00602EA3" w:rsidRPr="003A06D0" w:rsidRDefault="00602EA3">
      <w:pPr>
        <w:pStyle w:val="Index1"/>
        <w:tabs>
          <w:tab w:val="right" w:leader="dot" w:pos="4310"/>
        </w:tabs>
        <w:rPr>
          <w:noProof/>
          <w:lang w:val="en-GB"/>
        </w:rPr>
      </w:pPr>
      <w:r w:rsidRPr="003A06D0">
        <w:rPr>
          <w:noProof/>
          <w:lang w:val="en-GB"/>
        </w:rPr>
        <w:t>Document</w:t>
      </w:r>
    </w:p>
    <w:p w14:paraId="471C5F17" w14:textId="77777777" w:rsidR="00602EA3" w:rsidRPr="003A06D0" w:rsidRDefault="00602EA3">
      <w:pPr>
        <w:pStyle w:val="Index2"/>
        <w:tabs>
          <w:tab w:val="right" w:leader="dot" w:pos="4310"/>
        </w:tabs>
        <w:rPr>
          <w:noProof/>
          <w:lang w:val="en-GB"/>
        </w:rPr>
      </w:pPr>
      <w:r w:rsidRPr="003A06D0">
        <w:rPr>
          <w:noProof/>
          <w:lang w:val="en-GB"/>
        </w:rPr>
        <w:t>Base64Data, 39</w:t>
      </w:r>
    </w:p>
    <w:p w14:paraId="2678C023" w14:textId="77777777" w:rsidR="00602EA3" w:rsidRPr="003A06D0" w:rsidRDefault="00602EA3">
      <w:pPr>
        <w:pStyle w:val="Index1"/>
        <w:tabs>
          <w:tab w:val="right" w:leader="dot" w:pos="4310"/>
        </w:tabs>
        <w:rPr>
          <w:noProof/>
          <w:lang w:val="en-GB"/>
        </w:rPr>
      </w:pPr>
      <w:r w:rsidRPr="003A06D0">
        <w:rPr>
          <w:noProof/>
          <w:lang w:val="en-GB"/>
        </w:rPr>
        <w:t>DocumentBase</w:t>
      </w:r>
    </w:p>
    <w:p w14:paraId="016FBCD6" w14:textId="77777777" w:rsidR="00602EA3" w:rsidRPr="003A06D0" w:rsidRDefault="00602EA3">
      <w:pPr>
        <w:pStyle w:val="Index2"/>
        <w:tabs>
          <w:tab w:val="right" w:leader="dot" w:pos="4310"/>
        </w:tabs>
        <w:rPr>
          <w:noProof/>
          <w:lang w:val="en-GB"/>
        </w:rPr>
      </w:pPr>
      <w:r w:rsidRPr="003A06D0">
        <w:rPr>
          <w:noProof/>
          <w:lang w:val="en-GB"/>
        </w:rPr>
        <w:t>Id, 37</w:t>
      </w:r>
    </w:p>
    <w:p w14:paraId="36AC011C" w14:textId="77777777" w:rsidR="00602EA3" w:rsidRPr="003A06D0" w:rsidRDefault="00602EA3">
      <w:pPr>
        <w:pStyle w:val="Index2"/>
        <w:tabs>
          <w:tab w:val="right" w:leader="dot" w:pos="4310"/>
        </w:tabs>
        <w:rPr>
          <w:noProof/>
          <w:lang w:val="en-GB"/>
        </w:rPr>
      </w:pPr>
      <w:r w:rsidRPr="003A06D0">
        <w:rPr>
          <w:noProof/>
          <w:lang w:val="en-GB"/>
        </w:rPr>
        <w:t>RefType, 37</w:t>
      </w:r>
    </w:p>
    <w:p w14:paraId="7FB35ED1" w14:textId="77777777" w:rsidR="00602EA3" w:rsidRPr="003A06D0" w:rsidRDefault="00602EA3">
      <w:pPr>
        <w:pStyle w:val="Index2"/>
        <w:tabs>
          <w:tab w:val="right" w:leader="dot" w:pos="4310"/>
        </w:tabs>
        <w:rPr>
          <w:noProof/>
          <w:lang w:val="en-GB"/>
        </w:rPr>
      </w:pPr>
      <w:r w:rsidRPr="003A06D0">
        <w:rPr>
          <w:noProof/>
          <w:lang w:val="en-GB"/>
        </w:rPr>
        <w:t>RefURI, 37</w:t>
      </w:r>
    </w:p>
    <w:p w14:paraId="1F4986D1" w14:textId="77777777" w:rsidR="00602EA3" w:rsidRPr="003A06D0" w:rsidRDefault="00602EA3">
      <w:pPr>
        <w:pStyle w:val="Index2"/>
        <w:tabs>
          <w:tab w:val="right" w:leader="dot" w:pos="4310"/>
        </w:tabs>
        <w:rPr>
          <w:noProof/>
          <w:lang w:val="en-GB"/>
        </w:rPr>
      </w:pPr>
      <w:r w:rsidRPr="003A06D0">
        <w:rPr>
          <w:noProof/>
          <w:lang w:val="en-GB"/>
        </w:rPr>
        <w:t>SchemaRefs, 37</w:t>
      </w:r>
    </w:p>
    <w:p w14:paraId="62C5C263" w14:textId="77777777" w:rsidR="00602EA3" w:rsidRPr="003A06D0" w:rsidRDefault="00602EA3">
      <w:pPr>
        <w:pStyle w:val="Index1"/>
        <w:tabs>
          <w:tab w:val="right" w:leader="dot" w:pos="4310"/>
        </w:tabs>
        <w:rPr>
          <w:noProof/>
          <w:lang w:val="en-GB"/>
        </w:rPr>
      </w:pPr>
      <w:r w:rsidRPr="003A06D0">
        <w:rPr>
          <w:noProof/>
          <w:lang w:val="en-GB"/>
        </w:rPr>
        <w:t>DocumentHash</w:t>
      </w:r>
    </w:p>
    <w:p w14:paraId="57BF2E39" w14:textId="77777777" w:rsidR="00602EA3" w:rsidRPr="003A06D0" w:rsidRDefault="00602EA3">
      <w:pPr>
        <w:pStyle w:val="Index2"/>
        <w:tabs>
          <w:tab w:val="right" w:leader="dot" w:pos="4310"/>
        </w:tabs>
        <w:rPr>
          <w:noProof/>
          <w:lang w:val="en-GB"/>
        </w:rPr>
      </w:pPr>
      <w:r w:rsidRPr="003A06D0">
        <w:rPr>
          <w:noProof/>
          <w:lang w:val="en-GB"/>
        </w:rPr>
        <w:t>DigestInfos, 43</w:t>
      </w:r>
    </w:p>
    <w:p w14:paraId="5C5D2DE0" w14:textId="77777777" w:rsidR="00602EA3" w:rsidRPr="003A06D0" w:rsidRDefault="00602EA3">
      <w:pPr>
        <w:pStyle w:val="Index2"/>
        <w:tabs>
          <w:tab w:val="right" w:leader="dot" w:pos="4310"/>
        </w:tabs>
        <w:rPr>
          <w:noProof/>
          <w:lang w:val="en-GB"/>
        </w:rPr>
      </w:pPr>
      <w:r w:rsidRPr="003A06D0">
        <w:rPr>
          <w:noProof/>
          <w:lang w:val="en-GB"/>
        </w:rPr>
        <w:t>Tramsforms, 43</w:t>
      </w:r>
    </w:p>
    <w:p w14:paraId="7DB5DD29" w14:textId="77777777" w:rsidR="00602EA3" w:rsidRPr="003A06D0" w:rsidRDefault="00602EA3">
      <w:pPr>
        <w:pStyle w:val="Index2"/>
        <w:tabs>
          <w:tab w:val="right" w:leader="dot" w:pos="4310"/>
        </w:tabs>
        <w:rPr>
          <w:noProof/>
          <w:lang w:val="en-GB"/>
        </w:rPr>
      </w:pPr>
      <w:r w:rsidRPr="003A06D0">
        <w:rPr>
          <w:noProof/>
          <w:lang w:val="en-GB"/>
        </w:rPr>
        <w:t>WhichReference, 43</w:t>
      </w:r>
    </w:p>
    <w:p w14:paraId="44F27896" w14:textId="77777777" w:rsidR="00602EA3" w:rsidRPr="003A06D0" w:rsidRDefault="00602EA3">
      <w:pPr>
        <w:pStyle w:val="Index1"/>
        <w:tabs>
          <w:tab w:val="right" w:leader="dot" w:pos="4310"/>
        </w:tabs>
        <w:rPr>
          <w:noProof/>
          <w:lang w:val="en-GB"/>
        </w:rPr>
      </w:pPr>
      <w:r w:rsidRPr="003A06D0">
        <w:rPr>
          <w:noProof/>
          <w:lang w:val="en-GB"/>
        </w:rPr>
        <w:t>DocumentWithSignature</w:t>
      </w:r>
    </w:p>
    <w:p w14:paraId="2508F4BA" w14:textId="77777777" w:rsidR="00602EA3" w:rsidRPr="003A06D0" w:rsidRDefault="00602EA3">
      <w:pPr>
        <w:pStyle w:val="Index2"/>
        <w:tabs>
          <w:tab w:val="right" w:leader="dot" w:pos="4310"/>
        </w:tabs>
        <w:rPr>
          <w:noProof/>
          <w:lang w:val="en-GB"/>
        </w:rPr>
      </w:pPr>
      <w:r w:rsidRPr="003A06D0">
        <w:rPr>
          <w:noProof/>
          <w:lang w:val="en-GB"/>
        </w:rPr>
        <w:t>Document, 86</w:t>
      </w:r>
    </w:p>
    <w:p w14:paraId="63A13C10" w14:textId="77777777" w:rsidR="00602EA3" w:rsidRPr="003A06D0" w:rsidRDefault="00602EA3">
      <w:pPr>
        <w:pStyle w:val="Index1"/>
        <w:tabs>
          <w:tab w:val="right" w:leader="dot" w:pos="4310"/>
        </w:tabs>
        <w:rPr>
          <w:noProof/>
          <w:lang w:val="en-GB"/>
        </w:rPr>
      </w:pPr>
      <w:r w:rsidRPr="003A06D0">
        <w:rPr>
          <w:noProof/>
          <w:lang w:val="en-GB"/>
        </w:rPr>
        <w:t>IncludeObject</w:t>
      </w:r>
    </w:p>
    <w:p w14:paraId="3B8A305E" w14:textId="77777777" w:rsidR="00602EA3" w:rsidRPr="003A06D0" w:rsidRDefault="00602EA3">
      <w:pPr>
        <w:pStyle w:val="Index2"/>
        <w:tabs>
          <w:tab w:val="right" w:leader="dot" w:pos="4310"/>
        </w:tabs>
        <w:rPr>
          <w:noProof/>
          <w:lang w:val="en-GB"/>
        </w:rPr>
      </w:pPr>
      <w:r w:rsidRPr="003A06D0">
        <w:rPr>
          <w:noProof/>
          <w:lang w:val="en-GB"/>
        </w:rPr>
        <w:t>createReference, 82</w:t>
      </w:r>
    </w:p>
    <w:p w14:paraId="3F6E57F8" w14:textId="77777777" w:rsidR="00602EA3" w:rsidRPr="003A06D0" w:rsidRDefault="00602EA3">
      <w:pPr>
        <w:pStyle w:val="Index2"/>
        <w:tabs>
          <w:tab w:val="right" w:leader="dot" w:pos="4310"/>
        </w:tabs>
        <w:rPr>
          <w:noProof/>
          <w:lang w:val="en-GB"/>
        </w:rPr>
      </w:pPr>
      <w:r w:rsidRPr="003A06D0">
        <w:rPr>
          <w:noProof/>
          <w:lang w:val="en-GB"/>
        </w:rPr>
        <w:t>hasObjectTagsAndAttributesSet, 82</w:t>
      </w:r>
    </w:p>
    <w:p w14:paraId="0731AC6C" w14:textId="77777777" w:rsidR="00602EA3" w:rsidRPr="003A06D0" w:rsidRDefault="00602EA3">
      <w:pPr>
        <w:pStyle w:val="Index2"/>
        <w:tabs>
          <w:tab w:val="right" w:leader="dot" w:pos="4310"/>
        </w:tabs>
        <w:rPr>
          <w:noProof/>
          <w:lang w:val="en-GB"/>
        </w:rPr>
      </w:pPr>
      <w:r w:rsidRPr="003A06D0">
        <w:rPr>
          <w:noProof/>
          <w:lang w:val="en-GB"/>
        </w:rPr>
        <w:t>ObjId, 82</w:t>
      </w:r>
    </w:p>
    <w:p w14:paraId="17B07138" w14:textId="77777777" w:rsidR="00602EA3" w:rsidRPr="003A06D0" w:rsidRDefault="00602EA3">
      <w:pPr>
        <w:pStyle w:val="Index2"/>
        <w:tabs>
          <w:tab w:val="right" w:leader="dot" w:pos="4310"/>
        </w:tabs>
        <w:rPr>
          <w:noProof/>
          <w:lang w:val="en-GB"/>
        </w:rPr>
      </w:pPr>
      <w:r w:rsidRPr="003A06D0">
        <w:rPr>
          <w:noProof/>
          <w:lang w:val="en-GB"/>
        </w:rPr>
        <w:t>WhichDocument, 82</w:t>
      </w:r>
    </w:p>
    <w:p w14:paraId="66F43DD8" w14:textId="77777777" w:rsidR="00602EA3" w:rsidRPr="003A06D0" w:rsidRDefault="00602EA3">
      <w:pPr>
        <w:pStyle w:val="Index1"/>
        <w:tabs>
          <w:tab w:val="right" w:leader="dot" w:pos="4310"/>
        </w:tabs>
        <w:rPr>
          <w:noProof/>
          <w:lang w:val="en-GB"/>
        </w:rPr>
      </w:pPr>
      <w:r w:rsidRPr="003A06D0">
        <w:rPr>
          <w:noProof/>
          <w:lang w:val="en-GB"/>
        </w:rPr>
        <w:t>InputDocuments</w:t>
      </w:r>
    </w:p>
    <w:p w14:paraId="42F572C4" w14:textId="77777777" w:rsidR="00602EA3" w:rsidRPr="003A06D0" w:rsidRDefault="00602EA3">
      <w:pPr>
        <w:pStyle w:val="Index2"/>
        <w:tabs>
          <w:tab w:val="right" w:leader="dot" w:pos="4310"/>
        </w:tabs>
        <w:rPr>
          <w:noProof/>
          <w:lang w:val="en-GB"/>
        </w:rPr>
      </w:pPr>
      <w:r w:rsidRPr="003A06D0">
        <w:rPr>
          <w:noProof/>
          <w:lang w:val="en-GB"/>
        </w:rPr>
        <w:t>Document, 36</w:t>
      </w:r>
    </w:p>
    <w:p w14:paraId="5D40A73D" w14:textId="77777777" w:rsidR="00602EA3" w:rsidRPr="003A06D0" w:rsidRDefault="00602EA3">
      <w:pPr>
        <w:pStyle w:val="Index2"/>
        <w:tabs>
          <w:tab w:val="right" w:leader="dot" w:pos="4310"/>
        </w:tabs>
        <w:rPr>
          <w:noProof/>
          <w:lang w:val="en-GB"/>
        </w:rPr>
      </w:pPr>
      <w:r w:rsidRPr="003A06D0">
        <w:rPr>
          <w:noProof/>
          <w:lang w:val="en-GB"/>
        </w:rPr>
        <w:t>DocumentHash, 36</w:t>
      </w:r>
    </w:p>
    <w:p w14:paraId="145CA76E" w14:textId="77777777" w:rsidR="00602EA3" w:rsidRPr="003A06D0" w:rsidRDefault="00602EA3">
      <w:pPr>
        <w:pStyle w:val="Index2"/>
        <w:tabs>
          <w:tab w:val="right" w:leader="dot" w:pos="4310"/>
        </w:tabs>
        <w:rPr>
          <w:noProof/>
          <w:lang w:val="en-GB"/>
        </w:rPr>
      </w:pPr>
      <w:r w:rsidRPr="003A06D0">
        <w:rPr>
          <w:noProof/>
          <w:lang w:val="en-GB"/>
        </w:rPr>
        <w:t>TransformedData, 36</w:t>
      </w:r>
    </w:p>
    <w:p w14:paraId="418FD963" w14:textId="77777777" w:rsidR="00602EA3" w:rsidRPr="003A06D0" w:rsidRDefault="00602EA3">
      <w:pPr>
        <w:pStyle w:val="Index1"/>
        <w:tabs>
          <w:tab w:val="right" w:leader="dot" w:pos="4310"/>
        </w:tabs>
        <w:rPr>
          <w:noProof/>
          <w:lang w:val="en-GB"/>
        </w:rPr>
      </w:pPr>
      <w:r w:rsidRPr="003A06D0">
        <w:rPr>
          <w:noProof/>
          <w:lang w:val="en-GB"/>
        </w:rPr>
        <w:t>IntendedAudience</w:t>
      </w:r>
    </w:p>
    <w:p w14:paraId="46938E2B" w14:textId="77777777" w:rsidR="00602EA3" w:rsidRPr="003A06D0" w:rsidRDefault="00602EA3">
      <w:pPr>
        <w:pStyle w:val="Index2"/>
        <w:tabs>
          <w:tab w:val="right" w:leader="dot" w:pos="4310"/>
        </w:tabs>
        <w:rPr>
          <w:noProof/>
          <w:lang w:val="en-GB"/>
        </w:rPr>
      </w:pPr>
      <w:r w:rsidRPr="003A06D0">
        <w:rPr>
          <w:noProof/>
          <w:lang w:val="en-GB"/>
        </w:rPr>
        <w:t>Recipient, 75</w:t>
      </w:r>
    </w:p>
    <w:p w14:paraId="25C1F458" w14:textId="77777777" w:rsidR="00602EA3" w:rsidRPr="003A06D0" w:rsidRDefault="00602EA3">
      <w:pPr>
        <w:pStyle w:val="Index1"/>
        <w:tabs>
          <w:tab w:val="right" w:leader="dot" w:pos="4310"/>
        </w:tabs>
        <w:rPr>
          <w:noProof/>
          <w:lang w:val="en-GB"/>
        </w:rPr>
      </w:pPr>
      <w:r w:rsidRPr="003A06D0">
        <w:rPr>
          <w:noProof/>
          <w:lang w:val="en-GB"/>
        </w:rPr>
        <w:t>InternationalString</w:t>
      </w:r>
    </w:p>
    <w:p w14:paraId="1CC79CF4" w14:textId="77777777" w:rsidR="00602EA3" w:rsidRPr="003A06D0" w:rsidRDefault="00602EA3">
      <w:pPr>
        <w:pStyle w:val="Index2"/>
        <w:tabs>
          <w:tab w:val="right" w:leader="dot" w:pos="4310"/>
        </w:tabs>
        <w:rPr>
          <w:noProof/>
          <w:lang w:val="en-GB"/>
        </w:rPr>
      </w:pPr>
      <w:r w:rsidRPr="003A06D0">
        <w:rPr>
          <w:noProof/>
          <w:lang w:val="en-GB"/>
        </w:rPr>
        <w:t>lang, 24</w:t>
      </w:r>
    </w:p>
    <w:p w14:paraId="30DCECF8" w14:textId="77777777" w:rsidR="00602EA3" w:rsidRPr="003A06D0" w:rsidRDefault="00602EA3">
      <w:pPr>
        <w:pStyle w:val="Index2"/>
        <w:tabs>
          <w:tab w:val="right" w:leader="dot" w:pos="4310"/>
        </w:tabs>
        <w:rPr>
          <w:noProof/>
          <w:lang w:val="en-GB"/>
        </w:rPr>
      </w:pPr>
      <w:r w:rsidRPr="003A06D0">
        <w:rPr>
          <w:noProof/>
          <w:lang w:val="en-GB"/>
        </w:rPr>
        <w:t>value, 24</w:t>
      </w:r>
    </w:p>
    <w:p w14:paraId="267BC601" w14:textId="77777777" w:rsidR="00602EA3" w:rsidRPr="003A06D0" w:rsidRDefault="00602EA3">
      <w:pPr>
        <w:pStyle w:val="Index1"/>
        <w:tabs>
          <w:tab w:val="right" w:leader="dot" w:pos="4310"/>
        </w:tabs>
        <w:rPr>
          <w:noProof/>
          <w:lang w:val="en-GB"/>
        </w:rPr>
      </w:pPr>
      <w:r w:rsidRPr="003A06D0">
        <w:rPr>
          <w:noProof/>
          <w:lang w:val="en-GB"/>
        </w:rPr>
        <w:t>KeySelector</w:t>
      </w:r>
    </w:p>
    <w:p w14:paraId="7567DB05" w14:textId="77777777" w:rsidR="00602EA3" w:rsidRPr="003A06D0" w:rsidRDefault="00602EA3">
      <w:pPr>
        <w:pStyle w:val="Index2"/>
        <w:tabs>
          <w:tab w:val="right" w:leader="dot" w:pos="4310"/>
        </w:tabs>
        <w:rPr>
          <w:noProof/>
          <w:lang w:val="en-GB"/>
        </w:rPr>
      </w:pPr>
      <w:r w:rsidRPr="003A06D0">
        <w:rPr>
          <w:noProof/>
          <w:lang w:val="en-GB"/>
        </w:rPr>
        <w:t>KeyName, 76</w:t>
      </w:r>
    </w:p>
    <w:p w14:paraId="2C4A33AC" w14:textId="77777777" w:rsidR="00602EA3" w:rsidRPr="003A06D0" w:rsidRDefault="00602EA3">
      <w:pPr>
        <w:pStyle w:val="Index2"/>
        <w:tabs>
          <w:tab w:val="right" w:leader="dot" w:pos="4310"/>
        </w:tabs>
        <w:rPr>
          <w:noProof/>
          <w:lang w:val="en-GB"/>
        </w:rPr>
      </w:pPr>
      <w:r w:rsidRPr="003A06D0">
        <w:rPr>
          <w:noProof/>
          <w:lang w:val="en-GB"/>
        </w:rPr>
        <w:t>X509Certificate, 76</w:t>
      </w:r>
    </w:p>
    <w:p w14:paraId="35AD13D8" w14:textId="77777777" w:rsidR="00602EA3" w:rsidRPr="003A06D0" w:rsidRDefault="00602EA3">
      <w:pPr>
        <w:pStyle w:val="Index2"/>
        <w:tabs>
          <w:tab w:val="right" w:leader="dot" w:pos="4310"/>
        </w:tabs>
        <w:rPr>
          <w:noProof/>
          <w:lang w:val="en-GB"/>
        </w:rPr>
      </w:pPr>
      <w:r w:rsidRPr="003A06D0">
        <w:rPr>
          <w:noProof/>
          <w:lang w:val="en-GB"/>
        </w:rPr>
        <w:t>X509Digest, 76</w:t>
      </w:r>
    </w:p>
    <w:p w14:paraId="4BDF0E73" w14:textId="77777777" w:rsidR="00602EA3" w:rsidRPr="003A06D0" w:rsidRDefault="00602EA3">
      <w:pPr>
        <w:pStyle w:val="Index2"/>
        <w:tabs>
          <w:tab w:val="right" w:leader="dot" w:pos="4310"/>
        </w:tabs>
        <w:rPr>
          <w:noProof/>
          <w:lang w:val="en-GB"/>
        </w:rPr>
      </w:pPr>
      <w:r w:rsidRPr="003A06D0">
        <w:rPr>
          <w:noProof/>
          <w:lang w:val="en-GB"/>
        </w:rPr>
        <w:t>X509SKI, 76</w:t>
      </w:r>
    </w:p>
    <w:p w14:paraId="473A2878" w14:textId="77777777" w:rsidR="00602EA3" w:rsidRPr="003A06D0" w:rsidRDefault="00602EA3">
      <w:pPr>
        <w:pStyle w:val="Index2"/>
        <w:tabs>
          <w:tab w:val="right" w:leader="dot" w:pos="4310"/>
        </w:tabs>
        <w:rPr>
          <w:noProof/>
          <w:lang w:val="en-GB"/>
        </w:rPr>
      </w:pPr>
      <w:r w:rsidRPr="003A06D0">
        <w:rPr>
          <w:noProof/>
          <w:lang w:val="en-GB"/>
        </w:rPr>
        <w:t>X509SubjectName, 76</w:t>
      </w:r>
    </w:p>
    <w:p w14:paraId="1D2F6381" w14:textId="77777777" w:rsidR="00602EA3" w:rsidRPr="003A06D0" w:rsidRDefault="00602EA3">
      <w:pPr>
        <w:pStyle w:val="Index1"/>
        <w:tabs>
          <w:tab w:val="right" w:leader="dot" w:pos="4310"/>
        </w:tabs>
        <w:rPr>
          <w:noProof/>
          <w:lang w:val="en-GB"/>
        </w:rPr>
      </w:pPr>
      <w:r w:rsidRPr="003A06D0">
        <w:rPr>
          <w:noProof/>
          <w:lang w:val="en-GB"/>
        </w:rPr>
        <w:t>ManifestResult</w:t>
      </w:r>
    </w:p>
    <w:p w14:paraId="3E091285" w14:textId="77777777" w:rsidR="00602EA3" w:rsidRPr="003A06D0" w:rsidRDefault="00602EA3">
      <w:pPr>
        <w:pStyle w:val="Index2"/>
        <w:tabs>
          <w:tab w:val="right" w:leader="dot" w:pos="4310"/>
        </w:tabs>
        <w:rPr>
          <w:noProof/>
          <w:lang w:val="en-GB"/>
        </w:rPr>
      </w:pPr>
      <w:r w:rsidRPr="003A06D0">
        <w:rPr>
          <w:noProof/>
          <w:lang w:val="en-GB"/>
        </w:rPr>
        <w:t>NsPrefixMapping, 90</w:t>
      </w:r>
    </w:p>
    <w:p w14:paraId="7D185D2B" w14:textId="77777777" w:rsidR="00602EA3" w:rsidRPr="003A06D0" w:rsidRDefault="00602EA3">
      <w:pPr>
        <w:pStyle w:val="Index2"/>
        <w:tabs>
          <w:tab w:val="right" w:leader="dot" w:pos="4310"/>
        </w:tabs>
        <w:rPr>
          <w:noProof/>
          <w:lang w:val="en-GB"/>
        </w:rPr>
      </w:pPr>
      <w:r w:rsidRPr="003A06D0">
        <w:rPr>
          <w:noProof/>
          <w:lang w:val="en-GB"/>
        </w:rPr>
        <w:t>ReferenceXpath, 90</w:t>
      </w:r>
    </w:p>
    <w:p w14:paraId="2ABB2732" w14:textId="77777777" w:rsidR="00602EA3" w:rsidRPr="003A06D0" w:rsidRDefault="00602EA3">
      <w:pPr>
        <w:pStyle w:val="Index2"/>
        <w:tabs>
          <w:tab w:val="right" w:leader="dot" w:pos="4310"/>
        </w:tabs>
        <w:rPr>
          <w:noProof/>
          <w:lang w:val="en-GB"/>
        </w:rPr>
      </w:pPr>
      <w:r w:rsidRPr="003A06D0">
        <w:rPr>
          <w:noProof/>
          <w:lang w:val="en-GB"/>
        </w:rPr>
        <w:t>Status, 90</w:t>
      </w:r>
    </w:p>
    <w:p w14:paraId="68DB6448" w14:textId="77777777" w:rsidR="00602EA3" w:rsidRPr="003A06D0" w:rsidRDefault="00602EA3">
      <w:pPr>
        <w:pStyle w:val="Index1"/>
        <w:tabs>
          <w:tab w:val="right" w:leader="dot" w:pos="4310"/>
        </w:tabs>
        <w:rPr>
          <w:noProof/>
          <w:lang w:val="en-GB"/>
        </w:rPr>
      </w:pPr>
      <w:r w:rsidRPr="003A06D0">
        <w:rPr>
          <w:noProof/>
          <w:lang w:val="en-GB"/>
        </w:rPr>
        <w:t>NameID</w:t>
      </w:r>
    </w:p>
    <w:p w14:paraId="43A3040F" w14:textId="77777777" w:rsidR="00602EA3" w:rsidRPr="003A06D0" w:rsidRDefault="00602EA3">
      <w:pPr>
        <w:pStyle w:val="Index2"/>
        <w:tabs>
          <w:tab w:val="right" w:leader="dot" w:pos="4310"/>
        </w:tabs>
        <w:rPr>
          <w:noProof/>
          <w:lang w:val="en-GB"/>
        </w:rPr>
      </w:pPr>
      <w:r w:rsidRPr="003A06D0">
        <w:rPr>
          <w:noProof/>
          <w:lang w:val="en-GB"/>
        </w:rPr>
        <w:t>Format, 107</w:t>
      </w:r>
    </w:p>
    <w:p w14:paraId="5FDF8E7C" w14:textId="77777777" w:rsidR="00602EA3" w:rsidRPr="003A06D0" w:rsidRDefault="00602EA3">
      <w:pPr>
        <w:pStyle w:val="Index2"/>
        <w:tabs>
          <w:tab w:val="right" w:leader="dot" w:pos="4310"/>
        </w:tabs>
        <w:rPr>
          <w:noProof/>
          <w:lang w:val="en-GB"/>
        </w:rPr>
      </w:pPr>
      <w:r w:rsidRPr="003A06D0">
        <w:rPr>
          <w:noProof/>
          <w:lang w:val="en-GB"/>
        </w:rPr>
        <w:t>NameQualifier, 108</w:t>
      </w:r>
    </w:p>
    <w:p w14:paraId="1E6A1F7D" w14:textId="77777777" w:rsidR="00602EA3" w:rsidRPr="003A06D0" w:rsidRDefault="00602EA3">
      <w:pPr>
        <w:pStyle w:val="Index2"/>
        <w:tabs>
          <w:tab w:val="right" w:leader="dot" w:pos="4310"/>
        </w:tabs>
        <w:rPr>
          <w:noProof/>
          <w:lang w:val="en-GB"/>
        </w:rPr>
      </w:pPr>
      <w:r w:rsidRPr="003A06D0">
        <w:rPr>
          <w:noProof/>
          <w:lang w:val="en-GB"/>
        </w:rPr>
        <w:t>SPNameQualifier, 108</w:t>
      </w:r>
    </w:p>
    <w:p w14:paraId="6846BC39" w14:textId="77777777" w:rsidR="00602EA3" w:rsidRPr="003A06D0" w:rsidRDefault="00602EA3">
      <w:pPr>
        <w:pStyle w:val="Index2"/>
        <w:tabs>
          <w:tab w:val="right" w:leader="dot" w:pos="4310"/>
        </w:tabs>
        <w:rPr>
          <w:noProof/>
          <w:lang w:val="en-GB"/>
        </w:rPr>
      </w:pPr>
      <w:r w:rsidRPr="003A06D0">
        <w:rPr>
          <w:noProof/>
          <w:lang w:val="en-GB"/>
        </w:rPr>
        <w:lastRenderedPageBreak/>
        <w:t>SPProvidedID, 107</w:t>
      </w:r>
    </w:p>
    <w:p w14:paraId="7CAFD149" w14:textId="77777777" w:rsidR="00602EA3" w:rsidRPr="003A06D0" w:rsidRDefault="00602EA3">
      <w:pPr>
        <w:pStyle w:val="Index2"/>
        <w:tabs>
          <w:tab w:val="right" w:leader="dot" w:pos="4310"/>
        </w:tabs>
        <w:rPr>
          <w:noProof/>
          <w:lang w:val="en-GB"/>
        </w:rPr>
      </w:pPr>
      <w:r w:rsidRPr="003A06D0">
        <w:rPr>
          <w:noProof/>
          <w:lang w:val="en-GB"/>
        </w:rPr>
        <w:t>value, 107</w:t>
      </w:r>
    </w:p>
    <w:p w14:paraId="7FFCE403" w14:textId="77777777" w:rsidR="00602EA3" w:rsidRPr="003A06D0" w:rsidRDefault="00602EA3">
      <w:pPr>
        <w:pStyle w:val="Index1"/>
        <w:tabs>
          <w:tab w:val="right" w:leader="dot" w:pos="4310"/>
        </w:tabs>
        <w:rPr>
          <w:noProof/>
          <w:lang w:val="en-GB"/>
        </w:rPr>
      </w:pPr>
      <w:r w:rsidRPr="003A06D0">
        <w:rPr>
          <w:noProof/>
          <w:lang w:val="en-GB"/>
        </w:rPr>
        <w:t>NsPrefixMapping</w:t>
      </w:r>
    </w:p>
    <w:p w14:paraId="23C44918" w14:textId="77777777" w:rsidR="00602EA3" w:rsidRPr="003A06D0" w:rsidRDefault="00602EA3">
      <w:pPr>
        <w:pStyle w:val="Index2"/>
        <w:tabs>
          <w:tab w:val="right" w:leader="dot" w:pos="4310"/>
        </w:tabs>
        <w:rPr>
          <w:noProof/>
          <w:lang w:val="en-GB"/>
        </w:rPr>
      </w:pPr>
      <w:r w:rsidRPr="003A06D0">
        <w:rPr>
          <w:noProof/>
          <w:lang w:val="en-GB"/>
        </w:rPr>
        <w:t>NamespacePrefix, 22</w:t>
      </w:r>
    </w:p>
    <w:p w14:paraId="3C34D6E4" w14:textId="77777777" w:rsidR="00602EA3" w:rsidRPr="003A06D0" w:rsidRDefault="00602EA3">
      <w:pPr>
        <w:pStyle w:val="Index2"/>
        <w:tabs>
          <w:tab w:val="right" w:leader="dot" w:pos="4310"/>
        </w:tabs>
        <w:rPr>
          <w:noProof/>
          <w:lang w:val="en-GB"/>
        </w:rPr>
      </w:pPr>
      <w:r w:rsidRPr="003A06D0">
        <w:rPr>
          <w:noProof/>
          <w:lang w:val="en-GB"/>
        </w:rPr>
        <w:t>NamespaceURI, 22</w:t>
      </w:r>
    </w:p>
    <w:p w14:paraId="5224B302" w14:textId="77777777" w:rsidR="00602EA3" w:rsidRPr="003A06D0" w:rsidRDefault="00602EA3">
      <w:pPr>
        <w:pStyle w:val="Index1"/>
        <w:tabs>
          <w:tab w:val="right" w:leader="dot" w:pos="4310"/>
        </w:tabs>
        <w:rPr>
          <w:noProof/>
          <w:lang w:val="en-GB"/>
        </w:rPr>
      </w:pPr>
      <w:r w:rsidRPr="003A06D0">
        <w:rPr>
          <w:noProof/>
          <w:lang w:val="en-GB"/>
        </w:rPr>
        <w:t>OptionalInputs</w:t>
      </w:r>
    </w:p>
    <w:p w14:paraId="64F426D2" w14:textId="77777777" w:rsidR="00602EA3" w:rsidRPr="003A06D0" w:rsidRDefault="00602EA3">
      <w:pPr>
        <w:pStyle w:val="Index2"/>
        <w:tabs>
          <w:tab w:val="right" w:leader="dot" w:pos="4310"/>
        </w:tabs>
        <w:rPr>
          <w:noProof/>
          <w:lang w:val="en-GB"/>
        </w:rPr>
      </w:pPr>
      <w:r w:rsidRPr="003A06D0">
        <w:rPr>
          <w:noProof/>
          <w:lang w:val="en-GB"/>
        </w:rPr>
        <w:t>Language, 32</w:t>
      </w:r>
    </w:p>
    <w:p w14:paraId="058230FE" w14:textId="77777777" w:rsidR="00602EA3" w:rsidRPr="003A06D0" w:rsidRDefault="00602EA3">
      <w:pPr>
        <w:pStyle w:val="Index2"/>
        <w:tabs>
          <w:tab w:val="right" w:leader="dot" w:pos="4310"/>
        </w:tabs>
        <w:rPr>
          <w:noProof/>
          <w:lang w:val="en-GB"/>
        </w:rPr>
      </w:pPr>
      <w:r w:rsidRPr="003A06D0">
        <w:rPr>
          <w:noProof/>
          <w:lang w:val="en-GB"/>
        </w:rPr>
        <w:t>Other, 32</w:t>
      </w:r>
    </w:p>
    <w:p w14:paraId="6E9E268F" w14:textId="77777777" w:rsidR="00602EA3" w:rsidRPr="003A06D0" w:rsidRDefault="00602EA3">
      <w:pPr>
        <w:pStyle w:val="Index2"/>
        <w:tabs>
          <w:tab w:val="right" w:leader="dot" w:pos="4310"/>
        </w:tabs>
        <w:rPr>
          <w:noProof/>
          <w:lang w:val="en-GB"/>
        </w:rPr>
      </w:pPr>
      <w:r w:rsidRPr="003A06D0">
        <w:rPr>
          <w:noProof/>
          <w:lang w:val="en-GB"/>
        </w:rPr>
        <w:t>ServicePolicy, 32</w:t>
      </w:r>
    </w:p>
    <w:p w14:paraId="443A352F" w14:textId="77777777" w:rsidR="00602EA3" w:rsidRPr="003A06D0" w:rsidRDefault="00602EA3">
      <w:pPr>
        <w:pStyle w:val="Index1"/>
        <w:tabs>
          <w:tab w:val="right" w:leader="dot" w:pos="4310"/>
        </w:tabs>
        <w:rPr>
          <w:noProof/>
          <w:lang w:val="en-GB"/>
        </w:rPr>
      </w:pPr>
      <w:r w:rsidRPr="003A06D0">
        <w:rPr>
          <w:noProof/>
          <w:lang w:val="en-GB"/>
        </w:rPr>
        <w:t>OptionalInputsBase</w:t>
      </w:r>
    </w:p>
    <w:p w14:paraId="08172205" w14:textId="77777777" w:rsidR="00602EA3" w:rsidRPr="003A06D0" w:rsidRDefault="00602EA3">
      <w:pPr>
        <w:pStyle w:val="Index2"/>
        <w:tabs>
          <w:tab w:val="right" w:leader="dot" w:pos="4310"/>
        </w:tabs>
        <w:rPr>
          <w:noProof/>
          <w:lang w:val="en-GB"/>
        </w:rPr>
      </w:pPr>
      <w:r w:rsidRPr="003A06D0">
        <w:rPr>
          <w:noProof/>
          <w:lang w:val="en-GB"/>
        </w:rPr>
        <w:t>AddTimestamp, 57</w:t>
      </w:r>
    </w:p>
    <w:p w14:paraId="7A80DA67" w14:textId="77777777" w:rsidR="00602EA3" w:rsidRPr="003A06D0" w:rsidRDefault="00602EA3">
      <w:pPr>
        <w:pStyle w:val="Index2"/>
        <w:tabs>
          <w:tab w:val="right" w:leader="dot" w:pos="4310"/>
        </w:tabs>
        <w:rPr>
          <w:noProof/>
          <w:lang w:val="en-GB"/>
        </w:rPr>
      </w:pPr>
      <w:r w:rsidRPr="003A06D0">
        <w:rPr>
          <w:noProof/>
          <w:lang w:val="en-GB"/>
        </w:rPr>
        <w:t>ClaimedIdentity, 57</w:t>
      </w:r>
    </w:p>
    <w:p w14:paraId="3C479149" w14:textId="77777777" w:rsidR="00602EA3" w:rsidRPr="003A06D0" w:rsidRDefault="00602EA3">
      <w:pPr>
        <w:pStyle w:val="Index2"/>
        <w:tabs>
          <w:tab w:val="right" w:leader="dot" w:pos="4310"/>
        </w:tabs>
        <w:rPr>
          <w:noProof/>
          <w:lang w:val="en-GB"/>
        </w:rPr>
      </w:pPr>
      <w:r w:rsidRPr="003A06D0">
        <w:rPr>
          <w:noProof/>
          <w:lang w:val="en-GB"/>
        </w:rPr>
        <w:t>Schemas, 57</w:t>
      </w:r>
    </w:p>
    <w:p w14:paraId="209D7EB4" w14:textId="77777777" w:rsidR="00602EA3" w:rsidRPr="003A06D0" w:rsidRDefault="00602EA3">
      <w:pPr>
        <w:pStyle w:val="Index1"/>
        <w:tabs>
          <w:tab w:val="right" w:leader="dot" w:pos="4310"/>
        </w:tabs>
        <w:rPr>
          <w:noProof/>
          <w:lang w:val="en-GB"/>
        </w:rPr>
      </w:pPr>
      <w:r w:rsidRPr="003A06D0">
        <w:rPr>
          <w:noProof/>
          <w:lang w:val="en-GB"/>
        </w:rPr>
        <w:t>OptionalInputsSign</w:t>
      </w:r>
    </w:p>
    <w:p w14:paraId="5512896B" w14:textId="77777777" w:rsidR="00602EA3" w:rsidRPr="003A06D0" w:rsidRDefault="00602EA3">
      <w:pPr>
        <w:pStyle w:val="Index2"/>
        <w:tabs>
          <w:tab w:val="right" w:leader="dot" w:pos="4310"/>
        </w:tabs>
        <w:rPr>
          <w:noProof/>
          <w:lang w:val="en-GB"/>
        </w:rPr>
      </w:pPr>
      <w:r w:rsidRPr="003A06D0">
        <w:rPr>
          <w:noProof/>
          <w:lang w:val="en-GB"/>
        </w:rPr>
        <w:t>IncludeEContent, 58</w:t>
      </w:r>
    </w:p>
    <w:p w14:paraId="432EB965" w14:textId="77777777" w:rsidR="00602EA3" w:rsidRPr="003A06D0" w:rsidRDefault="00602EA3">
      <w:pPr>
        <w:pStyle w:val="Index2"/>
        <w:tabs>
          <w:tab w:val="right" w:leader="dot" w:pos="4310"/>
        </w:tabs>
        <w:rPr>
          <w:noProof/>
          <w:lang w:val="en-GB"/>
        </w:rPr>
      </w:pPr>
      <w:r w:rsidRPr="003A06D0">
        <w:rPr>
          <w:noProof/>
          <w:lang w:val="en-GB"/>
        </w:rPr>
        <w:t>IncludeObject, 58</w:t>
      </w:r>
    </w:p>
    <w:p w14:paraId="728B2444" w14:textId="77777777" w:rsidR="00602EA3" w:rsidRPr="003A06D0" w:rsidRDefault="00602EA3">
      <w:pPr>
        <w:pStyle w:val="Index2"/>
        <w:tabs>
          <w:tab w:val="right" w:leader="dot" w:pos="4310"/>
        </w:tabs>
        <w:rPr>
          <w:noProof/>
          <w:lang w:val="en-GB"/>
        </w:rPr>
      </w:pPr>
      <w:r w:rsidRPr="003A06D0">
        <w:rPr>
          <w:noProof/>
          <w:lang w:val="en-GB"/>
        </w:rPr>
        <w:t>IntendedAudience, 58</w:t>
      </w:r>
    </w:p>
    <w:p w14:paraId="5EFB36F8" w14:textId="77777777" w:rsidR="00602EA3" w:rsidRPr="003A06D0" w:rsidRDefault="00602EA3">
      <w:pPr>
        <w:pStyle w:val="Index2"/>
        <w:tabs>
          <w:tab w:val="right" w:leader="dot" w:pos="4310"/>
        </w:tabs>
        <w:rPr>
          <w:noProof/>
          <w:lang w:val="en-GB"/>
        </w:rPr>
      </w:pPr>
      <w:r w:rsidRPr="003A06D0">
        <w:rPr>
          <w:noProof/>
          <w:lang w:val="en-GB"/>
        </w:rPr>
        <w:t>KeySelector, 58</w:t>
      </w:r>
    </w:p>
    <w:p w14:paraId="6678A215" w14:textId="77777777" w:rsidR="00602EA3" w:rsidRPr="003A06D0" w:rsidRDefault="00602EA3">
      <w:pPr>
        <w:pStyle w:val="Index2"/>
        <w:tabs>
          <w:tab w:val="right" w:leader="dot" w:pos="4310"/>
        </w:tabs>
        <w:rPr>
          <w:noProof/>
          <w:lang w:val="en-GB"/>
        </w:rPr>
      </w:pPr>
      <w:r w:rsidRPr="003A06D0">
        <w:rPr>
          <w:noProof/>
          <w:lang w:val="en-GB"/>
        </w:rPr>
        <w:t>Nonce, 59</w:t>
      </w:r>
    </w:p>
    <w:p w14:paraId="3CEEDF3D" w14:textId="77777777" w:rsidR="00602EA3" w:rsidRPr="003A06D0" w:rsidRDefault="00602EA3">
      <w:pPr>
        <w:pStyle w:val="Index2"/>
        <w:tabs>
          <w:tab w:val="right" w:leader="dot" w:pos="4310"/>
        </w:tabs>
        <w:rPr>
          <w:noProof/>
          <w:lang w:val="en-GB"/>
        </w:rPr>
      </w:pPr>
      <w:r w:rsidRPr="003A06D0">
        <w:rPr>
          <w:noProof/>
          <w:lang w:val="en-GB"/>
        </w:rPr>
        <w:t>Properties, 58</w:t>
      </w:r>
    </w:p>
    <w:p w14:paraId="32F6F84F" w14:textId="77777777" w:rsidR="00602EA3" w:rsidRPr="003A06D0" w:rsidRDefault="00602EA3">
      <w:pPr>
        <w:pStyle w:val="Index2"/>
        <w:tabs>
          <w:tab w:val="right" w:leader="dot" w:pos="4310"/>
        </w:tabs>
        <w:rPr>
          <w:noProof/>
          <w:lang w:val="en-GB"/>
        </w:rPr>
      </w:pPr>
      <w:r w:rsidRPr="003A06D0">
        <w:rPr>
          <w:noProof/>
          <w:lang w:val="en-GB"/>
        </w:rPr>
        <w:t>SignatureAlgorithm, 59</w:t>
      </w:r>
    </w:p>
    <w:p w14:paraId="47A0BDAC" w14:textId="77777777" w:rsidR="00602EA3" w:rsidRPr="003A06D0" w:rsidRDefault="00602EA3">
      <w:pPr>
        <w:pStyle w:val="Index2"/>
        <w:tabs>
          <w:tab w:val="right" w:leader="dot" w:pos="4310"/>
        </w:tabs>
        <w:rPr>
          <w:noProof/>
          <w:lang w:val="en-GB"/>
        </w:rPr>
      </w:pPr>
      <w:r w:rsidRPr="003A06D0">
        <w:rPr>
          <w:noProof/>
          <w:lang w:val="en-GB"/>
        </w:rPr>
        <w:t>SignaturePlacement, 59</w:t>
      </w:r>
    </w:p>
    <w:p w14:paraId="7C995A8E" w14:textId="77777777" w:rsidR="00602EA3" w:rsidRPr="003A06D0" w:rsidRDefault="00602EA3">
      <w:pPr>
        <w:pStyle w:val="Index2"/>
        <w:tabs>
          <w:tab w:val="right" w:leader="dot" w:pos="4310"/>
        </w:tabs>
        <w:rPr>
          <w:noProof/>
          <w:lang w:val="en-GB"/>
        </w:rPr>
      </w:pPr>
      <w:r w:rsidRPr="003A06D0">
        <w:rPr>
          <w:noProof/>
          <w:lang w:val="en-GB"/>
        </w:rPr>
        <w:t>SignatureQualityLevel, 59</w:t>
      </w:r>
    </w:p>
    <w:p w14:paraId="2233E915" w14:textId="77777777" w:rsidR="00602EA3" w:rsidRPr="003A06D0" w:rsidRDefault="00602EA3">
      <w:pPr>
        <w:pStyle w:val="Index2"/>
        <w:tabs>
          <w:tab w:val="right" w:leader="dot" w:pos="4310"/>
        </w:tabs>
        <w:rPr>
          <w:noProof/>
          <w:lang w:val="en-GB"/>
        </w:rPr>
      </w:pPr>
      <w:r w:rsidRPr="003A06D0">
        <w:rPr>
          <w:noProof/>
          <w:lang w:val="en-GB"/>
        </w:rPr>
        <w:t>SignatureType, 58</w:t>
      </w:r>
    </w:p>
    <w:p w14:paraId="3C8188E5" w14:textId="77777777" w:rsidR="00602EA3" w:rsidRPr="003A06D0" w:rsidRDefault="00602EA3">
      <w:pPr>
        <w:pStyle w:val="Index2"/>
        <w:tabs>
          <w:tab w:val="right" w:leader="dot" w:pos="4310"/>
        </w:tabs>
        <w:rPr>
          <w:noProof/>
          <w:lang w:val="en-GB"/>
        </w:rPr>
      </w:pPr>
      <w:r w:rsidRPr="003A06D0">
        <w:rPr>
          <w:noProof/>
          <w:lang w:val="en-GB"/>
        </w:rPr>
        <w:t>SignedReference, 59</w:t>
      </w:r>
    </w:p>
    <w:p w14:paraId="506D90DB" w14:textId="77777777" w:rsidR="00602EA3" w:rsidRPr="003A06D0" w:rsidRDefault="00602EA3">
      <w:pPr>
        <w:pStyle w:val="Index1"/>
        <w:tabs>
          <w:tab w:val="right" w:leader="dot" w:pos="4310"/>
        </w:tabs>
        <w:rPr>
          <w:noProof/>
          <w:lang w:val="en-GB"/>
        </w:rPr>
      </w:pPr>
      <w:r w:rsidRPr="003A06D0">
        <w:rPr>
          <w:noProof/>
          <w:lang w:val="en-GB"/>
        </w:rPr>
        <w:t>OptionalInputsVerify</w:t>
      </w:r>
    </w:p>
    <w:p w14:paraId="165B0F55" w14:textId="77777777" w:rsidR="00602EA3" w:rsidRPr="003A06D0" w:rsidRDefault="00602EA3">
      <w:pPr>
        <w:pStyle w:val="Index2"/>
        <w:tabs>
          <w:tab w:val="right" w:leader="dot" w:pos="4310"/>
        </w:tabs>
        <w:rPr>
          <w:noProof/>
          <w:lang w:val="en-GB"/>
        </w:rPr>
      </w:pPr>
      <w:r w:rsidRPr="003A06D0">
        <w:rPr>
          <w:noProof/>
          <w:lang w:val="en-GB"/>
        </w:rPr>
        <w:t>AdditionalKeyInfo, 62</w:t>
      </w:r>
    </w:p>
    <w:p w14:paraId="3E67E754" w14:textId="77777777" w:rsidR="00602EA3" w:rsidRPr="003A06D0" w:rsidRDefault="00602EA3">
      <w:pPr>
        <w:pStyle w:val="Index2"/>
        <w:tabs>
          <w:tab w:val="right" w:leader="dot" w:pos="4310"/>
        </w:tabs>
        <w:rPr>
          <w:noProof/>
          <w:lang w:val="en-GB"/>
        </w:rPr>
      </w:pPr>
      <w:r w:rsidRPr="003A06D0">
        <w:rPr>
          <w:noProof/>
          <w:lang w:val="en-GB"/>
        </w:rPr>
        <w:t>ReturnAugmentedSignature, 62</w:t>
      </w:r>
    </w:p>
    <w:p w14:paraId="332244E1" w14:textId="77777777" w:rsidR="00602EA3" w:rsidRPr="003A06D0" w:rsidRDefault="00602EA3">
      <w:pPr>
        <w:pStyle w:val="Index2"/>
        <w:tabs>
          <w:tab w:val="right" w:leader="dot" w:pos="4310"/>
        </w:tabs>
        <w:rPr>
          <w:noProof/>
          <w:lang w:val="en-GB"/>
        </w:rPr>
      </w:pPr>
      <w:r w:rsidRPr="003A06D0">
        <w:rPr>
          <w:noProof/>
          <w:lang w:val="en-GB"/>
        </w:rPr>
        <w:t>ReturnProcessingDetails, 62</w:t>
      </w:r>
    </w:p>
    <w:p w14:paraId="44B92A87" w14:textId="77777777" w:rsidR="00602EA3" w:rsidRPr="003A06D0" w:rsidRDefault="00602EA3">
      <w:pPr>
        <w:pStyle w:val="Index2"/>
        <w:tabs>
          <w:tab w:val="right" w:leader="dot" w:pos="4310"/>
        </w:tabs>
        <w:rPr>
          <w:noProof/>
          <w:lang w:val="en-GB"/>
        </w:rPr>
      </w:pPr>
      <w:r w:rsidRPr="003A06D0">
        <w:rPr>
          <w:noProof/>
          <w:lang w:val="en-GB"/>
        </w:rPr>
        <w:t>ReturnSignerIdentity, 62</w:t>
      </w:r>
    </w:p>
    <w:p w14:paraId="0EA15F21" w14:textId="77777777" w:rsidR="00602EA3" w:rsidRPr="003A06D0" w:rsidRDefault="00602EA3">
      <w:pPr>
        <w:pStyle w:val="Index2"/>
        <w:tabs>
          <w:tab w:val="right" w:leader="dot" w:pos="4310"/>
        </w:tabs>
        <w:rPr>
          <w:noProof/>
          <w:lang w:val="en-GB"/>
        </w:rPr>
      </w:pPr>
      <w:r w:rsidRPr="003A06D0">
        <w:rPr>
          <w:noProof/>
          <w:lang w:val="en-GB"/>
        </w:rPr>
        <w:t>ReturnSigningTimeInfo, 62</w:t>
      </w:r>
    </w:p>
    <w:p w14:paraId="5FCB1F8C" w14:textId="77777777" w:rsidR="00602EA3" w:rsidRPr="003A06D0" w:rsidRDefault="00602EA3">
      <w:pPr>
        <w:pStyle w:val="Index2"/>
        <w:tabs>
          <w:tab w:val="right" w:leader="dot" w:pos="4310"/>
        </w:tabs>
        <w:rPr>
          <w:noProof/>
          <w:lang w:val="en-GB"/>
        </w:rPr>
      </w:pPr>
      <w:r w:rsidRPr="003A06D0">
        <w:rPr>
          <w:noProof/>
          <w:lang w:val="en-GB"/>
        </w:rPr>
        <w:t>ReturnTimestampedSignature, 63</w:t>
      </w:r>
    </w:p>
    <w:p w14:paraId="0E861E4C" w14:textId="77777777" w:rsidR="00602EA3" w:rsidRPr="003A06D0" w:rsidRDefault="00602EA3">
      <w:pPr>
        <w:pStyle w:val="Index2"/>
        <w:tabs>
          <w:tab w:val="right" w:leader="dot" w:pos="4310"/>
        </w:tabs>
        <w:rPr>
          <w:noProof/>
          <w:lang w:val="en-GB"/>
        </w:rPr>
      </w:pPr>
      <w:r w:rsidRPr="003A06D0">
        <w:rPr>
          <w:noProof/>
          <w:lang w:val="en-GB"/>
        </w:rPr>
        <w:t>ReturnTransformedDocument, 63</w:t>
      </w:r>
    </w:p>
    <w:p w14:paraId="4A44F451" w14:textId="77777777" w:rsidR="00602EA3" w:rsidRPr="003A06D0" w:rsidRDefault="00602EA3">
      <w:pPr>
        <w:pStyle w:val="Index2"/>
        <w:tabs>
          <w:tab w:val="right" w:leader="dot" w:pos="4310"/>
        </w:tabs>
        <w:rPr>
          <w:noProof/>
          <w:lang w:val="en-GB"/>
        </w:rPr>
      </w:pPr>
      <w:r w:rsidRPr="003A06D0">
        <w:rPr>
          <w:noProof/>
          <w:lang w:val="en-GB"/>
        </w:rPr>
        <w:t>ReturnVerificationTimeInfo, 62</w:t>
      </w:r>
    </w:p>
    <w:p w14:paraId="525DB5CB" w14:textId="77777777" w:rsidR="00602EA3" w:rsidRPr="003A06D0" w:rsidRDefault="00602EA3">
      <w:pPr>
        <w:pStyle w:val="Index2"/>
        <w:tabs>
          <w:tab w:val="right" w:leader="dot" w:pos="4310"/>
        </w:tabs>
        <w:rPr>
          <w:noProof/>
          <w:lang w:val="en-GB"/>
        </w:rPr>
      </w:pPr>
      <w:r w:rsidRPr="003A06D0">
        <w:rPr>
          <w:noProof/>
          <w:lang w:val="en-GB"/>
        </w:rPr>
        <w:t>UseVerificationTime, 62</w:t>
      </w:r>
    </w:p>
    <w:p w14:paraId="70141BF0" w14:textId="77777777" w:rsidR="00602EA3" w:rsidRPr="003A06D0" w:rsidRDefault="00602EA3">
      <w:pPr>
        <w:pStyle w:val="Index2"/>
        <w:tabs>
          <w:tab w:val="right" w:leader="dot" w:pos="4310"/>
        </w:tabs>
        <w:rPr>
          <w:noProof/>
          <w:lang w:val="en-GB"/>
        </w:rPr>
      </w:pPr>
      <w:r w:rsidRPr="003A06D0">
        <w:rPr>
          <w:noProof/>
          <w:lang w:val="en-GB"/>
        </w:rPr>
        <w:t>VerifyManifest, 63</w:t>
      </w:r>
    </w:p>
    <w:p w14:paraId="4E80B54E" w14:textId="77777777" w:rsidR="00602EA3" w:rsidRPr="003A06D0" w:rsidRDefault="00602EA3">
      <w:pPr>
        <w:pStyle w:val="Index1"/>
        <w:tabs>
          <w:tab w:val="right" w:leader="dot" w:pos="4310"/>
        </w:tabs>
        <w:rPr>
          <w:noProof/>
          <w:lang w:val="en-GB"/>
        </w:rPr>
      </w:pPr>
      <w:r w:rsidRPr="003A06D0">
        <w:rPr>
          <w:noProof/>
          <w:lang w:val="en-GB"/>
        </w:rPr>
        <w:t>OptionalOutputs</w:t>
      </w:r>
    </w:p>
    <w:p w14:paraId="3AB85990" w14:textId="77777777" w:rsidR="00602EA3" w:rsidRPr="003A06D0" w:rsidRDefault="00602EA3">
      <w:pPr>
        <w:pStyle w:val="Index2"/>
        <w:tabs>
          <w:tab w:val="right" w:leader="dot" w:pos="4310"/>
        </w:tabs>
        <w:rPr>
          <w:noProof/>
          <w:lang w:val="en-GB"/>
        </w:rPr>
      </w:pPr>
      <w:r w:rsidRPr="003A06D0">
        <w:rPr>
          <w:noProof/>
          <w:lang w:val="en-GB"/>
        </w:rPr>
        <w:t>AppliedPolicy, 33</w:t>
      </w:r>
    </w:p>
    <w:p w14:paraId="4D50B630" w14:textId="77777777" w:rsidR="00602EA3" w:rsidRPr="003A06D0" w:rsidRDefault="00602EA3">
      <w:pPr>
        <w:pStyle w:val="Index2"/>
        <w:tabs>
          <w:tab w:val="right" w:leader="dot" w:pos="4310"/>
        </w:tabs>
        <w:rPr>
          <w:noProof/>
          <w:lang w:val="en-GB"/>
        </w:rPr>
      </w:pPr>
      <w:r w:rsidRPr="003A06D0">
        <w:rPr>
          <w:noProof/>
          <w:lang w:val="en-GB"/>
        </w:rPr>
        <w:t>Other, 33</w:t>
      </w:r>
    </w:p>
    <w:p w14:paraId="2C6A3737" w14:textId="77777777" w:rsidR="00602EA3" w:rsidRPr="003A06D0" w:rsidRDefault="00602EA3">
      <w:pPr>
        <w:pStyle w:val="Index1"/>
        <w:tabs>
          <w:tab w:val="right" w:leader="dot" w:pos="4310"/>
        </w:tabs>
        <w:rPr>
          <w:noProof/>
          <w:lang w:val="en-GB"/>
        </w:rPr>
      </w:pPr>
      <w:r w:rsidRPr="003A06D0">
        <w:rPr>
          <w:noProof/>
          <w:lang w:val="en-GB"/>
        </w:rPr>
        <w:t>OptionalOutputsBase</w:t>
      </w:r>
    </w:p>
    <w:p w14:paraId="01D5026A" w14:textId="77777777" w:rsidR="00602EA3" w:rsidRPr="003A06D0" w:rsidRDefault="00602EA3">
      <w:pPr>
        <w:pStyle w:val="Index2"/>
        <w:tabs>
          <w:tab w:val="right" w:leader="dot" w:pos="4310"/>
        </w:tabs>
        <w:rPr>
          <w:noProof/>
          <w:lang w:val="en-GB"/>
        </w:rPr>
      </w:pPr>
      <w:r w:rsidRPr="003A06D0">
        <w:rPr>
          <w:noProof/>
          <w:lang w:val="en-GB"/>
        </w:rPr>
        <w:t>DocumentWithSignature, 66</w:t>
      </w:r>
    </w:p>
    <w:p w14:paraId="63CA5048" w14:textId="77777777" w:rsidR="00602EA3" w:rsidRPr="003A06D0" w:rsidRDefault="00602EA3">
      <w:pPr>
        <w:pStyle w:val="Index2"/>
        <w:tabs>
          <w:tab w:val="right" w:leader="dot" w:pos="4310"/>
        </w:tabs>
        <w:rPr>
          <w:noProof/>
          <w:lang w:val="en-GB"/>
        </w:rPr>
      </w:pPr>
      <w:r w:rsidRPr="003A06D0">
        <w:rPr>
          <w:noProof/>
          <w:lang w:val="en-GB"/>
        </w:rPr>
        <w:t>Schemas, 66</w:t>
      </w:r>
    </w:p>
    <w:p w14:paraId="6376C7B4" w14:textId="77777777" w:rsidR="00602EA3" w:rsidRPr="003A06D0" w:rsidRDefault="00602EA3">
      <w:pPr>
        <w:pStyle w:val="Index2"/>
        <w:tabs>
          <w:tab w:val="right" w:leader="dot" w:pos="4310"/>
        </w:tabs>
        <w:rPr>
          <w:noProof/>
          <w:lang w:val="en-GB"/>
        </w:rPr>
      </w:pPr>
      <w:r w:rsidRPr="003A06D0">
        <w:rPr>
          <w:noProof/>
          <w:lang w:val="en-GB"/>
        </w:rPr>
        <w:t>TransformedDocument, 66</w:t>
      </w:r>
    </w:p>
    <w:p w14:paraId="5ED8244C" w14:textId="77777777" w:rsidR="00602EA3" w:rsidRPr="003A06D0" w:rsidRDefault="00602EA3">
      <w:pPr>
        <w:pStyle w:val="Index1"/>
        <w:tabs>
          <w:tab w:val="right" w:leader="dot" w:pos="4310"/>
        </w:tabs>
        <w:rPr>
          <w:noProof/>
          <w:lang w:val="en-GB"/>
        </w:rPr>
      </w:pPr>
      <w:r w:rsidRPr="003A06D0">
        <w:rPr>
          <w:noProof/>
          <w:lang w:val="en-GB"/>
        </w:rPr>
        <w:t>OptionalOutputsVerify</w:t>
      </w:r>
    </w:p>
    <w:p w14:paraId="24F564A2" w14:textId="77777777" w:rsidR="00602EA3" w:rsidRPr="003A06D0" w:rsidRDefault="00602EA3">
      <w:pPr>
        <w:pStyle w:val="Index2"/>
        <w:tabs>
          <w:tab w:val="right" w:leader="dot" w:pos="4310"/>
        </w:tabs>
        <w:rPr>
          <w:noProof/>
          <w:lang w:val="en-GB"/>
        </w:rPr>
      </w:pPr>
      <w:r w:rsidRPr="003A06D0">
        <w:rPr>
          <w:noProof/>
          <w:lang w:val="en-GB"/>
        </w:rPr>
        <w:t>AugmentedSignature, 69</w:t>
      </w:r>
    </w:p>
    <w:p w14:paraId="75225957" w14:textId="77777777" w:rsidR="00602EA3" w:rsidRPr="003A06D0" w:rsidRDefault="00602EA3">
      <w:pPr>
        <w:pStyle w:val="Index2"/>
        <w:tabs>
          <w:tab w:val="right" w:leader="dot" w:pos="4310"/>
        </w:tabs>
        <w:rPr>
          <w:noProof/>
          <w:lang w:val="en-GB"/>
        </w:rPr>
      </w:pPr>
      <w:r w:rsidRPr="003A06D0">
        <w:rPr>
          <w:noProof/>
          <w:lang w:val="en-GB"/>
        </w:rPr>
        <w:t>ProcessingDetails, 69</w:t>
      </w:r>
    </w:p>
    <w:p w14:paraId="41CA4B2D" w14:textId="77777777" w:rsidR="00602EA3" w:rsidRPr="003A06D0" w:rsidRDefault="00602EA3">
      <w:pPr>
        <w:pStyle w:val="Index2"/>
        <w:tabs>
          <w:tab w:val="right" w:leader="dot" w:pos="4310"/>
        </w:tabs>
        <w:rPr>
          <w:noProof/>
          <w:lang w:val="en-GB"/>
        </w:rPr>
      </w:pPr>
      <w:r w:rsidRPr="003A06D0">
        <w:rPr>
          <w:noProof/>
          <w:lang w:val="en-GB"/>
        </w:rPr>
        <w:t>SignerIdentity, 69</w:t>
      </w:r>
    </w:p>
    <w:p w14:paraId="08B2DED5" w14:textId="77777777" w:rsidR="00602EA3" w:rsidRPr="003A06D0" w:rsidRDefault="00602EA3">
      <w:pPr>
        <w:pStyle w:val="Index2"/>
        <w:tabs>
          <w:tab w:val="right" w:leader="dot" w:pos="4310"/>
        </w:tabs>
        <w:rPr>
          <w:noProof/>
          <w:lang w:val="en-GB"/>
        </w:rPr>
      </w:pPr>
      <w:r w:rsidRPr="003A06D0">
        <w:rPr>
          <w:noProof/>
          <w:lang w:val="en-GB"/>
        </w:rPr>
        <w:t>SigningTimeInfo, 69</w:t>
      </w:r>
    </w:p>
    <w:p w14:paraId="511B50EB" w14:textId="77777777" w:rsidR="00602EA3" w:rsidRPr="003A06D0" w:rsidRDefault="00602EA3">
      <w:pPr>
        <w:pStyle w:val="Index2"/>
        <w:tabs>
          <w:tab w:val="right" w:leader="dot" w:pos="4310"/>
        </w:tabs>
        <w:rPr>
          <w:noProof/>
          <w:lang w:val="en-GB"/>
        </w:rPr>
      </w:pPr>
      <w:r w:rsidRPr="003A06D0">
        <w:rPr>
          <w:noProof/>
          <w:lang w:val="en-GB"/>
        </w:rPr>
        <w:t>TimestampedSignature, 69</w:t>
      </w:r>
    </w:p>
    <w:p w14:paraId="1FFC2269" w14:textId="77777777" w:rsidR="00602EA3" w:rsidRPr="003A06D0" w:rsidRDefault="00602EA3">
      <w:pPr>
        <w:pStyle w:val="Index2"/>
        <w:tabs>
          <w:tab w:val="right" w:leader="dot" w:pos="4310"/>
        </w:tabs>
        <w:rPr>
          <w:noProof/>
          <w:lang w:val="en-GB"/>
        </w:rPr>
      </w:pPr>
      <w:r w:rsidRPr="003A06D0">
        <w:rPr>
          <w:noProof/>
          <w:lang w:val="en-GB"/>
        </w:rPr>
        <w:t>VerificationTimeInfo, 69</w:t>
      </w:r>
    </w:p>
    <w:p w14:paraId="26C0E439" w14:textId="77777777" w:rsidR="00602EA3" w:rsidRPr="003A06D0" w:rsidRDefault="00602EA3">
      <w:pPr>
        <w:pStyle w:val="Index2"/>
        <w:tabs>
          <w:tab w:val="right" w:leader="dot" w:pos="4310"/>
        </w:tabs>
        <w:rPr>
          <w:noProof/>
          <w:lang w:val="en-GB"/>
        </w:rPr>
      </w:pPr>
      <w:r w:rsidRPr="003A06D0">
        <w:rPr>
          <w:noProof/>
          <w:lang w:val="en-GB"/>
        </w:rPr>
        <w:t>VerifyManifestResults, 68</w:t>
      </w:r>
    </w:p>
    <w:p w14:paraId="51001C86" w14:textId="77777777" w:rsidR="00602EA3" w:rsidRPr="003A06D0" w:rsidRDefault="00602EA3">
      <w:pPr>
        <w:pStyle w:val="Index1"/>
        <w:tabs>
          <w:tab w:val="right" w:leader="dot" w:pos="4310"/>
        </w:tabs>
        <w:rPr>
          <w:noProof/>
          <w:lang w:val="en-GB"/>
        </w:rPr>
      </w:pPr>
      <w:r w:rsidRPr="003A06D0">
        <w:rPr>
          <w:noProof/>
          <w:lang w:val="en-GB"/>
        </w:rPr>
        <w:t>PendingRequest</w:t>
      </w:r>
    </w:p>
    <w:p w14:paraId="0C5314E7" w14:textId="77777777" w:rsidR="00602EA3" w:rsidRPr="003A06D0" w:rsidRDefault="00602EA3">
      <w:pPr>
        <w:pStyle w:val="Index2"/>
        <w:tabs>
          <w:tab w:val="right" w:leader="dot" w:pos="4310"/>
        </w:tabs>
        <w:rPr>
          <w:noProof/>
          <w:lang w:val="en-GB"/>
        </w:rPr>
      </w:pPr>
      <w:r w:rsidRPr="003A06D0">
        <w:rPr>
          <w:noProof/>
          <w:lang w:val="en-GB"/>
        </w:rPr>
        <w:t>ClaimedIdentity, 54</w:t>
      </w:r>
    </w:p>
    <w:p w14:paraId="6A559BAF" w14:textId="77777777" w:rsidR="00602EA3" w:rsidRPr="003A06D0" w:rsidRDefault="00602EA3">
      <w:pPr>
        <w:pStyle w:val="Index1"/>
        <w:tabs>
          <w:tab w:val="right" w:leader="dot" w:pos="4310"/>
        </w:tabs>
        <w:rPr>
          <w:noProof/>
          <w:lang w:val="en-GB"/>
        </w:rPr>
      </w:pPr>
      <w:r w:rsidRPr="003A06D0">
        <w:rPr>
          <w:noProof/>
          <w:lang w:val="en-GB"/>
        </w:rPr>
        <w:t>ProcessingDetails</w:t>
      </w:r>
    </w:p>
    <w:p w14:paraId="71428A7F" w14:textId="77777777" w:rsidR="00602EA3" w:rsidRPr="003A06D0" w:rsidRDefault="00602EA3">
      <w:pPr>
        <w:pStyle w:val="Index2"/>
        <w:tabs>
          <w:tab w:val="right" w:leader="dot" w:pos="4310"/>
        </w:tabs>
        <w:rPr>
          <w:noProof/>
          <w:lang w:val="en-GB"/>
        </w:rPr>
      </w:pPr>
      <w:r w:rsidRPr="003A06D0">
        <w:rPr>
          <w:noProof/>
          <w:lang w:val="en-GB"/>
        </w:rPr>
        <w:t>IndeterminateDetail, 99</w:t>
      </w:r>
    </w:p>
    <w:p w14:paraId="20C828FE" w14:textId="77777777" w:rsidR="00602EA3" w:rsidRPr="003A06D0" w:rsidRDefault="00602EA3">
      <w:pPr>
        <w:pStyle w:val="Index2"/>
        <w:tabs>
          <w:tab w:val="right" w:leader="dot" w:pos="4310"/>
        </w:tabs>
        <w:rPr>
          <w:noProof/>
          <w:lang w:val="en-GB"/>
        </w:rPr>
      </w:pPr>
      <w:r w:rsidRPr="003A06D0">
        <w:rPr>
          <w:noProof/>
          <w:lang w:val="en-GB"/>
        </w:rPr>
        <w:t>InvalidDetail, 99</w:t>
      </w:r>
    </w:p>
    <w:p w14:paraId="39D95FAE" w14:textId="77777777" w:rsidR="00602EA3" w:rsidRPr="003A06D0" w:rsidRDefault="00602EA3">
      <w:pPr>
        <w:pStyle w:val="Index2"/>
        <w:tabs>
          <w:tab w:val="right" w:leader="dot" w:pos="4310"/>
        </w:tabs>
        <w:rPr>
          <w:noProof/>
          <w:lang w:val="en-GB"/>
        </w:rPr>
      </w:pPr>
      <w:r w:rsidRPr="003A06D0">
        <w:rPr>
          <w:noProof/>
          <w:lang w:val="en-GB"/>
        </w:rPr>
        <w:t>ValidDetail, 99</w:t>
      </w:r>
    </w:p>
    <w:p w14:paraId="63387405" w14:textId="77777777" w:rsidR="00602EA3" w:rsidRPr="003A06D0" w:rsidRDefault="00602EA3">
      <w:pPr>
        <w:pStyle w:val="Index1"/>
        <w:tabs>
          <w:tab w:val="right" w:leader="dot" w:pos="4310"/>
        </w:tabs>
        <w:rPr>
          <w:noProof/>
          <w:lang w:val="en-GB"/>
        </w:rPr>
      </w:pPr>
      <w:r w:rsidRPr="003A06D0">
        <w:rPr>
          <w:noProof/>
          <w:lang w:val="en-GB"/>
        </w:rPr>
        <w:t>Properties</w:t>
      </w:r>
    </w:p>
    <w:p w14:paraId="07C7CD8B" w14:textId="77777777" w:rsidR="00602EA3" w:rsidRPr="003A06D0" w:rsidRDefault="00602EA3">
      <w:pPr>
        <w:pStyle w:val="Index2"/>
        <w:tabs>
          <w:tab w:val="right" w:leader="dot" w:pos="4310"/>
        </w:tabs>
        <w:rPr>
          <w:noProof/>
          <w:lang w:val="en-GB"/>
        </w:rPr>
      </w:pPr>
      <w:r w:rsidRPr="003A06D0">
        <w:rPr>
          <w:noProof/>
          <w:lang w:val="en-GB"/>
        </w:rPr>
        <w:t>Property, 80</w:t>
      </w:r>
    </w:p>
    <w:p w14:paraId="17250C4A" w14:textId="77777777" w:rsidR="00602EA3" w:rsidRPr="003A06D0" w:rsidRDefault="00602EA3">
      <w:pPr>
        <w:pStyle w:val="Index1"/>
        <w:tabs>
          <w:tab w:val="right" w:leader="dot" w:pos="4310"/>
        </w:tabs>
        <w:rPr>
          <w:noProof/>
          <w:lang w:val="en-GB"/>
        </w:rPr>
      </w:pPr>
      <w:r w:rsidRPr="003A06D0">
        <w:rPr>
          <w:noProof/>
          <w:lang w:val="en-GB"/>
        </w:rPr>
        <w:t>PropertiesHolder</w:t>
      </w:r>
    </w:p>
    <w:p w14:paraId="03552E9B" w14:textId="77777777" w:rsidR="00602EA3" w:rsidRPr="003A06D0" w:rsidRDefault="00602EA3">
      <w:pPr>
        <w:pStyle w:val="Index2"/>
        <w:tabs>
          <w:tab w:val="right" w:leader="dot" w:pos="4310"/>
        </w:tabs>
        <w:rPr>
          <w:noProof/>
          <w:lang w:val="en-GB"/>
        </w:rPr>
      </w:pPr>
      <w:r w:rsidRPr="003A06D0">
        <w:rPr>
          <w:noProof/>
          <w:lang w:val="en-GB"/>
        </w:rPr>
        <w:t>SignedProperties, 79</w:t>
      </w:r>
    </w:p>
    <w:p w14:paraId="75E99ADD" w14:textId="77777777" w:rsidR="00602EA3" w:rsidRPr="003A06D0" w:rsidRDefault="00602EA3">
      <w:pPr>
        <w:pStyle w:val="Index2"/>
        <w:tabs>
          <w:tab w:val="right" w:leader="dot" w:pos="4310"/>
        </w:tabs>
        <w:rPr>
          <w:noProof/>
          <w:lang w:val="en-GB"/>
        </w:rPr>
      </w:pPr>
      <w:r w:rsidRPr="003A06D0">
        <w:rPr>
          <w:noProof/>
          <w:lang w:val="en-GB"/>
        </w:rPr>
        <w:t>UnsignedProperties, 79</w:t>
      </w:r>
    </w:p>
    <w:p w14:paraId="1DE71716" w14:textId="77777777" w:rsidR="00602EA3" w:rsidRPr="003A06D0" w:rsidRDefault="00602EA3">
      <w:pPr>
        <w:pStyle w:val="Index1"/>
        <w:tabs>
          <w:tab w:val="right" w:leader="dot" w:pos="4310"/>
        </w:tabs>
        <w:rPr>
          <w:noProof/>
          <w:lang w:val="en-GB"/>
        </w:rPr>
      </w:pPr>
      <w:r w:rsidRPr="003A06D0">
        <w:rPr>
          <w:noProof/>
          <w:lang w:val="en-GB"/>
        </w:rPr>
        <w:t>Property</w:t>
      </w:r>
    </w:p>
    <w:p w14:paraId="456D68B4" w14:textId="77777777" w:rsidR="00602EA3" w:rsidRPr="003A06D0" w:rsidRDefault="00602EA3">
      <w:pPr>
        <w:pStyle w:val="Index2"/>
        <w:tabs>
          <w:tab w:val="right" w:leader="dot" w:pos="4310"/>
        </w:tabs>
        <w:rPr>
          <w:noProof/>
          <w:lang w:val="en-GB"/>
        </w:rPr>
      </w:pPr>
      <w:r w:rsidRPr="003A06D0">
        <w:rPr>
          <w:noProof/>
          <w:lang w:val="en-GB"/>
        </w:rPr>
        <w:t>Property, 81</w:t>
      </w:r>
    </w:p>
    <w:p w14:paraId="1156A6B2" w14:textId="77777777" w:rsidR="00602EA3" w:rsidRPr="003A06D0" w:rsidRDefault="00602EA3">
      <w:pPr>
        <w:pStyle w:val="Index2"/>
        <w:tabs>
          <w:tab w:val="right" w:leader="dot" w:pos="4310"/>
        </w:tabs>
        <w:rPr>
          <w:noProof/>
          <w:lang w:val="en-GB"/>
        </w:rPr>
      </w:pPr>
      <w:r w:rsidRPr="003A06D0">
        <w:rPr>
          <w:noProof/>
          <w:lang w:val="en-GB"/>
        </w:rPr>
        <w:t>Value, 81</w:t>
      </w:r>
    </w:p>
    <w:p w14:paraId="4445C452" w14:textId="77777777" w:rsidR="00602EA3" w:rsidRPr="003A06D0" w:rsidRDefault="00602EA3">
      <w:pPr>
        <w:pStyle w:val="Index1"/>
        <w:tabs>
          <w:tab w:val="right" w:leader="dot" w:pos="4310"/>
        </w:tabs>
        <w:rPr>
          <w:noProof/>
          <w:lang w:val="en-GB"/>
        </w:rPr>
      </w:pPr>
      <w:r w:rsidRPr="003A06D0">
        <w:rPr>
          <w:noProof/>
          <w:lang w:val="en-GB"/>
        </w:rPr>
        <w:t>RequestBase</w:t>
      </w:r>
    </w:p>
    <w:p w14:paraId="43894678" w14:textId="77777777" w:rsidR="00602EA3" w:rsidRPr="003A06D0" w:rsidRDefault="00602EA3">
      <w:pPr>
        <w:pStyle w:val="Index2"/>
        <w:tabs>
          <w:tab w:val="right" w:leader="dot" w:pos="4310"/>
        </w:tabs>
        <w:rPr>
          <w:noProof/>
          <w:lang w:val="en-GB"/>
        </w:rPr>
      </w:pPr>
      <w:r w:rsidRPr="003A06D0">
        <w:rPr>
          <w:noProof/>
          <w:lang w:val="en-GB"/>
        </w:rPr>
        <w:t>Profile, 33</w:t>
      </w:r>
    </w:p>
    <w:p w14:paraId="04614AC8" w14:textId="77777777" w:rsidR="00602EA3" w:rsidRPr="003A06D0" w:rsidRDefault="00602EA3">
      <w:pPr>
        <w:pStyle w:val="Index2"/>
        <w:tabs>
          <w:tab w:val="right" w:leader="dot" w:pos="4310"/>
        </w:tabs>
        <w:rPr>
          <w:noProof/>
          <w:lang w:val="en-GB"/>
        </w:rPr>
      </w:pPr>
      <w:r w:rsidRPr="003A06D0">
        <w:rPr>
          <w:noProof/>
          <w:lang w:val="en-GB"/>
        </w:rPr>
        <w:t>RequestID, 33</w:t>
      </w:r>
    </w:p>
    <w:p w14:paraId="237E7E53" w14:textId="77777777" w:rsidR="00602EA3" w:rsidRPr="003A06D0" w:rsidRDefault="00602EA3">
      <w:pPr>
        <w:pStyle w:val="Index1"/>
        <w:tabs>
          <w:tab w:val="right" w:leader="dot" w:pos="4310"/>
        </w:tabs>
        <w:rPr>
          <w:noProof/>
          <w:lang w:val="en-GB"/>
        </w:rPr>
      </w:pPr>
      <w:r w:rsidRPr="003A06D0">
        <w:rPr>
          <w:noProof/>
          <w:lang w:val="en-GB"/>
        </w:rPr>
        <w:t>RequestID</w:t>
      </w:r>
    </w:p>
    <w:p w14:paraId="46C0FB50" w14:textId="77777777" w:rsidR="00602EA3" w:rsidRPr="003A06D0" w:rsidRDefault="00602EA3">
      <w:pPr>
        <w:pStyle w:val="Index2"/>
        <w:tabs>
          <w:tab w:val="right" w:leader="dot" w:pos="4310"/>
        </w:tabs>
        <w:rPr>
          <w:noProof/>
          <w:lang w:val="en-GB"/>
        </w:rPr>
      </w:pPr>
      <w:r w:rsidRPr="003A06D0">
        <w:rPr>
          <w:noProof/>
          <w:lang w:val="en-GB"/>
        </w:rPr>
        <w:t>value, 55</w:t>
      </w:r>
    </w:p>
    <w:p w14:paraId="7475F8A3" w14:textId="77777777" w:rsidR="00602EA3" w:rsidRPr="003A06D0" w:rsidRDefault="00602EA3">
      <w:pPr>
        <w:pStyle w:val="Index1"/>
        <w:tabs>
          <w:tab w:val="right" w:leader="dot" w:pos="4310"/>
        </w:tabs>
        <w:rPr>
          <w:noProof/>
          <w:lang w:val="en-GB"/>
        </w:rPr>
      </w:pPr>
      <w:r w:rsidRPr="003A06D0">
        <w:rPr>
          <w:noProof/>
          <w:lang w:val="en-GB"/>
        </w:rPr>
        <w:t>ResponseBase</w:t>
      </w:r>
    </w:p>
    <w:p w14:paraId="6CD0777A" w14:textId="77777777" w:rsidR="00602EA3" w:rsidRPr="003A06D0" w:rsidRDefault="00602EA3">
      <w:pPr>
        <w:pStyle w:val="Index2"/>
        <w:tabs>
          <w:tab w:val="right" w:leader="dot" w:pos="4310"/>
        </w:tabs>
        <w:rPr>
          <w:noProof/>
          <w:lang w:val="en-GB"/>
        </w:rPr>
      </w:pPr>
      <w:r w:rsidRPr="003A06D0">
        <w:rPr>
          <w:noProof/>
          <w:lang w:val="en-GB"/>
        </w:rPr>
        <w:t>AppliedProfile, 34</w:t>
      </w:r>
    </w:p>
    <w:p w14:paraId="148483AD" w14:textId="77777777" w:rsidR="00602EA3" w:rsidRPr="003A06D0" w:rsidRDefault="00602EA3">
      <w:pPr>
        <w:pStyle w:val="Index2"/>
        <w:tabs>
          <w:tab w:val="right" w:leader="dot" w:pos="4310"/>
        </w:tabs>
        <w:rPr>
          <w:noProof/>
          <w:lang w:val="en-GB"/>
        </w:rPr>
      </w:pPr>
      <w:r w:rsidRPr="003A06D0">
        <w:rPr>
          <w:noProof/>
          <w:lang w:val="en-GB"/>
        </w:rPr>
        <w:t>RequestID, 34</w:t>
      </w:r>
    </w:p>
    <w:p w14:paraId="3ABC3D2B" w14:textId="77777777" w:rsidR="00602EA3" w:rsidRPr="003A06D0" w:rsidRDefault="00602EA3">
      <w:pPr>
        <w:pStyle w:val="Index2"/>
        <w:tabs>
          <w:tab w:val="right" w:leader="dot" w:pos="4310"/>
        </w:tabs>
        <w:rPr>
          <w:noProof/>
          <w:lang w:val="en-GB"/>
        </w:rPr>
      </w:pPr>
      <w:r w:rsidRPr="003A06D0">
        <w:rPr>
          <w:noProof/>
          <w:lang w:val="en-GB"/>
        </w:rPr>
        <w:t>ResponseID, 34</w:t>
      </w:r>
    </w:p>
    <w:p w14:paraId="628372BC" w14:textId="77777777" w:rsidR="00602EA3" w:rsidRPr="003A06D0" w:rsidRDefault="00602EA3">
      <w:pPr>
        <w:pStyle w:val="Index2"/>
        <w:tabs>
          <w:tab w:val="right" w:leader="dot" w:pos="4310"/>
        </w:tabs>
        <w:rPr>
          <w:noProof/>
          <w:lang w:val="en-GB"/>
        </w:rPr>
      </w:pPr>
      <w:r w:rsidRPr="003A06D0">
        <w:rPr>
          <w:noProof/>
          <w:lang w:val="en-GB"/>
        </w:rPr>
        <w:t>Result, 34</w:t>
      </w:r>
    </w:p>
    <w:p w14:paraId="67D58783" w14:textId="77777777" w:rsidR="00602EA3" w:rsidRPr="003A06D0" w:rsidRDefault="00602EA3">
      <w:pPr>
        <w:pStyle w:val="Index1"/>
        <w:tabs>
          <w:tab w:val="right" w:leader="dot" w:pos="4310"/>
        </w:tabs>
        <w:rPr>
          <w:noProof/>
          <w:lang w:val="en-GB"/>
        </w:rPr>
      </w:pPr>
      <w:r w:rsidRPr="003A06D0">
        <w:rPr>
          <w:noProof/>
          <w:lang w:val="en-GB"/>
        </w:rPr>
        <w:t>ResponseID</w:t>
      </w:r>
    </w:p>
    <w:p w14:paraId="05BC980A" w14:textId="77777777" w:rsidR="00602EA3" w:rsidRPr="003A06D0" w:rsidRDefault="00602EA3">
      <w:pPr>
        <w:pStyle w:val="Index2"/>
        <w:tabs>
          <w:tab w:val="right" w:leader="dot" w:pos="4310"/>
        </w:tabs>
        <w:rPr>
          <w:noProof/>
          <w:lang w:val="en-GB"/>
        </w:rPr>
      </w:pPr>
      <w:r w:rsidRPr="003A06D0">
        <w:rPr>
          <w:noProof/>
          <w:lang w:val="en-GB"/>
        </w:rPr>
        <w:t>value, 56</w:t>
      </w:r>
    </w:p>
    <w:p w14:paraId="2F217D3E" w14:textId="77777777" w:rsidR="00602EA3" w:rsidRPr="003A06D0" w:rsidRDefault="00602EA3">
      <w:pPr>
        <w:pStyle w:val="Index1"/>
        <w:tabs>
          <w:tab w:val="right" w:leader="dot" w:pos="4310"/>
        </w:tabs>
        <w:rPr>
          <w:noProof/>
          <w:lang w:val="en-GB"/>
        </w:rPr>
      </w:pPr>
      <w:r w:rsidRPr="003A06D0">
        <w:rPr>
          <w:noProof/>
          <w:lang w:val="en-GB"/>
        </w:rPr>
        <w:t>Result</w:t>
      </w:r>
    </w:p>
    <w:p w14:paraId="32CE838C" w14:textId="77777777" w:rsidR="00602EA3" w:rsidRPr="003A06D0" w:rsidRDefault="00602EA3">
      <w:pPr>
        <w:pStyle w:val="Index2"/>
        <w:tabs>
          <w:tab w:val="right" w:leader="dot" w:pos="4310"/>
        </w:tabs>
        <w:rPr>
          <w:noProof/>
          <w:lang w:val="en-GB"/>
        </w:rPr>
      </w:pPr>
      <w:r w:rsidRPr="003A06D0">
        <w:rPr>
          <w:noProof/>
          <w:lang w:val="en-GB"/>
        </w:rPr>
        <w:t>ProblemReference, 30</w:t>
      </w:r>
    </w:p>
    <w:p w14:paraId="37996B66" w14:textId="77777777" w:rsidR="00602EA3" w:rsidRPr="003A06D0" w:rsidRDefault="00602EA3">
      <w:pPr>
        <w:pStyle w:val="Index2"/>
        <w:tabs>
          <w:tab w:val="right" w:leader="dot" w:pos="4310"/>
        </w:tabs>
        <w:rPr>
          <w:noProof/>
          <w:lang w:val="en-GB"/>
        </w:rPr>
      </w:pPr>
      <w:r w:rsidRPr="003A06D0">
        <w:rPr>
          <w:noProof/>
          <w:lang w:val="en-GB"/>
        </w:rPr>
        <w:t>ResultMajor, 29</w:t>
      </w:r>
    </w:p>
    <w:p w14:paraId="13BA0438" w14:textId="77777777" w:rsidR="00602EA3" w:rsidRPr="003A06D0" w:rsidRDefault="00602EA3">
      <w:pPr>
        <w:pStyle w:val="Index2"/>
        <w:tabs>
          <w:tab w:val="right" w:leader="dot" w:pos="4310"/>
        </w:tabs>
        <w:rPr>
          <w:noProof/>
          <w:lang w:val="en-GB"/>
        </w:rPr>
      </w:pPr>
      <w:r w:rsidRPr="003A06D0">
        <w:rPr>
          <w:noProof/>
          <w:lang w:val="en-GB"/>
        </w:rPr>
        <w:t>ResultMessage, 30</w:t>
      </w:r>
    </w:p>
    <w:p w14:paraId="62409BDA" w14:textId="77777777" w:rsidR="00602EA3" w:rsidRPr="003A06D0" w:rsidRDefault="00602EA3">
      <w:pPr>
        <w:pStyle w:val="Index2"/>
        <w:tabs>
          <w:tab w:val="right" w:leader="dot" w:pos="4310"/>
        </w:tabs>
        <w:rPr>
          <w:noProof/>
          <w:lang w:val="en-GB"/>
        </w:rPr>
      </w:pPr>
      <w:r w:rsidRPr="003A06D0">
        <w:rPr>
          <w:noProof/>
          <w:lang w:val="en-GB"/>
        </w:rPr>
        <w:t>ResultMinor, 30</w:t>
      </w:r>
    </w:p>
    <w:p w14:paraId="63A7ED49" w14:textId="77777777" w:rsidR="00602EA3" w:rsidRPr="003A06D0" w:rsidRDefault="00602EA3">
      <w:pPr>
        <w:pStyle w:val="Index1"/>
        <w:tabs>
          <w:tab w:val="right" w:leader="dot" w:pos="4310"/>
        </w:tabs>
        <w:rPr>
          <w:noProof/>
          <w:lang w:val="en-GB"/>
        </w:rPr>
      </w:pPr>
      <w:r w:rsidRPr="003A06D0">
        <w:rPr>
          <w:noProof/>
          <w:lang w:val="en-GB"/>
        </w:rPr>
        <w:t>ReturnTransformedDocument</w:t>
      </w:r>
    </w:p>
    <w:p w14:paraId="3C46E35C" w14:textId="77777777" w:rsidR="00602EA3" w:rsidRPr="003A06D0" w:rsidRDefault="00602EA3">
      <w:pPr>
        <w:pStyle w:val="Index2"/>
        <w:tabs>
          <w:tab w:val="right" w:leader="dot" w:pos="4310"/>
        </w:tabs>
        <w:rPr>
          <w:noProof/>
          <w:lang w:val="en-GB"/>
        </w:rPr>
      </w:pPr>
      <w:r w:rsidRPr="003A06D0">
        <w:rPr>
          <w:noProof/>
          <w:lang w:val="en-GB"/>
        </w:rPr>
        <w:t>WhichReference, 105</w:t>
      </w:r>
    </w:p>
    <w:p w14:paraId="068D1219" w14:textId="77777777" w:rsidR="00602EA3" w:rsidRPr="003A06D0" w:rsidRDefault="00602EA3">
      <w:pPr>
        <w:pStyle w:val="Index1"/>
        <w:tabs>
          <w:tab w:val="right" w:leader="dot" w:pos="4310"/>
        </w:tabs>
        <w:rPr>
          <w:noProof/>
          <w:lang w:val="en-GB"/>
        </w:rPr>
      </w:pPr>
      <w:r w:rsidRPr="003A06D0">
        <w:rPr>
          <w:noProof/>
          <w:lang w:val="en-GB"/>
        </w:rPr>
        <w:lastRenderedPageBreak/>
        <w:t>Schemas</w:t>
      </w:r>
    </w:p>
    <w:p w14:paraId="6CFBFC1B" w14:textId="77777777" w:rsidR="00602EA3" w:rsidRPr="003A06D0" w:rsidRDefault="00602EA3">
      <w:pPr>
        <w:pStyle w:val="Index2"/>
        <w:tabs>
          <w:tab w:val="right" w:leader="dot" w:pos="4310"/>
        </w:tabs>
        <w:rPr>
          <w:noProof/>
          <w:lang w:val="en-GB"/>
        </w:rPr>
      </w:pPr>
      <w:r w:rsidRPr="003A06D0">
        <w:rPr>
          <w:noProof/>
          <w:lang w:val="en-GB"/>
        </w:rPr>
        <w:t>Schema, 73</w:t>
      </w:r>
    </w:p>
    <w:p w14:paraId="1A038C66" w14:textId="77777777" w:rsidR="00602EA3" w:rsidRPr="003A06D0" w:rsidRDefault="00602EA3">
      <w:pPr>
        <w:pStyle w:val="Index1"/>
        <w:tabs>
          <w:tab w:val="right" w:leader="dot" w:pos="4310"/>
        </w:tabs>
        <w:rPr>
          <w:noProof/>
          <w:lang w:val="en-GB"/>
        </w:rPr>
      </w:pPr>
      <w:r w:rsidRPr="003A06D0">
        <w:rPr>
          <w:noProof/>
          <w:lang w:val="en-GB"/>
        </w:rPr>
        <w:t>SignatureObject</w:t>
      </w:r>
    </w:p>
    <w:p w14:paraId="152DF0CF" w14:textId="77777777" w:rsidR="00602EA3" w:rsidRPr="003A06D0" w:rsidRDefault="00602EA3">
      <w:pPr>
        <w:pStyle w:val="Index2"/>
        <w:tabs>
          <w:tab w:val="right" w:leader="dot" w:pos="4310"/>
        </w:tabs>
        <w:rPr>
          <w:noProof/>
          <w:lang w:val="en-GB"/>
        </w:rPr>
      </w:pPr>
      <w:r w:rsidRPr="003A06D0">
        <w:rPr>
          <w:noProof/>
          <w:lang w:val="en-GB"/>
        </w:rPr>
        <w:t>Base64Signature, 48</w:t>
      </w:r>
    </w:p>
    <w:p w14:paraId="1E7C012E" w14:textId="77777777" w:rsidR="00602EA3" w:rsidRPr="003A06D0" w:rsidRDefault="00602EA3">
      <w:pPr>
        <w:pStyle w:val="Index2"/>
        <w:tabs>
          <w:tab w:val="right" w:leader="dot" w:pos="4310"/>
        </w:tabs>
        <w:rPr>
          <w:noProof/>
          <w:lang w:val="en-GB"/>
        </w:rPr>
      </w:pPr>
      <w:r w:rsidRPr="003A06D0">
        <w:rPr>
          <w:noProof/>
          <w:lang w:val="en-GB"/>
        </w:rPr>
        <w:t>SchemaRefs, 48</w:t>
      </w:r>
    </w:p>
    <w:p w14:paraId="1645FC3C" w14:textId="77777777" w:rsidR="00602EA3" w:rsidRPr="003A06D0" w:rsidRDefault="00602EA3">
      <w:pPr>
        <w:pStyle w:val="Index2"/>
        <w:tabs>
          <w:tab w:val="right" w:leader="dot" w:pos="4310"/>
        </w:tabs>
        <w:rPr>
          <w:noProof/>
          <w:lang w:val="en-GB"/>
        </w:rPr>
      </w:pPr>
      <w:r w:rsidRPr="003A06D0">
        <w:rPr>
          <w:noProof/>
          <w:lang w:val="en-GB"/>
        </w:rPr>
        <w:t>SignaturePtr, 48</w:t>
      </w:r>
    </w:p>
    <w:p w14:paraId="15EA37F5" w14:textId="77777777" w:rsidR="00602EA3" w:rsidRPr="003A06D0" w:rsidRDefault="00602EA3">
      <w:pPr>
        <w:pStyle w:val="Index1"/>
        <w:tabs>
          <w:tab w:val="right" w:leader="dot" w:pos="4310"/>
        </w:tabs>
        <w:rPr>
          <w:noProof/>
          <w:lang w:val="en-GB"/>
        </w:rPr>
      </w:pPr>
      <w:r w:rsidRPr="003A06D0">
        <w:rPr>
          <w:noProof/>
          <w:lang w:val="en-GB"/>
        </w:rPr>
        <w:t>SignaturePlacement</w:t>
      </w:r>
    </w:p>
    <w:p w14:paraId="55716148" w14:textId="77777777" w:rsidR="00602EA3" w:rsidRPr="003A06D0" w:rsidRDefault="00602EA3">
      <w:pPr>
        <w:pStyle w:val="Index2"/>
        <w:tabs>
          <w:tab w:val="right" w:leader="dot" w:pos="4310"/>
        </w:tabs>
        <w:rPr>
          <w:noProof/>
          <w:lang w:val="en-GB"/>
        </w:rPr>
      </w:pPr>
      <w:r w:rsidRPr="003A06D0">
        <w:rPr>
          <w:noProof/>
          <w:lang w:val="en-GB"/>
        </w:rPr>
        <w:t>CreateEnvelopedSignature, 84</w:t>
      </w:r>
    </w:p>
    <w:p w14:paraId="79ADF898" w14:textId="77777777" w:rsidR="00602EA3" w:rsidRPr="003A06D0" w:rsidRDefault="00602EA3">
      <w:pPr>
        <w:pStyle w:val="Index2"/>
        <w:tabs>
          <w:tab w:val="right" w:leader="dot" w:pos="4310"/>
        </w:tabs>
        <w:rPr>
          <w:noProof/>
          <w:lang w:val="en-GB"/>
        </w:rPr>
      </w:pPr>
      <w:r w:rsidRPr="003A06D0">
        <w:rPr>
          <w:noProof/>
          <w:lang w:val="en-GB"/>
        </w:rPr>
        <w:t>NsPrefixMapping, 84</w:t>
      </w:r>
    </w:p>
    <w:p w14:paraId="2226DF93" w14:textId="77777777" w:rsidR="00602EA3" w:rsidRPr="003A06D0" w:rsidRDefault="00602EA3">
      <w:pPr>
        <w:pStyle w:val="Index2"/>
        <w:tabs>
          <w:tab w:val="right" w:leader="dot" w:pos="4310"/>
        </w:tabs>
        <w:rPr>
          <w:noProof/>
          <w:lang w:val="en-GB"/>
        </w:rPr>
      </w:pPr>
      <w:r w:rsidRPr="003A06D0">
        <w:rPr>
          <w:noProof/>
          <w:lang w:val="en-GB"/>
        </w:rPr>
        <w:t>WhichDocument, 84</w:t>
      </w:r>
    </w:p>
    <w:p w14:paraId="485BC3B9" w14:textId="77777777" w:rsidR="00602EA3" w:rsidRPr="003A06D0" w:rsidRDefault="00602EA3">
      <w:pPr>
        <w:pStyle w:val="Index2"/>
        <w:tabs>
          <w:tab w:val="right" w:leader="dot" w:pos="4310"/>
        </w:tabs>
        <w:rPr>
          <w:noProof/>
          <w:lang w:val="en-GB"/>
        </w:rPr>
      </w:pPr>
      <w:r w:rsidRPr="003A06D0">
        <w:rPr>
          <w:noProof/>
          <w:lang w:val="en-GB"/>
        </w:rPr>
        <w:t>XPathAfter, 84</w:t>
      </w:r>
    </w:p>
    <w:p w14:paraId="03706854" w14:textId="77777777" w:rsidR="00602EA3" w:rsidRPr="003A06D0" w:rsidRDefault="00602EA3">
      <w:pPr>
        <w:pStyle w:val="Index2"/>
        <w:tabs>
          <w:tab w:val="right" w:leader="dot" w:pos="4310"/>
        </w:tabs>
        <w:rPr>
          <w:noProof/>
          <w:lang w:val="en-GB"/>
        </w:rPr>
      </w:pPr>
      <w:r w:rsidRPr="003A06D0">
        <w:rPr>
          <w:noProof/>
          <w:lang w:val="en-GB"/>
        </w:rPr>
        <w:t>XPathFirstChildOf, 84</w:t>
      </w:r>
    </w:p>
    <w:p w14:paraId="0A5F0302" w14:textId="77777777" w:rsidR="00602EA3" w:rsidRPr="003A06D0" w:rsidRDefault="00602EA3">
      <w:pPr>
        <w:pStyle w:val="Index1"/>
        <w:tabs>
          <w:tab w:val="right" w:leader="dot" w:pos="4310"/>
        </w:tabs>
        <w:rPr>
          <w:noProof/>
          <w:lang w:val="en-GB"/>
        </w:rPr>
      </w:pPr>
      <w:r w:rsidRPr="003A06D0">
        <w:rPr>
          <w:noProof/>
          <w:lang w:val="en-GB"/>
        </w:rPr>
        <w:t>SignaturePtr</w:t>
      </w:r>
    </w:p>
    <w:p w14:paraId="7A0328CF" w14:textId="77777777" w:rsidR="00602EA3" w:rsidRPr="003A06D0" w:rsidRDefault="00602EA3">
      <w:pPr>
        <w:pStyle w:val="Index2"/>
        <w:tabs>
          <w:tab w:val="right" w:leader="dot" w:pos="4310"/>
        </w:tabs>
        <w:rPr>
          <w:noProof/>
          <w:lang w:val="en-GB"/>
        </w:rPr>
      </w:pPr>
      <w:r w:rsidRPr="003A06D0">
        <w:rPr>
          <w:noProof/>
          <w:lang w:val="en-GB"/>
        </w:rPr>
        <w:t>NsPrefixMapping, 49</w:t>
      </w:r>
    </w:p>
    <w:p w14:paraId="6641792B" w14:textId="77777777" w:rsidR="00602EA3" w:rsidRPr="003A06D0" w:rsidRDefault="00602EA3">
      <w:pPr>
        <w:pStyle w:val="Index2"/>
        <w:tabs>
          <w:tab w:val="right" w:leader="dot" w:pos="4310"/>
        </w:tabs>
        <w:rPr>
          <w:noProof/>
          <w:lang w:val="en-GB"/>
        </w:rPr>
      </w:pPr>
      <w:r w:rsidRPr="003A06D0">
        <w:rPr>
          <w:noProof/>
          <w:lang w:val="en-GB"/>
        </w:rPr>
        <w:t>WhichDocument, 49</w:t>
      </w:r>
    </w:p>
    <w:p w14:paraId="78D25D14" w14:textId="77777777" w:rsidR="00602EA3" w:rsidRPr="003A06D0" w:rsidRDefault="00602EA3">
      <w:pPr>
        <w:pStyle w:val="Index2"/>
        <w:tabs>
          <w:tab w:val="right" w:leader="dot" w:pos="4310"/>
        </w:tabs>
        <w:rPr>
          <w:noProof/>
          <w:lang w:val="en-GB"/>
        </w:rPr>
      </w:pPr>
      <w:r w:rsidRPr="003A06D0">
        <w:rPr>
          <w:noProof/>
          <w:lang w:val="en-GB"/>
        </w:rPr>
        <w:t>XPath, 50</w:t>
      </w:r>
    </w:p>
    <w:p w14:paraId="3949CF23" w14:textId="77777777" w:rsidR="00602EA3" w:rsidRPr="003A06D0" w:rsidRDefault="00602EA3">
      <w:pPr>
        <w:pStyle w:val="Index1"/>
        <w:tabs>
          <w:tab w:val="right" w:leader="dot" w:pos="4310"/>
        </w:tabs>
        <w:rPr>
          <w:noProof/>
          <w:lang w:val="en-GB"/>
        </w:rPr>
      </w:pPr>
      <w:r w:rsidRPr="003A06D0">
        <w:rPr>
          <w:noProof/>
          <w:lang w:val="en-GB"/>
        </w:rPr>
        <w:t>SignedReference</w:t>
      </w:r>
    </w:p>
    <w:p w14:paraId="5F9C49C1" w14:textId="77777777" w:rsidR="00602EA3" w:rsidRPr="003A06D0" w:rsidRDefault="00602EA3">
      <w:pPr>
        <w:pStyle w:val="Index2"/>
        <w:tabs>
          <w:tab w:val="right" w:leader="dot" w:pos="4310"/>
        </w:tabs>
        <w:rPr>
          <w:noProof/>
          <w:lang w:val="en-GB"/>
        </w:rPr>
      </w:pPr>
      <w:r w:rsidRPr="003A06D0">
        <w:rPr>
          <w:noProof/>
          <w:lang w:val="en-GB"/>
        </w:rPr>
        <w:t>RefId, 88</w:t>
      </w:r>
    </w:p>
    <w:p w14:paraId="09C65B5D" w14:textId="77777777" w:rsidR="00602EA3" w:rsidRPr="003A06D0" w:rsidRDefault="00602EA3">
      <w:pPr>
        <w:pStyle w:val="Index2"/>
        <w:tabs>
          <w:tab w:val="right" w:leader="dot" w:pos="4310"/>
        </w:tabs>
        <w:rPr>
          <w:noProof/>
          <w:lang w:val="en-GB"/>
        </w:rPr>
      </w:pPr>
      <w:r w:rsidRPr="003A06D0">
        <w:rPr>
          <w:noProof/>
          <w:lang w:val="en-GB"/>
        </w:rPr>
        <w:t>RefURI, 88</w:t>
      </w:r>
    </w:p>
    <w:p w14:paraId="19ABC7FE" w14:textId="77777777" w:rsidR="00602EA3" w:rsidRPr="003A06D0" w:rsidRDefault="00602EA3">
      <w:pPr>
        <w:pStyle w:val="Index2"/>
        <w:tabs>
          <w:tab w:val="right" w:leader="dot" w:pos="4310"/>
        </w:tabs>
        <w:rPr>
          <w:noProof/>
          <w:lang w:val="en-GB"/>
        </w:rPr>
      </w:pPr>
      <w:r w:rsidRPr="003A06D0">
        <w:rPr>
          <w:noProof/>
          <w:lang w:val="en-GB"/>
        </w:rPr>
        <w:t>Transforms, 88</w:t>
      </w:r>
    </w:p>
    <w:p w14:paraId="6E242081" w14:textId="77777777" w:rsidR="00602EA3" w:rsidRPr="003A06D0" w:rsidRDefault="00602EA3">
      <w:pPr>
        <w:pStyle w:val="Index2"/>
        <w:tabs>
          <w:tab w:val="right" w:leader="dot" w:pos="4310"/>
        </w:tabs>
        <w:rPr>
          <w:noProof/>
          <w:lang w:val="en-GB"/>
        </w:rPr>
      </w:pPr>
      <w:r w:rsidRPr="003A06D0">
        <w:rPr>
          <w:noProof/>
          <w:lang w:val="en-GB"/>
        </w:rPr>
        <w:t>WhichDocument, 88</w:t>
      </w:r>
    </w:p>
    <w:p w14:paraId="7AFFEEC5" w14:textId="77777777" w:rsidR="00602EA3" w:rsidRPr="003A06D0" w:rsidRDefault="00602EA3">
      <w:pPr>
        <w:pStyle w:val="Index1"/>
        <w:tabs>
          <w:tab w:val="right" w:leader="dot" w:pos="4310"/>
        </w:tabs>
        <w:rPr>
          <w:noProof/>
          <w:lang w:val="en-GB"/>
        </w:rPr>
      </w:pPr>
      <w:r w:rsidRPr="003A06D0">
        <w:rPr>
          <w:noProof/>
          <w:lang w:val="en-GB"/>
        </w:rPr>
        <w:t>SignedReferences</w:t>
      </w:r>
    </w:p>
    <w:p w14:paraId="4777E9C9" w14:textId="77777777" w:rsidR="00602EA3" w:rsidRPr="003A06D0" w:rsidRDefault="00602EA3">
      <w:pPr>
        <w:pStyle w:val="Index2"/>
        <w:tabs>
          <w:tab w:val="right" w:leader="dot" w:pos="4310"/>
        </w:tabs>
        <w:rPr>
          <w:noProof/>
          <w:lang w:val="en-GB"/>
        </w:rPr>
      </w:pPr>
      <w:r w:rsidRPr="003A06D0">
        <w:rPr>
          <w:noProof/>
          <w:lang w:val="en-GB"/>
        </w:rPr>
        <w:t>SignedReference, 87</w:t>
      </w:r>
    </w:p>
    <w:p w14:paraId="5E50A55A" w14:textId="77777777" w:rsidR="00602EA3" w:rsidRPr="003A06D0" w:rsidRDefault="00602EA3">
      <w:pPr>
        <w:pStyle w:val="Index1"/>
        <w:tabs>
          <w:tab w:val="right" w:leader="dot" w:pos="4310"/>
        </w:tabs>
        <w:rPr>
          <w:noProof/>
          <w:lang w:val="en-GB"/>
        </w:rPr>
      </w:pPr>
      <w:r w:rsidRPr="003A06D0">
        <w:rPr>
          <w:noProof/>
          <w:lang w:val="en-GB"/>
        </w:rPr>
        <w:t>SigningTimeInfo</w:t>
      </w:r>
    </w:p>
    <w:p w14:paraId="56E445A9" w14:textId="77777777" w:rsidR="00602EA3" w:rsidRPr="003A06D0" w:rsidRDefault="00602EA3">
      <w:pPr>
        <w:pStyle w:val="Index2"/>
        <w:tabs>
          <w:tab w:val="right" w:leader="dot" w:pos="4310"/>
        </w:tabs>
        <w:rPr>
          <w:noProof/>
          <w:lang w:val="en-GB"/>
        </w:rPr>
      </w:pPr>
      <w:r w:rsidRPr="003A06D0">
        <w:rPr>
          <w:noProof/>
          <w:lang w:val="en-GB"/>
        </w:rPr>
        <w:t>LowerBoundary, 102</w:t>
      </w:r>
    </w:p>
    <w:p w14:paraId="0E5147AE" w14:textId="77777777" w:rsidR="00602EA3" w:rsidRPr="003A06D0" w:rsidRDefault="00602EA3">
      <w:pPr>
        <w:pStyle w:val="Index2"/>
        <w:tabs>
          <w:tab w:val="right" w:leader="dot" w:pos="4310"/>
        </w:tabs>
        <w:rPr>
          <w:noProof/>
          <w:lang w:val="en-GB"/>
        </w:rPr>
      </w:pPr>
      <w:r w:rsidRPr="003A06D0">
        <w:rPr>
          <w:noProof/>
          <w:lang w:val="en-GB"/>
        </w:rPr>
        <w:t>SigningTime, 102</w:t>
      </w:r>
    </w:p>
    <w:p w14:paraId="5F37852C" w14:textId="77777777" w:rsidR="00602EA3" w:rsidRPr="003A06D0" w:rsidRDefault="00602EA3">
      <w:pPr>
        <w:pStyle w:val="Index2"/>
        <w:tabs>
          <w:tab w:val="right" w:leader="dot" w:pos="4310"/>
        </w:tabs>
        <w:rPr>
          <w:noProof/>
          <w:lang w:val="en-GB"/>
        </w:rPr>
      </w:pPr>
      <w:r w:rsidRPr="003A06D0">
        <w:rPr>
          <w:noProof/>
          <w:lang w:val="en-GB"/>
        </w:rPr>
        <w:t>SigningTimeBoundaries, 102</w:t>
      </w:r>
    </w:p>
    <w:p w14:paraId="6FFCD434" w14:textId="77777777" w:rsidR="00602EA3" w:rsidRPr="003A06D0" w:rsidRDefault="00602EA3">
      <w:pPr>
        <w:pStyle w:val="Index2"/>
        <w:tabs>
          <w:tab w:val="right" w:leader="dot" w:pos="4310"/>
        </w:tabs>
        <w:rPr>
          <w:noProof/>
          <w:lang w:val="en-GB"/>
        </w:rPr>
      </w:pPr>
      <w:r w:rsidRPr="003A06D0">
        <w:rPr>
          <w:noProof/>
          <w:lang w:val="en-GB"/>
        </w:rPr>
        <w:t>UpperBoundary, 102</w:t>
      </w:r>
    </w:p>
    <w:p w14:paraId="5165CC52" w14:textId="77777777" w:rsidR="00602EA3" w:rsidRPr="003A06D0" w:rsidRDefault="00602EA3">
      <w:pPr>
        <w:pStyle w:val="Index1"/>
        <w:tabs>
          <w:tab w:val="right" w:leader="dot" w:pos="4310"/>
        </w:tabs>
        <w:rPr>
          <w:noProof/>
          <w:lang w:val="en-GB"/>
        </w:rPr>
      </w:pPr>
      <w:r w:rsidRPr="003A06D0">
        <w:rPr>
          <w:noProof/>
          <w:lang w:val="en-GB"/>
        </w:rPr>
        <w:t>SignRequests</w:t>
      </w:r>
    </w:p>
    <w:p w14:paraId="495C4253" w14:textId="77777777" w:rsidR="00602EA3" w:rsidRPr="003A06D0" w:rsidRDefault="00602EA3">
      <w:pPr>
        <w:pStyle w:val="Index2"/>
        <w:tabs>
          <w:tab w:val="right" w:leader="dot" w:pos="4310"/>
        </w:tabs>
        <w:rPr>
          <w:noProof/>
          <w:lang w:val="en-GB"/>
        </w:rPr>
      </w:pPr>
      <w:r w:rsidRPr="003A06D0">
        <w:rPr>
          <w:noProof/>
          <w:lang w:val="en-GB"/>
        </w:rPr>
        <w:t>InputDocuments, 45</w:t>
      </w:r>
    </w:p>
    <w:p w14:paraId="73695080" w14:textId="77777777" w:rsidR="00602EA3" w:rsidRPr="003A06D0" w:rsidRDefault="00602EA3">
      <w:pPr>
        <w:pStyle w:val="Index2"/>
        <w:tabs>
          <w:tab w:val="right" w:leader="dot" w:pos="4310"/>
        </w:tabs>
        <w:rPr>
          <w:noProof/>
          <w:lang w:val="en-GB"/>
        </w:rPr>
      </w:pPr>
      <w:r w:rsidRPr="003A06D0">
        <w:rPr>
          <w:noProof/>
          <w:lang w:val="en-GB"/>
        </w:rPr>
        <w:t>OptionalInputs, 45</w:t>
      </w:r>
    </w:p>
    <w:p w14:paraId="2A424359" w14:textId="77777777" w:rsidR="00602EA3" w:rsidRPr="003A06D0" w:rsidRDefault="00602EA3">
      <w:pPr>
        <w:pStyle w:val="Index1"/>
        <w:tabs>
          <w:tab w:val="right" w:leader="dot" w:pos="4310"/>
        </w:tabs>
        <w:rPr>
          <w:noProof/>
          <w:lang w:val="en-GB"/>
        </w:rPr>
      </w:pPr>
      <w:r w:rsidRPr="003A06D0">
        <w:rPr>
          <w:noProof/>
          <w:lang w:val="en-GB"/>
        </w:rPr>
        <w:t>SignResponse</w:t>
      </w:r>
    </w:p>
    <w:p w14:paraId="4B1E891E" w14:textId="77777777" w:rsidR="00602EA3" w:rsidRPr="003A06D0" w:rsidRDefault="00602EA3">
      <w:pPr>
        <w:pStyle w:val="Index2"/>
        <w:tabs>
          <w:tab w:val="right" w:leader="dot" w:pos="4310"/>
        </w:tabs>
        <w:rPr>
          <w:noProof/>
          <w:lang w:val="en-GB"/>
        </w:rPr>
      </w:pPr>
      <w:r w:rsidRPr="003A06D0">
        <w:rPr>
          <w:noProof/>
          <w:lang w:val="en-GB"/>
        </w:rPr>
        <w:t>OptionalOutputs, 46</w:t>
      </w:r>
    </w:p>
    <w:p w14:paraId="6D7F314B" w14:textId="77777777" w:rsidR="00602EA3" w:rsidRPr="003A06D0" w:rsidRDefault="00602EA3">
      <w:pPr>
        <w:pStyle w:val="Index2"/>
        <w:tabs>
          <w:tab w:val="right" w:leader="dot" w:pos="4310"/>
        </w:tabs>
        <w:rPr>
          <w:noProof/>
          <w:lang w:val="en-GB"/>
        </w:rPr>
      </w:pPr>
      <w:r w:rsidRPr="003A06D0">
        <w:rPr>
          <w:noProof/>
          <w:lang w:val="en-GB"/>
        </w:rPr>
        <w:t>SignatureObject, 46</w:t>
      </w:r>
    </w:p>
    <w:p w14:paraId="4392EB94" w14:textId="77777777" w:rsidR="00602EA3" w:rsidRPr="003A06D0" w:rsidRDefault="00602EA3">
      <w:pPr>
        <w:pStyle w:val="Index1"/>
        <w:tabs>
          <w:tab w:val="right" w:leader="dot" w:pos="4310"/>
        </w:tabs>
        <w:rPr>
          <w:noProof/>
          <w:lang w:val="en-GB"/>
        </w:rPr>
      </w:pPr>
      <w:r w:rsidRPr="003A06D0">
        <w:rPr>
          <w:noProof/>
          <w:lang w:val="en-GB"/>
        </w:rPr>
        <w:t>Transform</w:t>
      </w:r>
    </w:p>
    <w:p w14:paraId="766464CE" w14:textId="77777777" w:rsidR="00602EA3" w:rsidRPr="003A06D0" w:rsidRDefault="00602EA3">
      <w:pPr>
        <w:pStyle w:val="Index2"/>
        <w:tabs>
          <w:tab w:val="right" w:leader="dot" w:pos="4310"/>
        </w:tabs>
        <w:rPr>
          <w:noProof/>
          <w:lang w:val="en-GB"/>
        </w:rPr>
      </w:pPr>
      <w:r w:rsidRPr="003A06D0">
        <w:rPr>
          <w:noProof/>
          <w:lang w:val="en-GB"/>
        </w:rPr>
        <w:t>Algorithm, 111</w:t>
      </w:r>
    </w:p>
    <w:p w14:paraId="047C1D17" w14:textId="77777777" w:rsidR="00602EA3" w:rsidRPr="003A06D0" w:rsidRDefault="00602EA3">
      <w:pPr>
        <w:pStyle w:val="Index2"/>
        <w:tabs>
          <w:tab w:val="right" w:leader="dot" w:pos="4310"/>
        </w:tabs>
        <w:rPr>
          <w:noProof/>
          <w:lang w:val="en-GB"/>
        </w:rPr>
      </w:pPr>
      <w:r w:rsidRPr="003A06D0">
        <w:rPr>
          <w:noProof/>
          <w:lang w:val="en-GB"/>
        </w:rPr>
        <w:t>Base64Content, 111</w:t>
      </w:r>
    </w:p>
    <w:p w14:paraId="28749E59" w14:textId="77777777" w:rsidR="00602EA3" w:rsidRPr="003A06D0" w:rsidRDefault="00602EA3">
      <w:pPr>
        <w:pStyle w:val="Index2"/>
        <w:tabs>
          <w:tab w:val="right" w:leader="dot" w:pos="4310"/>
        </w:tabs>
        <w:rPr>
          <w:noProof/>
          <w:lang w:val="en-GB"/>
        </w:rPr>
      </w:pPr>
      <w:r w:rsidRPr="003A06D0">
        <w:rPr>
          <w:noProof/>
          <w:lang w:val="en-GB"/>
        </w:rPr>
        <w:t>NsPrefixMapping, 111</w:t>
      </w:r>
    </w:p>
    <w:p w14:paraId="1CEB8F81" w14:textId="77777777" w:rsidR="00602EA3" w:rsidRPr="003A06D0" w:rsidRDefault="00602EA3">
      <w:pPr>
        <w:pStyle w:val="Index2"/>
        <w:tabs>
          <w:tab w:val="right" w:leader="dot" w:pos="4310"/>
        </w:tabs>
        <w:rPr>
          <w:noProof/>
          <w:lang w:val="en-GB"/>
        </w:rPr>
      </w:pPr>
      <w:r w:rsidRPr="003A06D0">
        <w:rPr>
          <w:noProof/>
          <w:lang w:val="en-GB"/>
        </w:rPr>
        <w:t>value, 111</w:t>
      </w:r>
    </w:p>
    <w:p w14:paraId="13ED132B" w14:textId="77777777" w:rsidR="00602EA3" w:rsidRPr="003A06D0" w:rsidRDefault="00602EA3">
      <w:pPr>
        <w:pStyle w:val="Index2"/>
        <w:tabs>
          <w:tab w:val="right" w:leader="dot" w:pos="4310"/>
        </w:tabs>
        <w:rPr>
          <w:noProof/>
          <w:lang w:val="en-GB"/>
        </w:rPr>
      </w:pPr>
      <w:r w:rsidRPr="003A06D0">
        <w:rPr>
          <w:noProof/>
          <w:lang w:val="en-GB"/>
        </w:rPr>
        <w:t>XPath, 111</w:t>
      </w:r>
    </w:p>
    <w:p w14:paraId="09052128" w14:textId="77777777" w:rsidR="00602EA3" w:rsidRPr="003A06D0" w:rsidRDefault="00602EA3">
      <w:pPr>
        <w:pStyle w:val="Index1"/>
        <w:tabs>
          <w:tab w:val="right" w:leader="dot" w:pos="4310"/>
        </w:tabs>
        <w:rPr>
          <w:noProof/>
          <w:lang w:val="en-GB"/>
        </w:rPr>
      </w:pPr>
      <w:r w:rsidRPr="003A06D0">
        <w:rPr>
          <w:noProof/>
          <w:lang w:val="en-GB"/>
        </w:rPr>
        <w:t>TransformedData</w:t>
      </w:r>
    </w:p>
    <w:p w14:paraId="24D5A86A" w14:textId="77777777" w:rsidR="00602EA3" w:rsidRPr="003A06D0" w:rsidRDefault="00602EA3">
      <w:pPr>
        <w:pStyle w:val="Index2"/>
        <w:tabs>
          <w:tab w:val="right" w:leader="dot" w:pos="4310"/>
        </w:tabs>
        <w:rPr>
          <w:noProof/>
          <w:lang w:val="en-GB"/>
        </w:rPr>
      </w:pPr>
      <w:r w:rsidRPr="003A06D0">
        <w:rPr>
          <w:noProof/>
          <w:lang w:val="en-GB"/>
        </w:rPr>
        <w:t>Base64Data, 41</w:t>
      </w:r>
    </w:p>
    <w:p w14:paraId="33AABCC8" w14:textId="77777777" w:rsidR="00602EA3" w:rsidRPr="003A06D0" w:rsidRDefault="00602EA3">
      <w:pPr>
        <w:pStyle w:val="Index2"/>
        <w:tabs>
          <w:tab w:val="right" w:leader="dot" w:pos="4310"/>
        </w:tabs>
        <w:rPr>
          <w:noProof/>
          <w:lang w:val="en-GB"/>
        </w:rPr>
      </w:pPr>
      <w:r w:rsidRPr="003A06D0">
        <w:rPr>
          <w:noProof/>
          <w:lang w:val="en-GB"/>
        </w:rPr>
        <w:t>Transforms, 40</w:t>
      </w:r>
    </w:p>
    <w:p w14:paraId="38190911" w14:textId="77777777" w:rsidR="00602EA3" w:rsidRPr="003A06D0" w:rsidRDefault="00602EA3">
      <w:pPr>
        <w:pStyle w:val="Index2"/>
        <w:tabs>
          <w:tab w:val="right" w:leader="dot" w:pos="4310"/>
        </w:tabs>
        <w:rPr>
          <w:noProof/>
          <w:lang w:val="en-GB"/>
        </w:rPr>
      </w:pPr>
      <w:r w:rsidRPr="003A06D0">
        <w:rPr>
          <w:noProof/>
          <w:lang w:val="en-GB"/>
        </w:rPr>
        <w:t>WhichReference, 41</w:t>
      </w:r>
    </w:p>
    <w:p w14:paraId="337DA4CC" w14:textId="77777777" w:rsidR="00602EA3" w:rsidRPr="003A06D0" w:rsidRDefault="00602EA3">
      <w:pPr>
        <w:pStyle w:val="Index1"/>
        <w:tabs>
          <w:tab w:val="right" w:leader="dot" w:pos="4310"/>
        </w:tabs>
        <w:rPr>
          <w:noProof/>
          <w:lang w:val="en-GB"/>
        </w:rPr>
      </w:pPr>
      <w:r w:rsidRPr="003A06D0">
        <w:rPr>
          <w:noProof/>
          <w:lang w:val="en-GB"/>
        </w:rPr>
        <w:t>TransformedDocument</w:t>
      </w:r>
    </w:p>
    <w:p w14:paraId="7627F4DB" w14:textId="77777777" w:rsidR="00602EA3" w:rsidRPr="003A06D0" w:rsidRDefault="00602EA3">
      <w:pPr>
        <w:pStyle w:val="Index2"/>
        <w:tabs>
          <w:tab w:val="right" w:leader="dot" w:pos="4310"/>
        </w:tabs>
        <w:rPr>
          <w:noProof/>
          <w:lang w:val="en-GB"/>
        </w:rPr>
      </w:pPr>
      <w:r w:rsidRPr="003A06D0">
        <w:rPr>
          <w:noProof/>
          <w:lang w:val="en-GB"/>
        </w:rPr>
        <w:t>Document, 106</w:t>
      </w:r>
    </w:p>
    <w:p w14:paraId="75E97216" w14:textId="77777777" w:rsidR="00602EA3" w:rsidRPr="003A06D0" w:rsidRDefault="00602EA3">
      <w:pPr>
        <w:pStyle w:val="Index2"/>
        <w:tabs>
          <w:tab w:val="right" w:leader="dot" w:pos="4310"/>
        </w:tabs>
        <w:rPr>
          <w:noProof/>
          <w:lang w:val="en-GB"/>
        </w:rPr>
      </w:pPr>
      <w:r w:rsidRPr="003A06D0">
        <w:rPr>
          <w:noProof/>
          <w:lang w:val="en-GB"/>
        </w:rPr>
        <w:t>WhichReference, 106</w:t>
      </w:r>
    </w:p>
    <w:p w14:paraId="17CAB200" w14:textId="77777777" w:rsidR="00602EA3" w:rsidRPr="003A06D0" w:rsidRDefault="00602EA3">
      <w:pPr>
        <w:pStyle w:val="Index1"/>
        <w:tabs>
          <w:tab w:val="right" w:leader="dot" w:pos="4310"/>
        </w:tabs>
        <w:rPr>
          <w:noProof/>
          <w:lang w:val="en-GB"/>
        </w:rPr>
      </w:pPr>
      <w:r w:rsidRPr="003A06D0">
        <w:rPr>
          <w:noProof/>
          <w:lang w:val="en-GB"/>
        </w:rPr>
        <w:t>Transforms</w:t>
      </w:r>
    </w:p>
    <w:p w14:paraId="561B7527" w14:textId="77777777" w:rsidR="00602EA3" w:rsidRPr="003A06D0" w:rsidRDefault="00602EA3">
      <w:pPr>
        <w:pStyle w:val="Index2"/>
        <w:tabs>
          <w:tab w:val="right" w:leader="dot" w:pos="4310"/>
        </w:tabs>
        <w:rPr>
          <w:noProof/>
          <w:lang w:val="en-GB"/>
        </w:rPr>
      </w:pPr>
      <w:r w:rsidRPr="003A06D0">
        <w:rPr>
          <w:noProof/>
          <w:lang w:val="en-GB"/>
        </w:rPr>
        <w:t>Transform, 110</w:t>
      </w:r>
    </w:p>
    <w:p w14:paraId="766A3A1F" w14:textId="77777777" w:rsidR="00602EA3" w:rsidRPr="003A06D0" w:rsidRDefault="00602EA3">
      <w:pPr>
        <w:pStyle w:val="Index1"/>
        <w:tabs>
          <w:tab w:val="right" w:leader="dot" w:pos="4310"/>
        </w:tabs>
        <w:rPr>
          <w:noProof/>
          <w:lang w:val="en-GB"/>
        </w:rPr>
      </w:pPr>
      <w:r w:rsidRPr="003A06D0">
        <w:rPr>
          <w:noProof/>
          <w:lang w:val="en-GB"/>
        </w:rPr>
        <w:t>UseVerificationTime</w:t>
      </w:r>
    </w:p>
    <w:p w14:paraId="6444B91C" w14:textId="77777777" w:rsidR="00602EA3" w:rsidRPr="003A06D0" w:rsidRDefault="00602EA3">
      <w:pPr>
        <w:pStyle w:val="Index2"/>
        <w:tabs>
          <w:tab w:val="right" w:leader="dot" w:pos="4310"/>
        </w:tabs>
        <w:rPr>
          <w:noProof/>
          <w:lang w:val="en-GB"/>
        </w:rPr>
      </w:pPr>
      <w:r w:rsidRPr="003A06D0">
        <w:rPr>
          <w:noProof/>
          <w:lang w:val="en-GB"/>
        </w:rPr>
        <w:t>Base64Content, 92</w:t>
      </w:r>
    </w:p>
    <w:p w14:paraId="3B7E5F22" w14:textId="77777777" w:rsidR="00602EA3" w:rsidRPr="003A06D0" w:rsidRDefault="00602EA3">
      <w:pPr>
        <w:pStyle w:val="Index2"/>
        <w:tabs>
          <w:tab w:val="right" w:leader="dot" w:pos="4310"/>
        </w:tabs>
        <w:rPr>
          <w:noProof/>
          <w:lang w:val="en-GB"/>
        </w:rPr>
      </w:pPr>
      <w:r w:rsidRPr="003A06D0">
        <w:rPr>
          <w:noProof/>
          <w:lang w:val="en-GB"/>
        </w:rPr>
        <w:t>CurrentTime, 92</w:t>
      </w:r>
    </w:p>
    <w:p w14:paraId="7A146DC5" w14:textId="77777777" w:rsidR="00602EA3" w:rsidRPr="003A06D0" w:rsidRDefault="00602EA3">
      <w:pPr>
        <w:pStyle w:val="Index2"/>
        <w:tabs>
          <w:tab w:val="right" w:leader="dot" w:pos="4310"/>
        </w:tabs>
        <w:rPr>
          <w:noProof/>
          <w:lang w:val="en-GB"/>
        </w:rPr>
      </w:pPr>
      <w:r w:rsidRPr="003A06D0">
        <w:rPr>
          <w:noProof/>
          <w:lang w:val="en-GB"/>
        </w:rPr>
        <w:t>SpecificTime, 92</w:t>
      </w:r>
    </w:p>
    <w:p w14:paraId="7CC41746" w14:textId="77777777" w:rsidR="00602EA3" w:rsidRPr="003A06D0" w:rsidRDefault="00602EA3">
      <w:pPr>
        <w:pStyle w:val="Index1"/>
        <w:tabs>
          <w:tab w:val="right" w:leader="dot" w:pos="4310"/>
        </w:tabs>
        <w:rPr>
          <w:noProof/>
          <w:lang w:val="en-GB"/>
        </w:rPr>
      </w:pPr>
      <w:r w:rsidRPr="003A06D0">
        <w:rPr>
          <w:noProof/>
          <w:lang w:val="en-GB"/>
        </w:rPr>
        <w:t>VerificationTimeInfo</w:t>
      </w:r>
    </w:p>
    <w:p w14:paraId="09BDCA40" w14:textId="77777777" w:rsidR="00602EA3" w:rsidRPr="003A06D0" w:rsidRDefault="00602EA3">
      <w:pPr>
        <w:pStyle w:val="Index2"/>
        <w:tabs>
          <w:tab w:val="right" w:leader="dot" w:pos="4310"/>
        </w:tabs>
        <w:rPr>
          <w:noProof/>
          <w:lang w:val="en-GB"/>
        </w:rPr>
      </w:pPr>
      <w:r w:rsidRPr="003A06D0">
        <w:rPr>
          <w:noProof/>
          <w:lang w:val="en-GB"/>
        </w:rPr>
        <w:t>AdditionalTimeInfo, 95</w:t>
      </w:r>
    </w:p>
    <w:p w14:paraId="5104A96E" w14:textId="77777777" w:rsidR="00602EA3" w:rsidRPr="003A06D0" w:rsidRDefault="00602EA3">
      <w:pPr>
        <w:pStyle w:val="Index2"/>
        <w:tabs>
          <w:tab w:val="right" w:leader="dot" w:pos="4310"/>
        </w:tabs>
        <w:rPr>
          <w:noProof/>
          <w:lang w:val="en-GB"/>
        </w:rPr>
      </w:pPr>
      <w:r w:rsidRPr="003A06D0">
        <w:rPr>
          <w:noProof/>
          <w:lang w:val="en-GB"/>
        </w:rPr>
        <w:t>VerificationTime, 95</w:t>
      </w:r>
    </w:p>
    <w:p w14:paraId="3AE4B2EF" w14:textId="77777777" w:rsidR="00602EA3" w:rsidRPr="003A06D0" w:rsidRDefault="00602EA3">
      <w:pPr>
        <w:pStyle w:val="Index1"/>
        <w:tabs>
          <w:tab w:val="right" w:leader="dot" w:pos="4310"/>
        </w:tabs>
        <w:rPr>
          <w:noProof/>
          <w:lang w:val="en-GB"/>
        </w:rPr>
      </w:pPr>
      <w:r w:rsidRPr="003A06D0">
        <w:rPr>
          <w:noProof/>
          <w:lang w:val="en-GB"/>
        </w:rPr>
        <w:t>VerifyManifestResults</w:t>
      </w:r>
    </w:p>
    <w:p w14:paraId="72B149B9" w14:textId="77777777" w:rsidR="00602EA3" w:rsidRPr="003A06D0" w:rsidRDefault="00602EA3">
      <w:pPr>
        <w:pStyle w:val="Index2"/>
        <w:tabs>
          <w:tab w:val="right" w:leader="dot" w:pos="4310"/>
        </w:tabs>
        <w:rPr>
          <w:noProof/>
          <w:lang w:val="en-GB"/>
        </w:rPr>
      </w:pPr>
      <w:r w:rsidRPr="003A06D0">
        <w:rPr>
          <w:noProof/>
          <w:lang w:val="en-GB"/>
        </w:rPr>
        <w:t>ManifestResult, 89</w:t>
      </w:r>
    </w:p>
    <w:p w14:paraId="16662250" w14:textId="77777777" w:rsidR="00602EA3" w:rsidRPr="003A06D0" w:rsidRDefault="00602EA3">
      <w:pPr>
        <w:pStyle w:val="Index1"/>
        <w:tabs>
          <w:tab w:val="right" w:leader="dot" w:pos="4310"/>
        </w:tabs>
        <w:rPr>
          <w:noProof/>
          <w:lang w:val="en-GB"/>
        </w:rPr>
      </w:pPr>
      <w:r w:rsidRPr="003A06D0">
        <w:rPr>
          <w:noProof/>
          <w:lang w:val="en-GB"/>
        </w:rPr>
        <w:t>VerifyRequest</w:t>
      </w:r>
    </w:p>
    <w:p w14:paraId="673F2450" w14:textId="77777777" w:rsidR="00602EA3" w:rsidRPr="003A06D0" w:rsidRDefault="00602EA3">
      <w:pPr>
        <w:pStyle w:val="Index2"/>
        <w:tabs>
          <w:tab w:val="right" w:leader="dot" w:pos="4310"/>
        </w:tabs>
        <w:rPr>
          <w:noProof/>
          <w:lang w:val="en-GB"/>
        </w:rPr>
      </w:pPr>
      <w:r w:rsidRPr="003A06D0">
        <w:rPr>
          <w:noProof/>
          <w:lang w:val="en-GB"/>
        </w:rPr>
        <w:t>InputDocuments, 51</w:t>
      </w:r>
    </w:p>
    <w:p w14:paraId="7C60F550" w14:textId="77777777" w:rsidR="00602EA3" w:rsidRPr="003A06D0" w:rsidRDefault="00602EA3">
      <w:pPr>
        <w:pStyle w:val="Index2"/>
        <w:tabs>
          <w:tab w:val="right" w:leader="dot" w:pos="4310"/>
        </w:tabs>
        <w:rPr>
          <w:noProof/>
          <w:lang w:val="en-GB"/>
        </w:rPr>
      </w:pPr>
      <w:r w:rsidRPr="003A06D0">
        <w:rPr>
          <w:noProof/>
          <w:lang w:val="en-GB"/>
        </w:rPr>
        <w:t>OptionalInputs, 51</w:t>
      </w:r>
    </w:p>
    <w:p w14:paraId="2EAFFF9D" w14:textId="77777777" w:rsidR="00602EA3" w:rsidRPr="003A06D0" w:rsidRDefault="00602EA3">
      <w:pPr>
        <w:pStyle w:val="Index2"/>
        <w:tabs>
          <w:tab w:val="right" w:leader="dot" w:pos="4310"/>
        </w:tabs>
        <w:rPr>
          <w:noProof/>
          <w:lang w:val="en-GB"/>
        </w:rPr>
      </w:pPr>
      <w:r w:rsidRPr="003A06D0">
        <w:rPr>
          <w:noProof/>
          <w:lang w:val="en-GB"/>
        </w:rPr>
        <w:t>SignatureObject, 51</w:t>
      </w:r>
    </w:p>
    <w:p w14:paraId="30EE0620" w14:textId="77777777" w:rsidR="00602EA3" w:rsidRPr="003A06D0" w:rsidRDefault="00602EA3">
      <w:pPr>
        <w:pStyle w:val="Index1"/>
        <w:tabs>
          <w:tab w:val="right" w:leader="dot" w:pos="4310"/>
        </w:tabs>
        <w:rPr>
          <w:noProof/>
          <w:lang w:val="en-GB"/>
        </w:rPr>
      </w:pPr>
      <w:r w:rsidRPr="003A06D0">
        <w:rPr>
          <w:noProof/>
          <w:lang w:val="en-GB"/>
        </w:rPr>
        <w:t>VerifyResponse</w:t>
      </w:r>
    </w:p>
    <w:p w14:paraId="366DB62B" w14:textId="77777777" w:rsidR="00602EA3" w:rsidRPr="003A06D0" w:rsidRDefault="00602EA3">
      <w:pPr>
        <w:pStyle w:val="Index2"/>
        <w:tabs>
          <w:tab w:val="right" w:leader="dot" w:pos="4310"/>
        </w:tabs>
        <w:rPr>
          <w:noProof/>
          <w:lang w:val="en-GB"/>
        </w:rPr>
      </w:pPr>
      <w:r w:rsidRPr="003A06D0">
        <w:rPr>
          <w:noProof/>
          <w:lang w:val="en-GB"/>
        </w:rPr>
        <w:t>OptionalOutputs, 52</w:t>
      </w:r>
    </w:p>
    <w:p w14:paraId="29F26078" w14:textId="77777777" w:rsidR="00602EA3" w:rsidRPr="003A06D0" w:rsidRDefault="00602EA3">
      <w:pPr>
        <w:pStyle w:val="Index1"/>
        <w:tabs>
          <w:tab w:val="right" w:leader="dot" w:pos="4310"/>
        </w:tabs>
        <w:rPr>
          <w:noProof/>
          <w:lang w:val="en-GB"/>
        </w:rPr>
      </w:pPr>
      <w:r w:rsidRPr="003A06D0">
        <w:rPr>
          <w:noProof/>
          <w:lang w:val="en-GB"/>
        </w:rPr>
        <w:t>X509Digest</w:t>
      </w:r>
    </w:p>
    <w:p w14:paraId="526BB50F" w14:textId="77777777" w:rsidR="00602EA3" w:rsidRPr="003A06D0" w:rsidRDefault="00602EA3">
      <w:pPr>
        <w:pStyle w:val="Index2"/>
        <w:tabs>
          <w:tab w:val="right" w:leader="dot" w:pos="4310"/>
        </w:tabs>
        <w:rPr>
          <w:noProof/>
          <w:lang w:val="en-GB"/>
        </w:rPr>
      </w:pPr>
      <w:r w:rsidRPr="003A06D0">
        <w:rPr>
          <w:noProof/>
          <w:lang w:val="en-GB"/>
        </w:rPr>
        <w:t>Algorithm, 78</w:t>
      </w:r>
    </w:p>
    <w:p w14:paraId="090DD5A5" w14:textId="77777777" w:rsidR="00602EA3" w:rsidRPr="003A06D0" w:rsidRDefault="00602EA3">
      <w:pPr>
        <w:pStyle w:val="Index2"/>
        <w:tabs>
          <w:tab w:val="right" w:leader="dot" w:pos="4310"/>
        </w:tabs>
        <w:rPr>
          <w:noProof/>
          <w:lang w:val="en-GB"/>
        </w:rPr>
      </w:pPr>
      <w:r w:rsidRPr="003A06D0">
        <w:rPr>
          <w:noProof/>
          <w:lang w:val="en-GB"/>
        </w:rPr>
        <w:t>value, 77</w:t>
      </w:r>
    </w:p>
    <w:p w14:paraId="72C9E292" w14:textId="77777777"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14:paraId="4605EDC1" w14:textId="77777777" w:rsidR="00BF4F83" w:rsidRPr="003A06D0" w:rsidRDefault="00BF4F83" w:rsidP="00BF4F83">
      <w:pPr>
        <w:pStyle w:val="Verzeichnis1"/>
        <w:rPr>
          <w:lang w:val="en-GB"/>
        </w:rPr>
      </w:pPr>
      <w:r w:rsidRPr="003A06D0">
        <w:rPr>
          <w:lang w:val="en-GB"/>
        </w:rPr>
        <w:fldChar w:fldCharType="end"/>
      </w:r>
    </w:p>
    <w:bookmarkStart w:id="3143" w:name="sec_ListOfFigures"/>
    <w:bookmarkStart w:id="3144" w:name="_Toc478074902"/>
    <w:bookmarkStart w:id="3145" w:name="_Toc480914771"/>
    <w:bookmarkStart w:id="3146" w:name="_Toc481065065"/>
    <w:bookmarkEnd w:id="3143"/>
    <w:p w14:paraId="6C7EE28C" w14:textId="77777777"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3147" w:name="_Toc522668752"/>
      <w:bookmarkStart w:id="3148" w:name="_Toc8854825"/>
      <w:r w:rsidRPr="003A06D0">
        <w:rPr>
          <w:rStyle w:val="Hyperlink"/>
          <w:lang w:val="en-GB"/>
        </w:rPr>
        <w:t>List of Figures</w:t>
      </w:r>
      <w:bookmarkEnd w:id="3144"/>
      <w:bookmarkEnd w:id="3145"/>
      <w:bookmarkEnd w:id="3146"/>
      <w:bookmarkEnd w:id="3147"/>
      <w:bookmarkEnd w:id="3148"/>
      <w:r w:rsidRPr="003A06D0">
        <w:rPr>
          <w:lang w:val="en-GB"/>
        </w:rPr>
        <w:fldChar w:fldCharType="end"/>
      </w:r>
    </w:p>
    <w:p w14:paraId="5AC6021B" w14:textId="77777777"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AD3D5F" w:rsidRPr="003A06D0">
        <w:rPr>
          <w:noProof/>
          <w:lang w:val="en-GB"/>
        </w:rPr>
        <w:t>19</w:t>
      </w:r>
      <w:r w:rsidR="00AD3D5F" w:rsidRPr="003A06D0">
        <w:rPr>
          <w:noProof/>
          <w:lang w:val="en-GB"/>
        </w:rPr>
        <w:fldChar w:fldCharType="end"/>
      </w:r>
    </w:p>
    <w:p w14:paraId="794B995A"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14:paraId="6446FFD7"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14:paraId="12D1B58C"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Pr="003A06D0">
        <w:rPr>
          <w:noProof/>
          <w:lang w:val="en-GB"/>
        </w:rPr>
        <w:t>121</w:t>
      </w:r>
      <w:r w:rsidRPr="003A06D0">
        <w:rPr>
          <w:noProof/>
          <w:lang w:val="en-GB"/>
        </w:rPr>
        <w:fldChar w:fldCharType="end"/>
      </w:r>
    </w:p>
    <w:p w14:paraId="122E788E"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Pr="003A06D0">
        <w:rPr>
          <w:noProof/>
          <w:lang w:val="en-GB"/>
        </w:rPr>
        <w:t>123</w:t>
      </w:r>
      <w:r w:rsidRPr="003A06D0">
        <w:rPr>
          <w:noProof/>
          <w:lang w:val="en-GB"/>
        </w:rPr>
        <w:fldChar w:fldCharType="end"/>
      </w:r>
    </w:p>
    <w:p w14:paraId="1BD39802"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Pr="003A06D0">
        <w:rPr>
          <w:noProof/>
          <w:lang w:val="en-GB"/>
        </w:rPr>
        <w:t>124</w:t>
      </w:r>
      <w:r w:rsidRPr="003A06D0">
        <w:rPr>
          <w:noProof/>
          <w:lang w:val="en-GB"/>
        </w:rPr>
        <w:fldChar w:fldCharType="end"/>
      </w:r>
    </w:p>
    <w:p w14:paraId="1F7B55F3"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Pr="003A06D0">
        <w:rPr>
          <w:noProof/>
          <w:lang w:val="en-GB"/>
        </w:rPr>
        <w:t>125</w:t>
      </w:r>
      <w:r w:rsidRPr="003A06D0">
        <w:rPr>
          <w:noProof/>
          <w:lang w:val="en-GB"/>
        </w:rPr>
        <w:fldChar w:fldCharType="end"/>
      </w:r>
    </w:p>
    <w:p w14:paraId="599D213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Pr="003A06D0">
        <w:rPr>
          <w:noProof/>
          <w:lang w:val="en-GB"/>
        </w:rPr>
        <w:t>127</w:t>
      </w:r>
      <w:r w:rsidRPr="003A06D0">
        <w:rPr>
          <w:noProof/>
          <w:lang w:val="en-GB"/>
        </w:rPr>
        <w:fldChar w:fldCharType="end"/>
      </w:r>
    </w:p>
    <w:p w14:paraId="7C10484B"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Pr="003A06D0">
        <w:rPr>
          <w:noProof/>
          <w:lang w:val="en-GB"/>
        </w:rPr>
        <w:t>128</w:t>
      </w:r>
      <w:r w:rsidRPr="003A06D0">
        <w:rPr>
          <w:noProof/>
          <w:lang w:val="en-GB"/>
        </w:rPr>
        <w:fldChar w:fldCharType="end"/>
      </w:r>
    </w:p>
    <w:p w14:paraId="17B2551E"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Pr="003A06D0">
        <w:rPr>
          <w:noProof/>
          <w:lang w:val="en-GB"/>
        </w:rPr>
        <w:t>129</w:t>
      </w:r>
      <w:r w:rsidRPr="003A06D0">
        <w:rPr>
          <w:noProof/>
          <w:lang w:val="en-GB"/>
        </w:rPr>
        <w:fldChar w:fldCharType="end"/>
      </w:r>
    </w:p>
    <w:p w14:paraId="2F781AB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Pr="003A06D0">
        <w:rPr>
          <w:noProof/>
          <w:lang w:val="en-GB"/>
        </w:rPr>
        <w:t>130</w:t>
      </w:r>
      <w:r w:rsidRPr="003A06D0">
        <w:rPr>
          <w:noProof/>
          <w:lang w:val="en-GB"/>
        </w:rPr>
        <w:fldChar w:fldCharType="end"/>
      </w:r>
    </w:p>
    <w:p w14:paraId="2DA5CEE0"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14:paraId="4CFE2C89"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14:paraId="4DFF5059"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Pr="003A06D0">
        <w:rPr>
          <w:noProof/>
          <w:lang w:val="en-GB"/>
        </w:rPr>
        <w:t>133</w:t>
      </w:r>
      <w:r w:rsidRPr="003A06D0">
        <w:rPr>
          <w:noProof/>
          <w:lang w:val="en-GB"/>
        </w:rPr>
        <w:fldChar w:fldCharType="end"/>
      </w:r>
    </w:p>
    <w:p w14:paraId="56BA323C"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Pr="003A06D0">
        <w:rPr>
          <w:noProof/>
          <w:lang w:val="en-GB"/>
        </w:rPr>
        <w:t>134</w:t>
      </w:r>
      <w:r w:rsidRPr="003A06D0">
        <w:rPr>
          <w:noProof/>
          <w:lang w:val="en-GB"/>
        </w:rPr>
        <w:fldChar w:fldCharType="end"/>
      </w:r>
    </w:p>
    <w:p w14:paraId="402601B6"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Pr="003A06D0">
        <w:rPr>
          <w:noProof/>
          <w:lang w:val="en-GB"/>
        </w:rPr>
        <w:t>135</w:t>
      </w:r>
      <w:r w:rsidRPr="003A06D0">
        <w:rPr>
          <w:noProof/>
          <w:lang w:val="en-GB"/>
        </w:rPr>
        <w:fldChar w:fldCharType="end"/>
      </w:r>
    </w:p>
    <w:p w14:paraId="0D1C7BC3" w14:textId="77777777" w:rsidR="00BF4F83" w:rsidRPr="003A06D0" w:rsidRDefault="00BF4F83" w:rsidP="00BF4F83">
      <w:pPr>
        <w:rPr>
          <w:lang w:val="en-GB"/>
        </w:rPr>
      </w:pPr>
      <w:r w:rsidRPr="003A06D0">
        <w:rPr>
          <w:lang w:val="en-GB"/>
        </w:rPr>
        <w:fldChar w:fldCharType="end"/>
      </w:r>
    </w:p>
    <w:bookmarkStart w:id="3149" w:name="sec_RevisionHistory"/>
    <w:bookmarkStart w:id="3150" w:name="_Toc85472898"/>
    <w:bookmarkStart w:id="3151" w:name="_Toc287332014"/>
    <w:bookmarkStart w:id="3152" w:name="_Toc480914774"/>
    <w:bookmarkStart w:id="3153" w:name="_Toc481065068"/>
    <w:bookmarkEnd w:id="3149"/>
    <w:p w14:paraId="18C496BF" w14:textId="77777777"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3154" w:name="_Toc522668753"/>
      <w:bookmarkStart w:id="3155" w:name="_Toc8854826"/>
      <w:r w:rsidRPr="003A06D0">
        <w:rPr>
          <w:rStyle w:val="Hyperlink"/>
          <w:lang w:val="en-GB"/>
        </w:rPr>
        <w:t>Revision History</w:t>
      </w:r>
      <w:bookmarkEnd w:id="3150"/>
      <w:bookmarkEnd w:id="3151"/>
      <w:bookmarkEnd w:id="3152"/>
      <w:bookmarkEnd w:id="3153"/>
      <w:bookmarkEnd w:id="3154"/>
      <w:bookmarkEnd w:id="3155"/>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14:paraId="0F1F49DA" w14:textId="77777777" w:rsidTr="00912C71">
        <w:tc>
          <w:tcPr>
            <w:tcW w:w="1526" w:type="dxa"/>
          </w:tcPr>
          <w:p w14:paraId="48D7EBFC" w14:textId="77777777" w:rsidR="00BF4F83" w:rsidRPr="003A06D0" w:rsidRDefault="00BF4F83" w:rsidP="00BF4F83">
            <w:pPr>
              <w:jc w:val="center"/>
              <w:rPr>
                <w:b/>
                <w:bCs/>
                <w:lang w:val="en-GB"/>
              </w:rPr>
            </w:pPr>
            <w:r w:rsidRPr="003A06D0">
              <w:rPr>
                <w:b/>
                <w:bCs/>
                <w:lang w:val="en-GB"/>
              </w:rPr>
              <w:t>Revision</w:t>
            </w:r>
          </w:p>
        </w:tc>
        <w:tc>
          <w:tcPr>
            <w:tcW w:w="1410" w:type="dxa"/>
          </w:tcPr>
          <w:p w14:paraId="1E851125" w14:textId="77777777" w:rsidR="00BF4F83" w:rsidRPr="003A06D0" w:rsidRDefault="00BF4F83" w:rsidP="00BF4F83">
            <w:pPr>
              <w:jc w:val="center"/>
              <w:rPr>
                <w:b/>
                <w:bCs/>
                <w:lang w:val="en-GB"/>
              </w:rPr>
            </w:pPr>
            <w:r w:rsidRPr="003A06D0">
              <w:rPr>
                <w:b/>
                <w:bCs/>
                <w:lang w:val="en-GB"/>
              </w:rPr>
              <w:t>Date</w:t>
            </w:r>
          </w:p>
        </w:tc>
        <w:tc>
          <w:tcPr>
            <w:tcW w:w="2109" w:type="dxa"/>
          </w:tcPr>
          <w:p w14:paraId="71EF6FD0" w14:textId="77777777" w:rsidR="00BF4F83" w:rsidRPr="003A06D0" w:rsidRDefault="00BF4F83" w:rsidP="00BF4F83">
            <w:pPr>
              <w:jc w:val="center"/>
              <w:rPr>
                <w:b/>
                <w:bCs/>
                <w:lang w:val="en-GB"/>
              </w:rPr>
            </w:pPr>
            <w:r w:rsidRPr="003A06D0">
              <w:rPr>
                <w:b/>
                <w:bCs/>
                <w:lang w:val="en-GB"/>
              </w:rPr>
              <w:t>Editor</w:t>
            </w:r>
          </w:p>
        </w:tc>
        <w:tc>
          <w:tcPr>
            <w:tcW w:w="4305" w:type="dxa"/>
          </w:tcPr>
          <w:p w14:paraId="09A16152" w14:textId="77777777" w:rsidR="00BF4F83" w:rsidRPr="003A06D0" w:rsidRDefault="00BF4F83" w:rsidP="00BF4F83">
            <w:pPr>
              <w:rPr>
                <w:b/>
                <w:bCs/>
                <w:lang w:val="en-GB"/>
              </w:rPr>
            </w:pPr>
            <w:r w:rsidRPr="003A06D0">
              <w:rPr>
                <w:b/>
                <w:bCs/>
                <w:lang w:val="en-GB"/>
              </w:rPr>
              <w:t>Changes Made</w:t>
            </w:r>
          </w:p>
        </w:tc>
      </w:tr>
      <w:tr w:rsidR="00BF4F83" w:rsidRPr="003A06D0" w14:paraId="7D5D3292" w14:textId="77777777" w:rsidTr="00912C71">
        <w:tc>
          <w:tcPr>
            <w:tcW w:w="1526" w:type="dxa"/>
          </w:tcPr>
          <w:p w14:paraId="3E60F97A" w14:textId="77777777" w:rsidR="00BF4F83" w:rsidRPr="003A06D0" w:rsidRDefault="00BF4F83" w:rsidP="00BF4F83">
            <w:pPr>
              <w:rPr>
                <w:lang w:val="en-GB"/>
              </w:rPr>
            </w:pPr>
            <w:r w:rsidRPr="003A06D0">
              <w:rPr>
                <w:lang w:val="en-GB"/>
              </w:rPr>
              <w:t>WD06</w:t>
            </w:r>
          </w:p>
        </w:tc>
        <w:tc>
          <w:tcPr>
            <w:tcW w:w="1410" w:type="dxa"/>
          </w:tcPr>
          <w:p w14:paraId="294F8986" w14:textId="77777777" w:rsidR="00BF4F83" w:rsidRPr="003A06D0" w:rsidRDefault="00BF4F83" w:rsidP="00BF4F83">
            <w:pPr>
              <w:rPr>
                <w:lang w:val="en-GB"/>
              </w:rPr>
            </w:pPr>
            <w:r w:rsidRPr="003A06D0">
              <w:rPr>
                <w:lang w:val="en-GB"/>
              </w:rPr>
              <w:t>2018-06-10</w:t>
            </w:r>
          </w:p>
        </w:tc>
        <w:tc>
          <w:tcPr>
            <w:tcW w:w="2109" w:type="dxa"/>
          </w:tcPr>
          <w:p w14:paraId="6B5BA91A" w14:textId="77777777" w:rsidR="00BF4F83" w:rsidRPr="003A06D0" w:rsidRDefault="00BF4F83" w:rsidP="00BF4F83">
            <w:pPr>
              <w:rPr>
                <w:lang w:val="en-GB"/>
              </w:rPr>
            </w:pPr>
            <w:r w:rsidRPr="003A06D0">
              <w:rPr>
                <w:lang w:val="en-GB"/>
              </w:rPr>
              <w:t>Andreas Kuehne and Stefan Hagen</w:t>
            </w:r>
          </w:p>
        </w:tc>
        <w:tc>
          <w:tcPr>
            <w:tcW w:w="4305" w:type="dxa"/>
          </w:tcPr>
          <w:p w14:paraId="367338F7" w14:textId="77777777" w:rsidR="00BF4F83" w:rsidRPr="003A06D0" w:rsidRDefault="00BF4F83" w:rsidP="00BF4F83">
            <w:pPr>
              <w:rPr>
                <w:lang w:val="en-GB"/>
              </w:rPr>
            </w:pPr>
            <w:r w:rsidRPr="003A06D0">
              <w:rPr>
                <w:lang w:val="en-GB"/>
              </w:rPr>
              <w:t>Initial Draft version with feedback from the TC</w:t>
            </w:r>
          </w:p>
        </w:tc>
      </w:tr>
      <w:tr w:rsidR="00BF4F83" w:rsidRPr="003A06D0" w14:paraId="001E5B36" w14:textId="77777777" w:rsidTr="00912C71">
        <w:tc>
          <w:tcPr>
            <w:tcW w:w="1526" w:type="dxa"/>
          </w:tcPr>
          <w:p w14:paraId="7B69F8E1" w14:textId="77777777" w:rsidR="00BF4F83" w:rsidRPr="003A06D0" w:rsidRDefault="00BF4F83" w:rsidP="00BF4F83">
            <w:pPr>
              <w:rPr>
                <w:lang w:val="en-GB"/>
              </w:rPr>
            </w:pPr>
            <w:r w:rsidRPr="003A06D0">
              <w:rPr>
                <w:lang w:val="en-GB"/>
              </w:rPr>
              <w:t>WD07</w:t>
            </w:r>
          </w:p>
        </w:tc>
        <w:tc>
          <w:tcPr>
            <w:tcW w:w="1410" w:type="dxa"/>
          </w:tcPr>
          <w:p w14:paraId="2B7DDB08" w14:textId="77777777" w:rsidR="00BF4F83" w:rsidRPr="003A06D0" w:rsidRDefault="00BF4F83" w:rsidP="00BF4F83">
            <w:pPr>
              <w:rPr>
                <w:lang w:val="en-GB"/>
              </w:rPr>
            </w:pPr>
            <w:r w:rsidRPr="003A06D0">
              <w:rPr>
                <w:lang w:val="en-GB"/>
              </w:rPr>
              <w:t>2018-08-12</w:t>
            </w:r>
          </w:p>
        </w:tc>
        <w:tc>
          <w:tcPr>
            <w:tcW w:w="2109" w:type="dxa"/>
          </w:tcPr>
          <w:p w14:paraId="16488F29" w14:textId="77777777" w:rsidR="00BF4F83" w:rsidRPr="003A06D0" w:rsidRDefault="00BF4F83" w:rsidP="00BF4F83">
            <w:pPr>
              <w:rPr>
                <w:lang w:val="en-GB"/>
              </w:rPr>
            </w:pPr>
            <w:r w:rsidRPr="003A06D0">
              <w:rPr>
                <w:lang w:val="en-GB"/>
              </w:rPr>
              <w:t>Stefan Hagen</w:t>
            </w:r>
          </w:p>
        </w:tc>
        <w:tc>
          <w:tcPr>
            <w:tcW w:w="4305" w:type="dxa"/>
          </w:tcPr>
          <w:p w14:paraId="78A8D5C8" w14:textId="77777777" w:rsidR="00BF4F83" w:rsidRPr="003A06D0" w:rsidRDefault="00BF4F83" w:rsidP="00BF4F83">
            <w:pPr>
              <w:rPr>
                <w:lang w:val="en-GB"/>
              </w:rPr>
            </w:pPr>
            <w:r w:rsidRPr="003A06D0">
              <w:rPr>
                <w:lang w:val="en-GB"/>
              </w:rPr>
              <w:t>Minor editorial fixes</w:t>
            </w:r>
          </w:p>
        </w:tc>
      </w:tr>
      <w:tr w:rsidR="00BF4F83" w:rsidRPr="003A06D0" w14:paraId="059E8C3E" w14:textId="77777777" w:rsidTr="00912C71">
        <w:tc>
          <w:tcPr>
            <w:tcW w:w="1526" w:type="dxa"/>
          </w:tcPr>
          <w:p w14:paraId="279DDC58" w14:textId="77777777" w:rsidR="00BF4F83" w:rsidRPr="003A06D0" w:rsidRDefault="00BF4F83" w:rsidP="00BF4F83">
            <w:pPr>
              <w:rPr>
                <w:lang w:val="en-GB"/>
              </w:rPr>
            </w:pPr>
            <w:r w:rsidRPr="003A06D0">
              <w:rPr>
                <w:lang w:val="en-GB"/>
              </w:rPr>
              <w:t>WD08</w:t>
            </w:r>
          </w:p>
        </w:tc>
        <w:tc>
          <w:tcPr>
            <w:tcW w:w="1410" w:type="dxa"/>
          </w:tcPr>
          <w:p w14:paraId="6E1AD883" w14:textId="77777777" w:rsidR="00BF4F83" w:rsidRPr="003A06D0" w:rsidRDefault="00BF4F83" w:rsidP="00BF4F83">
            <w:pPr>
              <w:rPr>
                <w:lang w:val="en-GB"/>
              </w:rPr>
            </w:pPr>
            <w:r w:rsidRPr="003A06D0">
              <w:rPr>
                <w:lang w:val="en-GB"/>
              </w:rPr>
              <w:t>2018-08-13</w:t>
            </w:r>
          </w:p>
        </w:tc>
        <w:tc>
          <w:tcPr>
            <w:tcW w:w="2109" w:type="dxa"/>
          </w:tcPr>
          <w:p w14:paraId="16F0F8D4" w14:textId="77777777" w:rsidR="00BF4F83" w:rsidRPr="003A06D0" w:rsidRDefault="00BF4F83" w:rsidP="00BF4F83">
            <w:pPr>
              <w:rPr>
                <w:lang w:val="en-GB"/>
              </w:rPr>
            </w:pPr>
            <w:r w:rsidRPr="003A06D0">
              <w:rPr>
                <w:lang w:val="en-GB"/>
              </w:rPr>
              <w:t>Andreas Kuehne</w:t>
            </w:r>
          </w:p>
        </w:tc>
        <w:tc>
          <w:tcPr>
            <w:tcW w:w="4305" w:type="dxa"/>
          </w:tcPr>
          <w:p w14:paraId="35868B66" w14:textId="77777777" w:rsidR="00BF4F83" w:rsidRPr="003A06D0" w:rsidRDefault="00BF4F83" w:rsidP="00BF4F83">
            <w:pPr>
              <w:rPr>
                <w:lang w:val="en-GB"/>
              </w:rPr>
            </w:pPr>
            <w:r w:rsidRPr="003A06D0">
              <w:rPr>
                <w:lang w:val="en-GB"/>
              </w:rPr>
              <w:t>Editorial fixes to ease reading for newcomers (grouping of elements)</w:t>
            </w:r>
          </w:p>
        </w:tc>
      </w:tr>
      <w:tr w:rsidR="00BF4F83" w:rsidRPr="003A06D0" w14:paraId="03507A0D" w14:textId="77777777" w:rsidTr="00912C71">
        <w:tc>
          <w:tcPr>
            <w:tcW w:w="1526" w:type="dxa"/>
          </w:tcPr>
          <w:p w14:paraId="2E76E53D" w14:textId="77777777" w:rsidR="00BF4F83" w:rsidRPr="003A06D0" w:rsidRDefault="00BF4F83" w:rsidP="00BF4F83">
            <w:pPr>
              <w:rPr>
                <w:lang w:val="en-GB"/>
              </w:rPr>
            </w:pPr>
            <w:r w:rsidRPr="003A06D0">
              <w:rPr>
                <w:lang w:val="en-GB"/>
              </w:rPr>
              <w:t>WD09</w:t>
            </w:r>
          </w:p>
        </w:tc>
        <w:tc>
          <w:tcPr>
            <w:tcW w:w="1410" w:type="dxa"/>
          </w:tcPr>
          <w:p w14:paraId="22453046" w14:textId="77777777" w:rsidR="00BF4F83" w:rsidRPr="003A06D0" w:rsidRDefault="00BF4F83" w:rsidP="00BF4F83">
            <w:pPr>
              <w:rPr>
                <w:lang w:val="en-GB"/>
              </w:rPr>
            </w:pPr>
            <w:r w:rsidRPr="003A06D0">
              <w:rPr>
                <w:lang w:val="en-GB"/>
              </w:rPr>
              <w:t>2018-08-20</w:t>
            </w:r>
          </w:p>
        </w:tc>
        <w:tc>
          <w:tcPr>
            <w:tcW w:w="2109" w:type="dxa"/>
          </w:tcPr>
          <w:p w14:paraId="5359C279" w14:textId="77777777" w:rsidR="00BF4F83" w:rsidRPr="003A06D0" w:rsidRDefault="00BF4F83" w:rsidP="00BF4F83">
            <w:pPr>
              <w:rPr>
                <w:lang w:val="en-GB"/>
              </w:rPr>
            </w:pPr>
            <w:r w:rsidRPr="003A06D0">
              <w:rPr>
                <w:lang w:val="en-GB"/>
              </w:rPr>
              <w:t>Stefan Hagen</w:t>
            </w:r>
          </w:p>
        </w:tc>
        <w:tc>
          <w:tcPr>
            <w:tcW w:w="4305" w:type="dxa"/>
          </w:tcPr>
          <w:p w14:paraId="35867C04" w14:textId="77777777" w:rsidR="00BF4F83" w:rsidRPr="003A06D0" w:rsidRDefault="00BF4F83" w:rsidP="00BF4F83">
            <w:pPr>
              <w:rPr>
                <w:lang w:val="en-GB"/>
              </w:rPr>
            </w:pPr>
            <w:r w:rsidRPr="003A06D0">
              <w:rPr>
                <w:lang w:val="en-GB"/>
              </w:rPr>
              <w:t xml:space="preserve">Revision of namespaces </w:t>
            </w:r>
          </w:p>
        </w:tc>
      </w:tr>
      <w:tr w:rsidR="00BF4F83" w:rsidRPr="003A06D0" w14:paraId="0ED1926D" w14:textId="77777777" w:rsidTr="00912C71">
        <w:tc>
          <w:tcPr>
            <w:tcW w:w="1526" w:type="dxa"/>
          </w:tcPr>
          <w:p w14:paraId="4166FAF9" w14:textId="77777777" w:rsidR="00BF4F83" w:rsidRPr="003A06D0" w:rsidRDefault="00BF4F83" w:rsidP="00BF4F83">
            <w:pPr>
              <w:rPr>
                <w:lang w:val="en-GB"/>
              </w:rPr>
            </w:pPr>
            <w:r w:rsidRPr="003A06D0">
              <w:rPr>
                <w:lang w:val="en-GB"/>
              </w:rPr>
              <w:t>WD10</w:t>
            </w:r>
          </w:p>
        </w:tc>
        <w:tc>
          <w:tcPr>
            <w:tcW w:w="1410" w:type="dxa"/>
          </w:tcPr>
          <w:p w14:paraId="26B6E96B" w14:textId="77777777" w:rsidR="00BF4F83" w:rsidRPr="003A06D0" w:rsidRDefault="00BF4F83" w:rsidP="00BF4F83">
            <w:pPr>
              <w:rPr>
                <w:lang w:val="en-GB"/>
              </w:rPr>
            </w:pPr>
            <w:r w:rsidRPr="003A06D0">
              <w:rPr>
                <w:lang w:val="en-GB"/>
              </w:rPr>
              <w:t>2018-08-21</w:t>
            </w:r>
          </w:p>
        </w:tc>
        <w:tc>
          <w:tcPr>
            <w:tcW w:w="2109" w:type="dxa"/>
          </w:tcPr>
          <w:p w14:paraId="522578E0" w14:textId="77777777" w:rsidR="00BF4F83" w:rsidRPr="003A06D0" w:rsidRDefault="00BF4F83" w:rsidP="00BF4F83">
            <w:pPr>
              <w:rPr>
                <w:lang w:val="en-GB"/>
              </w:rPr>
            </w:pPr>
            <w:r w:rsidRPr="003A06D0">
              <w:rPr>
                <w:lang w:val="en-GB"/>
              </w:rPr>
              <w:t>Andreas Kuehne and Stefan Hagen</w:t>
            </w:r>
          </w:p>
        </w:tc>
        <w:tc>
          <w:tcPr>
            <w:tcW w:w="4305" w:type="dxa"/>
          </w:tcPr>
          <w:p w14:paraId="029AFC66" w14:textId="77777777" w:rsidR="00BF4F83" w:rsidRPr="003A06D0" w:rsidRDefault="00BF4F83" w:rsidP="00912C71">
            <w:pPr>
              <w:rPr>
                <w:lang w:val="en-GB"/>
              </w:rPr>
            </w:pPr>
            <w:r w:rsidRPr="003A06D0">
              <w:rPr>
                <w:lang w:val="en-GB"/>
              </w:rPr>
              <w:t>Fix for JSON Schema URL Encoded ref attribute, alphabetical ordering of refere</w:t>
            </w:r>
            <w:r w:rsidR="00912C71">
              <w:rPr>
                <w:lang w:val="en-GB"/>
              </w:rPr>
              <w:t>n</w:t>
            </w:r>
            <w:r w:rsidRPr="003A06D0">
              <w:rPr>
                <w:lang w:val="en-GB"/>
              </w:rPr>
              <w:t>ces, application of OASIS conformance guidelines, addition of Security Considerations section, repair of broken links, and insertion of test assertion tags.</w:t>
            </w:r>
          </w:p>
        </w:tc>
      </w:tr>
      <w:tr w:rsidR="00431A67" w:rsidRPr="003A06D0" w14:paraId="1349E8F7" w14:textId="77777777" w:rsidTr="00912C71">
        <w:tc>
          <w:tcPr>
            <w:tcW w:w="1526" w:type="dxa"/>
          </w:tcPr>
          <w:p w14:paraId="18EB0A03" w14:textId="77777777" w:rsidR="00431A67" w:rsidRPr="003A06D0" w:rsidRDefault="00431A67" w:rsidP="00BF4F83">
            <w:pPr>
              <w:rPr>
                <w:lang w:val="en-GB"/>
              </w:rPr>
            </w:pPr>
            <w:r>
              <w:rPr>
                <w:lang w:val="en-GB"/>
              </w:rPr>
              <w:t>CD02</w:t>
            </w:r>
          </w:p>
        </w:tc>
        <w:tc>
          <w:tcPr>
            <w:tcW w:w="1410" w:type="dxa"/>
          </w:tcPr>
          <w:p w14:paraId="0BEBD83B" w14:textId="77777777" w:rsidR="00431A67" w:rsidRPr="003A06D0" w:rsidRDefault="00431A67" w:rsidP="00BF4F83">
            <w:pPr>
              <w:rPr>
                <w:lang w:val="en-GB"/>
              </w:rPr>
            </w:pPr>
            <w:r>
              <w:rPr>
                <w:lang w:val="en-GB"/>
              </w:rPr>
              <w:t>2019-01-21</w:t>
            </w:r>
          </w:p>
        </w:tc>
        <w:tc>
          <w:tcPr>
            <w:tcW w:w="2109" w:type="dxa"/>
          </w:tcPr>
          <w:p w14:paraId="71D2F951" w14:textId="77777777" w:rsidR="00431A67" w:rsidRPr="003A06D0" w:rsidRDefault="00431A67" w:rsidP="00BF4F83">
            <w:pPr>
              <w:rPr>
                <w:lang w:val="en-GB"/>
              </w:rPr>
            </w:pPr>
            <w:r w:rsidRPr="003A06D0">
              <w:rPr>
                <w:lang w:val="en-GB"/>
              </w:rPr>
              <w:t>Andreas Kuehne</w:t>
            </w:r>
          </w:p>
        </w:tc>
        <w:tc>
          <w:tcPr>
            <w:tcW w:w="4305" w:type="dxa"/>
          </w:tcPr>
          <w:p w14:paraId="45B386DF" w14:textId="77777777" w:rsidR="00431A67" w:rsidRPr="003A06D0" w:rsidRDefault="00431A67" w:rsidP="00BF4F83">
            <w:pPr>
              <w:rPr>
                <w:lang w:val="en-GB"/>
              </w:rPr>
            </w:pPr>
            <w:r>
              <w:rPr>
                <w:lang w:val="en-GB"/>
              </w:rPr>
              <w:t>Handled the remarks received from the public review of csprd01</w:t>
            </w:r>
          </w:p>
        </w:tc>
      </w:tr>
      <w:tr w:rsidR="00912C71" w:rsidRPr="003A06D0" w14:paraId="1C9B612D" w14:textId="77777777" w:rsidTr="00912C71">
        <w:tc>
          <w:tcPr>
            <w:tcW w:w="1526" w:type="dxa"/>
          </w:tcPr>
          <w:p w14:paraId="157AF7F1" w14:textId="77777777" w:rsidR="00912C71" w:rsidRDefault="00912C71" w:rsidP="00912C71">
            <w:pPr>
              <w:rPr>
                <w:lang w:val="en-GB"/>
              </w:rPr>
            </w:pPr>
            <w:r>
              <w:rPr>
                <w:lang w:val="en-GB"/>
              </w:rPr>
              <w:t>CD03</w:t>
            </w:r>
          </w:p>
        </w:tc>
        <w:tc>
          <w:tcPr>
            <w:tcW w:w="1410" w:type="dxa"/>
          </w:tcPr>
          <w:p w14:paraId="29869279" w14:textId="77777777" w:rsidR="00912C71" w:rsidRDefault="00912C71" w:rsidP="00912C71">
            <w:pPr>
              <w:rPr>
                <w:lang w:val="en-GB"/>
              </w:rPr>
            </w:pPr>
            <w:r>
              <w:rPr>
                <w:lang w:val="en-GB"/>
              </w:rPr>
              <w:t>2019-02-09</w:t>
            </w:r>
          </w:p>
        </w:tc>
        <w:tc>
          <w:tcPr>
            <w:tcW w:w="2109" w:type="dxa"/>
          </w:tcPr>
          <w:p w14:paraId="2AADEF18" w14:textId="77777777" w:rsidR="00912C71" w:rsidRPr="003A06D0" w:rsidRDefault="00912C71" w:rsidP="00912C71">
            <w:pPr>
              <w:rPr>
                <w:lang w:val="en-GB"/>
              </w:rPr>
            </w:pPr>
            <w:r w:rsidRPr="003A06D0">
              <w:rPr>
                <w:lang w:val="en-GB"/>
              </w:rPr>
              <w:t>Andreas Kuehne</w:t>
            </w:r>
          </w:p>
        </w:tc>
        <w:tc>
          <w:tcPr>
            <w:tcW w:w="4305" w:type="dxa"/>
          </w:tcPr>
          <w:p w14:paraId="6DBA3BF7" w14:textId="77777777" w:rsidR="00912C71" w:rsidRDefault="00912C71" w:rsidP="00912C71">
            <w:pPr>
              <w:rPr>
                <w:lang w:val="en-GB"/>
              </w:rPr>
            </w:pPr>
            <w:r>
              <w:rPr>
                <w:lang w:val="en-GB"/>
              </w:rPr>
              <w:t>Added support for multi-signature creation per sign request by changing the related cardinalities to ‘unbounded’</w:t>
            </w:r>
          </w:p>
        </w:tc>
      </w:tr>
    </w:tbl>
    <w:p w14:paraId="0FEBCB4D" w14:textId="77777777"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91" w:author="Andreas Kuehne" w:date="2019-05-09T21:40:00Z" w:initials="AK">
    <w:p w14:paraId="4F30E059" w14:textId="77777777" w:rsidR="00AB7AF3" w:rsidRDefault="00AB7AF3">
      <w:pPr>
        <w:pStyle w:val="Kommentartext"/>
      </w:pPr>
      <w:r>
        <w:rPr>
          <w:rStyle w:val="Kommentarzeichen"/>
        </w:rPr>
        <w:annotationRef/>
      </w:r>
      <w:r>
        <w:t>Diagram aligment with metadata spes</w:t>
      </w:r>
    </w:p>
  </w:comment>
  <w:comment w:id="2254" w:author="Andreas Kuehne" w:date="2019-05-15T22:46:00Z" w:initials="AK">
    <w:p w14:paraId="78443A84" w14:textId="681B08C7" w:rsidR="00DB344F" w:rsidRDefault="00DB344F">
      <w:pPr>
        <w:pStyle w:val="Kommentartext"/>
      </w:pPr>
      <w:r>
        <w:rPr>
          <w:rStyle w:val="Kommentarzeichen"/>
        </w:rPr>
        <w:annotationRef/>
      </w:r>
      <w:r>
        <w:t>Moved to a separate namespace.</w:t>
      </w:r>
    </w:p>
  </w:comment>
  <w:comment w:id="2737" w:author="Andreas Kuehne" w:date="2019-05-09T21:41:00Z" w:initials="AK">
    <w:p w14:paraId="211BA321" w14:textId="77777777" w:rsidR="00AB7AF3" w:rsidRDefault="00AB7AF3">
      <w:pPr>
        <w:pStyle w:val="Kommentartext"/>
      </w:pPr>
      <w:r>
        <w:rPr>
          <w:rStyle w:val="Kommentarzeichen"/>
        </w:rPr>
        <w:annotationRef/>
      </w:r>
      <w:r>
        <w:t>Moved the unmodified section ‘Multi-Signature Creation’ from section 6 (‘Verification’) to section 5 (‘Signing’).</w:t>
      </w:r>
    </w:p>
  </w:comment>
  <w:comment w:id="2889" w:author="Andreas Kuehne" w:date="2019-05-09T21:46:00Z" w:initials="AK">
    <w:p w14:paraId="3C4DF8F0" w14:textId="77777777" w:rsidR="00AB7AF3" w:rsidRDefault="00AB7AF3">
      <w:pPr>
        <w:pStyle w:val="Kommentartext"/>
      </w:pPr>
      <w:r>
        <w:rPr>
          <w:rStyle w:val="Kommentarzeichen"/>
        </w:rPr>
        <w:annotationRef/>
      </w:r>
      <w:r>
        <w:t>Only the first two minors (‘OnAllDocuments’ and ‘NotAllDocumentsReferenced’) denote a correct signature verification (for at least a subset of documents).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30E059" w15:done="0"/>
  <w15:commentEx w15:paraId="78443A84" w15:done="0"/>
  <w15:commentEx w15:paraId="211BA321" w15:done="0"/>
  <w15:commentEx w15:paraId="3C4DF8F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7C239" w14:textId="77777777" w:rsidR="00AB7AF3" w:rsidRDefault="00AB7AF3" w:rsidP="008C100C">
      <w:r>
        <w:separator/>
      </w:r>
    </w:p>
    <w:p w14:paraId="6D42C7D7" w14:textId="77777777" w:rsidR="00AB7AF3" w:rsidRDefault="00AB7AF3" w:rsidP="008C100C"/>
    <w:p w14:paraId="35F979B8" w14:textId="77777777" w:rsidR="00AB7AF3" w:rsidRDefault="00AB7AF3" w:rsidP="008C100C"/>
    <w:p w14:paraId="3EBF5000" w14:textId="77777777" w:rsidR="00AB7AF3" w:rsidRDefault="00AB7AF3" w:rsidP="008C100C"/>
    <w:p w14:paraId="4C6CE6C4" w14:textId="77777777" w:rsidR="00AB7AF3" w:rsidRDefault="00AB7AF3" w:rsidP="008C100C"/>
    <w:p w14:paraId="08DDD415" w14:textId="77777777" w:rsidR="00AB7AF3" w:rsidRDefault="00AB7AF3" w:rsidP="008C100C"/>
    <w:p w14:paraId="411DEC2A" w14:textId="77777777" w:rsidR="00AB7AF3" w:rsidRDefault="00AB7AF3" w:rsidP="008C100C"/>
  </w:endnote>
  <w:endnote w:type="continuationSeparator" w:id="0">
    <w:p w14:paraId="15F23A19" w14:textId="77777777" w:rsidR="00AB7AF3" w:rsidRDefault="00AB7AF3" w:rsidP="008C100C">
      <w:r>
        <w:continuationSeparator/>
      </w:r>
    </w:p>
    <w:p w14:paraId="08AB9DE3" w14:textId="77777777" w:rsidR="00AB7AF3" w:rsidRDefault="00AB7AF3" w:rsidP="008C100C"/>
    <w:p w14:paraId="3AD4C7E9" w14:textId="77777777" w:rsidR="00AB7AF3" w:rsidRDefault="00AB7AF3" w:rsidP="008C100C"/>
    <w:p w14:paraId="10060333" w14:textId="77777777" w:rsidR="00AB7AF3" w:rsidRDefault="00AB7AF3" w:rsidP="008C100C"/>
    <w:p w14:paraId="51B56EED" w14:textId="77777777" w:rsidR="00AB7AF3" w:rsidRDefault="00AB7AF3" w:rsidP="008C100C"/>
    <w:p w14:paraId="386D6B2A" w14:textId="77777777" w:rsidR="00AB7AF3" w:rsidRDefault="00AB7AF3" w:rsidP="008C100C"/>
    <w:p w14:paraId="58B507C4" w14:textId="77777777" w:rsidR="00AB7AF3" w:rsidRDefault="00AB7AF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swiss"/>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3EA90" w14:textId="77777777" w:rsidR="00AB7AF3" w:rsidRDefault="00AB7AF3" w:rsidP="00560795">
    <w:pPr>
      <w:pStyle w:val="Fuzeile"/>
      <w:tabs>
        <w:tab w:val="clear" w:pos="4320"/>
        <w:tab w:val="clear" w:pos="8640"/>
        <w:tab w:val="center" w:pos="4680"/>
        <w:tab w:val="right" w:pos="9360"/>
      </w:tabs>
      <w:spacing w:after="0"/>
      <w:rPr>
        <w:sz w:val="16"/>
        <w:szCs w:val="16"/>
      </w:rPr>
    </w:pPr>
    <w:r>
      <w:rPr>
        <w:sz w:val="16"/>
        <w:szCs w:val="16"/>
      </w:rPr>
      <w:t>dss-core-v2.0-csprd03</w:t>
    </w:r>
    <w:r>
      <w:rPr>
        <w:sz w:val="16"/>
        <w:szCs w:val="16"/>
      </w:rPr>
      <w:tab/>
    </w:r>
    <w:r>
      <w:rPr>
        <w:sz w:val="16"/>
        <w:szCs w:val="16"/>
      </w:rPr>
      <w:tab/>
      <w:t>13 February 2019</w:t>
    </w:r>
  </w:p>
  <w:p w14:paraId="04CA8642" w14:textId="0768DA6C" w:rsidR="00AB7AF3" w:rsidRPr="00F50E2C" w:rsidRDefault="00AB7AF3"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0048E7">
      <w:rPr>
        <w:rStyle w:val="Seitenzahl"/>
        <w:noProof/>
        <w:sz w:val="16"/>
        <w:szCs w:val="16"/>
      </w:rPr>
      <w:t>140</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0048E7">
      <w:rPr>
        <w:rStyle w:val="Seitenzahl"/>
        <w:noProof/>
        <w:sz w:val="16"/>
        <w:szCs w:val="16"/>
      </w:rPr>
      <w:t>151</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06C3E" w14:textId="77777777" w:rsidR="00AB7AF3" w:rsidRPr="007611CD" w:rsidRDefault="00AB7AF3"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26D5502E" w14:textId="77777777" w:rsidR="00AB7AF3" w:rsidRPr="007611CD" w:rsidRDefault="00AB7AF3"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8AFC3" w14:textId="77777777" w:rsidR="00AB7AF3" w:rsidRDefault="00AB7AF3" w:rsidP="008C100C">
      <w:r>
        <w:separator/>
      </w:r>
    </w:p>
    <w:p w14:paraId="074B8EFB" w14:textId="77777777" w:rsidR="00AB7AF3" w:rsidRDefault="00AB7AF3" w:rsidP="008C100C"/>
  </w:footnote>
  <w:footnote w:type="continuationSeparator" w:id="0">
    <w:p w14:paraId="6705C39E" w14:textId="77777777" w:rsidR="00AB7AF3" w:rsidRDefault="00AB7AF3" w:rsidP="008C100C">
      <w:r>
        <w:continuationSeparator/>
      </w:r>
    </w:p>
    <w:p w14:paraId="632E7AB5" w14:textId="77777777" w:rsidR="00AB7AF3" w:rsidRDefault="00AB7AF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C7E25" w14:textId="77777777" w:rsidR="00AB7AF3" w:rsidRDefault="00AB7AF3" w:rsidP="008C100C"/>
  <w:p w14:paraId="2B203207" w14:textId="77777777" w:rsidR="00AB7AF3" w:rsidRDefault="00AB7AF3"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E726C4F"/>
    <w:multiLevelType w:val="hybridMultilevel"/>
    <w:tmpl w:val="A64E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40"/>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1"/>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9"/>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num>
  <w:num w:numId="31">
    <w:abstractNumId w:val="18"/>
  </w:num>
  <w:num w:numId="32">
    <w:abstractNumId w:val="27"/>
  </w:num>
  <w:num w:numId="33">
    <w:abstractNumId w:val="4"/>
  </w:num>
  <w:num w:numId="34">
    <w:abstractNumId w:val="4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8"/>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 w:numId="51">
    <w:abstractNumId w:val="37"/>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s Kuehne">
    <w15:presenceInfo w15:providerId="Windows Live" w15:userId="8d878c91115d18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efaultTableStyle w:val="Gitternetztabelle1hell1"/>
  <w:noPunctuationKerning/>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48E7"/>
    <w:rsid w:val="00005F1F"/>
    <w:rsid w:val="00006B3A"/>
    <w:rsid w:val="0001259E"/>
    <w:rsid w:val="00023528"/>
    <w:rsid w:val="00024C43"/>
    <w:rsid w:val="00030624"/>
    <w:rsid w:val="00033041"/>
    <w:rsid w:val="00034345"/>
    <w:rsid w:val="000409FC"/>
    <w:rsid w:val="00043925"/>
    <w:rsid w:val="000449B0"/>
    <w:rsid w:val="000508CE"/>
    <w:rsid w:val="0005213E"/>
    <w:rsid w:val="00060BBB"/>
    <w:rsid w:val="0006408F"/>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09D3"/>
    <w:rsid w:val="00101D6D"/>
    <w:rsid w:val="00106344"/>
    <w:rsid w:val="00112ECA"/>
    <w:rsid w:val="001157F7"/>
    <w:rsid w:val="00123F2F"/>
    <w:rsid w:val="0013391D"/>
    <w:rsid w:val="00147F63"/>
    <w:rsid w:val="001579B5"/>
    <w:rsid w:val="00166BB7"/>
    <w:rsid w:val="001725A5"/>
    <w:rsid w:val="00177DED"/>
    <w:rsid w:val="001832F8"/>
    <w:rsid w:val="00195249"/>
    <w:rsid w:val="00197607"/>
    <w:rsid w:val="001A76DB"/>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2546A"/>
    <w:rsid w:val="00231710"/>
    <w:rsid w:val="00232273"/>
    <w:rsid w:val="002423FB"/>
    <w:rsid w:val="00243E16"/>
    <w:rsid w:val="00255718"/>
    <w:rsid w:val="002659E9"/>
    <w:rsid w:val="002714A2"/>
    <w:rsid w:val="00277205"/>
    <w:rsid w:val="00286EC7"/>
    <w:rsid w:val="00294283"/>
    <w:rsid w:val="002A2B33"/>
    <w:rsid w:val="002A7671"/>
    <w:rsid w:val="002A79A0"/>
    <w:rsid w:val="002B197B"/>
    <w:rsid w:val="002B261C"/>
    <w:rsid w:val="002B267E"/>
    <w:rsid w:val="002B3320"/>
    <w:rsid w:val="002B7E99"/>
    <w:rsid w:val="002C0868"/>
    <w:rsid w:val="002E56CD"/>
    <w:rsid w:val="002F10B8"/>
    <w:rsid w:val="002F1E2B"/>
    <w:rsid w:val="00300B86"/>
    <w:rsid w:val="0030202A"/>
    <w:rsid w:val="00302159"/>
    <w:rsid w:val="00303110"/>
    <w:rsid w:val="003129C6"/>
    <w:rsid w:val="00316300"/>
    <w:rsid w:val="0031788B"/>
    <w:rsid w:val="00333ECA"/>
    <w:rsid w:val="00337D65"/>
    <w:rsid w:val="00342831"/>
    <w:rsid w:val="00343109"/>
    <w:rsid w:val="00362160"/>
    <w:rsid w:val="00366C20"/>
    <w:rsid w:val="003707E2"/>
    <w:rsid w:val="003734F5"/>
    <w:rsid w:val="00373F41"/>
    <w:rsid w:val="00383FF4"/>
    <w:rsid w:val="003857AC"/>
    <w:rsid w:val="00396734"/>
    <w:rsid w:val="003A06D0"/>
    <w:rsid w:val="003A0D47"/>
    <w:rsid w:val="003A1FBF"/>
    <w:rsid w:val="003B0E37"/>
    <w:rsid w:val="003B1F5B"/>
    <w:rsid w:val="003C18EF"/>
    <w:rsid w:val="003C20A1"/>
    <w:rsid w:val="003C61EA"/>
    <w:rsid w:val="003D15AE"/>
    <w:rsid w:val="003D1945"/>
    <w:rsid w:val="003D324A"/>
    <w:rsid w:val="003D5C65"/>
    <w:rsid w:val="003D798F"/>
    <w:rsid w:val="003E324B"/>
    <w:rsid w:val="003E6731"/>
    <w:rsid w:val="0040052F"/>
    <w:rsid w:val="00402E3A"/>
    <w:rsid w:val="00412A4B"/>
    <w:rsid w:val="0042094E"/>
    <w:rsid w:val="004226B7"/>
    <w:rsid w:val="0042272F"/>
    <w:rsid w:val="0042627A"/>
    <w:rsid w:val="00427622"/>
    <w:rsid w:val="0043023F"/>
    <w:rsid w:val="00430C66"/>
    <w:rsid w:val="00431A67"/>
    <w:rsid w:val="00445475"/>
    <w:rsid w:val="00453E33"/>
    <w:rsid w:val="00462FBF"/>
    <w:rsid w:val="00472D17"/>
    <w:rsid w:val="00473B6C"/>
    <w:rsid w:val="004819C2"/>
    <w:rsid w:val="00485993"/>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64C22"/>
    <w:rsid w:val="0056573B"/>
    <w:rsid w:val="00572BC4"/>
    <w:rsid w:val="00581419"/>
    <w:rsid w:val="00590FE3"/>
    <w:rsid w:val="00591B31"/>
    <w:rsid w:val="00596B92"/>
    <w:rsid w:val="005A05CB"/>
    <w:rsid w:val="005A293B"/>
    <w:rsid w:val="005A5678"/>
    <w:rsid w:val="005A5E41"/>
    <w:rsid w:val="005B5688"/>
    <w:rsid w:val="005C4A13"/>
    <w:rsid w:val="005C561D"/>
    <w:rsid w:val="005D2EE1"/>
    <w:rsid w:val="005E5C94"/>
    <w:rsid w:val="005F4F93"/>
    <w:rsid w:val="0060033A"/>
    <w:rsid w:val="00602B81"/>
    <w:rsid w:val="00602EA3"/>
    <w:rsid w:val="006047D8"/>
    <w:rsid w:val="0060747C"/>
    <w:rsid w:val="006107FC"/>
    <w:rsid w:val="00611D26"/>
    <w:rsid w:val="00634A4D"/>
    <w:rsid w:val="00635370"/>
    <w:rsid w:val="00643C24"/>
    <w:rsid w:val="0067485C"/>
    <w:rsid w:val="006852B0"/>
    <w:rsid w:val="006970AF"/>
    <w:rsid w:val="006A0100"/>
    <w:rsid w:val="006A3443"/>
    <w:rsid w:val="006B2C49"/>
    <w:rsid w:val="006C53FF"/>
    <w:rsid w:val="006C6AF6"/>
    <w:rsid w:val="006D31DB"/>
    <w:rsid w:val="006F11AC"/>
    <w:rsid w:val="006F2371"/>
    <w:rsid w:val="006F2C2B"/>
    <w:rsid w:val="007001D7"/>
    <w:rsid w:val="00704663"/>
    <w:rsid w:val="007057F1"/>
    <w:rsid w:val="00711729"/>
    <w:rsid w:val="00711B66"/>
    <w:rsid w:val="0071217C"/>
    <w:rsid w:val="007132C1"/>
    <w:rsid w:val="007139E9"/>
    <w:rsid w:val="007165BD"/>
    <w:rsid w:val="007167BB"/>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669"/>
    <w:rsid w:val="007A7CF7"/>
    <w:rsid w:val="007C0E03"/>
    <w:rsid w:val="007C625D"/>
    <w:rsid w:val="007E3373"/>
    <w:rsid w:val="007F4325"/>
    <w:rsid w:val="008012F5"/>
    <w:rsid w:val="008020C7"/>
    <w:rsid w:val="00805611"/>
    <w:rsid w:val="00805977"/>
    <w:rsid w:val="00806704"/>
    <w:rsid w:val="00827213"/>
    <w:rsid w:val="00831022"/>
    <w:rsid w:val="00850AB8"/>
    <w:rsid w:val="00851329"/>
    <w:rsid w:val="008514A0"/>
    <w:rsid w:val="00852E10"/>
    <w:rsid w:val="00854241"/>
    <w:rsid w:val="008546B3"/>
    <w:rsid w:val="00860008"/>
    <w:rsid w:val="00861E18"/>
    <w:rsid w:val="008677C6"/>
    <w:rsid w:val="00875F61"/>
    <w:rsid w:val="0087606C"/>
    <w:rsid w:val="00876B32"/>
    <w:rsid w:val="0088011D"/>
    <w:rsid w:val="00882FC4"/>
    <w:rsid w:val="0088339A"/>
    <w:rsid w:val="00885BC6"/>
    <w:rsid w:val="00890065"/>
    <w:rsid w:val="008A31C5"/>
    <w:rsid w:val="008A6495"/>
    <w:rsid w:val="008A68CC"/>
    <w:rsid w:val="008B059D"/>
    <w:rsid w:val="008B35FC"/>
    <w:rsid w:val="008B5BF1"/>
    <w:rsid w:val="008B7EC0"/>
    <w:rsid w:val="008C100C"/>
    <w:rsid w:val="008C3923"/>
    <w:rsid w:val="008C7396"/>
    <w:rsid w:val="008D23C9"/>
    <w:rsid w:val="008D40EE"/>
    <w:rsid w:val="008D464F"/>
    <w:rsid w:val="008D603F"/>
    <w:rsid w:val="008F06B3"/>
    <w:rsid w:val="008F4458"/>
    <w:rsid w:val="00906C70"/>
    <w:rsid w:val="00912C71"/>
    <w:rsid w:val="00922029"/>
    <w:rsid w:val="009228C8"/>
    <w:rsid w:val="00930197"/>
    <w:rsid w:val="00930A73"/>
    <w:rsid w:val="00930E31"/>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A4727"/>
    <w:rsid w:val="009B1AF1"/>
    <w:rsid w:val="009B1FA0"/>
    <w:rsid w:val="009B28A5"/>
    <w:rsid w:val="009C0ECF"/>
    <w:rsid w:val="009C3825"/>
    <w:rsid w:val="009C4CD6"/>
    <w:rsid w:val="009C7DCE"/>
    <w:rsid w:val="009D1CDA"/>
    <w:rsid w:val="009D4EF5"/>
    <w:rsid w:val="009E44E7"/>
    <w:rsid w:val="009F04EF"/>
    <w:rsid w:val="009F7F75"/>
    <w:rsid w:val="00A05FDF"/>
    <w:rsid w:val="00A12E16"/>
    <w:rsid w:val="00A31FB9"/>
    <w:rsid w:val="00A34900"/>
    <w:rsid w:val="00A42CB7"/>
    <w:rsid w:val="00A44E81"/>
    <w:rsid w:val="00A471E7"/>
    <w:rsid w:val="00A50716"/>
    <w:rsid w:val="00A55556"/>
    <w:rsid w:val="00A63756"/>
    <w:rsid w:val="00A710C8"/>
    <w:rsid w:val="00A72B29"/>
    <w:rsid w:val="00A74011"/>
    <w:rsid w:val="00A833D1"/>
    <w:rsid w:val="00A83CAA"/>
    <w:rsid w:val="00A9135E"/>
    <w:rsid w:val="00A9241B"/>
    <w:rsid w:val="00A93A73"/>
    <w:rsid w:val="00A9675F"/>
    <w:rsid w:val="00AA0D5A"/>
    <w:rsid w:val="00AA2F0A"/>
    <w:rsid w:val="00AA52F6"/>
    <w:rsid w:val="00AB7AF3"/>
    <w:rsid w:val="00AC0AAD"/>
    <w:rsid w:val="00AC5012"/>
    <w:rsid w:val="00AD0665"/>
    <w:rsid w:val="00AD0F45"/>
    <w:rsid w:val="00AD3D5F"/>
    <w:rsid w:val="00AD4630"/>
    <w:rsid w:val="00AE0702"/>
    <w:rsid w:val="00AE79E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0D8E"/>
    <w:rsid w:val="00BA2083"/>
    <w:rsid w:val="00BA42A2"/>
    <w:rsid w:val="00BB79DE"/>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45DB7"/>
    <w:rsid w:val="00C474B1"/>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344F"/>
    <w:rsid w:val="00DB7C3C"/>
    <w:rsid w:val="00DC2EB1"/>
    <w:rsid w:val="00DD0002"/>
    <w:rsid w:val="00DD0D58"/>
    <w:rsid w:val="00DD3493"/>
    <w:rsid w:val="00DD5A0D"/>
    <w:rsid w:val="00DE105D"/>
    <w:rsid w:val="00DE6F0E"/>
    <w:rsid w:val="00DF1F29"/>
    <w:rsid w:val="00DF3A4F"/>
    <w:rsid w:val="00DF3B48"/>
    <w:rsid w:val="00DF5EAF"/>
    <w:rsid w:val="00E00905"/>
    <w:rsid w:val="00E01B2E"/>
    <w:rsid w:val="00E06267"/>
    <w:rsid w:val="00E15FDC"/>
    <w:rsid w:val="00E21636"/>
    <w:rsid w:val="00E21D05"/>
    <w:rsid w:val="00E230BA"/>
    <w:rsid w:val="00E30DE0"/>
    <w:rsid w:val="00E31A55"/>
    <w:rsid w:val="00E33995"/>
    <w:rsid w:val="00E36FE1"/>
    <w:rsid w:val="00E4299F"/>
    <w:rsid w:val="00E5513E"/>
    <w:rsid w:val="00E624E6"/>
    <w:rsid w:val="00E7674F"/>
    <w:rsid w:val="00E83D98"/>
    <w:rsid w:val="00EA5FB6"/>
    <w:rsid w:val="00EB7A3C"/>
    <w:rsid w:val="00EC42BE"/>
    <w:rsid w:val="00EE0FF4"/>
    <w:rsid w:val="00EE32B1"/>
    <w:rsid w:val="00EE3786"/>
    <w:rsid w:val="00EE3BEF"/>
    <w:rsid w:val="00EE4E37"/>
    <w:rsid w:val="00EE6AD9"/>
    <w:rsid w:val="00EF4464"/>
    <w:rsid w:val="00EF63FB"/>
    <w:rsid w:val="00EF78A5"/>
    <w:rsid w:val="00F102AA"/>
    <w:rsid w:val="00F1108A"/>
    <w:rsid w:val="00F2001C"/>
    <w:rsid w:val="00F275C1"/>
    <w:rsid w:val="00F275CE"/>
    <w:rsid w:val="00F316B4"/>
    <w:rsid w:val="00F342DA"/>
    <w:rsid w:val="00F3464C"/>
    <w:rsid w:val="00F42CC9"/>
    <w:rsid w:val="00F442F9"/>
    <w:rsid w:val="00F50E2C"/>
    <w:rsid w:val="00F71295"/>
    <w:rsid w:val="00F92033"/>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187DF296"/>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440.txt" TargetMode="External"/><Relationship Id="rId63" Type="http://schemas.openxmlformats.org/officeDocument/2006/relationships/hyperlink" Target="http://www.w3.org/TR/2004/REC-xml-20040204/" TargetMode="External"/><Relationship Id="rId68" Type="http://schemas.openxmlformats.org/officeDocument/2006/relationships/hyperlink" Target="http://www.w3.org/TR/2012/REC-xmlschema11-2-20120405/" TargetMode="External"/><Relationship Id="rId84" Type="http://schemas.openxmlformats.org/officeDocument/2006/relationships/package" Target="embeddings/Microsoft_PowerPoint-Pr_sentation.pptx"/><Relationship Id="rId89" Type="http://schemas.openxmlformats.org/officeDocument/2006/relationships/image" Target="media/image4.png"/><Relationship Id="rId16" Type="http://schemas.openxmlformats.org/officeDocument/2006/relationships/hyperlink" Target="mailto:kuehne@trustable.de" TargetMode="External"/><Relationship Id="rId107" Type="http://schemas.openxmlformats.org/officeDocument/2006/relationships/hyperlink" Target="https://www.owasp.org/index.php/Top_10-2017_A1-Injection" TargetMode="Externa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tools.ietf.org/html/rfc8259" TargetMode="External"/><Relationship Id="rId58" Type="http://schemas.openxmlformats.org/officeDocument/2006/relationships/hyperlink" Target="http://www.w3.org/TR/2008/REC-xml-20081126/" TargetMode="External"/><Relationship Id="rId74" Type="http://schemas.openxmlformats.org/officeDocument/2006/relationships/hyperlink" Target="https://www.iso.org/standard/40874.html" TargetMode="External"/><Relationship Id="rId79" Type="http://schemas.openxmlformats.org/officeDocument/2006/relationships/hyperlink" Target="https://www.oasis-open.org/standards" TargetMode="External"/><Relationship Id="rId102" Type="http://schemas.openxmlformats.org/officeDocument/2006/relationships/image" Target="media/image16.png"/><Relationship Id="rId5" Type="http://schemas.openxmlformats.org/officeDocument/2006/relationships/webSettings" Target="webSettings.xml"/><Relationship Id="rId90" Type="http://schemas.openxmlformats.org/officeDocument/2006/relationships/image" Target="media/image5.png"/><Relationship Id="rId95" Type="http://schemas.openxmlformats.org/officeDocument/2006/relationships/image" Target="media/image9.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648.txt" TargetMode="External"/><Relationship Id="rId64" Type="http://schemas.openxmlformats.org/officeDocument/2006/relationships/hyperlink" Target="http://www.w3.org/TR/REC-xml/" TargetMode="External"/><Relationship Id="rId69" Type="http://schemas.openxmlformats.org/officeDocument/2006/relationships/hyperlink" Target="http://www.w3.org/TR/xmlschema11-2/" TargetMode="External"/><Relationship Id="rId80" Type="http://schemas.openxmlformats.org/officeDocument/2006/relationships/image" Target="media/image2.png"/><Relationship Id="rId85" Type="http://schemas.openxmlformats.org/officeDocument/2006/relationships/hyperlink" Target="http://www.w3.org/TR/2010/REC-xpath20-20101214/" TargetMode="External"/><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33" Type="http://schemas.openxmlformats.org/officeDocument/2006/relationships/hyperlink" Target="https://www.oasis-open.org/policies-guidelines/trademark" TargetMode="External"/><Relationship Id="rId38" Type="http://schemas.openxmlformats.org/officeDocument/2006/relationships/hyperlink" Target="https://www.oasis-open.org/policies-guidelines/ipr" TargetMode="External"/><Relationship Id="rId59" Type="http://schemas.openxmlformats.org/officeDocument/2006/relationships/hyperlink" Target="http://www.w3.org/TR/xml" TargetMode="External"/><Relationship Id="rId103" Type="http://schemas.openxmlformats.org/officeDocument/2006/relationships/image" Target="media/image17.png"/><Relationship Id="rId108" Type="http://schemas.openxmlformats.org/officeDocument/2006/relationships/fontTable" Target="fontTable.xml"/><Relationship Id="rId54" Type="http://schemas.openxmlformats.org/officeDocument/2006/relationships/hyperlink" Target="http://www.w3.org/TR/xmlschema-1/" TargetMode="External"/><Relationship Id="rId70" Type="http://schemas.openxmlformats.org/officeDocument/2006/relationships/hyperlink" Target="http://www.w3.org/TR/xpath" TargetMode="External"/><Relationship Id="rId75" Type="http://schemas.openxmlformats.org/officeDocument/2006/relationships/hyperlink" Target="https://www.iso.org/obp/ui" TargetMode="External"/><Relationship Id="rId91" Type="http://schemas.openxmlformats.org/officeDocument/2006/relationships/image" Target="media/image6.png"/><Relationship Id="rId9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footer" Target="footer2.xml"/><Relationship Id="rId49" Type="http://schemas.openxmlformats.org/officeDocument/2006/relationships/hyperlink" Target="http://www.ietf.org/rfc/rfc2822.txt" TargetMode="External"/><Relationship Id="rId57" Type="http://schemas.openxmlformats.org/officeDocument/2006/relationships/hyperlink" Target="http://www.ws-i.org/Profiles/AttachmentsProfile-1.0.html" TargetMode="External"/><Relationship Id="rId106" Type="http://schemas.openxmlformats.org/officeDocument/2006/relationships/hyperlink" Target="https://www.owasp.org/index.php/Top_10-2017_A1-Injection" TargetMode="External"/><Relationship Id="rId10" Type="http://schemas.openxmlformats.org/officeDocument/2006/relationships/hyperlink" Target="http://docs.oasis-open.org/dss-x/dss-core/v2.0/csprd02/dss-core-v2.0-csprd03.pdf"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2119" TargetMode="External"/><Relationship Id="rId52" Type="http://schemas.openxmlformats.org/officeDocument/2006/relationships/hyperlink" Target="http://www.rfc-editor.org/info/rfc8174" TargetMode="External"/><Relationship Id="rId60" Type="http://schemas.openxmlformats.org/officeDocument/2006/relationships/hyperlink" Target="http://www.w3.org/TR/xml-c14n" TargetMode="External"/><Relationship Id="rId65" Type="http://schemas.openxmlformats.org/officeDocument/2006/relationships/hyperlink" Target="http://www.w3.org/TR/2002/REC-xmldsig-core-20020212/" TargetMode="External"/><Relationship Id="rId73" Type="http://schemas.openxmlformats.org/officeDocument/2006/relationships/hyperlink" Target="https://www.oasis-open.org/committees/download.php/62576/localsig-v1.0-csprd04.pdf" TargetMode="External"/><Relationship Id="rId78" Type="http://schemas.openxmlformats.org/officeDocument/2006/relationships/hyperlink" Target="https://tools.ietf.org/html/rfc7515" TargetMode="External"/><Relationship Id="rId81" Type="http://schemas.openxmlformats.org/officeDocument/2006/relationships/comments" Target="comments.xml"/><Relationship Id="rId86" Type="http://schemas.openxmlformats.org/officeDocument/2006/relationships/hyperlink" Target="http://www.w3.org/TR/2010/REC-xpath20-20101214/" TargetMode="External"/><Relationship Id="rId94" Type="http://schemas.openxmlformats.org/officeDocument/2006/relationships/image" Target="media/image8.png"/><Relationship Id="rId99" Type="http://schemas.openxmlformats.org/officeDocument/2006/relationships/image" Target="media/image13.png"/><Relationship Id="rId10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docs.oasis-open.org/dss-x/dss-core/v2.0/csprd02/dss-core-v2.0-csprd03.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3/schema/" TargetMode="External"/><Relationship Id="rId39" Type="http://schemas.openxmlformats.org/officeDocument/2006/relationships/hyperlink" Target="https://www.oasis-open.org/committees/dss-x/ipr.php" TargetMode="External"/><Relationship Id="rId109" Type="http://schemas.microsoft.com/office/2011/relationships/people" Target="people.xml"/><Relationship Id="rId34" Type="http://schemas.openxmlformats.org/officeDocument/2006/relationships/header" Target="header1.xml"/><Relationship Id="rId50" Type="http://schemas.openxmlformats.org/officeDocument/2006/relationships/hyperlink" Target="http://www.ietf.org/rfc/rfc3075.txt" TargetMode="External"/><Relationship Id="rId55" Type="http://schemas.openxmlformats.org/officeDocument/2006/relationships/hyperlink" Target="http://www.w3.org/TR/soap12-af/" TargetMode="External"/><Relationship Id="rId76" Type="http://schemas.openxmlformats.org/officeDocument/2006/relationships/hyperlink" Target="https://doi.org/10.1145/1655121.1655129" TargetMode="External"/><Relationship Id="rId97" Type="http://schemas.openxmlformats.org/officeDocument/2006/relationships/image" Target="media/image11.png"/><Relationship Id="rId104" Type="http://schemas.openxmlformats.org/officeDocument/2006/relationships/image" Target="media/image18.png"/><Relationship Id="rId7" Type="http://schemas.openxmlformats.org/officeDocument/2006/relationships/endnotes" Target="endnotes.xml"/><Relationship Id="rId71" Type="http://schemas.openxmlformats.org/officeDocument/2006/relationships/hyperlink" Target="http://www.w3.org/TR/xpath20/" TargetMode="External"/><Relationship Id="rId92" Type="http://schemas.openxmlformats.org/officeDocument/2006/relationships/hyperlink" Target="http://www.w3.org/TR/xmlschema-2/" TargetMode="External"/><Relationship Id="rId2" Type="http://schemas.openxmlformats.org/officeDocument/2006/relationships/numbering" Target="numbering.xml"/><Relationship Id="rId29" Type="http://schemas.openxmlformats.org/officeDocument/2006/relationships/hyperlink" Target="http://docs.oasis-open.org/dss-x/dss-core/v2.0/csprd02/dss-core-v2.0-csprd02.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profiles-asynchronous_processing-spec-v1.0-os.html" TargetMode="External"/><Relationship Id="rId45" Type="http://schemas.openxmlformats.org/officeDocument/2006/relationships/hyperlink" Target="http://www.ietf.org/rfc/rfc2396.txt" TargetMode="External"/><Relationship Id="rId66" Type="http://schemas.openxmlformats.org/officeDocument/2006/relationships/hyperlink" Target="http://www.w3.org/TR/2012/REC-xmlschema11-1-20120405/" TargetMode="External"/><Relationship Id="rId87" Type="http://schemas.openxmlformats.org/officeDocument/2006/relationships/hyperlink" Target="http://www.w3.org/TR/2014/REC-xpath-30-20140408/" TargetMode="External"/><Relationship Id="rId110" Type="http://schemas.openxmlformats.org/officeDocument/2006/relationships/theme" Target="theme/theme1.xml"/><Relationship Id="rId61" Type="http://schemas.openxmlformats.org/officeDocument/2006/relationships/hyperlink" Target="http://www.w3.org/TR/2002/REC-xml-exc-c14n-20020718/" TargetMode="External"/><Relationship Id="rId82" Type="http://schemas.microsoft.com/office/2011/relationships/commentsExtended" Target="commentsExtended.xml"/><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dss-core-v2.0.html" TargetMode="External"/><Relationship Id="rId35" Type="http://schemas.openxmlformats.org/officeDocument/2006/relationships/footer" Target="footer1.xml"/><Relationship Id="rId56" Type="http://schemas.openxmlformats.org/officeDocument/2006/relationships/hyperlink" Target="http://www.w3.org/TR/soap12-mtom/" TargetMode="External"/><Relationship Id="rId77" Type="http://schemas.openxmlformats.org/officeDocument/2006/relationships/hyperlink" Target="https://tools.ietf.org/html/rfc7049" TargetMode="External"/><Relationship Id="rId100" Type="http://schemas.openxmlformats.org/officeDocument/2006/relationships/image" Target="media/image14.png"/><Relationship Id="rId105" Type="http://schemas.openxmlformats.org/officeDocument/2006/relationships/hyperlink" Target="http://msdn.microsoft.com/en-us/magazine/ee335713.aspx" TargetMode="External"/><Relationship Id="rId8" Type="http://schemas.openxmlformats.org/officeDocument/2006/relationships/image" Target="media/image1.jpg"/><Relationship Id="rId51" Type="http://schemas.openxmlformats.org/officeDocument/2006/relationships/hyperlink" Target="http://www.ietf.org/rfc/rfc5652.txt" TargetMode="External"/><Relationship Id="rId72" Type="http://schemas.openxmlformats.org/officeDocument/2006/relationships/hyperlink" Target="https://www.itu.int/en/ITU-T/asn1/Pages/introduction.aspx" TargetMode="External"/><Relationship Id="rId93" Type="http://schemas.openxmlformats.org/officeDocument/2006/relationships/image" Target="media/image7.png"/><Relationship Id="rId98" Type="http://schemas.openxmlformats.org/officeDocument/2006/relationships/image" Target="media/image12.png"/><Relationship Id="rId3" Type="http://schemas.openxmlformats.org/officeDocument/2006/relationships/styles" Target="styles.xml"/><Relationship Id="rId25" Type="http://schemas.openxmlformats.org/officeDocument/2006/relationships/hyperlink" Target="https://www.oasis-open.org/policies-guidelines/ipr" TargetMode="External"/><Relationship Id="rId46" Type="http://schemas.openxmlformats.org/officeDocument/2006/relationships/hyperlink" Target="http://www.ietf.org/rfc/rfc2440.txt" TargetMode="External"/><Relationship Id="rId67" Type="http://schemas.openxmlformats.org/officeDocument/2006/relationships/hyperlink" Target="http://www.w3.org/TR/xmlschema11-1/" TargetMode="External"/><Relationship Id="rId20" Type="http://schemas.openxmlformats.org/officeDocument/2006/relationships/hyperlink" Target="http://docs.oasis-open.org/dss-x/ns/core" TargetMode="External"/><Relationship Id="rId41" Type="http://schemas.openxmlformats.org/officeDocument/2006/relationships/hyperlink" Target="http://docs.oasis-open.org/dss/v1.0/oasis-dss-core-spec-v1.0-os.html" TargetMode="External"/><Relationship Id="rId62" Type="http://schemas.openxmlformats.org/officeDocument/2006/relationships/hyperlink" Target="http://www.w3.org/TR/1999/REC-xml-names-19990114/" TargetMode="External"/><Relationship Id="rId83" Type="http://schemas.openxmlformats.org/officeDocument/2006/relationships/image" Target="media/image3.emf"/><Relationship Id="rId88" Type="http://schemas.openxmlformats.org/officeDocument/2006/relationships/hyperlink" Target="http://www.w3.org/TR/2014/REC-xpath-30-201404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78FD7-1986-4C97-BAD1-5ABC80DE8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151</Pages>
  <Words>37406</Words>
  <Characters>298686</Characters>
  <Application>Microsoft Office Word</Application>
  <DocSecurity>0</DocSecurity>
  <Lines>2489</Lines>
  <Paragraphs>670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335422</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1</cp:revision>
  <cp:lastPrinted>2011-08-24T20:10:00Z</cp:lastPrinted>
  <dcterms:created xsi:type="dcterms:W3CDTF">2019-05-09T19:38:00Z</dcterms:created>
  <dcterms:modified xsi:type="dcterms:W3CDTF">2019-05-15T21:20:00Z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