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677EE" w14:textId="77777777" w:rsidR="00C71349" w:rsidRPr="003A06D0" w:rsidRDefault="00B10527" w:rsidP="008C100C">
      <w:pPr>
        <w:pStyle w:val="Kopfzeile"/>
        <w:rPr>
          <w:lang w:val="en-GB"/>
        </w:rPr>
      </w:pPr>
      <w:bookmarkStart w:id="0" w:name="_GoBack"/>
      <w:bookmarkEnd w:id="0"/>
      <w:r w:rsidRPr="003A06D0">
        <w:rPr>
          <w:noProof/>
          <w:lang w:val="en-GB" w:eastAsia="en-GB"/>
        </w:rPr>
        <w:drawing>
          <wp:inline distT="0" distB="0" distL="0" distR="0" wp14:anchorId="37584314" wp14:editId="50122491">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B03B46F" w14:textId="056F0E42" w:rsidR="00C71349" w:rsidRPr="003A06D0" w:rsidRDefault="004B584D" w:rsidP="008C100C">
      <w:pPr>
        <w:pStyle w:val="Titel"/>
        <w:rPr>
          <w:lang w:val="en-GB"/>
        </w:rPr>
      </w:pPr>
      <w:r w:rsidRPr="003A06D0">
        <w:rPr>
          <w:lang w:val="en-GB"/>
        </w:rPr>
        <w:t xml:space="preserve">Digital Signature Service </w:t>
      </w:r>
      <w:r w:rsidR="00B63A4F">
        <w:rPr>
          <w:lang w:val="en-GB"/>
        </w:rPr>
        <w:t>Metadata</w:t>
      </w:r>
      <w:r w:rsidRPr="003A06D0">
        <w:rPr>
          <w:lang w:val="en-GB"/>
        </w:rPr>
        <w:t xml:space="preserve"> </w:t>
      </w:r>
      <w:del w:id="1" w:author="Andreas Kuehne" w:date="2019-06-25T11:18:00Z">
        <w:r w:rsidR="009523EF">
          <w:delText xml:space="preserve">Version </w:delText>
        </w:r>
        <w:r w:rsidR="0046122A">
          <w:delText>1.0</w:delText>
        </w:r>
      </w:del>
    </w:p>
    <w:p w14:paraId="082DF167" w14:textId="0D260EAB" w:rsidR="00E4299F" w:rsidRPr="003A06D0" w:rsidRDefault="00CD66CF" w:rsidP="008C100C">
      <w:pPr>
        <w:pStyle w:val="Untertitel"/>
        <w:rPr>
          <w:ins w:id="2" w:author="Andreas Kuehne" w:date="2019-06-25T11:18:00Z"/>
          <w:lang w:val="en-GB"/>
        </w:rPr>
      </w:pPr>
      <w:r>
        <w:rPr>
          <w:lang w:val="en-GB"/>
        </w:rPr>
        <w:t xml:space="preserve">Committee </w:t>
      </w:r>
      <w:ins w:id="3" w:author="Andreas Kuehne" w:date="2019-06-25T11:18:00Z">
        <w:r>
          <w:rPr>
            <w:lang w:val="en-GB"/>
          </w:rPr>
          <w:t xml:space="preserve">Specificaton </w:t>
        </w:r>
        <w:r w:rsidR="003857AC">
          <w:rPr>
            <w:lang w:val="en-GB"/>
          </w:rPr>
          <w:t>0</w:t>
        </w:r>
        <w:r w:rsidR="004735E6">
          <w:rPr>
            <w:lang w:val="en-GB"/>
          </w:rPr>
          <w:t>1</w:t>
        </w:r>
      </w:ins>
    </w:p>
    <w:p w14:paraId="65929F42" w14:textId="07D7CA64" w:rsidR="00286EC7" w:rsidRPr="003A06D0" w:rsidRDefault="0064700F" w:rsidP="008C100C">
      <w:pPr>
        <w:pStyle w:val="Untertitel"/>
        <w:rPr>
          <w:ins w:id="4" w:author="Andreas Kuehne" w:date="2019-06-25T11:18:00Z"/>
          <w:lang w:val="en-GB"/>
        </w:rPr>
      </w:pPr>
      <w:ins w:id="5" w:author="Andreas Kuehne" w:date="2019-06-25T11:18:00Z">
        <w:r>
          <w:rPr>
            <w:lang w:val="en-GB"/>
          </w:rPr>
          <w:t>07</w:t>
        </w:r>
        <w:r w:rsidR="004B584D" w:rsidRPr="003A06D0">
          <w:rPr>
            <w:lang w:val="en-GB"/>
          </w:rPr>
          <w:t xml:space="preserve"> </w:t>
        </w:r>
        <w:r w:rsidR="00CD66CF">
          <w:rPr>
            <w:lang w:val="en-GB"/>
          </w:rPr>
          <w:t>Ma</w:t>
        </w:r>
        <w:r>
          <w:rPr>
            <w:lang w:val="en-GB"/>
          </w:rPr>
          <w:t>y</w:t>
        </w:r>
        <w:r w:rsidR="00B03FBA" w:rsidRPr="003A06D0">
          <w:rPr>
            <w:lang w:val="en-GB"/>
          </w:rPr>
          <w:t xml:space="preserve"> </w:t>
        </w:r>
        <w:r w:rsidR="00197607" w:rsidRPr="003A06D0">
          <w:rPr>
            <w:lang w:val="en-GB"/>
          </w:rPr>
          <w:t>201</w:t>
        </w:r>
        <w:r w:rsidR="001725A5" w:rsidRPr="003A06D0">
          <w:rPr>
            <w:lang w:val="en-GB"/>
          </w:rPr>
          <w:t>9</w:t>
        </w:r>
      </w:ins>
    </w:p>
    <w:p w14:paraId="44F49293" w14:textId="1082A7D6"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w:t>
      </w:r>
      <w:del w:id="6" w:author="Andreas Kuehne" w:date="2019-06-25T11:18:00Z">
        <w:r w:rsidR="00B03FBA">
          <w:delText xml:space="preserve">Draft </w:delText>
        </w:r>
        <w:r w:rsidR="0046122A">
          <w:delText>01 /</w:delText>
        </w:r>
        <w:r w:rsidR="0046122A">
          <w:br/>
          <w:delText>Public Review Draft 01</w:delText>
        </w:r>
      </w:del>
      <w:ins w:id="7" w:author="Andreas Kuehne" w:date="2019-06-25T11:18:00Z">
        <w:r w:rsidR="00E4299F" w:rsidRPr="003A06D0">
          <w:rPr>
            <w:sz w:val="24"/>
            <w:szCs w:val="24"/>
            <w:lang w:val="en-GB"/>
          </w:rPr>
          <w:t>URIs</w:t>
        </w:r>
      </w:ins>
    </w:p>
    <w:p w14:paraId="7F6D7682" w14:textId="77777777" w:rsidR="00286EC7" w:rsidRDefault="0046122A" w:rsidP="008C100C">
      <w:pPr>
        <w:pStyle w:val="Untertitel"/>
        <w:rPr>
          <w:del w:id="8" w:author="Andreas Kuehne" w:date="2019-06-25T11:18:00Z"/>
        </w:rPr>
      </w:pPr>
      <w:del w:id="9" w:author="Andreas Kuehne" w:date="2019-06-25T11:18:00Z">
        <w:r w:rsidRPr="0046122A">
          <w:delText>27 March 2019</w:delText>
        </w:r>
      </w:del>
    </w:p>
    <w:p w14:paraId="75A7E4F2"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4507060F" w14:textId="4BA1C714" w:rsidR="00D54431" w:rsidRPr="003A06D0" w:rsidRDefault="00915C19" w:rsidP="00D54431">
      <w:pPr>
        <w:pStyle w:val="Titlepageinfodescription"/>
        <w:rPr>
          <w:rStyle w:val="Hyperlink"/>
          <w:color w:val="auto"/>
          <w:lang w:val="en-GB"/>
        </w:rPr>
      </w:pPr>
      <w:hyperlink r:id="rId9" w:history="1">
        <w:r w:rsidR="00213F75">
          <w:rPr>
            <w:rStyle w:val="Hyperlink"/>
            <w:lang w:val="en-GB"/>
          </w:rPr>
          <w:t>http://docs.oasis-open.org/dss-x/dss-md/v1.0/cs01/dss-md-cs01.docx</w:t>
        </w:r>
      </w:hyperlink>
      <w:r w:rsidR="002659E9" w:rsidRPr="003A06D0">
        <w:rPr>
          <w:rStyle w:val="Hyperlink"/>
          <w:color w:val="auto"/>
          <w:lang w:val="en-GB"/>
        </w:rPr>
        <w:t xml:space="preserve"> (Authoritative)</w:t>
      </w:r>
    </w:p>
    <w:bookmarkStart w:id="10" w:name="_Hlk522724236"/>
    <w:p w14:paraId="398047E3" w14:textId="412368EB" w:rsidR="00FC06F0" w:rsidRPr="003A06D0" w:rsidRDefault="0064700F" w:rsidP="00CF629C">
      <w:pPr>
        <w:pStyle w:val="Titlepageinfodescription"/>
        <w:rPr>
          <w:rStyle w:val="Hyperlink"/>
          <w:color w:val="auto"/>
          <w:lang w:val="en-GB"/>
        </w:rPr>
      </w:pPr>
      <w:r>
        <w:rPr>
          <w:rStyle w:val="Hyperlink"/>
          <w:lang w:val="en-GB"/>
        </w:rPr>
        <w:fldChar w:fldCharType="begin"/>
      </w:r>
      <w:r w:rsidR="00213F75">
        <w:rPr>
          <w:rStyle w:val="Hyperlink"/>
          <w:lang w:val="en-GB"/>
        </w:rPr>
        <w:instrText>HYPERLINK "http://docs.oasis-open.org/dss-x/dss-md/v1.0/cs01/dss-md-cs01.html"</w:instrText>
      </w:r>
      <w:r>
        <w:rPr>
          <w:rStyle w:val="Hyperlink"/>
          <w:lang w:val="en-GB"/>
        </w:rPr>
        <w:fldChar w:fldCharType="separate"/>
      </w:r>
      <w:bookmarkEnd w:id="10"/>
      <w:r w:rsidR="00213F75">
        <w:rPr>
          <w:rStyle w:val="Hyperlink"/>
          <w:lang w:val="en-GB"/>
        </w:rPr>
        <w:t>http://docs.oasis-open.org/dss-x/dss-md/v1.0/cs01/dss-md-cs01.html</w:t>
      </w:r>
      <w:r>
        <w:rPr>
          <w:rStyle w:val="Hyperlink"/>
          <w:lang w:val="en-GB"/>
        </w:rPr>
        <w:fldChar w:fldCharType="end"/>
      </w:r>
    </w:p>
    <w:p w14:paraId="0952B286" w14:textId="63DB9E01" w:rsidR="00CF629C" w:rsidRPr="003A06D0" w:rsidRDefault="00915C19" w:rsidP="00CF629C">
      <w:pPr>
        <w:pStyle w:val="Titlepageinfodescription"/>
        <w:rPr>
          <w:rStyle w:val="Hyperlink"/>
          <w:color w:val="auto"/>
          <w:lang w:val="en-GB"/>
        </w:rPr>
      </w:pPr>
      <w:hyperlink r:id="rId10" w:history="1">
        <w:r w:rsidR="00213F75">
          <w:rPr>
            <w:rStyle w:val="Hyperlink"/>
            <w:lang w:val="en-GB"/>
          </w:rPr>
          <w:t>http://docs.oasis-open.org/dss-x/dss-md/v1.0/cs01/dss-md-cs01.pdf</w:t>
        </w:r>
      </w:hyperlink>
    </w:p>
    <w:p w14:paraId="4497771A"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1C0F1AC"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620403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4EF663C4" w14:textId="4A24C796" w:rsidR="00FC06F0" w:rsidRPr="003A06D0" w:rsidRDefault="00915C19" w:rsidP="00FC06F0">
      <w:pPr>
        <w:pStyle w:val="Titlepageinfodescription"/>
        <w:rPr>
          <w:rStyle w:val="Hyperlink"/>
          <w:color w:val="auto"/>
          <w:lang w:val="en-GB"/>
        </w:rPr>
      </w:pPr>
      <w:hyperlink r:id="rId11" w:history="1">
        <w:r w:rsidR="00213F75">
          <w:rPr>
            <w:rStyle w:val="Hyperlink"/>
            <w:lang w:val="en-GB"/>
          </w:rPr>
          <w:t>http://docs.oasis-open.org/dss-x/dss-md/v1.0/dss-md.docx</w:t>
        </w:r>
      </w:hyperlink>
      <w:r w:rsidR="00FC06F0" w:rsidRPr="003A06D0">
        <w:rPr>
          <w:rStyle w:val="Hyperlink"/>
          <w:color w:val="auto"/>
          <w:lang w:val="en-GB"/>
        </w:rPr>
        <w:t xml:space="preserve"> (Authoritative)</w:t>
      </w:r>
    </w:p>
    <w:p w14:paraId="5D5E36B6" w14:textId="0F2EEF27" w:rsidR="00FC06F0" w:rsidRPr="003A06D0" w:rsidRDefault="00915C19" w:rsidP="00FC06F0">
      <w:pPr>
        <w:pStyle w:val="Titlepageinfodescription"/>
        <w:rPr>
          <w:rStyle w:val="Hyperlink"/>
          <w:color w:val="auto"/>
          <w:lang w:val="en-GB"/>
        </w:rPr>
      </w:pPr>
      <w:hyperlink r:id="rId12" w:history="1">
        <w:r w:rsidR="00213F75">
          <w:rPr>
            <w:rStyle w:val="Hyperlink"/>
            <w:lang w:val="en-GB"/>
          </w:rPr>
          <w:t>http://docs.oasis-open.org/dss-x/dss-md/v1.0/dss-md.html</w:t>
        </w:r>
      </w:hyperlink>
    </w:p>
    <w:p w14:paraId="0265BC29" w14:textId="173223DB" w:rsidR="00FC06F0" w:rsidRPr="003A06D0" w:rsidRDefault="00915C19" w:rsidP="00FC06F0">
      <w:pPr>
        <w:pStyle w:val="Titlepageinfodescription"/>
        <w:rPr>
          <w:rStyle w:val="Hyperlink"/>
          <w:color w:val="auto"/>
          <w:lang w:val="en-GB"/>
        </w:rPr>
      </w:pPr>
      <w:hyperlink r:id="rId13" w:history="1">
        <w:r w:rsidR="00213F75">
          <w:rPr>
            <w:rStyle w:val="Hyperlink"/>
            <w:lang w:val="en-GB"/>
          </w:rPr>
          <w:t>http://docs.oasis-open.org/dss-x/dss-md/v1.0/dss-md.pdf</w:t>
        </w:r>
      </w:hyperlink>
    </w:p>
    <w:p w14:paraId="13F034C8" w14:textId="77777777" w:rsidR="00024C43" w:rsidRPr="003A06D0" w:rsidRDefault="00024C43" w:rsidP="008C100C">
      <w:pPr>
        <w:pStyle w:val="Titlepageinfo"/>
        <w:rPr>
          <w:lang w:val="en-GB"/>
        </w:rPr>
      </w:pPr>
      <w:r w:rsidRPr="003A06D0">
        <w:rPr>
          <w:lang w:val="en-GB"/>
        </w:rPr>
        <w:t>Technical Committee:</w:t>
      </w:r>
    </w:p>
    <w:p w14:paraId="0125A5DE" w14:textId="77777777" w:rsidR="00024C43" w:rsidRPr="003A06D0" w:rsidRDefault="00915C19"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1C58EB86" w14:textId="25685B27" w:rsidR="009C7DCE" w:rsidRPr="003A06D0" w:rsidRDefault="00DC2EB1" w:rsidP="008C100C">
      <w:pPr>
        <w:pStyle w:val="Titlepageinfo"/>
        <w:rPr>
          <w:lang w:val="en-GB"/>
        </w:rPr>
      </w:pPr>
      <w:del w:id="11" w:author="Andreas Kuehne" w:date="2019-06-25T11:18:00Z">
        <w:r>
          <w:delText>Chairs</w:delText>
        </w:r>
      </w:del>
      <w:ins w:id="12" w:author="Andreas Kuehne" w:date="2019-06-25T11:18:00Z">
        <w:r w:rsidRPr="003A06D0">
          <w:rPr>
            <w:lang w:val="en-GB"/>
          </w:rPr>
          <w:t>Chair</w:t>
        </w:r>
      </w:ins>
      <w:r w:rsidR="009C7DCE" w:rsidRPr="003A06D0">
        <w:rPr>
          <w:lang w:val="en-GB"/>
        </w:rPr>
        <w:t>:</w:t>
      </w:r>
    </w:p>
    <w:p w14:paraId="1A503E2A" w14:textId="77777777"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136D7F01" w14:textId="77777777" w:rsidR="00C97029" w:rsidRDefault="00C97029" w:rsidP="00C97029">
      <w:pPr>
        <w:pStyle w:val="Contributor"/>
      </w:pPr>
      <w:r w:rsidRPr="002714AF">
        <w:rPr>
          <w:rFonts w:cs="Arial"/>
          <w:color w:val="333333"/>
          <w:shd w:val="clear" w:color="auto" w:fill="FFFFFF"/>
        </w:rPr>
        <w:t>Ernst Jan van Nigtevecht</w:t>
      </w:r>
      <w:r w:rsidRPr="002714AF">
        <w:t xml:space="preserve"> (</w:t>
      </w:r>
      <w:hyperlink r:id="rId16" w:history="1">
        <w:r>
          <w:rPr>
            <w:rStyle w:val="Hyperlink"/>
          </w:rPr>
          <w:t>EJvN@Sonnenglanz.net</w:t>
        </w:r>
      </w:hyperlink>
      <w:r w:rsidRPr="002714AF">
        <w:t xml:space="preserve">), </w:t>
      </w:r>
      <w:hyperlink r:id="rId17" w:history="1">
        <w:r>
          <w:rPr>
            <w:rStyle w:val="Hyperlink"/>
          </w:rPr>
          <w:t>Sonnenglanz Consulting</w:t>
        </w:r>
      </w:hyperlink>
    </w:p>
    <w:p w14:paraId="6AAE0BDC"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3209EBD9" w14:textId="77777777" w:rsidR="00CD66CF" w:rsidRPr="00CD66CF" w:rsidRDefault="00CD66CF" w:rsidP="007A7CF7">
      <w:pPr>
        <w:pStyle w:val="Contributor"/>
        <w:rPr>
          <w:lang w:val="en-GB"/>
        </w:rPr>
      </w:pPr>
      <w:r w:rsidRPr="00CD66CF">
        <w:rPr>
          <w:lang w:val="en-GB"/>
        </w:rPr>
        <w:t>Detlef Hühnlein (</w:t>
      </w:r>
      <w:hyperlink r:id="rId18" w:history="1">
        <w:r w:rsidRPr="00CD66CF">
          <w:rPr>
            <w:rStyle w:val="Hyperlink"/>
            <w:lang w:val="en-GB"/>
          </w:rPr>
          <w:t>detlef.huehnlein@ecsec.de</w:t>
        </w:r>
      </w:hyperlink>
      <w:r w:rsidRPr="00CD66CF">
        <w:rPr>
          <w:lang w:val="en-GB"/>
        </w:rPr>
        <w:t xml:space="preserve">), Individual </w:t>
      </w:r>
    </w:p>
    <w:p w14:paraId="41A9BBCC" w14:textId="77777777" w:rsidR="007A7CF7" w:rsidRPr="003A06D0" w:rsidRDefault="007A7CF7" w:rsidP="007A7CF7">
      <w:pPr>
        <w:pStyle w:val="Contributor"/>
        <w:rPr>
          <w:lang w:val="en-GB"/>
        </w:rPr>
      </w:pPr>
      <w:r w:rsidRPr="003A06D0">
        <w:rPr>
          <w:lang w:val="en-GB"/>
        </w:rPr>
        <w:t>Andreas Kuehne (</w:t>
      </w:r>
      <w:hyperlink r:id="rId19" w:history="1">
        <w:r w:rsidRPr="003A06D0">
          <w:rPr>
            <w:rStyle w:val="Hyperlink"/>
            <w:lang w:val="en-GB"/>
          </w:rPr>
          <w:t>kuehne@trustable.de</w:t>
        </w:r>
      </w:hyperlink>
      <w:r w:rsidRPr="003A06D0">
        <w:rPr>
          <w:lang w:val="en-GB"/>
        </w:rPr>
        <w:t>), Individual</w:t>
      </w:r>
    </w:p>
    <w:p w14:paraId="27966464" w14:textId="2F7DBFCF" w:rsidR="00560795" w:rsidRPr="003A06D0" w:rsidRDefault="00D00DF9" w:rsidP="003B0E37">
      <w:pPr>
        <w:pStyle w:val="Titlepageinfo"/>
        <w:rPr>
          <w:lang w:val="en-GB"/>
        </w:rPr>
      </w:pPr>
      <w:bookmarkStart w:id="13" w:name="AdditionalArtifacts"/>
      <w:r w:rsidRPr="003A06D0">
        <w:rPr>
          <w:lang w:val="en-GB"/>
        </w:rPr>
        <w:t>Additional</w:t>
      </w:r>
      <w:r w:rsidR="00560795" w:rsidRPr="003A06D0">
        <w:rPr>
          <w:lang w:val="en-GB"/>
        </w:rPr>
        <w:t xml:space="preserve"> </w:t>
      </w:r>
      <w:del w:id="14" w:author="Andreas Kuehne" w:date="2019-06-25T11:18:00Z">
        <w:r w:rsidR="00560795">
          <w:delText>artifacts</w:delText>
        </w:r>
      </w:del>
      <w:bookmarkEnd w:id="13"/>
      <w:ins w:id="15" w:author="Andreas Kuehne" w:date="2019-06-25T11:18:00Z">
        <w:r w:rsidR="00602B81" w:rsidRPr="003A06D0">
          <w:rPr>
            <w:lang w:val="en-GB"/>
          </w:rPr>
          <w:t>artefacts</w:t>
        </w:r>
      </w:ins>
      <w:r w:rsidR="00560795" w:rsidRPr="003A06D0">
        <w:rPr>
          <w:lang w:val="en-GB"/>
        </w:rPr>
        <w:t>:</w:t>
      </w:r>
    </w:p>
    <w:p w14:paraId="4F961DA7"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4CFC7AE4" w14:textId="13EF4A63" w:rsidR="00D00DF9" w:rsidRPr="00CD66CF" w:rsidRDefault="007A7CF7" w:rsidP="007A7CF7">
      <w:pPr>
        <w:pStyle w:val="RelatedWork"/>
        <w:rPr>
          <w:lang w:val="de-DE"/>
        </w:rPr>
      </w:pPr>
      <w:r w:rsidRPr="00CD66CF">
        <w:rPr>
          <w:lang w:val="de-DE"/>
        </w:rPr>
        <w:t xml:space="preserve">JSON and </w:t>
      </w:r>
      <w:r w:rsidR="00560795" w:rsidRPr="00CD66CF">
        <w:rPr>
          <w:lang w:val="de-DE"/>
        </w:rPr>
        <w:t xml:space="preserve">XML schemas: </w:t>
      </w:r>
      <w:hyperlink r:id="rId20" w:history="1">
        <w:r w:rsidR="00213F75">
          <w:rPr>
            <w:rStyle w:val="Hyperlink"/>
            <w:lang w:val="de-DE"/>
          </w:rPr>
          <w:t>http://docs.oasis-open.org/dss-x/dss-md/v1.0/cs01/schema/</w:t>
        </w:r>
      </w:hyperlink>
    </w:p>
    <w:p w14:paraId="0D0353E6" w14:textId="77777777" w:rsidR="00D00DF9" w:rsidRPr="003A06D0" w:rsidRDefault="00D00DF9" w:rsidP="00D00DF9">
      <w:pPr>
        <w:pStyle w:val="Titlepageinfo"/>
        <w:rPr>
          <w:lang w:val="en-GB"/>
        </w:rPr>
      </w:pPr>
      <w:bookmarkStart w:id="16" w:name="RelatedWork"/>
      <w:r w:rsidRPr="003A06D0">
        <w:rPr>
          <w:lang w:val="en-GB"/>
        </w:rPr>
        <w:t>Related work</w:t>
      </w:r>
      <w:bookmarkEnd w:id="16"/>
      <w:r w:rsidRPr="003A06D0">
        <w:rPr>
          <w:lang w:val="en-GB"/>
        </w:rPr>
        <w:t>:</w:t>
      </w:r>
    </w:p>
    <w:p w14:paraId="53B65494" w14:textId="1D26F332"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w:t>
      </w:r>
      <w:r w:rsidR="00CD66CF">
        <w:rPr>
          <w:lang w:val="en-GB"/>
        </w:rPr>
        <w:t xml:space="preserve">is </w:t>
      </w:r>
      <w:del w:id="17" w:author="Andreas Kuehne" w:date="2019-06-25T11:18:00Z">
        <w:r>
          <w:delText>related</w:delText>
        </w:r>
      </w:del>
      <w:ins w:id="18" w:author="Andreas Kuehne" w:date="2019-06-25T11:18:00Z">
        <w:r w:rsidR="004777F8">
          <w:rPr>
            <w:lang w:val="en-GB"/>
          </w:rPr>
          <w:t>a companion document</w:t>
        </w:r>
      </w:ins>
      <w:r w:rsidR="004777F8">
        <w:rPr>
          <w:lang w:val="en-GB"/>
        </w:rPr>
        <w:t xml:space="preserve"> to </w:t>
      </w:r>
      <w:del w:id="19" w:author="Andreas Kuehne" w:date="2019-06-25T11:18:00Z">
        <w:r>
          <w:delText>:</w:delText>
        </w:r>
      </w:del>
    </w:p>
    <w:p w14:paraId="14D78A2F" w14:textId="65D9396D" w:rsidR="00560795" w:rsidRPr="003A06D0" w:rsidRDefault="00F342DA" w:rsidP="00F342DA">
      <w:pPr>
        <w:pStyle w:val="RelatedWork"/>
        <w:rPr>
          <w:lang w:val="en-GB"/>
        </w:rPr>
      </w:pPr>
      <w:r w:rsidRPr="003A06D0">
        <w:rPr>
          <w:i/>
          <w:lang w:val="en-GB"/>
        </w:rPr>
        <w:t xml:space="preserve">Digital Signature Service Core Protocols, Elements, and Bindings Version </w:t>
      </w:r>
      <w:r w:rsidR="004777F8">
        <w:rPr>
          <w:i/>
          <w:lang w:val="en-GB"/>
        </w:rPr>
        <w:t>2</w:t>
      </w:r>
      <w:r w:rsidRPr="003A06D0">
        <w:rPr>
          <w:i/>
          <w:lang w:val="en-GB"/>
        </w:rPr>
        <w:t>.0</w:t>
      </w:r>
      <w:r w:rsidRPr="003A06D0">
        <w:rPr>
          <w:lang w:val="en-GB"/>
        </w:rPr>
        <w:t xml:space="preserve">. Edited by </w:t>
      </w:r>
      <w:r w:rsidR="004B5861">
        <w:rPr>
          <w:lang w:val="en-GB"/>
        </w:rPr>
        <w:t>Andreas Kuehne</w:t>
      </w:r>
      <w:del w:id="20" w:author="Andreas Kuehne" w:date="2019-06-25T11:18:00Z">
        <w:r w:rsidR="002A04E4">
          <w:rPr>
            <w:rFonts w:cs="Arial"/>
          </w:rPr>
          <w:delText xml:space="preserve"> and</w:delText>
        </w:r>
      </w:del>
      <w:ins w:id="21" w:author="Andreas Kuehne" w:date="2019-06-25T11:18:00Z">
        <w:r w:rsidR="004B5861">
          <w:rPr>
            <w:lang w:val="en-GB"/>
          </w:rPr>
          <w:t>,</w:t>
        </w:r>
      </w:ins>
      <w:r w:rsidR="004B5861">
        <w:rPr>
          <w:lang w:val="en-GB"/>
        </w:rPr>
        <w:t xml:space="preserve"> </w:t>
      </w:r>
      <w:r w:rsidRPr="003A06D0">
        <w:rPr>
          <w:lang w:val="en-GB"/>
        </w:rPr>
        <w:t xml:space="preserve">Stefan </w:t>
      </w:r>
      <w:r w:rsidR="004B5861">
        <w:rPr>
          <w:lang w:val="en-GB"/>
        </w:rPr>
        <w:t>Hagen</w:t>
      </w:r>
      <w:del w:id="22" w:author="Andreas Kuehne" w:date="2019-06-25T11:18:00Z">
        <w:r w:rsidR="002A04E4">
          <w:rPr>
            <w:rFonts w:cs="Arial"/>
          </w:rPr>
          <w:delText xml:space="preserve">. </w:delText>
        </w:r>
        <w:r w:rsidR="002A04E4">
          <w:delText>Latest version:</w:delText>
        </w:r>
      </w:del>
      <w:ins w:id="23" w:author="Andreas Kuehne" w:date="2019-06-25T11:18:00Z">
        <w:r w:rsidR="004B5861">
          <w:rPr>
            <w:lang w:val="en-GB"/>
          </w:rPr>
          <w:t>,</w:t>
        </w:r>
        <w:r w:rsidRPr="003A06D0">
          <w:rPr>
            <w:lang w:val="en-GB"/>
          </w:rPr>
          <w:t xml:space="preserve"> </w:t>
        </w:r>
        <w:r w:rsidR="00B478A6">
          <w:rPr>
            <w:lang w:val="en-GB"/>
          </w:rPr>
          <w:t>07 May</w:t>
        </w:r>
        <w:r w:rsidR="004B5861">
          <w:rPr>
            <w:lang w:val="en-GB"/>
          </w:rPr>
          <w:t xml:space="preserve"> 2019, Committee Specification 0</w:t>
        </w:r>
        <w:r w:rsidR="00B478A6">
          <w:rPr>
            <w:lang w:val="en-GB"/>
          </w:rPr>
          <w:t>1</w:t>
        </w:r>
        <w:r w:rsidRPr="003A06D0">
          <w:rPr>
            <w:lang w:val="en-GB"/>
          </w:rPr>
          <w:t>.</w:t>
        </w:r>
      </w:ins>
      <w:r w:rsidRPr="003A06D0">
        <w:rPr>
          <w:lang w:val="en-GB"/>
        </w:rPr>
        <w:t xml:space="preserve"> </w:t>
      </w:r>
      <w:hyperlink r:id="rId21" w:history="1">
        <w:r w:rsidR="00B478A6" w:rsidRPr="00B478A6">
          <w:rPr>
            <w:rStyle w:val="Hyperlink"/>
          </w:rPr>
          <w:t>http://docs.oasis-open.org/dss-x/dss-core/v2.0/cs</w:t>
        </w:r>
        <w:r w:rsidR="00B478A6" w:rsidRPr="003E2001">
          <w:rPr>
            <w:rStyle w:val="Hyperlink"/>
          </w:rPr>
          <w:t>01/dss-core-v2.0-cs01.docx</w:t>
        </w:r>
      </w:hyperlink>
      <w:r w:rsidRPr="003A06D0">
        <w:rPr>
          <w:lang w:val="en-GB"/>
        </w:rPr>
        <w:t>.</w:t>
      </w:r>
    </w:p>
    <w:p w14:paraId="2BDCED70" w14:textId="597CED6D" w:rsidR="00547E3B" w:rsidRPr="003A06D0" w:rsidRDefault="00547E3B" w:rsidP="00547E3B">
      <w:pPr>
        <w:pStyle w:val="Titlepageinfo"/>
        <w:rPr>
          <w:lang w:val="en-GB"/>
        </w:rPr>
      </w:pPr>
      <w:r w:rsidRPr="003A06D0">
        <w:rPr>
          <w:lang w:val="en-GB"/>
        </w:rPr>
        <w:t xml:space="preserve">Declared XML </w:t>
      </w:r>
      <w:del w:id="24" w:author="Andreas Kuehne" w:date="2019-06-25T11:18:00Z">
        <w:r>
          <w:delText>namespace</w:delText>
        </w:r>
      </w:del>
      <w:ins w:id="25" w:author="Andreas Kuehne" w:date="2019-06-25T11:18:00Z">
        <w:r w:rsidRPr="003A06D0">
          <w:rPr>
            <w:lang w:val="en-GB"/>
          </w:rPr>
          <w:t>namespaces</w:t>
        </w:r>
      </w:ins>
      <w:r w:rsidRPr="003A06D0">
        <w:rPr>
          <w:lang w:val="en-GB"/>
        </w:rPr>
        <w:t>:</w:t>
      </w:r>
    </w:p>
    <w:p w14:paraId="558DBCA6" w14:textId="2766CE39" w:rsidR="00F342DA" w:rsidRPr="003A06D0" w:rsidRDefault="00915C19" w:rsidP="00F342DA">
      <w:pPr>
        <w:pStyle w:val="RelatedWork"/>
        <w:tabs>
          <w:tab w:val="num" w:pos="2160"/>
        </w:tabs>
        <w:rPr>
          <w:lang w:val="en-GB"/>
        </w:rPr>
      </w:pPr>
      <w:hyperlink r:id="rId22" w:history="1">
        <w:r w:rsidR="004C33BE" w:rsidRPr="004C33BE">
          <w:rPr>
            <w:rStyle w:val="Hyperlink"/>
            <w:lang w:val="en-GB"/>
          </w:rPr>
          <w:t>http://docs.oasis-open.org/dss-x/ns/metadata</w:t>
        </w:r>
      </w:hyperlink>
    </w:p>
    <w:p w14:paraId="2868A93B" w14:textId="77777777" w:rsidR="009C7DCE" w:rsidRPr="003A06D0" w:rsidRDefault="009C7DCE" w:rsidP="008C100C">
      <w:pPr>
        <w:pStyle w:val="Titlepageinfo"/>
        <w:rPr>
          <w:lang w:val="en-GB"/>
        </w:rPr>
      </w:pPr>
      <w:r w:rsidRPr="003A06D0">
        <w:rPr>
          <w:lang w:val="en-GB"/>
        </w:rPr>
        <w:t>Abstract:</w:t>
      </w:r>
    </w:p>
    <w:p w14:paraId="52311047" w14:textId="28AD5ED8" w:rsidR="009C7DCE" w:rsidRPr="003A06D0" w:rsidRDefault="00F342DA" w:rsidP="008C100C">
      <w:pPr>
        <w:pStyle w:val="Abstract"/>
        <w:rPr>
          <w:lang w:val="en-GB"/>
        </w:rPr>
      </w:pPr>
      <w:r w:rsidRPr="003A06D0">
        <w:rPr>
          <w:lang w:val="en-GB"/>
        </w:rPr>
        <w:t xml:space="preserve">This document defines JSON and XML </w:t>
      </w:r>
      <w:r w:rsidR="004B5861">
        <w:rPr>
          <w:lang w:val="en-GB"/>
        </w:rPr>
        <w:t xml:space="preserve">structures </w:t>
      </w:r>
      <w:r w:rsidR="00B63A4F">
        <w:rPr>
          <w:lang w:val="en-GB"/>
        </w:rPr>
        <w:t xml:space="preserve">and discovery mechanisms </w:t>
      </w:r>
      <w:r w:rsidR="004B5861">
        <w:rPr>
          <w:lang w:val="en-GB"/>
        </w:rPr>
        <w:t xml:space="preserve">for metadata related to </w:t>
      </w:r>
      <w:del w:id="26" w:author="Andreas Kuehne" w:date="2019-06-25T11:18:00Z">
        <w:r w:rsidR="0046122A">
          <w:rPr>
            <w:lang w:val="en-GB"/>
          </w:rPr>
          <w:delText>digital</w:delText>
        </w:r>
      </w:del>
      <w:ins w:id="27" w:author="Andreas Kuehne" w:date="2019-06-25T11:18:00Z">
        <w:r w:rsidR="004B5861">
          <w:rPr>
            <w:lang w:val="en-GB"/>
          </w:rPr>
          <w:t>digitial</w:t>
        </w:r>
      </w:ins>
      <w:r w:rsidR="004B5861">
        <w:rPr>
          <w:lang w:val="en-GB"/>
        </w:rPr>
        <w:t xml:space="preserve"> signature services. </w:t>
      </w:r>
    </w:p>
    <w:p w14:paraId="3F4A5773" w14:textId="77777777" w:rsidR="009C7DCE" w:rsidRPr="003A06D0" w:rsidRDefault="009C7DCE" w:rsidP="008C100C">
      <w:pPr>
        <w:pStyle w:val="Titlepageinfo"/>
        <w:rPr>
          <w:lang w:val="en-GB"/>
        </w:rPr>
      </w:pPr>
      <w:r w:rsidRPr="003A06D0">
        <w:rPr>
          <w:lang w:val="en-GB"/>
        </w:rPr>
        <w:t>Status:</w:t>
      </w:r>
    </w:p>
    <w:p w14:paraId="2209A095"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3" w:anchor="technical" w:history="1">
        <w:r w:rsidR="00F342DA" w:rsidRPr="003A06D0">
          <w:rPr>
            <w:rStyle w:val="Hyperlink"/>
            <w:lang w:val="en-GB"/>
          </w:rPr>
          <w:t>https://www.oasis-open.org/committees/tc_home.php?wg_abbrev=dss-x#technical</w:t>
        </w:r>
      </w:hyperlink>
      <w:r w:rsidR="00316300" w:rsidRPr="003A06D0">
        <w:rPr>
          <w:lang w:val="en-GB"/>
        </w:rPr>
        <w:t>.</w:t>
      </w:r>
    </w:p>
    <w:p w14:paraId="66624ABE" w14:textId="77777777" w:rsidR="00B569DB" w:rsidRPr="003A06D0" w:rsidRDefault="00BC5AF2" w:rsidP="00A74011">
      <w:pPr>
        <w:pStyle w:val="Abstract"/>
        <w:rPr>
          <w:rStyle w:val="Hyperlink"/>
          <w:color w:val="auto"/>
          <w:lang w:val="en-GB"/>
        </w:rPr>
      </w:pPr>
      <w:r w:rsidRPr="003A06D0">
        <w:rPr>
          <w:lang w:val="en-GB"/>
        </w:rPr>
        <w:lastRenderedPageBreak/>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4"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5" w:history="1">
        <w:r w:rsidR="00D1002F" w:rsidRPr="003A06D0">
          <w:rPr>
            <w:rStyle w:val="Hyperlink"/>
            <w:lang w:val="en-GB"/>
          </w:rPr>
          <w:t>https://www.oasis-open.org/committees/dss-x/</w:t>
        </w:r>
      </w:hyperlink>
      <w:r w:rsidR="00B569DB" w:rsidRPr="003A06D0">
        <w:rPr>
          <w:rStyle w:val="Hyperlink"/>
          <w:color w:val="000000"/>
          <w:lang w:val="en-GB"/>
        </w:rPr>
        <w:t>.</w:t>
      </w:r>
    </w:p>
    <w:p w14:paraId="63DA5A53" w14:textId="77777777" w:rsidR="009B1FA0" w:rsidRPr="003A06D0" w:rsidRDefault="00D1002F" w:rsidP="00300B86">
      <w:pPr>
        <w:pStyle w:val="Abstract"/>
        <w:rPr>
          <w:lang w:val="en-GB"/>
        </w:rPr>
      </w:pPr>
      <w:r w:rsidRPr="003A06D0">
        <w:rPr>
          <w:lang w:val="en-GB"/>
        </w:rPr>
        <w:t xml:space="preserve">This specification is provided under the </w:t>
      </w:r>
      <w:hyperlink r:id="rId26" w:anchor="RF-on-Limited-Mode" w:history="1">
        <w:r w:rsidRPr="003A06D0">
          <w:rPr>
            <w:rStyle w:val="Hyperlink"/>
            <w:lang w:val="en-GB"/>
          </w:rPr>
          <w:t>RF on Limited Terms</w:t>
        </w:r>
      </w:hyperlink>
      <w:r w:rsidRPr="003A06D0">
        <w:rPr>
          <w:lang w:val="en-GB"/>
        </w:rPr>
        <w:t xml:space="preserve"> Mode of the </w:t>
      </w:r>
      <w:hyperlink r:id="rId27"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8" w:history="1">
        <w:r w:rsidRPr="003A06D0">
          <w:rPr>
            <w:rStyle w:val="Hyperlink"/>
            <w:lang w:val="en-GB"/>
          </w:rPr>
          <w:t>https://www.oasis-open.org/committees/dss-x/ipr.php</w:t>
        </w:r>
      </w:hyperlink>
      <w:r w:rsidRPr="003A06D0">
        <w:rPr>
          <w:lang w:val="en-GB"/>
        </w:rPr>
        <w:t>).</w:t>
      </w:r>
    </w:p>
    <w:p w14:paraId="4AC8134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9"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89908B9"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21F0914D"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ins w:id="28" w:author="Andreas Kuehne" w:date="2019-06-25T11:18:00Z">
        <w:r w:rsidR="00602B81" w:rsidRPr="003A06D0">
          <w:rPr>
            <w:lang w:val="en-GB"/>
          </w:rPr>
          <w:t>,</w:t>
        </w:r>
      </w:ins>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250306A0" w14:textId="1E1C3BB1"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w:t>
      </w:r>
      <w:r w:rsidR="00B63A4F">
        <w:rPr>
          <w:rStyle w:val="Refterm"/>
          <w:lang w:val="en-GB"/>
        </w:rPr>
        <w:t>MD</w:t>
      </w:r>
      <w:del w:id="29" w:author="Andreas Kuehne" w:date="2019-06-25T11:18:00Z">
        <w:r w:rsidR="0028466B">
          <w:rPr>
            <w:rStyle w:val="Refterm"/>
          </w:rPr>
          <w:delText>-v1.0</w:delText>
        </w:r>
      </w:del>
      <w:r w:rsidRPr="003A06D0">
        <w:rPr>
          <w:rStyle w:val="Refterm"/>
          <w:lang w:val="en-GB"/>
        </w:rPr>
        <w:t>]</w:t>
      </w:r>
    </w:p>
    <w:p w14:paraId="0021DED4" w14:textId="1306895E" w:rsidR="00FA3AF6" w:rsidRPr="00373F1D" w:rsidRDefault="00D1002F" w:rsidP="00FA3AF6">
      <w:pPr>
        <w:pStyle w:val="Titlepageinfodescription"/>
        <w:rPr>
          <w:rStyle w:val="Hyperlink"/>
          <w:color w:val="auto"/>
          <w:lang w:val="de-DE"/>
        </w:rPr>
      </w:pPr>
      <w:r w:rsidRPr="003A06D0">
        <w:rPr>
          <w:i/>
          <w:lang w:val="en-GB"/>
        </w:rPr>
        <w:t xml:space="preserve">Digital Signature Service </w:t>
      </w:r>
      <w:r w:rsidR="00B63A4F">
        <w:rPr>
          <w:i/>
          <w:lang w:val="en-GB"/>
        </w:rPr>
        <w:t>Metadata</w:t>
      </w:r>
      <w:del w:id="30" w:author="Andreas Kuehne" w:date="2019-06-25T11:18:00Z">
        <w:r w:rsidR="0028466B" w:rsidRPr="0028466B">
          <w:rPr>
            <w:i/>
          </w:rPr>
          <w:delText xml:space="preserve"> Version 1.0</w:delText>
        </w:r>
      </w:del>
      <w:r w:rsidR="0088339A" w:rsidRPr="003A06D0">
        <w:rPr>
          <w:lang w:val="en-GB"/>
        </w:rPr>
        <w:t xml:space="preserve">. </w:t>
      </w:r>
      <w:r w:rsidR="00982437" w:rsidRPr="003A06D0">
        <w:rPr>
          <w:rFonts w:cs="Arial"/>
          <w:lang w:val="en-GB"/>
        </w:rPr>
        <w:t xml:space="preserve">Edited by </w:t>
      </w:r>
      <w:r w:rsidR="00FA3AF6">
        <w:rPr>
          <w:rFonts w:cs="Arial"/>
          <w:lang w:val="en-GB"/>
        </w:rPr>
        <w:t xml:space="preserve">Detlef Hühnlein and </w:t>
      </w:r>
      <w:r w:rsidRPr="003A06D0">
        <w:rPr>
          <w:lang w:val="en-GB"/>
        </w:rPr>
        <w:t>Andreas Kuehne</w:t>
      </w:r>
      <w:r w:rsidR="00982437" w:rsidRPr="003A06D0">
        <w:rPr>
          <w:rFonts w:cs="Arial"/>
          <w:lang w:val="en-GB"/>
        </w:rPr>
        <w:t xml:space="preserve">. </w:t>
      </w:r>
      <w:del w:id="31" w:author="Andreas Kuehne" w:date="2019-06-25T11:18:00Z">
        <w:r w:rsidR="0046122A" w:rsidRPr="0046122A">
          <w:delText>27 March</w:delText>
        </w:r>
      </w:del>
      <w:ins w:id="32" w:author="Andreas Kuehne" w:date="2019-06-25T11:18:00Z">
        <w:r w:rsidR="0064700F">
          <w:rPr>
            <w:rFonts w:cs="Arial"/>
            <w:lang w:val="en-GB"/>
          </w:rPr>
          <w:t>07</w:t>
        </w:r>
        <w:r w:rsidRPr="003A06D0">
          <w:rPr>
            <w:lang w:val="en-GB"/>
          </w:rPr>
          <w:t xml:space="preserve"> </w:t>
        </w:r>
        <w:r w:rsidR="00FA3AF6">
          <w:rPr>
            <w:lang w:val="en-GB"/>
          </w:rPr>
          <w:t>Ma</w:t>
        </w:r>
        <w:r w:rsidR="0064700F">
          <w:rPr>
            <w:lang w:val="en-GB"/>
          </w:rPr>
          <w:t>y</w:t>
        </w:r>
      </w:ins>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xml:space="preserve">. OASIS Committee Specification </w:t>
      </w:r>
      <w:del w:id="33" w:author="Andreas Kuehne" w:date="2019-06-25T11:18:00Z">
        <w:r w:rsidR="0088339A" w:rsidRPr="002A5CA9">
          <w:delText xml:space="preserve">Draft </w:delText>
        </w:r>
      </w:del>
      <w:r w:rsidR="0088339A" w:rsidRPr="003A06D0">
        <w:rPr>
          <w:lang w:val="en-GB"/>
        </w:rPr>
        <w:t>0</w:t>
      </w:r>
      <w:r w:rsidRPr="003A06D0">
        <w:rPr>
          <w:lang w:val="en-GB"/>
        </w:rPr>
        <w:t>1</w:t>
      </w:r>
      <w:del w:id="34" w:author="Andreas Kuehne" w:date="2019-06-25T11:18:00Z">
        <w:r w:rsidR="0046122A">
          <w:delText xml:space="preserve"> / Public Review Draft 01</w:delText>
        </w:r>
        <w:r w:rsidR="0088339A" w:rsidRPr="002A5CA9">
          <w:delText xml:space="preserve">. </w:delText>
        </w:r>
      </w:del>
      <w:ins w:id="35" w:author="Andreas Kuehne" w:date="2019-06-25T11:18:00Z">
        <w:r w:rsidR="0088339A" w:rsidRPr="003A06D0">
          <w:rPr>
            <w:lang w:val="en-GB"/>
          </w:rPr>
          <w:t xml:space="preserve">. </w:t>
        </w:r>
      </w:ins>
      <w:hyperlink r:id="rId30" w:history="1">
        <w:r w:rsidR="00213F75">
          <w:rPr>
            <w:rStyle w:val="Hyperlink"/>
            <w:lang w:val="en-GB"/>
          </w:rPr>
          <w:t>http://docs.oasis-open.org/dss-x/dss-md/v1.0/cs01/dss-md-cs01.html</w:t>
        </w:r>
      </w:hyperlink>
      <w:r w:rsidR="0088339A" w:rsidRPr="003A06D0">
        <w:rPr>
          <w:lang w:val="en-GB"/>
        </w:rPr>
        <w:t>.</w:t>
      </w:r>
      <w:r w:rsidR="00F316B4" w:rsidRPr="003A06D0">
        <w:rPr>
          <w:lang w:val="en-GB"/>
        </w:rPr>
        <w:t xml:space="preserve"> </w:t>
      </w:r>
      <w:r w:rsidR="00F316B4" w:rsidRPr="00373F1D">
        <w:rPr>
          <w:lang w:val="de-DE"/>
        </w:rPr>
        <w:t xml:space="preserve">Latest version: </w:t>
      </w:r>
      <w:hyperlink r:id="rId31" w:history="1">
        <w:r w:rsidR="00213F75">
          <w:rPr>
            <w:rStyle w:val="Hyperlink"/>
            <w:lang w:val="de-DE"/>
          </w:rPr>
          <w:t>http://docs.oasis-open.org/dss-x/dss-md/v1.0/dss-md.html</w:t>
        </w:r>
      </w:hyperlink>
      <w:del w:id="36" w:author="Andreas Kuehne" w:date="2019-06-25T11:18:00Z">
        <w:r w:rsidR="00F316B4">
          <w:delText>.</w:delText>
        </w:r>
      </w:del>
    </w:p>
    <w:p w14:paraId="2E6E0F0F" w14:textId="77777777" w:rsidR="000449B0" w:rsidRPr="00F33596" w:rsidRDefault="00F316B4" w:rsidP="00D1002F">
      <w:pPr>
        <w:pStyle w:val="Abstract"/>
        <w:rPr>
          <w:ins w:id="37" w:author="Andreas Kuehne" w:date="2019-06-25T11:18:00Z"/>
          <w:lang w:val="en-GB"/>
        </w:rPr>
      </w:pPr>
      <w:ins w:id="38" w:author="Andreas Kuehne" w:date="2019-06-25T11:18:00Z">
        <w:r w:rsidRPr="00F33596">
          <w:rPr>
            <w:lang w:val="en-GB"/>
          </w:rPr>
          <w:t>.</w:t>
        </w:r>
      </w:ins>
    </w:p>
    <w:p w14:paraId="4F447416" w14:textId="77777777" w:rsidR="008677C6" w:rsidRPr="003A06D0" w:rsidRDefault="007E3373" w:rsidP="008C100C">
      <w:pPr>
        <w:pStyle w:val="Notices"/>
        <w:rPr>
          <w:lang w:val="en-GB"/>
        </w:rPr>
      </w:pPr>
      <w:r w:rsidRPr="003A06D0">
        <w:rPr>
          <w:lang w:val="en-GB"/>
        </w:rPr>
        <w:lastRenderedPageBreak/>
        <w:t>Notices</w:t>
      </w:r>
    </w:p>
    <w:p w14:paraId="10265CB7"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2ABFA176"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2"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14A20290"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64907DC"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5ABF499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776979E"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1BA374F9"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68CB2F9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5ED004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3"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4" w:history="1">
        <w:r w:rsidR="002B261C" w:rsidRPr="003A06D0">
          <w:rPr>
            <w:rStyle w:val="Hyperlink"/>
            <w:lang w:val="en-GB"/>
          </w:rPr>
          <w:t>https://www.oasis-open.org/policies-guidelines/trademark</w:t>
        </w:r>
      </w:hyperlink>
      <w:r w:rsidR="0060033A" w:rsidRPr="003A06D0">
        <w:rPr>
          <w:lang w:val="en-GB"/>
        </w:rPr>
        <w:t xml:space="preserve"> for above guidance.</w:t>
      </w:r>
    </w:p>
    <w:p w14:paraId="00318B61" w14:textId="77777777" w:rsidR="008677C6" w:rsidRPr="003A06D0" w:rsidRDefault="00177DED" w:rsidP="008C100C">
      <w:pPr>
        <w:pStyle w:val="Notices"/>
        <w:rPr>
          <w:lang w:val="en-GB"/>
        </w:rPr>
      </w:pPr>
      <w:r w:rsidRPr="003A06D0">
        <w:rPr>
          <w:lang w:val="en-GB"/>
        </w:rPr>
        <w:t>Table of Contents</w:t>
      </w:r>
    </w:p>
    <w:p w14:paraId="07BCAFF4" w14:textId="77777777" w:rsidR="00BB2DFE" w:rsidRDefault="00294283">
      <w:pPr>
        <w:pStyle w:val="Verzeichnis1"/>
        <w:rPr>
          <w:rFonts w:asciiTheme="minorHAnsi" w:eastAsiaTheme="minorEastAsia" w:hAnsiTheme="minorHAnsi" w:cstheme="minorBidi"/>
          <w:noProof/>
          <w:sz w:val="22"/>
          <w:szCs w:val="22"/>
          <w:lang w:val="de-DE" w:eastAsia="de-DE"/>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3729277" w:history="1">
        <w:r w:rsidR="00BB2DFE" w:rsidRPr="00297E84">
          <w:rPr>
            <w:rStyle w:val="Hyperlink"/>
            <w:noProof/>
            <w:lang w:val="en-GB"/>
          </w:rPr>
          <w:t>1</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Introduction</w:t>
        </w:r>
        <w:r w:rsidR="00BB2DFE">
          <w:rPr>
            <w:noProof/>
            <w:webHidden/>
          </w:rPr>
          <w:tab/>
        </w:r>
        <w:r w:rsidR="00BB2DFE">
          <w:rPr>
            <w:noProof/>
            <w:webHidden/>
          </w:rPr>
          <w:fldChar w:fldCharType="begin"/>
        </w:r>
        <w:r w:rsidR="00BB2DFE">
          <w:rPr>
            <w:noProof/>
            <w:webHidden/>
          </w:rPr>
          <w:instrText xml:space="preserve"> PAGEREF _Toc3729277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6CB6E175"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8" w:history="1">
        <w:r w:rsidR="00BB2DFE" w:rsidRPr="00297E84">
          <w:rPr>
            <w:rStyle w:val="Hyperlink"/>
            <w:noProof/>
            <w:lang w:val="en-GB"/>
          </w:rPr>
          <w:t>1.1 IPR Policy</w:t>
        </w:r>
        <w:r w:rsidR="00BB2DFE">
          <w:rPr>
            <w:noProof/>
            <w:webHidden/>
          </w:rPr>
          <w:tab/>
        </w:r>
        <w:r w:rsidR="00BB2DFE">
          <w:rPr>
            <w:noProof/>
            <w:webHidden/>
          </w:rPr>
          <w:fldChar w:fldCharType="begin"/>
        </w:r>
        <w:r w:rsidR="00BB2DFE">
          <w:rPr>
            <w:noProof/>
            <w:webHidden/>
          </w:rPr>
          <w:instrText xml:space="preserve"> PAGEREF _Toc3729278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EF4281A"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9" w:history="1">
        <w:r w:rsidR="00BB2DFE" w:rsidRPr="00297E84">
          <w:rPr>
            <w:rStyle w:val="Hyperlink"/>
            <w:noProof/>
            <w:lang w:val="en-GB"/>
          </w:rPr>
          <w:t>1.2 Terminology</w:t>
        </w:r>
        <w:r w:rsidR="00BB2DFE">
          <w:rPr>
            <w:noProof/>
            <w:webHidden/>
          </w:rPr>
          <w:tab/>
        </w:r>
        <w:r w:rsidR="00BB2DFE">
          <w:rPr>
            <w:noProof/>
            <w:webHidden/>
          </w:rPr>
          <w:fldChar w:fldCharType="begin"/>
        </w:r>
        <w:r w:rsidR="00BB2DFE">
          <w:rPr>
            <w:noProof/>
            <w:webHidden/>
          </w:rPr>
          <w:instrText xml:space="preserve"> PAGEREF _Toc3729279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7B339A6"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0" w:history="1">
        <w:r w:rsidR="00BB2DFE" w:rsidRPr="00297E84">
          <w:rPr>
            <w:rStyle w:val="Hyperlink"/>
            <w:noProof/>
            <w:lang w:val="en-GB"/>
            <w14:scene3d>
              <w14:camera w14:prst="orthographicFront"/>
              <w14:lightRig w14:rig="threePt" w14:dir="t">
                <w14:rot w14:lat="0" w14:lon="0" w14:rev="0"/>
              </w14:lightRig>
            </w14:scene3d>
          </w:rPr>
          <w:t>1.2.1</w:t>
        </w:r>
        <w:r w:rsidR="00BB2DFE" w:rsidRPr="00297E84">
          <w:rPr>
            <w:rStyle w:val="Hyperlink"/>
            <w:noProof/>
            <w:lang w:val="en-GB"/>
          </w:rPr>
          <w:t xml:space="preserve"> Terms and Definitions</w:t>
        </w:r>
        <w:r w:rsidR="00BB2DFE">
          <w:rPr>
            <w:noProof/>
            <w:webHidden/>
          </w:rPr>
          <w:tab/>
        </w:r>
        <w:r w:rsidR="00BB2DFE">
          <w:rPr>
            <w:noProof/>
            <w:webHidden/>
          </w:rPr>
          <w:fldChar w:fldCharType="begin"/>
        </w:r>
        <w:r w:rsidR="00BB2DFE">
          <w:rPr>
            <w:noProof/>
            <w:webHidden/>
          </w:rPr>
          <w:instrText xml:space="preserve"> PAGEREF _Toc3729280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71B764BA"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1" w:history="1">
        <w:r w:rsidR="00BB2DFE" w:rsidRPr="00297E84">
          <w:rPr>
            <w:rStyle w:val="Hyperlink"/>
            <w:noProof/>
            <w:lang w:val="en-GB"/>
            <w14:scene3d>
              <w14:camera w14:prst="orthographicFront"/>
              <w14:lightRig w14:rig="threePt" w14:dir="t">
                <w14:rot w14:lat="0" w14:lon="0" w14:rev="0"/>
              </w14:lightRig>
            </w14:scene3d>
          </w:rPr>
          <w:t>1.2.2</w:t>
        </w:r>
        <w:r w:rsidR="00BB2DFE" w:rsidRPr="00297E84">
          <w:rPr>
            <w:rStyle w:val="Hyperlink"/>
            <w:noProof/>
            <w:lang w:val="en-GB"/>
          </w:rPr>
          <w:t xml:space="preserve"> Abbreviated Terms</w:t>
        </w:r>
        <w:r w:rsidR="00BB2DFE">
          <w:rPr>
            <w:noProof/>
            <w:webHidden/>
          </w:rPr>
          <w:tab/>
        </w:r>
        <w:r w:rsidR="00BB2DFE">
          <w:rPr>
            <w:noProof/>
            <w:webHidden/>
          </w:rPr>
          <w:fldChar w:fldCharType="begin"/>
        </w:r>
        <w:r w:rsidR="00BB2DFE">
          <w:rPr>
            <w:noProof/>
            <w:webHidden/>
          </w:rPr>
          <w:instrText xml:space="preserve"> PAGEREF _Toc3729281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23A02217"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2" w:history="1">
        <w:r w:rsidR="00BB2DFE" w:rsidRPr="00297E84">
          <w:rPr>
            <w:rStyle w:val="Hyperlink"/>
            <w:noProof/>
            <w:lang w:val="en-GB"/>
          </w:rPr>
          <w:t>1.3 Normative References</w:t>
        </w:r>
        <w:r w:rsidR="00BB2DFE">
          <w:rPr>
            <w:noProof/>
            <w:webHidden/>
          </w:rPr>
          <w:tab/>
        </w:r>
        <w:r w:rsidR="00BB2DFE">
          <w:rPr>
            <w:noProof/>
            <w:webHidden/>
          </w:rPr>
          <w:fldChar w:fldCharType="begin"/>
        </w:r>
        <w:r w:rsidR="00BB2DFE">
          <w:rPr>
            <w:noProof/>
            <w:webHidden/>
          </w:rPr>
          <w:instrText xml:space="preserve"> PAGEREF _Toc3729282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5148A332"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3" w:history="1">
        <w:r w:rsidR="00BB2DFE" w:rsidRPr="00297E84">
          <w:rPr>
            <w:rStyle w:val="Hyperlink"/>
            <w:noProof/>
            <w:lang w:val="en-GB"/>
          </w:rPr>
          <w:t>1.4 Non-Normative References</w:t>
        </w:r>
        <w:r w:rsidR="00BB2DFE">
          <w:rPr>
            <w:noProof/>
            <w:webHidden/>
          </w:rPr>
          <w:tab/>
        </w:r>
        <w:r w:rsidR="00BB2DFE">
          <w:rPr>
            <w:noProof/>
            <w:webHidden/>
          </w:rPr>
          <w:fldChar w:fldCharType="begin"/>
        </w:r>
        <w:r w:rsidR="00BB2DFE">
          <w:rPr>
            <w:noProof/>
            <w:webHidden/>
          </w:rPr>
          <w:instrText xml:space="preserve"> PAGEREF _Toc3729283 \h </w:instrText>
        </w:r>
        <w:r w:rsidR="00BB2DFE">
          <w:rPr>
            <w:noProof/>
            <w:webHidden/>
          </w:rPr>
        </w:r>
        <w:r w:rsidR="00BB2DFE">
          <w:rPr>
            <w:noProof/>
            <w:webHidden/>
          </w:rPr>
          <w:fldChar w:fldCharType="separate"/>
        </w:r>
        <w:r w:rsidR="00BB2DFE">
          <w:rPr>
            <w:noProof/>
            <w:webHidden/>
          </w:rPr>
          <w:t>7</w:t>
        </w:r>
        <w:r w:rsidR="00BB2DFE">
          <w:rPr>
            <w:noProof/>
            <w:webHidden/>
          </w:rPr>
          <w:fldChar w:fldCharType="end"/>
        </w:r>
      </w:hyperlink>
    </w:p>
    <w:p w14:paraId="6AA9A302"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4" w:history="1">
        <w:r w:rsidR="00BB2DFE" w:rsidRPr="00297E84">
          <w:rPr>
            <w:rStyle w:val="Hyperlink"/>
            <w:noProof/>
            <w:lang w:val="en-GB"/>
          </w:rPr>
          <w:t>1.5 Typographical Conventions</w:t>
        </w:r>
        <w:r w:rsidR="00BB2DFE">
          <w:rPr>
            <w:noProof/>
            <w:webHidden/>
          </w:rPr>
          <w:tab/>
        </w:r>
        <w:r w:rsidR="00BB2DFE">
          <w:rPr>
            <w:noProof/>
            <w:webHidden/>
          </w:rPr>
          <w:fldChar w:fldCharType="begin"/>
        </w:r>
        <w:r w:rsidR="00BB2DFE">
          <w:rPr>
            <w:noProof/>
            <w:webHidden/>
          </w:rPr>
          <w:instrText xml:space="preserve"> PAGEREF _Toc3729284 \h </w:instrText>
        </w:r>
        <w:r w:rsidR="00BB2DFE">
          <w:rPr>
            <w:noProof/>
            <w:webHidden/>
          </w:rPr>
        </w:r>
        <w:r w:rsidR="00BB2DFE">
          <w:rPr>
            <w:noProof/>
            <w:webHidden/>
          </w:rPr>
          <w:fldChar w:fldCharType="separate"/>
        </w:r>
        <w:r w:rsidR="00BB2DFE">
          <w:rPr>
            <w:noProof/>
            <w:webHidden/>
          </w:rPr>
          <w:t>8</w:t>
        </w:r>
        <w:r w:rsidR="00BB2DFE">
          <w:rPr>
            <w:noProof/>
            <w:webHidden/>
          </w:rPr>
          <w:fldChar w:fldCharType="end"/>
        </w:r>
      </w:hyperlink>
    </w:p>
    <w:p w14:paraId="08DF6882"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5" w:history="1">
        <w:r w:rsidR="00BB2DFE" w:rsidRPr="00297E84">
          <w:rPr>
            <w:rStyle w:val="Hyperlink"/>
            <w:noProof/>
            <w:lang w:val="en-GB"/>
          </w:rPr>
          <w:t>1.6 Motivation and related work (Non-normative)</w:t>
        </w:r>
        <w:r w:rsidR="00BB2DFE">
          <w:rPr>
            <w:noProof/>
            <w:webHidden/>
          </w:rPr>
          <w:tab/>
        </w:r>
        <w:r w:rsidR="00BB2DFE">
          <w:rPr>
            <w:noProof/>
            <w:webHidden/>
          </w:rPr>
          <w:fldChar w:fldCharType="begin"/>
        </w:r>
        <w:r w:rsidR="00BB2DFE">
          <w:rPr>
            <w:noProof/>
            <w:webHidden/>
          </w:rPr>
          <w:instrText xml:space="preserve"> PAGEREF _Toc3729285 \h </w:instrText>
        </w:r>
        <w:r w:rsidR="00BB2DFE">
          <w:rPr>
            <w:noProof/>
            <w:webHidden/>
          </w:rPr>
        </w:r>
        <w:r w:rsidR="00BB2DFE">
          <w:rPr>
            <w:noProof/>
            <w:webHidden/>
          </w:rPr>
          <w:fldChar w:fldCharType="separate"/>
        </w:r>
        <w:r w:rsidR="00BB2DFE">
          <w:rPr>
            <w:noProof/>
            <w:webHidden/>
          </w:rPr>
          <w:t>9</w:t>
        </w:r>
        <w:r w:rsidR="00BB2DFE">
          <w:rPr>
            <w:noProof/>
            <w:webHidden/>
          </w:rPr>
          <w:fldChar w:fldCharType="end"/>
        </w:r>
      </w:hyperlink>
    </w:p>
    <w:p w14:paraId="7DB90276"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286" w:history="1">
        <w:r w:rsidR="00BB2DFE" w:rsidRPr="00297E84">
          <w:rPr>
            <w:rStyle w:val="Hyperlink"/>
            <w:noProof/>
            <w:lang w:val="en-GB"/>
          </w:rPr>
          <w:t>2</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Overview</w:t>
        </w:r>
        <w:r w:rsidR="00BB2DFE">
          <w:rPr>
            <w:noProof/>
            <w:webHidden/>
          </w:rPr>
          <w:tab/>
        </w:r>
        <w:r w:rsidR="00BB2DFE">
          <w:rPr>
            <w:noProof/>
            <w:webHidden/>
          </w:rPr>
          <w:fldChar w:fldCharType="begin"/>
        </w:r>
        <w:r w:rsidR="00BB2DFE">
          <w:rPr>
            <w:noProof/>
            <w:webHidden/>
          </w:rPr>
          <w:instrText xml:space="preserve"> PAGEREF _Toc3729286 \h </w:instrText>
        </w:r>
        <w:r w:rsidR="00BB2DFE">
          <w:rPr>
            <w:noProof/>
            <w:webHidden/>
          </w:rPr>
        </w:r>
        <w:r w:rsidR="00BB2DFE">
          <w:rPr>
            <w:noProof/>
            <w:webHidden/>
          </w:rPr>
          <w:fldChar w:fldCharType="separate"/>
        </w:r>
        <w:r w:rsidR="00BB2DFE">
          <w:rPr>
            <w:noProof/>
            <w:webHidden/>
          </w:rPr>
          <w:t>10</w:t>
        </w:r>
        <w:r w:rsidR="00BB2DFE">
          <w:rPr>
            <w:noProof/>
            <w:webHidden/>
          </w:rPr>
          <w:fldChar w:fldCharType="end"/>
        </w:r>
      </w:hyperlink>
    </w:p>
    <w:p w14:paraId="3DA074C2"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287" w:history="1">
        <w:r w:rsidR="00BB2DFE" w:rsidRPr="00297E84">
          <w:rPr>
            <w:rStyle w:val="Hyperlink"/>
            <w:noProof/>
          </w:rPr>
          <w:t>3</w:t>
        </w:r>
        <w:r w:rsidR="00BB2DFE">
          <w:rPr>
            <w:rFonts w:asciiTheme="minorHAnsi" w:eastAsiaTheme="minorEastAsia" w:hAnsiTheme="minorHAnsi" w:cstheme="minorBidi"/>
            <w:noProof/>
            <w:sz w:val="22"/>
            <w:szCs w:val="22"/>
            <w:lang w:val="de-DE" w:eastAsia="de-DE"/>
          </w:rPr>
          <w:tab/>
        </w:r>
        <w:r w:rsidR="00BB2DFE" w:rsidRPr="00297E84">
          <w:rPr>
            <w:rStyle w:val="Hyperlink"/>
            <w:noProof/>
          </w:rPr>
          <w:t>Data Structure Models</w:t>
        </w:r>
        <w:r w:rsidR="00BB2DFE">
          <w:rPr>
            <w:noProof/>
            <w:webHidden/>
          </w:rPr>
          <w:tab/>
        </w:r>
        <w:r w:rsidR="00BB2DFE">
          <w:rPr>
            <w:noProof/>
            <w:webHidden/>
          </w:rPr>
          <w:fldChar w:fldCharType="begin"/>
        </w:r>
        <w:r w:rsidR="00BB2DFE">
          <w:rPr>
            <w:noProof/>
            <w:webHidden/>
          </w:rPr>
          <w:instrText xml:space="preserve"> PAGEREF _Toc3729287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4FAC151C"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8" w:history="1">
        <w:r w:rsidR="00BB2DFE" w:rsidRPr="00297E84">
          <w:rPr>
            <w:rStyle w:val="Hyperlink"/>
            <w:noProof/>
          </w:rPr>
          <w:t>3.1 Data Structure Models defined in this document</w:t>
        </w:r>
        <w:r w:rsidR="00BB2DFE">
          <w:rPr>
            <w:noProof/>
            <w:webHidden/>
          </w:rPr>
          <w:tab/>
        </w:r>
        <w:r w:rsidR="00BB2DFE">
          <w:rPr>
            <w:noProof/>
            <w:webHidden/>
          </w:rPr>
          <w:fldChar w:fldCharType="begin"/>
        </w:r>
        <w:r w:rsidR="00BB2DFE">
          <w:rPr>
            <w:noProof/>
            <w:webHidden/>
          </w:rPr>
          <w:instrText xml:space="preserve"> PAGEREF _Toc3729288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17B2BCD3"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9" w:history="1">
        <w:r w:rsidR="00BB2DFE" w:rsidRPr="00297E84">
          <w:rPr>
            <w:rStyle w:val="Hyperlink"/>
            <w:noProof/>
            <w14:scene3d>
              <w14:camera w14:prst="orthographicFront"/>
              <w14:lightRig w14:rig="threePt" w14:dir="t">
                <w14:rot w14:lat="0" w14:lon="0" w14:rev="0"/>
              </w14:lightRig>
            </w14:scene3d>
          </w:rPr>
          <w:t>3.1.1</w:t>
        </w:r>
        <w:r w:rsidR="00BB2DFE" w:rsidRPr="00297E84">
          <w:rPr>
            <w:rStyle w:val="Hyperlink"/>
            <w:noProof/>
          </w:rPr>
          <w:t xml:space="preserve"> Component Provider</w:t>
        </w:r>
        <w:r w:rsidR="00BB2DFE">
          <w:rPr>
            <w:noProof/>
            <w:webHidden/>
          </w:rPr>
          <w:tab/>
        </w:r>
        <w:r w:rsidR="00BB2DFE">
          <w:rPr>
            <w:noProof/>
            <w:webHidden/>
          </w:rPr>
          <w:fldChar w:fldCharType="begin"/>
        </w:r>
        <w:r w:rsidR="00BB2DFE">
          <w:rPr>
            <w:noProof/>
            <w:webHidden/>
          </w:rPr>
          <w:instrText xml:space="preserve"> PAGEREF _Toc3729289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3F02A279"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0" w:history="1">
        <w:r w:rsidR="00BB2DFE" w:rsidRPr="00297E84">
          <w:rPr>
            <w:rStyle w:val="Hyperlink"/>
            <w:noProof/>
            <w14:scene3d>
              <w14:camera w14:prst="orthographicFront"/>
              <w14:lightRig w14:rig="threePt" w14:dir="t">
                <w14:rot w14:lat="0" w14:lon="0" w14:rev="0"/>
              </w14:lightRig>
            </w14:scene3d>
          </w:rPr>
          <w:t>3.1.1.1</w:t>
        </w:r>
        <w:r w:rsidR="00BB2DFE" w:rsidRPr="00297E84">
          <w:rPr>
            <w:rStyle w:val="Hyperlink"/>
            <w:noProof/>
          </w:rPr>
          <w:t xml:space="preserve"> Provider – JSON Syntax</w:t>
        </w:r>
        <w:r w:rsidR="00BB2DFE">
          <w:rPr>
            <w:noProof/>
            <w:webHidden/>
          </w:rPr>
          <w:tab/>
        </w:r>
        <w:r w:rsidR="00BB2DFE">
          <w:rPr>
            <w:noProof/>
            <w:webHidden/>
          </w:rPr>
          <w:fldChar w:fldCharType="begin"/>
        </w:r>
        <w:r w:rsidR="00BB2DFE">
          <w:rPr>
            <w:noProof/>
            <w:webHidden/>
          </w:rPr>
          <w:instrText xml:space="preserve"> PAGEREF _Toc3729290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631FE228"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1" w:history="1">
        <w:r w:rsidR="00BB2DFE" w:rsidRPr="00297E84">
          <w:rPr>
            <w:rStyle w:val="Hyperlink"/>
            <w:noProof/>
            <w14:scene3d>
              <w14:camera w14:prst="orthographicFront"/>
              <w14:lightRig w14:rig="threePt" w14:dir="t">
                <w14:rot w14:lat="0" w14:lon="0" w14:rev="0"/>
              </w14:lightRig>
            </w14:scene3d>
          </w:rPr>
          <w:t>3.1.1.2</w:t>
        </w:r>
        <w:r w:rsidR="00BB2DFE" w:rsidRPr="00297E84">
          <w:rPr>
            <w:rStyle w:val="Hyperlink"/>
            <w:noProof/>
          </w:rPr>
          <w:t xml:space="preserve"> Provider – XML Syntax</w:t>
        </w:r>
        <w:r w:rsidR="00BB2DFE">
          <w:rPr>
            <w:noProof/>
            <w:webHidden/>
          </w:rPr>
          <w:tab/>
        </w:r>
        <w:r w:rsidR="00BB2DFE">
          <w:rPr>
            <w:noProof/>
            <w:webHidden/>
          </w:rPr>
          <w:fldChar w:fldCharType="begin"/>
        </w:r>
        <w:r w:rsidR="00BB2DFE">
          <w:rPr>
            <w:noProof/>
            <w:webHidden/>
          </w:rPr>
          <w:instrText xml:space="preserve"> PAGEREF _Toc3729291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59340F71"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2" w:history="1">
        <w:r w:rsidR="00BB2DFE" w:rsidRPr="00297E84">
          <w:rPr>
            <w:rStyle w:val="Hyperlink"/>
            <w:noProof/>
            <w14:scene3d>
              <w14:camera w14:prst="orthographicFront"/>
              <w14:lightRig w14:rig="threePt" w14:dir="t">
                <w14:rot w14:lat="0" w14:lon="0" w14:rev="0"/>
              </w14:lightRig>
            </w14:scene3d>
          </w:rPr>
          <w:t>3.1.2</w:t>
        </w:r>
        <w:r w:rsidR="00BB2DFE" w:rsidRPr="00297E84">
          <w:rPr>
            <w:rStyle w:val="Hyperlink"/>
            <w:noProof/>
          </w:rPr>
          <w:t xml:space="preserve"> Component Protocol</w:t>
        </w:r>
        <w:r w:rsidR="00BB2DFE">
          <w:rPr>
            <w:noProof/>
            <w:webHidden/>
          </w:rPr>
          <w:tab/>
        </w:r>
        <w:r w:rsidR="00BB2DFE">
          <w:rPr>
            <w:noProof/>
            <w:webHidden/>
          </w:rPr>
          <w:fldChar w:fldCharType="begin"/>
        </w:r>
        <w:r w:rsidR="00BB2DFE">
          <w:rPr>
            <w:noProof/>
            <w:webHidden/>
          </w:rPr>
          <w:instrText xml:space="preserve"> PAGEREF _Toc3729292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3D414601"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3" w:history="1">
        <w:r w:rsidR="00BB2DFE" w:rsidRPr="00297E84">
          <w:rPr>
            <w:rStyle w:val="Hyperlink"/>
            <w:noProof/>
            <w14:scene3d>
              <w14:camera w14:prst="orthographicFront"/>
              <w14:lightRig w14:rig="threePt" w14:dir="t">
                <w14:rot w14:lat="0" w14:lon="0" w14:rev="0"/>
              </w14:lightRig>
            </w14:scene3d>
          </w:rPr>
          <w:t>3.1.2.1</w:t>
        </w:r>
        <w:r w:rsidR="00BB2DFE" w:rsidRPr="00297E84">
          <w:rPr>
            <w:rStyle w:val="Hyperlink"/>
            <w:noProof/>
          </w:rPr>
          <w:t xml:space="preserve"> Protocol – JSON Syntax</w:t>
        </w:r>
        <w:r w:rsidR="00BB2DFE">
          <w:rPr>
            <w:noProof/>
            <w:webHidden/>
          </w:rPr>
          <w:tab/>
        </w:r>
        <w:r w:rsidR="00BB2DFE">
          <w:rPr>
            <w:noProof/>
            <w:webHidden/>
          </w:rPr>
          <w:fldChar w:fldCharType="begin"/>
        </w:r>
        <w:r w:rsidR="00BB2DFE">
          <w:rPr>
            <w:noProof/>
            <w:webHidden/>
          </w:rPr>
          <w:instrText xml:space="preserve"> PAGEREF _Toc3729293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0C277A0B"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4" w:history="1">
        <w:r w:rsidR="00BB2DFE" w:rsidRPr="00297E84">
          <w:rPr>
            <w:rStyle w:val="Hyperlink"/>
            <w:noProof/>
            <w14:scene3d>
              <w14:camera w14:prst="orthographicFront"/>
              <w14:lightRig w14:rig="threePt" w14:dir="t">
                <w14:rot w14:lat="0" w14:lon="0" w14:rev="0"/>
              </w14:lightRig>
            </w14:scene3d>
          </w:rPr>
          <w:t>3.1.2.2</w:t>
        </w:r>
        <w:r w:rsidR="00BB2DFE" w:rsidRPr="00297E84">
          <w:rPr>
            <w:rStyle w:val="Hyperlink"/>
            <w:noProof/>
          </w:rPr>
          <w:t xml:space="preserve"> Protocol – XML Syntax</w:t>
        </w:r>
        <w:r w:rsidR="00BB2DFE">
          <w:rPr>
            <w:noProof/>
            <w:webHidden/>
          </w:rPr>
          <w:tab/>
        </w:r>
        <w:r w:rsidR="00BB2DFE">
          <w:rPr>
            <w:noProof/>
            <w:webHidden/>
          </w:rPr>
          <w:fldChar w:fldCharType="begin"/>
        </w:r>
        <w:r w:rsidR="00BB2DFE">
          <w:rPr>
            <w:noProof/>
            <w:webHidden/>
          </w:rPr>
          <w:instrText xml:space="preserve"> PAGEREF _Toc3729294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6181BE21"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5" w:history="1">
        <w:r w:rsidR="00BB2DFE" w:rsidRPr="00297E84">
          <w:rPr>
            <w:rStyle w:val="Hyperlink"/>
            <w:noProof/>
            <w14:scene3d>
              <w14:camera w14:prst="orthographicFront"/>
              <w14:lightRig w14:rig="threePt" w14:dir="t">
                <w14:rot w14:lat="0" w14:lon="0" w14:rev="0"/>
              </w14:lightRig>
            </w14:scene3d>
          </w:rPr>
          <w:t>3.1.3</w:t>
        </w:r>
        <w:r w:rsidR="00BB2DFE" w:rsidRPr="00297E84">
          <w:rPr>
            <w:rStyle w:val="Hyperlink"/>
            <w:noProof/>
          </w:rPr>
          <w:t xml:space="preserve"> Component Profile</w:t>
        </w:r>
        <w:r w:rsidR="00BB2DFE">
          <w:rPr>
            <w:noProof/>
            <w:webHidden/>
          </w:rPr>
          <w:tab/>
        </w:r>
        <w:r w:rsidR="00BB2DFE">
          <w:rPr>
            <w:noProof/>
            <w:webHidden/>
          </w:rPr>
          <w:fldChar w:fldCharType="begin"/>
        </w:r>
        <w:r w:rsidR="00BB2DFE">
          <w:rPr>
            <w:noProof/>
            <w:webHidden/>
          </w:rPr>
          <w:instrText xml:space="preserve"> PAGEREF _Toc3729295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4967D26D"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6" w:history="1">
        <w:r w:rsidR="00BB2DFE" w:rsidRPr="00297E84">
          <w:rPr>
            <w:rStyle w:val="Hyperlink"/>
            <w:noProof/>
            <w14:scene3d>
              <w14:camera w14:prst="orthographicFront"/>
              <w14:lightRig w14:rig="threePt" w14:dir="t">
                <w14:rot w14:lat="0" w14:lon="0" w14:rev="0"/>
              </w14:lightRig>
            </w14:scene3d>
          </w:rPr>
          <w:t>3.1.3.1</w:t>
        </w:r>
        <w:r w:rsidR="00BB2DFE" w:rsidRPr="00297E84">
          <w:rPr>
            <w:rStyle w:val="Hyperlink"/>
            <w:noProof/>
          </w:rPr>
          <w:t xml:space="preserve"> Profile – JSON Syntax</w:t>
        </w:r>
        <w:r w:rsidR="00BB2DFE">
          <w:rPr>
            <w:noProof/>
            <w:webHidden/>
          </w:rPr>
          <w:tab/>
        </w:r>
        <w:r w:rsidR="00BB2DFE">
          <w:rPr>
            <w:noProof/>
            <w:webHidden/>
          </w:rPr>
          <w:fldChar w:fldCharType="begin"/>
        </w:r>
        <w:r w:rsidR="00BB2DFE">
          <w:rPr>
            <w:noProof/>
            <w:webHidden/>
          </w:rPr>
          <w:instrText xml:space="preserve"> PAGEREF _Toc3729296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2F0082A7"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7" w:history="1">
        <w:r w:rsidR="00BB2DFE" w:rsidRPr="00297E84">
          <w:rPr>
            <w:rStyle w:val="Hyperlink"/>
            <w:noProof/>
            <w14:scene3d>
              <w14:camera w14:prst="orthographicFront"/>
              <w14:lightRig w14:rig="threePt" w14:dir="t">
                <w14:rot w14:lat="0" w14:lon="0" w14:rev="0"/>
              </w14:lightRig>
            </w14:scene3d>
          </w:rPr>
          <w:t>3.1.3.2</w:t>
        </w:r>
        <w:r w:rsidR="00BB2DFE" w:rsidRPr="00297E84">
          <w:rPr>
            <w:rStyle w:val="Hyperlink"/>
            <w:noProof/>
          </w:rPr>
          <w:t xml:space="preserve"> Profile – XML Syntax</w:t>
        </w:r>
        <w:r w:rsidR="00BB2DFE">
          <w:rPr>
            <w:noProof/>
            <w:webHidden/>
          </w:rPr>
          <w:tab/>
        </w:r>
        <w:r w:rsidR="00BB2DFE">
          <w:rPr>
            <w:noProof/>
            <w:webHidden/>
          </w:rPr>
          <w:fldChar w:fldCharType="begin"/>
        </w:r>
        <w:r w:rsidR="00BB2DFE">
          <w:rPr>
            <w:noProof/>
            <w:webHidden/>
          </w:rPr>
          <w:instrText xml:space="preserve"> PAGEREF _Toc3729297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41A11F74"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8" w:history="1">
        <w:r w:rsidR="00BB2DFE" w:rsidRPr="00297E84">
          <w:rPr>
            <w:rStyle w:val="Hyperlink"/>
            <w:noProof/>
            <w14:scene3d>
              <w14:camera w14:prst="orthographicFront"/>
              <w14:lightRig w14:rig="threePt" w14:dir="t">
                <w14:rot w14:lat="0" w14:lon="0" w14:rev="0"/>
              </w14:lightRig>
            </w14:scene3d>
          </w:rPr>
          <w:t>3.1.4</w:t>
        </w:r>
        <w:r w:rsidR="00BB2DFE" w:rsidRPr="00297E84">
          <w:rPr>
            <w:rStyle w:val="Hyperlink"/>
            <w:noProof/>
          </w:rPr>
          <w:t xml:space="preserve"> Component Operation</w:t>
        </w:r>
        <w:r w:rsidR="00BB2DFE">
          <w:rPr>
            <w:noProof/>
            <w:webHidden/>
          </w:rPr>
          <w:tab/>
        </w:r>
        <w:r w:rsidR="00BB2DFE">
          <w:rPr>
            <w:noProof/>
            <w:webHidden/>
          </w:rPr>
          <w:fldChar w:fldCharType="begin"/>
        </w:r>
        <w:r w:rsidR="00BB2DFE">
          <w:rPr>
            <w:noProof/>
            <w:webHidden/>
          </w:rPr>
          <w:instrText xml:space="preserve"> PAGEREF _Toc3729298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5D40765D"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9" w:history="1">
        <w:r w:rsidR="00BB2DFE" w:rsidRPr="00297E84">
          <w:rPr>
            <w:rStyle w:val="Hyperlink"/>
            <w:noProof/>
            <w14:scene3d>
              <w14:camera w14:prst="orthographicFront"/>
              <w14:lightRig w14:rig="threePt" w14:dir="t">
                <w14:rot w14:lat="0" w14:lon="0" w14:rev="0"/>
              </w14:lightRig>
            </w14:scene3d>
          </w:rPr>
          <w:t>3.1.4.1</w:t>
        </w:r>
        <w:r w:rsidR="00BB2DFE" w:rsidRPr="00297E84">
          <w:rPr>
            <w:rStyle w:val="Hyperlink"/>
            <w:noProof/>
          </w:rPr>
          <w:t xml:space="preserve"> Operation – JSON Syntax</w:t>
        </w:r>
        <w:r w:rsidR="00BB2DFE">
          <w:rPr>
            <w:noProof/>
            <w:webHidden/>
          </w:rPr>
          <w:tab/>
        </w:r>
        <w:r w:rsidR="00BB2DFE">
          <w:rPr>
            <w:noProof/>
            <w:webHidden/>
          </w:rPr>
          <w:fldChar w:fldCharType="begin"/>
        </w:r>
        <w:r w:rsidR="00BB2DFE">
          <w:rPr>
            <w:noProof/>
            <w:webHidden/>
          </w:rPr>
          <w:instrText xml:space="preserve"> PAGEREF _Toc3729299 \h </w:instrText>
        </w:r>
        <w:r w:rsidR="00BB2DFE">
          <w:rPr>
            <w:noProof/>
            <w:webHidden/>
          </w:rPr>
        </w:r>
        <w:r w:rsidR="00BB2DFE">
          <w:rPr>
            <w:noProof/>
            <w:webHidden/>
          </w:rPr>
          <w:fldChar w:fldCharType="separate"/>
        </w:r>
        <w:r w:rsidR="00BB2DFE">
          <w:rPr>
            <w:noProof/>
            <w:webHidden/>
          </w:rPr>
          <w:t>18</w:t>
        </w:r>
        <w:r w:rsidR="00BB2DFE">
          <w:rPr>
            <w:noProof/>
            <w:webHidden/>
          </w:rPr>
          <w:fldChar w:fldCharType="end"/>
        </w:r>
      </w:hyperlink>
    </w:p>
    <w:p w14:paraId="0D09A3BB"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0" w:history="1">
        <w:r w:rsidR="00BB2DFE" w:rsidRPr="00297E84">
          <w:rPr>
            <w:rStyle w:val="Hyperlink"/>
            <w:noProof/>
            <w14:scene3d>
              <w14:camera w14:prst="orthographicFront"/>
              <w14:lightRig w14:rig="threePt" w14:dir="t">
                <w14:rot w14:lat="0" w14:lon="0" w14:rev="0"/>
              </w14:lightRig>
            </w14:scene3d>
          </w:rPr>
          <w:t>3.1.4.2</w:t>
        </w:r>
        <w:r w:rsidR="00BB2DFE" w:rsidRPr="00297E84">
          <w:rPr>
            <w:rStyle w:val="Hyperlink"/>
            <w:noProof/>
          </w:rPr>
          <w:t xml:space="preserve"> Operation – XML Syntax</w:t>
        </w:r>
        <w:r w:rsidR="00BB2DFE">
          <w:rPr>
            <w:noProof/>
            <w:webHidden/>
          </w:rPr>
          <w:tab/>
        </w:r>
        <w:r w:rsidR="00BB2DFE">
          <w:rPr>
            <w:noProof/>
            <w:webHidden/>
          </w:rPr>
          <w:fldChar w:fldCharType="begin"/>
        </w:r>
        <w:r w:rsidR="00BB2DFE">
          <w:rPr>
            <w:noProof/>
            <w:webHidden/>
          </w:rPr>
          <w:instrText xml:space="preserve"> PAGEREF _Toc3729300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45DAFD86"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1" w:history="1">
        <w:r w:rsidR="00BB2DFE" w:rsidRPr="00297E84">
          <w:rPr>
            <w:rStyle w:val="Hyperlink"/>
            <w:noProof/>
            <w14:scene3d>
              <w14:camera w14:prst="orthographicFront"/>
              <w14:lightRig w14:rig="threePt" w14:dir="t">
                <w14:rot w14:lat="0" w14:lon="0" w14:rev="0"/>
              </w14:lightRig>
            </w14:scene3d>
          </w:rPr>
          <w:t>3.1.5</w:t>
        </w:r>
        <w:r w:rsidR="00BB2DFE" w:rsidRPr="00297E84">
          <w:rPr>
            <w:rStyle w:val="Hyperlink"/>
            <w:noProof/>
          </w:rPr>
          <w:t xml:space="preserve"> Component Parameter</w:t>
        </w:r>
        <w:r w:rsidR="00BB2DFE">
          <w:rPr>
            <w:noProof/>
            <w:webHidden/>
          </w:rPr>
          <w:tab/>
        </w:r>
        <w:r w:rsidR="00BB2DFE">
          <w:rPr>
            <w:noProof/>
            <w:webHidden/>
          </w:rPr>
          <w:fldChar w:fldCharType="begin"/>
        </w:r>
        <w:r w:rsidR="00BB2DFE">
          <w:rPr>
            <w:noProof/>
            <w:webHidden/>
          </w:rPr>
          <w:instrText xml:space="preserve"> PAGEREF _Toc3729301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7D3CC72E"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2" w:history="1">
        <w:r w:rsidR="00BB2DFE" w:rsidRPr="00297E84">
          <w:rPr>
            <w:rStyle w:val="Hyperlink"/>
            <w:noProof/>
            <w14:scene3d>
              <w14:camera w14:prst="orthographicFront"/>
              <w14:lightRig w14:rig="threePt" w14:dir="t">
                <w14:rot w14:lat="0" w14:lon="0" w14:rev="0"/>
              </w14:lightRig>
            </w14:scene3d>
          </w:rPr>
          <w:t>3.1.5.1</w:t>
        </w:r>
        <w:r w:rsidR="00BB2DFE" w:rsidRPr="00297E84">
          <w:rPr>
            <w:rStyle w:val="Hyperlink"/>
            <w:noProof/>
          </w:rPr>
          <w:t xml:space="preserve"> Parameter – JSON Syntax</w:t>
        </w:r>
        <w:r w:rsidR="00BB2DFE">
          <w:rPr>
            <w:noProof/>
            <w:webHidden/>
          </w:rPr>
          <w:tab/>
        </w:r>
        <w:r w:rsidR="00BB2DFE">
          <w:rPr>
            <w:noProof/>
            <w:webHidden/>
          </w:rPr>
          <w:fldChar w:fldCharType="begin"/>
        </w:r>
        <w:r w:rsidR="00BB2DFE">
          <w:rPr>
            <w:noProof/>
            <w:webHidden/>
          </w:rPr>
          <w:instrText xml:space="preserve"> PAGEREF _Toc3729302 \h </w:instrText>
        </w:r>
        <w:r w:rsidR="00BB2DFE">
          <w:rPr>
            <w:noProof/>
            <w:webHidden/>
          </w:rPr>
        </w:r>
        <w:r w:rsidR="00BB2DFE">
          <w:rPr>
            <w:noProof/>
            <w:webHidden/>
          </w:rPr>
          <w:fldChar w:fldCharType="separate"/>
        </w:r>
        <w:r w:rsidR="00BB2DFE">
          <w:rPr>
            <w:noProof/>
            <w:webHidden/>
          </w:rPr>
          <w:t>20</w:t>
        </w:r>
        <w:r w:rsidR="00BB2DFE">
          <w:rPr>
            <w:noProof/>
            <w:webHidden/>
          </w:rPr>
          <w:fldChar w:fldCharType="end"/>
        </w:r>
      </w:hyperlink>
    </w:p>
    <w:p w14:paraId="1FB2372F"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3" w:history="1">
        <w:r w:rsidR="00BB2DFE" w:rsidRPr="00297E84">
          <w:rPr>
            <w:rStyle w:val="Hyperlink"/>
            <w:noProof/>
            <w14:scene3d>
              <w14:camera w14:prst="orthographicFront"/>
              <w14:lightRig w14:rig="threePt" w14:dir="t">
                <w14:rot w14:lat="0" w14:lon="0" w14:rev="0"/>
              </w14:lightRig>
            </w14:scene3d>
          </w:rPr>
          <w:t>3.1.5.2</w:t>
        </w:r>
        <w:r w:rsidR="00BB2DFE" w:rsidRPr="00297E84">
          <w:rPr>
            <w:rStyle w:val="Hyperlink"/>
            <w:noProof/>
          </w:rPr>
          <w:t xml:space="preserve"> Parameter – XML Syntax</w:t>
        </w:r>
        <w:r w:rsidR="00BB2DFE">
          <w:rPr>
            <w:noProof/>
            <w:webHidden/>
          </w:rPr>
          <w:tab/>
        </w:r>
        <w:r w:rsidR="00BB2DFE">
          <w:rPr>
            <w:noProof/>
            <w:webHidden/>
          </w:rPr>
          <w:fldChar w:fldCharType="begin"/>
        </w:r>
        <w:r w:rsidR="00BB2DFE">
          <w:rPr>
            <w:noProof/>
            <w:webHidden/>
          </w:rPr>
          <w:instrText xml:space="preserve"> PAGEREF _Toc3729303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12FBC923"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4" w:history="1">
        <w:r w:rsidR="00BB2DFE" w:rsidRPr="00297E84">
          <w:rPr>
            <w:rStyle w:val="Hyperlink"/>
            <w:noProof/>
            <w14:scene3d>
              <w14:camera w14:prst="orthographicFront"/>
              <w14:lightRig w14:rig="threePt" w14:dir="t">
                <w14:rot w14:lat="0" w14:lon="0" w14:rev="0"/>
              </w14:lightRig>
            </w14:scene3d>
          </w:rPr>
          <w:t>3.1.6</w:t>
        </w:r>
        <w:r w:rsidR="00BB2DFE" w:rsidRPr="00297E84">
          <w:rPr>
            <w:rStyle w:val="Hyperlink"/>
            <w:noProof/>
          </w:rPr>
          <w:t xml:space="preserve"> Component Format</w:t>
        </w:r>
        <w:r w:rsidR="00BB2DFE">
          <w:rPr>
            <w:noProof/>
            <w:webHidden/>
          </w:rPr>
          <w:tab/>
        </w:r>
        <w:r w:rsidR="00BB2DFE">
          <w:rPr>
            <w:noProof/>
            <w:webHidden/>
          </w:rPr>
          <w:fldChar w:fldCharType="begin"/>
        </w:r>
        <w:r w:rsidR="00BB2DFE">
          <w:rPr>
            <w:noProof/>
            <w:webHidden/>
          </w:rPr>
          <w:instrText xml:space="preserve"> PAGEREF _Toc3729304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60600CFE"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5" w:history="1">
        <w:r w:rsidR="00BB2DFE" w:rsidRPr="00297E84">
          <w:rPr>
            <w:rStyle w:val="Hyperlink"/>
            <w:noProof/>
            <w14:scene3d>
              <w14:camera w14:prst="orthographicFront"/>
              <w14:lightRig w14:rig="threePt" w14:dir="t">
                <w14:rot w14:lat="0" w14:lon="0" w14:rev="0"/>
              </w14:lightRig>
            </w14:scene3d>
          </w:rPr>
          <w:t>3.1.6.1</w:t>
        </w:r>
        <w:r w:rsidR="00BB2DFE" w:rsidRPr="00297E84">
          <w:rPr>
            <w:rStyle w:val="Hyperlink"/>
            <w:noProof/>
          </w:rPr>
          <w:t xml:space="preserve"> Format – JSON Syntax</w:t>
        </w:r>
        <w:r w:rsidR="00BB2DFE">
          <w:rPr>
            <w:noProof/>
            <w:webHidden/>
          </w:rPr>
          <w:tab/>
        </w:r>
        <w:r w:rsidR="00BB2DFE">
          <w:rPr>
            <w:noProof/>
            <w:webHidden/>
          </w:rPr>
          <w:fldChar w:fldCharType="begin"/>
        </w:r>
        <w:r w:rsidR="00BB2DFE">
          <w:rPr>
            <w:noProof/>
            <w:webHidden/>
          </w:rPr>
          <w:instrText xml:space="preserve"> PAGEREF _Toc3729305 \h </w:instrText>
        </w:r>
        <w:r w:rsidR="00BB2DFE">
          <w:rPr>
            <w:noProof/>
            <w:webHidden/>
          </w:rPr>
        </w:r>
        <w:r w:rsidR="00BB2DFE">
          <w:rPr>
            <w:noProof/>
            <w:webHidden/>
          </w:rPr>
          <w:fldChar w:fldCharType="separate"/>
        </w:r>
        <w:r w:rsidR="00BB2DFE">
          <w:rPr>
            <w:noProof/>
            <w:webHidden/>
          </w:rPr>
          <w:t>22</w:t>
        </w:r>
        <w:r w:rsidR="00BB2DFE">
          <w:rPr>
            <w:noProof/>
            <w:webHidden/>
          </w:rPr>
          <w:fldChar w:fldCharType="end"/>
        </w:r>
      </w:hyperlink>
    </w:p>
    <w:p w14:paraId="5FDF5ED6"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6" w:history="1">
        <w:r w:rsidR="00BB2DFE" w:rsidRPr="00297E84">
          <w:rPr>
            <w:rStyle w:val="Hyperlink"/>
            <w:noProof/>
            <w14:scene3d>
              <w14:camera w14:prst="orthographicFront"/>
              <w14:lightRig w14:rig="threePt" w14:dir="t">
                <w14:rot w14:lat="0" w14:lon="0" w14:rev="0"/>
              </w14:lightRig>
            </w14:scene3d>
          </w:rPr>
          <w:t>3.1.6.2</w:t>
        </w:r>
        <w:r w:rsidR="00BB2DFE" w:rsidRPr="00297E84">
          <w:rPr>
            <w:rStyle w:val="Hyperlink"/>
            <w:noProof/>
          </w:rPr>
          <w:t xml:space="preserve"> Format – XML Syntax</w:t>
        </w:r>
        <w:r w:rsidR="00BB2DFE">
          <w:rPr>
            <w:noProof/>
            <w:webHidden/>
          </w:rPr>
          <w:tab/>
        </w:r>
        <w:r w:rsidR="00BB2DFE">
          <w:rPr>
            <w:noProof/>
            <w:webHidden/>
          </w:rPr>
          <w:fldChar w:fldCharType="begin"/>
        </w:r>
        <w:r w:rsidR="00BB2DFE">
          <w:rPr>
            <w:noProof/>
            <w:webHidden/>
          </w:rPr>
          <w:instrText xml:space="preserve"> PAGEREF _Toc3729306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17462D88"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7" w:history="1">
        <w:r w:rsidR="00BB2DFE" w:rsidRPr="00297E84">
          <w:rPr>
            <w:rStyle w:val="Hyperlink"/>
            <w:noProof/>
            <w14:scene3d>
              <w14:camera w14:prst="orthographicFront"/>
              <w14:lightRig w14:rig="threePt" w14:dir="t">
                <w14:rot w14:lat="0" w14:lon="0" w14:rev="0"/>
              </w14:lightRig>
            </w14:scene3d>
          </w:rPr>
          <w:t>3.1.7</w:t>
        </w:r>
        <w:r w:rsidR="00BB2DFE" w:rsidRPr="00297E84">
          <w:rPr>
            <w:rStyle w:val="Hyperlink"/>
            <w:noProof/>
          </w:rPr>
          <w:t xml:space="preserve"> Component Policy</w:t>
        </w:r>
        <w:r w:rsidR="00BB2DFE">
          <w:rPr>
            <w:noProof/>
            <w:webHidden/>
          </w:rPr>
          <w:tab/>
        </w:r>
        <w:r w:rsidR="00BB2DFE">
          <w:rPr>
            <w:noProof/>
            <w:webHidden/>
          </w:rPr>
          <w:fldChar w:fldCharType="begin"/>
        </w:r>
        <w:r w:rsidR="00BB2DFE">
          <w:rPr>
            <w:noProof/>
            <w:webHidden/>
          </w:rPr>
          <w:instrText xml:space="preserve"> PAGEREF _Toc3729307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7A4D828F"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8" w:history="1">
        <w:r w:rsidR="00BB2DFE" w:rsidRPr="00297E84">
          <w:rPr>
            <w:rStyle w:val="Hyperlink"/>
            <w:noProof/>
            <w14:scene3d>
              <w14:camera w14:prst="orthographicFront"/>
              <w14:lightRig w14:rig="threePt" w14:dir="t">
                <w14:rot w14:lat="0" w14:lon="0" w14:rev="0"/>
              </w14:lightRig>
            </w14:scene3d>
          </w:rPr>
          <w:t>3.1.7.1</w:t>
        </w:r>
        <w:r w:rsidR="00BB2DFE" w:rsidRPr="00297E84">
          <w:rPr>
            <w:rStyle w:val="Hyperlink"/>
            <w:noProof/>
          </w:rPr>
          <w:t xml:space="preserve"> Policy – JSON Syntax</w:t>
        </w:r>
        <w:r w:rsidR="00BB2DFE">
          <w:rPr>
            <w:noProof/>
            <w:webHidden/>
          </w:rPr>
          <w:tab/>
        </w:r>
        <w:r w:rsidR="00BB2DFE">
          <w:rPr>
            <w:noProof/>
            <w:webHidden/>
          </w:rPr>
          <w:fldChar w:fldCharType="begin"/>
        </w:r>
        <w:r w:rsidR="00BB2DFE">
          <w:rPr>
            <w:noProof/>
            <w:webHidden/>
          </w:rPr>
          <w:instrText xml:space="preserve"> PAGEREF _Toc3729308 \h </w:instrText>
        </w:r>
        <w:r w:rsidR="00BB2DFE">
          <w:rPr>
            <w:noProof/>
            <w:webHidden/>
          </w:rPr>
        </w:r>
        <w:r w:rsidR="00BB2DFE">
          <w:rPr>
            <w:noProof/>
            <w:webHidden/>
          </w:rPr>
          <w:fldChar w:fldCharType="separate"/>
        </w:r>
        <w:r w:rsidR="00BB2DFE">
          <w:rPr>
            <w:noProof/>
            <w:webHidden/>
          </w:rPr>
          <w:t>24</w:t>
        </w:r>
        <w:r w:rsidR="00BB2DFE">
          <w:rPr>
            <w:noProof/>
            <w:webHidden/>
          </w:rPr>
          <w:fldChar w:fldCharType="end"/>
        </w:r>
      </w:hyperlink>
    </w:p>
    <w:p w14:paraId="0A96A515"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9" w:history="1">
        <w:r w:rsidR="00BB2DFE" w:rsidRPr="00297E84">
          <w:rPr>
            <w:rStyle w:val="Hyperlink"/>
            <w:noProof/>
            <w14:scene3d>
              <w14:camera w14:prst="orthographicFront"/>
              <w14:lightRig w14:rig="threePt" w14:dir="t">
                <w14:rot w14:lat="0" w14:lon="0" w14:rev="0"/>
              </w14:lightRig>
            </w14:scene3d>
          </w:rPr>
          <w:t>3.1.7.2</w:t>
        </w:r>
        <w:r w:rsidR="00BB2DFE" w:rsidRPr="00297E84">
          <w:rPr>
            <w:rStyle w:val="Hyperlink"/>
            <w:noProof/>
          </w:rPr>
          <w:t xml:space="preserve"> Policy – XML Syntax</w:t>
        </w:r>
        <w:r w:rsidR="00BB2DFE">
          <w:rPr>
            <w:noProof/>
            <w:webHidden/>
          </w:rPr>
          <w:tab/>
        </w:r>
        <w:r w:rsidR="00BB2DFE">
          <w:rPr>
            <w:noProof/>
            <w:webHidden/>
          </w:rPr>
          <w:fldChar w:fldCharType="begin"/>
        </w:r>
        <w:r w:rsidR="00BB2DFE">
          <w:rPr>
            <w:noProof/>
            <w:webHidden/>
          </w:rPr>
          <w:instrText xml:space="preserve"> PAGEREF _Toc3729309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5047D74B"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0" w:history="1">
        <w:r w:rsidR="00BB2DFE" w:rsidRPr="00297E84">
          <w:rPr>
            <w:rStyle w:val="Hyperlink"/>
            <w:noProof/>
            <w14:scene3d>
              <w14:camera w14:prst="orthographicFront"/>
              <w14:lightRig w14:rig="threePt" w14:dir="t">
                <w14:rot w14:lat="0" w14:lon="0" w14:rev="0"/>
              </w14:lightRig>
            </w14:scene3d>
          </w:rPr>
          <w:t>3.1.8</w:t>
        </w:r>
        <w:r w:rsidR="00BB2DFE" w:rsidRPr="00297E84">
          <w:rPr>
            <w:rStyle w:val="Hyperlink"/>
            <w:noProof/>
          </w:rPr>
          <w:t xml:space="preserve"> Component PolicyByRef</w:t>
        </w:r>
        <w:r w:rsidR="00BB2DFE">
          <w:rPr>
            <w:noProof/>
            <w:webHidden/>
          </w:rPr>
          <w:tab/>
        </w:r>
        <w:r w:rsidR="00BB2DFE">
          <w:rPr>
            <w:noProof/>
            <w:webHidden/>
          </w:rPr>
          <w:fldChar w:fldCharType="begin"/>
        </w:r>
        <w:r w:rsidR="00BB2DFE">
          <w:rPr>
            <w:noProof/>
            <w:webHidden/>
          </w:rPr>
          <w:instrText xml:space="preserve"> PAGEREF _Toc3729310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6F1B28B7"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1" w:history="1">
        <w:r w:rsidR="00BB2DFE" w:rsidRPr="00297E84">
          <w:rPr>
            <w:rStyle w:val="Hyperlink"/>
            <w:noProof/>
            <w14:scene3d>
              <w14:camera w14:prst="orthographicFront"/>
              <w14:lightRig w14:rig="threePt" w14:dir="t">
                <w14:rot w14:lat="0" w14:lon="0" w14:rev="0"/>
              </w14:lightRig>
            </w14:scene3d>
          </w:rPr>
          <w:t>3.1.8.1</w:t>
        </w:r>
        <w:r w:rsidR="00BB2DFE" w:rsidRPr="00297E84">
          <w:rPr>
            <w:rStyle w:val="Hyperlink"/>
            <w:noProof/>
          </w:rPr>
          <w:t xml:space="preserve"> PolicyByRef – JSON Syntax</w:t>
        </w:r>
        <w:r w:rsidR="00BB2DFE">
          <w:rPr>
            <w:noProof/>
            <w:webHidden/>
          </w:rPr>
          <w:tab/>
        </w:r>
        <w:r w:rsidR="00BB2DFE">
          <w:rPr>
            <w:noProof/>
            <w:webHidden/>
          </w:rPr>
          <w:fldChar w:fldCharType="begin"/>
        </w:r>
        <w:r w:rsidR="00BB2DFE">
          <w:rPr>
            <w:noProof/>
            <w:webHidden/>
          </w:rPr>
          <w:instrText xml:space="preserve"> PAGEREF _Toc3729311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7FF5F7D4"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2" w:history="1">
        <w:r w:rsidR="00BB2DFE" w:rsidRPr="00297E84">
          <w:rPr>
            <w:rStyle w:val="Hyperlink"/>
            <w:noProof/>
            <w14:scene3d>
              <w14:camera w14:prst="orthographicFront"/>
              <w14:lightRig w14:rig="threePt" w14:dir="t">
                <w14:rot w14:lat="0" w14:lon="0" w14:rev="0"/>
              </w14:lightRig>
            </w14:scene3d>
          </w:rPr>
          <w:t>3.1.8.2</w:t>
        </w:r>
        <w:r w:rsidR="00BB2DFE" w:rsidRPr="00297E84">
          <w:rPr>
            <w:rStyle w:val="Hyperlink"/>
            <w:noProof/>
          </w:rPr>
          <w:t xml:space="preserve"> PolicyByRef – XML Syntax</w:t>
        </w:r>
        <w:r w:rsidR="00BB2DFE">
          <w:rPr>
            <w:noProof/>
            <w:webHidden/>
          </w:rPr>
          <w:tab/>
        </w:r>
        <w:r w:rsidR="00BB2DFE">
          <w:rPr>
            <w:noProof/>
            <w:webHidden/>
          </w:rPr>
          <w:fldChar w:fldCharType="begin"/>
        </w:r>
        <w:r w:rsidR="00BB2DFE">
          <w:rPr>
            <w:noProof/>
            <w:webHidden/>
          </w:rPr>
          <w:instrText xml:space="preserve"> PAGEREF _Toc3729312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1A3169E4" w14:textId="77777777" w:rsidR="00BB2DFE" w:rsidRDefault="00915C19">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3" w:history="1">
        <w:r w:rsidR="00BB2DFE" w:rsidRPr="00297E84">
          <w:rPr>
            <w:rStyle w:val="Hyperlink"/>
            <w:noProof/>
            <w14:scene3d>
              <w14:camera w14:prst="orthographicFront"/>
              <w14:lightRig w14:rig="threePt" w14:dir="t">
                <w14:rot w14:lat="0" w14:lon="0" w14:rev="0"/>
              </w14:lightRig>
            </w14:scene3d>
          </w:rPr>
          <w:t>3.1.9</w:t>
        </w:r>
        <w:r w:rsidR="00BB2DFE" w:rsidRPr="00297E84">
          <w:rPr>
            <w:rStyle w:val="Hyperlink"/>
            <w:noProof/>
          </w:rPr>
          <w:t xml:space="preserve"> Component Extension</w:t>
        </w:r>
        <w:r w:rsidR="00BB2DFE">
          <w:rPr>
            <w:noProof/>
            <w:webHidden/>
          </w:rPr>
          <w:tab/>
        </w:r>
        <w:r w:rsidR="00BB2DFE">
          <w:rPr>
            <w:noProof/>
            <w:webHidden/>
          </w:rPr>
          <w:fldChar w:fldCharType="begin"/>
        </w:r>
        <w:r w:rsidR="00BB2DFE">
          <w:rPr>
            <w:noProof/>
            <w:webHidden/>
          </w:rPr>
          <w:instrText xml:space="preserve"> PAGEREF _Toc3729313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74B81CA0"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4" w:history="1">
        <w:r w:rsidR="00BB2DFE" w:rsidRPr="00297E84">
          <w:rPr>
            <w:rStyle w:val="Hyperlink"/>
            <w:noProof/>
            <w14:scene3d>
              <w14:camera w14:prst="orthographicFront"/>
              <w14:lightRig w14:rig="threePt" w14:dir="t">
                <w14:rot w14:lat="0" w14:lon="0" w14:rev="0"/>
              </w14:lightRig>
            </w14:scene3d>
          </w:rPr>
          <w:t>3.1.9.1</w:t>
        </w:r>
        <w:r w:rsidR="00BB2DFE" w:rsidRPr="00297E84">
          <w:rPr>
            <w:rStyle w:val="Hyperlink"/>
            <w:noProof/>
          </w:rPr>
          <w:t xml:space="preserve"> Extension – JSON Syntax</w:t>
        </w:r>
        <w:r w:rsidR="00BB2DFE">
          <w:rPr>
            <w:noProof/>
            <w:webHidden/>
          </w:rPr>
          <w:tab/>
        </w:r>
        <w:r w:rsidR="00BB2DFE">
          <w:rPr>
            <w:noProof/>
            <w:webHidden/>
          </w:rPr>
          <w:fldChar w:fldCharType="begin"/>
        </w:r>
        <w:r w:rsidR="00BB2DFE">
          <w:rPr>
            <w:noProof/>
            <w:webHidden/>
          </w:rPr>
          <w:instrText xml:space="preserve"> PAGEREF _Toc3729314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562F2D4B" w14:textId="77777777" w:rsidR="00BB2DFE" w:rsidRDefault="00915C19">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5" w:history="1">
        <w:r w:rsidR="00BB2DFE" w:rsidRPr="00297E84">
          <w:rPr>
            <w:rStyle w:val="Hyperlink"/>
            <w:noProof/>
            <w14:scene3d>
              <w14:camera w14:prst="orthographicFront"/>
              <w14:lightRig w14:rig="threePt" w14:dir="t">
                <w14:rot w14:lat="0" w14:lon="0" w14:rev="0"/>
              </w14:lightRig>
            </w14:scene3d>
          </w:rPr>
          <w:t>3.1.9.2</w:t>
        </w:r>
        <w:r w:rsidR="00BB2DFE" w:rsidRPr="00297E84">
          <w:rPr>
            <w:rStyle w:val="Hyperlink"/>
            <w:noProof/>
          </w:rPr>
          <w:t xml:space="preserve"> Extension – XML Syntax</w:t>
        </w:r>
        <w:r w:rsidR="00BB2DFE">
          <w:rPr>
            <w:noProof/>
            <w:webHidden/>
          </w:rPr>
          <w:tab/>
        </w:r>
        <w:r w:rsidR="00BB2DFE">
          <w:rPr>
            <w:noProof/>
            <w:webHidden/>
          </w:rPr>
          <w:fldChar w:fldCharType="begin"/>
        </w:r>
        <w:r w:rsidR="00BB2DFE">
          <w:rPr>
            <w:noProof/>
            <w:webHidden/>
          </w:rPr>
          <w:instrText xml:space="preserve"> PAGEREF _Toc3729315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6AE98A28" w14:textId="77777777" w:rsidR="00BB2DFE" w:rsidRDefault="00915C19">
      <w:pPr>
        <w:pStyle w:val="Verzeichnis2"/>
        <w:tabs>
          <w:tab w:val="right" w:leader="dot" w:pos="9350"/>
        </w:tabs>
        <w:rPr>
          <w:rFonts w:asciiTheme="minorHAnsi" w:eastAsiaTheme="minorEastAsia" w:hAnsiTheme="minorHAnsi" w:cstheme="minorBidi"/>
          <w:noProof/>
          <w:sz w:val="22"/>
          <w:szCs w:val="22"/>
          <w:lang w:val="de-DE" w:eastAsia="de-DE"/>
        </w:rPr>
      </w:pPr>
      <w:hyperlink w:anchor="_Toc3729316" w:history="1">
        <w:r w:rsidR="00BB2DFE" w:rsidRPr="00297E84">
          <w:rPr>
            <w:rStyle w:val="Hyperlink"/>
            <w:noProof/>
          </w:rPr>
          <w:t>3.2 Element / JSON name lookup tables</w:t>
        </w:r>
        <w:r w:rsidR="00BB2DFE">
          <w:rPr>
            <w:noProof/>
            <w:webHidden/>
          </w:rPr>
          <w:tab/>
        </w:r>
        <w:r w:rsidR="00BB2DFE">
          <w:rPr>
            <w:noProof/>
            <w:webHidden/>
          </w:rPr>
          <w:fldChar w:fldCharType="begin"/>
        </w:r>
        <w:r w:rsidR="00BB2DFE">
          <w:rPr>
            <w:noProof/>
            <w:webHidden/>
          </w:rPr>
          <w:instrText xml:space="preserve"> PAGEREF _Toc3729316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1C6620A9"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317" w:history="1">
        <w:r w:rsidR="00BB2DFE" w:rsidRPr="00297E84">
          <w:rPr>
            <w:rStyle w:val="Hyperlink"/>
            <w:noProof/>
            <w:lang w:val="en-GB"/>
          </w:rPr>
          <w:t>4</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Metadata Discovery</w:t>
        </w:r>
        <w:r w:rsidR="00BB2DFE">
          <w:rPr>
            <w:noProof/>
            <w:webHidden/>
          </w:rPr>
          <w:tab/>
        </w:r>
        <w:r w:rsidR="00BB2DFE">
          <w:rPr>
            <w:noProof/>
            <w:webHidden/>
          </w:rPr>
          <w:fldChar w:fldCharType="begin"/>
        </w:r>
        <w:r w:rsidR="00BB2DFE">
          <w:rPr>
            <w:noProof/>
            <w:webHidden/>
          </w:rPr>
          <w:instrText xml:space="preserve"> PAGEREF _Toc3729317 \h </w:instrText>
        </w:r>
        <w:r w:rsidR="00BB2DFE">
          <w:rPr>
            <w:noProof/>
            <w:webHidden/>
          </w:rPr>
        </w:r>
        <w:r w:rsidR="00BB2DFE">
          <w:rPr>
            <w:noProof/>
            <w:webHidden/>
          </w:rPr>
          <w:fldChar w:fldCharType="separate"/>
        </w:r>
        <w:r w:rsidR="00BB2DFE">
          <w:rPr>
            <w:noProof/>
            <w:webHidden/>
          </w:rPr>
          <w:t>30</w:t>
        </w:r>
        <w:r w:rsidR="00BB2DFE">
          <w:rPr>
            <w:noProof/>
            <w:webHidden/>
          </w:rPr>
          <w:fldChar w:fldCharType="end"/>
        </w:r>
      </w:hyperlink>
    </w:p>
    <w:p w14:paraId="14FFBE40"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318" w:history="1">
        <w:r w:rsidR="00BB2DFE" w:rsidRPr="00297E84">
          <w:rPr>
            <w:rStyle w:val="Hyperlink"/>
            <w:noProof/>
            <w:lang w:val="en-GB"/>
            <w14:scene3d>
              <w14:camera w14:prst="orthographicFront"/>
              <w14:lightRig w14:rig="threePt" w14:dir="t">
                <w14:rot w14:lat="0" w14:lon="0" w14:rev="0"/>
              </w14:lightRig>
            </w14:scene3d>
          </w:rPr>
          <w:t>Appendix A.</w:t>
        </w:r>
        <w:r w:rsidR="00BB2DFE" w:rsidRPr="00297E84">
          <w:rPr>
            <w:rStyle w:val="Hyperlink"/>
            <w:noProof/>
            <w:lang w:val="en-GB"/>
          </w:rPr>
          <w:t xml:space="preserve"> Acknowledgments</w:t>
        </w:r>
        <w:r w:rsidR="00BB2DFE">
          <w:rPr>
            <w:noProof/>
            <w:webHidden/>
          </w:rPr>
          <w:tab/>
        </w:r>
        <w:r w:rsidR="00BB2DFE">
          <w:rPr>
            <w:noProof/>
            <w:webHidden/>
          </w:rPr>
          <w:fldChar w:fldCharType="begin"/>
        </w:r>
        <w:r w:rsidR="00BB2DFE">
          <w:rPr>
            <w:noProof/>
            <w:webHidden/>
          </w:rPr>
          <w:instrText xml:space="preserve"> PAGEREF _Toc3729318 \h </w:instrText>
        </w:r>
        <w:r w:rsidR="00BB2DFE">
          <w:rPr>
            <w:noProof/>
            <w:webHidden/>
          </w:rPr>
        </w:r>
        <w:r w:rsidR="00BB2DFE">
          <w:rPr>
            <w:noProof/>
            <w:webHidden/>
          </w:rPr>
          <w:fldChar w:fldCharType="separate"/>
        </w:r>
        <w:r w:rsidR="00BB2DFE">
          <w:rPr>
            <w:noProof/>
            <w:webHidden/>
          </w:rPr>
          <w:t>31</w:t>
        </w:r>
        <w:r w:rsidR="00BB2DFE">
          <w:rPr>
            <w:noProof/>
            <w:webHidden/>
          </w:rPr>
          <w:fldChar w:fldCharType="end"/>
        </w:r>
      </w:hyperlink>
    </w:p>
    <w:p w14:paraId="32326256"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319" w:history="1">
        <w:r w:rsidR="00BB2DFE" w:rsidRPr="00297E84">
          <w:rPr>
            <w:rStyle w:val="Hyperlink"/>
            <w:noProof/>
            <w:lang w:val="en-GB"/>
            <w14:scene3d>
              <w14:camera w14:prst="orthographicFront"/>
              <w14:lightRig w14:rig="threePt" w14:dir="t">
                <w14:rot w14:lat="0" w14:lon="0" w14:rev="0"/>
              </w14:lightRig>
            </w14:scene3d>
          </w:rPr>
          <w:t>Appendix B.</w:t>
        </w:r>
        <w:r w:rsidR="00BB2DFE" w:rsidRPr="00297E84">
          <w:rPr>
            <w:rStyle w:val="Hyperlink"/>
            <w:noProof/>
            <w:lang w:val="en-GB"/>
          </w:rPr>
          <w:t xml:space="preserve"> List of Figures</w:t>
        </w:r>
        <w:r w:rsidR="00BB2DFE">
          <w:rPr>
            <w:noProof/>
            <w:webHidden/>
          </w:rPr>
          <w:tab/>
        </w:r>
        <w:r w:rsidR="00BB2DFE">
          <w:rPr>
            <w:noProof/>
            <w:webHidden/>
          </w:rPr>
          <w:fldChar w:fldCharType="begin"/>
        </w:r>
        <w:r w:rsidR="00BB2DFE">
          <w:rPr>
            <w:noProof/>
            <w:webHidden/>
          </w:rPr>
          <w:instrText xml:space="preserve"> PAGEREF _Toc3729319 \h </w:instrText>
        </w:r>
        <w:r w:rsidR="00BB2DFE">
          <w:rPr>
            <w:noProof/>
            <w:webHidden/>
          </w:rPr>
        </w:r>
        <w:r w:rsidR="00BB2DFE">
          <w:rPr>
            <w:noProof/>
            <w:webHidden/>
          </w:rPr>
          <w:fldChar w:fldCharType="separate"/>
        </w:r>
        <w:r w:rsidR="00BB2DFE">
          <w:rPr>
            <w:noProof/>
            <w:webHidden/>
          </w:rPr>
          <w:t>32</w:t>
        </w:r>
        <w:r w:rsidR="00BB2DFE">
          <w:rPr>
            <w:noProof/>
            <w:webHidden/>
          </w:rPr>
          <w:fldChar w:fldCharType="end"/>
        </w:r>
      </w:hyperlink>
    </w:p>
    <w:p w14:paraId="51F342DA" w14:textId="77777777" w:rsidR="00BB2DFE" w:rsidRDefault="00915C19">
      <w:pPr>
        <w:pStyle w:val="Verzeichnis1"/>
        <w:rPr>
          <w:rFonts w:asciiTheme="minorHAnsi" w:eastAsiaTheme="minorEastAsia" w:hAnsiTheme="minorHAnsi" w:cstheme="minorBidi"/>
          <w:noProof/>
          <w:sz w:val="22"/>
          <w:szCs w:val="22"/>
          <w:lang w:val="de-DE" w:eastAsia="de-DE"/>
        </w:rPr>
      </w:pPr>
      <w:hyperlink w:anchor="_Toc3729320" w:history="1">
        <w:r w:rsidR="00BB2DFE" w:rsidRPr="00297E84">
          <w:rPr>
            <w:rStyle w:val="Hyperlink"/>
            <w:noProof/>
            <w:lang w:val="en-GB"/>
            <w14:scene3d>
              <w14:camera w14:prst="orthographicFront"/>
              <w14:lightRig w14:rig="threePt" w14:dir="t">
                <w14:rot w14:lat="0" w14:lon="0" w14:rev="0"/>
              </w14:lightRig>
            </w14:scene3d>
          </w:rPr>
          <w:t>Appendix C.</w:t>
        </w:r>
        <w:r w:rsidR="00BB2DFE" w:rsidRPr="00297E84">
          <w:rPr>
            <w:rStyle w:val="Hyperlink"/>
            <w:noProof/>
            <w:lang w:val="en-GB"/>
          </w:rPr>
          <w:t xml:space="preserve"> Revision History</w:t>
        </w:r>
        <w:r w:rsidR="00BB2DFE">
          <w:rPr>
            <w:noProof/>
            <w:webHidden/>
          </w:rPr>
          <w:tab/>
        </w:r>
        <w:r w:rsidR="00BB2DFE">
          <w:rPr>
            <w:noProof/>
            <w:webHidden/>
          </w:rPr>
          <w:fldChar w:fldCharType="begin"/>
        </w:r>
        <w:r w:rsidR="00BB2DFE">
          <w:rPr>
            <w:noProof/>
            <w:webHidden/>
          </w:rPr>
          <w:instrText xml:space="preserve"> PAGEREF _Toc3729320 \h </w:instrText>
        </w:r>
        <w:r w:rsidR="00BB2DFE">
          <w:rPr>
            <w:noProof/>
            <w:webHidden/>
          </w:rPr>
        </w:r>
        <w:r w:rsidR="00BB2DFE">
          <w:rPr>
            <w:noProof/>
            <w:webHidden/>
          </w:rPr>
          <w:fldChar w:fldCharType="separate"/>
        </w:r>
        <w:r w:rsidR="00BB2DFE">
          <w:rPr>
            <w:noProof/>
            <w:webHidden/>
          </w:rPr>
          <w:t>33</w:t>
        </w:r>
        <w:r w:rsidR="00BB2DFE">
          <w:rPr>
            <w:noProof/>
            <w:webHidden/>
          </w:rPr>
          <w:fldChar w:fldCharType="end"/>
        </w:r>
      </w:hyperlink>
    </w:p>
    <w:p w14:paraId="7C587537" w14:textId="77777777" w:rsidR="00177DED" w:rsidRPr="003A06D0" w:rsidRDefault="00294283" w:rsidP="008C100C">
      <w:pPr>
        <w:pStyle w:val="TextBody"/>
        <w:rPr>
          <w:lang w:val="en-GB"/>
        </w:rPr>
      </w:pPr>
      <w:r w:rsidRPr="003A06D0">
        <w:rPr>
          <w:szCs w:val="24"/>
          <w:lang w:val="en-GB"/>
        </w:rPr>
        <w:fldChar w:fldCharType="end"/>
      </w:r>
    </w:p>
    <w:p w14:paraId="6895BEE2" w14:textId="77777777" w:rsidR="00177DED" w:rsidRPr="003A06D0" w:rsidRDefault="00177DED" w:rsidP="008C100C">
      <w:pPr>
        <w:pStyle w:val="TextBody"/>
        <w:rPr>
          <w:lang w:val="en-GB"/>
        </w:rPr>
        <w:sectPr w:rsidR="00177DED" w:rsidRPr="003A06D0" w:rsidSect="003D1945">
          <w:headerReference w:type="even" r:id="rId35"/>
          <w:footerReference w:type="default" r:id="rId36"/>
          <w:footerReference w:type="first" r:id="rId37"/>
          <w:pgSz w:w="12240" w:h="15840" w:code="1"/>
          <w:pgMar w:top="1440" w:right="1440" w:bottom="720" w:left="1440" w:header="720" w:footer="720" w:gutter="0"/>
          <w:cols w:space="720"/>
          <w:docGrid w:linePitch="360"/>
        </w:sectPr>
      </w:pPr>
    </w:p>
    <w:p w14:paraId="53C8C056" w14:textId="77777777" w:rsidR="00BF4F83" w:rsidRPr="003A06D0" w:rsidRDefault="00BF4F83" w:rsidP="00AA52F6">
      <w:pPr>
        <w:pStyle w:val="berschrift1"/>
        <w:numPr>
          <w:ilvl w:val="0"/>
          <w:numId w:val="3"/>
        </w:numPr>
        <w:rPr>
          <w:lang w:val="en-GB"/>
        </w:rPr>
      </w:pPr>
      <w:bookmarkStart w:id="39" w:name="_Toc480914659"/>
      <w:bookmarkStart w:id="40" w:name="_Toc481064850"/>
      <w:bookmarkStart w:id="41" w:name="_Ref512158346"/>
      <w:bookmarkStart w:id="42" w:name="_Ref514173371"/>
      <w:bookmarkStart w:id="43" w:name="_Toc522668476"/>
      <w:bookmarkStart w:id="44" w:name="_Ref534804142"/>
      <w:bookmarkStart w:id="45" w:name="_Ref534804148"/>
      <w:bookmarkStart w:id="46" w:name="_Ref534804150"/>
      <w:bookmarkStart w:id="47" w:name="_Toc3729277"/>
      <w:bookmarkStart w:id="48" w:name="_Toc3837597"/>
      <w:bookmarkStart w:id="49" w:name="_Toc5110505"/>
      <w:r w:rsidRPr="003A06D0">
        <w:rPr>
          <w:lang w:val="en-GB"/>
        </w:rPr>
        <w:t>Introduction</w:t>
      </w:r>
      <w:bookmarkEnd w:id="39"/>
      <w:bookmarkEnd w:id="40"/>
      <w:bookmarkEnd w:id="41"/>
      <w:bookmarkEnd w:id="42"/>
      <w:bookmarkEnd w:id="43"/>
      <w:bookmarkEnd w:id="44"/>
      <w:bookmarkEnd w:id="45"/>
      <w:bookmarkEnd w:id="46"/>
      <w:bookmarkEnd w:id="47"/>
      <w:bookmarkEnd w:id="48"/>
      <w:bookmarkEnd w:id="49"/>
    </w:p>
    <w:p w14:paraId="57879415"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0748D89A" w14:textId="77777777" w:rsidR="00BF4F83" w:rsidRPr="003A06D0" w:rsidRDefault="00BF4F83" w:rsidP="00AA52F6">
      <w:pPr>
        <w:pStyle w:val="berschrift2"/>
        <w:numPr>
          <w:ilvl w:val="1"/>
          <w:numId w:val="3"/>
        </w:numPr>
        <w:rPr>
          <w:lang w:val="en-GB"/>
        </w:rPr>
      </w:pPr>
      <w:bookmarkStart w:id="50" w:name="_Toc485123858"/>
      <w:bookmarkStart w:id="51" w:name="_Toc522668477"/>
      <w:bookmarkStart w:id="52" w:name="_Toc3729278"/>
      <w:bookmarkStart w:id="53" w:name="_Toc3837598"/>
      <w:bookmarkStart w:id="54" w:name="_Toc5110506"/>
      <w:r w:rsidRPr="003A06D0">
        <w:rPr>
          <w:lang w:val="en-GB"/>
        </w:rPr>
        <w:t>IPR Policy</w:t>
      </w:r>
      <w:bookmarkEnd w:id="50"/>
      <w:bookmarkEnd w:id="51"/>
      <w:bookmarkEnd w:id="52"/>
      <w:bookmarkEnd w:id="53"/>
      <w:bookmarkEnd w:id="54"/>
    </w:p>
    <w:p w14:paraId="10AA3FCD" w14:textId="77777777" w:rsidR="00BF4F83" w:rsidRPr="003A06D0" w:rsidRDefault="00BF4F83" w:rsidP="00BF4F83">
      <w:pPr>
        <w:pStyle w:val="Abstract"/>
        <w:ind w:left="0"/>
        <w:rPr>
          <w:lang w:val="en-GB"/>
        </w:rPr>
      </w:pPr>
      <w:bookmarkStart w:id="55" w:name="_Hlk522725139"/>
      <w:r w:rsidRPr="003A06D0">
        <w:rPr>
          <w:lang w:val="en-GB"/>
        </w:rPr>
        <w:t xml:space="preserve">This specification is provided under the </w:t>
      </w:r>
      <w:hyperlink r:id="rId38" w:anchor="RF-on-Limited-Mode" w:history="1">
        <w:r w:rsidRPr="003A06D0">
          <w:rPr>
            <w:rStyle w:val="Hyperlink"/>
            <w:lang w:val="en-GB"/>
          </w:rPr>
          <w:t>RF on Limited Terms</w:t>
        </w:r>
      </w:hyperlink>
      <w:r w:rsidRPr="003A06D0">
        <w:rPr>
          <w:lang w:val="en-GB"/>
        </w:rPr>
        <w:t xml:space="preserve"> Mode of the </w:t>
      </w:r>
      <w:hyperlink r:id="rId3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0" w:history="1">
        <w:r w:rsidRPr="003A06D0">
          <w:rPr>
            <w:rStyle w:val="Hyperlink"/>
            <w:lang w:val="en-GB"/>
          </w:rPr>
          <w:t>https://www.oasis-open.org/committees/dss-x/ipr.php</w:t>
        </w:r>
      </w:hyperlink>
      <w:r w:rsidRPr="003A06D0">
        <w:rPr>
          <w:lang w:val="en-GB"/>
        </w:rPr>
        <w:t>).</w:t>
      </w:r>
      <w:bookmarkEnd w:id="55"/>
    </w:p>
    <w:p w14:paraId="6E5E4342" w14:textId="77777777" w:rsidR="00BF4F83" w:rsidRPr="003A06D0" w:rsidRDefault="00BF4F83" w:rsidP="00AA52F6">
      <w:pPr>
        <w:pStyle w:val="berschrift2"/>
        <w:numPr>
          <w:ilvl w:val="1"/>
          <w:numId w:val="3"/>
        </w:numPr>
        <w:rPr>
          <w:lang w:val="en-GB"/>
        </w:rPr>
      </w:pPr>
      <w:bookmarkStart w:id="56" w:name="_Toc85472893"/>
      <w:bookmarkStart w:id="57" w:name="_Toc287332007"/>
      <w:bookmarkStart w:id="58" w:name="_Toc480914661"/>
      <w:bookmarkStart w:id="59" w:name="_Toc481064852"/>
      <w:bookmarkStart w:id="60" w:name="_Toc516357994"/>
      <w:bookmarkStart w:id="61" w:name="_Toc522668478"/>
      <w:bookmarkStart w:id="62" w:name="_Toc3729279"/>
      <w:bookmarkStart w:id="63" w:name="_Toc3837599"/>
      <w:bookmarkStart w:id="64" w:name="_Toc5110507"/>
      <w:r w:rsidRPr="003A06D0">
        <w:rPr>
          <w:lang w:val="en-GB"/>
        </w:rPr>
        <w:t>Terminology</w:t>
      </w:r>
      <w:bookmarkEnd w:id="56"/>
      <w:bookmarkEnd w:id="57"/>
      <w:bookmarkEnd w:id="58"/>
      <w:bookmarkEnd w:id="59"/>
      <w:bookmarkEnd w:id="60"/>
      <w:bookmarkEnd w:id="61"/>
      <w:bookmarkEnd w:id="62"/>
      <w:bookmarkEnd w:id="63"/>
      <w:bookmarkEnd w:id="64"/>
    </w:p>
    <w:p w14:paraId="31472620"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118E69E0" w14:textId="77777777" w:rsidR="00BF4F83" w:rsidRPr="003A06D0" w:rsidRDefault="00BF4F83" w:rsidP="00383FF4">
      <w:pPr>
        <w:pStyle w:val="berschrift3"/>
        <w:rPr>
          <w:lang w:val="en-GB"/>
        </w:rPr>
      </w:pPr>
      <w:bookmarkStart w:id="65" w:name="_Toc478074531"/>
      <w:bookmarkStart w:id="66" w:name="_Toc480914662"/>
      <w:bookmarkStart w:id="67" w:name="_Toc481064853"/>
      <w:bookmarkStart w:id="68" w:name="_Toc516359662"/>
      <w:bookmarkStart w:id="69" w:name="_Toc522668479"/>
      <w:bookmarkStart w:id="70" w:name="_Toc3729280"/>
      <w:bookmarkStart w:id="71" w:name="_Toc3837600"/>
      <w:bookmarkStart w:id="72" w:name="_Toc5110508"/>
      <w:r w:rsidRPr="003A06D0">
        <w:rPr>
          <w:lang w:val="en-GB"/>
        </w:rPr>
        <w:t>Terms and Definitions</w:t>
      </w:r>
      <w:bookmarkEnd w:id="65"/>
      <w:bookmarkEnd w:id="66"/>
      <w:bookmarkEnd w:id="67"/>
      <w:bookmarkEnd w:id="68"/>
      <w:bookmarkEnd w:id="69"/>
      <w:bookmarkEnd w:id="70"/>
      <w:bookmarkEnd w:id="71"/>
      <w:bookmarkEnd w:id="72"/>
    </w:p>
    <w:p w14:paraId="1F807E75"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1F801E4E" w14:textId="77777777" w:rsidR="00BF4F83" w:rsidRPr="003A06D0" w:rsidRDefault="00BF4F83" w:rsidP="00AA52F6">
      <w:pPr>
        <w:pStyle w:val="berschrift3"/>
        <w:numPr>
          <w:ilvl w:val="2"/>
          <w:numId w:val="3"/>
        </w:numPr>
        <w:rPr>
          <w:lang w:val="en-GB"/>
        </w:rPr>
      </w:pPr>
      <w:bookmarkStart w:id="73" w:name="_Toc478074532"/>
      <w:bookmarkStart w:id="74" w:name="_Toc480914663"/>
      <w:bookmarkStart w:id="75" w:name="_Toc481064854"/>
      <w:bookmarkStart w:id="76" w:name="_Toc516359663"/>
      <w:bookmarkStart w:id="77" w:name="_Toc522668480"/>
      <w:bookmarkStart w:id="78" w:name="_Toc3729281"/>
      <w:bookmarkStart w:id="79" w:name="_Toc3837601"/>
      <w:bookmarkStart w:id="80" w:name="_Toc5110509"/>
      <w:r w:rsidRPr="003A06D0">
        <w:rPr>
          <w:lang w:val="en-GB"/>
        </w:rPr>
        <w:t>Abbreviated Terms</w:t>
      </w:r>
      <w:bookmarkEnd w:id="73"/>
      <w:bookmarkEnd w:id="74"/>
      <w:bookmarkEnd w:id="75"/>
      <w:bookmarkEnd w:id="76"/>
      <w:bookmarkEnd w:id="77"/>
      <w:bookmarkEnd w:id="78"/>
      <w:bookmarkEnd w:id="79"/>
      <w:bookmarkEnd w:id="80"/>
    </w:p>
    <w:p w14:paraId="11175AF9" w14:textId="77777777" w:rsidR="00AE7CE3" w:rsidRDefault="00AE7CE3" w:rsidP="00AE7CE3">
      <w:pPr>
        <w:ind w:left="720"/>
        <w:rPr>
          <w:lang w:val="en-GB"/>
        </w:rPr>
      </w:pPr>
      <w:r>
        <w:rPr>
          <w:lang w:val="en-GB"/>
        </w:rPr>
        <w:t>JSON</w:t>
      </w:r>
      <w:r>
        <w:rPr>
          <w:lang w:val="en-GB"/>
        </w:rPr>
        <w:tab/>
      </w:r>
      <w:r w:rsidRPr="003A06D0">
        <w:rPr>
          <w:lang w:val="en-GB"/>
        </w:rPr>
        <w:t xml:space="preserve">— </w:t>
      </w:r>
      <w:r>
        <w:rPr>
          <w:lang w:val="en-GB"/>
        </w:rPr>
        <w:t>JavaScript Object Notation</w:t>
      </w:r>
    </w:p>
    <w:p w14:paraId="4809C49E" w14:textId="77777777" w:rsidR="00BF4F83" w:rsidRDefault="00BF4F83" w:rsidP="00BF4F83">
      <w:pPr>
        <w:ind w:left="720"/>
        <w:rPr>
          <w:lang w:val="en-GB"/>
        </w:rPr>
      </w:pPr>
      <w:r w:rsidRPr="003A06D0">
        <w:rPr>
          <w:lang w:val="en-GB"/>
        </w:rPr>
        <w:t xml:space="preserve">URI </w:t>
      </w:r>
      <w:r w:rsidRPr="003A06D0">
        <w:rPr>
          <w:lang w:val="en-GB"/>
        </w:rPr>
        <w:tab/>
        <w:t>— (IETF) Uniform Resource Identifier</w:t>
      </w:r>
      <w:r w:rsidR="00E034CC">
        <w:rPr>
          <w:lang w:val="en-GB"/>
        </w:rPr>
        <w:t xml:space="preserve"> </w:t>
      </w:r>
      <w:r w:rsidR="00076366">
        <w:rPr>
          <w:lang w:val="en-GB"/>
        </w:rPr>
        <w:t>according to [</w:t>
      </w:r>
      <w:hyperlink w:anchor="ref_RFC3986" w:history="1">
        <w:r w:rsidR="00076366">
          <w:rPr>
            <w:rStyle w:val="Hyperlink"/>
            <w:lang w:val="en-GB"/>
          </w:rPr>
          <w:t>RFC3986</w:t>
        </w:r>
      </w:hyperlink>
      <w:r w:rsidR="00076366">
        <w:rPr>
          <w:lang w:val="en-GB"/>
        </w:rPr>
        <w:t>]</w:t>
      </w:r>
    </w:p>
    <w:p w14:paraId="39C8CA26" w14:textId="77777777" w:rsidR="00AE7CE3" w:rsidRDefault="00AE7CE3" w:rsidP="00AE7CE3">
      <w:pPr>
        <w:ind w:left="720"/>
        <w:rPr>
          <w:lang w:val="en-GB"/>
        </w:rPr>
      </w:pPr>
      <w:r>
        <w:rPr>
          <w:lang w:val="en-GB"/>
        </w:rPr>
        <w:t>URL</w:t>
      </w:r>
      <w:r>
        <w:rPr>
          <w:lang w:val="en-GB"/>
        </w:rPr>
        <w:tab/>
      </w:r>
      <w:r w:rsidRPr="003A06D0">
        <w:rPr>
          <w:lang w:val="en-GB"/>
        </w:rPr>
        <w:t>—</w:t>
      </w:r>
      <w:r>
        <w:rPr>
          <w:lang w:val="en-GB"/>
        </w:rPr>
        <w:t xml:space="preserve"> </w:t>
      </w:r>
      <w:r w:rsidRPr="003A06D0">
        <w:rPr>
          <w:lang w:val="en-GB"/>
        </w:rPr>
        <w:t xml:space="preserve">Uniform Resource </w:t>
      </w:r>
      <w:r>
        <w:rPr>
          <w:lang w:val="en-GB"/>
        </w:rPr>
        <w:t>Locator</w:t>
      </w:r>
    </w:p>
    <w:p w14:paraId="66FFEB18"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02EAE904"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08F9E425" w14:textId="77777777" w:rsidR="00BF4F83" w:rsidRPr="003A06D0" w:rsidRDefault="00BF4F83" w:rsidP="00AA52F6">
      <w:pPr>
        <w:pStyle w:val="berschrift2"/>
        <w:numPr>
          <w:ilvl w:val="1"/>
          <w:numId w:val="3"/>
        </w:numPr>
        <w:rPr>
          <w:lang w:val="en-GB"/>
        </w:rPr>
      </w:pPr>
      <w:bookmarkStart w:id="81" w:name="_Ref7502892"/>
      <w:bookmarkStart w:id="82" w:name="_Toc12011611"/>
      <w:bookmarkStart w:id="83" w:name="_Toc85472894"/>
      <w:bookmarkStart w:id="84" w:name="_Toc287332008"/>
      <w:bookmarkStart w:id="85" w:name="_Toc480914664"/>
      <w:bookmarkStart w:id="86" w:name="_Toc481064855"/>
      <w:bookmarkStart w:id="87" w:name="_Toc516357995"/>
      <w:bookmarkStart w:id="88" w:name="_Toc522668481"/>
      <w:bookmarkStart w:id="89" w:name="_Toc3729282"/>
      <w:bookmarkStart w:id="90" w:name="_Toc3837602"/>
      <w:bookmarkStart w:id="91" w:name="_Toc5110510"/>
      <w:r w:rsidRPr="003A06D0">
        <w:rPr>
          <w:lang w:val="en-GB"/>
        </w:rPr>
        <w:t>Normative</w:t>
      </w:r>
      <w:bookmarkEnd w:id="81"/>
      <w:bookmarkEnd w:id="82"/>
      <w:r w:rsidRPr="003A06D0">
        <w:rPr>
          <w:lang w:val="en-GB"/>
        </w:rPr>
        <w:t xml:space="preserve"> References</w:t>
      </w:r>
      <w:bookmarkEnd w:id="83"/>
      <w:bookmarkEnd w:id="84"/>
      <w:bookmarkEnd w:id="85"/>
      <w:bookmarkEnd w:id="86"/>
      <w:bookmarkEnd w:id="87"/>
      <w:bookmarkEnd w:id="88"/>
      <w:bookmarkEnd w:id="89"/>
      <w:bookmarkEnd w:id="90"/>
      <w:bookmarkEnd w:id="91"/>
    </w:p>
    <w:p w14:paraId="75B220EE" w14:textId="6B944F6A" w:rsidR="003D0352" w:rsidRPr="007E156C" w:rsidRDefault="00213F75" w:rsidP="007E156C">
      <w:pPr>
        <w:pStyle w:val="Ref"/>
        <w:rPr>
          <w:lang w:val="en-GB"/>
        </w:rPr>
      </w:pPr>
      <w:bookmarkStart w:id="92" w:name="ref_DSS2_JSON"/>
      <w:r w:rsidRPr="003A06D0">
        <w:rPr>
          <w:rStyle w:val="Refterm"/>
          <w:lang w:val="en-GB"/>
        </w:rPr>
        <w:t>[</w:t>
      </w:r>
      <w:del w:id="93" w:author="Andreas Kuehne" w:date="2019-06-25T11:18:00Z">
        <w:r w:rsidR="00BB4B67" w:rsidRPr="004735E6">
          <w:rPr>
            <w:rStyle w:val="Refterm"/>
            <w:lang w:val="de-DE"/>
          </w:rPr>
          <w:delText>DSS2</w:delText>
        </w:r>
        <w:r w:rsidR="00BB4B67">
          <w:rPr>
            <w:rStyle w:val="Refterm"/>
            <w:lang w:val="de-DE"/>
          </w:rPr>
          <w:delText>-</w:delText>
        </w:r>
        <w:r w:rsidR="00BB4B67" w:rsidRPr="004735E6">
          <w:rPr>
            <w:rStyle w:val="Refterm"/>
            <w:lang w:val="de-DE"/>
          </w:rPr>
          <w:delText>JSON</w:delText>
        </w:r>
      </w:del>
      <w:ins w:id="94" w:author="Andreas Kuehne" w:date="2019-06-25T11:18:00Z">
        <w:r w:rsidRPr="003A06D0">
          <w:rPr>
            <w:rStyle w:val="Refterm"/>
            <w:lang w:val="en-GB"/>
          </w:rPr>
          <w:t>DSS2JSON</w:t>
        </w:r>
      </w:ins>
      <w:r w:rsidRPr="003A06D0">
        <w:rPr>
          <w:rStyle w:val="Refterm"/>
          <w:lang w:val="en-GB"/>
        </w:rPr>
        <w:t>]</w:t>
      </w:r>
      <w:r w:rsidRPr="003A06D0">
        <w:rPr>
          <w:lang w:val="en-GB"/>
        </w:rPr>
        <w:tab/>
        <w:t xml:space="preserve">A. Kuehne, S. Hagen.  </w:t>
      </w:r>
      <w:r w:rsidRPr="003A06D0">
        <w:rPr>
          <w:i/>
          <w:iCs/>
          <w:lang w:val="en-GB"/>
        </w:rPr>
        <w:t>DSS 2.0 Core JSON Schema</w:t>
      </w:r>
      <w:r w:rsidRPr="003A06D0">
        <w:rPr>
          <w:lang w:val="en-GB"/>
        </w:rPr>
        <w:t>.  OASIS</w:t>
      </w:r>
      <w:del w:id="95" w:author="Andreas Kuehne" w:date="2019-06-25T11:18:00Z">
        <w:r w:rsidR="00BB4B67" w:rsidRPr="004735E6">
          <w:rPr>
            <w:lang w:val="de-DE"/>
          </w:rPr>
          <w:delText>.</w:delText>
        </w:r>
      </w:del>
      <w:ins w:id="96" w:author="Andreas Kuehne" w:date="2019-06-25T11:18:00Z">
        <w:r>
          <w:rPr>
            <w:lang w:val="en-GB"/>
          </w:rPr>
          <w:t xml:space="preserve">, </w:t>
        </w:r>
      </w:ins>
      <w:hyperlink r:id="rId41" w:history="1">
        <w:r>
          <w:rPr>
            <w:rStyle w:val="Hyperlink"/>
            <w:lang w:val="en-GB"/>
          </w:rPr>
          <w:t>oasis-dss-core-schema-v2.0-schema.json</w:t>
        </w:r>
      </w:hyperlink>
      <w:bookmarkEnd w:id="92"/>
    </w:p>
    <w:p w14:paraId="6C3211A9" w14:textId="33B77DE2" w:rsidR="00213F75" w:rsidRDefault="003D0352" w:rsidP="003D0352">
      <w:pPr>
        <w:pStyle w:val="Ref"/>
        <w:rPr>
          <w:rStyle w:val="Hyperlink"/>
          <w:lang w:val="en-GB"/>
        </w:rPr>
      </w:pPr>
      <w:bookmarkStart w:id="97" w:name="ref_DSS2_XSD"/>
      <w:r w:rsidRPr="004735E6">
        <w:rPr>
          <w:rStyle w:val="Refterm"/>
          <w:lang w:val="de-DE"/>
        </w:rPr>
        <w:t>[DSS2</w:t>
      </w:r>
      <w:r>
        <w:rPr>
          <w:rStyle w:val="Refterm"/>
          <w:lang w:val="de-DE"/>
        </w:rPr>
        <w:t>-</w:t>
      </w:r>
      <w:r w:rsidRPr="004735E6">
        <w:rPr>
          <w:rStyle w:val="Refterm"/>
          <w:lang w:val="de-DE"/>
        </w:rPr>
        <w:t>XSD]</w:t>
      </w:r>
      <w:bookmarkEnd w:id="97"/>
      <w:r w:rsidRPr="004735E6">
        <w:rPr>
          <w:lang w:val="de-DE"/>
        </w:rPr>
        <w:tab/>
      </w:r>
      <w:r w:rsidR="00213F75" w:rsidRPr="003A06D0">
        <w:rPr>
          <w:lang w:val="en-GB"/>
        </w:rPr>
        <w:t xml:space="preserve">A. Kuehne, S. Hagen.  </w:t>
      </w:r>
      <w:r w:rsidR="00213F75" w:rsidRPr="003A06D0">
        <w:rPr>
          <w:i/>
          <w:iCs/>
          <w:lang w:val="en-GB"/>
        </w:rPr>
        <w:t>DSS 2.0 Core XML Schema</w:t>
      </w:r>
      <w:r w:rsidR="00213F75" w:rsidRPr="003A06D0">
        <w:rPr>
          <w:lang w:val="en-GB"/>
        </w:rPr>
        <w:t>.  OASIS</w:t>
      </w:r>
      <w:del w:id="98" w:author="Andreas Kuehne" w:date="2019-06-25T11:18:00Z">
        <w:r w:rsidR="00BB4B67" w:rsidRPr="003D0352">
          <w:rPr>
            <w:lang w:val="de-DE"/>
          </w:rPr>
          <w:delText>.</w:delText>
        </w:r>
      </w:del>
      <w:ins w:id="99" w:author="Andreas Kuehne" w:date="2019-06-25T11:18:00Z">
        <w:r w:rsidR="00213F75">
          <w:rPr>
            <w:lang w:val="en-GB"/>
          </w:rPr>
          <w:t xml:space="preserve">, </w:t>
        </w:r>
      </w:ins>
      <w:hyperlink r:id="rId42" w:history="1">
        <w:r w:rsidR="00213F75" w:rsidRPr="00E828C7">
          <w:rPr>
            <w:rStyle w:val="Hyperlink"/>
            <w:lang w:val="en-GB"/>
          </w:rPr>
          <w:t>oasis-dss-core-schema-v2.0.xsd</w:t>
        </w:r>
      </w:hyperlink>
    </w:p>
    <w:p w14:paraId="7BD35C5F" w14:textId="77777777" w:rsidR="003D0352" w:rsidRPr="00193170" w:rsidRDefault="003D0352" w:rsidP="003D0352">
      <w:pPr>
        <w:pStyle w:val="Ref"/>
        <w:rPr>
          <w:rStyle w:val="Refterm"/>
          <w:b w:val="0"/>
          <w:lang w:val="de-DE"/>
        </w:rPr>
      </w:pPr>
      <w:bookmarkStart w:id="100" w:name="ref_DSSMD_JSON"/>
      <w:r w:rsidRPr="00193170">
        <w:rPr>
          <w:rStyle w:val="Refterm"/>
          <w:lang w:val="de-DE"/>
        </w:rPr>
        <w:t>[DSSMD</w:t>
      </w:r>
      <w:r>
        <w:rPr>
          <w:rStyle w:val="Refterm"/>
          <w:lang w:val="de-DE"/>
        </w:rPr>
        <w:t>-</w:t>
      </w:r>
      <w:r w:rsidRPr="00193170">
        <w:rPr>
          <w:rStyle w:val="Refterm"/>
          <w:lang w:val="de-DE"/>
        </w:rPr>
        <w:t>JSON]</w:t>
      </w:r>
      <w:bookmarkEnd w:id="100"/>
      <w:r w:rsidRPr="00193170">
        <w:rPr>
          <w:rStyle w:val="Refterm"/>
          <w:b w:val="0"/>
          <w:lang w:val="de-DE"/>
        </w:rPr>
        <w:tab/>
        <w:t>D. Hü</w:t>
      </w:r>
      <w:r>
        <w:rPr>
          <w:rStyle w:val="Refterm"/>
          <w:b w:val="0"/>
          <w:lang w:val="de-DE"/>
        </w:rPr>
        <w:t xml:space="preserve">hnlein, A. Kuehne. </w:t>
      </w:r>
      <w:r w:rsidRPr="00193170">
        <w:rPr>
          <w:rStyle w:val="Refterm"/>
          <w:b w:val="0"/>
          <w:i/>
          <w:lang w:val="de-DE"/>
        </w:rPr>
        <w:t>Digital Signature Service Metadata JSON Schema.</w:t>
      </w:r>
      <w:r w:rsidRPr="00193170">
        <w:rPr>
          <w:rStyle w:val="Refterm"/>
          <w:b w:val="0"/>
          <w:lang w:val="de-DE"/>
        </w:rPr>
        <w:t xml:space="preserve"> </w:t>
      </w:r>
      <w:r w:rsidR="00262CC0">
        <w:rPr>
          <w:rStyle w:val="Refterm"/>
          <w:b w:val="0"/>
          <w:lang w:val="de-DE"/>
        </w:rPr>
        <w:t xml:space="preserve"> </w:t>
      </w:r>
      <w:r w:rsidRPr="00193170">
        <w:rPr>
          <w:rStyle w:val="Refterm"/>
          <w:b w:val="0"/>
          <w:lang w:val="de-DE"/>
        </w:rPr>
        <w:t>OASIS</w:t>
      </w:r>
      <w:r>
        <w:rPr>
          <w:rStyle w:val="Refterm"/>
          <w:b w:val="0"/>
          <w:lang w:val="de-DE"/>
        </w:rPr>
        <w:t>.</w:t>
      </w:r>
    </w:p>
    <w:p w14:paraId="768BA317" w14:textId="216521FE" w:rsidR="00193170" w:rsidRDefault="00193170" w:rsidP="00193170">
      <w:pPr>
        <w:pStyle w:val="Ref"/>
        <w:rPr>
          <w:rStyle w:val="Refterm"/>
          <w:b w:val="0"/>
          <w:lang w:val="en-GB"/>
        </w:rPr>
      </w:pPr>
      <w:bookmarkStart w:id="101" w:name="ref_DSSMD_XML"/>
      <w:r w:rsidRPr="00193170">
        <w:rPr>
          <w:rStyle w:val="Refterm"/>
          <w:lang w:val="de-DE"/>
        </w:rPr>
        <w:t>[DSSMD-</w:t>
      </w:r>
      <w:r>
        <w:rPr>
          <w:rStyle w:val="Refterm"/>
          <w:lang w:val="de-DE"/>
        </w:rPr>
        <w:t>XML</w:t>
      </w:r>
      <w:r w:rsidRPr="00193170">
        <w:rPr>
          <w:rStyle w:val="Refterm"/>
          <w:lang w:val="de-DE"/>
        </w:rPr>
        <w:t>]</w:t>
      </w:r>
      <w:bookmarkEnd w:id="101"/>
      <w:r w:rsidRPr="00193170">
        <w:rPr>
          <w:rStyle w:val="Refterm"/>
          <w:b w:val="0"/>
          <w:lang w:val="de-DE"/>
        </w:rPr>
        <w:tab/>
        <w:t>D. Hü</w:t>
      </w:r>
      <w:r>
        <w:rPr>
          <w:rStyle w:val="Refterm"/>
          <w:b w:val="0"/>
          <w:lang w:val="de-DE"/>
        </w:rPr>
        <w:t xml:space="preserve">hnlein, A. Kuehne. </w:t>
      </w:r>
      <w:r w:rsidRPr="00447451">
        <w:rPr>
          <w:rStyle w:val="Refterm"/>
          <w:b w:val="0"/>
          <w:i/>
          <w:lang w:val="en-GB"/>
        </w:rPr>
        <w:t>Digital Signature Service Metadata XML Schema.</w:t>
      </w:r>
      <w:r w:rsidRPr="00447451">
        <w:rPr>
          <w:rStyle w:val="Refterm"/>
          <w:b w:val="0"/>
          <w:lang w:val="en-GB"/>
        </w:rPr>
        <w:t xml:space="preserve"> </w:t>
      </w:r>
      <w:r w:rsidR="00262CC0">
        <w:rPr>
          <w:rStyle w:val="Refterm"/>
          <w:b w:val="0"/>
          <w:lang w:val="en-GB"/>
        </w:rPr>
        <w:t xml:space="preserve"> </w:t>
      </w:r>
      <w:r w:rsidRPr="00447451">
        <w:rPr>
          <w:rStyle w:val="Refterm"/>
          <w:b w:val="0"/>
          <w:lang w:val="en-GB"/>
        </w:rPr>
        <w:t>OASIS</w:t>
      </w:r>
      <w:del w:id="102" w:author="Andreas Kuehne" w:date="2019-06-25T11:18:00Z">
        <w:r w:rsidR="00BB4B67" w:rsidRPr="005975B3">
          <w:rPr>
            <w:rStyle w:val="Refterm"/>
            <w:lang w:val="en-GB"/>
          </w:rPr>
          <w:delText>.</w:delText>
        </w:r>
      </w:del>
      <w:ins w:id="103" w:author="Andreas Kuehne" w:date="2019-06-25T11:18:00Z">
        <w:r w:rsidR="00892F52">
          <w:rPr>
            <w:rStyle w:val="Refterm"/>
            <w:b w:val="0"/>
            <w:lang w:val="en-GB"/>
          </w:rPr>
          <w:t xml:space="preserve">, </w:t>
        </w:r>
      </w:ins>
      <w:hyperlink r:id="rId43" w:history="1">
        <w:r w:rsidR="00892F52" w:rsidRPr="00892F52">
          <w:rPr>
            <w:rStyle w:val="Hyperlink"/>
            <w:lang w:val="en-GB"/>
          </w:rPr>
          <w:t>oasis-dss-metadata-schema.xsd</w:t>
        </w:r>
      </w:hyperlink>
    </w:p>
    <w:p w14:paraId="65FCAFDA" w14:textId="77777777" w:rsidR="00CA34F9" w:rsidRPr="00CA34F9" w:rsidRDefault="00CA34F9" w:rsidP="00193170">
      <w:pPr>
        <w:pStyle w:val="Ref"/>
        <w:rPr>
          <w:lang w:val="en-GB"/>
        </w:rPr>
      </w:pPr>
      <w:bookmarkStart w:id="104" w:name="ref_ISO3166_1"/>
      <w:r w:rsidRPr="00CA34F9">
        <w:rPr>
          <w:rStyle w:val="Refterm"/>
          <w:lang w:val="en-GB"/>
        </w:rPr>
        <w:t>[ISO3166</w:t>
      </w:r>
      <w:r>
        <w:rPr>
          <w:rStyle w:val="Refterm"/>
          <w:lang w:val="en-GB"/>
        </w:rPr>
        <w:t>-1]</w:t>
      </w:r>
      <w:bookmarkEnd w:id="104"/>
      <w:r>
        <w:rPr>
          <w:rStyle w:val="Refterm"/>
          <w:lang w:val="en-GB"/>
        </w:rPr>
        <w:tab/>
      </w:r>
      <w:r w:rsidRPr="00CA34F9">
        <w:rPr>
          <w:rStyle w:val="Refterm"/>
          <w:b w:val="0"/>
          <w:lang w:val="en-GB"/>
        </w:rPr>
        <w:t>ISO 3166-1:</w:t>
      </w:r>
      <w:r>
        <w:rPr>
          <w:rStyle w:val="Refterm"/>
          <w:b w:val="0"/>
          <w:lang w:val="en-GB"/>
        </w:rPr>
        <w:t>2013:</w:t>
      </w:r>
      <w:r w:rsidRPr="00CA34F9">
        <w:rPr>
          <w:rStyle w:val="Refterm"/>
          <w:b w:val="0"/>
          <w:lang w:val="en-GB"/>
        </w:rPr>
        <w:t xml:space="preserve"> "Codes for the representation of names of countries and their subdivisions — Part 1: Country codes".</w:t>
      </w:r>
    </w:p>
    <w:p w14:paraId="29F319D6" w14:textId="77777777" w:rsidR="00BF4F83" w:rsidRPr="003A06D0" w:rsidRDefault="00BF4F83" w:rsidP="00BF4F83">
      <w:pPr>
        <w:pStyle w:val="Ref"/>
        <w:rPr>
          <w:lang w:val="en-GB"/>
        </w:rPr>
      </w:pPr>
      <w:r w:rsidRPr="003A06D0">
        <w:rPr>
          <w:rStyle w:val="Refterm"/>
          <w:lang w:val="en-GB"/>
        </w:rPr>
        <w:t>[</w:t>
      </w:r>
      <w:bookmarkStart w:id="105" w:name="RFC2119"/>
      <w:bookmarkStart w:id="106" w:name="refRFC2119"/>
      <w:r w:rsidRPr="003A06D0">
        <w:rPr>
          <w:rStyle w:val="Refterm"/>
          <w:lang w:val="en-GB"/>
        </w:rPr>
        <w:t>RFC2119</w:t>
      </w:r>
      <w:bookmarkEnd w:id="105"/>
      <w:bookmarkEnd w:id="10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6E32DFD6" w14:textId="77777777" w:rsidR="00E034CC" w:rsidRDefault="00E034CC" w:rsidP="00BF4F83">
      <w:pPr>
        <w:pStyle w:val="Ref"/>
        <w:rPr>
          <w:rFonts w:ascii="Helvetica-Bold" w:hAnsi="Helvetica-Bold"/>
          <w:b/>
          <w:lang w:val="en-GB"/>
        </w:rPr>
      </w:pPr>
      <w:bookmarkStart w:id="107" w:name="ref_RFC3986"/>
      <w:r>
        <w:rPr>
          <w:rStyle w:val="Fett"/>
        </w:rPr>
        <w:t>[RFC3986]</w:t>
      </w:r>
      <w:bookmarkEnd w:id="107"/>
      <w:r w:rsidR="00262CC0">
        <w:rPr>
          <w:rStyle w:val="Fett"/>
        </w:rPr>
        <w:tab/>
      </w:r>
      <w:r>
        <w:t xml:space="preserve">Berners-Lee, T., Fielding, R., and L. Masinter, "Uniform Resource Identifier (URI): Generic Syntax", STD 66, RFC 3986, DOI 10.17487/RFC3986, January 2005, </w:t>
      </w:r>
      <w:hyperlink r:id="rId45" w:history="1">
        <w:r>
          <w:rPr>
            <w:rStyle w:val="Hyperlink"/>
          </w:rPr>
          <w:t>https://www.rfc-editor.org/info/rfc3986</w:t>
        </w:r>
      </w:hyperlink>
      <w:r>
        <w:t>.</w:t>
      </w:r>
    </w:p>
    <w:p w14:paraId="30C1FE51" w14:textId="77777777" w:rsidR="00CA34F9" w:rsidRPr="003A06D0" w:rsidRDefault="00F55F87" w:rsidP="00F55F87">
      <w:pPr>
        <w:pStyle w:val="Ref"/>
        <w:rPr>
          <w:rFonts w:ascii="Helvetica-Bold" w:eastAsia="Helvetica-Bold" w:hAnsi="Helvetica-Bold" w:cs="Helvetica-Bold"/>
          <w:b/>
          <w:lang w:val="en-GB"/>
        </w:rPr>
      </w:pPr>
      <w:bookmarkStart w:id="108" w:name="ref_RFC5646"/>
      <w:r>
        <w:rPr>
          <w:rStyle w:val="Fett"/>
        </w:rPr>
        <w:t>[RFC5646]</w:t>
      </w:r>
      <w:bookmarkEnd w:id="108"/>
      <w:r>
        <w:tab/>
        <w:t xml:space="preserve">Phillips, A., Ed., and M. Davis, Ed., "Tags for Identifying Languages", BCP 47, RFC 5646, DOI 10.17487/RFC5646, September 2009, </w:t>
      </w:r>
      <w:hyperlink r:id="rId46" w:history="1">
        <w:r>
          <w:rPr>
            <w:rStyle w:val="Hyperlink"/>
          </w:rPr>
          <w:t>https://www.rfc-editor.org/info/rfc5646</w:t>
        </w:r>
      </w:hyperlink>
    </w:p>
    <w:p w14:paraId="1D4640B8" w14:textId="77777777" w:rsidR="00BF4F83" w:rsidRPr="003A06D0" w:rsidRDefault="00BF4F83" w:rsidP="00BF4F83">
      <w:pPr>
        <w:pStyle w:val="Ref"/>
        <w:rPr>
          <w:lang w:val="en-GB"/>
        </w:rPr>
      </w:pPr>
      <w:r w:rsidRPr="003A06D0">
        <w:rPr>
          <w:b/>
          <w:lang w:val="en-GB"/>
        </w:rPr>
        <w:t>[RFC8174]</w:t>
      </w:r>
      <w:r w:rsidRPr="003A06D0">
        <w:rPr>
          <w:lang w:val="en-GB"/>
        </w:rPr>
        <w:tab/>
        <w:t xml:space="preserve">Leiba, B., "Ambiguity of Uppercase vs Lowercase in RFC 2119 Key Words", BCP 14, RFC 8174, DOI 10.17487/RFC8174, May 2017, </w:t>
      </w:r>
      <w:hyperlink r:id="rId47" w:history="1">
        <w:r w:rsidRPr="003A06D0">
          <w:rPr>
            <w:rStyle w:val="Hyperlink"/>
            <w:lang w:val="en-GB"/>
          </w:rPr>
          <w:t>http://www.rfc-editor.org/info/rfc8174</w:t>
        </w:r>
      </w:hyperlink>
      <w:r w:rsidRPr="003A06D0">
        <w:rPr>
          <w:lang w:val="en-GB"/>
        </w:rPr>
        <w:t>.</w:t>
      </w:r>
    </w:p>
    <w:p w14:paraId="2B2D9DC6" w14:textId="77777777" w:rsidR="00BF4F83" w:rsidRPr="003A06D0" w:rsidRDefault="00BF4F83" w:rsidP="00AA52F6">
      <w:pPr>
        <w:pStyle w:val="berschrift2"/>
        <w:numPr>
          <w:ilvl w:val="1"/>
          <w:numId w:val="3"/>
        </w:numPr>
        <w:rPr>
          <w:lang w:val="en-GB"/>
        </w:rPr>
      </w:pPr>
      <w:bookmarkStart w:id="109" w:name="_Toc85472895"/>
      <w:bookmarkStart w:id="110" w:name="_Toc287332009"/>
      <w:bookmarkStart w:id="111" w:name="_Toc480914665"/>
      <w:bookmarkStart w:id="112" w:name="_Toc481064856"/>
      <w:bookmarkStart w:id="113" w:name="_Toc516357996"/>
      <w:bookmarkStart w:id="114" w:name="_Toc522668482"/>
      <w:bookmarkStart w:id="115" w:name="_Toc3729283"/>
      <w:bookmarkStart w:id="116" w:name="_Toc3837603"/>
      <w:bookmarkStart w:id="117" w:name="_Toc5110511"/>
      <w:r w:rsidRPr="003A06D0">
        <w:rPr>
          <w:lang w:val="en-GB"/>
        </w:rPr>
        <w:t>Non-Normative References</w:t>
      </w:r>
      <w:bookmarkEnd w:id="109"/>
      <w:bookmarkEnd w:id="110"/>
      <w:bookmarkEnd w:id="111"/>
      <w:bookmarkEnd w:id="112"/>
      <w:bookmarkEnd w:id="113"/>
      <w:bookmarkEnd w:id="114"/>
      <w:bookmarkEnd w:id="115"/>
      <w:bookmarkEnd w:id="116"/>
      <w:bookmarkEnd w:id="117"/>
    </w:p>
    <w:p w14:paraId="100A80FC" w14:textId="77777777" w:rsidR="00226D90" w:rsidRDefault="00226D90" w:rsidP="00226D90">
      <w:pPr>
        <w:pStyle w:val="Ref"/>
        <w:rPr>
          <w:rStyle w:val="Fett"/>
        </w:rPr>
      </w:pPr>
      <w:bookmarkStart w:id="118" w:name="ref_BDX_SMP_v1"/>
      <w:r w:rsidRPr="00226D90">
        <w:rPr>
          <w:rStyle w:val="Fett"/>
        </w:rPr>
        <w:t>[BDX-SMP-v</w:t>
      </w:r>
      <w:r>
        <w:rPr>
          <w:rStyle w:val="Fett"/>
        </w:rPr>
        <w:t>1</w:t>
      </w:r>
      <w:r w:rsidRPr="00226D90">
        <w:rPr>
          <w:rStyle w:val="Fett"/>
        </w:rPr>
        <w:t>.0]</w:t>
      </w:r>
      <w:bookmarkEnd w:id="118"/>
      <w:r>
        <w:rPr>
          <w:rStyle w:val="Fett"/>
        </w:rPr>
        <w:tab/>
      </w:r>
      <w:r w:rsidRPr="00226D90">
        <w:rPr>
          <w:rStyle w:val="Fett"/>
          <w:b w:val="0"/>
        </w:rPr>
        <w:t xml:space="preserve">Service Metadata Publishing (SMP) Version 1.0. Edited by Jens Aabol, Kenneth Bengtsson, Erlend Klakegg Bergheim, Sander Fieten, and Sven Rasmussen. 01 August 2017. OASIS Standard. </w:t>
      </w:r>
      <w:hyperlink r:id="rId48" w:history="1">
        <w:r w:rsidRPr="00434942">
          <w:rPr>
            <w:rStyle w:val="Hyperlink"/>
          </w:rPr>
          <w:t>http://docs.oasis-open.org/bdxr/bdx-smp/v1.0/os/bdx-smp-v1.0-os.html</w:t>
        </w:r>
      </w:hyperlink>
      <w:r>
        <w:rPr>
          <w:rStyle w:val="Fett"/>
          <w:b w:val="0"/>
        </w:rPr>
        <w:t xml:space="preserve"> </w:t>
      </w:r>
    </w:p>
    <w:p w14:paraId="7E030508" w14:textId="77777777" w:rsidR="00226D90" w:rsidRPr="00226D90" w:rsidRDefault="00226D90" w:rsidP="00226D90">
      <w:pPr>
        <w:pStyle w:val="Ref"/>
        <w:rPr>
          <w:rStyle w:val="Fett"/>
          <w:lang w:val="de-DE"/>
        </w:rPr>
      </w:pPr>
      <w:bookmarkStart w:id="119" w:name="ref_BDX_SMP_v2"/>
      <w:r w:rsidRPr="00226D90">
        <w:rPr>
          <w:rStyle w:val="Fett"/>
        </w:rPr>
        <w:t>[BDX-SMP-v2.0]</w:t>
      </w:r>
      <w:bookmarkEnd w:id="119"/>
      <w:r>
        <w:rPr>
          <w:rStyle w:val="Fett"/>
        </w:rPr>
        <w:tab/>
      </w:r>
      <w:r w:rsidRPr="00226D90">
        <w:rPr>
          <w:rStyle w:val="Fett"/>
          <w:b w:val="0"/>
        </w:rPr>
        <w:t xml:space="preserve">Service Metadata Publishing (SMP) Version 2.0. Edited by Kenneth Bengtsson, Erlend Klakegg Bergheim, Sander Fieten, and G. Ken Holman. 30 January 2019. OASIS Committee Specification Draft 02 / Public Review Draft 02. </w:t>
      </w:r>
      <w:hyperlink r:id="rId49" w:history="1">
        <w:r w:rsidRPr="00434942">
          <w:rPr>
            <w:rStyle w:val="Hyperlink"/>
          </w:rPr>
          <w:t>https://docs.oasis-open.org/bdxr/bdx-smp/v2.0/csprd02/bdx-smp-v2.0-csprd02.html</w:t>
        </w:r>
      </w:hyperlink>
      <w:r w:rsidRPr="00226D90">
        <w:rPr>
          <w:rStyle w:val="Fett"/>
          <w:b w:val="0"/>
        </w:rPr>
        <w:t xml:space="preserve">. </w:t>
      </w:r>
      <w:r w:rsidRPr="00226D90">
        <w:rPr>
          <w:rStyle w:val="Fett"/>
          <w:b w:val="0"/>
          <w:lang w:val="de-DE"/>
        </w:rPr>
        <w:t xml:space="preserve">Latest version: </w:t>
      </w:r>
      <w:hyperlink r:id="rId50" w:history="1">
        <w:r w:rsidRPr="00226D90">
          <w:rPr>
            <w:rStyle w:val="Hyperlink"/>
            <w:lang w:val="de-DE"/>
          </w:rPr>
          <w:t>https://docs.oasis-open.org/bdxr/bdx-smp/v2.0/bdx-smp-v2.0.html</w:t>
        </w:r>
      </w:hyperlink>
      <w:r w:rsidRPr="00226D90">
        <w:rPr>
          <w:rStyle w:val="Fett"/>
          <w:b w:val="0"/>
          <w:lang w:val="de-DE"/>
        </w:rPr>
        <w:t xml:space="preserve"> </w:t>
      </w:r>
    </w:p>
    <w:p w14:paraId="54E4FAAB" w14:textId="77777777" w:rsidR="00226D90" w:rsidRDefault="00226D90" w:rsidP="009F0AD9">
      <w:pPr>
        <w:pStyle w:val="Ref"/>
        <w:rPr>
          <w:rStyle w:val="Fett"/>
          <w:b w:val="0"/>
        </w:rPr>
      </w:pPr>
      <w:bookmarkStart w:id="120" w:name="CSC_v1"/>
      <w:r>
        <w:rPr>
          <w:rStyle w:val="Fett"/>
        </w:rPr>
        <w:t>[CSC-</w:t>
      </w:r>
      <w:r w:rsidR="00017CD6">
        <w:rPr>
          <w:rStyle w:val="Fett"/>
        </w:rPr>
        <w:t>v1.0</w:t>
      </w:r>
      <w:r>
        <w:rPr>
          <w:rStyle w:val="Fett"/>
        </w:rPr>
        <w:t>]</w:t>
      </w:r>
      <w:bookmarkEnd w:id="120"/>
      <w:r>
        <w:rPr>
          <w:rStyle w:val="Fett"/>
        </w:rPr>
        <w:tab/>
      </w:r>
      <w:r w:rsidRPr="00017CD6">
        <w:rPr>
          <w:rStyle w:val="Fett"/>
          <w:b w:val="0"/>
        </w:rPr>
        <w:t>Cloud Signature Consortium</w:t>
      </w:r>
      <w:r w:rsidR="00017CD6">
        <w:rPr>
          <w:rStyle w:val="Fett"/>
          <w:b w:val="0"/>
        </w:rPr>
        <w:t>, “</w:t>
      </w:r>
      <w:r w:rsidRPr="00017CD6">
        <w:rPr>
          <w:rStyle w:val="Fett"/>
          <w:b w:val="0"/>
        </w:rPr>
        <w:t>Architectures and protocols for remote signature applications</w:t>
      </w:r>
      <w:r w:rsidR="00017CD6">
        <w:rPr>
          <w:rStyle w:val="Fett"/>
          <w:b w:val="0"/>
        </w:rPr>
        <w:t>”</w:t>
      </w:r>
      <w:r w:rsidRPr="00017CD6">
        <w:rPr>
          <w:rStyle w:val="Fett"/>
          <w:b w:val="0"/>
        </w:rPr>
        <w:t>, Published version 1.0.3.0, 2018</w:t>
      </w:r>
      <w:r w:rsidR="00017CD6">
        <w:rPr>
          <w:rStyle w:val="Fett"/>
          <w:b w:val="0"/>
        </w:rPr>
        <w:t xml:space="preserve"> </w:t>
      </w:r>
    </w:p>
    <w:p w14:paraId="6F714836" w14:textId="77777777" w:rsidR="00E073EE" w:rsidRDefault="00E073EE" w:rsidP="00E073EE">
      <w:pPr>
        <w:pStyle w:val="Ref"/>
        <w:rPr>
          <w:lang w:val="en-GB"/>
        </w:rPr>
      </w:pPr>
      <w:bookmarkStart w:id="121" w:name="ref_DSS1Core"/>
      <w:r w:rsidRPr="003A06D0">
        <w:rPr>
          <w:rStyle w:val="Refterm"/>
          <w:lang w:val="en-GB"/>
        </w:rPr>
        <w:t>[DSS</w:t>
      </w:r>
      <w:r>
        <w:rPr>
          <w:rStyle w:val="Refterm"/>
          <w:lang w:val="en-GB"/>
        </w:rPr>
        <w:t>-v1.0</w:t>
      </w:r>
      <w:r w:rsidRPr="003A06D0">
        <w:rPr>
          <w:rStyle w:val="Refterm"/>
          <w:lang w:val="en-GB"/>
        </w:rPr>
        <w:t>]</w:t>
      </w:r>
      <w:bookmarkEnd w:id="121"/>
      <w:r>
        <w:rPr>
          <w:rStyle w:val="Refterm"/>
          <w:lang w:val="en-GB"/>
        </w:rPr>
        <w:tab/>
      </w:r>
      <w:r w:rsidRPr="003A06D0">
        <w:rPr>
          <w:i/>
          <w:lang w:val="en-GB"/>
        </w:rPr>
        <w:t>Digital Signature Service Core Protocols, Elements, and Bindings Version 1.0</w:t>
      </w:r>
      <w:r w:rsidRPr="003A06D0">
        <w:rPr>
          <w:lang w:val="en-GB"/>
        </w:rPr>
        <w:t xml:space="preserve">. Edited by Stefan Drees. 11 April 2007. OASIS Standard. </w:t>
      </w:r>
      <w:hyperlink r:id="rId51" w:history="1">
        <w:r w:rsidRPr="003A06D0">
          <w:rPr>
            <w:rStyle w:val="Hyperlink"/>
            <w:lang w:val="en-GB"/>
          </w:rPr>
          <w:t>http://docs.oasis-open.org/dss/v1.0/oasis-dss-core-spec-v1.0-os.html</w:t>
        </w:r>
      </w:hyperlink>
      <w:r w:rsidRPr="003A06D0">
        <w:rPr>
          <w:lang w:val="en-GB"/>
        </w:rPr>
        <w:t>.</w:t>
      </w:r>
    </w:p>
    <w:p w14:paraId="67EC3481" w14:textId="77777777" w:rsidR="00E073EE" w:rsidRPr="00E073EE" w:rsidRDefault="00E073EE" w:rsidP="00E073EE">
      <w:pPr>
        <w:pStyle w:val="Ref"/>
        <w:rPr>
          <w:lang w:val="de-DE"/>
        </w:rPr>
      </w:pPr>
      <w:bookmarkStart w:id="122" w:name="ref_DSS2Core"/>
      <w:r w:rsidRPr="003A06D0">
        <w:rPr>
          <w:rStyle w:val="Refterm"/>
          <w:lang w:val="en-GB"/>
        </w:rPr>
        <w:t>[DSS-v2.0]</w:t>
      </w:r>
      <w:bookmarkEnd w:id="122"/>
      <w:r>
        <w:rPr>
          <w:rStyle w:val="Refterm"/>
          <w:lang w:val="en-GB"/>
        </w:rPr>
        <w:tab/>
      </w:r>
      <w:r w:rsidRPr="003A06D0">
        <w:rPr>
          <w:i/>
          <w:lang w:val="en-GB"/>
        </w:rPr>
        <w:t>Digital Signature Service Core Protocols, Elements, and Bindings Version 2.0</w:t>
      </w:r>
      <w:r w:rsidRPr="003A06D0">
        <w:rPr>
          <w:lang w:val="en-GB"/>
        </w:rPr>
        <w:t xml:space="preserve">. </w:t>
      </w:r>
      <w:r w:rsidRPr="003A06D0">
        <w:rPr>
          <w:rFonts w:cs="Arial"/>
          <w:lang w:val="en-GB"/>
        </w:rPr>
        <w:t>Edited by</w:t>
      </w:r>
      <w:r>
        <w:rPr>
          <w:rFonts w:cs="Arial"/>
          <w:lang w:val="en-GB"/>
        </w:rPr>
        <w:t xml:space="preserve"> </w:t>
      </w:r>
      <w:r w:rsidRPr="003A06D0">
        <w:rPr>
          <w:lang w:val="en-GB"/>
        </w:rPr>
        <w:t>Andreas Kuehne</w:t>
      </w:r>
      <w:r w:rsidRPr="003A06D0">
        <w:rPr>
          <w:rFonts w:cs="Arial"/>
          <w:lang w:val="en-GB"/>
        </w:rPr>
        <w:t xml:space="preserve"> and Stefan Hagen. </w:t>
      </w:r>
      <w:r>
        <w:rPr>
          <w:rFonts w:cs="Arial"/>
          <w:lang w:val="en-GB"/>
        </w:rPr>
        <w:t xml:space="preserve">20 February </w:t>
      </w:r>
      <w:r w:rsidRPr="003A06D0">
        <w:rPr>
          <w:lang w:val="en-GB"/>
        </w:rPr>
        <w:t>2019. OASIS Committee Specification Draft 0</w:t>
      </w:r>
      <w:r>
        <w:rPr>
          <w:lang w:val="en-GB"/>
        </w:rPr>
        <w:t>2</w:t>
      </w:r>
      <w:r w:rsidRPr="003A06D0">
        <w:rPr>
          <w:lang w:val="en-GB"/>
        </w:rPr>
        <w:t xml:space="preserve"> / Public Review Draft 02. </w:t>
      </w:r>
      <w:hyperlink r:id="rId52" w:history="1">
        <w:r w:rsidRPr="003A06D0">
          <w:rPr>
            <w:rStyle w:val="Hyperlink"/>
            <w:lang w:val="en-GB"/>
          </w:rPr>
          <w:t>http://docs.oasis-open.org/dss-x/dss-core/v2.0/csprd02/dss-core-v2.0-csprd02.html</w:t>
        </w:r>
      </w:hyperlink>
      <w:r w:rsidRPr="003A06D0">
        <w:rPr>
          <w:lang w:val="en-GB"/>
        </w:rPr>
        <w:t xml:space="preserve">. </w:t>
      </w:r>
      <w:r w:rsidRPr="00E073EE">
        <w:rPr>
          <w:lang w:val="de-DE"/>
        </w:rPr>
        <w:t xml:space="preserve">Latest version: </w:t>
      </w:r>
      <w:hyperlink r:id="rId53" w:history="1">
        <w:r w:rsidRPr="00E073EE">
          <w:rPr>
            <w:rStyle w:val="Hyperlink"/>
            <w:lang w:val="de-DE"/>
          </w:rPr>
          <w:t>http://docs.oasis-open.org/dss-x/dss-core/v2.0/dss-core-v2.0.html</w:t>
        </w:r>
      </w:hyperlink>
      <w:r w:rsidRPr="00E073EE">
        <w:rPr>
          <w:lang w:val="de-DE"/>
        </w:rPr>
        <w:t>.</w:t>
      </w:r>
    </w:p>
    <w:p w14:paraId="6BA7207D" w14:textId="77777777" w:rsidR="009F0AD9" w:rsidRDefault="009F0AD9" w:rsidP="009F0AD9">
      <w:pPr>
        <w:pStyle w:val="Ref"/>
        <w:rPr>
          <w:rStyle w:val="Hyperlink"/>
        </w:rPr>
      </w:pPr>
      <w:bookmarkStart w:id="123" w:name="ref_eIDAS"/>
      <w:r w:rsidRPr="000E1A30">
        <w:rPr>
          <w:rStyle w:val="Fett"/>
        </w:rPr>
        <w:t>[eIDAS]</w:t>
      </w:r>
      <w:bookmarkEnd w:id="123"/>
      <w:r w:rsidRPr="000E1A30">
        <w:rPr>
          <w:rStyle w:val="Fett"/>
        </w:rPr>
        <w:tab/>
      </w:r>
      <w:r w:rsidRPr="009F0AD9">
        <w:rPr>
          <w:rStyle w:val="Fett"/>
          <w:b w:val="0"/>
        </w:rPr>
        <w:t xml:space="preserve">Regulation (EU) No 910/2014 of the European Parliament and of the Council of of 23 July 2014 on electronic identification and trust services for electronic transactions in the internal market and repealing Directive 1999/93/EC, </w:t>
      </w:r>
      <w:hyperlink r:id="rId54" w:history="1">
        <w:r w:rsidRPr="00017CD6">
          <w:rPr>
            <w:rStyle w:val="Hyperlink"/>
          </w:rPr>
          <w:t>http://data.europa.eu/eli/reg/2014/910/oj</w:t>
        </w:r>
      </w:hyperlink>
      <w:r w:rsidRPr="00017CD6">
        <w:rPr>
          <w:rStyle w:val="Hyperlink"/>
        </w:rPr>
        <w:t>.</w:t>
      </w:r>
      <w:r>
        <w:rPr>
          <w:rStyle w:val="Hyperlink"/>
        </w:rPr>
        <w:t xml:space="preserve"> </w:t>
      </w:r>
    </w:p>
    <w:p w14:paraId="05963D45" w14:textId="77777777" w:rsidR="003473C4" w:rsidRDefault="003473C4" w:rsidP="003473C4">
      <w:pPr>
        <w:pStyle w:val="Ref"/>
        <w:rPr>
          <w:rStyle w:val="Hyperlink"/>
          <w:color w:val="000000"/>
        </w:rPr>
      </w:pPr>
      <w:bookmarkStart w:id="124" w:name="ref_OIDC_Metadata"/>
      <w:r w:rsidRPr="00033A28">
        <w:rPr>
          <w:b/>
        </w:rPr>
        <w:t>[OIDC-MD]</w:t>
      </w:r>
      <w:bookmarkEnd w:id="124"/>
      <w:r w:rsidRPr="00033A28">
        <w:rPr>
          <w:rStyle w:val="Hyperlink"/>
          <w:color w:val="000000"/>
        </w:rPr>
        <w:tab/>
      </w:r>
      <w:r w:rsidRPr="003473C4">
        <w:rPr>
          <w:rStyle w:val="Hyperlink"/>
          <w:color w:val="000000"/>
        </w:rPr>
        <w:t>OpenID Connect Discovery 1.0</w:t>
      </w:r>
      <w:r>
        <w:rPr>
          <w:rStyle w:val="Hyperlink"/>
          <w:color w:val="000000"/>
        </w:rPr>
        <w:t xml:space="preserve">. </w:t>
      </w:r>
      <w:r w:rsidR="00033A28">
        <w:rPr>
          <w:rStyle w:val="Hyperlink"/>
          <w:color w:val="000000"/>
        </w:rPr>
        <w:t xml:space="preserve">Edited by N. Sakimura, J. Bradley, M. Jones and E. Jay, 8 November 2014, </w:t>
      </w:r>
      <w:hyperlink r:id="rId55" w:history="1">
        <w:r w:rsidR="00033A28" w:rsidRPr="00434942">
          <w:rPr>
            <w:rStyle w:val="Hyperlink"/>
          </w:rPr>
          <w:t>https://openid.net/specs/openid-connect-discovery-1_0.html</w:t>
        </w:r>
      </w:hyperlink>
      <w:r w:rsidR="00033A28">
        <w:rPr>
          <w:rStyle w:val="Hyperlink"/>
          <w:color w:val="000000"/>
        </w:rPr>
        <w:t xml:space="preserve"> </w:t>
      </w:r>
    </w:p>
    <w:p w14:paraId="6FB93C3B" w14:textId="77777777" w:rsidR="00262CC0" w:rsidRPr="00262CC0" w:rsidRDefault="00262CC0" w:rsidP="003473C4">
      <w:pPr>
        <w:pStyle w:val="Ref"/>
        <w:rPr>
          <w:rStyle w:val="Hyperlink"/>
          <w:color w:val="000000"/>
        </w:rPr>
      </w:pPr>
      <w:bookmarkStart w:id="125" w:name="ref_OpenAPI"/>
      <w:r>
        <w:rPr>
          <w:b/>
        </w:rPr>
        <w:t>[OpenAPI]</w:t>
      </w:r>
      <w:bookmarkEnd w:id="125"/>
      <w:r>
        <w:rPr>
          <w:b/>
        </w:rPr>
        <w:tab/>
      </w:r>
      <w:r w:rsidRPr="00262CC0">
        <w:t xml:space="preserve">The OpenAPI Specification, </w:t>
      </w:r>
      <w:hyperlink r:id="rId56" w:history="1">
        <w:r w:rsidRPr="00262CC0">
          <w:rPr>
            <w:rStyle w:val="Hyperlink"/>
          </w:rPr>
          <w:t>https://github.com/OAI/OpenAPI-Specification</w:t>
        </w:r>
      </w:hyperlink>
      <w:r w:rsidRPr="00262CC0">
        <w:t xml:space="preserve"> </w:t>
      </w:r>
    </w:p>
    <w:p w14:paraId="30489E2B" w14:textId="77777777" w:rsidR="009312F0" w:rsidRPr="003A06D0" w:rsidRDefault="009312F0" w:rsidP="009312F0">
      <w:pPr>
        <w:pStyle w:val="Ref"/>
        <w:rPr>
          <w:lang w:val="en-GB"/>
        </w:rPr>
      </w:pPr>
      <w:bookmarkStart w:id="126" w:name="ref_RFC_8414_OAuth2_Auth_Server_Metadata"/>
      <w:r w:rsidRPr="009312F0">
        <w:rPr>
          <w:b/>
          <w:lang w:val="en-GB"/>
        </w:rPr>
        <w:t>[RFC8414]</w:t>
      </w:r>
      <w:bookmarkEnd w:id="126"/>
      <w:r w:rsidRPr="009312F0">
        <w:rPr>
          <w:rFonts w:ascii="Helvetica-Bold" w:hAnsi="Helvetica-Bold"/>
          <w:b/>
          <w:lang w:val="en-GB"/>
        </w:rPr>
        <w:tab/>
      </w:r>
      <w:r w:rsidRPr="009312F0">
        <w:rPr>
          <w:rFonts w:ascii="Helvetica-Bold" w:hAnsi="Helvetica-Bold"/>
          <w:lang w:val="en-GB"/>
        </w:rPr>
        <w:t>M.</w:t>
      </w:r>
      <w:r w:rsidRPr="009312F0">
        <w:rPr>
          <w:rFonts w:ascii="Helvetica-Bold" w:hAnsi="Helvetica-Bold"/>
          <w:b/>
          <w:lang w:val="en-GB"/>
        </w:rPr>
        <w:t xml:space="preserve"> </w:t>
      </w:r>
      <w:r w:rsidRPr="009312F0">
        <w:rPr>
          <w:lang w:val="en-GB"/>
        </w:rPr>
        <w:t xml:space="preserve">Jones, N. Sakimura, J. Bradley.  </w:t>
      </w:r>
      <w:r>
        <w:rPr>
          <w:i/>
          <w:iCs/>
          <w:lang w:val="en-GB"/>
        </w:rPr>
        <w:t>OAuth 2.0 Authorization Server Metadata</w:t>
      </w:r>
      <w:r w:rsidRPr="003A06D0">
        <w:rPr>
          <w:i/>
          <w:iCs/>
          <w:lang w:val="en-GB"/>
        </w:rPr>
        <w:t>.</w:t>
      </w:r>
      <w:r w:rsidRPr="003A06D0">
        <w:rPr>
          <w:lang w:val="en-GB"/>
        </w:rPr>
        <w:t xml:space="preserve">  IETF RFC </w:t>
      </w:r>
      <w:r>
        <w:rPr>
          <w:lang w:val="en-GB"/>
        </w:rPr>
        <w:t>8414</w:t>
      </w:r>
      <w:r w:rsidRPr="003A06D0">
        <w:rPr>
          <w:lang w:val="en-GB"/>
        </w:rPr>
        <w:t xml:space="preserve">, </w:t>
      </w:r>
      <w:r>
        <w:rPr>
          <w:lang w:val="en-GB"/>
        </w:rPr>
        <w:t>June 2018</w:t>
      </w:r>
      <w:r w:rsidRPr="003A06D0">
        <w:rPr>
          <w:lang w:val="en-GB"/>
        </w:rPr>
        <w:t xml:space="preserve">. </w:t>
      </w:r>
      <w:r w:rsidRPr="003A06D0">
        <w:rPr>
          <w:lang w:val="en-GB"/>
        </w:rPr>
        <w:br/>
      </w:r>
      <w:hyperlink r:id="rId57" w:history="1">
        <w:r w:rsidRPr="00434942">
          <w:rPr>
            <w:rStyle w:val="Hyperlink"/>
            <w:rFonts w:ascii="Helvetica" w:eastAsia="Helvetica" w:hAnsi="Helvetica" w:cs="Helvetica"/>
            <w:lang w:val="en-GB"/>
          </w:rPr>
          <w:t>http://www.ietf.org/rfc/rfc8414.txt</w:t>
        </w:r>
      </w:hyperlink>
      <w:r w:rsidRPr="003A06D0">
        <w:rPr>
          <w:lang w:val="en-GB"/>
        </w:rPr>
        <w:t>.</w:t>
      </w:r>
    </w:p>
    <w:p w14:paraId="6CE89F7A" w14:textId="77777777" w:rsidR="003473C4" w:rsidRDefault="003473C4" w:rsidP="009F0AD9">
      <w:pPr>
        <w:pStyle w:val="Ref"/>
        <w:rPr>
          <w:rStyle w:val="Hyperlink"/>
        </w:rPr>
      </w:pPr>
      <w:bookmarkStart w:id="127" w:name="ref_SAML_Metadata"/>
      <w:r>
        <w:rPr>
          <w:rStyle w:val="Fett"/>
        </w:rPr>
        <w:t>[SAML-MD]</w:t>
      </w:r>
      <w:bookmarkEnd w:id="127"/>
      <w:r>
        <w:rPr>
          <w:rStyle w:val="Fett"/>
        </w:rPr>
        <w:tab/>
      </w:r>
      <w:r w:rsidRPr="003473C4">
        <w:rPr>
          <w:rStyle w:val="Fett"/>
          <w:b w:val="0"/>
          <w:i/>
        </w:rPr>
        <w:t>Metadata for the OASIS Security Assertion Markup Language (SAML) V2.0</w:t>
      </w:r>
      <w:r w:rsidRPr="003473C4">
        <w:rPr>
          <w:rStyle w:val="Fett"/>
          <w:b w:val="0"/>
        </w:rPr>
        <w:t>. Edited by Scott Cantor, Jahan Moreh, Rob Philpott and Eve Maler. 15 March 2005, OASIS Standard.</w:t>
      </w:r>
      <w:r>
        <w:rPr>
          <w:rStyle w:val="Fett"/>
        </w:rPr>
        <w:t xml:space="preserve"> </w:t>
      </w:r>
      <w:hyperlink r:id="rId58" w:history="1">
        <w:r w:rsidRPr="00434942">
          <w:rPr>
            <w:rStyle w:val="Hyperlink"/>
          </w:rPr>
          <w:t>https://docs.oasis-open.org/security/saml/v2.0/saml-metadata-2.0-os.pdf</w:t>
        </w:r>
      </w:hyperlink>
      <w:r>
        <w:rPr>
          <w:rStyle w:val="Fett"/>
        </w:rPr>
        <w:t xml:space="preserve"> </w:t>
      </w:r>
    </w:p>
    <w:p w14:paraId="333AEC94" w14:textId="1FB28B26" w:rsidR="00226D90" w:rsidRDefault="00226D90" w:rsidP="00226D90">
      <w:pPr>
        <w:pStyle w:val="Ref"/>
      </w:pPr>
      <w:bookmarkStart w:id="128" w:name="TS119432"/>
      <w:r>
        <w:rPr>
          <w:b/>
        </w:rPr>
        <w:t>[TS119432]</w:t>
      </w:r>
      <w:bookmarkEnd w:id="128"/>
      <w:r>
        <w:rPr>
          <w:b/>
        </w:rPr>
        <w:tab/>
      </w:r>
      <w:r w:rsidRPr="00604F58">
        <w:t>ETSI</w:t>
      </w:r>
      <w:r>
        <w:t>,</w:t>
      </w:r>
      <w:r w:rsidRPr="00604F58">
        <w:t xml:space="preserve"> </w:t>
      </w:r>
      <w:r>
        <w:t>“</w:t>
      </w:r>
      <w:r w:rsidRPr="00604F58">
        <w:t>Electronic Signatures and Infrastructures (ESI); Protocols for remote digital signature creation</w:t>
      </w:r>
      <w:r>
        <w:t>”</w:t>
      </w:r>
      <w:r w:rsidRPr="00604F58">
        <w:t xml:space="preserve">, </w:t>
      </w:r>
      <w:del w:id="129" w:author="Andreas Kuehne" w:date="2019-06-25T11:18:00Z">
        <w:r w:rsidR="00BB4B67" w:rsidRPr="00604F58">
          <w:delText xml:space="preserve">Draft </w:delText>
        </w:r>
      </w:del>
      <w:r w:rsidRPr="00604F58">
        <w:t xml:space="preserve">ETSI TS 119 432, </w:t>
      </w:r>
      <w:del w:id="130" w:author="Andreas Kuehne" w:date="2019-06-25T11:18:00Z">
        <w:r w:rsidR="00BB4B67" w:rsidRPr="00604F58">
          <w:delText>V0.0.</w:delText>
        </w:r>
        <w:r w:rsidR="00BB4B67">
          <w:delText>10</w:delText>
        </w:r>
      </w:del>
      <w:ins w:id="131" w:author="Andreas Kuehne" w:date="2019-06-25T11:18:00Z">
        <w:r w:rsidRPr="00604F58">
          <w:t>V</w:t>
        </w:r>
        <w:r w:rsidR="004C33BE">
          <w:t>1</w:t>
        </w:r>
        <w:r w:rsidRPr="00604F58">
          <w:t>.</w:t>
        </w:r>
        <w:r w:rsidR="004C33BE">
          <w:t>1</w:t>
        </w:r>
        <w:r w:rsidRPr="00604F58">
          <w:t>.</w:t>
        </w:r>
        <w:r w:rsidR="00E51E0C">
          <w:t>1</w:t>
        </w:r>
      </w:ins>
      <w:r w:rsidRPr="00604F58">
        <w:t xml:space="preserve"> (201</w:t>
      </w:r>
      <w:r w:rsidR="00017CD6">
        <w:t>9</w:t>
      </w:r>
      <w:r w:rsidRPr="00604F58">
        <w:t>-0</w:t>
      </w:r>
      <w:r w:rsidR="00E51E0C">
        <w:t>3</w:t>
      </w:r>
      <w:del w:id="132" w:author="Andreas Kuehne" w:date="2019-06-25T11:18:00Z">
        <w:r w:rsidR="00BB4B67" w:rsidRPr="00604F58">
          <w:delText>)</w:delText>
        </w:r>
        <w:r w:rsidR="00BB4B67">
          <w:delText>.</w:delText>
        </w:r>
      </w:del>
      <w:ins w:id="133" w:author="Andreas Kuehne" w:date="2019-06-25T11:18:00Z">
        <w:r w:rsidRPr="00604F58">
          <w:t>)</w:t>
        </w:r>
        <w:r w:rsidR="004C33BE">
          <w:t xml:space="preserve">, </w:t>
        </w:r>
        <w:r w:rsidR="004C33BE" w:rsidRPr="004C33BE">
          <w:t xml:space="preserve"> </w:t>
        </w:r>
      </w:ins>
      <w:hyperlink r:id="rId59" w:history="1">
        <w:r w:rsidR="004C33BE">
          <w:rPr>
            <w:rStyle w:val="Hyperlink"/>
          </w:rPr>
          <w:t>https://www.etsi.org/deliver/etsi_ts/119400_119499/119432/01.01.01_60/ts_119432v010101p.pdf</w:t>
        </w:r>
      </w:hyperlink>
    </w:p>
    <w:p w14:paraId="7692BAE9" w14:textId="77777777" w:rsidR="00E51E0C" w:rsidRPr="00604F58" w:rsidRDefault="00E51E0C" w:rsidP="00226D90">
      <w:pPr>
        <w:pStyle w:val="Ref"/>
      </w:pPr>
      <w:bookmarkStart w:id="134" w:name="TS119442"/>
      <w:r>
        <w:rPr>
          <w:b/>
        </w:rPr>
        <w:t>[TS119442]</w:t>
      </w:r>
      <w:bookmarkEnd w:id="134"/>
      <w:r>
        <w:rPr>
          <w:b/>
        </w:rPr>
        <w:tab/>
      </w:r>
      <w:r w:rsidRPr="00604F58">
        <w:t>ETSI</w:t>
      </w:r>
      <w:r>
        <w:t>,</w:t>
      </w:r>
      <w:r w:rsidRPr="00604F58">
        <w:t xml:space="preserve"> </w:t>
      </w:r>
      <w:r>
        <w:t>“</w:t>
      </w:r>
      <w:r w:rsidRPr="00604F58">
        <w:t xml:space="preserve">Electronic Signatures and Infrastructures (ESI); </w:t>
      </w:r>
      <w:r w:rsidRPr="00E51E0C">
        <w:t>Protocol profiles for trust service providers providing AdES digital signature validation services</w:t>
      </w:r>
      <w:r>
        <w:t xml:space="preserve">”, ETSI TS 119 442, V1.1.1 (2019-02), </w:t>
      </w:r>
      <w:hyperlink r:id="rId60" w:history="1">
        <w:r w:rsidRPr="0074410D">
          <w:rPr>
            <w:rStyle w:val="Hyperlink"/>
          </w:rPr>
          <w:t>https://www.etsi.org/deliver/etsi_ts/119400_119499/119442/01.01.01_60</w:t>
        </w:r>
      </w:hyperlink>
    </w:p>
    <w:p w14:paraId="761971FB" w14:textId="169218D0" w:rsidR="00017CD6" w:rsidRDefault="00017CD6" w:rsidP="00017CD6">
      <w:pPr>
        <w:pStyle w:val="Ref"/>
      </w:pPr>
      <w:bookmarkStart w:id="135" w:name="TS119512"/>
      <w:r>
        <w:rPr>
          <w:b/>
        </w:rPr>
        <w:t>[TS119512]</w:t>
      </w:r>
      <w:bookmarkEnd w:id="135"/>
      <w:r>
        <w:rPr>
          <w:b/>
        </w:rPr>
        <w:tab/>
      </w:r>
      <w:r w:rsidRPr="00604F58">
        <w:t>ETSI</w:t>
      </w:r>
      <w:r>
        <w:t>,</w:t>
      </w:r>
      <w:r w:rsidRPr="00604F58">
        <w:t xml:space="preserve"> </w:t>
      </w:r>
      <w:r>
        <w:t>“</w:t>
      </w:r>
      <w:r w:rsidRPr="00604F58">
        <w:t xml:space="preserve">Electronic Signatures and Infrastructures (ESI); </w:t>
      </w:r>
      <w:r w:rsidRPr="00017CD6">
        <w:t>Protocols for trust service providers providing long-term data preservation services</w:t>
      </w:r>
      <w:r>
        <w:t>”</w:t>
      </w:r>
      <w:r w:rsidRPr="00604F58">
        <w:t xml:space="preserve">, Draft ETSI TS 119 </w:t>
      </w:r>
      <w:r w:rsidR="00AE7CE3">
        <w:t>512</w:t>
      </w:r>
      <w:r w:rsidRPr="00604F58">
        <w:t>, V0.0.</w:t>
      </w:r>
      <w:del w:id="136" w:author="Andreas Kuehne" w:date="2019-06-25T11:18:00Z">
        <w:r w:rsidR="00BB4B67">
          <w:delText>8</w:delText>
        </w:r>
      </w:del>
      <w:ins w:id="137" w:author="Andreas Kuehne" w:date="2019-06-25T11:18:00Z">
        <w:r w:rsidR="004C33BE">
          <w:t>9</w:t>
        </w:r>
      </w:ins>
      <w:r w:rsidRPr="00604F58">
        <w:t xml:space="preserve"> (201</w:t>
      </w:r>
      <w:r>
        <w:t>9</w:t>
      </w:r>
      <w:r w:rsidRPr="00604F58">
        <w:t>-</w:t>
      </w:r>
      <w:del w:id="138" w:author="Andreas Kuehne" w:date="2019-06-25T11:18:00Z">
        <w:r w:rsidR="00BB4B67" w:rsidRPr="00604F58">
          <w:delText>0</w:delText>
        </w:r>
        <w:r w:rsidR="00BB4B67">
          <w:delText>3</w:delText>
        </w:r>
      </w:del>
      <w:ins w:id="139" w:author="Andreas Kuehne" w:date="2019-06-25T11:18:00Z">
        <w:r w:rsidRPr="00604F58">
          <w:t>0</w:t>
        </w:r>
        <w:r w:rsidR="004C33BE">
          <w:t>5</w:t>
        </w:r>
      </w:ins>
      <w:r w:rsidRPr="00604F58">
        <w:t>)</w:t>
      </w:r>
      <w:r>
        <w:t>.</w:t>
      </w:r>
    </w:p>
    <w:p w14:paraId="49369568" w14:textId="77777777" w:rsidR="00BF4F83" w:rsidRDefault="00AE7CE3" w:rsidP="006C6AF6">
      <w:pPr>
        <w:pStyle w:val="Ref"/>
      </w:pPr>
      <w:bookmarkStart w:id="140" w:name="TS119612"/>
      <w:r>
        <w:rPr>
          <w:b/>
        </w:rPr>
        <w:t>[TS119612]</w:t>
      </w:r>
      <w:bookmarkEnd w:id="140"/>
      <w:r>
        <w:rPr>
          <w:b/>
        </w:rPr>
        <w:tab/>
      </w:r>
      <w:r w:rsidRPr="00604F58">
        <w:t>ETSI</w:t>
      </w:r>
      <w:r>
        <w:t>,</w:t>
      </w:r>
      <w:r w:rsidRPr="00604F58">
        <w:t xml:space="preserve"> </w:t>
      </w:r>
      <w:r>
        <w:t>“</w:t>
      </w:r>
      <w:r w:rsidRPr="00604F58">
        <w:t xml:space="preserve">Electronic Signatures and Infrastructures (ESI); </w:t>
      </w:r>
      <w:r>
        <w:t>Trusted Lists”</w:t>
      </w:r>
      <w:r w:rsidRPr="00604F58">
        <w:t xml:space="preserve">, ETSI TS 119 </w:t>
      </w:r>
      <w:r>
        <w:t>612</w:t>
      </w:r>
      <w:r w:rsidRPr="00604F58">
        <w:t>, V</w:t>
      </w:r>
      <w:r>
        <w:t>2.2.1</w:t>
      </w:r>
      <w:r w:rsidRPr="00604F58">
        <w:t xml:space="preserve"> (201</w:t>
      </w:r>
      <w:r>
        <w:t>6</w:t>
      </w:r>
      <w:r w:rsidRPr="00604F58">
        <w:t>-0</w:t>
      </w:r>
      <w:r>
        <w:t>4</w:t>
      </w:r>
      <w:r w:rsidRPr="00604F58">
        <w:t>)</w:t>
      </w:r>
      <w:r w:rsidR="00B246A1">
        <w:t xml:space="preserve">, </w:t>
      </w:r>
      <w:hyperlink r:id="rId61" w:history="1">
        <w:r w:rsidR="00B246A1" w:rsidRPr="0074410D">
          <w:rPr>
            <w:rStyle w:val="Hyperlink"/>
          </w:rPr>
          <w:t>https://www.etsi.org/deliver/etsi_ts/119600_119699/119612/02.02.01_60/</w:t>
        </w:r>
      </w:hyperlink>
      <w:r>
        <w:t>.</w:t>
      </w:r>
    </w:p>
    <w:p w14:paraId="4E0E8DEC" w14:textId="77777777" w:rsidR="0094440C" w:rsidRPr="003A06D0" w:rsidRDefault="0094440C" w:rsidP="0094440C">
      <w:pPr>
        <w:pStyle w:val="Ref"/>
        <w:rPr>
          <w:lang w:val="en-GB"/>
        </w:rPr>
      </w:pPr>
      <w:bookmarkStart w:id="141" w:name="ref_WSDL"/>
      <w:r>
        <w:rPr>
          <w:b/>
        </w:rPr>
        <w:t>[WSDL]</w:t>
      </w:r>
      <w:bookmarkEnd w:id="141"/>
      <w:r>
        <w:rPr>
          <w:b/>
        </w:rPr>
        <w:tab/>
      </w:r>
      <w:r w:rsidRPr="0094440C">
        <w:t xml:space="preserve">Web Services Description Language (WSDL) 1.1, W3C Note 15 March 2001, </w:t>
      </w:r>
      <w:hyperlink r:id="rId62" w:history="1">
        <w:r w:rsidRPr="0094440C">
          <w:rPr>
            <w:rStyle w:val="Hyperlink"/>
          </w:rPr>
          <w:t>https://www.w3.org/TR/2001/NOTE-wsdl-20010315</w:t>
        </w:r>
      </w:hyperlink>
      <w:r>
        <w:rPr>
          <w:b/>
        </w:rPr>
        <w:t xml:space="preserve"> </w:t>
      </w:r>
    </w:p>
    <w:p w14:paraId="1F677A17" w14:textId="77777777" w:rsidR="00BF4F83" w:rsidRPr="003A06D0" w:rsidRDefault="00BF4F83" w:rsidP="00AA52F6">
      <w:pPr>
        <w:pStyle w:val="berschrift2"/>
        <w:numPr>
          <w:ilvl w:val="1"/>
          <w:numId w:val="3"/>
        </w:numPr>
        <w:rPr>
          <w:lang w:val="en-GB"/>
        </w:rPr>
      </w:pPr>
      <w:bookmarkStart w:id="142" w:name="_Toc478074535"/>
      <w:bookmarkStart w:id="143" w:name="_Toc480914666"/>
      <w:bookmarkStart w:id="144" w:name="_Toc481064857"/>
      <w:bookmarkStart w:id="145" w:name="_Toc516357997"/>
      <w:bookmarkStart w:id="146" w:name="_Toc522668483"/>
      <w:bookmarkStart w:id="147" w:name="_Toc3729284"/>
      <w:bookmarkStart w:id="148" w:name="_Toc3837604"/>
      <w:bookmarkStart w:id="149" w:name="_Toc5110512"/>
      <w:r w:rsidRPr="003A06D0">
        <w:rPr>
          <w:lang w:val="en-GB"/>
        </w:rPr>
        <w:t>Typographical Conventions</w:t>
      </w:r>
      <w:bookmarkEnd w:id="142"/>
      <w:bookmarkEnd w:id="143"/>
      <w:bookmarkEnd w:id="144"/>
      <w:bookmarkEnd w:id="145"/>
      <w:bookmarkEnd w:id="146"/>
      <w:bookmarkEnd w:id="147"/>
      <w:bookmarkEnd w:id="148"/>
      <w:bookmarkEnd w:id="149"/>
    </w:p>
    <w:p w14:paraId="5FC398A6"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6DC3FF67" w14:textId="77777777" w:rsidR="00BF4F83" w:rsidRPr="003A06D0" w:rsidRDefault="00BF4F83" w:rsidP="00BF4F83">
      <w:pPr>
        <w:pStyle w:val="SourceCode"/>
        <w:rPr>
          <w:lang w:val="en-GB"/>
        </w:rPr>
      </w:pPr>
      <w:r w:rsidRPr="003A06D0">
        <w:rPr>
          <w:lang w:val="en-GB"/>
        </w:rPr>
        <w:t>Normative source code uses this paragraph style.</w:t>
      </w:r>
    </w:p>
    <w:p w14:paraId="132A103A"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4FBD33A5" w14:textId="77777777" w:rsidR="00BF4F83" w:rsidRPr="003A06D0" w:rsidRDefault="00BF4F83" w:rsidP="00767791">
      <w:pPr>
        <w:pStyle w:val="Listenabsatz"/>
        <w:numPr>
          <w:ilvl w:val="0"/>
          <w:numId w:val="7"/>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28733216" w14:textId="77777777" w:rsidR="00BF4F83" w:rsidRPr="003A06D0" w:rsidRDefault="00BF4F83" w:rsidP="00767791">
      <w:pPr>
        <w:pStyle w:val="Listenabsatz"/>
        <w:numPr>
          <w:ilvl w:val="0"/>
          <w:numId w:val="7"/>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6655341B" w14:textId="77777777" w:rsidR="00BF4F83" w:rsidRPr="003A06D0" w:rsidRDefault="00BF4F83" w:rsidP="00767791">
      <w:pPr>
        <w:pStyle w:val="Listenabsatz"/>
        <w:numPr>
          <w:ilvl w:val="0"/>
          <w:numId w:val="7"/>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DBCDFE6" w14:textId="77777777" w:rsidR="00BF4F83" w:rsidRPr="003A06D0" w:rsidRDefault="00BF4F83" w:rsidP="00BF4F83">
      <w:pPr>
        <w:rPr>
          <w:lang w:val="en-GB"/>
        </w:rPr>
      </w:pPr>
      <w:r w:rsidRPr="003A06D0">
        <w:rPr>
          <w:lang w:val="en-GB"/>
        </w:rPr>
        <w:t>Some sections of this specification are illustrated with non-normative examples.</w:t>
      </w:r>
    </w:p>
    <w:p w14:paraId="01E67092" w14:textId="77777777" w:rsidR="00BF4F83" w:rsidRPr="003A06D0" w:rsidRDefault="00BF4F83" w:rsidP="00BB2DF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447451">
        <w:rPr>
          <w:noProof/>
          <w:lang w:val="en-GB"/>
        </w:rPr>
        <w:t>1</w:t>
      </w:r>
      <w:r w:rsidRPr="003A06D0">
        <w:rPr>
          <w:lang w:val="en-GB"/>
        </w:rPr>
        <w:fldChar w:fldCharType="end"/>
      </w:r>
      <w:r w:rsidRPr="003A06D0">
        <w:rPr>
          <w:lang w:val="en-GB"/>
        </w:rPr>
        <w:t>: text describing an example uses this paragraph style</w:t>
      </w:r>
    </w:p>
    <w:p w14:paraId="007947D1" w14:textId="77777777" w:rsidR="00BF4F83" w:rsidRPr="003A06D0" w:rsidRDefault="00BF4F83" w:rsidP="00BF4F83">
      <w:pPr>
        <w:pStyle w:val="Code"/>
        <w:rPr>
          <w:lang w:val="en-GB"/>
        </w:rPr>
      </w:pPr>
      <w:r w:rsidRPr="003A06D0">
        <w:rPr>
          <w:lang w:val="en-GB"/>
        </w:rPr>
        <w:t>Non-normative examples use this paragraph style.</w:t>
      </w:r>
    </w:p>
    <w:p w14:paraId="47C4C7F0" w14:textId="77777777" w:rsidR="00BF4F83" w:rsidRPr="003A06D0" w:rsidRDefault="00BF4F83" w:rsidP="00BF4F83">
      <w:pPr>
        <w:rPr>
          <w:lang w:val="en-GB"/>
        </w:rPr>
      </w:pPr>
      <w:r w:rsidRPr="003A06D0">
        <w:rPr>
          <w:lang w:val="en-GB"/>
        </w:rPr>
        <w:t>All examples in this document are non-normative and informative only.</w:t>
      </w:r>
    </w:p>
    <w:p w14:paraId="633716B3" w14:textId="77777777" w:rsidR="00BF4F83" w:rsidRPr="003A06D0" w:rsidRDefault="00BF4F83" w:rsidP="00BF4F83">
      <w:pPr>
        <w:rPr>
          <w:lang w:val="en-GB"/>
        </w:rPr>
      </w:pPr>
      <w:r w:rsidRPr="003A06D0">
        <w:rPr>
          <w:lang w:val="en-GB"/>
        </w:rPr>
        <w:t>Representation-specific text is indented and marked with vertical lines.</w:t>
      </w:r>
    </w:p>
    <w:p w14:paraId="536EB9ED" w14:textId="77777777" w:rsidR="00BF4F83" w:rsidRPr="003A06D0" w:rsidRDefault="00BF4F83" w:rsidP="00BF4F83">
      <w:pPr>
        <w:pStyle w:val="MemberHeading-noTOC"/>
        <w:rPr>
          <w:lang w:val="en-GB"/>
        </w:rPr>
      </w:pPr>
      <w:bookmarkStart w:id="150" w:name="_Toc516357998"/>
      <w:bookmarkStart w:id="151" w:name="_Toc516359664"/>
      <w:r w:rsidRPr="003A06D0">
        <w:rPr>
          <w:lang w:val="en-GB"/>
        </w:rPr>
        <w:t>Representation-Specific Headline</w:t>
      </w:r>
      <w:bookmarkEnd w:id="150"/>
      <w:bookmarkEnd w:id="151"/>
    </w:p>
    <w:p w14:paraId="59DF9E53" w14:textId="77777777" w:rsidR="00BF4F83" w:rsidRPr="003A06D0" w:rsidRDefault="00BF4F83" w:rsidP="00BF4F83">
      <w:pPr>
        <w:pStyle w:val="Member"/>
        <w:rPr>
          <w:lang w:val="en-GB"/>
        </w:rPr>
      </w:pPr>
      <w:bookmarkStart w:id="152" w:name="_Toc516359665"/>
      <w:r w:rsidRPr="003A06D0">
        <w:rPr>
          <w:lang w:val="en-GB"/>
        </w:rPr>
        <w:t>Normative representation-specific text</w:t>
      </w:r>
      <w:bookmarkEnd w:id="152"/>
    </w:p>
    <w:p w14:paraId="72C9BF33"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40B8FAB1" w14:textId="77777777" w:rsidR="00BF4F83" w:rsidRPr="003A06D0" w:rsidRDefault="00BF4F83" w:rsidP="00BF4F83">
      <w:pPr>
        <w:pStyle w:val="Non-normativeCommentHeading"/>
        <w:rPr>
          <w:lang w:val="en-GB"/>
        </w:rPr>
      </w:pPr>
      <w:r w:rsidRPr="003A06D0">
        <w:rPr>
          <w:lang w:val="en-GB"/>
        </w:rPr>
        <w:t>Non-normative Comment:</w:t>
      </w:r>
    </w:p>
    <w:p w14:paraId="13763930"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153" w:name="_Toc477207085"/>
      <w:bookmarkStart w:id="154" w:name="_Toc477245605"/>
      <w:bookmarkStart w:id="155" w:name="_Toc477257709"/>
      <w:bookmarkStart w:id="156" w:name="_Toc477260062"/>
      <w:bookmarkStart w:id="157" w:name="_Toc477267469"/>
      <w:bookmarkStart w:id="158" w:name="_Toc477298449"/>
      <w:bookmarkStart w:id="159" w:name="_Toc477298722"/>
      <w:bookmarkStart w:id="160" w:name="_Toc477299172"/>
      <w:bookmarkStart w:id="161" w:name="_Toc477346350"/>
      <w:bookmarkStart w:id="162" w:name="_Toc477382561"/>
      <w:bookmarkStart w:id="163" w:name="_Toc477425004"/>
      <w:bookmarkStart w:id="164" w:name="_Toc477207086"/>
      <w:bookmarkStart w:id="165" w:name="_Toc477245606"/>
      <w:bookmarkStart w:id="166" w:name="_Toc477257710"/>
      <w:bookmarkStart w:id="167" w:name="_Toc477260063"/>
      <w:bookmarkStart w:id="168" w:name="_Toc477267470"/>
      <w:bookmarkStart w:id="169" w:name="_Toc477298450"/>
      <w:bookmarkStart w:id="170" w:name="_Toc477298723"/>
      <w:bookmarkStart w:id="171" w:name="_Toc477299173"/>
      <w:bookmarkStart w:id="172" w:name="_Toc477346351"/>
      <w:bookmarkStart w:id="173" w:name="_Toc477382562"/>
      <w:bookmarkStart w:id="174" w:name="_Toc477425005"/>
      <w:bookmarkStart w:id="175" w:name="_Toc477207087"/>
      <w:bookmarkStart w:id="176" w:name="_Toc477245607"/>
      <w:bookmarkStart w:id="177" w:name="_Toc477257711"/>
      <w:bookmarkStart w:id="178" w:name="_Toc477260064"/>
      <w:bookmarkStart w:id="179" w:name="_Toc477267471"/>
      <w:bookmarkStart w:id="180" w:name="_Toc477298451"/>
      <w:bookmarkStart w:id="181" w:name="_Toc477298724"/>
      <w:bookmarkStart w:id="182" w:name="_Toc477299174"/>
      <w:bookmarkStart w:id="183" w:name="_Toc477346352"/>
      <w:bookmarkStart w:id="184" w:name="_Toc477382563"/>
      <w:bookmarkStart w:id="185" w:name="_Toc47742500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397C9498" w14:textId="77777777" w:rsidR="00BF4F83" w:rsidRDefault="009F0AD9" w:rsidP="00AA52F6">
      <w:pPr>
        <w:pStyle w:val="berschrift2"/>
        <w:numPr>
          <w:ilvl w:val="1"/>
          <w:numId w:val="3"/>
        </w:numPr>
        <w:jc w:val="both"/>
        <w:rPr>
          <w:lang w:val="en-GB"/>
        </w:rPr>
      </w:pPr>
      <w:bookmarkStart w:id="186" w:name="_Toc114309475"/>
      <w:bookmarkStart w:id="187" w:name="_Ref114333742"/>
      <w:bookmarkStart w:id="188" w:name="_Toc157224992"/>
      <w:bookmarkStart w:id="189" w:name="_Toc158797459"/>
      <w:bookmarkStart w:id="190" w:name="_Toc159076027"/>
      <w:bookmarkStart w:id="191" w:name="_Toc480914672"/>
      <w:bookmarkStart w:id="192" w:name="_Toc481064863"/>
      <w:bookmarkStart w:id="193" w:name="_Toc516357999"/>
      <w:bookmarkStart w:id="194" w:name="_Toc522668484"/>
      <w:bookmarkStart w:id="195" w:name="_Toc3729285"/>
      <w:bookmarkStart w:id="196" w:name="_Toc3837605"/>
      <w:bookmarkStart w:id="197" w:name="_Toc5110513"/>
      <w:bookmarkStart w:id="198" w:name="_Ref476950153"/>
      <w:bookmarkStart w:id="199" w:name="_Toc478074536"/>
      <w:bookmarkStart w:id="200" w:name="_Toc480914667"/>
      <w:bookmarkStart w:id="201" w:name="_Toc481064858"/>
      <w:r>
        <w:rPr>
          <w:lang w:val="en-GB"/>
        </w:rPr>
        <w:t>Motivation and related work</w:t>
      </w:r>
      <w:r w:rsidR="00BF4F83" w:rsidRPr="003A06D0">
        <w:rPr>
          <w:lang w:val="en-GB"/>
        </w:rPr>
        <w:t xml:space="preserve"> (Non-normative)</w:t>
      </w:r>
      <w:bookmarkEnd w:id="186"/>
      <w:bookmarkEnd w:id="187"/>
      <w:bookmarkEnd w:id="188"/>
      <w:bookmarkEnd w:id="189"/>
      <w:bookmarkEnd w:id="190"/>
      <w:bookmarkEnd w:id="191"/>
      <w:bookmarkEnd w:id="192"/>
      <w:bookmarkEnd w:id="193"/>
      <w:bookmarkEnd w:id="194"/>
      <w:bookmarkEnd w:id="195"/>
      <w:bookmarkEnd w:id="196"/>
      <w:bookmarkEnd w:id="197"/>
    </w:p>
    <w:p w14:paraId="7B5D60DC" w14:textId="06CCFED3" w:rsidR="00017CD6" w:rsidRDefault="00A24BF9" w:rsidP="005A6346">
      <w:pPr>
        <w:rPr>
          <w:lang w:val="en-GB"/>
        </w:rPr>
      </w:pPr>
      <w:r>
        <w:rPr>
          <w:lang w:val="en-GB"/>
        </w:rPr>
        <w:t xml:space="preserve">Based on </w:t>
      </w:r>
      <w:r w:rsidR="00E073EE">
        <w:rPr>
          <w:lang w:val="en-GB"/>
        </w:rPr>
        <w:t>existing</w:t>
      </w:r>
      <w:r w:rsidR="008A43EC">
        <w:rPr>
          <w:lang w:val="en-GB"/>
        </w:rPr>
        <w:t xml:space="preserve"> [</w:t>
      </w:r>
      <w:hyperlink w:anchor="ref_DSS2Core" w:history="1">
        <w:r w:rsidR="008A43EC" w:rsidRPr="008A43EC">
          <w:rPr>
            <w:rStyle w:val="Hyperlink"/>
            <w:lang w:val="en-GB"/>
          </w:rPr>
          <w:t>DSS-v1.0</w:t>
        </w:r>
      </w:hyperlink>
      <w:r w:rsidR="008A43EC">
        <w:rPr>
          <w:lang w:val="en-GB"/>
        </w:rPr>
        <w:t>]</w:t>
      </w:r>
      <w:r w:rsidR="00E073EE">
        <w:rPr>
          <w:lang w:val="en-GB"/>
        </w:rPr>
        <w:t xml:space="preserve"> </w:t>
      </w:r>
      <w:r w:rsidR="00033A28">
        <w:rPr>
          <w:lang w:val="en-GB"/>
        </w:rPr>
        <w:t xml:space="preserve">and emerging </w:t>
      </w:r>
      <w:r w:rsidR="008A43EC">
        <w:rPr>
          <w:lang w:val="en-GB"/>
        </w:rPr>
        <w:t>[</w:t>
      </w:r>
      <w:hyperlink w:anchor="ref_DSS2Core" w:history="1">
        <w:r w:rsidR="008A43EC">
          <w:rPr>
            <w:rStyle w:val="Hyperlink"/>
          </w:rPr>
          <w:t>DSS-v2.0</w:t>
        </w:r>
      </w:hyperlink>
      <w:r w:rsidR="008A43EC">
        <w:rPr>
          <w:lang w:val="en-GB"/>
        </w:rPr>
        <w:t xml:space="preserve">] </w:t>
      </w:r>
      <w:r w:rsidR="009312F0">
        <w:rPr>
          <w:lang w:val="en-GB"/>
        </w:rPr>
        <w:t xml:space="preserve">standards </w:t>
      </w:r>
      <w:r w:rsidR="00033A28">
        <w:rPr>
          <w:lang w:val="en-GB"/>
        </w:rPr>
        <w:t>for digital signature services as well as the</w:t>
      </w:r>
      <w:r w:rsidR="008A43EC">
        <w:rPr>
          <w:lang w:val="en-GB"/>
        </w:rPr>
        <w:t xml:space="preserve"> [</w:t>
      </w:r>
      <w:hyperlink w:anchor="ref_eIDAS" w:history="1">
        <w:r w:rsidR="008A43EC" w:rsidRPr="008A43EC">
          <w:rPr>
            <w:rStyle w:val="Hyperlink"/>
            <w:lang w:val="en-GB"/>
          </w:rPr>
          <w:t>eIDAS</w:t>
        </w:r>
      </w:hyperlink>
      <w:r w:rsidR="008A43EC">
        <w:rPr>
          <w:lang w:val="en-GB"/>
        </w:rPr>
        <w:t>]</w:t>
      </w:r>
      <w:r w:rsidR="00033A28">
        <w:rPr>
          <w:lang w:val="en-GB"/>
        </w:rPr>
        <w:t xml:space="preserve"> </w:t>
      </w:r>
      <w:r w:rsidR="005A6346">
        <w:rPr>
          <w:lang w:val="en-GB"/>
        </w:rPr>
        <w:t xml:space="preserve">regulation on electronic </w:t>
      </w:r>
      <w:r w:rsidR="00F82A3D">
        <w:rPr>
          <w:lang w:val="en-GB"/>
        </w:rPr>
        <w:t>identification</w:t>
      </w:r>
      <w:r w:rsidR="005A6346">
        <w:rPr>
          <w:lang w:val="en-GB"/>
        </w:rPr>
        <w:t xml:space="preserve"> and trust services, </w:t>
      </w:r>
      <w:r w:rsidR="00017CD6">
        <w:rPr>
          <w:lang w:val="en-GB"/>
        </w:rPr>
        <w:t xml:space="preserve">there is </w:t>
      </w:r>
      <w:r w:rsidR="00033A28">
        <w:rPr>
          <w:lang w:val="en-GB"/>
        </w:rPr>
        <w:t xml:space="preserve">a growing </w:t>
      </w:r>
      <w:r w:rsidR="005A6346">
        <w:rPr>
          <w:lang w:val="en-GB"/>
        </w:rPr>
        <w:t xml:space="preserve">ecosystem consisting of providers and consumers of a variety of </w:t>
      </w:r>
      <w:r w:rsidR="00E073EE">
        <w:rPr>
          <w:lang w:val="en-GB"/>
        </w:rPr>
        <w:t xml:space="preserve">digital signature related </w:t>
      </w:r>
      <w:r w:rsidR="005A6346">
        <w:rPr>
          <w:lang w:val="en-GB"/>
        </w:rPr>
        <w:t>services</w:t>
      </w:r>
      <w:r w:rsidR="00E073EE">
        <w:rPr>
          <w:lang w:val="en-GB"/>
        </w:rPr>
        <w:t xml:space="preserve">, </w:t>
      </w:r>
      <w:r w:rsidR="005A6346">
        <w:rPr>
          <w:lang w:val="en-GB"/>
        </w:rPr>
        <w:t xml:space="preserve">which raises the demand for a normalised </w:t>
      </w:r>
      <w:r w:rsidR="00E073EE">
        <w:rPr>
          <w:lang w:val="en-GB"/>
        </w:rPr>
        <w:t xml:space="preserve">discovery and provision of service-related metadata. </w:t>
      </w:r>
    </w:p>
    <w:p w14:paraId="4859C95D" w14:textId="77777777" w:rsidR="009312F0" w:rsidRDefault="00E073EE" w:rsidP="009312F0">
      <w:pPr>
        <w:rPr>
          <w:lang w:val="en-GB"/>
        </w:rPr>
      </w:pPr>
      <w:r>
        <w:rPr>
          <w:lang w:val="en-GB"/>
        </w:rPr>
        <w:t xml:space="preserve">While there are </w:t>
      </w:r>
      <w:r w:rsidR="00033A28">
        <w:rPr>
          <w:lang w:val="en-GB"/>
        </w:rPr>
        <w:t xml:space="preserve">already </w:t>
      </w:r>
      <w:r>
        <w:rPr>
          <w:lang w:val="en-GB"/>
        </w:rPr>
        <w:t xml:space="preserve">standards for the handling of </w:t>
      </w:r>
      <w:r w:rsidR="00373F1D">
        <w:rPr>
          <w:lang w:val="en-GB"/>
        </w:rPr>
        <w:t xml:space="preserve">service-related </w:t>
      </w:r>
      <w:r>
        <w:rPr>
          <w:lang w:val="en-GB"/>
        </w:rPr>
        <w:t xml:space="preserve">metadata for </w:t>
      </w:r>
      <w:r w:rsidR="00033A28">
        <w:rPr>
          <w:lang w:val="en-GB"/>
        </w:rPr>
        <w:t xml:space="preserve">services for exchanging business documents (see </w:t>
      </w:r>
      <w:r w:rsidR="008A43EC">
        <w:rPr>
          <w:lang w:val="en-GB"/>
        </w:rPr>
        <w:t>[</w:t>
      </w:r>
      <w:hyperlink w:anchor="ref_BDX_SMP_v1" w:history="1">
        <w:r w:rsidR="008A43EC" w:rsidRPr="008A43EC">
          <w:rPr>
            <w:rStyle w:val="Hyperlink"/>
            <w:lang w:val="en-GB"/>
          </w:rPr>
          <w:t>BDX-SMP-v1.0</w:t>
        </w:r>
      </w:hyperlink>
      <w:r w:rsidR="008A43EC">
        <w:rPr>
          <w:lang w:val="en-GB"/>
        </w:rPr>
        <w:t xml:space="preserve">] </w:t>
      </w:r>
      <w:r w:rsidR="00033A28">
        <w:rPr>
          <w:lang w:val="en-GB"/>
        </w:rPr>
        <w:t>and</w:t>
      </w:r>
      <w:r w:rsidR="006217A7">
        <w:rPr>
          <w:lang w:val="en-GB"/>
        </w:rPr>
        <w:t xml:space="preserve"> [</w:t>
      </w:r>
      <w:hyperlink w:anchor="ref_BDX_SMP_v2" w:history="1">
        <w:r w:rsidR="006217A7" w:rsidRPr="006217A7">
          <w:rPr>
            <w:rStyle w:val="Hyperlink"/>
            <w:lang w:val="en-GB"/>
          </w:rPr>
          <w:t>BDX-SMP-v2.0</w:t>
        </w:r>
      </w:hyperlink>
      <w:r w:rsidR="006217A7">
        <w:rPr>
          <w:lang w:val="en-GB"/>
        </w:rPr>
        <w:t>]</w:t>
      </w:r>
      <w:r w:rsidR="00033A28">
        <w:rPr>
          <w:lang w:val="en-GB"/>
        </w:rPr>
        <w:t xml:space="preserve">) or identity management </w:t>
      </w:r>
      <w:r w:rsidR="00373F1D">
        <w:rPr>
          <w:lang w:val="en-GB"/>
        </w:rPr>
        <w:t xml:space="preserve">services </w:t>
      </w:r>
      <w:r w:rsidR="00033A28">
        <w:rPr>
          <w:lang w:val="en-GB"/>
        </w:rPr>
        <w:t>(see</w:t>
      </w:r>
      <w:r w:rsidR="004A0292">
        <w:rPr>
          <w:lang w:val="en-GB"/>
        </w:rPr>
        <w:t xml:space="preserve"> [</w:t>
      </w:r>
      <w:hyperlink w:anchor="ref_SAML_Metadata" w:history="1">
        <w:r w:rsidR="00B316A4">
          <w:rPr>
            <w:rStyle w:val="Hyperlink"/>
            <w:lang w:val="en-GB"/>
          </w:rPr>
          <w:t>SAML-MD</w:t>
        </w:r>
      </w:hyperlink>
      <w:r w:rsidR="004A0292">
        <w:rPr>
          <w:lang w:val="en-GB"/>
        </w:rPr>
        <w:t>]</w:t>
      </w:r>
      <w:r w:rsidR="00B316A4">
        <w:rPr>
          <w:lang w:val="en-GB"/>
        </w:rPr>
        <w:t>, [</w:t>
      </w:r>
      <w:hyperlink w:anchor="ref_RFC_8414_OAuth2_Auth_Server_Metadata" w:history="1">
        <w:r w:rsidR="00B316A4" w:rsidRPr="00B316A4">
          <w:rPr>
            <w:rStyle w:val="Hyperlink"/>
            <w:lang w:val="en-GB"/>
          </w:rPr>
          <w:t>RFC8414</w:t>
        </w:r>
      </w:hyperlink>
      <w:r w:rsidR="00B316A4">
        <w:rPr>
          <w:lang w:val="en-GB"/>
        </w:rPr>
        <w:t>] and [</w:t>
      </w:r>
      <w:hyperlink w:anchor="ref_OIDC_Metadata" w:history="1">
        <w:r w:rsidR="00B316A4" w:rsidRPr="00B316A4">
          <w:rPr>
            <w:rStyle w:val="Hyperlink"/>
            <w:lang w:val="en-GB"/>
          </w:rPr>
          <w:t>OIDC-MD</w:t>
        </w:r>
      </w:hyperlink>
      <w:r w:rsidR="00B316A4">
        <w:rPr>
          <w:lang w:val="en-GB"/>
        </w:rPr>
        <w:t>]</w:t>
      </w:r>
      <w:r w:rsidR="00033A28">
        <w:rPr>
          <w:lang w:val="en-GB"/>
        </w:rPr>
        <w:t xml:space="preserve">), there </w:t>
      </w:r>
      <w:r w:rsidR="00A24BF9">
        <w:rPr>
          <w:lang w:val="en-GB"/>
        </w:rPr>
        <w:t xml:space="preserve">is currently no </w:t>
      </w:r>
      <w:r w:rsidR="00373F1D">
        <w:rPr>
          <w:lang w:val="en-GB"/>
        </w:rPr>
        <w:t xml:space="preserve">comprehensive </w:t>
      </w:r>
      <w:r w:rsidR="00A24BF9">
        <w:rPr>
          <w:lang w:val="en-GB"/>
        </w:rPr>
        <w:t xml:space="preserve">metadata standard for digital signature services, but only first </w:t>
      </w:r>
      <w:r w:rsidR="00B316A4">
        <w:rPr>
          <w:lang w:val="en-GB"/>
        </w:rPr>
        <w:t xml:space="preserve">steps </w:t>
      </w:r>
      <w:r w:rsidR="00A24BF9">
        <w:rPr>
          <w:lang w:val="en-GB"/>
        </w:rPr>
        <w:t>towards filling this gap (see</w:t>
      </w:r>
      <w:r w:rsidR="00B316A4">
        <w:rPr>
          <w:lang w:val="en-GB"/>
        </w:rPr>
        <w:t xml:space="preserve"> [</w:t>
      </w:r>
      <w:hyperlink w:anchor="CSC_v1" w:history="1">
        <w:r w:rsidR="00B316A4" w:rsidRPr="00B316A4">
          <w:rPr>
            <w:rStyle w:val="Hyperlink"/>
            <w:lang w:val="en-GB"/>
          </w:rPr>
          <w:t>CSC-v1.0</w:t>
        </w:r>
      </w:hyperlink>
      <w:r w:rsidR="00B316A4">
        <w:rPr>
          <w:lang w:val="en-GB"/>
        </w:rPr>
        <w:t>], [</w:t>
      </w:r>
      <w:hyperlink w:anchor="TS119432" w:history="1">
        <w:r w:rsidR="00B316A4" w:rsidRPr="00B316A4">
          <w:rPr>
            <w:rStyle w:val="Hyperlink"/>
            <w:lang w:val="en-GB"/>
          </w:rPr>
          <w:t>TS119432</w:t>
        </w:r>
      </w:hyperlink>
      <w:r w:rsidR="00B316A4">
        <w:rPr>
          <w:lang w:val="en-GB"/>
        </w:rPr>
        <w:t>] and [</w:t>
      </w:r>
      <w:hyperlink w:anchor="TS119512" w:history="1">
        <w:r w:rsidR="00B316A4" w:rsidRPr="00B316A4">
          <w:rPr>
            <w:rStyle w:val="Hyperlink"/>
            <w:lang w:val="en-GB"/>
          </w:rPr>
          <w:t>TS119512</w:t>
        </w:r>
      </w:hyperlink>
      <w:r w:rsidR="00B316A4">
        <w:rPr>
          <w:lang w:val="en-GB"/>
        </w:rPr>
        <w:t>]</w:t>
      </w:r>
      <w:r w:rsidR="00A24BF9">
        <w:rPr>
          <w:lang w:val="en-GB"/>
        </w:rPr>
        <w:t>)</w:t>
      </w:r>
      <w:r w:rsidR="0050018B">
        <w:rPr>
          <w:lang w:val="en-GB"/>
        </w:rPr>
        <w:t xml:space="preserve">. </w:t>
      </w:r>
    </w:p>
    <w:p w14:paraId="378ECEED" w14:textId="77777777" w:rsidR="00017CD6" w:rsidRPr="00017CD6" w:rsidRDefault="00A24BF9" w:rsidP="00017CD6">
      <w:pPr>
        <w:rPr>
          <w:lang w:val="en-GB"/>
        </w:rPr>
      </w:pPr>
      <w:r>
        <w:rPr>
          <w:lang w:val="en-GB"/>
        </w:rPr>
        <w:t xml:space="preserve">Against this background, the present document aims at providing a generic and </w:t>
      </w:r>
      <w:r w:rsidR="004D3A56">
        <w:rPr>
          <w:lang w:val="en-GB"/>
        </w:rPr>
        <w:t>extensible</w:t>
      </w:r>
      <w:r>
        <w:rPr>
          <w:lang w:val="en-GB"/>
        </w:rPr>
        <w:t xml:space="preserve"> </w:t>
      </w:r>
      <w:r w:rsidR="00FB379D">
        <w:rPr>
          <w:lang w:val="en-GB"/>
        </w:rPr>
        <w:t>structure</w:t>
      </w:r>
      <w:r>
        <w:rPr>
          <w:lang w:val="en-GB"/>
        </w:rPr>
        <w:t xml:space="preserve"> </w:t>
      </w:r>
      <w:r w:rsidR="00D33DD8">
        <w:rPr>
          <w:lang w:val="en-GB"/>
        </w:rPr>
        <w:t xml:space="preserve">(see clauses </w:t>
      </w:r>
      <w:r w:rsidR="00FB379D">
        <w:rPr>
          <w:lang w:val="en-GB"/>
        </w:rPr>
        <w:fldChar w:fldCharType="begin"/>
      </w:r>
      <w:r w:rsidR="00FB379D">
        <w:rPr>
          <w:lang w:val="en-GB"/>
        </w:rPr>
        <w:instrText xml:space="preserve"> REF sec_DesignConsiderations \r \h </w:instrText>
      </w:r>
      <w:r w:rsidR="00FB379D">
        <w:rPr>
          <w:lang w:val="en-GB"/>
        </w:rPr>
      </w:r>
      <w:r w:rsidR="00FB379D">
        <w:rPr>
          <w:lang w:val="en-GB"/>
        </w:rPr>
        <w:fldChar w:fldCharType="separate"/>
      </w:r>
      <w:r w:rsidR="00447451">
        <w:rPr>
          <w:lang w:val="en-GB"/>
        </w:rPr>
        <w:t>2</w:t>
      </w:r>
      <w:r w:rsidR="00FB379D">
        <w:rPr>
          <w:lang w:val="en-GB"/>
        </w:rPr>
        <w:fldChar w:fldCharType="end"/>
      </w:r>
      <w:r w:rsidR="00FB379D">
        <w:rPr>
          <w:lang w:val="en-GB"/>
        </w:rPr>
        <w:t xml:space="preserve"> and </w:t>
      </w:r>
      <w:r w:rsidR="00FB379D">
        <w:rPr>
          <w:lang w:val="en-GB"/>
        </w:rPr>
        <w:fldChar w:fldCharType="begin"/>
      </w:r>
      <w:r w:rsidR="00FB379D">
        <w:rPr>
          <w:lang w:val="en-GB"/>
        </w:rPr>
        <w:instrText xml:space="preserve"> REF _Ref3646401 \r \h </w:instrText>
      </w:r>
      <w:r w:rsidR="00FB379D">
        <w:rPr>
          <w:lang w:val="en-GB"/>
        </w:rPr>
      </w:r>
      <w:r w:rsidR="00FB379D">
        <w:rPr>
          <w:lang w:val="en-GB"/>
        </w:rPr>
        <w:fldChar w:fldCharType="separate"/>
      </w:r>
      <w:r w:rsidR="00447451">
        <w:rPr>
          <w:lang w:val="en-GB"/>
        </w:rPr>
        <w:t>3</w:t>
      </w:r>
      <w:r w:rsidR="00FB379D">
        <w:rPr>
          <w:lang w:val="en-GB"/>
        </w:rPr>
        <w:fldChar w:fldCharType="end"/>
      </w:r>
      <w:r w:rsidR="00D33DD8">
        <w:rPr>
          <w:lang w:val="en-GB"/>
        </w:rPr>
        <w:t xml:space="preserve">) and </w:t>
      </w:r>
      <w:r w:rsidR="00FB379D">
        <w:rPr>
          <w:lang w:val="en-GB"/>
        </w:rPr>
        <w:t xml:space="preserve">simple </w:t>
      </w:r>
      <w:r w:rsidR="00D33DD8">
        <w:rPr>
          <w:lang w:val="en-GB"/>
        </w:rPr>
        <w:t>discover</w:t>
      </w:r>
      <w:r w:rsidR="00FB379D">
        <w:rPr>
          <w:lang w:val="en-GB"/>
        </w:rPr>
        <w:t>y mechanism</w:t>
      </w:r>
      <w:r w:rsidR="00D33DD8">
        <w:rPr>
          <w:lang w:val="en-GB"/>
        </w:rPr>
        <w:t xml:space="preserve"> (see </w:t>
      </w:r>
      <w:r w:rsidR="00B316A4">
        <w:rPr>
          <w:lang w:val="en-GB"/>
        </w:rPr>
        <w:t xml:space="preserve">clause </w:t>
      </w:r>
      <w:r w:rsidR="00B316A4">
        <w:rPr>
          <w:lang w:val="en-GB"/>
        </w:rPr>
        <w:fldChar w:fldCharType="begin"/>
      </w:r>
      <w:r w:rsidR="00B316A4">
        <w:rPr>
          <w:lang w:val="en-GB"/>
        </w:rPr>
        <w:instrText xml:space="preserve"> REF _Ref3705991 \r \h </w:instrText>
      </w:r>
      <w:r w:rsidR="00B316A4">
        <w:rPr>
          <w:lang w:val="en-GB"/>
        </w:rPr>
      </w:r>
      <w:r w:rsidR="00B316A4">
        <w:rPr>
          <w:lang w:val="en-GB"/>
        </w:rPr>
        <w:fldChar w:fldCharType="separate"/>
      </w:r>
      <w:r w:rsidR="00447451">
        <w:rPr>
          <w:lang w:val="en-GB"/>
        </w:rPr>
        <w:t>4</w:t>
      </w:r>
      <w:r w:rsidR="00B316A4">
        <w:rPr>
          <w:lang w:val="en-GB"/>
        </w:rPr>
        <w:fldChar w:fldCharType="end"/>
      </w:r>
      <w:r w:rsidR="00D33DD8">
        <w:rPr>
          <w:lang w:val="en-GB"/>
        </w:rPr>
        <w:t xml:space="preserve">) </w:t>
      </w:r>
      <w:r w:rsidR="00BB2DFE">
        <w:rPr>
          <w:lang w:val="en-GB"/>
        </w:rPr>
        <w:t xml:space="preserve">for digital signature </w:t>
      </w:r>
      <w:r w:rsidR="00D33DD8">
        <w:rPr>
          <w:lang w:val="en-GB"/>
        </w:rPr>
        <w:t xml:space="preserve">service-related </w:t>
      </w:r>
      <w:r w:rsidR="003437EC">
        <w:rPr>
          <w:lang w:val="en-GB"/>
        </w:rPr>
        <w:t>metadata</w:t>
      </w:r>
      <w:r w:rsidR="00BB2DFE">
        <w:rPr>
          <w:lang w:val="en-GB"/>
        </w:rPr>
        <w:t xml:space="preserve">, which is intended to be used in conjunction with </w:t>
      </w:r>
      <w:r w:rsidR="00B316A4">
        <w:rPr>
          <w:lang w:val="en-GB"/>
        </w:rPr>
        <w:t>[</w:t>
      </w:r>
      <w:hyperlink w:anchor="ref_DSS2Core" w:history="1">
        <w:r w:rsidR="00B316A4" w:rsidRPr="00B316A4">
          <w:rPr>
            <w:rStyle w:val="Hyperlink"/>
            <w:lang w:val="en-GB"/>
          </w:rPr>
          <w:t>DSS-v2.0</w:t>
        </w:r>
      </w:hyperlink>
      <w:r w:rsidR="00B316A4">
        <w:rPr>
          <w:lang w:val="en-GB"/>
        </w:rPr>
        <w:t>]</w:t>
      </w:r>
      <w:r w:rsidR="003437EC">
        <w:rPr>
          <w:lang w:val="en-GB"/>
        </w:rPr>
        <w:t xml:space="preserve"> and related profiles and extensions</w:t>
      </w:r>
      <w:r w:rsidR="0050018B">
        <w:rPr>
          <w:lang w:val="en-GB"/>
        </w:rPr>
        <w:t>, such as</w:t>
      </w:r>
      <w:r w:rsidR="00B316A4">
        <w:rPr>
          <w:lang w:val="en-GB"/>
        </w:rPr>
        <w:t xml:space="preserve"> [</w:t>
      </w:r>
      <w:hyperlink w:anchor="TS119432" w:history="1">
        <w:r w:rsidR="00B316A4" w:rsidRPr="00B316A4">
          <w:rPr>
            <w:rStyle w:val="Hyperlink"/>
            <w:lang w:val="en-GB"/>
          </w:rPr>
          <w:t>TS119432</w:t>
        </w:r>
      </w:hyperlink>
      <w:r w:rsidR="00B316A4">
        <w:rPr>
          <w:lang w:val="en-GB"/>
        </w:rPr>
        <w:t>]</w:t>
      </w:r>
      <w:r w:rsidR="008E1D42">
        <w:rPr>
          <w:lang w:val="en-GB"/>
        </w:rPr>
        <w:t>, [</w:t>
      </w:r>
      <w:hyperlink w:anchor="TS119442" w:history="1">
        <w:r w:rsidR="008E1D42" w:rsidRPr="008E1D42">
          <w:rPr>
            <w:rStyle w:val="Hyperlink"/>
            <w:lang w:val="en-GB"/>
          </w:rPr>
          <w:t>TS119442</w:t>
        </w:r>
      </w:hyperlink>
      <w:r w:rsidR="008E1D42">
        <w:rPr>
          <w:lang w:val="en-GB"/>
        </w:rPr>
        <w:t>]</w:t>
      </w:r>
      <w:r w:rsidR="00B316A4">
        <w:rPr>
          <w:lang w:val="en-GB"/>
        </w:rPr>
        <w:t xml:space="preserve"> and [</w:t>
      </w:r>
      <w:hyperlink w:anchor="TS119512" w:history="1">
        <w:r w:rsidR="00B316A4" w:rsidRPr="00B316A4">
          <w:rPr>
            <w:rStyle w:val="Hyperlink"/>
            <w:lang w:val="en-GB"/>
          </w:rPr>
          <w:t>TS119512</w:t>
        </w:r>
      </w:hyperlink>
      <w:r w:rsidR="00B316A4">
        <w:rPr>
          <w:lang w:val="en-GB"/>
        </w:rPr>
        <w:t>]</w:t>
      </w:r>
      <w:r w:rsidR="0050018B">
        <w:rPr>
          <w:lang w:val="en-GB"/>
        </w:rPr>
        <w:t xml:space="preserve"> for example</w:t>
      </w:r>
      <w:r w:rsidR="003437EC">
        <w:rPr>
          <w:lang w:val="en-GB"/>
        </w:rPr>
        <w:t xml:space="preserve">. </w:t>
      </w:r>
    </w:p>
    <w:p w14:paraId="7CA52147" w14:textId="77777777" w:rsidR="0050018B" w:rsidRDefault="009F0AD9" w:rsidP="00AA52F6">
      <w:pPr>
        <w:pStyle w:val="berschrift1"/>
        <w:numPr>
          <w:ilvl w:val="0"/>
          <w:numId w:val="3"/>
        </w:numPr>
        <w:rPr>
          <w:lang w:val="en-GB"/>
        </w:rPr>
      </w:pPr>
      <w:bookmarkStart w:id="202" w:name="sec_DesignConsiderations"/>
      <w:bookmarkStart w:id="203" w:name="_Toc3729286"/>
      <w:bookmarkStart w:id="204" w:name="_Toc3837606"/>
      <w:bookmarkStart w:id="205" w:name="_Toc5110514"/>
      <w:r>
        <w:rPr>
          <w:lang w:val="en-GB"/>
        </w:rPr>
        <w:t>Overview</w:t>
      </w:r>
      <w:bookmarkEnd w:id="198"/>
      <w:bookmarkEnd w:id="199"/>
      <w:bookmarkEnd w:id="200"/>
      <w:bookmarkEnd w:id="201"/>
      <w:bookmarkEnd w:id="202"/>
      <w:bookmarkEnd w:id="203"/>
      <w:bookmarkEnd w:id="204"/>
      <w:bookmarkEnd w:id="205"/>
    </w:p>
    <w:p w14:paraId="65FA900F" w14:textId="77777777" w:rsidR="0050018B" w:rsidRDefault="0050018B" w:rsidP="0050018B">
      <w:pPr>
        <w:rPr>
          <w:lang w:val="en-GB"/>
        </w:rPr>
      </w:pPr>
      <w:r>
        <w:rPr>
          <w:lang w:val="en-GB"/>
        </w:rPr>
        <w:t xml:space="preserve">As depicted in </w:t>
      </w:r>
      <w:r>
        <w:rPr>
          <w:lang w:val="en-GB"/>
        </w:rPr>
        <w:fldChar w:fldCharType="begin"/>
      </w:r>
      <w:r>
        <w:rPr>
          <w:lang w:val="en-GB"/>
        </w:rPr>
        <w:instrText xml:space="preserve"> REF _Ref3639553 \h </w:instrText>
      </w:r>
      <w:r>
        <w:rPr>
          <w:lang w:val="en-GB"/>
        </w:rPr>
      </w:r>
      <w:r>
        <w:rPr>
          <w:lang w:val="en-GB"/>
        </w:rPr>
        <w:fldChar w:fldCharType="separate"/>
      </w:r>
      <w:r w:rsidR="00447451">
        <w:t xml:space="preserve">Figure </w:t>
      </w:r>
      <w:r w:rsidR="00447451">
        <w:rPr>
          <w:noProof/>
        </w:rPr>
        <w:t>1</w:t>
      </w:r>
      <w:r>
        <w:rPr>
          <w:lang w:val="en-GB"/>
        </w:rPr>
        <w:fldChar w:fldCharType="end"/>
      </w:r>
      <w:r>
        <w:rPr>
          <w:lang w:val="en-GB"/>
        </w:rPr>
        <w:t xml:space="preserve">, the main </w:t>
      </w:r>
      <w:r w:rsidR="008E1D42">
        <w:rPr>
          <w:lang w:val="en-GB"/>
        </w:rPr>
        <w:t xml:space="preserve">components </w:t>
      </w:r>
      <w:r>
        <w:rPr>
          <w:lang w:val="en-GB"/>
        </w:rPr>
        <w:t xml:space="preserve">of the service-related metadata structure specified in the present </w:t>
      </w:r>
      <w:r w:rsidR="008E1D42">
        <w:rPr>
          <w:lang w:val="en-GB"/>
        </w:rPr>
        <w:t xml:space="preserve">document </w:t>
      </w:r>
      <w:r>
        <w:rPr>
          <w:lang w:val="en-GB"/>
        </w:rPr>
        <w:t>comprise</w:t>
      </w:r>
      <w:r w:rsidR="008E1D42">
        <w:rPr>
          <w:lang w:val="en-GB"/>
        </w:rPr>
        <w:t xml:space="preserve"> </w:t>
      </w:r>
      <w:r w:rsidRPr="0050018B">
        <w:rPr>
          <w:rStyle w:val="Datatype"/>
        </w:rPr>
        <w:t>Provider</w:t>
      </w:r>
      <w:r>
        <w:rPr>
          <w:lang w:val="en-GB"/>
        </w:rPr>
        <w:t xml:space="preserve">, </w:t>
      </w:r>
      <w:r w:rsidRPr="0050018B">
        <w:rPr>
          <w:rStyle w:val="Datatype"/>
        </w:rPr>
        <w:t>Protocol</w:t>
      </w:r>
      <w:r>
        <w:rPr>
          <w:lang w:val="en-GB"/>
        </w:rPr>
        <w:t xml:space="preserve">, </w:t>
      </w:r>
      <w:r w:rsidRPr="0050018B">
        <w:rPr>
          <w:rStyle w:val="Datatype"/>
        </w:rPr>
        <w:t>Profile</w:t>
      </w:r>
      <w:r>
        <w:rPr>
          <w:lang w:val="en-GB"/>
        </w:rPr>
        <w:t xml:space="preserve">, </w:t>
      </w:r>
      <w:r w:rsidRPr="0050018B">
        <w:rPr>
          <w:rStyle w:val="Datatype"/>
        </w:rPr>
        <w:t>Operation</w:t>
      </w:r>
      <w:r>
        <w:rPr>
          <w:lang w:val="en-GB"/>
        </w:rPr>
        <w:t xml:space="preserve"> and </w:t>
      </w:r>
      <w:r w:rsidRPr="0050018B">
        <w:rPr>
          <w:rStyle w:val="Datatype"/>
        </w:rPr>
        <w:t>Policy</w:t>
      </w:r>
      <w:r>
        <w:rPr>
          <w:lang w:val="en-GB"/>
        </w:rPr>
        <w:t xml:space="preserve">. </w:t>
      </w:r>
    </w:p>
    <w:p w14:paraId="5875859C" w14:textId="77777777" w:rsidR="0050018B" w:rsidRDefault="0050018B" w:rsidP="0050018B">
      <w:pPr>
        <w:rPr>
          <w:lang w:val="en-GB"/>
        </w:rPr>
      </w:pPr>
    </w:p>
    <w:p w14:paraId="2F939CAC" w14:textId="77777777" w:rsidR="0050018B" w:rsidRDefault="0050018B" w:rsidP="0050018B">
      <w:pPr>
        <w:keepNext/>
      </w:pPr>
      <w:r>
        <w:rPr>
          <w:noProof/>
          <w:lang w:val="en-GB" w:eastAsia="en-GB"/>
        </w:rPr>
        <w:drawing>
          <wp:inline distT="0" distB="0" distL="0" distR="0" wp14:anchorId="6311A165" wp14:editId="36698DE9">
            <wp:extent cx="5922246" cy="2785302"/>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54550" cy="2800495"/>
                    </a:xfrm>
                    <a:prstGeom prst="rect">
                      <a:avLst/>
                    </a:prstGeom>
                    <a:noFill/>
                  </pic:spPr>
                </pic:pic>
              </a:graphicData>
            </a:graphic>
          </wp:inline>
        </w:drawing>
      </w:r>
    </w:p>
    <w:p w14:paraId="4CEE34A5" w14:textId="77777777" w:rsidR="0050018B" w:rsidRDefault="0050018B" w:rsidP="00BB2DFE">
      <w:pPr>
        <w:pStyle w:val="Beschriftung"/>
        <w:rPr>
          <w:noProof/>
        </w:rPr>
      </w:pPr>
      <w:bookmarkStart w:id="206" w:name="_Ref3639553"/>
      <w:bookmarkStart w:id="207" w:name="_Toc3731318"/>
      <w:r>
        <w:t xml:space="preserve">Figure </w:t>
      </w:r>
      <w:r w:rsidR="009704D7">
        <w:rPr>
          <w:noProof/>
        </w:rPr>
        <w:fldChar w:fldCharType="begin"/>
      </w:r>
      <w:r w:rsidR="009704D7">
        <w:rPr>
          <w:noProof/>
        </w:rPr>
        <w:instrText xml:space="preserve"> SEQ Figure \* ARABIC </w:instrText>
      </w:r>
      <w:r w:rsidR="009704D7">
        <w:rPr>
          <w:noProof/>
        </w:rPr>
        <w:fldChar w:fldCharType="separate"/>
      </w:r>
      <w:r w:rsidR="00447451">
        <w:rPr>
          <w:noProof/>
        </w:rPr>
        <w:t>1</w:t>
      </w:r>
      <w:r w:rsidR="009704D7">
        <w:rPr>
          <w:noProof/>
        </w:rPr>
        <w:fldChar w:fldCharType="end"/>
      </w:r>
      <w:bookmarkEnd w:id="206"/>
      <w:r>
        <w:t xml:space="preserve">: Overview of main </w:t>
      </w:r>
      <w:r w:rsidR="00036C67">
        <w:t>components within the s</w:t>
      </w:r>
      <w:r>
        <w:t>ervice</w:t>
      </w:r>
      <w:r w:rsidR="00036C67">
        <w:t>-related</w:t>
      </w:r>
      <w:r>
        <w:t xml:space="preserve"> </w:t>
      </w:r>
      <w:r w:rsidR="00036C67">
        <w:t xml:space="preserve">metadata </w:t>
      </w:r>
      <w:r>
        <w:rPr>
          <w:noProof/>
        </w:rPr>
        <w:t>structures</w:t>
      </w:r>
      <w:bookmarkEnd w:id="207"/>
    </w:p>
    <w:p w14:paraId="696686B0" w14:textId="77777777" w:rsidR="00036C67" w:rsidRPr="00036C67" w:rsidRDefault="00036C67" w:rsidP="00036C67">
      <w:pPr>
        <w:rPr>
          <w:lang w:val="en-GB"/>
        </w:rPr>
      </w:pPr>
      <w:r>
        <w:rPr>
          <w:lang w:val="en-GB"/>
        </w:rPr>
        <w:t xml:space="preserve">The main </w:t>
      </w:r>
      <w:r w:rsidR="008E1D42">
        <w:rPr>
          <w:lang w:val="en-GB"/>
        </w:rPr>
        <w:t>component</w:t>
      </w:r>
      <w:r>
        <w:rPr>
          <w:lang w:val="en-GB"/>
        </w:rPr>
        <w:t xml:space="preserve"> is the </w:t>
      </w:r>
      <w:r w:rsidRPr="00036C67">
        <w:rPr>
          <w:rStyle w:val="Datatype"/>
        </w:rPr>
        <w:t>Provider</w:t>
      </w:r>
      <w:r>
        <w:rPr>
          <w:lang w:val="en-GB"/>
        </w:rPr>
        <w:t xml:space="preserve"> element (see clause </w:t>
      </w:r>
      <w:r>
        <w:rPr>
          <w:lang w:val="en-GB"/>
        </w:rPr>
        <w:fldChar w:fldCharType="begin"/>
      </w:r>
      <w:r>
        <w:rPr>
          <w:lang w:val="en-GB"/>
        </w:rPr>
        <w:instrText xml:space="preserve"> REF _RefComp8328BD89 \r \h </w:instrText>
      </w:r>
      <w:r>
        <w:rPr>
          <w:lang w:val="en-GB"/>
        </w:rPr>
      </w:r>
      <w:r>
        <w:rPr>
          <w:lang w:val="en-GB"/>
        </w:rPr>
        <w:fldChar w:fldCharType="separate"/>
      </w:r>
      <w:r w:rsidR="00447451">
        <w:rPr>
          <w:lang w:val="en-GB"/>
        </w:rPr>
        <w:t>3.1.1</w:t>
      </w:r>
      <w:r>
        <w:rPr>
          <w:lang w:val="en-GB"/>
        </w:rPr>
        <w:fldChar w:fldCharType="end"/>
      </w:r>
      <w:r>
        <w:rPr>
          <w:lang w:val="en-GB"/>
        </w:rPr>
        <w:t xml:space="preserve">), which contains general metadata related to the provider of the service(s). As a service provider may support one or more protocols, for signature generation, signature validation or long-term preservation for example, </w:t>
      </w:r>
      <w:r w:rsidR="00CD7383">
        <w:rPr>
          <w:lang w:val="en-GB"/>
        </w:rPr>
        <w:t xml:space="preserve">and a provider may support different profiles of the supported protocols, </w:t>
      </w:r>
      <w:r>
        <w:rPr>
          <w:lang w:val="en-GB"/>
        </w:rPr>
        <w:t xml:space="preserve">the </w:t>
      </w:r>
      <w:r w:rsidRPr="00CD7383">
        <w:rPr>
          <w:rStyle w:val="Datatype"/>
        </w:rPr>
        <w:t xml:space="preserve">Provider </w:t>
      </w:r>
      <w:r>
        <w:rPr>
          <w:lang w:val="en-GB"/>
        </w:rPr>
        <w:t xml:space="preserve">element may contain one or more </w:t>
      </w:r>
      <w:r w:rsidRPr="00CD7383">
        <w:rPr>
          <w:rStyle w:val="Datatype"/>
        </w:rPr>
        <w:t>Protocol</w:t>
      </w:r>
      <w:r>
        <w:rPr>
          <w:lang w:val="en-GB"/>
        </w:rPr>
        <w:t xml:space="preserve"> elements (see clause </w:t>
      </w:r>
      <w:r w:rsidR="00CD7383">
        <w:rPr>
          <w:lang w:val="en-GB"/>
        </w:rPr>
        <w:fldChar w:fldCharType="begin"/>
      </w:r>
      <w:r w:rsidR="00CD7383">
        <w:rPr>
          <w:lang w:val="en-GB"/>
        </w:rPr>
        <w:instrText xml:space="preserve"> REF _RefCompACE1111B \r \h </w:instrText>
      </w:r>
      <w:r w:rsidR="00CD7383">
        <w:rPr>
          <w:lang w:val="en-GB"/>
        </w:rPr>
      </w:r>
      <w:r w:rsidR="00CD7383">
        <w:rPr>
          <w:lang w:val="en-GB"/>
        </w:rPr>
        <w:fldChar w:fldCharType="separate"/>
      </w:r>
      <w:r w:rsidR="00447451">
        <w:rPr>
          <w:lang w:val="en-GB"/>
        </w:rPr>
        <w:t>3.1.2</w:t>
      </w:r>
      <w:r w:rsidR="00CD7383">
        <w:rPr>
          <w:lang w:val="en-GB"/>
        </w:rPr>
        <w:fldChar w:fldCharType="end"/>
      </w:r>
      <w:r>
        <w:rPr>
          <w:lang w:val="en-GB"/>
        </w:rPr>
        <w:t xml:space="preserve">), which </w:t>
      </w:r>
      <w:r w:rsidR="00CD7383">
        <w:rPr>
          <w:lang w:val="en-GB"/>
        </w:rPr>
        <w:t xml:space="preserve">in turn may contain one or more </w:t>
      </w:r>
      <w:r w:rsidR="00CD7383" w:rsidRPr="00CD7383">
        <w:rPr>
          <w:rStyle w:val="Datatype"/>
        </w:rPr>
        <w:t>Profile</w:t>
      </w:r>
      <w:r w:rsidR="00CD7383">
        <w:rPr>
          <w:lang w:val="en-GB"/>
        </w:rPr>
        <w:t xml:space="preserve"> elements (see clause </w:t>
      </w:r>
      <w:r w:rsidR="00CD7383">
        <w:rPr>
          <w:lang w:val="en-GB"/>
        </w:rPr>
        <w:fldChar w:fldCharType="begin"/>
      </w:r>
      <w:r w:rsidR="00CD7383">
        <w:rPr>
          <w:lang w:val="en-GB"/>
        </w:rPr>
        <w:instrText xml:space="preserve"> REF _RefComp41767709 \r \h </w:instrText>
      </w:r>
      <w:r w:rsidR="00CD7383">
        <w:rPr>
          <w:lang w:val="en-GB"/>
        </w:rPr>
      </w:r>
      <w:r w:rsidR="00CD7383">
        <w:rPr>
          <w:lang w:val="en-GB"/>
        </w:rPr>
        <w:fldChar w:fldCharType="separate"/>
      </w:r>
      <w:r w:rsidR="00447451">
        <w:rPr>
          <w:lang w:val="en-GB"/>
        </w:rPr>
        <w:t>3.1.3</w:t>
      </w:r>
      <w:r w:rsidR="00CD7383">
        <w:rPr>
          <w:lang w:val="en-GB"/>
        </w:rPr>
        <w:fldChar w:fldCharType="end"/>
      </w:r>
      <w:r w:rsidR="00CD7383">
        <w:rPr>
          <w:lang w:val="en-GB"/>
        </w:rPr>
        <w:t xml:space="preserve">), which </w:t>
      </w:r>
      <w:r>
        <w:rPr>
          <w:lang w:val="en-GB"/>
        </w:rPr>
        <w:t xml:space="preserve">describe the supported </w:t>
      </w:r>
      <w:r w:rsidR="00CD7383">
        <w:rPr>
          <w:lang w:val="en-GB"/>
        </w:rPr>
        <w:t xml:space="preserve">profiles. A </w:t>
      </w:r>
      <w:r w:rsidR="00CD7383" w:rsidRPr="00CD7383">
        <w:rPr>
          <w:rStyle w:val="Datatype"/>
        </w:rPr>
        <w:t>Profile</w:t>
      </w:r>
      <w:r w:rsidR="00CD7383">
        <w:rPr>
          <w:lang w:val="en-GB"/>
        </w:rPr>
        <w:t xml:space="preserve"> element may in turn contain among other elements one or more </w:t>
      </w:r>
      <w:r w:rsidR="00CD7383" w:rsidRPr="00CD7383">
        <w:rPr>
          <w:rStyle w:val="Datatype"/>
        </w:rPr>
        <w:t>Operation</w:t>
      </w:r>
      <w:r w:rsidR="00CD7383">
        <w:rPr>
          <w:lang w:val="en-GB"/>
        </w:rPr>
        <w:t xml:space="preserve"> elements (see clause </w:t>
      </w:r>
      <w:r w:rsidR="00CD7383">
        <w:rPr>
          <w:lang w:val="en-GB"/>
        </w:rPr>
        <w:fldChar w:fldCharType="begin"/>
      </w:r>
      <w:r w:rsidR="00CD7383">
        <w:rPr>
          <w:lang w:val="en-GB"/>
        </w:rPr>
        <w:instrText xml:space="preserve"> REF _RefComp7FC5E81A \r \h </w:instrText>
      </w:r>
      <w:r w:rsidR="00CD7383">
        <w:rPr>
          <w:lang w:val="en-GB"/>
        </w:rPr>
      </w:r>
      <w:r w:rsidR="00CD7383">
        <w:rPr>
          <w:lang w:val="en-GB"/>
        </w:rPr>
        <w:fldChar w:fldCharType="separate"/>
      </w:r>
      <w:r w:rsidR="00447451">
        <w:rPr>
          <w:lang w:val="en-GB"/>
        </w:rPr>
        <w:t>3.1.4</w:t>
      </w:r>
      <w:r w:rsidR="00CD7383">
        <w:rPr>
          <w:lang w:val="en-GB"/>
        </w:rPr>
        <w:fldChar w:fldCharType="end"/>
      </w:r>
      <w:r w:rsidR="00CD7383">
        <w:rPr>
          <w:lang w:val="en-GB"/>
        </w:rPr>
        <w:t>) and zero or more</w:t>
      </w:r>
      <w:r w:rsidR="00CD7383" w:rsidRPr="00CD7383">
        <w:rPr>
          <w:rStyle w:val="Datatype"/>
        </w:rPr>
        <w:t xml:space="preserve"> Policy</w:t>
      </w:r>
      <w:r w:rsidR="00CD7383">
        <w:rPr>
          <w:lang w:val="en-GB"/>
        </w:rPr>
        <w:t xml:space="preserve"> elements (see </w:t>
      </w:r>
      <w:r w:rsidR="00CD7383">
        <w:rPr>
          <w:lang w:val="en-GB"/>
        </w:rPr>
        <w:fldChar w:fldCharType="begin"/>
      </w:r>
      <w:r w:rsidR="00CD7383">
        <w:rPr>
          <w:lang w:val="en-GB"/>
        </w:rPr>
        <w:instrText xml:space="preserve"> REF _RefComp25E9B797 \r \h </w:instrText>
      </w:r>
      <w:r w:rsidR="00CD7383">
        <w:rPr>
          <w:lang w:val="en-GB"/>
        </w:rPr>
      </w:r>
      <w:r w:rsidR="00CD7383">
        <w:rPr>
          <w:lang w:val="en-GB"/>
        </w:rPr>
        <w:fldChar w:fldCharType="separate"/>
      </w:r>
      <w:r w:rsidR="00447451">
        <w:rPr>
          <w:lang w:val="en-GB"/>
        </w:rPr>
        <w:t>3.1.7</w:t>
      </w:r>
      <w:r w:rsidR="00CD7383">
        <w:rPr>
          <w:lang w:val="en-GB"/>
        </w:rPr>
        <w:fldChar w:fldCharType="end"/>
      </w:r>
      <w:r w:rsidR="00CD7383">
        <w:rPr>
          <w:lang w:val="en-GB"/>
        </w:rPr>
        <w:t>)</w:t>
      </w:r>
      <w:r w:rsidR="008E1D42">
        <w:rPr>
          <w:lang w:val="en-GB"/>
        </w:rPr>
        <w:t>,</w:t>
      </w:r>
      <w:r w:rsidR="00C45753">
        <w:rPr>
          <w:lang w:val="en-GB"/>
        </w:rPr>
        <w:t xml:space="preserve"> in which the applicable policies are specified or referenced. </w:t>
      </w:r>
    </w:p>
    <w:p w14:paraId="1D4A0B98" w14:textId="77777777" w:rsidR="00373F1D" w:rsidRDefault="00373F1D" w:rsidP="00373F1D">
      <w:pPr>
        <w:pStyle w:val="berschrift1"/>
        <w:numPr>
          <w:ilvl w:val="0"/>
          <w:numId w:val="3"/>
        </w:numPr>
      </w:pPr>
      <w:bookmarkStart w:id="208" w:name="_Toc3638160"/>
      <w:bookmarkStart w:id="209" w:name="_Ref3646401"/>
      <w:bookmarkStart w:id="210" w:name="_Toc3729287"/>
      <w:bookmarkStart w:id="211" w:name="_Toc3837607"/>
      <w:bookmarkStart w:id="212" w:name="_Toc5110515"/>
      <w:r>
        <w:t>Data Structure Models</w:t>
      </w:r>
      <w:bookmarkEnd w:id="208"/>
      <w:bookmarkEnd w:id="209"/>
      <w:bookmarkEnd w:id="210"/>
      <w:bookmarkEnd w:id="211"/>
      <w:bookmarkEnd w:id="212"/>
    </w:p>
    <w:p w14:paraId="3CAB9126" w14:textId="77777777" w:rsidR="00373F1D" w:rsidRDefault="00373F1D" w:rsidP="00373F1D">
      <w:pPr>
        <w:pStyle w:val="berschrift2"/>
        <w:numPr>
          <w:ilvl w:val="1"/>
          <w:numId w:val="3"/>
        </w:numPr>
      </w:pPr>
      <w:bookmarkStart w:id="213" w:name="_Toc3638161"/>
      <w:bookmarkStart w:id="214" w:name="_Toc3729288"/>
      <w:bookmarkStart w:id="215" w:name="_Toc3837608"/>
      <w:bookmarkStart w:id="216" w:name="_Toc5110516"/>
      <w:r>
        <w:t>Data Structure Models defined in this document</w:t>
      </w:r>
      <w:bookmarkEnd w:id="213"/>
      <w:bookmarkEnd w:id="214"/>
      <w:bookmarkEnd w:id="215"/>
      <w:bookmarkEnd w:id="216"/>
    </w:p>
    <w:p w14:paraId="1CEC2ADC" w14:textId="7DCE91F1" w:rsidR="00373F1D" w:rsidRDefault="00373F1D" w:rsidP="00373F1D">
      <w:r w:rsidRPr="0CCF9147">
        <w:t>The XML elements of this section are defined in the XML namespace '</w:t>
      </w:r>
      <w:r w:rsidRPr="002062A5">
        <w:rPr>
          <w:rFonts w:ascii="Courier New" w:eastAsia="Courier New" w:hAnsi="Courier New" w:cs="Courier New"/>
        </w:rPr>
        <w:t>http://docs.oasis-open.org/dss-x/ns/</w:t>
      </w:r>
      <w:del w:id="217" w:author="Andreas Kuehne" w:date="2019-06-25T11:18:00Z">
        <w:r w:rsidR="00BB4B67" w:rsidRPr="002062A5">
          <w:rPr>
            <w:rFonts w:ascii="Courier New" w:eastAsia="Courier New" w:hAnsi="Courier New" w:cs="Courier New"/>
          </w:rPr>
          <w:delText>info</w:delText>
        </w:r>
        <w:r w:rsidR="00BB4B67" w:rsidRPr="005A6FFD">
          <w:delText>'</w:delText>
        </w:r>
      </w:del>
      <w:ins w:id="218" w:author="Andreas Kuehne" w:date="2019-06-25T11:18:00Z">
        <w:r w:rsidR="00696BF2">
          <w:rPr>
            <w:rFonts w:ascii="Courier New" w:eastAsia="Courier New" w:hAnsi="Courier New" w:cs="Courier New"/>
          </w:rPr>
          <w:t>metadata</w:t>
        </w:r>
        <w:r w:rsidR="00696BF2" w:rsidRPr="005A6FFD">
          <w:t>'</w:t>
        </w:r>
      </w:ins>
      <w:r w:rsidRPr="005A6FFD">
        <w:t>.</w:t>
      </w:r>
    </w:p>
    <w:p w14:paraId="2B34FB69" w14:textId="77777777" w:rsidR="00447451" w:rsidRDefault="00447451" w:rsidP="00447451">
      <w:pPr>
        <w:pStyle w:val="berschrift3"/>
        <w:numPr>
          <w:ilvl w:val="2"/>
          <w:numId w:val="3"/>
        </w:numPr>
      </w:pPr>
      <w:bookmarkStart w:id="219" w:name="_RefComp8328BD89"/>
      <w:bookmarkStart w:id="220" w:name="_Toc3638180"/>
      <w:bookmarkStart w:id="221" w:name="_Toc3729289"/>
      <w:bookmarkStart w:id="222" w:name="_Toc3837609"/>
      <w:bookmarkStart w:id="223" w:name="_Toc5110517"/>
      <w:r>
        <w:t>Component Provider</w:t>
      </w:r>
      <w:bookmarkEnd w:id="219"/>
      <w:bookmarkEnd w:id="220"/>
      <w:bookmarkEnd w:id="221"/>
      <w:bookmarkEnd w:id="222"/>
      <w:bookmarkEnd w:id="223"/>
    </w:p>
    <w:p w14:paraId="2A9DBB8B" w14:textId="78C1B518" w:rsidR="00447451" w:rsidRDefault="00E107FA" w:rsidP="00447451">
      <w:r>
        <w:t xml:space="preserve">The component </w:t>
      </w:r>
      <w:r w:rsidRPr="00097724">
        <w:rPr>
          <w:rStyle w:val="Datatype"/>
        </w:rPr>
        <w:t>Provider</w:t>
      </w:r>
      <w:r>
        <w:t xml:space="preserve"> is the main element of the metadata structure and contains information about the provider of the </w:t>
      </w:r>
      <w:del w:id="224" w:author="Andreas Kuehne" w:date="2019-06-25T11:18:00Z">
        <w:r w:rsidR="00BB4B67">
          <w:delText>related service.</w:delText>
        </w:r>
      </w:del>
      <w:ins w:id="225" w:author="Andreas Kuehne" w:date="2019-06-25T11:18:00Z">
        <w:r>
          <w:t>digital signature services.</w:t>
        </w:r>
      </w:ins>
      <w:r>
        <w:t xml:space="preserve"> The structure of this component has been inspired by the content provided by the </w:t>
      </w:r>
      <w:r w:rsidRPr="00E107FA">
        <w:rPr>
          <w:rStyle w:val="Datatype"/>
        </w:rPr>
        <w:t>info</w:t>
      </w:r>
      <w:r>
        <w:t xml:space="preserve"> call defined in [</w:t>
      </w:r>
      <w:hyperlink w:anchor="CSC_v1" w:history="1">
        <w:r>
          <w:rPr>
            <w:rStyle w:val="Hyperlink"/>
          </w:rPr>
          <w:t>CSC-v1.0</w:t>
        </w:r>
      </w:hyperlink>
      <w:r>
        <w:t>].</w:t>
      </w:r>
    </w:p>
    <w:p w14:paraId="00309985" w14:textId="77777777" w:rsidR="00447451" w:rsidRDefault="00447451" w:rsidP="00447451">
      <w:r>
        <w:t>Below follows a list of the sub-components that constitute this component:</w:t>
      </w:r>
    </w:p>
    <w:p w14:paraId="637E2482" w14:textId="77777777" w:rsidR="00447451" w:rsidRDefault="00447451" w:rsidP="00447451">
      <w:pPr>
        <w:pStyle w:val="Member"/>
      </w:pPr>
      <w:r>
        <w:t xml:space="preserve">The </w:t>
      </w:r>
      <w:r w:rsidRPr="35C1378D">
        <w:rPr>
          <w:rStyle w:val="Datatype"/>
        </w:rPr>
        <w:t>Name</w:t>
      </w:r>
      <w:r>
        <w:t xml:space="preserve"> element MUST contain one instance of a string</w:t>
      </w:r>
      <w:r w:rsidR="00E107FA">
        <w:t>, which contains the commercial name of the service provider</w:t>
      </w:r>
      <w:r>
        <w:t>.</w:t>
      </w:r>
      <w:r w:rsidR="00E107FA">
        <w:t xml:space="preserve"> It is RECOMMENDED to limit the size of this string to 255 characters.</w:t>
      </w:r>
      <w:r>
        <w:t xml:space="preserve"> </w:t>
      </w:r>
    </w:p>
    <w:p w14:paraId="794B7AF9" w14:textId="77777777" w:rsidR="00447451" w:rsidRDefault="00447451" w:rsidP="00447451">
      <w:pPr>
        <w:pStyle w:val="Member"/>
      </w:pPr>
      <w:r>
        <w:t xml:space="preserve">The </w:t>
      </w:r>
      <w:r w:rsidRPr="35C1378D">
        <w:rPr>
          <w:rStyle w:val="Datatype"/>
        </w:rPr>
        <w:t>Logo</w:t>
      </w:r>
      <w:r>
        <w:t xml:space="preserve"> element MUST contain one instance of a URI</w:t>
      </w:r>
      <w:r w:rsidR="002F3BC8">
        <w:t>, which refers to an image file containing the logo of the service provider. This image file MUST be published online and SHOULD either be in JPEG or PNG format and SHOULD NOT be larger than 256x256 pixels.</w:t>
      </w:r>
      <w:r>
        <w:t xml:space="preserve"> </w:t>
      </w:r>
    </w:p>
    <w:p w14:paraId="5FB99253" w14:textId="77777777" w:rsidR="00447451" w:rsidRDefault="00447451" w:rsidP="00447451">
      <w:pPr>
        <w:pStyle w:val="Member"/>
      </w:pPr>
      <w:r>
        <w:t xml:space="preserve">The </w:t>
      </w:r>
      <w:r w:rsidRPr="35C1378D">
        <w:rPr>
          <w:rStyle w:val="Datatype"/>
        </w:rPr>
        <w:t>Region</w:t>
      </w:r>
      <w:r>
        <w:t xml:space="preserve"> element MUST contain one instance of a string</w:t>
      </w:r>
      <w:r w:rsidR="002F3BC8">
        <w:t xml:space="preserve"> with the </w:t>
      </w:r>
      <w:r w:rsidR="00F55F87">
        <w:t>[</w:t>
      </w:r>
      <w:hyperlink w:anchor="ref_ISO3166_1" w:history="1">
        <w:r w:rsidR="00F55F87" w:rsidRPr="00F55F87">
          <w:rPr>
            <w:rStyle w:val="Hyperlink"/>
          </w:rPr>
          <w:t>ISO3166-1</w:t>
        </w:r>
      </w:hyperlink>
      <w:r w:rsidR="00F55F87">
        <w:t xml:space="preserve">] </w:t>
      </w:r>
      <w:r w:rsidR="002F3BC8">
        <w:t>Alpha-2 code of the country in which the service provider is established.</w:t>
      </w:r>
    </w:p>
    <w:p w14:paraId="6D2F5B55" w14:textId="77777777" w:rsidR="00447451" w:rsidRDefault="00447451" w:rsidP="00447451">
      <w:pPr>
        <w:pStyle w:val="Member"/>
      </w:pPr>
      <w:r>
        <w:t xml:space="preserve">The OPTIONAL </w:t>
      </w:r>
      <w:r w:rsidRPr="35C1378D">
        <w:rPr>
          <w:rStyle w:val="Datatype"/>
        </w:rPr>
        <w:t>SupportedLanguage</w:t>
      </w:r>
      <w:r>
        <w:t xml:space="preserve"> element, if present, MAY occur zero or more times </w:t>
      </w:r>
      <w:r w:rsidR="008E1D42">
        <w:t xml:space="preserve">in order to signal the set of </w:t>
      </w:r>
      <w:r w:rsidR="00F55F87">
        <w:t xml:space="preserve">supported </w:t>
      </w:r>
      <w:r>
        <w:t>language</w:t>
      </w:r>
      <w:r w:rsidR="008E1D42">
        <w:t>s</w:t>
      </w:r>
      <w:r>
        <w:t xml:space="preserve"> </w:t>
      </w:r>
      <w:r w:rsidR="008E1D42">
        <w:t xml:space="preserve">in line with </w:t>
      </w:r>
      <w:r w:rsidR="00F55F87">
        <w:t>[</w:t>
      </w:r>
      <w:hyperlink w:anchor="ref_RFC5646" w:history="1">
        <w:r w:rsidR="00F55F87" w:rsidRPr="00F55F87">
          <w:rPr>
            <w:rStyle w:val="Hyperlink"/>
          </w:rPr>
          <w:t>RFC5646</w:t>
        </w:r>
      </w:hyperlink>
      <w:r w:rsidR="00F55F87">
        <w:t>]</w:t>
      </w:r>
      <w:r>
        <w:t xml:space="preserve">. </w:t>
      </w:r>
    </w:p>
    <w:p w14:paraId="4CCFBC45"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7A0BA1">
        <w:t xml:space="preserve">, which provides additional information which describes the service. </w:t>
      </w:r>
      <w:r>
        <w:t xml:space="preserve">If present each instance MUST satisfy the requirements specified in </w:t>
      </w:r>
      <w:r w:rsidR="007A0BA1">
        <w:t>[</w:t>
      </w:r>
      <w:hyperlink w:anchor="ref_DSS2Core" w:history="1">
        <w:r w:rsidR="007A0BA1" w:rsidRPr="007A0BA1">
          <w:rPr>
            <w:rStyle w:val="Hyperlink"/>
          </w:rPr>
          <w:t>DSS-v2.0</w:t>
        </w:r>
      </w:hyperlink>
      <w:r w:rsidR="007A0BA1">
        <w:t xml:space="preserve">] for the </w:t>
      </w:r>
      <w:r w:rsidR="007A0BA1" w:rsidRPr="007A0BA1">
        <w:rPr>
          <w:rStyle w:val="Datatype"/>
        </w:rPr>
        <w:t>InternationalString</w:t>
      </w:r>
      <w:r w:rsidR="007A0BA1">
        <w:t xml:space="preserve"> component, whereas it is RECOMMENDED to limit the size of the </w:t>
      </w:r>
      <w:r w:rsidR="007A0BA1" w:rsidRPr="007A0BA1">
        <w:rPr>
          <w:rStyle w:val="Datatype"/>
        </w:rPr>
        <w:t>value</w:t>
      </w:r>
      <w:r w:rsidR="007A0BA1">
        <w:t xml:space="preserve"> component to 255 characters</w:t>
      </w:r>
      <w:r>
        <w:t xml:space="preserve">. </w:t>
      </w:r>
    </w:p>
    <w:p w14:paraId="1EF4DCAA" w14:textId="77777777" w:rsidR="00BB4B67" w:rsidRDefault="00447451" w:rsidP="00BB4B67">
      <w:pPr>
        <w:pStyle w:val="Member"/>
        <w:rPr>
          <w:del w:id="226" w:author="Andreas Kuehne" w:date="2019-06-25T11:18:00Z"/>
        </w:rPr>
      </w:pPr>
      <w:r>
        <w:t xml:space="preserve">The OPTIONAL </w:t>
      </w:r>
      <w:r w:rsidRPr="35C1378D">
        <w:rPr>
          <w:rStyle w:val="Datatype"/>
        </w:rPr>
        <w:t>AuthInfo</w:t>
      </w:r>
      <w:r>
        <w:t xml:space="preserve"> element, if present, MUST </w:t>
      </w:r>
      <w:del w:id="227" w:author="Andreas Kuehne" w:date="2019-06-25T11:18:00Z">
        <w:r w:rsidR="00BB4B67">
          <w:delText xml:space="preserve">satisfy the requirements specified in clause  for the </w:delText>
        </w:r>
        <w:r w:rsidR="00BB4B67" w:rsidRPr="0094700F">
          <w:rPr>
            <w:rStyle w:val="Datatype"/>
          </w:rPr>
          <w:delText>TypedLocator</w:delText>
        </w:r>
        <w:r w:rsidR="00BB4B67">
          <w:delText xml:space="preserve"> component. This component MUST </w:delText>
        </w:r>
      </w:del>
      <w:r>
        <w:t>contain a URI</w:t>
      </w:r>
      <w:r w:rsidR="00F55F87">
        <w:t xml:space="preserve">, which </w:t>
      </w:r>
      <w:del w:id="228" w:author="Andreas Kuehne" w:date="2019-06-25T11:18:00Z">
        <w:r w:rsidR="00BB4B67">
          <w:delText>points to the location where the metadata document for</w:delText>
        </w:r>
      </w:del>
      <w:ins w:id="229" w:author="Andreas Kuehne" w:date="2019-06-25T11:18:00Z">
        <w:r w:rsidR="00F55F87">
          <w:t>provides information on</w:t>
        </w:r>
      </w:ins>
      <w:r w:rsidR="00F55F87">
        <w:t xml:space="preserve"> the</w:t>
      </w:r>
      <w:r w:rsidR="007A0BA1">
        <w:t xml:space="preserve"> authentication and </w:t>
      </w:r>
      <w:del w:id="230" w:author="Andreas Kuehne" w:date="2019-06-25T11:18:00Z">
        <w:r w:rsidR="00BB4B67">
          <w:delText xml:space="preserve">authorization service can be retrieved and MAY in addition contain a </w:delText>
        </w:r>
        <w:r w:rsidR="00BB4B67" w:rsidRPr="0094700F">
          <w:rPr>
            <w:rStyle w:val="Datatype"/>
          </w:rPr>
          <w:delText>Type</w:delText>
        </w:r>
        <w:r w:rsidR="00BB4B67">
          <w:delText xml:space="preserve"> component, which specifies the type of</w:delText>
        </w:r>
      </w:del>
      <w:ins w:id="231" w:author="Andreas Kuehne" w:date="2019-06-25T11:18:00Z">
        <w:r w:rsidR="007A0BA1">
          <w:t xml:space="preserve">authorisation </w:t>
        </w:r>
        <w:r w:rsidR="006F1B17">
          <w:t xml:space="preserve">mechanisms </w:t>
        </w:r>
        <w:r w:rsidR="007A0BA1">
          <w:t>required to access</w:t>
        </w:r>
      </w:ins>
      <w:r w:rsidR="007A0BA1">
        <w:t xml:space="preserve"> the </w:t>
      </w:r>
      <w:r w:rsidR="00695E49">
        <w:t xml:space="preserve">provided </w:t>
      </w:r>
      <w:del w:id="232" w:author="Andreas Kuehne" w:date="2019-06-25T11:18:00Z">
        <w:r w:rsidR="00BB4B67">
          <w:delText xml:space="preserve">metadata document. The present document defines the following values for the </w:delText>
        </w:r>
        <w:r w:rsidR="00BB4B67" w:rsidRPr="0094700F">
          <w:rPr>
            <w:rStyle w:val="Datatype"/>
          </w:rPr>
          <w:delText>Type</w:delText>
        </w:r>
        <w:r w:rsidR="00BB4B67">
          <w:delText xml:space="preserve"> component: </w:delText>
        </w:r>
      </w:del>
    </w:p>
    <w:p w14:paraId="4F6BCE3B" w14:textId="77777777" w:rsidR="00BB4B67" w:rsidRPr="00BB5DDD" w:rsidRDefault="00BB4B67" w:rsidP="00767791">
      <w:pPr>
        <w:pStyle w:val="Listenabsatz"/>
        <w:numPr>
          <w:ilvl w:val="0"/>
          <w:numId w:val="12"/>
        </w:numPr>
        <w:rPr>
          <w:del w:id="233" w:author="Andreas Kuehne" w:date="2019-06-25T11:18:00Z"/>
        </w:rPr>
      </w:pPr>
      <w:del w:id="234" w:author="Andreas Kuehne" w:date="2019-06-25T11:18:00Z">
        <w:r w:rsidRPr="0094700F">
          <w:rPr>
            <w:rStyle w:val="Datatype"/>
          </w:rPr>
          <w:delText>urn:ietf:rfc:8414</w:delText>
        </w:r>
        <w:r w:rsidRPr="00BB5DDD">
          <w:delText xml:space="preserve"> – for </w:delText>
        </w:r>
      </w:del>
      <w:ins w:id="235" w:author="Andreas Kuehne" w:date="2019-06-25T11:18:00Z">
        <w:r w:rsidR="007A0BA1">
          <w:t>services</w:t>
        </w:r>
        <w:r w:rsidR="00447451">
          <w:t>.</w:t>
        </w:r>
        <w:r w:rsidR="007A0BA1">
          <w:t xml:space="preserve"> This </w:t>
        </w:r>
        <w:r w:rsidR="00695E49">
          <w:t xml:space="preserve">URI </w:t>
        </w:r>
        <w:r w:rsidR="0094440C">
          <w:t xml:space="preserve">SHOULD </w:t>
        </w:r>
        <w:r w:rsidR="006F1B17">
          <w:t xml:space="preserve">point to </w:t>
        </w:r>
      </w:ins>
      <w:r w:rsidR="006F1B17">
        <w:t xml:space="preserve">OAuth 2.0 </w:t>
      </w:r>
      <w:del w:id="236" w:author="Andreas Kuehne" w:date="2019-06-25T11:18:00Z">
        <w:r w:rsidRPr="00BB5DDD">
          <w:delText xml:space="preserve">metadata according to </w:delText>
        </w:r>
      </w:del>
      <w:r w:rsidR="006F1B17">
        <w:t>[</w:t>
      </w:r>
      <w:hyperlink w:anchor="ref_RFC_8414_OAuth2_Auth_Server_Metadata" w:history="1">
        <w:r w:rsidR="006F1B17">
          <w:rPr>
            <w:rStyle w:val="Hyperlink"/>
          </w:rPr>
          <w:t>RFC8414</w:t>
        </w:r>
      </w:hyperlink>
      <w:r w:rsidR="006F1B17">
        <w:t>]</w:t>
      </w:r>
    </w:p>
    <w:p w14:paraId="58768E96" w14:textId="3530D61E" w:rsidR="00447451" w:rsidRDefault="00BB4B67" w:rsidP="00447451">
      <w:pPr>
        <w:pStyle w:val="Member"/>
      </w:pPr>
      <w:del w:id="237" w:author="Andreas Kuehne" w:date="2019-06-25T11:18:00Z">
        <w:r w:rsidRPr="0094700F">
          <w:rPr>
            <w:rStyle w:val="Datatype"/>
          </w:rPr>
          <w:delText>urn:oasis:names:tc:</w:delText>
        </w:r>
      </w:del>
      <w:ins w:id="238" w:author="Andreas Kuehne" w:date="2019-06-25T11:18:00Z">
        <w:r w:rsidR="006F1B17">
          <w:t xml:space="preserve"> or </w:t>
        </w:r>
      </w:ins>
      <w:r w:rsidR="006F1B17">
        <w:t xml:space="preserve">SAML </w:t>
      </w:r>
      <w:del w:id="239" w:author="Andreas Kuehne" w:date="2019-06-25T11:18:00Z">
        <w:r w:rsidRPr="0094700F">
          <w:rPr>
            <w:rStyle w:val="Datatype"/>
          </w:rPr>
          <w:delText>:</w:delText>
        </w:r>
      </w:del>
      <w:r w:rsidR="006F1B17">
        <w:t>2.0</w:t>
      </w:r>
      <w:del w:id="240" w:author="Andreas Kuehne" w:date="2019-06-25T11:18:00Z">
        <w:r w:rsidRPr="0094700F">
          <w:rPr>
            <w:rStyle w:val="Datatype"/>
          </w:rPr>
          <w:delText>:metadata</w:delText>
        </w:r>
        <w:r w:rsidRPr="00BB5DDD">
          <w:delText xml:space="preserve"> – for SAML 2.0 metadata according to</w:delText>
        </w:r>
      </w:del>
      <w:r w:rsidR="006F1B17">
        <w:t xml:space="preserve"> [</w:t>
      </w:r>
      <w:hyperlink w:anchor="ref_SAML_Metadata" w:history="1">
        <w:r w:rsidR="006F1B17" w:rsidRPr="006F1B17">
          <w:rPr>
            <w:rStyle w:val="Hyperlink"/>
          </w:rPr>
          <w:t>SAML-MD</w:t>
        </w:r>
      </w:hyperlink>
      <w:r w:rsidR="006F1B17">
        <w:t>]</w:t>
      </w:r>
      <w:ins w:id="241" w:author="Andreas Kuehne" w:date="2019-06-25T11:18:00Z">
        <w:r w:rsidR="006F1B17">
          <w:t xml:space="preserve"> specific metadata.</w:t>
        </w:r>
      </w:ins>
    </w:p>
    <w:p w14:paraId="5749036E" w14:textId="77777777" w:rsidR="00447451" w:rsidRDefault="00447451" w:rsidP="00447451">
      <w:pPr>
        <w:pStyle w:val="Member"/>
      </w:pPr>
      <w:r>
        <w:t xml:space="preserve">The </w:t>
      </w:r>
      <w:r w:rsidRPr="35C1378D">
        <w:rPr>
          <w:rStyle w:val="Datatype"/>
        </w:rPr>
        <w:t>Protocol</w:t>
      </w:r>
      <w:r>
        <w:t xml:space="preserve"> element MUST occur 1 or more times containing a sub-component</w:t>
      </w:r>
      <w:r w:rsidR="006F1B17">
        <w:t>, which provides information about the supported protocols of the service</w:t>
      </w:r>
      <w:r>
        <w:t xml:space="preserve">. Each instance MUST satisfy the requirements specified in this document in section </w:t>
      </w:r>
      <w:r>
        <w:fldChar w:fldCharType="begin"/>
      </w:r>
      <w:r>
        <w:instrText xml:space="preserve"> REF _RefCompACE1111B \r \h </w:instrText>
      </w:r>
      <w:r>
        <w:fldChar w:fldCharType="separate"/>
      </w:r>
      <w:r>
        <w:t>3.1.2</w:t>
      </w:r>
      <w:r>
        <w:fldChar w:fldCharType="end"/>
      </w:r>
      <w:r>
        <w:t xml:space="preserve">. </w:t>
      </w:r>
    </w:p>
    <w:p w14:paraId="2715853A"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 of the </w:t>
      </w:r>
      <w:r w:rsidR="00B246A1" w:rsidRPr="00B246A1">
        <w:rPr>
          <w:rStyle w:val="Datatype"/>
        </w:rPr>
        <w:t>Provider</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t>3.1.9</w:t>
      </w:r>
      <w:r>
        <w:fldChar w:fldCharType="end"/>
      </w:r>
      <w:r>
        <w:t xml:space="preserve">. </w:t>
      </w:r>
    </w:p>
    <w:p w14:paraId="7FA4DBFB" w14:textId="77777777" w:rsidR="00447451" w:rsidRDefault="00447451" w:rsidP="00447451">
      <w:pPr>
        <w:pStyle w:val="berschrift4"/>
        <w:numPr>
          <w:ilvl w:val="3"/>
          <w:numId w:val="3"/>
        </w:numPr>
        <w:ind w:left="862" w:hanging="862"/>
      </w:pPr>
      <w:bookmarkStart w:id="242" w:name="_Toc3638181"/>
      <w:bookmarkStart w:id="243" w:name="_Toc3729290"/>
      <w:bookmarkStart w:id="244" w:name="_Toc3837610"/>
      <w:bookmarkStart w:id="245" w:name="_Toc5110518"/>
      <w:r>
        <w:t>Provider – JSON Syntax</w:t>
      </w:r>
      <w:bookmarkEnd w:id="242"/>
      <w:bookmarkEnd w:id="243"/>
      <w:bookmarkEnd w:id="244"/>
      <w:bookmarkEnd w:id="245"/>
    </w:p>
    <w:p w14:paraId="72982B2F"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ProviderType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Provider</w:t>
      </w:r>
      <w:r>
        <w:t xml:space="preserve"> component.</w:t>
      </w:r>
    </w:p>
    <w:p w14:paraId="52BDA5C8"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Provider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5D1A4B5" w14:textId="77777777" w:rsidTr="00447451">
        <w:tc>
          <w:tcPr>
            <w:tcW w:w="4675" w:type="dxa"/>
          </w:tcPr>
          <w:p w14:paraId="508DBF4C" w14:textId="77777777" w:rsidR="00447451" w:rsidRPr="006933C3" w:rsidRDefault="00447451" w:rsidP="00447451">
            <w:pPr>
              <w:jc w:val="center"/>
              <w:rPr>
                <w:b/>
              </w:rPr>
            </w:pPr>
            <w:r w:rsidRPr="006933C3">
              <w:rPr>
                <w:b/>
              </w:rPr>
              <w:t>Element</w:t>
            </w:r>
          </w:p>
        </w:tc>
        <w:tc>
          <w:tcPr>
            <w:tcW w:w="4675" w:type="dxa"/>
          </w:tcPr>
          <w:p w14:paraId="68F0B80C" w14:textId="77777777" w:rsidR="00447451" w:rsidRPr="006933C3" w:rsidRDefault="00447451" w:rsidP="00447451">
            <w:pPr>
              <w:jc w:val="center"/>
              <w:rPr>
                <w:b/>
              </w:rPr>
            </w:pPr>
            <w:r w:rsidRPr="006933C3">
              <w:rPr>
                <w:b/>
              </w:rPr>
              <w:t>Implementing JSON member name</w:t>
            </w:r>
          </w:p>
        </w:tc>
      </w:tr>
      <w:tr w:rsidR="00447451" w14:paraId="551E92D1" w14:textId="77777777" w:rsidTr="00447451">
        <w:tc>
          <w:tcPr>
            <w:tcW w:w="4675" w:type="dxa"/>
          </w:tcPr>
          <w:p w14:paraId="06A8B9BB" w14:textId="77777777" w:rsidR="00447451" w:rsidRPr="006933C3" w:rsidRDefault="00447451" w:rsidP="00447451">
            <w:pPr>
              <w:jc w:val="center"/>
              <w:rPr>
                <w:rStyle w:val="Datatype"/>
              </w:rPr>
            </w:pPr>
            <w:r w:rsidRPr="006933C3">
              <w:rPr>
                <w:rStyle w:val="Datatype"/>
              </w:rPr>
              <w:t>Name</w:t>
            </w:r>
          </w:p>
        </w:tc>
        <w:tc>
          <w:tcPr>
            <w:tcW w:w="4675" w:type="dxa"/>
          </w:tcPr>
          <w:p w14:paraId="11E9E5B9" w14:textId="77777777" w:rsidR="00447451" w:rsidRPr="006933C3" w:rsidRDefault="00447451" w:rsidP="00447451">
            <w:pPr>
              <w:jc w:val="center"/>
              <w:rPr>
                <w:rStyle w:val="Datatype"/>
              </w:rPr>
            </w:pPr>
            <w:r w:rsidRPr="006933C3">
              <w:rPr>
                <w:rStyle w:val="Datatype"/>
              </w:rPr>
              <w:t>name</w:t>
            </w:r>
          </w:p>
        </w:tc>
      </w:tr>
      <w:tr w:rsidR="00447451" w14:paraId="37FA9A9E" w14:textId="77777777" w:rsidTr="00447451">
        <w:tc>
          <w:tcPr>
            <w:tcW w:w="4675" w:type="dxa"/>
          </w:tcPr>
          <w:p w14:paraId="10F34700" w14:textId="77777777" w:rsidR="00447451" w:rsidRPr="006933C3" w:rsidRDefault="00447451" w:rsidP="00447451">
            <w:pPr>
              <w:jc w:val="center"/>
              <w:rPr>
                <w:rStyle w:val="Datatype"/>
              </w:rPr>
            </w:pPr>
            <w:r w:rsidRPr="006933C3">
              <w:rPr>
                <w:rStyle w:val="Datatype"/>
              </w:rPr>
              <w:t>Logo</w:t>
            </w:r>
          </w:p>
        </w:tc>
        <w:tc>
          <w:tcPr>
            <w:tcW w:w="4675" w:type="dxa"/>
          </w:tcPr>
          <w:p w14:paraId="5FF79421" w14:textId="77777777" w:rsidR="00447451" w:rsidRPr="006933C3" w:rsidRDefault="00447451" w:rsidP="00447451">
            <w:pPr>
              <w:jc w:val="center"/>
              <w:rPr>
                <w:rStyle w:val="Datatype"/>
              </w:rPr>
            </w:pPr>
            <w:r w:rsidRPr="006933C3">
              <w:rPr>
                <w:rStyle w:val="Datatype"/>
              </w:rPr>
              <w:t>logo</w:t>
            </w:r>
          </w:p>
        </w:tc>
      </w:tr>
      <w:tr w:rsidR="00447451" w14:paraId="0518C7F1" w14:textId="77777777" w:rsidTr="00447451">
        <w:tc>
          <w:tcPr>
            <w:tcW w:w="4675" w:type="dxa"/>
          </w:tcPr>
          <w:p w14:paraId="240A7711" w14:textId="77777777" w:rsidR="00447451" w:rsidRPr="006933C3" w:rsidRDefault="00447451" w:rsidP="00447451">
            <w:pPr>
              <w:jc w:val="center"/>
              <w:rPr>
                <w:rStyle w:val="Datatype"/>
              </w:rPr>
            </w:pPr>
            <w:r w:rsidRPr="006933C3">
              <w:rPr>
                <w:rStyle w:val="Datatype"/>
              </w:rPr>
              <w:t>Region</w:t>
            </w:r>
          </w:p>
        </w:tc>
        <w:tc>
          <w:tcPr>
            <w:tcW w:w="4675" w:type="dxa"/>
          </w:tcPr>
          <w:p w14:paraId="40868E95" w14:textId="77777777" w:rsidR="00447451" w:rsidRPr="006933C3" w:rsidRDefault="00447451" w:rsidP="00447451">
            <w:pPr>
              <w:jc w:val="center"/>
              <w:rPr>
                <w:rStyle w:val="Datatype"/>
              </w:rPr>
            </w:pPr>
            <w:r w:rsidRPr="006933C3">
              <w:rPr>
                <w:rStyle w:val="Datatype"/>
              </w:rPr>
              <w:t>region</w:t>
            </w:r>
          </w:p>
        </w:tc>
      </w:tr>
      <w:tr w:rsidR="00447451" w14:paraId="1CF76A31" w14:textId="77777777" w:rsidTr="00447451">
        <w:tc>
          <w:tcPr>
            <w:tcW w:w="4675" w:type="dxa"/>
          </w:tcPr>
          <w:p w14:paraId="22BB2BEA" w14:textId="77777777" w:rsidR="00447451" w:rsidRPr="006933C3" w:rsidRDefault="00447451" w:rsidP="00447451">
            <w:pPr>
              <w:jc w:val="center"/>
              <w:rPr>
                <w:rStyle w:val="Datatype"/>
              </w:rPr>
            </w:pPr>
            <w:r w:rsidRPr="006933C3">
              <w:rPr>
                <w:rStyle w:val="Datatype"/>
              </w:rPr>
              <w:t>SupportedLanguage</w:t>
            </w:r>
          </w:p>
        </w:tc>
        <w:tc>
          <w:tcPr>
            <w:tcW w:w="4675" w:type="dxa"/>
          </w:tcPr>
          <w:p w14:paraId="01906ECD" w14:textId="77777777" w:rsidR="00447451" w:rsidRPr="006933C3" w:rsidRDefault="00447451" w:rsidP="00447451">
            <w:pPr>
              <w:jc w:val="center"/>
              <w:rPr>
                <w:rStyle w:val="Datatype"/>
              </w:rPr>
            </w:pPr>
            <w:r w:rsidRPr="006933C3">
              <w:rPr>
                <w:rStyle w:val="Datatype"/>
              </w:rPr>
              <w:t>lang</w:t>
            </w:r>
          </w:p>
        </w:tc>
      </w:tr>
      <w:tr w:rsidR="00447451" w14:paraId="3754AFD6" w14:textId="77777777" w:rsidTr="00447451">
        <w:tc>
          <w:tcPr>
            <w:tcW w:w="4675" w:type="dxa"/>
          </w:tcPr>
          <w:p w14:paraId="5AB1AAB9" w14:textId="77777777" w:rsidR="00447451" w:rsidRPr="006933C3" w:rsidRDefault="00447451" w:rsidP="00447451">
            <w:pPr>
              <w:jc w:val="center"/>
              <w:rPr>
                <w:rStyle w:val="Datatype"/>
              </w:rPr>
            </w:pPr>
            <w:r w:rsidRPr="006933C3">
              <w:rPr>
                <w:rStyle w:val="Datatype"/>
              </w:rPr>
              <w:t>Description</w:t>
            </w:r>
          </w:p>
        </w:tc>
        <w:tc>
          <w:tcPr>
            <w:tcW w:w="4675" w:type="dxa"/>
          </w:tcPr>
          <w:p w14:paraId="6CEF6724" w14:textId="77777777" w:rsidR="00447451" w:rsidRPr="006933C3" w:rsidRDefault="00447451" w:rsidP="00447451">
            <w:pPr>
              <w:jc w:val="center"/>
              <w:rPr>
                <w:rStyle w:val="Datatype"/>
              </w:rPr>
            </w:pPr>
            <w:r w:rsidRPr="006933C3">
              <w:rPr>
                <w:rStyle w:val="Datatype"/>
              </w:rPr>
              <w:t>description</w:t>
            </w:r>
          </w:p>
        </w:tc>
      </w:tr>
      <w:tr w:rsidR="00447451" w14:paraId="015EB8FE" w14:textId="77777777" w:rsidTr="00447451">
        <w:tc>
          <w:tcPr>
            <w:tcW w:w="4675" w:type="dxa"/>
          </w:tcPr>
          <w:p w14:paraId="46EA83FA" w14:textId="77777777" w:rsidR="00447451" w:rsidRPr="006933C3" w:rsidRDefault="00447451" w:rsidP="00447451">
            <w:pPr>
              <w:jc w:val="center"/>
              <w:rPr>
                <w:rStyle w:val="Datatype"/>
              </w:rPr>
            </w:pPr>
            <w:r w:rsidRPr="006933C3">
              <w:rPr>
                <w:rStyle w:val="Datatype"/>
              </w:rPr>
              <w:t>AuthInfo</w:t>
            </w:r>
          </w:p>
        </w:tc>
        <w:tc>
          <w:tcPr>
            <w:tcW w:w="4675" w:type="dxa"/>
          </w:tcPr>
          <w:p w14:paraId="2DD5E27E" w14:textId="77777777" w:rsidR="00447451" w:rsidRPr="006933C3" w:rsidRDefault="00447451" w:rsidP="00447451">
            <w:pPr>
              <w:jc w:val="center"/>
              <w:rPr>
                <w:rStyle w:val="Datatype"/>
              </w:rPr>
            </w:pPr>
            <w:r w:rsidRPr="006933C3">
              <w:rPr>
                <w:rStyle w:val="Datatype"/>
              </w:rPr>
              <w:t>authinfo</w:t>
            </w:r>
          </w:p>
        </w:tc>
      </w:tr>
      <w:tr w:rsidR="00447451" w14:paraId="74716DB5" w14:textId="77777777" w:rsidTr="00447451">
        <w:tc>
          <w:tcPr>
            <w:tcW w:w="4675" w:type="dxa"/>
          </w:tcPr>
          <w:p w14:paraId="29EBAB1C" w14:textId="77777777" w:rsidR="00447451" w:rsidRPr="006933C3" w:rsidRDefault="00447451" w:rsidP="00447451">
            <w:pPr>
              <w:jc w:val="center"/>
              <w:rPr>
                <w:rStyle w:val="Datatype"/>
              </w:rPr>
            </w:pPr>
            <w:r w:rsidRPr="006933C3">
              <w:rPr>
                <w:rStyle w:val="Datatype"/>
              </w:rPr>
              <w:t>Protocol</w:t>
            </w:r>
          </w:p>
        </w:tc>
        <w:tc>
          <w:tcPr>
            <w:tcW w:w="4675" w:type="dxa"/>
          </w:tcPr>
          <w:p w14:paraId="51102BE9" w14:textId="77777777" w:rsidR="00447451" w:rsidRPr="006933C3" w:rsidRDefault="00447451" w:rsidP="00447451">
            <w:pPr>
              <w:jc w:val="center"/>
              <w:rPr>
                <w:rStyle w:val="Datatype"/>
              </w:rPr>
            </w:pPr>
            <w:r w:rsidRPr="006933C3">
              <w:rPr>
                <w:rStyle w:val="Datatype"/>
              </w:rPr>
              <w:t>protocol</w:t>
            </w:r>
          </w:p>
        </w:tc>
      </w:tr>
      <w:tr w:rsidR="00447451" w14:paraId="4C5E9BC1" w14:textId="77777777" w:rsidTr="00447451">
        <w:tc>
          <w:tcPr>
            <w:tcW w:w="4675" w:type="dxa"/>
          </w:tcPr>
          <w:p w14:paraId="3E8ABC07" w14:textId="77777777" w:rsidR="00447451" w:rsidRPr="006933C3" w:rsidRDefault="00447451" w:rsidP="00447451">
            <w:pPr>
              <w:jc w:val="center"/>
              <w:rPr>
                <w:rStyle w:val="Datatype"/>
              </w:rPr>
            </w:pPr>
            <w:r w:rsidRPr="006933C3">
              <w:rPr>
                <w:rStyle w:val="Datatype"/>
              </w:rPr>
              <w:t>Extension</w:t>
            </w:r>
          </w:p>
        </w:tc>
        <w:tc>
          <w:tcPr>
            <w:tcW w:w="4675" w:type="dxa"/>
          </w:tcPr>
          <w:p w14:paraId="6B5C3B5F" w14:textId="77777777" w:rsidR="00447451" w:rsidRPr="006933C3" w:rsidRDefault="00447451" w:rsidP="00447451">
            <w:pPr>
              <w:jc w:val="center"/>
              <w:rPr>
                <w:rStyle w:val="Datatype"/>
              </w:rPr>
            </w:pPr>
            <w:r w:rsidRPr="006933C3">
              <w:rPr>
                <w:rStyle w:val="Datatype"/>
              </w:rPr>
              <w:t>ext</w:t>
            </w:r>
          </w:p>
        </w:tc>
      </w:tr>
    </w:tbl>
    <w:p w14:paraId="648A18D9"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ProviderType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20E81F97" w14:textId="2D931790" w:rsidR="00447451" w:rsidRDefault="00447451" w:rsidP="00447451">
      <w:pPr>
        <w:pStyle w:val="Code"/>
        <w:spacing w:line="259" w:lineRule="auto"/>
      </w:pPr>
      <w:r>
        <w:rPr>
          <w:color w:val="31849B" w:themeColor="accent5" w:themeShade="BF"/>
        </w:rPr>
        <w:t>"</w:t>
      </w:r>
      <w:del w:id="246" w:author="Andreas Kuehne" w:date="2019-06-25T11:18:00Z">
        <w:r w:rsidR="00BB4B67">
          <w:rPr>
            <w:color w:val="31849B" w:themeColor="accent5" w:themeShade="BF"/>
          </w:rPr>
          <w:delText>info</w:delText>
        </w:r>
      </w:del>
      <w:ins w:id="247"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ProviderType"</w:t>
      </w:r>
      <w:r>
        <w:t>: {</w:t>
      </w:r>
    </w:p>
    <w:p w14:paraId="0410A6C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0DDA8EEA" w14:textId="77777777" w:rsidR="00447451" w:rsidRDefault="00447451" w:rsidP="00447451">
      <w:pPr>
        <w:pStyle w:val="Code"/>
        <w:spacing w:line="259" w:lineRule="auto"/>
      </w:pPr>
      <w:r>
        <w:rPr>
          <w:color w:val="31849B" w:themeColor="accent5" w:themeShade="BF"/>
        </w:rPr>
        <w:t xml:space="preserve">  "properties"</w:t>
      </w:r>
      <w:r>
        <w:t>: {</w:t>
      </w:r>
    </w:p>
    <w:p w14:paraId="14A95517" w14:textId="77777777" w:rsidR="00447451" w:rsidRDefault="00447451" w:rsidP="00447451">
      <w:pPr>
        <w:pStyle w:val="Code"/>
        <w:spacing w:line="259" w:lineRule="auto"/>
      </w:pPr>
      <w:r>
        <w:rPr>
          <w:color w:val="31849B" w:themeColor="accent5" w:themeShade="BF"/>
        </w:rPr>
        <w:t xml:space="preserve">    "name"</w:t>
      </w:r>
      <w:r>
        <w:t>: {</w:t>
      </w:r>
    </w:p>
    <w:p w14:paraId="3F322208"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1505C1C" w14:textId="77777777" w:rsidR="00447451" w:rsidRDefault="00447451" w:rsidP="00447451">
      <w:pPr>
        <w:pStyle w:val="Code"/>
        <w:spacing w:line="259" w:lineRule="auto"/>
      </w:pPr>
      <w:r>
        <w:t xml:space="preserve">    },</w:t>
      </w:r>
    </w:p>
    <w:p w14:paraId="02EA516D" w14:textId="77777777" w:rsidR="00447451" w:rsidRDefault="00447451" w:rsidP="00447451">
      <w:pPr>
        <w:pStyle w:val="Code"/>
        <w:spacing w:line="259" w:lineRule="auto"/>
      </w:pPr>
      <w:r>
        <w:rPr>
          <w:color w:val="31849B" w:themeColor="accent5" w:themeShade="BF"/>
        </w:rPr>
        <w:t xml:space="preserve">    "logo"</w:t>
      </w:r>
      <w:r>
        <w:t>: {</w:t>
      </w:r>
    </w:p>
    <w:p w14:paraId="72427F5D"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7C1D0409" w14:textId="77777777" w:rsidR="00447451" w:rsidRDefault="00447451" w:rsidP="00447451">
      <w:pPr>
        <w:pStyle w:val="Code"/>
        <w:spacing w:line="259" w:lineRule="auto"/>
      </w:pPr>
      <w:r>
        <w:t xml:space="preserve">    },</w:t>
      </w:r>
    </w:p>
    <w:p w14:paraId="0030B87F" w14:textId="77777777" w:rsidR="00447451" w:rsidRDefault="00447451" w:rsidP="00447451">
      <w:pPr>
        <w:pStyle w:val="Code"/>
        <w:spacing w:line="259" w:lineRule="auto"/>
      </w:pPr>
      <w:r>
        <w:rPr>
          <w:color w:val="31849B" w:themeColor="accent5" w:themeShade="BF"/>
        </w:rPr>
        <w:t xml:space="preserve">    "region"</w:t>
      </w:r>
      <w:r>
        <w:t>: {</w:t>
      </w:r>
    </w:p>
    <w:p w14:paraId="682290E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111E445E" w14:textId="77777777" w:rsidR="00447451" w:rsidRDefault="00447451" w:rsidP="00447451">
      <w:pPr>
        <w:pStyle w:val="Code"/>
        <w:spacing w:line="259" w:lineRule="auto"/>
      </w:pPr>
      <w:r>
        <w:t xml:space="preserve">    },</w:t>
      </w:r>
    </w:p>
    <w:p w14:paraId="51318677" w14:textId="77777777" w:rsidR="00447451" w:rsidRDefault="00447451" w:rsidP="00447451">
      <w:pPr>
        <w:pStyle w:val="Code"/>
        <w:spacing w:line="259" w:lineRule="auto"/>
      </w:pPr>
      <w:r>
        <w:rPr>
          <w:color w:val="31849B" w:themeColor="accent5" w:themeShade="BF"/>
        </w:rPr>
        <w:t xml:space="preserve">    "lang"</w:t>
      </w:r>
      <w:r>
        <w:t>: {</w:t>
      </w:r>
    </w:p>
    <w:p w14:paraId="740065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4E441E99" w14:textId="77777777" w:rsidR="00447451" w:rsidRDefault="00447451" w:rsidP="00447451">
      <w:pPr>
        <w:pStyle w:val="Code"/>
        <w:spacing w:line="259" w:lineRule="auto"/>
      </w:pPr>
      <w:r>
        <w:rPr>
          <w:color w:val="31849B" w:themeColor="accent5" w:themeShade="BF"/>
        </w:rPr>
        <w:t xml:space="preserve">      "items"</w:t>
      </w:r>
      <w:r>
        <w:t>: {</w:t>
      </w:r>
    </w:p>
    <w:p w14:paraId="2656A7B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56D63BC" w14:textId="77777777" w:rsidR="00447451" w:rsidRDefault="00447451" w:rsidP="00447451">
      <w:pPr>
        <w:pStyle w:val="Code"/>
        <w:spacing w:line="259" w:lineRule="auto"/>
      </w:pPr>
      <w:r>
        <w:t xml:space="preserve">      }</w:t>
      </w:r>
    </w:p>
    <w:p w14:paraId="309802FB" w14:textId="77777777" w:rsidR="00447451" w:rsidRDefault="00447451" w:rsidP="00447451">
      <w:pPr>
        <w:pStyle w:val="Code"/>
        <w:spacing w:line="259" w:lineRule="auto"/>
      </w:pPr>
      <w:r>
        <w:t xml:space="preserve">    },</w:t>
      </w:r>
    </w:p>
    <w:p w14:paraId="52B72F4C" w14:textId="77777777" w:rsidR="00447451" w:rsidRDefault="00447451" w:rsidP="00447451">
      <w:pPr>
        <w:pStyle w:val="Code"/>
        <w:spacing w:line="259" w:lineRule="auto"/>
      </w:pPr>
      <w:r>
        <w:rPr>
          <w:color w:val="31849B" w:themeColor="accent5" w:themeShade="BF"/>
        </w:rPr>
        <w:t xml:space="preserve">    "description"</w:t>
      </w:r>
      <w:r>
        <w:t>: {</w:t>
      </w:r>
    </w:p>
    <w:p w14:paraId="589E67D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5001F519" w14:textId="77777777" w:rsidR="00447451" w:rsidRDefault="00447451" w:rsidP="00447451">
      <w:pPr>
        <w:pStyle w:val="Code"/>
        <w:spacing w:line="259" w:lineRule="auto"/>
      </w:pPr>
      <w:r>
        <w:rPr>
          <w:color w:val="31849B" w:themeColor="accent5" w:themeShade="BF"/>
        </w:rPr>
        <w:t xml:space="preserve">      "items"</w:t>
      </w:r>
      <w:r>
        <w:t>: {</w:t>
      </w:r>
    </w:p>
    <w:p w14:paraId="7624AC0D"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7E9651B" w14:textId="77777777" w:rsidR="00447451" w:rsidRDefault="00447451" w:rsidP="00447451">
      <w:pPr>
        <w:pStyle w:val="Code"/>
        <w:spacing w:line="259" w:lineRule="auto"/>
      </w:pPr>
      <w:r>
        <w:t xml:space="preserve">      }</w:t>
      </w:r>
    </w:p>
    <w:p w14:paraId="4FD8BCB6" w14:textId="77777777" w:rsidR="00447451" w:rsidRDefault="00447451" w:rsidP="00447451">
      <w:pPr>
        <w:pStyle w:val="Code"/>
        <w:spacing w:line="259" w:lineRule="auto"/>
      </w:pPr>
      <w:r>
        <w:t xml:space="preserve">    },</w:t>
      </w:r>
    </w:p>
    <w:p w14:paraId="48CC6E5B" w14:textId="77777777" w:rsidR="00447451" w:rsidRDefault="00447451" w:rsidP="00447451">
      <w:pPr>
        <w:pStyle w:val="Code"/>
        <w:spacing w:line="259" w:lineRule="auto"/>
      </w:pPr>
      <w:r>
        <w:rPr>
          <w:color w:val="31849B" w:themeColor="accent5" w:themeShade="BF"/>
        </w:rPr>
        <w:t xml:space="preserve">    "authinfo"</w:t>
      </w:r>
      <w:r>
        <w:t>: {</w:t>
      </w:r>
    </w:p>
    <w:p w14:paraId="65B263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7A16DBE" w14:textId="77777777" w:rsidR="00447451" w:rsidRDefault="00447451" w:rsidP="00447451">
      <w:pPr>
        <w:pStyle w:val="Code"/>
        <w:spacing w:line="259" w:lineRule="auto"/>
      </w:pPr>
      <w:r>
        <w:t xml:space="preserve">    },</w:t>
      </w:r>
    </w:p>
    <w:p w14:paraId="56FBC5DF" w14:textId="77777777" w:rsidR="00447451" w:rsidRDefault="00447451" w:rsidP="00447451">
      <w:pPr>
        <w:pStyle w:val="Code"/>
        <w:spacing w:line="259" w:lineRule="auto"/>
      </w:pPr>
      <w:r>
        <w:rPr>
          <w:color w:val="31849B" w:themeColor="accent5" w:themeShade="BF"/>
        </w:rPr>
        <w:t xml:space="preserve">    "protocol"</w:t>
      </w:r>
      <w:r>
        <w:t>: {</w:t>
      </w:r>
    </w:p>
    <w:p w14:paraId="13E2F08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4322FD5" w14:textId="77777777" w:rsidR="00447451" w:rsidRDefault="00447451" w:rsidP="00447451">
      <w:pPr>
        <w:pStyle w:val="Code"/>
        <w:spacing w:line="259" w:lineRule="auto"/>
      </w:pPr>
      <w:r>
        <w:rPr>
          <w:color w:val="31849B" w:themeColor="accent5" w:themeShade="BF"/>
        </w:rPr>
        <w:t xml:space="preserve">      "items"</w:t>
      </w:r>
      <w:r>
        <w:t>: {</w:t>
      </w:r>
    </w:p>
    <w:p w14:paraId="1461A81E" w14:textId="7EFBC0E8"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248" w:author="Andreas Kuehne" w:date="2019-06-25T11:18:00Z">
        <w:r w:rsidR="00BB4B67">
          <w:rPr>
            <w:color w:val="244061" w:themeColor="accent1" w:themeShade="80"/>
          </w:rPr>
          <w:delText>info</w:delText>
        </w:r>
      </w:del>
      <w:ins w:id="249"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ProtocolType"</w:t>
      </w:r>
    </w:p>
    <w:p w14:paraId="017B410C" w14:textId="77777777" w:rsidR="00447451" w:rsidRDefault="00447451" w:rsidP="00447451">
      <w:pPr>
        <w:pStyle w:val="Code"/>
        <w:spacing w:line="259" w:lineRule="auto"/>
      </w:pPr>
      <w:r>
        <w:t xml:space="preserve">      }</w:t>
      </w:r>
    </w:p>
    <w:p w14:paraId="707B1B09" w14:textId="77777777" w:rsidR="00447451" w:rsidRDefault="00447451" w:rsidP="00447451">
      <w:pPr>
        <w:pStyle w:val="Code"/>
        <w:spacing w:line="259" w:lineRule="auto"/>
      </w:pPr>
      <w:r>
        <w:t xml:space="preserve">    },</w:t>
      </w:r>
    </w:p>
    <w:p w14:paraId="3DC91285" w14:textId="77777777" w:rsidR="00447451" w:rsidRDefault="00447451" w:rsidP="00447451">
      <w:pPr>
        <w:pStyle w:val="Code"/>
        <w:spacing w:line="259" w:lineRule="auto"/>
      </w:pPr>
      <w:r>
        <w:rPr>
          <w:color w:val="31849B" w:themeColor="accent5" w:themeShade="BF"/>
        </w:rPr>
        <w:t xml:space="preserve">    "ext"</w:t>
      </w:r>
      <w:r>
        <w:t>: {</w:t>
      </w:r>
    </w:p>
    <w:p w14:paraId="65D84D0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6112300" w14:textId="77777777" w:rsidR="00447451" w:rsidRDefault="00447451" w:rsidP="00447451">
      <w:pPr>
        <w:pStyle w:val="Code"/>
        <w:spacing w:line="259" w:lineRule="auto"/>
      </w:pPr>
      <w:r>
        <w:rPr>
          <w:color w:val="31849B" w:themeColor="accent5" w:themeShade="BF"/>
        </w:rPr>
        <w:t xml:space="preserve">      "items"</w:t>
      </w:r>
      <w:r>
        <w:t>: {</w:t>
      </w:r>
    </w:p>
    <w:p w14:paraId="4A7875B7" w14:textId="1B247D11"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250" w:author="Andreas Kuehne" w:date="2019-06-25T11:18:00Z">
        <w:r w:rsidR="00BB4B67">
          <w:rPr>
            <w:color w:val="244061" w:themeColor="accent1" w:themeShade="80"/>
          </w:rPr>
          <w:delText>info</w:delText>
        </w:r>
      </w:del>
      <w:ins w:id="251"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0A48C899" w14:textId="77777777" w:rsidR="00447451" w:rsidRDefault="00447451" w:rsidP="00447451">
      <w:pPr>
        <w:pStyle w:val="Code"/>
        <w:spacing w:line="259" w:lineRule="auto"/>
      </w:pPr>
      <w:r>
        <w:t xml:space="preserve">      }</w:t>
      </w:r>
    </w:p>
    <w:p w14:paraId="25444444" w14:textId="77777777" w:rsidR="00447451" w:rsidRDefault="00447451" w:rsidP="00447451">
      <w:pPr>
        <w:pStyle w:val="Code"/>
        <w:spacing w:line="259" w:lineRule="auto"/>
      </w:pPr>
      <w:r>
        <w:t xml:space="preserve">    }</w:t>
      </w:r>
    </w:p>
    <w:p w14:paraId="46FB9E66" w14:textId="77777777" w:rsidR="00447451" w:rsidRDefault="00447451" w:rsidP="00447451">
      <w:pPr>
        <w:pStyle w:val="Code"/>
        <w:spacing w:line="259" w:lineRule="auto"/>
      </w:pPr>
      <w:r>
        <w:t xml:space="preserve">  },</w:t>
      </w:r>
    </w:p>
    <w:p w14:paraId="3DF883A6"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"logo", "region", "protocol"</w:t>
      </w:r>
      <w:r>
        <w:t>]</w:t>
      </w:r>
    </w:p>
    <w:p w14:paraId="01DF53EC" w14:textId="77777777" w:rsidR="00447451" w:rsidRDefault="00447451" w:rsidP="00447451">
      <w:pPr>
        <w:pStyle w:val="Code"/>
        <w:spacing w:line="259" w:lineRule="auto"/>
      </w:pPr>
      <w:r>
        <w:t>}</w:t>
      </w:r>
    </w:p>
    <w:p w14:paraId="6FA32553" w14:textId="77777777" w:rsidR="00447451" w:rsidRDefault="00447451" w:rsidP="00447451">
      <w:pPr>
        <w:pStyle w:val="berschrift4"/>
        <w:numPr>
          <w:ilvl w:val="3"/>
          <w:numId w:val="3"/>
        </w:numPr>
        <w:ind w:left="862" w:hanging="862"/>
      </w:pPr>
      <w:bookmarkStart w:id="252" w:name="_Toc3638182"/>
      <w:bookmarkStart w:id="253" w:name="_Toc3729291"/>
      <w:bookmarkStart w:id="254" w:name="_Toc3837611"/>
      <w:bookmarkStart w:id="255" w:name="_Toc5110519"/>
      <w:r>
        <w:t>Provider – XML Syntax</w:t>
      </w:r>
      <w:bookmarkEnd w:id="252"/>
      <w:bookmarkEnd w:id="253"/>
      <w:bookmarkEnd w:id="254"/>
      <w:bookmarkEnd w:id="255"/>
    </w:p>
    <w:p w14:paraId="60DBE1E1" w14:textId="77777777" w:rsidR="00447451" w:rsidRPr="5404FA76" w:rsidRDefault="00447451" w:rsidP="00447451">
      <w:r w:rsidRPr="0CCF9147">
        <w:t xml:space="preserve">The XML type </w:t>
      </w:r>
      <w:r w:rsidRPr="002062A5">
        <w:rPr>
          <w:rFonts w:ascii="Courier New" w:eastAsia="Courier New" w:hAnsi="Courier New" w:cs="Courier New"/>
        </w:rPr>
        <w:t>ProviderType</w:t>
      </w:r>
      <w:r w:rsidRPr="0CCF9147">
        <w:t xml:space="preserve"> SHALL implement the requirements defined in the </w:t>
      </w:r>
      <w:r w:rsidRPr="002062A5">
        <w:rPr>
          <w:rFonts w:ascii="Courier New" w:eastAsia="Courier New" w:hAnsi="Courier New" w:cs="Courier New"/>
        </w:rPr>
        <w:t>Provider</w:t>
      </w:r>
      <w:r>
        <w:t xml:space="preserve"> </w:t>
      </w:r>
      <w:r w:rsidRPr="005A6FFD">
        <w:t>component.</w:t>
      </w:r>
    </w:p>
    <w:p w14:paraId="6E7567E7" w14:textId="77777777" w:rsidR="00447451" w:rsidRDefault="00447451" w:rsidP="00447451">
      <w:r w:rsidRPr="005A6FFD">
        <w:rPr>
          <w:rFonts w:eastAsia="Arial"/>
        </w:rPr>
        <w:t xml:space="preserve">The </w:t>
      </w:r>
      <w:r w:rsidRPr="002062A5">
        <w:rPr>
          <w:rFonts w:ascii="Courier New" w:eastAsia="Courier New" w:hAnsi="Courier New" w:cs="Courier New"/>
        </w:rPr>
        <w:t>ProviderType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1FE9BA" w14:textId="77777777" w:rsidR="00447451" w:rsidRDefault="00447451" w:rsidP="00447451">
      <w:pPr>
        <w:pStyle w:val="Code"/>
      </w:pPr>
      <w:r>
        <w:rPr>
          <w:color w:val="31849B" w:themeColor="accent5" w:themeShade="BF"/>
        </w:rPr>
        <w:t>&lt;xs:complexType</w:t>
      </w:r>
      <w:r>
        <w:rPr>
          <w:color w:val="943634" w:themeColor="accent2" w:themeShade="BF"/>
        </w:rPr>
        <w:t xml:space="preserve"> name="</w:t>
      </w:r>
      <w:r>
        <w:rPr>
          <w:color w:val="244061" w:themeColor="accent1" w:themeShade="80"/>
        </w:rPr>
        <w:t>ProviderType</w:t>
      </w:r>
      <w:r>
        <w:rPr>
          <w:color w:val="943634" w:themeColor="accent2" w:themeShade="BF"/>
        </w:rPr>
        <w:t>"</w:t>
      </w:r>
      <w:r>
        <w:rPr>
          <w:color w:val="31849B" w:themeColor="accent5" w:themeShade="BF"/>
        </w:rPr>
        <w:t>&gt;</w:t>
      </w:r>
    </w:p>
    <w:p w14:paraId="4856521F" w14:textId="77777777" w:rsidR="00447451" w:rsidRDefault="00447451" w:rsidP="00447451">
      <w:pPr>
        <w:pStyle w:val="Code"/>
      </w:pPr>
      <w:r>
        <w:rPr>
          <w:color w:val="31849B" w:themeColor="accent5" w:themeShade="BF"/>
        </w:rPr>
        <w:t xml:space="preserve">  &lt;xs:sequence&gt;</w:t>
      </w:r>
    </w:p>
    <w:p w14:paraId="32994907"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D935C3F"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Logo</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946BA65"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Region</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69A8E9"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SupportedLanguage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19B8E" w14:textId="61DEC785"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256" w:author="Andreas Kuehne" w:date="2019-06-25T11:18:00Z">
        <w:r w:rsidR="00BB4B67">
          <w:rPr>
            <w:color w:val="244061" w:themeColor="accent1" w:themeShade="80"/>
          </w:rPr>
          <w:delText>info</w:delText>
        </w:r>
      </w:del>
      <w:ins w:id="257"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4839772B"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AuthInfo</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D8BA1" w14:textId="3A992B0F"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Protocol</w:t>
      </w:r>
      <w:r>
        <w:rPr>
          <w:color w:val="943634" w:themeColor="accent2" w:themeShade="BF"/>
        </w:rPr>
        <w:t>" type="</w:t>
      </w:r>
      <w:del w:id="258" w:author="Andreas Kuehne" w:date="2019-06-25T11:18:00Z">
        <w:r w:rsidR="00BB4B67">
          <w:rPr>
            <w:color w:val="244061" w:themeColor="accent1" w:themeShade="80"/>
          </w:rPr>
          <w:delText>info</w:delText>
        </w:r>
      </w:del>
      <w:ins w:id="259"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ProtocolType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3A02859E" w14:textId="2115ADF3"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260" w:author="Andreas Kuehne" w:date="2019-06-25T11:18:00Z">
        <w:r w:rsidR="00BB4B67">
          <w:rPr>
            <w:color w:val="244061" w:themeColor="accent1" w:themeShade="80"/>
          </w:rPr>
          <w:delText>info</w:delText>
        </w:r>
      </w:del>
      <w:ins w:id="261"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0DCCC7FB" w14:textId="77777777" w:rsidR="00447451" w:rsidRDefault="00447451" w:rsidP="00447451">
      <w:pPr>
        <w:pStyle w:val="Code"/>
      </w:pPr>
      <w:r>
        <w:rPr>
          <w:color w:val="31849B" w:themeColor="accent5" w:themeShade="BF"/>
        </w:rPr>
        <w:t xml:space="preserve">  &lt;/xs:sequence&gt;</w:t>
      </w:r>
    </w:p>
    <w:p w14:paraId="0420A9E6" w14:textId="77777777" w:rsidR="00447451" w:rsidRDefault="00447451" w:rsidP="00447451">
      <w:pPr>
        <w:pStyle w:val="Code"/>
      </w:pPr>
      <w:r>
        <w:rPr>
          <w:color w:val="31849B" w:themeColor="accent5" w:themeShade="BF"/>
        </w:rPr>
        <w:t>&lt;/xs:complexType&gt;</w:t>
      </w:r>
    </w:p>
    <w:p w14:paraId="74229B7E"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ProviderType</w:t>
      </w:r>
      <w:r w:rsidRPr="71C71F8C">
        <w:t xml:space="preserve"> </w:t>
      </w:r>
      <w:r>
        <w:t xml:space="preserve">XML element SHALL implement in XML syntax the sub-component that has a name equal to its local name. </w:t>
      </w:r>
    </w:p>
    <w:p w14:paraId="6EB420CA" w14:textId="77777777" w:rsidR="00447451" w:rsidRDefault="00447451" w:rsidP="00447451">
      <w:pPr>
        <w:pStyle w:val="berschrift3"/>
        <w:numPr>
          <w:ilvl w:val="2"/>
          <w:numId w:val="3"/>
        </w:numPr>
      </w:pPr>
      <w:bookmarkStart w:id="262" w:name="_RefCompACE1111B"/>
      <w:bookmarkStart w:id="263" w:name="_Toc3638183"/>
      <w:bookmarkStart w:id="264" w:name="_Toc3729292"/>
      <w:bookmarkStart w:id="265" w:name="_Toc3837612"/>
      <w:bookmarkStart w:id="266" w:name="_Toc5110520"/>
      <w:r>
        <w:t>Component Protocol</w:t>
      </w:r>
      <w:bookmarkEnd w:id="262"/>
      <w:bookmarkEnd w:id="263"/>
      <w:bookmarkEnd w:id="264"/>
      <w:bookmarkEnd w:id="265"/>
      <w:bookmarkEnd w:id="266"/>
    </w:p>
    <w:p w14:paraId="0F5AD481" w14:textId="77777777" w:rsidR="00447451" w:rsidRDefault="006F1B17" w:rsidP="00447451">
      <w:r>
        <w:t xml:space="preserve">The </w:t>
      </w:r>
      <w:r w:rsidRPr="00C95E4D">
        <w:rPr>
          <w:rStyle w:val="Datatype"/>
        </w:rPr>
        <w:t>Protocol</w:t>
      </w:r>
      <w:r>
        <w:t xml:space="preserve"> component </w:t>
      </w:r>
      <w:r w:rsidR="00097724">
        <w:t xml:space="preserve">is part of </w:t>
      </w:r>
      <w:r>
        <w:t xml:space="preserve">the </w:t>
      </w:r>
      <w:r w:rsidRPr="00C95E4D">
        <w:rPr>
          <w:rStyle w:val="Datatype"/>
        </w:rPr>
        <w:t>Provider</w:t>
      </w:r>
      <w:r>
        <w:t xml:space="preserve"> component specified in clause </w:t>
      </w:r>
      <w:r>
        <w:fldChar w:fldCharType="begin"/>
      </w:r>
      <w:r>
        <w:instrText xml:space="preserve"> REF _RefComp8328BD89 \r \h </w:instrText>
      </w:r>
      <w:r>
        <w:fldChar w:fldCharType="separate"/>
      </w:r>
      <w:r>
        <w:t>3.1.1</w:t>
      </w:r>
      <w:r>
        <w:fldChar w:fldCharType="end"/>
      </w:r>
      <w:r>
        <w:t xml:space="preserve"> and provides information about a digital signature related protocol supported by the service provider</w:t>
      </w:r>
      <w:r w:rsidR="00C95E4D">
        <w:t xml:space="preserve">. </w:t>
      </w:r>
    </w:p>
    <w:p w14:paraId="2A971ABA" w14:textId="77777777" w:rsidR="00447451" w:rsidRDefault="00447451" w:rsidP="00447451">
      <w:r>
        <w:t>Below follows a list of the sub-components that constitute this component:</w:t>
      </w:r>
    </w:p>
    <w:p w14:paraId="01E91E73" w14:textId="77777777" w:rsidR="0049560D" w:rsidRDefault="0049560D" w:rsidP="00447451">
      <w:pPr>
        <w:pStyle w:val="Member"/>
      </w:pPr>
      <w:r>
        <w:t xml:space="preserve">The OPTIONAL </w:t>
      </w:r>
      <w:r w:rsidRPr="35C1378D">
        <w:rPr>
          <w:rStyle w:val="Datatype"/>
        </w:rPr>
        <w:t>S</w:t>
      </w:r>
      <w:r>
        <w:rPr>
          <w:rStyle w:val="Datatype"/>
        </w:rPr>
        <w:t>erver</w:t>
      </w:r>
      <w:r>
        <w:t xml:space="preserve"> element, if present, MUST contain one instance of a URI, which SHOULD be the URL of the target host of the service supporting the protocol</w:t>
      </w:r>
      <w:r w:rsidR="009A2A07">
        <w:t xml:space="preserve">. For REST-based services this is the URL of </w:t>
      </w:r>
      <w:r w:rsidRPr="0049560D">
        <w:rPr>
          <w:rStyle w:val="Datatype"/>
        </w:rPr>
        <w:t>Server Object</w:t>
      </w:r>
      <w:r>
        <w:t xml:space="preserve"> component within [</w:t>
      </w:r>
      <w:hyperlink w:anchor="ref_OpenAPI" w:history="1">
        <w:r>
          <w:rPr>
            <w:rStyle w:val="Hyperlink"/>
          </w:rPr>
          <w:t>OpenAPI</w:t>
        </w:r>
      </w:hyperlink>
      <w:r>
        <w:t>]</w:t>
      </w:r>
      <w:r w:rsidR="0094440C">
        <w:t xml:space="preserve"> and </w:t>
      </w:r>
      <w:r w:rsidR="009A2A07">
        <w:t xml:space="preserve">for SOAP-based services this is the </w:t>
      </w:r>
      <w:r w:rsidR="0094440C" w:rsidRPr="009A2A07">
        <w:rPr>
          <w:rStyle w:val="Datatype"/>
        </w:rPr>
        <w:t>soap:address</w:t>
      </w:r>
      <w:r w:rsidR="0094440C">
        <w:t xml:space="preserve"> within [</w:t>
      </w:r>
      <w:hyperlink w:anchor="ref_WSDL" w:history="1">
        <w:r w:rsidR="009A2A07" w:rsidRPr="009A2A07">
          <w:rPr>
            <w:rStyle w:val="Hyperlink"/>
          </w:rPr>
          <w:t>WSDL</w:t>
        </w:r>
      </w:hyperlink>
      <w:r w:rsidR="009A2A07">
        <w:t>].</w:t>
      </w:r>
    </w:p>
    <w:p w14:paraId="6741E330"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C95E4D">
        <w:t>, which points to a specification document describing the digital signature related protocol</w:t>
      </w:r>
      <w:r>
        <w:t xml:space="preserve">. </w:t>
      </w:r>
      <w:r w:rsidR="00C95E4D">
        <w:t xml:space="preserve">Examples of </w:t>
      </w:r>
      <w:r w:rsidR="00B246A1">
        <w:t xml:space="preserve">digital </w:t>
      </w:r>
      <w:r w:rsidR="00C95E4D">
        <w:t>signature related protocols include the generation</w:t>
      </w:r>
      <w:r w:rsidR="00B246A1">
        <w:t xml:space="preserve"> [</w:t>
      </w:r>
      <w:hyperlink w:anchor="ref_DSS1Core" w:history="1">
        <w:r w:rsidR="00B246A1" w:rsidRPr="00C95E4D">
          <w:rPr>
            <w:rStyle w:val="Hyperlink"/>
          </w:rPr>
          <w:t>DSS-v1.0</w:t>
        </w:r>
      </w:hyperlink>
      <w:r w:rsidR="00B246A1">
        <w:t xml:space="preserve">, </w:t>
      </w:r>
      <w:hyperlink w:anchor="ref_DSS2Core" w:history="1">
        <w:r w:rsidR="00B246A1" w:rsidRPr="00C95E4D">
          <w:rPr>
            <w:rStyle w:val="Hyperlink"/>
          </w:rPr>
          <w:t>DSS-v2.0</w:t>
        </w:r>
      </w:hyperlink>
      <w:r w:rsidR="00B246A1">
        <w:t xml:space="preserve">, </w:t>
      </w:r>
      <w:hyperlink w:anchor="TS119432" w:history="1">
        <w:r w:rsidR="00B246A1" w:rsidRPr="00E51E0C">
          <w:rPr>
            <w:rStyle w:val="Hyperlink"/>
          </w:rPr>
          <w:t>TS119432</w:t>
        </w:r>
      </w:hyperlink>
      <w:r w:rsidR="00B246A1">
        <w:t>]</w:t>
      </w:r>
      <w:r w:rsidR="00C95E4D">
        <w:t xml:space="preserve">, validation </w:t>
      </w:r>
      <w:r w:rsidR="00B246A1">
        <w:t>[</w:t>
      </w:r>
      <w:hyperlink w:anchor="TS119442" w:history="1">
        <w:r w:rsidR="00B246A1" w:rsidRPr="00B246A1">
          <w:rPr>
            <w:rStyle w:val="Hyperlink"/>
          </w:rPr>
          <w:t>TS119442</w:t>
        </w:r>
      </w:hyperlink>
      <w:r w:rsidR="00B246A1">
        <w:t xml:space="preserve">] </w:t>
      </w:r>
      <w:r w:rsidR="00C95E4D">
        <w:t xml:space="preserve">and preservation </w:t>
      </w:r>
      <w:r w:rsidR="00B246A1">
        <w:t>[</w:t>
      </w:r>
      <w:hyperlink w:anchor="TS119512" w:history="1">
        <w:r w:rsidR="00B246A1" w:rsidRPr="00E51E0C">
          <w:rPr>
            <w:rStyle w:val="Hyperlink"/>
          </w:rPr>
          <w:t>TS119512</w:t>
        </w:r>
      </w:hyperlink>
      <w:r w:rsidR="00B246A1">
        <w:t xml:space="preserve">] </w:t>
      </w:r>
      <w:r w:rsidR="00C95E4D">
        <w:t>of digital signatures</w:t>
      </w:r>
      <w:r w:rsidR="00B246A1">
        <w:t>.</w:t>
      </w:r>
    </w:p>
    <w:p w14:paraId="65B5983B" w14:textId="77777777" w:rsidR="00447451" w:rsidRDefault="00447451" w:rsidP="00447451">
      <w:pPr>
        <w:pStyle w:val="Member"/>
        <w:rPr>
          <w:ins w:id="267" w:author="Andreas Kuehne" w:date="2019-06-25T11:18:00Z"/>
        </w:rPr>
      </w:pPr>
      <w:ins w:id="268" w:author="Andreas Kuehne" w:date="2019-06-25T11:18:00Z">
        <w:r>
          <w:t xml:space="preserve">The OPTIONAL </w:t>
        </w:r>
        <w:r w:rsidRPr="35C1378D">
          <w:rPr>
            <w:rStyle w:val="Datatype"/>
          </w:rPr>
          <w:t>Version</w:t>
        </w:r>
        <w:r>
          <w:t xml:space="preserve"> element, if present, MUST contain a string</w:t>
        </w:r>
        <w:r w:rsidR="009A2A07">
          <w:t>, which indicates the version of the protocol specification</w:t>
        </w:r>
        <w:r w:rsidR="008E1D42">
          <w:t xml:space="preserve">, if it is not specified within the specification document mentioned above. </w:t>
        </w:r>
      </w:ins>
    </w:p>
    <w:p w14:paraId="029E0094"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B246A1">
        <w:t>, which provides additional information with respect to the supported protocol. If present</w:t>
      </w:r>
      <w:r w:rsidR="008E1D42">
        <w:t>,</w:t>
      </w:r>
      <w:r w:rsidR="00B246A1">
        <w:t xml:space="preserve"> each instance MUST satisfy the requirements specified in [</w:t>
      </w:r>
      <w:hyperlink w:anchor="ref_DSS2Core" w:history="1">
        <w:r w:rsidR="00B246A1" w:rsidRPr="007A0BA1">
          <w:rPr>
            <w:rStyle w:val="Hyperlink"/>
          </w:rPr>
          <w:t>DSS-v2.0</w:t>
        </w:r>
      </w:hyperlink>
      <w:r w:rsidR="00B246A1">
        <w:t xml:space="preserve">] for the </w:t>
      </w:r>
      <w:r w:rsidR="00B246A1" w:rsidRPr="007A0BA1">
        <w:rPr>
          <w:rStyle w:val="Datatype"/>
        </w:rPr>
        <w:t>InternationalString</w:t>
      </w:r>
      <w:r w:rsidR="00B246A1">
        <w:t xml:space="preserve"> component.</w:t>
      </w:r>
    </w:p>
    <w:p w14:paraId="0288EBE3" w14:textId="77777777" w:rsidR="00447451" w:rsidRDefault="00447451" w:rsidP="00447451">
      <w:pPr>
        <w:pStyle w:val="Member"/>
      </w:pPr>
      <w:r>
        <w:t xml:space="preserve">The </w:t>
      </w:r>
      <w:r w:rsidRPr="35C1378D">
        <w:rPr>
          <w:rStyle w:val="Datatype"/>
        </w:rPr>
        <w:t>Profile</w:t>
      </w:r>
      <w:r>
        <w:t xml:space="preserve"> element MUST occur 1 or more times containing a sub-component</w:t>
      </w:r>
      <w:r w:rsidR="00B246A1">
        <w:t>, which further describes the specific profile of the supported digital signature related protocol</w:t>
      </w:r>
      <w:r>
        <w:t xml:space="preserve">. Each instance MUST satisfy the requirements specified in this document in section </w:t>
      </w:r>
      <w:r>
        <w:fldChar w:fldCharType="begin"/>
      </w:r>
      <w:r>
        <w:instrText xml:space="preserve"> REF _RefComp41767709 \r \h </w:instrText>
      </w:r>
      <w:r>
        <w:fldChar w:fldCharType="separate"/>
      </w:r>
      <w:r w:rsidR="00B246A1">
        <w:t>3.1.3</w:t>
      </w:r>
      <w:r>
        <w:fldChar w:fldCharType="end"/>
      </w:r>
      <w:r>
        <w:t xml:space="preserve">. </w:t>
      </w:r>
    </w:p>
    <w:p w14:paraId="59CE06D5"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semantics of the </w:t>
      </w:r>
      <w:r w:rsidR="00B246A1" w:rsidRPr="00B246A1">
        <w:rPr>
          <w:rStyle w:val="Datatype"/>
        </w:rPr>
        <w:t>Protocol</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B246A1">
        <w:t>3.1.9</w:t>
      </w:r>
      <w:r>
        <w:fldChar w:fldCharType="end"/>
      </w:r>
      <w:r>
        <w:t xml:space="preserve">. </w:t>
      </w:r>
    </w:p>
    <w:p w14:paraId="4FE90006" w14:textId="77777777" w:rsidR="00447451" w:rsidRDefault="00447451" w:rsidP="00447451">
      <w:pPr>
        <w:pStyle w:val="berschrift4"/>
        <w:numPr>
          <w:ilvl w:val="3"/>
          <w:numId w:val="3"/>
        </w:numPr>
        <w:ind w:left="862" w:hanging="862"/>
      </w:pPr>
      <w:bookmarkStart w:id="269" w:name="_Toc3638184"/>
      <w:bookmarkStart w:id="270" w:name="_Toc3729293"/>
      <w:bookmarkStart w:id="271" w:name="_Toc3837613"/>
      <w:bookmarkStart w:id="272" w:name="_Toc5110521"/>
      <w:r>
        <w:t>Protocol – JSON Syntax</w:t>
      </w:r>
      <w:bookmarkEnd w:id="269"/>
      <w:bookmarkEnd w:id="270"/>
      <w:bookmarkEnd w:id="271"/>
      <w:bookmarkEnd w:id="272"/>
    </w:p>
    <w:p w14:paraId="38B2D8E5"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ProtocolType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Protocol</w:t>
      </w:r>
      <w:r>
        <w:t xml:space="preserve"> component.</w:t>
      </w:r>
    </w:p>
    <w:p w14:paraId="4037A68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Protocol</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693C6449" w14:textId="77777777" w:rsidTr="00447451">
        <w:tc>
          <w:tcPr>
            <w:tcW w:w="4675" w:type="dxa"/>
          </w:tcPr>
          <w:p w14:paraId="31FD5580" w14:textId="77777777" w:rsidR="00447451" w:rsidRPr="006933C3" w:rsidRDefault="00447451" w:rsidP="00447451">
            <w:pPr>
              <w:jc w:val="center"/>
              <w:rPr>
                <w:b/>
              </w:rPr>
            </w:pPr>
            <w:r w:rsidRPr="006933C3">
              <w:rPr>
                <w:b/>
              </w:rPr>
              <w:t>Element</w:t>
            </w:r>
          </w:p>
        </w:tc>
        <w:tc>
          <w:tcPr>
            <w:tcW w:w="4675" w:type="dxa"/>
          </w:tcPr>
          <w:p w14:paraId="5EC5E704" w14:textId="77777777" w:rsidR="00447451" w:rsidRPr="006933C3" w:rsidRDefault="00447451" w:rsidP="00447451">
            <w:pPr>
              <w:jc w:val="center"/>
              <w:rPr>
                <w:b/>
              </w:rPr>
            </w:pPr>
            <w:r w:rsidRPr="006933C3">
              <w:rPr>
                <w:b/>
              </w:rPr>
              <w:t>Implementing JSON member name</w:t>
            </w:r>
          </w:p>
        </w:tc>
      </w:tr>
      <w:tr w:rsidR="0049560D" w14:paraId="51AFBB49" w14:textId="77777777" w:rsidTr="00447451">
        <w:tc>
          <w:tcPr>
            <w:tcW w:w="4675" w:type="dxa"/>
          </w:tcPr>
          <w:p w14:paraId="4CE02A92" w14:textId="77777777" w:rsidR="0049560D" w:rsidRPr="006933C3" w:rsidRDefault="0049560D" w:rsidP="00447451">
            <w:pPr>
              <w:jc w:val="center"/>
              <w:rPr>
                <w:rStyle w:val="Datatype"/>
              </w:rPr>
            </w:pPr>
            <w:r>
              <w:rPr>
                <w:rStyle w:val="Datatype"/>
              </w:rPr>
              <w:t>Server</w:t>
            </w:r>
          </w:p>
        </w:tc>
        <w:tc>
          <w:tcPr>
            <w:tcW w:w="4675" w:type="dxa"/>
          </w:tcPr>
          <w:p w14:paraId="4ECE0C03" w14:textId="77777777" w:rsidR="0049560D" w:rsidRPr="006933C3" w:rsidRDefault="0049560D" w:rsidP="00447451">
            <w:pPr>
              <w:jc w:val="center"/>
              <w:rPr>
                <w:rStyle w:val="Datatype"/>
              </w:rPr>
            </w:pPr>
            <w:r>
              <w:rPr>
                <w:rStyle w:val="Datatype"/>
              </w:rPr>
              <w:t>srv</w:t>
            </w:r>
          </w:p>
        </w:tc>
      </w:tr>
      <w:tr w:rsidR="00447451" w14:paraId="36C839ED" w14:textId="77777777" w:rsidTr="00447451">
        <w:tc>
          <w:tcPr>
            <w:tcW w:w="4675" w:type="dxa"/>
          </w:tcPr>
          <w:p w14:paraId="5DB0C472" w14:textId="77777777" w:rsidR="00447451" w:rsidRPr="006933C3" w:rsidRDefault="00447451" w:rsidP="00447451">
            <w:pPr>
              <w:jc w:val="center"/>
              <w:rPr>
                <w:rStyle w:val="Datatype"/>
              </w:rPr>
            </w:pPr>
            <w:r w:rsidRPr="006933C3">
              <w:rPr>
                <w:rStyle w:val="Datatype"/>
              </w:rPr>
              <w:t>Specification</w:t>
            </w:r>
          </w:p>
        </w:tc>
        <w:tc>
          <w:tcPr>
            <w:tcW w:w="4675" w:type="dxa"/>
          </w:tcPr>
          <w:p w14:paraId="616D3CF4" w14:textId="77777777" w:rsidR="00447451" w:rsidRPr="006933C3" w:rsidRDefault="00447451" w:rsidP="00447451">
            <w:pPr>
              <w:jc w:val="center"/>
              <w:rPr>
                <w:rStyle w:val="Datatype"/>
              </w:rPr>
            </w:pPr>
            <w:r w:rsidRPr="006933C3">
              <w:rPr>
                <w:rStyle w:val="Datatype"/>
              </w:rPr>
              <w:t>spec</w:t>
            </w:r>
          </w:p>
        </w:tc>
      </w:tr>
      <w:tr w:rsidR="00447451" w14:paraId="15BDCD55" w14:textId="77777777" w:rsidTr="00447451">
        <w:trPr>
          <w:ins w:id="273" w:author="Andreas Kuehne" w:date="2019-06-25T11:18:00Z"/>
        </w:trPr>
        <w:tc>
          <w:tcPr>
            <w:tcW w:w="4675" w:type="dxa"/>
          </w:tcPr>
          <w:p w14:paraId="3A631868" w14:textId="77777777" w:rsidR="00447451" w:rsidRPr="006933C3" w:rsidRDefault="00447451" w:rsidP="00447451">
            <w:pPr>
              <w:jc w:val="center"/>
              <w:rPr>
                <w:ins w:id="274" w:author="Andreas Kuehne" w:date="2019-06-25T11:18:00Z"/>
                <w:rStyle w:val="Datatype"/>
              </w:rPr>
            </w:pPr>
            <w:ins w:id="275" w:author="Andreas Kuehne" w:date="2019-06-25T11:18:00Z">
              <w:r w:rsidRPr="006933C3">
                <w:rPr>
                  <w:rStyle w:val="Datatype"/>
                </w:rPr>
                <w:t>Version</w:t>
              </w:r>
            </w:ins>
          </w:p>
        </w:tc>
        <w:tc>
          <w:tcPr>
            <w:tcW w:w="4675" w:type="dxa"/>
          </w:tcPr>
          <w:p w14:paraId="06AC296C" w14:textId="77777777" w:rsidR="00447451" w:rsidRPr="006933C3" w:rsidRDefault="00447451" w:rsidP="00447451">
            <w:pPr>
              <w:jc w:val="center"/>
              <w:rPr>
                <w:ins w:id="276" w:author="Andreas Kuehne" w:date="2019-06-25T11:18:00Z"/>
                <w:rStyle w:val="Datatype"/>
              </w:rPr>
            </w:pPr>
            <w:ins w:id="277" w:author="Andreas Kuehne" w:date="2019-06-25T11:18:00Z">
              <w:r w:rsidRPr="006933C3">
                <w:rPr>
                  <w:rStyle w:val="Datatype"/>
                </w:rPr>
                <w:t>version</w:t>
              </w:r>
            </w:ins>
          </w:p>
        </w:tc>
      </w:tr>
      <w:tr w:rsidR="00447451" w14:paraId="2145D15D" w14:textId="77777777" w:rsidTr="00447451">
        <w:tc>
          <w:tcPr>
            <w:tcW w:w="4675" w:type="dxa"/>
          </w:tcPr>
          <w:p w14:paraId="2D7AF917" w14:textId="77777777" w:rsidR="00447451" w:rsidRPr="006933C3" w:rsidRDefault="00447451" w:rsidP="00447451">
            <w:pPr>
              <w:jc w:val="center"/>
              <w:rPr>
                <w:rStyle w:val="Datatype"/>
              </w:rPr>
            </w:pPr>
            <w:r w:rsidRPr="006933C3">
              <w:rPr>
                <w:rStyle w:val="Datatype"/>
              </w:rPr>
              <w:t>Description</w:t>
            </w:r>
          </w:p>
        </w:tc>
        <w:tc>
          <w:tcPr>
            <w:tcW w:w="4675" w:type="dxa"/>
          </w:tcPr>
          <w:p w14:paraId="61B2BE92" w14:textId="77777777" w:rsidR="00447451" w:rsidRPr="006933C3" w:rsidRDefault="00447451" w:rsidP="00447451">
            <w:pPr>
              <w:jc w:val="center"/>
              <w:rPr>
                <w:rStyle w:val="Datatype"/>
              </w:rPr>
            </w:pPr>
            <w:r w:rsidRPr="006933C3">
              <w:rPr>
                <w:rStyle w:val="Datatype"/>
              </w:rPr>
              <w:t>description</w:t>
            </w:r>
          </w:p>
        </w:tc>
      </w:tr>
      <w:tr w:rsidR="00447451" w14:paraId="5641B49A" w14:textId="77777777" w:rsidTr="00447451">
        <w:tc>
          <w:tcPr>
            <w:tcW w:w="4675" w:type="dxa"/>
          </w:tcPr>
          <w:p w14:paraId="0E7DACF6" w14:textId="77777777" w:rsidR="00447451" w:rsidRPr="006933C3" w:rsidRDefault="00447451" w:rsidP="00447451">
            <w:pPr>
              <w:jc w:val="center"/>
              <w:rPr>
                <w:rStyle w:val="Datatype"/>
              </w:rPr>
            </w:pPr>
            <w:r w:rsidRPr="006933C3">
              <w:rPr>
                <w:rStyle w:val="Datatype"/>
              </w:rPr>
              <w:t>Profile</w:t>
            </w:r>
          </w:p>
        </w:tc>
        <w:tc>
          <w:tcPr>
            <w:tcW w:w="4675" w:type="dxa"/>
          </w:tcPr>
          <w:p w14:paraId="06611A7C" w14:textId="77777777" w:rsidR="00447451" w:rsidRPr="006933C3" w:rsidRDefault="00447451" w:rsidP="00447451">
            <w:pPr>
              <w:jc w:val="center"/>
              <w:rPr>
                <w:rStyle w:val="Datatype"/>
              </w:rPr>
            </w:pPr>
            <w:r w:rsidRPr="006933C3">
              <w:rPr>
                <w:rStyle w:val="Datatype"/>
              </w:rPr>
              <w:t>profile</w:t>
            </w:r>
          </w:p>
        </w:tc>
      </w:tr>
      <w:tr w:rsidR="00447451" w14:paraId="5F13D032" w14:textId="77777777" w:rsidTr="00447451">
        <w:tc>
          <w:tcPr>
            <w:tcW w:w="4675" w:type="dxa"/>
          </w:tcPr>
          <w:p w14:paraId="31BA6292" w14:textId="77777777" w:rsidR="00447451" w:rsidRPr="006933C3" w:rsidRDefault="00447451" w:rsidP="00447451">
            <w:pPr>
              <w:jc w:val="center"/>
              <w:rPr>
                <w:rStyle w:val="Datatype"/>
              </w:rPr>
            </w:pPr>
            <w:r w:rsidRPr="006933C3">
              <w:rPr>
                <w:rStyle w:val="Datatype"/>
              </w:rPr>
              <w:t>Extension</w:t>
            </w:r>
          </w:p>
        </w:tc>
        <w:tc>
          <w:tcPr>
            <w:tcW w:w="4675" w:type="dxa"/>
          </w:tcPr>
          <w:p w14:paraId="566440B9" w14:textId="77777777" w:rsidR="00447451" w:rsidRPr="006933C3" w:rsidRDefault="00447451" w:rsidP="00447451">
            <w:pPr>
              <w:jc w:val="center"/>
              <w:rPr>
                <w:rStyle w:val="Datatype"/>
              </w:rPr>
            </w:pPr>
            <w:r w:rsidRPr="006933C3">
              <w:rPr>
                <w:rStyle w:val="Datatype"/>
              </w:rPr>
              <w:t>ext</w:t>
            </w:r>
          </w:p>
        </w:tc>
      </w:tr>
    </w:tbl>
    <w:p w14:paraId="162709F3"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ProtocolType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72B56573" w14:textId="57BF1267" w:rsidR="00447451" w:rsidRDefault="00447451" w:rsidP="00447451">
      <w:pPr>
        <w:pStyle w:val="Code"/>
        <w:spacing w:line="259" w:lineRule="auto"/>
      </w:pPr>
      <w:r>
        <w:rPr>
          <w:color w:val="31849B" w:themeColor="accent5" w:themeShade="BF"/>
        </w:rPr>
        <w:t>"</w:t>
      </w:r>
      <w:del w:id="278" w:author="Andreas Kuehne" w:date="2019-06-25T11:18:00Z">
        <w:r w:rsidR="00BB4B67">
          <w:rPr>
            <w:color w:val="31849B" w:themeColor="accent5" w:themeShade="BF"/>
          </w:rPr>
          <w:delText>info</w:delText>
        </w:r>
      </w:del>
      <w:ins w:id="279"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ProtocolType"</w:t>
      </w:r>
      <w:r>
        <w:t>: {</w:t>
      </w:r>
    </w:p>
    <w:p w14:paraId="3401D32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450D779F" w14:textId="77777777" w:rsidR="00447451" w:rsidRDefault="00447451" w:rsidP="00447451">
      <w:pPr>
        <w:pStyle w:val="Code"/>
        <w:spacing w:line="259" w:lineRule="auto"/>
      </w:pPr>
      <w:r>
        <w:rPr>
          <w:color w:val="31849B" w:themeColor="accent5" w:themeShade="BF"/>
        </w:rPr>
        <w:t xml:space="preserve">  "properties"</w:t>
      </w:r>
      <w:r>
        <w:t>: {</w:t>
      </w:r>
    </w:p>
    <w:p w14:paraId="30B2F869" w14:textId="77777777" w:rsidR="0049560D" w:rsidRDefault="0049560D" w:rsidP="0049560D">
      <w:pPr>
        <w:pStyle w:val="Code"/>
        <w:spacing w:line="259" w:lineRule="auto"/>
      </w:pPr>
      <w:r>
        <w:rPr>
          <w:color w:val="31849B" w:themeColor="accent5" w:themeShade="BF"/>
        </w:rPr>
        <w:t xml:space="preserve">    "srv"</w:t>
      </w:r>
      <w:r>
        <w:t>: {</w:t>
      </w:r>
    </w:p>
    <w:p w14:paraId="5CF0B254" w14:textId="77777777" w:rsidR="0049560D" w:rsidRDefault="0049560D" w:rsidP="0049560D">
      <w:pPr>
        <w:pStyle w:val="Code"/>
        <w:spacing w:line="259" w:lineRule="auto"/>
      </w:pPr>
      <w:r>
        <w:rPr>
          <w:color w:val="31849B" w:themeColor="accent5" w:themeShade="BF"/>
        </w:rPr>
        <w:t xml:space="preserve">      "type"</w:t>
      </w:r>
      <w:r>
        <w:t xml:space="preserve">: </w:t>
      </w:r>
      <w:r>
        <w:rPr>
          <w:color w:val="244061" w:themeColor="accent1" w:themeShade="80"/>
        </w:rPr>
        <w:t>"string"</w:t>
      </w:r>
    </w:p>
    <w:p w14:paraId="18F626B8" w14:textId="77777777" w:rsidR="0049560D" w:rsidRDefault="0049560D" w:rsidP="0049560D">
      <w:pPr>
        <w:pStyle w:val="Code"/>
        <w:spacing w:line="259" w:lineRule="auto"/>
      </w:pPr>
      <w:r>
        <w:t xml:space="preserve">    },</w:t>
      </w:r>
    </w:p>
    <w:p w14:paraId="36383165" w14:textId="77777777" w:rsidR="00447451" w:rsidRDefault="00447451" w:rsidP="00447451">
      <w:pPr>
        <w:pStyle w:val="Code"/>
        <w:spacing w:line="259" w:lineRule="auto"/>
      </w:pPr>
      <w:r>
        <w:rPr>
          <w:color w:val="31849B" w:themeColor="accent5" w:themeShade="BF"/>
        </w:rPr>
        <w:t xml:space="preserve">    "spec"</w:t>
      </w:r>
      <w:r>
        <w:t>: {</w:t>
      </w:r>
    </w:p>
    <w:p w14:paraId="24CBAD4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4C388D6" w14:textId="77777777" w:rsidR="00447451" w:rsidRDefault="00447451" w:rsidP="00447451">
      <w:pPr>
        <w:pStyle w:val="Code"/>
        <w:spacing w:line="259" w:lineRule="auto"/>
      </w:pPr>
      <w:r>
        <w:rPr>
          <w:color w:val="31849B" w:themeColor="accent5" w:themeShade="BF"/>
        </w:rPr>
        <w:t xml:space="preserve">      "items"</w:t>
      </w:r>
      <w:r>
        <w:t>: {</w:t>
      </w:r>
    </w:p>
    <w:p w14:paraId="4C653FE0"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3504ED0" w14:textId="77777777" w:rsidR="00447451" w:rsidRDefault="00447451" w:rsidP="00447451">
      <w:pPr>
        <w:pStyle w:val="Code"/>
        <w:spacing w:line="259" w:lineRule="auto"/>
      </w:pPr>
      <w:r>
        <w:t xml:space="preserve">      }</w:t>
      </w:r>
    </w:p>
    <w:p w14:paraId="1AEC649F" w14:textId="77777777" w:rsidR="00447451" w:rsidRDefault="00447451" w:rsidP="00447451">
      <w:pPr>
        <w:pStyle w:val="Code"/>
        <w:spacing w:line="259" w:lineRule="auto"/>
      </w:pPr>
      <w:r>
        <w:t xml:space="preserve">    },</w:t>
      </w:r>
    </w:p>
    <w:p w14:paraId="79DCE02E" w14:textId="77777777" w:rsidR="00447451" w:rsidRDefault="00447451" w:rsidP="00447451">
      <w:pPr>
        <w:pStyle w:val="Code"/>
        <w:spacing w:line="259" w:lineRule="auto"/>
        <w:rPr>
          <w:moveTo w:id="280" w:author="Andreas Kuehne" w:date="2019-06-25T11:18:00Z"/>
        </w:rPr>
      </w:pPr>
      <w:ins w:id="281" w:author="Andreas Kuehne" w:date="2019-06-25T11:18:00Z">
        <w:r>
          <w:rPr>
            <w:color w:val="31849B" w:themeColor="accent5" w:themeShade="BF"/>
          </w:rPr>
          <w:t xml:space="preserve">    "version</w:t>
        </w:r>
      </w:ins>
      <w:moveToRangeStart w:id="282" w:author="Andreas Kuehne" w:date="2019-06-25T11:18:00Z" w:name="move12353923"/>
      <w:moveTo w:id="283" w:author="Andreas Kuehne" w:date="2019-06-25T11:18:00Z">
        <w:r>
          <w:rPr>
            <w:color w:val="31849B" w:themeColor="accent5" w:themeShade="BF"/>
          </w:rPr>
          <w:t>"</w:t>
        </w:r>
        <w:r>
          <w:t>: {</w:t>
        </w:r>
      </w:moveTo>
    </w:p>
    <w:p w14:paraId="29913C4C" w14:textId="77777777" w:rsidR="00447451" w:rsidRDefault="00447451" w:rsidP="00447451">
      <w:pPr>
        <w:pStyle w:val="Code"/>
        <w:spacing w:line="259" w:lineRule="auto"/>
        <w:rPr>
          <w:moveTo w:id="284" w:author="Andreas Kuehne" w:date="2019-06-25T11:18:00Z"/>
        </w:rPr>
      </w:pPr>
      <w:moveTo w:id="285" w:author="Andreas Kuehne" w:date="2019-06-25T11:18:00Z">
        <w:r>
          <w:rPr>
            <w:color w:val="31849B" w:themeColor="accent5" w:themeShade="BF"/>
          </w:rPr>
          <w:t xml:space="preserve">      "type"</w:t>
        </w:r>
        <w:r>
          <w:t xml:space="preserve">: </w:t>
        </w:r>
        <w:r>
          <w:rPr>
            <w:color w:val="244061" w:themeColor="accent1" w:themeShade="80"/>
          </w:rPr>
          <w:t>"string"</w:t>
        </w:r>
      </w:moveTo>
    </w:p>
    <w:p w14:paraId="43C3058D" w14:textId="77777777" w:rsidR="00447451" w:rsidRDefault="00447451" w:rsidP="00447451">
      <w:pPr>
        <w:pStyle w:val="Code"/>
        <w:spacing w:line="259" w:lineRule="auto"/>
        <w:rPr>
          <w:ins w:id="286" w:author="Andreas Kuehne" w:date="2019-06-25T11:18:00Z"/>
        </w:rPr>
      </w:pPr>
      <w:moveTo w:id="287" w:author="Andreas Kuehne" w:date="2019-06-25T11:18:00Z">
        <w:r>
          <w:t xml:space="preserve">    </w:t>
        </w:r>
      </w:moveTo>
      <w:moveToRangeEnd w:id="282"/>
      <w:ins w:id="288" w:author="Andreas Kuehne" w:date="2019-06-25T11:18:00Z">
        <w:r>
          <w:t>},</w:t>
        </w:r>
      </w:ins>
    </w:p>
    <w:p w14:paraId="2BB8D92D" w14:textId="77777777" w:rsidR="00447451" w:rsidRDefault="00447451" w:rsidP="00447451">
      <w:pPr>
        <w:pStyle w:val="Code"/>
        <w:spacing w:line="259" w:lineRule="auto"/>
      </w:pPr>
      <w:r>
        <w:rPr>
          <w:color w:val="31849B" w:themeColor="accent5" w:themeShade="BF"/>
        </w:rPr>
        <w:t xml:space="preserve">    "description"</w:t>
      </w:r>
      <w:r>
        <w:t>: {</w:t>
      </w:r>
    </w:p>
    <w:p w14:paraId="6D705CD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AA6F84E" w14:textId="77777777" w:rsidR="00447451" w:rsidRDefault="00447451" w:rsidP="00447451">
      <w:pPr>
        <w:pStyle w:val="Code"/>
        <w:spacing w:line="259" w:lineRule="auto"/>
      </w:pPr>
      <w:r>
        <w:rPr>
          <w:color w:val="31849B" w:themeColor="accent5" w:themeShade="BF"/>
        </w:rPr>
        <w:t xml:space="preserve">      "items"</w:t>
      </w:r>
      <w:r>
        <w:t>: {</w:t>
      </w:r>
    </w:p>
    <w:p w14:paraId="42908B66"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E409156" w14:textId="77777777" w:rsidR="00447451" w:rsidRDefault="00447451" w:rsidP="00447451">
      <w:pPr>
        <w:pStyle w:val="Code"/>
        <w:spacing w:line="259" w:lineRule="auto"/>
      </w:pPr>
      <w:r>
        <w:t xml:space="preserve">      }</w:t>
      </w:r>
    </w:p>
    <w:p w14:paraId="4E145C72" w14:textId="77777777" w:rsidR="00447451" w:rsidRDefault="00447451" w:rsidP="00447451">
      <w:pPr>
        <w:pStyle w:val="Code"/>
        <w:spacing w:line="259" w:lineRule="auto"/>
      </w:pPr>
      <w:r>
        <w:t xml:space="preserve">    },</w:t>
      </w:r>
    </w:p>
    <w:p w14:paraId="7E2B50D6" w14:textId="77777777" w:rsidR="00447451" w:rsidRDefault="00447451" w:rsidP="00447451">
      <w:pPr>
        <w:pStyle w:val="Code"/>
        <w:spacing w:line="259" w:lineRule="auto"/>
      </w:pPr>
      <w:r>
        <w:rPr>
          <w:color w:val="31849B" w:themeColor="accent5" w:themeShade="BF"/>
        </w:rPr>
        <w:t xml:space="preserve">    "profile"</w:t>
      </w:r>
      <w:r>
        <w:t>: {</w:t>
      </w:r>
    </w:p>
    <w:p w14:paraId="5EC9104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6281B12E" w14:textId="77777777" w:rsidR="00447451" w:rsidRDefault="00447451" w:rsidP="00447451">
      <w:pPr>
        <w:pStyle w:val="Code"/>
        <w:spacing w:line="259" w:lineRule="auto"/>
      </w:pPr>
      <w:r>
        <w:rPr>
          <w:color w:val="31849B" w:themeColor="accent5" w:themeShade="BF"/>
        </w:rPr>
        <w:t xml:space="preserve">      "items"</w:t>
      </w:r>
      <w:r>
        <w:t>: {</w:t>
      </w:r>
    </w:p>
    <w:p w14:paraId="24771F8F" w14:textId="5831CC10"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289" w:author="Andreas Kuehne" w:date="2019-06-25T11:18:00Z">
        <w:r w:rsidR="00BB4B67">
          <w:rPr>
            <w:color w:val="244061" w:themeColor="accent1" w:themeShade="80"/>
          </w:rPr>
          <w:delText>info</w:delText>
        </w:r>
      </w:del>
      <w:ins w:id="290"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ProfileType"</w:t>
      </w:r>
    </w:p>
    <w:p w14:paraId="09026F5E" w14:textId="77777777" w:rsidR="00447451" w:rsidRDefault="00447451" w:rsidP="00447451">
      <w:pPr>
        <w:pStyle w:val="Code"/>
        <w:spacing w:line="259" w:lineRule="auto"/>
      </w:pPr>
      <w:r>
        <w:t xml:space="preserve">      }</w:t>
      </w:r>
    </w:p>
    <w:p w14:paraId="3D772863" w14:textId="77777777" w:rsidR="00447451" w:rsidRDefault="00447451" w:rsidP="00447451">
      <w:pPr>
        <w:pStyle w:val="Code"/>
        <w:spacing w:line="259" w:lineRule="auto"/>
      </w:pPr>
      <w:r>
        <w:t xml:space="preserve">    },</w:t>
      </w:r>
    </w:p>
    <w:p w14:paraId="1F55437F" w14:textId="77777777" w:rsidR="00447451" w:rsidRDefault="00447451" w:rsidP="00447451">
      <w:pPr>
        <w:pStyle w:val="Code"/>
        <w:spacing w:line="259" w:lineRule="auto"/>
      </w:pPr>
      <w:r>
        <w:rPr>
          <w:color w:val="31849B" w:themeColor="accent5" w:themeShade="BF"/>
        </w:rPr>
        <w:t xml:space="preserve">    "ext"</w:t>
      </w:r>
      <w:r>
        <w:t>: {</w:t>
      </w:r>
    </w:p>
    <w:p w14:paraId="250B1756"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58AFA8F" w14:textId="77777777" w:rsidR="00447451" w:rsidRDefault="00447451" w:rsidP="00447451">
      <w:pPr>
        <w:pStyle w:val="Code"/>
        <w:spacing w:line="259" w:lineRule="auto"/>
      </w:pPr>
      <w:r>
        <w:rPr>
          <w:color w:val="31849B" w:themeColor="accent5" w:themeShade="BF"/>
        </w:rPr>
        <w:t xml:space="preserve">      "items"</w:t>
      </w:r>
      <w:r>
        <w:t>: {</w:t>
      </w:r>
    </w:p>
    <w:p w14:paraId="2FBB2242" w14:textId="096E6911"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291" w:author="Andreas Kuehne" w:date="2019-06-25T11:18:00Z">
        <w:r w:rsidR="00BB4B67">
          <w:rPr>
            <w:color w:val="244061" w:themeColor="accent1" w:themeShade="80"/>
          </w:rPr>
          <w:delText>info</w:delText>
        </w:r>
      </w:del>
      <w:ins w:id="292"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391DFD71" w14:textId="77777777" w:rsidR="00447451" w:rsidRDefault="00447451" w:rsidP="00447451">
      <w:pPr>
        <w:pStyle w:val="Code"/>
        <w:spacing w:line="259" w:lineRule="auto"/>
      </w:pPr>
      <w:r>
        <w:t xml:space="preserve">      }</w:t>
      </w:r>
    </w:p>
    <w:p w14:paraId="4E90AC1F" w14:textId="77777777" w:rsidR="00447451" w:rsidRDefault="00447451" w:rsidP="00447451">
      <w:pPr>
        <w:pStyle w:val="Code"/>
        <w:spacing w:line="259" w:lineRule="auto"/>
      </w:pPr>
      <w:r>
        <w:t xml:space="preserve">    }</w:t>
      </w:r>
    </w:p>
    <w:p w14:paraId="1F27F376" w14:textId="77777777" w:rsidR="00447451" w:rsidRDefault="00447451" w:rsidP="00447451">
      <w:pPr>
        <w:pStyle w:val="Code"/>
        <w:spacing w:line="259" w:lineRule="auto"/>
      </w:pPr>
      <w:r>
        <w:t xml:space="preserve">  },</w:t>
      </w:r>
    </w:p>
    <w:p w14:paraId="5AB3B34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"profile"</w:t>
      </w:r>
      <w:r>
        <w:t>]</w:t>
      </w:r>
    </w:p>
    <w:p w14:paraId="3AF2B571" w14:textId="77777777" w:rsidR="00447451" w:rsidRDefault="00447451" w:rsidP="00447451">
      <w:pPr>
        <w:pStyle w:val="Code"/>
        <w:spacing w:line="259" w:lineRule="auto"/>
      </w:pPr>
      <w:r>
        <w:t>}</w:t>
      </w:r>
    </w:p>
    <w:p w14:paraId="0C277E6E" w14:textId="77777777" w:rsidR="00447451" w:rsidRDefault="00447451" w:rsidP="00447451"/>
    <w:p w14:paraId="6229F549" w14:textId="77777777" w:rsidR="00447451" w:rsidRDefault="00447451" w:rsidP="00447451">
      <w:pPr>
        <w:pStyle w:val="berschrift4"/>
        <w:numPr>
          <w:ilvl w:val="3"/>
          <w:numId w:val="3"/>
        </w:numPr>
        <w:ind w:left="862" w:hanging="862"/>
      </w:pPr>
      <w:bookmarkStart w:id="293" w:name="_Toc3638185"/>
      <w:bookmarkStart w:id="294" w:name="_Toc3729294"/>
      <w:bookmarkStart w:id="295" w:name="_Toc3837614"/>
      <w:bookmarkStart w:id="296" w:name="_Toc5110522"/>
      <w:r>
        <w:t>Protocol – XML Syntax</w:t>
      </w:r>
      <w:bookmarkEnd w:id="293"/>
      <w:bookmarkEnd w:id="294"/>
      <w:bookmarkEnd w:id="295"/>
      <w:bookmarkEnd w:id="296"/>
    </w:p>
    <w:p w14:paraId="7EB3DB9D" w14:textId="77777777" w:rsidR="00447451" w:rsidRPr="5404FA76" w:rsidRDefault="00447451" w:rsidP="00447451">
      <w:r w:rsidRPr="0CCF9147">
        <w:t xml:space="preserve">The XML type </w:t>
      </w:r>
      <w:r w:rsidRPr="002062A5">
        <w:rPr>
          <w:rFonts w:ascii="Courier New" w:eastAsia="Courier New" w:hAnsi="Courier New" w:cs="Courier New"/>
        </w:rPr>
        <w:t>ProtocolType</w:t>
      </w:r>
      <w:r w:rsidRPr="0CCF9147">
        <w:t xml:space="preserve"> SHALL implement the requirements defined in the </w:t>
      </w:r>
      <w:r w:rsidRPr="002062A5">
        <w:rPr>
          <w:rFonts w:ascii="Courier New" w:eastAsia="Courier New" w:hAnsi="Courier New" w:cs="Courier New"/>
        </w:rPr>
        <w:t>Protocol</w:t>
      </w:r>
      <w:r>
        <w:t xml:space="preserve"> </w:t>
      </w:r>
      <w:r w:rsidRPr="005A6FFD">
        <w:t>component.</w:t>
      </w:r>
    </w:p>
    <w:p w14:paraId="54FD1E07" w14:textId="77777777" w:rsidR="00447451" w:rsidRDefault="00447451" w:rsidP="00447451">
      <w:r w:rsidRPr="005A6FFD">
        <w:rPr>
          <w:rFonts w:eastAsia="Arial"/>
        </w:rPr>
        <w:t xml:space="preserve">The </w:t>
      </w:r>
      <w:r w:rsidRPr="002062A5">
        <w:rPr>
          <w:rFonts w:ascii="Courier New" w:eastAsia="Courier New" w:hAnsi="Courier New" w:cs="Courier New"/>
        </w:rPr>
        <w:t>ProtocolType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0D75E676" w14:textId="77777777" w:rsidR="00447451" w:rsidRDefault="00447451" w:rsidP="00447451">
      <w:pPr>
        <w:pStyle w:val="Code"/>
      </w:pPr>
      <w:r>
        <w:rPr>
          <w:color w:val="31849B" w:themeColor="accent5" w:themeShade="BF"/>
        </w:rPr>
        <w:t>&lt;xs:complexType</w:t>
      </w:r>
      <w:r>
        <w:rPr>
          <w:color w:val="943634" w:themeColor="accent2" w:themeShade="BF"/>
        </w:rPr>
        <w:t xml:space="preserve"> name="</w:t>
      </w:r>
      <w:r>
        <w:rPr>
          <w:color w:val="244061" w:themeColor="accent1" w:themeShade="80"/>
        </w:rPr>
        <w:t>ProtocolType</w:t>
      </w:r>
      <w:r>
        <w:rPr>
          <w:color w:val="943634" w:themeColor="accent2" w:themeShade="BF"/>
        </w:rPr>
        <w:t>"</w:t>
      </w:r>
      <w:r>
        <w:rPr>
          <w:color w:val="31849B" w:themeColor="accent5" w:themeShade="BF"/>
        </w:rPr>
        <w:t>&gt;</w:t>
      </w:r>
    </w:p>
    <w:p w14:paraId="7F16F044" w14:textId="77777777" w:rsidR="00447451" w:rsidRDefault="00447451" w:rsidP="00447451">
      <w:pPr>
        <w:pStyle w:val="Code"/>
      </w:pPr>
      <w:r>
        <w:rPr>
          <w:color w:val="31849B" w:themeColor="accent5" w:themeShade="BF"/>
        </w:rPr>
        <w:t xml:space="preserve">  &lt;xs:sequence&gt;</w:t>
      </w:r>
    </w:p>
    <w:p w14:paraId="2E0C51C5" w14:textId="77777777" w:rsidR="0049560D" w:rsidRDefault="0049560D" w:rsidP="0049560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Server</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A9D027"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A33CFC"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Version</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67810F" w14:textId="6BC17030"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297" w:author="Andreas Kuehne" w:date="2019-06-25T11:18:00Z">
        <w:r w:rsidR="00BB4B67">
          <w:rPr>
            <w:color w:val="244061" w:themeColor="accent1" w:themeShade="80"/>
          </w:rPr>
          <w:delText>info</w:delText>
        </w:r>
      </w:del>
      <w:ins w:id="298"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4CCF23D8" w14:textId="76F9D86C"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del w:id="299" w:author="Andreas Kuehne" w:date="2019-06-25T11:18:00Z">
        <w:r w:rsidR="00BB4B67">
          <w:rPr>
            <w:color w:val="244061" w:themeColor="accent1" w:themeShade="80"/>
          </w:rPr>
          <w:delText>info</w:delText>
        </w:r>
      </w:del>
      <w:ins w:id="300"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ProfileType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19EF800" w14:textId="69F09228"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301" w:author="Andreas Kuehne" w:date="2019-06-25T11:18:00Z">
        <w:r w:rsidR="00BB4B67">
          <w:rPr>
            <w:color w:val="244061" w:themeColor="accent1" w:themeShade="80"/>
          </w:rPr>
          <w:delText>info</w:delText>
        </w:r>
      </w:del>
      <w:ins w:id="302"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0A9CEC5F" w14:textId="77777777" w:rsidR="00447451" w:rsidRDefault="00447451" w:rsidP="00447451">
      <w:pPr>
        <w:pStyle w:val="Code"/>
      </w:pPr>
      <w:r>
        <w:rPr>
          <w:color w:val="31849B" w:themeColor="accent5" w:themeShade="BF"/>
        </w:rPr>
        <w:t xml:space="preserve">  &lt;/xs:sequence&gt;</w:t>
      </w:r>
    </w:p>
    <w:p w14:paraId="4124C038" w14:textId="77777777" w:rsidR="00447451" w:rsidRDefault="00447451" w:rsidP="00447451">
      <w:pPr>
        <w:pStyle w:val="Code"/>
      </w:pPr>
      <w:r>
        <w:rPr>
          <w:color w:val="31849B" w:themeColor="accent5" w:themeShade="BF"/>
        </w:rPr>
        <w:t>&lt;/xs:complexType&gt;</w:t>
      </w:r>
    </w:p>
    <w:p w14:paraId="39EEF7AA"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ProtocolType</w:t>
      </w:r>
      <w:r w:rsidRPr="71C71F8C">
        <w:t xml:space="preserve"> </w:t>
      </w:r>
      <w:r>
        <w:t xml:space="preserve">XML element SHALL implement in XML syntax the sub-component that has a name equal to its local name. </w:t>
      </w:r>
    </w:p>
    <w:p w14:paraId="1FA00E00" w14:textId="77777777" w:rsidR="00447451" w:rsidRDefault="00447451" w:rsidP="00447451">
      <w:pPr>
        <w:pStyle w:val="berschrift3"/>
        <w:numPr>
          <w:ilvl w:val="2"/>
          <w:numId w:val="3"/>
        </w:numPr>
      </w:pPr>
      <w:bookmarkStart w:id="303" w:name="_RefComp41767709"/>
      <w:bookmarkStart w:id="304" w:name="_Toc3638186"/>
      <w:bookmarkStart w:id="305" w:name="_Toc3729295"/>
      <w:bookmarkStart w:id="306" w:name="_Toc3837615"/>
      <w:bookmarkStart w:id="307" w:name="_Toc5110523"/>
      <w:r>
        <w:t>Component Profile</w:t>
      </w:r>
      <w:bookmarkEnd w:id="303"/>
      <w:bookmarkEnd w:id="304"/>
      <w:bookmarkEnd w:id="305"/>
      <w:bookmarkEnd w:id="306"/>
      <w:bookmarkEnd w:id="307"/>
    </w:p>
    <w:p w14:paraId="5A45D64A" w14:textId="77777777" w:rsidR="00447451" w:rsidRDefault="00B246A1" w:rsidP="00447451">
      <w:r>
        <w:t xml:space="preserve">The </w:t>
      </w:r>
      <w:r w:rsidRPr="00C95E4D">
        <w:rPr>
          <w:rStyle w:val="Datatype"/>
        </w:rPr>
        <w:t>Pro</w:t>
      </w:r>
      <w:r>
        <w:rPr>
          <w:rStyle w:val="Datatype"/>
        </w:rPr>
        <w:t xml:space="preserve">file </w:t>
      </w:r>
      <w:r>
        <w:t xml:space="preserve">component </w:t>
      </w:r>
      <w:r w:rsidR="00097724">
        <w:t xml:space="preserve">is part of the </w:t>
      </w:r>
      <w:r w:rsidRPr="00C95E4D">
        <w:rPr>
          <w:rStyle w:val="Datatype"/>
        </w:rPr>
        <w:t>Pro</w:t>
      </w:r>
      <w:r>
        <w:rPr>
          <w:rStyle w:val="Datatype"/>
        </w:rPr>
        <w:t xml:space="preserve">tocol </w:t>
      </w:r>
      <w:r>
        <w:t xml:space="preserve">component specified in clause </w:t>
      </w:r>
      <w:r>
        <w:fldChar w:fldCharType="begin"/>
      </w:r>
      <w:r>
        <w:instrText xml:space="preserve"> REF _RefCompACE1111B \r \h </w:instrText>
      </w:r>
      <w:r>
        <w:fldChar w:fldCharType="separate"/>
      </w:r>
      <w:r>
        <w:t>3.1.2</w:t>
      </w:r>
      <w:r>
        <w:fldChar w:fldCharType="end"/>
      </w:r>
      <w:r>
        <w:t xml:space="preserve"> and provides information about the specific profile of the supported digital signature related protocol.</w:t>
      </w:r>
    </w:p>
    <w:p w14:paraId="443AA8E1" w14:textId="77777777" w:rsidR="00447451" w:rsidRDefault="00447451" w:rsidP="00447451">
      <w:r>
        <w:t>Below follows a list of the sub-components that constitute this component:</w:t>
      </w:r>
    </w:p>
    <w:p w14:paraId="196D8AF8" w14:textId="77777777" w:rsidR="00447451" w:rsidRDefault="00447451" w:rsidP="00447451">
      <w:pPr>
        <w:pStyle w:val="Member"/>
      </w:pPr>
      <w:r>
        <w:t xml:space="preserve">The </w:t>
      </w:r>
      <w:r w:rsidRPr="35C1378D">
        <w:rPr>
          <w:rStyle w:val="Datatype"/>
        </w:rPr>
        <w:t>ProfileIdentifier</w:t>
      </w:r>
      <w:r>
        <w:t xml:space="preserve"> element MUST contain one instance of a URI</w:t>
      </w:r>
      <w:r w:rsidR="00E401AC">
        <w:t xml:space="preserve">, which uniquely identifies the profile of the </w:t>
      </w:r>
      <w:ins w:id="308" w:author="Andreas Kuehne" w:date="2019-06-25T11:18:00Z">
        <w:r w:rsidR="00E401AC">
          <w:t xml:space="preserve">digital signature </w:t>
        </w:r>
      </w:ins>
      <w:r w:rsidR="00E401AC">
        <w:t>related protocol</w:t>
      </w:r>
      <w:r>
        <w:t xml:space="preserve">. </w:t>
      </w:r>
    </w:p>
    <w:p w14:paraId="1A790DA9"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E401AC">
        <w:t>, which points to a specification document describing the specific profile of the digital signature related protocol.</w:t>
      </w:r>
    </w:p>
    <w:p w14:paraId="310DBD66"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E401AC">
        <w:t>, which satisf</w:t>
      </w:r>
      <w:r w:rsidR="00C675DC">
        <w:t>ies</w:t>
      </w:r>
      <w:r w:rsidR="00E401AC">
        <w:t xml:space="preserve"> the requirements specified in [</w:t>
      </w:r>
      <w:hyperlink w:anchor="ref_DSS2Core" w:history="1">
        <w:r w:rsidR="00E401AC" w:rsidRPr="007A0BA1">
          <w:rPr>
            <w:rStyle w:val="Hyperlink"/>
          </w:rPr>
          <w:t>DSS-v2.0</w:t>
        </w:r>
      </w:hyperlink>
      <w:r w:rsidR="00E401AC">
        <w:t xml:space="preserve">] for the </w:t>
      </w:r>
      <w:r w:rsidR="00E401AC" w:rsidRPr="007A0BA1">
        <w:rPr>
          <w:rStyle w:val="Datatype"/>
        </w:rPr>
        <w:t>InternationalString</w:t>
      </w:r>
      <w:r w:rsidR="00E401AC">
        <w:t xml:space="preserve"> component and can be used </w:t>
      </w:r>
      <w:r w:rsidR="00EE356D">
        <w:t xml:space="preserve">to provide descriptions of the profile in multiple languages. </w:t>
      </w:r>
    </w:p>
    <w:p w14:paraId="7727C3F3" w14:textId="77777777" w:rsidR="00447451" w:rsidRDefault="00447451" w:rsidP="00447451">
      <w:pPr>
        <w:pStyle w:val="Member"/>
      </w:pPr>
      <w:r>
        <w:t xml:space="preserve">The </w:t>
      </w:r>
      <w:r w:rsidRPr="35C1378D">
        <w:rPr>
          <w:rStyle w:val="Datatype"/>
        </w:rPr>
        <w:t>Operation</w:t>
      </w:r>
      <w:r>
        <w:t xml:space="preserve"> element MUST occur 1 or more times containing a sub-component</w:t>
      </w:r>
      <w:r w:rsidR="00EE356D">
        <w:t>, which describes a specific operation supported by the profile of the digital signature related protocol</w:t>
      </w:r>
      <w:r>
        <w:t xml:space="preserve">. </w:t>
      </w:r>
      <w:r w:rsidR="00EE356D">
        <w:t xml:space="preserve">For each supported operation there MUST be an </w:t>
      </w:r>
      <w:r w:rsidR="00EE356D" w:rsidRPr="00EE356D">
        <w:rPr>
          <w:rStyle w:val="Datatype"/>
        </w:rPr>
        <w:t>Operation</w:t>
      </w:r>
      <w:r w:rsidR="00EE356D">
        <w:t xml:space="preserve"> component and e</w:t>
      </w:r>
      <w:r>
        <w:t xml:space="preserve">ach instance MUST satisfy the requirements specified in this document in section </w:t>
      </w:r>
      <w:r>
        <w:fldChar w:fldCharType="begin"/>
      </w:r>
      <w:r>
        <w:instrText xml:space="preserve"> REF _RefComp7FC5E81A \r \h </w:instrText>
      </w:r>
      <w:r>
        <w:fldChar w:fldCharType="separate"/>
      </w:r>
      <w:r>
        <w:t>3.1.4</w:t>
      </w:r>
      <w:r>
        <w:fldChar w:fldCharType="end"/>
      </w:r>
      <w:r>
        <w:t xml:space="preserve">. </w:t>
      </w:r>
    </w:p>
    <w:p w14:paraId="4B952F92" w14:textId="77777777" w:rsidR="00447451" w:rsidRDefault="00447451" w:rsidP="00447451">
      <w:pPr>
        <w:pStyle w:val="Member"/>
      </w:pPr>
      <w:r>
        <w:t xml:space="preserve">The OPTIONAL </w:t>
      </w:r>
      <w:r w:rsidRPr="35C1378D">
        <w:rPr>
          <w:rStyle w:val="Datatype"/>
        </w:rPr>
        <w:t>Policy</w:t>
      </w:r>
      <w:r>
        <w:t xml:space="preserve"> element, if present, MAY occur zero or more times containing a sub-component</w:t>
      </w:r>
      <w:r w:rsidR="00EE356D">
        <w:t>, which specifies the set of policies, which are applicable for the specific profile of the digital signature related protocol</w:t>
      </w:r>
      <w:r>
        <w:t xml:space="preserve">. If present each instance MUST satisfy the requirements specified in this document in section </w:t>
      </w:r>
      <w:r>
        <w:fldChar w:fldCharType="begin"/>
      </w:r>
      <w:r>
        <w:instrText xml:space="preserve"> REF _RefComp25E9B797 \r \h </w:instrText>
      </w:r>
      <w:r>
        <w:fldChar w:fldCharType="separate"/>
      </w:r>
      <w:r>
        <w:t>3.1.7</w:t>
      </w:r>
      <w:r>
        <w:fldChar w:fldCharType="end"/>
      </w:r>
      <w:r>
        <w:t xml:space="preserve">. </w:t>
      </w:r>
    </w:p>
    <w:p w14:paraId="354EDC44"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EE356D">
        <w:t xml:space="preserve">, which extends the semantics of the </w:t>
      </w:r>
      <w:r w:rsidR="00EE356D" w:rsidRPr="00B246A1">
        <w:rPr>
          <w:rStyle w:val="Datatype"/>
        </w:rPr>
        <w:t>Pro</w:t>
      </w:r>
      <w:r w:rsidR="00EE356D">
        <w:rPr>
          <w:rStyle w:val="Datatype"/>
        </w:rPr>
        <w:t>file</w:t>
      </w:r>
      <w:r w:rsidR="00EE356D">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EE356D">
        <w:t>3.1.9</w:t>
      </w:r>
      <w:r>
        <w:fldChar w:fldCharType="end"/>
      </w:r>
      <w:r>
        <w:t xml:space="preserve">. </w:t>
      </w:r>
    </w:p>
    <w:p w14:paraId="2D64E995" w14:textId="77777777" w:rsidR="00447451" w:rsidRDefault="00447451" w:rsidP="00447451">
      <w:pPr>
        <w:pStyle w:val="berschrift4"/>
        <w:numPr>
          <w:ilvl w:val="3"/>
          <w:numId w:val="3"/>
        </w:numPr>
        <w:ind w:left="862" w:hanging="862"/>
      </w:pPr>
      <w:bookmarkStart w:id="309" w:name="_Toc3638187"/>
      <w:bookmarkStart w:id="310" w:name="_Toc3729296"/>
      <w:bookmarkStart w:id="311" w:name="_Toc3837616"/>
      <w:bookmarkStart w:id="312" w:name="_Toc5110524"/>
      <w:r>
        <w:t>Profile – JSON Syntax</w:t>
      </w:r>
      <w:bookmarkEnd w:id="309"/>
      <w:bookmarkEnd w:id="310"/>
      <w:bookmarkEnd w:id="311"/>
      <w:bookmarkEnd w:id="312"/>
    </w:p>
    <w:p w14:paraId="1361BA8B"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ProfileType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Profile</w:t>
      </w:r>
      <w:r>
        <w:t xml:space="preserve"> component.</w:t>
      </w:r>
    </w:p>
    <w:p w14:paraId="273E2FE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Profile</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94110DF" w14:textId="77777777" w:rsidTr="00447451">
        <w:tc>
          <w:tcPr>
            <w:tcW w:w="4675" w:type="dxa"/>
          </w:tcPr>
          <w:p w14:paraId="17C1713D" w14:textId="77777777" w:rsidR="00447451" w:rsidRPr="006933C3" w:rsidRDefault="00447451" w:rsidP="00447451">
            <w:pPr>
              <w:jc w:val="center"/>
              <w:rPr>
                <w:b/>
              </w:rPr>
            </w:pPr>
            <w:r w:rsidRPr="006933C3">
              <w:rPr>
                <w:b/>
              </w:rPr>
              <w:t>Element</w:t>
            </w:r>
          </w:p>
        </w:tc>
        <w:tc>
          <w:tcPr>
            <w:tcW w:w="4675" w:type="dxa"/>
          </w:tcPr>
          <w:p w14:paraId="7321F857" w14:textId="77777777" w:rsidR="00447451" w:rsidRPr="006933C3" w:rsidRDefault="00447451" w:rsidP="00447451">
            <w:pPr>
              <w:jc w:val="center"/>
              <w:rPr>
                <w:b/>
              </w:rPr>
            </w:pPr>
            <w:r w:rsidRPr="006933C3">
              <w:rPr>
                <w:b/>
              </w:rPr>
              <w:t>Implementing JSON member name</w:t>
            </w:r>
          </w:p>
        </w:tc>
      </w:tr>
      <w:tr w:rsidR="00447451" w14:paraId="2D641895" w14:textId="77777777" w:rsidTr="00447451">
        <w:tc>
          <w:tcPr>
            <w:tcW w:w="4675" w:type="dxa"/>
          </w:tcPr>
          <w:p w14:paraId="5031312C" w14:textId="77777777" w:rsidR="00447451" w:rsidRPr="006933C3" w:rsidRDefault="00447451" w:rsidP="00447451">
            <w:pPr>
              <w:jc w:val="center"/>
              <w:rPr>
                <w:rStyle w:val="Datatype"/>
              </w:rPr>
            </w:pPr>
            <w:r w:rsidRPr="006933C3">
              <w:rPr>
                <w:rStyle w:val="Datatype"/>
              </w:rPr>
              <w:t>ProfileIdentifier</w:t>
            </w:r>
          </w:p>
        </w:tc>
        <w:tc>
          <w:tcPr>
            <w:tcW w:w="4675" w:type="dxa"/>
          </w:tcPr>
          <w:p w14:paraId="0A38500F" w14:textId="4D23EA2A" w:rsidR="00447451" w:rsidRPr="006933C3" w:rsidRDefault="00BB4B67" w:rsidP="00447451">
            <w:pPr>
              <w:jc w:val="center"/>
              <w:rPr>
                <w:rStyle w:val="Datatype"/>
              </w:rPr>
            </w:pPr>
            <w:del w:id="313" w:author="Andreas Kuehne" w:date="2019-06-25T11:18:00Z">
              <w:r w:rsidRPr="006933C3">
                <w:rPr>
                  <w:rStyle w:val="Datatype"/>
                </w:rPr>
                <w:delText>p</w:delText>
              </w:r>
              <w:r>
                <w:rPr>
                  <w:rStyle w:val="Datatype"/>
                </w:rPr>
                <w:delText>rf</w:delText>
              </w:r>
              <w:r w:rsidRPr="006933C3">
                <w:rPr>
                  <w:rStyle w:val="Datatype"/>
                </w:rPr>
                <w:delText>id</w:delText>
              </w:r>
            </w:del>
            <w:ins w:id="314" w:author="Andreas Kuehne" w:date="2019-06-25T11:18:00Z">
              <w:r w:rsidR="00447451" w:rsidRPr="006933C3">
                <w:rPr>
                  <w:rStyle w:val="Datatype"/>
                </w:rPr>
                <w:t>pid</w:t>
              </w:r>
            </w:ins>
          </w:p>
        </w:tc>
      </w:tr>
      <w:tr w:rsidR="00447451" w14:paraId="19E7FCFB" w14:textId="77777777" w:rsidTr="00447451">
        <w:tc>
          <w:tcPr>
            <w:tcW w:w="4675" w:type="dxa"/>
          </w:tcPr>
          <w:p w14:paraId="740FCA64" w14:textId="77777777" w:rsidR="00447451" w:rsidRPr="006933C3" w:rsidRDefault="00447451" w:rsidP="00447451">
            <w:pPr>
              <w:jc w:val="center"/>
              <w:rPr>
                <w:rStyle w:val="Datatype"/>
              </w:rPr>
            </w:pPr>
            <w:r w:rsidRPr="006933C3">
              <w:rPr>
                <w:rStyle w:val="Datatype"/>
              </w:rPr>
              <w:t>Specification</w:t>
            </w:r>
          </w:p>
        </w:tc>
        <w:tc>
          <w:tcPr>
            <w:tcW w:w="4675" w:type="dxa"/>
          </w:tcPr>
          <w:p w14:paraId="1CD45C5C" w14:textId="77777777" w:rsidR="00447451" w:rsidRPr="006933C3" w:rsidRDefault="00447451" w:rsidP="00447451">
            <w:pPr>
              <w:jc w:val="center"/>
              <w:rPr>
                <w:rStyle w:val="Datatype"/>
              </w:rPr>
            </w:pPr>
            <w:r w:rsidRPr="006933C3">
              <w:rPr>
                <w:rStyle w:val="Datatype"/>
              </w:rPr>
              <w:t>spec</w:t>
            </w:r>
          </w:p>
        </w:tc>
      </w:tr>
      <w:tr w:rsidR="00447451" w14:paraId="371E6E82" w14:textId="77777777" w:rsidTr="00447451">
        <w:tc>
          <w:tcPr>
            <w:tcW w:w="4675" w:type="dxa"/>
          </w:tcPr>
          <w:p w14:paraId="73E0EE90" w14:textId="77777777" w:rsidR="00447451" w:rsidRPr="006933C3" w:rsidRDefault="00447451" w:rsidP="00447451">
            <w:pPr>
              <w:jc w:val="center"/>
              <w:rPr>
                <w:rStyle w:val="Datatype"/>
              </w:rPr>
            </w:pPr>
            <w:r w:rsidRPr="006933C3">
              <w:rPr>
                <w:rStyle w:val="Datatype"/>
              </w:rPr>
              <w:t>Description</w:t>
            </w:r>
          </w:p>
        </w:tc>
        <w:tc>
          <w:tcPr>
            <w:tcW w:w="4675" w:type="dxa"/>
          </w:tcPr>
          <w:p w14:paraId="172D1229" w14:textId="77777777" w:rsidR="00447451" w:rsidRPr="006933C3" w:rsidRDefault="00447451" w:rsidP="00447451">
            <w:pPr>
              <w:jc w:val="center"/>
              <w:rPr>
                <w:rStyle w:val="Datatype"/>
              </w:rPr>
            </w:pPr>
            <w:r w:rsidRPr="006933C3">
              <w:rPr>
                <w:rStyle w:val="Datatype"/>
              </w:rPr>
              <w:t>description</w:t>
            </w:r>
          </w:p>
        </w:tc>
      </w:tr>
      <w:tr w:rsidR="00447451" w14:paraId="4537204E" w14:textId="77777777" w:rsidTr="00447451">
        <w:tc>
          <w:tcPr>
            <w:tcW w:w="4675" w:type="dxa"/>
          </w:tcPr>
          <w:p w14:paraId="2582533C" w14:textId="77777777" w:rsidR="00447451" w:rsidRPr="006933C3" w:rsidRDefault="00447451" w:rsidP="00447451">
            <w:pPr>
              <w:jc w:val="center"/>
              <w:rPr>
                <w:rStyle w:val="Datatype"/>
              </w:rPr>
            </w:pPr>
            <w:r w:rsidRPr="006933C3">
              <w:rPr>
                <w:rStyle w:val="Datatype"/>
              </w:rPr>
              <w:t>Operation</w:t>
            </w:r>
          </w:p>
        </w:tc>
        <w:tc>
          <w:tcPr>
            <w:tcW w:w="4675" w:type="dxa"/>
          </w:tcPr>
          <w:p w14:paraId="13BFEEC1" w14:textId="77777777" w:rsidR="00447451" w:rsidRPr="006933C3" w:rsidRDefault="00447451" w:rsidP="00447451">
            <w:pPr>
              <w:jc w:val="center"/>
              <w:rPr>
                <w:rStyle w:val="Datatype"/>
              </w:rPr>
            </w:pPr>
            <w:r w:rsidRPr="006933C3">
              <w:rPr>
                <w:rStyle w:val="Datatype"/>
              </w:rPr>
              <w:t>op</w:t>
            </w:r>
          </w:p>
        </w:tc>
      </w:tr>
      <w:tr w:rsidR="00447451" w14:paraId="70346C8B" w14:textId="77777777" w:rsidTr="00447451">
        <w:tc>
          <w:tcPr>
            <w:tcW w:w="4675" w:type="dxa"/>
          </w:tcPr>
          <w:p w14:paraId="6EDF2108" w14:textId="77777777" w:rsidR="00447451" w:rsidRPr="006933C3" w:rsidRDefault="00447451" w:rsidP="00447451">
            <w:pPr>
              <w:jc w:val="center"/>
              <w:rPr>
                <w:rStyle w:val="Datatype"/>
              </w:rPr>
            </w:pPr>
            <w:r w:rsidRPr="006933C3">
              <w:rPr>
                <w:rStyle w:val="Datatype"/>
              </w:rPr>
              <w:t>Policy</w:t>
            </w:r>
          </w:p>
        </w:tc>
        <w:tc>
          <w:tcPr>
            <w:tcW w:w="4675" w:type="dxa"/>
          </w:tcPr>
          <w:p w14:paraId="010321CD" w14:textId="77777777" w:rsidR="00447451" w:rsidRPr="006933C3" w:rsidRDefault="00447451" w:rsidP="00447451">
            <w:pPr>
              <w:jc w:val="center"/>
              <w:rPr>
                <w:rStyle w:val="Datatype"/>
              </w:rPr>
            </w:pPr>
            <w:r w:rsidRPr="006933C3">
              <w:rPr>
                <w:rStyle w:val="Datatype"/>
              </w:rPr>
              <w:t>pol</w:t>
            </w:r>
          </w:p>
        </w:tc>
      </w:tr>
      <w:tr w:rsidR="00447451" w14:paraId="7D83D629" w14:textId="77777777" w:rsidTr="00447451">
        <w:tc>
          <w:tcPr>
            <w:tcW w:w="4675" w:type="dxa"/>
          </w:tcPr>
          <w:p w14:paraId="2634FDBF" w14:textId="77777777" w:rsidR="00447451" w:rsidRPr="006933C3" w:rsidRDefault="00447451" w:rsidP="00447451">
            <w:pPr>
              <w:jc w:val="center"/>
              <w:rPr>
                <w:rStyle w:val="Datatype"/>
              </w:rPr>
            </w:pPr>
            <w:r w:rsidRPr="006933C3">
              <w:rPr>
                <w:rStyle w:val="Datatype"/>
              </w:rPr>
              <w:t>Extension</w:t>
            </w:r>
          </w:p>
        </w:tc>
        <w:tc>
          <w:tcPr>
            <w:tcW w:w="4675" w:type="dxa"/>
          </w:tcPr>
          <w:p w14:paraId="59F740F5" w14:textId="77777777" w:rsidR="00447451" w:rsidRPr="006933C3" w:rsidRDefault="00447451" w:rsidP="00447451">
            <w:pPr>
              <w:jc w:val="center"/>
              <w:rPr>
                <w:rStyle w:val="Datatype"/>
              </w:rPr>
            </w:pPr>
            <w:r w:rsidRPr="006933C3">
              <w:rPr>
                <w:rStyle w:val="Datatype"/>
              </w:rPr>
              <w:t>ext</w:t>
            </w:r>
          </w:p>
        </w:tc>
      </w:tr>
    </w:tbl>
    <w:p w14:paraId="45BBD6F5"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ProfileType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52325CC7" w14:textId="75DB1ABB" w:rsidR="00447451" w:rsidRDefault="00447451" w:rsidP="00447451">
      <w:pPr>
        <w:pStyle w:val="Code"/>
        <w:spacing w:line="259" w:lineRule="auto"/>
      </w:pPr>
      <w:r>
        <w:rPr>
          <w:color w:val="31849B" w:themeColor="accent5" w:themeShade="BF"/>
        </w:rPr>
        <w:t>"</w:t>
      </w:r>
      <w:del w:id="315" w:author="Andreas Kuehne" w:date="2019-06-25T11:18:00Z">
        <w:r w:rsidR="00BB4B67">
          <w:rPr>
            <w:color w:val="31849B" w:themeColor="accent5" w:themeShade="BF"/>
          </w:rPr>
          <w:delText>info</w:delText>
        </w:r>
      </w:del>
      <w:ins w:id="316"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ProfileType"</w:t>
      </w:r>
      <w:r>
        <w:t>: {</w:t>
      </w:r>
    </w:p>
    <w:p w14:paraId="711E2E1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2DDADC22" w14:textId="77777777" w:rsidR="00447451" w:rsidRDefault="00447451" w:rsidP="00447451">
      <w:pPr>
        <w:pStyle w:val="Code"/>
        <w:spacing w:line="259" w:lineRule="auto"/>
      </w:pPr>
      <w:r>
        <w:rPr>
          <w:color w:val="31849B" w:themeColor="accent5" w:themeShade="BF"/>
        </w:rPr>
        <w:t xml:space="preserve">  "properties"</w:t>
      </w:r>
      <w:r>
        <w:t>: {</w:t>
      </w:r>
    </w:p>
    <w:p w14:paraId="403BCB9C" w14:textId="719D7117" w:rsidR="00447451" w:rsidRDefault="00447451" w:rsidP="00447451">
      <w:pPr>
        <w:pStyle w:val="Code"/>
        <w:spacing w:line="259" w:lineRule="auto"/>
      </w:pPr>
      <w:r>
        <w:rPr>
          <w:color w:val="31849B" w:themeColor="accent5" w:themeShade="BF"/>
        </w:rPr>
        <w:t xml:space="preserve">    "</w:t>
      </w:r>
      <w:del w:id="317" w:author="Andreas Kuehne" w:date="2019-06-25T11:18:00Z">
        <w:r w:rsidR="00BB4B67">
          <w:rPr>
            <w:color w:val="31849B" w:themeColor="accent5" w:themeShade="BF"/>
          </w:rPr>
          <w:delText>prfid</w:delText>
        </w:r>
      </w:del>
      <w:ins w:id="318" w:author="Andreas Kuehne" w:date="2019-06-25T11:18:00Z">
        <w:r>
          <w:rPr>
            <w:color w:val="31849B" w:themeColor="accent5" w:themeShade="BF"/>
          </w:rPr>
          <w:t>pid</w:t>
        </w:r>
      </w:ins>
      <w:r>
        <w:rPr>
          <w:color w:val="31849B" w:themeColor="accent5" w:themeShade="BF"/>
        </w:rPr>
        <w:t>"</w:t>
      </w:r>
      <w:r>
        <w:t>: {</w:t>
      </w:r>
    </w:p>
    <w:p w14:paraId="50FEEF8B"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F389976" w14:textId="77777777" w:rsidR="00447451" w:rsidRDefault="00447451" w:rsidP="00447451">
      <w:pPr>
        <w:pStyle w:val="Code"/>
        <w:spacing w:line="259" w:lineRule="auto"/>
      </w:pPr>
      <w:r>
        <w:t xml:space="preserve">    },</w:t>
      </w:r>
    </w:p>
    <w:p w14:paraId="19642846" w14:textId="77777777" w:rsidR="00447451" w:rsidRDefault="00447451" w:rsidP="00447451">
      <w:pPr>
        <w:pStyle w:val="Code"/>
        <w:spacing w:line="259" w:lineRule="auto"/>
      </w:pPr>
      <w:r>
        <w:rPr>
          <w:color w:val="31849B" w:themeColor="accent5" w:themeShade="BF"/>
        </w:rPr>
        <w:t xml:space="preserve">    "spec"</w:t>
      </w:r>
      <w:r>
        <w:t>: {</w:t>
      </w:r>
    </w:p>
    <w:p w14:paraId="3269C83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F31D393" w14:textId="77777777" w:rsidR="00447451" w:rsidRDefault="00447451" w:rsidP="00447451">
      <w:pPr>
        <w:pStyle w:val="Code"/>
        <w:spacing w:line="259" w:lineRule="auto"/>
      </w:pPr>
      <w:r>
        <w:rPr>
          <w:color w:val="31849B" w:themeColor="accent5" w:themeShade="BF"/>
        </w:rPr>
        <w:t xml:space="preserve">      "items"</w:t>
      </w:r>
      <w:r>
        <w:t>: {</w:t>
      </w:r>
    </w:p>
    <w:p w14:paraId="558E64B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2BB017F" w14:textId="77777777" w:rsidR="00447451" w:rsidRDefault="00447451" w:rsidP="00447451">
      <w:pPr>
        <w:pStyle w:val="Code"/>
        <w:spacing w:line="259" w:lineRule="auto"/>
      </w:pPr>
      <w:r>
        <w:t xml:space="preserve">      }</w:t>
      </w:r>
    </w:p>
    <w:p w14:paraId="6B353B60" w14:textId="77777777" w:rsidR="00447451" w:rsidRDefault="00447451" w:rsidP="00447451">
      <w:pPr>
        <w:pStyle w:val="Code"/>
        <w:spacing w:line="259" w:lineRule="auto"/>
      </w:pPr>
      <w:r>
        <w:t xml:space="preserve">    },</w:t>
      </w:r>
    </w:p>
    <w:p w14:paraId="7433D4B2" w14:textId="77777777" w:rsidR="00447451" w:rsidRDefault="00447451" w:rsidP="00447451">
      <w:pPr>
        <w:pStyle w:val="Code"/>
        <w:spacing w:line="259" w:lineRule="auto"/>
      </w:pPr>
      <w:r>
        <w:rPr>
          <w:color w:val="31849B" w:themeColor="accent5" w:themeShade="BF"/>
        </w:rPr>
        <w:t xml:space="preserve">    "description"</w:t>
      </w:r>
      <w:r>
        <w:t>: {</w:t>
      </w:r>
    </w:p>
    <w:p w14:paraId="0373B69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92F7C92" w14:textId="77777777" w:rsidR="00447451" w:rsidRDefault="00447451" w:rsidP="00447451">
      <w:pPr>
        <w:pStyle w:val="Code"/>
        <w:spacing w:line="259" w:lineRule="auto"/>
      </w:pPr>
      <w:r>
        <w:rPr>
          <w:color w:val="31849B" w:themeColor="accent5" w:themeShade="BF"/>
        </w:rPr>
        <w:t xml:space="preserve">      "items"</w:t>
      </w:r>
      <w:r>
        <w:t>: {</w:t>
      </w:r>
    </w:p>
    <w:p w14:paraId="7DCAA0BC"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185593C" w14:textId="77777777" w:rsidR="00447451" w:rsidRDefault="00447451" w:rsidP="00447451">
      <w:pPr>
        <w:pStyle w:val="Code"/>
        <w:spacing w:line="259" w:lineRule="auto"/>
      </w:pPr>
      <w:r>
        <w:t xml:space="preserve">      }</w:t>
      </w:r>
    </w:p>
    <w:p w14:paraId="53BD4643" w14:textId="77777777" w:rsidR="00447451" w:rsidRDefault="00447451" w:rsidP="00447451">
      <w:pPr>
        <w:pStyle w:val="Code"/>
        <w:spacing w:line="259" w:lineRule="auto"/>
      </w:pPr>
      <w:r>
        <w:t xml:space="preserve">    },</w:t>
      </w:r>
    </w:p>
    <w:p w14:paraId="1F3D4EA9" w14:textId="77777777" w:rsidR="00447451" w:rsidRDefault="00447451" w:rsidP="00447451">
      <w:pPr>
        <w:pStyle w:val="Code"/>
        <w:spacing w:line="259" w:lineRule="auto"/>
      </w:pPr>
      <w:r>
        <w:rPr>
          <w:color w:val="31849B" w:themeColor="accent5" w:themeShade="BF"/>
        </w:rPr>
        <w:t xml:space="preserve">    "op"</w:t>
      </w:r>
      <w:r>
        <w:t>: {</w:t>
      </w:r>
    </w:p>
    <w:p w14:paraId="0DFF667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A0A9822" w14:textId="77777777" w:rsidR="00447451" w:rsidRDefault="00447451" w:rsidP="00447451">
      <w:pPr>
        <w:pStyle w:val="Code"/>
        <w:spacing w:line="259" w:lineRule="auto"/>
      </w:pPr>
      <w:r>
        <w:rPr>
          <w:color w:val="31849B" w:themeColor="accent5" w:themeShade="BF"/>
        </w:rPr>
        <w:t xml:space="preserve">      "items"</w:t>
      </w:r>
      <w:r>
        <w:t>: {</w:t>
      </w:r>
    </w:p>
    <w:p w14:paraId="237B0CF8" w14:textId="4008749E"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19" w:author="Andreas Kuehne" w:date="2019-06-25T11:18:00Z">
        <w:r w:rsidR="00BB4B67">
          <w:rPr>
            <w:color w:val="244061" w:themeColor="accent1" w:themeShade="80"/>
          </w:rPr>
          <w:delText>info</w:delText>
        </w:r>
      </w:del>
      <w:ins w:id="320"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OperationType"</w:t>
      </w:r>
    </w:p>
    <w:p w14:paraId="42AD5DE9" w14:textId="77777777" w:rsidR="00447451" w:rsidRDefault="00447451" w:rsidP="00447451">
      <w:pPr>
        <w:pStyle w:val="Code"/>
        <w:spacing w:line="259" w:lineRule="auto"/>
      </w:pPr>
      <w:r>
        <w:t xml:space="preserve">      }</w:t>
      </w:r>
    </w:p>
    <w:p w14:paraId="0FF888FE" w14:textId="77777777" w:rsidR="00447451" w:rsidRDefault="00447451" w:rsidP="00447451">
      <w:pPr>
        <w:pStyle w:val="Code"/>
        <w:spacing w:line="259" w:lineRule="auto"/>
      </w:pPr>
      <w:r>
        <w:t xml:space="preserve">    },</w:t>
      </w:r>
    </w:p>
    <w:p w14:paraId="4CAC277A" w14:textId="77777777" w:rsidR="00447451" w:rsidRDefault="00447451" w:rsidP="00447451">
      <w:pPr>
        <w:pStyle w:val="Code"/>
        <w:spacing w:line="259" w:lineRule="auto"/>
      </w:pPr>
      <w:r>
        <w:rPr>
          <w:color w:val="31849B" w:themeColor="accent5" w:themeShade="BF"/>
        </w:rPr>
        <w:t xml:space="preserve">    "pol"</w:t>
      </w:r>
      <w:r>
        <w:t>: {</w:t>
      </w:r>
    </w:p>
    <w:p w14:paraId="03735DC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BE212DA" w14:textId="77777777" w:rsidR="00447451" w:rsidRDefault="00447451" w:rsidP="00447451">
      <w:pPr>
        <w:pStyle w:val="Code"/>
        <w:spacing w:line="259" w:lineRule="auto"/>
      </w:pPr>
      <w:r>
        <w:rPr>
          <w:color w:val="31849B" w:themeColor="accent5" w:themeShade="BF"/>
        </w:rPr>
        <w:t xml:space="preserve">      "items"</w:t>
      </w:r>
      <w:r>
        <w:t>: {</w:t>
      </w:r>
    </w:p>
    <w:p w14:paraId="2AFA3ACB" w14:textId="1F6EB594"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21" w:author="Andreas Kuehne" w:date="2019-06-25T11:18:00Z">
        <w:r w:rsidR="00BB4B67">
          <w:rPr>
            <w:color w:val="244061" w:themeColor="accent1" w:themeShade="80"/>
          </w:rPr>
          <w:delText>info</w:delText>
        </w:r>
      </w:del>
      <w:ins w:id="322"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PolicyType"</w:t>
      </w:r>
    </w:p>
    <w:p w14:paraId="5CAE527D" w14:textId="77777777" w:rsidR="00447451" w:rsidRDefault="00447451" w:rsidP="00447451">
      <w:pPr>
        <w:pStyle w:val="Code"/>
        <w:spacing w:line="259" w:lineRule="auto"/>
      </w:pPr>
      <w:r>
        <w:t xml:space="preserve">      }</w:t>
      </w:r>
    </w:p>
    <w:p w14:paraId="269F6FF6" w14:textId="77777777" w:rsidR="00447451" w:rsidRDefault="00447451" w:rsidP="00447451">
      <w:pPr>
        <w:pStyle w:val="Code"/>
        <w:spacing w:line="259" w:lineRule="auto"/>
      </w:pPr>
      <w:r>
        <w:t xml:space="preserve">    },</w:t>
      </w:r>
    </w:p>
    <w:p w14:paraId="4D96EF15" w14:textId="77777777" w:rsidR="00447451" w:rsidRDefault="00447451" w:rsidP="00447451">
      <w:pPr>
        <w:pStyle w:val="Code"/>
        <w:spacing w:line="259" w:lineRule="auto"/>
      </w:pPr>
      <w:r>
        <w:rPr>
          <w:color w:val="31849B" w:themeColor="accent5" w:themeShade="BF"/>
        </w:rPr>
        <w:t xml:space="preserve">    "ext"</w:t>
      </w:r>
      <w:r>
        <w:t>: {</w:t>
      </w:r>
    </w:p>
    <w:p w14:paraId="325ED3BE"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AEDF510" w14:textId="77777777" w:rsidR="00447451" w:rsidRDefault="00447451" w:rsidP="00447451">
      <w:pPr>
        <w:pStyle w:val="Code"/>
        <w:spacing w:line="259" w:lineRule="auto"/>
      </w:pPr>
      <w:r>
        <w:rPr>
          <w:color w:val="31849B" w:themeColor="accent5" w:themeShade="BF"/>
        </w:rPr>
        <w:t xml:space="preserve">      "items"</w:t>
      </w:r>
      <w:r>
        <w:t>: {</w:t>
      </w:r>
    </w:p>
    <w:p w14:paraId="15DF6D3D" w14:textId="7538C2FB"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23" w:author="Andreas Kuehne" w:date="2019-06-25T11:18:00Z">
        <w:r w:rsidR="00BB4B67">
          <w:rPr>
            <w:color w:val="244061" w:themeColor="accent1" w:themeShade="80"/>
          </w:rPr>
          <w:delText>info</w:delText>
        </w:r>
      </w:del>
      <w:ins w:id="324"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376E6B8B" w14:textId="77777777" w:rsidR="00447451" w:rsidRDefault="00447451" w:rsidP="00447451">
      <w:pPr>
        <w:pStyle w:val="Code"/>
        <w:spacing w:line="259" w:lineRule="auto"/>
      </w:pPr>
      <w:r>
        <w:t xml:space="preserve">      }</w:t>
      </w:r>
    </w:p>
    <w:p w14:paraId="222077AF" w14:textId="77777777" w:rsidR="00447451" w:rsidRDefault="00447451" w:rsidP="00447451">
      <w:pPr>
        <w:pStyle w:val="Code"/>
        <w:spacing w:line="259" w:lineRule="auto"/>
      </w:pPr>
      <w:r>
        <w:t xml:space="preserve">    }</w:t>
      </w:r>
    </w:p>
    <w:p w14:paraId="529C334A" w14:textId="77777777" w:rsidR="00447451" w:rsidRDefault="00447451" w:rsidP="00447451">
      <w:pPr>
        <w:pStyle w:val="Code"/>
        <w:spacing w:line="259" w:lineRule="auto"/>
      </w:pPr>
      <w:r>
        <w:t xml:space="preserve">  },</w:t>
      </w:r>
    </w:p>
    <w:p w14:paraId="4D6878FF" w14:textId="1D9D1DAF"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w:t>
      </w:r>
      <w:del w:id="325" w:author="Andreas Kuehne" w:date="2019-06-25T11:18:00Z">
        <w:r w:rsidR="00BB4B67">
          <w:rPr>
            <w:color w:val="244061" w:themeColor="accent1" w:themeShade="80"/>
          </w:rPr>
          <w:delText>prfid</w:delText>
        </w:r>
      </w:del>
      <w:ins w:id="326" w:author="Andreas Kuehne" w:date="2019-06-25T11:18:00Z">
        <w:r>
          <w:rPr>
            <w:color w:val="244061" w:themeColor="accent1" w:themeShade="80"/>
          </w:rPr>
          <w:t>pid</w:t>
        </w:r>
      </w:ins>
      <w:r>
        <w:rPr>
          <w:color w:val="244061" w:themeColor="accent1" w:themeShade="80"/>
        </w:rPr>
        <w:t>", "op"</w:t>
      </w:r>
      <w:r>
        <w:t>]</w:t>
      </w:r>
    </w:p>
    <w:p w14:paraId="3BF6A3AE" w14:textId="77777777" w:rsidR="00447451" w:rsidRDefault="00447451" w:rsidP="00447451">
      <w:pPr>
        <w:pStyle w:val="Code"/>
        <w:spacing w:line="259" w:lineRule="auto"/>
      </w:pPr>
      <w:r>
        <w:t>}</w:t>
      </w:r>
    </w:p>
    <w:p w14:paraId="7FF22A44" w14:textId="77777777" w:rsidR="00447451" w:rsidRDefault="00447451" w:rsidP="00447451"/>
    <w:p w14:paraId="084C6DAA" w14:textId="77777777" w:rsidR="00447451" w:rsidRDefault="00447451" w:rsidP="00447451">
      <w:pPr>
        <w:pStyle w:val="berschrift4"/>
        <w:numPr>
          <w:ilvl w:val="3"/>
          <w:numId w:val="3"/>
        </w:numPr>
        <w:ind w:left="862" w:hanging="862"/>
      </w:pPr>
      <w:bookmarkStart w:id="327" w:name="_Toc3638188"/>
      <w:bookmarkStart w:id="328" w:name="_Toc3729297"/>
      <w:bookmarkStart w:id="329" w:name="_Toc3837617"/>
      <w:bookmarkStart w:id="330" w:name="_Toc5110525"/>
      <w:r>
        <w:t>Profile – XML Syntax</w:t>
      </w:r>
      <w:bookmarkEnd w:id="327"/>
      <w:bookmarkEnd w:id="328"/>
      <w:bookmarkEnd w:id="329"/>
      <w:bookmarkEnd w:id="330"/>
    </w:p>
    <w:p w14:paraId="7717C914" w14:textId="77777777" w:rsidR="00447451" w:rsidRPr="5404FA76" w:rsidRDefault="00447451" w:rsidP="00447451">
      <w:r w:rsidRPr="0CCF9147">
        <w:t xml:space="preserve">The XML type </w:t>
      </w:r>
      <w:r w:rsidRPr="002062A5">
        <w:rPr>
          <w:rFonts w:ascii="Courier New" w:eastAsia="Courier New" w:hAnsi="Courier New" w:cs="Courier New"/>
        </w:rPr>
        <w:t>ProfileType</w:t>
      </w:r>
      <w:r w:rsidRPr="0CCF9147">
        <w:t xml:space="preserve"> SHALL implement the requirements defined in the </w:t>
      </w:r>
      <w:r w:rsidRPr="002062A5">
        <w:rPr>
          <w:rFonts w:ascii="Courier New" w:eastAsia="Courier New" w:hAnsi="Courier New" w:cs="Courier New"/>
        </w:rPr>
        <w:t>Profile</w:t>
      </w:r>
      <w:r>
        <w:t xml:space="preserve"> </w:t>
      </w:r>
      <w:r w:rsidRPr="005A6FFD">
        <w:t>component.</w:t>
      </w:r>
    </w:p>
    <w:p w14:paraId="6689F88D" w14:textId="77777777" w:rsidR="00447451" w:rsidRDefault="00447451" w:rsidP="00447451">
      <w:r w:rsidRPr="005A6FFD">
        <w:rPr>
          <w:rFonts w:eastAsia="Arial"/>
        </w:rPr>
        <w:t xml:space="preserve">The </w:t>
      </w:r>
      <w:r w:rsidRPr="002062A5">
        <w:rPr>
          <w:rFonts w:ascii="Courier New" w:eastAsia="Courier New" w:hAnsi="Courier New" w:cs="Courier New"/>
        </w:rPr>
        <w:t>ProfileType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561135D4" w14:textId="77777777" w:rsidR="00447451" w:rsidRDefault="00447451" w:rsidP="00447451">
      <w:pPr>
        <w:pStyle w:val="Code"/>
      </w:pPr>
      <w:r>
        <w:rPr>
          <w:color w:val="31849B" w:themeColor="accent5" w:themeShade="BF"/>
        </w:rPr>
        <w:t>&lt;xs:complexType</w:t>
      </w:r>
      <w:r>
        <w:rPr>
          <w:color w:val="943634" w:themeColor="accent2" w:themeShade="BF"/>
        </w:rPr>
        <w:t xml:space="preserve"> name="</w:t>
      </w:r>
      <w:r>
        <w:rPr>
          <w:color w:val="244061" w:themeColor="accent1" w:themeShade="80"/>
        </w:rPr>
        <w:t>ProfileType</w:t>
      </w:r>
      <w:r>
        <w:rPr>
          <w:color w:val="943634" w:themeColor="accent2" w:themeShade="BF"/>
        </w:rPr>
        <w:t>"</w:t>
      </w:r>
      <w:r>
        <w:rPr>
          <w:color w:val="31849B" w:themeColor="accent5" w:themeShade="BF"/>
        </w:rPr>
        <w:t>&gt;</w:t>
      </w:r>
    </w:p>
    <w:p w14:paraId="6D4AE27A" w14:textId="77777777" w:rsidR="00447451" w:rsidRDefault="00447451" w:rsidP="00447451">
      <w:pPr>
        <w:pStyle w:val="Code"/>
      </w:pPr>
      <w:r>
        <w:rPr>
          <w:color w:val="31849B" w:themeColor="accent5" w:themeShade="BF"/>
        </w:rPr>
        <w:t xml:space="preserve">  &lt;xs:sequence&gt;</w:t>
      </w:r>
    </w:p>
    <w:p w14:paraId="6CDF41B4"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ProfileIdentifier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BE87912"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7989EC" w14:textId="2F8877D9"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331" w:author="Andreas Kuehne" w:date="2019-06-25T11:18:00Z">
        <w:r w:rsidR="00BB4B67">
          <w:rPr>
            <w:color w:val="244061" w:themeColor="accent1" w:themeShade="80"/>
          </w:rPr>
          <w:delText>info</w:delText>
        </w:r>
      </w:del>
      <w:ins w:id="332"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41ACE92B" w14:textId="216A9F4B"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Operation</w:t>
      </w:r>
      <w:r>
        <w:rPr>
          <w:color w:val="943634" w:themeColor="accent2" w:themeShade="BF"/>
        </w:rPr>
        <w:t>" type="</w:t>
      </w:r>
      <w:del w:id="333" w:author="Andreas Kuehne" w:date="2019-06-25T11:18:00Z">
        <w:r w:rsidR="00BB4B67">
          <w:rPr>
            <w:color w:val="244061" w:themeColor="accent1" w:themeShade="80"/>
          </w:rPr>
          <w:delText>info</w:delText>
        </w:r>
      </w:del>
      <w:ins w:id="334"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OperationType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179E692" w14:textId="126DC376"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w:t>
      </w:r>
      <w:r>
        <w:rPr>
          <w:color w:val="943634" w:themeColor="accent2" w:themeShade="BF"/>
        </w:rPr>
        <w:t>" type="</w:t>
      </w:r>
      <w:del w:id="335" w:author="Andreas Kuehne" w:date="2019-06-25T11:18:00Z">
        <w:r w:rsidR="00BB4B67">
          <w:rPr>
            <w:color w:val="244061" w:themeColor="accent1" w:themeShade="80"/>
          </w:rPr>
          <w:delText>info</w:delText>
        </w:r>
      </w:del>
      <w:ins w:id="336"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PolicyType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8F419C" w14:textId="17F036B9"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337" w:author="Andreas Kuehne" w:date="2019-06-25T11:18:00Z">
        <w:r w:rsidR="00BB4B67">
          <w:rPr>
            <w:color w:val="244061" w:themeColor="accent1" w:themeShade="80"/>
          </w:rPr>
          <w:delText>info</w:delText>
        </w:r>
      </w:del>
      <w:ins w:id="338"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7ED4DDF4" w14:textId="77777777" w:rsidR="00447451" w:rsidRDefault="00447451" w:rsidP="00447451">
      <w:pPr>
        <w:pStyle w:val="Code"/>
      </w:pPr>
      <w:r>
        <w:rPr>
          <w:color w:val="31849B" w:themeColor="accent5" w:themeShade="BF"/>
        </w:rPr>
        <w:t xml:space="preserve">  &lt;/xs:sequence&gt;</w:t>
      </w:r>
    </w:p>
    <w:p w14:paraId="4753C324" w14:textId="77777777" w:rsidR="00447451" w:rsidRDefault="00447451" w:rsidP="00447451">
      <w:pPr>
        <w:pStyle w:val="Code"/>
      </w:pPr>
      <w:r>
        <w:rPr>
          <w:color w:val="31849B" w:themeColor="accent5" w:themeShade="BF"/>
        </w:rPr>
        <w:t>&lt;/xs:complexType&gt;</w:t>
      </w:r>
    </w:p>
    <w:p w14:paraId="73720C53"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ProfileType</w:t>
      </w:r>
      <w:r w:rsidRPr="71C71F8C">
        <w:t xml:space="preserve"> </w:t>
      </w:r>
      <w:r>
        <w:t xml:space="preserve">XML element SHALL implement in XML syntax the sub-component that has a name equal to its local name. </w:t>
      </w:r>
    </w:p>
    <w:p w14:paraId="794FBA98" w14:textId="77777777" w:rsidR="00373F1D" w:rsidRDefault="00373F1D" w:rsidP="00373F1D">
      <w:pPr>
        <w:pStyle w:val="berschrift3"/>
        <w:numPr>
          <w:ilvl w:val="2"/>
          <w:numId w:val="3"/>
        </w:numPr>
      </w:pPr>
      <w:bookmarkStart w:id="339" w:name="_RefComp7FC5E81A"/>
      <w:bookmarkStart w:id="340" w:name="_Toc3638165"/>
      <w:bookmarkStart w:id="341" w:name="_Toc3729298"/>
      <w:bookmarkStart w:id="342" w:name="_Toc3837618"/>
      <w:bookmarkStart w:id="343" w:name="_Toc5110526"/>
      <w:r>
        <w:t>Component Operation</w:t>
      </w:r>
      <w:bookmarkEnd w:id="339"/>
      <w:bookmarkEnd w:id="340"/>
      <w:bookmarkEnd w:id="341"/>
      <w:bookmarkEnd w:id="342"/>
      <w:bookmarkEnd w:id="343"/>
    </w:p>
    <w:p w14:paraId="02B64F89" w14:textId="77777777" w:rsidR="00EE356D" w:rsidRDefault="00EE356D" w:rsidP="00373F1D">
      <w:r>
        <w:t xml:space="preserve">The </w:t>
      </w:r>
      <w:r w:rsidRPr="00EE356D">
        <w:rPr>
          <w:rStyle w:val="Datatype"/>
        </w:rPr>
        <w:t>Operation</w:t>
      </w:r>
      <w:r>
        <w:t xml:space="preserve"> component </w:t>
      </w:r>
      <w:r w:rsidR="00097724">
        <w:t>is part of</w:t>
      </w:r>
      <w:r>
        <w:t xml:space="preserve"> the </w:t>
      </w:r>
      <w:r w:rsidRPr="00C95E4D">
        <w:rPr>
          <w:rStyle w:val="Datatype"/>
        </w:rPr>
        <w:t>Pro</w:t>
      </w:r>
      <w:r>
        <w:rPr>
          <w:rStyle w:val="Datatype"/>
        </w:rPr>
        <w:t xml:space="preserve">file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operation supported by a specific profile of the supported digital signature related protocol.</w:t>
      </w:r>
    </w:p>
    <w:p w14:paraId="2715E70E" w14:textId="77777777" w:rsidR="00373F1D" w:rsidRDefault="00373F1D" w:rsidP="00373F1D">
      <w:r>
        <w:t>Below follows a list of the sub-components that constitute this component:</w:t>
      </w:r>
    </w:p>
    <w:p w14:paraId="0E4DC4FB" w14:textId="6AC4235F" w:rsidR="00373F1D" w:rsidRDefault="00373F1D" w:rsidP="00C675DC">
      <w:pPr>
        <w:pStyle w:val="Member"/>
      </w:pPr>
      <w:r>
        <w:t xml:space="preserve">The </w:t>
      </w:r>
      <w:del w:id="344" w:author="Andreas Kuehne" w:date="2019-06-25T11:18:00Z">
        <w:r w:rsidR="00BB4B67">
          <w:rPr>
            <w:rStyle w:val="Datatype"/>
          </w:rPr>
          <w:delText>OperationIdentifier</w:delText>
        </w:r>
      </w:del>
      <w:ins w:id="345" w:author="Andreas Kuehne" w:date="2019-06-25T11:18:00Z">
        <w:r w:rsidRPr="35C1378D">
          <w:rPr>
            <w:rStyle w:val="Datatype"/>
          </w:rPr>
          <w:t>Name</w:t>
        </w:r>
      </w:ins>
      <w:r>
        <w:t xml:space="preserve"> element MUST contain one instance of a </w:t>
      </w:r>
      <w:del w:id="346" w:author="Andreas Kuehne" w:date="2019-06-25T11:18:00Z">
        <w:r w:rsidR="00BB4B67">
          <w:delText>URI</w:delText>
        </w:r>
      </w:del>
      <w:ins w:id="347" w:author="Andreas Kuehne" w:date="2019-06-25T11:18:00Z">
        <w:r>
          <w:t>string</w:t>
        </w:r>
      </w:ins>
      <w:r w:rsidR="00EE356D">
        <w:t xml:space="preserve">, which </w:t>
      </w:r>
      <w:r w:rsidR="00E00AEE">
        <w:t xml:space="preserve">MUST </w:t>
      </w:r>
      <w:r w:rsidR="00EE356D">
        <w:t xml:space="preserve">reflect the name of the </w:t>
      </w:r>
      <w:r w:rsidR="00E00AEE">
        <w:t xml:space="preserve">request to invoke the </w:t>
      </w:r>
      <w:r w:rsidR="00EE356D">
        <w:t>operation</w:t>
      </w:r>
      <w:r w:rsidR="00E034CC">
        <w:t xml:space="preserve">. </w:t>
      </w:r>
      <w:r w:rsidR="009A2A07">
        <w:t xml:space="preserve">For REST-based services this corresponds to the </w:t>
      </w:r>
      <w:r w:rsidR="003C49F0" w:rsidRPr="003C49F0">
        <w:rPr>
          <w:rStyle w:val="Datatype"/>
        </w:rPr>
        <w:t>Paths Object</w:t>
      </w:r>
      <w:r w:rsidR="003C49F0">
        <w:t xml:space="preserve"> component within [</w:t>
      </w:r>
      <w:hyperlink w:anchor="ref_OpenAPI" w:history="1">
        <w:r w:rsidR="003C49F0" w:rsidRPr="003C49F0">
          <w:rPr>
            <w:rStyle w:val="Hyperlink"/>
          </w:rPr>
          <w:t>OpenAPI</w:t>
        </w:r>
      </w:hyperlink>
      <w:r w:rsidR="003C49F0">
        <w:t>]</w:t>
      </w:r>
      <w:r w:rsidR="0094440C">
        <w:t xml:space="preserve"> </w:t>
      </w:r>
      <w:r w:rsidR="00C675DC">
        <w:t xml:space="preserve">and the </w:t>
      </w:r>
      <w:del w:id="348" w:author="Andreas Kuehne" w:date="2019-06-25T11:18:00Z">
        <w:r w:rsidR="00BB4B67">
          <w:rPr>
            <w:rStyle w:val="Datatype"/>
          </w:rPr>
          <w:delText>OperationIdentifier</w:delText>
        </w:r>
      </w:del>
      <w:ins w:id="349" w:author="Andreas Kuehne" w:date="2019-06-25T11:18:00Z">
        <w:r w:rsidR="00C675DC" w:rsidRPr="003C49F0">
          <w:rPr>
            <w:rStyle w:val="Datatype"/>
          </w:rPr>
          <w:t>Name</w:t>
        </w:r>
      </w:ins>
      <w:r w:rsidR="00C675DC">
        <w:t xml:space="preserve"> element SHOULD contain the relative path the endpoint at which the operation can be invoked, which is appended to the URL of the </w:t>
      </w:r>
      <w:r w:rsidR="00C675DC" w:rsidRPr="003C49F0">
        <w:rPr>
          <w:rStyle w:val="Datatype"/>
        </w:rPr>
        <w:t>Server</w:t>
      </w:r>
      <w:r w:rsidR="00C675DC">
        <w:t xml:space="preserve"> component within the </w:t>
      </w:r>
      <w:r w:rsidR="00C675DC" w:rsidRPr="003C49F0">
        <w:rPr>
          <w:rStyle w:val="Datatype"/>
        </w:rPr>
        <w:t>Protocol</w:t>
      </w:r>
      <w:r w:rsidR="00C675DC">
        <w:t xml:space="preserve"> element specified in clause </w:t>
      </w:r>
      <w:r w:rsidR="00C675DC">
        <w:fldChar w:fldCharType="begin"/>
      </w:r>
      <w:r w:rsidR="00C675DC">
        <w:instrText xml:space="preserve"> REF _RefCompACE1111B \r \h </w:instrText>
      </w:r>
      <w:r w:rsidR="00C675DC">
        <w:fldChar w:fldCharType="separate"/>
      </w:r>
      <w:r w:rsidR="00C675DC">
        <w:t>3.1.2</w:t>
      </w:r>
      <w:r w:rsidR="00C675DC">
        <w:fldChar w:fldCharType="end"/>
      </w:r>
      <w:r w:rsidR="00C675DC">
        <w:t xml:space="preserve">. For </w:t>
      </w:r>
      <w:r w:rsidR="009A2A07">
        <w:t>SOAP-based services th</w:t>
      </w:r>
      <w:r w:rsidR="00C675DC">
        <w:t xml:space="preserve">e </w:t>
      </w:r>
      <w:r w:rsidR="00C675DC" w:rsidRPr="00C675DC">
        <w:rPr>
          <w:rStyle w:val="Datatype"/>
        </w:rPr>
        <w:t>Name</w:t>
      </w:r>
      <w:r w:rsidR="00C675DC">
        <w:t xml:space="preserve"> element </w:t>
      </w:r>
      <w:r w:rsidR="009A2A07">
        <w:t xml:space="preserve">corresponds to the </w:t>
      </w:r>
      <w:r w:rsidR="009A2A07" w:rsidRPr="00C675DC">
        <w:rPr>
          <w:rStyle w:val="Datatype"/>
        </w:rPr>
        <w:t>soap:operation</w:t>
      </w:r>
      <w:r w:rsidR="009A2A07">
        <w:t xml:space="preserve"> </w:t>
      </w:r>
      <w:r w:rsidR="00C675DC">
        <w:t>within [</w:t>
      </w:r>
      <w:hyperlink w:anchor="ref_WSDL" w:history="1">
        <w:r w:rsidR="00C675DC" w:rsidRPr="00C675DC">
          <w:rPr>
            <w:rStyle w:val="Hyperlink"/>
          </w:rPr>
          <w:t>WSDL</w:t>
        </w:r>
      </w:hyperlink>
      <w:r w:rsidR="00C675DC">
        <w:t>].</w:t>
      </w:r>
    </w:p>
    <w:p w14:paraId="588A80D6"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C675DC">
        <w:t xml:space="preserve">, which points to a specification document describing the specific operation under consideration. </w:t>
      </w:r>
    </w:p>
    <w:p w14:paraId="547D7FA9"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C675DC">
        <w:t>, which satisfies the requirements specified in [</w:t>
      </w:r>
      <w:hyperlink w:anchor="ref_DSS2Core" w:history="1">
        <w:r w:rsidR="00C675DC" w:rsidRPr="007A0BA1">
          <w:rPr>
            <w:rStyle w:val="Hyperlink"/>
          </w:rPr>
          <w:t>DSS-v2.0</w:t>
        </w:r>
      </w:hyperlink>
      <w:r w:rsidR="00C675DC">
        <w:t xml:space="preserve">] for the </w:t>
      </w:r>
      <w:r w:rsidR="00C675DC" w:rsidRPr="007A0BA1">
        <w:rPr>
          <w:rStyle w:val="Datatype"/>
        </w:rPr>
        <w:t>InternationalString</w:t>
      </w:r>
      <w:r w:rsidR="00C675DC">
        <w:t xml:space="preserve"> component and can be used to provide additional information with respect to the specific operation under consideration.</w:t>
      </w:r>
    </w:p>
    <w:p w14:paraId="6D976224" w14:textId="77777777" w:rsidR="00373F1D" w:rsidRDefault="00373F1D" w:rsidP="00373F1D">
      <w:pPr>
        <w:pStyle w:val="Member"/>
      </w:pPr>
      <w:r>
        <w:t xml:space="preserve">The OPTIONAL </w:t>
      </w:r>
      <w:r w:rsidRPr="35C1378D">
        <w:rPr>
          <w:rStyle w:val="Datatype"/>
        </w:rPr>
        <w:t>Input</w:t>
      </w:r>
      <w:r>
        <w:t xml:space="preserve"> element, if present, MAY occur zero or more times containing a sub-component</w:t>
      </w:r>
      <w:r w:rsidR="00097724">
        <w:t>, which specifies details of a specific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639CE08F" w14:textId="77777777" w:rsidR="00373F1D" w:rsidRDefault="00373F1D" w:rsidP="00373F1D">
      <w:pPr>
        <w:pStyle w:val="Member"/>
      </w:pPr>
      <w:r>
        <w:t xml:space="preserve">The OPTIONAL </w:t>
      </w:r>
      <w:r w:rsidRPr="35C1378D">
        <w:rPr>
          <w:rStyle w:val="Datatype"/>
        </w:rPr>
        <w:t>Option</w:t>
      </w:r>
      <w:r>
        <w:t xml:space="preserve"> element, if present, MAY occur zero or more times containing a sub-component</w:t>
      </w:r>
      <w:r w:rsidR="00097724">
        <w:t>, which specifies details of a specific optional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145FB3EE" w14:textId="77777777" w:rsidR="00C675DC" w:rsidRDefault="00C675DC" w:rsidP="00C675DC">
      <w:pPr>
        <w:pStyle w:val="Member"/>
      </w:pPr>
      <w:r>
        <w:t xml:space="preserve">The OPTIONAL </w:t>
      </w:r>
      <w:r w:rsidRPr="35C1378D">
        <w:rPr>
          <w:rStyle w:val="Datatype"/>
        </w:rPr>
        <w:t>Output</w:t>
      </w:r>
      <w:r>
        <w:t xml:space="preserve"> element, if present, MAY occur zero or more times containing a sub-component</w:t>
      </w:r>
      <w:r w:rsidR="00097724">
        <w:t>, which specifies details of a specific output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t>3.1.5</w:t>
      </w:r>
      <w:r>
        <w:fldChar w:fldCharType="end"/>
      </w:r>
      <w:r>
        <w:t xml:space="preserve">. </w:t>
      </w:r>
    </w:p>
    <w:p w14:paraId="36866D1B" w14:textId="77777777" w:rsidR="00C675DC" w:rsidRDefault="00C675DC" w:rsidP="00C675DC">
      <w:pPr>
        <w:pStyle w:val="Member"/>
      </w:pPr>
      <w:r>
        <w:t xml:space="preserve">The OPTIONAL </w:t>
      </w:r>
      <w:r w:rsidRPr="35C1378D">
        <w:rPr>
          <w:rStyle w:val="Datatype"/>
        </w:rPr>
        <w:t>Schema</w:t>
      </w:r>
      <w:r>
        <w:t xml:space="preserve"> element, if present, MUST contain a URI, which </w:t>
      </w:r>
      <w:r w:rsidR="00AA1DC4">
        <w:t>points to</w:t>
      </w:r>
      <w:r>
        <w:t xml:space="preserve"> the </w:t>
      </w:r>
      <w:r w:rsidR="00AA1DC4">
        <w:t xml:space="preserve">applicable </w:t>
      </w:r>
      <w:r>
        <w:t>schema document</w:t>
      </w:r>
      <w:r w:rsidR="00AA1DC4">
        <w:t xml:space="preserve">, which defines the detailed syntax of </w:t>
      </w:r>
      <w:r w:rsidR="00506FC1">
        <w:t xml:space="preserve">the </w:t>
      </w:r>
      <w:r w:rsidR="00AA1DC4">
        <w:t>component implementing the operation under consideration</w:t>
      </w:r>
      <w:r>
        <w:t>.</w:t>
      </w:r>
    </w:p>
    <w:p w14:paraId="5E146EC3" w14:textId="77777777" w:rsidR="00C675DC" w:rsidRPr="00C675DC" w:rsidRDefault="00C675DC" w:rsidP="00C675DC"/>
    <w:p w14:paraId="50EA1365"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AA1DC4">
        <w:t xml:space="preserve">, which extends the semantics of the </w:t>
      </w:r>
      <w:r w:rsidR="00097724" w:rsidRPr="00097724">
        <w:rPr>
          <w:rStyle w:val="Datatype"/>
        </w:rPr>
        <w:t>O</w:t>
      </w:r>
      <w:r w:rsidR="00AA1DC4" w:rsidRPr="00097724">
        <w:rPr>
          <w:rStyle w:val="Datatype"/>
        </w:rPr>
        <w:t>peration</w:t>
      </w:r>
      <w:r w:rsidR="00AA1DC4">
        <w:t xml:space="preserve"> element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3EF6DA64" w14:textId="77777777" w:rsidR="00373F1D" w:rsidRDefault="00373F1D" w:rsidP="00373F1D">
      <w:pPr>
        <w:pStyle w:val="berschrift4"/>
        <w:numPr>
          <w:ilvl w:val="3"/>
          <w:numId w:val="3"/>
        </w:numPr>
        <w:ind w:left="862" w:hanging="862"/>
      </w:pPr>
      <w:bookmarkStart w:id="350" w:name="_Toc3638166"/>
      <w:bookmarkStart w:id="351" w:name="_Toc3729299"/>
      <w:bookmarkStart w:id="352" w:name="_Toc3837619"/>
      <w:bookmarkStart w:id="353" w:name="_Toc5110527"/>
      <w:r>
        <w:t>Operation – JSON Syntax</w:t>
      </w:r>
      <w:bookmarkEnd w:id="350"/>
      <w:bookmarkEnd w:id="351"/>
      <w:bookmarkEnd w:id="352"/>
      <w:bookmarkEnd w:id="353"/>
    </w:p>
    <w:p w14:paraId="1F24F9DC"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OperationType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Operation</w:t>
      </w:r>
      <w:r>
        <w:t xml:space="preserve"> component.</w:t>
      </w:r>
    </w:p>
    <w:p w14:paraId="689223F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Operation</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24B89754" w14:textId="77777777" w:rsidTr="00B316A4">
        <w:tc>
          <w:tcPr>
            <w:tcW w:w="4675" w:type="dxa"/>
          </w:tcPr>
          <w:p w14:paraId="497BB485" w14:textId="77777777" w:rsidR="00373F1D" w:rsidRPr="00B316A4" w:rsidRDefault="00373F1D" w:rsidP="00B316A4">
            <w:pPr>
              <w:jc w:val="center"/>
              <w:rPr>
                <w:b/>
              </w:rPr>
            </w:pPr>
            <w:r w:rsidRPr="00B316A4">
              <w:rPr>
                <w:b/>
              </w:rPr>
              <w:t>Element</w:t>
            </w:r>
          </w:p>
        </w:tc>
        <w:tc>
          <w:tcPr>
            <w:tcW w:w="4675" w:type="dxa"/>
          </w:tcPr>
          <w:p w14:paraId="29C925B7" w14:textId="77777777" w:rsidR="00373F1D" w:rsidRPr="00B316A4" w:rsidRDefault="00373F1D" w:rsidP="00B316A4">
            <w:pPr>
              <w:jc w:val="center"/>
              <w:rPr>
                <w:b/>
              </w:rPr>
            </w:pPr>
            <w:r w:rsidRPr="00B316A4">
              <w:rPr>
                <w:b/>
              </w:rPr>
              <w:t>Implementing JSON member name</w:t>
            </w:r>
          </w:p>
        </w:tc>
      </w:tr>
      <w:tr w:rsidR="00373F1D" w14:paraId="4D4D199F" w14:textId="77777777" w:rsidTr="00B316A4">
        <w:tc>
          <w:tcPr>
            <w:tcW w:w="4675" w:type="dxa"/>
          </w:tcPr>
          <w:p w14:paraId="58922DAF" w14:textId="77777777" w:rsidR="00373F1D" w:rsidRPr="00B316A4" w:rsidRDefault="00373F1D" w:rsidP="00B316A4">
            <w:pPr>
              <w:jc w:val="center"/>
              <w:rPr>
                <w:rStyle w:val="Datatype"/>
              </w:rPr>
            </w:pPr>
            <w:r w:rsidRPr="00B316A4">
              <w:rPr>
                <w:rStyle w:val="Datatype"/>
              </w:rPr>
              <w:t>Name</w:t>
            </w:r>
          </w:p>
        </w:tc>
        <w:tc>
          <w:tcPr>
            <w:tcW w:w="4675" w:type="dxa"/>
          </w:tcPr>
          <w:p w14:paraId="7AEF66F1" w14:textId="77777777" w:rsidR="00373F1D" w:rsidRPr="00B316A4" w:rsidRDefault="00373F1D" w:rsidP="00B316A4">
            <w:pPr>
              <w:jc w:val="center"/>
              <w:rPr>
                <w:rStyle w:val="Datatype"/>
              </w:rPr>
            </w:pPr>
            <w:r w:rsidRPr="00B316A4">
              <w:rPr>
                <w:rStyle w:val="Datatype"/>
              </w:rPr>
              <w:t>name</w:t>
            </w:r>
          </w:p>
        </w:tc>
      </w:tr>
      <w:tr w:rsidR="00373F1D" w14:paraId="0F137732" w14:textId="77777777" w:rsidTr="00B316A4">
        <w:tc>
          <w:tcPr>
            <w:tcW w:w="4675" w:type="dxa"/>
          </w:tcPr>
          <w:p w14:paraId="21DCBC29" w14:textId="77777777" w:rsidR="00373F1D" w:rsidRPr="00B316A4" w:rsidRDefault="00373F1D" w:rsidP="00B316A4">
            <w:pPr>
              <w:jc w:val="center"/>
              <w:rPr>
                <w:rStyle w:val="Datatype"/>
              </w:rPr>
            </w:pPr>
            <w:r w:rsidRPr="00B316A4">
              <w:rPr>
                <w:rStyle w:val="Datatype"/>
              </w:rPr>
              <w:t>Specification</w:t>
            </w:r>
          </w:p>
        </w:tc>
        <w:tc>
          <w:tcPr>
            <w:tcW w:w="4675" w:type="dxa"/>
          </w:tcPr>
          <w:p w14:paraId="2C2B2ABE" w14:textId="77777777" w:rsidR="00373F1D" w:rsidRPr="00B316A4" w:rsidRDefault="00373F1D" w:rsidP="00B316A4">
            <w:pPr>
              <w:jc w:val="center"/>
              <w:rPr>
                <w:rStyle w:val="Datatype"/>
              </w:rPr>
            </w:pPr>
            <w:r w:rsidRPr="00B316A4">
              <w:rPr>
                <w:rStyle w:val="Datatype"/>
              </w:rPr>
              <w:t>spec</w:t>
            </w:r>
          </w:p>
        </w:tc>
      </w:tr>
      <w:tr w:rsidR="00373F1D" w14:paraId="61F6BBB2" w14:textId="77777777" w:rsidTr="00B316A4">
        <w:tc>
          <w:tcPr>
            <w:tcW w:w="4675" w:type="dxa"/>
          </w:tcPr>
          <w:p w14:paraId="78D0672B" w14:textId="77777777" w:rsidR="00373F1D" w:rsidRPr="00B316A4" w:rsidRDefault="00373F1D" w:rsidP="00B316A4">
            <w:pPr>
              <w:jc w:val="center"/>
              <w:rPr>
                <w:rStyle w:val="Datatype"/>
              </w:rPr>
            </w:pPr>
            <w:r w:rsidRPr="00B316A4">
              <w:rPr>
                <w:rStyle w:val="Datatype"/>
              </w:rPr>
              <w:t>Description</w:t>
            </w:r>
          </w:p>
        </w:tc>
        <w:tc>
          <w:tcPr>
            <w:tcW w:w="4675" w:type="dxa"/>
          </w:tcPr>
          <w:p w14:paraId="6E12CAB0" w14:textId="77777777" w:rsidR="00373F1D" w:rsidRPr="00B316A4" w:rsidRDefault="00373F1D" w:rsidP="00B316A4">
            <w:pPr>
              <w:jc w:val="center"/>
              <w:rPr>
                <w:rStyle w:val="Datatype"/>
              </w:rPr>
            </w:pPr>
            <w:r w:rsidRPr="00B316A4">
              <w:rPr>
                <w:rStyle w:val="Datatype"/>
              </w:rPr>
              <w:t>desc</w:t>
            </w:r>
          </w:p>
        </w:tc>
      </w:tr>
      <w:tr w:rsidR="00373F1D" w14:paraId="0DFA9EC2" w14:textId="77777777" w:rsidTr="00B316A4">
        <w:tc>
          <w:tcPr>
            <w:tcW w:w="4675" w:type="dxa"/>
          </w:tcPr>
          <w:p w14:paraId="518B7BF2" w14:textId="77777777" w:rsidR="00373F1D" w:rsidRPr="00B316A4" w:rsidRDefault="00373F1D" w:rsidP="00B316A4">
            <w:pPr>
              <w:jc w:val="center"/>
              <w:rPr>
                <w:rStyle w:val="Datatype"/>
              </w:rPr>
            </w:pPr>
            <w:r w:rsidRPr="00B316A4">
              <w:rPr>
                <w:rStyle w:val="Datatype"/>
              </w:rPr>
              <w:t>Input</w:t>
            </w:r>
          </w:p>
        </w:tc>
        <w:tc>
          <w:tcPr>
            <w:tcW w:w="4675" w:type="dxa"/>
          </w:tcPr>
          <w:p w14:paraId="6F1EDC69" w14:textId="77777777" w:rsidR="00373F1D" w:rsidRPr="00B316A4" w:rsidRDefault="00373F1D" w:rsidP="00B316A4">
            <w:pPr>
              <w:jc w:val="center"/>
              <w:rPr>
                <w:rStyle w:val="Datatype"/>
              </w:rPr>
            </w:pPr>
            <w:r w:rsidRPr="00B316A4">
              <w:rPr>
                <w:rStyle w:val="Datatype"/>
              </w:rPr>
              <w:t>in</w:t>
            </w:r>
          </w:p>
        </w:tc>
      </w:tr>
      <w:tr w:rsidR="00373F1D" w14:paraId="25115D47" w14:textId="77777777" w:rsidTr="00B316A4">
        <w:tc>
          <w:tcPr>
            <w:tcW w:w="4675" w:type="dxa"/>
          </w:tcPr>
          <w:p w14:paraId="62A940A1" w14:textId="77777777" w:rsidR="00373F1D" w:rsidRPr="00B316A4" w:rsidRDefault="00373F1D" w:rsidP="00B316A4">
            <w:pPr>
              <w:jc w:val="center"/>
              <w:rPr>
                <w:rStyle w:val="Datatype"/>
              </w:rPr>
            </w:pPr>
            <w:r w:rsidRPr="00B316A4">
              <w:rPr>
                <w:rStyle w:val="Datatype"/>
              </w:rPr>
              <w:t>Option</w:t>
            </w:r>
          </w:p>
        </w:tc>
        <w:tc>
          <w:tcPr>
            <w:tcW w:w="4675" w:type="dxa"/>
          </w:tcPr>
          <w:p w14:paraId="12215D9F" w14:textId="77777777" w:rsidR="00373F1D" w:rsidRPr="00B316A4" w:rsidRDefault="00373F1D" w:rsidP="00B316A4">
            <w:pPr>
              <w:jc w:val="center"/>
              <w:rPr>
                <w:rStyle w:val="Datatype"/>
              </w:rPr>
            </w:pPr>
            <w:r w:rsidRPr="00B316A4">
              <w:rPr>
                <w:rStyle w:val="Datatype"/>
              </w:rPr>
              <w:t>opt</w:t>
            </w:r>
          </w:p>
        </w:tc>
      </w:tr>
      <w:tr w:rsidR="00373F1D" w14:paraId="5258F812" w14:textId="77777777" w:rsidTr="00B316A4">
        <w:tc>
          <w:tcPr>
            <w:tcW w:w="4675" w:type="dxa"/>
          </w:tcPr>
          <w:p w14:paraId="26342F55" w14:textId="77777777" w:rsidR="00373F1D" w:rsidRPr="00B316A4" w:rsidRDefault="00373F1D" w:rsidP="00B316A4">
            <w:pPr>
              <w:jc w:val="center"/>
              <w:rPr>
                <w:rStyle w:val="Datatype"/>
              </w:rPr>
            </w:pPr>
            <w:r w:rsidRPr="00B316A4">
              <w:rPr>
                <w:rStyle w:val="Datatype"/>
              </w:rPr>
              <w:t>Output</w:t>
            </w:r>
          </w:p>
        </w:tc>
        <w:tc>
          <w:tcPr>
            <w:tcW w:w="4675" w:type="dxa"/>
          </w:tcPr>
          <w:p w14:paraId="3B088EBF" w14:textId="77777777" w:rsidR="00373F1D" w:rsidRPr="00B316A4" w:rsidRDefault="00373F1D" w:rsidP="00B316A4">
            <w:pPr>
              <w:jc w:val="center"/>
              <w:rPr>
                <w:rStyle w:val="Datatype"/>
              </w:rPr>
            </w:pPr>
            <w:r w:rsidRPr="00B316A4">
              <w:rPr>
                <w:rStyle w:val="Datatype"/>
              </w:rPr>
              <w:t>out</w:t>
            </w:r>
          </w:p>
        </w:tc>
      </w:tr>
      <w:tr w:rsidR="00373F1D" w14:paraId="4F810914" w14:textId="77777777" w:rsidTr="00B316A4">
        <w:tc>
          <w:tcPr>
            <w:tcW w:w="4675" w:type="dxa"/>
          </w:tcPr>
          <w:p w14:paraId="3A31BDB4" w14:textId="77777777" w:rsidR="00373F1D" w:rsidRPr="00B316A4" w:rsidRDefault="00373F1D" w:rsidP="00B316A4">
            <w:pPr>
              <w:jc w:val="center"/>
              <w:rPr>
                <w:rStyle w:val="Datatype"/>
              </w:rPr>
            </w:pPr>
            <w:r w:rsidRPr="00B316A4">
              <w:rPr>
                <w:rStyle w:val="Datatype"/>
              </w:rPr>
              <w:t>Schema</w:t>
            </w:r>
          </w:p>
        </w:tc>
        <w:tc>
          <w:tcPr>
            <w:tcW w:w="4675" w:type="dxa"/>
          </w:tcPr>
          <w:p w14:paraId="21478333" w14:textId="018DD55F" w:rsidR="00373F1D" w:rsidRPr="00B316A4" w:rsidRDefault="00BB4B67" w:rsidP="00B316A4">
            <w:pPr>
              <w:jc w:val="center"/>
              <w:rPr>
                <w:rStyle w:val="Datatype"/>
              </w:rPr>
            </w:pPr>
            <w:del w:id="354" w:author="Andreas Kuehne" w:date="2019-06-25T11:18:00Z">
              <w:r>
                <w:rPr>
                  <w:rStyle w:val="Datatype"/>
                </w:rPr>
                <w:delText>schema</w:delText>
              </w:r>
            </w:del>
            <w:ins w:id="355" w:author="Andreas Kuehne" w:date="2019-06-25T11:18:00Z">
              <w:r w:rsidR="00373F1D" w:rsidRPr="00B316A4">
                <w:rPr>
                  <w:rStyle w:val="Datatype"/>
                </w:rPr>
                <w:t>xsd</w:t>
              </w:r>
            </w:ins>
          </w:p>
        </w:tc>
      </w:tr>
      <w:tr w:rsidR="00373F1D" w14:paraId="23FAB52F" w14:textId="77777777" w:rsidTr="00B316A4">
        <w:tc>
          <w:tcPr>
            <w:tcW w:w="4675" w:type="dxa"/>
          </w:tcPr>
          <w:p w14:paraId="24461E08" w14:textId="77777777" w:rsidR="00373F1D" w:rsidRPr="00B316A4" w:rsidRDefault="00373F1D" w:rsidP="00B316A4">
            <w:pPr>
              <w:jc w:val="center"/>
              <w:rPr>
                <w:rStyle w:val="Datatype"/>
              </w:rPr>
            </w:pPr>
            <w:r w:rsidRPr="00B316A4">
              <w:rPr>
                <w:rStyle w:val="Datatype"/>
              </w:rPr>
              <w:t>Extension</w:t>
            </w:r>
          </w:p>
        </w:tc>
        <w:tc>
          <w:tcPr>
            <w:tcW w:w="4675" w:type="dxa"/>
          </w:tcPr>
          <w:p w14:paraId="30FAE39C" w14:textId="77777777" w:rsidR="00373F1D" w:rsidRPr="00B316A4" w:rsidRDefault="00373F1D" w:rsidP="00B316A4">
            <w:pPr>
              <w:jc w:val="center"/>
              <w:rPr>
                <w:rStyle w:val="Datatype"/>
              </w:rPr>
            </w:pPr>
            <w:r w:rsidRPr="00B316A4">
              <w:rPr>
                <w:rStyle w:val="Datatype"/>
              </w:rPr>
              <w:t>ext</w:t>
            </w:r>
          </w:p>
        </w:tc>
      </w:tr>
    </w:tbl>
    <w:p w14:paraId="640599EC"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OperationType</w:t>
      </w:r>
      <w:r w:rsidRPr="002062A5">
        <w:rPr>
          <w:rFonts w:eastAsia="Arial" w:cs="Arial"/>
          <w:sz w:val="22"/>
          <w:szCs w:val="22"/>
        </w:rPr>
        <w:t xml:space="preserve"> JSON object is defined in the JSON schema [</w:t>
      </w:r>
      <w:hyperlink w:anchor="ref_DSSMD_JSON" w:history="1">
        <w:r w:rsidR="00B316A4" w:rsidRPr="00B316A4">
          <w:rPr>
            <w:rStyle w:val="Hyperlink"/>
            <w:rFonts w:eastAsia="Arial" w:cs="Arial"/>
            <w:sz w:val="22"/>
            <w:szCs w:val="22"/>
          </w:rPr>
          <w:t>DSSMD-JSON</w:t>
        </w:r>
      </w:hyperlink>
      <w:r w:rsidRPr="005A6FFD">
        <w:rPr>
          <w:rFonts w:eastAsia="Arial"/>
        </w:rPr>
        <w:t>] and is provided below as a service to the reader.</w:t>
      </w:r>
    </w:p>
    <w:p w14:paraId="45EEE85F" w14:textId="393F5988" w:rsidR="00373F1D" w:rsidRDefault="00373F1D" w:rsidP="00373F1D">
      <w:pPr>
        <w:pStyle w:val="Code"/>
        <w:spacing w:line="259" w:lineRule="auto"/>
      </w:pPr>
      <w:r>
        <w:rPr>
          <w:color w:val="31849B" w:themeColor="accent5" w:themeShade="BF"/>
        </w:rPr>
        <w:t>"</w:t>
      </w:r>
      <w:del w:id="356" w:author="Andreas Kuehne" w:date="2019-06-25T11:18:00Z">
        <w:r w:rsidR="00BB4B67">
          <w:rPr>
            <w:color w:val="31849B" w:themeColor="accent5" w:themeShade="BF"/>
          </w:rPr>
          <w:delText>info</w:delText>
        </w:r>
      </w:del>
      <w:ins w:id="357"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OperationType"</w:t>
      </w:r>
      <w:r>
        <w:t>: {</w:t>
      </w:r>
    </w:p>
    <w:p w14:paraId="7955651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5C1428BA" w14:textId="77777777" w:rsidR="00373F1D" w:rsidRDefault="00373F1D" w:rsidP="00373F1D">
      <w:pPr>
        <w:pStyle w:val="Code"/>
        <w:spacing w:line="259" w:lineRule="auto"/>
      </w:pPr>
      <w:r>
        <w:rPr>
          <w:color w:val="31849B" w:themeColor="accent5" w:themeShade="BF"/>
        </w:rPr>
        <w:t xml:space="preserve">  "properties"</w:t>
      </w:r>
      <w:r>
        <w:t>: {</w:t>
      </w:r>
    </w:p>
    <w:p w14:paraId="0C6B4DB3" w14:textId="77777777" w:rsidR="00373F1D" w:rsidRDefault="00373F1D" w:rsidP="00373F1D">
      <w:pPr>
        <w:pStyle w:val="Code"/>
        <w:spacing w:line="259" w:lineRule="auto"/>
      </w:pPr>
      <w:r>
        <w:rPr>
          <w:color w:val="31849B" w:themeColor="accent5" w:themeShade="BF"/>
        </w:rPr>
        <w:t xml:space="preserve">    "name"</w:t>
      </w:r>
      <w:r>
        <w:t>: {</w:t>
      </w:r>
    </w:p>
    <w:p w14:paraId="0B90959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44C84362" w14:textId="77777777" w:rsidR="00373F1D" w:rsidRDefault="00373F1D" w:rsidP="00373F1D">
      <w:pPr>
        <w:pStyle w:val="Code"/>
        <w:spacing w:line="259" w:lineRule="auto"/>
      </w:pPr>
      <w:r>
        <w:t xml:space="preserve">    },</w:t>
      </w:r>
    </w:p>
    <w:p w14:paraId="51CDEBE7" w14:textId="77777777" w:rsidR="00373F1D" w:rsidRDefault="00373F1D" w:rsidP="00373F1D">
      <w:pPr>
        <w:pStyle w:val="Code"/>
        <w:spacing w:line="259" w:lineRule="auto"/>
      </w:pPr>
      <w:r>
        <w:rPr>
          <w:color w:val="31849B" w:themeColor="accent5" w:themeShade="BF"/>
        </w:rPr>
        <w:t xml:space="preserve">    "spec"</w:t>
      </w:r>
      <w:r>
        <w:t>: {</w:t>
      </w:r>
    </w:p>
    <w:p w14:paraId="63DFECE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0917BDF" w14:textId="77777777" w:rsidR="00373F1D" w:rsidRDefault="00373F1D" w:rsidP="00373F1D">
      <w:pPr>
        <w:pStyle w:val="Code"/>
        <w:spacing w:line="259" w:lineRule="auto"/>
      </w:pPr>
      <w:r>
        <w:t xml:space="preserve">    },</w:t>
      </w:r>
    </w:p>
    <w:p w14:paraId="0849D4D6" w14:textId="77777777" w:rsidR="00373F1D" w:rsidRDefault="00373F1D" w:rsidP="00373F1D">
      <w:pPr>
        <w:pStyle w:val="Code"/>
        <w:spacing w:line="259" w:lineRule="auto"/>
      </w:pPr>
      <w:r>
        <w:rPr>
          <w:color w:val="31849B" w:themeColor="accent5" w:themeShade="BF"/>
        </w:rPr>
        <w:t xml:space="preserve">    "desc"</w:t>
      </w:r>
      <w:r>
        <w:t>: {</w:t>
      </w:r>
    </w:p>
    <w:p w14:paraId="1376B96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4CB3B64E" w14:textId="77777777" w:rsidR="00373F1D" w:rsidRDefault="00373F1D" w:rsidP="00373F1D">
      <w:pPr>
        <w:pStyle w:val="Code"/>
        <w:spacing w:line="259" w:lineRule="auto"/>
      </w:pPr>
      <w:r>
        <w:rPr>
          <w:color w:val="31849B" w:themeColor="accent5" w:themeShade="BF"/>
        </w:rPr>
        <w:t xml:space="preserve">      "items"</w:t>
      </w:r>
      <w:r>
        <w:t>: {</w:t>
      </w:r>
    </w:p>
    <w:p w14:paraId="25659AEA"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5F4CEE9" w14:textId="77777777" w:rsidR="00373F1D" w:rsidRDefault="00373F1D" w:rsidP="00373F1D">
      <w:pPr>
        <w:pStyle w:val="Code"/>
        <w:spacing w:line="259" w:lineRule="auto"/>
      </w:pPr>
      <w:r>
        <w:t xml:space="preserve">      }</w:t>
      </w:r>
    </w:p>
    <w:p w14:paraId="5BB29A8F" w14:textId="77777777" w:rsidR="00373F1D" w:rsidRDefault="00373F1D" w:rsidP="00373F1D">
      <w:pPr>
        <w:pStyle w:val="Code"/>
        <w:spacing w:line="259" w:lineRule="auto"/>
      </w:pPr>
      <w:r>
        <w:t xml:space="preserve">    },</w:t>
      </w:r>
    </w:p>
    <w:p w14:paraId="6DE03896" w14:textId="77777777" w:rsidR="00373F1D" w:rsidRDefault="00373F1D" w:rsidP="00373F1D">
      <w:pPr>
        <w:pStyle w:val="Code"/>
        <w:spacing w:line="259" w:lineRule="auto"/>
      </w:pPr>
      <w:r>
        <w:rPr>
          <w:color w:val="31849B" w:themeColor="accent5" w:themeShade="BF"/>
        </w:rPr>
        <w:t xml:space="preserve">    "in"</w:t>
      </w:r>
      <w:r>
        <w:t>: {</w:t>
      </w:r>
    </w:p>
    <w:p w14:paraId="4DE7CE20"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0DB7060" w14:textId="77777777" w:rsidR="00373F1D" w:rsidRDefault="00373F1D" w:rsidP="00373F1D">
      <w:pPr>
        <w:pStyle w:val="Code"/>
        <w:spacing w:line="259" w:lineRule="auto"/>
      </w:pPr>
      <w:r>
        <w:rPr>
          <w:color w:val="31849B" w:themeColor="accent5" w:themeShade="BF"/>
        </w:rPr>
        <w:t xml:space="preserve">      "items"</w:t>
      </w:r>
      <w:r>
        <w:t>: {</w:t>
      </w:r>
    </w:p>
    <w:p w14:paraId="0D72E90C" w14:textId="4E5A7CD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58" w:author="Andreas Kuehne" w:date="2019-06-25T11:18:00Z">
        <w:r w:rsidR="00BB4B67">
          <w:rPr>
            <w:color w:val="244061" w:themeColor="accent1" w:themeShade="80"/>
          </w:rPr>
          <w:delText>info</w:delText>
        </w:r>
      </w:del>
      <w:ins w:id="359"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ParameterType"</w:t>
      </w:r>
    </w:p>
    <w:p w14:paraId="0C63207E" w14:textId="77777777" w:rsidR="00373F1D" w:rsidRDefault="00373F1D" w:rsidP="00373F1D">
      <w:pPr>
        <w:pStyle w:val="Code"/>
        <w:spacing w:line="259" w:lineRule="auto"/>
      </w:pPr>
      <w:r>
        <w:t xml:space="preserve">      }</w:t>
      </w:r>
    </w:p>
    <w:p w14:paraId="51E23EEA" w14:textId="77777777" w:rsidR="00373F1D" w:rsidRDefault="00373F1D" w:rsidP="00373F1D">
      <w:pPr>
        <w:pStyle w:val="Code"/>
        <w:spacing w:line="259" w:lineRule="auto"/>
      </w:pPr>
      <w:r>
        <w:t xml:space="preserve">    },</w:t>
      </w:r>
    </w:p>
    <w:p w14:paraId="6F94793C" w14:textId="77777777" w:rsidR="00373F1D" w:rsidRDefault="00373F1D" w:rsidP="00373F1D">
      <w:pPr>
        <w:pStyle w:val="Code"/>
        <w:spacing w:line="259" w:lineRule="auto"/>
      </w:pPr>
      <w:r>
        <w:rPr>
          <w:color w:val="31849B" w:themeColor="accent5" w:themeShade="BF"/>
        </w:rPr>
        <w:t xml:space="preserve">    "opt"</w:t>
      </w:r>
      <w:r>
        <w:t>: {</w:t>
      </w:r>
    </w:p>
    <w:p w14:paraId="2DFBF80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666B028" w14:textId="77777777" w:rsidR="00373F1D" w:rsidRDefault="00373F1D" w:rsidP="00373F1D">
      <w:pPr>
        <w:pStyle w:val="Code"/>
        <w:spacing w:line="259" w:lineRule="auto"/>
      </w:pPr>
      <w:r>
        <w:rPr>
          <w:color w:val="31849B" w:themeColor="accent5" w:themeShade="BF"/>
        </w:rPr>
        <w:t xml:space="preserve">      "items"</w:t>
      </w:r>
      <w:r>
        <w:t>: {</w:t>
      </w:r>
    </w:p>
    <w:p w14:paraId="1C80CE4B" w14:textId="00741F86"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60" w:author="Andreas Kuehne" w:date="2019-06-25T11:18:00Z">
        <w:r w:rsidR="00BB4B67">
          <w:rPr>
            <w:color w:val="244061" w:themeColor="accent1" w:themeShade="80"/>
          </w:rPr>
          <w:delText>info</w:delText>
        </w:r>
      </w:del>
      <w:ins w:id="361"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ParameterType"</w:t>
      </w:r>
    </w:p>
    <w:p w14:paraId="1476CBF8" w14:textId="77777777" w:rsidR="00373F1D" w:rsidRDefault="00373F1D" w:rsidP="00373F1D">
      <w:pPr>
        <w:pStyle w:val="Code"/>
        <w:spacing w:line="259" w:lineRule="auto"/>
      </w:pPr>
      <w:r>
        <w:t xml:space="preserve">      }</w:t>
      </w:r>
    </w:p>
    <w:p w14:paraId="2C7BAFD4" w14:textId="77777777" w:rsidR="00373F1D" w:rsidRDefault="00373F1D" w:rsidP="00373F1D">
      <w:pPr>
        <w:pStyle w:val="Code"/>
        <w:spacing w:line="259" w:lineRule="auto"/>
      </w:pPr>
      <w:r>
        <w:t xml:space="preserve">    },</w:t>
      </w:r>
    </w:p>
    <w:p w14:paraId="20151D7A" w14:textId="77777777" w:rsidR="00373F1D" w:rsidRDefault="00373F1D" w:rsidP="00373F1D">
      <w:pPr>
        <w:pStyle w:val="Code"/>
        <w:spacing w:line="259" w:lineRule="auto"/>
      </w:pPr>
      <w:r>
        <w:rPr>
          <w:color w:val="31849B" w:themeColor="accent5" w:themeShade="BF"/>
        </w:rPr>
        <w:t xml:space="preserve">    "out"</w:t>
      </w:r>
      <w:r>
        <w:t>: {</w:t>
      </w:r>
    </w:p>
    <w:p w14:paraId="65189368"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ADBDE8F" w14:textId="77777777" w:rsidR="00373F1D" w:rsidRDefault="00373F1D" w:rsidP="00373F1D">
      <w:pPr>
        <w:pStyle w:val="Code"/>
        <w:spacing w:line="259" w:lineRule="auto"/>
      </w:pPr>
      <w:r>
        <w:rPr>
          <w:color w:val="31849B" w:themeColor="accent5" w:themeShade="BF"/>
        </w:rPr>
        <w:t xml:space="preserve">      "items"</w:t>
      </w:r>
      <w:r>
        <w:t>: {</w:t>
      </w:r>
    </w:p>
    <w:p w14:paraId="5FF615B9" w14:textId="01E9FBE0"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62" w:author="Andreas Kuehne" w:date="2019-06-25T11:18:00Z">
        <w:r w:rsidR="00BB4B67">
          <w:rPr>
            <w:color w:val="244061" w:themeColor="accent1" w:themeShade="80"/>
          </w:rPr>
          <w:delText>info</w:delText>
        </w:r>
      </w:del>
      <w:ins w:id="363"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ParameterType"</w:t>
      </w:r>
    </w:p>
    <w:p w14:paraId="7EAC4B1F" w14:textId="77777777" w:rsidR="00373F1D" w:rsidRDefault="00373F1D" w:rsidP="00373F1D">
      <w:pPr>
        <w:pStyle w:val="Code"/>
        <w:spacing w:line="259" w:lineRule="auto"/>
      </w:pPr>
      <w:r>
        <w:t xml:space="preserve">      }</w:t>
      </w:r>
    </w:p>
    <w:p w14:paraId="32CADA33" w14:textId="77777777" w:rsidR="00373F1D" w:rsidRDefault="00373F1D" w:rsidP="00373F1D">
      <w:pPr>
        <w:pStyle w:val="Code"/>
        <w:spacing w:line="259" w:lineRule="auto"/>
      </w:pPr>
      <w:r>
        <w:t xml:space="preserve">    },</w:t>
      </w:r>
    </w:p>
    <w:p w14:paraId="2B21ACC5" w14:textId="08706997" w:rsidR="00373F1D" w:rsidRDefault="00373F1D" w:rsidP="00373F1D">
      <w:pPr>
        <w:pStyle w:val="Code"/>
        <w:spacing w:line="259" w:lineRule="auto"/>
      </w:pPr>
      <w:r>
        <w:rPr>
          <w:color w:val="31849B" w:themeColor="accent5" w:themeShade="BF"/>
        </w:rPr>
        <w:t xml:space="preserve">    "</w:t>
      </w:r>
      <w:del w:id="364" w:author="Andreas Kuehne" w:date="2019-06-25T11:18:00Z">
        <w:r w:rsidR="00BB4B67">
          <w:rPr>
            <w:color w:val="31849B" w:themeColor="accent5" w:themeShade="BF"/>
          </w:rPr>
          <w:delText>schema</w:delText>
        </w:r>
      </w:del>
      <w:ins w:id="365" w:author="Andreas Kuehne" w:date="2019-06-25T11:18:00Z">
        <w:r>
          <w:rPr>
            <w:color w:val="31849B" w:themeColor="accent5" w:themeShade="BF"/>
          </w:rPr>
          <w:t>xsd</w:t>
        </w:r>
      </w:ins>
      <w:r>
        <w:rPr>
          <w:color w:val="31849B" w:themeColor="accent5" w:themeShade="BF"/>
        </w:rPr>
        <w:t>"</w:t>
      </w:r>
      <w:r>
        <w:t>: {</w:t>
      </w:r>
    </w:p>
    <w:p w14:paraId="45EDDE0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16B91ED" w14:textId="77777777" w:rsidR="00373F1D" w:rsidRDefault="00373F1D" w:rsidP="00373F1D">
      <w:pPr>
        <w:pStyle w:val="Code"/>
        <w:spacing w:line="259" w:lineRule="auto"/>
      </w:pPr>
      <w:r>
        <w:t xml:space="preserve">    },</w:t>
      </w:r>
    </w:p>
    <w:p w14:paraId="26CA13B5" w14:textId="77777777" w:rsidR="00373F1D" w:rsidRDefault="00373F1D" w:rsidP="00373F1D">
      <w:pPr>
        <w:pStyle w:val="Code"/>
        <w:spacing w:line="259" w:lineRule="auto"/>
      </w:pPr>
      <w:r>
        <w:rPr>
          <w:color w:val="31849B" w:themeColor="accent5" w:themeShade="BF"/>
        </w:rPr>
        <w:t xml:space="preserve">    "ext"</w:t>
      </w:r>
      <w:r>
        <w:t>: {</w:t>
      </w:r>
    </w:p>
    <w:p w14:paraId="3162BBB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3C8B885" w14:textId="77777777" w:rsidR="00373F1D" w:rsidRDefault="00373F1D" w:rsidP="00373F1D">
      <w:pPr>
        <w:pStyle w:val="Code"/>
        <w:spacing w:line="259" w:lineRule="auto"/>
      </w:pPr>
      <w:r>
        <w:rPr>
          <w:color w:val="31849B" w:themeColor="accent5" w:themeShade="BF"/>
        </w:rPr>
        <w:t xml:space="preserve">      "items"</w:t>
      </w:r>
      <w:r>
        <w:t>: {</w:t>
      </w:r>
    </w:p>
    <w:p w14:paraId="365B9A03" w14:textId="5B8F8115"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66" w:author="Andreas Kuehne" w:date="2019-06-25T11:18:00Z">
        <w:r w:rsidR="00BB4B67">
          <w:rPr>
            <w:color w:val="244061" w:themeColor="accent1" w:themeShade="80"/>
          </w:rPr>
          <w:delText>info</w:delText>
        </w:r>
      </w:del>
      <w:ins w:id="367"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73303ACE" w14:textId="77777777" w:rsidR="00373F1D" w:rsidRDefault="00373F1D" w:rsidP="00373F1D">
      <w:pPr>
        <w:pStyle w:val="Code"/>
        <w:spacing w:line="259" w:lineRule="auto"/>
      </w:pPr>
      <w:r>
        <w:t xml:space="preserve">      }</w:t>
      </w:r>
    </w:p>
    <w:p w14:paraId="1C4CE940" w14:textId="77777777" w:rsidR="00373F1D" w:rsidRDefault="00373F1D" w:rsidP="00373F1D">
      <w:pPr>
        <w:pStyle w:val="Code"/>
        <w:spacing w:line="259" w:lineRule="auto"/>
      </w:pPr>
      <w:r>
        <w:t xml:space="preserve">    }</w:t>
      </w:r>
    </w:p>
    <w:p w14:paraId="4D9CEBD4" w14:textId="77777777" w:rsidR="00373F1D" w:rsidRDefault="00373F1D" w:rsidP="00373F1D">
      <w:pPr>
        <w:pStyle w:val="Code"/>
        <w:spacing w:line="259" w:lineRule="auto"/>
      </w:pPr>
      <w:r>
        <w:t xml:space="preserve">  },</w:t>
      </w:r>
    </w:p>
    <w:p w14:paraId="18100AF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3A819599" w14:textId="77777777" w:rsidR="00373F1D" w:rsidRDefault="00373F1D" w:rsidP="00373F1D">
      <w:pPr>
        <w:pStyle w:val="Code"/>
        <w:spacing w:line="259" w:lineRule="auto"/>
      </w:pPr>
      <w:r>
        <w:t>}</w:t>
      </w:r>
    </w:p>
    <w:p w14:paraId="1854EFB1" w14:textId="77777777" w:rsidR="00373F1D" w:rsidRDefault="00373F1D" w:rsidP="00373F1D"/>
    <w:p w14:paraId="0D7C1C5D" w14:textId="77777777" w:rsidR="00373F1D" w:rsidRDefault="00373F1D" w:rsidP="00373F1D">
      <w:pPr>
        <w:pStyle w:val="berschrift4"/>
        <w:numPr>
          <w:ilvl w:val="3"/>
          <w:numId w:val="3"/>
        </w:numPr>
        <w:ind w:left="862" w:hanging="862"/>
      </w:pPr>
      <w:bookmarkStart w:id="368" w:name="_Toc3638167"/>
      <w:bookmarkStart w:id="369" w:name="_Toc3729300"/>
      <w:bookmarkStart w:id="370" w:name="_Toc3837620"/>
      <w:bookmarkStart w:id="371" w:name="_Toc5110528"/>
      <w:r>
        <w:t>Operation – XML Syntax</w:t>
      </w:r>
      <w:bookmarkEnd w:id="368"/>
      <w:bookmarkEnd w:id="369"/>
      <w:bookmarkEnd w:id="370"/>
      <w:bookmarkEnd w:id="371"/>
    </w:p>
    <w:p w14:paraId="6D58E510" w14:textId="77777777" w:rsidR="00373F1D" w:rsidRPr="5404FA76" w:rsidRDefault="00373F1D" w:rsidP="00373F1D">
      <w:r w:rsidRPr="0CCF9147">
        <w:t xml:space="preserve">The XML type </w:t>
      </w:r>
      <w:r w:rsidRPr="002062A5">
        <w:rPr>
          <w:rFonts w:ascii="Courier New" w:eastAsia="Courier New" w:hAnsi="Courier New" w:cs="Courier New"/>
        </w:rPr>
        <w:t>OperationType</w:t>
      </w:r>
      <w:r w:rsidRPr="0CCF9147">
        <w:t xml:space="preserve"> SHALL implement the requirements defined in the </w:t>
      </w:r>
      <w:r w:rsidRPr="002062A5">
        <w:rPr>
          <w:rFonts w:ascii="Courier New" w:eastAsia="Courier New" w:hAnsi="Courier New" w:cs="Courier New"/>
        </w:rPr>
        <w:t>Operation</w:t>
      </w:r>
      <w:r>
        <w:t xml:space="preserve"> </w:t>
      </w:r>
      <w:r w:rsidRPr="005A6FFD">
        <w:t>component.</w:t>
      </w:r>
    </w:p>
    <w:p w14:paraId="06588962" w14:textId="77777777" w:rsidR="00373F1D" w:rsidRDefault="00373F1D" w:rsidP="00373F1D">
      <w:r w:rsidRPr="005A6FFD">
        <w:rPr>
          <w:rFonts w:eastAsia="Arial"/>
        </w:rPr>
        <w:t xml:space="preserve">The </w:t>
      </w:r>
      <w:r w:rsidRPr="002062A5">
        <w:rPr>
          <w:rFonts w:ascii="Courier New" w:eastAsia="Courier New" w:hAnsi="Courier New" w:cs="Courier New"/>
        </w:rPr>
        <w:t>OperationType</w:t>
      </w:r>
      <w:r w:rsidRPr="005A6FFD">
        <w:rPr>
          <w:rFonts w:eastAsia="Arial"/>
        </w:rPr>
        <w:t xml:space="preserve"> XML element is defined in XML Schema [</w:t>
      </w:r>
      <w:hyperlink w:anchor="ref_DSSMD_XML" w:history="1">
        <w:r w:rsidR="00B316A4" w:rsidRPr="00B316A4">
          <w:rPr>
            <w:rStyle w:val="Hyperlink"/>
            <w:rFonts w:eastAsia="Arial"/>
          </w:rPr>
          <w:t>DSSMD-XML</w:t>
        </w:r>
      </w:hyperlink>
      <w:r w:rsidRPr="005A6FFD">
        <w:rPr>
          <w:rFonts w:eastAsia="Arial"/>
        </w:rPr>
        <w:t>], and is copied below for information.</w:t>
      </w:r>
    </w:p>
    <w:p w14:paraId="0D9B1DBE" w14:textId="77777777" w:rsidR="00373F1D" w:rsidRDefault="00373F1D" w:rsidP="00373F1D">
      <w:pPr>
        <w:pStyle w:val="Code"/>
      </w:pPr>
      <w:r>
        <w:rPr>
          <w:color w:val="31849B" w:themeColor="accent5" w:themeShade="BF"/>
        </w:rPr>
        <w:t>&lt;xs:complexType</w:t>
      </w:r>
      <w:r>
        <w:rPr>
          <w:color w:val="943634" w:themeColor="accent2" w:themeShade="BF"/>
        </w:rPr>
        <w:t xml:space="preserve"> name="</w:t>
      </w:r>
      <w:r>
        <w:rPr>
          <w:color w:val="244061" w:themeColor="accent1" w:themeShade="80"/>
        </w:rPr>
        <w:t>OperationType</w:t>
      </w:r>
      <w:r>
        <w:rPr>
          <w:color w:val="943634" w:themeColor="accent2" w:themeShade="BF"/>
        </w:rPr>
        <w:t>"</w:t>
      </w:r>
      <w:r>
        <w:rPr>
          <w:color w:val="31849B" w:themeColor="accent5" w:themeShade="BF"/>
        </w:rPr>
        <w:t>&gt;</w:t>
      </w:r>
    </w:p>
    <w:p w14:paraId="12D0AACA" w14:textId="77777777" w:rsidR="00373F1D" w:rsidRDefault="00373F1D" w:rsidP="00373F1D">
      <w:pPr>
        <w:pStyle w:val="Code"/>
      </w:pPr>
      <w:r>
        <w:rPr>
          <w:color w:val="31849B" w:themeColor="accent5" w:themeShade="BF"/>
        </w:rPr>
        <w:t xml:space="preserve">  &lt;xs:sequence&gt;</w:t>
      </w:r>
    </w:p>
    <w:p w14:paraId="6A34B3AA"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DD6803"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EBFA1C" w14:textId="2B57EF2C"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372" w:author="Andreas Kuehne" w:date="2019-06-25T11:18:00Z">
        <w:r w:rsidR="00BB4B67">
          <w:rPr>
            <w:color w:val="244061" w:themeColor="accent1" w:themeShade="80"/>
          </w:rPr>
          <w:delText>info</w:delText>
        </w:r>
      </w:del>
      <w:ins w:id="373"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31E6AE6F" w14:textId="677F44F9"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w:t>
      </w:r>
      <w:r>
        <w:rPr>
          <w:color w:val="943634" w:themeColor="accent2" w:themeShade="BF"/>
        </w:rPr>
        <w:t>" type="</w:t>
      </w:r>
      <w:del w:id="374" w:author="Andreas Kuehne" w:date="2019-06-25T11:18:00Z">
        <w:r w:rsidR="00BB4B67">
          <w:rPr>
            <w:color w:val="244061" w:themeColor="accent1" w:themeShade="80"/>
          </w:rPr>
          <w:delText>info</w:delText>
        </w:r>
      </w:del>
      <w:ins w:id="375"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9BEB3E1" w14:textId="1885E411"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w:t>
      </w:r>
      <w:r>
        <w:rPr>
          <w:color w:val="943634" w:themeColor="accent2" w:themeShade="BF"/>
        </w:rPr>
        <w:t>" type="</w:t>
      </w:r>
      <w:del w:id="376" w:author="Andreas Kuehne" w:date="2019-06-25T11:18:00Z">
        <w:r w:rsidR="00BB4B67">
          <w:rPr>
            <w:color w:val="244061" w:themeColor="accent1" w:themeShade="80"/>
          </w:rPr>
          <w:delText>info</w:delText>
        </w:r>
      </w:del>
      <w:ins w:id="377"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07B5F4" w14:textId="638B3152"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Output</w:t>
      </w:r>
      <w:r>
        <w:rPr>
          <w:color w:val="943634" w:themeColor="accent2" w:themeShade="BF"/>
        </w:rPr>
        <w:t>" type="</w:t>
      </w:r>
      <w:del w:id="378" w:author="Andreas Kuehne" w:date="2019-06-25T11:18:00Z">
        <w:r w:rsidR="00BB4B67">
          <w:rPr>
            <w:color w:val="244061" w:themeColor="accent1" w:themeShade="80"/>
          </w:rPr>
          <w:delText>info</w:delText>
        </w:r>
      </w:del>
      <w:ins w:id="379"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DC04D1"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B1A216" w14:textId="6DF00C20"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380" w:author="Andreas Kuehne" w:date="2019-06-25T11:18:00Z">
        <w:r w:rsidR="00BB4B67">
          <w:rPr>
            <w:color w:val="244061" w:themeColor="accent1" w:themeShade="80"/>
          </w:rPr>
          <w:delText>info</w:delText>
        </w:r>
      </w:del>
      <w:ins w:id="381"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26A40FDE" w14:textId="77777777" w:rsidR="00373F1D" w:rsidRDefault="00373F1D" w:rsidP="00373F1D">
      <w:pPr>
        <w:pStyle w:val="Code"/>
      </w:pPr>
      <w:r>
        <w:rPr>
          <w:color w:val="31849B" w:themeColor="accent5" w:themeShade="BF"/>
        </w:rPr>
        <w:t xml:space="preserve">  &lt;/xs:sequence&gt;</w:t>
      </w:r>
    </w:p>
    <w:p w14:paraId="7F01845F" w14:textId="77777777" w:rsidR="00373F1D" w:rsidRDefault="00373F1D" w:rsidP="00373F1D">
      <w:pPr>
        <w:pStyle w:val="Code"/>
      </w:pPr>
      <w:r>
        <w:rPr>
          <w:color w:val="31849B" w:themeColor="accent5" w:themeShade="BF"/>
        </w:rPr>
        <w:t>&lt;/xs:complexType&gt;</w:t>
      </w:r>
    </w:p>
    <w:p w14:paraId="784030B6"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OperationType</w:t>
      </w:r>
      <w:r w:rsidRPr="71C71F8C">
        <w:t xml:space="preserve"> </w:t>
      </w:r>
      <w:r>
        <w:t xml:space="preserve">XML element SHALL implement in XML syntax the sub-component that has a name equal to its local name. </w:t>
      </w:r>
    </w:p>
    <w:p w14:paraId="5199AE3A" w14:textId="77777777" w:rsidR="00373F1D" w:rsidRDefault="00373F1D" w:rsidP="00373F1D">
      <w:pPr>
        <w:pStyle w:val="berschrift3"/>
        <w:numPr>
          <w:ilvl w:val="2"/>
          <w:numId w:val="3"/>
        </w:numPr>
      </w:pPr>
      <w:bookmarkStart w:id="382" w:name="_RefComp0510EDA8"/>
      <w:bookmarkStart w:id="383" w:name="_Toc3638168"/>
      <w:bookmarkStart w:id="384" w:name="_Toc3729301"/>
      <w:bookmarkStart w:id="385" w:name="_Toc3837621"/>
      <w:bookmarkStart w:id="386" w:name="_Toc5110529"/>
      <w:r>
        <w:t>Component Parameter</w:t>
      </w:r>
      <w:bookmarkEnd w:id="382"/>
      <w:bookmarkEnd w:id="383"/>
      <w:bookmarkEnd w:id="384"/>
      <w:bookmarkEnd w:id="385"/>
      <w:bookmarkEnd w:id="386"/>
    </w:p>
    <w:p w14:paraId="0FBDC782" w14:textId="77777777" w:rsidR="00AA1DC4" w:rsidRDefault="00AA1DC4" w:rsidP="00373F1D">
      <w:r>
        <w:t xml:space="preserve">The </w:t>
      </w:r>
      <w:r w:rsidRPr="00AA1DC4">
        <w:rPr>
          <w:rFonts w:ascii="Courier New" w:hAnsi="Courier New" w:cs="Courier New"/>
        </w:rPr>
        <w:t>Parameter</w:t>
      </w:r>
      <w:r>
        <w:t xml:space="preserve"> component </w:t>
      </w:r>
      <w:r w:rsidR="00097724">
        <w:t xml:space="preserve">defines the syntax and semantics of the </w:t>
      </w:r>
      <w:r>
        <w:t xml:space="preserve">child components </w:t>
      </w:r>
      <w:r w:rsidRPr="00AA1DC4">
        <w:rPr>
          <w:rStyle w:val="Datatype"/>
        </w:rPr>
        <w:t>Input</w:t>
      </w:r>
      <w:r>
        <w:t xml:space="preserve">, </w:t>
      </w:r>
      <w:r w:rsidRPr="00AA1DC4">
        <w:rPr>
          <w:rStyle w:val="Datatype"/>
        </w:rPr>
        <w:t>Option</w:t>
      </w:r>
      <w:r>
        <w:t xml:space="preserve"> and </w:t>
      </w:r>
      <w:r w:rsidRPr="00AA1DC4">
        <w:rPr>
          <w:rStyle w:val="Datatype"/>
        </w:rPr>
        <w:t>Output</w:t>
      </w:r>
      <w:r>
        <w:t xml:space="preserve"> of the </w:t>
      </w:r>
      <w:r w:rsidRPr="00EE356D">
        <w:rPr>
          <w:rStyle w:val="Datatype"/>
        </w:rPr>
        <w:t>Operation</w:t>
      </w:r>
      <w:r>
        <w:rPr>
          <w:rStyle w:val="Datatype"/>
        </w:rPr>
        <w:t xml:space="preserve"> </w:t>
      </w:r>
      <w:r>
        <w:t xml:space="preserve">component specified in clause </w:t>
      </w:r>
      <w:r>
        <w:fldChar w:fldCharType="begin"/>
      </w:r>
      <w:r>
        <w:instrText xml:space="preserve"> REF _RefComp7FC5E81A \r \h </w:instrText>
      </w:r>
      <w:r>
        <w:fldChar w:fldCharType="separate"/>
      </w:r>
      <w:r>
        <w:t>3.1.4</w:t>
      </w:r>
      <w:r>
        <w:fldChar w:fldCharType="end"/>
      </w:r>
      <w:r>
        <w:t xml:space="preserve"> and </w:t>
      </w:r>
      <w:r w:rsidR="00097724">
        <w:t xml:space="preserve">allows to </w:t>
      </w:r>
      <w:r>
        <w:t xml:space="preserve">provide additional information with respect to specific input and output parameters as well as the available options for an operation, if this is not yet </w:t>
      </w:r>
      <w:r w:rsidR="00506FC1">
        <w:t xml:space="preserve">unambiguously specified by the document referenced in </w:t>
      </w:r>
      <w:r>
        <w:t xml:space="preserve">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7E9B70EF" w14:textId="77777777" w:rsidR="00373F1D" w:rsidRDefault="00373F1D" w:rsidP="00373F1D">
      <w:r>
        <w:t>Below follows a list of the sub-components that constitute this component:</w:t>
      </w:r>
    </w:p>
    <w:p w14:paraId="2C486F32" w14:textId="2D0E12B3" w:rsidR="00373F1D" w:rsidRDefault="00373F1D" w:rsidP="00373F1D">
      <w:pPr>
        <w:pStyle w:val="Member"/>
      </w:pPr>
      <w:r>
        <w:t xml:space="preserve">The </w:t>
      </w:r>
      <w:r w:rsidRPr="35C1378D">
        <w:rPr>
          <w:rStyle w:val="Datatype"/>
        </w:rPr>
        <w:t>Name</w:t>
      </w:r>
      <w:r>
        <w:t xml:space="preserve"> element MUST contain one instance of a string</w:t>
      </w:r>
      <w:r w:rsidR="00506FC1">
        <w:t xml:space="preserve">, which reflects the name of the </w:t>
      </w:r>
      <w:del w:id="387" w:author="Andreas Kuehne" w:date="2019-06-25T11:18:00Z">
        <w:r w:rsidR="00BB4B67">
          <w:delText>parameter</w:delText>
        </w:r>
      </w:del>
      <w:ins w:id="388" w:author="Andreas Kuehne" w:date="2019-06-25T11:18:00Z">
        <w:r w:rsidR="00506FC1">
          <w:t>paramter</w:t>
        </w:r>
      </w:ins>
      <w:r w:rsidR="00506FC1">
        <w:t xml:space="preserve"> under consideration</w:t>
      </w:r>
      <w:r>
        <w:t xml:space="preserve">. </w:t>
      </w:r>
    </w:p>
    <w:p w14:paraId="71DE9A11" w14:textId="77777777" w:rsidR="00EE735A" w:rsidRDefault="00373F1D" w:rsidP="00373F1D">
      <w:pPr>
        <w:pStyle w:val="Member"/>
      </w:pPr>
      <w:r>
        <w:t xml:space="preserve">The OPTIONAL </w:t>
      </w:r>
      <w:r w:rsidRPr="35C1378D">
        <w:rPr>
          <w:rStyle w:val="Datatype"/>
        </w:rPr>
        <w:t>Specification</w:t>
      </w:r>
      <w:r>
        <w:t xml:space="preserve"> element, if present, MUST contain a URI</w:t>
      </w:r>
      <w:r w:rsidR="00506FC1">
        <w:t xml:space="preserve">, </w:t>
      </w:r>
      <w:r w:rsidR="00EE735A">
        <w:t>which points to a specification document describing additional details with respect to the parameter under consideration.</w:t>
      </w:r>
    </w:p>
    <w:p w14:paraId="03C97444"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506FC1">
        <w:t>,</w:t>
      </w:r>
      <w:r w:rsidR="00506FC1" w:rsidRPr="00506FC1">
        <w:t xml:space="preserve"> </w:t>
      </w:r>
      <w:r w:rsidR="00506FC1">
        <w:t>which satisfies the requirements specified in [</w:t>
      </w:r>
      <w:hyperlink w:anchor="ref_DSS2Core" w:history="1">
        <w:r w:rsidR="00506FC1" w:rsidRPr="007A0BA1">
          <w:rPr>
            <w:rStyle w:val="Hyperlink"/>
          </w:rPr>
          <w:t>DSS-v2.0</w:t>
        </w:r>
      </w:hyperlink>
      <w:r w:rsidR="00506FC1">
        <w:t xml:space="preserve">] for the </w:t>
      </w:r>
      <w:r w:rsidR="00506FC1" w:rsidRPr="007A0BA1">
        <w:rPr>
          <w:rStyle w:val="Datatype"/>
        </w:rPr>
        <w:t>InternationalString</w:t>
      </w:r>
      <w:r w:rsidR="00506FC1">
        <w:t xml:space="preserve"> component and can be used to provide additional information with respect to the specific (optional) input or output parameter under consideration. </w:t>
      </w:r>
    </w:p>
    <w:p w14:paraId="627E125E" w14:textId="77777777" w:rsidR="00373F1D" w:rsidRDefault="00373F1D" w:rsidP="00373F1D">
      <w:pPr>
        <w:pStyle w:val="Member"/>
      </w:pPr>
      <w:r>
        <w:t xml:space="preserve">The OPTIONAL </w:t>
      </w:r>
      <w:r w:rsidRPr="35C1378D">
        <w:rPr>
          <w:rStyle w:val="Datatype"/>
        </w:rPr>
        <w:t>Format</w:t>
      </w:r>
      <w:r>
        <w:t xml:space="preserve"> element, if present, MAY occur zero or more times containing a sub-component</w:t>
      </w:r>
      <w:r w:rsidR="00506FC1">
        <w:t>, which can be used to specify the format of the (optional) input or output parameter under consideration</w:t>
      </w:r>
      <w:r>
        <w:t xml:space="preserve">. If present each instance MUST satisfy the requirements specified in this document in section </w:t>
      </w:r>
      <w:r>
        <w:fldChar w:fldCharType="begin"/>
      </w:r>
      <w:r>
        <w:instrText xml:space="preserve"> REF _RefCompD71B79D8 \r \h </w:instrText>
      </w:r>
      <w:r>
        <w:fldChar w:fldCharType="separate"/>
      </w:r>
      <w:r w:rsidR="00447451">
        <w:t>3.1.6</w:t>
      </w:r>
      <w:r>
        <w:fldChar w:fldCharType="end"/>
      </w:r>
      <w:r>
        <w:t xml:space="preserve">. </w:t>
      </w:r>
    </w:p>
    <w:p w14:paraId="19938CCC" w14:textId="77777777" w:rsidR="00373F1D" w:rsidRDefault="00373F1D" w:rsidP="00373F1D">
      <w:pPr>
        <w:pStyle w:val="Member"/>
      </w:pPr>
      <w:r>
        <w:t xml:space="preserve">The OPTIONAL </w:t>
      </w:r>
      <w:r w:rsidRPr="35C1378D">
        <w:rPr>
          <w:rStyle w:val="Datatype"/>
        </w:rPr>
        <w:t>Schema</w:t>
      </w:r>
      <w:r>
        <w:t xml:space="preserve"> element, if present, MUST contain a URI</w:t>
      </w:r>
      <w:r w:rsidR="00506FC1">
        <w:t>,</w:t>
      </w:r>
      <w:r w:rsidR="00506FC1" w:rsidRPr="00506FC1">
        <w:t xml:space="preserve"> </w:t>
      </w:r>
      <w:r w:rsidR="00506FC1">
        <w:t>which points to the applicable schema document, which defines the detailed syntax of the component implementing the specific (optional) input or output parameter under consideration.</w:t>
      </w:r>
    </w:p>
    <w:p w14:paraId="4C8D301F" w14:textId="0FF0263C"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506FC1">
        <w:t xml:space="preserve">, which extends the </w:t>
      </w:r>
      <w:del w:id="389" w:author="Andreas Kuehne" w:date="2019-06-25T11:18:00Z">
        <w:r w:rsidR="00BB4B67">
          <w:delText>semantic</w:delText>
        </w:r>
      </w:del>
      <w:ins w:id="390" w:author="Andreas Kuehne" w:date="2019-06-25T11:18:00Z">
        <w:r w:rsidR="00506FC1">
          <w:t>semantis</w:t>
        </w:r>
      </w:ins>
      <w:r w:rsidR="00506FC1">
        <w:t xml:space="preserve"> of the </w:t>
      </w:r>
      <w:r w:rsidR="00506FC1" w:rsidRPr="00506FC1">
        <w:rPr>
          <w:rStyle w:val="Datatype"/>
        </w:rPr>
        <w:t>Parameter</w:t>
      </w:r>
      <w:r w:rsidR="00506FC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5F7BF013" w14:textId="77777777" w:rsidR="00373F1D" w:rsidRDefault="00373F1D" w:rsidP="00373F1D">
      <w:pPr>
        <w:pStyle w:val="berschrift4"/>
        <w:numPr>
          <w:ilvl w:val="3"/>
          <w:numId w:val="3"/>
        </w:numPr>
        <w:ind w:left="862" w:hanging="862"/>
      </w:pPr>
      <w:bookmarkStart w:id="391" w:name="_Toc3638169"/>
      <w:bookmarkStart w:id="392" w:name="_Toc3729302"/>
      <w:bookmarkStart w:id="393" w:name="_Toc3837622"/>
      <w:bookmarkStart w:id="394" w:name="_Toc5110530"/>
      <w:r>
        <w:t>Parameter – JSON Syntax</w:t>
      </w:r>
      <w:bookmarkEnd w:id="391"/>
      <w:bookmarkEnd w:id="392"/>
      <w:bookmarkEnd w:id="393"/>
      <w:bookmarkEnd w:id="394"/>
    </w:p>
    <w:p w14:paraId="30B5E870"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ParameterType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Parameter</w:t>
      </w:r>
      <w:r>
        <w:t xml:space="preserve"> component.</w:t>
      </w:r>
    </w:p>
    <w:p w14:paraId="4DA2DAD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Parameter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118CCDDD" w14:textId="77777777" w:rsidTr="006933C3">
        <w:tc>
          <w:tcPr>
            <w:tcW w:w="4675" w:type="dxa"/>
          </w:tcPr>
          <w:p w14:paraId="7BB349BE" w14:textId="77777777" w:rsidR="00373F1D" w:rsidRPr="006933C3" w:rsidRDefault="00373F1D" w:rsidP="006933C3">
            <w:pPr>
              <w:jc w:val="center"/>
              <w:rPr>
                <w:b/>
              </w:rPr>
            </w:pPr>
            <w:r w:rsidRPr="006933C3">
              <w:rPr>
                <w:b/>
              </w:rPr>
              <w:t>Element</w:t>
            </w:r>
          </w:p>
        </w:tc>
        <w:tc>
          <w:tcPr>
            <w:tcW w:w="4675" w:type="dxa"/>
          </w:tcPr>
          <w:p w14:paraId="2820E8B9" w14:textId="77777777" w:rsidR="00373F1D" w:rsidRPr="006933C3" w:rsidRDefault="00373F1D" w:rsidP="006933C3">
            <w:pPr>
              <w:jc w:val="center"/>
              <w:rPr>
                <w:b/>
              </w:rPr>
            </w:pPr>
            <w:r w:rsidRPr="006933C3">
              <w:rPr>
                <w:b/>
              </w:rPr>
              <w:t>Implementing JSON member name</w:t>
            </w:r>
          </w:p>
        </w:tc>
      </w:tr>
      <w:tr w:rsidR="00373F1D" w14:paraId="0F7BBF27" w14:textId="77777777" w:rsidTr="006933C3">
        <w:tc>
          <w:tcPr>
            <w:tcW w:w="4675" w:type="dxa"/>
          </w:tcPr>
          <w:p w14:paraId="61C243CA" w14:textId="77777777" w:rsidR="00373F1D" w:rsidRPr="006933C3" w:rsidRDefault="00373F1D" w:rsidP="006933C3">
            <w:pPr>
              <w:jc w:val="center"/>
              <w:rPr>
                <w:rStyle w:val="Datatype"/>
              </w:rPr>
            </w:pPr>
            <w:r w:rsidRPr="006933C3">
              <w:rPr>
                <w:rStyle w:val="Datatype"/>
              </w:rPr>
              <w:t>Name</w:t>
            </w:r>
          </w:p>
        </w:tc>
        <w:tc>
          <w:tcPr>
            <w:tcW w:w="4675" w:type="dxa"/>
          </w:tcPr>
          <w:p w14:paraId="74AF9889" w14:textId="77777777" w:rsidR="00373F1D" w:rsidRPr="006933C3" w:rsidRDefault="00373F1D" w:rsidP="006933C3">
            <w:pPr>
              <w:jc w:val="center"/>
              <w:rPr>
                <w:rStyle w:val="Datatype"/>
              </w:rPr>
            </w:pPr>
            <w:r w:rsidRPr="006933C3">
              <w:rPr>
                <w:rStyle w:val="Datatype"/>
              </w:rPr>
              <w:t>name</w:t>
            </w:r>
          </w:p>
        </w:tc>
      </w:tr>
      <w:tr w:rsidR="00373F1D" w14:paraId="1386113C" w14:textId="77777777" w:rsidTr="006933C3">
        <w:tc>
          <w:tcPr>
            <w:tcW w:w="4675" w:type="dxa"/>
          </w:tcPr>
          <w:p w14:paraId="1960E68E" w14:textId="77777777" w:rsidR="00373F1D" w:rsidRPr="006933C3" w:rsidRDefault="00373F1D" w:rsidP="006933C3">
            <w:pPr>
              <w:jc w:val="center"/>
              <w:rPr>
                <w:rStyle w:val="Datatype"/>
              </w:rPr>
            </w:pPr>
            <w:r w:rsidRPr="006933C3">
              <w:rPr>
                <w:rStyle w:val="Datatype"/>
              </w:rPr>
              <w:t>Specification</w:t>
            </w:r>
          </w:p>
        </w:tc>
        <w:tc>
          <w:tcPr>
            <w:tcW w:w="4675" w:type="dxa"/>
          </w:tcPr>
          <w:p w14:paraId="35798F95" w14:textId="77777777" w:rsidR="00373F1D" w:rsidRPr="006933C3" w:rsidRDefault="00373F1D" w:rsidP="006933C3">
            <w:pPr>
              <w:jc w:val="center"/>
              <w:rPr>
                <w:rStyle w:val="Datatype"/>
              </w:rPr>
            </w:pPr>
            <w:r w:rsidRPr="006933C3">
              <w:rPr>
                <w:rStyle w:val="Datatype"/>
              </w:rPr>
              <w:t>spec</w:t>
            </w:r>
          </w:p>
        </w:tc>
      </w:tr>
      <w:tr w:rsidR="00373F1D" w14:paraId="195BD5DE" w14:textId="77777777" w:rsidTr="006933C3">
        <w:tc>
          <w:tcPr>
            <w:tcW w:w="4675" w:type="dxa"/>
          </w:tcPr>
          <w:p w14:paraId="194FF6ED" w14:textId="77777777" w:rsidR="00373F1D" w:rsidRPr="006933C3" w:rsidRDefault="00373F1D" w:rsidP="006933C3">
            <w:pPr>
              <w:jc w:val="center"/>
              <w:rPr>
                <w:rStyle w:val="Datatype"/>
              </w:rPr>
            </w:pPr>
            <w:r w:rsidRPr="006933C3">
              <w:rPr>
                <w:rStyle w:val="Datatype"/>
              </w:rPr>
              <w:t>Description</w:t>
            </w:r>
          </w:p>
        </w:tc>
        <w:tc>
          <w:tcPr>
            <w:tcW w:w="4675" w:type="dxa"/>
          </w:tcPr>
          <w:p w14:paraId="2BC0AA8E" w14:textId="77777777" w:rsidR="00373F1D" w:rsidRPr="006933C3" w:rsidRDefault="00373F1D" w:rsidP="006933C3">
            <w:pPr>
              <w:jc w:val="center"/>
              <w:rPr>
                <w:rStyle w:val="Datatype"/>
              </w:rPr>
            </w:pPr>
            <w:r w:rsidRPr="006933C3">
              <w:rPr>
                <w:rStyle w:val="Datatype"/>
              </w:rPr>
              <w:t>desc</w:t>
            </w:r>
          </w:p>
        </w:tc>
      </w:tr>
      <w:tr w:rsidR="00373F1D" w14:paraId="58882007" w14:textId="77777777" w:rsidTr="006933C3">
        <w:tc>
          <w:tcPr>
            <w:tcW w:w="4675" w:type="dxa"/>
          </w:tcPr>
          <w:p w14:paraId="732855AD" w14:textId="77777777" w:rsidR="00373F1D" w:rsidRPr="006933C3" w:rsidRDefault="00373F1D" w:rsidP="006933C3">
            <w:pPr>
              <w:jc w:val="center"/>
              <w:rPr>
                <w:rStyle w:val="Datatype"/>
              </w:rPr>
            </w:pPr>
            <w:r w:rsidRPr="006933C3">
              <w:rPr>
                <w:rStyle w:val="Datatype"/>
              </w:rPr>
              <w:t>Format</w:t>
            </w:r>
          </w:p>
        </w:tc>
        <w:tc>
          <w:tcPr>
            <w:tcW w:w="4675" w:type="dxa"/>
          </w:tcPr>
          <w:p w14:paraId="6D6BB83E" w14:textId="77777777" w:rsidR="00373F1D" w:rsidRPr="006933C3" w:rsidRDefault="00373F1D" w:rsidP="006933C3">
            <w:pPr>
              <w:jc w:val="center"/>
              <w:rPr>
                <w:rStyle w:val="Datatype"/>
              </w:rPr>
            </w:pPr>
            <w:r w:rsidRPr="006933C3">
              <w:rPr>
                <w:rStyle w:val="Datatype"/>
              </w:rPr>
              <w:t>form</w:t>
            </w:r>
          </w:p>
        </w:tc>
      </w:tr>
      <w:tr w:rsidR="00373F1D" w14:paraId="3AD05BF9" w14:textId="77777777" w:rsidTr="006933C3">
        <w:tc>
          <w:tcPr>
            <w:tcW w:w="4675" w:type="dxa"/>
          </w:tcPr>
          <w:p w14:paraId="79418FF8" w14:textId="77777777" w:rsidR="00373F1D" w:rsidRPr="006933C3" w:rsidRDefault="00373F1D" w:rsidP="006933C3">
            <w:pPr>
              <w:jc w:val="center"/>
              <w:rPr>
                <w:rStyle w:val="Datatype"/>
              </w:rPr>
            </w:pPr>
            <w:r w:rsidRPr="006933C3">
              <w:rPr>
                <w:rStyle w:val="Datatype"/>
              </w:rPr>
              <w:t>Schema</w:t>
            </w:r>
          </w:p>
        </w:tc>
        <w:tc>
          <w:tcPr>
            <w:tcW w:w="4675" w:type="dxa"/>
          </w:tcPr>
          <w:p w14:paraId="633D1EB8" w14:textId="0AF79109" w:rsidR="00373F1D" w:rsidRPr="006933C3" w:rsidRDefault="00BB4B67" w:rsidP="006933C3">
            <w:pPr>
              <w:jc w:val="center"/>
              <w:rPr>
                <w:rStyle w:val="Datatype"/>
              </w:rPr>
            </w:pPr>
            <w:del w:id="395" w:author="Andreas Kuehne" w:date="2019-06-25T11:18:00Z">
              <w:r>
                <w:rPr>
                  <w:rStyle w:val="Datatype"/>
                </w:rPr>
                <w:delText>schema</w:delText>
              </w:r>
            </w:del>
            <w:ins w:id="396" w:author="Andreas Kuehne" w:date="2019-06-25T11:18:00Z">
              <w:r w:rsidR="00373F1D" w:rsidRPr="006933C3">
                <w:rPr>
                  <w:rStyle w:val="Datatype"/>
                </w:rPr>
                <w:t>xsd</w:t>
              </w:r>
            </w:ins>
          </w:p>
        </w:tc>
      </w:tr>
      <w:tr w:rsidR="00373F1D" w14:paraId="300B6A2A" w14:textId="77777777" w:rsidTr="006933C3">
        <w:tc>
          <w:tcPr>
            <w:tcW w:w="4675" w:type="dxa"/>
          </w:tcPr>
          <w:p w14:paraId="66654535" w14:textId="77777777" w:rsidR="00373F1D" w:rsidRPr="006933C3" w:rsidRDefault="00373F1D" w:rsidP="006933C3">
            <w:pPr>
              <w:jc w:val="center"/>
              <w:rPr>
                <w:rStyle w:val="Datatype"/>
              </w:rPr>
            </w:pPr>
            <w:r w:rsidRPr="006933C3">
              <w:rPr>
                <w:rStyle w:val="Datatype"/>
              </w:rPr>
              <w:t>Extension</w:t>
            </w:r>
          </w:p>
        </w:tc>
        <w:tc>
          <w:tcPr>
            <w:tcW w:w="4675" w:type="dxa"/>
          </w:tcPr>
          <w:p w14:paraId="561CF5B8" w14:textId="77777777" w:rsidR="00373F1D" w:rsidRPr="006933C3" w:rsidRDefault="00373F1D" w:rsidP="006933C3">
            <w:pPr>
              <w:jc w:val="center"/>
              <w:rPr>
                <w:rStyle w:val="Datatype"/>
              </w:rPr>
            </w:pPr>
            <w:r w:rsidRPr="006933C3">
              <w:rPr>
                <w:rStyle w:val="Datatype"/>
              </w:rPr>
              <w:t>ext</w:t>
            </w:r>
          </w:p>
        </w:tc>
      </w:tr>
    </w:tbl>
    <w:p w14:paraId="40F48A5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ParameterType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006B6D6B" w14:textId="5683B373" w:rsidR="00373F1D" w:rsidRDefault="00373F1D" w:rsidP="00373F1D">
      <w:pPr>
        <w:pStyle w:val="Code"/>
        <w:spacing w:line="259" w:lineRule="auto"/>
      </w:pPr>
      <w:r>
        <w:rPr>
          <w:color w:val="31849B" w:themeColor="accent5" w:themeShade="BF"/>
        </w:rPr>
        <w:t>"</w:t>
      </w:r>
      <w:del w:id="397" w:author="Andreas Kuehne" w:date="2019-06-25T11:18:00Z">
        <w:r w:rsidR="00BB4B67">
          <w:rPr>
            <w:color w:val="31849B" w:themeColor="accent5" w:themeShade="BF"/>
          </w:rPr>
          <w:delText>info</w:delText>
        </w:r>
      </w:del>
      <w:ins w:id="398"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ParameterType"</w:t>
      </w:r>
      <w:r>
        <w:t>: {</w:t>
      </w:r>
    </w:p>
    <w:p w14:paraId="34515E7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0A2B93B" w14:textId="77777777" w:rsidR="00373F1D" w:rsidRDefault="00373F1D" w:rsidP="00373F1D">
      <w:pPr>
        <w:pStyle w:val="Code"/>
        <w:spacing w:line="259" w:lineRule="auto"/>
      </w:pPr>
      <w:r>
        <w:rPr>
          <w:color w:val="31849B" w:themeColor="accent5" w:themeShade="BF"/>
        </w:rPr>
        <w:t xml:space="preserve">  "properties"</w:t>
      </w:r>
      <w:r>
        <w:t>: {</w:t>
      </w:r>
    </w:p>
    <w:p w14:paraId="6DA8C6EA" w14:textId="77777777" w:rsidR="00373F1D" w:rsidRDefault="00373F1D" w:rsidP="00373F1D">
      <w:pPr>
        <w:pStyle w:val="Code"/>
        <w:spacing w:line="259" w:lineRule="auto"/>
      </w:pPr>
      <w:r>
        <w:rPr>
          <w:color w:val="31849B" w:themeColor="accent5" w:themeShade="BF"/>
        </w:rPr>
        <w:t xml:space="preserve">    "name"</w:t>
      </w:r>
      <w:r>
        <w:t>: {</w:t>
      </w:r>
    </w:p>
    <w:p w14:paraId="7EE3E33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790ECA2" w14:textId="77777777" w:rsidR="00373F1D" w:rsidRDefault="00373F1D" w:rsidP="00373F1D">
      <w:pPr>
        <w:pStyle w:val="Code"/>
        <w:spacing w:line="259" w:lineRule="auto"/>
      </w:pPr>
      <w:r>
        <w:t xml:space="preserve">    },</w:t>
      </w:r>
    </w:p>
    <w:p w14:paraId="5DD2BE1E" w14:textId="77777777" w:rsidR="00373F1D" w:rsidRDefault="00373F1D" w:rsidP="00373F1D">
      <w:pPr>
        <w:pStyle w:val="Code"/>
        <w:spacing w:line="259" w:lineRule="auto"/>
      </w:pPr>
      <w:r>
        <w:rPr>
          <w:color w:val="31849B" w:themeColor="accent5" w:themeShade="BF"/>
        </w:rPr>
        <w:t xml:space="preserve">    "spec"</w:t>
      </w:r>
      <w:r>
        <w:t>: {</w:t>
      </w:r>
    </w:p>
    <w:p w14:paraId="78D478B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A28BD76" w14:textId="77777777" w:rsidR="00373F1D" w:rsidRDefault="00373F1D" w:rsidP="00373F1D">
      <w:pPr>
        <w:pStyle w:val="Code"/>
        <w:spacing w:line="259" w:lineRule="auto"/>
      </w:pPr>
      <w:r>
        <w:t xml:space="preserve">    },</w:t>
      </w:r>
    </w:p>
    <w:p w14:paraId="57F90067" w14:textId="77777777" w:rsidR="00373F1D" w:rsidRDefault="00373F1D" w:rsidP="00373F1D">
      <w:pPr>
        <w:pStyle w:val="Code"/>
        <w:spacing w:line="259" w:lineRule="auto"/>
      </w:pPr>
      <w:r>
        <w:rPr>
          <w:color w:val="31849B" w:themeColor="accent5" w:themeShade="BF"/>
        </w:rPr>
        <w:t xml:space="preserve">    "desc"</w:t>
      </w:r>
      <w:r>
        <w:t>: {</w:t>
      </w:r>
    </w:p>
    <w:p w14:paraId="0691538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03E08EF" w14:textId="77777777" w:rsidR="00373F1D" w:rsidRDefault="00373F1D" w:rsidP="00373F1D">
      <w:pPr>
        <w:pStyle w:val="Code"/>
        <w:spacing w:line="259" w:lineRule="auto"/>
      </w:pPr>
      <w:r>
        <w:rPr>
          <w:color w:val="31849B" w:themeColor="accent5" w:themeShade="BF"/>
        </w:rPr>
        <w:t xml:space="preserve">      "items"</w:t>
      </w:r>
      <w:r>
        <w:t>: {</w:t>
      </w:r>
    </w:p>
    <w:p w14:paraId="36E976B7"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57C25AB" w14:textId="77777777" w:rsidR="00373F1D" w:rsidRDefault="00373F1D" w:rsidP="00373F1D">
      <w:pPr>
        <w:pStyle w:val="Code"/>
        <w:spacing w:line="259" w:lineRule="auto"/>
      </w:pPr>
      <w:r>
        <w:t xml:space="preserve">      }</w:t>
      </w:r>
    </w:p>
    <w:p w14:paraId="76BDED21" w14:textId="77777777" w:rsidR="00373F1D" w:rsidRDefault="00373F1D" w:rsidP="00373F1D">
      <w:pPr>
        <w:pStyle w:val="Code"/>
        <w:spacing w:line="259" w:lineRule="auto"/>
      </w:pPr>
      <w:r>
        <w:t xml:space="preserve">    },</w:t>
      </w:r>
    </w:p>
    <w:p w14:paraId="6F3F0D49" w14:textId="77777777" w:rsidR="00373F1D" w:rsidRDefault="00373F1D" w:rsidP="00373F1D">
      <w:pPr>
        <w:pStyle w:val="Code"/>
        <w:spacing w:line="259" w:lineRule="auto"/>
      </w:pPr>
      <w:r>
        <w:rPr>
          <w:color w:val="31849B" w:themeColor="accent5" w:themeShade="BF"/>
        </w:rPr>
        <w:t xml:space="preserve">    "form"</w:t>
      </w:r>
      <w:r>
        <w:t>: {</w:t>
      </w:r>
    </w:p>
    <w:p w14:paraId="60EDA4E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7DCF83C" w14:textId="77777777" w:rsidR="00373F1D" w:rsidRDefault="00373F1D" w:rsidP="00373F1D">
      <w:pPr>
        <w:pStyle w:val="Code"/>
        <w:spacing w:line="259" w:lineRule="auto"/>
      </w:pPr>
      <w:r>
        <w:rPr>
          <w:color w:val="31849B" w:themeColor="accent5" w:themeShade="BF"/>
        </w:rPr>
        <w:t xml:space="preserve">      "items"</w:t>
      </w:r>
      <w:r>
        <w:t>: {</w:t>
      </w:r>
    </w:p>
    <w:p w14:paraId="132BCB00" w14:textId="158830ED"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399" w:author="Andreas Kuehne" w:date="2019-06-25T11:18:00Z">
        <w:r w:rsidR="00BB4B67">
          <w:rPr>
            <w:color w:val="244061" w:themeColor="accent1" w:themeShade="80"/>
          </w:rPr>
          <w:delText>info</w:delText>
        </w:r>
      </w:del>
      <w:ins w:id="400"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FormatType"</w:t>
      </w:r>
    </w:p>
    <w:p w14:paraId="12177121" w14:textId="77777777" w:rsidR="00373F1D" w:rsidRDefault="00373F1D" w:rsidP="00373F1D">
      <w:pPr>
        <w:pStyle w:val="Code"/>
        <w:spacing w:line="259" w:lineRule="auto"/>
      </w:pPr>
      <w:r>
        <w:t xml:space="preserve">      }</w:t>
      </w:r>
    </w:p>
    <w:p w14:paraId="285BC652" w14:textId="77777777" w:rsidR="00373F1D" w:rsidRDefault="00373F1D" w:rsidP="00373F1D">
      <w:pPr>
        <w:pStyle w:val="Code"/>
        <w:spacing w:line="259" w:lineRule="auto"/>
      </w:pPr>
      <w:r>
        <w:t xml:space="preserve">    },</w:t>
      </w:r>
    </w:p>
    <w:p w14:paraId="63D40EA1" w14:textId="24C9A806" w:rsidR="00373F1D" w:rsidRDefault="00373F1D" w:rsidP="00373F1D">
      <w:pPr>
        <w:pStyle w:val="Code"/>
        <w:spacing w:line="259" w:lineRule="auto"/>
      </w:pPr>
      <w:r>
        <w:rPr>
          <w:color w:val="31849B" w:themeColor="accent5" w:themeShade="BF"/>
        </w:rPr>
        <w:t xml:space="preserve">    "</w:t>
      </w:r>
      <w:del w:id="401" w:author="Andreas Kuehne" w:date="2019-06-25T11:18:00Z">
        <w:r w:rsidR="00BB4B67">
          <w:rPr>
            <w:color w:val="31849B" w:themeColor="accent5" w:themeShade="BF"/>
          </w:rPr>
          <w:delText>schema</w:delText>
        </w:r>
      </w:del>
      <w:ins w:id="402" w:author="Andreas Kuehne" w:date="2019-06-25T11:18:00Z">
        <w:r>
          <w:rPr>
            <w:color w:val="31849B" w:themeColor="accent5" w:themeShade="BF"/>
          </w:rPr>
          <w:t>xsd</w:t>
        </w:r>
      </w:ins>
      <w:r>
        <w:rPr>
          <w:color w:val="31849B" w:themeColor="accent5" w:themeShade="BF"/>
        </w:rPr>
        <w:t>"</w:t>
      </w:r>
      <w:r>
        <w:t>: {</w:t>
      </w:r>
    </w:p>
    <w:p w14:paraId="5942245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978B5A8" w14:textId="77777777" w:rsidR="00373F1D" w:rsidRDefault="00373F1D" w:rsidP="00373F1D">
      <w:pPr>
        <w:pStyle w:val="Code"/>
        <w:spacing w:line="259" w:lineRule="auto"/>
      </w:pPr>
      <w:r>
        <w:t xml:space="preserve">    },</w:t>
      </w:r>
    </w:p>
    <w:p w14:paraId="06DDD3A3" w14:textId="77777777" w:rsidR="00373F1D" w:rsidRDefault="00373F1D" w:rsidP="00373F1D">
      <w:pPr>
        <w:pStyle w:val="Code"/>
        <w:spacing w:line="259" w:lineRule="auto"/>
      </w:pPr>
      <w:r>
        <w:rPr>
          <w:color w:val="31849B" w:themeColor="accent5" w:themeShade="BF"/>
        </w:rPr>
        <w:t xml:space="preserve">    "ext"</w:t>
      </w:r>
      <w:r>
        <w:t>: {</w:t>
      </w:r>
    </w:p>
    <w:p w14:paraId="070CD36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2160ECD" w14:textId="77777777" w:rsidR="00373F1D" w:rsidRDefault="00373F1D" w:rsidP="00373F1D">
      <w:pPr>
        <w:pStyle w:val="Code"/>
        <w:spacing w:line="259" w:lineRule="auto"/>
      </w:pPr>
      <w:r>
        <w:rPr>
          <w:color w:val="31849B" w:themeColor="accent5" w:themeShade="BF"/>
        </w:rPr>
        <w:t xml:space="preserve">      "items"</w:t>
      </w:r>
      <w:r>
        <w:t>: {</w:t>
      </w:r>
    </w:p>
    <w:p w14:paraId="73428ACA" w14:textId="673FC34C"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403" w:author="Andreas Kuehne" w:date="2019-06-25T11:18:00Z">
        <w:r w:rsidR="00BB4B67">
          <w:rPr>
            <w:color w:val="244061" w:themeColor="accent1" w:themeShade="80"/>
          </w:rPr>
          <w:delText>info</w:delText>
        </w:r>
      </w:del>
      <w:ins w:id="404"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5AD349B0" w14:textId="77777777" w:rsidR="00373F1D" w:rsidRDefault="00373F1D" w:rsidP="00373F1D">
      <w:pPr>
        <w:pStyle w:val="Code"/>
        <w:spacing w:line="259" w:lineRule="auto"/>
      </w:pPr>
      <w:r>
        <w:t xml:space="preserve">      }</w:t>
      </w:r>
    </w:p>
    <w:p w14:paraId="76BECAC3" w14:textId="77777777" w:rsidR="00373F1D" w:rsidRDefault="00373F1D" w:rsidP="00373F1D">
      <w:pPr>
        <w:pStyle w:val="Code"/>
        <w:spacing w:line="259" w:lineRule="auto"/>
      </w:pPr>
      <w:r>
        <w:t xml:space="preserve">    }</w:t>
      </w:r>
    </w:p>
    <w:p w14:paraId="10759547" w14:textId="77777777" w:rsidR="00373F1D" w:rsidRDefault="00373F1D" w:rsidP="00373F1D">
      <w:pPr>
        <w:pStyle w:val="Code"/>
        <w:spacing w:line="259" w:lineRule="auto"/>
      </w:pPr>
      <w:r>
        <w:t xml:space="preserve">  },</w:t>
      </w:r>
    </w:p>
    <w:p w14:paraId="09EC70C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4EAF4DAC" w14:textId="77777777" w:rsidR="00373F1D" w:rsidRDefault="00373F1D" w:rsidP="00373F1D">
      <w:pPr>
        <w:pStyle w:val="Code"/>
        <w:spacing w:line="259" w:lineRule="auto"/>
      </w:pPr>
      <w:r>
        <w:t>}</w:t>
      </w:r>
    </w:p>
    <w:p w14:paraId="36438EFC" w14:textId="77777777" w:rsidR="00373F1D" w:rsidRDefault="00373F1D" w:rsidP="00373F1D"/>
    <w:p w14:paraId="58D128AC" w14:textId="77777777" w:rsidR="00373F1D" w:rsidRDefault="00373F1D" w:rsidP="00373F1D">
      <w:pPr>
        <w:pStyle w:val="berschrift4"/>
        <w:numPr>
          <w:ilvl w:val="3"/>
          <w:numId w:val="3"/>
        </w:numPr>
        <w:ind w:left="862" w:hanging="862"/>
      </w:pPr>
      <w:bookmarkStart w:id="405" w:name="_Toc3638170"/>
      <w:bookmarkStart w:id="406" w:name="_Toc3729303"/>
      <w:bookmarkStart w:id="407" w:name="_Toc3837623"/>
      <w:bookmarkStart w:id="408" w:name="_Toc5110531"/>
      <w:r>
        <w:t>Parameter – XML Syntax</w:t>
      </w:r>
      <w:bookmarkEnd w:id="405"/>
      <w:bookmarkEnd w:id="406"/>
      <w:bookmarkEnd w:id="407"/>
      <w:bookmarkEnd w:id="408"/>
    </w:p>
    <w:p w14:paraId="6B122121" w14:textId="77777777" w:rsidR="00373F1D" w:rsidRPr="5404FA76" w:rsidRDefault="00373F1D" w:rsidP="00373F1D">
      <w:r w:rsidRPr="0CCF9147">
        <w:t xml:space="preserve">The XML type </w:t>
      </w:r>
      <w:r w:rsidRPr="002062A5">
        <w:rPr>
          <w:rFonts w:ascii="Courier New" w:eastAsia="Courier New" w:hAnsi="Courier New" w:cs="Courier New"/>
        </w:rPr>
        <w:t>ParameterType</w:t>
      </w:r>
      <w:r w:rsidRPr="0CCF9147">
        <w:t xml:space="preserve"> SHALL implement the requirements defined in the </w:t>
      </w:r>
      <w:r w:rsidRPr="002062A5">
        <w:rPr>
          <w:rFonts w:ascii="Courier New" w:eastAsia="Courier New" w:hAnsi="Courier New" w:cs="Courier New"/>
        </w:rPr>
        <w:t>Parameter</w:t>
      </w:r>
      <w:r>
        <w:t xml:space="preserve"> </w:t>
      </w:r>
      <w:r w:rsidRPr="005A6FFD">
        <w:t>component.</w:t>
      </w:r>
    </w:p>
    <w:p w14:paraId="318DD63E" w14:textId="77777777" w:rsidR="00373F1D" w:rsidRDefault="00373F1D" w:rsidP="00373F1D">
      <w:r w:rsidRPr="005A6FFD">
        <w:rPr>
          <w:rFonts w:eastAsia="Arial"/>
        </w:rPr>
        <w:t xml:space="preserve">The </w:t>
      </w:r>
      <w:r w:rsidRPr="002062A5">
        <w:rPr>
          <w:rFonts w:ascii="Courier New" w:eastAsia="Courier New" w:hAnsi="Courier New" w:cs="Courier New"/>
        </w:rPr>
        <w:t>ParameterType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2960C7B1" w14:textId="77777777" w:rsidR="00373F1D" w:rsidRDefault="00373F1D" w:rsidP="00373F1D">
      <w:pPr>
        <w:pStyle w:val="Code"/>
      </w:pPr>
      <w:r>
        <w:rPr>
          <w:color w:val="31849B" w:themeColor="accent5" w:themeShade="BF"/>
        </w:rPr>
        <w:t>&lt;xs:complexType</w:t>
      </w:r>
      <w:r>
        <w:rPr>
          <w:color w:val="943634" w:themeColor="accent2" w:themeShade="BF"/>
        </w:rPr>
        <w:t xml:space="preserve"> name="</w:t>
      </w:r>
      <w:r>
        <w:rPr>
          <w:color w:val="244061" w:themeColor="accent1" w:themeShade="80"/>
        </w:rPr>
        <w:t>ParameterType</w:t>
      </w:r>
      <w:r>
        <w:rPr>
          <w:color w:val="943634" w:themeColor="accent2" w:themeShade="BF"/>
        </w:rPr>
        <w:t>"</w:t>
      </w:r>
      <w:r>
        <w:rPr>
          <w:color w:val="31849B" w:themeColor="accent5" w:themeShade="BF"/>
        </w:rPr>
        <w:t>&gt;</w:t>
      </w:r>
    </w:p>
    <w:p w14:paraId="00D98980" w14:textId="77777777" w:rsidR="00373F1D" w:rsidRDefault="00373F1D" w:rsidP="00373F1D">
      <w:pPr>
        <w:pStyle w:val="Code"/>
      </w:pPr>
      <w:r>
        <w:rPr>
          <w:color w:val="31849B" w:themeColor="accent5" w:themeShade="BF"/>
        </w:rPr>
        <w:t xml:space="preserve">  &lt;xs:sequence&gt;</w:t>
      </w:r>
    </w:p>
    <w:p w14:paraId="347CAFD1"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1C73C"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F513C3" w14:textId="143421A4"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409" w:author="Andreas Kuehne" w:date="2019-06-25T11:18:00Z">
        <w:r w:rsidR="00BB4B67">
          <w:rPr>
            <w:color w:val="244061" w:themeColor="accent1" w:themeShade="80"/>
          </w:rPr>
          <w:delText>info</w:delText>
        </w:r>
      </w:del>
      <w:ins w:id="410"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1E04028F" w14:textId="2EFB3AB0"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Format</w:t>
      </w:r>
      <w:r>
        <w:rPr>
          <w:color w:val="943634" w:themeColor="accent2" w:themeShade="BF"/>
        </w:rPr>
        <w:t>" type="</w:t>
      </w:r>
      <w:del w:id="411" w:author="Andreas Kuehne" w:date="2019-06-25T11:18:00Z">
        <w:r w:rsidR="00BB4B67">
          <w:rPr>
            <w:color w:val="244061" w:themeColor="accent1" w:themeShade="80"/>
          </w:rPr>
          <w:delText>info</w:delText>
        </w:r>
      </w:del>
      <w:ins w:id="412"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FormatType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2FA86"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B1A09A" w14:textId="77074EEC"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413" w:author="Andreas Kuehne" w:date="2019-06-25T11:18:00Z">
        <w:r w:rsidR="00BB4B67">
          <w:rPr>
            <w:color w:val="244061" w:themeColor="accent1" w:themeShade="80"/>
          </w:rPr>
          <w:delText>info</w:delText>
        </w:r>
      </w:del>
      <w:ins w:id="414"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096AF716" w14:textId="77777777" w:rsidR="00373F1D" w:rsidRDefault="00373F1D" w:rsidP="00373F1D">
      <w:pPr>
        <w:pStyle w:val="Code"/>
      </w:pPr>
      <w:r>
        <w:rPr>
          <w:color w:val="31849B" w:themeColor="accent5" w:themeShade="BF"/>
        </w:rPr>
        <w:t xml:space="preserve">  &lt;/xs:sequence&gt;</w:t>
      </w:r>
    </w:p>
    <w:p w14:paraId="6795B0E0" w14:textId="77777777" w:rsidR="00373F1D" w:rsidRDefault="00373F1D" w:rsidP="00373F1D">
      <w:pPr>
        <w:pStyle w:val="Code"/>
      </w:pPr>
      <w:r>
        <w:rPr>
          <w:color w:val="31849B" w:themeColor="accent5" w:themeShade="BF"/>
        </w:rPr>
        <w:t>&lt;/xs:complexType&gt;</w:t>
      </w:r>
    </w:p>
    <w:p w14:paraId="74AF6FD1"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ParameterType</w:t>
      </w:r>
      <w:r w:rsidRPr="71C71F8C">
        <w:t xml:space="preserve"> </w:t>
      </w:r>
      <w:r>
        <w:t xml:space="preserve">XML element SHALL implement in XML syntax the sub-component that has a name equal to its local name. </w:t>
      </w:r>
    </w:p>
    <w:p w14:paraId="09619B17" w14:textId="77777777" w:rsidR="00373F1D" w:rsidRDefault="00373F1D" w:rsidP="00373F1D">
      <w:pPr>
        <w:pStyle w:val="berschrift3"/>
        <w:numPr>
          <w:ilvl w:val="2"/>
          <w:numId w:val="3"/>
        </w:numPr>
      </w:pPr>
      <w:bookmarkStart w:id="415" w:name="_RefCompD71B79D8"/>
      <w:bookmarkStart w:id="416" w:name="_Toc3638171"/>
      <w:bookmarkStart w:id="417" w:name="_Toc3729304"/>
      <w:bookmarkStart w:id="418" w:name="_Toc3837624"/>
      <w:bookmarkStart w:id="419" w:name="_Toc5110532"/>
      <w:r>
        <w:t>Component Format</w:t>
      </w:r>
      <w:bookmarkEnd w:id="415"/>
      <w:bookmarkEnd w:id="416"/>
      <w:bookmarkEnd w:id="417"/>
      <w:bookmarkEnd w:id="418"/>
      <w:bookmarkEnd w:id="419"/>
    </w:p>
    <w:p w14:paraId="00878612" w14:textId="77777777" w:rsidR="00373F1D" w:rsidRDefault="00EE735A" w:rsidP="00373F1D">
      <w:r>
        <w:t xml:space="preserve">The </w:t>
      </w:r>
      <w:r w:rsidRPr="00EE735A">
        <w:rPr>
          <w:rStyle w:val="Datatype"/>
        </w:rPr>
        <w:t>Format</w:t>
      </w:r>
      <w:r>
        <w:t xml:space="preserve"> component </w:t>
      </w:r>
      <w:r w:rsidR="00097724">
        <w:t xml:space="preserve">is part of the </w:t>
      </w:r>
      <w:r w:rsidRPr="00AA1DC4">
        <w:rPr>
          <w:rFonts w:ascii="Courier New" w:hAnsi="Courier New" w:cs="Courier New"/>
        </w:rPr>
        <w:t>Parameter</w:t>
      </w:r>
      <w:r>
        <w:t xml:space="preserve"> component specified in clause </w:t>
      </w:r>
      <w:r>
        <w:fldChar w:fldCharType="begin"/>
      </w:r>
      <w:r>
        <w:instrText xml:space="preserve"> REF _RefComp0510EDA8 \r \h </w:instrText>
      </w:r>
      <w:r>
        <w:fldChar w:fldCharType="separate"/>
      </w:r>
      <w:r>
        <w:t>3.1.5</w:t>
      </w:r>
      <w:r>
        <w:fldChar w:fldCharType="end"/>
      </w:r>
      <w:r>
        <w:t xml:space="preserve"> and </w:t>
      </w:r>
      <w:r w:rsidR="00097724">
        <w:t xml:space="preserve">allows to </w:t>
      </w:r>
      <w:r>
        <w:t xml:space="preserve">provide additional information with respect to format of the specific input and output parameters or options of an operation, if this is not yet unambiguously specified by the document referenced in 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6A2F034E" w14:textId="77777777" w:rsidR="00373F1D" w:rsidRDefault="00373F1D" w:rsidP="00373F1D">
      <w:r>
        <w:t>Below follows a list of the sub-components that constitute this component:</w:t>
      </w:r>
    </w:p>
    <w:p w14:paraId="289EABF8" w14:textId="77777777" w:rsidR="00373F1D" w:rsidRDefault="00373F1D" w:rsidP="00373F1D">
      <w:pPr>
        <w:pStyle w:val="Member"/>
      </w:pPr>
      <w:r>
        <w:t xml:space="preserve">The </w:t>
      </w:r>
      <w:r w:rsidRPr="35C1378D">
        <w:rPr>
          <w:rStyle w:val="Datatype"/>
        </w:rPr>
        <w:t>FormatID</w:t>
      </w:r>
      <w:r>
        <w:t xml:space="preserve"> element MUST contain one instance of a URI</w:t>
      </w:r>
      <w:r w:rsidR="00EE735A">
        <w:t>, which identifies the format of the parameter</w:t>
      </w:r>
      <w:r>
        <w:t xml:space="preserve">. </w:t>
      </w:r>
    </w:p>
    <w:p w14:paraId="6A3805DC"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EE735A">
        <w:t>, which points to a specification document describing additional details with respect to the format under consideration.</w:t>
      </w:r>
      <w:r>
        <w:t xml:space="preserve"> </w:t>
      </w:r>
    </w:p>
    <w:p w14:paraId="0245AEAE"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EE735A">
        <w:t>,</w:t>
      </w:r>
      <w:r w:rsidR="00EE735A" w:rsidRPr="00EE735A">
        <w:t xml:space="preserve"> </w:t>
      </w:r>
      <w:r w:rsidR="00EE735A">
        <w:t>which satisfies the requirements specified in [</w:t>
      </w:r>
      <w:hyperlink w:anchor="ref_DSS2Core" w:history="1">
        <w:r w:rsidR="00EE735A" w:rsidRPr="007A0BA1">
          <w:rPr>
            <w:rStyle w:val="Hyperlink"/>
          </w:rPr>
          <w:t>DSS-v2.0</w:t>
        </w:r>
      </w:hyperlink>
      <w:r w:rsidR="00EE735A">
        <w:t xml:space="preserve">] for the </w:t>
      </w:r>
      <w:r w:rsidR="00EE735A" w:rsidRPr="007A0BA1">
        <w:rPr>
          <w:rStyle w:val="Datatype"/>
        </w:rPr>
        <w:t>InternationalString</w:t>
      </w:r>
      <w:r w:rsidR="00EE735A">
        <w:t xml:space="preserve"> component and can be used to provide additional information with respect to the format under consideration.</w:t>
      </w:r>
    </w:p>
    <w:p w14:paraId="464AEFF3" w14:textId="77777777" w:rsidR="00373F1D" w:rsidRDefault="00373F1D" w:rsidP="00373F1D">
      <w:pPr>
        <w:pStyle w:val="Member"/>
      </w:pPr>
      <w:r>
        <w:t xml:space="preserve">The OPTIONAL </w:t>
      </w:r>
      <w:r w:rsidRPr="35C1378D">
        <w:rPr>
          <w:rStyle w:val="Datatype"/>
        </w:rPr>
        <w:t>Parameter</w:t>
      </w:r>
      <w:r>
        <w:t xml:space="preserve"> element, if present, MAY occur zero or more times containing a sub-component</w:t>
      </w:r>
      <w:r w:rsidR="00EE735A">
        <w:t>, which provides more information with respect to a specific parameter under consideration</w:t>
      </w:r>
      <w:r>
        <w:t xml:space="preserve">. If present each instance MUST satisfy the requirements specified in this document in section </w:t>
      </w:r>
      <w:r>
        <w:fldChar w:fldCharType="begin"/>
      </w:r>
      <w:r>
        <w:instrText xml:space="preserve"> REF _RefComp0510EDA8 \r \h </w:instrText>
      </w:r>
      <w:r>
        <w:fldChar w:fldCharType="separate"/>
      </w:r>
      <w:r w:rsidR="00447451">
        <w:t>3.1.5</w:t>
      </w:r>
      <w:r>
        <w:fldChar w:fldCharType="end"/>
      </w:r>
      <w:r>
        <w:t xml:space="preserve">. </w:t>
      </w:r>
    </w:p>
    <w:p w14:paraId="43E41399"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EE735A">
        <w:t xml:space="preserve">, which extends the semantic of the </w:t>
      </w:r>
      <w:r w:rsidR="00EE735A" w:rsidRPr="00EE735A">
        <w:rPr>
          <w:rStyle w:val="Datatype"/>
        </w:rPr>
        <w:t>Format</w:t>
      </w:r>
      <w:r w:rsidR="00EE735A">
        <w:t xml:space="preserve"> component</w:t>
      </w:r>
      <w:r>
        <w:t xml:space="preserve">. If present each instance MUST satisfy the requirements specified in </w:t>
      </w:r>
      <w:r w:rsidR="00C7762E">
        <w:t>[</w:t>
      </w:r>
      <w:hyperlink w:anchor="ref_DSS2Core" w:history="1">
        <w:r w:rsidR="00C7762E" w:rsidRPr="007A0BA1">
          <w:rPr>
            <w:rStyle w:val="Hyperlink"/>
          </w:rPr>
          <w:t>DSS-v2.0</w:t>
        </w:r>
      </w:hyperlink>
      <w:r w:rsidR="00C7762E">
        <w:t xml:space="preserve">] for the </w:t>
      </w:r>
      <w:r w:rsidR="00C7762E">
        <w:rPr>
          <w:rStyle w:val="Datatype"/>
        </w:rPr>
        <w:t>Any</w:t>
      </w:r>
      <w:r w:rsidR="00C7762E">
        <w:t xml:space="preserve"> component.</w:t>
      </w:r>
    </w:p>
    <w:p w14:paraId="1FD0A8A7" w14:textId="77777777" w:rsidR="00373F1D" w:rsidRDefault="00373F1D" w:rsidP="00373F1D">
      <w:pPr>
        <w:pStyle w:val="Member"/>
      </w:pPr>
      <w:r>
        <w:t xml:space="preserve">The OPTIONAL </w:t>
      </w:r>
      <w:r w:rsidRPr="35C1378D">
        <w:rPr>
          <w:rStyle w:val="Datatype"/>
        </w:rPr>
        <w:t>IsDefault</w:t>
      </w:r>
      <w:r>
        <w:t xml:space="preserve"> element, if present, MUST contain one instance of a boolean</w:t>
      </w:r>
      <w:r w:rsidR="00EE735A">
        <w:t xml:space="preserve"> and indicates whether the format under consideration is the default format</w:t>
      </w:r>
      <w:r>
        <w:t>. Its default value is '</w:t>
      </w:r>
      <w:r>
        <w:rPr>
          <w:color w:val="244061" w:themeColor="accent1" w:themeShade="80"/>
        </w:rPr>
        <w:t>false</w:t>
      </w:r>
      <w:r>
        <w:t xml:space="preserve">'. </w:t>
      </w:r>
      <w:r w:rsidR="00EE735A">
        <w:t xml:space="preserve">The precise semantics what it means that a format is considered to be </w:t>
      </w:r>
      <w:r w:rsidR="005B13FF">
        <w:t>“</w:t>
      </w:r>
      <w:r w:rsidR="00EE735A">
        <w:t>the default format</w:t>
      </w:r>
      <w:r w:rsidR="005B13FF">
        <w:t>”</w:t>
      </w:r>
      <w:r w:rsidR="00EE735A">
        <w:t xml:space="preserve"> </w:t>
      </w:r>
      <w:r w:rsidR="00C7762E">
        <w:t>MUST be defined by profiles or extensions of [</w:t>
      </w:r>
      <w:hyperlink w:anchor="ref_DSS2Core" w:history="1">
        <w:r w:rsidR="00C7762E" w:rsidRPr="00C7762E">
          <w:rPr>
            <w:rStyle w:val="Hyperlink"/>
          </w:rPr>
          <w:t>DSS-v2.0</w:t>
        </w:r>
      </w:hyperlink>
      <w:r w:rsidR="00C7762E">
        <w:t>]</w:t>
      </w:r>
      <w:r w:rsidR="005B13FF">
        <w:t>.</w:t>
      </w:r>
    </w:p>
    <w:p w14:paraId="22E2E0DE" w14:textId="77777777" w:rsidR="00373F1D" w:rsidRDefault="00373F1D" w:rsidP="00373F1D">
      <w:pPr>
        <w:pStyle w:val="berschrift4"/>
        <w:numPr>
          <w:ilvl w:val="3"/>
          <w:numId w:val="3"/>
        </w:numPr>
        <w:ind w:left="862" w:hanging="862"/>
      </w:pPr>
      <w:bookmarkStart w:id="420" w:name="_Toc3638172"/>
      <w:bookmarkStart w:id="421" w:name="_Toc3729305"/>
      <w:bookmarkStart w:id="422" w:name="_Toc3837625"/>
      <w:bookmarkStart w:id="423" w:name="_Toc5110533"/>
      <w:r>
        <w:t>Format – JSON Syntax</w:t>
      </w:r>
      <w:bookmarkEnd w:id="420"/>
      <w:bookmarkEnd w:id="421"/>
      <w:bookmarkEnd w:id="422"/>
      <w:bookmarkEnd w:id="423"/>
    </w:p>
    <w:p w14:paraId="74D96216"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FormatType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Format</w:t>
      </w:r>
      <w:r>
        <w:t xml:space="preserve"> component.</w:t>
      </w:r>
    </w:p>
    <w:p w14:paraId="5294E418"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Format</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C106ECA" w14:textId="77777777" w:rsidTr="006933C3">
        <w:tc>
          <w:tcPr>
            <w:tcW w:w="4675" w:type="dxa"/>
          </w:tcPr>
          <w:p w14:paraId="34FF6188" w14:textId="77777777" w:rsidR="00373F1D" w:rsidRPr="006933C3" w:rsidRDefault="00373F1D" w:rsidP="006933C3">
            <w:pPr>
              <w:jc w:val="center"/>
              <w:rPr>
                <w:b/>
              </w:rPr>
            </w:pPr>
            <w:r w:rsidRPr="006933C3">
              <w:rPr>
                <w:b/>
              </w:rPr>
              <w:t>Element</w:t>
            </w:r>
          </w:p>
        </w:tc>
        <w:tc>
          <w:tcPr>
            <w:tcW w:w="4675" w:type="dxa"/>
          </w:tcPr>
          <w:p w14:paraId="444D7F10" w14:textId="77777777" w:rsidR="00373F1D" w:rsidRPr="006933C3" w:rsidRDefault="00373F1D" w:rsidP="006933C3">
            <w:pPr>
              <w:jc w:val="center"/>
              <w:rPr>
                <w:b/>
              </w:rPr>
            </w:pPr>
            <w:r w:rsidRPr="006933C3">
              <w:rPr>
                <w:b/>
              </w:rPr>
              <w:t>Implementing JSON member name</w:t>
            </w:r>
          </w:p>
        </w:tc>
      </w:tr>
      <w:tr w:rsidR="00373F1D" w14:paraId="798161B5" w14:textId="77777777" w:rsidTr="006933C3">
        <w:tc>
          <w:tcPr>
            <w:tcW w:w="4675" w:type="dxa"/>
          </w:tcPr>
          <w:p w14:paraId="4D771D63" w14:textId="77777777" w:rsidR="00373F1D" w:rsidRPr="006933C3" w:rsidRDefault="00373F1D" w:rsidP="006933C3">
            <w:pPr>
              <w:jc w:val="center"/>
              <w:rPr>
                <w:rStyle w:val="Datatype"/>
              </w:rPr>
            </w:pPr>
            <w:r w:rsidRPr="006933C3">
              <w:rPr>
                <w:rStyle w:val="Datatype"/>
              </w:rPr>
              <w:t>FormatID</w:t>
            </w:r>
          </w:p>
        </w:tc>
        <w:tc>
          <w:tcPr>
            <w:tcW w:w="4675" w:type="dxa"/>
          </w:tcPr>
          <w:p w14:paraId="6DAF4F48" w14:textId="77777777" w:rsidR="00373F1D" w:rsidRPr="006933C3" w:rsidRDefault="00373F1D" w:rsidP="006933C3">
            <w:pPr>
              <w:jc w:val="center"/>
              <w:rPr>
                <w:rStyle w:val="Datatype"/>
              </w:rPr>
            </w:pPr>
            <w:r w:rsidRPr="006933C3">
              <w:rPr>
                <w:rStyle w:val="Datatype"/>
              </w:rPr>
              <w:t>fid</w:t>
            </w:r>
          </w:p>
        </w:tc>
      </w:tr>
      <w:tr w:rsidR="00373F1D" w14:paraId="1E08A74E" w14:textId="77777777" w:rsidTr="006933C3">
        <w:tc>
          <w:tcPr>
            <w:tcW w:w="4675" w:type="dxa"/>
          </w:tcPr>
          <w:p w14:paraId="738E53F6" w14:textId="77777777" w:rsidR="00373F1D" w:rsidRPr="006933C3" w:rsidRDefault="00373F1D" w:rsidP="006933C3">
            <w:pPr>
              <w:jc w:val="center"/>
              <w:rPr>
                <w:rStyle w:val="Datatype"/>
              </w:rPr>
            </w:pPr>
            <w:r w:rsidRPr="006933C3">
              <w:rPr>
                <w:rStyle w:val="Datatype"/>
              </w:rPr>
              <w:t>Specification</w:t>
            </w:r>
          </w:p>
        </w:tc>
        <w:tc>
          <w:tcPr>
            <w:tcW w:w="4675" w:type="dxa"/>
          </w:tcPr>
          <w:p w14:paraId="36380445" w14:textId="77777777" w:rsidR="00373F1D" w:rsidRPr="006933C3" w:rsidRDefault="00373F1D" w:rsidP="006933C3">
            <w:pPr>
              <w:jc w:val="center"/>
              <w:rPr>
                <w:rStyle w:val="Datatype"/>
              </w:rPr>
            </w:pPr>
            <w:r w:rsidRPr="006933C3">
              <w:rPr>
                <w:rStyle w:val="Datatype"/>
              </w:rPr>
              <w:t>spec</w:t>
            </w:r>
          </w:p>
        </w:tc>
      </w:tr>
      <w:tr w:rsidR="00373F1D" w14:paraId="61EFBA9E" w14:textId="77777777" w:rsidTr="006933C3">
        <w:tc>
          <w:tcPr>
            <w:tcW w:w="4675" w:type="dxa"/>
          </w:tcPr>
          <w:p w14:paraId="4D0725D0" w14:textId="77777777" w:rsidR="00373F1D" w:rsidRPr="006933C3" w:rsidRDefault="00373F1D" w:rsidP="006933C3">
            <w:pPr>
              <w:jc w:val="center"/>
              <w:rPr>
                <w:rStyle w:val="Datatype"/>
              </w:rPr>
            </w:pPr>
            <w:r w:rsidRPr="006933C3">
              <w:rPr>
                <w:rStyle w:val="Datatype"/>
              </w:rPr>
              <w:t>Description</w:t>
            </w:r>
          </w:p>
        </w:tc>
        <w:tc>
          <w:tcPr>
            <w:tcW w:w="4675" w:type="dxa"/>
          </w:tcPr>
          <w:p w14:paraId="26428B88" w14:textId="77777777" w:rsidR="00373F1D" w:rsidRPr="006933C3" w:rsidRDefault="00373F1D" w:rsidP="006933C3">
            <w:pPr>
              <w:jc w:val="center"/>
              <w:rPr>
                <w:rStyle w:val="Datatype"/>
              </w:rPr>
            </w:pPr>
            <w:r w:rsidRPr="006933C3">
              <w:rPr>
                <w:rStyle w:val="Datatype"/>
              </w:rPr>
              <w:t>desc</w:t>
            </w:r>
          </w:p>
        </w:tc>
      </w:tr>
      <w:tr w:rsidR="00373F1D" w14:paraId="0FC7A7D9" w14:textId="77777777" w:rsidTr="006933C3">
        <w:tc>
          <w:tcPr>
            <w:tcW w:w="4675" w:type="dxa"/>
          </w:tcPr>
          <w:p w14:paraId="44D733E9" w14:textId="77777777" w:rsidR="00373F1D" w:rsidRPr="006933C3" w:rsidRDefault="00373F1D" w:rsidP="006933C3">
            <w:pPr>
              <w:jc w:val="center"/>
              <w:rPr>
                <w:rStyle w:val="Datatype"/>
              </w:rPr>
            </w:pPr>
            <w:r w:rsidRPr="006933C3">
              <w:rPr>
                <w:rStyle w:val="Datatype"/>
              </w:rPr>
              <w:t>Parameter</w:t>
            </w:r>
          </w:p>
        </w:tc>
        <w:tc>
          <w:tcPr>
            <w:tcW w:w="4675" w:type="dxa"/>
          </w:tcPr>
          <w:p w14:paraId="0EEF5CCC" w14:textId="77777777" w:rsidR="00373F1D" w:rsidRPr="006933C3" w:rsidRDefault="00373F1D" w:rsidP="006933C3">
            <w:pPr>
              <w:jc w:val="center"/>
              <w:rPr>
                <w:rStyle w:val="Datatype"/>
              </w:rPr>
            </w:pPr>
            <w:r w:rsidRPr="006933C3">
              <w:rPr>
                <w:rStyle w:val="Datatype"/>
              </w:rPr>
              <w:t>format</w:t>
            </w:r>
          </w:p>
        </w:tc>
      </w:tr>
      <w:tr w:rsidR="00373F1D" w14:paraId="61B2293E" w14:textId="77777777" w:rsidTr="006933C3">
        <w:tc>
          <w:tcPr>
            <w:tcW w:w="4675" w:type="dxa"/>
          </w:tcPr>
          <w:p w14:paraId="797EE9F9" w14:textId="77777777" w:rsidR="00373F1D" w:rsidRPr="006933C3" w:rsidRDefault="00373F1D" w:rsidP="006933C3">
            <w:pPr>
              <w:jc w:val="center"/>
              <w:rPr>
                <w:rStyle w:val="Datatype"/>
              </w:rPr>
            </w:pPr>
            <w:r w:rsidRPr="006933C3">
              <w:rPr>
                <w:rStyle w:val="Datatype"/>
              </w:rPr>
              <w:t>Extension</w:t>
            </w:r>
          </w:p>
        </w:tc>
        <w:tc>
          <w:tcPr>
            <w:tcW w:w="4675" w:type="dxa"/>
          </w:tcPr>
          <w:p w14:paraId="14E2F3DD" w14:textId="77777777" w:rsidR="00373F1D" w:rsidRPr="006933C3" w:rsidRDefault="00373F1D" w:rsidP="006933C3">
            <w:pPr>
              <w:jc w:val="center"/>
              <w:rPr>
                <w:rStyle w:val="Datatype"/>
              </w:rPr>
            </w:pPr>
            <w:r w:rsidRPr="006933C3">
              <w:rPr>
                <w:rStyle w:val="Datatype"/>
              </w:rPr>
              <w:t>ext</w:t>
            </w:r>
          </w:p>
        </w:tc>
      </w:tr>
      <w:tr w:rsidR="00373F1D" w14:paraId="444DFC04" w14:textId="77777777" w:rsidTr="006933C3">
        <w:tc>
          <w:tcPr>
            <w:tcW w:w="4675" w:type="dxa"/>
          </w:tcPr>
          <w:p w14:paraId="0AE52610" w14:textId="77777777" w:rsidR="00373F1D" w:rsidRPr="006933C3" w:rsidRDefault="00373F1D" w:rsidP="006933C3">
            <w:pPr>
              <w:jc w:val="center"/>
              <w:rPr>
                <w:rStyle w:val="Datatype"/>
              </w:rPr>
            </w:pPr>
            <w:r w:rsidRPr="006933C3">
              <w:rPr>
                <w:rStyle w:val="Datatype"/>
              </w:rPr>
              <w:t>IsDefault</w:t>
            </w:r>
          </w:p>
        </w:tc>
        <w:tc>
          <w:tcPr>
            <w:tcW w:w="4675" w:type="dxa"/>
          </w:tcPr>
          <w:p w14:paraId="13F1F4EE" w14:textId="77777777" w:rsidR="00373F1D" w:rsidRPr="006933C3" w:rsidRDefault="00373F1D" w:rsidP="006933C3">
            <w:pPr>
              <w:jc w:val="center"/>
              <w:rPr>
                <w:rStyle w:val="Datatype"/>
              </w:rPr>
            </w:pPr>
            <w:r w:rsidRPr="006933C3">
              <w:rPr>
                <w:rStyle w:val="Datatype"/>
              </w:rPr>
              <w:t>def</w:t>
            </w:r>
          </w:p>
        </w:tc>
      </w:tr>
    </w:tbl>
    <w:p w14:paraId="7ECA101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FormatType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8D794F3" w14:textId="6E6B9D88" w:rsidR="00373F1D" w:rsidRDefault="00373F1D" w:rsidP="00373F1D">
      <w:pPr>
        <w:pStyle w:val="Code"/>
        <w:spacing w:line="259" w:lineRule="auto"/>
      </w:pPr>
      <w:r>
        <w:rPr>
          <w:color w:val="31849B" w:themeColor="accent5" w:themeShade="BF"/>
        </w:rPr>
        <w:t>"</w:t>
      </w:r>
      <w:del w:id="424" w:author="Andreas Kuehne" w:date="2019-06-25T11:18:00Z">
        <w:r w:rsidR="00BB4B67">
          <w:rPr>
            <w:color w:val="31849B" w:themeColor="accent5" w:themeShade="BF"/>
          </w:rPr>
          <w:delText>info</w:delText>
        </w:r>
      </w:del>
      <w:ins w:id="425"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FormatType"</w:t>
      </w:r>
      <w:r>
        <w:t>: {</w:t>
      </w:r>
    </w:p>
    <w:p w14:paraId="717A056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712EBD39" w14:textId="77777777" w:rsidR="00373F1D" w:rsidRDefault="00373F1D" w:rsidP="00373F1D">
      <w:pPr>
        <w:pStyle w:val="Code"/>
        <w:spacing w:line="259" w:lineRule="auto"/>
      </w:pPr>
      <w:r>
        <w:rPr>
          <w:color w:val="31849B" w:themeColor="accent5" w:themeShade="BF"/>
        </w:rPr>
        <w:t xml:space="preserve">  "properties"</w:t>
      </w:r>
      <w:r>
        <w:t>: {</w:t>
      </w:r>
    </w:p>
    <w:p w14:paraId="291E2E84" w14:textId="77777777" w:rsidR="00373F1D" w:rsidRDefault="00373F1D" w:rsidP="00373F1D">
      <w:pPr>
        <w:pStyle w:val="Code"/>
        <w:spacing w:line="259" w:lineRule="auto"/>
      </w:pPr>
      <w:r>
        <w:rPr>
          <w:color w:val="31849B" w:themeColor="accent5" w:themeShade="BF"/>
        </w:rPr>
        <w:t xml:space="preserve">    "fid"</w:t>
      </w:r>
      <w:r>
        <w:t>: {</w:t>
      </w:r>
    </w:p>
    <w:p w14:paraId="05EB4CB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EEA6B8F" w14:textId="77777777" w:rsidR="00373F1D" w:rsidRDefault="00373F1D" w:rsidP="00373F1D">
      <w:pPr>
        <w:pStyle w:val="Code"/>
        <w:spacing w:line="259" w:lineRule="auto"/>
      </w:pPr>
      <w:r>
        <w:t xml:space="preserve">    },</w:t>
      </w:r>
    </w:p>
    <w:p w14:paraId="722D2271" w14:textId="77777777" w:rsidR="00373F1D" w:rsidRDefault="00373F1D" w:rsidP="00373F1D">
      <w:pPr>
        <w:pStyle w:val="Code"/>
        <w:spacing w:line="259" w:lineRule="auto"/>
      </w:pPr>
      <w:r>
        <w:rPr>
          <w:color w:val="31849B" w:themeColor="accent5" w:themeShade="BF"/>
        </w:rPr>
        <w:t xml:space="preserve">    "spec"</w:t>
      </w:r>
      <w:r>
        <w:t>: {</w:t>
      </w:r>
    </w:p>
    <w:p w14:paraId="488F2C8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7AD25D1" w14:textId="77777777" w:rsidR="00373F1D" w:rsidRDefault="00373F1D" w:rsidP="00373F1D">
      <w:pPr>
        <w:pStyle w:val="Code"/>
        <w:spacing w:line="259" w:lineRule="auto"/>
      </w:pPr>
      <w:r>
        <w:t xml:space="preserve">    },</w:t>
      </w:r>
    </w:p>
    <w:p w14:paraId="0890A1CA" w14:textId="77777777" w:rsidR="00373F1D" w:rsidRDefault="00373F1D" w:rsidP="00373F1D">
      <w:pPr>
        <w:pStyle w:val="Code"/>
        <w:spacing w:line="259" w:lineRule="auto"/>
      </w:pPr>
      <w:r>
        <w:rPr>
          <w:color w:val="31849B" w:themeColor="accent5" w:themeShade="BF"/>
        </w:rPr>
        <w:t xml:space="preserve">    "desc"</w:t>
      </w:r>
      <w:r>
        <w:t>: {</w:t>
      </w:r>
    </w:p>
    <w:p w14:paraId="2F9B743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9C60D70" w14:textId="77777777" w:rsidR="00373F1D" w:rsidRDefault="00373F1D" w:rsidP="00373F1D">
      <w:pPr>
        <w:pStyle w:val="Code"/>
        <w:spacing w:line="259" w:lineRule="auto"/>
      </w:pPr>
      <w:r>
        <w:rPr>
          <w:color w:val="31849B" w:themeColor="accent5" w:themeShade="BF"/>
        </w:rPr>
        <w:t xml:space="preserve">      "items"</w:t>
      </w:r>
      <w:r>
        <w:t>: {</w:t>
      </w:r>
    </w:p>
    <w:p w14:paraId="3DFE6904"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40F8482" w14:textId="77777777" w:rsidR="00373F1D" w:rsidRDefault="00373F1D" w:rsidP="00373F1D">
      <w:pPr>
        <w:pStyle w:val="Code"/>
        <w:spacing w:line="259" w:lineRule="auto"/>
      </w:pPr>
      <w:r>
        <w:t xml:space="preserve">      }</w:t>
      </w:r>
    </w:p>
    <w:p w14:paraId="425B690F" w14:textId="77777777" w:rsidR="00373F1D" w:rsidRDefault="00373F1D" w:rsidP="00373F1D">
      <w:pPr>
        <w:pStyle w:val="Code"/>
        <w:spacing w:line="259" w:lineRule="auto"/>
      </w:pPr>
      <w:r>
        <w:t xml:space="preserve">    },</w:t>
      </w:r>
    </w:p>
    <w:p w14:paraId="47DA4BA0" w14:textId="77777777" w:rsidR="00373F1D" w:rsidRDefault="00373F1D" w:rsidP="00373F1D">
      <w:pPr>
        <w:pStyle w:val="Code"/>
        <w:spacing w:line="259" w:lineRule="auto"/>
      </w:pPr>
      <w:r>
        <w:rPr>
          <w:color w:val="31849B" w:themeColor="accent5" w:themeShade="BF"/>
        </w:rPr>
        <w:t xml:space="preserve">    "format"</w:t>
      </w:r>
      <w:r>
        <w:t>: {</w:t>
      </w:r>
    </w:p>
    <w:p w14:paraId="1C94178A"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857B783" w14:textId="77777777" w:rsidR="00373F1D" w:rsidRDefault="00373F1D" w:rsidP="00373F1D">
      <w:pPr>
        <w:pStyle w:val="Code"/>
        <w:spacing w:line="259" w:lineRule="auto"/>
      </w:pPr>
      <w:r>
        <w:rPr>
          <w:color w:val="31849B" w:themeColor="accent5" w:themeShade="BF"/>
        </w:rPr>
        <w:t xml:space="preserve">      "items"</w:t>
      </w:r>
      <w:r>
        <w:t>: {</w:t>
      </w:r>
    </w:p>
    <w:p w14:paraId="58280723" w14:textId="3187568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426" w:author="Andreas Kuehne" w:date="2019-06-25T11:18:00Z">
        <w:r w:rsidR="00BB4B67">
          <w:rPr>
            <w:color w:val="244061" w:themeColor="accent1" w:themeShade="80"/>
          </w:rPr>
          <w:delText>info</w:delText>
        </w:r>
      </w:del>
      <w:ins w:id="427"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ParameterType"</w:t>
      </w:r>
    </w:p>
    <w:p w14:paraId="12A6AEF2" w14:textId="77777777" w:rsidR="00373F1D" w:rsidRDefault="00373F1D" w:rsidP="00373F1D">
      <w:pPr>
        <w:pStyle w:val="Code"/>
        <w:spacing w:line="259" w:lineRule="auto"/>
      </w:pPr>
      <w:r>
        <w:t xml:space="preserve">      }</w:t>
      </w:r>
    </w:p>
    <w:p w14:paraId="1F923C9A" w14:textId="77777777" w:rsidR="00373F1D" w:rsidRDefault="00373F1D" w:rsidP="00373F1D">
      <w:pPr>
        <w:pStyle w:val="Code"/>
        <w:spacing w:line="259" w:lineRule="auto"/>
      </w:pPr>
      <w:r>
        <w:t xml:space="preserve">    },</w:t>
      </w:r>
    </w:p>
    <w:p w14:paraId="482BACBF" w14:textId="77777777" w:rsidR="00373F1D" w:rsidRDefault="00373F1D" w:rsidP="00373F1D">
      <w:pPr>
        <w:pStyle w:val="Code"/>
        <w:spacing w:line="259" w:lineRule="auto"/>
      </w:pPr>
      <w:r>
        <w:rPr>
          <w:color w:val="31849B" w:themeColor="accent5" w:themeShade="BF"/>
        </w:rPr>
        <w:t xml:space="preserve">    "ext"</w:t>
      </w:r>
      <w:r>
        <w:t>: {</w:t>
      </w:r>
    </w:p>
    <w:p w14:paraId="4E8EFC3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E6DD7B7" w14:textId="77777777" w:rsidR="00373F1D" w:rsidRDefault="00373F1D" w:rsidP="00373F1D">
      <w:pPr>
        <w:pStyle w:val="Code"/>
        <w:spacing w:line="259" w:lineRule="auto"/>
      </w:pPr>
      <w:r>
        <w:rPr>
          <w:color w:val="31849B" w:themeColor="accent5" w:themeShade="BF"/>
        </w:rPr>
        <w:t xml:space="preserve">      "items"</w:t>
      </w:r>
      <w:r>
        <w:t>: {</w:t>
      </w:r>
    </w:p>
    <w:p w14:paraId="36F9613F"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47898" w14:textId="77777777" w:rsidR="00373F1D" w:rsidRDefault="00373F1D" w:rsidP="00373F1D">
      <w:pPr>
        <w:pStyle w:val="Code"/>
        <w:spacing w:line="259" w:lineRule="auto"/>
      </w:pPr>
      <w:r>
        <w:t xml:space="preserve">      }</w:t>
      </w:r>
    </w:p>
    <w:p w14:paraId="6463165D" w14:textId="77777777" w:rsidR="00373F1D" w:rsidRDefault="00373F1D" w:rsidP="00373F1D">
      <w:pPr>
        <w:pStyle w:val="Code"/>
        <w:spacing w:line="259" w:lineRule="auto"/>
      </w:pPr>
      <w:r>
        <w:t xml:space="preserve">    },</w:t>
      </w:r>
    </w:p>
    <w:p w14:paraId="485DE200" w14:textId="77777777" w:rsidR="00373F1D" w:rsidRDefault="00373F1D" w:rsidP="00373F1D">
      <w:pPr>
        <w:pStyle w:val="Code"/>
        <w:spacing w:line="259" w:lineRule="auto"/>
      </w:pPr>
      <w:r>
        <w:rPr>
          <w:color w:val="31849B" w:themeColor="accent5" w:themeShade="BF"/>
        </w:rPr>
        <w:t xml:space="preserve">    "def"</w:t>
      </w:r>
      <w:r>
        <w:t>: {</w:t>
      </w:r>
    </w:p>
    <w:p w14:paraId="54B3E94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"boolean",</w:t>
      </w:r>
    </w:p>
    <w:p w14:paraId="15090304" w14:textId="77777777" w:rsidR="00373F1D" w:rsidRDefault="00373F1D" w:rsidP="00373F1D">
      <w:pPr>
        <w:pStyle w:val="Code"/>
        <w:spacing w:line="259" w:lineRule="auto"/>
      </w:pPr>
      <w:r>
        <w:rPr>
          <w:color w:val="31849B" w:themeColor="accent5" w:themeShade="BF"/>
        </w:rPr>
        <w:t xml:space="preserve">      "default"</w:t>
      </w:r>
      <w:r>
        <w:t xml:space="preserve">: </w:t>
      </w:r>
      <w:r>
        <w:rPr>
          <w:color w:val="244061" w:themeColor="accent1" w:themeShade="80"/>
        </w:rPr>
        <w:t>"false"</w:t>
      </w:r>
    </w:p>
    <w:p w14:paraId="15C5691A" w14:textId="77777777" w:rsidR="00373F1D" w:rsidRDefault="00373F1D" w:rsidP="00373F1D">
      <w:pPr>
        <w:pStyle w:val="Code"/>
        <w:spacing w:line="259" w:lineRule="auto"/>
      </w:pPr>
      <w:r>
        <w:t xml:space="preserve">    }</w:t>
      </w:r>
    </w:p>
    <w:p w14:paraId="515DCA35" w14:textId="77777777" w:rsidR="00373F1D" w:rsidRDefault="00373F1D" w:rsidP="00373F1D">
      <w:pPr>
        <w:pStyle w:val="Code"/>
        <w:spacing w:line="259" w:lineRule="auto"/>
      </w:pPr>
      <w:r>
        <w:t xml:space="preserve">  },</w:t>
      </w:r>
    </w:p>
    <w:p w14:paraId="16234333"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"fid"</w:t>
      </w:r>
      <w:r>
        <w:t>]</w:t>
      </w:r>
    </w:p>
    <w:p w14:paraId="61D5BD3D" w14:textId="77777777" w:rsidR="00373F1D" w:rsidRDefault="00373F1D" w:rsidP="00373F1D">
      <w:pPr>
        <w:pStyle w:val="Code"/>
        <w:spacing w:line="259" w:lineRule="auto"/>
      </w:pPr>
      <w:r>
        <w:t>}</w:t>
      </w:r>
    </w:p>
    <w:p w14:paraId="5FC9B276" w14:textId="77777777" w:rsidR="00373F1D" w:rsidRDefault="00373F1D" w:rsidP="00373F1D">
      <w:pPr>
        <w:pStyle w:val="berschrift4"/>
        <w:numPr>
          <w:ilvl w:val="3"/>
          <w:numId w:val="3"/>
        </w:numPr>
        <w:ind w:left="862" w:hanging="862"/>
      </w:pPr>
      <w:bookmarkStart w:id="428" w:name="_Toc3638173"/>
      <w:bookmarkStart w:id="429" w:name="_Toc3729306"/>
      <w:bookmarkStart w:id="430" w:name="_Toc3837626"/>
      <w:bookmarkStart w:id="431" w:name="_Toc5110534"/>
      <w:r>
        <w:t>Format – XML Syntax</w:t>
      </w:r>
      <w:bookmarkEnd w:id="428"/>
      <w:bookmarkEnd w:id="429"/>
      <w:bookmarkEnd w:id="430"/>
      <w:bookmarkEnd w:id="431"/>
    </w:p>
    <w:p w14:paraId="57D048E2" w14:textId="77777777" w:rsidR="00373F1D" w:rsidRPr="5404FA76" w:rsidRDefault="00373F1D" w:rsidP="00373F1D">
      <w:r w:rsidRPr="0CCF9147">
        <w:t xml:space="preserve">The XML type </w:t>
      </w:r>
      <w:r w:rsidRPr="002062A5">
        <w:rPr>
          <w:rFonts w:ascii="Courier New" w:eastAsia="Courier New" w:hAnsi="Courier New" w:cs="Courier New"/>
        </w:rPr>
        <w:t>FormatType</w:t>
      </w:r>
      <w:r w:rsidRPr="0CCF9147">
        <w:t xml:space="preserve"> SHALL implement the requirements defined in the </w:t>
      </w:r>
      <w:r w:rsidRPr="002062A5">
        <w:rPr>
          <w:rFonts w:ascii="Courier New" w:eastAsia="Courier New" w:hAnsi="Courier New" w:cs="Courier New"/>
        </w:rPr>
        <w:t>Format</w:t>
      </w:r>
      <w:r>
        <w:t xml:space="preserve"> </w:t>
      </w:r>
      <w:r w:rsidRPr="005A6FFD">
        <w:t>component.</w:t>
      </w:r>
    </w:p>
    <w:p w14:paraId="6C88F525" w14:textId="77777777" w:rsidR="00373F1D" w:rsidRDefault="00373F1D" w:rsidP="00373F1D">
      <w:r w:rsidRPr="005A6FFD">
        <w:rPr>
          <w:rFonts w:eastAsia="Arial"/>
        </w:rPr>
        <w:t xml:space="preserve">The </w:t>
      </w:r>
      <w:r w:rsidRPr="002062A5">
        <w:rPr>
          <w:rFonts w:ascii="Courier New" w:eastAsia="Courier New" w:hAnsi="Courier New" w:cs="Courier New"/>
        </w:rPr>
        <w:t>FormatType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D316D9F" w14:textId="77777777" w:rsidR="00373F1D" w:rsidRDefault="00373F1D" w:rsidP="00373F1D">
      <w:pPr>
        <w:pStyle w:val="Code"/>
      </w:pPr>
      <w:r>
        <w:rPr>
          <w:color w:val="31849B" w:themeColor="accent5" w:themeShade="BF"/>
        </w:rPr>
        <w:t>&lt;xs:complexType</w:t>
      </w:r>
      <w:r>
        <w:rPr>
          <w:color w:val="943634" w:themeColor="accent2" w:themeShade="BF"/>
        </w:rPr>
        <w:t xml:space="preserve"> name="</w:t>
      </w:r>
      <w:r>
        <w:rPr>
          <w:color w:val="244061" w:themeColor="accent1" w:themeShade="80"/>
        </w:rPr>
        <w:t>FormatType</w:t>
      </w:r>
      <w:r>
        <w:rPr>
          <w:color w:val="943634" w:themeColor="accent2" w:themeShade="BF"/>
        </w:rPr>
        <w:t>"</w:t>
      </w:r>
      <w:r>
        <w:rPr>
          <w:color w:val="31849B" w:themeColor="accent5" w:themeShade="BF"/>
        </w:rPr>
        <w:t>&gt;</w:t>
      </w:r>
    </w:p>
    <w:p w14:paraId="4C475D3B" w14:textId="77777777" w:rsidR="00373F1D" w:rsidRDefault="00373F1D" w:rsidP="00373F1D">
      <w:pPr>
        <w:pStyle w:val="Code"/>
      </w:pPr>
      <w:r>
        <w:rPr>
          <w:color w:val="31849B" w:themeColor="accent5" w:themeShade="BF"/>
        </w:rPr>
        <w:t xml:space="preserve">  &lt;xs:sequence&gt;</w:t>
      </w:r>
    </w:p>
    <w:p w14:paraId="68D06C8F"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FormatID</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EE198C5"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AE89D8" w14:textId="300F5714"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432" w:author="Andreas Kuehne" w:date="2019-06-25T11:18:00Z">
        <w:r w:rsidR="00BB4B67">
          <w:rPr>
            <w:color w:val="244061" w:themeColor="accent1" w:themeShade="80"/>
          </w:rPr>
          <w:delText>info</w:delText>
        </w:r>
      </w:del>
      <w:ins w:id="433"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Description</w:t>
      </w:r>
      <w:r>
        <w:rPr>
          <w:color w:val="943634" w:themeColor="accent2" w:themeShade="BF"/>
        </w:rPr>
        <w:t>"</w:t>
      </w:r>
      <w:r>
        <w:rPr>
          <w:color w:val="31849B" w:themeColor="accent5" w:themeShade="BF"/>
        </w:rPr>
        <w:t>/&gt;</w:t>
      </w:r>
    </w:p>
    <w:p w14:paraId="75EAF9DC" w14:textId="578C7288"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Parameter</w:t>
      </w:r>
      <w:r>
        <w:rPr>
          <w:color w:val="943634" w:themeColor="accent2" w:themeShade="BF"/>
        </w:rPr>
        <w:t>" type="</w:t>
      </w:r>
      <w:del w:id="434" w:author="Andreas Kuehne" w:date="2019-06-25T11:18:00Z">
        <w:r w:rsidR="00BB4B67">
          <w:rPr>
            <w:color w:val="244061" w:themeColor="accent1" w:themeShade="80"/>
          </w:rPr>
          <w:delText>info</w:delText>
        </w:r>
      </w:del>
      <w:ins w:id="435"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805752"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Extension</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A2BBEF" w14:textId="77777777" w:rsidR="00373F1D" w:rsidRDefault="00373F1D" w:rsidP="00373F1D">
      <w:pPr>
        <w:pStyle w:val="Code"/>
      </w:pPr>
      <w:r>
        <w:rPr>
          <w:color w:val="31849B" w:themeColor="accent5" w:themeShade="BF"/>
        </w:rPr>
        <w:t xml:space="preserve">  &lt;/xs:sequence&gt;</w:t>
      </w:r>
    </w:p>
    <w:p w14:paraId="1E107CD1" w14:textId="77777777" w:rsidR="00373F1D" w:rsidRDefault="00373F1D" w:rsidP="00373F1D">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IsDefault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913238" w14:textId="77777777" w:rsidR="00373F1D" w:rsidRDefault="00373F1D" w:rsidP="00373F1D">
      <w:pPr>
        <w:pStyle w:val="Code"/>
      </w:pPr>
      <w:r>
        <w:rPr>
          <w:color w:val="31849B" w:themeColor="accent5" w:themeShade="BF"/>
        </w:rPr>
        <w:t>&lt;/xs:complexType&gt;</w:t>
      </w:r>
    </w:p>
    <w:p w14:paraId="52407572"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FormatType</w:t>
      </w:r>
      <w:r w:rsidRPr="71C71F8C">
        <w:t xml:space="preserve"> </w:t>
      </w:r>
      <w:r>
        <w:t>XML element SHALL implement in XML syntax the sub-component that has a name equal to its local name.</w:t>
      </w:r>
    </w:p>
    <w:p w14:paraId="0DE66DDC" w14:textId="77777777" w:rsidR="00373F1D" w:rsidRDefault="00373F1D" w:rsidP="00373F1D">
      <w:pPr>
        <w:pStyle w:val="berschrift3"/>
        <w:numPr>
          <w:ilvl w:val="2"/>
          <w:numId w:val="3"/>
        </w:numPr>
      </w:pPr>
      <w:bookmarkStart w:id="436" w:name="_RefComp25E9B797"/>
      <w:bookmarkStart w:id="437" w:name="_Toc3638174"/>
      <w:bookmarkStart w:id="438" w:name="_Toc3729307"/>
      <w:bookmarkStart w:id="439" w:name="_Toc3837627"/>
      <w:bookmarkStart w:id="440" w:name="_Toc5110535"/>
      <w:r>
        <w:t>Component Policy</w:t>
      </w:r>
      <w:bookmarkEnd w:id="436"/>
      <w:bookmarkEnd w:id="437"/>
      <w:bookmarkEnd w:id="438"/>
      <w:bookmarkEnd w:id="439"/>
      <w:bookmarkEnd w:id="440"/>
    </w:p>
    <w:p w14:paraId="5C11436C" w14:textId="77777777" w:rsidR="009A73C8" w:rsidRDefault="009A73C8" w:rsidP="009A73C8">
      <w:r>
        <w:t xml:space="preserve">The </w:t>
      </w:r>
      <w:r w:rsidRPr="009A73C8">
        <w:rPr>
          <w:rStyle w:val="Datatype"/>
        </w:rPr>
        <w:t>Policy</w:t>
      </w:r>
      <w:r>
        <w:t xml:space="preserve"> component appears within the </w:t>
      </w:r>
      <w:r w:rsidRPr="00C95E4D">
        <w:rPr>
          <w:rStyle w:val="Datatype"/>
        </w:rPr>
        <w:t>Pro</w:t>
      </w:r>
      <w:r>
        <w:rPr>
          <w:rStyle w:val="Datatype"/>
        </w:rPr>
        <w:t>file</w:t>
      </w:r>
      <w:r w:rsidRPr="00C95E4D">
        <w:rPr>
          <w:rStyle w:val="Datatype"/>
        </w:rPr>
        <w:t xml:space="preserv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applicable policy of the profile of the supported digital signature related protocol.</w:t>
      </w:r>
    </w:p>
    <w:p w14:paraId="1D547069" w14:textId="77777777" w:rsidR="00373F1D" w:rsidRDefault="00373F1D" w:rsidP="00373F1D">
      <w:r>
        <w:t>Below follows a list of the sub-components that constitute this component:</w:t>
      </w:r>
    </w:p>
    <w:p w14:paraId="4B692E61" w14:textId="4212A432" w:rsidR="00373F1D" w:rsidRDefault="00373F1D" w:rsidP="00373F1D">
      <w:pPr>
        <w:pStyle w:val="Member"/>
      </w:pPr>
      <w:r>
        <w:t xml:space="preserve">The OPTIONAL </w:t>
      </w:r>
      <w:r w:rsidRPr="35C1378D">
        <w:rPr>
          <w:rStyle w:val="Datatype"/>
        </w:rPr>
        <w:t>PolicyByRef</w:t>
      </w:r>
      <w:r>
        <w:t xml:space="preserve"> element, if present, MUST contain one instance of a sub-component</w:t>
      </w:r>
      <w:r w:rsidR="009A73C8">
        <w:t xml:space="preserve">, which provides a reference to a human </w:t>
      </w:r>
      <w:del w:id="441" w:author="Andreas Kuehne" w:date="2019-06-25T11:18:00Z">
        <w:r w:rsidR="00BB4B67">
          <w:delText>readable</w:delText>
        </w:r>
      </w:del>
      <w:ins w:id="442" w:author="Andreas Kuehne" w:date="2019-06-25T11:18:00Z">
        <w:r w:rsidR="009A73C8">
          <w:t>readible</w:t>
        </w:r>
      </w:ins>
      <w:r w:rsidR="009A73C8">
        <w:t xml:space="preserve"> policy document</w:t>
      </w:r>
      <w:r>
        <w:t xml:space="preserve">. This element MUST satisfy the requirements specified in this document in section </w:t>
      </w:r>
      <w:r>
        <w:fldChar w:fldCharType="begin"/>
      </w:r>
      <w:r>
        <w:instrText xml:space="preserve"> REF _RefComp73804EEC \r \h </w:instrText>
      </w:r>
      <w:r>
        <w:fldChar w:fldCharType="separate"/>
      </w:r>
      <w:r w:rsidR="00447451">
        <w:t>3.1.8</w:t>
      </w:r>
      <w:r>
        <w:fldChar w:fldCharType="end"/>
      </w:r>
      <w:r>
        <w:t xml:space="preserve">. </w:t>
      </w:r>
    </w:p>
    <w:p w14:paraId="1D252EF5" w14:textId="779F03DE" w:rsidR="00373F1D" w:rsidRDefault="00373F1D" w:rsidP="00373F1D">
      <w:pPr>
        <w:pStyle w:val="Member"/>
      </w:pPr>
      <w:r>
        <w:t xml:space="preserve">The OPTIONAL </w:t>
      </w:r>
      <w:r w:rsidRPr="35C1378D">
        <w:rPr>
          <w:rStyle w:val="Datatype"/>
        </w:rPr>
        <w:t>PolicyByDef</w:t>
      </w:r>
      <w:r>
        <w:t xml:space="preserve"> element, if present, MUST contain one instance of a sub-component</w:t>
      </w:r>
      <w:r w:rsidR="009A73C8">
        <w:t xml:space="preserve">, which contains a machine </w:t>
      </w:r>
      <w:del w:id="443" w:author="Andreas Kuehne" w:date="2019-06-25T11:18:00Z">
        <w:r w:rsidR="00BB4B67">
          <w:delText>readable</w:delText>
        </w:r>
      </w:del>
      <w:ins w:id="444" w:author="Andreas Kuehne" w:date="2019-06-25T11:18:00Z">
        <w:r w:rsidR="009A73C8">
          <w:t>readible</w:t>
        </w:r>
      </w:ins>
      <w:r w:rsidR="009A73C8">
        <w:t xml:space="preserve"> policy document</w:t>
      </w:r>
      <w:r>
        <w:t xml:space="preserve">. This element MUST satisfy the requirements specified </w:t>
      </w:r>
      <w:r w:rsidR="009A73C8">
        <w:t>in [</w:t>
      </w:r>
      <w:hyperlink w:anchor="ref_DSS2Core" w:history="1">
        <w:r w:rsidR="009A73C8" w:rsidRPr="007A0BA1">
          <w:rPr>
            <w:rStyle w:val="Hyperlink"/>
          </w:rPr>
          <w:t>DSS-v2.0</w:t>
        </w:r>
      </w:hyperlink>
      <w:r w:rsidR="009A73C8">
        <w:t xml:space="preserve">] for the </w:t>
      </w:r>
      <w:r w:rsidR="009A73C8">
        <w:rPr>
          <w:rStyle w:val="Datatype"/>
        </w:rPr>
        <w:t>Any</w:t>
      </w:r>
      <w:r w:rsidR="009A73C8">
        <w:t xml:space="preserve"> component</w:t>
      </w:r>
      <w:r>
        <w:t>.</w:t>
      </w:r>
      <w:r w:rsidR="00097724">
        <w:t xml:space="preserve"> The detailed syntax and semantics of the machine </w:t>
      </w:r>
      <w:del w:id="445" w:author="Andreas Kuehne" w:date="2019-06-25T11:18:00Z">
        <w:r w:rsidR="00BB4B67">
          <w:delText>readable</w:delText>
        </w:r>
      </w:del>
      <w:ins w:id="446" w:author="Andreas Kuehne" w:date="2019-06-25T11:18:00Z">
        <w:r w:rsidR="00097724">
          <w:t>readibly</w:t>
        </w:r>
      </w:ins>
      <w:r w:rsidR="00097724">
        <w:t xml:space="preserve"> policy document MUST be defined by profiles or extensions of [</w:t>
      </w:r>
      <w:hyperlink w:anchor="ref_DSS2Core" w:history="1">
        <w:r w:rsidR="00097724" w:rsidRPr="007A0BA1">
          <w:rPr>
            <w:rStyle w:val="Hyperlink"/>
          </w:rPr>
          <w:t>DSS-v2.0</w:t>
        </w:r>
      </w:hyperlink>
      <w:r w:rsidR="00097724">
        <w:t xml:space="preserve">] or </w:t>
      </w:r>
      <w:r w:rsidR="00EC667A">
        <w:t>specifications referenced in such documents.</w:t>
      </w:r>
    </w:p>
    <w:p w14:paraId="3687402D" w14:textId="77777777" w:rsidR="00373F1D" w:rsidRDefault="00373F1D" w:rsidP="00373F1D">
      <w:pPr>
        <w:pStyle w:val="Member"/>
      </w:pPr>
      <w:r>
        <w:t xml:space="preserve">The OPTIONAL </w:t>
      </w:r>
      <w:r w:rsidRPr="35C1378D">
        <w:rPr>
          <w:rStyle w:val="Datatype"/>
        </w:rPr>
        <w:t>EarlierPolicy</w:t>
      </w:r>
      <w:r>
        <w:t xml:space="preserve"> element, if present, MAY occur zero or more times containing a URI</w:t>
      </w:r>
      <w:r w:rsidR="009A73C8">
        <w:t>, which refers to an earlier policy document</w:t>
      </w:r>
      <w:r>
        <w:t xml:space="preserve">. </w:t>
      </w:r>
    </w:p>
    <w:p w14:paraId="7DB5C9A6"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9A73C8">
        <w:t xml:space="preserve">, which extends the semantics of the </w:t>
      </w:r>
      <w:r w:rsidR="009A73C8" w:rsidRPr="009A73C8">
        <w:rPr>
          <w:rStyle w:val="Datatype"/>
        </w:rPr>
        <w:t>Policy</w:t>
      </w:r>
      <w:r w:rsidR="009A73C8">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w:t>
      </w:r>
    </w:p>
    <w:p w14:paraId="4205D433" w14:textId="77777777" w:rsidR="00373F1D" w:rsidRDefault="00373F1D" w:rsidP="00373F1D">
      <w:pPr>
        <w:pStyle w:val="Member"/>
      </w:pPr>
      <w:r>
        <w:t xml:space="preserve">The OPTIONAL </w:t>
      </w:r>
      <w:r w:rsidRPr="35C1378D">
        <w:rPr>
          <w:rStyle w:val="Datatype"/>
        </w:rPr>
        <w:t>Type</w:t>
      </w:r>
      <w:r>
        <w:t xml:space="preserve"> element, if present, MUST contain one instance of a URI. </w:t>
      </w:r>
      <w:r w:rsidR="009A73C8">
        <w:t xml:space="preserve">The admissible or recommended values </w:t>
      </w:r>
      <w:r w:rsidR="00153600">
        <w:t>for the policy types SHOULD be defined by profiles or extensions of [</w:t>
      </w:r>
      <w:hyperlink w:anchor="ref_DSS2Core" w:history="1">
        <w:r w:rsidR="00153600" w:rsidRPr="00C7762E">
          <w:rPr>
            <w:rStyle w:val="Hyperlink"/>
          </w:rPr>
          <w:t>DSS-v2.0</w:t>
        </w:r>
      </w:hyperlink>
      <w:r w:rsidR="00153600">
        <w:t>].</w:t>
      </w:r>
    </w:p>
    <w:p w14:paraId="74AA7BC5" w14:textId="77777777" w:rsidR="00373F1D" w:rsidRDefault="00373F1D" w:rsidP="00373F1D">
      <w:pPr>
        <w:pStyle w:val="berschrift4"/>
        <w:numPr>
          <w:ilvl w:val="3"/>
          <w:numId w:val="3"/>
        </w:numPr>
        <w:ind w:left="862" w:hanging="862"/>
      </w:pPr>
      <w:bookmarkStart w:id="447" w:name="_Toc3638175"/>
      <w:bookmarkStart w:id="448" w:name="_Toc3729308"/>
      <w:bookmarkStart w:id="449" w:name="_Toc3837628"/>
      <w:bookmarkStart w:id="450" w:name="_Toc5110536"/>
      <w:r>
        <w:t>Policy – JSON Syntax</w:t>
      </w:r>
      <w:bookmarkEnd w:id="447"/>
      <w:bookmarkEnd w:id="448"/>
      <w:bookmarkEnd w:id="449"/>
      <w:bookmarkEnd w:id="450"/>
    </w:p>
    <w:p w14:paraId="4B5B2D33"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PolicyType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w:t>
      </w:r>
      <w:r>
        <w:t xml:space="preserve"> component.</w:t>
      </w:r>
    </w:p>
    <w:p w14:paraId="03E1E87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34494EAB" w14:textId="77777777" w:rsidTr="006933C3">
        <w:tc>
          <w:tcPr>
            <w:tcW w:w="4675" w:type="dxa"/>
          </w:tcPr>
          <w:p w14:paraId="0C9F6556" w14:textId="77777777" w:rsidR="00373F1D" w:rsidRPr="006933C3" w:rsidRDefault="00373F1D" w:rsidP="006933C3">
            <w:pPr>
              <w:jc w:val="center"/>
              <w:rPr>
                <w:b/>
              </w:rPr>
            </w:pPr>
            <w:r w:rsidRPr="006933C3">
              <w:rPr>
                <w:b/>
              </w:rPr>
              <w:t>Element</w:t>
            </w:r>
          </w:p>
        </w:tc>
        <w:tc>
          <w:tcPr>
            <w:tcW w:w="4675" w:type="dxa"/>
          </w:tcPr>
          <w:p w14:paraId="59FF5AC0" w14:textId="77777777" w:rsidR="00373F1D" w:rsidRPr="006933C3" w:rsidRDefault="00373F1D" w:rsidP="006933C3">
            <w:pPr>
              <w:jc w:val="center"/>
              <w:rPr>
                <w:b/>
              </w:rPr>
            </w:pPr>
            <w:r w:rsidRPr="006933C3">
              <w:rPr>
                <w:b/>
              </w:rPr>
              <w:t>Implementing JSON member name</w:t>
            </w:r>
          </w:p>
        </w:tc>
      </w:tr>
      <w:tr w:rsidR="00373F1D" w:rsidRPr="006933C3" w14:paraId="762E93CA" w14:textId="77777777" w:rsidTr="006933C3">
        <w:tc>
          <w:tcPr>
            <w:tcW w:w="4675" w:type="dxa"/>
          </w:tcPr>
          <w:p w14:paraId="7B5BC491" w14:textId="77777777" w:rsidR="00373F1D" w:rsidRPr="00153600" w:rsidRDefault="00373F1D" w:rsidP="006933C3">
            <w:pPr>
              <w:jc w:val="center"/>
              <w:rPr>
                <w:rStyle w:val="Datatype"/>
              </w:rPr>
            </w:pPr>
            <w:r w:rsidRPr="00153600">
              <w:rPr>
                <w:rStyle w:val="Datatype"/>
              </w:rPr>
              <w:t>PolicyByRef</w:t>
            </w:r>
          </w:p>
        </w:tc>
        <w:tc>
          <w:tcPr>
            <w:tcW w:w="4675" w:type="dxa"/>
          </w:tcPr>
          <w:p w14:paraId="0A90F5B3" w14:textId="77777777" w:rsidR="00373F1D" w:rsidRPr="00153600" w:rsidRDefault="00373F1D" w:rsidP="006933C3">
            <w:pPr>
              <w:jc w:val="center"/>
              <w:rPr>
                <w:rStyle w:val="Datatype"/>
              </w:rPr>
            </w:pPr>
            <w:r w:rsidRPr="00153600">
              <w:rPr>
                <w:rStyle w:val="Datatype"/>
              </w:rPr>
              <w:t>pbref</w:t>
            </w:r>
          </w:p>
        </w:tc>
      </w:tr>
      <w:tr w:rsidR="00373F1D" w:rsidRPr="006933C3" w14:paraId="572ECA30" w14:textId="77777777" w:rsidTr="006933C3">
        <w:tc>
          <w:tcPr>
            <w:tcW w:w="4675" w:type="dxa"/>
          </w:tcPr>
          <w:p w14:paraId="73E89C53" w14:textId="77777777" w:rsidR="00373F1D" w:rsidRPr="00153600" w:rsidRDefault="00373F1D" w:rsidP="006933C3">
            <w:pPr>
              <w:jc w:val="center"/>
              <w:rPr>
                <w:rStyle w:val="Datatype"/>
              </w:rPr>
            </w:pPr>
            <w:r w:rsidRPr="00153600">
              <w:rPr>
                <w:rStyle w:val="Datatype"/>
              </w:rPr>
              <w:t>PolicyByDef</w:t>
            </w:r>
          </w:p>
        </w:tc>
        <w:tc>
          <w:tcPr>
            <w:tcW w:w="4675" w:type="dxa"/>
          </w:tcPr>
          <w:p w14:paraId="3DC20461" w14:textId="77777777" w:rsidR="00373F1D" w:rsidRPr="00153600" w:rsidRDefault="00373F1D" w:rsidP="006933C3">
            <w:pPr>
              <w:jc w:val="center"/>
              <w:rPr>
                <w:rStyle w:val="Datatype"/>
              </w:rPr>
            </w:pPr>
            <w:r w:rsidRPr="00153600">
              <w:rPr>
                <w:rStyle w:val="Datatype"/>
              </w:rPr>
              <w:t>pbdef</w:t>
            </w:r>
          </w:p>
        </w:tc>
      </w:tr>
      <w:tr w:rsidR="00373F1D" w:rsidRPr="006933C3" w14:paraId="20552C1E" w14:textId="77777777" w:rsidTr="006933C3">
        <w:tc>
          <w:tcPr>
            <w:tcW w:w="4675" w:type="dxa"/>
          </w:tcPr>
          <w:p w14:paraId="390F822F" w14:textId="77777777" w:rsidR="00373F1D" w:rsidRPr="00153600" w:rsidRDefault="00373F1D" w:rsidP="006933C3">
            <w:pPr>
              <w:jc w:val="center"/>
              <w:rPr>
                <w:rStyle w:val="Datatype"/>
              </w:rPr>
            </w:pPr>
            <w:r w:rsidRPr="00153600">
              <w:rPr>
                <w:rStyle w:val="Datatype"/>
              </w:rPr>
              <w:t>EarlierPolicy</w:t>
            </w:r>
          </w:p>
        </w:tc>
        <w:tc>
          <w:tcPr>
            <w:tcW w:w="4675" w:type="dxa"/>
          </w:tcPr>
          <w:p w14:paraId="23020A63" w14:textId="77777777" w:rsidR="00373F1D" w:rsidRPr="00153600" w:rsidRDefault="00373F1D" w:rsidP="006933C3">
            <w:pPr>
              <w:jc w:val="center"/>
              <w:rPr>
                <w:rStyle w:val="Datatype"/>
              </w:rPr>
            </w:pPr>
            <w:r w:rsidRPr="00153600">
              <w:rPr>
                <w:rStyle w:val="Datatype"/>
              </w:rPr>
              <w:t>ep</w:t>
            </w:r>
          </w:p>
        </w:tc>
      </w:tr>
      <w:tr w:rsidR="00373F1D" w:rsidRPr="006933C3" w14:paraId="39992EC8" w14:textId="77777777" w:rsidTr="006933C3">
        <w:tc>
          <w:tcPr>
            <w:tcW w:w="4675" w:type="dxa"/>
          </w:tcPr>
          <w:p w14:paraId="7E8A3E8E" w14:textId="77777777" w:rsidR="00373F1D" w:rsidRPr="00153600" w:rsidRDefault="00373F1D" w:rsidP="006933C3">
            <w:pPr>
              <w:jc w:val="center"/>
              <w:rPr>
                <w:rStyle w:val="Datatype"/>
              </w:rPr>
            </w:pPr>
            <w:r w:rsidRPr="00153600">
              <w:rPr>
                <w:rStyle w:val="Datatype"/>
              </w:rPr>
              <w:t>Extension</w:t>
            </w:r>
          </w:p>
        </w:tc>
        <w:tc>
          <w:tcPr>
            <w:tcW w:w="4675" w:type="dxa"/>
          </w:tcPr>
          <w:p w14:paraId="188ECE9D" w14:textId="77777777" w:rsidR="00373F1D" w:rsidRPr="00153600" w:rsidRDefault="00373F1D" w:rsidP="006933C3">
            <w:pPr>
              <w:jc w:val="center"/>
              <w:rPr>
                <w:rStyle w:val="Datatype"/>
              </w:rPr>
            </w:pPr>
            <w:r w:rsidRPr="00153600">
              <w:rPr>
                <w:rStyle w:val="Datatype"/>
              </w:rPr>
              <w:t>ext</w:t>
            </w:r>
          </w:p>
        </w:tc>
      </w:tr>
      <w:tr w:rsidR="00373F1D" w:rsidRPr="006933C3" w14:paraId="7F787813" w14:textId="77777777" w:rsidTr="006933C3">
        <w:tc>
          <w:tcPr>
            <w:tcW w:w="4675" w:type="dxa"/>
          </w:tcPr>
          <w:p w14:paraId="44A48F04" w14:textId="77777777" w:rsidR="00373F1D" w:rsidRPr="00153600" w:rsidRDefault="00373F1D" w:rsidP="006933C3">
            <w:pPr>
              <w:jc w:val="center"/>
              <w:rPr>
                <w:rStyle w:val="Datatype"/>
              </w:rPr>
            </w:pPr>
            <w:r w:rsidRPr="00153600">
              <w:rPr>
                <w:rStyle w:val="Datatype"/>
              </w:rPr>
              <w:t>Type</w:t>
            </w:r>
          </w:p>
        </w:tc>
        <w:tc>
          <w:tcPr>
            <w:tcW w:w="4675" w:type="dxa"/>
          </w:tcPr>
          <w:p w14:paraId="780F568E" w14:textId="77777777" w:rsidR="00373F1D" w:rsidRPr="00153600" w:rsidRDefault="00153600" w:rsidP="006933C3">
            <w:pPr>
              <w:jc w:val="center"/>
              <w:rPr>
                <w:rStyle w:val="Datatype"/>
              </w:rPr>
            </w:pPr>
            <w:r w:rsidRPr="00153600">
              <w:rPr>
                <w:rStyle w:val="Datatype"/>
              </w:rPr>
              <w:t>type</w:t>
            </w:r>
          </w:p>
        </w:tc>
      </w:tr>
    </w:tbl>
    <w:p w14:paraId="4BA35FB9"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PolicyType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559C088F" w14:textId="2A644AFE" w:rsidR="00373F1D" w:rsidRDefault="00373F1D" w:rsidP="00373F1D">
      <w:pPr>
        <w:pStyle w:val="Code"/>
        <w:spacing w:line="259" w:lineRule="auto"/>
      </w:pPr>
      <w:r>
        <w:rPr>
          <w:color w:val="31849B" w:themeColor="accent5" w:themeShade="BF"/>
        </w:rPr>
        <w:t>"</w:t>
      </w:r>
      <w:del w:id="451" w:author="Andreas Kuehne" w:date="2019-06-25T11:18:00Z">
        <w:r w:rsidR="00BB4B67">
          <w:rPr>
            <w:color w:val="31849B" w:themeColor="accent5" w:themeShade="BF"/>
          </w:rPr>
          <w:delText>info</w:delText>
        </w:r>
      </w:del>
      <w:ins w:id="452"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PolicyType"</w:t>
      </w:r>
      <w:r>
        <w:t>: {</w:t>
      </w:r>
    </w:p>
    <w:p w14:paraId="5E01334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6F1A43F9" w14:textId="77777777" w:rsidR="00373F1D" w:rsidRDefault="00373F1D" w:rsidP="00373F1D">
      <w:pPr>
        <w:pStyle w:val="Code"/>
        <w:spacing w:line="259" w:lineRule="auto"/>
      </w:pPr>
      <w:r>
        <w:rPr>
          <w:color w:val="31849B" w:themeColor="accent5" w:themeShade="BF"/>
        </w:rPr>
        <w:t xml:space="preserve">  "properties"</w:t>
      </w:r>
      <w:r>
        <w:t>: {</w:t>
      </w:r>
    </w:p>
    <w:p w14:paraId="5DAEA556" w14:textId="77777777" w:rsidR="00373F1D" w:rsidRDefault="00373F1D" w:rsidP="00373F1D">
      <w:pPr>
        <w:pStyle w:val="Code"/>
        <w:spacing w:line="259" w:lineRule="auto"/>
      </w:pPr>
      <w:r>
        <w:rPr>
          <w:color w:val="31849B" w:themeColor="accent5" w:themeShade="BF"/>
        </w:rPr>
        <w:t xml:space="preserve">    "type"</w:t>
      </w:r>
      <w:r>
        <w:t>: {</w:t>
      </w:r>
    </w:p>
    <w:p w14:paraId="1009B414"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F4E22F4" w14:textId="77777777" w:rsidR="00373F1D" w:rsidRDefault="00373F1D" w:rsidP="00373F1D">
      <w:pPr>
        <w:pStyle w:val="Code"/>
        <w:spacing w:line="259" w:lineRule="auto"/>
      </w:pPr>
      <w:r>
        <w:rPr>
          <w:color w:val="31849B" w:themeColor="accent5" w:themeShade="BF"/>
        </w:rPr>
        <w:t xml:space="preserve">      "format"</w:t>
      </w:r>
      <w:r>
        <w:t xml:space="preserve">: </w:t>
      </w:r>
      <w:r>
        <w:rPr>
          <w:color w:val="244061" w:themeColor="accent1" w:themeShade="80"/>
        </w:rPr>
        <w:t>"uri"</w:t>
      </w:r>
    </w:p>
    <w:p w14:paraId="539FD39D" w14:textId="77777777" w:rsidR="00373F1D" w:rsidRDefault="00373F1D" w:rsidP="00373F1D">
      <w:pPr>
        <w:pStyle w:val="Code"/>
        <w:spacing w:line="259" w:lineRule="auto"/>
      </w:pPr>
      <w:r>
        <w:t xml:space="preserve">    },</w:t>
      </w:r>
    </w:p>
    <w:p w14:paraId="35861A3C" w14:textId="77777777" w:rsidR="00373F1D" w:rsidRDefault="00373F1D" w:rsidP="00373F1D">
      <w:pPr>
        <w:pStyle w:val="Code"/>
        <w:spacing w:line="259" w:lineRule="auto"/>
      </w:pPr>
      <w:r>
        <w:rPr>
          <w:color w:val="31849B" w:themeColor="accent5" w:themeShade="BF"/>
        </w:rPr>
        <w:t xml:space="preserve">    "pbref"</w:t>
      </w:r>
      <w:r>
        <w:t>: {</w:t>
      </w:r>
    </w:p>
    <w:p w14:paraId="74A92E5C" w14:textId="649DC91D"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453" w:author="Andreas Kuehne" w:date="2019-06-25T11:18:00Z">
        <w:r w:rsidR="00BB4B67">
          <w:rPr>
            <w:color w:val="244061" w:themeColor="accent1" w:themeShade="80"/>
          </w:rPr>
          <w:delText>info</w:delText>
        </w:r>
      </w:del>
      <w:ins w:id="454"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PolicyByRefType"</w:t>
      </w:r>
    </w:p>
    <w:p w14:paraId="196472F7" w14:textId="77777777" w:rsidR="00373F1D" w:rsidRDefault="00373F1D" w:rsidP="00373F1D">
      <w:pPr>
        <w:pStyle w:val="Code"/>
        <w:spacing w:line="259" w:lineRule="auto"/>
      </w:pPr>
      <w:r>
        <w:t xml:space="preserve">    },</w:t>
      </w:r>
    </w:p>
    <w:p w14:paraId="3D9B24CE" w14:textId="77777777" w:rsidR="00373F1D" w:rsidRDefault="00373F1D" w:rsidP="00373F1D">
      <w:pPr>
        <w:pStyle w:val="Code"/>
        <w:spacing w:line="259" w:lineRule="auto"/>
      </w:pPr>
      <w:r>
        <w:rPr>
          <w:color w:val="31849B" w:themeColor="accent5" w:themeShade="BF"/>
        </w:rPr>
        <w:t xml:space="preserve">    "pbdef"</w:t>
      </w:r>
      <w:r>
        <w:t>: {</w:t>
      </w:r>
    </w:p>
    <w:p w14:paraId="03DFB9B9"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8E49B3D" w14:textId="77777777" w:rsidR="00373F1D" w:rsidRDefault="00373F1D" w:rsidP="00373F1D">
      <w:pPr>
        <w:pStyle w:val="Code"/>
        <w:spacing w:line="259" w:lineRule="auto"/>
      </w:pPr>
      <w:r>
        <w:t xml:space="preserve">    },</w:t>
      </w:r>
    </w:p>
    <w:p w14:paraId="3524535E" w14:textId="77777777" w:rsidR="00373F1D" w:rsidRDefault="00373F1D" w:rsidP="00373F1D">
      <w:pPr>
        <w:pStyle w:val="Code"/>
        <w:spacing w:line="259" w:lineRule="auto"/>
      </w:pPr>
      <w:r>
        <w:rPr>
          <w:color w:val="31849B" w:themeColor="accent5" w:themeShade="BF"/>
        </w:rPr>
        <w:t xml:space="preserve">    "ep"</w:t>
      </w:r>
      <w:r>
        <w:t>: {</w:t>
      </w:r>
    </w:p>
    <w:p w14:paraId="4D9F1FA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6C8F2A94" w14:textId="77777777" w:rsidR="00373F1D" w:rsidRDefault="00373F1D" w:rsidP="00373F1D">
      <w:pPr>
        <w:pStyle w:val="Code"/>
        <w:spacing w:line="259" w:lineRule="auto"/>
      </w:pPr>
      <w:r>
        <w:rPr>
          <w:color w:val="31849B" w:themeColor="accent5" w:themeShade="BF"/>
        </w:rPr>
        <w:t xml:space="preserve">      "items"</w:t>
      </w:r>
      <w:r>
        <w:t>: {</w:t>
      </w:r>
    </w:p>
    <w:p w14:paraId="4B615DD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7159AE22" w14:textId="77777777" w:rsidR="00373F1D" w:rsidRDefault="00373F1D" w:rsidP="00373F1D">
      <w:pPr>
        <w:pStyle w:val="Code"/>
        <w:spacing w:line="259" w:lineRule="auto"/>
      </w:pPr>
      <w:r>
        <w:t xml:space="preserve">      }</w:t>
      </w:r>
    </w:p>
    <w:p w14:paraId="187A54ED" w14:textId="77777777" w:rsidR="00373F1D" w:rsidRDefault="00373F1D" w:rsidP="00373F1D">
      <w:pPr>
        <w:pStyle w:val="Code"/>
        <w:spacing w:line="259" w:lineRule="auto"/>
      </w:pPr>
      <w:r>
        <w:t xml:space="preserve">    },</w:t>
      </w:r>
    </w:p>
    <w:p w14:paraId="2818C444" w14:textId="77777777" w:rsidR="00373F1D" w:rsidRDefault="00373F1D" w:rsidP="00373F1D">
      <w:pPr>
        <w:pStyle w:val="Code"/>
        <w:spacing w:line="259" w:lineRule="auto"/>
      </w:pPr>
      <w:r>
        <w:rPr>
          <w:color w:val="31849B" w:themeColor="accent5" w:themeShade="BF"/>
        </w:rPr>
        <w:t xml:space="preserve">    "ext"</w:t>
      </w:r>
      <w:r>
        <w:t>: {</w:t>
      </w:r>
    </w:p>
    <w:p w14:paraId="592E391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D50559B" w14:textId="77777777" w:rsidR="00373F1D" w:rsidRDefault="00373F1D" w:rsidP="00373F1D">
      <w:pPr>
        <w:pStyle w:val="Code"/>
        <w:spacing w:line="259" w:lineRule="auto"/>
      </w:pPr>
      <w:r>
        <w:rPr>
          <w:color w:val="31849B" w:themeColor="accent5" w:themeShade="BF"/>
        </w:rPr>
        <w:t xml:space="preserve">      "items"</w:t>
      </w:r>
      <w:r>
        <w:t>: {</w:t>
      </w:r>
    </w:p>
    <w:p w14:paraId="6DF114FD" w14:textId="14394B62"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w:t>
      </w:r>
      <w:del w:id="455" w:author="Andreas Kuehne" w:date="2019-06-25T11:18:00Z">
        <w:r w:rsidR="00BB4B67">
          <w:rPr>
            <w:color w:val="244061" w:themeColor="accent1" w:themeShade="80"/>
          </w:rPr>
          <w:delText>info</w:delText>
        </w:r>
      </w:del>
      <w:ins w:id="456" w:author="Andreas Kuehne" w:date="2019-06-25T11:18:00Z">
        <w:r w:rsidR="003655CE">
          <w:rPr>
            <w:color w:val="244061" w:themeColor="accent1" w:themeShade="80"/>
          </w:rPr>
          <w:t>md</w:t>
        </w:r>
      </w:ins>
      <w:r w:rsidR="003655CE">
        <w:rPr>
          <w:color w:val="244061" w:themeColor="accent1" w:themeShade="80"/>
        </w:rPr>
        <w:t>-</w:t>
      </w:r>
      <w:r>
        <w:rPr>
          <w:color w:val="244061" w:themeColor="accent1" w:themeShade="80"/>
        </w:rPr>
        <w:t>ExtensionType"</w:t>
      </w:r>
    </w:p>
    <w:p w14:paraId="54BF2D83" w14:textId="77777777" w:rsidR="00373F1D" w:rsidRDefault="00373F1D" w:rsidP="00373F1D">
      <w:pPr>
        <w:pStyle w:val="Code"/>
        <w:spacing w:line="259" w:lineRule="auto"/>
      </w:pPr>
      <w:r>
        <w:t xml:space="preserve">      }</w:t>
      </w:r>
    </w:p>
    <w:p w14:paraId="4541E151" w14:textId="77777777" w:rsidR="00373F1D" w:rsidRDefault="00373F1D" w:rsidP="00373F1D">
      <w:pPr>
        <w:pStyle w:val="Code"/>
        <w:spacing w:line="259" w:lineRule="auto"/>
      </w:pPr>
      <w:r>
        <w:t xml:space="preserve">    }</w:t>
      </w:r>
    </w:p>
    <w:p w14:paraId="0B6DBB64" w14:textId="77777777" w:rsidR="00373F1D" w:rsidRDefault="00373F1D" w:rsidP="00373F1D">
      <w:pPr>
        <w:pStyle w:val="Code"/>
        <w:spacing w:line="259" w:lineRule="auto"/>
      </w:pPr>
      <w:r>
        <w:t xml:space="preserve">  }</w:t>
      </w:r>
    </w:p>
    <w:p w14:paraId="0BBAB270" w14:textId="77777777" w:rsidR="00373F1D" w:rsidRDefault="00373F1D" w:rsidP="00373F1D">
      <w:pPr>
        <w:pStyle w:val="Code"/>
        <w:spacing w:line="259" w:lineRule="auto"/>
      </w:pPr>
      <w:r>
        <w:t>}</w:t>
      </w:r>
    </w:p>
    <w:p w14:paraId="145C34A1" w14:textId="77777777" w:rsidR="00373F1D" w:rsidRDefault="00373F1D" w:rsidP="00373F1D"/>
    <w:p w14:paraId="305BB1F9" w14:textId="77777777" w:rsidR="00373F1D" w:rsidRDefault="00373F1D" w:rsidP="00373F1D">
      <w:pPr>
        <w:pStyle w:val="berschrift4"/>
        <w:numPr>
          <w:ilvl w:val="3"/>
          <w:numId w:val="3"/>
        </w:numPr>
        <w:ind w:left="862" w:hanging="862"/>
      </w:pPr>
      <w:bookmarkStart w:id="457" w:name="_Toc3638176"/>
      <w:bookmarkStart w:id="458" w:name="_Toc3729309"/>
      <w:bookmarkStart w:id="459" w:name="_Toc3837629"/>
      <w:bookmarkStart w:id="460" w:name="_Toc5110537"/>
      <w:r>
        <w:t>Policy – XML Syntax</w:t>
      </w:r>
      <w:bookmarkEnd w:id="457"/>
      <w:bookmarkEnd w:id="458"/>
      <w:bookmarkEnd w:id="459"/>
      <w:bookmarkEnd w:id="460"/>
    </w:p>
    <w:p w14:paraId="48C75AC0" w14:textId="77777777" w:rsidR="00373F1D" w:rsidRPr="5404FA76" w:rsidRDefault="00373F1D" w:rsidP="00373F1D">
      <w:r w:rsidRPr="0CCF9147">
        <w:t xml:space="preserve">The XML type </w:t>
      </w:r>
      <w:r w:rsidRPr="002062A5">
        <w:rPr>
          <w:rFonts w:ascii="Courier New" w:eastAsia="Courier New" w:hAnsi="Courier New" w:cs="Courier New"/>
        </w:rPr>
        <w:t>PolicyType</w:t>
      </w:r>
      <w:r w:rsidRPr="0CCF9147">
        <w:t xml:space="preserve"> SHALL implement the requirements defined in the </w:t>
      </w:r>
      <w:r w:rsidRPr="002062A5">
        <w:rPr>
          <w:rFonts w:ascii="Courier New" w:eastAsia="Courier New" w:hAnsi="Courier New" w:cs="Courier New"/>
        </w:rPr>
        <w:t>Policy</w:t>
      </w:r>
      <w:r>
        <w:t xml:space="preserve"> </w:t>
      </w:r>
      <w:r w:rsidRPr="005A6FFD">
        <w:t>component.</w:t>
      </w:r>
    </w:p>
    <w:p w14:paraId="22F1418E" w14:textId="77777777" w:rsidR="00373F1D" w:rsidRDefault="00373F1D" w:rsidP="00373F1D">
      <w:r w:rsidRPr="005A6FFD">
        <w:rPr>
          <w:rFonts w:eastAsia="Arial"/>
        </w:rPr>
        <w:t xml:space="preserve">The </w:t>
      </w:r>
      <w:r w:rsidRPr="002062A5">
        <w:rPr>
          <w:rFonts w:ascii="Courier New" w:eastAsia="Courier New" w:hAnsi="Courier New" w:cs="Courier New"/>
        </w:rPr>
        <w:t>PolicyType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1C6CBB35" w14:textId="77777777" w:rsidR="00373F1D" w:rsidRDefault="00373F1D" w:rsidP="00373F1D">
      <w:pPr>
        <w:pStyle w:val="Code"/>
      </w:pPr>
      <w:r>
        <w:rPr>
          <w:color w:val="31849B" w:themeColor="accent5" w:themeShade="BF"/>
        </w:rPr>
        <w:t>&lt;xs:complexType</w:t>
      </w:r>
      <w:r>
        <w:rPr>
          <w:color w:val="943634" w:themeColor="accent2" w:themeShade="BF"/>
        </w:rPr>
        <w:t xml:space="preserve"> name="</w:t>
      </w:r>
      <w:r>
        <w:rPr>
          <w:color w:val="244061" w:themeColor="accent1" w:themeShade="80"/>
        </w:rPr>
        <w:t>PolicyType</w:t>
      </w:r>
      <w:r>
        <w:rPr>
          <w:color w:val="943634" w:themeColor="accent2" w:themeShade="BF"/>
        </w:rPr>
        <w:t>"</w:t>
      </w:r>
      <w:r>
        <w:rPr>
          <w:color w:val="31849B" w:themeColor="accent5" w:themeShade="BF"/>
        </w:rPr>
        <w:t>&gt;</w:t>
      </w:r>
    </w:p>
    <w:p w14:paraId="125692D5" w14:textId="77777777" w:rsidR="00373F1D" w:rsidRDefault="00373F1D" w:rsidP="00373F1D">
      <w:pPr>
        <w:pStyle w:val="Code"/>
      </w:pPr>
      <w:r>
        <w:rPr>
          <w:color w:val="31849B" w:themeColor="accent5" w:themeShade="BF"/>
        </w:rPr>
        <w:t xml:space="preserve">  &lt;xs:sequence&gt;</w:t>
      </w:r>
    </w:p>
    <w:p w14:paraId="1E4BC029" w14:textId="77777777" w:rsidR="00373F1D" w:rsidRDefault="00373F1D" w:rsidP="00373F1D">
      <w:pPr>
        <w:pStyle w:val="Code"/>
      </w:pPr>
      <w:r>
        <w:rPr>
          <w:color w:val="31849B" w:themeColor="accent5" w:themeShade="BF"/>
        </w:rPr>
        <w:t xml:space="preserve">    &lt;xs:choice&gt;</w:t>
      </w:r>
    </w:p>
    <w:p w14:paraId="5B17A302" w14:textId="750DAD04"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PolicyByRef</w:t>
      </w:r>
      <w:r>
        <w:rPr>
          <w:color w:val="943634" w:themeColor="accent2" w:themeShade="BF"/>
        </w:rPr>
        <w:t>" type="</w:t>
      </w:r>
      <w:del w:id="461" w:author="Andreas Kuehne" w:date="2019-06-25T11:18:00Z">
        <w:r w:rsidR="00BB4B67">
          <w:rPr>
            <w:color w:val="244061" w:themeColor="accent1" w:themeShade="80"/>
          </w:rPr>
          <w:delText>info</w:delText>
        </w:r>
      </w:del>
      <w:ins w:id="462"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PolicyByRefType</w:t>
      </w:r>
      <w:r>
        <w:rPr>
          <w:color w:val="943634" w:themeColor="accent2" w:themeShade="BF"/>
        </w:rPr>
        <w:t>"</w:t>
      </w:r>
      <w:r>
        <w:rPr>
          <w:color w:val="31849B" w:themeColor="accent5" w:themeShade="BF"/>
        </w:rPr>
        <w:t>/&gt;</w:t>
      </w:r>
    </w:p>
    <w:p w14:paraId="34D573D2"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PolicyByDef</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14:paraId="7BC90EEF" w14:textId="77777777" w:rsidR="00373F1D" w:rsidRDefault="00373F1D" w:rsidP="00373F1D">
      <w:pPr>
        <w:pStyle w:val="Code"/>
      </w:pPr>
      <w:r>
        <w:rPr>
          <w:color w:val="31849B" w:themeColor="accent5" w:themeShade="BF"/>
        </w:rPr>
        <w:t xml:space="preserve">    &lt;/xs:choice&gt;</w:t>
      </w:r>
    </w:p>
    <w:p w14:paraId="6B4EEA3F"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EarlierPolicy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7D63CE" w14:textId="28B3580F"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del w:id="463" w:author="Andreas Kuehne" w:date="2019-06-25T11:18:00Z">
        <w:r w:rsidR="00BB4B67">
          <w:rPr>
            <w:color w:val="244061" w:themeColor="accent1" w:themeShade="80"/>
          </w:rPr>
          <w:delText>info</w:delText>
        </w:r>
      </w:del>
      <w:ins w:id="464" w:author="Andreas Kuehne" w:date="2019-06-25T11:18:00Z">
        <w:r w:rsidR="00F82A3D">
          <w:rPr>
            <w:color w:val="244061" w:themeColor="accent1" w:themeShade="80"/>
          </w:rPr>
          <w:t>md</w:t>
        </w:r>
      </w:ins>
      <w:r w:rsidR="00F82A3D">
        <w:rPr>
          <w:color w:val="244061" w:themeColor="accent1" w:themeShade="80"/>
        </w:rPr>
        <w:t>:</w:t>
      </w:r>
      <w:r>
        <w:rPr>
          <w:color w:val="244061" w:themeColor="accent1" w:themeShade="80"/>
        </w:rPr>
        <w:t>Extension</w:t>
      </w:r>
      <w:r>
        <w:rPr>
          <w:color w:val="943634" w:themeColor="accent2" w:themeShade="BF"/>
        </w:rPr>
        <w:t>"</w:t>
      </w:r>
      <w:r>
        <w:rPr>
          <w:color w:val="31849B" w:themeColor="accent5" w:themeShade="BF"/>
        </w:rPr>
        <w:t>/&gt;</w:t>
      </w:r>
    </w:p>
    <w:p w14:paraId="5E6AA57C" w14:textId="77777777" w:rsidR="00373F1D" w:rsidRDefault="00373F1D" w:rsidP="00373F1D">
      <w:pPr>
        <w:pStyle w:val="Code"/>
      </w:pPr>
      <w:r>
        <w:rPr>
          <w:color w:val="31849B" w:themeColor="accent5" w:themeShade="BF"/>
        </w:rPr>
        <w:t xml:space="preserve">  &lt;/xs:sequence&gt;</w:t>
      </w:r>
    </w:p>
    <w:p w14:paraId="3C5B631C" w14:textId="77777777" w:rsidR="00373F1D" w:rsidRDefault="00373F1D" w:rsidP="00373F1D">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8F5F394" w14:textId="77777777" w:rsidR="00373F1D" w:rsidRDefault="00373F1D" w:rsidP="00373F1D">
      <w:pPr>
        <w:pStyle w:val="Code"/>
      </w:pPr>
      <w:r>
        <w:rPr>
          <w:color w:val="31849B" w:themeColor="accent5" w:themeShade="BF"/>
        </w:rPr>
        <w:t>&lt;/xs:complexType&gt;</w:t>
      </w:r>
    </w:p>
    <w:p w14:paraId="2E8E3667"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PolicyType</w:t>
      </w:r>
      <w:r w:rsidRPr="71C71F8C">
        <w:t xml:space="preserve"> </w:t>
      </w:r>
      <w:r>
        <w:t xml:space="preserve">XML element SHALL implement in XML syntax the sub-component that has a name equal to its local name. </w:t>
      </w:r>
    </w:p>
    <w:p w14:paraId="20C9EBC1" w14:textId="77777777" w:rsidR="00373F1D" w:rsidRDefault="00373F1D" w:rsidP="00373F1D">
      <w:pPr>
        <w:pStyle w:val="berschrift3"/>
        <w:numPr>
          <w:ilvl w:val="2"/>
          <w:numId w:val="3"/>
        </w:numPr>
      </w:pPr>
      <w:bookmarkStart w:id="465" w:name="_RefComp73804EEC"/>
      <w:bookmarkStart w:id="466" w:name="_Toc3638177"/>
      <w:bookmarkStart w:id="467" w:name="_Toc3729310"/>
      <w:bookmarkStart w:id="468" w:name="_Toc3837630"/>
      <w:bookmarkStart w:id="469" w:name="_Toc5110538"/>
      <w:r>
        <w:t>Component PolicyByRef</w:t>
      </w:r>
      <w:bookmarkEnd w:id="465"/>
      <w:bookmarkEnd w:id="466"/>
      <w:bookmarkEnd w:id="467"/>
      <w:bookmarkEnd w:id="468"/>
      <w:bookmarkEnd w:id="469"/>
    </w:p>
    <w:p w14:paraId="7D6618E3" w14:textId="0345F69E" w:rsidR="00373F1D" w:rsidRDefault="00153600" w:rsidP="00373F1D">
      <w:r>
        <w:t xml:space="preserve">The </w:t>
      </w:r>
      <w:r w:rsidRPr="00153600">
        <w:rPr>
          <w:rStyle w:val="Datatype"/>
        </w:rPr>
        <w:t>PolicyByRef</w:t>
      </w:r>
      <w:r>
        <w:t xml:space="preserve"> component appears within the </w:t>
      </w:r>
      <w:r w:rsidRPr="009A73C8">
        <w:rPr>
          <w:rStyle w:val="Datatype"/>
        </w:rPr>
        <w:t>Policy</w:t>
      </w:r>
      <w:r w:rsidRPr="00C95E4D">
        <w:rPr>
          <w:rStyle w:val="Datatype"/>
        </w:rPr>
        <w:t xml:space="preserve"> </w:t>
      </w:r>
      <w:r>
        <w:t xml:space="preserve">component specified in clause </w:t>
      </w:r>
      <w:r>
        <w:fldChar w:fldCharType="begin"/>
      </w:r>
      <w:r>
        <w:instrText xml:space="preserve"> REF _RefComp25E9B797 \r \h </w:instrText>
      </w:r>
      <w:r>
        <w:fldChar w:fldCharType="separate"/>
      </w:r>
      <w:r>
        <w:t>3.1.7</w:t>
      </w:r>
      <w:r>
        <w:fldChar w:fldCharType="end"/>
      </w:r>
      <w:r>
        <w:t xml:space="preserve"> and provides a reference to a human </w:t>
      </w:r>
      <w:del w:id="470" w:author="Andreas Kuehne" w:date="2019-06-25T11:18:00Z">
        <w:r w:rsidR="00BB4B67">
          <w:delText>readable</w:delText>
        </w:r>
      </w:del>
      <w:ins w:id="471" w:author="Andreas Kuehne" w:date="2019-06-25T11:18:00Z">
        <w:r>
          <w:t>readible</w:t>
        </w:r>
      </w:ins>
      <w:r>
        <w:t xml:space="preserve"> policy document</w:t>
      </w:r>
      <w:r w:rsidR="00AC63EB">
        <w:t xml:space="preserve">, which is </w:t>
      </w:r>
      <w:r>
        <w:t xml:space="preserve">applicable </w:t>
      </w:r>
      <w:r w:rsidR="00AC63EB">
        <w:t xml:space="preserve">for a </w:t>
      </w:r>
      <w:r>
        <w:t>profile of the</w:t>
      </w:r>
      <w:ins w:id="472" w:author="Andreas Kuehne" w:date="2019-06-25T11:18:00Z">
        <w:r>
          <w:t xml:space="preserve"> supported digital signature</w:t>
        </w:r>
      </w:ins>
      <w:r>
        <w:t xml:space="preserve"> related protocol.</w:t>
      </w:r>
    </w:p>
    <w:p w14:paraId="50D5AB22" w14:textId="77777777" w:rsidR="00373F1D" w:rsidRDefault="00373F1D" w:rsidP="00373F1D">
      <w:r>
        <w:t>Below follows a list of the sub-components that constitute this component:</w:t>
      </w:r>
    </w:p>
    <w:p w14:paraId="30131C22" w14:textId="77777777" w:rsidR="00373F1D" w:rsidRDefault="00373F1D" w:rsidP="00373F1D">
      <w:pPr>
        <w:pStyle w:val="Member"/>
      </w:pPr>
      <w:r>
        <w:t xml:space="preserve">The </w:t>
      </w:r>
      <w:r w:rsidRPr="35C1378D">
        <w:rPr>
          <w:rStyle w:val="Datatype"/>
        </w:rPr>
        <w:t>PolicyID</w:t>
      </w:r>
      <w:r>
        <w:t xml:space="preserve"> element MUST contain one instance of a URI</w:t>
      </w:r>
      <w:r w:rsidR="00153600">
        <w:t>, which uniquely identifies the policy under consideration</w:t>
      </w:r>
      <w:r>
        <w:t xml:space="preserve">. </w:t>
      </w:r>
    </w:p>
    <w:p w14:paraId="682B0397" w14:textId="77777777" w:rsidR="00373F1D" w:rsidRDefault="00373F1D" w:rsidP="00373F1D">
      <w:pPr>
        <w:pStyle w:val="Member"/>
      </w:pPr>
      <w:r>
        <w:t xml:space="preserve">The OPTIONAL </w:t>
      </w:r>
      <w:r w:rsidRPr="35C1378D">
        <w:rPr>
          <w:rStyle w:val="Datatype"/>
        </w:rPr>
        <w:t>PolicyLocation</w:t>
      </w:r>
      <w:r>
        <w:t xml:space="preserve"> element, if present, MUST contain a URI</w:t>
      </w:r>
      <w:r w:rsidR="00153600">
        <w:t>, which SHOULD refer to the location where the policy document can be retrieved</w:t>
      </w:r>
      <w:r>
        <w:t xml:space="preserve">. </w:t>
      </w:r>
      <w:r w:rsidR="00153600">
        <w:t xml:space="preserve">If the </w:t>
      </w:r>
      <w:r w:rsidR="00153600" w:rsidRPr="00AC63EB">
        <w:rPr>
          <w:rStyle w:val="Datatype"/>
        </w:rPr>
        <w:t>PolicyID</w:t>
      </w:r>
      <w:r w:rsidR="00153600">
        <w:t xml:space="preserve"> is </w:t>
      </w:r>
      <w:r w:rsidR="00AC63EB">
        <w:t xml:space="preserve">already </w:t>
      </w:r>
      <w:r w:rsidR="00153600">
        <w:t xml:space="preserve">a retrievable URL, the </w:t>
      </w:r>
      <w:r w:rsidR="00153600" w:rsidRPr="00153600">
        <w:rPr>
          <w:rStyle w:val="Datatype"/>
        </w:rPr>
        <w:t>PolicyLocation</w:t>
      </w:r>
      <w:r w:rsidR="00153600">
        <w:t xml:space="preserve"> </w:t>
      </w:r>
      <w:r w:rsidR="00AC63EB">
        <w:t>MAY</w:t>
      </w:r>
      <w:r w:rsidR="00153600">
        <w:t xml:space="preserve"> be omitted.</w:t>
      </w:r>
    </w:p>
    <w:p w14:paraId="55359D62" w14:textId="77777777" w:rsidR="00373F1D" w:rsidRDefault="00373F1D" w:rsidP="00373F1D">
      <w:pPr>
        <w:pStyle w:val="berschrift4"/>
        <w:numPr>
          <w:ilvl w:val="3"/>
          <w:numId w:val="3"/>
        </w:numPr>
        <w:ind w:left="862" w:hanging="862"/>
      </w:pPr>
      <w:bookmarkStart w:id="473" w:name="_Toc3638178"/>
      <w:bookmarkStart w:id="474" w:name="_Toc3729311"/>
      <w:bookmarkStart w:id="475" w:name="_Toc3837631"/>
      <w:bookmarkStart w:id="476" w:name="_Toc5110539"/>
      <w:r>
        <w:t>PolicyByRef – JSON Syntax</w:t>
      </w:r>
      <w:bookmarkEnd w:id="473"/>
      <w:bookmarkEnd w:id="474"/>
      <w:bookmarkEnd w:id="475"/>
      <w:bookmarkEnd w:id="476"/>
    </w:p>
    <w:p w14:paraId="04E3972A"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PolicyByRefType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PolicyByRef</w:t>
      </w:r>
      <w:r>
        <w:t xml:space="preserve"> component.</w:t>
      </w:r>
    </w:p>
    <w:p w14:paraId="2A2AE29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PolicyByRef</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E3F5432" w14:textId="77777777" w:rsidTr="006933C3">
        <w:tc>
          <w:tcPr>
            <w:tcW w:w="4675" w:type="dxa"/>
          </w:tcPr>
          <w:p w14:paraId="4A4303B5" w14:textId="77777777" w:rsidR="00373F1D" w:rsidRPr="006933C3" w:rsidRDefault="00373F1D" w:rsidP="006933C3">
            <w:pPr>
              <w:jc w:val="center"/>
              <w:rPr>
                <w:b/>
              </w:rPr>
            </w:pPr>
            <w:r w:rsidRPr="006933C3">
              <w:rPr>
                <w:b/>
              </w:rPr>
              <w:t>Element</w:t>
            </w:r>
          </w:p>
        </w:tc>
        <w:tc>
          <w:tcPr>
            <w:tcW w:w="4675" w:type="dxa"/>
          </w:tcPr>
          <w:p w14:paraId="07F21C96" w14:textId="77777777" w:rsidR="00373F1D" w:rsidRPr="006933C3" w:rsidRDefault="00373F1D" w:rsidP="006933C3">
            <w:pPr>
              <w:jc w:val="center"/>
              <w:rPr>
                <w:b/>
              </w:rPr>
            </w:pPr>
            <w:r w:rsidRPr="006933C3">
              <w:rPr>
                <w:b/>
              </w:rPr>
              <w:t>Implementing JSON member name</w:t>
            </w:r>
          </w:p>
        </w:tc>
      </w:tr>
      <w:tr w:rsidR="00373F1D" w14:paraId="452A7DB4" w14:textId="77777777" w:rsidTr="006933C3">
        <w:tc>
          <w:tcPr>
            <w:tcW w:w="4675" w:type="dxa"/>
          </w:tcPr>
          <w:p w14:paraId="0E8DFABA" w14:textId="77777777" w:rsidR="00373F1D" w:rsidRPr="006933C3" w:rsidRDefault="00373F1D" w:rsidP="006933C3">
            <w:pPr>
              <w:jc w:val="center"/>
              <w:rPr>
                <w:rStyle w:val="Datatype"/>
              </w:rPr>
            </w:pPr>
            <w:r w:rsidRPr="006933C3">
              <w:rPr>
                <w:rStyle w:val="Datatype"/>
              </w:rPr>
              <w:t>PolicyID</w:t>
            </w:r>
          </w:p>
        </w:tc>
        <w:tc>
          <w:tcPr>
            <w:tcW w:w="4675" w:type="dxa"/>
          </w:tcPr>
          <w:p w14:paraId="77D86F15" w14:textId="77777777" w:rsidR="00373F1D" w:rsidRPr="006933C3" w:rsidRDefault="00373F1D" w:rsidP="006933C3">
            <w:pPr>
              <w:jc w:val="center"/>
              <w:rPr>
                <w:rStyle w:val="Datatype"/>
              </w:rPr>
            </w:pPr>
            <w:r w:rsidRPr="006933C3">
              <w:rPr>
                <w:rStyle w:val="Datatype"/>
              </w:rPr>
              <w:t>polid</w:t>
            </w:r>
          </w:p>
        </w:tc>
      </w:tr>
      <w:tr w:rsidR="00373F1D" w14:paraId="48575CF1" w14:textId="77777777" w:rsidTr="006933C3">
        <w:tc>
          <w:tcPr>
            <w:tcW w:w="4675" w:type="dxa"/>
          </w:tcPr>
          <w:p w14:paraId="0A252CA6" w14:textId="77777777" w:rsidR="00373F1D" w:rsidRPr="006933C3" w:rsidRDefault="00373F1D" w:rsidP="006933C3">
            <w:pPr>
              <w:jc w:val="center"/>
              <w:rPr>
                <w:rStyle w:val="Datatype"/>
              </w:rPr>
            </w:pPr>
            <w:r w:rsidRPr="006933C3">
              <w:rPr>
                <w:rStyle w:val="Datatype"/>
              </w:rPr>
              <w:t>PolicyLocation</w:t>
            </w:r>
          </w:p>
        </w:tc>
        <w:tc>
          <w:tcPr>
            <w:tcW w:w="4675" w:type="dxa"/>
          </w:tcPr>
          <w:p w14:paraId="4F2E9001" w14:textId="77777777" w:rsidR="00373F1D" w:rsidRPr="006933C3" w:rsidRDefault="00373F1D" w:rsidP="006933C3">
            <w:pPr>
              <w:jc w:val="center"/>
              <w:rPr>
                <w:rStyle w:val="Datatype"/>
              </w:rPr>
            </w:pPr>
            <w:r w:rsidRPr="006933C3">
              <w:rPr>
                <w:rStyle w:val="Datatype"/>
              </w:rPr>
              <w:t>polloc</w:t>
            </w:r>
          </w:p>
        </w:tc>
      </w:tr>
    </w:tbl>
    <w:p w14:paraId="5A95569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PolicyByRefType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E273B1E" w14:textId="2E12C399" w:rsidR="00373F1D" w:rsidRDefault="00373F1D" w:rsidP="00373F1D">
      <w:pPr>
        <w:pStyle w:val="Code"/>
        <w:spacing w:line="259" w:lineRule="auto"/>
      </w:pPr>
      <w:r>
        <w:rPr>
          <w:color w:val="31849B" w:themeColor="accent5" w:themeShade="BF"/>
        </w:rPr>
        <w:t>"</w:t>
      </w:r>
      <w:del w:id="477" w:author="Andreas Kuehne" w:date="2019-06-25T11:18:00Z">
        <w:r w:rsidR="00BB4B67">
          <w:rPr>
            <w:color w:val="31849B" w:themeColor="accent5" w:themeShade="BF"/>
          </w:rPr>
          <w:delText>info</w:delText>
        </w:r>
      </w:del>
      <w:ins w:id="478"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PolicyByRefType"</w:t>
      </w:r>
      <w:r>
        <w:t>: {</w:t>
      </w:r>
    </w:p>
    <w:p w14:paraId="3213AF1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830B9E2" w14:textId="77777777" w:rsidR="00373F1D" w:rsidRDefault="00373F1D" w:rsidP="00373F1D">
      <w:pPr>
        <w:pStyle w:val="Code"/>
        <w:spacing w:line="259" w:lineRule="auto"/>
      </w:pPr>
      <w:r>
        <w:rPr>
          <w:color w:val="31849B" w:themeColor="accent5" w:themeShade="BF"/>
        </w:rPr>
        <w:t xml:space="preserve">  "properties"</w:t>
      </w:r>
      <w:r>
        <w:t>: {</w:t>
      </w:r>
    </w:p>
    <w:p w14:paraId="4057D33E" w14:textId="77777777" w:rsidR="00373F1D" w:rsidRDefault="00373F1D" w:rsidP="00373F1D">
      <w:pPr>
        <w:pStyle w:val="Code"/>
        <w:spacing w:line="259" w:lineRule="auto"/>
      </w:pPr>
      <w:r>
        <w:rPr>
          <w:color w:val="31849B" w:themeColor="accent5" w:themeShade="BF"/>
        </w:rPr>
        <w:t xml:space="preserve">    "polid"</w:t>
      </w:r>
      <w:r>
        <w:t>: {</w:t>
      </w:r>
    </w:p>
    <w:p w14:paraId="044FB79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142A29A" w14:textId="77777777" w:rsidR="00373F1D" w:rsidRDefault="00373F1D" w:rsidP="00373F1D">
      <w:pPr>
        <w:pStyle w:val="Code"/>
        <w:spacing w:line="259" w:lineRule="auto"/>
      </w:pPr>
      <w:r>
        <w:t xml:space="preserve">    },</w:t>
      </w:r>
    </w:p>
    <w:p w14:paraId="7464AEC1" w14:textId="77777777" w:rsidR="00373F1D" w:rsidRDefault="00373F1D" w:rsidP="00373F1D">
      <w:pPr>
        <w:pStyle w:val="Code"/>
        <w:spacing w:line="259" w:lineRule="auto"/>
      </w:pPr>
      <w:r>
        <w:rPr>
          <w:color w:val="31849B" w:themeColor="accent5" w:themeShade="BF"/>
        </w:rPr>
        <w:t xml:space="preserve">    "polloc"</w:t>
      </w:r>
      <w:r>
        <w:t>: {</w:t>
      </w:r>
    </w:p>
    <w:p w14:paraId="559126E3"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C8DB2C0" w14:textId="77777777" w:rsidR="00373F1D" w:rsidRDefault="00373F1D" w:rsidP="00373F1D">
      <w:pPr>
        <w:pStyle w:val="Code"/>
        <w:spacing w:line="259" w:lineRule="auto"/>
      </w:pPr>
      <w:r>
        <w:t xml:space="preserve">    }</w:t>
      </w:r>
    </w:p>
    <w:p w14:paraId="230F32E3" w14:textId="77777777" w:rsidR="00373F1D" w:rsidRDefault="00373F1D" w:rsidP="00373F1D">
      <w:pPr>
        <w:pStyle w:val="Code"/>
        <w:spacing w:line="259" w:lineRule="auto"/>
      </w:pPr>
      <w:r>
        <w:t xml:space="preserve">  },</w:t>
      </w:r>
    </w:p>
    <w:p w14:paraId="191FFEB7"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"polid"</w:t>
      </w:r>
      <w:r>
        <w:t>]</w:t>
      </w:r>
    </w:p>
    <w:p w14:paraId="7B7B7A8F" w14:textId="77777777" w:rsidR="00373F1D" w:rsidRDefault="00373F1D" w:rsidP="00373F1D">
      <w:pPr>
        <w:pStyle w:val="Code"/>
        <w:spacing w:line="259" w:lineRule="auto"/>
      </w:pPr>
      <w:r>
        <w:t>}</w:t>
      </w:r>
    </w:p>
    <w:p w14:paraId="4B19B61C" w14:textId="77777777" w:rsidR="00373F1D" w:rsidRDefault="00373F1D" w:rsidP="00373F1D">
      <w:pPr>
        <w:pStyle w:val="berschrift4"/>
        <w:numPr>
          <w:ilvl w:val="3"/>
          <w:numId w:val="3"/>
        </w:numPr>
        <w:ind w:left="862" w:hanging="862"/>
      </w:pPr>
      <w:bookmarkStart w:id="479" w:name="_Toc3638179"/>
      <w:bookmarkStart w:id="480" w:name="_Toc3729312"/>
      <w:bookmarkStart w:id="481" w:name="_Toc3837632"/>
      <w:bookmarkStart w:id="482" w:name="_Toc5110540"/>
      <w:r>
        <w:t>PolicyByRef – XML Syntax</w:t>
      </w:r>
      <w:bookmarkEnd w:id="479"/>
      <w:bookmarkEnd w:id="480"/>
      <w:bookmarkEnd w:id="481"/>
      <w:bookmarkEnd w:id="482"/>
    </w:p>
    <w:p w14:paraId="346C3B3F" w14:textId="77777777" w:rsidR="00373F1D" w:rsidRPr="5404FA76" w:rsidRDefault="00373F1D" w:rsidP="00373F1D">
      <w:r w:rsidRPr="0CCF9147">
        <w:t xml:space="preserve">The XML type </w:t>
      </w:r>
      <w:r w:rsidRPr="002062A5">
        <w:rPr>
          <w:rFonts w:ascii="Courier New" w:eastAsia="Courier New" w:hAnsi="Courier New" w:cs="Courier New"/>
        </w:rPr>
        <w:t>PolicyByRefType</w:t>
      </w:r>
      <w:r w:rsidRPr="0CCF9147">
        <w:t xml:space="preserve"> SHALL implement the requirements defined in the </w:t>
      </w:r>
      <w:r w:rsidRPr="002062A5">
        <w:rPr>
          <w:rFonts w:ascii="Courier New" w:eastAsia="Courier New" w:hAnsi="Courier New" w:cs="Courier New"/>
        </w:rPr>
        <w:t>PolicyByRef</w:t>
      </w:r>
      <w:r>
        <w:t xml:space="preserve"> </w:t>
      </w:r>
      <w:r w:rsidRPr="005A6FFD">
        <w:t>component.</w:t>
      </w:r>
    </w:p>
    <w:p w14:paraId="3729A905" w14:textId="77777777" w:rsidR="00373F1D" w:rsidRDefault="00373F1D" w:rsidP="00373F1D">
      <w:r w:rsidRPr="005A6FFD">
        <w:rPr>
          <w:rFonts w:eastAsia="Arial"/>
        </w:rPr>
        <w:t xml:space="preserve">The </w:t>
      </w:r>
      <w:r w:rsidRPr="002062A5">
        <w:rPr>
          <w:rFonts w:ascii="Courier New" w:eastAsia="Courier New" w:hAnsi="Courier New" w:cs="Courier New"/>
        </w:rPr>
        <w:t>PolicyByRefType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445E315" w14:textId="77777777" w:rsidR="00373F1D" w:rsidRDefault="00373F1D" w:rsidP="00373F1D">
      <w:pPr>
        <w:pStyle w:val="Code"/>
      </w:pPr>
      <w:r>
        <w:rPr>
          <w:color w:val="31849B" w:themeColor="accent5" w:themeShade="BF"/>
        </w:rPr>
        <w:t>&lt;xs:complexType</w:t>
      </w:r>
      <w:r>
        <w:rPr>
          <w:color w:val="943634" w:themeColor="accent2" w:themeShade="BF"/>
        </w:rPr>
        <w:t xml:space="preserve"> name="</w:t>
      </w:r>
      <w:r>
        <w:rPr>
          <w:color w:val="244061" w:themeColor="accent1" w:themeShade="80"/>
        </w:rPr>
        <w:t>PolicyByRefType</w:t>
      </w:r>
      <w:r>
        <w:rPr>
          <w:color w:val="943634" w:themeColor="accent2" w:themeShade="BF"/>
        </w:rPr>
        <w:t>"</w:t>
      </w:r>
      <w:r>
        <w:rPr>
          <w:color w:val="31849B" w:themeColor="accent5" w:themeShade="BF"/>
        </w:rPr>
        <w:t>&gt;</w:t>
      </w:r>
    </w:p>
    <w:p w14:paraId="1825744C" w14:textId="77777777" w:rsidR="00373F1D" w:rsidRDefault="00373F1D" w:rsidP="00373F1D">
      <w:pPr>
        <w:pStyle w:val="Code"/>
      </w:pPr>
      <w:r>
        <w:rPr>
          <w:color w:val="31849B" w:themeColor="accent5" w:themeShade="BF"/>
        </w:rPr>
        <w:t xml:space="preserve">  &lt;xs:sequence&gt;</w:t>
      </w:r>
    </w:p>
    <w:p w14:paraId="6FEB4F03"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PolicyID</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1432A44" w14:textId="77777777"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PolicyLocation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B9360F" w14:textId="77777777" w:rsidR="00373F1D" w:rsidRDefault="00373F1D" w:rsidP="00373F1D">
      <w:pPr>
        <w:pStyle w:val="Code"/>
      </w:pPr>
      <w:r>
        <w:rPr>
          <w:color w:val="31849B" w:themeColor="accent5" w:themeShade="BF"/>
        </w:rPr>
        <w:t xml:space="preserve">  &lt;/xs:sequence&gt;</w:t>
      </w:r>
    </w:p>
    <w:p w14:paraId="745BE8F6" w14:textId="77777777" w:rsidR="00373F1D" w:rsidRDefault="00373F1D" w:rsidP="00373F1D">
      <w:pPr>
        <w:pStyle w:val="Code"/>
      </w:pPr>
      <w:r>
        <w:rPr>
          <w:color w:val="31849B" w:themeColor="accent5" w:themeShade="BF"/>
        </w:rPr>
        <w:t>&lt;/xs:complexType&gt;</w:t>
      </w:r>
    </w:p>
    <w:p w14:paraId="05052DF7"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PolicyByRefType</w:t>
      </w:r>
      <w:r w:rsidRPr="71C71F8C">
        <w:t xml:space="preserve"> </w:t>
      </w:r>
      <w:r>
        <w:t>XML element SHALL implement in XML syntax the sub-component that has a name equal to its local name.</w:t>
      </w:r>
    </w:p>
    <w:p w14:paraId="32C1154D" w14:textId="77777777" w:rsidR="00447451" w:rsidRDefault="00447451" w:rsidP="00447451">
      <w:pPr>
        <w:pStyle w:val="berschrift3"/>
        <w:numPr>
          <w:ilvl w:val="2"/>
          <w:numId w:val="3"/>
        </w:numPr>
      </w:pPr>
      <w:bookmarkStart w:id="483" w:name="_RefComp0772AEAC"/>
      <w:bookmarkStart w:id="484" w:name="_Toc3638162"/>
      <w:bookmarkStart w:id="485" w:name="_Toc3729313"/>
      <w:bookmarkStart w:id="486" w:name="_Toc3837633"/>
      <w:bookmarkStart w:id="487" w:name="_Toc5110541"/>
      <w:r>
        <w:t xml:space="preserve">Component </w:t>
      </w:r>
      <w:r w:rsidRPr="00036C67">
        <w:t>Extension</w:t>
      </w:r>
      <w:bookmarkEnd w:id="483"/>
      <w:bookmarkEnd w:id="484"/>
      <w:bookmarkEnd w:id="485"/>
      <w:bookmarkEnd w:id="486"/>
      <w:bookmarkEnd w:id="487"/>
    </w:p>
    <w:p w14:paraId="345B0A22" w14:textId="77777777" w:rsidR="00AC63EB" w:rsidRDefault="00AC63EB" w:rsidP="00447451">
      <w:r>
        <w:t xml:space="preserve">The </w:t>
      </w:r>
      <w:r w:rsidRPr="00AC63EB">
        <w:rPr>
          <w:rStyle w:val="Datatype"/>
        </w:rPr>
        <w:t>Extension</w:t>
      </w:r>
      <w:r>
        <w:t xml:space="preserve"> component defined in the present document is used in several other components and provides a lightweight possibility for extending the semantics of other components. </w:t>
      </w:r>
    </w:p>
    <w:p w14:paraId="23A0880E" w14:textId="77777777" w:rsidR="00447451" w:rsidRDefault="00447451" w:rsidP="00447451">
      <w:r>
        <w:t>Below follows a list of the sub-components that constitute this component:</w:t>
      </w:r>
    </w:p>
    <w:p w14:paraId="6090426C" w14:textId="77777777" w:rsidR="00447451" w:rsidRDefault="00447451" w:rsidP="00447451">
      <w:pPr>
        <w:pStyle w:val="Member"/>
      </w:pPr>
      <w:r>
        <w:t xml:space="preserve">The </w:t>
      </w:r>
      <w:r w:rsidRPr="35C1378D">
        <w:rPr>
          <w:rStyle w:val="Datatype"/>
        </w:rPr>
        <w:t>Name</w:t>
      </w:r>
      <w:r>
        <w:t xml:space="preserve"> element MUST contain one instance of a string and specifies the name of the extension element. </w:t>
      </w:r>
    </w:p>
    <w:p w14:paraId="19511210" w14:textId="77777777" w:rsidR="00447451" w:rsidRDefault="00447451" w:rsidP="00447451">
      <w:pPr>
        <w:pStyle w:val="Member"/>
      </w:pPr>
      <w:r>
        <w:t xml:space="preserve">The </w:t>
      </w:r>
      <w:r w:rsidRPr="35C1378D">
        <w:rPr>
          <w:rStyle w:val="Datatype"/>
        </w:rPr>
        <w:t>Value</w:t>
      </w:r>
      <w:r>
        <w:t xml:space="preserve"> element MUST contain one instance of a string and specifies the value of the extension element. </w:t>
      </w:r>
    </w:p>
    <w:p w14:paraId="562EA7B5" w14:textId="77777777" w:rsidR="00AC63EB" w:rsidRPr="00AC63EB" w:rsidRDefault="00AC63EB" w:rsidP="00AC63EB"/>
    <w:p w14:paraId="56E4B7EC" w14:textId="77777777" w:rsidR="00AC63EB" w:rsidRDefault="00AC63EB" w:rsidP="00AC63EB">
      <w:pPr>
        <w:pStyle w:val="Non-normativeComment"/>
      </w:pPr>
      <w:r w:rsidRPr="00AC63EB">
        <w:rPr>
          <w:b/>
        </w:rPr>
        <w:t xml:space="preserve">NOTE: </w:t>
      </w:r>
      <w:r>
        <w:t xml:space="preserve">In contrast to the </w:t>
      </w:r>
      <w:r w:rsidRPr="00AC63EB">
        <w:rPr>
          <w:rStyle w:val="Datatype"/>
        </w:rPr>
        <w:t>Any</w:t>
      </w:r>
      <w:r>
        <w:t xml:space="preserve"> component defined in [</w:t>
      </w:r>
      <w:hyperlink w:anchor="ref_DSS2Core" w:history="1">
        <w:r w:rsidRPr="00AC63EB">
          <w:rPr>
            <w:rStyle w:val="Hyperlink"/>
          </w:rPr>
          <w:t>DSS-v2.0</w:t>
        </w:r>
      </w:hyperlink>
      <w:r>
        <w:t xml:space="preserve">], the </w:t>
      </w:r>
      <w:r w:rsidRPr="00AC63EB">
        <w:rPr>
          <w:rStyle w:val="Datatype"/>
        </w:rPr>
        <w:t>Extension</w:t>
      </w:r>
      <w:r>
        <w:t xml:space="preserve"> element defined here only consists of a simple </w:t>
      </w:r>
      <w:r w:rsidRPr="00AC63EB">
        <w:rPr>
          <w:rStyle w:val="Datatype"/>
        </w:rPr>
        <w:t>Name</w:t>
      </w:r>
      <w:r>
        <w:t xml:space="preserve"> and </w:t>
      </w:r>
      <w:r w:rsidRPr="00AC63EB">
        <w:rPr>
          <w:rStyle w:val="Datatype"/>
        </w:rPr>
        <w:t>Value</w:t>
      </w:r>
      <w:r>
        <w:t xml:space="preserve"> pair, which maintains the direct readability by humans, but is less powerful than the </w:t>
      </w:r>
      <w:r w:rsidRPr="00AC63EB">
        <w:rPr>
          <w:rStyle w:val="Datatype"/>
        </w:rPr>
        <w:t>Any</w:t>
      </w:r>
      <w:r>
        <w:t xml:space="preserve"> component, which also allows features transformations for example.</w:t>
      </w:r>
    </w:p>
    <w:p w14:paraId="1F70CB87" w14:textId="77777777" w:rsidR="00AC63EB" w:rsidRPr="00AC63EB" w:rsidRDefault="00AC63EB" w:rsidP="00AC63EB"/>
    <w:p w14:paraId="453CB802" w14:textId="77777777" w:rsidR="00447451" w:rsidRDefault="00447451" w:rsidP="00447451">
      <w:pPr>
        <w:pStyle w:val="berschrift4"/>
        <w:numPr>
          <w:ilvl w:val="3"/>
          <w:numId w:val="3"/>
        </w:numPr>
        <w:ind w:left="862" w:hanging="862"/>
      </w:pPr>
      <w:bookmarkStart w:id="488" w:name="_Toc3638163"/>
      <w:bookmarkStart w:id="489" w:name="_Toc3729314"/>
      <w:bookmarkStart w:id="490" w:name="_Toc3837634"/>
      <w:bookmarkStart w:id="491" w:name="_Toc5110542"/>
      <w:r>
        <w:t>Extension – JSON Syntax</w:t>
      </w:r>
      <w:bookmarkEnd w:id="488"/>
      <w:bookmarkEnd w:id="489"/>
      <w:bookmarkEnd w:id="490"/>
      <w:bookmarkEnd w:id="491"/>
    </w:p>
    <w:p w14:paraId="456C06E2"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ExtensionType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Extension</w:t>
      </w:r>
      <w:r>
        <w:t xml:space="preserve"> component.</w:t>
      </w:r>
    </w:p>
    <w:p w14:paraId="5C50E3FE"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Extension</w:t>
      </w:r>
      <w:r w:rsidRPr="002062A5">
        <w:rPr>
          <w:rFonts w:eastAsia="Arial" w:cs="Arial"/>
          <w:sz w:val="22"/>
          <w:szCs w:val="22"/>
        </w:rPr>
        <w:t xml:space="preserve"> using JSON-specific names mapped as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rsidRPr="00901793" w14:paraId="5348DC09" w14:textId="77777777" w:rsidTr="00447451">
        <w:trPr>
          <w:jc w:val="center"/>
        </w:trPr>
        <w:tc>
          <w:tcPr>
            <w:tcW w:w="4675" w:type="dxa"/>
            <w:shd w:val="clear" w:color="auto" w:fill="FFFFFF" w:themeFill="background1"/>
          </w:tcPr>
          <w:p w14:paraId="26476396" w14:textId="77777777" w:rsidR="00447451" w:rsidRPr="00901793" w:rsidRDefault="00447451" w:rsidP="00447451">
            <w:pPr>
              <w:jc w:val="center"/>
              <w:rPr>
                <w:b/>
              </w:rPr>
            </w:pPr>
            <w:r w:rsidRPr="00901793">
              <w:rPr>
                <w:b/>
              </w:rPr>
              <w:t>Element</w:t>
            </w:r>
          </w:p>
        </w:tc>
        <w:tc>
          <w:tcPr>
            <w:tcW w:w="4675" w:type="dxa"/>
            <w:shd w:val="clear" w:color="auto" w:fill="FFFFFF" w:themeFill="background1"/>
          </w:tcPr>
          <w:p w14:paraId="1BC442F1" w14:textId="77777777" w:rsidR="00447451" w:rsidRPr="00901793" w:rsidRDefault="00447451" w:rsidP="00447451">
            <w:pPr>
              <w:jc w:val="center"/>
              <w:rPr>
                <w:b/>
              </w:rPr>
            </w:pPr>
            <w:r w:rsidRPr="00901793">
              <w:rPr>
                <w:b/>
              </w:rPr>
              <w:t>Implementing JSON member name</w:t>
            </w:r>
          </w:p>
        </w:tc>
      </w:tr>
      <w:tr w:rsidR="00447451" w14:paraId="6CA6C8C3" w14:textId="77777777" w:rsidTr="00447451">
        <w:trPr>
          <w:jc w:val="center"/>
        </w:trPr>
        <w:tc>
          <w:tcPr>
            <w:tcW w:w="4675" w:type="dxa"/>
          </w:tcPr>
          <w:p w14:paraId="2D2E1FDC" w14:textId="77777777" w:rsidR="00447451" w:rsidRPr="00901793" w:rsidRDefault="00447451" w:rsidP="00447451">
            <w:pPr>
              <w:jc w:val="center"/>
              <w:rPr>
                <w:rStyle w:val="Datatype"/>
              </w:rPr>
            </w:pPr>
            <w:r w:rsidRPr="00901793">
              <w:rPr>
                <w:rStyle w:val="Datatype"/>
              </w:rPr>
              <w:t>Name</w:t>
            </w:r>
          </w:p>
        </w:tc>
        <w:tc>
          <w:tcPr>
            <w:tcW w:w="4675" w:type="dxa"/>
          </w:tcPr>
          <w:p w14:paraId="5D89058D" w14:textId="77777777" w:rsidR="00447451" w:rsidRPr="00127F06" w:rsidRDefault="00447451" w:rsidP="00447451">
            <w:pPr>
              <w:jc w:val="center"/>
              <w:rPr>
                <w:rStyle w:val="Datatype"/>
              </w:rPr>
            </w:pPr>
            <w:r w:rsidRPr="00127F06">
              <w:rPr>
                <w:rStyle w:val="Datatype"/>
              </w:rPr>
              <w:t>name</w:t>
            </w:r>
          </w:p>
        </w:tc>
      </w:tr>
      <w:tr w:rsidR="00447451" w14:paraId="24F3AEBC" w14:textId="77777777" w:rsidTr="00447451">
        <w:trPr>
          <w:jc w:val="center"/>
        </w:trPr>
        <w:tc>
          <w:tcPr>
            <w:tcW w:w="4675" w:type="dxa"/>
          </w:tcPr>
          <w:p w14:paraId="5570D92C" w14:textId="77777777" w:rsidR="00447451" w:rsidRPr="00901793" w:rsidRDefault="00447451" w:rsidP="00447451">
            <w:pPr>
              <w:jc w:val="center"/>
              <w:rPr>
                <w:rStyle w:val="Datatype"/>
              </w:rPr>
            </w:pPr>
            <w:r w:rsidRPr="00901793">
              <w:rPr>
                <w:rStyle w:val="Datatype"/>
              </w:rPr>
              <w:t>Value</w:t>
            </w:r>
          </w:p>
        </w:tc>
        <w:tc>
          <w:tcPr>
            <w:tcW w:w="4675" w:type="dxa"/>
          </w:tcPr>
          <w:p w14:paraId="65486265" w14:textId="20E680E7" w:rsidR="00447451" w:rsidRPr="00127F06" w:rsidRDefault="00447451" w:rsidP="00447451">
            <w:pPr>
              <w:jc w:val="center"/>
              <w:rPr>
                <w:rStyle w:val="Datatype"/>
              </w:rPr>
            </w:pPr>
            <w:ins w:id="492" w:author="Andreas Kuehne" w:date="2019-06-25T11:18:00Z">
              <w:r w:rsidRPr="00127F06">
                <w:rPr>
                  <w:rStyle w:val="Datatype"/>
                </w:rPr>
                <w:t>value</w:t>
              </w:r>
            </w:ins>
            <w:del w:id="493" w:author="Andreas Kuehne" w:date="2019-06-25T11:18:00Z">
              <w:r w:rsidR="00BB4B67" w:rsidRPr="00127F06">
                <w:rPr>
                  <w:rStyle w:val="Datatype"/>
                </w:rPr>
                <w:delText>val</w:delText>
              </w:r>
            </w:del>
          </w:p>
        </w:tc>
      </w:tr>
    </w:tbl>
    <w:p w14:paraId="3383274F"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ExtensionType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4987C057" w14:textId="45EBF0DD" w:rsidR="00447451" w:rsidRDefault="00447451" w:rsidP="00447451">
      <w:pPr>
        <w:pStyle w:val="Code"/>
        <w:spacing w:line="259" w:lineRule="auto"/>
      </w:pPr>
      <w:r>
        <w:rPr>
          <w:color w:val="31849B" w:themeColor="accent5" w:themeShade="BF"/>
        </w:rPr>
        <w:t>"</w:t>
      </w:r>
      <w:del w:id="494" w:author="Andreas Kuehne" w:date="2019-06-25T11:18:00Z">
        <w:r w:rsidR="00BB4B67">
          <w:rPr>
            <w:color w:val="31849B" w:themeColor="accent5" w:themeShade="BF"/>
          </w:rPr>
          <w:delText>info</w:delText>
        </w:r>
      </w:del>
      <w:ins w:id="495" w:author="Andreas Kuehne" w:date="2019-06-25T11:18:00Z">
        <w:r w:rsidR="00F82A3D">
          <w:rPr>
            <w:color w:val="31849B" w:themeColor="accent5" w:themeShade="BF"/>
          </w:rPr>
          <w:t>md</w:t>
        </w:r>
      </w:ins>
      <w:r w:rsidR="00F82A3D">
        <w:rPr>
          <w:color w:val="31849B" w:themeColor="accent5" w:themeShade="BF"/>
        </w:rPr>
        <w:t>-</w:t>
      </w:r>
      <w:r>
        <w:rPr>
          <w:color w:val="31849B" w:themeColor="accent5" w:themeShade="BF"/>
        </w:rPr>
        <w:t>ExtensionType"</w:t>
      </w:r>
      <w:r>
        <w:t>: {</w:t>
      </w:r>
    </w:p>
    <w:p w14:paraId="77EA9DB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7EB2A7E9" w14:textId="77777777" w:rsidR="00447451" w:rsidRDefault="00447451" w:rsidP="00447451">
      <w:pPr>
        <w:pStyle w:val="Code"/>
        <w:spacing w:line="259" w:lineRule="auto"/>
      </w:pPr>
      <w:r>
        <w:rPr>
          <w:color w:val="31849B" w:themeColor="accent5" w:themeShade="BF"/>
        </w:rPr>
        <w:t xml:space="preserve">  "properties"</w:t>
      </w:r>
      <w:r>
        <w:t>: {</w:t>
      </w:r>
    </w:p>
    <w:p w14:paraId="26E09BD8" w14:textId="77777777" w:rsidR="00447451" w:rsidRDefault="00447451" w:rsidP="00447451">
      <w:pPr>
        <w:pStyle w:val="Code"/>
        <w:spacing w:line="259" w:lineRule="auto"/>
      </w:pPr>
      <w:r>
        <w:rPr>
          <w:color w:val="31849B" w:themeColor="accent5" w:themeShade="BF"/>
        </w:rPr>
        <w:t xml:space="preserve">    "name"</w:t>
      </w:r>
      <w:r>
        <w:t>: {</w:t>
      </w:r>
    </w:p>
    <w:p w14:paraId="11C76D3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2AB66061" w14:textId="77777777" w:rsidR="00447451" w:rsidRDefault="00447451" w:rsidP="00447451">
      <w:pPr>
        <w:pStyle w:val="Code"/>
        <w:spacing w:line="259" w:lineRule="auto"/>
      </w:pPr>
      <w:r>
        <w:t xml:space="preserve">    },</w:t>
      </w:r>
    </w:p>
    <w:p w14:paraId="319C2AF4" w14:textId="07842B0D" w:rsidR="00447451" w:rsidRDefault="00447451" w:rsidP="00447451">
      <w:pPr>
        <w:pStyle w:val="Code"/>
        <w:spacing w:line="259" w:lineRule="auto"/>
      </w:pPr>
      <w:r>
        <w:rPr>
          <w:color w:val="31849B" w:themeColor="accent5" w:themeShade="BF"/>
        </w:rPr>
        <w:t xml:space="preserve">    "</w:t>
      </w:r>
      <w:del w:id="496" w:author="Andreas Kuehne" w:date="2019-06-25T11:18:00Z">
        <w:r w:rsidR="00BB4B67">
          <w:rPr>
            <w:color w:val="31849B" w:themeColor="accent5" w:themeShade="BF"/>
          </w:rPr>
          <w:delText>val</w:delText>
        </w:r>
      </w:del>
      <w:ins w:id="497" w:author="Andreas Kuehne" w:date="2019-06-25T11:18:00Z">
        <w:r>
          <w:rPr>
            <w:color w:val="31849B" w:themeColor="accent5" w:themeShade="BF"/>
          </w:rPr>
          <w:t>value</w:t>
        </w:r>
      </w:ins>
      <w:r>
        <w:rPr>
          <w:color w:val="31849B" w:themeColor="accent5" w:themeShade="BF"/>
        </w:rPr>
        <w:t>"</w:t>
      </w:r>
      <w:r>
        <w:t>: {</w:t>
      </w:r>
    </w:p>
    <w:p w14:paraId="4F289194"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265CAC8" w14:textId="77777777" w:rsidR="00447451" w:rsidRDefault="00447451" w:rsidP="00447451">
      <w:pPr>
        <w:pStyle w:val="Code"/>
        <w:spacing w:line="259" w:lineRule="auto"/>
      </w:pPr>
      <w:r>
        <w:t xml:space="preserve">    }</w:t>
      </w:r>
    </w:p>
    <w:p w14:paraId="762149B2" w14:textId="77777777" w:rsidR="00447451" w:rsidRDefault="00447451" w:rsidP="00447451">
      <w:pPr>
        <w:pStyle w:val="Code"/>
        <w:spacing w:line="259" w:lineRule="auto"/>
      </w:pPr>
      <w:r>
        <w:t xml:space="preserve">  },</w:t>
      </w:r>
    </w:p>
    <w:p w14:paraId="76153935"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"value"</w:t>
      </w:r>
      <w:r>
        <w:t>]</w:t>
      </w:r>
    </w:p>
    <w:p w14:paraId="274096B9" w14:textId="77777777" w:rsidR="00447451" w:rsidRDefault="00447451" w:rsidP="00447451">
      <w:pPr>
        <w:pStyle w:val="Code"/>
        <w:spacing w:line="259" w:lineRule="auto"/>
      </w:pPr>
      <w:r>
        <w:t>}</w:t>
      </w:r>
    </w:p>
    <w:p w14:paraId="73E30368" w14:textId="77777777" w:rsidR="00447451" w:rsidRDefault="00447451" w:rsidP="00447451"/>
    <w:p w14:paraId="6706A291" w14:textId="77777777" w:rsidR="00447451" w:rsidRDefault="00447451" w:rsidP="00447451">
      <w:pPr>
        <w:pStyle w:val="berschrift4"/>
        <w:numPr>
          <w:ilvl w:val="3"/>
          <w:numId w:val="3"/>
        </w:numPr>
        <w:ind w:left="862" w:hanging="862"/>
      </w:pPr>
      <w:bookmarkStart w:id="498" w:name="_Toc3638164"/>
      <w:bookmarkStart w:id="499" w:name="_Toc3729315"/>
      <w:bookmarkStart w:id="500" w:name="_Toc3837635"/>
      <w:bookmarkStart w:id="501" w:name="_Toc5110543"/>
      <w:r>
        <w:t>Extension – XML Syntax</w:t>
      </w:r>
      <w:bookmarkEnd w:id="498"/>
      <w:bookmarkEnd w:id="499"/>
      <w:bookmarkEnd w:id="500"/>
      <w:bookmarkEnd w:id="501"/>
    </w:p>
    <w:p w14:paraId="04978333" w14:textId="77777777" w:rsidR="00447451" w:rsidRPr="5404FA76" w:rsidRDefault="00447451" w:rsidP="00447451">
      <w:r w:rsidRPr="0CCF9147">
        <w:t xml:space="preserve">The XML type </w:t>
      </w:r>
      <w:r w:rsidRPr="002062A5">
        <w:rPr>
          <w:rFonts w:ascii="Courier New" w:eastAsia="Courier New" w:hAnsi="Courier New" w:cs="Courier New"/>
        </w:rPr>
        <w:t>ExtensionType</w:t>
      </w:r>
      <w:r w:rsidRPr="0CCF9147">
        <w:t xml:space="preserve"> SHALL implement the requirements defined in the </w:t>
      </w:r>
      <w:r w:rsidRPr="002062A5">
        <w:rPr>
          <w:rFonts w:ascii="Courier New" w:eastAsia="Courier New" w:hAnsi="Courier New" w:cs="Courier New"/>
        </w:rPr>
        <w:t>Extension</w:t>
      </w:r>
      <w:r>
        <w:t xml:space="preserve"> </w:t>
      </w:r>
      <w:r w:rsidRPr="005A6FFD">
        <w:t>component.</w:t>
      </w:r>
    </w:p>
    <w:p w14:paraId="4390EBEE" w14:textId="77777777" w:rsidR="00447451" w:rsidRDefault="00447451" w:rsidP="00447451">
      <w:r w:rsidRPr="005A6FFD">
        <w:rPr>
          <w:rFonts w:eastAsia="Arial"/>
        </w:rPr>
        <w:t xml:space="preserve">The </w:t>
      </w:r>
      <w:r w:rsidRPr="002062A5">
        <w:rPr>
          <w:rFonts w:ascii="Courier New" w:eastAsia="Courier New" w:hAnsi="Courier New" w:cs="Courier New"/>
        </w:rPr>
        <w:t>ExtensionType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B7F057" w14:textId="77777777" w:rsidR="00447451" w:rsidRDefault="00447451" w:rsidP="00447451">
      <w:pPr>
        <w:pStyle w:val="Code"/>
      </w:pPr>
      <w:r>
        <w:rPr>
          <w:color w:val="31849B" w:themeColor="accent5" w:themeShade="BF"/>
        </w:rPr>
        <w:t>&lt;xs:complexType</w:t>
      </w:r>
      <w:r>
        <w:rPr>
          <w:color w:val="943634" w:themeColor="accent2" w:themeShade="BF"/>
        </w:rPr>
        <w:t xml:space="preserve"> name="</w:t>
      </w:r>
      <w:r>
        <w:rPr>
          <w:color w:val="244061" w:themeColor="accent1" w:themeShade="80"/>
        </w:rPr>
        <w:t>ExtensionType</w:t>
      </w:r>
      <w:r>
        <w:rPr>
          <w:color w:val="943634" w:themeColor="accent2" w:themeShade="BF"/>
        </w:rPr>
        <w:t>"</w:t>
      </w:r>
      <w:r>
        <w:rPr>
          <w:color w:val="31849B" w:themeColor="accent5" w:themeShade="BF"/>
        </w:rPr>
        <w:t>&gt;</w:t>
      </w:r>
    </w:p>
    <w:p w14:paraId="108BFC25" w14:textId="77777777" w:rsidR="00447451" w:rsidRDefault="00447451" w:rsidP="00447451">
      <w:pPr>
        <w:pStyle w:val="Code"/>
      </w:pPr>
      <w:r>
        <w:rPr>
          <w:color w:val="31849B" w:themeColor="accent5" w:themeShade="BF"/>
        </w:rPr>
        <w:t xml:space="preserve">  &lt;xs:sequence&gt;</w:t>
      </w:r>
    </w:p>
    <w:p w14:paraId="6554D64E"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AE5764" w14:textId="77777777"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55B3DC3" w14:textId="77777777" w:rsidR="00447451" w:rsidRDefault="00447451" w:rsidP="00447451">
      <w:pPr>
        <w:pStyle w:val="Code"/>
      </w:pPr>
      <w:r>
        <w:rPr>
          <w:color w:val="31849B" w:themeColor="accent5" w:themeShade="BF"/>
        </w:rPr>
        <w:t xml:space="preserve">  &lt;/xs:sequence&gt;</w:t>
      </w:r>
    </w:p>
    <w:p w14:paraId="485D6903" w14:textId="77777777" w:rsidR="00447451" w:rsidRDefault="00447451" w:rsidP="00447451">
      <w:pPr>
        <w:pStyle w:val="Code"/>
      </w:pPr>
      <w:r>
        <w:rPr>
          <w:color w:val="31849B" w:themeColor="accent5" w:themeShade="BF"/>
        </w:rPr>
        <w:t>&lt;/xs:complexType&gt;</w:t>
      </w:r>
    </w:p>
    <w:p w14:paraId="42927CB8"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ExtensionType</w:t>
      </w:r>
      <w:r w:rsidRPr="71C71F8C">
        <w:t xml:space="preserve"> </w:t>
      </w:r>
      <w:r>
        <w:t xml:space="preserve">XML element SHALL implement in XML syntax the sub-component that has a name equal to its local name. </w:t>
      </w:r>
    </w:p>
    <w:p w14:paraId="74744040" w14:textId="77777777" w:rsidR="00BB4B67" w:rsidRDefault="00BB4B67" w:rsidP="00BB4B67">
      <w:pPr>
        <w:pStyle w:val="berschrift3"/>
        <w:numPr>
          <w:ilvl w:val="2"/>
          <w:numId w:val="3"/>
        </w:numPr>
        <w:rPr>
          <w:del w:id="502" w:author="Andreas Kuehne" w:date="2019-06-25T11:18:00Z"/>
        </w:rPr>
      </w:pPr>
      <w:bookmarkStart w:id="503" w:name="_Ref3835910"/>
      <w:bookmarkStart w:id="504" w:name="_Toc3837636"/>
      <w:bookmarkStart w:id="505" w:name="_Toc5110544"/>
      <w:del w:id="506" w:author="Andreas Kuehne" w:date="2019-06-25T11:18:00Z">
        <w:r>
          <w:delText>Component TypedLocator</w:delText>
        </w:r>
        <w:bookmarkEnd w:id="503"/>
        <w:bookmarkEnd w:id="504"/>
        <w:bookmarkEnd w:id="505"/>
      </w:del>
    </w:p>
    <w:p w14:paraId="4E1B3C22" w14:textId="77777777" w:rsidR="00BB4B67" w:rsidRDefault="00BB4B67" w:rsidP="00BB4B67">
      <w:pPr>
        <w:rPr>
          <w:del w:id="507" w:author="Andreas Kuehne" w:date="2019-06-25T11:18:00Z"/>
        </w:rPr>
      </w:pPr>
      <w:del w:id="508" w:author="Andreas Kuehne" w:date="2019-06-25T11:18:00Z">
        <w:r>
          <w:delText xml:space="preserve">The </w:delText>
        </w:r>
        <w:r>
          <w:rPr>
            <w:rStyle w:val="Datatype"/>
          </w:rPr>
          <w:delText>TypedLocator</w:delText>
        </w:r>
        <w:r>
          <w:delText xml:space="preserve"> component defined in the present document is used for the definition of the </w:delText>
        </w:r>
        <w:r w:rsidRPr="0094700F">
          <w:rPr>
            <w:rStyle w:val="Datatype"/>
          </w:rPr>
          <w:delText>AuthInfo</w:delText>
        </w:r>
        <w:r>
          <w:delText xml:space="preserve"> component in clause  and MUST contain a URL, which points to a retrievable document and which MAY in addition contain a URI, which specifies the type of the provided document. </w:delText>
        </w:r>
      </w:del>
    </w:p>
    <w:p w14:paraId="05DEC038" w14:textId="77777777" w:rsidR="00BB4B67" w:rsidRDefault="00BB4B67" w:rsidP="00BB4B67">
      <w:pPr>
        <w:rPr>
          <w:del w:id="509" w:author="Andreas Kuehne" w:date="2019-06-25T11:18:00Z"/>
        </w:rPr>
      </w:pPr>
      <w:del w:id="510" w:author="Andreas Kuehne" w:date="2019-06-25T11:18:00Z">
        <w:r>
          <w:delText>Below follows a list of the sub-components that constitute this component:</w:delText>
        </w:r>
      </w:del>
    </w:p>
    <w:p w14:paraId="5F8CB008" w14:textId="77777777" w:rsidR="00BB4B67" w:rsidRDefault="00BB4B67" w:rsidP="00BB4B67">
      <w:pPr>
        <w:pStyle w:val="Member"/>
        <w:rPr>
          <w:del w:id="511" w:author="Andreas Kuehne" w:date="2019-06-25T11:18:00Z"/>
        </w:rPr>
      </w:pPr>
      <w:del w:id="512" w:author="Andreas Kuehne" w:date="2019-06-25T11:18:00Z">
        <w:r>
          <w:delText xml:space="preserve">The </w:delText>
        </w:r>
        <w:r>
          <w:rPr>
            <w:rStyle w:val="Datatype"/>
          </w:rPr>
          <w:delText>value</w:delText>
        </w:r>
        <w:r>
          <w:delText xml:space="preserve"> element MUST contain one instance of a URI, which specifies the location of the document. </w:delText>
        </w:r>
      </w:del>
    </w:p>
    <w:p w14:paraId="334A02AA" w14:textId="77777777" w:rsidR="00BB4B67" w:rsidRDefault="00BB4B67" w:rsidP="00BB4B67">
      <w:pPr>
        <w:pStyle w:val="Member"/>
        <w:rPr>
          <w:del w:id="513" w:author="Andreas Kuehne" w:date="2019-06-25T11:18:00Z"/>
        </w:rPr>
      </w:pPr>
      <w:del w:id="514" w:author="Andreas Kuehne" w:date="2019-06-25T11:18:00Z">
        <w:r>
          <w:delText xml:space="preserve">The </w:delText>
        </w:r>
        <w:r>
          <w:rPr>
            <w:rStyle w:val="Datatype"/>
          </w:rPr>
          <w:delText>Type</w:delText>
        </w:r>
        <w:r>
          <w:delText xml:space="preserve"> element MAY, if present, contain one instance of a URI, which specifies the type of the document.</w:delText>
        </w:r>
      </w:del>
    </w:p>
    <w:p w14:paraId="395512D8" w14:textId="77777777" w:rsidR="00BB4B67" w:rsidRDefault="00BB4B67" w:rsidP="00BB4B67">
      <w:pPr>
        <w:pStyle w:val="berschrift4"/>
        <w:numPr>
          <w:ilvl w:val="3"/>
          <w:numId w:val="3"/>
        </w:numPr>
        <w:rPr>
          <w:del w:id="515" w:author="Andreas Kuehne" w:date="2019-06-25T11:18:00Z"/>
        </w:rPr>
      </w:pPr>
      <w:bookmarkStart w:id="516" w:name="_Toc983636"/>
      <w:bookmarkStart w:id="517" w:name="_Toc3282943"/>
      <w:bookmarkStart w:id="518" w:name="_Toc3837637"/>
      <w:bookmarkStart w:id="519" w:name="_Toc5110545"/>
      <w:del w:id="520" w:author="Andreas Kuehne" w:date="2019-06-25T11:18:00Z">
        <w:r>
          <w:delText>TypedLocator – JSON Syntax</w:delText>
        </w:r>
        <w:bookmarkEnd w:id="516"/>
        <w:bookmarkEnd w:id="517"/>
        <w:bookmarkEnd w:id="518"/>
        <w:bookmarkEnd w:id="519"/>
      </w:del>
    </w:p>
    <w:p w14:paraId="0FC0AF34" w14:textId="77777777" w:rsidR="00BB4B67" w:rsidRPr="0248A3D1" w:rsidRDefault="00BB4B67" w:rsidP="00BB4B67">
      <w:pPr>
        <w:rPr>
          <w:del w:id="521" w:author="Andreas Kuehne" w:date="2019-06-25T11:18:00Z"/>
        </w:rPr>
      </w:pPr>
      <w:del w:id="522" w:author="Andreas Kuehne" w:date="2019-06-25T11:18:00Z">
        <w:r w:rsidRPr="002062A5">
          <w:rPr>
            <w:rFonts w:eastAsia="Arial" w:cs="Arial"/>
            <w:sz w:val="22"/>
            <w:szCs w:val="22"/>
          </w:rPr>
          <w:delText xml:space="preserve">The </w:delText>
        </w:r>
        <w:r>
          <w:rPr>
            <w:rFonts w:ascii="Courier New" w:eastAsia="Courier New" w:hAnsi="Courier New" w:cs="Courier New"/>
          </w:rPr>
          <w:delText>TypedLocator</w:delText>
        </w:r>
        <w:r w:rsidRPr="002062A5">
          <w:rPr>
            <w:rFonts w:ascii="Courier New" w:eastAsia="Courier New" w:hAnsi="Courier New" w:cs="Courier New"/>
          </w:rPr>
          <w:delText>Type</w:delText>
        </w:r>
        <w:r w:rsidRPr="002062A5">
          <w:rPr>
            <w:rFonts w:eastAsia="Arial" w:cs="Arial"/>
            <w:sz w:val="22"/>
            <w:szCs w:val="22"/>
          </w:rPr>
          <w:delText xml:space="preserve"> JSON object SHALL implement in JSON syntax the requirements defined in the </w:delText>
        </w:r>
        <w:r>
          <w:rPr>
            <w:rFonts w:ascii="Courier New" w:eastAsia="Courier New" w:hAnsi="Courier New" w:cs="Courier New"/>
          </w:rPr>
          <w:delText>TypedLocator</w:delText>
        </w:r>
        <w:r>
          <w:delText xml:space="preserve"> component.</w:delText>
        </w:r>
      </w:del>
    </w:p>
    <w:p w14:paraId="6E0E2359" w14:textId="77777777" w:rsidR="00BB4B67" w:rsidRPr="C2430093" w:rsidRDefault="00BB4B67" w:rsidP="00BB4B67">
      <w:pPr>
        <w:spacing w:line="259" w:lineRule="auto"/>
        <w:rPr>
          <w:del w:id="523" w:author="Andreas Kuehne" w:date="2019-06-25T11:18:00Z"/>
          <w:rFonts w:eastAsia="Arial" w:cs="Arial"/>
          <w:sz w:val="22"/>
          <w:szCs w:val="22"/>
        </w:rPr>
      </w:pPr>
      <w:del w:id="524" w:author="Andreas Kuehne" w:date="2019-06-25T11:18:00Z">
        <w:r w:rsidRPr="002062A5">
          <w:rPr>
            <w:rFonts w:eastAsia="Arial" w:cs="Arial"/>
            <w:sz w:val="22"/>
            <w:szCs w:val="22"/>
          </w:rPr>
          <w:delText xml:space="preserve">Properties of the JSON object SHALL implement the sub-components of </w:delText>
        </w:r>
        <w:r>
          <w:rPr>
            <w:rFonts w:ascii="Courier New" w:eastAsia="Courier New" w:hAnsi="Courier New" w:cs="Courier New"/>
          </w:rPr>
          <w:delText>TypedLocator</w:delText>
        </w:r>
        <w:r w:rsidRPr="002062A5">
          <w:rPr>
            <w:rFonts w:eastAsia="Arial" w:cs="Arial"/>
            <w:sz w:val="22"/>
            <w:szCs w:val="22"/>
          </w:rPr>
          <w:delText xml:space="preserve"> using JSON-specific names mapped as shown in the table below.</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BB4B67" w14:paraId="4A0FF2D7" w14:textId="77777777" w:rsidTr="00BB4B67">
        <w:trPr>
          <w:del w:id="525" w:author="Andreas Kuehne" w:date="2019-06-25T11:18:00Z"/>
        </w:trPr>
        <w:tc>
          <w:tcPr>
            <w:tcW w:w="4675" w:type="dxa"/>
          </w:tcPr>
          <w:p w14:paraId="2F6EF5C9" w14:textId="77777777" w:rsidR="00BB4B67" w:rsidRPr="0094700F" w:rsidRDefault="00BB4B67" w:rsidP="00BB4B67">
            <w:pPr>
              <w:jc w:val="center"/>
              <w:rPr>
                <w:del w:id="526" w:author="Andreas Kuehne" w:date="2019-06-25T11:18:00Z"/>
                <w:b/>
              </w:rPr>
            </w:pPr>
            <w:del w:id="527" w:author="Andreas Kuehne" w:date="2019-06-25T11:18:00Z">
              <w:r w:rsidRPr="0094700F">
                <w:rPr>
                  <w:b/>
                </w:rPr>
                <w:delText>Element</w:delText>
              </w:r>
            </w:del>
          </w:p>
        </w:tc>
        <w:tc>
          <w:tcPr>
            <w:tcW w:w="4675" w:type="dxa"/>
          </w:tcPr>
          <w:p w14:paraId="4ED7DB96" w14:textId="77777777" w:rsidR="00BB4B67" w:rsidRPr="0094700F" w:rsidRDefault="00BB4B67" w:rsidP="00BB4B67">
            <w:pPr>
              <w:jc w:val="center"/>
              <w:rPr>
                <w:del w:id="528" w:author="Andreas Kuehne" w:date="2019-06-25T11:18:00Z"/>
                <w:b/>
              </w:rPr>
            </w:pPr>
            <w:del w:id="529" w:author="Andreas Kuehne" w:date="2019-06-25T11:18:00Z">
              <w:r w:rsidRPr="0094700F">
                <w:rPr>
                  <w:b/>
                </w:rPr>
                <w:delText>Implementing JSON member name</w:delText>
              </w:r>
            </w:del>
          </w:p>
        </w:tc>
      </w:tr>
      <w:tr w:rsidR="00BB4B67" w14:paraId="37DAEE3C" w14:textId="77777777" w:rsidTr="00BB4B67">
        <w:trPr>
          <w:del w:id="530" w:author="Andreas Kuehne" w:date="2019-06-25T11:18:00Z"/>
        </w:trPr>
        <w:tc>
          <w:tcPr>
            <w:tcW w:w="4675" w:type="dxa"/>
          </w:tcPr>
          <w:p w14:paraId="60E40AC7" w14:textId="77777777" w:rsidR="00BB4B67" w:rsidRPr="0094700F" w:rsidRDefault="00BB4B67" w:rsidP="00BB4B67">
            <w:pPr>
              <w:jc w:val="center"/>
              <w:rPr>
                <w:del w:id="531" w:author="Andreas Kuehne" w:date="2019-06-25T11:18:00Z"/>
                <w:rStyle w:val="Datatype"/>
              </w:rPr>
            </w:pPr>
            <w:del w:id="532" w:author="Andreas Kuehne" w:date="2019-06-25T11:18:00Z">
              <w:r w:rsidRPr="0094700F">
                <w:rPr>
                  <w:rStyle w:val="Datatype"/>
                </w:rPr>
                <w:delText>value</w:delText>
              </w:r>
            </w:del>
          </w:p>
        </w:tc>
        <w:tc>
          <w:tcPr>
            <w:tcW w:w="4675" w:type="dxa"/>
          </w:tcPr>
          <w:p w14:paraId="277E6AFB" w14:textId="77777777" w:rsidR="00BB4B67" w:rsidRPr="00C85599" w:rsidRDefault="00BB4B67" w:rsidP="00BB4B67">
            <w:pPr>
              <w:jc w:val="center"/>
              <w:rPr>
                <w:del w:id="533" w:author="Andreas Kuehne" w:date="2019-06-25T11:18:00Z"/>
                <w:rStyle w:val="Datatype"/>
              </w:rPr>
            </w:pPr>
            <w:del w:id="534" w:author="Andreas Kuehne" w:date="2019-06-25T11:18:00Z">
              <w:r w:rsidRPr="0094700F">
                <w:rPr>
                  <w:rStyle w:val="Datatype"/>
                </w:rPr>
                <w:delText>val</w:delText>
              </w:r>
              <w:r>
                <w:rPr>
                  <w:rStyle w:val="Datatype"/>
                </w:rPr>
                <w:delText>u</w:delText>
              </w:r>
              <w:r w:rsidRPr="0094700F">
                <w:rPr>
                  <w:rStyle w:val="Datatype"/>
                </w:rPr>
                <w:delText>e</w:delText>
              </w:r>
            </w:del>
          </w:p>
        </w:tc>
      </w:tr>
      <w:tr w:rsidR="00BB4B67" w14:paraId="2D05AB85" w14:textId="77777777" w:rsidTr="00BB4B67">
        <w:trPr>
          <w:del w:id="535" w:author="Andreas Kuehne" w:date="2019-06-25T11:18:00Z"/>
        </w:trPr>
        <w:tc>
          <w:tcPr>
            <w:tcW w:w="4675" w:type="dxa"/>
          </w:tcPr>
          <w:p w14:paraId="64F23F79" w14:textId="77777777" w:rsidR="00BB4B67" w:rsidRPr="0094700F" w:rsidRDefault="00BB4B67" w:rsidP="00BB4B67">
            <w:pPr>
              <w:jc w:val="center"/>
              <w:rPr>
                <w:del w:id="536" w:author="Andreas Kuehne" w:date="2019-06-25T11:18:00Z"/>
                <w:rStyle w:val="Datatype"/>
              </w:rPr>
            </w:pPr>
            <w:del w:id="537" w:author="Andreas Kuehne" w:date="2019-06-25T11:18:00Z">
              <w:r w:rsidRPr="0094700F">
                <w:rPr>
                  <w:rStyle w:val="Datatype"/>
                </w:rPr>
                <w:delText>Type</w:delText>
              </w:r>
            </w:del>
          </w:p>
        </w:tc>
        <w:tc>
          <w:tcPr>
            <w:tcW w:w="4675" w:type="dxa"/>
          </w:tcPr>
          <w:p w14:paraId="3C79F054" w14:textId="77777777" w:rsidR="00BB4B67" w:rsidRPr="00C85599" w:rsidRDefault="00BB4B67" w:rsidP="00BB4B67">
            <w:pPr>
              <w:jc w:val="center"/>
              <w:rPr>
                <w:del w:id="538" w:author="Andreas Kuehne" w:date="2019-06-25T11:18:00Z"/>
                <w:rStyle w:val="Datatype"/>
              </w:rPr>
            </w:pPr>
            <w:del w:id="539" w:author="Andreas Kuehne" w:date="2019-06-25T11:18:00Z">
              <w:r w:rsidRPr="0094700F">
                <w:rPr>
                  <w:rStyle w:val="Datatype"/>
                </w:rPr>
                <w:delText>type</w:delText>
              </w:r>
            </w:del>
          </w:p>
        </w:tc>
      </w:tr>
    </w:tbl>
    <w:p w14:paraId="70834507" w14:textId="77777777" w:rsidR="00BB4B67" w:rsidRPr="0202B381" w:rsidRDefault="00BB4B67" w:rsidP="00BB4B67">
      <w:pPr>
        <w:rPr>
          <w:del w:id="540" w:author="Andreas Kuehne" w:date="2019-06-25T11:18:00Z"/>
        </w:rPr>
      </w:pPr>
      <w:del w:id="541" w:author="Andreas Kuehne" w:date="2019-06-25T11:18:00Z">
        <w:r w:rsidRPr="002062A5">
          <w:rPr>
            <w:rFonts w:eastAsia="Arial" w:cs="Arial"/>
            <w:sz w:val="22"/>
            <w:szCs w:val="22"/>
          </w:rPr>
          <w:delText xml:space="preserve">The </w:delText>
        </w:r>
        <w:r>
          <w:rPr>
            <w:rFonts w:ascii="Courier New" w:eastAsia="Courier New" w:hAnsi="Courier New" w:cs="Courier New"/>
          </w:rPr>
          <w:delText>TypedLocator</w:delText>
        </w:r>
        <w:r w:rsidRPr="002062A5">
          <w:rPr>
            <w:rFonts w:ascii="Courier New" w:eastAsia="Courier New" w:hAnsi="Courier New" w:cs="Courier New"/>
          </w:rPr>
          <w:delText>Type</w:delText>
        </w:r>
        <w:r w:rsidRPr="002062A5">
          <w:rPr>
            <w:rFonts w:eastAsia="Arial" w:cs="Arial"/>
            <w:sz w:val="22"/>
            <w:szCs w:val="22"/>
          </w:rPr>
          <w:delText xml:space="preserve"> JSON object is defined in the JSON schema [</w:delText>
        </w:r>
        <w:r w:rsidRPr="005A6FFD">
          <w:rPr>
            <w:rFonts w:eastAsia="Arial"/>
          </w:rPr>
          <w:delText>] and is provided below as a service to the reader.</w:delText>
        </w:r>
      </w:del>
    </w:p>
    <w:p w14:paraId="76FC2396" w14:textId="77777777" w:rsidR="00BB4B67" w:rsidRDefault="00BB4B67" w:rsidP="00BB4B67">
      <w:pPr>
        <w:pStyle w:val="Code"/>
        <w:spacing w:line="259" w:lineRule="auto"/>
        <w:rPr>
          <w:del w:id="542" w:author="Andreas Kuehne" w:date="2019-06-25T11:18:00Z"/>
        </w:rPr>
      </w:pPr>
      <w:del w:id="543" w:author="Andreas Kuehne" w:date="2019-06-25T11:18:00Z">
        <w:r>
          <w:rPr>
            <w:color w:val="31849B" w:themeColor="accent5" w:themeShade="BF"/>
          </w:rPr>
          <w:delText>"info-TypedLocator"</w:delText>
        </w:r>
        <w:r>
          <w:delText>: {</w:delText>
        </w:r>
      </w:del>
    </w:p>
    <w:p w14:paraId="41EE300C" w14:textId="77777777" w:rsidR="00BB4B67" w:rsidRDefault="00BB4B67" w:rsidP="00BB4B67">
      <w:pPr>
        <w:pStyle w:val="Code"/>
        <w:spacing w:line="259" w:lineRule="auto"/>
        <w:rPr>
          <w:del w:id="544" w:author="Andreas Kuehne" w:date="2019-06-25T11:18:00Z"/>
        </w:rPr>
      </w:pPr>
      <w:del w:id="545" w:author="Andreas Kuehne" w:date="2019-06-25T11:18:00Z">
        <w:r>
          <w:rPr>
            <w:color w:val="31849B" w:themeColor="accent5" w:themeShade="BF"/>
          </w:rPr>
          <w:delText xml:space="preserve">  "type"</w:delText>
        </w:r>
        <w:r>
          <w:delText xml:space="preserve">: </w:delText>
        </w:r>
        <w:r>
          <w:rPr>
            <w:color w:val="244061" w:themeColor="accent1" w:themeShade="80"/>
          </w:rPr>
          <w:delText>"object",</w:delText>
        </w:r>
      </w:del>
    </w:p>
    <w:p w14:paraId="69B60E41" w14:textId="77777777" w:rsidR="00BB4B67" w:rsidRDefault="00BB4B67" w:rsidP="00BB4B67">
      <w:pPr>
        <w:pStyle w:val="Code"/>
        <w:spacing w:line="259" w:lineRule="auto"/>
        <w:rPr>
          <w:del w:id="546" w:author="Andreas Kuehne" w:date="2019-06-25T11:18:00Z"/>
        </w:rPr>
      </w:pPr>
      <w:del w:id="547" w:author="Andreas Kuehne" w:date="2019-06-25T11:18:00Z">
        <w:r>
          <w:rPr>
            <w:color w:val="31849B" w:themeColor="accent5" w:themeShade="BF"/>
          </w:rPr>
          <w:delText xml:space="preserve">  "properties"</w:delText>
        </w:r>
        <w:r>
          <w:delText>: {</w:delText>
        </w:r>
      </w:del>
    </w:p>
    <w:p w14:paraId="084DC1E9" w14:textId="77777777" w:rsidR="00BB4B67" w:rsidRDefault="00BB4B67" w:rsidP="00BB4B67">
      <w:pPr>
        <w:pStyle w:val="Code"/>
        <w:spacing w:line="259" w:lineRule="auto"/>
        <w:rPr>
          <w:del w:id="548" w:author="Andreas Kuehne" w:date="2019-06-25T11:18:00Z"/>
        </w:rPr>
      </w:pPr>
      <w:del w:id="549" w:author="Andreas Kuehne" w:date="2019-06-25T11:18:00Z">
        <w:r>
          <w:rPr>
            <w:color w:val="31849B" w:themeColor="accent5" w:themeShade="BF"/>
          </w:rPr>
          <w:delText xml:space="preserve">    "value"</w:delText>
        </w:r>
        <w:r>
          <w:delText>: {</w:delText>
        </w:r>
      </w:del>
    </w:p>
    <w:p w14:paraId="2A14C982" w14:textId="77777777" w:rsidR="00BB4B67" w:rsidRDefault="00BB4B67" w:rsidP="00BB4B67">
      <w:pPr>
        <w:pStyle w:val="Code"/>
        <w:spacing w:line="259" w:lineRule="auto"/>
        <w:rPr>
          <w:del w:id="550" w:author="Andreas Kuehne" w:date="2019-06-25T11:18:00Z"/>
        </w:rPr>
      </w:pPr>
      <w:del w:id="551" w:author="Andreas Kuehne" w:date="2019-06-25T11:18:00Z">
        <w:r>
          <w:rPr>
            <w:color w:val="31849B" w:themeColor="accent5" w:themeShade="BF"/>
          </w:rPr>
          <w:delText xml:space="preserve">      "type"</w:delText>
        </w:r>
        <w:r>
          <w:delText xml:space="preserve">: </w:delText>
        </w:r>
        <w:r>
          <w:rPr>
            <w:color w:val="244061" w:themeColor="accent1" w:themeShade="80"/>
          </w:rPr>
          <w:delText>"string"</w:delText>
        </w:r>
      </w:del>
    </w:p>
    <w:p w14:paraId="7A834D1A" w14:textId="77777777" w:rsidR="00BB4B67" w:rsidRDefault="00BB4B67" w:rsidP="00BB4B67">
      <w:pPr>
        <w:pStyle w:val="Code"/>
        <w:spacing w:line="259" w:lineRule="auto"/>
        <w:rPr>
          <w:del w:id="552" w:author="Andreas Kuehne" w:date="2019-06-25T11:18:00Z"/>
        </w:rPr>
      </w:pPr>
      <w:del w:id="553" w:author="Andreas Kuehne" w:date="2019-06-25T11:18:00Z">
        <w:r>
          <w:delText xml:space="preserve">    },</w:delText>
        </w:r>
      </w:del>
    </w:p>
    <w:p w14:paraId="028E4237" w14:textId="77777777" w:rsidR="00447451" w:rsidRDefault="00BB4B67" w:rsidP="00447451">
      <w:pPr>
        <w:pStyle w:val="Code"/>
        <w:spacing w:line="259" w:lineRule="auto"/>
        <w:rPr>
          <w:moveFrom w:id="554" w:author="Andreas Kuehne" w:date="2019-06-25T11:18:00Z"/>
        </w:rPr>
      </w:pPr>
      <w:del w:id="555" w:author="Andreas Kuehne" w:date="2019-06-25T11:18:00Z">
        <w:r>
          <w:rPr>
            <w:color w:val="31849B" w:themeColor="accent5" w:themeShade="BF"/>
          </w:rPr>
          <w:delText xml:space="preserve">    "type</w:delText>
        </w:r>
      </w:del>
      <w:moveFromRangeStart w:id="556" w:author="Andreas Kuehne" w:date="2019-06-25T11:18:00Z" w:name="move12353923"/>
      <w:moveFrom w:id="557" w:author="Andreas Kuehne" w:date="2019-06-25T11:18:00Z">
        <w:r w:rsidR="00447451">
          <w:rPr>
            <w:color w:val="31849B" w:themeColor="accent5" w:themeShade="BF"/>
          </w:rPr>
          <w:t>"</w:t>
        </w:r>
        <w:r w:rsidR="00447451">
          <w:t>: {</w:t>
        </w:r>
      </w:moveFrom>
    </w:p>
    <w:p w14:paraId="268EF2BA" w14:textId="77777777" w:rsidR="00447451" w:rsidRDefault="00447451" w:rsidP="00447451">
      <w:pPr>
        <w:pStyle w:val="Code"/>
        <w:spacing w:line="259" w:lineRule="auto"/>
        <w:rPr>
          <w:moveFrom w:id="558" w:author="Andreas Kuehne" w:date="2019-06-25T11:18:00Z"/>
        </w:rPr>
      </w:pPr>
      <w:moveFrom w:id="559" w:author="Andreas Kuehne" w:date="2019-06-25T11:18:00Z">
        <w:r>
          <w:rPr>
            <w:color w:val="31849B" w:themeColor="accent5" w:themeShade="BF"/>
          </w:rPr>
          <w:t xml:space="preserve">      "type"</w:t>
        </w:r>
        <w:r>
          <w:t xml:space="preserve">: </w:t>
        </w:r>
        <w:r>
          <w:rPr>
            <w:color w:val="244061" w:themeColor="accent1" w:themeShade="80"/>
          </w:rPr>
          <w:t>"string"</w:t>
        </w:r>
      </w:moveFrom>
    </w:p>
    <w:p w14:paraId="5DDA0322" w14:textId="77777777" w:rsidR="00BB4B67" w:rsidRDefault="00447451" w:rsidP="00BB4B67">
      <w:pPr>
        <w:pStyle w:val="Code"/>
        <w:spacing w:line="259" w:lineRule="auto"/>
        <w:rPr>
          <w:del w:id="560" w:author="Andreas Kuehne" w:date="2019-06-25T11:18:00Z"/>
        </w:rPr>
      </w:pPr>
      <w:moveFrom w:id="561" w:author="Andreas Kuehne" w:date="2019-06-25T11:18:00Z">
        <w:r>
          <w:t xml:space="preserve">    </w:t>
        </w:r>
      </w:moveFrom>
      <w:moveFromRangeEnd w:id="556"/>
      <w:del w:id="562" w:author="Andreas Kuehne" w:date="2019-06-25T11:18:00Z">
        <w:r w:rsidR="00BB4B67">
          <w:delText>}</w:delText>
        </w:r>
      </w:del>
    </w:p>
    <w:p w14:paraId="0FB718DB" w14:textId="77777777" w:rsidR="00BB4B67" w:rsidRDefault="00BB4B67" w:rsidP="00BB4B67">
      <w:pPr>
        <w:pStyle w:val="Code"/>
        <w:spacing w:line="259" w:lineRule="auto"/>
        <w:rPr>
          <w:del w:id="563" w:author="Andreas Kuehne" w:date="2019-06-25T11:18:00Z"/>
        </w:rPr>
      </w:pPr>
      <w:del w:id="564" w:author="Andreas Kuehne" w:date="2019-06-25T11:18:00Z">
        <w:r>
          <w:delText xml:space="preserve">  },</w:delText>
        </w:r>
      </w:del>
    </w:p>
    <w:p w14:paraId="7E413371" w14:textId="77777777" w:rsidR="00BB4B67" w:rsidRDefault="00BB4B67" w:rsidP="00BB4B67">
      <w:pPr>
        <w:pStyle w:val="Code"/>
        <w:spacing w:line="259" w:lineRule="auto"/>
        <w:rPr>
          <w:del w:id="565" w:author="Andreas Kuehne" w:date="2019-06-25T11:18:00Z"/>
        </w:rPr>
      </w:pPr>
      <w:del w:id="566" w:author="Andreas Kuehne" w:date="2019-06-25T11:18:00Z">
        <w:r>
          <w:rPr>
            <w:color w:val="31849B" w:themeColor="accent5" w:themeShade="BF"/>
          </w:rPr>
          <w:delText xml:space="preserve">  "required"</w:delText>
        </w:r>
        <w:r>
          <w:delText>: [</w:delText>
        </w:r>
        <w:r>
          <w:rPr>
            <w:color w:val="244061" w:themeColor="accent1" w:themeShade="80"/>
          </w:rPr>
          <w:delText>"value"</w:delText>
        </w:r>
        <w:r>
          <w:delText>]</w:delText>
        </w:r>
      </w:del>
    </w:p>
    <w:p w14:paraId="265F647F" w14:textId="77777777" w:rsidR="00BB4B67" w:rsidRDefault="00BB4B67" w:rsidP="00BB4B67">
      <w:pPr>
        <w:pStyle w:val="Code"/>
        <w:spacing w:line="259" w:lineRule="auto"/>
        <w:rPr>
          <w:del w:id="567" w:author="Andreas Kuehne" w:date="2019-06-25T11:18:00Z"/>
        </w:rPr>
      </w:pPr>
      <w:del w:id="568" w:author="Andreas Kuehne" w:date="2019-06-25T11:18:00Z">
        <w:r>
          <w:delText>}</w:delText>
        </w:r>
      </w:del>
    </w:p>
    <w:p w14:paraId="349F2C16" w14:textId="77777777" w:rsidR="00BB4B67" w:rsidRDefault="00BB4B67" w:rsidP="00BB4B67">
      <w:pPr>
        <w:rPr>
          <w:del w:id="569" w:author="Andreas Kuehne" w:date="2019-06-25T11:18:00Z"/>
        </w:rPr>
      </w:pPr>
    </w:p>
    <w:p w14:paraId="596B1A90" w14:textId="77777777" w:rsidR="00BB4B67" w:rsidRDefault="00BB4B67" w:rsidP="00BB4B67">
      <w:pPr>
        <w:pStyle w:val="berschrift4"/>
        <w:numPr>
          <w:ilvl w:val="3"/>
          <w:numId w:val="3"/>
        </w:numPr>
        <w:rPr>
          <w:del w:id="570" w:author="Andreas Kuehne" w:date="2019-06-25T11:18:00Z"/>
        </w:rPr>
      </w:pPr>
      <w:bookmarkStart w:id="571" w:name="_Toc983637"/>
      <w:bookmarkStart w:id="572" w:name="_Toc3282944"/>
      <w:bookmarkStart w:id="573" w:name="_Toc3837638"/>
      <w:bookmarkStart w:id="574" w:name="_Toc5110546"/>
      <w:del w:id="575" w:author="Andreas Kuehne" w:date="2019-06-25T11:18:00Z">
        <w:r>
          <w:delText>TypedLocator – XML Syntax</w:delText>
        </w:r>
        <w:bookmarkEnd w:id="571"/>
        <w:bookmarkEnd w:id="572"/>
        <w:bookmarkEnd w:id="573"/>
        <w:bookmarkEnd w:id="574"/>
      </w:del>
    </w:p>
    <w:p w14:paraId="7CE6E698" w14:textId="77777777" w:rsidR="00BB4B67" w:rsidRPr="5404FA76" w:rsidRDefault="00BB4B67" w:rsidP="00BB4B67">
      <w:pPr>
        <w:rPr>
          <w:del w:id="576" w:author="Andreas Kuehne" w:date="2019-06-25T11:18:00Z"/>
        </w:rPr>
      </w:pPr>
      <w:del w:id="577" w:author="Andreas Kuehne" w:date="2019-06-25T11:18:00Z">
        <w:r w:rsidRPr="0CCF9147">
          <w:delText xml:space="preserve">The XML type </w:delText>
        </w:r>
        <w:r>
          <w:rPr>
            <w:rFonts w:ascii="Courier New" w:eastAsia="Courier New" w:hAnsi="Courier New" w:cs="Courier New"/>
          </w:rPr>
          <w:delText>TypedLocator</w:delText>
        </w:r>
        <w:r w:rsidRPr="002062A5">
          <w:rPr>
            <w:rFonts w:ascii="Courier New" w:eastAsia="Courier New" w:hAnsi="Courier New" w:cs="Courier New"/>
          </w:rPr>
          <w:delText>Type</w:delText>
        </w:r>
        <w:r w:rsidRPr="0CCF9147">
          <w:delText xml:space="preserve"> SHALL implement the requirements defined in the </w:delText>
        </w:r>
        <w:r>
          <w:rPr>
            <w:rFonts w:ascii="Courier New" w:eastAsia="Courier New" w:hAnsi="Courier New" w:cs="Courier New"/>
          </w:rPr>
          <w:delText>TypedLocator</w:delText>
        </w:r>
        <w:r>
          <w:delText xml:space="preserve"> </w:delText>
        </w:r>
        <w:r w:rsidRPr="005A6FFD">
          <w:delText>component.</w:delText>
        </w:r>
      </w:del>
    </w:p>
    <w:p w14:paraId="6657E917" w14:textId="77777777" w:rsidR="00BB4B67" w:rsidRDefault="00BB4B67" w:rsidP="00BB4B67">
      <w:pPr>
        <w:rPr>
          <w:del w:id="578" w:author="Andreas Kuehne" w:date="2019-06-25T11:18:00Z"/>
        </w:rPr>
      </w:pPr>
      <w:del w:id="579" w:author="Andreas Kuehne" w:date="2019-06-25T11:18:00Z">
        <w:r w:rsidRPr="005A6FFD">
          <w:rPr>
            <w:rFonts w:eastAsia="Arial"/>
          </w:rPr>
          <w:delText xml:space="preserve">The </w:delText>
        </w:r>
        <w:r>
          <w:rPr>
            <w:rFonts w:ascii="Courier New" w:eastAsia="Courier New" w:hAnsi="Courier New" w:cs="Courier New"/>
          </w:rPr>
          <w:delText>TypedLocator</w:delText>
        </w:r>
        <w:r w:rsidRPr="002062A5">
          <w:rPr>
            <w:rFonts w:ascii="Courier New" w:eastAsia="Courier New" w:hAnsi="Courier New" w:cs="Courier New"/>
          </w:rPr>
          <w:delText>Type</w:delText>
        </w:r>
        <w:r w:rsidRPr="005A6FFD">
          <w:rPr>
            <w:rFonts w:eastAsia="Arial"/>
          </w:rPr>
          <w:delText xml:space="preserve"> XML element is defined in XML Schema [], and is copied below for information.</w:delText>
        </w:r>
      </w:del>
    </w:p>
    <w:p w14:paraId="559605CC" w14:textId="77777777" w:rsidR="00BB4B67" w:rsidRDefault="00BB4B67" w:rsidP="00BB4B67">
      <w:pPr>
        <w:pStyle w:val="Code"/>
        <w:rPr>
          <w:del w:id="580" w:author="Andreas Kuehne" w:date="2019-06-25T11:18:00Z"/>
        </w:rPr>
      </w:pPr>
      <w:del w:id="581" w:author="Andreas Kuehne" w:date="2019-06-25T11:18:00Z">
        <w:r>
          <w:rPr>
            <w:color w:val="31849B" w:themeColor="accent5" w:themeShade="BF"/>
          </w:rPr>
          <w:delText>&lt;xs:complexType</w:delText>
        </w:r>
        <w:r>
          <w:rPr>
            <w:color w:val="943634" w:themeColor="accent2" w:themeShade="BF"/>
          </w:rPr>
          <w:delText xml:space="preserve"> name="</w:delText>
        </w:r>
        <w:r>
          <w:rPr>
            <w:color w:val="244061" w:themeColor="accent1" w:themeShade="80"/>
          </w:rPr>
          <w:delText>TypedLocatorType</w:delText>
        </w:r>
        <w:r>
          <w:rPr>
            <w:color w:val="943634" w:themeColor="accent2" w:themeShade="BF"/>
          </w:rPr>
          <w:delText>"</w:delText>
        </w:r>
        <w:r>
          <w:rPr>
            <w:color w:val="31849B" w:themeColor="accent5" w:themeShade="BF"/>
          </w:rPr>
          <w:delText>&gt;</w:delText>
        </w:r>
      </w:del>
    </w:p>
    <w:p w14:paraId="77695945" w14:textId="77777777" w:rsidR="00BB4B67" w:rsidRDefault="00BB4B67" w:rsidP="00BB4B67">
      <w:pPr>
        <w:pStyle w:val="Code"/>
        <w:rPr>
          <w:del w:id="582" w:author="Andreas Kuehne" w:date="2019-06-25T11:18:00Z"/>
        </w:rPr>
      </w:pPr>
      <w:del w:id="583" w:author="Andreas Kuehne" w:date="2019-06-25T11:18:00Z">
        <w:r>
          <w:rPr>
            <w:color w:val="31849B" w:themeColor="accent5" w:themeShade="BF"/>
          </w:rPr>
          <w:delText xml:space="preserve">  &lt;xs:simpleContent&gt;</w:delText>
        </w:r>
      </w:del>
    </w:p>
    <w:p w14:paraId="1F929711" w14:textId="77777777" w:rsidR="00BB4B67" w:rsidRDefault="00BB4B67" w:rsidP="00BB4B67">
      <w:pPr>
        <w:pStyle w:val="Code"/>
        <w:rPr>
          <w:del w:id="584" w:author="Andreas Kuehne" w:date="2019-06-25T11:18:00Z"/>
        </w:rPr>
      </w:pPr>
      <w:del w:id="585" w:author="Andreas Kuehne" w:date="2019-06-25T11:18:00Z">
        <w:r>
          <w:rPr>
            <w:color w:val="31849B" w:themeColor="accent5" w:themeShade="BF"/>
          </w:rPr>
          <w:delText xml:space="preserve">    &lt;xs:extension</w:delText>
        </w:r>
        <w:r>
          <w:rPr>
            <w:color w:val="943634" w:themeColor="accent2" w:themeShade="BF"/>
          </w:rPr>
          <w:delText xml:space="preserve"> base="</w:delText>
        </w:r>
        <w:r>
          <w:rPr>
            <w:color w:val="244061" w:themeColor="accent1" w:themeShade="80"/>
          </w:rPr>
          <w:delText>xs:anyURI</w:delText>
        </w:r>
        <w:r>
          <w:rPr>
            <w:color w:val="943634" w:themeColor="accent2" w:themeShade="BF"/>
          </w:rPr>
          <w:delText>"</w:delText>
        </w:r>
        <w:r>
          <w:rPr>
            <w:color w:val="31849B" w:themeColor="accent5" w:themeShade="BF"/>
          </w:rPr>
          <w:delText>&gt;</w:delText>
        </w:r>
      </w:del>
    </w:p>
    <w:p w14:paraId="55BA2956" w14:textId="77777777" w:rsidR="00BB4B67" w:rsidRDefault="00BB4B67" w:rsidP="00BB4B67">
      <w:pPr>
        <w:pStyle w:val="Code"/>
        <w:rPr>
          <w:del w:id="586" w:author="Andreas Kuehne" w:date="2019-06-25T11:18:00Z"/>
        </w:rPr>
      </w:pPr>
      <w:del w:id="587" w:author="Andreas Kuehne" w:date="2019-06-25T11:18:00Z">
        <w:r>
          <w:rPr>
            <w:color w:val="31849B" w:themeColor="accent5" w:themeShade="BF"/>
          </w:rPr>
          <w:delText xml:space="preserve">      &lt;xs:attribute</w:delText>
        </w:r>
        <w:r>
          <w:rPr>
            <w:color w:val="943634" w:themeColor="accent2" w:themeShade="BF"/>
          </w:rPr>
          <w:delText xml:space="preserve"> name="</w:delText>
        </w:r>
        <w:r>
          <w:rPr>
            <w:color w:val="244061" w:themeColor="accent1" w:themeShade="80"/>
          </w:rPr>
          <w:delText>Type</w:delText>
        </w:r>
        <w:r>
          <w:rPr>
            <w:color w:val="943634" w:themeColor="accent2" w:themeShade="BF"/>
          </w:rPr>
          <w:delText>" type="</w:delText>
        </w:r>
        <w:r>
          <w:rPr>
            <w:color w:val="244061" w:themeColor="accent1" w:themeShade="80"/>
          </w:rPr>
          <w:delText>xs:anyURI</w:delText>
        </w:r>
        <w:r>
          <w:rPr>
            <w:color w:val="943634" w:themeColor="accent2" w:themeShade="BF"/>
          </w:rPr>
          <w:delText>" use="</w:delText>
        </w:r>
        <w:r>
          <w:rPr>
            <w:color w:val="244061" w:themeColor="accent1" w:themeShade="80"/>
          </w:rPr>
          <w:delText>optional</w:delText>
        </w:r>
        <w:r>
          <w:rPr>
            <w:color w:val="943634" w:themeColor="accent2" w:themeShade="BF"/>
          </w:rPr>
          <w:delText>"</w:delText>
        </w:r>
        <w:r>
          <w:rPr>
            <w:color w:val="31849B" w:themeColor="accent5" w:themeShade="BF"/>
          </w:rPr>
          <w:delText>/&gt;</w:delText>
        </w:r>
      </w:del>
    </w:p>
    <w:p w14:paraId="61D0B0FD" w14:textId="77777777" w:rsidR="00BB4B67" w:rsidRDefault="00BB4B67" w:rsidP="00BB4B67">
      <w:pPr>
        <w:pStyle w:val="Code"/>
        <w:rPr>
          <w:del w:id="588" w:author="Andreas Kuehne" w:date="2019-06-25T11:18:00Z"/>
        </w:rPr>
      </w:pPr>
      <w:del w:id="589" w:author="Andreas Kuehne" w:date="2019-06-25T11:18:00Z">
        <w:r>
          <w:rPr>
            <w:color w:val="31849B" w:themeColor="accent5" w:themeShade="BF"/>
          </w:rPr>
          <w:delText xml:space="preserve">    &lt;/xs:extension&gt;</w:delText>
        </w:r>
      </w:del>
    </w:p>
    <w:p w14:paraId="1E22D791" w14:textId="77777777" w:rsidR="00BB4B67" w:rsidRDefault="00BB4B67" w:rsidP="00BB4B67">
      <w:pPr>
        <w:pStyle w:val="Code"/>
        <w:rPr>
          <w:del w:id="590" w:author="Andreas Kuehne" w:date="2019-06-25T11:18:00Z"/>
        </w:rPr>
      </w:pPr>
      <w:del w:id="591" w:author="Andreas Kuehne" w:date="2019-06-25T11:18:00Z">
        <w:r>
          <w:rPr>
            <w:color w:val="31849B" w:themeColor="accent5" w:themeShade="BF"/>
          </w:rPr>
          <w:delText xml:space="preserve">  &lt;/xs:simpleContent&gt;</w:delText>
        </w:r>
      </w:del>
    </w:p>
    <w:p w14:paraId="39B4A09B" w14:textId="77777777" w:rsidR="00BB4B67" w:rsidRDefault="00BB4B67" w:rsidP="00BB4B67">
      <w:pPr>
        <w:pStyle w:val="Code"/>
        <w:rPr>
          <w:del w:id="592" w:author="Andreas Kuehne" w:date="2019-06-25T11:18:00Z"/>
        </w:rPr>
      </w:pPr>
      <w:del w:id="593" w:author="Andreas Kuehne" w:date="2019-06-25T11:18:00Z">
        <w:r>
          <w:rPr>
            <w:color w:val="31849B" w:themeColor="accent5" w:themeShade="BF"/>
          </w:rPr>
          <w:delText>&lt;/xs:complexType&gt;</w:delText>
        </w:r>
      </w:del>
    </w:p>
    <w:p w14:paraId="6182265C" w14:textId="77777777" w:rsidR="00BB4B67" w:rsidRDefault="00BB4B67" w:rsidP="00BB4B67">
      <w:pPr>
        <w:spacing w:line="259" w:lineRule="auto"/>
        <w:rPr>
          <w:del w:id="594" w:author="Andreas Kuehne" w:date="2019-06-25T11:18:00Z"/>
        </w:rPr>
      </w:pPr>
      <w:del w:id="595" w:author="Andreas Kuehne" w:date="2019-06-25T11:18:00Z">
        <w:r>
          <w:delText>Each child element of</w:delText>
        </w:r>
        <w:r w:rsidRPr="71C71F8C">
          <w:delText xml:space="preserve"> </w:delText>
        </w:r>
        <w:r>
          <w:rPr>
            <w:rFonts w:ascii="Courier New" w:eastAsia="Courier New" w:hAnsi="Courier New" w:cs="Courier New"/>
          </w:rPr>
          <w:delText>TypedLocator</w:delText>
        </w:r>
        <w:r w:rsidRPr="002062A5">
          <w:rPr>
            <w:rFonts w:ascii="Courier New" w:eastAsia="Courier New" w:hAnsi="Courier New" w:cs="Courier New"/>
          </w:rPr>
          <w:delText>Type</w:delText>
        </w:r>
        <w:r w:rsidRPr="71C71F8C">
          <w:delText xml:space="preserve"> </w:delText>
        </w:r>
        <w:r>
          <w:delText xml:space="preserve">XML element SHALL implement in XML syntax the sub-component that has a name equal to its local name. </w:delText>
        </w:r>
      </w:del>
    </w:p>
    <w:p w14:paraId="59067F45" w14:textId="77777777" w:rsidR="00BB4B67" w:rsidRDefault="00BB4B67" w:rsidP="00BB4B67">
      <w:pPr>
        <w:spacing w:line="259" w:lineRule="auto"/>
        <w:rPr>
          <w:del w:id="596" w:author="Andreas Kuehne" w:date="2019-06-25T11:18:00Z"/>
        </w:rPr>
      </w:pPr>
    </w:p>
    <w:p w14:paraId="08C77683" w14:textId="41293EB8" w:rsidR="00373F1D" w:rsidRDefault="00373F1D" w:rsidP="00373F1D">
      <w:pPr>
        <w:pStyle w:val="berschrift2"/>
        <w:numPr>
          <w:ilvl w:val="1"/>
          <w:numId w:val="3"/>
        </w:numPr>
      </w:pPr>
      <w:bookmarkStart w:id="597" w:name="_Toc3638215"/>
      <w:bookmarkStart w:id="598" w:name="_Toc3729316"/>
      <w:bookmarkStart w:id="599" w:name="_Toc3837639"/>
      <w:bookmarkStart w:id="600" w:name="_Toc5110547"/>
      <w:r>
        <w:t>Element / JSON name lookup tables</w:t>
      </w:r>
      <w:bookmarkEnd w:id="597"/>
      <w:bookmarkEnd w:id="598"/>
      <w:bookmarkEnd w:id="599"/>
      <w:bookmarkEnd w:id="600"/>
    </w:p>
    <w:p w14:paraId="671A46FF" w14:textId="77777777" w:rsidR="00373F1D" w:rsidRDefault="00373F1D" w:rsidP="00373F1D">
      <w:r>
        <w:t>The subsequent table allows to find the names of a component's element for a given JSON member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21E3D8F2" w14:textId="77777777" w:rsidTr="00C06534">
        <w:tc>
          <w:tcPr>
            <w:tcW w:w="4675" w:type="dxa"/>
          </w:tcPr>
          <w:p w14:paraId="76228272" w14:textId="77777777" w:rsidR="00373F1D" w:rsidRPr="00C06534" w:rsidRDefault="00373F1D" w:rsidP="00C06534">
            <w:pPr>
              <w:jc w:val="center"/>
              <w:rPr>
                <w:b/>
              </w:rPr>
            </w:pPr>
            <w:r w:rsidRPr="00C06534">
              <w:rPr>
                <w:b/>
              </w:rPr>
              <w:t>JSON member name</w:t>
            </w:r>
          </w:p>
        </w:tc>
        <w:tc>
          <w:tcPr>
            <w:tcW w:w="4675" w:type="dxa"/>
          </w:tcPr>
          <w:p w14:paraId="24F33924" w14:textId="77777777" w:rsidR="00373F1D" w:rsidRPr="00C06534" w:rsidRDefault="00373F1D" w:rsidP="00C06534">
            <w:pPr>
              <w:jc w:val="center"/>
              <w:rPr>
                <w:b/>
              </w:rPr>
            </w:pPr>
            <w:r w:rsidRPr="00C06534">
              <w:rPr>
                <w:b/>
              </w:rPr>
              <w:t>mapped from element name</w:t>
            </w:r>
          </w:p>
        </w:tc>
      </w:tr>
      <w:tr w:rsidR="00373F1D" w:rsidRPr="00C06534" w14:paraId="0190CE33" w14:textId="77777777" w:rsidTr="00C06534">
        <w:tc>
          <w:tcPr>
            <w:tcW w:w="4675" w:type="dxa"/>
          </w:tcPr>
          <w:p w14:paraId="3D067E9A" w14:textId="77777777" w:rsidR="00373F1D" w:rsidRPr="00C06534" w:rsidRDefault="00373F1D" w:rsidP="00C06534">
            <w:pPr>
              <w:jc w:val="center"/>
              <w:rPr>
                <w:rStyle w:val="Datatype"/>
              </w:rPr>
            </w:pPr>
            <w:r w:rsidRPr="00C06534">
              <w:rPr>
                <w:rStyle w:val="Datatype"/>
              </w:rPr>
              <w:t>authinfo</w:t>
            </w:r>
          </w:p>
        </w:tc>
        <w:tc>
          <w:tcPr>
            <w:tcW w:w="4675" w:type="dxa"/>
          </w:tcPr>
          <w:p w14:paraId="3D33A6BF" w14:textId="77777777" w:rsidR="00373F1D" w:rsidRPr="00C06534" w:rsidRDefault="00373F1D" w:rsidP="00C06534">
            <w:pPr>
              <w:jc w:val="center"/>
              <w:rPr>
                <w:rStyle w:val="Datatype"/>
              </w:rPr>
            </w:pPr>
            <w:r w:rsidRPr="00C06534">
              <w:rPr>
                <w:rStyle w:val="Datatype"/>
              </w:rPr>
              <w:t>AuthInfo</w:t>
            </w:r>
          </w:p>
        </w:tc>
      </w:tr>
      <w:tr w:rsidR="00373F1D" w:rsidRPr="00C06534" w14:paraId="192D9E18" w14:textId="77777777" w:rsidTr="00C06534">
        <w:tc>
          <w:tcPr>
            <w:tcW w:w="4675" w:type="dxa"/>
          </w:tcPr>
          <w:p w14:paraId="2B4321B7" w14:textId="77777777" w:rsidR="00373F1D" w:rsidRPr="00C06534" w:rsidRDefault="00373F1D" w:rsidP="00C06534">
            <w:pPr>
              <w:jc w:val="center"/>
              <w:rPr>
                <w:rStyle w:val="Datatype"/>
              </w:rPr>
            </w:pPr>
            <w:r w:rsidRPr="00C06534">
              <w:rPr>
                <w:rStyle w:val="Datatype"/>
              </w:rPr>
              <w:t>def</w:t>
            </w:r>
          </w:p>
        </w:tc>
        <w:tc>
          <w:tcPr>
            <w:tcW w:w="4675" w:type="dxa"/>
          </w:tcPr>
          <w:p w14:paraId="4971433F" w14:textId="77777777" w:rsidR="00373F1D" w:rsidRPr="00C06534" w:rsidRDefault="00373F1D" w:rsidP="00C06534">
            <w:pPr>
              <w:jc w:val="center"/>
              <w:rPr>
                <w:rStyle w:val="Datatype"/>
              </w:rPr>
            </w:pPr>
            <w:r w:rsidRPr="00C06534">
              <w:rPr>
                <w:rStyle w:val="Datatype"/>
              </w:rPr>
              <w:t>IsDefault</w:t>
            </w:r>
          </w:p>
        </w:tc>
      </w:tr>
      <w:tr w:rsidR="00373F1D" w:rsidRPr="00C06534" w14:paraId="55E6B758" w14:textId="77777777" w:rsidTr="00C06534">
        <w:tc>
          <w:tcPr>
            <w:tcW w:w="4675" w:type="dxa"/>
          </w:tcPr>
          <w:p w14:paraId="0616C48E" w14:textId="77777777" w:rsidR="00373F1D" w:rsidRPr="00C06534" w:rsidRDefault="00373F1D" w:rsidP="00C06534">
            <w:pPr>
              <w:jc w:val="center"/>
              <w:rPr>
                <w:rStyle w:val="Datatype"/>
              </w:rPr>
            </w:pPr>
            <w:r w:rsidRPr="00C06534">
              <w:rPr>
                <w:rStyle w:val="Datatype"/>
              </w:rPr>
              <w:t>ep</w:t>
            </w:r>
          </w:p>
        </w:tc>
        <w:tc>
          <w:tcPr>
            <w:tcW w:w="4675" w:type="dxa"/>
          </w:tcPr>
          <w:p w14:paraId="327F3A27" w14:textId="77777777" w:rsidR="00373F1D" w:rsidRPr="00C06534" w:rsidRDefault="00373F1D" w:rsidP="00C06534">
            <w:pPr>
              <w:jc w:val="center"/>
              <w:rPr>
                <w:rStyle w:val="Datatype"/>
              </w:rPr>
            </w:pPr>
            <w:r w:rsidRPr="00C06534">
              <w:rPr>
                <w:rStyle w:val="Datatype"/>
              </w:rPr>
              <w:t>EarlierPolicy</w:t>
            </w:r>
          </w:p>
        </w:tc>
      </w:tr>
      <w:tr w:rsidR="00373F1D" w:rsidRPr="00C06534" w14:paraId="4515AD5F" w14:textId="77777777" w:rsidTr="00C06534">
        <w:tc>
          <w:tcPr>
            <w:tcW w:w="4675" w:type="dxa"/>
          </w:tcPr>
          <w:p w14:paraId="0F148842" w14:textId="77777777" w:rsidR="00373F1D" w:rsidRPr="00C06534" w:rsidRDefault="00373F1D" w:rsidP="00C06534">
            <w:pPr>
              <w:jc w:val="center"/>
              <w:rPr>
                <w:rStyle w:val="Datatype"/>
              </w:rPr>
            </w:pPr>
            <w:r w:rsidRPr="00C06534">
              <w:rPr>
                <w:rStyle w:val="Datatype"/>
              </w:rPr>
              <w:t>ext</w:t>
            </w:r>
          </w:p>
        </w:tc>
        <w:tc>
          <w:tcPr>
            <w:tcW w:w="4675" w:type="dxa"/>
          </w:tcPr>
          <w:p w14:paraId="21BC04ED" w14:textId="77777777" w:rsidR="00373F1D" w:rsidRPr="00C06534" w:rsidRDefault="00373F1D" w:rsidP="00C06534">
            <w:pPr>
              <w:jc w:val="center"/>
              <w:rPr>
                <w:rStyle w:val="Datatype"/>
              </w:rPr>
            </w:pPr>
            <w:r w:rsidRPr="00C06534">
              <w:rPr>
                <w:rStyle w:val="Datatype"/>
              </w:rPr>
              <w:t>Extension</w:t>
            </w:r>
          </w:p>
        </w:tc>
      </w:tr>
      <w:tr w:rsidR="00373F1D" w:rsidRPr="00C06534" w14:paraId="3AF4F26A" w14:textId="77777777" w:rsidTr="00C06534">
        <w:tc>
          <w:tcPr>
            <w:tcW w:w="4675" w:type="dxa"/>
          </w:tcPr>
          <w:p w14:paraId="6BA8F4F8" w14:textId="77777777" w:rsidR="00373F1D" w:rsidRPr="00C06534" w:rsidRDefault="00373F1D" w:rsidP="00C06534">
            <w:pPr>
              <w:jc w:val="center"/>
              <w:rPr>
                <w:rStyle w:val="Datatype"/>
              </w:rPr>
            </w:pPr>
            <w:r w:rsidRPr="00C06534">
              <w:rPr>
                <w:rStyle w:val="Datatype"/>
              </w:rPr>
              <w:t>fid</w:t>
            </w:r>
          </w:p>
        </w:tc>
        <w:tc>
          <w:tcPr>
            <w:tcW w:w="4675" w:type="dxa"/>
          </w:tcPr>
          <w:p w14:paraId="4BCAB7AB" w14:textId="77777777" w:rsidR="00373F1D" w:rsidRPr="00C06534" w:rsidRDefault="00373F1D" w:rsidP="00C06534">
            <w:pPr>
              <w:jc w:val="center"/>
              <w:rPr>
                <w:rStyle w:val="Datatype"/>
              </w:rPr>
            </w:pPr>
            <w:r w:rsidRPr="00C06534">
              <w:rPr>
                <w:rStyle w:val="Datatype"/>
              </w:rPr>
              <w:t>FormatID</w:t>
            </w:r>
          </w:p>
        </w:tc>
      </w:tr>
      <w:tr w:rsidR="00373F1D" w:rsidRPr="00C06534" w14:paraId="5AF58D82" w14:textId="77777777" w:rsidTr="00C06534">
        <w:tc>
          <w:tcPr>
            <w:tcW w:w="4675" w:type="dxa"/>
          </w:tcPr>
          <w:p w14:paraId="6204976F" w14:textId="77777777" w:rsidR="00373F1D" w:rsidRPr="00C06534" w:rsidRDefault="00373F1D" w:rsidP="00C06534">
            <w:pPr>
              <w:jc w:val="center"/>
              <w:rPr>
                <w:rStyle w:val="Datatype"/>
              </w:rPr>
            </w:pPr>
            <w:r w:rsidRPr="00C06534">
              <w:rPr>
                <w:rStyle w:val="Datatype"/>
              </w:rPr>
              <w:t>form</w:t>
            </w:r>
          </w:p>
        </w:tc>
        <w:tc>
          <w:tcPr>
            <w:tcW w:w="4675" w:type="dxa"/>
          </w:tcPr>
          <w:p w14:paraId="65326FBD" w14:textId="77777777" w:rsidR="00373F1D" w:rsidRPr="00C06534" w:rsidRDefault="00373F1D" w:rsidP="00C06534">
            <w:pPr>
              <w:jc w:val="center"/>
              <w:rPr>
                <w:rStyle w:val="Datatype"/>
              </w:rPr>
            </w:pPr>
            <w:r w:rsidRPr="00C06534">
              <w:rPr>
                <w:rStyle w:val="Datatype"/>
              </w:rPr>
              <w:t>Format</w:t>
            </w:r>
          </w:p>
        </w:tc>
      </w:tr>
      <w:tr w:rsidR="00373F1D" w:rsidRPr="00C06534" w14:paraId="67D34F04" w14:textId="77777777" w:rsidTr="00C06534">
        <w:tc>
          <w:tcPr>
            <w:tcW w:w="4675" w:type="dxa"/>
          </w:tcPr>
          <w:p w14:paraId="1942AAFE" w14:textId="77777777" w:rsidR="00373F1D" w:rsidRPr="00C06534" w:rsidRDefault="00373F1D" w:rsidP="00C06534">
            <w:pPr>
              <w:jc w:val="center"/>
              <w:rPr>
                <w:rStyle w:val="Datatype"/>
              </w:rPr>
            </w:pPr>
            <w:r w:rsidRPr="00C06534">
              <w:rPr>
                <w:rStyle w:val="Datatype"/>
              </w:rPr>
              <w:t>format</w:t>
            </w:r>
          </w:p>
        </w:tc>
        <w:tc>
          <w:tcPr>
            <w:tcW w:w="4675" w:type="dxa"/>
          </w:tcPr>
          <w:p w14:paraId="2DA681EE" w14:textId="77777777" w:rsidR="00373F1D" w:rsidRPr="00C06534" w:rsidRDefault="00373F1D" w:rsidP="00C06534">
            <w:pPr>
              <w:jc w:val="center"/>
              <w:rPr>
                <w:rStyle w:val="Datatype"/>
              </w:rPr>
            </w:pPr>
            <w:r w:rsidRPr="00C06534">
              <w:rPr>
                <w:rStyle w:val="Datatype"/>
              </w:rPr>
              <w:t>Parameter</w:t>
            </w:r>
          </w:p>
        </w:tc>
      </w:tr>
      <w:tr w:rsidR="00373F1D" w:rsidRPr="00C06534" w14:paraId="2B0CD8A1" w14:textId="77777777" w:rsidTr="00C06534">
        <w:tc>
          <w:tcPr>
            <w:tcW w:w="4675" w:type="dxa"/>
          </w:tcPr>
          <w:p w14:paraId="308B3834" w14:textId="77777777" w:rsidR="00373F1D" w:rsidRPr="00C06534" w:rsidRDefault="00373F1D" w:rsidP="00C06534">
            <w:pPr>
              <w:jc w:val="center"/>
              <w:rPr>
                <w:rStyle w:val="Datatype"/>
              </w:rPr>
            </w:pPr>
            <w:r w:rsidRPr="00C06534">
              <w:rPr>
                <w:rStyle w:val="Datatype"/>
              </w:rPr>
              <w:t>ID</w:t>
            </w:r>
          </w:p>
        </w:tc>
        <w:tc>
          <w:tcPr>
            <w:tcW w:w="4675" w:type="dxa"/>
          </w:tcPr>
          <w:p w14:paraId="67F7DE02" w14:textId="77777777" w:rsidR="00373F1D" w:rsidRPr="00C06534" w:rsidRDefault="00373F1D" w:rsidP="00C06534">
            <w:pPr>
              <w:jc w:val="center"/>
              <w:rPr>
                <w:rStyle w:val="Datatype"/>
              </w:rPr>
            </w:pPr>
            <w:r w:rsidRPr="00C06534">
              <w:rPr>
                <w:rStyle w:val="Datatype"/>
              </w:rPr>
              <w:t>Id</w:t>
            </w:r>
          </w:p>
        </w:tc>
      </w:tr>
      <w:tr w:rsidR="00373F1D" w:rsidRPr="00C06534" w14:paraId="27BFF314" w14:textId="77777777" w:rsidTr="00C06534">
        <w:tc>
          <w:tcPr>
            <w:tcW w:w="4675" w:type="dxa"/>
          </w:tcPr>
          <w:p w14:paraId="26DF7387" w14:textId="77777777" w:rsidR="00373F1D" w:rsidRPr="00C06534" w:rsidRDefault="00373F1D" w:rsidP="00C06534">
            <w:pPr>
              <w:jc w:val="center"/>
              <w:rPr>
                <w:rStyle w:val="Datatype"/>
              </w:rPr>
            </w:pPr>
            <w:r w:rsidRPr="00C06534">
              <w:rPr>
                <w:rStyle w:val="Datatype"/>
              </w:rPr>
              <w:t>in</w:t>
            </w:r>
          </w:p>
        </w:tc>
        <w:tc>
          <w:tcPr>
            <w:tcW w:w="4675" w:type="dxa"/>
          </w:tcPr>
          <w:p w14:paraId="655FD01E" w14:textId="77777777" w:rsidR="00373F1D" w:rsidRPr="00C06534" w:rsidRDefault="00373F1D" w:rsidP="00C06534">
            <w:pPr>
              <w:jc w:val="center"/>
              <w:rPr>
                <w:rStyle w:val="Datatype"/>
              </w:rPr>
            </w:pPr>
            <w:r w:rsidRPr="00C06534">
              <w:rPr>
                <w:rStyle w:val="Datatype"/>
              </w:rPr>
              <w:t>Input</w:t>
            </w:r>
          </w:p>
        </w:tc>
      </w:tr>
      <w:tr w:rsidR="00373F1D" w:rsidRPr="00C06534" w14:paraId="01AAAB47" w14:textId="77777777" w:rsidTr="00C06534">
        <w:tc>
          <w:tcPr>
            <w:tcW w:w="4675" w:type="dxa"/>
          </w:tcPr>
          <w:p w14:paraId="09DD1A7D" w14:textId="77777777" w:rsidR="00373F1D" w:rsidRPr="00C06534" w:rsidRDefault="00373F1D" w:rsidP="00C06534">
            <w:pPr>
              <w:jc w:val="center"/>
              <w:rPr>
                <w:rStyle w:val="Datatype"/>
              </w:rPr>
            </w:pPr>
            <w:r w:rsidRPr="00C06534">
              <w:rPr>
                <w:rStyle w:val="Datatype"/>
              </w:rPr>
              <w:t>lang</w:t>
            </w:r>
          </w:p>
        </w:tc>
        <w:tc>
          <w:tcPr>
            <w:tcW w:w="4675" w:type="dxa"/>
          </w:tcPr>
          <w:p w14:paraId="024DE72F" w14:textId="77777777" w:rsidR="00373F1D" w:rsidRPr="00C06534" w:rsidRDefault="00373F1D" w:rsidP="00C06534">
            <w:pPr>
              <w:jc w:val="center"/>
              <w:rPr>
                <w:rStyle w:val="Datatype"/>
              </w:rPr>
            </w:pPr>
            <w:r w:rsidRPr="00C06534">
              <w:rPr>
                <w:rStyle w:val="Datatype"/>
              </w:rPr>
              <w:t>SupportedLanguage</w:t>
            </w:r>
          </w:p>
        </w:tc>
      </w:tr>
      <w:tr w:rsidR="00373F1D" w:rsidRPr="00C06534" w14:paraId="5D7D3253" w14:textId="77777777" w:rsidTr="00C06534">
        <w:tc>
          <w:tcPr>
            <w:tcW w:w="4675" w:type="dxa"/>
          </w:tcPr>
          <w:p w14:paraId="0B7974ED" w14:textId="77777777" w:rsidR="00373F1D" w:rsidRPr="00C06534" w:rsidRDefault="00373F1D" w:rsidP="00C06534">
            <w:pPr>
              <w:jc w:val="center"/>
              <w:rPr>
                <w:rStyle w:val="Datatype"/>
              </w:rPr>
            </w:pPr>
            <w:r w:rsidRPr="00C06534">
              <w:rPr>
                <w:rStyle w:val="Datatype"/>
              </w:rPr>
              <w:t>logo</w:t>
            </w:r>
          </w:p>
        </w:tc>
        <w:tc>
          <w:tcPr>
            <w:tcW w:w="4675" w:type="dxa"/>
          </w:tcPr>
          <w:p w14:paraId="4D876010" w14:textId="77777777" w:rsidR="00373F1D" w:rsidRPr="00C06534" w:rsidRDefault="00373F1D" w:rsidP="00C06534">
            <w:pPr>
              <w:jc w:val="center"/>
              <w:rPr>
                <w:rStyle w:val="Datatype"/>
              </w:rPr>
            </w:pPr>
            <w:r w:rsidRPr="00C06534">
              <w:rPr>
                <w:rStyle w:val="Datatype"/>
              </w:rPr>
              <w:t>Logo</w:t>
            </w:r>
          </w:p>
        </w:tc>
      </w:tr>
      <w:tr w:rsidR="00373F1D" w:rsidRPr="00C06534" w14:paraId="0F79CDEF" w14:textId="77777777" w:rsidTr="00C06534">
        <w:tc>
          <w:tcPr>
            <w:tcW w:w="4675" w:type="dxa"/>
          </w:tcPr>
          <w:p w14:paraId="27009317" w14:textId="694D70D3" w:rsidR="00373F1D" w:rsidRPr="00C06534" w:rsidRDefault="00BB4B67" w:rsidP="00C06534">
            <w:pPr>
              <w:jc w:val="center"/>
              <w:rPr>
                <w:rStyle w:val="Datatype"/>
              </w:rPr>
            </w:pPr>
            <w:del w:id="601" w:author="Andreas Kuehne" w:date="2019-06-25T11:18:00Z">
              <w:r>
                <w:rPr>
                  <w:rStyle w:val="Datatype"/>
                </w:rPr>
                <w:delText>opid</w:delText>
              </w:r>
            </w:del>
            <w:ins w:id="602" w:author="Andreas Kuehne" w:date="2019-06-25T11:18:00Z">
              <w:r w:rsidR="00373F1D" w:rsidRPr="00C06534">
                <w:rPr>
                  <w:rStyle w:val="Datatype"/>
                </w:rPr>
                <w:t>name</w:t>
              </w:r>
            </w:ins>
          </w:p>
        </w:tc>
        <w:tc>
          <w:tcPr>
            <w:tcW w:w="4675" w:type="dxa"/>
          </w:tcPr>
          <w:p w14:paraId="5C179346" w14:textId="5AEE4B08" w:rsidR="00373F1D" w:rsidRPr="00C06534" w:rsidRDefault="00BB4B67" w:rsidP="00C06534">
            <w:pPr>
              <w:jc w:val="center"/>
              <w:rPr>
                <w:rStyle w:val="Datatype"/>
              </w:rPr>
            </w:pPr>
            <w:del w:id="603" w:author="Andreas Kuehne" w:date="2019-06-25T11:18:00Z">
              <w:r>
                <w:rPr>
                  <w:rStyle w:val="Datatype"/>
                </w:rPr>
                <w:delText>OperationIdentifier</w:delText>
              </w:r>
            </w:del>
            <w:ins w:id="604" w:author="Andreas Kuehne" w:date="2019-06-25T11:18:00Z">
              <w:r w:rsidR="00373F1D" w:rsidRPr="00C06534">
                <w:rPr>
                  <w:rStyle w:val="Datatype"/>
                </w:rPr>
                <w:t>Name</w:t>
              </w:r>
            </w:ins>
          </w:p>
        </w:tc>
      </w:tr>
      <w:tr w:rsidR="00373F1D" w:rsidRPr="00C06534" w14:paraId="00605555" w14:textId="77777777" w:rsidTr="00C06534">
        <w:tc>
          <w:tcPr>
            <w:tcW w:w="4675" w:type="dxa"/>
          </w:tcPr>
          <w:p w14:paraId="4EDDF3B5" w14:textId="77777777" w:rsidR="00373F1D" w:rsidRPr="00C06534" w:rsidRDefault="00373F1D" w:rsidP="00C06534">
            <w:pPr>
              <w:jc w:val="center"/>
              <w:rPr>
                <w:rStyle w:val="Datatype"/>
              </w:rPr>
            </w:pPr>
            <w:r w:rsidRPr="00C06534">
              <w:rPr>
                <w:rStyle w:val="Datatype"/>
              </w:rPr>
              <w:t>op</w:t>
            </w:r>
          </w:p>
        </w:tc>
        <w:tc>
          <w:tcPr>
            <w:tcW w:w="4675" w:type="dxa"/>
          </w:tcPr>
          <w:p w14:paraId="33DB5533" w14:textId="77777777" w:rsidR="00373F1D" w:rsidRPr="00C06534" w:rsidRDefault="00373F1D" w:rsidP="00C06534">
            <w:pPr>
              <w:jc w:val="center"/>
              <w:rPr>
                <w:rStyle w:val="Datatype"/>
              </w:rPr>
            </w:pPr>
            <w:r w:rsidRPr="00C06534">
              <w:rPr>
                <w:rStyle w:val="Datatype"/>
              </w:rPr>
              <w:t>Operation</w:t>
            </w:r>
          </w:p>
        </w:tc>
      </w:tr>
      <w:tr w:rsidR="00373F1D" w:rsidRPr="00C06534" w14:paraId="6B189BA4" w14:textId="77777777" w:rsidTr="00C06534">
        <w:tc>
          <w:tcPr>
            <w:tcW w:w="4675" w:type="dxa"/>
          </w:tcPr>
          <w:p w14:paraId="0AB63C27" w14:textId="77777777" w:rsidR="00373F1D" w:rsidRPr="00C06534" w:rsidRDefault="00373F1D" w:rsidP="00C06534">
            <w:pPr>
              <w:jc w:val="center"/>
              <w:rPr>
                <w:rStyle w:val="Datatype"/>
              </w:rPr>
            </w:pPr>
            <w:r w:rsidRPr="00C06534">
              <w:rPr>
                <w:rStyle w:val="Datatype"/>
              </w:rPr>
              <w:t>opt</w:t>
            </w:r>
          </w:p>
        </w:tc>
        <w:tc>
          <w:tcPr>
            <w:tcW w:w="4675" w:type="dxa"/>
          </w:tcPr>
          <w:p w14:paraId="0C2E6656" w14:textId="77777777" w:rsidR="00373F1D" w:rsidRPr="00C06534" w:rsidRDefault="00373F1D" w:rsidP="00C06534">
            <w:pPr>
              <w:jc w:val="center"/>
              <w:rPr>
                <w:rStyle w:val="Datatype"/>
              </w:rPr>
            </w:pPr>
            <w:r w:rsidRPr="00C06534">
              <w:rPr>
                <w:rStyle w:val="Datatype"/>
              </w:rPr>
              <w:t>Option</w:t>
            </w:r>
          </w:p>
        </w:tc>
      </w:tr>
      <w:tr w:rsidR="00373F1D" w:rsidRPr="00C06534" w14:paraId="32851C9E" w14:textId="77777777" w:rsidTr="00C06534">
        <w:tc>
          <w:tcPr>
            <w:tcW w:w="4675" w:type="dxa"/>
          </w:tcPr>
          <w:p w14:paraId="2A17CC2F" w14:textId="77777777" w:rsidR="00373F1D" w:rsidRPr="00C06534" w:rsidRDefault="00373F1D" w:rsidP="00C06534">
            <w:pPr>
              <w:jc w:val="center"/>
              <w:rPr>
                <w:rStyle w:val="Datatype"/>
              </w:rPr>
            </w:pPr>
            <w:r w:rsidRPr="00C06534">
              <w:rPr>
                <w:rStyle w:val="Datatype"/>
              </w:rPr>
              <w:t>out</w:t>
            </w:r>
          </w:p>
        </w:tc>
        <w:tc>
          <w:tcPr>
            <w:tcW w:w="4675" w:type="dxa"/>
          </w:tcPr>
          <w:p w14:paraId="6E00DF58" w14:textId="77777777" w:rsidR="00373F1D" w:rsidRPr="00C06534" w:rsidRDefault="00373F1D" w:rsidP="00C06534">
            <w:pPr>
              <w:jc w:val="center"/>
              <w:rPr>
                <w:rStyle w:val="Datatype"/>
              </w:rPr>
            </w:pPr>
            <w:r w:rsidRPr="00C06534">
              <w:rPr>
                <w:rStyle w:val="Datatype"/>
              </w:rPr>
              <w:t>Output</w:t>
            </w:r>
          </w:p>
        </w:tc>
      </w:tr>
      <w:tr w:rsidR="00373F1D" w:rsidRPr="00C06534" w14:paraId="1BD82236" w14:textId="77777777" w:rsidTr="00C06534">
        <w:tc>
          <w:tcPr>
            <w:tcW w:w="4675" w:type="dxa"/>
          </w:tcPr>
          <w:p w14:paraId="37A7B7BC" w14:textId="77777777" w:rsidR="00373F1D" w:rsidRPr="00C06534" w:rsidRDefault="00373F1D" w:rsidP="00C06534">
            <w:pPr>
              <w:jc w:val="center"/>
              <w:rPr>
                <w:rStyle w:val="Datatype"/>
              </w:rPr>
            </w:pPr>
            <w:r w:rsidRPr="00C06534">
              <w:rPr>
                <w:rStyle w:val="Datatype"/>
              </w:rPr>
              <w:t>pbdef</w:t>
            </w:r>
          </w:p>
        </w:tc>
        <w:tc>
          <w:tcPr>
            <w:tcW w:w="4675" w:type="dxa"/>
          </w:tcPr>
          <w:p w14:paraId="38407513" w14:textId="77777777" w:rsidR="00373F1D" w:rsidRPr="00C06534" w:rsidRDefault="00373F1D" w:rsidP="00C06534">
            <w:pPr>
              <w:jc w:val="center"/>
              <w:rPr>
                <w:rStyle w:val="Datatype"/>
              </w:rPr>
            </w:pPr>
            <w:r w:rsidRPr="00C06534">
              <w:rPr>
                <w:rStyle w:val="Datatype"/>
              </w:rPr>
              <w:t>PolicyByDef</w:t>
            </w:r>
          </w:p>
        </w:tc>
      </w:tr>
      <w:tr w:rsidR="00373F1D" w:rsidRPr="00C06534" w14:paraId="53AB5EDD" w14:textId="77777777" w:rsidTr="00C06534">
        <w:tc>
          <w:tcPr>
            <w:tcW w:w="4675" w:type="dxa"/>
          </w:tcPr>
          <w:p w14:paraId="4DA52FF5" w14:textId="77777777" w:rsidR="00373F1D" w:rsidRPr="00C06534" w:rsidRDefault="00373F1D" w:rsidP="00C06534">
            <w:pPr>
              <w:jc w:val="center"/>
              <w:rPr>
                <w:rStyle w:val="Datatype"/>
              </w:rPr>
            </w:pPr>
            <w:r w:rsidRPr="00C06534">
              <w:rPr>
                <w:rStyle w:val="Datatype"/>
              </w:rPr>
              <w:t>pbref</w:t>
            </w:r>
          </w:p>
        </w:tc>
        <w:tc>
          <w:tcPr>
            <w:tcW w:w="4675" w:type="dxa"/>
          </w:tcPr>
          <w:p w14:paraId="552DA8A3" w14:textId="77777777" w:rsidR="00373F1D" w:rsidRPr="00C06534" w:rsidRDefault="00373F1D" w:rsidP="00C06534">
            <w:pPr>
              <w:jc w:val="center"/>
              <w:rPr>
                <w:rStyle w:val="Datatype"/>
              </w:rPr>
            </w:pPr>
            <w:r w:rsidRPr="00C06534">
              <w:rPr>
                <w:rStyle w:val="Datatype"/>
              </w:rPr>
              <w:t>PolicyByRef</w:t>
            </w:r>
          </w:p>
        </w:tc>
      </w:tr>
      <w:tr w:rsidR="00373F1D" w:rsidRPr="00C06534" w14:paraId="56B8D1A8" w14:textId="77777777" w:rsidTr="00C06534">
        <w:tc>
          <w:tcPr>
            <w:tcW w:w="4675" w:type="dxa"/>
          </w:tcPr>
          <w:p w14:paraId="70632278" w14:textId="02C15FD5" w:rsidR="00373F1D" w:rsidRPr="00C06534" w:rsidRDefault="00BB4B67" w:rsidP="00C06534">
            <w:pPr>
              <w:jc w:val="center"/>
              <w:rPr>
                <w:rStyle w:val="Datatype"/>
              </w:rPr>
            </w:pPr>
            <w:del w:id="605" w:author="Andreas Kuehne" w:date="2019-06-25T11:18:00Z">
              <w:r w:rsidRPr="00C06534">
                <w:rPr>
                  <w:rStyle w:val="Datatype"/>
                </w:rPr>
                <w:delText>p</w:delText>
              </w:r>
              <w:r>
                <w:rPr>
                  <w:rStyle w:val="Datatype"/>
                </w:rPr>
                <w:delText>rf</w:delText>
              </w:r>
              <w:r w:rsidRPr="00C06534">
                <w:rPr>
                  <w:rStyle w:val="Datatype"/>
                </w:rPr>
                <w:delText>id</w:delText>
              </w:r>
            </w:del>
            <w:ins w:id="606" w:author="Andreas Kuehne" w:date="2019-06-25T11:18:00Z">
              <w:r w:rsidR="00373F1D" w:rsidRPr="00C06534">
                <w:rPr>
                  <w:rStyle w:val="Datatype"/>
                </w:rPr>
                <w:t>pid</w:t>
              </w:r>
            </w:ins>
          </w:p>
        </w:tc>
        <w:tc>
          <w:tcPr>
            <w:tcW w:w="4675" w:type="dxa"/>
          </w:tcPr>
          <w:p w14:paraId="262E3BCC" w14:textId="77777777" w:rsidR="00373F1D" w:rsidRPr="00C06534" w:rsidRDefault="00373F1D" w:rsidP="00C06534">
            <w:pPr>
              <w:jc w:val="center"/>
              <w:rPr>
                <w:rStyle w:val="Datatype"/>
              </w:rPr>
            </w:pPr>
            <w:r w:rsidRPr="00C06534">
              <w:rPr>
                <w:rStyle w:val="Datatype"/>
              </w:rPr>
              <w:t>ProfileIdentifier</w:t>
            </w:r>
          </w:p>
        </w:tc>
      </w:tr>
      <w:tr w:rsidR="00373F1D" w:rsidRPr="00C06534" w14:paraId="34298134" w14:textId="77777777" w:rsidTr="00C06534">
        <w:tc>
          <w:tcPr>
            <w:tcW w:w="4675" w:type="dxa"/>
          </w:tcPr>
          <w:p w14:paraId="0B4FFDFD" w14:textId="77777777" w:rsidR="00373F1D" w:rsidRPr="00C06534" w:rsidRDefault="00373F1D" w:rsidP="00C06534">
            <w:pPr>
              <w:jc w:val="center"/>
              <w:rPr>
                <w:rStyle w:val="Datatype"/>
              </w:rPr>
            </w:pPr>
            <w:r w:rsidRPr="00C06534">
              <w:rPr>
                <w:rStyle w:val="Datatype"/>
              </w:rPr>
              <w:t>pol</w:t>
            </w:r>
          </w:p>
        </w:tc>
        <w:tc>
          <w:tcPr>
            <w:tcW w:w="4675" w:type="dxa"/>
          </w:tcPr>
          <w:p w14:paraId="16CF923A" w14:textId="77777777" w:rsidR="00373F1D" w:rsidRPr="00C06534" w:rsidRDefault="00373F1D" w:rsidP="00C06534">
            <w:pPr>
              <w:jc w:val="center"/>
              <w:rPr>
                <w:rStyle w:val="Datatype"/>
              </w:rPr>
            </w:pPr>
            <w:r w:rsidRPr="00C06534">
              <w:rPr>
                <w:rStyle w:val="Datatype"/>
              </w:rPr>
              <w:t>Policy</w:t>
            </w:r>
          </w:p>
        </w:tc>
      </w:tr>
      <w:tr w:rsidR="00373F1D" w:rsidRPr="00C06534" w14:paraId="1BF7C6D3" w14:textId="77777777" w:rsidTr="00C06534">
        <w:tc>
          <w:tcPr>
            <w:tcW w:w="4675" w:type="dxa"/>
          </w:tcPr>
          <w:p w14:paraId="374E8254" w14:textId="77777777" w:rsidR="00373F1D" w:rsidRPr="00C06534" w:rsidRDefault="00373F1D" w:rsidP="00C06534">
            <w:pPr>
              <w:jc w:val="center"/>
              <w:rPr>
                <w:rStyle w:val="Datatype"/>
              </w:rPr>
            </w:pPr>
            <w:r w:rsidRPr="00C06534">
              <w:rPr>
                <w:rStyle w:val="Datatype"/>
              </w:rPr>
              <w:t>polid</w:t>
            </w:r>
          </w:p>
        </w:tc>
        <w:tc>
          <w:tcPr>
            <w:tcW w:w="4675" w:type="dxa"/>
          </w:tcPr>
          <w:p w14:paraId="59EAB392" w14:textId="77777777" w:rsidR="00373F1D" w:rsidRPr="00C06534" w:rsidRDefault="00373F1D" w:rsidP="00C06534">
            <w:pPr>
              <w:jc w:val="center"/>
              <w:rPr>
                <w:rStyle w:val="Datatype"/>
              </w:rPr>
            </w:pPr>
            <w:r w:rsidRPr="00C06534">
              <w:rPr>
                <w:rStyle w:val="Datatype"/>
              </w:rPr>
              <w:t>PolicyID</w:t>
            </w:r>
          </w:p>
        </w:tc>
      </w:tr>
      <w:tr w:rsidR="00373F1D" w:rsidRPr="00C06534" w14:paraId="239B7A61" w14:textId="77777777" w:rsidTr="00C06534">
        <w:tc>
          <w:tcPr>
            <w:tcW w:w="4675" w:type="dxa"/>
          </w:tcPr>
          <w:p w14:paraId="0B935DE1" w14:textId="77777777" w:rsidR="00373F1D" w:rsidRPr="00C06534" w:rsidRDefault="00373F1D" w:rsidP="00C06534">
            <w:pPr>
              <w:jc w:val="center"/>
              <w:rPr>
                <w:rStyle w:val="Datatype"/>
              </w:rPr>
            </w:pPr>
            <w:r w:rsidRPr="00C06534">
              <w:rPr>
                <w:rStyle w:val="Datatype"/>
              </w:rPr>
              <w:t>polloc</w:t>
            </w:r>
          </w:p>
        </w:tc>
        <w:tc>
          <w:tcPr>
            <w:tcW w:w="4675" w:type="dxa"/>
          </w:tcPr>
          <w:p w14:paraId="2F853052" w14:textId="77777777" w:rsidR="00373F1D" w:rsidRPr="00C06534" w:rsidRDefault="00373F1D" w:rsidP="00C06534">
            <w:pPr>
              <w:jc w:val="center"/>
              <w:rPr>
                <w:rStyle w:val="Datatype"/>
              </w:rPr>
            </w:pPr>
            <w:r w:rsidRPr="00C06534">
              <w:rPr>
                <w:rStyle w:val="Datatype"/>
              </w:rPr>
              <w:t>PolicyLocation</w:t>
            </w:r>
          </w:p>
        </w:tc>
      </w:tr>
      <w:tr w:rsidR="00373F1D" w:rsidRPr="00C06534" w14:paraId="75CA5169" w14:textId="77777777" w:rsidTr="00C06534">
        <w:tc>
          <w:tcPr>
            <w:tcW w:w="4675" w:type="dxa"/>
          </w:tcPr>
          <w:p w14:paraId="1EB2A4BF" w14:textId="77777777" w:rsidR="00373F1D" w:rsidRPr="00C06534" w:rsidRDefault="00373F1D" w:rsidP="00C06534">
            <w:pPr>
              <w:jc w:val="center"/>
              <w:rPr>
                <w:rStyle w:val="Datatype"/>
              </w:rPr>
            </w:pPr>
            <w:r w:rsidRPr="00C06534">
              <w:rPr>
                <w:rStyle w:val="Datatype"/>
              </w:rPr>
              <w:t>pre</w:t>
            </w:r>
          </w:p>
        </w:tc>
        <w:tc>
          <w:tcPr>
            <w:tcW w:w="4675" w:type="dxa"/>
          </w:tcPr>
          <w:p w14:paraId="4666EE21" w14:textId="77777777" w:rsidR="00373F1D" w:rsidRPr="00C06534" w:rsidRDefault="00373F1D" w:rsidP="00C06534">
            <w:pPr>
              <w:jc w:val="center"/>
              <w:rPr>
                <w:rStyle w:val="Datatype"/>
              </w:rPr>
            </w:pPr>
            <w:r w:rsidRPr="00C06534">
              <w:rPr>
                <w:rStyle w:val="Datatype"/>
              </w:rPr>
              <w:t>NamespacePrefix</w:t>
            </w:r>
          </w:p>
        </w:tc>
      </w:tr>
      <w:tr w:rsidR="00373F1D" w:rsidRPr="00C06534" w14:paraId="06510EBC" w14:textId="77777777" w:rsidTr="00C06534">
        <w:tc>
          <w:tcPr>
            <w:tcW w:w="4675" w:type="dxa"/>
          </w:tcPr>
          <w:p w14:paraId="6DA218C9" w14:textId="77777777" w:rsidR="00373F1D" w:rsidRPr="00C06534" w:rsidRDefault="00373F1D" w:rsidP="00C06534">
            <w:pPr>
              <w:jc w:val="center"/>
              <w:rPr>
                <w:rStyle w:val="Datatype"/>
              </w:rPr>
            </w:pPr>
            <w:r w:rsidRPr="00C06534">
              <w:rPr>
                <w:rStyle w:val="Datatype"/>
              </w:rPr>
              <w:t>profile</w:t>
            </w:r>
          </w:p>
        </w:tc>
        <w:tc>
          <w:tcPr>
            <w:tcW w:w="4675" w:type="dxa"/>
          </w:tcPr>
          <w:p w14:paraId="7E9DC9BB" w14:textId="77777777" w:rsidR="00373F1D" w:rsidRPr="00C06534" w:rsidRDefault="00373F1D" w:rsidP="00C06534">
            <w:pPr>
              <w:jc w:val="center"/>
              <w:rPr>
                <w:rStyle w:val="Datatype"/>
              </w:rPr>
            </w:pPr>
            <w:r w:rsidRPr="00C06534">
              <w:rPr>
                <w:rStyle w:val="Datatype"/>
              </w:rPr>
              <w:t>Profile</w:t>
            </w:r>
          </w:p>
        </w:tc>
      </w:tr>
      <w:tr w:rsidR="00373F1D" w:rsidRPr="00C06534" w14:paraId="24E43F0F" w14:textId="77777777" w:rsidTr="00C06534">
        <w:tc>
          <w:tcPr>
            <w:tcW w:w="4675" w:type="dxa"/>
          </w:tcPr>
          <w:p w14:paraId="6EAF0940" w14:textId="77777777" w:rsidR="00373F1D" w:rsidRPr="00C06534" w:rsidRDefault="00373F1D" w:rsidP="00C06534">
            <w:pPr>
              <w:jc w:val="center"/>
              <w:rPr>
                <w:rStyle w:val="Datatype"/>
              </w:rPr>
            </w:pPr>
            <w:r w:rsidRPr="00C06534">
              <w:rPr>
                <w:rStyle w:val="Datatype"/>
              </w:rPr>
              <w:t>protocol</w:t>
            </w:r>
          </w:p>
        </w:tc>
        <w:tc>
          <w:tcPr>
            <w:tcW w:w="4675" w:type="dxa"/>
          </w:tcPr>
          <w:p w14:paraId="4C02DCFA" w14:textId="77777777" w:rsidR="00373F1D" w:rsidRPr="00C06534" w:rsidRDefault="00373F1D" w:rsidP="00C06534">
            <w:pPr>
              <w:jc w:val="center"/>
              <w:rPr>
                <w:rStyle w:val="Datatype"/>
              </w:rPr>
            </w:pPr>
            <w:r w:rsidRPr="00C06534">
              <w:rPr>
                <w:rStyle w:val="Datatype"/>
              </w:rPr>
              <w:t>Protocol</w:t>
            </w:r>
          </w:p>
        </w:tc>
      </w:tr>
      <w:tr w:rsidR="00373F1D" w:rsidRPr="00C06534" w14:paraId="32DB7964" w14:textId="77777777" w:rsidTr="00C06534">
        <w:tc>
          <w:tcPr>
            <w:tcW w:w="4675" w:type="dxa"/>
          </w:tcPr>
          <w:p w14:paraId="6353ECED" w14:textId="77777777" w:rsidR="00373F1D" w:rsidRPr="00C06534" w:rsidRDefault="00373F1D" w:rsidP="00C06534">
            <w:pPr>
              <w:jc w:val="center"/>
              <w:rPr>
                <w:rStyle w:val="Datatype"/>
              </w:rPr>
            </w:pPr>
            <w:r w:rsidRPr="00C06534">
              <w:rPr>
                <w:rStyle w:val="Datatype"/>
              </w:rPr>
              <w:t>region</w:t>
            </w:r>
          </w:p>
        </w:tc>
        <w:tc>
          <w:tcPr>
            <w:tcW w:w="4675" w:type="dxa"/>
          </w:tcPr>
          <w:p w14:paraId="25B52F12" w14:textId="77777777" w:rsidR="00373F1D" w:rsidRPr="00C06534" w:rsidRDefault="00373F1D" w:rsidP="00C06534">
            <w:pPr>
              <w:jc w:val="center"/>
              <w:rPr>
                <w:rStyle w:val="Datatype"/>
              </w:rPr>
            </w:pPr>
            <w:r w:rsidRPr="00C06534">
              <w:rPr>
                <w:rStyle w:val="Datatype"/>
              </w:rPr>
              <w:t>Region</w:t>
            </w:r>
          </w:p>
        </w:tc>
      </w:tr>
      <w:tr w:rsidR="00373F1D" w:rsidRPr="00C06534" w14:paraId="49CB49B1" w14:textId="77777777" w:rsidTr="00C06534">
        <w:tc>
          <w:tcPr>
            <w:tcW w:w="4675" w:type="dxa"/>
          </w:tcPr>
          <w:p w14:paraId="28CCBF7B" w14:textId="77777777" w:rsidR="00373F1D" w:rsidRPr="00C06534" w:rsidRDefault="00373F1D" w:rsidP="00C06534">
            <w:pPr>
              <w:jc w:val="center"/>
              <w:rPr>
                <w:rStyle w:val="Datatype"/>
              </w:rPr>
            </w:pPr>
            <w:r w:rsidRPr="00C06534">
              <w:rPr>
                <w:rStyle w:val="Datatype"/>
              </w:rPr>
              <w:t>spec</w:t>
            </w:r>
          </w:p>
        </w:tc>
        <w:tc>
          <w:tcPr>
            <w:tcW w:w="4675" w:type="dxa"/>
          </w:tcPr>
          <w:p w14:paraId="51DA9678" w14:textId="77777777" w:rsidR="00373F1D" w:rsidRPr="00C06534" w:rsidRDefault="00373F1D" w:rsidP="00C06534">
            <w:pPr>
              <w:jc w:val="center"/>
              <w:rPr>
                <w:rStyle w:val="Datatype"/>
              </w:rPr>
            </w:pPr>
            <w:r w:rsidRPr="00C06534">
              <w:rPr>
                <w:rStyle w:val="Datatype"/>
              </w:rPr>
              <w:t>Specification</w:t>
            </w:r>
          </w:p>
        </w:tc>
      </w:tr>
      <w:tr w:rsidR="00BB4B67" w:rsidRPr="00C06534" w14:paraId="3D71FBAD" w14:textId="77777777" w:rsidTr="00BB4B67">
        <w:trPr>
          <w:del w:id="607" w:author="Andreas Kuehne" w:date="2019-06-25T11:18:00Z"/>
        </w:trPr>
        <w:tc>
          <w:tcPr>
            <w:tcW w:w="4675" w:type="dxa"/>
          </w:tcPr>
          <w:p w14:paraId="4F860D66" w14:textId="77777777" w:rsidR="00BB4B67" w:rsidRPr="00C06534" w:rsidRDefault="00BB4B67" w:rsidP="00BB4B67">
            <w:pPr>
              <w:jc w:val="center"/>
              <w:rPr>
                <w:del w:id="608" w:author="Andreas Kuehne" w:date="2019-06-25T11:18:00Z"/>
                <w:rStyle w:val="Datatype"/>
              </w:rPr>
            </w:pPr>
            <w:del w:id="609" w:author="Andreas Kuehne" w:date="2019-06-25T11:18:00Z">
              <w:r>
                <w:rPr>
                  <w:rStyle w:val="Datatype"/>
                </w:rPr>
                <w:delText>type</w:delText>
              </w:r>
            </w:del>
          </w:p>
        </w:tc>
        <w:tc>
          <w:tcPr>
            <w:tcW w:w="4675" w:type="dxa"/>
          </w:tcPr>
          <w:p w14:paraId="64BCE389" w14:textId="77777777" w:rsidR="00BB4B67" w:rsidRPr="00C06534" w:rsidRDefault="00BB4B67" w:rsidP="00BB4B67">
            <w:pPr>
              <w:jc w:val="center"/>
              <w:rPr>
                <w:del w:id="610" w:author="Andreas Kuehne" w:date="2019-06-25T11:18:00Z"/>
                <w:rStyle w:val="Datatype"/>
              </w:rPr>
            </w:pPr>
            <w:del w:id="611" w:author="Andreas Kuehne" w:date="2019-06-25T11:18:00Z">
              <w:r>
                <w:rPr>
                  <w:rStyle w:val="Datatype"/>
                </w:rPr>
                <w:delText>Type</w:delText>
              </w:r>
            </w:del>
          </w:p>
        </w:tc>
      </w:tr>
      <w:tr w:rsidR="00373F1D" w:rsidRPr="00C06534" w14:paraId="6C10DA68" w14:textId="77777777" w:rsidTr="00C06534">
        <w:tc>
          <w:tcPr>
            <w:tcW w:w="4675" w:type="dxa"/>
          </w:tcPr>
          <w:p w14:paraId="16D6EBD0" w14:textId="77777777" w:rsidR="00373F1D" w:rsidRPr="00C06534" w:rsidRDefault="00373F1D" w:rsidP="00C06534">
            <w:pPr>
              <w:jc w:val="center"/>
              <w:rPr>
                <w:rStyle w:val="Datatype"/>
              </w:rPr>
            </w:pPr>
            <w:r w:rsidRPr="00C06534">
              <w:rPr>
                <w:rStyle w:val="Datatype"/>
              </w:rPr>
              <w:t>uri</w:t>
            </w:r>
          </w:p>
        </w:tc>
        <w:tc>
          <w:tcPr>
            <w:tcW w:w="4675" w:type="dxa"/>
          </w:tcPr>
          <w:p w14:paraId="4E213C3D" w14:textId="77777777" w:rsidR="00373F1D" w:rsidRPr="00C06534" w:rsidRDefault="00373F1D" w:rsidP="00C06534">
            <w:pPr>
              <w:jc w:val="center"/>
              <w:rPr>
                <w:rStyle w:val="Datatype"/>
              </w:rPr>
            </w:pPr>
            <w:r w:rsidRPr="00C06534">
              <w:rPr>
                <w:rStyle w:val="Datatype"/>
              </w:rPr>
              <w:t>NamespaceURI</w:t>
            </w:r>
          </w:p>
        </w:tc>
      </w:tr>
      <w:tr w:rsidR="00373F1D" w:rsidRPr="00C06534" w14:paraId="609CA9E0" w14:textId="77777777" w:rsidTr="00C06534">
        <w:tc>
          <w:tcPr>
            <w:tcW w:w="4675" w:type="dxa"/>
          </w:tcPr>
          <w:p w14:paraId="5D97B759" w14:textId="77777777" w:rsidR="00373F1D" w:rsidRPr="00C06534" w:rsidRDefault="00373F1D" w:rsidP="00C06534">
            <w:pPr>
              <w:jc w:val="center"/>
              <w:rPr>
                <w:rStyle w:val="Datatype"/>
              </w:rPr>
            </w:pPr>
            <w:r w:rsidRPr="00C06534">
              <w:rPr>
                <w:rStyle w:val="Datatype"/>
              </w:rPr>
              <w:t>value</w:t>
            </w:r>
          </w:p>
        </w:tc>
        <w:tc>
          <w:tcPr>
            <w:tcW w:w="4675" w:type="dxa"/>
          </w:tcPr>
          <w:p w14:paraId="2061BD02" w14:textId="77777777" w:rsidR="00373F1D" w:rsidRPr="00C06534" w:rsidRDefault="00373F1D" w:rsidP="00C06534">
            <w:pPr>
              <w:jc w:val="center"/>
              <w:rPr>
                <w:rStyle w:val="Datatype"/>
              </w:rPr>
            </w:pPr>
            <w:r w:rsidRPr="00C06534">
              <w:rPr>
                <w:rStyle w:val="Datatype"/>
              </w:rPr>
              <w:t>Value</w:t>
            </w:r>
          </w:p>
        </w:tc>
      </w:tr>
      <w:tr w:rsidR="00373F1D" w:rsidRPr="00C06534" w14:paraId="20F7FB98" w14:textId="77777777" w:rsidTr="00C06534">
        <w:trPr>
          <w:ins w:id="612" w:author="Andreas Kuehne" w:date="2019-06-25T11:18:00Z"/>
        </w:trPr>
        <w:tc>
          <w:tcPr>
            <w:tcW w:w="4675" w:type="dxa"/>
          </w:tcPr>
          <w:p w14:paraId="752DE065" w14:textId="77777777" w:rsidR="00373F1D" w:rsidRPr="00C06534" w:rsidRDefault="00373F1D" w:rsidP="00C06534">
            <w:pPr>
              <w:jc w:val="center"/>
              <w:rPr>
                <w:ins w:id="613" w:author="Andreas Kuehne" w:date="2019-06-25T11:18:00Z"/>
                <w:rStyle w:val="Datatype"/>
              </w:rPr>
            </w:pPr>
            <w:ins w:id="614" w:author="Andreas Kuehne" w:date="2019-06-25T11:18:00Z">
              <w:r w:rsidRPr="00C06534">
                <w:rPr>
                  <w:rStyle w:val="Datatype"/>
                </w:rPr>
                <w:t>version</w:t>
              </w:r>
            </w:ins>
          </w:p>
        </w:tc>
        <w:tc>
          <w:tcPr>
            <w:tcW w:w="4675" w:type="dxa"/>
          </w:tcPr>
          <w:p w14:paraId="7C0683B7" w14:textId="77777777" w:rsidR="00373F1D" w:rsidRPr="00C06534" w:rsidRDefault="00373F1D" w:rsidP="00C06534">
            <w:pPr>
              <w:jc w:val="center"/>
              <w:rPr>
                <w:ins w:id="615" w:author="Andreas Kuehne" w:date="2019-06-25T11:18:00Z"/>
                <w:rStyle w:val="Datatype"/>
              </w:rPr>
            </w:pPr>
            <w:ins w:id="616" w:author="Andreas Kuehne" w:date="2019-06-25T11:18:00Z">
              <w:r w:rsidRPr="00C06534">
                <w:rPr>
                  <w:rStyle w:val="Datatype"/>
                </w:rPr>
                <w:t>Version</w:t>
              </w:r>
            </w:ins>
          </w:p>
        </w:tc>
      </w:tr>
      <w:tr w:rsidR="00373F1D" w:rsidRPr="00C06534" w14:paraId="05379A04" w14:textId="77777777" w:rsidTr="00C06534">
        <w:tc>
          <w:tcPr>
            <w:tcW w:w="4675" w:type="dxa"/>
          </w:tcPr>
          <w:p w14:paraId="647BB049" w14:textId="77777777" w:rsidR="00373F1D" w:rsidRPr="00C06534" w:rsidRDefault="00373F1D" w:rsidP="00C06534">
            <w:pPr>
              <w:jc w:val="center"/>
              <w:rPr>
                <w:rStyle w:val="Datatype"/>
              </w:rPr>
            </w:pPr>
            <w:r w:rsidRPr="00C06534">
              <w:rPr>
                <w:rStyle w:val="Datatype"/>
              </w:rPr>
              <w:t>xsd</w:t>
            </w:r>
          </w:p>
        </w:tc>
        <w:tc>
          <w:tcPr>
            <w:tcW w:w="4675" w:type="dxa"/>
          </w:tcPr>
          <w:p w14:paraId="7826D7F4" w14:textId="77777777" w:rsidR="00373F1D" w:rsidRPr="00C06534" w:rsidRDefault="00373F1D" w:rsidP="00C06534">
            <w:pPr>
              <w:jc w:val="center"/>
              <w:rPr>
                <w:rStyle w:val="Datatype"/>
              </w:rPr>
            </w:pPr>
            <w:r w:rsidRPr="00C06534">
              <w:rPr>
                <w:rStyle w:val="Datatype"/>
              </w:rPr>
              <w:t>Schema</w:t>
            </w:r>
          </w:p>
        </w:tc>
      </w:tr>
    </w:tbl>
    <w:p w14:paraId="411C2DFF" w14:textId="77777777" w:rsidR="00373F1D" w:rsidRPr="00C06534" w:rsidRDefault="00373F1D" w:rsidP="00C06534">
      <w:pPr>
        <w:jc w:val="center"/>
      </w:pPr>
    </w:p>
    <w:p w14:paraId="711D5F5C" w14:textId="77777777" w:rsidR="00373F1D" w:rsidRDefault="00373F1D" w:rsidP="00373F1D">
      <w:r>
        <w:t>The subsequent table allows to find the abbreviated JSON member names for a given element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707A2F7A" w14:textId="77777777" w:rsidTr="00C06534">
        <w:tc>
          <w:tcPr>
            <w:tcW w:w="4675" w:type="dxa"/>
          </w:tcPr>
          <w:p w14:paraId="0EE03074" w14:textId="77777777" w:rsidR="00373F1D" w:rsidRPr="00C06534" w:rsidRDefault="00373F1D" w:rsidP="00C06534">
            <w:pPr>
              <w:jc w:val="center"/>
              <w:rPr>
                <w:b/>
              </w:rPr>
            </w:pPr>
            <w:r w:rsidRPr="00C06534">
              <w:rPr>
                <w:b/>
              </w:rPr>
              <w:t>Element</w:t>
            </w:r>
          </w:p>
        </w:tc>
        <w:tc>
          <w:tcPr>
            <w:tcW w:w="4675" w:type="dxa"/>
          </w:tcPr>
          <w:p w14:paraId="49AF987F" w14:textId="77777777" w:rsidR="00373F1D" w:rsidRPr="00C06534" w:rsidRDefault="00373F1D" w:rsidP="00C06534">
            <w:pPr>
              <w:jc w:val="center"/>
              <w:rPr>
                <w:b/>
              </w:rPr>
            </w:pPr>
            <w:r w:rsidRPr="00C06534">
              <w:rPr>
                <w:b/>
              </w:rPr>
              <w:t>Implementing JSON member name</w:t>
            </w:r>
          </w:p>
        </w:tc>
      </w:tr>
      <w:tr w:rsidR="00373F1D" w14:paraId="4079D78C" w14:textId="77777777" w:rsidTr="00C06534">
        <w:tc>
          <w:tcPr>
            <w:tcW w:w="4675" w:type="dxa"/>
          </w:tcPr>
          <w:p w14:paraId="1A7C5861" w14:textId="77777777" w:rsidR="00373F1D" w:rsidRPr="00EC667A" w:rsidRDefault="00373F1D" w:rsidP="00C06534">
            <w:pPr>
              <w:jc w:val="center"/>
              <w:rPr>
                <w:rStyle w:val="Datatype"/>
              </w:rPr>
            </w:pPr>
            <w:r w:rsidRPr="00EC667A">
              <w:rPr>
                <w:rStyle w:val="Datatype"/>
              </w:rPr>
              <w:t>AuthInfo</w:t>
            </w:r>
          </w:p>
        </w:tc>
        <w:tc>
          <w:tcPr>
            <w:tcW w:w="4675" w:type="dxa"/>
          </w:tcPr>
          <w:p w14:paraId="2F573ADC" w14:textId="77777777" w:rsidR="00373F1D" w:rsidRPr="00EC667A" w:rsidRDefault="00373F1D" w:rsidP="00C06534">
            <w:pPr>
              <w:jc w:val="center"/>
              <w:rPr>
                <w:rStyle w:val="Datatype"/>
              </w:rPr>
            </w:pPr>
            <w:r w:rsidRPr="00EC667A">
              <w:rPr>
                <w:rStyle w:val="Datatype"/>
              </w:rPr>
              <w:t>authinfo</w:t>
            </w:r>
          </w:p>
        </w:tc>
      </w:tr>
      <w:tr w:rsidR="00373F1D" w14:paraId="16A0F55C" w14:textId="77777777" w:rsidTr="00C06534">
        <w:tc>
          <w:tcPr>
            <w:tcW w:w="4675" w:type="dxa"/>
          </w:tcPr>
          <w:p w14:paraId="1D4EF698" w14:textId="77777777" w:rsidR="00373F1D" w:rsidRPr="00EC667A" w:rsidRDefault="00373F1D" w:rsidP="00C06534">
            <w:pPr>
              <w:jc w:val="center"/>
              <w:rPr>
                <w:rStyle w:val="Datatype"/>
              </w:rPr>
            </w:pPr>
            <w:r w:rsidRPr="00EC667A">
              <w:rPr>
                <w:rStyle w:val="Datatype"/>
              </w:rPr>
              <w:t>DigestMethod</w:t>
            </w:r>
          </w:p>
        </w:tc>
        <w:tc>
          <w:tcPr>
            <w:tcW w:w="4675" w:type="dxa"/>
          </w:tcPr>
          <w:p w14:paraId="7956EBCC" w14:textId="77777777" w:rsidR="00373F1D" w:rsidRPr="00EC667A" w:rsidRDefault="00373F1D" w:rsidP="00C06534">
            <w:pPr>
              <w:jc w:val="center"/>
              <w:rPr>
                <w:rStyle w:val="Datatype"/>
              </w:rPr>
            </w:pPr>
            <w:r w:rsidRPr="00EC667A">
              <w:rPr>
                <w:rStyle w:val="Datatype"/>
              </w:rPr>
              <w:t>alg</w:t>
            </w:r>
          </w:p>
        </w:tc>
      </w:tr>
      <w:tr w:rsidR="00373F1D" w14:paraId="4927C701" w14:textId="77777777" w:rsidTr="00C06534">
        <w:tc>
          <w:tcPr>
            <w:tcW w:w="4675" w:type="dxa"/>
          </w:tcPr>
          <w:p w14:paraId="37F194D4" w14:textId="77777777" w:rsidR="00373F1D" w:rsidRPr="00EC667A" w:rsidRDefault="00373F1D" w:rsidP="00C06534">
            <w:pPr>
              <w:jc w:val="center"/>
              <w:rPr>
                <w:rStyle w:val="Datatype"/>
              </w:rPr>
            </w:pPr>
            <w:r w:rsidRPr="00EC667A">
              <w:rPr>
                <w:rStyle w:val="Datatype"/>
              </w:rPr>
              <w:t>DigestValue</w:t>
            </w:r>
          </w:p>
        </w:tc>
        <w:tc>
          <w:tcPr>
            <w:tcW w:w="4675" w:type="dxa"/>
          </w:tcPr>
          <w:p w14:paraId="49E74AA7" w14:textId="77777777" w:rsidR="00373F1D" w:rsidRPr="00EC667A" w:rsidRDefault="00373F1D" w:rsidP="00C06534">
            <w:pPr>
              <w:jc w:val="center"/>
              <w:rPr>
                <w:rStyle w:val="Datatype"/>
              </w:rPr>
            </w:pPr>
            <w:r w:rsidRPr="00EC667A">
              <w:rPr>
                <w:rStyle w:val="Datatype"/>
              </w:rPr>
              <w:t>val</w:t>
            </w:r>
          </w:p>
        </w:tc>
      </w:tr>
      <w:tr w:rsidR="00373F1D" w14:paraId="02F2644F" w14:textId="77777777" w:rsidTr="00C06534">
        <w:tc>
          <w:tcPr>
            <w:tcW w:w="4675" w:type="dxa"/>
          </w:tcPr>
          <w:p w14:paraId="160A3F24" w14:textId="77777777" w:rsidR="00373F1D" w:rsidRPr="00EC667A" w:rsidRDefault="00373F1D" w:rsidP="00C06534">
            <w:pPr>
              <w:jc w:val="center"/>
              <w:rPr>
                <w:rStyle w:val="Datatype"/>
              </w:rPr>
            </w:pPr>
            <w:r w:rsidRPr="00EC667A">
              <w:rPr>
                <w:rStyle w:val="Datatype"/>
              </w:rPr>
              <w:t>EarlierPolicy</w:t>
            </w:r>
          </w:p>
        </w:tc>
        <w:tc>
          <w:tcPr>
            <w:tcW w:w="4675" w:type="dxa"/>
          </w:tcPr>
          <w:p w14:paraId="22251063" w14:textId="77777777" w:rsidR="00373F1D" w:rsidRPr="00EC667A" w:rsidRDefault="00373F1D" w:rsidP="00C06534">
            <w:pPr>
              <w:jc w:val="center"/>
              <w:rPr>
                <w:rStyle w:val="Datatype"/>
              </w:rPr>
            </w:pPr>
            <w:r w:rsidRPr="00EC667A">
              <w:rPr>
                <w:rStyle w:val="Datatype"/>
              </w:rPr>
              <w:t>ep</w:t>
            </w:r>
          </w:p>
        </w:tc>
      </w:tr>
      <w:tr w:rsidR="00373F1D" w14:paraId="1D25C737" w14:textId="77777777" w:rsidTr="00C06534">
        <w:tc>
          <w:tcPr>
            <w:tcW w:w="4675" w:type="dxa"/>
          </w:tcPr>
          <w:p w14:paraId="27FEE2F9" w14:textId="77777777" w:rsidR="00373F1D" w:rsidRPr="00EC667A" w:rsidRDefault="00373F1D" w:rsidP="00C06534">
            <w:pPr>
              <w:jc w:val="center"/>
              <w:rPr>
                <w:rStyle w:val="Datatype"/>
              </w:rPr>
            </w:pPr>
            <w:r w:rsidRPr="00EC667A">
              <w:rPr>
                <w:rStyle w:val="Datatype"/>
              </w:rPr>
              <w:t>Extension</w:t>
            </w:r>
          </w:p>
        </w:tc>
        <w:tc>
          <w:tcPr>
            <w:tcW w:w="4675" w:type="dxa"/>
          </w:tcPr>
          <w:p w14:paraId="78562DBE" w14:textId="77777777" w:rsidR="00373F1D" w:rsidRPr="00EC667A" w:rsidRDefault="00373F1D" w:rsidP="00C06534">
            <w:pPr>
              <w:jc w:val="center"/>
              <w:rPr>
                <w:rStyle w:val="Datatype"/>
              </w:rPr>
            </w:pPr>
            <w:r w:rsidRPr="00EC667A">
              <w:rPr>
                <w:rStyle w:val="Datatype"/>
              </w:rPr>
              <w:t>ext</w:t>
            </w:r>
          </w:p>
        </w:tc>
      </w:tr>
      <w:tr w:rsidR="00373F1D" w14:paraId="0D2398EE" w14:textId="77777777" w:rsidTr="00C06534">
        <w:tc>
          <w:tcPr>
            <w:tcW w:w="4675" w:type="dxa"/>
          </w:tcPr>
          <w:p w14:paraId="4D583FC1" w14:textId="77777777" w:rsidR="00373F1D" w:rsidRPr="00EC667A" w:rsidRDefault="00373F1D" w:rsidP="00C06534">
            <w:pPr>
              <w:jc w:val="center"/>
              <w:rPr>
                <w:rStyle w:val="Datatype"/>
              </w:rPr>
            </w:pPr>
            <w:r w:rsidRPr="00EC667A">
              <w:rPr>
                <w:rStyle w:val="Datatype"/>
              </w:rPr>
              <w:t>Format</w:t>
            </w:r>
          </w:p>
        </w:tc>
        <w:tc>
          <w:tcPr>
            <w:tcW w:w="4675" w:type="dxa"/>
          </w:tcPr>
          <w:p w14:paraId="4D92A07C" w14:textId="77777777" w:rsidR="00373F1D" w:rsidRPr="00EC667A" w:rsidRDefault="00373F1D" w:rsidP="00C06534">
            <w:pPr>
              <w:jc w:val="center"/>
              <w:rPr>
                <w:rStyle w:val="Datatype"/>
              </w:rPr>
            </w:pPr>
            <w:r w:rsidRPr="00EC667A">
              <w:rPr>
                <w:rStyle w:val="Datatype"/>
              </w:rPr>
              <w:t>form</w:t>
            </w:r>
          </w:p>
        </w:tc>
      </w:tr>
      <w:tr w:rsidR="00373F1D" w14:paraId="028B5935" w14:textId="77777777" w:rsidTr="00C06534">
        <w:tc>
          <w:tcPr>
            <w:tcW w:w="4675" w:type="dxa"/>
          </w:tcPr>
          <w:p w14:paraId="29AE9ACF" w14:textId="77777777" w:rsidR="00373F1D" w:rsidRPr="00EC667A" w:rsidRDefault="00373F1D" w:rsidP="00C06534">
            <w:pPr>
              <w:jc w:val="center"/>
              <w:rPr>
                <w:rStyle w:val="Datatype"/>
              </w:rPr>
            </w:pPr>
            <w:r w:rsidRPr="00EC667A">
              <w:rPr>
                <w:rStyle w:val="Datatype"/>
              </w:rPr>
              <w:t>FormatID</w:t>
            </w:r>
          </w:p>
        </w:tc>
        <w:tc>
          <w:tcPr>
            <w:tcW w:w="4675" w:type="dxa"/>
          </w:tcPr>
          <w:p w14:paraId="2A75C174" w14:textId="77777777" w:rsidR="00373F1D" w:rsidRPr="00EC667A" w:rsidRDefault="00373F1D" w:rsidP="00C06534">
            <w:pPr>
              <w:jc w:val="center"/>
              <w:rPr>
                <w:rStyle w:val="Datatype"/>
              </w:rPr>
            </w:pPr>
            <w:r w:rsidRPr="00EC667A">
              <w:rPr>
                <w:rStyle w:val="Datatype"/>
              </w:rPr>
              <w:t>fid</w:t>
            </w:r>
          </w:p>
        </w:tc>
      </w:tr>
      <w:tr w:rsidR="00373F1D" w14:paraId="6530181D" w14:textId="77777777" w:rsidTr="00C06534">
        <w:tc>
          <w:tcPr>
            <w:tcW w:w="4675" w:type="dxa"/>
          </w:tcPr>
          <w:p w14:paraId="36EA0678" w14:textId="77777777" w:rsidR="00373F1D" w:rsidRPr="00EC667A" w:rsidRDefault="00373F1D" w:rsidP="00C06534">
            <w:pPr>
              <w:jc w:val="center"/>
              <w:rPr>
                <w:rStyle w:val="Datatype"/>
              </w:rPr>
            </w:pPr>
            <w:r w:rsidRPr="00EC667A">
              <w:rPr>
                <w:rStyle w:val="Datatype"/>
              </w:rPr>
              <w:t>Id</w:t>
            </w:r>
          </w:p>
        </w:tc>
        <w:tc>
          <w:tcPr>
            <w:tcW w:w="4675" w:type="dxa"/>
          </w:tcPr>
          <w:p w14:paraId="4B06F69F" w14:textId="77777777" w:rsidR="00373F1D" w:rsidRPr="00EC667A" w:rsidRDefault="00373F1D" w:rsidP="00C06534">
            <w:pPr>
              <w:jc w:val="center"/>
              <w:rPr>
                <w:rStyle w:val="Datatype"/>
              </w:rPr>
            </w:pPr>
            <w:r w:rsidRPr="00EC667A">
              <w:rPr>
                <w:rStyle w:val="Datatype"/>
              </w:rPr>
              <w:t>ID</w:t>
            </w:r>
          </w:p>
        </w:tc>
      </w:tr>
      <w:tr w:rsidR="00373F1D" w14:paraId="47E41779" w14:textId="77777777" w:rsidTr="00C06534">
        <w:tc>
          <w:tcPr>
            <w:tcW w:w="4675" w:type="dxa"/>
          </w:tcPr>
          <w:p w14:paraId="0119EF06" w14:textId="77777777" w:rsidR="00373F1D" w:rsidRPr="00EC667A" w:rsidRDefault="00373F1D" w:rsidP="00C06534">
            <w:pPr>
              <w:jc w:val="center"/>
              <w:rPr>
                <w:rStyle w:val="Datatype"/>
              </w:rPr>
            </w:pPr>
            <w:r w:rsidRPr="00EC667A">
              <w:rPr>
                <w:rStyle w:val="Datatype"/>
              </w:rPr>
              <w:t>Input</w:t>
            </w:r>
          </w:p>
        </w:tc>
        <w:tc>
          <w:tcPr>
            <w:tcW w:w="4675" w:type="dxa"/>
          </w:tcPr>
          <w:p w14:paraId="5AF36E87" w14:textId="77777777" w:rsidR="00373F1D" w:rsidRPr="00EC667A" w:rsidRDefault="00373F1D" w:rsidP="00C06534">
            <w:pPr>
              <w:jc w:val="center"/>
              <w:rPr>
                <w:rStyle w:val="Datatype"/>
              </w:rPr>
            </w:pPr>
            <w:r w:rsidRPr="00EC667A">
              <w:rPr>
                <w:rStyle w:val="Datatype"/>
              </w:rPr>
              <w:t>in</w:t>
            </w:r>
          </w:p>
        </w:tc>
      </w:tr>
      <w:tr w:rsidR="00373F1D" w14:paraId="0891ED5B" w14:textId="77777777" w:rsidTr="00C06534">
        <w:tc>
          <w:tcPr>
            <w:tcW w:w="4675" w:type="dxa"/>
          </w:tcPr>
          <w:p w14:paraId="14654783" w14:textId="77777777" w:rsidR="00373F1D" w:rsidRPr="00EC667A" w:rsidRDefault="00373F1D" w:rsidP="00C06534">
            <w:pPr>
              <w:jc w:val="center"/>
              <w:rPr>
                <w:rStyle w:val="Datatype"/>
              </w:rPr>
            </w:pPr>
            <w:r w:rsidRPr="00EC667A">
              <w:rPr>
                <w:rStyle w:val="Datatype"/>
              </w:rPr>
              <w:t>IsDefault</w:t>
            </w:r>
          </w:p>
        </w:tc>
        <w:tc>
          <w:tcPr>
            <w:tcW w:w="4675" w:type="dxa"/>
          </w:tcPr>
          <w:p w14:paraId="0C753C2B" w14:textId="77777777" w:rsidR="00373F1D" w:rsidRPr="00EC667A" w:rsidRDefault="00373F1D" w:rsidP="00C06534">
            <w:pPr>
              <w:jc w:val="center"/>
              <w:rPr>
                <w:rStyle w:val="Datatype"/>
              </w:rPr>
            </w:pPr>
            <w:r w:rsidRPr="00EC667A">
              <w:rPr>
                <w:rStyle w:val="Datatype"/>
              </w:rPr>
              <w:t>def</w:t>
            </w:r>
          </w:p>
        </w:tc>
      </w:tr>
      <w:tr w:rsidR="00373F1D" w14:paraId="4415CEF3" w14:textId="77777777" w:rsidTr="00C06534">
        <w:tc>
          <w:tcPr>
            <w:tcW w:w="4675" w:type="dxa"/>
          </w:tcPr>
          <w:p w14:paraId="614B6438" w14:textId="77777777" w:rsidR="00373F1D" w:rsidRPr="00EC667A" w:rsidRDefault="00373F1D" w:rsidP="00C06534">
            <w:pPr>
              <w:jc w:val="center"/>
              <w:rPr>
                <w:rStyle w:val="Datatype"/>
              </w:rPr>
            </w:pPr>
            <w:r w:rsidRPr="00EC667A">
              <w:rPr>
                <w:rStyle w:val="Datatype"/>
              </w:rPr>
              <w:t>Logo</w:t>
            </w:r>
          </w:p>
        </w:tc>
        <w:tc>
          <w:tcPr>
            <w:tcW w:w="4675" w:type="dxa"/>
          </w:tcPr>
          <w:p w14:paraId="24509FF9" w14:textId="77777777" w:rsidR="00373F1D" w:rsidRPr="00EC667A" w:rsidRDefault="00373F1D" w:rsidP="00C06534">
            <w:pPr>
              <w:jc w:val="center"/>
              <w:rPr>
                <w:rStyle w:val="Datatype"/>
              </w:rPr>
            </w:pPr>
            <w:r w:rsidRPr="00EC667A">
              <w:rPr>
                <w:rStyle w:val="Datatype"/>
              </w:rPr>
              <w:t>logo</w:t>
            </w:r>
          </w:p>
        </w:tc>
      </w:tr>
      <w:tr w:rsidR="00373F1D" w14:paraId="39E75BF7" w14:textId="77777777" w:rsidTr="00C06534">
        <w:trPr>
          <w:ins w:id="617" w:author="Andreas Kuehne" w:date="2019-06-25T11:18:00Z"/>
        </w:trPr>
        <w:tc>
          <w:tcPr>
            <w:tcW w:w="4675" w:type="dxa"/>
          </w:tcPr>
          <w:p w14:paraId="13B122A9" w14:textId="77777777" w:rsidR="00373F1D" w:rsidRPr="00EC667A" w:rsidRDefault="00373F1D" w:rsidP="00C06534">
            <w:pPr>
              <w:jc w:val="center"/>
              <w:rPr>
                <w:ins w:id="618" w:author="Andreas Kuehne" w:date="2019-06-25T11:18:00Z"/>
                <w:rStyle w:val="Datatype"/>
              </w:rPr>
            </w:pPr>
            <w:ins w:id="619" w:author="Andreas Kuehne" w:date="2019-06-25T11:18:00Z">
              <w:r w:rsidRPr="00EC667A">
                <w:rPr>
                  <w:rStyle w:val="Datatype"/>
                </w:rPr>
                <w:t>Name</w:t>
              </w:r>
            </w:ins>
          </w:p>
        </w:tc>
        <w:tc>
          <w:tcPr>
            <w:tcW w:w="4675" w:type="dxa"/>
          </w:tcPr>
          <w:p w14:paraId="0D8B73D5" w14:textId="77777777" w:rsidR="00373F1D" w:rsidRPr="00EC667A" w:rsidRDefault="00373F1D" w:rsidP="00C06534">
            <w:pPr>
              <w:jc w:val="center"/>
              <w:rPr>
                <w:ins w:id="620" w:author="Andreas Kuehne" w:date="2019-06-25T11:18:00Z"/>
                <w:rStyle w:val="Datatype"/>
              </w:rPr>
            </w:pPr>
            <w:ins w:id="621" w:author="Andreas Kuehne" w:date="2019-06-25T11:18:00Z">
              <w:r w:rsidRPr="00EC667A">
                <w:rPr>
                  <w:rStyle w:val="Datatype"/>
                </w:rPr>
                <w:t>name</w:t>
              </w:r>
            </w:ins>
          </w:p>
        </w:tc>
      </w:tr>
      <w:tr w:rsidR="00373F1D" w14:paraId="436CF630" w14:textId="77777777" w:rsidTr="00C06534">
        <w:tc>
          <w:tcPr>
            <w:tcW w:w="4675" w:type="dxa"/>
          </w:tcPr>
          <w:p w14:paraId="7BBFE54C" w14:textId="77777777" w:rsidR="00373F1D" w:rsidRPr="00EC667A" w:rsidRDefault="00373F1D" w:rsidP="00C06534">
            <w:pPr>
              <w:jc w:val="center"/>
              <w:rPr>
                <w:rStyle w:val="Datatype"/>
              </w:rPr>
            </w:pPr>
            <w:r w:rsidRPr="00EC667A">
              <w:rPr>
                <w:rStyle w:val="Datatype"/>
              </w:rPr>
              <w:t>NamespacePrefix</w:t>
            </w:r>
          </w:p>
        </w:tc>
        <w:tc>
          <w:tcPr>
            <w:tcW w:w="4675" w:type="dxa"/>
          </w:tcPr>
          <w:p w14:paraId="0BCC9B42" w14:textId="77777777" w:rsidR="00373F1D" w:rsidRPr="00EC667A" w:rsidRDefault="00373F1D" w:rsidP="00C06534">
            <w:pPr>
              <w:jc w:val="center"/>
              <w:rPr>
                <w:rStyle w:val="Datatype"/>
              </w:rPr>
            </w:pPr>
            <w:r w:rsidRPr="00EC667A">
              <w:rPr>
                <w:rStyle w:val="Datatype"/>
              </w:rPr>
              <w:t>pre</w:t>
            </w:r>
          </w:p>
        </w:tc>
      </w:tr>
      <w:tr w:rsidR="00373F1D" w14:paraId="518E2672" w14:textId="77777777" w:rsidTr="00C06534">
        <w:tc>
          <w:tcPr>
            <w:tcW w:w="4675" w:type="dxa"/>
          </w:tcPr>
          <w:p w14:paraId="462D66A7" w14:textId="77777777" w:rsidR="00373F1D" w:rsidRPr="00EC667A" w:rsidRDefault="00373F1D" w:rsidP="00C06534">
            <w:pPr>
              <w:jc w:val="center"/>
              <w:rPr>
                <w:rStyle w:val="Datatype"/>
              </w:rPr>
            </w:pPr>
            <w:r w:rsidRPr="00EC667A">
              <w:rPr>
                <w:rStyle w:val="Datatype"/>
              </w:rPr>
              <w:t>NamespaceURI</w:t>
            </w:r>
          </w:p>
        </w:tc>
        <w:tc>
          <w:tcPr>
            <w:tcW w:w="4675" w:type="dxa"/>
          </w:tcPr>
          <w:p w14:paraId="56C7FEFD" w14:textId="77777777" w:rsidR="00373F1D" w:rsidRPr="00EC667A" w:rsidRDefault="00373F1D" w:rsidP="00C06534">
            <w:pPr>
              <w:jc w:val="center"/>
              <w:rPr>
                <w:rStyle w:val="Datatype"/>
              </w:rPr>
            </w:pPr>
            <w:r w:rsidRPr="00EC667A">
              <w:rPr>
                <w:rStyle w:val="Datatype"/>
              </w:rPr>
              <w:t>uri</w:t>
            </w:r>
          </w:p>
        </w:tc>
      </w:tr>
      <w:tr w:rsidR="00373F1D" w14:paraId="5DFD6A02" w14:textId="77777777" w:rsidTr="00C06534">
        <w:tc>
          <w:tcPr>
            <w:tcW w:w="4675" w:type="dxa"/>
          </w:tcPr>
          <w:p w14:paraId="5565CAE4" w14:textId="77777777" w:rsidR="00373F1D" w:rsidRPr="00EC667A" w:rsidRDefault="00373F1D" w:rsidP="00C06534">
            <w:pPr>
              <w:jc w:val="center"/>
              <w:rPr>
                <w:rStyle w:val="Datatype"/>
              </w:rPr>
            </w:pPr>
            <w:r w:rsidRPr="00EC667A">
              <w:rPr>
                <w:rStyle w:val="Datatype"/>
              </w:rPr>
              <w:t>Operation</w:t>
            </w:r>
          </w:p>
        </w:tc>
        <w:tc>
          <w:tcPr>
            <w:tcW w:w="4675" w:type="dxa"/>
          </w:tcPr>
          <w:p w14:paraId="3D2560C0" w14:textId="77777777" w:rsidR="00373F1D" w:rsidRPr="00EC667A" w:rsidRDefault="00373F1D" w:rsidP="00C06534">
            <w:pPr>
              <w:jc w:val="center"/>
              <w:rPr>
                <w:rStyle w:val="Datatype"/>
              </w:rPr>
            </w:pPr>
            <w:r w:rsidRPr="00EC667A">
              <w:rPr>
                <w:rStyle w:val="Datatype"/>
              </w:rPr>
              <w:t>op</w:t>
            </w:r>
          </w:p>
        </w:tc>
      </w:tr>
      <w:tr w:rsidR="00BB4B67" w14:paraId="5AB6F58A" w14:textId="77777777" w:rsidTr="00BB4B67">
        <w:trPr>
          <w:del w:id="622" w:author="Andreas Kuehne" w:date="2019-06-25T11:18:00Z"/>
        </w:trPr>
        <w:tc>
          <w:tcPr>
            <w:tcW w:w="4675" w:type="dxa"/>
          </w:tcPr>
          <w:p w14:paraId="58D0EDD1" w14:textId="77777777" w:rsidR="00BB4B67" w:rsidRPr="00EC667A" w:rsidRDefault="00BB4B67" w:rsidP="00BB4B67">
            <w:pPr>
              <w:jc w:val="center"/>
              <w:rPr>
                <w:del w:id="623" w:author="Andreas Kuehne" w:date="2019-06-25T11:18:00Z"/>
                <w:rStyle w:val="Datatype"/>
              </w:rPr>
            </w:pPr>
            <w:del w:id="624" w:author="Andreas Kuehne" w:date="2019-06-25T11:18:00Z">
              <w:r>
                <w:rPr>
                  <w:rStyle w:val="Datatype"/>
                </w:rPr>
                <w:delText>OperationIdentifier</w:delText>
              </w:r>
            </w:del>
          </w:p>
        </w:tc>
        <w:tc>
          <w:tcPr>
            <w:tcW w:w="4675" w:type="dxa"/>
          </w:tcPr>
          <w:p w14:paraId="62406030" w14:textId="77777777" w:rsidR="00BB4B67" w:rsidRPr="00EC667A" w:rsidRDefault="00BB4B67" w:rsidP="00BB4B67">
            <w:pPr>
              <w:jc w:val="center"/>
              <w:rPr>
                <w:del w:id="625" w:author="Andreas Kuehne" w:date="2019-06-25T11:18:00Z"/>
                <w:rStyle w:val="Datatype"/>
              </w:rPr>
            </w:pPr>
            <w:del w:id="626" w:author="Andreas Kuehne" w:date="2019-06-25T11:18:00Z">
              <w:r>
                <w:rPr>
                  <w:rStyle w:val="Datatype"/>
                </w:rPr>
                <w:delText>opid</w:delText>
              </w:r>
            </w:del>
          </w:p>
        </w:tc>
      </w:tr>
      <w:tr w:rsidR="00373F1D" w14:paraId="3F697727" w14:textId="77777777" w:rsidTr="00C06534">
        <w:tc>
          <w:tcPr>
            <w:tcW w:w="4675" w:type="dxa"/>
          </w:tcPr>
          <w:p w14:paraId="5DD8BAC6" w14:textId="77777777" w:rsidR="00373F1D" w:rsidRPr="00EC667A" w:rsidRDefault="00373F1D" w:rsidP="00C06534">
            <w:pPr>
              <w:jc w:val="center"/>
              <w:rPr>
                <w:rStyle w:val="Datatype"/>
              </w:rPr>
            </w:pPr>
            <w:r w:rsidRPr="00EC667A">
              <w:rPr>
                <w:rStyle w:val="Datatype"/>
              </w:rPr>
              <w:t>Option</w:t>
            </w:r>
          </w:p>
        </w:tc>
        <w:tc>
          <w:tcPr>
            <w:tcW w:w="4675" w:type="dxa"/>
          </w:tcPr>
          <w:p w14:paraId="5E8214EB" w14:textId="77777777" w:rsidR="00373F1D" w:rsidRPr="00EC667A" w:rsidRDefault="00373F1D" w:rsidP="00C06534">
            <w:pPr>
              <w:jc w:val="center"/>
              <w:rPr>
                <w:rStyle w:val="Datatype"/>
              </w:rPr>
            </w:pPr>
            <w:r w:rsidRPr="00EC667A">
              <w:rPr>
                <w:rStyle w:val="Datatype"/>
              </w:rPr>
              <w:t>opt</w:t>
            </w:r>
          </w:p>
        </w:tc>
      </w:tr>
      <w:tr w:rsidR="00373F1D" w14:paraId="775A0181" w14:textId="77777777" w:rsidTr="00C06534">
        <w:tc>
          <w:tcPr>
            <w:tcW w:w="4675" w:type="dxa"/>
          </w:tcPr>
          <w:p w14:paraId="4C0CEFB4" w14:textId="77777777" w:rsidR="00373F1D" w:rsidRPr="00EC667A" w:rsidRDefault="00373F1D" w:rsidP="00C06534">
            <w:pPr>
              <w:jc w:val="center"/>
              <w:rPr>
                <w:rStyle w:val="Datatype"/>
              </w:rPr>
            </w:pPr>
            <w:r w:rsidRPr="00EC667A">
              <w:rPr>
                <w:rStyle w:val="Datatype"/>
              </w:rPr>
              <w:t>Output</w:t>
            </w:r>
          </w:p>
        </w:tc>
        <w:tc>
          <w:tcPr>
            <w:tcW w:w="4675" w:type="dxa"/>
          </w:tcPr>
          <w:p w14:paraId="2754B2BF" w14:textId="77777777" w:rsidR="00373F1D" w:rsidRPr="00EC667A" w:rsidRDefault="00373F1D" w:rsidP="00C06534">
            <w:pPr>
              <w:jc w:val="center"/>
              <w:rPr>
                <w:rStyle w:val="Datatype"/>
              </w:rPr>
            </w:pPr>
            <w:r w:rsidRPr="00EC667A">
              <w:rPr>
                <w:rStyle w:val="Datatype"/>
              </w:rPr>
              <w:t>out</w:t>
            </w:r>
          </w:p>
        </w:tc>
      </w:tr>
      <w:tr w:rsidR="00373F1D" w14:paraId="0B1E407E" w14:textId="77777777" w:rsidTr="00C06534">
        <w:tc>
          <w:tcPr>
            <w:tcW w:w="4675" w:type="dxa"/>
          </w:tcPr>
          <w:p w14:paraId="52F8B3F0" w14:textId="77777777" w:rsidR="00373F1D" w:rsidRPr="00EC667A" w:rsidRDefault="00373F1D" w:rsidP="00C06534">
            <w:pPr>
              <w:jc w:val="center"/>
              <w:rPr>
                <w:rStyle w:val="Datatype"/>
              </w:rPr>
            </w:pPr>
            <w:r w:rsidRPr="00EC667A">
              <w:rPr>
                <w:rStyle w:val="Datatype"/>
              </w:rPr>
              <w:t>Parameter</w:t>
            </w:r>
          </w:p>
        </w:tc>
        <w:tc>
          <w:tcPr>
            <w:tcW w:w="4675" w:type="dxa"/>
          </w:tcPr>
          <w:p w14:paraId="2A1BE49E" w14:textId="77777777" w:rsidR="00373F1D" w:rsidRPr="00EC667A" w:rsidRDefault="00373F1D" w:rsidP="00C06534">
            <w:pPr>
              <w:jc w:val="center"/>
              <w:rPr>
                <w:rStyle w:val="Datatype"/>
              </w:rPr>
            </w:pPr>
            <w:r w:rsidRPr="00EC667A">
              <w:rPr>
                <w:rStyle w:val="Datatype"/>
              </w:rPr>
              <w:t>format</w:t>
            </w:r>
          </w:p>
        </w:tc>
      </w:tr>
      <w:tr w:rsidR="00373F1D" w14:paraId="3AE7D368" w14:textId="77777777" w:rsidTr="00C06534">
        <w:tc>
          <w:tcPr>
            <w:tcW w:w="4675" w:type="dxa"/>
          </w:tcPr>
          <w:p w14:paraId="229CD301" w14:textId="77777777" w:rsidR="00373F1D" w:rsidRPr="00EC667A" w:rsidRDefault="00373F1D" w:rsidP="00C06534">
            <w:pPr>
              <w:jc w:val="center"/>
              <w:rPr>
                <w:rStyle w:val="Datatype"/>
              </w:rPr>
            </w:pPr>
            <w:r w:rsidRPr="00EC667A">
              <w:rPr>
                <w:rStyle w:val="Datatype"/>
              </w:rPr>
              <w:t>Policy</w:t>
            </w:r>
          </w:p>
        </w:tc>
        <w:tc>
          <w:tcPr>
            <w:tcW w:w="4675" w:type="dxa"/>
          </w:tcPr>
          <w:p w14:paraId="75578DCC" w14:textId="77777777" w:rsidR="00373F1D" w:rsidRPr="00EC667A" w:rsidRDefault="00373F1D" w:rsidP="00C06534">
            <w:pPr>
              <w:jc w:val="center"/>
              <w:rPr>
                <w:rStyle w:val="Datatype"/>
              </w:rPr>
            </w:pPr>
            <w:r w:rsidRPr="00EC667A">
              <w:rPr>
                <w:rStyle w:val="Datatype"/>
              </w:rPr>
              <w:t>pol</w:t>
            </w:r>
          </w:p>
        </w:tc>
      </w:tr>
      <w:tr w:rsidR="00373F1D" w14:paraId="38F2F3F4" w14:textId="77777777" w:rsidTr="00C06534">
        <w:tc>
          <w:tcPr>
            <w:tcW w:w="4675" w:type="dxa"/>
          </w:tcPr>
          <w:p w14:paraId="6AA5FFD7" w14:textId="77777777" w:rsidR="00373F1D" w:rsidRPr="00EC667A" w:rsidRDefault="00373F1D" w:rsidP="00C06534">
            <w:pPr>
              <w:jc w:val="center"/>
              <w:rPr>
                <w:rStyle w:val="Datatype"/>
              </w:rPr>
            </w:pPr>
            <w:r w:rsidRPr="00EC667A">
              <w:rPr>
                <w:rStyle w:val="Datatype"/>
              </w:rPr>
              <w:t>PolicyByDef</w:t>
            </w:r>
          </w:p>
        </w:tc>
        <w:tc>
          <w:tcPr>
            <w:tcW w:w="4675" w:type="dxa"/>
          </w:tcPr>
          <w:p w14:paraId="7D54CABF" w14:textId="77777777" w:rsidR="00373F1D" w:rsidRPr="00EC667A" w:rsidRDefault="00373F1D" w:rsidP="00C06534">
            <w:pPr>
              <w:jc w:val="center"/>
              <w:rPr>
                <w:rStyle w:val="Datatype"/>
              </w:rPr>
            </w:pPr>
            <w:r w:rsidRPr="00EC667A">
              <w:rPr>
                <w:rStyle w:val="Datatype"/>
              </w:rPr>
              <w:t>pbdef</w:t>
            </w:r>
          </w:p>
        </w:tc>
      </w:tr>
      <w:tr w:rsidR="00373F1D" w14:paraId="45A4A089" w14:textId="77777777" w:rsidTr="00C06534">
        <w:tc>
          <w:tcPr>
            <w:tcW w:w="4675" w:type="dxa"/>
          </w:tcPr>
          <w:p w14:paraId="5B85A723" w14:textId="77777777" w:rsidR="00373F1D" w:rsidRPr="00EC667A" w:rsidRDefault="00373F1D" w:rsidP="00C06534">
            <w:pPr>
              <w:jc w:val="center"/>
              <w:rPr>
                <w:rStyle w:val="Datatype"/>
              </w:rPr>
            </w:pPr>
            <w:r w:rsidRPr="00EC667A">
              <w:rPr>
                <w:rStyle w:val="Datatype"/>
              </w:rPr>
              <w:t>PolicyByRef</w:t>
            </w:r>
          </w:p>
        </w:tc>
        <w:tc>
          <w:tcPr>
            <w:tcW w:w="4675" w:type="dxa"/>
          </w:tcPr>
          <w:p w14:paraId="3169DF34" w14:textId="77777777" w:rsidR="00373F1D" w:rsidRPr="00EC667A" w:rsidRDefault="00373F1D" w:rsidP="00C06534">
            <w:pPr>
              <w:jc w:val="center"/>
              <w:rPr>
                <w:rStyle w:val="Datatype"/>
              </w:rPr>
            </w:pPr>
            <w:r w:rsidRPr="00EC667A">
              <w:rPr>
                <w:rStyle w:val="Datatype"/>
              </w:rPr>
              <w:t>pbref</w:t>
            </w:r>
          </w:p>
        </w:tc>
      </w:tr>
      <w:tr w:rsidR="00373F1D" w14:paraId="1BF186CA" w14:textId="77777777" w:rsidTr="00C06534">
        <w:tc>
          <w:tcPr>
            <w:tcW w:w="4675" w:type="dxa"/>
          </w:tcPr>
          <w:p w14:paraId="57AF8F05" w14:textId="77777777" w:rsidR="00373F1D" w:rsidRPr="00EC667A" w:rsidRDefault="00373F1D" w:rsidP="00C06534">
            <w:pPr>
              <w:jc w:val="center"/>
              <w:rPr>
                <w:rStyle w:val="Datatype"/>
              </w:rPr>
            </w:pPr>
            <w:r w:rsidRPr="00EC667A">
              <w:rPr>
                <w:rStyle w:val="Datatype"/>
              </w:rPr>
              <w:t>PolicyID</w:t>
            </w:r>
          </w:p>
        </w:tc>
        <w:tc>
          <w:tcPr>
            <w:tcW w:w="4675" w:type="dxa"/>
          </w:tcPr>
          <w:p w14:paraId="050E9833" w14:textId="77777777" w:rsidR="00373F1D" w:rsidRPr="00EC667A" w:rsidRDefault="00373F1D" w:rsidP="00C06534">
            <w:pPr>
              <w:jc w:val="center"/>
              <w:rPr>
                <w:rStyle w:val="Datatype"/>
              </w:rPr>
            </w:pPr>
            <w:r w:rsidRPr="00EC667A">
              <w:rPr>
                <w:rStyle w:val="Datatype"/>
              </w:rPr>
              <w:t>polid</w:t>
            </w:r>
          </w:p>
        </w:tc>
      </w:tr>
      <w:tr w:rsidR="00373F1D" w14:paraId="418E4AAE" w14:textId="77777777" w:rsidTr="00C06534">
        <w:tc>
          <w:tcPr>
            <w:tcW w:w="4675" w:type="dxa"/>
          </w:tcPr>
          <w:p w14:paraId="1BCCB7F2" w14:textId="77777777" w:rsidR="00373F1D" w:rsidRPr="00EC667A" w:rsidRDefault="00373F1D" w:rsidP="00C06534">
            <w:pPr>
              <w:jc w:val="center"/>
              <w:rPr>
                <w:rStyle w:val="Datatype"/>
              </w:rPr>
            </w:pPr>
            <w:r w:rsidRPr="00EC667A">
              <w:rPr>
                <w:rStyle w:val="Datatype"/>
              </w:rPr>
              <w:t>PolicyLocation</w:t>
            </w:r>
          </w:p>
        </w:tc>
        <w:tc>
          <w:tcPr>
            <w:tcW w:w="4675" w:type="dxa"/>
          </w:tcPr>
          <w:p w14:paraId="17B97A1C" w14:textId="77777777" w:rsidR="00373F1D" w:rsidRPr="00EC667A" w:rsidRDefault="00373F1D" w:rsidP="00C06534">
            <w:pPr>
              <w:jc w:val="center"/>
              <w:rPr>
                <w:rStyle w:val="Datatype"/>
              </w:rPr>
            </w:pPr>
            <w:r w:rsidRPr="00EC667A">
              <w:rPr>
                <w:rStyle w:val="Datatype"/>
              </w:rPr>
              <w:t>polloc</w:t>
            </w:r>
          </w:p>
        </w:tc>
      </w:tr>
      <w:tr w:rsidR="00373F1D" w14:paraId="24F79559" w14:textId="77777777" w:rsidTr="00C06534">
        <w:tc>
          <w:tcPr>
            <w:tcW w:w="4675" w:type="dxa"/>
          </w:tcPr>
          <w:p w14:paraId="0AD3CC22" w14:textId="77777777" w:rsidR="00373F1D" w:rsidRPr="00EC667A" w:rsidRDefault="00373F1D" w:rsidP="00C06534">
            <w:pPr>
              <w:jc w:val="center"/>
              <w:rPr>
                <w:rStyle w:val="Datatype"/>
              </w:rPr>
            </w:pPr>
            <w:r w:rsidRPr="00EC667A">
              <w:rPr>
                <w:rStyle w:val="Datatype"/>
              </w:rPr>
              <w:t>Profile</w:t>
            </w:r>
          </w:p>
        </w:tc>
        <w:tc>
          <w:tcPr>
            <w:tcW w:w="4675" w:type="dxa"/>
          </w:tcPr>
          <w:p w14:paraId="7A4ADC6F" w14:textId="77777777" w:rsidR="00373F1D" w:rsidRPr="00EC667A" w:rsidRDefault="00373F1D" w:rsidP="00C06534">
            <w:pPr>
              <w:jc w:val="center"/>
              <w:rPr>
                <w:rStyle w:val="Datatype"/>
              </w:rPr>
            </w:pPr>
            <w:r w:rsidRPr="00EC667A">
              <w:rPr>
                <w:rStyle w:val="Datatype"/>
              </w:rPr>
              <w:t>profile</w:t>
            </w:r>
          </w:p>
        </w:tc>
      </w:tr>
      <w:tr w:rsidR="00373F1D" w14:paraId="4C4ED278" w14:textId="77777777" w:rsidTr="00C06534">
        <w:tc>
          <w:tcPr>
            <w:tcW w:w="4675" w:type="dxa"/>
          </w:tcPr>
          <w:p w14:paraId="49293719" w14:textId="77777777" w:rsidR="00373F1D" w:rsidRPr="00EC667A" w:rsidRDefault="00373F1D" w:rsidP="00C06534">
            <w:pPr>
              <w:jc w:val="center"/>
              <w:rPr>
                <w:rStyle w:val="Datatype"/>
              </w:rPr>
            </w:pPr>
            <w:r w:rsidRPr="00EC667A">
              <w:rPr>
                <w:rStyle w:val="Datatype"/>
              </w:rPr>
              <w:t>ProfileIdentifier</w:t>
            </w:r>
          </w:p>
        </w:tc>
        <w:tc>
          <w:tcPr>
            <w:tcW w:w="4675" w:type="dxa"/>
          </w:tcPr>
          <w:p w14:paraId="4D3383A9" w14:textId="37F6A2BF" w:rsidR="00373F1D" w:rsidRPr="00EC667A" w:rsidRDefault="00BB4B67" w:rsidP="00C06534">
            <w:pPr>
              <w:jc w:val="center"/>
              <w:rPr>
                <w:rStyle w:val="Datatype"/>
              </w:rPr>
            </w:pPr>
            <w:del w:id="627" w:author="Andreas Kuehne" w:date="2019-06-25T11:18:00Z">
              <w:r w:rsidRPr="00EC667A">
                <w:rPr>
                  <w:rStyle w:val="Datatype"/>
                </w:rPr>
                <w:delText>p</w:delText>
              </w:r>
              <w:r>
                <w:rPr>
                  <w:rStyle w:val="Datatype"/>
                </w:rPr>
                <w:delText>rf</w:delText>
              </w:r>
              <w:r w:rsidRPr="00EC667A">
                <w:rPr>
                  <w:rStyle w:val="Datatype"/>
                </w:rPr>
                <w:delText>id</w:delText>
              </w:r>
            </w:del>
            <w:ins w:id="628" w:author="Andreas Kuehne" w:date="2019-06-25T11:18:00Z">
              <w:r w:rsidR="00373F1D" w:rsidRPr="00EC667A">
                <w:rPr>
                  <w:rStyle w:val="Datatype"/>
                </w:rPr>
                <w:t>pid</w:t>
              </w:r>
            </w:ins>
          </w:p>
        </w:tc>
      </w:tr>
      <w:tr w:rsidR="00373F1D" w14:paraId="5D1D774C" w14:textId="77777777" w:rsidTr="00C06534">
        <w:tc>
          <w:tcPr>
            <w:tcW w:w="4675" w:type="dxa"/>
          </w:tcPr>
          <w:p w14:paraId="06ED2AE7" w14:textId="77777777" w:rsidR="00373F1D" w:rsidRPr="00EC667A" w:rsidRDefault="00373F1D" w:rsidP="00C06534">
            <w:pPr>
              <w:jc w:val="center"/>
              <w:rPr>
                <w:rStyle w:val="Datatype"/>
              </w:rPr>
            </w:pPr>
            <w:r w:rsidRPr="00EC667A">
              <w:rPr>
                <w:rStyle w:val="Datatype"/>
              </w:rPr>
              <w:t>Protocol</w:t>
            </w:r>
          </w:p>
        </w:tc>
        <w:tc>
          <w:tcPr>
            <w:tcW w:w="4675" w:type="dxa"/>
          </w:tcPr>
          <w:p w14:paraId="53938335" w14:textId="77777777" w:rsidR="00373F1D" w:rsidRPr="00EC667A" w:rsidRDefault="00373F1D" w:rsidP="00C06534">
            <w:pPr>
              <w:jc w:val="center"/>
              <w:rPr>
                <w:rStyle w:val="Datatype"/>
              </w:rPr>
            </w:pPr>
            <w:r w:rsidRPr="00EC667A">
              <w:rPr>
                <w:rStyle w:val="Datatype"/>
              </w:rPr>
              <w:t>protocol</w:t>
            </w:r>
          </w:p>
        </w:tc>
      </w:tr>
      <w:tr w:rsidR="00373F1D" w14:paraId="3B878F74" w14:textId="77777777" w:rsidTr="00C06534">
        <w:tc>
          <w:tcPr>
            <w:tcW w:w="4675" w:type="dxa"/>
          </w:tcPr>
          <w:p w14:paraId="4E767FCA" w14:textId="77777777" w:rsidR="00373F1D" w:rsidRPr="00EC667A" w:rsidRDefault="00373F1D" w:rsidP="00C06534">
            <w:pPr>
              <w:jc w:val="center"/>
              <w:rPr>
                <w:rStyle w:val="Datatype"/>
              </w:rPr>
            </w:pPr>
            <w:r w:rsidRPr="00EC667A">
              <w:rPr>
                <w:rStyle w:val="Datatype"/>
              </w:rPr>
              <w:t>Region</w:t>
            </w:r>
          </w:p>
        </w:tc>
        <w:tc>
          <w:tcPr>
            <w:tcW w:w="4675" w:type="dxa"/>
          </w:tcPr>
          <w:p w14:paraId="331158C7" w14:textId="77777777" w:rsidR="00373F1D" w:rsidRPr="00EC667A" w:rsidRDefault="00373F1D" w:rsidP="00C06534">
            <w:pPr>
              <w:jc w:val="center"/>
              <w:rPr>
                <w:rStyle w:val="Datatype"/>
              </w:rPr>
            </w:pPr>
            <w:r w:rsidRPr="00EC667A">
              <w:rPr>
                <w:rStyle w:val="Datatype"/>
              </w:rPr>
              <w:t>region</w:t>
            </w:r>
          </w:p>
        </w:tc>
      </w:tr>
      <w:tr w:rsidR="00373F1D" w14:paraId="49CD884D" w14:textId="77777777" w:rsidTr="00C06534">
        <w:tc>
          <w:tcPr>
            <w:tcW w:w="4675" w:type="dxa"/>
          </w:tcPr>
          <w:p w14:paraId="5A9721B7" w14:textId="77777777" w:rsidR="00373F1D" w:rsidRPr="00EC667A" w:rsidRDefault="00373F1D" w:rsidP="00C06534">
            <w:pPr>
              <w:jc w:val="center"/>
              <w:rPr>
                <w:rStyle w:val="Datatype"/>
              </w:rPr>
            </w:pPr>
            <w:r w:rsidRPr="00EC667A">
              <w:rPr>
                <w:rStyle w:val="Datatype"/>
              </w:rPr>
              <w:t>Schema</w:t>
            </w:r>
          </w:p>
        </w:tc>
        <w:tc>
          <w:tcPr>
            <w:tcW w:w="4675" w:type="dxa"/>
          </w:tcPr>
          <w:p w14:paraId="72F55BBE" w14:textId="0BCE5DA5" w:rsidR="00373F1D" w:rsidRPr="00EC667A" w:rsidRDefault="00BB4B67" w:rsidP="00C06534">
            <w:pPr>
              <w:jc w:val="center"/>
              <w:rPr>
                <w:rStyle w:val="Datatype"/>
              </w:rPr>
            </w:pPr>
            <w:del w:id="629" w:author="Andreas Kuehne" w:date="2019-06-25T11:18:00Z">
              <w:r>
                <w:rPr>
                  <w:rStyle w:val="Datatype"/>
                </w:rPr>
                <w:delText>schema</w:delText>
              </w:r>
            </w:del>
            <w:ins w:id="630" w:author="Andreas Kuehne" w:date="2019-06-25T11:18:00Z">
              <w:r w:rsidR="00373F1D" w:rsidRPr="00EC667A">
                <w:rPr>
                  <w:rStyle w:val="Datatype"/>
                </w:rPr>
                <w:t>xsd</w:t>
              </w:r>
            </w:ins>
          </w:p>
        </w:tc>
      </w:tr>
      <w:tr w:rsidR="00373F1D" w14:paraId="5CB88516" w14:textId="77777777" w:rsidTr="00C06534">
        <w:tc>
          <w:tcPr>
            <w:tcW w:w="4675" w:type="dxa"/>
          </w:tcPr>
          <w:p w14:paraId="6CF2CA9C" w14:textId="77777777" w:rsidR="00373F1D" w:rsidRPr="00EC667A" w:rsidRDefault="00373F1D" w:rsidP="00C06534">
            <w:pPr>
              <w:jc w:val="center"/>
              <w:rPr>
                <w:rStyle w:val="Datatype"/>
              </w:rPr>
            </w:pPr>
            <w:r w:rsidRPr="00EC667A">
              <w:rPr>
                <w:rStyle w:val="Datatype"/>
              </w:rPr>
              <w:t>Specification</w:t>
            </w:r>
          </w:p>
        </w:tc>
        <w:tc>
          <w:tcPr>
            <w:tcW w:w="4675" w:type="dxa"/>
          </w:tcPr>
          <w:p w14:paraId="3953BE4E" w14:textId="77777777" w:rsidR="00373F1D" w:rsidRPr="00EC667A" w:rsidRDefault="00373F1D" w:rsidP="00C06534">
            <w:pPr>
              <w:jc w:val="center"/>
              <w:rPr>
                <w:rStyle w:val="Datatype"/>
              </w:rPr>
            </w:pPr>
            <w:r w:rsidRPr="00EC667A">
              <w:rPr>
                <w:rStyle w:val="Datatype"/>
              </w:rPr>
              <w:t>spec</w:t>
            </w:r>
          </w:p>
        </w:tc>
      </w:tr>
      <w:tr w:rsidR="00373F1D" w14:paraId="5F63D678" w14:textId="77777777" w:rsidTr="00C06534">
        <w:tc>
          <w:tcPr>
            <w:tcW w:w="4675" w:type="dxa"/>
          </w:tcPr>
          <w:p w14:paraId="2DD67329" w14:textId="77777777" w:rsidR="00373F1D" w:rsidRPr="00EC667A" w:rsidRDefault="00373F1D" w:rsidP="00C06534">
            <w:pPr>
              <w:jc w:val="center"/>
              <w:rPr>
                <w:rStyle w:val="Datatype"/>
              </w:rPr>
            </w:pPr>
            <w:r w:rsidRPr="00EC667A">
              <w:rPr>
                <w:rStyle w:val="Datatype"/>
              </w:rPr>
              <w:t>SupportedLanguage</w:t>
            </w:r>
          </w:p>
        </w:tc>
        <w:tc>
          <w:tcPr>
            <w:tcW w:w="4675" w:type="dxa"/>
          </w:tcPr>
          <w:p w14:paraId="170CC164" w14:textId="77777777" w:rsidR="00373F1D" w:rsidRPr="00EC667A" w:rsidRDefault="00373F1D" w:rsidP="00C06534">
            <w:pPr>
              <w:jc w:val="center"/>
              <w:rPr>
                <w:rStyle w:val="Datatype"/>
              </w:rPr>
            </w:pPr>
            <w:r w:rsidRPr="00EC667A">
              <w:rPr>
                <w:rStyle w:val="Datatype"/>
              </w:rPr>
              <w:t>lang</w:t>
            </w:r>
          </w:p>
        </w:tc>
      </w:tr>
      <w:tr w:rsidR="00BB4B67" w14:paraId="5D77B7EA" w14:textId="77777777" w:rsidTr="00BB4B67">
        <w:trPr>
          <w:del w:id="631" w:author="Andreas Kuehne" w:date="2019-06-25T11:18:00Z"/>
        </w:trPr>
        <w:tc>
          <w:tcPr>
            <w:tcW w:w="4675" w:type="dxa"/>
          </w:tcPr>
          <w:p w14:paraId="06EB37C5" w14:textId="77777777" w:rsidR="00BB4B67" w:rsidRPr="00EC667A" w:rsidRDefault="00BB4B67" w:rsidP="00BB4B67">
            <w:pPr>
              <w:jc w:val="center"/>
              <w:rPr>
                <w:del w:id="632" w:author="Andreas Kuehne" w:date="2019-06-25T11:18:00Z"/>
                <w:rStyle w:val="Datatype"/>
              </w:rPr>
            </w:pPr>
            <w:del w:id="633" w:author="Andreas Kuehne" w:date="2019-06-25T11:18:00Z">
              <w:r>
                <w:rPr>
                  <w:rStyle w:val="Datatype"/>
                </w:rPr>
                <w:delText>Type</w:delText>
              </w:r>
            </w:del>
          </w:p>
        </w:tc>
        <w:tc>
          <w:tcPr>
            <w:tcW w:w="4675" w:type="dxa"/>
          </w:tcPr>
          <w:p w14:paraId="08C73638" w14:textId="77777777" w:rsidR="00BB4B67" w:rsidRPr="00EC667A" w:rsidRDefault="00BB4B67" w:rsidP="00BB4B67">
            <w:pPr>
              <w:jc w:val="center"/>
              <w:rPr>
                <w:del w:id="634" w:author="Andreas Kuehne" w:date="2019-06-25T11:18:00Z"/>
                <w:rStyle w:val="Datatype"/>
              </w:rPr>
            </w:pPr>
            <w:del w:id="635" w:author="Andreas Kuehne" w:date="2019-06-25T11:18:00Z">
              <w:r>
                <w:rPr>
                  <w:rStyle w:val="Datatype"/>
                </w:rPr>
                <w:delText>type</w:delText>
              </w:r>
            </w:del>
          </w:p>
        </w:tc>
      </w:tr>
      <w:tr w:rsidR="00373F1D" w14:paraId="4A5F95C8" w14:textId="77777777" w:rsidTr="00C06534">
        <w:tc>
          <w:tcPr>
            <w:tcW w:w="4675" w:type="dxa"/>
          </w:tcPr>
          <w:p w14:paraId="14279BD4" w14:textId="77777777" w:rsidR="00373F1D" w:rsidRPr="00EC667A" w:rsidRDefault="00373F1D" w:rsidP="00C06534">
            <w:pPr>
              <w:jc w:val="center"/>
              <w:rPr>
                <w:rStyle w:val="Datatype"/>
              </w:rPr>
            </w:pPr>
            <w:r w:rsidRPr="00EC667A">
              <w:rPr>
                <w:rStyle w:val="Datatype"/>
              </w:rPr>
              <w:t>Value</w:t>
            </w:r>
          </w:p>
        </w:tc>
        <w:tc>
          <w:tcPr>
            <w:tcW w:w="4675" w:type="dxa"/>
          </w:tcPr>
          <w:p w14:paraId="4E91CC83" w14:textId="77777777" w:rsidR="00373F1D" w:rsidRPr="00EC667A" w:rsidRDefault="00373F1D" w:rsidP="00C06534">
            <w:pPr>
              <w:jc w:val="center"/>
              <w:rPr>
                <w:rStyle w:val="Datatype"/>
              </w:rPr>
            </w:pPr>
            <w:r w:rsidRPr="00EC667A">
              <w:rPr>
                <w:rStyle w:val="Datatype"/>
              </w:rPr>
              <w:t>value</w:t>
            </w:r>
          </w:p>
        </w:tc>
      </w:tr>
      <w:tr w:rsidR="00373F1D" w14:paraId="27743C4A" w14:textId="77777777" w:rsidTr="00C06534">
        <w:trPr>
          <w:ins w:id="636" w:author="Andreas Kuehne" w:date="2019-06-25T11:18:00Z"/>
        </w:trPr>
        <w:tc>
          <w:tcPr>
            <w:tcW w:w="4675" w:type="dxa"/>
          </w:tcPr>
          <w:p w14:paraId="5001EB7A" w14:textId="77777777" w:rsidR="00373F1D" w:rsidRPr="00EC667A" w:rsidRDefault="00373F1D" w:rsidP="00C06534">
            <w:pPr>
              <w:jc w:val="center"/>
              <w:rPr>
                <w:ins w:id="637" w:author="Andreas Kuehne" w:date="2019-06-25T11:18:00Z"/>
                <w:rStyle w:val="Datatype"/>
              </w:rPr>
            </w:pPr>
            <w:ins w:id="638" w:author="Andreas Kuehne" w:date="2019-06-25T11:18:00Z">
              <w:r w:rsidRPr="00EC667A">
                <w:rPr>
                  <w:rStyle w:val="Datatype"/>
                </w:rPr>
                <w:t>Version</w:t>
              </w:r>
            </w:ins>
          </w:p>
        </w:tc>
        <w:tc>
          <w:tcPr>
            <w:tcW w:w="4675" w:type="dxa"/>
          </w:tcPr>
          <w:p w14:paraId="74B38EA5" w14:textId="77777777" w:rsidR="00373F1D" w:rsidRPr="00EC667A" w:rsidRDefault="00373F1D" w:rsidP="00C06534">
            <w:pPr>
              <w:jc w:val="center"/>
              <w:rPr>
                <w:ins w:id="639" w:author="Andreas Kuehne" w:date="2019-06-25T11:18:00Z"/>
                <w:rStyle w:val="Datatype"/>
              </w:rPr>
            </w:pPr>
            <w:ins w:id="640" w:author="Andreas Kuehne" w:date="2019-06-25T11:18:00Z">
              <w:r w:rsidRPr="00EC667A">
                <w:rPr>
                  <w:rStyle w:val="Datatype"/>
                </w:rPr>
                <w:t>version</w:t>
              </w:r>
            </w:ins>
          </w:p>
        </w:tc>
      </w:tr>
    </w:tbl>
    <w:p w14:paraId="3139AF89" w14:textId="77777777" w:rsidR="00373F1D" w:rsidRDefault="00316D13" w:rsidP="00316D13">
      <w:pPr>
        <w:pStyle w:val="berschrift1"/>
        <w:rPr>
          <w:lang w:val="en-GB"/>
        </w:rPr>
      </w:pPr>
      <w:bookmarkStart w:id="641" w:name="_Ref3705991"/>
      <w:bookmarkStart w:id="642" w:name="_Toc3729317"/>
      <w:bookmarkStart w:id="643" w:name="_Toc3837640"/>
      <w:bookmarkStart w:id="644" w:name="_Toc5110548"/>
      <w:bookmarkStart w:id="645" w:name="_Hlk8144934"/>
      <w:r>
        <w:rPr>
          <w:lang w:val="en-GB"/>
        </w:rPr>
        <w:t>Metadata Discovery</w:t>
      </w:r>
      <w:bookmarkEnd w:id="641"/>
      <w:bookmarkEnd w:id="642"/>
      <w:bookmarkEnd w:id="643"/>
      <w:bookmarkEnd w:id="644"/>
    </w:p>
    <w:p w14:paraId="371C825F" w14:textId="3FFE9E61" w:rsidR="007766A8" w:rsidRPr="00316D13" w:rsidRDefault="00316D13" w:rsidP="007766A8">
      <w:pPr>
        <w:rPr>
          <w:lang w:val="en-GB"/>
        </w:rPr>
      </w:pPr>
      <w:r>
        <w:rPr>
          <w:lang w:val="en-GB"/>
        </w:rPr>
        <w:t>Unless other discovery mechanisms are specified</w:t>
      </w:r>
      <w:r w:rsidR="00F1790B">
        <w:rPr>
          <w:lang w:val="en-GB"/>
        </w:rPr>
        <w:t xml:space="preserve"> </w:t>
      </w:r>
      <w:ins w:id="646" w:author="Andreas Kuehne" w:date="2019-06-25T11:18:00Z">
        <w:r w:rsidR="009704D7">
          <w:rPr>
            <w:lang w:val="en-GB"/>
          </w:rPr>
          <w:t>(</w:t>
        </w:r>
      </w:ins>
      <w:r>
        <w:rPr>
          <w:lang w:val="en-GB"/>
        </w:rPr>
        <w:t xml:space="preserve">by profiles or extensions of </w:t>
      </w:r>
      <w:r>
        <w:rPr>
          <w:lang w:val="en-GB"/>
        </w:rPr>
        <w:fldChar w:fldCharType="begin"/>
      </w:r>
      <w:r>
        <w:rPr>
          <w:lang w:val="en-GB"/>
        </w:rPr>
        <w:instrText xml:space="preserve"> REF ref_DSS2Core \h </w:instrText>
      </w:r>
      <w:r>
        <w:rPr>
          <w:lang w:val="en-GB"/>
        </w:rPr>
      </w:r>
      <w:r>
        <w:rPr>
          <w:lang w:val="en-GB"/>
        </w:rPr>
        <w:fldChar w:fldCharType="separate"/>
      </w:r>
      <w:r w:rsidR="00447451" w:rsidRPr="003A06D0">
        <w:rPr>
          <w:rStyle w:val="Refterm"/>
          <w:lang w:val="en-GB"/>
        </w:rPr>
        <w:t>[DSS-v2.0]</w:t>
      </w:r>
      <w:r>
        <w:rPr>
          <w:lang w:val="en-GB"/>
        </w:rPr>
        <w:fldChar w:fldCharType="end"/>
      </w:r>
      <w:r w:rsidR="00F1790B">
        <w:rPr>
          <w:lang w:val="en-GB"/>
        </w:rPr>
        <w:t xml:space="preserve"> for example</w:t>
      </w:r>
      <w:del w:id="647" w:author="Andreas Kuehne" w:date="2019-06-25T11:18:00Z">
        <w:r w:rsidR="00BB4B67">
          <w:rPr>
            <w:lang w:val="en-GB"/>
          </w:rPr>
          <w:delText>,</w:delText>
        </w:r>
      </w:del>
      <w:ins w:id="648" w:author="Andreas Kuehne" w:date="2019-06-25T11:18:00Z">
        <w:r w:rsidR="009704D7">
          <w:rPr>
            <w:lang w:val="en-GB"/>
          </w:rPr>
          <w:t>)</w:t>
        </w:r>
        <w:r>
          <w:rPr>
            <w:lang w:val="en-GB"/>
          </w:rPr>
          <w:t>,</w:t>
        </w:r>
      </w:ins>
      <w:r>
        <w:rPr>
          <w:lang w:val="en-GB"/>
        </w:rPr>
        <w:t xml:space="preserve"> it is RECOMMENDED that </w:t>
      </w:r>
      <w:r w:rsidR="00F1790B">
        <w:rPr>
          <w:lang w:val="en-GB"/>
        </w:rPr>
        <w:t>d</w:t>
      </w:r>
      <w:r>
        <w:rPr>
          <w:lang w:val="en-GB"/>
        </w:rPr>
        <w:t xml:space="preserve">igital </w:t>
      </w:r>
      <w:r w:rsidR="00F1790B">
        <w:rPr>
          <w:lang w:val="en-GB"/>
        </w:rPr>
        <w:t>s</w:t>
      </w:r>
      <w:r>
        <w:rPr>
          <w:lang w:val="en-GB"/>
        </w:rPr>
        <w:t xml:space="preserve">ignature </w:t>
      </w:r>
      <w:r w:rsidR="00F1790B">
        <w:rPr>
          <w:lang w:val="en-GB"/>
        </w:rPr>
        <w:t>s</w:t>
      </w:r>
      <w:r>
        <w:rPr>
          <w:lang w:val="en-GB"/>
        </w:rPr>
        <w:t xml:space="preserve">ervice providers </w:t>
      </w:r>
      <w:r w:rsidRPr="00316D13">
        <w:rPr>
          <w:lang w:val="en-GB"/>
        </w:rPr>
        <w:t xml:space="preserve">make available </w:t>
      </w:r>
      <w:r>
        <w:rPr>
          <w:lang w:val="en-GB"/>
        </w:rPr>
        <w:t xml:space="preserve">a </w:t>
      </w:r>
      <w:r w:rsidRPr="00316D13">
        <w:rPr>
          <w:lang w:val="en-GB"/>
        </w:rPr>
        <w:t xml:space="preserve">JSON </w:t>
      </w:r>
      <w:r>
        <w:rPr>
          <w:lang w:val="en-GB"/>
        </w:rPr>
        <w:t xml:space="preserve">or XML </w:t>
      </w:r>
      <w:r w:rsidRPr="00316D13">
        <w:rPr>
          <w:lang w:val="en-GB"/>
        </w:rPr>
        <w:t xml:space="preserve">document </w:t>
      </w:r>
      <w:r w:rsidR="00F1790B">
        <w:rPr>
          <w:lang w:val="en-GB"/>
        </w:rPr>
        <w:t xml:space="preserve">using the appropriate content type (i.e. </w:t>
      </w:r>
      <w:r w:rsidR="00F1790B" w:rsidRPr="00551E55">
        <w:rPr>
          <w:rStyle w:val="Datatype"/>
        </w:rPr>
        <w:t>application/json</w:t>
      </w:r>
      <w:r w:rsidR="00F1790B">
        <w:rPr>
          <w:lang w:val="en-GB"/>
        </w:rPr>
        <w:t xml:space="preserve"> or </w:t>
      </w:r>
      <w:r w:rsidR="00F1790B" w:rsidRPr="00551E55">
        <w:rPr>
          <w:rStyle w:val="Datatype"/>
        </w:rPr>
        <w:t>application/xml</w:t>
      </w:r>
      <w:r w:rsidR="00F1790B">
        <w:rPr>
          <w:lang w:val="en-GB"/>
        </w:rPr>
        <w:t xml:space="preserve">) with the digital signature service </w:t>
      </w:r>
      <w:r w:rsidR="007766A8">
        <w:rPr>
          <w:lang w:val="en-GB"/>
        </w:rPr>
        <w:t>metadata</w:t>
      </w:r>
      <w:r w:rsidR="00EC194C">
        <w:rPr>
          <w:lang w:val="en-GB"/>
        </w:rPr>
        <w:t xml:space="preserve"> at t</w:t>
      </w:r>
      <w:r w:rsidRPr="00316D13">
        <w:rPr>
          <w:lang w:val="en-GB"/>
        </w:rPr>
        <w:t xml:space="preserve">he path formed by concatenating the string </w:t>
      </w:r>
      <w:r w:rsidRPr="00F1790B">
        <w:rPr>
          <w:rStyle w:val="Datatype"/>
          <w:lang w:val="en-GB"/>
        </w:rPr>
        <w:t>/.well-known/</w:t>
      </w:r>
      <w:r w:rsidRPr="00F1790B">
        <w:rPr>
          <w:rStyle w:val="Datatype"/>
        </w:rPr>
        <w:t>dss-info</w:t>
      </w:r>
      <w:r>
        <w:rPr>
          <w:lang w:val="en-GB"/>
        </w:rPr>
        <w:t xml:space="preserve"> </w:t>
      </w:r>
      <w:r w:rsidRPr="00316D13">
        <w:rPr>
          <w:lang w:val="en-GB"/>
        </w:rPr>
        <w:t xml:space="preserve">to </w:t>
      </w:r>
      <w:del w:id="649" w:author="Andreas Kuehne" w:date="2019-06-25T11:18:00Z">
        <w:r w:rsidR="00BB4B67" w:rsidRPr="00316D13">
          <w:rPr>
            <w:lang w:val="en-GB"/>
          </w:rPr>
          <w:delText xml:space="preserve">the </w:delText>
        </w:r>
        <w:r w:rsidR="00BB4B67">
          <w:rPr>
            <w:lang w:val="en-GB"/>
          </w:rPr>
          <w:delText>“canonical</w:delText>
        </w:r>
      </w:del>
      <w:ins w:id="650" w:author="Andreas Kuehne" w:date="2019-06-25T11:18:00Z">
        <w:r w:rsidR="00EC194C">
          <w:rPr>
            <w:lang w:val="en-GB"/>
          </w:rPr>
          <w:t xml:space="preserve">a suitable </w:t>
        </w:r>
        <w:r w:rsidR="006F7005">
          <w:rPr>
            <w:lang w:val="en-GB"/>
          </w:rPr>
          <w:t>“basic</w:t>
        </w:r>
      </w:ins>
      <w:r w:rsidR="006F7005">
        <w:rPr>
          <w:lang w:val="en-GB"/>
        </w:rPr>
        <w:t xml:space="preserve"> information URL” </w:t>
      </w:r>
      <w:r>
        <w:rPr>
          <w:lang w:val="en-GB"/>
        </w:rPr>
        <w:t>of the service provider</w:t>
      </w:r>
      <w:r w:rsidR="00F1790B">
        <w:rPr>
          <w:lang w:val="en-GB"/>
        </w:rPr>
        <w:t xml:space="preserve">, </w:t>
      </w:r>
      <w:r w:rsidR="007766A8">
        <w:rPr>
          <w:lang w:val="en-GB"/>
        </w:rPr>
        <w:t xml:space="preserve">which is intended to provide </w:t>
      </w:r>
      <w:ins w:id="651" w:author="Andreas Kuehne" w:date="2019-06-25T11:18:00Z">
        <w:r w:rsidR="006F7005">
          <w:rPr>
            <w:lang w:val="en-GB"/>
          </w:rPr>
          <w:t xml:space="preserve">relevant </w:t>
        </w:r>
      </w:ins>
      <w:r w:rsidR="007766A8">
        <w:rPr>
          <w:lang w:val="en-GB"/>
        </w:rPr>
        <w:t>information about the provided services</w:t>
      </w:r>
      <w:ins w:id="652" w:author="Andreas Kuehne" w:date="2019-06-25T11:18:00Z">
        <w:r w:rsidR="006F7005">
          <w:rPr>
            <w:lang w:val="en-GB"/>
          </w:rPr>
          <w:t xml:space="preserve"> (see also “TSP information URI” in clause 5.4.4 of </w:t>
        </w:r>
      </w:ins>
      <w:r w:rsidR="006F7005">
        <w:rPr>
          <w:lang w:val="en-GB"/>
        </w:rPr>
        <w:fldChar w:fldCharType="begin"/>
      </w:r>
      <w:r w:rsidR="006F7005">
        <w:rPr>
          <w:lang w:val="en-GB"/>
        </w:rPr>
        <w:instrText xml:space="preserve"> REF TS119612 \h </w:instrText>
      </w:r>
      <w:r w:rsidR="006F7005">
        <w:rPr>
          <w:lang w:val="en-GB"/>
        </w:rPr>
      </w:r>
      <w:r w:rsidR="006F7005">
        <w:rPr>
          <w:lang w:val="en-GB"/>
        </w:rPr>
        <w:fldChar w:fldCharType="separate"/>
      </w:r>
      <w:r w:rsidR="006F7005">
        <w:rPr>
          <w:b/>
        </w:rPr>
        <w:t>[TS119612]</w:t>
      </w:r>
      <w:r w:rsidR="006F7005">
        <w:rPr>
          <w:lang w:val="en-GB"/>
        </w:rPr>
        <w:fldChar w:fldCharType="end"/>
      </w:r>
      <w:del w:id="653" w:author="Andreas Kuehne" w:date="2019-06-25T11:18:00Z">
        <w:r w:rsidR="00BB4B67">
          <w:rPr>
            <w:lang w:val="en-GB"/>
          </w:rPr>
          <w:delText>.</w:delText>
        </w:r>
      </w:del>
      <w:ins w:id="654" w:author="Andreas Kuehne" w:date="2019-06-25T11:18:00Z">
        <w:r w:rsidR="006F7005">
          <w:rPr>
            <w:lang w:val="en-GB"/>
          </w:rPr>
          <w:t>)</w:t>
        </w:r>
        <w:r w:rsidR="00EC667A">
          <w:rPr>
            <w:lang w:val="en-GB"/>
          </w:rPr>
          <w:t>.</w:t>
        </w:r>
      </w:ins>
      <w:r w:rsidR="00EC667A">
        <w:rPr>
          <w:lang w:val="en-GB"/>
        </w:rPr>
        <w:t xml:space="preserve"> </w:t>
      </w:r>
      <w:bookmarkEnd w:id="645"/>
    </w:p>
    <w:bookmarkStart w:id="655" w:name="sec_ver2goal"/>
    <w:bookmarkStart w:id="656" w:name="sec_Acknowledgements"/>
    <w:bookmarkStart w:id="657" w:name="_Toc85472897"/>
    <w:bookmarkStart w:id="658" w:name="_Toc287332012"/>
    <w:bookmarkStart w:id="659" w:name="_Toc478074900"/>
    <w:bookmarkStart w:id="660" w:name="_Toc480914769"/>
    <w:bookmarkStart w:id="661" w:name="_Toc481065063"/>
    <w:bookmarkEnd w:id="655"/>
    <w:bookmarkEnd w:id="656"/>
    <w:p w14:paraId="20A0D1CD" w14:textId="77777777" w:rsidR="00BB4B67" w:rsidRPr="00316D13" w:rsidRDefault="00BF4F83" w:rsidP="00BB4B67">
      <w:pPr>
        <w:rPr>
          <w:del w:id="662" w:author="Andreas Kuehne" w:date="2019-06-25T11:18:00Z"/>
          <w:lang w:val="en-GB"/>
        </w:rPr>
      </w:pPr>
      <w:r w:rsidRPr="003A06D0">
        <w:rPr>
          <w:lang w:val="en-GB"/>
        </w:rPr>
        <w:fldChar w:fldCharType="begin"/>
      </w:r>
      <w:r w:rsidRPr="003A06D0">
        <w:rPr>
          <w:lang w:val="en-GB"/>
        </w:rPr>
        <w:instrText xml:space="preserve"> HYPERLINK  \l "sec_Acknowledgements" </w:instrText>
      </w:r>
      <w:r w:rsidRPr="003A06D0">
        <w:rPr>
          <w:lang w:val="en-GB"/>
        </w:rPr>
        <w:fldChar w:fldCharType="separate"/>
      </w:r>
      <w:bookmarkStart w:id="663" w:name="_Toc3729318"/>
      <w:bookmarkStart w:id="664" w:name="_Toc522668750"/>
      <w:r w:rsidRPr="003A06D0">
        <w:rPr>
          <w:rStyle w:val="Hyperlink"/>
          <w:lang w:val="en-GB"/>
        </w:rPr>
        <w:t>Acknowledg</w:t>
      </w:r>
      <w:r w:rsidR="00EC194C">
        <w:rPr>
          <w:rStyle w:val="Hyperlink"/>
          <w:lang w:val="en-GB"/>
        </w:rPr>
        <w:t>e</w:t>
      </w:r>
      <w:r w:rsidRPr="003A06D0">
        <w:rPr>
          <w:rStyle w:val="Hyperlink"/>
          <w:lang w:val="en-GB"/>
        </w:rPr>
        <w:t>ments</w:t>
      </w:r>
      <w:bookmarkEnd w:id="657"/>
      <w:bookmarkEnd w:id="658"/>
      <w:bookmarkEnd w:id="659"/>
      <w:bookmarkEnd w:id="660"/>
      <w:bookmarkEnd w:id="661"/>
      <w:bookmarkEnd w:id="663"/>
      <w:bookmarkEnd w:id="664"/>
      <w:r w:rsidRPr="003A06D0">
        <w:rPr>
          <w:lang w:val="en-GB"/>
        </w:rPr>
        <w:fldChar w:fldCharType="end"/>
      </w:r>
      <w:del w:id="665" w:author="Andreas Kuehne" w:date="2019-06-25T11:18:00Z">
        <w:r w:rsidR="00BB4B67">
          <w:rPr>
            <w:lang w:val="en-GB"/>
          </w:rPr>
          <w:delText>The “TSP information URI” according to clause 5.4.4 of  MAY be used as “canonical information URL” to provider the metadata for its digital signature related services.</w:delText>
        </w:r>
      </w:del>
    </w:p>
    <w:p w14:paraId="5BC24F86" w14:textId="260ECB7A" w:rsidR="00BF4F83" w:rsidRPr="003A06D0" w:rsidRDefault="00BF4F83" w:rsidP="005C561D">
      <w:pPr>
        <w:pStyle w:val="AppendixHeading1"/>
        <w:rPr>
          <w:lang w:val="en-GB"/>
        </w:rPr>
      </w:pPr>
      <w:bookmarkStart w:id="666" w:name="_Toc5110549"/>
      <w:bookmarkStart w:id="667" w:name="_Toc3837641"/>
    </w:p>
    <w:bookmarkEnd w:id="666"/>
    <w:bookmarkEnd w:id="667"/>
    <w:p w14:paraId="4871BFCA"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4ED788BD" w14:textId="77777777" w:rsidR="00BF4F83" w:rsidRPr="003A06D0" w:rsidRDefault="00BF4F83" w:rsidP="00BF4F83">
      <w:pPr>
        <w:pStyle w:val="Contributor"/>
        <w:rPr>
          <w:lang w:val="en-GB"/>
        </w:rPr>
      </w:pPr>
      <w:r w:rsidRPr="003A06D0">
        <w:rPr>
          <w:lang w:val="en-GB"/>
        </w:rPr>
        <w:t>Andreas Kuehne, Individual</w:t>
      </w:r>
    </w:p>
    <w:p w14:paraId="3DA5AB21" w14:textId="77777777" w:rsidR="00BF4F83" w:rsidRPr="003A06D0" w:rsidRDefault="00BF4F83" w:rsidP="00BF4F83">
      <w:pPr>
        <w:pStyle w:val="Contributor"/>
        <w:rPr>
          <w:lang w:val="en-GB"/>
        </w:rPr>
      </w:pPr>
      <w:r w:rsidRPr="003A06D0">
        <w:rPr>
          <w:lang w:val="en-GB"/>
        </w:rPr>
        <w:t>Detlef H</w:t>
      </w:r>
      <w:r w:rsidR="009F0AD9">
        <w:rPr>
          <w:lang w:val="en-GB"/>
        </w:rPr>
        <w:t>ü</w:t>
      </w:r>
      <w:r w:rsidRPr="003A06D0">
        <w:rPr>
          <w:lang w:val="en-GB"/>
        </w:rPr>
        <w:t>hnlein, Individual</w:t>
      </w:r>
    </w:p>
    <w:p w14:paraId="17A2DD1E" w14:textId="77777777" w:rsidR="00BF4F83" w:rsidRPr="003A06D0" w:rsidRDefault="00BF4F83" w:rsidP="00BF4F83">
      <w:pPr>
        <w:pStyle w:val="Contributor"/>
        <w:rPr>
          <w:lang w:val="en-GB"/>
        </w:rPr>
      </w:pPr>
      <w:r w:rsidRPr="003A06D0">
        <w:rPr>
          <w:lang w:val="en-GB"/>
        </w:rPr>
        <w:t>Ernst Jan van Nigtevecht, Sonnenglanz Consulting</w:t>
      </w:r>
    </w:p>
    <w:p w14:paraId="5E09905A" w14:textId="77777777" w:rsidR="00BF4F83" w:rsidRPr="003A06D0" w:rsidRDefault="00BF4F83" w:rsidP="00BF4F83">
      <w:pPr>
        <w:pStyle w:val="Contributor"/>
        <w:rPr>
          <w:lang w:val="en-GB"/>
        </w:rPr>
      </w:pPr>
    </w:p>
    <w:bookmarkStart w:id="668" w:name="sec_IndexOfComponentsAndElements"/>
    <w:bookmarkStart w:id="669" w:name="sec_ListOfFigures"/>
    <w:bookmarkStart w:id="670" w:name="_Toc478074902"/>
    <w:bookmarkStart w:id="671" w:name="_Toc480914771"/>
    <w:bookmarkStart w:id="672" w:name="_Toc481065065"/>
    <w:bookmarkEnd w:id="668"/>
    <w:bookmarkEnd w:id="669"/>
    <w:p w14:paraId="2FF3BF56" w14:textId="77777777" w:rsidR="00BF4F83" w:rsidRPr="003A06D0" w:rsidRDefault="00BF4F83" w:rsidP="00757629">
      <w:pPr>
        <w:pStyle w:val="AppendixHeading1"/>
        <w:rPr>
          <w:lang w:val="en-GB"/>
        </w:rPr>
      </w:pPr>
      <w:r w:rsidRPr="003A06D0">
        <w:rPr>
          <w:lang w:val="en-GB"/>
        </w:rPr>
        <w:fldChar w:fldCharType="begin"/>
      </w:r>
      <w:r w:rsidRPr="003A06D0">
        <w:rPr>
          <w:lang w:val="en-GB"/>
        </w:rPr>
        <w:instrText xml:space="preserve"> HYPERLINK  \l "sec_ListOfFigures" </w:instrText>
      </w:r>
      <w:r w:rsidRPr="003A06D0">
        <w:rPr>
          <w:lang w:val="en-GB"/>
        </w:rPr>
        <w:fldChar w:fldCharType="separate"/>
      </w:r>
      <w:bookmarkStart w:id="673" w:name="_Toc3837642"/>
      <w:bookmarkStart w:id="674" w:name="_Toc5110550"/>
      <w:bookmarkStart w:id="675" w:name="_Toc3729319"/>
      <w:bookmarkStart w:id="676" w:name="_Toc522668752"/>
      <w:r w:rsidRPr="003A06D0">
        <w:rPr>
          <w:rStyle w:val="Hyperlink"/>
          <w:lang w:val="en-GB"/>
        </w:rPr>
        <w:t>List of Figures</w:t>
      </w:r>
      <w:bookmarkEnd w:id="670"/>
      <w:bookmarkEnd w:id="671"/>
      <w:bookmarkEnd w:id="672"/>
      <w:bookmarkEnd w:id="673"/>
      <w:bookmarkEnd w:id="674"/>
      <w:bookmarkEnd w:id="675"/>
      <w:bookmarkEnd w:id="676"/>
      <w:r w:rsidRPr="003A06D0">
        <w:rPr>
          <w:lang w:val="en-GB"/>
        </w:rPr>
        <w:fldChar w:fldCharType="end"/>
      </w:r>
    </w:p>
    <w:p w14:paraId="35001CA3" w14:textId="77777777" w:rsidR="00EC667A" w:rsidRPr="00EC667A" w:rsidRDefault="00BF4F83">
      <w:pPr>
        <w:pStyle w:val="Abbildungsverzeichnis"/>
        <w:rPr>
          <w:rFonts w:eastAsiaTheme="minorEastAsia" w:cstheme="minorBidi"/>
          <w:b w:val="0"/>
          <w:bCs w:val="0"/>
          <w:noProof/>
          <w:sz w:val="22"/>
          <w:szCs w:val="22"/>
          <w:lang w:val="en-GB" w:eastAsia="de-DE"/>
        </w:rPr>
      </w:pPr>
      <w:r w:rsidRPr="003A06D0">
        <w:rPr>
          <w:lang w:val="en-GB"/>
        </w:rPr>
        <w:fldChar w:fldCharType="begin"/>
      </w:r>
      <w:r w:rsidRPr="003A06D0">
        <w:rPr>
          <w:lang w:val="en-GB"/>
        </w:rPr>
        <w:instrText xml:space="preserve"> TOC \c "Figure" </w:instrText>
      </w:r>
      <w:r w:rsidRPr="003A06D0">
        <w:rPr>
          <w:lang w:val="en-GB"/>
        </w:rPr>
        <w:fldChar w:fldCharType="separate"/>
      </w:r>
      <w:r w:rsidR="00EC667A">
        <w:rPr>
          <w:noProof/>
        </w:rPr>
        <w:t>Figure 1: Overview of main components within the service-related metadata structures</w:t>
      </w:r>
      <w:r w:rsidR="00EC667A">
        <w:rPr>
          <w:noProof/>
        </w:rPr>
        <w:tab/>
      </w:r>
      <w:r w:rsidR="00EC667A">
        <w:rPr>
          <w:noProof/>
        </w:rPr>
        <w:fldChar w:fldCharType="begin"/>
      </w:r>
      <w:r w:rsidR="00EC667A">
        <w:rPr>
          <w:noProof/>
        </w:rPr>
        <w:instrText xml:space="preserve"> PAGEREF _Toc3731318 \h </w:instrText>
      </w:r>
      <w:r w:rsidR="00EC667A">
        <w:rPr>
          <w:noProof/>
        </w:rPr>
      </w:r>
      <w:r w:rsidR="00EC667A">
        <w:rPr>
          <w:noProof/>
        </w:rPr>
        <w:fldChar w:fldCharType="separate"/>
      </w:r>
      <w:r w:rsidR="00EC667A">
        <w:rPr>
          <w:noProof/>
        </w:rPr>
        <w:t>9</w:t>
      </w:r>
      <w:r w:rsidR="00EC667A">
        <w:rPr>
          <w:noProof/>
        </w:rPr>
        <w:fldChar w:fldCharType="end"/>
      </w:r>
    </w:p>
    <w:p w14:paraId="60575D40" w14:textId="77777777" w:rsidR="00BF4F83" w:rsidRPr="003A06D0" w:rsidRDefault="00BF4F83" w:rsidP="00BF4F83">
      <w:pPr>
        <w:rPr>
          <w:lang w:val="en-GB"/>
        </w:rPr>
      </w:pPr>
      <w:r w:rsidRPr="003A06D0">
        <w:rPr>
          <w:lang w:val="en-GB"/>
        </w:rPr>
        <w:fldChar w:fldCharType="end"/>
      </w:r>
    </w:p>
    <w:bookmarkStart w:id="677" w:name="sec_RevisionHistory"/>
    <w:bookmarkStart w:id="678" w:name="_Toc85472898"/>
    <w:bookmarkStart w:id="679" w:name="_Toc287332014"/>
    <w:bookmarkStart w:id="680" w:name="_Toc480914774"/>
    <w:bookmarkStart w:id="681" w:name="_Toc481065068"/>
    <w:bookmarkEnd w:id="677"/>
    <w:p w14:paraId="12A13765" w14:textId="77777777" w:rsidR="00BF4F83" w:rsidRPr="003A06D0" w:rsidRDefault="00BF4F83" w:rsidP="00827213">
      <w:pPr>
        <w:pStyle w:val="AppendixHeading1"/>
        <w:rPr>
          <w:lang w:val="en-GB"/>
        </w:rPr>
      </w:pPr>
      <w:r w:rsidRPr="003A06D0">
        <w:rPr>
          <w:lang w:val="en-GB"/>
        </w:rPr>
        <w:fldChar w:fldCharType="begin"/>
      </w:r>
      <w:r w:rsidRPr="003A06D0">
        <w:rPr>
          <w:lang w:val="en-GB"/>
        </w:rPr>
        <w:instrText xml:space="preserve"> HYPERLINK  \l "sec_RevisionHistory" </w:instrText>
      </w:r>
      <w:r w:rsidRPr="003A06D0">
        <w:rPr>
          <w:lang w:val="en-GB"/>
        </w:rPr>
        <w:fldChar w:fldCharType="separate"/>
      </w:r>
      <w:bookmarkStart w:id="682" w:name="_Toc3837643"/>
      <w:bookmarkStart w:id="683" w:name="_Toc5110551"/>
      <w:bookmarkStart w:id="684" w:name="_Toc3729320"/>
      <w:bookmarkStart w:id="685" w:name="_Toc522668753"/>
      <w:r w:rsidRPr="003A06D0">
        <w:rPr>
          <w:rStyle w:val="Hyperlink"/>
          <w:lang w:val="en-GB"/>
        </w:rPr>
        <w:t>Revision History</w:t>
      </w:r>
      <w:bookmarkEnd w:id="678"/>
      <w:bookmarkEnd w:id="679"/>
      <w:bookmarkEnd w:id="680"/>
      <w:bookmarkEnd w:id="681"/>
      <w:bookmarkEnd w:id="682"/>
      <w:bookmarkEnd w:id="683"/>
      <w:bookmarkEnd w:id="684"/>
      <w:bookmarkEnd w:id="68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278837AB" w14:textId="77777777" w:rsidTr="00912C71">
        <w:tc>
          <w:tcPr>
            <w:tcW w:w="1526" w:type="dxa"/>
          </w:tcPr>
          <w:p w14:paraId="4DD6DAAF" w14:textId="77777777" w:rsidR="00BF4F83" w:rsidRPr="003A06D0" w:rsidRDefault="00BF4F83" w:rsidP="00BF4F83">
            <w:pPr>
              <w:jc w:val="center"/>
              <w:rPr>
                <w:b/>
                <w:bCs/>
                <w:lang w:val="en-GB"/>
              </w:rPr>
            </w:pPr>
            <w:r w:rsidRPr="003A06D0">
              <w:rPr>
                <w:b/>
                <w:bCs/>
                <w:lang w:val="en-GB"/>
              </w:rPr>
              <w:t>Revision</w:t>
            </w:r>
          </w:p>
        </w:tc>
        <w:tc>
          <w:tcPr>
            <w:tcW w:w="1410" w:type="dxa"/>
          </w:tcPr>
          <w:p w14:paraId="46903FDE" w14:textId="77777777" w:rsidR="00BF4F83" w:rsidRPr="003A06D0" w:rsidRDefault="00BF4F83" w:rsidP="00BF4F83">
            <w:pPr>
              <w:jc w:val="center"/>
              <w:rPr>
                <w:b/>
                <w:bCs/>
                <w:lang w:val="en-GB"/>
              </w:rPr>
            </w:pPr>
            <w:r w:rsidRPr="003A06D0">
              <w:rPr>
                <w:b/>
                <w:bCs/>
                <w:lang w:val="en-GB"/>
              </w:rPr>
              <w:t>Date</w:t>
            </w:r>
          </w:p>
        </w:tc>
        <w:tc>
          <w:tcPr>
            <w:tcW w:w="2109" w:type="dxa"/>
          </w:tcPr>
          <w:p w14:paraId="26EF0EC0" w14:textId="77777777" w:rsidR="00BF4F83" w:rsidRPr="003A06D0" w:rsidRDefault="00BF4F83" w:rsidP="00BF4F83">
            <w:pPr>
              <w:jc w:val="center"/>
              <w:rPr>
                <w:b/>
                <w:bCs/>
                <w:lang w:val="en-GB"/>
              </w:rPr>
            </w:pPr>
            <w:r w:rsidRPr="003A06D0">
              <w:rPr>
                <w:b/>
                <w:bCs/>
                <w:lang w:val="en-GB"/>
              </w:rPr>
              <w:t>Editor</w:t>
            </w:r>
          </w:p>
        </w:tc>
        <w:tc>
          <w:tcPr>
            <w:tcW w:w="4305" w:type="dxa"/>
          </w:tcPr>
          <w:p w14:paraId="3C15B331" w14:textId="77777777" w:rsidR="00BF4F83" w:rsidRPr="003A06D0" w:rsidRDefault="00BF4F83" w:rsidP="00BF4F83">
            <w:pPr>
              <w:rPr>
                <w:b/>
                <w:bCs/>
                <w:lang w:val="en-GB"/>
              </w:rPr>
            </w:pPr>
            <w:r w:rsidRPr="003A06D0">
              <w:rPr>
                <w:b/>
                <w:bCs/>
                <w:lang w:val="en-GB"/>
              </w:rPr>
              <w:t>Changes Made</w:t>
            </w:r>
          </w:p>
        </w:tc>
      </w:tr>
      <w:tr w:rsidR="00431A67" w:rsidRPr="003A06D0" w14:paraId="76576F0C" w14:textId="77777777" w:rsidTr="00912C71">
        <w:tc>
          <w:tcPr>
            <w:tcW w:w="1526" w:type="dxa"/>
          </w:tcPr>
          <w:p w14:paraId="2FCC5EEF" w14:textId="77777777" w:rsidR="00431A67" w:rsidRPr="003A06D0" w:rsidRDefault="00551E55" w:rsidP="00BF4F83">
            <w:pPr>
              <w:rPr>
                <w:lang w:val="en-GB"/>
              </w:rPr>
            </w:pPr>
            <w:r>
              <w:rPr>
                <w:lang w:val="en-GB"/>
              </w:rPr>
              <w:t>W</w:t>
            </w:r>
            <w:r w:rsidR="00431A67">
              <w:rPr>
                <w:lang w:val="en-GB"/>
              </w:rPr>
              <w:t>D0</w:t>
            </w:r>
            <w:r w:rsidR="00FB379D">
              <w:rPr>
                <w:lang w:val="en-GB"/>
              </w:rPr>
              <w:t>1</w:t>
            </w:r>
          </w:p>
        </w:tc>
        <w:tc>
          <w:tcPr>
            <w:tcW w:w="1410" w:type="dxa"/>
          </w:tcPr>
          <w:p w14:paraId="4E62B90F" w14:textId="77777777" w:rsidR="00431A67" w:rsidRPr="003A06D0" w:rsidRDefault="00431A67" w:rsidP="00BF4F83">
            <w:pPr>
              <w:rPr>
                <w:lang w:val="en-GB"/>
              </w:rPr>
            </w:pPr>
            <w:r>
              <w:rPr>
                <w:lang w:val="en-GB"/>
              </w:rPr>
              <w:t>2019-0</w:t>
            </w:r>
            <w:r w:rsidR="00FB379D">
              <w:rPr>
                <w:lang w:val="en-GB"/>
              </w:rPr>
              <w:t>3</w:t>
            </w:r>
            <w:r>
              <w:rPr>
                <w:lang w:val="en-GB"/>
              </w:rPr>
              <w:t>-</w:t>
            </w:r>
            <w:r w:rsidR="00FB379D">
              <w:rPr>
                <w:lang w:val="en-GB"/>
              </w:rPr>
              <w:t>1</w:t>
            </w:r>
            <w:r w:rsidR="00551E55">
              <w:rPr>
                <w:lang w:val="en-GB"/>
              </w:rPr>
              <w:t>7</w:t>
            </w:r>
          </w:p>
        </w:tc>
        <w:tc>
          <w:tcPr>
            <w:tcW w:w="2109" w:type="dxa"/>
          </w:tcPr>
          <w:p w14:paraId="3C62642B" w14:textId="77777777" w:rsidR="00431A67" w:rsidRPr="003A06D0" w:rsidRDefault="00FB379D" w:rsidP="00BF4F83">
            <w:pPr>
              <w:rPr>
                <w:lang w:val="en-GB"/>
              </w:rPr>
            </w:pPr>
            <w:r>
              <w:rPr>
                <w:lang w:val="en-GB"/>
              </w:rPr>
              <w:t xml:space="preserve">Detlef Hühnlein and </w:t>
            </w:r>
            <w:r w:rsidR="00431A67" w:rsidRPr="003A06D0">
              <w:rPr>
                <w:lang w:val="en-GB"/>
              </w:rPr>
              <w:t>Andreas Kuehne</w:t>
            </w:r>
          </w:p>
        </w:tc>
        <w:tc>
          <w:tcPr>
            <w:tcW w:w="4305" w:type="dxa"/>
          </w:tcPr>
          <w:p w14:paraId="25A998CB" w14:textId="77777777" w:rsidR="00431A67" w:rsidRPr="003A06D0" w:rsidRDefault="00551E55" w:rsidP="00BF4F83">
            <w:pPr>
              <w:rPr>
                <w:lang w:val="en-GB"/>
              </w:rPr>
            </w:pPr>
            <w:r>
              <w:rPr>
                <w:lang w:val="en-GB"/>
              </w:rPr>
              <w:t>Draft for discussion within DSS-X and potential ballot public review</w:t>
            </w:r>
          </w:p>
        </w:tc>
      </w:tr>
      <w:tr w:rsidR="00551E55" w:rsidRPr="003A06D0" w14:paraId="410AAD06" w14:textId="77777777" w:rsidTr="00097724">
        <w:tc>
          <w:tcPr>
            <w:tcW w:w="1526" w:type="dxa"/>
          </w:tcPr>
          <w:p w14:paraId="134C0E42" w14:textId="77777777" w:rsidR="00551E55" w:rsidRPr="003A06D0" w:rsidRDefault="00551E55" w:rsidP="00097724">
            <w:pPr>
              <w:rPr>
                <w:lang w:val="en-GB"/>
              </w:rPr>
            </w:pPr>
            <w:r>
              <w:rPr>
                <w:lang w:val="en-GB"/>
              </w:rPr>
              <w:t>CSD01</w:t>
            </w:r>
          </w:p>
        </w:tc>
        <w:tc>
          <w:tcPr>
            <w:tcW w:w="1410" w:type="dxa"/>
          </w:tcPr>
          <w:p w14:paraId="67CBA6DB" w14:textId="77777777" w:rsidR="00551E55" w:rsidRPr="003A06D0" w:rsidRDefault="00551E55" w:rsidP="00097724">
            <w:pPr>
              <w:rPr>
                <w:lang w:val="en-GB"/>
              </w:rPr>
            </w:pPr>
            <w:r>
              <w:rPr>
                <w:lang w:val="en-GB"/>
              </w:rPr>
              <w:t>2019-03-18</w:t>
            </w:r>
          </w:p>
        </w:tc>
        <w:tc>
          <w:tcPr>
            <w:tcW w:w="2109" w:type="dxa"/>
          </w:tcPr>
          <w:p w14:paraId="0ACD1832" w14:textId="77777777" w:rsidR="00551E55" w:rsidRPr="003A06D0" w:rsidRDefault="00551E55" w:rsidP="00097724">
            <w:pPr>
              <w:rPr>
                <w:lang w:val="en-GB"/>
              </w:rPr>
            </w:pPr>
            <w:r>
              <w:rPr>
                <w:lang w:val="en-GB"/>
              </w:rPr>
              <w:t xml:space="preserve">Detlef Hühnlein and </w:t>
            </w:r>
            <w:r w:rsidRPr="003A06D0">
              <w:rPr>
                <w:lang w:val="en-GB"/>
              </w:rPr>
              <w:t>Andreas Kuehne</w:t>
            </w:r>
          </w:p>
        </w:tc>
        <w:tc>
          <w:tcPr>
            <w:tcW w:w="4305" w:type="dxa"/>
          </w:tcPr>
          <w:p w14:paraId="7925FA92" w14:textId="77777777" w:rsidR="00551E55" w:rsidRPr="003A06D0" w:rsidRDefault="00551E55" w:rsidP="00097724">
            <w:pPr>
              <w:rPr>
                <w:lang w:val="en-GB"/>
              </w:rPr>
            </w:pPr>
            <w:r>
              <w:rPr>
                <w:lang w:val="en-GB"/>
              </w:rPr>
              <w:t>Version for public review</w:t>
            </w:r>
          </w:p>
        </w:tc>
      </w:tr>
      <w:tr w:rsidR="002A2475" w:rsidRPr="003A06D0" w14:paraId="08E49C0B" w14:textId="77777777" w:rsidTr="00097724">
        <w:trPr>
          <w:ins w:id="686" w:author="Andreas Kuehne" w:date="2019-06-25T11:18:00Z"/>
        </w:trPr>
        <w:tc>
          <w:tcPr>
            <w:tcW w:w="1526" w:type="dxa"/>
          </w:tcPr>
          <w:p w14:paraId="519C8DEE" w14:textId="77777777" w:rsidR="002A2475" w:rsidRDefault="002A2475" w:rsidP="002A2475">
            <w:pPr>
              <w:rPr>
                <w:ins w:id="687" w:author="Andreas Kuehne" w:date="2019-06-25T11:18:00Z"/>
                <w:lang w:val="en-GB"/>
              </w:rPr>
            </w:pPr>
            <w:ins w:id="688" w:author="Andreas Kuehne" w:date="2019-06-25T11:18:00Z">
              <w:r>
                <w:rPr>
                  <w:lang w:val="en-GB"/>
                </w:rPr>
                <w:t>CS01</w:t>
              </w:r>
            </w:ins>
          </w:p>
        </w:tc>
        <w:tc>
          <w:tcPr>
            <w:tcW w:w="1410" w:type="dxa"/>
          </w:tcPr>
          <w:p w14:paraId="7DFDB9A0" w14:textId="77777777" w:rsidR="002A2475" w:rsidRDefault="002A2475" w:rsidP="002A2475">
            <w:pPr>
              <w:rPr>
                <w:ins w:id="689" w:author="Andreas Kuehne" w:date="2019-06-25T11:18:00Z"/>
                <w:lang w:val="en-GB"/>
              </w:rPr>
            </w:pPr>
            <w:ins w:id="690" w:author="Andreas Kuehne" w:date="2019-06-25T11:18:00Z">
              <w:r>
                <w:rPr>
                  <w:lang w:val="en-GB"/>
                </w:rPr>
                <w:t>2019-05-07</w:t>
              </w:r>
            </w:ins>
          </w:p>
        </w:tc>
        <w:tc>
          <w:tcPr>
            <w:tcW w:w="2109" w:type="dxa"/>
          </w:tcPr>
          <w:p w14:paraId="09C72AFC" w14:textId="77777777" w:rsidR="002A2475" w:rsidRDefault="002A2475" w:rsidP="002A2475">
            <w:pPr>
              <w:rPr>
                <w:ins w:id="691" w:author="Andreas Kuehne" w:date="2019-06-25T11:18:00Z"/>
                <w:lang w:val="en-GB"/>
              </w:rPr>
            </w:pPr>
            <w:ins w:id="692" w:author="Andreas Kuehne" w:date="2019-06-25T11:18:00Z">
              <w:r>
                <w:rPr>
                  <w:lang w:val="en-GB"/>
                </w:rPr>
                <w:t xml:space="preserve">Detlef Hühnlein and </w:t>
              </w:r>
              <w:r w:rsidRPr="003A06D0">
                <w:rPr>
                  <w:lang w:val="en-GB"/>
                </w:rPr>
                <w:t>Andreas Kuehne</w:t>
              </w:r>
            </w:ins>
          </w:p>
        </w:tc>
        <w:tc>
          <w:tcPr>
            <w:tcW w:w="4305" w:type="dxa"/>
          </w:tcPr>
          <w:p w14:paraId="38C8C2C4" w14:textId="77777777" w:rsidR="002A2475" w:rsidRDefault="002A2475" w:rsidP="002A2475">
            <w:pPr>
              <w:rPr>
                <w:ins w:id="693" w:author="Andreas Kuehne" w:date="2019-06-25T11:18:00Z"/>
                <w:lang w:val="en-GB"/>
              </w:rPr>
            </w:pPr>
            <w:ins w:id="694" w:author="Andreas Kuehne" w:date="2019-06-25T11:18:00Z">
              <w:r>
                <w:rPr>
                  <w:lang w:val="en-GB"/>
                </w:rPr>
                <w:t>Committee Specification</w:t>
              </w:r>
            </w:ins>
          </w:p>
        </w:tc>
      </w:tr>
    </w:tbl>
    <w:p w14:paraId="4543065F"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EE63B" w14:textId="77777777" w:rsidR="00767791" w:rsidRDefault="00767791" w:rsidP="008C100C">
      <w:r>
        <w:separator/>
      </w:r>
    </w:p>
    <w:p w14:paraId="73831576" w14:textId="77777777" w:rsidR="00767791" w:rsidRDefault="00767791" w:rsidP="008C100C"/>
    <w:p w14:paraId="06DB3A46" w14:textId="77777777" w:rsidR="00767791" w:rsidRDefault="00767791" w:rsidP="008C100C"/>
    <w:p w14:paraId="235730ED" w14:textId="77777777" w:rsidR="00767791" w:rsidRDefault="00767791" w:rsidP="008C100C"/>
    <w:p w14:paraId="62FCAEFD" w14:textId="77777777" w:rsidR="00767791" w:rsidRDefault="00767791" w:rsidP="008C100C"/>
    <w:p w14:paraId="12D21746" w14:textId="77777777" w:rsidR="00767791" w:rsidRDefault="00767791" w:rsidP="008C100C"/>
    <w:p w14:paraId="20D39978" w14:textId="77777777" w:rsidR="00767791" w:rsidRDefault="00767791" w:rsidP="008C100C"/>
  </w:endnote>
  <w:endnote w:type="continuationSeparator" w:id="0">
    <w:p w14:paraId="2C188C3E" w14:textId="77777777" w:rsidR="00767791" w:rsidRDefault="00767791" w:rsidP="008C100C">
      <w:r>
        <w:continuationSeparator/>
      </w:r>
    </w:p>
    <w:p w14:paraId="44C8EBFB" w14:textId="77777777" w:rsidR="00767791" w:rsidRDefault="00767791" w:rsidP="008C100C"/>
    <w:p w14:paraId="6B11E4A2" w14:textId="77777777" w:rsidR="00767791" w:rsidRDefault="00767791" w:rsidP="008C100C"/>
    <w:p w14:paraId="287CFCA2" w14:textId="77777777" w:rsidR="00767791" w:rsidRDefault="00767791" w:rsidP="008C100C"/>
    <w:p w14:paraId="5DF4AE56" w14:textId="77777777" w:rsidR="00767791" w:rsidRDefault="00767791" w:rsidP="008C100C"/>
    <w:p w14:paraId="0ED11121" w14:textId="77777777" w:rsidR="00767791" w:rsidRDefault="00767791" w:rsidP="008C100C"/>
    <w:p w14:paraId="058AEA72" w14:textId="77777777" w:rsidR="00767791" w:rsidRDefault="007677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F1A8" w14:textId="3E679627" w:rsidR="00213F75" w:rsidRDefault="00213F75" w:rsidP="00560795">
    <w:pPr>
      <w:pStyle w:val="Fuzeile"/>
      <w:tabs>
        <w:tab w:val="clear" w:pos="4320"/>
        <w:tab w:val="clear" w:pos="8640"/>
        <w:tab w:val="center" w:pos="4680"/>
        <w:tab w:val="right" w:pos="9360"/>
      </w:tabs>
      <w:spacing w:after="0"/>
      <w:rPr>
        <w:sz w:val="16"/>
        <w:szCs w:val="16"/>
      </w:rPr>
    </w:pPr>
    <w:r>
      <w:rPr>
        <w:sz w:val="16"/>
        <w:szCs w:val="16"/>
      </w:rPr>
      <w:t>dss-md-cs01</w:t>
    </w:r>
    <w:r>
      <w:rPr>
        <w:sz w:val="16"/>
        <w:szCs w:val="16"/>
      </w:rPr>
      <w:tab/>
    </w:r>
    <w:r>
      <w:rPr>
        <w:sz w:val="16"/>
        <w:szCs w:val="16"/>
      </w:rPr>
      <w:tab/>
      <w:t>07 May 2019</w:t>
    </w:r>
  </w:p>
  <w:p w14:paraId="3BAD7022" w14:textId="37F7F9FF" w:rsidR="00213F75" w:rsidRPr="00F50E2C" w:rsidRDefault="00213F7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915C19">
      <w:rPr>
        <w:rStyle w:val="Seitenzahl"/>
        <w:noProof/>
        <w:sz w:val="16"/>
        <w:szCs w:val="16"/>
      </w:rPr>
      <w:t>11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915C19">
      <w:rPr>
        <w:rStyle w:val="Seitenzahl"/>
        <w:noProof/>
        <w:sz w:val="16"/>
        <w:szCs w:val="16"/>
      </w:rPr>
      <w:t>32</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746B" w14:textId="77777777" w:rsidR="00213F75" w:rsidRPr="007611CD" w:rsidRDefault="00213F7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0A23E2AC" w14:textId="77777777" w:rsidR="00213F75" w:rsidRPr="007611CD" w:rsidRDefault="00213F7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03A0B" w14:textId="77777777" w:rsidR="00767791" w:rsidRDefault="00767791" w:rsidP="008C100C">
      <w:r>
        <w:separator/>
      </w:r>
    </w:p>
    <w:p w14:paraId="4A4F89BE" w14:textId="77777777" w:rsidR="00767791" w:rsidRDefault="00767791" w:rsidP="008C100C"/>
  </w:footnote>
  <w:footnote w:type="continuationSeparator" w:id="0">
    <w:p w14:paraId="63EE5FB4" w14:textId="77777777" w:rsidR="00767791" w:rsidRDefault="00767791" w:rsidP="008C100C">
      <w:r>
        <w:continuationSeparator/>
      </w:r>
    </w:p>
    <w:p w14:paraId="4ADA6EE1" w14:textId="77777777" w:rsidR="00767791" w:rsidRDefault="0076779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061A1" w14:textId="77777777" w:rsidR="00213F75" w:rsidRDefault="00213F75" w:rsidP="008C100C"/>
  <w:p w14:paraId="2BDE13D0" w14:textId="77777777" w:rsidR="00213F75" w:rsidRDefault="00213F7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3"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CE30275"/>
    <w:multiLevelType w:val="hybridMultilevel"/>
    <w:tmpl w:val="EFF635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837A5"/>
    <w:multiLevelType w:val="hybridMultilevel"/>
    <w:tmpl w:val="19EE49CE"/>
    <w:lvl w:ilvl="0" w:tplc="D67CD362">
      <w:start w:val="1"/>
      <w:numFmt w:val="bullet"/>
      <w:pStyle w:val="Standard1Einzug"/>
      <w:lvlText w:val=""/>
      <w:lvlJc w:val="left"/>
      <w:pPr>
        <w:tabs>
          <w:tab w:val="num" w:pos="1007"/>
        </w:tabs>
        <w:ind w:left="1007" w:hanging="363"/>
      </w:pPr>
      <w:rPr>
        <w:rFonts w:ascii="Symbol" w:hAnsi="Symbol" w:hint="default"/>
      </w:rPr>
    </w:lvl>
    <w:lvl w:ilvl="1" w:tplc="04070003" w:tentative="1">
      <w:start w:val="1"/>
      <w:numFmt w:val="bullet"/>
      <w:lvlText w:val="o"/>
      <w:lvlJc w:val="left"/>
      <w:pPr>
        <w:tabs>
          <w:tab w:val="num" w:pos="1727"/>
        </w:tabs>
        <w:ind w:left="1727" w:hanging="360"/>
      </w:pPr>
      <w:rPr>
        <w:rFonts w:ascii="Courier New" w:hAnsi="Courier New" w:cs="Courier New" w:hint="default"/>
      </w:rPr>
    </w:lvl>
    <w:lvl w:ilvl="2" w:tplc="04070005" w:tentative="1">
      <w:start w:val="1"/>
      <w:numFmt w:val="bullet"/>
      <w:lvlText w:val=""/>
      <w:lvlJc w:val="left"/>
      <w:pPr>
        <w:tabs>
          <w:tab w:val="num" w:pos="2447"/>
        </w:tabs>
        <w:ind w:left="2447" w:hanging="360"/>
      </w:pPr>
      <w:rPr>
        <w:rFonts w:ascii="Wingdings" w:hAnsi="Wingdings" w:hint="default"/>
      </w:rPr>
    </w:lvl>
    <w:lvl w:ilvl="3" w:tplc="04070001">
      <w:start w:val="1"/>
      <w:numFmt w:val="bullet"/>
      <w:lvlText w:val=""/>
      <w:lvlJc w:val="left"/>
      <w:pPr>
        <w:tabs>
          <w:tab w:val="num" w:pos="3167"/>
        </w:tabs>
        <w:ind w:left="3167" w:hanging="360"/>
      </w:pPr>
      <w:rPr>
        <w:rFonts w:ascii="Symbol" w:hAnsi="Symbol" w:hint="default"/>
      </w:rPr>
    </w:lvl>
    <w:lvl w:ilvl="4" w:tplc="04070003" w:tentative="1">
      <w:start w:val="1"/>
      <w:numFmt w:val="bullet"/>
      <w:lvlText w:val="o"/>
      <w:lvlJc w:val="left"/>
      <w:pPr>
        <w:tabs>
          <w:tab w:val="num" w:pos="3887"/>
        </w:tabs>
        <w:ind w:left="3887" w:hanging="360"/>
      </w:pPr>
      <w:rPr>
        <w:rFonts w:ascii="Courier New" w:hAnsi="Courier New" w:cs="Courier New" w:hint="default"/>
      </w:rPr>
    </w:lvl>
    <w:lvl w:ilvl="5" w:tplc="04070005" w:tentative="1">
      <w:start w:val="1"/>
      <w:numFmt w:val="bullet"/>
      <w:lvlText w:val=""/>
      <w:lvlJc w:val="left"/>
      <w:pPr>
        <w:tabs>
          <w:tab w:val="num" w:pos="4607"/>
        </w:tabs>
        <w:ind w:left="4607" w:hanging="360"/>
      </w:pPr>
      <w:rPr>
        <w:rFonts w:ascii="Wingdings" w:hAnsi="Wingdings" w:hint="default"/>
      </w:rPr>
    </w:lvl>
    <w:lvl w:ilvl="6" w:tplc="04070001" w:tentative="1">
      <w:start w:val="1"/>
      <w:numFmt w:val="bullet"/>
      <w:lvlText w:val=""/>
      <w:lvlJc w:val="left"/>
      <w:pPr>
        <w:tabs>
          <w:tab w:val="num" w:pos="5327"/>
        </w:tabs>
        <w:ind w:left="5327" w:hanging="360"/>
      </w:pPr>
      <w:rPr>
        <w:rFonts w:ascii="Symbol" w:hAnsi="Symbol" w:hint="default"/>
      </w:rPr>
    </w:lvl>
    <w:lvl w:ilvl="7" w:tplc="04070003" w:tentative="1">
      <w:start w:val="1"/>
      <w:numFmt w:val="bullet"/>
      <w:lvlText w:val="o"/>
      <w:lvlJc w:val="left"/>
      <w:pPr>
        <w:tabs>
          <w:tab w:val="num" w:pos="6047"/>
        </w:tabs>
        <w:ind w:left="6047" w:hanging="360"/>
      </w:pPr>
      <w:rPr>
        <w:rFonts w:ascii="Courier New" w:hAnsi="Courier New" w:cs="Courier New" w:hint="default"/>
      </w:rPr>
    </w:lvl>
    <w:lvl w:ilvl="8" w:tplc="04070005" w:tentative="1">
      <w:start w:val="1"/>
      <w:numFmt w:val="bullet"/>
      <w:lvlText w:val=""/>
      <w:lvlJc w:val="left"/>
      <w:pPr>
        <w:tabs>
          <w:tab w:val="num" w:pos="6767"/>
        </w:tabs>
        <w:ind w:left="6767"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8"/>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5"/>
  </w:num>
  <w:num w:numId="10">
    <w:abstractNumId w:val="10"/>
  </w:num>
  <w:num w:numId="11">
    <w:abstractNumId w:val="9"/>
  </w:num>
  <w:num w:numId="12">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efaultTableStyle w:val="Verzeichnis9"/>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17CD6"/>
    <w:rsid w:val="00023528"/>
    <w:rsid w:val="00024C43"/>
    <w:rsid w:val="00030624"/>
    <w:rsid w:val="00033041"/>
    <w:rsid w:val="00033A28"/>
    <w:rsid w:val="00034345"/>
    <w:rsid w:val="00036C67"/>
    <w:rsid w:val="000409FC"/>
    <w:rsid w:val="00043925"/>
    <w:rsid w:val="000449B0"/>
    <w:rsid w:val="00044AE5"/>
    <w:rsid w:val="00046FE6"/>
    <w:rsid w:val="000508CE"/>
    <w:rsid w:val="0005213E"/>
    <w:rsid w:val="000539FE"/>
    <w:rsid w:val="00060BBB"/>
    <w:rsid w:val="0006408F"/>
    <w:rsid w:val="0007265E"/>
    <w:rsid w:val="0007308D"/>
    <w:rsid w:val="00076079"/>
    <w:rsid w:val="00076366"/>
    <w:rsid w:val="00076EFC"/>
    <w:rsid w:val="00082C02"/>
    <w:rsid w:val="0008320C"/>
    <w:rsid w:val="00085F7C"/>
    <w:rsid w:val="00087171"/>
    <w:rsid w:val="000878E7"/>
    <w:rsid w:val="00092265"/>
    <w:rsid w:val="000963B1"/>
    <w:rsid w:val="00096E2D"/>
    <w:rsid w:val="00097724"/>
    <w:rsid w:val="000A02CD"/>
    <w:rsid w:val="000A6E00"/>
    <w:rsid w:val="000A7143"/>
    <w:rsid w:val="000B1E2E"/>
    <w:rsid w:val="000B4B21"/>
    <w:rsid w:val="000C11FC"/>
    <w:rsid w:val="000C300B"/>
    <w:rsid w:val="000D0396"/>
    <w:rsid w:val="000D208F"/>
    <w:rsid w:val="000E1D25"/>
    <w:rsid w:val="000E28CA"/>
    <w:rsid w:val="000E5705"/>
    <w:rsid w:val="000F26C3"/>
    <w:rsid w:val="000F450A"/>
    <w:rsid w:val="001009D3"/>
    <w:rsid w:val="00101D6D"/>
    <w:rsid w:val="00106344"/>
    <w:rsid w:val="001064F8"/>
    <w:rsid w:val="00112ECA"/>
    <w:rsid w:val="001157F7"/>
    <w:rsid w:val="00116A51"/>
    <w:rsid w:val="00123F2F"/>
    <w:rsid w:val="00127F06"/>
    <w:rsid w:val="0013391D"/>
    <w:rsid w:val="00147F63"/>
    <w:rsid w:val="00153600"/>
    <w:rsid w:val="001579B5"/>
    <w:rsid w:val="00166BB7"/>
    <w:rsid w:val="001725A5"/>
    <w:rsid w:val="00173607"/>
    <w:rsid w:val="00177DED"/>
    <w:rsid w:val="001832F8"/>
    <w:rsid w:val="00193170"/>
    <w:rsid w:val="00195249"/>
    <w:rsid w:val="00197607"/>
    <w:rsid w:val="001A5773"/>
    <w:rsid w:val="001A76DB"/>
    <w:rsid w:val="001B0814"/>
    <w:rsid w:val="001B3221"/>
    <w:rsid w:val="001C0CE9"/>
    <w:rsid w:val="001C1D5A"/>
    <w:rsid w:val="001C248E"/>
    <w:rsid w:val="001C782B"/>
    <w:rsid w:val="001D1D6C"/>
    <w:rsid w:val="001E34B8"/>
    <w:rsid w:val="001E46CF"/>
    <w:rsid w:val="001E4B99"/>
    <w:rsid w:val="001F05E0"/>
    <w:rsid w:val="001F278E"/>
    <w:rsid w:val="001F51AB"/>
    <w:rsid w:val="001F57CC"/>
    <w:rsid w:val="00206130"/>
    <w:rsid w:val="00211740"/>
    <w:rsid w:val="00213F75"/>
    <w:rsid w:val="00214606"/>
    <w:rsid w:val="002153A1"/>
    <w:rsid w:val="00223C24"/>
    <w:rsid w:val="0022546A"/>
    <w:rsid w:val="00226D90"/>
    <w:rsid w:val="00231710"/>
    <w:rsid w:val="00232273"/>
    <w:rsid w:val="002423FB"/>
    <w:rsid w:val="00243E16"/>
    <w:rsid w:val="00255718"/>
    <w:rsid w:val="0026039F"/>
    <w:rsid w:val="00262CC0"/>
    <w:rsid w:val="002659E9"/>
    <w:rsid w:val="002714A2"/>
    <w:rsid w:val="0027495D"/>
    <w:rsid w:val="00277205"/>
    <w:rsid w:val="0028466B"/>
    <w:rsid w:val="00286EC7"/>
    <w:rsid w:val="00290712"/>
    <w:rsid w:val="00294283"/>
    <w:rsid w:val="002A04E4"/>
    <w:rsid w:val="002A2475"/>
    <w:rsid w:val="002A2B33"/>
    <w:rsid w:val="002A6E92"/>
    <w:rsid w:val="002A7671"/>
    <w:rsid w:val="002A79A0"/>
    <w:rsid w:val="002B197B"/>
    <w:rsid w:val="002B261C"/>
    <w:rsid w:val="002B267E"/>
    <w:rsid w:val="002B3320"/>
    <w:rsid w:val="002B7B21"/>
    <w:rsid w:val="002B7E99"/>
    <w:rsid w:val="002C0868"/>
    <w:rsid w:val="002D0FB2"/>
    <w:rsid w:val="002F10B8"/>
    <w:rsid w:val="002F1E2B"/>
    <w:rsid w:val="002F3BC8"/>
    <w:rsid w:val="00300B86"/>
    <w:rsid w:val="00300EBE"/>
    <w:rsid w:val="0030202A"/>
    <w:rsid w:val="00302159"/>
    <w:rsid w:val="00303110"/>
    <w:rsid w:val="00304207"/>
    <w:rsid w:val="003129C6"/>
    <w:rsid w:val="00313379"/>
    <w:rsid w:val="00316300"/>
    <w:rsid w:val="00316D13"/>
    <w:rsid w:val="0031788B"/>
    <w:rsid w:val="00333ECA"/>
    <w:rsid w:val="00337D65"/>
    <w:rsid w:val="003404F4"/>
    <w:rsid w:val="00342831"/>
    <w:rsid w:val="00343109"/>
    <w:rsid w:val="003437EC"/>
    <w:rsid w:val="003473C4"/>
    <w:rsid w:val="00362160"/>
    <w:rsid w:val="003655CE"/>
    <w:rsid w:val="00366C20"/>
    <w:rsid w:val="003707E2"/>
    <w:rsid w:val="003734F5"/>
    <w:rsid w:val="00373F1D"/>
    <w:rsid w:val="00373F41"/>
    <w:rsid w:val="0037549F"/>
    <w:rsid w:val="00383FF4"/>
    <w:rsid w:val="003857AC"/>
    <w:rsid w:val="00396734"/>
    <w:rsid w:val="003A06D0"/>
    <w:rsid w:val="003A0D47"/>
    <w:rsid w:val="003A1FBF"/>
    <w:rsid w:val="003B0E37"/>
    <w:rsid w:val="003B1F5B"/>
    <w:rsid w:val="003B37FE"/>
    <w:rsid w:val="003C18EF"/>
    <w:rsid w:val="003C20A1"/>
    <w:rsid w:val="003C49F0"/>
    <w:rsid w:val="003C5684"/>
    <w:rsid w:val="003C61EA"/>
    <w:rsid w:val="003D0352"/>
    <w:rsid w:val="003D0434"/>
    <w:rsid w:val="003D15AE"/>
    <w:rsid w:val="003D1945"/>
    <w:rsid w:val="003D324A"/>
    <w:rsid w:val="003D5C65"/>
    <w:rsid w:val="003D798F"/>
    <w:rsid w:val="003E324B"/>
    <w:rsid w:val="003E64BE"/>
    <w:rsid w:val="003E6731"/>
    <w:rsid w:val="0040052F"/>
    <w:rsid w:val="00402E3A"/>
    <w:rsid w:val="00412A4B"/>
    <w:rsid w:val="0042094E"/>
    <w:rsid w:val="004226B7"/>
    <w:rsid w:val="0042272F"/>
    <w:rsid w:val="00425220"/>
    <w:rsid w:val="0042627A"/>
    <w:rsid w:val="00427622"/>
    <w:rsid w:val="0043023F"/>
    <w:rsid w:val="00430C66"/>
    <w:rsid w:val="00431A67"/>
    <w:rsid w:val="00445475"/>
    <w:rsid w:val="00447451"/>
    <w:rsid w:val="00453E33"/>
    <w:rsid w:val="0046122A"/>
    <w:rsid w:val="00462FBF"/>
    <w:rsid w:val="00472D17"/>
    <w:rsid w:val="004735E6"/>
    <w:rsid w:val="00473B6C"/>
    <w:rsid w:val="004757D8"/>
    <w:rsid w:val="004777F8"/>
    <w:rsid w:val="004819C2"/>
    <w:rsid w:val="00485993"/>
    <w:rsid w:val="004904F9"/>
    <w:rsid w:val="004925B5"/>
    <w:rsid w:val="00493949"/>
    <w:rsid w:val="00494EE0"/>
    <w:rsid w:val="00495309"/>
    <w:rsid w:val="0049560D"/>
    <w:rsid w:val="004A0292"/>
    <w:rsid w:val="004A4186"/>
    <w:rsid w:val="004A5BBB"/>
    <w:rsid w:val="004A688D"/>
    <w:rsid w:val="004B203E"/>
    <w:rsid w:val="004B2AA0"/>
    <w:rsid w:val="004B584D"/>
    <w:rsid w:val="004B5861"/>
    <w:rsid w:val="004B6F5C"/>
    <w:rsid w:val="004B7567"/>
    <w:rsid w:val="004B7927"/>
    <w:rsid w:val="004C0E19"/>
    <w:rsid w:val="004C33BE"/>
    <w:rsid w:val="004C4D7C"/>
    <w:rsid w:val="004D0E5E"/>
    <w:rsid w:val="004D3A56"/>
    <w:rsid w:val="004D3D90"/>
    <w:rsid w:val="004E374A"/>
    <w:rsid w:val="004E6583"/>
    <w:rsid w:val="004F390D"/>
    <w:rsid w:val="004F5BEF"/>
    <w:rsid w:val="004F6E66"/>
    <w:rsid w:val="0050018B"/>
    <w:rsid w:val="005034EB"/>
    <w:rsid w:val="0050510A"/>
    <w:rsid w:val="00506FC1"/>
    <w:rsid w:val="005126F2"/>
    <w:rsid w:val="00514964"/>
    <w:rsid w:val="0051640A"/>
    <w:rsid w:val="0052099F"/>
    <w:rsid w:val="00522067"/>
    <w:rsid w:val="00527ED7"/>
    <w:rsid w:val="00536316"/>
    <w:rsid w:val="00537163"/>
    <w:rsid w:val="00542191"/>
    <w:rsid w:val="00547D8B"/>
    <w:rsid w:val="00547E3B"/>
    <w:rsid w:val="00551E55"/>
    <w:rsid w:val="005538B5"/>
    <w:rsid w:val="00554D3F"/>
    <w:rsid w:val="00560076"/>
    <w:rsid w:val="00560795"/>
    <w:rsid w:val="0056573B"/>
    <w:rsid w:val="00572BC4"/>
    <w:rsid w:val="00581419"/>
    <w:rsid w:val="00590FE3"/>
    <w:rsid w:val="00591B31"/>
    <w:rsid w:val="00596B92"/>
    <w:rsid w:val="005975B3"/>
    <w:rsid w:val="005A05CB"/>
    <w:rsid w:val="005A293B"/>
    <w:rsid w:val="005A3A27"/>
    <w:rsid w:val="005A5678"/>
    <w:rsid w:val="005A5E41"/>
    <w:rsid w:val="005A6346"/>
    <w:rsid w:val="005B13FF"/>
    <w:rsid w:val="005B4758"/>
    <w:rsid w:val="005B5688"/>
    <w:rsid w:val="005C4A13"/>
    <w:rsid w:val="005C561D"/>
    <w:rsid w:val="005D2EE1"/>
    <w:rsid w:val="005F4F93"/>
    <w:rsid w:val="0060033A"/>
    <w:rsid w:val="00602B81"/>
    <w:rsid w:val="00602EA3"/>
    <w:rsid w:val="006047D8"/>
    <w:rsid w:val="0060747C"/>
    <w:rsid w:val="006107FC"/>
    <w:rsid w:val="00611D26"/>
    <w:rsid w:val="0061788C"/>
    <w:rsid w:val="006217A7"/>
    <w:rsid w:val="00634A4D"/>
    <w:rsid w:val="00635370"/>
    <w:rsid w:val="00643C24"/>
    <w:rsid w:val="0064470C"/>
    <w:rsid w:val="0064700F"/>
    <w:rsid w:val="0067485C"/>
    <w:rsid w:val="006852B0"/>
    <w:rsid w:val="006933C3"/>
    <w:rsid w:val="00695E49"/>
    <w:rsid w:val="00696BF2"/>
    <w:rsid w:val="006970AF"/>
    <w:rsid w:val="006A0100"/>
    <w:rsid w:val="006A3443"/>
    <w:rsid w:val="006A6254"/>
    <w:rsid w:val="006B2C49"/>
    <w:rsid w:val="006C53FF"/>
    <w:rsid w:val="006C6AF6"/>
    <w:rsid w:val="006D31DB"/>
    <w:rsid w:val="006F11AC"/>
    <w:rsid w:val="006F1B17"/>
    <w:rsid w:val="006F2371"/>
    <w:rsid w:val="006F2C2B"/>
    <w:rsid w:val="006F7005"/>
    <w:rsid w:val="007001D7"/>
    <w:rsid w:val="00704663"/>
    <w:rsid w:val="007057F1"/>
    <w:rsid w:val="00711729"/>
    <w:rsid w:val="00711B66"/>
    <w:rsid w:val="0071217C"/>
    <w:rsid w:val="007132C1"/>
    <w:rsid w:val="007139E9"/>
    <w:rsid w:val="007165BD"/>
    <w:rsid w:val="007167BB"/>
    <w:rsid w:val="00716CE5"/>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67791"/>
    <w:rsid w:val="0077006B"/>
    <w:rsid w:val="0077347A"/>
    <w:rsid w:val="007766A8"/>
    <w:rsid w:val="007816D7"/>
    <w:rsid w:val="007824D4"/>
    <w:rsid w:val="007902D4"/>
    <w:rsid w:val="00790B4C"/>
    <w:rsid w:val="007A0BA1"/>
    <w:rsid w:val="007A1064"/>
    <w:rsid w:val="007A5948"/>
    <w:rsid w:val="007A60C0"/>
    <w:rsid w:val="007A63CE"/>
    <w:rsid w:val="007A7669"/>
    <w:rsid w:val="007A7CF7"/>
    <w:rsid w:val="007C0E03"/>
    <w:rsid w:val="007C625D"/>
    <w:rsid w:val="007D6BBB"/>
    <w:rsid w:val="007E156C"/>
    <w:rsid w:val="007E3373"/>
    <w:rsid w:val="007F4325"/>
    <w:rsid w:val="008012F5"/>
    <w:rsid w:val="008020C7"/>
    <w:rsid w:val="00805611"/>
    <w:rsid w:val="00805977"/>
    <w:rsid w:val="00806704"/>
    <w:rsid w:val="00827213"/>
    <w:rsid w:val="00831022"/>
    <w:rsid w:val="0084560C"/>
    <w:rsid w:val="00850AB8"/>
    <w:rsid w:val="00851329"/>
    <w:rsid w:val="008514A0"/>
    <w:rsid w:val="00852E10"/>
    <w:rsid w:val="00854241"/>
    <w:rsid w:val="008543AE"/>
    <w:rsid w:val="008546B3"/>
    <w:rsid w:val="00856651"/>
    <w:rsid w:val="00860008"/>
    <w:rsid w:val="00861E18"/>
    <w:rsid w:val="008677C6"/>
    <w:rsid w:val="00875F61"/>
    <w:rsid w:val="0087606C"/>
    <w:rsid w:val="00876477"/>
    <w:rsid w:val="00876B32"/>
    <w:rsid w:val="0088011D"/>
    <w:rsid w:val="00882FC4"/>
    <w:rsid w:val="0088339A"/>
    <w:rsid w:val="00885BC6"/>
    <w:rsid w:val="00890065"/>
    <w:rsid w:val="00892F52"/>
    <w:rsid w:val="008A31C5"/>
    <w:rsid w:val="008A43EC"/>
    <w:rsid w:val="008A6495"/>
    <w:rsid w:val="008A68CC"/>
    <w:rsid w:val="008B059D"/>
    <w:rsid w:val="008B35FC"/>
    <w:rsid w:val="008B7EC0"/>
    <w:rsid w:val="008C100C"/>
    <w:rsid w:val="008C3923"/>
    <w:rsid w:val="008C7396"/>
    <w:rsid w:val="008D23C9"/>
    <w:rsid w:val="008D40EE"/>
    <w:rsid w:val="008D464F"/>
    <w:rsid w:val="008D603F"/>
    <w:rsid w:val="008E1D42"/>
    <w:rsid w:val="008F06B3"/>
    <w:rsid w:val="008F1871"/>
    <w:rsid w:val="008F4458"/>
    <w:rsid w:val="00901793"/>
    <w:rsid w:val="00906C70"/>
    <w:rsid w:val="00912C71"/>
    <w:rsid w:val="00915C19"/>
    <w:rsid w:val="00922029"/>
    <w:rsid w:val="009228C8"/>
    <w:rsid w:val="009237FC"/>
    <w:rsid w:val="00930197"/>
    <w:rsid w:val="00930A73"/>
    <w:rsid w:val="00930E31"/>
    <w:rsid w:val="009312F0"/>
    <w:rsid w:val="009442F2"/>
    <w:rsid w:val="0094440C"/>
    <w:rsid w:val="00945F43"/>
    <w:rsid w:val="00950197"/>
    <w:rsid w:val="00951C02"/>
    <w:rsid w:val="009523EF"/>
    <w:rsid w:val="00960A34"/>
    <w:rsid w:val="0096165F"/>
    <w:rsid w:val="00962F1F"/>
    <w:rsid w:val="00965399"/>
    <w:rsid w:val="009704D7"/>
    <w:rsid w:val="009750E3"/>
    <w:rsid w:val="009821F7"/>
    <w:rsid w:val="00982437"/>
    <w:rsid w:val="00984A12"/>
    <w:rsid w:val="0099403E"/>
    <w:rsid w:val="00995224"/>
    <w:rsid w:val="00995E1B"/>
    <w:rsid w:val="009A2A07"/>
    <w:rsid w:val="009A2E52"/>
    <w:rsid w:val="009A44D0"/>
    <w:rsid w:val="009A4727"/>
    <w:rsid w:val="009A73C8"/>
    <w:rsid w:val="009B1FA0"/>
    <w:rsid w:val="009B28A5"/>
    <w:rsid w:val="009C0ECF"/>
    <w:rsid w:val="009C3825"/>
    <w:rsid w:val="009C4CD6"/>
    <w:rsid w:val="009C7DCE"/>
    <w:rsid w:val="009D1CDA"/>
    <w:rsid w:val="009D4EF5"/>
    <w:rsid w:val="009E44E7"/>
    <w:rsid w:val="009F04EF"/>
    <w:rsid w:val="009F0AD9"/>
    <w:rsid w:val="009F7F75"/>
    <w:rsid w:val="00A05FDF"/>
    <w:rsid w:val="00A12E16"/>
    <w:rsid w:val="00A227E0"/>
    <w:rsid w:val="00A24BF9"/>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1DC4"/>
    <w:rsid w:val="00AA2F0A"/>
    <w:rsid w:val="00AA52F6"/>
    <w:rsid w:val="00AB6090"/>
    <w:rsid w:val="00AC0AAD"/>
    <w:rsid w:val="00AC5012"/>
    <w:rsid w:val="00AC63EB"/>
    <w:rsid w:val="00AD0665"/>
    <w:rsid w:val="00AD0F45"/>
    <w:rsid w:val="00AD3D5F"/>
    <w:rsid w:val="00AD4630"/>
    <w:rsid w:val="00AE0702"/>
    <w:rsid w:val="00AE79E2"/>
    <w:rsid w:val="00AE7CE3"/>
    <w:rsid w:val="00AF5EEC"/>
    <w:rsid w:val="00AF6DEF"/>
    <w:rsid w:val="00B0161A"/>
    <w:rsid w:val="00B03FBA"/>
    <w:rsid w:val="00B07128"/>
    <w:rsid w:val="00B103B8"/>
    <w:rsid w:val="00B10527"/>
    <w:rsid w:val="00B1130E"/>
    <w:rsid w:val="00B12364"/>
    <w:rsid w:val="00B12A5A"/>
    <w:rsid w:val="00B1598A"/>
    <w:rsid w:val="00B16092"/>
    <w:rsid w:val="00B1742C"/>
    <w:rsid w:val="00B23535"/>
    <w:rsid w:val="00B2415D"/>
    <w:rsid w:val="00B246A1"/>
    <w:rsid w:val="00B311CC"/>
    <w:rsid w:val="00B316A4"/>
    <w:rsid w:val="00B34A7A"/>
    <w:rsid w:val="00B478A6"/>
    <w:rsid w:val="00B569DB"/>
    <w:rsid w:val="00B573DB"/>
    <w:rsid w:val="00B638C0"/>
    <w:rsid w:val="00B63A4F"/>
    <w:rsid w:val="00B7301F"/>
    <w:rsid w:val="00B809FD"/>
    <w:rsid w:val="00B80CDB"/>
    <w:rsid w:val="00B82C6F"/>
    <w:rsid w:val="00B91D6D"/>
    <w:rsid w:val="00BA0D8E"/>
    <w:rsid w:val="00BA2083"/>
    <w:rsid w:val="00BB2DFE"/>
    <w:rsid w:val="00BB4B67"/>
    <w:rsid w:val="00BB79DE"/>
    <w:rsid w:val="00BC48DD"/>
    <w:rsid w:val="00BC5AF2"/>
    <w:rsid w:val="00BC6A3B"/>
    <w:rsid w:val="00BE1CE0"/>
    <w:rsid w:val="00BF4F83"/>
    <w:rsid w:val="00BF5E78"/>
    <w:rsid w:val="00C02DEC"/>
    <w:rsid w:val="00C03ADC"/>
    <w:rsid w:val="00C04BCD"/>
    <w:rsid w:val="00C06534"/>
    <w:rsid w:val="00C14B99"/>
    <w:rsid w:val="00C174D9"/>
    <w:rsid w:val="00C17A88"/>
    <w:rsid w:val="00C217E0"/>
    <w:rsid w:val="00C2337F"/>
    <w:rsid w:val="00C23558"/>
    <w:rsid w:val="00C304DB"/>
    <w:rsid w:val="00C32606"/>
    <w:rsid w:val="00C33F2C"/>
    <w:rsid w:val="00C407A4"/>
    <w:rsid w:val="00C44407"/>
    <w:rsid w:val="00C451D7"/>
    <w:rsid w:val="00C45753"/>
    <w:rsid w:val="00C45DB7"/>
    <w:rsid w:val="00C474B1"/>
    <w:rsid w:val="00C52EFC"/>
    <w:rsid w:val="00C5515D"/>
    <w:rsid w:val="00C65AD9"/>
    <w:rsid w:val="00C675DC"/>
    <w:rsid w:val="00C71349"/>
    <w:rsid w:val="00C7321D"/>
    <w:rsid w:val="00C76CAA"/>
    <w:rsid w:val="00C76CCB"/>
    <w:rsid w:val="00C77497"/>
    <w:rsid w:val="00C7762E"/>
    <w:rsid w:val="00C77916"/>
    <w:rsid w:val="00C809F9"/>
    <w:rsid w:val="00C8290A"/>
    <w:rsid w:val="00C836B6"/>
    <w:rsid w:val="00C86459"/>
    <w:rsid w:val="00C9139F"/>
    <w:rsid w:val="00C926F1"/>
    <w:rsid w:val="00C95E4D"/>
    <w:rsid w:val="00C964B1"/>
    <w:rsid w:val="00C97029"/>
    <w:rsid w:val="00C97EDB"/>
    <w:rsid w:val="00CA1215"/>
    <w:rsid w:val="00CA2698"/>
    <w:rsid w:val="00CA34F9"/>
    <w:rsid w:val="00CC28F5"/>
    <w:rsid w:val="00CC2F1E"/>
    <w:rsid w:val="00CC5EC1"/>
    <w:rsid w:val="00CC6472"/>
    <w:rsid w:val="00CD33CA"/>
    <w:rsid w:val="00CD66CF"/>
    <w:rsid w:val="00CD7383"/>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3DD8"/>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340E"/>
    <w:rsid w:val="00D844BE"/>
    <w:rsid w:val="00D852A1"/>
    <w:rsid w:val="00D861BB"/>
    <w:rsid w:val="00DA5475"/>
    <w:rsid w:val="00DB18B3"/>
    <w:rsid w:val="00DB27A1"/>
    <w:rsid w:val="00DB7C3C"/>
    <w:rsid w:val="00DC2EB1"/>
    <w:rsid w:val="00DD0002"/>
    <w:rsid w:val="00DD0D58"/>
    <w:rsid w:val="00DD3493"/>
    <w:rsid w:val="00DD5A0D"/>
    <w:rsid w:val="00DE105D"/>
    <w:rsid w:val="00DE57FF"/>
    <w:rsid w:val="00DE6F0E"/>
    <w:rsid w:val="00DF1F29"/>
    <w:rsid w:val="00DF3A4F"/>
    <w:rsid w:val="00DF3B48"/>
    <w:rsid w:val="00DF5EAF"/>
    <w:rsid w:val="00E00AEE"/>
    <w:rsid w:val="00E01B2E"/>
    <w:rsid w:val="00E034CC"/>
    <w:rsid w:val="00E06267"/>
    <w:rsid w:val="00E073EE"/>
    <w:rsid w:val="00E107FA"/>
    <w:rsid w:val="00E15FDC"/>
    <w:rsid w:val="00E21636"/>
    <w:rsid w:val="00E21D05"/>
    <w:rsid w:val="00E230BA"/>
    <w:rsid w:val="00E30DE0"/>
    <w:rsid w:val="00E31A55"/>
    <w:rsid w:val="00E33995"/>
    <w:rsid w:val="00E3423E"/>
    <w:rsid w:val="00E36FE1"/>
    <w:rsid w:val="00E401AC"/>
    <w:rsid w:val="00E4299F"/>
    <w:rsid w:val="00E43ECA"/>
    <w:rsid w:val="00E51E0C"/>
    <w:rsid w:val="00E5513E"/>
    <w:rsid w:val="00E624E6"/>
    <w:rsid w:val="00E7674F"/>
    <w:rsid w:val="00E83D98"/>
    <w:rsid w:val="00EA5FB6"/>
    <w:rsid w:val="00EB7A3C"/>
    <w:rsid w:val="00EC194C"/>
    <w:rsid w:val="00EC42BE"/>
    <w:rsid w:val="00EC62C6"/>
    <w:rsid w:val="00EC667A"/>
    <w:rsid w:val="00EE0FF4"/>
    <w:rsid w:val="00EE32B1"/>
    <w:rsid w:val="00EE356D"/>
    <w:rsid w:val="00EE3786"/>
    <w:rsid w:val="00EE3BEF"/>
    <w:rsid w:val="00EE4E37"/>
    <w:rsid w:val="00EE6AD9"/>
    <w:rsid w:val="00EE735A"/>
    <w:rsid w:val="00EF4464"/>
    <w:rsid w:val="00EF63FB"/>
    <w:rsid w:val="00EF78A5"/>
    <w:rsid w:val="00F102AA"/>
    <w:rsid w:val="00F1108A"/>
    <w:rsid w:val="00F11CFE"/>
    <w:rsid w:val="00F1790B"/>
    <w:rsid w:val="00F2001C"/>
    <w:rsid w:val="00F275C1"/>
    <w:rsid w:val="00F275CE"/>
    <w:rsid w:val="00F316B4"/>
    <w:rsid w:val="00F33596"/>
    <w:rsid w:val="00F342DA"/>
    <w:rsid w:val="00F3464C"/>
    <w:rsid w:val="00F42CC9"/>
    <w:rsid w:val="00F442F9"/>
    <w:rsid w:val="00F44706"/>
    <w:rsid w:val="00F50E2C"/>
    <w:rsid w:val="00F55F87"/>
    <w:rsid w:val="00F71295"/>
    <w:rsid w:val="00F82A3D"/>
    <w:rsid w:val="00F92033"/>
    <w:rsid w:val="00F9240B"/>
    <w:rsid w:val="00F9293F"/>
    <w:rsid w:val="00F95656"/>
    <w:rsid w:val="00FA361D"/>
    <w:rsid w:val="00FA3AF6"/>
    <w:rsid w:val="00FB379D"/>
    <w:rsid w:val="00FB384A"/>
    <w:rsid w:val="00FB3A75"/>
    <w:rsid w:val="00FB69AD"/>
    <w:rsid w:val="00FC06F0"/>
    <w:rsid w:val="00FC3563"/>
    <w:rsid w:val="00FC6559"/>
    <w:rsid w:val="00FE0355"/>
    <w:rsid w:val="00FE4D52"/>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FC5ACC"/>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qFormat/>
    <w:rsid w:val="00757629"/>
    <w:pPr>
      <w:numPr>
        <w:ilvl w:val="7"/>
      </w:numPr>
      <w:outlineLvl w:val="7"/>
    </w:pPr>
    <w:rPr>
      <w:i/>
      <w:iCs/>
    </w:rPr>
  </w:style>
  <w:style w:type="paragraph" w:styleId="berschrift9">
    <w:name w:val="heading 9"/>
    <w:basedOn w:val="berschrift8"/>
    <w:next w:val="Standard"/>
    <w:qFormat/>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link w:val="TitlepageinfodescriptionZchn"/>
    <w:rsid w:val="003D1945"/>
    <w:pPr>
      <w:keepNext w:val="0"/>
      <w:spacing w:after="80"/>
      <w:ind w:left="720"/>
      <w:contextualSpacing/>
    </w:pPr>
    <w:rPr>
      <w:b w:val="0"/>
      <w:color w:val="auto"/>
    </w:rPr>
  </w:style>
  <w:style w:type="character" w:customStyle="1" w:styleId="TitlepageinfodescriptionZchn">
    <w:name w:val="Title page info description Zchn"/>
    <w:basedOn w:val="Absatz-Standardschriftart"/>
    <w:link w:val="Titlepageinfodescription"/>
    <w:locked/>
    <w:rsid w:val="00373F1D"/>
    <w:rPr>
      <w:rFonts w:ascii="Arial" w:hAnsi="Arial"/>
    </w:rPr>
  </w:style>
  <w:style w:type="paragraph" w:customStyle="1" w:styleId="Contributor">
    <w:name w:val="Contributor"/>
    <w:basedOn w:val="Titlepageinfodescription"/>
    <w:link w:val="ContributorZchn"/>
    <w:rsid w:val="00E31A55"/>
  </w:style>
  <w:style w:type="character" w:customStyle="1" w:styleId="ContributorZchn">
    <w:name w:val="Contributor Zchn"/>
    <w:basedOn w:val="TitlepageinfodescriptionZchn"/>
    <w:link w:val="Contributor"/>
    <w:locked/>
    <w:rsid w:val="00373F1D"/>
    <w:rPr>
      <w:rFonts w:ascii="Arial" w:hAnsi="Arial"/>
    </w:rPr>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link w:val="DefinitiontermZch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character" w:customStyle="1" w:styleId="DefinitiontermZchn">
    <w:name w:val="Definition term Zchn"/>
    <w:basedOn w:val="Absatz-Standardschriftart"/>
    <w:link w:val="Definitionterm"/>
    <w:rsid w:val="00373F1D"/>
    <w:rPr>
      <w:rFonts w:ascii="Arial" w:eastAsia="Arial Unicode MS" w:hAnsi="Arial"/>
      <w:b/>
      <w:szCs w:val="24"/>
    </w:rPr>
  </w:style>
  <w:style w:type="paragraph" w:customStyle="1" w:styleId="Ref">
    <w:name w:val="Ref"/>
    <w:basedOn w:val="Standard"/>
    <w:autoRedefine/>
    <w:qFormat/>
    <w:rsid w:val="003473C4"/>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BB2DFE"/>
    <w:pPr>
      <w:spacing w:before="120" w:after="120"/>
      <w:ind w:left="1600"/>
      <w:jc w:val="both"/>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NichtaufgelsteErwhnung1">
    <w:name w:val="Nicht aufgelöste Erwähnung1"/>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6"/>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uiPriority w:val="22"/>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 w:type="character" w:customStyle="1" w:styleId="NichtaufgelsteErwhnung2">
    <w:name w:val="Nicht aufgelöste Erwähnung2"/>
    <w:basedOn w:val="Absatz-Standardschriftart"/>
    <w:uiPriority w:val="99"/>
    <w:semiHidden/>
    <w:unhideWhenUsed/>
    <w:rsid w:val="00CD66CF"/>
    <w:rPr>
      <w:color w:val="605E5C"/>
      <w:shd w:val="clear" w:color="auto" w:fill="E1DFDD"/>
    </w:rPr>
  </w:style>
  <w:style w:type="paragraph" w:customStyle="1" w:styleId="Standard1Einzug">
    <w:name w:val="Standard 1. Einzug"/>
    <w:basedOn w:val="Standard"/>
    <w:rsid w:val="00373F1D"/>
    <w:pPr>
      <w:numPr>
        <w:numId w:val="10"/>
      </w:numPr>
    </w:pPr>
  </w:style>
  <w:style w:type="character" w:customStyle="1" w:styleId="EstiloElementNegrita">
    <w:name w:val="Estilo Element + Negrita"/>
    <w:rsid w:val="00373F1D"/>
    <w:rPr>
      <w:rFonts w:ascii="Courier New" w:hAnsi="Courier New"/>
      <w:bCs/>
      <w:sz w:val="20"/>
      <w:bdr w:val="none" w:sz="0" w:space="0" w:color="auto"/>
      <w:shd w:val="clear" w:color="auto" w:fill="auto"/>
    </w:rPr>
  </w:style>
  <w:style w:type="character" w:customStyle="1" w:styleId="EstiloCdigoHTMLNegrita">
    <w:name w:val="Estilo Código HTML + Negrita"/>
    <w:rsid w:val="00373F1D"/>
    <w:rPr>
      <w:rFonts w:ascii="Courier New" w:eastAsia="Arial Unicode MS" w:hAnsi="Courier New" w:cs="Courier New" w:hint="default"/>
      <w:b w:val="0"/>
      <w:bCs/>
      <w:sz w:val="20"/>
      <w:szCs w:val="20"/>
    </w:rPr>
  </w:style>
  <w:style w:type="paragraph" w:customStyle="1" w:styleId="B2">
    <w:name w:val="B2+"/>
    <w:basedOn w:val="Standard"/>
    <w:rsid w:val="00373F1D"/>
    <w:pPr>
      <w:numPr>
        <w:numId w:val="11"/>
      </w:numPr>
      <w:overflowPunct w:val="0"/>
      <w:autoSpaceDE w:val="0"/>
      <w:autoSpaceDN w:val="0"/>
      <w:adjustRightInd w:val="0"/>
      <w:spacing w:before="0" w:after="180"/>
      <w:textAlignment w:val="baseline"/>
    </w:pPr>
    <w:rPr>
      <w:rFonts w:ascii="Times New Roman" w:hAnsi="Times New Roman"/>
      <w:szCs w:val="20"/>
      <w:lang w:val="en-GB"/>
    </w:rPr>
  </w:style>
  <w:style w:type="character" w:customStyle="1" w:styleId="UnresolvedMention2">
    <w:name w:val="Unresolved Mention2"/>
    <w:basedOn w:val="Absatz-Standardschriftart"/>
    <w:uiPriority w:val="99"/>
    <w:semiHidden/>
    <w:unhideWhenUsed/>
    <w:rsid w:val="004C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15710500">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dss-core/v2.0/cs01/dss-core-v2.0-cs01.docx" TargetMode="External"/><Relationship Id="rId34" Type="http://schemas.openxmlformats.org/officeDocument/2006/relationships/hyperlink" Target="https://www.oasis-open.org/policies-guidelines/trademark" TargetMode="External"/><Relationship Id="rId42" Type="http://schemas.openxmlformats.org/officeDocument/2006/relationships/hyperlink" Target="http://docs.oasis-open.org/dss-x/dss-core/v2.0/cs01/schema/oasis-dss-core-schema-v2.0.xsd" TargetMode="External"/><Relationship Id="rId47" Type="http://schemas.openxmlformats.org/officeDocument/2006/relationships/hyperlink" Target="http://www.rfc-editor.org/info/rfc8174" TargetMode="External"/><Relationship Id="rId50" Type="http://schemas.openxmlformats.org/officeDocument/2006/relationships/hyperlink" Target="https://docs.oasis-open.org/bdxr/bdx-smp/v2.0/bdx-smp-v2.0.html" TargetMode="External"/><Relationship Id="rId55" Type="http://schemas.openxmlformats.org/officeDocument/2006/relationships/hyperlink" Target="https://openid.net/specs/openid-connect-discovery-1_0.html" TargetMode="External"/><Relationship Id="rId63"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EJvN@Sonnenglanz.net" TargetMode="External"/><Relationship Id="rId29" Type="http://schemas.openxmlformats.org/officeDocument/2006/relationships/hyperlink" Target="https://www.oasis-open.org/policies-guidelines/tc-process" TargetMode="External"/><Relationship Id="rId11" Type="http://schemas.openxmlformats.org/officeDocument/2006/relationships/hyperlink" Target="http://docs.oasis-open.org/dss-x/dss-md/v1.0/dss-md.docx" TargetMode="External"/><Relationship Id="rId24" Type="http://schemas.openxmlformats.org/officeDocument/2006/relationships/hyperlink" Target="https://www.oasis-open.org/committees/comments/index.php?wg_abbrev=dss-x" TargetMode="External"/><Relationship Id="rId32" Type="http://schemas.openxmlformats.org/officeDocument/2006/relationships/hyperlink" Target="https://www.oasis-open.org/policies-guidelines/ipr" TargetMode="External"/><Relationship Id="rId37" Type="http://schemas.openxmlformats.org/officeDocument/2006/relationships/footer" Target="footer2.xml"/><Relationship Id="rId40" Type="http://schemas.openxmlformats.org/officeDocument/2006/relationships/hyperlink" Target="https://www.oasis-open.org/committees/dss-x/ipr.php" TargetMode="External"/><Relationship Id="rId45" Type="http://schemas.openxmlformats.org/officeDocument/2006/relationships/hyperlink" Target="https://www.rfc-editor.org/info/rfc3986" TargetMode="External"/><Relationship Id="rId53" Type="http://schemas.openxmlformats.org/officeDocument/2006/relationships/hyperlink" Target="http://docs.oasis-open.org/dss-x/dss-core/v2.0/dss-core-v2.0.html" TargetMode="External"/><Relationship Id="rId58" Type="http://schemas.openxmlformats.org/officeDocument/2006/relationships/hyperlink" Target="https://docs.oasis-open.org/security/saml/v2.0/saml-metadata-2.0-os.pdf"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etsi.org/deliver/etsi_ts/119600_119699/119612/02.02.01_60/" TargetMode="External"/><Relationship Id="rId19" Type="http://schemas.openxmlformats.org/officeDocument/2006/relationships/hyperlink" Target="mailto:kuehne@trustable.de" TargetMode="External"/><Relationship Id="rId14" Type="http://schemas.openxmlformats.org/officeDocument/2006/relationships/hyperlink" Target="https://www.oasis-open.org/committees/dss-x/" TargetMode="External"/><Relationship Id="rId22" Type="http://schemas.openxmlformats.org/officeDocument/2006/relationships/hyperlink" Target="http://docs.oasis-open.org/dss-x/ns/metadata"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docs.oasis-open.org/dss-x/dss-md/v1.0/cs01/dss-md-cs01.html" TargetMode="External"/><Relationship Id="rId35" Type="http://schemas.openxmlformats.org/officeDocument/2006/relationships/header" Target="header1.xml"/><Relationship Id="rId43" Type="http://schemas.openxmlformats.org/officeDocument/2006/relationships/hyperlink" Target="http://docs.oasis-open.org/dss-x/dss-md/v1.0/cs01/schema/oasis-dss-metadata-schema.xsd" TargetMode="External"/><Relationship Id="rId48" Type="http://schemas.openxmlformats.org/officeDocument/2006/relationships/hyperlink" Target="http://docs.oasis-open.org/bdxr/bdx-smp/v1.0/os/bdx-smp-v1.0-os.html" TargetMode="External"/><Relationship Id="rId56" Type="http://schemas.openxmlformats.org/officeDocument/2006/relationships/hyperlink" Target="https://github.com/OAI/OpenAPI-Specification" TargetMode="External"/><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docs.oasis-open.org/dss/v1.0/oasis-dss-core-spec-v1.0-os.html" TargetMode="External"/><Relationship Id="rId3" Type="http://schemas.openxmlformats.org/officeDocument/2006/relationships/styles" Target="styles.xml"/><Relationship Id="rId12" Type="http://schemas.openxmlformats.org/officeDocument/2006/relationships/hyperlink" Target="http://docs.oasis-open.org/dss-x/dss-md/v1.0/dss-md.html" TargetMode="External"/><Relationship Id="rId17" Type="http://schemas.openxmlformats.org/officeDocument/2006/relationships/hyperlink" Target="http://www.sonnenglanz.net/" TargetMode="External"/><Relationship Id="rId25" Type="http://schemas.openxmlformats.org/officeDocument/2006/relationships/hyperlink" Target="https://www.oasis-open.org/committees/dss-x/" TargetMode="External"/><Relationship Id="rId33" Type="http://schemas.openxmlformats.org/officeDocument/2006/relationships/hyperlink" Target="https://www.oasis-open.org/"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www.rfc-editor.org/info/rfc5646" TargetMode="External"/><Relationship Id="rId59" Type="http://schemas.openxmlformats.org/officeDocument/2006/relationships/hyperlink" Target="https://www.etsi.org/deliver/etsi_ts/119400_119499/119432/01.01.01_60/ts_119432v010101p.pdf" TargetMode="External"/><Relationship Id="rId20" Type="http://schemas.openxmlformats.org/officeDocument/2006/relationships/hyperlink" Target="http://docs.oasis-open.org/dss-x/dss-md/v1.0/cs01/schema/" TargetMode="External"/><Relationship Id="rId41" Type="http://schemas.openxmlformats.org/officeDocument/2006/relationships/hyperlink" Target="http://docs.oasis-open.org/dss-x/dss-core/v2.0/cs01/schema/oasis-dss-core-schema-v2.0-schema.json" TargetMode="External"/><Relationship Id="rId54" Type="http://schemas.openxmlformats.org/officeDocument/2006/relationships/hyperlink" Target="http://data.europa.eu/eli/reg/2014/910/oj" TargetMode="External"/><Relationship Id="rId62" Type="http://schemas.openxmlformats.org/officeDocument/2006/relationships/hyperlink" Target="https://www.w3.org/TR/2001/NOTE-wsdl-200103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tc_home.php?wg_abbrev=dss-x" TargetMode="External"/><Relationship Id="rId28" Type="http://schemas.openxmlformats.org/officeDocument/2006/relationships/hyperlink" Target="https://www.oasis-open.org/committees/dss-x/ipr.php" TargetMode="External"/><Relationship Id="rId36" Type="http://schemas.openxmlformats.org/officeDocument/2006/relationships/footer" Target="footer1.xml"/><Relationship Id="rId49" Type="http://schemas.openxmlformats.org/officeDocument/2006/relationships/hyperlink" Target="https://docs.oasis-open.org/bdxr/bdx-smp/v2.0/csprd02/bdx-smp-v2.0-csprd02.html" TargetMode="External"/><Relationship Id="rId57" Type="http://schemas.openxmlformats.org/officeDocument/2006/relationships/hyperlink" Target="http://www.ietf.org/rfc/rfc8414.txt" TargetMode="External"/><Relationship Id="rId10" Type="http://schemas.openxmlformats.org/officeDocument/2006/relationships/hyperlink" Target="http://docs.oasis-open.org/dss-x/dss-md/v1.0/cs01/dss-md-cs01.pdf" TargetMode="External"/><Relationship Id="rId31" Type="http://schemas.openxmlformats.org/officeDocument/2006/relationships/hyperlink" Target="http://docs.oasis-open.org/dss-x/dss-md/v1.0/dss-md.html" TargetMode="External"/><Relationship Id="rId44" Type="http://schemas.openxmlformats.org/officeDocument/2006/relationships/hyperlink" Target="http://www.rfc-editor.org/info/rfc2119" TargetMode="External"/><Relationship Id="rId52" Type="http://schemas.openxmlformats.org/officeDocument/2006/relationships/hyperlink" Target="http://docs.oasis-open.org/dss-x/dss-core/v2.0/csprd02/dss-core-v2.0-csprd02.html" TargetMode="External"/><Relationship Id="rId60" Type="http://schemas.openxmlformats.org/officeDocument/2006/relationships/hyperlink" Target="https://www.etsi.org/deliver/etsi_ts/119400_119499/119442/01.01.01_60/ts_119442v010101p.pdf"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ocs.oasis-open.org/dss-x/dss-md/v1.0/cs01/dss-md-cs01.docx" TargetMode="External"/><Relationship Id="rId13" Type="http://schemas.openxmlformats.org/officeDocument/2006/relationships/hyperlink" Target="http://docs.oasis-open.org/dss-x/dss-md/v1.0/dss-md.pdf" TargetMode="External"/><Relationship Id="rId18" Type="http://schemas.openxmlformats.org/officeDocument/2006/relationships/hyperlink" Target="mailto:detlef.huehnlein@ecsec.de" TargetMode="External"/><Relationship Id="rId3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A20C-7C25-4E69-B4B9-09376A42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32</Pages>
  <Words>7070</Words>
  <Characters>59992</Characters>
  <Application>Microsoft Office Word</Application>
  <DocSecurity>0</DocSecurity>
  <Lines>499</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66929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2019-02-09T18:25:00Z</cp:lastPrinted>
  <dcterms:created xsi:type="dcterms:W3CDTF">2019-06-27T19:17:00Z</dcterms:created>
  <dcterms:modified xsi:type="dcterms:W3CDTF">2019-06-27T19:17:00Z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